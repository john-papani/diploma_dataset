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EF5E42" w14:textId="77777777" w:rsidR="003308C2" w:rsidRPr="003308C2" w:rsidRDefault="003308C2" w:rsidP="003308C2">
      <w:pPr>
        <w:spacing w:after="0" w:line="360" w:lineRule="auto"/>
        <w:rPr>
          <w:ins w:id="0" w:author="Φλούδα Χριστίνα" w:date="2018-10-30T13:29:00Z"/>
          <w:rFonts w:eastAsia="Times New Roman"/>
          <w:szCs w:val="24"/>
          <w:lang w:eastAsia="en-US"/>
        </w:rPr>
      </w:pPr>
      <w:bookmarkStart w:id="1" w:name="_GoBack"/>
      <w:bookmarkEnd w:id="1"/>
      <w:ins w:id="2" w:author="Φλούδα Χριστίνα" w:date="2018-10-30T13:29:00Z">
        <w:r w:rsidRPr="003308C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EFFE7DC" w14:textId="77777777" w:rsidR="003308C2" w:rsidRPr="003308C2" w:rsidRDefault="003308C2" w:rsidP="003308C2">
      <w:pPr>
        <w:spacing w:after="0" w:line="360" w:lineRule="auto"/>
        <w:rPr>
          <w:ins w:id="3" w:author="Φλούδα Χριστίνα" w:date="2018-10-30T13:29:00Z"/>
          <w:rFonts w:eastAsia="Times New Roman"/>
          <w:szCs w:val="24"/>
          <w:lang w:eastAsia="en-US"/>
        </w:rPr>
      </w:pPr>
    </w:p>
    <w:p w14:paraId="4A6ED39D" w14:textId="77777777" w:rsidR="003308C2" w:rsidRPr="003308C2" w:rsidRDefault="003308C2" w:rsidP="003308C2">
      <w:pPr>
        <w:spacing w:after="0" w:line="360" w:lineRule="auto"/>
        <w:rPr>
          <w:ins w:id="4" w:author="Φλούδα Χριστίνα" w:date="2018-10-30T13:29:00Z"/>
          <w:rFonts w:eastAsia="Times New Roman"/>
          <w:szCs w:val="24"/>
          <w:lang w:eastAsia="en-US"/>
        </w:rPr>
      </w:pPr>
      <w:ins w:id="5" w:author="Φλούδα Χριστίνα" w:date="2018-10-30T13:29:00Z">
        <w:r w:rsidRPr="003308C2">
          <w:rPr>
            <w:rFonts w:eastAsia="Times New Roman"/>
            <w:szCs w:val="24"/>
            <w:lang w:eastAsia="en-US"/>
          </w:rPr>
          <w:t>ΠΙΝΑΚΑΣ ΠΕΡΙΕΧΟΜΕΝΩΝ</w:t>
        </w:r>
      </w:ins>
    </w:p>
    <w:p w14:paraId="18B90F12" w14:textId="77777777" w:rsidR="003308C2" w:rsidRPr="003308C2" w:rsidRDefault="003308C2" w:rsidP="003308C2">
      <w:pPr>
        <w:spacing w:after="0" w:line="360" w:lineRule="auto"/>
        <w:rPr>
          <w:ins w:id="6" w:author="Φλούδα Χριστίνα" w:date="2018-10-30T13:29:00Z"/>
          <w:rFonts w:eastAsia="Times New Roman"/>
          <w:szCs w:val="24"/>
          <w:lang w:eastAsia="en-US"/>
        </w:rPr>
      </w:pPr>
      <w:ins w:id="7" w:author="Φλούδα Χριστίνα" w:date="2018-10-30T13:29:00Z">
        <w:r w:rsidRPr="003308C2">
          <w:rPr>
            <w:rFonts w:eastAsia="Times New Roman"/>
            <w:szCs w:val="24"/>
            <w:lang w:eastAsia="en-US"/>
          </w:rPr>
          <w:t xml:space="preserve">ΙΖ΄ ΠΕΡΙΟΔΟΣ </w:t>
        </w:r>
      </w:ins>
    </w:p>
    <w:p w14:paraId="0E83E1A3" w14:textId="77777777" w:rsidR="003308C2" w:rsidRPr="003308C2" w:rsidRDefault="003308C2" w:rsidP="003308C2">
      <w:pPr>
        <w:spacing w:after="0" w:line="360" w:lineRule="auto"/>
        <w:rPr>
          <w:ins w:id="8" w:author="Φλούδα Χριστίνα" w:date="2018-10-30T13:29:00Z"/>
          <w:rFonts w:eastAsia="Times New Roman"/>
          <w:szCs w:val="24"/>
          <w:lang w:eastAsia="en-US"/>
        </w:rPr>
      </w:pPr>
      <w:ins w:id="9" w:author="Φλούδα Χριστίνα" w:date="2018-10-30T13:29:00Z">
        <w:r w:rsidRPr="003308C2">
          <w:rPr>
            <w:rFonts w:eastAsia="Times New Roman"/>
            <w:szCs w:val="24"/>
            <w:lang w:eastAsia="en-US"/>
          </w:rPr>
          <w:t>ΠΡΟΕΔΡΕΥΟΜΕΝΗΣ ΚΟΙΝΟΒΟΥΛΕΥΤΙΚΗΣ ΔΗΜΟΚΡΑΤΙΑΣ</w:t>
        </w:r>
      </w:ins>
    </w:p>
    <w:p w14:paraId="7473D140" w14:textId="77777777" w:rsidR="003308C2" w:rsidRPr="003308C2" w:rsidRDefault="003308C2" w:rsidP="003308C2">
      <w:pPr>
        <w:spacing w:after="0" w:line="360" w:lineRule="auto"/>
        <w:rPr>
          <w:ins w:id="10" w:author="Φλούδα Χριστίνα" w:date="2018-10-30T13:29:00Z"/>
          <w:rFonts w:eastAsia="Times New Roman"/>
          <w:szCs w:val="24"/>
          <w:lang w:eastAsia="en-US"/>
        </w:rPr>
      </w:pPr>
      <w:ins w:id="11" w:author="Φλούδα Χριστίνα" w:date="2018-10-30T13:29:00Z">
        <w:r w:rsidRPr="003308C2">
          <w:rPr>
            <w:rFonts w:eastAsia="Times New Roman"/>
            <w:szCs w:val="24"/>
            <w:lang w:eastAsia="en-US"/>
          </w:rPr>
          <w:t>ΣΥΝΟΔΟΣ Δ΄</w:t>
        </w:r>
      </w:ins>
    </w:p>
    <w:p w14:paraId="1A2F7671" w14:textId="77777777" w:rsidR="003308C2" w:rsidRPr="003308C2" w:rsidRDefault="003308C2" w:rsidP="003308C2">
      <w:pPr>
        <w:spacing w:after="0" w:line="360" w:lineRule="auto"/>
        <w:rPr>
          <w:ins w:id="12" w:author="Φλούδα Χριστίνα" w:date="2018-10-30T13:29:00Z"/>
          <w:rFonts w:eastAsia="Times New Roman"/>
          <w:szCs w:val="24"/>
          <w:lang w:eastAsia="en-US"/>
        </w:rPr>
      </w:pPr>
    </w:p>
    <w:p w14:paraId="29DFA000" w14:textId="77777777" w:rsidR="003308C2" w:rsidRPr="003308C2" w:rsidRDefault="003308C2" w:rsidP="003308C2">
      <w:pPr>
        <w:spacing w:after="0" w:line="360" w:lineRule="auto"/>
        <w:rPr>
          <w:ins w:id="13" w:author="Φλούδα Χριστίνα" w:date="2018-10-30T13:29:00Z"/>
          <w:rFonts w:eastAsia="Times New Roman"/>
          <w:szCs w:val="24"/>
          <w:lang w:eastAsia="en-US"/>
        </w:rPr>
      </w:pPr>
      <w:ins w:id="14" w:author="Φλούδα Χριστίνα" w:date="2018-10-30T13:29:00Z">
        <w:r w:rsidRPr="003308C2">
          <w:rPr>
            <w:rFonts w:eastAsia="Times New Roman"/>
            <w:szCs w:val="24"/>
            <w:lang w:eastAsia="en-US"/>
          </w:rPr>
          <w:t>ΣΥΝΕΔΡΙΑΣΗ ΙΔ΄</w:t>
        </w:r>
      </w:ins>
    </w:p>
    <w:p w14:paraId="0309D667" w14:textId="77777777" w:rsidR="003308C2" w:rsidRPr="003308C2" w:rsidRDefault="003308C2" w:rsidP="003308C2">
      <w:pPr>
        <w:spacing w:after="0" w:line="360" w:lineRule="auto"/>
        <w:rPr>
          <w:ins w:id="15" w:author="Φλούδα Χριστίνα" w:date="2018-10-30T13:29:00Z"/>
          <w:rFonts w:eastAsia="Times New Roman"/>
          <w:szCs w:val="24"/>
          <w:lang w:eastAsia="en-US"/>
        </w:rPr>
      </w:pPr>
      <w:ins w:id="16" w:author="Φλούδα Χριστίνα" w:date="2018-10-30T13:29:00Z">
        <w:r w:rsidRPr="003308C2">
          <w:rPr>
            <w:rFonts w:eastAsia="Times New Roman"/>
            <w:szCs w:val="24"/>
            <w:lang w:eastAsia="en-US"/>
          </w:rPr>
          <w:t>Τρίτη  23 Οκτωβρίου 2018</w:t>
        </w:r>
      </w:ins>
    </w:p>
    <w:p w14:paraId="2B72DBF3" w14:textId="77777777" w:rsidR="003308C2" w:rsidRPr="003308C2" w:rsidRDefault="003308C2" w:rsidP="003308C2">
      <w:pPr>
        <w:spacing w:after="0" w:line="360" w:lineRule="auto"/>
        <w:rPr>
          <w:ins w:id="17" w:author="Φλούδα Χριστίνα" w:date="2018-10-30T13:29:00Z"/>
          <w:rFonts w:eastAsia="Times New Roman"/>
          <w:szCs w:val="24"/>
          <w:lang w:eastAsia="en-US"/>
        </w:rPr>
      </w:pPr>
    </w:p>
    <w:p w14:paraId="706CCB66" w14:textId="77777777" w:rsidR="003308C2" w:rsidRPr="003308C2" w:rsidRDefault="003308C2" w:rsidP="003308C2">
      <w:pPr>
        <w:spacing w:after="0" w:line="360" w:lineRule="auto"/>
        <w:rPr>
          <w:ins w:id="18" w:author="Φλούδα Χριστίνα" w:date="2018-10-30T13:29:00Z"/>
          <w:rFonts w:eastAsia="Times New Roman"/>
          <w:szCs w:val="24"/>
          <w:lang w:eastAsia="en-US"/>
        </w:rPr>
      </w:pPr>
      <w:ins w:id="19" w:author="Φλούδα Χριστίνα" w:date="2018-10-30T13:29:00Z">
        <w:r w:rsidRPr="003308C2">
          <w:rPr>
            <w:rFonts w:eastAsia="Times New Roman"/>
            <w:szCs w:val="24"/>
            <w:lang w:eastAsia="en-US"/>
          </w:rPr>
          <w:t>ΘΕΜΑΤΑ</w:t>
        </w:r>
      </w:ins>
    </w:p>
    <w:p w14:paraId="18C3FBE6" w14:textId="77777777" w:rsidR="003308C2" w:rsidRPr="003308C2" w:rsidRDefault="003308C2" w:rsidP="003308C2">
      <w:pPr>
        <w:spacing w:after="0" w:line="360" w:lineRule="auto"/>
        <w:rPr>
          <w:ins w:id="20" w:author="Φλούδα Χριστίνα" w:date="2018-10-30T13:29:00Z"/>
          <w:rFonts w:eastAsia="Times New Roman"/>
          <w:szCs w:val="24"/>
          <w:lang w:eastAsia="en-US"/>
        </w:rPr>
      </w:pPr>
      <w:ins w:id="21" w:author="Φλούδα Χριστίνα" w:date="2018-10-30T13:29:00Z">
        <w:r w:rsidRPr="003308C2">
          <w:rPr>
            <w:rFonts w:eastAsia="Times New Roman"/>
            <w:szCs w:val="24"/>
            <w:lang w:eastAsia="en-US"/>
          </w:rPr>
          <w:t xml:space="preserve"> </w:t>
        </w:r>
        <w:r w:rsidRPr="003308C2">
          <w:rPr>
            <w:rFonts w:eastAsia="Times New Roman"/>
            <w:szCs w:val="24"/>
            <w:lang w:eastAsia="en-US"/>
          </w:rPr>
          <w:br/>
          <w:t xml:space="preserve">Α. ΕΙΔΙΚΑ ΘΕΜΑΤΑ </w:t>
        </w:r>
        <w:r w:rsidRPr="003308C2">
          <w:rPr>
            <w:rFonts w:eastAsia="Times New Roman"/>
            <w:szCs w:val="24"/>
            <w:lang w:eastAsia="en-US"/>
          </w:rPr>
          <w:br/>
          <w:t xml:space="preserve">1. Επικύρωση Πρακτικών, σελ. </w:t>
        </w:r>
        <w:r w:rsidRPr="003308C2">
          <w:rPr>
            <w:rFonts w:eastAsia="Times New Roman"/>
            <w:szCs w:val="24"/>
            <w:lang w:eastAsia="en-US"/>
          </w:rPr>
          <w:br/>
          <w:t xml:space="preserve">2. Ανακοινώνεται ότι τη συνεδρίαση παρακολουθούν μαθητές από το 3ο Δημοτικό Σχολείο  Άργους, το Δημοτικό Σχολείο </w:t>
        </w:r>
        <w:proofErr w:type="spellStart"/>
        <w:r w:rsidRPr="003308C2">
          <w:rPr>
            <w:rFonts w:eastAsia="Times New Roman"/>
            <w:szCs w:val="24"/>
            <w:lang w:eastAsia="en-US"/>
          </w:rPr>
          <w:t>Σούρπης</w:t>
        </w:r>
        <w:proofErr w:type="spellEnd"/>
        <w:r w:rsidRPr="003308C2">
          <w:rPr>
            <w:rFonts w:eastAsia="Times New Roman"/>
            <w:szCs w:val="24"/>
            <w:lang w:eastAsia="en-US"/>
          </w:rPr>
          <w:t xml:space="preserve"> Μαγνησίας και το Γυμνάσιο Μολάων Λακωνίας, σελ. </w:t>
        </w:r>
        <w:r w:rsidRPr="003308C2">
          <w:rPr>
            <w:rFonts w:eastAsia="Times New Roman"/>
            <w:szCs w:val="24"/>
            <w:lang w:eastAsia="en-US"/>
          </w:rPr>
          <w:br/>
          <w:t xml:space="preserve">3. Επί διαδικαστικού θέματος, σελ. </w:t>
        </w:r>
        <w:r w:rsidRPr="003308C2">
          <w:rPr>
            <w:rFonts w:eastAsia="Times New Roman"/>
            <w:szCs w:val="24"/>
            <w:lang w:eastAsia="en-US"/>
          </w:rPr>
          <w:br/>
          <w:t xml:space="preserve"> </w:t>
        </w:r>
        <w:r w:rsidRPr="003308C2">
          <w:rPr>
            <w:rFonts w:eastAsia="Times New Roman"/>
            <w:szCs w:val="24"/>
            <w:lang w:eastAsia="en-US"/>
          </w:rPr>
          <w:br/>
          <w:t xml:space="preserve">Β. ΝΟΜΟΘΕΤΙΚΗ ΕΡΓΑΣΙΑ </w:t>
        </w:r>
        <w:r w:rsidRPr="003308C2">
          <w:rPr>
            <w:rFonts w:eastAsia="Times New Roman"/>
            <w:szCs w:val="24"/>
            <w:lang w:eastAsia="en-US"/>
          </w:rPr>
          <w:br/>
          <w:t xml:space="preserve">1. Κατάθεση Εκθέσεως Διαρκούς Επιτροπής: </w:t>
        </w:r>
      </w:ins>
    </w:p>
    <w:p w14:paraId="31A35323" w14:textId="77777777" w:rsidR="003308C2" w:rsidRPr="003308C2" w:rsidRDefault="003308C2" w:rsidP="003308C2">
      <w:pPr>
        <w:spacing w:after="0" w:line="360" w:lineRule="auto"/>
        <w:rPr>
          <w:ins w:id="22" w:author="Φλούδα Χριστίνα" w:date="2018-10-30T13:29:00Z"/>
          <w:rFonts w:eastAsia="Times New Roman"/>
          <w:szCs w:val="24"/>
          <w:lang w:eastAsia="en-US"/>
        </w:rPr>
      </w:pPr>
      <w:ins w:id="23" w:author="Φλούδα Χριστίνα" w:date="2018-10-30T13:29:00Z">
        <w:r w:rsidRPr="003308C2">
          <w:rPr>
            <w:rFonts w:eastAsia="Times New Roman"/>
            <w:szCs w:val="24"/>
            <w:lang w:eastAsia="en-US"/>
          </w:rPr>
          <w:t xml:space="preserve">Η Διαρκής Επιτροπή Παραγωγής και Εμπορίου καταθέτει την έκθεσή της στο σχέδιο νόμου του Υπουργείου Υποδομών και Μεταφορών: «Κύρωση της Σύμβασης Παραχώρησης μεταξύ του Ελληνικού Δημοσίου και της εταιρείας "ΓΑΙΑΟΣΕ Α.Ε. ΑΝΩΝΥΜΗ ΕΤΑΙΡΕΙΑ ΔΙΑΧΕΙΡΙΣΗΣ ΣΙΔΗΡΟΔΡΟΜΙΚΗΣ ΠΕΡΙΟΥΣΙΑΣ", της εταιρείας "ΘΡΙΑΣΙΟ ΕΜΠΟΡΕΥΜΑΤΙΚΟ ΚΕΝΤΡΟ ΑΝΩΝΥΜΗ ΕΤΑΙΡΕΙΑ", της εταιρείας "ΕΤΒΑ ΒΙΟΜΗΧΑΝΙΚΕΣ ΠΕΡΙΟΧΕΣ ΑΝΩΝΥΜΗ ΕΤΑΙΡΕΙΑ" και της εταιρείας "ΓΚΟΛΝΤΑΙΡ ΚΑΡΓΚΟ ΕΤΑΙΡΕΙΑ ΔΙΕΘΝΩΝ ΜΕΤΑΦΟΡΩΝ ΚΑΙ LOGISTICS ΑΝΩΝΥΜΟΣ ΕΤΑΙΡΕΙΑ", για την "ΑΝΑΠΤΥΞΗ ΕΜΠΟΡΕΥΜΑΤΙΚΟΥ ΚΕΝΤΡΟΥ ΘΡΙΑΣΙΟΥ ΠΕΔΙΟΥ" και άλλες διατάξεις.», σελ. </w:t>
        </w:r>
        <w:r w:rsidRPr="003308C2">
          <w:rPr>
            <w:rFonts w:eastAsia="Times New Roman"/>
            <w:szCs w:val="24"/>
            <w:lang w:eastAsia="en-US"/>
          </w:rPr>
          <w:br/>
          <w:t xml:space="preserve">2. Συζήτηση και ψήφιση επί της αρχής, των άρθρων, των τροπολογιών και του συνόλου του σχεδίου νόμου του Υπουργείου Πολιτισμού και Αθλητισμού: « Ίδρυση Μητροπολιτικού Οργανισμού Μουσείων Εικαστικών Τεχνών Θεσσαλονίκης και άλλες διατάξεις», σελ. </w:t>
        </w:r>
        <w:r w:rsidRPr="003308C2">
          <w:rPr>
            <w:rFonts w:eastAsia="Times New Roman"/>
            <w:szCs w:val="24"/>
            <w:lang w:eastAsia="en-US"/>
          </w:rPr>
          <w:br/>
        </w:r>
      </w:ins>
    </w:p>
    <w:p w14:paraId="61B94279" w14:textId="77777777" w:rsidR="003308C2" w:rsidRPr="003308C2" w:rsidRDefault="003308C2" w:rsidP="003308C2">
      <w:pPr>
        <w:spacing w:after="0" w:line="360" w:lineRule="auto"/>
        <w:rPr>
          <w:ins w:id="24" w:author="Φλούδα Χριστίνα" w:date="2018-10-30T13:29:00Z"/>
          <w:rFonts w:eastAsia="Times New Roman"/>
          <w:szCs w:val="24"/>
          <w:lang w:eastAsia="en-US"/>
        </w:rPr>
      </w:pPr>
      <w:ins w:id="25" w:author="Φλούδα Χριστίνα" w:date="2018-10-30T13:29:00Z">
        <w:r w:rsidRPr="003308C2">
          <w:rPr>
            <w:rFonts w:eastAsia="Times New Roman"/>
            <w:szCs w:val="24"/>
            <w:lang w:eastAsia="en-US"/>
          </w:rPr>
          <w:t>ΠΡΟΕΔΡΕΥΟΝΤΕΣ</w:t>
        </w:r>
      </w:ins>
    </w:p>
    <w:p w14:paraId="1B381737" w14:textId="77777777" w:rsidR="003308C2" w:rsidRPr="003308C2" w:rsidRDefault="003308C2" w:rsidP="003308C2">
      <w:pPr>
        <w:spacing w:after="0" w:line="360" w:lineRule="auto"/>
        <w:rPr>
          <w:ins w:id="26" w:author="Φλούδα Χριστίνα" w:date="2018-10-30T13:29:00Z"/>
          <w:rFonts w:eastAsia="Times New Roman"/>
          <w:szCs w:val="24"/>
          <w:lang w:eastAsia="en-US"/>
        </w:rPr>
      </w:pPr>
    </w:p>
    <w:p w14:paraId="51DF6B1A" w14:textId="77777777" w:rsidR="003308C2" w:rsidRPr="003308C2" w:rsidRDefault="003308C2" w:rsidP="003308C2">
      <w:pPr>
        <w:spacing w:after="0" w:line="360" w:lineRule="auto"/>
        <w:rPr>
          <w:ins w:id="27" w:author="Φλούδα Χριστίνα" w:date="2018-10-30T13:29:00Z"/>
          <w:rFonts w:eastAsia="Times New Roman"/>
          <w:szCs w:val="24"/>
          <w:lang w:eastAsia="en-US"/>
        </w:rPr>
      </w:pPr>
      <w:ins w:id="28" w:author="Φλούδα Χριστίνα" w:date="2018-10-30T13:29:00Z">
        <w:r w:rsidRPr="003308C2">
          <w:rPr>
            <w:rFonts w:eastAsia="Times New Roman"/>
            <w:szCs w:val="24"/>
            <w:lang w:eastAsia="en-US"/>
          </w:rPr>
          <w:t>ΚΡΕΜΑΣΤΙΝΟΣ Δ. , σελ.</w:t>
        </w:r>
        <w:r w:rsidRPr="003308C2">
          <w:rPr>
            <w:rFonts w:eastAsia="Times New Roman"/>
            <w:szCs w:val="24"/>
            <w:lang w:eastAsia="en-US"/>
          </w:rPr>
          <w:br/>
          <w:t>ΛΑΜΠΡΟΥΛΗΣ Γ. , σελ.</w:t>
        </w:r>
        <w:r w:rsidRPr="003308C2">
          <w:rPr>
            <w:rFonts w:eastAsia="Times New Roman"/>
            <w:szCs w:val="24"/>
            <w:lang w:eastAsia="en-US"/>
          </w:rPr>
          <w:br/>
          <w:t>ΛΥΚΟΥΔΗΣ Σ. , σελ.</w:t>
        </w:r>
        <w:r w:rsidRPr="003308C2">
          <w:rPr>
            <w:rFonts w:eastAsia="Times New Roman"/>
            <w:szCs w:val="24"/>
            <w:lang w:eastAsia="en-US"/>
          </w:rPr>
          <w:br/>
        </w:r>
      </w:ins>
    </w:p>
    <w:p w14:paraId="031CA149" w14:textId="77777777" w:rsidR="003308C2" w:rsidRPr="003308C2" w:rsidRDefault="003308C2" w:rsidP="003308C2">
      <w:pPr>
        <w:spacing w:after="0" w:line="360" w:lineRule="auto"/>
        <w:rPr>
          <w:ins w:id="29" w:author="Φλούδα Χριστίνα" w:date="2018-10-30T13:29:00Z"/>
          <w:rFonts w:eastAsia="Times New Roman"/>
          <w:szCs w:val="24"/>
          <w:lang w:eastAsia="en-US"/>
        </w:rPr>
      </w:pPr>
    </w:p>
    <w:p w14:paraId="7C642304" w14:textId="77777777" w:rsidR="003308C2" w:rsidRPr="003308C2" w:rsidRDefault="003308C2" w:rsidP="003308C2">
      <w:pPr>
        <w:spacing w:after="0" w:line="360" w:lineRule="auto"/>
        <w:rPr>
          <w:ins w:id="30" w:author="Φλούδα Χριστίνα" w:date="2018-10-30T13:29:00Z"/>
          <w:rFonts w:eastAsia="Times New Roman"/>
          <w:szCs w:val="24"/>
          <w:lang w:eastAsia="en-US"/>
        </w:rPr>
      </w:pPr>
      <w:ins w:id="31" w:author="Φλούδα Χριστίνα" w:date="2018-10-30T13:29:00Z">
        <w:r w:rsidRPr="003308C2">
          <w:rPr>
            <w:rFonts w:eastAsia="Times New Roman"/>
            <w:szCs w:val="24"/>
            <w:lang w:eastAsia="en-US"/>
          </w:rPr>
          <w:t>ΟΜΙΛΗΤΕΣ</w:t>
        </w:r>
      </w:ins>
    </w:p>
    <w:p w14:paraId="5CC1768C" w14:textId="28A044D2" w:rsidR="003308C2" w:rsidRDefault="003308C2" w:rsidP="003308C2">
      <w:pPr>
        <w:spacing w:line="600" w:lineRule="auto"/>
        <w:ind w:firstLine="720"/>
        <w:jc w:val="center"/>
        <w:rPr>
          <w:ins w:id="32" w:author="Φλούδα Χριστίνα" w:date="2018-10-30T13:29:00Z"/>
          <w:rFonts w:eastAsia="Times New Roman" w:cs="Times New Roman"/>
          <w:szCs w:val="24"/>
        </w:rPr>
      </w:pPr>
      <w:ins w:id="33" w:author="Φλούδα Χριστίνα" w:date="2018-10-30T13:29:00Z">
        <w:r w:rsidRPr="003308C2">
          <w:rPr>
            <w:rFonts w:eastAsia="Times New Roman"/>
            <w:szCs w:val="24"/>
            <w:lang w:eastAsia="en-US"/>
          </w:rPr>
          <w:br/>
          <w:t>Α. Επί διαδικαστικού θέματος:</w:t>
        </w:r>
        <w:r w:rsidRPr="003308C2">
          <w:rPr>
            <w:rFonts w:eastAsia="Times New Roman"/>
            <w:szCs w:val="24"/>
            <w:lang w:eastAsia="en-US"/>
          </w:rPr>
          <w:br/>
          <w:t>ΚΡΕΜΑΣΤΙΝΟΣ Δ. , σελ.</w:t>
        </w:r>
        <w:r w:rsidRPr="003308C2">
          <w:rPr>
            <w:rFonts w:eastAsia="Times New Roman"/>
            <w:szCs w:val="24"/>
            <w:lang w:eastAsia="en-US"/>
          </w:rPr>
          <w:br/>
          <w:t>ΛΑΜΠΡΟΥΛΗΣ Γ. , σελ.</w:t>
        </w:r>
        <w:r w:rsidRPr="003308C2">
          <w:rPr>
            <w:rFonts w:eastAsia="Times New Roman"/>
            <w:szCs w:val="24"/>
            <w:lang w:eastAsia="en-US"/>
          </w:rPr>
          <w:br/>
          <w:t>ΛΥΚΟΥΔΗΣ Σ. , σελ.</w:t>
        </w:r>
        <w:r w:rsidRPr="003308C2">
          <w:rPr>
            <w:rFonts w:eastAsia="Times New Roman"/>
            <w:szCs w:val="24"/>
            <w:lang w:eastAsia="en-US"/>
          </w:rPr>
          <w:br/>
          <w:t>ΤΖΑΒΑΡΑΣ Κ. , σελ.</w:t>
        </w:r>
        <w:r w:rsidRPr="003308C2">
          <w:rPr>
            <w:rFonts w:eastAsia="Times New Roman"/>
            <w:szCs w:val="24"/>
            <w:lang w:eastAsia="en-US"/>
          </w:rPr>
          <w:br/>
        </w:r>
        <w:r w:rsidRPr="003308C2">
          <w:rPr>
            <w:rFonts w:eastAsia="Times New Roman"/>
            <w:szCs w:val="24"/>
            <w:lang w:eastAsia="en-US"/>
          </w:rPr>
          <w:br/>
          <w:t>Β. Επί του σχεδίου νόμου του Υπουργείου Πολιτισμού και Αθλητισμού:</w:t>
        </w:r>
        <w:r w:rsidRPr="003308C2">
          <w:rPr>
            <w:rFonts w:eastAsia="Times New Roman"/>
            <w:szCs w:val="24"/>
            <w:lang w:eastAsia="en-US"/>
          </w:rPr>
          <w:br/>
          <w:t>ΑΜΑΝΑΤΙΔΗΣ Ι. , σελ.</w:t>
        </w:r>
        <w:r w:rsidRPr="003308C2">
          <w:rPr>
            <w:rFonts w:eastAsia="Times New Roman"/>
            <w:szCs w:val="24"/>
            <w:lang w:eastAsia="en-US"/>
          </w:rPr>
          <w:br/>
          <w:t>ΑΥΛΩΝΙΤΟΥ Ε. , σελ.</w:t>
        </w:r>
        <w:r w:rsidRPr="003308C2">
          <w:rPr>
            <w:rFonts w:eastAsia="Times New Roman"/>
            <w:szCs w:val="24"/>
            <w:lang w:eastAsia="en-US"/>
          </w:rPr>
          <w:br/>
          <w:t>ΒΑΚΗ Φ. , σελ.</w:t>
        </w:r>
        <w:r w:rsidRPr="003308C2">
          <w:rPr>
            <w:rFonts w:eastAsia="Times New Roman"/>
            <w:szCs w:val="24"/>
            <w:lang w:eastAsia="en-US"/>
          </w:rPr>
          <w:br/>
          <w:t>ΓΕΩΡΓΟΠΟΥΛΟΥ - ΣΑΛΤΑΡΗ Ε. , σελ.</w:t>
        </w:r>
        <w:r w:rsidRPr="003308C2">
          <w:rPr>
            <w:rFonts w:eastAsia="Times New Roman"/>
            <w:szCs w:val="24"/>
            <w:lang w:eastAsia="en-US"/>
          </w:rPr>
          <w:br/>
          <w:t>ΓΡΕΓΟΣ Α. , σελ.</w:t>
        </w:r>
        <w:r w:rsidRPr="003308C2">
          <w:rPr>
            <w:rFonts w:eastAsia="Times New Roman"/>
            <w:szCs w:val="24"/>
            <w:lang w:eastAsia="en-US"/>
          </w:rPr>
          <w:br/>
          <w:t>ΔΕΛΗΣ Ι. , σελ.</w:t>
        </w:r>
        <w:r w:rsidRPr="003308C2">
          <w:rPr>
            <w:rFonts w:eastAsia="Times New Roman"/>
            <w:szCs w:val="24"/>
            <w:lang w:eastAsia="en-US"/>
          </w:rPr>
          <w:br/>
          <w:t>ΕΜΜΑΝΟΥΗΛΙΔΗΣ Δ. , σελ.</w:t>
        </w:r>
        <w:r w:rsidRPr="003308C2">
          <w:rPr>
            <w:rFonts w:eastAsia="Times New Roman"/>
            <w:szCs w:val="24"/>
            <w:lang w:eastAsia="en-US"/>
          </w:rPr>
          <w:br/>
          <w:t>ΖΟΡΜΠΑ Μ. , σελ.</w:t>
        </w:r>
        <w:r w:rsidRPr="003308C2">
          <w:rPr>
            <w:rFonts w:eastAsia="Times New Roman"/>
            <w:szCs w:val="24"/>
            <w:lang w:eastAsia="en-US"/>
          </w:rPr>
          <w:br/>
          <w:t>ΖΟΥΡΑΡΗΣ Κ. , σελ.</w:t>
        </w:r>
        <w:r w:rsidRPr="003308C2">
          <w:rPr>
            <w:rFonts w:eastAsia="Times New Roman"/>
            <w:szCs w:val="24"/>
            <w:lang w:eastAsia="en-US"/>
          </w:rPr>
          <w:br/>
          <w:t>ΗΛΙΟΠΟΥΛΟΣ Π. , σελ.</w:t>
        </w:r>
        <w:r w:rsidRPr="003308C2">
          <w:rPr>
            <w:rFonts w:eastAsia="Times New Roman"/>
            <w:szCs w:val="24"/>
            <w:lang w:eastAsia="en-US"/>
          </w:rPr>
          <w:br/>
          <w:t>ΘΕΟΧΑΡΟΠΟΥΛΟΣ Α. , σελ.</w:t>
        </w:r>
        <w:r w:rsidRPr="003308C2">
          <w:rPr>
            <w:rFonts w:eastAsia="Times New Roman"/>
            <w:szCs w:val="24"/>
            <w:lang w:eastAsia="en-US"/>
          </w:rPr>
          <w:br/>
          <w:t>ΚΑΒΑΔΕΛΛΑΣ Δ. , σελ.</w:t>
        </w:r>
        <w:r w:rsidRPr="003308C2">
          <w:rPr>
            <w:rFonts w:eastAsia="Times New Roman"/>
            <w:szCs w:val="24"/>
            <w:lang w:eastAsia="en-US"/>
          </w:rPr>
          <w:br/>
          <w:t>ΚΕΦΑΛΙΔΟΥ Χ. , σελ.</w:t>
        </w:r>
        <w:r w:rsidRPr="003308C2">
          <w:rPr>
            <w:rFonts w:eastAsia="Times New Roman"/>
            <w:szCs w:val="24"/>
            <w:lang w:eastAsia="en-US"/>
          </w:rPr>
          <w:br/>
          <w:t>ΚΕΦΑΛΟΓΙΑΝΝΗ  Ό. , σελ.</w:t>
        </w:r>
        <w:r w:rsidRPr="003308C2">
          <w:rPr>
            <w:rFonts w:eastAsia="Times New Roman"/>
            <w:szCs w:val="24"/>
            <w:lang w:eastAsia="en-US"/>
          </w:rPr>
          <w:br/>
          <w:t>ΚΟΛΛΙΑ - ΤΣΑΡΟΥΧΑ Μ. , σελ.</w:t>
        </w:r>
        <w:r w:rsidRPr="003308C2">
          <w:rPr>
            <w:rFonts w:eastAsia="Times New Roman"/>
            <w:szCs w:val="24"/>
            <w:lang w:eastAsia="en-US"/>
          </w:rPr>
          <w:br/>
          <w:t>ΜΗΤΑΦΙΔΗΣ Τ. , σελ.</w:t>
        </w:r>
        <w:r w:rsidRPr="003308C2">
          <w:rPr>
            <w:rFonts w:eastAsia="Times New Roman"/>
            <w:szCs w:val="24"/>
            <w:lang w:eastAsia="en-US"/>
          </w:rPr>
          <w:br/>
          <w:t>ΞΥΔΑΚΗΣ Ν. , σελ.</w:t>
        </w:r>
        <w:r w:rsidRPr="003308C2">
          <w:rPr>
            <w:rFonts w:eastAsia="Times New Roman"/>
            <w:szCs w:val="24"/>
            <w:lang w:eastAsia="en-US"/>
          </w:rPr>
          <w:br/>
          <w:t>ΠΑΡΑΣΚΕΥΟΠΟΥΛΟΣ Ν. , σελ.</w:t>
        </w:r>
        <w:r w:rsidRPr="003308C2">
          <w:rPr>
            <w:rFonts w:eastAsia="Times New Roman"/>
            <w:szCs w:val="24"/>
            <w:lang w:eastAsia="en-US"/>
          </w:rPr>
          <w:br/>
          <w:t>ΣΑΡΙΔΗΣ Ι. , σελ.</w:t>
        </w:r>
        <w:r w:rsidRPr="003308C2">
          <w:rPr>
            <w:rFonts w:eastAsia="Times New Roman"/>
            <w:szCs w:val="24"/>
            <w:lang w:eastAsia="en-US"/>
          </w:rPr>
          <w:br/>
          <w:t>ΣΕΒΑΣΤΑΚΗΣ Δ. , σελ.</w:t>
        </w:r>
        <w:r w:rsidRPr="003308C2">
          <w:rPr>
            <w:rFonts w:eastAsia="Times New Roman"/>
            <w:szCs w:val="24"/>
            <w:lang w:eastAsia="en-US"/>
          </w:rPr>
          <w:br/>
          <w:t>ΤΖΑΒΑΡΑΣ Κ. , σελ.</w:t>
        </w:r>
        <w:r w:rsidRPr="003308C2">
          <w:rPr>
            <w:rFonts w:eastAsia="Times New Roman"/>
            <w:szCs w:val="24"/>
            <w:lang w:eastAsia="en-US"/>
          </w:rPr>
          <w:br/>
          <w:t>ΤΡΙΑΝΤΑΦΥΛΛΙΔΗΣ Α. , σελ.</w:t>
        </w:r>
        <w:r w:rsidRPr="003308C2">
          <w:rPr>
            <w:rFonts w:eastAsia="Times New Roman"/>
            <w:szCs w:val="24"/>
            <w:lang w:eastAsia="en-US"/>
          </w:rPr>
          <w:br/>
          <w:t>ΦΑΜΕΛΛΟΣ Σ. , σελ.</w:t>
        </w:r>
        <w:r w:rsidRPr="003308C2">
          <w:rPr>
            <w:rFonts w:eastAsia="Times New Roman"/>
            <w:szCs w:val="24"/>
            <w:lang w:eastAsia="en-US"/>
          </w:rPr>
          <w:br/>
          <w:t>ΨΑΡΙΑΝΟΣ Γ. , σελ.</w:t>
        </w:r>
        <w:r w:rsidRPr="003308C2">
          <w:rPr>
            <w:rFonts w:eastAsia="Times New Roman"/>
            <w:szCs w:val="24"/>
            <w:lang w:eastAsia="en-US"/>
          </w:rPr>
          <w:br/>
        </w:r>
      </w:ins>
    </w:p>
    <w:p w14:paraId="796CE716" w14:textId="204045C6" w:rsidR="00E9701A" w:rsidRDefault="003308C2">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796CE717" w14:textId="77777777" w:rsidR="00E9701A" w:rsidRDefault="003308C2">
      <w:pPr>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rPr>
        <w:t xml:space="preserve">Ζ΄ ΠΕΡΙΟΔΟΣ </w:t>
      </w:r>
    </w:p>
    <w:p w14:paraId="796CE718" w14:textId="77777777" w:rsidR="00E9701A" w:rsidRDefault="003308C2">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796CE719" w14:textId="77777777" w:rsidR="00E9701A" w:rsidRDefault="003308C2">
      <w:pPr>
        <w:spacing w:line="600" w:lineRule="auto"/>
        <w:ind w:firstLine="720"/>
        <w:jc w:val="center"/>
        <w:rPr>
          <w:rFonts w:eastAsia="Times New Roman" w:cs="Times New Roman"/>
          <w:szCs w:val="24"/>
        </w:rPr>
      </w:pPr>
      <w:r>
        <w:rPr>
          <w:rFonts w:eastAsia="Times New Roman" w:cs="Times New Roman"/>
          <w:szCs w:val="24"/>
        </w:rPr>
        <w:t>ΣΥΝΟΔΟΣ Δ΄</w:t>
      </w:r>
    </w:p>
    <w:p w14:paraId="796CE71A" w14:textId="77777777" w:rsidR="00E9701A" w:rsidRDefault="003308C2">
      <w:pPr>
        <w:spacing w:line="600" w:lineRule="auto"/>
        <w:ind w:firstLine="720"/>
        <w:jc w:val="center"/>
        <w:rPr>
          <w:rFonts w:eastAsia="Times New Roman" w:cs="Times New Roman"/>
          <w:szCs w:val="24"/>
        </w:rPr>
      </w:pPr>
      <w:r>
        <w:rPr>
          <w:rFonts w:eastAsia="Times New Roman" w:cs="Times New Roman"/>
          <w:szCs w:val="24"/>
        </w:rPr>
        <w:t>ΣΥΝΕΔΡΙΑΣΗ ΙΔ΄</w:t>
      </w:r>
    </w:p>
    <w:p w14:paraId="796CE71B" w14:textId="77777777" w:rsidR="00E9701A" w:rsidRDefault="003308C2">
      <w:pPr>
        <w:spacing w:line="600" w:lineRule="auto"/>
        <w:ind w:firstLine="720"/>
        <w:jc w:val="center"/>
        <w:rPr>
          <w:rFonts w:eastAsia="Times New Roman" w:cs="Times New Roman"/>
          <w:szCs w:val="24"/>
        </w:rPr>
      </w:pPr>
      <w:r>
        <w:rPr>
          <w:rFonts w:eastAsia="Times New Roman" w:cs="Times New Roman"/>
          <w:szCs w:val="24"/>
        </w:rPr>
        <w:t>Τρίτη 23 Οκτωβρίου 2018</w:t>
      </w:r>
    </w:p>
    <w:p w14:paraId="796CE71C"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Αθήνα, σήμερα στις 23 Οκτωβρίου 2018, ημέρα Τρίτη και ώρα 13.39΄</w:t>
      </w:r>
      <w:r w:rsidRPr="00E843A5">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Ζ΄ Αντιπροέδρου αυτής κ. </w:t>
      </w:r>
      <w:r w:rsidRPr="00F715BB">
        <w:rPr>
          <w:rFonts w:eastAsia="Times New Roman" w:cs="Times New Roman"/>
          <w:b/>
          <w:szCs w:val="24"/>
        </w:rPr>
        <w:t>ΣΠΥΡΙΔΩΝΟΣ ΛΥΚΟΥΔΗ</w:t>
      </w:r>
      <w:r w:rsidRPr="00F74AE3">
        <w:rPr>
          <w:rFonts w:eastAsia="Times New Roman" w:cs="Times New Roman"/>
          <w:szCs w:val="24"/>
        </w:rPr>
        <w:t xml:space="preserve">. </w:t>
      </w:r>
    </w:p>
    <w:p w14:paraId="796CE71D" w14:textId="77777777" w:rsidR="00E9701A" w:rsidRDefault="003308C2">
      <w:pPr>
        <w:spacing w:line="600" w:lineRule="auto"/>
        <w:ind w:firstLine="720"/>
        <w:jc w:val="both"/>
        <w:rPr>
          <w:rFonts w:eastAsia="Times New Roman" w:cs="Times New Roman"/>
          <w:szCs w:val="24"/>
        </w:rPr>
      </w:pPr>
      <w:r w:rsidRPr="009552DD">
        <w:rPr>
          <w:rFonts w:eastAsia="Times New Roman" w:cs="Times New Roman"/>
          <w:b/>
          <w:szCs w:val="24"/>
        </w:rPr>
        <w:t>ΠΡΟΕΔΡΕΥΩΝ (</w:t>
      </w:r>
      <w:r>
        <w:rPr>
          <w:rFonts w:eastAsia="Times New Roman" w:cs="Times New Roman"/>
          <w:b/>
          <w:szCs w:val="24"/>
        </w:rPr>
        <w:t>Σπυρίδων Λυκούδης</w:t>
      </w:r>
      <w:r w:rsidRPr="009552DD">
        <w:rPr>
          <w:rFonts w:eastAsia="Times New Roman" w:cs="Times New Roman"/>
          <w:b/>
          <w:szCs w:val="24"/>
        </w:rPr>
        <w:t>):</w:t>
      </w:r>
      <w:r>
        <w:rPr>
          <w:rFonts w:eastAsia="Times New Roman" w:cs="Times New Roman"/>
          <w:szCs w:val="24"/>
        </w:rPr>
        <w:t xml:space="preserve"> Κυρίες και κύριοι συνάδελφοι, αρχίζει η συνεδρίαση.</w:t>
      </w:r>
    </w:p>
    <w:p w14:paraId="796CE71E"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Πριν εισέ</w:t>
      </w:r>
      <w:r>
        <w:rPr>
          <w:rFonts w:eastAsia="Times New Roman" w:cs="Times New Roman"/>
          <w:szCs w:val="24"/>
        </w:rPr>
        <w:t xml:space="preserve">λθουμε στην ημερήσια διάταξη νομοθετικής εργασίας, θα ήθελα να ανακοινώσω στο Σώμα ότι η Διαρκής Επιτροπή Παραγωγής και Εμπορίου καταθέτει την έκθεσή της στο </w:t>
      </w:r>
      <w:r>
        <w:rPr>
          <w:rFonts w:eastAsia="Times New Roman" w:cs="Times New Roman"/>
          <w:szCs w:val="24"/>
        </w:rPr>
        <w:lastRenderedPageBreak/>
        <w:t>σχέδιο νόμου του Υπουργείου Υποδομών και Μεταφορών</w:t>
      </w:r>
      <w:r>
        <w:rPr>
          <w:rFonts w:eastAsia="Times New Roman" w:cs="Times New Roman"/>
          <w:szCs w:val="24"/>
        </w:rPr>
        <w:t>:</w:t>
      </w:r>
      <w:r>
        <w:rPr>
          <w:rFonts w:eastAsia="Times New Roman" w:cs="Times New Roman"/>
          <w:szCs w:val="24"/>
        </w:rPr>
        <w:t xml:space="preserve"> </w:t>
      </w:r>
      <w:r w:rsidRPr="00A43F79">
        <w:rPr>
          <w:rFonts w:eastAsia="Times New Roman" w:cs="Times New Roman"/>
          <w:szCs w:val="24"/>
        </w:rPr>
        <w:t>«Κύρωση της Σύμβασης Παραχώρησης μεταξύ του Ελ</w:t>
      </w:r>
      <w:r w:rsidRPr="00A43F79">
        <w:rPr>
          <w:rFonts w:eastAsia="Times New Roman" w:cs="Times New Roman"/>
          <w:szCs w:val="24"/>
        </w:rPr>
        <w:t>ληνικού Δημοσίου και της εταιρείας "ΓΑΙΑΟΣΕ Α.Ε. ΑΝΩΝΥΜΗ ΕΤΑΙΡΕΙΑ ΔΙΑΧΕΙΡΙΣΗΣ ΣΙΔΗΡΟΔΡΟΜΙΚΗΣ ΠΕΡΙΟΥΣΙΑΣ", της εταιρείας "ΘΡΙΑΣΙΟ ΕΜΠΟΡΕΥΜΑΤΙΚΟ ΚΕΝΤΡΟ ΑΝΩΝΥΜΗ ΕΤΑΙΡΕΙΑ", της εταιρείας "ΕΤΒΑ ΒΙΟΜΗΧΑΝΙΚΕΣ ΠΕΡΙΟΧΕΣ ΑΝΩΝΥΜΗ ΕΤΑΙΡΕΙΑ" και της εταιρείας "ΓΚΟΛΝΤΑΙ</w:t>
      </w:r>
      <w:r w:rsidRPr="00A43F79">
        <w:rPr>
          <w:rFonts w:eastAsia="Times New Roman" w:cs="Times New Roman"/>
          <w:szCs w:val="24"/>
        </w:rPr>
        <w:t>Ρ ΚΑΡΓΚΟ ΕΤΑΙΡΕΙΑ ΔΙΕΘΝΩΝ ΜΕΤΑΦΟΡΩΝ ΚΑΙ LOGISTICS ΑΝΩΝΥΜΟΣ ΕΤΑΙΡΕΙΑ", για την "ΑΝΑΠΤΥΞΗ ΕΜΠΟΡΕΥΜΑΤΙΚΟΥ ΚΕΝΤΡΟΥ ΘΡΙΑΣΙΟΥ ΠΕΔΙΟΥ" και άλλες διατάξεις</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p>
    <w:p w14:paraId="796CE71F"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εισερχόμαστε στην ημερήσια διάταξη</w:t>
      </w:r>
      <w:r>
        <w:rPr>
          <w:rFonts w:eastAsia="Times New Roman" w:cs="Times New Roman"/>
          <w:szCs w:val="24"/>
        </w:rPr>
        <w:t xml:space="preserve"> της</w:t>
      </w:r>
    </w:p>
    <w:p w14:paraId="796CE720" w14:textId="77777777" w:rsidR="00E9701A" w:rsidRDefault="003308C2">
      <w:pPr>
        <w:spacing w:line="600" w:lineRule="auto"/>
        <w:ind w:firstLine="720"/>
        <w:jc w:val="center"/>
        <w:rPr>
          <w:rFonts w:eastAsia="Times New Roman" w:cs="Times New Roman"/>
          <w:b/>
          <w:szCs w:val="24"/>
        </w:rPr>
      </w:pPr>
      <w:r w:rsidRPr="005D00CC">
        <w:rPr>
          <w:rFonts w:eastAsia="Times New Roman" w:cs="Times New Roman"/>
          <w:b/>
          <w:szCs w:val="24"/>
        </w:rPr>
        <w:t>ΝΟΜΟΘΕΤΙΚΗΣ ΕΡΓΑΣΙΑΣ</w:t>
      </w:r>
    </w:p>
    <w:p w14:paraId="796CE721"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Μόνη συζήτηση </w:t>
      </w:r>
      <w:r>
        <w:rPr>
          <w:rFonts w:eastAsia="Times New Roman" w:cs="Times New Roman"/>
          <w:szCs w:val="24"/>
        </w:rPr>
        <w:t>και ψήφιση επί της αρχής, των άρθρων και του συνόλου του σχεδίου νόμου του Υπουργείου Πολιτισμού και Αθλητισμού</w:t>
      </w:r>
      <w:r>
        <w:rPr>
          <w:rFonts w:eastAsia="Times New Roman" w:cs="Times New Roman"/>
          <w:szCs w:val="24"/>
        </w:rPr>
        <w:t>:</w:t>
      </w:r>
      <w:r>
        <w:rPr>
          <w:rFonts w:eastAsia="Times New Roman" w:cs="Times New Roman"/>
          <w:szCs w:val="24"/>
        </w:rPr>
        <w:t xml:space="preserve"> «Ίδρυση Μητροπολιτικού Οργανισμού Μουσείων Εικαστικών Τεχνών Θεσσαλονίκης και άλλες διατάξεις».</w:t>
      </w:r>
    </w:p>
    <w:p w14:paraId="796CE722"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Η Διάσκεψη των Προέδρων αποφάσισε στη συνεδρίασ</w:t>
      </w:r>
      <w:r>
        <w:rPr>
          <w:rFonts w:eastAsia="Times New Roman" w:cs="Times New Roman"/>
          <w:szCs w:val="24"/>
        </w:rPr>
        <w:t>ή</w:t>
      </w:r>
      <w:r>
        <w:rPr>
          <w:rFonts w:eastAsia="Times New Roman" w:cs="Times New Roman"/>
          <w:szCs w:val="24"/>
        </w:rPr>
        <w:t xml:space="preserve"> της </w:t>
      </w:r>
      <w:r>
        <w:rPr>
          <w:rFonts w:eastAsia="Times New Roman" w:cs="Times New Roman"/>
          <w:szCs w:val="24"/>
        </w:rPr>
        <w:t xml:space="preserve">στις </w:t>
      </w:r>
      <w:r>
        <w:rPr>
          <w:rFonts w:eastAsia="Times New Roman" w:cs="Times New Roman"/>
          <w:szCs w:val="24"/>
        </w:rPr>
        <w:t xml:space="preserve">22 Οκτωβρίου 2018 τη συζήτηση του νομοσχεδίου σε μία συνεδρίαση ενιαία επί της αρχής, των άρθρων και των τροπολογιών. </w:t>
      </w:r>
      <w:r>
        <w:rPr>
          <w:rFonts w:eastAsia="Times New Roman" w:cs="Times New Roman"/>
          <w:szCs w:val="24"/>
        </w:rPr>
        <w:t>Τ</w:t>
      </w:r>
      <w:r>
        <w:rPr>
          <w:rFonts w:eastAsia="Times New Roman" w:cs="Times New Roman"/>
          <w:szCs w:val="24"/>
        </w:rPr>
        <w:t>ο Σώμα</w:t>
      </w:r>
      <w:r>
        <w:rPr>
          <w:rFonts w:eastAsia="Times New Roman" w:cs="Times New Roman"/>
          <w:szCs w:val="24"/>
        </w:rPr>
        <w:t xml:space="preserve"> συμφωνεί</w:t>
      </w:r>
      <w:r>
        <w:rPr>
          <w:rFonts w:eastAsia="Times New Roman" w:cs="Times New Roman"/>
          <w:szCs w:val="24"/>
        </w:rPr>
        <w:t>;</w:t>
      </w:r>
    </w:p>
    <w:p w14:paraId="796CE723" w14:textId="77777777" w:rsidR="00E9701A" w:rsidRDefault="003308C2">
      <w:pPr>
        <w:spacing w:line="600" w:lineRule="auto"/>
        <w:ind w:firstLine="720"/>
        <w:jc w:val="both"/>
        <w:rPr>
          <w:rFonts w:eastAsia="Times New Roman" w:cs="Times New Roman"/>
          <w:szCs w:val="24"/>
        </w:rPr>
      </w:pPr>
      <w:r w:rsidRPr="00032EFE">
        <w:rPr>
          <w:rFonts w:eastAsia="Times New Roman" w:cs="Times New Roman"/>
          <w:b/>
          <w:szCs w:val="24"/>
        </w:rPr>
        <w:t>ΠΟΛΛΟΙ ΒΟΥΛΕΥΤΕΣ:</w:t>
      </w:r>
      <w:r>
        <w:rPr>
          <w:rFonts w:eastAsia="Times New Roman" w:cs="Times New Roman"/>
          <w:szCs w:val="24"/>
        </w:rPr>
        <w:t xml:space="preserve"> Μάλιστα, μάλιστα.</w:t>
      </w:r>
    </w:p>
    <w:p w14:paraId="796CE724" w14:textId="77777777" w:rsidR="00E9701A" w:rsidRDefault="003308C2">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Συνεπώς τ</w:t>
      </w:r>
      <w:r>
        <w:rPr>
          <w:rFonts w:eastAsia="Times New Roman"/>
          <w:bCs/>
          <w:szCs w:val="24"/>
        </w:rPr>
        <w:t xml:space="preserve">ο Σώμα </w:t>
      </w:r>
      <w:proofErr w:type="spellStart"/>
      <w:r>
        <w:rPr>
          <w:rFonts w:eastAsia="Times New Roman"/>
          <w:bCs/>
          <w:szCs w:val="24"/>
        </w:rPr>
        <w:t>συνεφώνησε</w:t>
      </w:r>
      <w:proofErr w:type="spellEnd"/>
      <w:r>
        <w:rPr>
          <w:rFonts w:eastAsia="Times New Roman"/>
          <w:bCs/>
          <w:szCs w:val="24"/>
        </w:rPr>
        <w:t>.</w:t>
      </w:r>
    </w:p>
    <w:p w14:paraId="796CE725" w14:textId="77777777" w:rsidR="00E9701A" w:rsidRDefault="003308C2">
      <w:pPr>
        <w:spacing w:line="600" w:lineRule="auto"/>
        <w:ind w:firstLine="720"/>
        <w:jc w:val="both"/>
        <w:rPr>
          <w:rFonts w:eastAsia="Times New Roman"/>
          <w:bCs/>
          <w:szCs w:val="24"/>
        </w:rPr>
      </w:pPr>
      <w:r>
        <w:rPr>
          <w:rFonts w:eastAsia="Times New Roman"/>
          <w:bCs/>
          <w:szCs w:val="24"/>
        </w:rPr>
        <w:t>Τον λόγο έχει</w:t>
      </w:r>
      <w:r>
        <w:rPr>
          <w:rFonts w:eastAsia="Times New Roman"/>
          <w:bCs/>
          <w:szCs w:val="24"/>
        </w:rPr>
        <w:t xml:space="preserve"> η εισηγήτρια του ΣΥΡΙΖΑ κ. Ευσταθία Γεωργοπούλου</w:t>
      </w:r>
      <w:r>
        <w:rPr>
          <w:rFonts w:eastAsia="Times New Roman"/>
          <w:bCs/>
          <w:szCs w:val="24"/>
        </w:rPr>
        <w:t xml:space="preserve"> </w:t>
      </w:r>
      <w:r>
        <w:rPr>
          <w:rFonts w:eastAsia="Times New Roman"/>
          <w:bCs/>
          <w:szCs w:val="24"/>
        </w:rPr>
        <w:t>-</w:t>
      </w:r>
      <w:r>
        <w:rPr>
          <w:rFonts w:eastAsia="Times New Roman"/>
          <w:bCs/>
          <w:szCs w:val="24"/>
        </w:rPr>
        <w:t xml:space="preserve"> </w:t>
      </w:r>
      <w:proofErr w:type="spellStart"/>
      <w:r>
        <w:rPr>
          <w:rFonts w:eastAsia="Times New Roman"/>
          <w:bCs/>
          <w:szCs w:val="24"/>
        </w:rPr>
        <w:t>Σαλτάρη</w:t>
      </w:r>
      <w:proofErr w:type="spellEnd"/>
      <w:r>
        <w:rPr>
          <w:rFonts w:eastAsia="Times New Roman"/>
          <w:bCs/>
          <w:szCs w:val="24"/>
        </w:rPr>
        <w:t xml:space="preserve"> για δεκαπέντε λεπτά.</w:t>
      </w:r>
    </w:p>
    <w:p w14:paraId="796CE726" w14:textId="77777777" w:rsidR="00E9701A" w:rsidRDefault="003308C2">
      <w:pPr>
        <w:spacing w:line="600" w:lineRule="auto"/>
        <w:ind w:firstLine="720"/>
        <w:jc w:val="both"/>
        <w:rPr>
          <w:rFonts w:eastAsia="Times New Roman"/>
          <w:bCs/>
          <w:szCs w:val="24"/>
        </w:rPr>
      </w:pPr>
      <w:r w:rsidRPr="00032EFE">
        <w:rPr>
          <w:rFonts w:eastAsia="Times New Roman"/>
          <w:b/>
          <w:bCs/>
          <w:szCs w:val="24"/>
        </w:rPr>
        <w:t>ΕΥΣΤΑΘΙΑ ΓΕΩΡΓΟΠΟΥΛΟΥ</w:t>
      </w:r>
      <w:r>
        <w:rPr>
          <w:rFonts w:eastAsia="Times New Roman"/>
          <w:b/>
          <w:bCs/>
          <w:szCs w:val="24"/>
        </w:rPr>
        <w:t xml:space="preserve"> </w:t>
      </w:r>
      <w:r w:rsidRPr="00032EFE">
        <w:rPr>
          <w:rFonts w:eastAsia="Times New Roman"/>
          <w:b/>
          <w:bCs/>
          <w:szCs w:val="24"/>
        </w:rPr>
        <w:t>-</w:t>
      </w:r>
      <w:r>
        <w:rPr>
          <w:rFonts w:eastAsia="Times New Roman"/>
          <w:b/>
          <w:bCs/>
          <w:szCs w:val="24"/>
        </w:rPr>
        <w:t xml:space="preserve"> </w:t>
      </w:r>
      <w:r w:rsidRPr="00032EFE">
        <w:rPr>
          <w:rFonts w:eastAsia="Times New Roman"/>
          <w:b/>
          <w:bCs/>
          <w:szCs w:val="24"/>
        </w:rPr>
        <w:t>ΣΑΛΤΑΡΗ:</w:t>
      </w:r>
      <w:r>
        <w:rPr>
          <w:rFonts w:eastAsia="Times New Roman"/>
          <w:bCs/>
          <w:szCs w:val="24"/>
        </w:rPr>
        <w:t xml:space="preserve"> Ευχαριστώ, κύριε Πρόεδρε.</w:t>
      </w:r>
    </w:p>
    <w:p w14:paraId="796CE727" w14:textId="77777777" w:rsidR="00E9701A" w:rsidRDefault="003308C2">
      <w:pPr>
        <w:spacing w:line="600" w:lineRule="auto"/>
        <w:ind w:firstLine="720"/>
        <w:jc w:val="both"/>
        <w:rPr>
          <w:rFonts w:eastAsia="Times New Roman" w:cs="Times New Roman"/>
          <w:szCs w:val="24"/>
        </w:rPr>
      </w:pPr>
      <w:r>
        <w:rPr>
          <w:rFonts w:eastAsia="Times New Roman"/>
          <w:bCs/>
          <w:szCs w:val="24"/>
        </w:rPr>
        <w:t>Κυρίες και κύριοι συνάδελφοι, εισερχόμαστε στη συζήτηση του σχεδίου νόμου του Υπουργείου Πολιτισμού και Αθλητισμού μ</w:t>
      </w:r>
      <w:r>
        <w:rPr>
          <w:rFonts w:eastAsia="Times New Roman"/>
          <w:bCs/>
          <w:szCs w:val="24"/>
        </w:rPr>
        <w:t>ε τίτλο</w:t>
      </w:r>
      <w:r>
        <w:rPr>
          <w:rFonts w:eastAsia="Times New Roman"/>
          <w:bCs/>
          <w:szCs w:val="24"/>
        </w:rPr>
        <w:t>:</w:t>
      </w:r>
      <w:r w:rsidRPr="00032EFE">
        <w:rPr>
          <w:rFonts w:eastAsia="Times New Roman" w:cs="Times New Roman"/>
          <w:szCs w:val="24"/>
        </w:rPr>
        <w:t xml:space="preserve"> </w:t>
      </w:r>
      <w:r>
        <w:rPr>
          <w:rFonts w:eastAsia="Times New Roman" w:cs="Times New Roman"/>
          <w:szCs w:val="24"/>
        </w:rPr>
        <w:t>«Ίδρυση Μητροπολιτικού Οργανισμού Μουσείων Εικαστικών Τεχνών Θεσσαλονίκης και άλλες διατάξεις» στην Ολομέλεια της Βουλής, ύστερα από τέσσερις πλούσιες σε ανταλ</w:t>
      </w:r>
      <w:r>
        <w:rPr>
          <w:rFonts w:eastAsia="Times New Roman" w:cs="Times New Roman"/>
          <w:szCs w:val="24"/>
        </w:rPr>
        <w:lastRenderedPageBreak/>
        <w:t>λαγή απόψεων συνεδριάσεις της Επιτροπής Μορφωτικών Υποθέσεων, όπου είχαμε και τη δυνατότ</w:t>
      </w:r>
      <w:r>
        <w:rPr>
          <w:rFonts w:eastAsia="Times New Roman" w:cs="Times New Roman"/>
          <w:szCs w:val="24"/>
        </w:rPr>
        <w:t>ητα να ακούσουμε και την άποψη των εξωκοινοβουλευτικών φορέων.</w:t>
      </w:r>
    </w:p>
    <w:p w14:paraId="796CE728"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Επίσης, οι κύριοι Υπουργοί Εσωτερικών και Παιδείας κατέθεσαν δύο τροπολογίες, οι οποίες έχουν τεχνικό χαρακτήρα και επείγουσα προτεραιότητα και αποτελούν πλέον τα άρθρα 18 και 19 του σχεδίου νό</w:t>
      </w:r>
      <w:r>
        <w:rPr>
          <w:rFonts w:eastAsia="Times New Roman" w:cs="Times New Roman"/>
          <w:szCs w:val="24"/>
        </w:rPr>
        <w:t>μου.</w:t>
      </w:r>
    </w:p>
    <w:p w14:paraId="796CE729"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Δύο ακόμα υπουργικές τροπολογίες κατατέθηκαν χθες, οι οποίες θα αναπτυχθούν από τους Υπουργούς στη συνέχεια. Η μία αφορά το πολυσυζητημένο θέμα του γηπέδου του ΠΑΟΚ </w:t>
      </w:r>
      <w:r>
        <w:rPr>
          <w:rFonts w:eastAsia="Times New Roman" w:cs="Times New Roman"/>
          <w:szCs w:val="24"/>
        </w:rPr>
        <w:t>κ</w:t>
      </w:r>
      <w:r>
        <w:rPr>
          <w:rFonts w:eastAsia="Times New Roman" w:cs="Times New Roman"/>
          <w:szCs w:val="24"/>
        </w:rPr>
        <w:t>αι η άλλη μία παράταση από το Υπουργείο Περιβάλλοντος σχετικά με την ανάρτηση των δασ</w:t>
      </w:r>
      <w:r>
        <w:rPr>
          <w:rFonts w:eastAsia="Times New Roman" w:cs="Times New Roman"/>
          <w:szCs w:val="24"/>
        </w:rPr>
        <w:t>ικών χαρτών.</w:t>
      </w:r>
    </w:p>
    <w:p w14:paraId="796CE72A"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Η ιδέα της συνεργασίας των δύο μεγάλων μουσειακών φορέων εικαστικών τεχνών της Θεσσαλονίκης, του Κρατικού Μουσείου Σύγχρονης Τέχνης, το οποίο είναι νομικό πρόσωπο ιδιωτικού δικαίου του δημοσίου, και του Μακεδονικού Μουσείου </w:t>
      </w:r>
      <w:r>
        <w:rPr>
          <w:rFonts w:eastAsia="Times New Roman" w:cs="Times New Roman"/>
          <w:szCs w:val="24"/>
        </w:rPr>
        <w:lastRenderedPageBreak/>
        <w:t>Σύγχρονης Τέχνης, π</w:t>
      </w:r>
      <w:r>
        <w:rPr>
          <w:rFonts w:eastAsia="Times New Roman" w:cs="Times New Roman"/>
          <w:szCs w:val="24"/>
        </w:rPr>
        <w:t xml:space="preserve">ου έχει τη μορφή του κοινωφελούς ιδρύματος, έχει ξεκινήσει ήδη να συζητείται από τη δεκαετία του 2000. Τότε συνάφθηκαν και οι πρώτες συμφωνίες συνεργασίας. </w:t>
      </w:r>
    </w:p>
    <w:p w14:paraId="796CE72B"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Ο στόχος τους για ένα μόνιμο μοντέλο συνεργασίας σκόνταφτε πάντα όλα αυτά τα χρόνια σε νομικά εμπόδ</w:t>
      </w:r>
      <w:r>
        <w:rPr>
          <w:rFonts w:eastAsia="Times New Roman" w:cs="Times New Roman"/>
          <w:szCs w:val="24"/>
        </w:rPr>
        <w:t xml:space="preserve">ια σχετιζόμενα με τις επιταγές του Συντάγματος για τα κοινωφελή ιδρύματα, που δεν επέτρεπαν οποιοδήποτε σχέδιο συγχώνευσης των δύο φορέων, δηλαδή κατάργηση του Μακεδονικού Μουσείου και απορρόφησή του από το Κρατικό Μουσείο, ενώ </w:t>
      </w:r>
      <w:proofErr w:type="spellStart"/>
      <w:r>
        <w:rPr>
          <w:rFonts w:eastAsia="Times New Roman" w:cs="Times New Roman"/>
          <w:szCs w:val="24"/>
        </w:rPr>
        <w:t>προέκυπταν</w:t>
      </w:r>
      <w:proofErr w:type="spellEnd"/>
      <w:r>
        <w:rPr>
          <w:rFonts w:eastAsia="Times New Roman" w:cs="Times New Roman"/>
          <w:szCs w:val="24"/>
        </w:rPr>
        <w:t xml:space="preserve"> ζητήματα απαλλοτρ</w:t>
      </w:r>
      <w:r>
        <w:rPr>
          <w:rFonts w:eastAsia="Times New Roman" w:cs="Times New Roman"/>
          <w:szCs w:val="24"/>
        </w:rPr>
        <w:t>ίωσης ιδιωτικής περιουσίας από το κράτος και αποζημιώσεων. Γι’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δεν μπόρεσε να προχωρήσει το σχέδιο συνεργασίας μέσω συγχώνευσης. </w:t>
      </w:r>
    </w:p>
    <w:p w14:paraId="796CE72C"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Στα μέσα, όμως, του 2015 με την αλλαγή ηγεσίας στη διοίκηση του Κρατικού Μουσείου, μπήκε στο τραπέζι των </w:t>
      </w:r>
      <w:r>
        <w:rPr>
          <w:rFonts w:eastAsia="Times New Roman" w:cs="Times New Roman"/>
          <w:szCs w:val="24"/>
        </w:rPr>
        <w:t>συζητήσεων ένα διαφορετικό μοντέλο συνεργασίας, αυτό της συνένωσης των φορέων, χωρίς αυτοί να χάνουν την αυτόνομη υπόστασή τους και χωρίς να καταργείται το κοινωφελές ίδρυμα του Μακεδονικού.</w:t>
      </w:r>
    </w:p>
    <w:p w14:paraId="796CE72D"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Η συνένωση αυτή αφορά την κοινή υπαγωγή των λειτουργιών των φορέω</w:t>
      </w:r>
      <w:r>
        <w:rPr>
          <w:rFonts w:eastAsia="Times New Roman" w:cs="Times New Roman"/>
          <w:szCs w:val="24"/>
        </w:rPr>
        <w:t xml:space="preserve">ν σε ένα νέο δημόσιο οργανισμό με μία υβριδική –θα λέγαμε- λειτουργία. Δηλαδή, ο </w:t>
      </w:r>
      <w:r>
        <w:rPr>
          <w:rFonts w:eastAsia="Times New Roman" w:cs="Times New Roman"/>
          <w:szCs w:val="24"/>
        </w:rPr>
        <w:t>ο</w:t>
      </w:r>
      <w:r>
        <w:rPr>
          <w:rFonts w:eastAsia="Times New Roman" w:cs="Times New Roman"/>
          <w:szCs w:val="24"/>
        </w:rPr>
        <w:t xml:space="preserve">ργανισμός θα λειτουργεί ως πλατφόρμα μουσειακών δομών, υποστηρίζοντάς τες διοικητικά και οικονομικά, με ενιαία διαχείριση εσόδων-δαπανών και με ενιαίο μηχανισμό διοίκησης ως </w:t>
      </w:r>
      <w:r>
        <w:rPr>
          <w:rFonts w:eastAsia="Times New Roman" w:cs="Times New Roman"/>
          <w:szCs w:val="24"/>
        </w:rPr>
        <w:t>ομπρέλα, κάτω από την οποία οι επιμέρους δομές θα συνεχίσουν να αναπτύσσουν αυτόνομα τις καλλιτεχνικές τους δραστηριότητες, με σεβασμό στην ιστορία τους και με ένα κοινά αποδεκτό πλαίσιο βιωσιμότητας και καλλιτεχνικής δραστηριοποίησης για την επίτευξη κοιν</w:t>
      </w:r>
      <w:r>
        <w:rPr>
          <w:rFonts w:eastAsia="Times New Roman" w:cs="Times New Roman"/>
          <w:szCs w:val="24"/>
        </w:rPr>
        <w:t>ών στρατηγικών πολιτιστικών στόχων. Ένα μοντέλο που θα μπορούσε κανείς να συνοψίσει στη φράση «</w:t>
      </w:r>
      <w:r>
        <w:rPr>
          <w:rFonts w:eastAsia="Times New Roman" w:cs="Times New Roman"/>
          <w:szCs w:val="24"/>
        </w:rPr>
        <w:t>ο</w:t>
      </w:r>
      <w:r>
        <w:rPr>
          <w:rFonts w:eastAsia="Times New Roman" w:cs="Times New Roman"/>
          <w:szCs w:val="24"/>
        </w:rPr>
        <w:t xml:space="preserve">ργανισμός για όλους και όλοι για τον </w:t>
      </w:r>
      <w:r>
        <w:rPr>
          <w:rFonts w:eastAsia="Times New Roman" w:cs="Times New Roman"/>
          <w:szCs w:val="24"/>
        </w:rPr>
        <w:t>ο</w:t>
      </w:r>
      <w:r>
        <w:rPr>
          <w:rFonts w:eastAsia="Times New Roman" w:cs="Times New Roman"/>
          <w:szCs w:val="24"/>
        </w:rPr>
        <w:t>ργανισμό», ένα μοντέλο παράδειγμα συνένωσης φορέων, καινοφανές για τα ελληνικά δεδομένα.</w:t>
      </w:r>
    </w:p>
    <w:p w14:paraId="796CE72E"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ο</w:t>
      </w:r>
      <w:r>
        <w:rPr>
          <w:rFonts w:eastAsia="Times New Roman" w:cs="Times New Roman"/>
          <w:szCs w:val="24"/>
        </w:rPr>
        <w:t>ργανισμός αυτός ιδρύεται με το</w:t>
      </w:r>
      <w:r>
        <w:rPr>
          <w:rFonts w:eastAsia="Times New Roman" w:cs="Times New Roman"/>
          <w:szCs w:val="24"/>
        </w:rPr>
        <w:t xml:space="preserve"> παρόν σχέδιο νόμου ως νομικό πρόσωπο ιδιωτικού δικαίου του </w:t>
      </w:r>
      <w:r>
        <w:rPr>
          <w:rFonts w:eastAsia="Times New Roman" w:cs="Times New Roman"/>
          <w:szCs w:val="24"/>
        </w:rPr>
        <w:t>δ</w:t>
      </w:r>
      <w:r>
        <w:rPr>
          <w:rFonts w:eastAsia="Times New Roman" w:cs="Times New Roman"/>
          <w:szCs w:val="24"/>
        </w:rPr>
        <w:t xml:space="preserve">ημοσίου και φέρει τον διακριτικό τίτλο </w:t>
      </w:r>
      <w:proofErr w:type="spellStart"/>
      <w:r>
        <w:rPr>
          <w:rFonts w:eastAsia="Times New Roman" w:cs="Times New Roman"/>
          <w:szCs w:val="24"/>
          <w:lang w:val="en-US"/>
        </w:rPr>
        <w:t>MOMus</w:t>
      </w:r>
      <w:proofErr w:type="spellEnd"/>
      <w:r>
        <w:rPr>
          <w:rFonts w:eastAsia="Times New Roman" w:cs="Times New Roman"/>
          <w:szCs w:val="24"/>
        </w:rPr>
        <w:t>,</w:t>
      </w:r>
      <w:r w:rsidRPr="006A1BB8">
        <w:rPr>
          <w:rFonts w:eastAsia="Times New Roman" w:cs="Times New Roman"/>
          <w:szCs w:val="24"/>
        </w:rPr>
        <w:t xml:space="preserve"> </w:t>
      </w:r>
      <w:r>
        <w:rPr>
          <w:rFonts w:eastAsia="Times New Roman" w:cs="Times New Roman"/>
          <w:szCs w:val="24"/>
        </w:rPr>
        <w:t xml:space="preserve">ενώ η μορφή της πλατφόρμας μουσείων είναι ένα επιτυχημένο παράδειγμα σε χώρες, όπως η Αγγλία και η Ιταλία. </w:t>
      </w:r>
    </w:p>
    <w:p w14:paraId="796CE72F"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Για να φτάσουμε σήμερα εδώ</w:t>
      </w:r>
      <w:r w:rsidRPr="00C5130C">
        <w:rPr>
          <w:rFonts w:eastAsia="Times New Roman" w:cs="Times New Roman"/>
          <w:szCs w:val="24"/>
        </w:rPr>
        <w:t>,</w:t>
      </w:r>
      <w:r>
        <w:rPr>
          <w:rFonts w:eastAsia="Times New Roman" w:cs="Times New Roman"/>
          <w:szCs w:val="24"/>
        </w:rPr>
        <w:t xml:space="preserve"> τα τρία προηγ</w:t>
      </w:r>
      <w:r>
        <w:rPr>
          <w:rFonts w:eastAsia="Times New Roman" w:cs="Times New Roman"/>
          <w:szCs w:val="24"/>
        </w:rPr>
        <w:t>ούμενα χρόνια υπήρξε μια λεπτομερής και εξαντλητική δουλειά ανάμεσα στους φορείς, αλλά και με το Υπουργείο Πολιτισμού. Πριν από εν</w:t>
      </w:r>
      <w:r w:rsidRPr="00FA1B77">
        <w:rPr>
          <w:rFonts w:eastAsia="Times New Roman" w:cs="Times New Roman"/>
          <w:szCs w:val="24"/>
        </w:rPr>
        <w:t>άμιση</w:t>
      </w:r>
      <w:r>
        <w:rPr>
          <w:rFonts w:eastAsia="Times New Roman" w:cs="Times New Roman"/>
          <w:szCs w:val="24"/>
        </w:rPr>
        <w:t xml:space="preserve"> χρόνο, τον Απρίλιο του 2017 η προσπάθεια αυτή κατέληξε σε συμφωνία μεταξύ Κρατικού και Μακεδονικού Μουσείου με την υπογρ</w:t>
      </w:r>
      <w:r>
        <w:rPr>
          <w:rFonts w:eastAsia="Times New Roman" w:cs="Times New Roman"/>
          <w:szCs w:val="24"/>
        </w:rPr>
        <w:t xml:space="preserve">αφή σύμβασης για την ίδρυση του </w:t>
      </w:r>
      <w:r>
        <w:rPr>
          <w:rFonts w:eastAsia="Times New Roman" w:cs="Times New Roman"/>
          <w:szCs w:val="24"/>
          <w:lang w:val="en-US"/>
        </w:rPr>
        <w:t>M</w:t>
      </w:r>
      <w:r>
        <w:rPr>
          <w:rFonts w:eastAsia="Times New Roman" w:cs="Times New Roman"/>
          <w:szCs w:val="24"/>
        </w:rPr>
        <w:t>Ο</w:t>
      </w:r>
      <w:r>
        <w:rPr>
          <w:rFonts w:eastAsia="Times New Roman" w:cs="Times New Roman"/>
          <w:szCs w:val="24"/>
          <w:lang w:val="en-US"/>
        </w:rPr>
        <w:t>Mus</w:t>
      </w:r>
      <w:r>
        <w:rPr>
          <w:rFonts w:eastAsia="Times New Roman" w:cs="Times New Roman"/>
          <w:szCs w:val="24"/>
        </w:rPr>
        <w:t>. Βάσει αυτής της σύμβασης παραχωρούνταν στον Μητροπολιτικό Οργανισμό για τριάντα χρόνια από το Μακεδονικό τα δικαιώματα χρήσης κινητών και ακινήτων του,</w:t>
      </w:r>
      <w:r w:rsidRPr="00187307">
        <w:rPr>
          <w:rFonts w:eastAsia="Times New Roman" w:cs="Times New Roman"/>
          <w:b/>
          <w:szCs w:val="24"/>
        </w:rPr>
        <w:t xml:space="preserve"> </w:t>
      </w:r>
      <w:r w:rsidRPr="00FA1B77">
        <w:rPr>
          <w:rFonts w:eastAsia="Times New Roman" w:cs="Times New Roman"/>
          <w:szCs w:val="24"/>
        </w:rPr>
        <w:t>ήτοι</w:t>
      </w:r>
      <w:r>
        <w:rPr>
          <w:rFonts w:eastAsia="Times New Roman" w:cs="Times New Roman"/>
          <w:szCs w:val="24"/>
        </w:rPr>
        <w:t xml:space="preserve"> συλλογών τέχνης, εγκαταστάσεων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796CE730"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Τον Σεπτέμβριο του 2017 υπογράφηκε και η δεύτερη σύμβαση παραχώρησης για είκοσι χρόνια των δικαιωμάτων χρήσης κινητών και ακινήτων στο </w:t>
      </w:r>
      <w:proofErr w:type="spellStart"/>
      <w:r>
        <w:rPr>
          <w:rFonts w:eastAsia="Times New Roman" w:cs="Times New Roman"/>
          <w:szCs w:val="24"/>
          <w:lang w:val="en-US"/>
        </w:rPr>
        <w:t>MOMus</w:t>
      </w:r>
      <w:proofErr w:type="spellEnd"/>
      <w:r w:rsidRPr="006A1BB8">
        <w:rPr>
          <w:rFonts w:eastAsia="Times New Roman" w:cs="Times New Roman"/>
          <w:szCs w:val="24"/>
        </w:rPr>
        <w:t xml:space="preserve"> </w:t>
      </w:r>
      <w:r>
        <w:rPr>
          <w:rFonts w:eastAsia="Times New Roman" w:cs="Times New Roman"/>
          <w:szCs w:val="24"/>
        </w:rPr>
        <w:t xml:space="preserve">από το Μουσείο </w:t>
      </w:r>
      <w:proofErr w:type="spellStart"/>
      <w:r>
        <w:rPr>
          <w:rFonts w:eastAsia="Times New Roman" w:cs="Times New Roman"/>
          <w:szCs w:val="24"/>
        </w:rPr>
        <w:t>Άλεξ</w:t>
      </w:r>
      <w:proofErr w:type="spellEnd"/>
      <w:r>
        <w:rPr>
          <w:rFonts w:eastAsia="Times New Roman" w:cs="Times New Roman"/>
          <w:szCs w:val="24"/>
        </w:rPr>
        <w:t xml:space="preserve"> Μυλωνά της Αθήνας, </w:t>
      </w:r>
      <w:r>
        <w:rPr>
          <w:rFonts w:eastAsia="Times New Roman" w:cs="Times New Roman"/>
          <w:szCs w:val="24"/>
        </w:rPr>
        <w:t xml:space="preserve">ένα </w:t>
      </w:r>
      <w:r>
        <w:rPr>
          <w:rFonts w:eastAsia="Times New Roman" w:cs="Times New Roman"/>
          <w:szCs w:val="24"/>
        </w:rPr>
        <w:t>επίσης κοινωφελές ίδρυμα το οποίο λειτουργούσε ήδη ως παράρτημα του Μακε</w:t>
      </w:r>
      <w:r>
        <w:rPr>
          <w:rFonts w:eastAsia="Times New Roman" w:cs="Times New Roman"/>
          <w:szCs w:val="24"/>
        </w:rPr>
        <w:t>δονικού.</w:t>
      </w:r>
    </w:p>
    <w:p w14:paraId="796CE731"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Τις παραπάνω συμβάσεις καλούμαστε μάλιστα να κυρώσουμε σήμερα στα άρθρα 15 και 16. Είναι σημαντικό να γίνει κατανοητό από όλους ότι οι συζητήσεις μεταξύ των μουσειακών φορέων, όσον αφορά τους όρους και την κάθε λεπτομέρεια της </w:t>
      </w:r>
      <w:r>
        <w:rPr>
          <w:rFonts w:eastAsia="Times New Roman" w:cs="Times New Roman"/>
          <w:szCs w:val="24"/>
        </w:rPr>
        <w:lastRenderedPageBreak/>
        <w:t xml:space="preserve">συνένωσής τους, δεν </w:t>
      </w:r>
      <w:r>
        <w:rPr>
          <w:rFonts w:eastAsia="Times New Roman" w:cs="Times New Roman"/>
          <w:szCs w:val="24"/>
        </w:rPr>
        <w:t xml:space="preserve">ήταν εύκολες. Σε αυτές έπρεπε –και ορθώς- να τηρηθούν λεπτές νομικές, κοινωνικές, ιστορικές και οικονομικές ισορροπίες και μάλιστα ενός δημόσιου εποπτευόμενου φορέα και κοινωφελών ιδρυμάτων. </w:t>
      </w:r>
    </w:p>
    <w:p w14:paraId="796CE732"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Η επιτυχής κατάληξη αυτών των διαβουλεύσεων πρέπει να αποτελεί π</w:t>
      </w:r>
      <w:r>
        <w:rPr>
          <w:rFonts w:eastAsia="Times New Roman" w:cs="Times New Roman"/>
          <w:szCs w:val="24"/>
        </w:rPr>
        <w:t>αράδειγμα συνεργασίας το οποίο εμείς, το πολιτικό σύστημα</w:t>
      </w:r>
      <w:r w:rsidRPr="00C5130C">
        <w:rPr>
          <w:rFonts w:eastAsia="Times New Roman" w:cs="Times New Roman"/>
          <w:szCs w:val="24"/>
        </w:rPr>
        <w:t>,</w:t>
      </w:r>
      <w:r>
        <w:rPr>
          <w:rFonts w:eastAsia="Times New Roman" w:cs="Times New Roman"/>
          <w:szCs w:val="24"/>
        </w:rPr>
        <w:t xml:space="preserve"> πρέπει να επικροτούμε και να επιβραβεύουμε, σεβόμενοι διαδικασίες αυτορρύθμισης στον βαθμό που αυτές γίνονται εντός του δημοκρατικού και συνταγματικού πλαισίου και προς όφελος του δημοσίου συμφέρον</w:t>
      </w:r>
      <w:r>
        <w:rPr>
          <w:rFonts w:eastAsia="Times New Roman" w:cs="Times New Roman"/>
          <w:szCs w:val="24"/>
        </w:rPr>
        <w:t>τος.</w:t>
      </w:r>
    </w:p>
    <w:p w14:paraId="796CE733" w14:textId="77777777" w:rsidR="00E9701A" w:rsidRDefault="003308C2">
      <w:pPr>
        <w:spacing w:line="600" w:lineRule="auto"/>
        <w:ind w:firstLine="720"/>
        <w:jc w:val="both"/>
        <w:rPr>
          <w:rFonts w:eastAsia="Times New Roman" w:cs="Times New Roman"/>
          <w:szCs w:val="24"/>
        </w:rPr>
      </w:pPr>
      <w:r w:rsidRPr="008238F0">
        <w:rPr>
          <w:rFonts w:eastAsia="Times New Roman" w:cs="Times New Roman"/>
          <w:b/>
          <w:szCs w:val="24"/>
        </w:rPr>
        <w:t>ΠΡΟΕΔΡΕΥΩΝ (</w:t>
      </w:r>
      <w:r>
        <w:rPr>
          <w:rFonts w:eastAsia="Times New Roman" w:cs="Times New Roman"/>
          <w:b/>
          <w:szCs w:val="24"/>
        </w:rPr>
        <w:t>Σπυρίδων Λυκούδης</w:t>
      </w:r>
      <w:r w:rsidRPr="008238F0">
        <w:rPr>
          <w:rFonts w:eastAsia="Times New Roman" w:cs="Times New Roman"/>
          <w:b/>
          <w:szCs w:val="24"/>
        </w:rPr>
        <w:t>):</w:t>
      </w:r>
      <w:r>
        <w:rPr>
          <w:rFonts w:eastAsia="Times New Roman" w:cs="Times New Roman"/>
          <w:szCs w:val="24"/>
        </w:rPr>
        <w:t xml:space="preserve"> Κυρία συνάδελφε, με </w:t>
      </w:r>
      <w:proofErr w:type="spellStart"/>
      <w:r>
        <w:rPr>
          <w:rFonts w:eastAsia="Times New Roman" w:cs="Times New Roman"/>
          <w:szCs w:val="24"/>
        </w:rPr>
        <w:t>συγχωρείτε</w:t>
      </w:r>
      <w:proofErr w:type="spellEnd"/>
      <w:r>
        <w:rPr>
          <w:rFonts w:eastAsia="Times New Roman" w:cs="Times New Roman"/>
          <w:szCs w:val="24"/>
        </w:rPr>
        <w:t xml:space="preserve"> που σας διακόπτω, αλλά θα ήθελα να κάνω μια ανακοίνωση προς το Σώμα. </w:t>
      </w:r>
    </w:p>
    <w:p w14:paraId="796CE734"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υπήρξε κάποιο τεχνικό πρόβλημα και όσοι συνάδελφοι έχουν περάσει την κάρτα τους για να ε</w:t>
      </w:r>
      <w:r>
        <w:rPr>
          <w:rFonts w:eastAsia="Times New Roman" w:cs="Times New Roman"/>
          <w:szCs w:val="24"/>
        </w:rPr>
        <w:t>γγραφούν ως ομιλητές πρέπει να την ξαναπεράσουν, γιατί μέχρι τώρα δεν λειτουργούσε το μηχάνημα.</w:t>
      </w:r>
    </w:p>
    <w:p w14:paraId="796CE735"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Σας ευχαριστώ.</w:t>
      </w:r>
    </w:p>
    <w:p w14:paraId="796CE736"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συνάδελφε, συνεχίστε την ομιλία σας και με </w:t>
      </w:r>
      <w:proofErr w:type="spellStart"/>
      <w:r>
        <w:rPr>
          <w:rFonts w:eastAsia="Times New Roman" w:cs="Times New Roman"/>
          <w:szCs w:val="24"/>
        </w:rPr>
        <w:t>συγχωρείτε</w:t>
      </w:r>
      <w:proofErr w:type="spellEnd"/>
      <w:r>
        <w:rPr>
          <w:rFonts w:eastAsia="Times New Roman" w:cs="Times New Roman"/>
          <w:szCs w:val="24"/>
        </w:rPr>
        <w:t xml:space="preserve"> για τη διακοπή.</w:t>
      </w:r>
    </w:p>
    <w:p w14:paraId="796CE737" w14:textId="77777777" w:rsidR="00E9701A" w:rsidRDefault="003308C2">
      <w:pPr>
        <w:spacing w:line="600" w:lineRule="auto"/>
        <w:ind w:firstLine="720"/>
        <w:jc w:val="both"/>
        <w:rPr>
          <w:rFonts w:eastAsia="Times New Roman" w:cs="Times New Roman"/>
          <w:szCs w:val="24"/>
        </w:rPr>
      </w:pPr>
      <w:r w:rsidRPr="00E615A3">
        <w:rPr>
          <w:rFonts w:eastAsia="Times New Roman" w:cs="Times New Roman"/>
          <w:b/>
          <w:szCs w:val="24"/>
        </w:rPr>
        <w:t>ΕΥΣΤΑΘΙΑ ΓΕΩΡΓΟΠΟΥΛΟΥ</w:t>
      </w:r>
      <w:r>
        <w:rPr>
          <w:rFonts w:eastAsia="Times New Roman" w:cs="Times New Roman"/>
          <w:b/>
          <w:szCs w:val="24"/>
        </w:rPr>
        <w:t xml:space="preserve"> </w:t>
      </w:r>
      <w:r w:rsidRPr="00E615A3">
        <w:rPr>
          <w:rFonts w:eastAsia="Times New Roman" w:cs="Times New Roman"/>
          <w:b/>
          <w:szCs w:val="24"/>
        </w:rPr>
        <w:t>-</w:t>
      </w:r>
      <w:r>
        <w:rPr>
          <w:rFonts w:eastAsia="Times New Roman" w:cs="Times New Roman"/>
          <w:b/>
          <w:szCs w:val="24"/>
        </w:rPr>
        <w:t xml:space="preserve"> </w:t>
      </w:r>
      <w:r w:rsidRPr="00E615A3">
        <w:rPr>
          <w:rFonts w:eastAsia="Times New Roman" w:cs="Times New Roman"/>
          <w:b/>
          <w:szCs w:val="24"/>
        </w:rPr>
        <w:t>ΣΑΛΤΑΡΗ:</w:t>
      </w:r>
      <w:r>
        <w:rPr>
          <w:rFonts w:eastAsia="Times New Roman" w:cs="Times New Roman"/>
          <w:szCs w:val="24"/>
        </w:rPr>
        <w:t xml:space="preserve"> Το Υπουργείο άφησε την πρωτοβουλία στους φορείς για να συμφωνήσουν τις λεπτομέρειες της συνένωσής τους, η οποία υπεισέρχεται και σε θέματα όπως η σύνθεση του ενιαίου διοικητικού συμβουλίου του </w:t>
      </w:r>
      <w:proofErr w:type="spellStart"/>
      <w:r>
        <w:rPr>
          <w:rFonts w:eastAsia="Times New Roman" w:cs="Times New Roman"/>
          <w:szCs w:val="24"/>
          <w:lang w:val="en-US"/>
        </w:rPr>
        <w:t>MOMus</w:t>
      </w:r>
      <w:proofErr w:type="spellEnd"/>
      <w:r>
        <w:rPr>
          <w:rFonts w:eastAsia="Times New Roman" w:cs="Times New Roman"/>
          <w:szCs w:val="24"/>
        </w:rPr>
        <w:t>, οι αρμοδιότητες οργάνων, τα προσόντα και οι διαδικασίες</w:t>
      </w:r>
      <w:r>
        <w:rPr>
          <w:rFonts w:eastAsia="Times New Roman" w:cs="Times New Roman"/>
          <w:szCs w:val="24"/>
        </w:rPr>
        <w:t xml:space="preserve"> πλήρωσης θέσεων και άλλα. </w:t>
      </w:r>
    </w:p>
    <w:p w14:paraId="796CE738"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Το σημαντικότερο είναι ότι το Υπουργείο εγγυάται την βιωσιμότητα όλων των φορέων εντός του </w:t>
      </w:r>
      <w:proofErr w:type="spellStart"/>
      <w:r>
        <w:rPr>
          <w:rFonts w:eastAsia="Times New Roman" w:cs="Times New Roman"/>
          <w:szCs w:val="24"/>
          <w:lang w:val="en-US"/>
        </w:rPr>
        <w:t>MOMus</w:t>
      </w:r>
      <w:proofErr w:type="spellEnd"/>
      <w:r w:rsidRPr="00BE3CEB">
        <w:rPr>
          <w:rFonts w:eastAsia="Times New Roman" w:cs="Times New Roman"/>
          <w:szCs w:val="24"/>
        </w:rPr>
        <w:t xml:space="preserve"> </w:t>
      </w:r>
      <w:r>
        <w:rPr>
          <w:rFonts w:eastAsia="Times New Roman" w:cs="Times New Roman"/>
          <w:szCs w:val="24"/>
        </w:rPr>
        <w:t>με τη διατήρηση του ύψους της συνολικής κρατικής επιχορήγησης που λαμβάνουν σήμερα αθροιστικά η οποία θα υπερκαλύπτει οπωσδήποτε τι</w:t>
      </w:r>
      <w:r>
        <w:rPr>
          <w:rFonts w:eastAsia="Times New Roman" w:cs="Times New Roman"/>
          <w:szCs w:val="24"/>
        </w:rPr>
        <w:t>ς πάγιες και λειτουργικές ανάγκες τους.</w:t>
      </w:r>
    </w:p>
    <w:p w14:paraId="796CE739"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Με άλλα λόγια, εγγυάται τη διατήρηση του υπάρχοντος επιπέδου των εικαστικών τεχνών της Θεσσαλονίκης, θεσμοθετώντας ταυτόχρονα αναπτυξιακούς όρους με πρώτο αυτόν της επαναλειτουργίας του Μουσείου </w:t>
      </w:r>
      <w:proofErr w:type="spellStart"/>
      <w:r>
        <w:rPr>
          <w:rFonts w:eastAsia="Times New Roman" w:cs="Times New Roman"/>
          <w:szCs w:val="24"/>
        </w:rPr>
        <w:t>Άλεξ</w:t>
      </w:r>
      <w:proofErr w:type="spellEnd"/>
      <w:r>
        <w:rPr>
          <w:rFonts w:eastAsia="Times New Roman" w:cs="Times New Roman"/>
          <w:szCs w:val="24"/>
        </w:rPr>
        <w:t xml:space="preserve"> Μυλωνά στο καταπ</w:t>
      </w:r>
      <w:r>
        <w:rPr>
          <w:rFonts w:eastAsia="Times New Roman" w:cs="Times New Roman"/>
          <w:szCs w:val="24"/>
        </w:rPr>
        <w:t>ληκτικό κτήριο που διαθέτει στην Πλατεία Ασωμάτων στην Αθήνα.</w:t>
      </w:r>
    </w:p>
    <w:p w14:paraId="796CE73A"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 xml:space="preserve">Κάνω εδώ μια απαραίτητη παρένθεση για να αντιληφθούν όλοι οι συνάδελφοι, αλλά και οι πολίτες που μας παρακολουθούν το μέγεθος και τη σημασία των μουσειακών φορέων που συναποτελούν το </w:t>
      </w:r>
      <w:proofErr w:type="spellStart"/>
      <w:r>
        <w:rPr>
          <w:rFonts w:eastAsia="Times New Roman" w:cs="Times New Roman"/>
          <w:szCs w:val="24"/>
          <w:lang w:val="en-US"/>
        </w:rPr>
        <w:t>MOMus</w:t>
      </w:r>
      <w:proofErr w:type="spellEnd"/>
      <w:r>
        <w:rPr>
          <w:rFonts w:eastAsia="Times New Roman" w:cs="Times New Roman"/>
          <w:szCs w:val="24"/>
        </w:rPr>
        <w:t xml:space="preserve">. </w:t>
      </w:r>
    </w:p>
    <w:p w14:paraId="796CE73B"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 xml:space="preserve">Κρατικό Μουσείο που στεγάζεται στη Μονή </w:t>
      </w:r>
      <w:proofErr w:type="spellStart"/>
      <w:r>
        <w:rPr>
          <w:rFonts w:eastAsia="Times New Roman" w:cs="Times New Roman"/>
          <w:szCs w:val="24"/>
        </w:rPr>
        <w:t>Λαζαριστών</w:t>
      </w:r>
      <w:proofErr w:type="spellEnd"/>
      <w:r>
        <w:rPr>
          <w:rFonts w:eastAsia="Times New Roman" w:cs="Times New Roman"/>
          <w:szCs w:val="24"/>
        </w:rPr>
        <w:t xml:space="preserve"> έχει την τύχη να έχει στην κατοχή του μια από τις σημαντικότερες παγκοσμίου φήμης συλλογές μοντέρνας τέχνης, τη </w:t>
      </w:r>
      <w:r>
        <w:rPr>
          <w:rFonts w:eastAsia="Times New Roman" w:cs="Times New Roman"/>
          <w:szCs w:val="24"/>
        </w:rPr>
        <w:t>Σ</w:t>
      </w:r>
      <w:r>
        <w:rPr>
          <w:rFonts w:eastAsia="Times New Roman" w:cs="Times New Roman"/>
          <w:szCs w:val="24"/>
        </w:rPr>
        <w:t>υλλογή Κωστάκη με 1.277 έργα, πίνακες, σχέδια και αντικείμενα των ρευμάτων και των κινημάτων</w:t>
      </w:r>
      <w:r>
        <w:rPr>
          <w:rFonts w:eastAsia="Times New Roman" w:cs="Times New Roman"/>
          <w:szCs w:val="24"/>
        </w:rPr>
        <w:t xml:space="preserve"> της </w:t>
      </w:r>
      <w:proofErr w:type="spellStart"/>
      <w:r>
        <w:rPr>
          <w:rFonts w:eastAsia="Times New Roman" w:cs="Times New Roman"/>
          <w:szCs w:val="24"/>
        </w:rPr>
        <w:t>ρώσικης</w:t>
      </w:r>
      <w:proofErr w:type="spellEnd"/>
      <w:r>
        <w:rPr>
          <w:rFonts w:eastAsia="Times New Roman" w:cs="Times New Roman"/>
          <w:szCs w:val="24"/>
        </w:rPr>
        <w:t xml:space="preserve"> πρωτοπορίας τα έτη 1900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1930. Για να αντιληφθούμε το μέγεθος της αξίας, να αναφέρω ότι αγοράστηκε αντί 14,2 εκατομμυρίων δραχμών από το ελληνικό </w:t>
      </w:r>
      <w:r>
        <w:rPr>
          <w:rFonts w:eastAsia="Times New Roman" w:cs="Times New Roman"/>
          <w:szCs w:val="24"/>
        </w:rPr>
        <w:t>δ</w:t>
      </w:r>
      <w:r>
        <w:rPr>
          <w:rFonts w:eastAsia="Times New Roman" w:cs="Times New Roman"/>
          <w:szCs w:val="24"/>
        </w:rPr>
        <w:t xml:space="preserve">ημόσιο το 2000 και σήμερα η αξία της εκτιμάται στα 130 εκατομμύρια ευρώ. Έχει ισχυρή εξωστρεφή </w:t>
      </w:r>
      <w:r>
        <w:rPr>
          <w:rFonts w:eastAsia="Times New Roman" w:cs="Times New Roman"/>
          <w:szCs w:val="24"/>
        </w:rPr>
        <w:t xml:space="preserve">δυναμική με συνεχείς δανεισμούς έργων σε μουσεία και πινακοθήκες σε πολλές χώρες του εξωτερικού και οπωσδήποτε θα αποτελέσει τη βασική κινητήριο δύναμη του </w:t>
      </w:r>
      <w:proofErr w:type="spellStart"/>
      <w:r>
        <w:rPr>
          <w:rFonts w:eastAsia="Times New Roman" w:cs="Times New Roman"/>
          <w:szCs w:val="24"/>
          <w:lang w:val="en-US"/>
        </w:rPr>
        <w:t>MOMus</w:t>
      </w:r>
      <w:proofErr w:type="spellEnd"/>
      <w:r w:rsidRPr="00BE3CEB">
        <w:rPr>
          <w:rFonts w:eastAsia="Times New Roman" w:cs="Times New Roman"/>
          <w:szCs w:val="24"/>
        </w:rPr>
        <w:t xml:space="preserve">. </w:t>
      </w:r>
    </w:p>
    <w:p w14:paraId="796CE73C"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Επίσης, τ</w:t>
      </w:r>
      <w:r w:rsidRPr="00BE3CEB">
        <w:rPr>
          <w:rFonts w:eastAsia="Times New Roman" w:cs="Times New Roman"/>
          <w:szCs w:val="24"/>
        </w:rPr>
        <w:t xml:space="preserve">ο </w:t>
      </w:r>
      <w:r>
        <w:rPr>
          <w:rFonts w:eastAsia="Times New Roman" w:cs="Times New Roman"/>
          <w:szCs w:val="24"/>
        </w:rPr>
        <w:t>Κρατικό διαθέτει μια αξιόλογη συλλογή έργων σύγχρονης τέχνης στο Μακεδονικό Μουσε</w:t>
      </w:r>
      <w:r>
        <w:rPr>
          <w:rFonts w:eastAsia="Times New Roman" w:cs="Times New Roman"/>
          <w:szCs w:val="24"/>
        </w:rPr>
        <w:t xml:space="preserve">ίο που στεγάζεται εντός της ΔΕΘ. Εκτός από τις σημαντικότατες συλλογές έργων </w:t>
      </w:r>
      <w:r>
        <w:rPr>
          <w:rFonts w:eastAsia="Times New Roman" w:cs="Times New Roman"/>
          <w:szCs w:val="24"/>
        </w:rPr>
        <w:lastRenderedPageBreak/>
        <w:t xml:space="preserve">σύγχρονης τέχνης που διαθέτει, δηλαδή, τις </w:t>
      </w:r>
      <w:r>
        <w:rPr>
          <w:rFonts w:eastAsia="Times New Roman" w:cs="Times New Roman"/>
          <w:szCs w:val="24"/>
        </w:rPr>
        <w:t>Σ</w:t>
      </w:r>
      <w:r>
        <w:rPr>
          <w:rFonts w:eastAsia="Times New Roman" w:cs="Times New Roman"/>
          <w:szCs w:val="24"/>
        </w:rPr>
        <w:t xml:space="preserve">υλλογές </w:t>
      </w:r>
      <w:proofErr w:type="spellStart"/>
      <w:r>
        <w:rPr>
          <w:rFonts w:eastAsia="Times New Roman" w:cs="Times New Roman"/>
          <w:szCs w:val="24"/>
        </w:rPr>
        <w:t>Ιόλα</w:t>
      </w:r>
      <w:proofErr w:type="spellEnd"/>
      <w:r>
        <w:rPr>
          <w:rFonts w:eastAsia="Times New Roman" w:cs="Times New Roman"/>
          <w:szCs w:val="24"/>
        </w:rPr>
        <w:t xml:space="preserve">, Απέργη, </w:t>
      </w:r>
      <w:proofErr w:type="spellStart"/>
      <w:r>
        <w:rPr>
          <w:rFonts w:eastAsia="Times New Roman" w:cs="Times New Roman"/>
          <w:szCs w:val="24"/>
        </w:rPr>
        <w:t>Ξύδη</w:t>
      </w:r>
      <w:proofErr w:type="spellEnd"/>
      <w:r>
        <w:rPr>
          <w:rFonts w:eastAsia="Times New Roman" w:cs="Times New Roman"/>
          <w:szCs w:val="24"/>
        </w:rPr>
        <w:t xml:space="preserve">, </w:t>
      </w:r>
      <w:proofErr w:type="spellStart"/>
      <w:r>
        <w:rPr>
          <w:rFonts w:eastAsia="Times New Roman" w:cs="Times New Roman"/>
          <w:szCs w:val="24"/>
        </w:rPr>
        <w:t>Μεϊμάρογλου</w:t>
      </w:r>
      <w:proofErr w:type="spellEnd"/>
      <w:r>
        <w:rPr>
          <w:rFonts w:eastAsia="Times New Roman" w:cs="Times New Roman"/>
          <w:szCs w:val="24"/>
        </w:rPr>
        <w:t>, Μάγδας Κοτ</w:t>
      </w:r>
      <w:r>
        <w:rPr>
          <w:rFonts w:eastAsia="Times New Roman" w:cs="Times New Roman"/>
          <w:szCs w:val="24"/>
        </w:rPr>
        <w:t>ζ</w:t>
      </w:r>
      <w:r>
        <w:rPr>
          <w:rFonts w:eastAsia="Times New Roman" w:cs="Times New Roman"/>
          <w:szCs w:val="24"/>
        </w:rPr>
        <w:t>ιά και πολλών άλλων, αποτελεί παράδειγμα μοναδικό στην ιστορία του ελληνικού εικαστ</w:t>
      </w:r>
      <w:r>
        <w:rPr>
          <w:rFonts w:eastAsia="Times New Roman" w:cs="Times New Roman"/>
          <w:szCs w:val="24"/>
        </w:rPr>
        <w:t>ικού χώρου πρωτοβουλίας πολιτών που στηρίζεται από τους φίλους του σε εθελοντική βάση και έχει συνεργασίες με φορείς πνευματικής, πολιτιστικής και οικονομικής ζωής του τόπου.</w:t>
      </w:r>
    </w:p>
    <w:p w14:paraId="796CE73D"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Η δυναμική αυτή που έχει αναπτύξει μέσω αυτού του χαρακτήρα και μέσω της ικανότητ</w:t>
      </w:r>
      <w:r>
        <w:rPr>
          <w:rFonts w:eastAsia="Times New Roman" w:cs="Times New Roman"/>
          <w:szCs w:val="24"/>
        </w:rPr>
        <w:t xml:space="preserve">ας προσέλκυσης χορηγιών θα συνεχιστεί και στη νέα εποχή εντός του </w:t>
      </w:r>
      <w:proofErr w:type="spellStart"/>
      <w:r>
        <w:rPr>
          <w:rFonts w:eastAsia="Times New Roman" w:cs="Times New Roman"/>
          <w:szCs w:val="24"/>
          <w:lang w:val="en-US"/>
        </w:rPr>
        <w:t>MOMus</w:t>
      </w:r>
      <w:proofErr w:type="spellEnd"/>
      <w:r>
        <w:rPr>
          <w:rFonts w:eastAsia="Times New Roman" w:cs="Times New Roman"/>
          <w:szCs w:val="24"/>
        </w:rPr>
        <w:t xml:space="preserve">. Να σημειώσω ότι μέσα από τις σημαντικές εκπαιδευτικές και </w:t>
      </w:r>
      <w:proofErr w:type="spellStart"/>
      <w:r>
        <w:rPr>
          <w:rFonts w:eastAsia="Times New Roman" w:cs="Times New Roman"/>
          <w:szCs w:val="24"/>
        </w:rPr>
        <w:t>μουσειοπαιδαγωγικές</w:t>
      </w:r>
      <w:proofErr w:type="spellEnd"/>
      <w:r>
        <w:rPr>
          <w:rFonts w:eastAsia="Times New Roman" w:cs="Times New Roman"/>
          <w:szCs w:val="24"/>
        </w:rPr>
        <w:t xml:space="preserve"> δραστηριότητες του Μακεδονικού Μουσείου υλοποιήθηκαν προγράμματα για πρόσφυγες, για ανέργους, ενώ μέχρι σ</w:t>
      </w:r>
      <w:r>
        <w:rPr>
          <w:rFonts w:eastAsia="Times New Roman" w:cs="Times New Roman"/>
          <w:szCs w:val="24"/>
        </w:rPr>
        <w:t xml:space="preserve">ήμερα έχει εκπαιδεύσει περίπου σαράντα πέντε χιλιάδες παιδιά του Δημοτικού και του Γυμνασίου. </w:t>
      </w:r>
    </w:p>
    <w:p w14:paraId="796CE73E"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Το άλλο παράρτημα του Μακεδονικού, το Μουσείο Σύγχρονης Τέχνης </w:t>
      </w:r>
      <w:proofErr w:type="spellStart"/>
      <w:r>
        <w:rPr>
          <w:rFonts w:eastAsia="Times New Roman" w:cs="Times New Roman"/>
          <w:szCs w:val="24"/>
        </w:rPr>
        <w:t>Άλεξ</w:t>
      </w:r>
      <w:proofErr w:type="spellEnd"/>
      <w:r>
        <w:rPr>
          <w:rFonts w:eastAsia="Times New Roman" w:cs="Times New Roman"/>
          <w:szCs w:val="24"/>
        </w:rPr>
        <w:t xml:space="preserve"> Μυλωνά περιλαμβάνει έργα της πρωτοπόρου Ελληνίδας γλύπτριας </w:t>
      </w:r>
      <w:proofErr w:type="spellStart"/>
      <w:r>
        <w:rPr>
          <w:rFonts w:eastAsia="Times New Roman" w:cs="Times New Roman"/>
          <w:szCs w:val="24"/>
        </w:rPr>
        <w:t>Άλεξ</w:t>
      </w:r>
      <w:proofErr w:type="spellEnd"/>
      <w:r>
        <w:rPr>
          <w:rFonts w:eastAsia="Times New Roman" w:cs="Times New Roman"/>
          <w:szCs w:val="24"/>
        </w:rPr>
        <w:t xml:space="preserve"> Μυλωνά σε μάρμαρο, μπρούντζο</w:t>
      </w:r>
      <w:r>
        <w:rPr>
          <w:rFonts w:eastAsia="Times New Roman" w:cs="Times New Roman"/>
          <w:szCs w:val="24"/>
        </w:rPr>
        <w:t>, κ</w:t>
      </w:r>
      <w:r>
        <w:rPr>
          <w:rFonts w:eastAsia="Times New Roman" w:cs="Times New Roman"/>
          <w:szCs w:val="24"/>
        </w:rPr>
        <w:t>.</w:t>
      </w:r>
      <w:r>
        <w:rPr>
          <w:rFonts w:eastAsia="Times New Roman" w:cs="Times New Roman"/>
          <w:szCs w:val="24"/>
        </w:rPr>
        <w:t>λπ., καθώς και σχέδια και πίνακες ζωγραφικής της ίδιας.</w:t>
      </w:r>
    </w:p>
    <w:p w14:paraId="796CE73F" w14:textId="77777777" w:rsidR="00E9701A" w:rsidRDefault="003308C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Έχει διοργανώσει πολλές εκθέσεις και έχει πραγματοποιήσεις πολλά εκπαιδευτικά προγράμματα. Ένα σημαντικό τμήμα του Κρατικού Μουσείου είναι και το Μουσείο Φωτογραφίας της Θεσσαλονίκης, το μοναδικό </w:t>
      </w:r>
      <w:r>
        <w:rPr>
          <w:rFonts w:eastAsia="Times New Roman" w:cs="Times New Roman"/>
          <w:szCs w:val="24"/>
        </w:rPr>
        <w:t xml:space="preserve">στο είδος του στην Ελλάδα που στεγάζεται στο λιμάνι με </w:t>
      </w:r>
      <w:r>
        <w:rPr>
          <w:rFonts w:eastAsia="Times New Roman" w:cs="Times New Roman"/>
          <w:szCs w:val="24"/>
        </w:rPr>
        <w:t>εκατό</w:t>
      </w:r>
      <w:r>
        <w:rPr>
          <w:rFonts w:eastAsia="Times New Roman" w:cs="Times New Roman"/>
          <w:szCs w:val="24"/>
        </w:rPr>
        <w:t xml:space="preserve"> χιλιάδες περίπου αντικείμενα που προέρχονται από ιστορικά αρχεία φωτογράφων και συλλεκτών καθώς και από φωτογραφικά έργα σύγχρονων φωτογράφων από την Ελλάδα και το εξωτερικό, αλλά και με εμπειρία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και αυτό</w:t>
      </w:r>
      <w:r>
        <w:rPr>
          <w:rFonts w:eastAsia="Times New Roman" w:cs="Times New Roman"/>
          <w:szCs w:val="24"/>
        </w:rPr>
        <w:t>-</w:t>
      </w:r>
      <w:r>
        <w:rPr>
          <w:rFonts w:eastAsia="Times New Roman" w:cs="Times New Roman"/>
          <w:szCs w:val="24"/>
        </w:rPr>
        <w:t xml:space="preserve"> σε εκπαιδευτικά προγράμματα. </w:t>
      </w:r>
    </w:p>
    <w:p w14:paraId="796CE740" w14:textId="77777777" w:rsidR="00E9701A" w:rsidRDefault="003308C2">
      <w:pPr>
        <w:spacing w:line="600" w:lineRule="auto"/>
        <w:ind w:firstLine="720"/>
        <w:contextualSpacing/>
        <w:jc w:val="both"/>
        <w:rPr>
          <w:rFonts w:eastAsia="Times New Roman" w:cs="Times New Roman"/>
          <w:szCs w:val="24"/>
        </w:rPr>
      </w:pPr>
      <w:r>
        <w:rPr>
          <w:rFonts w:eastAsia="Times New Roman" w:cs="Times New Roman"/>
          <w:szCs w:val="24"/>
        </w:rPr>
        <w:t xml:space="preserve">Ένα άλλο τμήμα του επίσης είναι και το Κέντρο Σύγχρονης Τέχνης, επίσης στο λιμάνι, μια δομή υποστήριξης νέων καινοτόμων και πειραματικών μορφών τέχνης. Εκτός από τα παραπάνω από τους φορείς έχει αναπτυχθεί και </w:t>
      </w:r>
      <w:r>
        <w:rPr>
          <w:rFonts w:eastAsia="Times New Roman" w:cs="Times New Roman"/>
          <w:szCs w:val="24"/>
        </w:rPr>
        <w:t xml:space="preserve">ερευνητική δραστηριότητα όπως και σημαντικές εκδόσεις, ενώ </w:t>
      </w:r>
      <w:proofErr w:type="spellStart"/>
      <w:r>
        <w:rPr>
          <w:rFonts w:eastAsia="Times New Roman" w:cs="Times New Roman"/>
          <w:szCs w:val="24"/>
        </w:rPr>
        <w:t>προικοδοτείται</w:t>
      </w:r>
      <w:proofErr w:type="spellEnd"/>
      <w:r>
        <w:rPr>
          <w:rFonts w:eastAsia="Times New Roman" w:cs="Times New Roman"/>
          <w:szCs w:val="24"/>
        </w:rPr>
        <w:t xml:space="preserve"> με μια εξαιρετική βιβλιοθήκη τέχνης και θα αναπτύξει ένα πωλητήριο υψηλής αισθητικής. Επίσης παίζουν πρωταγωνιστικό ρόλο με τις δραστηριότητες και οργανώσεις στα εικαστικά δρ</w:t>
      </w:r>
      <w:r>
        <w:rPr>
          <w:rFonts w:eastAsia="Times New Roman" w:cs="Times New Roman"/>
          <w:szCs w:val="24"/>
        </w:rPr>
        <w:t>ώ</w:t>
      </w:r>
      <w:r>
        <w:rPr>
          <w:rFonts w:eastAsia="Times New Roman" w:cs="Times New Roman"/>
          <w:szCs w:val="24"/>
        </w:rPr>
        <w:t>μενα τη</w:t>
      </w:r>
      <w:r>
        <w:rPr>
          <w:rFonts w:eastAsia="Times New Roman" w:cs="Times New Roman"/>
          <w:szCs w:val="24"/>
        </w:rPr>
        <w:t xml:space="preserve">ς Θεσσαλονίκης και όχι μόνο. Διοργανώνει εδώ και χρόνια την </w:t>
      </w:r>
      <w:r>
        <w:rPr>
          <w:rFonts w:eastAsia="Times New Roman" w:cs="Times New Roman"/>
          <w:szCs w:val="24"/>
          <w:lang w:val="en-US"/>
        </w:rPr>
        <w:t>Biennale</w:t>
      </w:r>
      <w:r w:rsidRPr="00FD3E78">
        <w:rPr>
          <w:rFonts w:eastAsia="Times New Roman" w:cs="Times New Roman"/>
          <w:szCs w:val="24"/>
        </w:rPr>
        <w:t xml:space="preserve"> </w:t>
      </w:r>
      <w:r>
        <w:rPr>
          <w:rFonts w:eastAsia="Times New Roman" w:cs="Times New Roman"/>
          <w:szCs w:val="24"/>
        </w:rPr>
        <w:t xml:space="preserve">Θεσσαλονίκης και τη φωτογραφική </w:t>
      </w:r>
      <w:proofErr w:type="spellStart"/>
      <w:r>
        <w:rPr>
          <w:rFonts w:eastAsia="Times New Roman" w:cs="Times New Roman"/>
          <w:szCs w:val="24"/>
          <w:lang w:val="en-US"/>
        </w:rPr>
        <w:t>Bienale</w:t>
      </w:r>
      <w:proofErr w:type="spellEnd"/>
      <w:r>
        <w:rPr>
          <w:rFonts w:eastAsia="Times New Roman" w:cs="Times New Roman"/>
          <w:szCs w:val="24"/>
        </w:rPr>
        <w:t xml:space="preserve">. </w:t>
      </w:r>
    </w:p>
    <w:p w14:paraId="796CE741" w14:textId="77777777" w:rsidR="00E9701A" w:rsidRDefault="003308C2">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δεν θέλω να μονοπωλήσουμε ως συμπολίτευση τη αγωνία όλων για την βιωσιμότητα και τις προοπτικές στον δημόσιο οργανι</w:t>
      </w:r>
      <w:r>
        <w:rPr>
          <w:rFonts w:eastAsia="Times New Roman" w:cs="Times New Roman"/>
          <w:szCs w:val="24"/>
        </w:rPr>
        <w:t>σμό και στην αξιοποίηση. Θεωρώ ότι πρέπει να τονίσουμε ότι αυτά τα μουσεία έχουν συγκεκριμένους σκοπούς</w:t>
      </w:r>
      <w:r>
        <w:rPr>
          <w:rFonts w:eastAsia="Times New Roman" w:cs="Times New Roman"/>
          <w:szCs w:val="24"/>
        </w:rPr>
        <w:t>, δ</w:t>
      </w:r>
      <w:r>
        <w:rPr>
          <w:rFonts w:eastAsia="Times New Roman" w:cs="Times New Roman"/>
          <w:szCs w:val="24"/>
        </w:rPr>
        <w:t>ηλαδή την ανάδειξη των έργων τέχνης</w:t>
      </w:r>
      <w:r>
        <w:rPr>
          <w:rFonts w:eastAsia="Times New Roman" w:cs="Times New Roman"/>
          <w:szCs w:val="24"/>
        </w:rPr>
        <w:t xml:space="preserve">, </w:t>
      </w:r>
      <w:r>
        <w:rPr>
          <w:rFonts w:eastAsia="Times New Roman" w:cs="Times New Roman"/>
          <w:szCs w:val="24"/>
        </w:rPr>
        <w:t xml:space="preserve">να είναι προσιτά στο ευρύ κοινό και ιδιαίτερα στους νέους, ιδίως με την ενίσχυση των </w:t>
      </w:r>
      <w:proofErr w:type="spellStart"/>
      <w:r>
        <w:rPr>
          <w:rFonts w:eastAsia="Times New Roman" w:cs="Times New Roman"/>
          <w:szCs w:val="24"/>
        </w:rPr>
        <w:t>μουσειοπαιδαγωγικών</w:t>
      </w:r>
      <w:proofErr w:type="spellEnd"/>
      <w:r>
        <w:rPr>
          <w:rFonts w:eastAsia="Times New Roman" w:cs="Times New Roman"/>
          <w:szCs w:val="24"/>
        </w:rPr>
        <w:t xml:space="preserve"> προγραμμ</w:t>
      </w:r>
      <w:r>
        <w:rPr>
          <w:rFonts w:eastAsia="Times New Roman" w:cs="Times New Roman"/>
          <w:szCs w:val="24"/>
        </w:rPr>
        <w:t xml:space="preserve">άτων, ένα μέτρο με ισχυρό φιλολαϊκό πρόσημο. Με τη νέα μορφή του και με βάση τα παραπάνω το </w:t>
      </w:r>
      <w:proofErr w:type="spellStart"/>
      <w:r>
        <w:rPr>
          <w:rFonts w:eastAsia="Times New Roman" w:cs="Times New Roman"/>
          <w:szCs w:val="24"/>
          <w:lang w:val="en-US"/>
        </w:rPr>
        <w:t>M</w:t>
      </w:r>
      <w:r>
        <w:rPr>
          <w:rFonts w:eastAsia="Times New Roman" w:cs="Times New Roman"/>
          <w:szCs w:val="24"/>
          <w:lang w:val="en-US"/>
        </w:rPr>
        <w:t>O</w:t>
      </w:r>
      <w:r>
        <w:rPr>
          <w:rFonts w:eastAsia="Times New Roman" w:cs="Times New Roman"/>
          <w:szCs w:val="24"/>
          <w:lang w:val="en-US"/>
        </w:rPr>
        <w:t>Mus</w:t>
      </w:r>
      <w:proofErr w:type="spellEnd"/>
      <w:r w:rsidRPr="00FD3E78">
        <w:rPr>
          <w:rFonts w:eastAsia="Times New Roman" w:cs="Times New Roman"/>
          <w:szCs w:val="24"/>
        </w:rPr>
        <w:t xml:space="preserve"> </w:t>
      </w:r>
      <w:r>
        <w:rPr>
          <w:rFonts w:eastAsia="Times New Roman" w:cs="Times New Roman"/>
          <w:szCs w:val="24"/>
        </w:rPr>
        <w:t>θα έχει δυνατότητα να ασκήσει πολιτική εισιτηρίου φιλική προς το ευρύ κοινό εκτός από τον δωρεάν είσοδο σε πολλές ομάδες πληθυσμού, κάτι που ισχύει και σήμερα</w:t>
      </w:r>
      <w:r>
        <w:rPr>
          <w:rFonts w:eastAsia="Times New Roman" w:cs="Times New Roman"/>
          <w:szCs w:val="24"/>
        </w:rPr>
        <w:t xml:space="preserve">. </w:t>
      </w:r>
    </w:p>
    <w:p w14:paraId="796CE742" w14:textId="77777777" w:rsidR="00E9701A" w:rsidRDefault="003308C2">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ίναι ρητή η διατύπωση ότι </w:t>
      </w:r>
      <w:r>
        <w:rPr>
          <w:rFonts w:eastAsia="Times New Roman" w:cs="Times New Roman"/>
          <w:szCs w:val="24"/>
        </w:rPr>
        <w:t>οι</w:t>
      </w:r>
      <w:r>
        <w:rPr>
          <w:rFonts w:eastAsia="Times New Roman" w:cs="Times New Roman"/>
          <w:szCs w:val="24"/>
        </w:rPr>
        <w:t xml:space="preserve"> πάσης φύσεως πόροι θα αποτελούν κοινά έσοδα ενός ενιαίου προϋπολογισμού που θα καλύπτει τις πάγιες και λειτουργικές ανάγκες όλων του φορέων</w:t>
      </w:r>
      <w:r>
        <w:rPr>
          <w:rFonts w:eastAsia="Times New Roman" w:cs="Times New Roman"/>
          <w:szCs w:val="24"/>
        </w:rPr>
        <w:t>,</w:t>
      </w:r>
      <w:r>
        <w:rPr>
          <w:rFonts w:eastAsia="Times New Roman" w:cs="Times New Roman"/>
          <w:szCs w:val="24"/>
        </w:rPr>
        <w:t xml:space="preserve"> ανεξαρτήτως δραστηριότητας του κάθε ενός. </w:t>
      </w:r>
    </w:p>
    <w:p w14:paraId="796CE743" w14:textId="77777777" w:rsidR="00E9701A" w:rsidRDefault="003308C2">
      <w:pPr>
        <w:spacing w:line="600" w:lineRule="auto"/>
        <w:ind w:firstLine="720"/>
        <w:contextualSpacing/>
        <w:jc w:val="both"/>
        <w:rPr>
          <w:rFonts w:eastAsia="Times New Roman" w:cs="Times New Roman"/>
          <w:szCs w:val="24"/>
        </w:rPr>
      </w:pPr>
      <w:r>
        <w:rPr>
          <w:rFonts w:eastAsia="Times New Roman" w:cs="Times New Roman"/>
          <w:szCs w:val="24"/>
        </w:rPr>
        <w:t>Σε περίπτωση επιπλέον εσόδων θα ενεργοπ</w:t>
      </w:r>
      <w:r>
        <w:rPr>
          <w:rFonts w:eastAsia="Times New Roman" w:cs="Times New Roman"/>
          <w:szCs w:val="24"/>
        </w:rPr>
        <w:t>οιείται ένας αργό</w:t>
      </w:r>
      <w:r>
        <w:rPr>
          <w:rFonts w:eastAsia="Times New Roman" w:cs="Times New Roman"/>
          <w:szCs w:val="24"/>
        </w:rPr>
        <w:t>ς</w:t>
      </w:r>
      <w:r>
        <w:rPr>
          <w:rFonts w:eastAsia="Times New Roman" w:cs="Times New Roman"/>
          <w:szCs w:val="24"/>
        </w:rPr>
        <w:t xml:space="preserve"> ρυθμός δίκαιης κατανομής των ποσών αυτών ανάλογα με </w:t>
      </w:r>
      <w:r>
        <w:rPr>
          <w:rFonts w:eastAsia="Times New Roman" w:cs="Times New Roman"/>
          <w:szCs w:val="24"/>
        </w:rPr>
        <w:lastRenderedPageBreak/>
        <w:t xml:space="preserve">τον προγραμματισμό και τις ανάγκες των επιμέρους ομάδων, αλλά και την ορθότητα της διαχείρισης των προηγουμένων ετών. </w:t>
      </w:r>
    </w:p>
    <w:p w14:paraId="796CE744" w14:textId="77777777" w:rsidR="00E9701A" w:rsidRDefault="003308C2">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εκφράστηκαν κάποιες ανησυχίες από την αντιπολίτευση για τη </w:t>
      </w:r>
      <w:r>
        <w:rPr>
          <w:rFonts w:eastAsia="Times New Roman" w:cs="Times New Roman"/>
          <w:szCs w:val="24"/>
        </w:rPr>
        <w:t>λειτουργικότητα της διοικητικής δομής του μοντέλου της πλατφόρμας</w:t>
      </w:r>
      <w:r>
        <w:rPr>
          <w:rFonts w:eastAsia="Times New Roman" w:cs="Times New Roman"/>
          <w:szCs w:val="24"/>
        </w:rPr>
        <w:t>,</w:t>
      </w:r>
      <w:r>
        <w:rPr>
          <w:rFonts w:eastAsia="Times New Roman" w:cs="Times New Roman"/>
          <w:szCs w:val="24"/>
        </w:rPr>
        <w:t xml:space="preserve"> ενημερώνω και την Ολομέλεια ότι το </w:t>
      </w:r>
      <w:proofErr w:type="spellStart"/>
      <w:r>
        <w:rPr>
          <w:rFonts w:eastAsia="Times New Roman" w:cs="Times New Roman"/>
          <w:szCs w:val="24"/>
          <w:lang w:val="en-US"/>
        </w:rPr>
        <w:t>M</w:t>
      </w:r>
      <w:r>
        <w:rPr>
          <w:rFonts w:eastAsia="Times New Roman" w:cs="Times New Roman"/>
          <w:szCs w:val="24"/>
          <w:lang w:val="en-US"/>
        </w:rPr>
        <w:t>O</w:t>
      </w:r>
      <w:r>
        <w:rPr>
          <w:rFonts w:eastAsia="Times New Roman" w:cs="Times New Roman"/>
          <w:szCs w:val="24"/>
          <w:lang w:val="en-US"/>
        </w:rPr>
        <w:t>Mus</w:t>
      </w:r>
      <w:proofErr w:type="spellEnd"/>
      <w:r w:rsidRPr="00FD3E78">
        <w:rPr>
          <w:rFonts w:eastAsia="Times New Roman" w:cs="Times New Roman"/>
          <w:szCs w:val="24"/>
        </w:rPr>
        <w:t xml:space="preserve"> </w:t>
      </w:r>
      <w:r>
        <w:rPr>
          <w:rFonts w:eastAsia="Times New Roman" w:cs="Times New Roman"/>
          <w:szCs w:val="24"/>
        </w:rPr>
        <w:t>θα λειτουργεί με ένα απλό διοικητικό μοντέλο με ενιαία διοίκηση</w:t>
      </w:r>
      <w:r>
        <w:rPr>
          <w:rFonts w:eastAsia="Times New Roman" w:cs="Times New Roman"/>
          <w:szCs w:val="24"/>
        </w:rPr>
        <w:t>,</w:t>
      </w:r>
      <w:r>
        <w:rPr>
          <w:rFonts w:eastAsia="Times New Roman" w:cs="Times New Roman"/>
          <w:szCs w:val="24"/>
        </w:rPr>
        <w:t xml:space="preserve"> με εννεαμελές διοικητικό συμβούλιο και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δ</w:t>
      </w:r>
      <w:r>
        <w:rPr>
          <w:rFonts w:eastAsia="Times New Roman" w:cs="Times New Roman"/>
          <w:szCs w:val="24"/>
        </w:rPr>
        <w:t>ιευθυντή</w:t>
      </w:r>
      <w:r>
        <w:rPr>
          <w:rFonts w:eastAsia="Times New Roman" w:cs="Times New Roman"/>
          <w:szCs w:val="24"/>
        </w:rPr>
        <w:t>,</w:t>
      </w:r>
      <w:r>
        <w:rPr>
          <w:rFonts w:eastAsia="Times New Roman" w:cs="Times New Roman"/>
          <w:szCs w:val="24"/>
        </w:rPr>
        <w:t xml:space="preserve"> ο οποίος είναι σημαντικό ν</w:t>
      </w:r>
      <w:r>
        <w:rPr>
          <w:rFonts w:eastAsia="Times New Roman" w:cs="Times New Roman"/>
          <w:szCs w:val="24"/>
        </w:rPr>
        <w:t xml:space="preserve">α τονιστεί ότι θα επιλέγεται ύστερα από διεθνή πρόσκληση ενδιαφέροντος. Αυτοί θα χαράσσουν και θα εξειδικεύουν την πολιτιστική στρατηγική του, αλλά δεν θα υπεισέρχονται στη καλλιτεχνική δραστηριότητα. Στον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δ</w:t>
      </w:r>
      <w:r>
        <w:rPr>
          <w:rFonts w:eastAsia="Times New Roman" w:cs="Times New Roman"/>
          <w:szCs w:val="24"/>
        </w:rPr>
        <w:t>ιευθυντή θα υπάγονται οι τρεις διευθύνσεις</w:t>
      </w:r>
      <w:r>
        <w:rPr>
          <w:rFonts w:eastAsia="Times New Roman" w:cs="Times New Roman"/>
          <w:szCs w:val="24"/>
        </w:rPr>
        <w:t xml:space="preserve"> μοντέρνας τέχνης, σύγχρονης τέχνης και φωτογραφίας, οι προϊστάμενοι των οποίων θα επιλέγονται επίσης από διεθνή πρόσκληση ενδιαφέροντος και ένα αυτοτελές τμήμα το πειραματικό κέντρο τεχνών. </w:t>
      </w:r>
    </w:p>
    <w:p w14:paraId="796CE745" w14:textId="77777777" w:rsidR="00E9701A" w:rsidRDefault="003308C2">
      <w:pPr>
        <w:spacing w:line="600" w:lineRule="auto"/>
        <w:ind w:firstLine="720"/>
        <w:contextualSpacing/>
        <w:jc w:val="both"/>
        <w:rPr>
          <w:rFonts w:eastAsia="Times New Roman" w:cs="Times New Roman"/>
          <w:szCs w:val="24"/>
        </w:rPr>
      </w:pPr>
      <w:r>
        <w:rPr>
          <w:rFonts w:eastAsia="Times New Roman" w:cs="Times New Roman"/>
          <w:szCs w:val="24"/>
        </w:rPr>
        <w:t>Αυτές οι τέσσερις επιχειρησιακές μονάδες και τα ιδιαίτερα τμήματ</w:t>
      </w:r>
      <w:r>
        <w:rPr>
          <w:rFonts w:eastAsia="Times New Roman" w:cs="Times New Roman"/>
          <w:szCs w:val="24"/>
        </w:rPr>
        <w:t xml:space="preserve">ά τους, είναι αυτές που επωμίζονται την καλλιτεχνική δραστηριότητα. Μάλιστα, οι τρεις διευθύνσεις διατηρούν τον τίτλο </w:t>
      </w:r>
      <w:r>
        <w:rPr>
          <w:rFonts w:eastAsia="Times New Roman" w:cs="Times New Roman"/>
          <w:szCs w:val="24"/>
        </w:rPr>
        <w:lastRenderedPageBreak/>
        <w:t xml:space="preserve">του </w:t>
      </w:r>
      <w:r>
        <w:rPr>
          <w:rFonts w:eastAsia="Times New Roman" w:cs="Times New Roman"/>
          <w:szCs w:val="24"/>
        </w:rPr>
        <w:t>μ</w:t>
      </w:r>
      <w:r>
        <w:rPr>
          <w:rFonts w:eastAsia="Times New Roman" w:cs="Times New Roman"/>
          <w:szCs w:val="24"/>
        </w:rPr>
        <w:t>ουσείου. Υπάρχει στο σχέδιο νόμου έπειτα και από μια σημαντική νομοτεχνική βελτίωση και η δυνατότητα ίδρυσης και νέων υπηρεσιακών μον</w:t>
      </w:r>
      <w:r>
        <w:rPr>
          <w:rFonts w:eastAsia="Times New Roman" w:cs="Times New Roman"/>
          <w:szCs w:val="24"/>
        </w:rPr>
        <w:t xml:space="preserve">άδων εάν οι συλλογές του </w:t>
      </w:r>
      <w:proofErr w:type="spellStart"/>
      <w:r>
        <w:rPr>
          <w:rFonts w:eastAsia="Times New Roman" w:cs="Times New Roman"/>
          <w:szCs w:val="24"/>
          <w:lang w:val="en-US"/>
        </w:rPr>
        <w:t>M</w:t>
      </w:r>
      <w:r>
        <w:rPr>
          <w:rFonts w:eastAsia="Times New Roman" w:cs="Times New Roman"/>
          <w:szCs w:val="24"/>
          <w:lang w:val="en-US"/>
        </w:rPr>
        <w:t>O</w:t>
      </w:r>
      <w:r>
        <w:rPr>
          <w:rFonts w:eastAsia="Times New Roman" w:cs="Times New Roman"/>
          <w:szCs w:val="24"/>
          <w:lang w:val="en-US"/>
        </w:rPr>
        <w:t>Mus</w:t>
      </w:r>
      <w:proofErr w:type="spellEnd"/>
      <w:r w:rsidRPr="00FD3E78">
        <w:rPr>
          <w:rFonts w:eastAsia="Times New Roman" w:cs="Times New Roman"/>
          <w:szCs w:val="24"/>
        </w:rPr>
        <w:t xml:space="preserve"> </w:t>
      </w:r>
      <w:r>
        <w:rPr>
          <w:rFonts w:eastAsia="Times New Roman" w:cs="Times New Roman"/>
          <w:szCs w:val="24"/>
        </w:rPr>
        <w:t>εμπλουτιστούν και με άλλες μορφές τέχνης που απουσιάζουν ή δεν αντιπροσωπεύονται επαρκώς από τις υφιστάμενες, όπως η κεραμική, το βιομηχανικό και αρχιτεκτονικό σχέδιο, τα κόμικς κ</w:t>
      </w:r>
      <w:r>
        <w:rPr>
          <w:rFonts w:eastAsia="Times New Roman" w:cs="Times New Roman"/>
          <w:szCs w:val="24"/>
        </w:rPr>
        <w:t>.</w:t>
      </w:r>
      <w:r>
        <w:rPr>
          <w:rFonts w:eastAsia="Times New Roman" w:cs="Times New Roman"/>
          <w:szCs w:val="24"/>
        </w:rPr>
        <w:t>λπ.. Επίσης οι τέσσερις μονάδες αλληλοεπιδρού</w:t>
      </w:r>
      <w:r>
        <w:rPr>
          <w:rFonts w:eastAsia="Times New Roman" w:cs="Times New Roman"/>
          <w:szCs w:val="24"/>
        </w:rPr>
        <w:t xml:space="preserve">ν μεταξύ τους και  ταυτόχρονα επικουρούν το έργο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δ</w:t>
      </w:r>
      <w:r>
        <w:rPr>
          <w:rFonts w:eastAsia="Times New Roman" w:cs="Times New Roman"/>
          <w:szCs w:val="24"/>
        </w:rPr>
        <w:t xml:space="preserve">ιευθυντή μέσω μια καλλιτεχνικής επιτροπής που απαρτίζεται από τους προϊσταμένους τους. </w:t>
      </w:r>
    </w:p>
    <w:p w14:paraId="796CE746" w14:textId="77777777" w:rsidR="00E9701A" w:rsidRDefault="003308C2">
      <w:pPr>
        <w:spacing w:line="600" w:lineRule="auto"/>
        <w:ind w:firstLine="720"/>
        <w:contextualSpacing/>
        <w:jc w:val="both"/>
        <w:rPr>
          <w:rFonts w:eastAsia="Times New Roman" w:cs="Times New Roman"/>
          <w:szCs w:val="24"/>
        </w:rPr>
      </w:pPr>
      <w:r>
        <w:rPr>
          <w:rFonts w:eastAsia="Times New Roman" w:cs="Times New Roman"/>
          <w:szCs w:val="24"/>
        </w:rPr>
        <w:t>Τέλος, τα συνεννοούμενα μουσεία έχουν συμφωνήσει να υπάρχουν δύο εφορίες με αποκλειστικά γνωμοδοτικές δρασ</w:t>
      </w:r>
      <w:r>
        <w:rPr>
          <w:rFonts w:eastAsia="Times New Roman" w:cs="Times New Roman"/>
          <w:szCs w:val="24"/>
        </w:rPr>
        <w:t>τηριότητες που εποπτεύοντας θα εγγυ</w:t>
      </w:r>
      <w:r>
        <w:rPr>
          <w:rFonts w:eastAsia="Times New Roman" w:cs="Times New Roman"/>
          <w:szCs w:val="24"/>
        </w:rPr>
        <w:t>ώ</w:t>
      </w:r>
      <w:r>
        <w:rPr>
          <w:rFonts w:eastAsia="Times New Roman" w:cs="Times New Roman"/>
          <w:szCs w:val="24"/>
        </w:rPr>
        <w:t>νται την αυτοτέλεια των μουσειακών και καλλιτεχνικών δράσεων των διευθύνσεων</w:t>
      </w:r>
      <w:r>
        <w:rPr>
          <w:rFonts w:eastAsia="Times New Roman" w:cs="Times New Roman"/>
          <w:szCs w:val="24"/>
        </w:rPr>
        <w:t>,</w:t>
      </w:r>
      <w:r>
        <w:rPr>
          <w:rFonts w:eastAsia="Times New Roman" w:cs="Times New Roman"/>
          <w:szCs w:val="24"/>
        </w:rPr>
        <w:t xml:space="preserve"> που έχουν αυτή τη στιγμή λόγω μεγέθους και ιστορίας μια ιδιαίτερη υπόσταση, δηλαδή των διευθύνσεων σύγχρονης τέχνης και φωτογραφίας. Μάλιστα</w:t>
      </w:r>
      <w:r>
        <w:rPr>
          <w:rFonts w:eastAsia="Times New Roman" w:cs="Times New Roman"/>
          <w:szCs w:val="24"/>
        </w:rPr>
        <w:t xml:space="preserve">, </w:t>
      </w:r>
      <w:r>
        <w:rPr>
          <w:rFonts w:eastAsia="Times New Roman" w:cs="Times New Roman"/>
          <w:szCs w:val="24"/>
        </w:rPr>
        <w:t>στην πρώτη εξ αυτών</w:t>
      </w:r>
      <w:r>
        <w:rPr>
          <w:rFonts w:eastAsia="Times New Roman" w:cs="Times New Roman"/>
          <w:szCs w:val="24"/>
        </w:rPr>
        <w:t>,</w:t>
      </w:r>
      <w:r>
        <w:rPr>
          <w:rFonts w:eastAsia="Times New Roman" w:cs="Times New Roman"/>
          <w:szCs w:val="24"/>
        </w:rPr>
        <w:t xml:space="preserve"> η κυρία Υπουργός αφού άκουσε προσεκτικά τις απόψεις φορέων και συναδέλφων </w:t>
      </w:r>
      <w:r>
        <w:rPr>
          <w:rFonts w:eastAsia="Times New Roman" w:cs="Times New Roman"/>
          <w:szCs w:val="24"/>
        </w:rPr>
        <w:lastRenderedPageBreak/>
        <w:t>προχώρησε σε μια πολύ θετική νομοθετική ρύθμιση με την προσθήκη μέλους που υποδεικνύεται από το Εικαστικό Επιμελητήριο όπως άλλωστε είχε επισημάνει και σε συνεδρ</w:t>
      </w:r>
      <w:r>
        <w:rPr>
          <w:rFonts w:eastAsia="Times New Roman" w:cs="Times New Roman"/>
          <w:szCs w:val="24"/>
        </w:rPr>
        <w:t xml:space="preserve">ίαση της Επιτροπής Μορφωτικών Υποθέσεων. </w:t>
      </w:r>
    </w:p>
    <w:p w14:paraId="796CE747" w14:textId="77777777" w:rsidR="00E9701A" w:rsidRDefault="003308C2">
      <w:pPr>
        <w:spacing w:line="600" w:lineRule="auto"/>
        <w:ind w:firstLine="720"/>
        <w:contextualSpacing/>
        <w:jc w:val="both"/>
        <w:rPr>
          <w:rFonts w:eastAsia="Times New Roman" w:cs="Times New Roman"/>
          <w:szCs w:val="24"/>
        </w:rPr>
      </w:pPr>
      <w:r>
        <w:rPr>
          <w:rFonts w:eastAsia="Times New Roman" w:cs="Times New Roman"/>
          <w:szCs w:val="24"/>
        </w:rPr>
        <w:t>Κλείνοντας, θέλω να καλέσω τους εμπλεκόμενους φορείς σύντομα να γίνουν βήματα προς τα εμπρός</w:t>
      </w:r>
      <w:r>
        <w:rPr>
          <w:rFonts w:eastAsia="Times New Roman" w:cs="Times New Roman"/>
          <w:szCs w:val="24"/>
        </w:rPr>
        <w:t>,</w:t>
      </w:r>
      <w:r>
        <w:rPr>
          <w:rFonts w:eastAsia="Times New Roman" w:cs="Times New Roman"/>
          <w:szCs w:val="24"/>
        </w:rPr>
        <w:t xml:space="preserve"> αφού βέβαια πρώτα αποκτηθεί ένας σταθερός βηματισμός των μουσείων εντός του </w:t>
      </w:r>
      <w:proofErr w:type="spellStart"/>
      <w:r>
        <w:rPr>
          <w:rFonts w:eastAsia="Times New Roman" w:cs="Times New Roman"/>
          <w:szCs w:val="24"/>
          <w:lang w:val="en-US"/>
        </w:rPr>
        <w:t>M</w:t>
      </w:r>
      <w:r>
        <w:rPr>
          <w:rFonts w:eastAsia="Times New Roman" w:cs="Times New Roman"/>
          <w:szCs w:val="24"/>
          <w:lang w:val="en-US"/>
        </w:rPr>
        <w:t>O</w:t>
      </w:r>
      <w:r>
        <w:rPr>
          <w:rFonts w:eastAsia="Times New Roman" w:cs="Times New Roman"/>
          <w:szCs w:val="24"/>
          <w:lang w:val="en-US"/>
        </w:rPr>
        <w:t>Mus</w:t>
      </w:r>
      <w:proofErr w:type="spellEnd"/>
      <w:r>
        <w:rPr>
          <w:rFonts w:eastAsia="Times New Roman" w:cs="Times New Roman"/>
          <w:szCs w:val="24"/>
        </w:rPr>
        <w:t>, ι</w:t>
      </w:r>
      <w:r>
        <w:rPr>
          <w:rFonts w:eastAsia="Times New Roman" w:cs="Times New Roman"/>
          <w:szCs w:val="24"/>
        </w:rPr>
        <w:t>δίως η νεολαία ότι διψά για σύγχρον</w:t>
      </w:r>
      <w:r>
        <w:rPr>
          <w:rFonts w:eastAsia="Times New Roman" w:cs="Times New Roman"/>
          <w:szCs w:val="24"/>
        </w:rPr>
        <w:t>α</w:t>
      </w:r>
      <w:r>
        <w:rPr>
          <w:rFonts w:eastAsia="Times New Roman" w:cs="Times New Roman"/>
          <w:szCs w:val="24"/>
        </w:rPr>
        <w:t xml:space="preserve"> εγχειρήματα και για πρωτοποριακές δράσεις. Έτσι χρειάζεται να βάλουμε και άλλες ιδέες και στόχους στο τραπέζι, όπως το να φέρουμε τα </w:t>
      </w:r>
      <w:proofErr w:type="spellStart"/>
      <w:r>
        <w:rPr>
          <w:rFonts w:eastAsia="Times New Roman" w:cs="Times New Roman"/>
          <w:szCs w:val="24"/>
        </w:rPr>
        <w:t>μουσειοπαιδαγωγικά</w:t>
      </w:r>
      <w:proofErr w:type="spellEnd"/>
      <w:r>
        <w:rPr>
          <w:rFonts w:eastAsia="Times New Roman" w:cs="Times New Roman"/>
          <w:szCs w:val="24"/>
        </w:rPr>
        <w:t xml:space="preserve"> προγράμματα και τη Συλλογή Κωστάκη κοντά στα παιδιά ακόμα και στην επαρχία όπως επίσης και να ενισχύσου</w:t>
      </w:r>
      <w:r>
        <w:rPr>
          <w:rFonts w:eastAsia="Times New Roman" w:cs="Times New Roman"/>
          <w:szCs w:val="24"/>
        </w:rPr>
        <w:t xml:space="preserve">με δράσεις  ώσμωσης των εικαστικών τεχνών με άλλες μορφές τέχνης όπως η μουσική, η λογοτεχνία, το θέατρο. </w:t>
      </w:r>
    </w:p>
    <w:p w14:paraId="796CE748"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Υπάρχει μεγάλο πεδίο έρευνας πάνω σ</w:t>
      </w:r>
      <w:r>
        <w:rPr>
          <w:rFonts w:eastAsia="Times New Roman" w:cs="Times New Roman"/>
          <w:szCs w:val="24"/>
        </w:rPr>
        <w:t>ε</w:t>
      </w:r>
      <w:r>
        <w:rPr>
          <w:rFonts w:eastAsia="Times New Roman" w:cs="Times New Roman"/>
          <w:szCs w:val="24"/>
        </w:rPr>
        <w:t xml:space="preserve"> αυτά τα θέματα. Ας αξιοποιηθούν οι δυνατότητες συμβάσεων με τις Σχολές Καλών Τεχνών και άλλα ανώτατα εκπαιδευτικ</w:t>
      </w:r>
      <w:r>
        <w:rPr>
          <w:rFonts w:eastAsia="Times New Roman" w:cs="Times New Roman"/>
          <w:szCs w:val="24"/>
        </w:rPr>
        <w:t>ά και ερευνητικά ιδρύματα για τέτοιες δραστηριότητες.</w:t>
      </w:r>
    </w:p>
    <w:p w14:paraId="796CE749"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Κλείνοντας, θέλω να εξάρω για άλλη μια φορά τη δουλειά που έκαναν οι φορείς και το Υπουργείο, δουλειά που αποτελεί και πρότυπο συνεργασίας και διαβούλευσης.</w:t>
      </w:r>
    </w:p>
    <w:p w14:paraId="796CE74A" w14:textId="77777777" w:rsidR="00E9701A" w:rsidRDefault="003308C2">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 xml:space="preserve">ψηφίζουμε σήμερα για ένα σχέδιο νόμου στρατηγικού χαρακτήρα με προοπτική διεθνούς εμβέλειας. Όπως ανέφερα και στις </w:t>
      </w:r>
      <w:r>
        <w:rPr>
          <w:rFonts w:eastAsia="Times New Roman" w:cs="Times New Roman"/>
          <w:szCs w:val="24"/>
        </w:rPr>
        <w:t>ε</w:t>
      </w:r>
      <w:r>
        <w:rPr>
          <w:rFonts w:eastAsia="Times New Roman" w:cs="Times New Roman"/>
          <w:szCs w:val="24"/>
        </w:rPr>
        <w:t xml:space="preserve">πιτροπές, η Θεσσαλονίκη είναι μια κοιτίδα, ένα ιστορικό σταυροδρόμι πολιτισμών, με πολυπολιτισμικά στοιχεία και αυτήν την ώρα </w:t>
      </w:r>
      <w:proofErr w:type="spellStart"/>
      <w:r>
        <w:rPr>
          <w:rFonts w:eastAsia="Times New Roman" w:cs="Times New Roman"/>
          <w:szCs w:val="24"/>
        </w:rPr>
        <w:t>καλούμεθα</w:t>
      </w:r>
      <w:proofErr w:type="spellEnd"/>
      <w:r>
        <w:rPr>
          <w:rFonts w:eastAsia="Times New Roman" w:cs="Times New Roman"/>
          <w:szCs w:val="24"/>
        </w:rPr>
        <w:t xml:space="preserve"> να σ</w:t>
      </w:r>
      <w:r>
        <w:rPr>
          <w:rFonts w:eastAsia="Times New Roman" w:cs="Times New Roman"/>
          <w:szCs w:val="24"/>
        </w:rPr>
        <w:t xml:space="preserve">υμβάλουμε στην αναβάθμιση του πολιτιστικού και γεωπολιτικού της ρόλου. </w:t>
      </w:r>
    </w:p>
    <w:p w14:paraId="796CE74B"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Ευχαριστώ πολύ.</w:t>
      </w:r>
    </w:p>
    <w:p w14:paraId="796CE74C" w14:textId="77777777" w:rsidR="00E9701A" w:rsidRDefault="003308C2">
      <w:pPr>
        <w:spacing w:line="600" w:lineRule="auto"/>
        <w:ind w:firstLine="720"/>
        <w:jc w:val="center"/>
        <w:rPr>
          <w:rFonts w:eastAsia="Times New Roman" w:cs="Times New Roman"/>
          <w:szCs w:val="24"/>
        </w:rPr>
      </w:pPr>
      <w:r w:rsidRPr="00005C95">
        <w:rPr>
          <w:rFonts w:eastAsia="Times New Roman" w:cs="Times New Roman"/>
          <w:szCs w:val="24"/>
        </w:rPr>
        <w:t>(Χειροκροτήματα από την πτέρυγα του Σ</w:t>
      </w:r>
      <w:r>
        <w:rPr>
          <w:rFonts w:eastAsia="Times New Roman" w:cs="Times New Roman"/>
          <w:szCs w:val="24"/>
        </w:rPr>
        <w:t>ΥΡΙΖΑ)</w:t>
      </w:r>
    </w:p>
    <w:p w14:paraId="796CE74D" w14:textId="77777777" w:rsidR="00E9701A" w:rsidRDefault="003308C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sidRPr="00625381">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κυρία συνάδελφε.</w:t>
      </w:r>
    </w:p>
    <w:p w14:paraId="796CE74E"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Η κυρία Υπουργός θέλει να καταθέσει νομοτεχνικές βελτιώσεις.</w:t>
      </w:r>
    </w:p>
    <w:p w14:paraId="796CE74F"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Κυρ</w:t>
      </w:r>
      <w:r>
        <w:rPr>
          <w:rFonts w:eastAsia="Times New Roman" w:cs="Times New Roman"/>
          <w:szCs w:val="24"/>
        </w:rPr>
        <w:t>ία Υπουργέ, έχετε τον λόγο.</w:t>
      </w:r>
    </w:p>
    <w:p w14:paraId="796CE750" w14:textId="77777777" w:rsidR="00E9701A" w:rsidRDefault="003308C2">
      <w:pPr>
        <w:spacing w:line="600" w:lineRule="auto"/>
        <w:ind w:firstLine="720"/>
        <w:jc w:val="both"/>
        <w:rPr>
          <w:rFonts w:eastAsia="Times New Roman" w:cs="Times New Roman"/>
          <w:szCs w:val="24"/>
        </w:rPr>
      </w:pPr>
      <w:r>
        <w:rPr>
          <w:rFonts w:eastAsia="Times New Roman" w:cs="Times New Roman"/>
          <w:b/>
          <w:szCs w:val="24"/>
        </w:rPr>
        <w:lastRenderedPageBreak/>
        <w:t xml:space="preserve">ΜΥΡΣΙΝΗ ΖΟΡΜΠΑ (Υπουργός Πολιτισμού και Αθλητισμού): </w:t>
      </w:r>
      <w:r>
        <w:rPr>
          <w:rFonts w:eastAsia="Times New Roman" w:cs="Times New Roman"/>
          <w:szCs w:val="24"/>
        </w:rPr>
        <w:t>Κύριε Πρόεδρε, θέλω να καταθέσω κάποιες νομοτεχνικές βελτιώσεις του Υπουργείου Πολιτισμού και Αθλητισμού στο σχέδιο νόμου</w:t>
      </w:r>
      <w:r>
        <w:rPr>
          <w:rFonts w:eastAsia="Times New Roman" w:cs="Times New Roman"/>
          <w:szCs w:val="24"/>
        </w:rPr>
        <w:t>:</w:t>
      </w:r>
      <w:r>
        <w:rPr>
          <w:rFonts w:eastAsia="Times New Roman" w:cs="Times New Roman"/>
          <w:szCs w:val="24"/>
        </w:rPr>
        <w:t xml:space="preserve"> «Ίδρυση Μητροπολιτικού Οργανισμού Μουσείων και Εικασ</w:t>
      </w:r>
      <w:r>
        <w:rPr>
          <w:rFonts w:eastAsia="Times New Roman" w:cs="Times New Roman"/>
          <w:szCs w:val="24"/>
        </w:rPr>
        <w:t>τικών Τεχνών Θεσσαλονίκης και άλλες διατάξεις».</w:t>
      </w:r>
    </w:p>
    <w:p w14:paraId="796CE751"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(Στο σημείο αυτό η Υπουργός κ. Μυρσίνη Ζορμπά καταθέτει τις προαναφερθείσες νομοτεχνικές βελτιώσεις, οι οποίες έχουν ως εξής:</w:t>
      </w:r>
    </w:p>
    <w:p w14:paraId="796CE752" w14:textId="77777777" w:rsidR="00E9701A" w:rsidRDefault="003308C2">
      <w:pPr>
        <w:spacing w:line="600" w:lineRule="auto"/>
        <w:ind w:firstLine="720"/>
        <w:jc w:val="center"/>
        <w:rPr>
          <w:rFonts w:eastAsia="Times New Roman" w:cs="Times New Roman"/>
          <w:color w:val="FF0000"/>
          <w:szCs w:val="24"/>
        </w:rPr>
      </w:pPr>
      <w:r w:rsidRPr="00FF37D2">
        <w:rPr>
          <w:rFonts w:eastAsia="Times New Roman" w:cs="Times New Roman"/>
          <w:color w:val="FF0000"/>
          <w:szCs w:val="24"/>
        </w:rPr>
        <w:t>(ΑΛΛΑΓΗ ΣΕΛΙΔΑΣ)</w:t>
      </w:r>
    </w:p>
    <w:p w14:paraId="796CE753" w14:textId="77777777" w:rsidR="00E9701A" w:rsidRDefault="003308C2">
      <w:pPr>
        <w:spacing w:line="600" w:lineRule="auto"/>
        <w:ind w:firstLine="720"/>
        <w:jc w:val="center"/>
        <w:rPr>
          <w:rFonts w:eastAsia="Times New Roman" w:cs="Times New Roman"/>
          <w:color w:val="FF0000"/>
          <w:szCs w:val="24"/>
        </w:rPr>
      </w:pPr>
      <w:r w:rsidRPr="00FF37D2">
        <w:rPr>
          <w:rFonts w:eastAsia="Times New Roman" w:cs="Times New Roman"/>
          <w:color w:val="FF0000"/>
          <w:szCs w:val="24"/>
        </w:rPr>
        <w:t xml:space="preserve">(Να </w:t>
      </w:r>
      <w:r w:rsidRPr="00FF37D2">
        <w:rPr>
          <w:rFonts w:eastAsia="Times New Roman" w:cs="Times New Roman"/>
          <w:color w:val="FF0000"/>
          <w:szCs w:val="24"/>
        </w:rPr>
        <w:t>μπουν</w:t>
      </w:r>
      <w:r w:rsidRPr="00FF37D2">
        <w:rPr>
          <w:rFonts w:eastAsia="Times New Roman" w:cs="Times New Roman"/>
          <w:color w:val="FF0000"/>
          <w:szCs w:val="24"/>
        </w:rPr>
        <w:t xml:space="preserve"> οι σελ. 16-23)</w:t>
      </w:r>
    </w:p>
    <w:p w14:paraId="796CE754" w14:textId="77777777" w:rsidR="00E9701A" w:rsidRDefault="003308C2">
      <w:pPr>
        <w:spacing w:line="600" w:lineRule="auto"/>
        <w:ind w:firstLine="720"/>
        <w:jc w:val="center"/>
        <w:rPr>
          <w:rFonts w:eastAsia="Times New Roman" w:cs="Times New Roman"/>
          <w:color w:val="FF0000"/>
          <w:szCs w:val="24"/>
        </w:rPr>
      </w:pPr>
      <w:r w:rsidRPr="00FF37D2">
        <w:rPr>
          <w:rFonts w:eastAsia="Times New Roman" w:cs="Times New Roman"/>
          <w:color w:val="FF0000"/>
          <w:szCs w:val="24"/>
        </w:rPr>
        <w:t>(ΑΛΛΑΓΗ ΣΕΛΙΔΑΣ)</w:t>
      </w:r>
    </w:p>
    <w:p w14:paraId="796CE755" w14:textId="77777777" w:rsidR="00E9701A" w:rsidRDefault="003308C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κυρία Υπουργέ. </w:t>
      </w:r>
    </w:p>
    <w:p w14:paraId="796CE756"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Η συνάδελφος κ. Όλγα Κεφαλογιάννη, εισηγήτρια από τη Νέα Δημοκρατία</w:t>
      </w:r>
      <w:r>
        <w:rPr>
          <w:rFonts w:eastAsia="Times New Roman" w:cs="Times New Roman"/>
          <w:szCs w:val="24"/>
        </w:rPr>
        <w:t>,</w:t>
      </w:r>
      <w:r>
        <w:rPr>
          <w:rFonts w:eastAsia="Times New Roman" w:cs="Times New Roman"/>
          <w:szCs w:val="24"/>
        </w:rPr>
        <w:t xml:space="preserve"> έχει τον λόγο για δεκαπέντε λεπτά. </w:t>
      </w:r>
    </w:p>
    <w:p w14:paraId="796CE757" w14:textId="77777777" w:rsidR="00E9701A" w:rsidRDefault="003308C2">
      <w:pPr>
        <w:spacing w:line="600" w:lineRule="auto"/>
        <w:ind w:firstLine="720"/>
        <w:jc w:val="both"/>
        <w:rPr>
          <w:rFonts w:eastAsia="Times New Roman" w:cs="Times New Roman"/>
          <w:szCs w:val="24"/>
        </w:rPr>
      </w:pPr>
      <w:r>
        <w:rPr>
          <w:rFonts w:eastAsia="Times New Roman" w:cs="Times New Roman"/>
          <w:b/>
          <w:szCs w:val="24"/>
        </w:rPr>
        <w:t xml:space="preserve">ΟΛΓΑ ΚΕΦΑΛΟΓΙΑΝΝΗ: </w:t>
      </w:r>
      <w:r>
        <w:rPr>
          <w:rFonts w:eastAsia="Times New Roman" w:cs="Times New Roman"/>
          <w:szCs w:val="24"/>
        </w:rPr>
        <w:t>Κυρία Υπουργέ, δεν συνηθίζεται να κατατίθενται νομοτεχνικές βελτιώσεις</w:t>
      </w:r>
      <w:r>
        <w:rPr>
          <w:rFonts w:eastAsia="Times New Roman" w:cs="Times New Roman"/>
          <w:szCs w:val="24"/>
        </w:rPr>
        <w:t xml:space="preserve">, λίγο πριν ανέβει στο </w:t>
      </w:r>
      <w:r>
        <w:rPr>
          <w:rFonts w:eastAsia="Times New Roman" w:cs="Times New Roman"/>
          <w:szCs w:val="24"/>
        </w:rPr>
        <w:lastRenderedPageBreak/>
        <w:t>Βήμα η εκπρόσωπος της Αξιωματικής Αντιπολίτευσης. Θα μάθετε, ελπίζω, στην πορεία.</w:t>
      </w:r>
    </w:p>
    <w:p w14:paraId="796CE758" w14:textId="77777777" w:rsidR="00E9701A" w:rsidRDefault="003308C2">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 xml:space="preserve">η ίδρυση Μητροπολιτικού Οργανισμού Μουσείων Εικαστικών Τεχνών Θεσσαλονίκης, </w:t>
      </w:r>
      <w:proofErr w:type="spellStart"/>
      <w:r>
        <w:rPr>
          <w:rFonts w:eastAsia="Times New Roman" w:cs="Times New Roman"/>
          <w:szCs w:val="24"/>
          <w:lang w:val="en-US"/>
        </w:rPr>
        <w:t>MOMus</w:t>
      </w:r>
      <w:proofErr w:type="spellEnd"/>
      <w:r>
        <w:rPr>
          <w:rFonts w:eastAsia="Times New Roman" w:cs="Times New Roman"/>
          <w:szCs w:val="24"/>
        </w:rPr>
        <w:t>, που συζητείται και ψηφίζεται σήμερα, α</w:t>
      </w:r>
      <w:r>
        <w:rPr>
          <w:rFonts w:eastAsia="Times New Roman" w:cs="Times New Roman"/>
          <w:szCs w:val="24"/>
        </w:rPr>
        <w:t>ποτελεί την υλοποίηση μιας ιδέας που έχει τη δική της πολυετή ιστορία, μιας ιδέας που είναι πια ώριμη και σχηματοποιημένη μετά τη δεκαετή σχεδόν συζήτησή της, από το 2010, που ξεκίνησε όχι μόνο ως προσπάθεια θεραπείας των συνεπειών της οικονομικής κρίσης σ</w:t>
      </w:r>
      <w:r>
        <w:rPr>
          <w:rFonts w:eastAsia="Times New Roman" w:cs="Times New Roman"/>
          <w:szCs w:val="24"/>
        </w:rPr>
        <w:t xml:space="preserve">τον χώρο του πολιτισμού, αλλά και με όραμα. </w:t>
      </w:r>
    </w:p>
    <w:p w14:paraId="796CE759"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Ο διάλογος, αλλά και η ανάπτυξη συνεργασιών ενθαρρύνθηκαν και ενισχύθηκαν μετά το 2012. Η δημιουργία ενός νέου διευρυμένου μουσειακού μοντέλου, που θα μεγιστοποιούσε τη συμβολή του πολιτισμού στην πρόοδο των τοπ</w:t>
      </w:r>
      <w:r>
        <w:rPr>
          <w:rFonts w:eastAsia="Times New Roman" w:cs="Times New Roman"/>
          <w:szCs w:val="24"/>
        </w:rPr>
        <w:t xml:space="preserve">ικών κοινωνιών και οικονομιών, αποτέλεσε την πυξίδα αυτής της προσπάθειας. Ένα μουσειακό πρότυπο στη </w:t>
      </w:r>
      <w:r>
        <w:rPr>
          <w:rFonts w:eastAsia="Times New Roman" w:cs="Times New Roman"/>
          <w:szCs w:val="24"/>
        </w:rPr>
        <w:t>β</w:t>
      </w:r>
      <w:r>
        <w:rPr>
          <w:rFonts w:eastAsia="Times New Roman" w:cs="Times New Roman"/>
          <w:szCs w:val="24"/>
        </w:rPr>
        <w:t>όρεια Ελλάδα, μια σύγχρονη πολιτιστική οντότητα, προϊόν συνεννόησης και συνεργασιών του ιδιωτικού και δημόσιου τομέα, των τοπικών κοινωνιών και των φορέων</w:t>
      </w:r>
      <w:r>
        <w:rPr>
          <w:rFonts w:eastAsia="Times New Roman" w:cs="Times New Roman"/>
          <w:szCs w:val="24"/>
        </w:rPr>
        <w:t xml:space="preserve"> με τις δημόσιες αρχές, με το κράτος, με την πολιτεία. </w:t>
      </w:r>
    </w:p>
    <w:p w14:paraId="796CE75A"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Σήμερα, λοιπόν, έχουμε, πρώτα απ’ όλα, χρέος να σταθούμε στο έργο ζωής όλων εκείνων που πασχίζουν διαχρονικά, ενώνοντας τις δυνάμεις τους, για να αναδείξουν την αξία του πολιτισμού για τον τόπο. Και ν</w:t>
      </w:r>
      <w:r>
        <w:rPr>
          <w:rFonts w:eastAsia="Times New Roman" w:cs="Times New Roman"/>
          <w:szCs w:val="24"/>
        </w:rPr>
        <w:t>α αναγνωρίσουμε ότι η απελευθέρωση όλων των δυνάμεων του πολιτισμού, η ανάδειξη όλων των πτυχών της συμβολής του στην κοινωνική πρόοδο, είναι έργο πολλών και όχι ενός. Είναι πεδίο συνθέσεων, αποτέλεσμα συνέχειας και όχι αποσπασματικής σκέψης και δράσης.</w:t>
      </w:r>
    </w:p>
    <w:p w14:paraId="796CE75B"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Σε</w:t>
      </w:r>
      <w:r>
        <w:rPr>
          <w:rFonts w:eastAsia="Times New Roman" w:cs="Times New Roman"/>
          <w:szCs w:val="24"/>
        </w:rPr>
        <w:t xml:space="preserve"> αυτόν τον χώρο, λοιπόν, δεν χωρούν θριαμβολογίες από έναν. Η πραγματική καινοτομία στην περίπτωση του </w:t>
      </w:r>
      <w:proofErr w:type="spellStart"/>
      <w:r>
        <w:rPr>
          <w:rFonts w:eastAsia="Times New Roman" w:cs="Times New Roman"/>
          <w:szCs w:val="24"/>
          <w:lang w:val="en-US"/>
        </w:rPr>
        <w:t>MOMus</w:t>
      </w:r>
      <w:proofErr w:type="spellEnd"/>
      <w:r w:rsidRPr="0054742C">
        <w:rPr>
          <w:rFonts w:eastAsia="Times New Roman" w:cs="Times New Roman"/>
          <w:szCs w:val="24"/>
        </w:rPr>
        <w:t xml:space="preserve"> </w:t>
      </w:r>
      <w:r>
        <w:rPr>
          <w:rFonts w:eastAsia="Times New Roman" w:cs="Times New Roman"/>
          <w:szCs w:val="24"/>
        </w:rPr>
        <w:t>είναι η διαδρομή και η ιστορικότητα του εγχειρήματος.</w:t>
      </w:r>
    </w:p>
    <w:p w14:paraId="796CE75C" w14:textId="77777777" w:rsidR="00E9701A" w:rsidRDefault="003308C2">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το σχέδιο της συνένωσης των μουσείων αντιμετώπισε στο πέρας των</w:t>
      </w:r>
      <w:r>
        <w:rPr>
          <w:rFonts w:eastAsia="Times New Roman" w:cs="Times New Roman"/>
          <w:szCs w:val="24"/>
        </w:rPr>
        <w:t xml:space="preserve"> ετών πολλές νομικές, διοικητικές και άλλες δυσκολίες και ο λόγος ήταν η ιδιαίτερη ιστορία, η αφετηρία, αλλά και τα ξεχωριστά προβλήματα. Το </w:t>
      </w:r>
      <w:proofErr w:type="spellStart"/>
      <w:r>
        <w:rPr>
          <w:rFonts w:eastAsia="Times New Roman" w:cs="Times New Roman"/>
          <w:szCs w:val="24"/>
          <w:lang w:val="en-US"/>
        </w:rPr>
        <w:t>MOMus</w:t>
      </w:r>
      <w:proofErr w:type="spellEnd"/>
      <w:r>
        <w:rPr>
          <w:rFonts w:eastAsia="Times New Roman" w:cs="Times New Roman"/>
          <w:szCs w:val="24"/>
        </w:rPr>
        <w:t>, λοιπόν,</w:t>
      </w:r>
      <w:r w:rsidRPr="009617AC">
        <w:rPr>
          <w:rFonts w:eastAsia="Times New Roman" w:cs="Times New Roman"/>
          <w:szCs w:val="24"/>
        </w:rPr>
        <w:t xml:space="preserve"> </w:t>
      </w:r>
      <w:r>
        <w:rPr>
          <w:rFonts w:eastAsia="Times New Roman" w:cs="Times New Roman"/>
          <w:szCs w:val="24"/>
        </w:rPr>
        <w:t>καλείται να διασφαλίσει την ιστορική τους μοναδικότητα, τις ιδιαίτερες δράσεις του καθενός, αλλά και</w:t>
      </w:r>
      <w:r>
        <w:rPr>
          <w:rFonts w:eastAsia="Times New Roman" w:cs="Times New Roman"/>
          <w:szCs w:val="24"/>
        </w:rPr>
        <w:t xml:space="preserve"> το μοναδικό τους απόθεμα. </w:t>
      </w:r>
    </w:p>
    <w:p w14:paraId="796CE75D"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Ζορμπά, εισηγείστε ένα νομοσχέδιο που σφραγίζει τις προσπάθειες ετών. Αυτό συνοδεύεται και από την ανάλογη ευθύνη. Ένα, λοιπόν, είναι το </w:t>
      </w:r>
      <w:proofErr w:type="spellStart"/>
      <w:r>
        <w:rPr>
          <w:rFonts w:eastAsia="Times New Roman" w:cs="Times New Roman"/>
          <w:szCs w:val="24"/>
        </w:rPr>
        <w:t>διακύβευμα</w:t>
      </w:r>
      <w:proofErr w:type="spellEnd"/>
      <w:r>
        <w:rPr>
          <w:rFonts w:eastAsia="Times New Roman" w:cs="Times New Roman"/>
          <w:szCs w:val="24"/>
        </w:rPr>
        <w:t>, εάν οι διαδικασίες και οι ενέργειες που δρομολογεί το παρόν νομοσχέδιο μπ</w:t>
      </w:r>
      <w:r>
        <w:rPr>
          <w:rFonts w:eastAsia="Times New Roman" w:cs="Times New Roman"/>
          <w:szCs w:val="24"/>
        </w:rPr>
        <w:t>ορούν να εξασφαλίσουν τη βιωσιμότητα του νέου εγχειρήματος, να δούμε δηλαδή κατά πόσο η λειτουργία αυτής της νέας υπερδομής μπορεί διοικητικά και οικονομικά να είναι βιώσιμη.</w:t>
      </w:r>
    </w:p>
    <w:p w14:paraId="796CE75E"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Εμείς υπεύθυνα, όπως άλλωστε το συνηθίζουμε, απαλλαγμένοι από λογικές στείρου αντ</w:t>
      </w:r>
      <w:r>
        <w:rPr>
          <w:rFonts w:eastAsia="Times New Roman" w:cs="Times New Roman"/>
          <w:szCs w:val="24"/>
        </w:rPr>
        <w:t xml:space="preserve">ιπολιτευτικού λόγου, επιθυμούμε ο νέος </w:t>
      </w:r>
      <w:r>
        <w:rPr>
          <w:rFonts w:eastAsia="Times New Roman" w:cs="Times New Roman"/>
          <w:szCs w:val="24"/>
        </w:rPr>
        <w:t>ο</w:t>
      </w:r>
      <w:r>
        <w:rPr>
          <w:rFonts w:eastAsia="Times New Roman" w:cs="Times New Roman"/>
          <w:szCs w:val="24"/>
        </w:rPr>
        <w:t>ργανισμός να μπορέσει να υπηρετήσει και να διευρύνει την αποστολή των μουσείων, να ενισχύσει και να αναπτύξει το εύρος των δράσεων εξωστρέφειας, όπως ακριβώς περιγράφονται στην παράγραφο 2 του άρθρου 1, να μπορέσει ω</w:t>
      </w:r>
      <w:r>
        <w:rPr>
          <w:rFonts w:eastAsia="Times New Roman" w:cs="Times New Roman"/>
          <w:szCs w:val="24"/>
        </w:rPr>
        <w:t xml:space="preserve">ς ένας διευρυμένος πολιτιστικός πυλώνας να αποτελέσει το εφαλτήριο κοινωνικής και οικονομικής ανάπτυξης της ευρύτερης περιοχής. </w:t>
      </w:r>
    </w:p>
    <w:p w14:paraId="796CE75F"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Η επιτυχία του εγχειρήματος είναι και δική μας επιθυμία. Ο τρόπος όμως που επιχειρείτε να το υλοποιήσετε είναι ταυτόχρονα και η</w:t>
      </w:r>
      <w:r>
        <w:rPr>
          <w:rFonts w:eastAsia="Times New Roman" w:cs="Times New Roman"/>
          <w:szCs w:val="24"/>
        </w:rPr>
        <w:t xml:space="preserve"> ανησυχία μας. Και αυτό, διότι δημιουργείτε έναν νέο </w:t>
      </w:r>
      <w:r>
        <w:rPr>
          <w:rFonts w:eastAsia="Times New Roman" w:cs="Times New Roman"/>
          <w:szCs w:val="24"/>
        </w:rPr>
        <w:lastRenderedPageBreak/>
        <w:t xml:space="preserve">οργανισμό με δύο όργανα διοίκησης, το διοικητικό συμβούλιο και τον γενικό διευθυντή. Έχουμε λοιπόν ένα πανίσχυρο διοικητικό συμβούλιο που θα ελέγχει τα πάντα, αλλά και θα ελέγχεται, καθώς ο πρόεδρος και </w:t>
      </w:r>
      <w:r>
        <w:rPr>
          <w:rFonts w:eastAsia="Times New Roman" w:cs="Times New Roman"/>
          <w:szCs w:val="24"/>
        </w:rPr>
        <w:t xml:space="preserve">ο αντιπρόεδρος και τα δύο μέλη του θα επιλέγονται από τον Υπουργό Πολιτισμού και Αθλητισμού. Λέτε ότι θα αποτελείται από διακεκριμένες προσωπικότητες των τεχνών, των γραμμάτων και των επιστημών. </w:t>
      </w:r>
      <w:proofErr w:type="spellStart"/>
      <w:r>
        <w:rPr>
          <w:rFonts w:eastAsia="Times New Roman" w:cs="Times New Roman"/>
          <w:szCs w:val="24"/>
        </w:rPr>
        <w:t>Παραβλέψατε</w:t>
      </w:r>
      <w:proofErr w:type="spellEnd"/>
      <w:r>
        <w:rPr>
          <w:rFonts w:eastAsia="Times New Roman" w:cs="Times New Roman"/>
          <w:szCs w:val="24"/>
        </w:rPr>
        <w:t xml:space="preserve"> όμως να διατυπώσετε έστω και στοιχειωδώς τα προσό</w:t>
      </w:r>
      <w:r>
        <w:rPr>
          <w:rFonts w:eastAsia="Times New Roman" w:cs="Times New Roman"/>
          <w:szCs w:val="24"/>
        </w:rPr>
        <w:t xml:space="preserve">ντα των μελών. Με την ίδια δημιουργική ασάφεια που αφήνει απροσδιόριστο το φάσμα επιλογής προσώπων, αναφέρεστε και στην επιλογή του γενικού διευθυντή, όπως και των διευθυντών του </w:t>
      </w:r>
      <w:r>
        <w:rPr>
          <w:rFonts w:eastAsia="Times New Roman" w:cs="Times New Roman"/>
          <w:szCs w:val="24"/>
        </w:rPr>
        <w:t>ο</w:t>
      </w:r>
      <w:r>
        <w:rPr>
          <w:rFonts w:eastAsia="Times New Roman" w:cs="Times New Roman"/>
          <w:szCs w:val="24"/>
        </w:rPr>
        <w:t>ργανισμού. Δεν υπάρχει κα</w:t>
      </w:r>
      <w:r>
        <w:rPr>
          <w:rFonts w:eastAsia="Times New Roman" w:cs="Times New Roman"/>
          <w:szCs w:val="24"/>
        </w:rPr>
        <w:t>μ</w:t>
      </w:r>
      <w:r>
        <w:rPr>
          <w:rFonts w:eastAsia="Times New Roman" w:cs="Times New Roman"/>
          <w:szCs w:val="24"/>
        </w:rPr>
        <w:t xml:space="preserve">μία πρόβλεψη για τη διαδικασία, τα ουσιαστικά </w:t>
      </w:r>
      <w:r>
        <w:rPr>
          <w:rFonts w:eastAsia="Times New Roman" w:cs="Times New Roman"/>
          <w:szCs w:val="24"/>
        </w:rPr>
        <w:t>προσόντα και τα κριτήρια επιλογής τους, πέραν της παράθεσης κάποιων τυπικών προσόντων.</w:t>
      </w:r>
    </w:p>
    <w:p w14:paraId="796CE760"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Όσον αφορά τις υπηρεσίες, είπαμε και στις </w:t>
      </w:r>
      <w:r>
        <w:rPr>
          <w:rFonts w:eastAsia="Times New Roman" w:cs="Times New Roman"/>
          <w:szCs w:val="24"/>
        </w:rPr>
        <w:t>ε</w:t>
      </w:r>
      <w:r>
        <w:rPr>
          <w:rFonts w:eastAsia="Times New Roman" w:cs="Times New Roman"/>
          <w:szCs w:val="24"/>
        </w:rPr>
        <w:t>πιτροπές ότι αυτή η οργανωτική δομή δεν παραπέμπει σε κανένα πρωτοποριακό μοντέλο συνεργατικής διοίκησης, όπως αναφέρεται στην</w:t>
      </w:r>
      <w:r>
        <w:rPr>
          <w:rFonts w:eastAsia="Times New Roman" w:cs="Times New Roman"/>
          <w:szCs w:val="24"/>
        </w:rPr>
        <w:t xml:space="preserve"> αιτιολογική έκθεση. Εφαρμόζετε, λέτε, ένα τρίτο εναλλακτικό πρότυπο συνένωσης των λειτουργιών. Η πραγματικότητα όμως </w:t>
      </w:r>
      <w:r>
        <w:rPr>
          <w:rFonts w:eastAsia="Times New Roman" w:cs="Times New Roman"/>
          <w:szCs w:val="24"/>
        </w:rPr>
        <w:lastRenderedPageBreak/>
        <w:t>είναι άλλη. Το κάθε μουσείο θα αποτελεί μία διεύθυνση ή τμήμα ενός οργανισμού με έναν γενικό διευθυντή κι ένα διοικητικό συμβούλιο και όλο</w:t>
      </w:r>
      <w:r>
        <w:rPr>
          <w:rFonts w:eastAsia="Times New Roman" w:cs="Times New Roman"/>
          <w:szCs w:val="24"/>
        </w:rPr>
        <w:t xml:space="preserve">ς μαζί ο </w:t>
      </w:r>
      <w:r>
        <w:rPr>
          <w:rFonts w:eastAsia="Times New Roman" w:cs="Times New Roman"/>
          <w:szCs w:val="24"/>
        </w:rPr>
        <w:t>ο</w:t>
      </w:r>
      <w:r>
        <w:rPr>
          <w:rFonts w:eastAsia="Times New Roman" w:cs="Times New Roman"/>
          <w:szCs w:val="24"/>
        </w:rPr>
        <w:t>ργανισμός θα καταρτίζει έναν ενιαίο προϋπολογισμό. Αυτό δεν ονομάζεται εναλλακτικός τρόπος συνένωσης. Εδώ έχουμε μία τυπική περίπτωση κάθετου και συγκεντρωτικού μοντέλου διοίκησης</w:t>
      </w:r>
      <w:r>
        <w:rPr>
          <w:rFonts w:eastAsia="Times New Roman" w:cs="Times New Roman"/>
          <w:szCs w:val="24"/>
        </w:rPr>
        <w:t>. Σ</w:t>
      </w:r>
      <w:r>
        <w:rPr>
          <w:rFonts w:eastAsia="Times New Roman" w:cs="Times New Roman"/>
          <w:szCs w:val="24"/>
        </w:rPr>
        <w:t xml:space="preserve">ύμφωνα με το κλασικό, όπως είπατε κι εσείς στην αρμόδια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μοντέλο της ελληνικής δημόσιας διοίκησης. Στην ουσία, δημιουργείτε μία δύσκαμπτη γραφειοκρατική δομή και την ονομάζετε πρότυπο. Εάν ένα από τα μουσεία </w:t>
      </w:r>
      <w:r>
        <w:rPr>
          <w:rFonts w:eastAsia="Times New Roman" w:cs="Times New Roman"/>
          <w:szCs w:val="24"/>
        </w:rPr>
        <w:t xml:space="preserve">- </w:t>
      </w:r>
      <w:r>
        <w:rPr>
          <w:rFonts w:eastAsia="Times New Roman" w:cs="Times New Roman"/>
          <w:szCs w:val="24"/>
        </w:rPr>
        <w:t>διευθύνσεις χρειάζεται άμεσα μια ειδική επιχορήγηση, θα κινηθεί μέσω του ενιαίου προϋπολογισμού, αφού</w:t>
      </w:r>
      <w:r>
        <w:rPr>
          <w:rFonts w:eastAsia="Times New Roman" w:cs="Times New Roman"/>
          <w:szCs w:val="24"/>
        </w:rPr>
        <w:t xml:space="preserve"> εισηγηθεί ο γενικός διευθυντής και εγκρίνει το διοικητικό συμβούλιο. Επομένως, δεν εντοπίζουμε και δεν υπάρχει καμία πρωτοτυπία και δυστυχώς, καμία ευελιξία στη δομή αυτή. </w:t>
      </w:r>
    </w:p>
    <w:p w14:paraId="796CE761"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Όσον αφορά το προσωπικό, εδώ έχουμε πάλι τη γνωστή τακτική της Κυβέρνησης. Και σε </w:t>
      </w:r>
      <w:r>
        <w:rPr>
          <w:rFonts w:eastAsia="Times New Roman" w:cs="Times New Roman"/>
          <w:szCs w:val="24"/>
        </w:rPr>
        <w:t xml:space="preserve">αυτό το σημαντικό εγχείρημα, δεν χώρεσε άλλη λογική από τη συνήθη που ακολουθείτε. Εξάρετε το έργο σας για τη δημιουργία οικονομίας κλίμακος από τη μία, ενώ από την άλλη, δεν λέτε να εγκαταλείψετε τη λογική της </w:t>
      </w:r>
      <w:r>
        <w:rPr>
          <w:rFonts w:eastAsia="Times New Roman" w:cs="Times New Roman"/>
          <w:szCs w:val="24"/>
        </w:rPr>
        <w:lastRenderedPageBreak/>
        <w:t>εξυπηρέτησης των μικροσυμφερόντων σας. Μεταφέ</w:t>
      </w:r>
      <w:r>
        <w:rPr>
          <w:rFonts w:eastAsia="Times New Roman" w:cs="Times New Roman"/>
          <w:szCs w:val="24"/>
        </w:rPr>
        <w:t xml:space="preserve">ρετε το υπάρχον προσωπικό. Από την άλλη όμως, προβλέπετε νέες προσλήψεις, συμβάσεις μίσθωσης έργου και αναθέσεις, χρήσιμα εργαλεία όπως τα ονομάσατε στην </w:t>
      </w:r>
      <w:r>
        <w:rPr>
          <w:rFonts w:eastAsia="Times New Roman" w:cs="Times New Roman"/>
          <w:szCs w:val="24"/>
        </w:rPr>
        <w:t>ε</w:t>
      </w:r>
      <w:r>
        <w:rPr>
          <w:rFonts w:eastAsia="Times New Roman" w:cs="Times New Roman"/>
          <w:szCs w:val="24"/>
        </w:rPr>
        <w:t>πιτροπή. Άρα έχουμε οικονομία κλίμακος από τη μία, διορισμούς και αναθέσεις από την άλλη. Ο έλεγχος π</w:t>
      </w:r>
      <w:r>
        <w:rPr>
          <w:rFonts w:eastAsia="Times New Roman" w:cs="Times New Roman"/>
          <w:szCs w:val="24"/>
        </w:rPr>
        <w:t xml:space="preserve">ροσώπων και δομών είναι πάντα ψηλά στην κυβερνητική ατζέντα. </w:t>
      </w:r>
    </w:p>
    <w:p w14:paraId="796CE762"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επιτρέψτε μου να περάσω σε κάτι εξίσου σημαντικό. Μας προβληματίζει ιδιαίτερα η οικονομική δυσκαμψία που θα δημιουργηθεί από τους μεγάλους ενιαίους προϋπολογισμούς </w:t>
      </w:r>
      <w:r>
        <w:rPr>
          <w:rFonts w:eastAsia="Times New Roman" w:cs="Times New Roman"/>
          <w:szCs w:val="24"/>
        </w:rPr>
        <w:t xml:space="preserve">του </w:t>
      </w:r>
      <w:r>
        <w:rPr>
          <w:rFonts w:eastAsia="Times New Roman" w:cs="Times New Roman"/>
          <w:szCs w:val="24"/>
        </w:rPr>
        <w:t>ο</w:t>
      </w:r>
      <w:r>
        <w:rPr>
          <w:rFonts w:eastAsia="Times New Roman" w:cs="Times New Roman"/>
          <w:szCs w:val="24"/>
        </w:rPr>
        <w:t>ργανισμού και τα σοβαρά προβλήματα που θα προκύψουν από τη μη αυτόνομη για το κάθε μουσείο χρηματοδότηση</w:t>
      </w:r>
      <w:r>
        <w:rPr>
          <w:rFonts w:eastAsia="Times New Roman" w:cs="Times New Roman"/>
          <w:szCs w:val="24"/>
        </w:rPr>
        <w:t>. Κ</w:t>
      </w:r>
      <w:r>
        <w:rPr>
          <w:rFonts w:eastAsia="Times New Roman" w:cs="Times New Roman"/>
          <w:szCs w:val="24"/>
        </w:rPr>
        <w:t>αι για τους πόρους. Παραθέσατε μια σειρά πηγών χρηματοδότησης εντελώς γενικόλογη: ενισχύσεις από την Ευρωπαϊκή Ένωση, από άλλους διεθνείς οργανι</w:t>
      </w:r>
      <w:r>
        <w:rPr>
          <w:rFonts w:eastAsia="Times New Roman" w:cs="Times New Roman"/>
          <w:szCs w:val="24"/>
        </w:rPr>
        <w:t>σμούς, πάσης φύσεως προγράμματα, έσοδα από εμπορικές συνεργασίες με επιχειρηματικούς φορείς 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 Έπρεπε να έχετε μελετήσει και προτείνει ένα πιο σαφές πλαίσιο χρηματοδότησης, ώστε και εμείς να μπορούμε να το εκλάβουμε και ως ρεαλιστικό.</w:t>
      </w:r>
    </w:p>
    <w:p w14:paraId="796CE763"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Επίσης, είπα</w:t>
      </w:r>
      <w:r>
        <w:rPr>
          <w:rFonts w:eastAsia="Times New Roman" w:cs="Times New Roman"/>
          <w:szCs w:val="24"/>
        </w:rPr>
        <w:t>μ</w:t>
      </w:r>
      <w:r>
        <w:rPr>
          <w:rFonts w:eastAsia="Times New Roman" w:cs="Times New Roman"/>
          <w:szCs w:val="24"/>
        </w:rPr>
        <w:t>ε κα</w:t>
      </w:r>
      <w:r>
        <w:rPr>
          <w:rFonts w:eastAsia="Times New Roman" w:cs="Times New Roman"/>
          <w:szCs w:val="24"/>
        </w:rPr>
        <w:t xml:space="preserve">ι στις </w:t>
      </w:r>
      <w:r>
        <w:rPr>
          <w:rFonts w:eastAsia="Times New Roman" w:cs="Times New Roman"/>
          <w:szCs w:val="24"/>
        </w:rPr>
        <w:t xml:space="preserve">επιτροπές </w:t>
      </w:r>
      <w:r>
        <w:rPr>
          <w:rFonts w:eastAsia="Times New Roman" w:cs="Times New Roman"/>
          <w:szCs w:val="24"/>
        </w:rPr>
        <w:t xml:space="preserve">ότι τα όσα ισχυριστήκατε περί </w:t>
      </w:r>
      <w:r>
        <w:rPr>
          <w:rFonts w:eastAsia="Times New Roman" w:cs="Times New Roman"/>
          <w:szCs w:val="24"/>
        </w:rPr>
        <w:t>«</w:t>
      </w:r>
      <w:r>
        <w:rPr>
          <w:rFonts w:eastAsia="Times New Roman" w:cs="Times New Roman"/>
          <w:szCs w:val="24"/>
        </w:rPr>
        <w:t>αλγόριθμου επιβράβευσης</w:t>
      </w:r>
      <w:r>
        <w:rPr>
          <w:rFonts w:eastAsia="Times New Roman" w:cs="Times New Roman"/>
          <w:szCs w:val="24"/>
        </w:rPr>
        <w:t>»,</w:t>
      </w:r>
      <w:r>
        <w:rPr>
          <w:rFonts w:eastAsia="Times New Roman" w:cs="Times New Roman"/>
          <w:szCs w:val="24"/>
        </w:rPr>
        <w:t xml:space="preserve"> δεν προκύπτουν με σαφήνεια από το σχετικό άρθρο, αλλά είναι ερμηνείες δικές σας. Επιμένουμε ότι είναι ακατανόητος ο τρόπος εφαρμογής του και ως εκ τούτου, παραμένει μυστήριο το πώς θ</w:t>
      </w:r>
      <w:r>
        <w:rPr>
          <w:rFonts w:eastAsia="Times New Roman" w:cs="Times New Roman"/>
          <w:szCs w:val="24"/>
        </w:rPr>
        <w:t xml:space="preserve">α λειτουργήσει. Δυστυχώς, εξ όσων διαπιστώσαμε κατά την επεξεργασία του νομοσχεδίου στις </w:t>
      </w:r>
      <w:r>
        <w:rPr>
          <w:rFonts w:eastAsia="Times New Roman" w:cs="Times New Roman"/>
          <w:szCs w:val="24"/>
        </w:rPr>
        <w:t>επιτροπές</w:t>
      </w:r>
      <w:r>
        <w:rPr>
          <w:rFonts w:eastAsia="Times New Roman" w:cs="Times New Roman"/>
          <w:szCs w:val="24"/>
        </w:rPr>
        <w:t>, το ίδιο ισχύει και για εσάς, κυρία Υπουργέ. Ζητήσαμε να δώσετε ένα τουλάχιστον παράδειγμα της λειτουργίας του τύπου αυτού. Δεν το πράξατε. Κα</w:t>
      </w:r>
      <w:r>
        <w:rPr>
          <w:rFonts w:eastAsia="Times New Roman" w:cs="Times New Roman"/>
          <w:szCs w:val="24"/>
        </w:rPr>
        <w:t>μ</w:t>
      </w:r>
      <w:r>
        <w:rPr>
          <w:rFonts w:eastAsia="Times New Roman" w:cs="Times New Roman"/>
          <w:szCs w:val="24"/>
        </w:rPr>
        <w:t>μία από τις πα</w:t>
      </w:r>
      <w:r>
        <w:rPr>
          <w:rFonts w:eastAsia="Times New Roman" w:cs="Times New Roman"/>
          <w:szCs w:val="24"/>
        </w:rPr>
        <w:t>ρατηρήσεις και τα ερωτήματα που τέθηκαν κατά την επεξεργασία του νομοσχεδίου δεν έγιναν αποδεκτά και δεν απαντήθηκαν. Συντάξατε το τέλειο νομοσχέδιο; Ή, όπως μας είπατε, δεν θέλατε να χαλάσετε τις ισορροπίες της διαπραγμάτευσης με τους φορείς, παρά το γεγο</w:t>
      </w:r>
      <w:r>
        <w:rPr>
          <w:rFonts w:eastAsia="Times New Roman" w:cs="Times New Roman"/>
          <w:szCs w:val="24"/>
        </w:rPr>
        <w:t>νός ότι πολλές φορές είχατε προσωπική αντίθετη άποψη;</w:t>
      </w:r>
    </w:p>
    <w:p w14:paraId="796CE764"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Αυτό βέβαια δεν ευσταθεί ως επιχείρημα, τουλάχιστον στο πλαίσιο της επεξεργασίας του νομοσχεδίου με στόχο τη </w:t>
      </w:r>
      <w:proofErr w:type="spellStart"/>
      <w:r>
        <w:rPr>
          <w:rFonts w:eastAsia="Times New Roman" w:cs="Times New Roman"/>
          <w:szCs w:val="24"/>
        </w:rPr>
        <w:t>βελτιοποίησή</w:t>
      </w:r>
      <w:proofErr w:type="spellEnd"/>
      <w:r>
        <w:rPr>
          <w:rFonts w:eastAsia="Times New Roman" w:cs="Times New Roman"/>
          <w:szCs w:val="24"/>
        </w:rPr>
        <w:t xml:space="preserve"> του. </w:t>
      </w:r>
      <w:proofErr w:type="spellStart"/>
      <w:r>
        <w:rPr>
          <w:rFonts w:eastAsia="Times New Roman" w:cs="Times New Roman"/>
          <w:szCs w:val="24"/>
        </w:rPr>
        <w:t>Αποδομείτε</w:t>
      </w:r>
      <w:proofErr w:type="spellEnd"/>
      <w:r>
        <w:rPr>
          <w:rFonts w:eastAsia="Times New Roman" w:cs="Times New Roman"/>
          <w:szCs w:val="24"/>
        </w:rPr>
        <w:t xml:space="preserve"> την έννοια της κοινοβουλευτικής δια</w:t>
      </w:r>
      <w:r>
        <w:rPr>
          <w:rFonts w:eastAsia="Times New Roman" w:cs="Times New Roman"/>
          <w:szCs w:val="24"/>
        </w:rPr>
        <w:lastRenderedPageBreak/>
        <w:t>δικασίας και σας θυμίζουμε ότι εσείς είστε οι συντάκτες του νομοσχεδίου και οι φέρο</w:t>
      </w:r>
      <w:r>
        <w:rPr>
          <w:rFonts w:eastAsia="Times New Roman" w:cs="Times New Roman"/>
          <w:szCs w:val="24"/>
        </w:rPr>
        <w:t xml:space="preserve">ντες την πολιτική ευθύνη του εγχειρήματος. </w:t>
      </w:r>
    </w:p>
    <w:p w14:paraId="796CE765"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Κυρία Υπουργέ, ειλικρινά ως τώρα και λίγο πριν την ψήφιση του νομοσχεδίου, δεν έχουμε πειστεί επαρκώς ότι εισηγείστε νομοθετικά αυτό που πραγματικά εσείς πιστεύετε. Η αντίθεση μεταξύ της προσωπικής σας άποψης και</w:t>
      </w:r>
      <w:r>
        <w:rPr>
          <w:rFonts w:eastAsia="Times New Roman" w:cs="Times New Roman"/>
          <w:szCs w:val="24"/>
        </w:rPr>
        <w:t xml:space="preserve"> της προσωπικής σας συμβολής σε αυτό το νομοσχέδιο, εμάς μας δημιουργεί ακόμη μεγαλύτερες αμφιβολίες. Ελπίζουμε μόνο αυτή η στάση σας να μην ενέχει στοιχεία αποποίησης ευθύνης σε μεταγενέστερα προβλήματα του </w:t>
      </w:r>
      <w:proofErr w:type="spellStart"/>
      <w:r>
        <w:rPr>
          <w:rFonts w:eastAsia="Times New Roman" w:cs="Times New Roman"/>
          <w:szCs w:val="24"/>
          <w:lang w:val="en-US"/>
        </w:rPr>
        <w:t>MOMus</w:t>
      </w:r>
      <w:proofErr w:type="spellEnd"/>
      <w:r>
        <w:rPr>
          <w:rFonts w:eastAsia="Times New Roman" w:cs="Times New Roman"/>
          <w:szCs w:val="24"/>
        </w:rPr>
        <w:t>,</w:t>
      </w:r>
      <w:r w:rsidRPr="00FD792C">
        <w:rPr>
          <w:rFonts w:eastAsia="Times New Roman" w:cs="Times New Roman"/>
          <w:szCs w:val="24"/>
        </w:rPr>
        <w:t xml:space="preserve"> </w:t>
      </w:r>
      <w:r>
        <w:rPr>
          <w:rFonts w:eastAsia="Times New Roman" w:cs="Times New Roman"/>
          <w:szCs w:val="24"/>
        </w:rPr>
        <w:t xml:space="preserve">για τα οποία εμείς έχουμε προειδοποιήσει </w:t>
      </w:r>
      <w:r>
        <w:rPr>
          <w:rFonts w:eastAsia="Times New Roman" w:cs="Times New Roman"/>
          <w:szCs w:val="24"/>
        </w:rPr>
        <w:t xml:space="preserve">επαρκώς. </w:t>
      </w:r>
    </w:p>
    <w:p w14:paraId="796CE766"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μου επιτρέψετε, επίσης, μια τελευταία παρατήρηση για τα οικονομικά. Δεν υπάρχει κα</w:t>
      </w:r>
      <w:r>
        <w:rPr>
          <w:rFonts w:eastAsia="Times New Roman" w:cs="Times New Roman"/>
          <w:szCs w:val="24"/>
        </w:rPr>
        <w:t>μ</w:t>
      </w:r>
      <w:r>
        <w:rPr>
          <w:rFonts w:eastAsia="Times New Roman" w:cs="Times New Roman"/>
          <w:szCs w:val="24"/>
        </w:rPr>
        <w:t>μία πρόβλεψη στη σχετική έκθεση του Γενικού Λογιστηρίου για τις δαπάνες που προκύπτουν. Μόνο τα επιδόματα, θέσεις ευθύνης και η σύ</w:t>
      </w:r>
      <w:r>
        <w:rPr>
          <w:rFonts w:eastAsia="Times New Roman" w:cs="Times New Roman"/>
          <w:szCs w:val="24"/>
        </w:rPr>
        <w:t>σταση θέσεων του γενικού διευθυντή και των διευθυντών αναφέρονται. Τα υπόλοιπα περί προσλήψεων, συμβά</w:t>
      </w:r>
      <w:r>
        <w:rPr>
          <w:rFonts w:eastAsia="Times New Roman" w:cs="Times New Roman"/>
          <w:szCs w:val="24"/>
        </w:rPr>
        <w:lastRenderedPageBreak/>
        <w:t xml:space="preserve">σεων και αναθέσεων προβλέπονται ως περιπτώσεις ενδεχόμενης δαπάνης, χωρίς φυσικά να προβλέπονται και να συνοδεύονται από το ανάλογο κόστος. Οι ενδεχόμενες </w:t>
      </w:r>
      <w:r>
        <w:rPr>
          <w:rFonts w:eastAsia="Times New Roman" w:cs="Times New Roman"/>
          <w:szCs w:val="24"/>
        </w:rPr>
        <w:t xml:space="preserve">δαπάνες, κυρία Υπουργέ, για τις προσλήψεις που θα κάνετε και τις αναθέσεις που θα μοιράσετε κοστολογούνται. Είναι δαπάνες που θα επιβαρύνουν τον </w:t>
      </w:r>
      <w:r>
        <w:rPr>
          <w:rFonts w:eastAsia="Times New Roman" w:cs="Times New Roman"/>
          <w:szCs w:val="24"/>
        </w:rPr>
        <w:t>κρατικό</w:t>
      </w:r>
      <w:r>
        <w:rPr>
          <w:rFonts w:eastAsia="Times New Roman" w:cs="Times New Roman"/>
          <w:szCs w:val="24"/>
        </w:rPr>
        <w:t xml:space="preserve"> </w:t>
      </w:r>
      <w:r>
        <w:rPr>
          <w:rFonts w:eastAsia="Times New Roman" w:cs="Times New Roman"/>
          <w:szCs w:val="24"/>
        </w:rPr>
        <w:t xml:space="preserve">προϋπολογισμό </w:t>
      </w:r>
      <w:r>
        <w:rPr>
          <w:rFonts w:eastAsia="Times New Roman" w:cs="Times New Roman"/>
          <w:szCs w:val="24"/>
        </w:rPr>
        <w:t xml:space="preserve">και άρα τον Έλληνα φορολογούμενο. </w:t>
      </w:r>
    </w:p>
    <w:p w14:paraId="796CE767"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Για το Μουσείο Φωτογραφίας τώρα θα ήθελα να κάνω μια ι</w:t>
      </w:r>
      <w:r>
        <w:rPr>
          <w:rFonts w:eastAsia="Times New Roman" w:cs="Times New Roman"/>
          <w:szCs w:val="24"/>
        </w:rPr>
        <w:t>διαίτερα αναφορά. Πρόκειται για ένα ιδιαίτερο έως σήμερα τμήμα του Κρατικού Μουσείου Σύγχρονης Τέχνης, σύμφωνα με τον ν.2557/1997. Στο πέρας του χρόνου, λόγω της φύσης του αντικειμένου του, ανέπτυξε μια ιδιαίτερη δυναμική και ευελιξία. Εξάλλου πρόκειται γι</w:t>
      </w:r>
      <w:r>
        <w:rPr>
          <w:rFonts w:eastAsia="Times New Roman" w:cs="Times New Roman"/>
          <w:szCs w:val="24"/>
        </w:rPr>
        <w:t>α το μοναδικό κρατικό εξειδικευμένο μουσείο φωτογραφίας, με αρχεία και συλλογές που αποτελούνται από ιστορικά και σύγχρονα έργα από την Ελλάδα και τον διεθνή χώρο. Μέσα από ευρωπαϊκά προγράμματα αναβαθμίστηκαν οι υποδομές και ο χώρος στέγασής του, ενώ κατά</w:t>
      </w:r>
      <w:r>
        <w:rPr>
          <w:rFonts w:eastAsia="Times New Roman" w:cs="Times New Roman"/>
          <w:szCs w:val="24"/>
        </w:rPr>
        <w:t xml:space="preserve">φερε να γίνει σημείο συνάντησης και προορισμού για το ευρύ κοινό. </w:t>
      </w:r>
    </w:p>
    <w:p w14:paraId="796CE768"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Με το σημερινό νομοσχέδιο φαίνεται ότι το τμήμα αναβαθμίζεται σε διεύθυνση. Η αλήθεια, όμως, είναι ότι το Μουσείο Φωτογραφίας, το μοναδικό -ξαναλέω- στην Ελλάδα, χάνεται ως μία ακόμα διεύθυ</w:t>
      </w:r>
      <w:r>
        <w:rPr>
          <w:rFonts w:eastAsia="Times New Roman" w:cs="Times New Roman"/>
          <w:szCs w:val="24"/>
        </w:rPr>
        <w:t xml:space="preserve">νση του νέου </w:t>
      </w:r>
      <w:r>
        <w:rPr>
          <w:rFonts w:eastAsia="Times New Roman" w:cs="Times New Roman"/>
          <w:szCs w:val="24"/>
        </w:rPr>
        <w:t>οργανισμού</w:t>
      </w:r>
      <w:r>
        <w:rPr>
          <w:rFonts w:eastAsia="Times New Roman" w:cs="Times New Roman"/>
          <w:szCs w:val="24"/>
        </w:rPr>
        <w:t xml:space="preserve">. Θα έπρεπε και θα μπορούσε να βρεθεί μια άλλη λύση που θα κατοχυρώνει τη μοναδικότητα του </w:t>
      </w:r>
      <w:r>
        <w:rPr>
          <w:rFonts w:eastAsia="Times New Roman" w:cs="Times New Roman"/>
          <w:szCs w:val="24"/>
        </w:rPr>
        <w:t xml:space="preserve">μουσείου </w:t>
      </w:r>
      <w:r>
        <w:rPr>
          <w:rFonts w:eastAsia="Times New Roman" w:cs="Times New Roman"/>
          <w:szCs w:val="24"/>
        </w:rPr>
        <w:t>στην επικράτεια.</w:t>
      </w:r>
    </w:p>
    <w:p w14:paraId="796CE769"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παρατηρήσω το εξής, κυρία Υπουργέ. Μετά την επεξεργασία του νομοσχεδίου στην αρμόδια </w:t>
      </w:r>
      <w:r>
        <w:rPr>
          <w:rFonts w:eastAsia="Times New Roman" w:cs="Times New Roman"/>
          <w:szCs w:val="24"/>
        </w:rPr>
        <w:t>επιτροπή</w:t>
      </w:r>
      <w:r>
        <w:rPr>
          <w:rFonts w:eastAsia="Times New Roman" w:cs="Times New Roman"/>
          <w:szCs w:val="24"/>
        </w:rPr>
        <w:t>, αλλά και τις τοποθετήσεις σας, εξακολουθούμε να θεωρούμε ότι είναι άτοπος κάθε ισχυρισμός περί ομοιότητας στη λειτουργική δομή, στη διάρθρωση των υπηρεσιών, τη νομική μορφή, την εξοικονόμηση πόρων με τις περιπτώσεις που αναφέρονται στην αιτιολογι</w:t>
      </w:r>
      <w:r>
        <w:rPr>
          <w:rFonts w:eastAsia="Times New Roman" w:cs="Times New Roman"/>
          <w:szCs w:val="24"/>
        </w:rPr>
        <w:t>κή έκθεση ως διεθνή εμπειρία. Εδώ φαίνεται πως δημιουργείται άλλη μία υπέρογκη και δύσκαμπτη διοικητικά δομή, άλλωστε κατά τα συνήθη πρότυπα κάθετης και συγκεντρωτικής διοίκησης που ακολουθεί η Κυβέρνησή σας και πάντως σε κα</w:t>
      </w:r>
      <w:r>
        <w:rPr>
          <w:rFonts w:eastAsia="Times New Roman" w:cs="Times New Roman"/>
          <w:szCs w:val="24"/>
        </w:rPr>
        <w:t>μ</w:t>
      </w:r>
      <w:r>
        <w:rPr>
          <w:rFonts w:eastAsia="Times New Roman" w:cs="Times New Roman"/>
          <w:szCs w:val="24"/>
        </w:rPr>
        <w:t>μία περίπτωση κατά τα διεθνή πρ</w:t>
      </w:r>
      <w:r>
        <w:rPr>
          <w:rFonts w:eastAsia="Times New Roman" w:cs="Times New Roman"/>
          <w:szCs w:val="24"/>
        </w:rPr>
        <w:t xml:space="preserve">ότυπα. </w:t>
      </w:r>
    </w:p>
    <w:p w14:paraId="796CE76A"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συνοψίζοντας θα ήθελα να καταστήσω σαφές ότι εμείς, που στο παρελθόν δουλέψαμε προς </w:t>
      </w:r>
      <w:r>
        <w:rPr>
          <w:rFonts w:eastAsia="Times New Roman" w:cs="Times New Roman"/>
          <w:szCs w:val="24"/>
        </w:rPr>
        <w:lastRenderedPageBreak/>
        <w:t xml:space="preserve">την κατεύθυνση της συνένωσης των δύο </w:t>
      </w:r>
      <w:r>
        <w:rPr>
          <w:rFonts w:eastAsia="Times New Roman" w:cs="Times New Roman"/>
          <w:szCs w:val="24"/>
        </w:rPr>
        <w:t>μουσείων</w:t>
      </w:r>
      <w:r>
        <w:rPr>
          <w:rFonts w:eastAsia="Times New Roman" w:cs="Times New Roman"/>
          <w:szCs w:val="24"/>
        </w:rPr>
        <w:t>, δεν μπορούμε παρά να συμφωνήσουμε με την προοπτική αυτή. Δεν είμαστε καθόλου αισιόδοξοι</w:t>
      </w:r>
      <w:r>
        <w:rPr>
          <w:rFonts w:eastAsia="Times New Roman" w:cs="Times New Roman"/>
          <w:szCs w:val="24"/>
        </w:rPr>
        <w:t xml:space="preserve">, όμως, για τον τρόπο που η σημερινή Κυβέρνηση αποπειράται να την υλοποιήσει. </w:t>
      </w:r>
    </w:p>
    <w:p w14:paraId="796CE76B"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Η διοικητική διάρθρωση και δομή που φέρνει διόγκωση της γραφειοκρατίας, οι δημιουργικές ασάφειες και η απόπειρα ελέγχου του νέου </w:t>
      </w:r>
      <w:r>
        <w:rPr>
          <w:rFonts w:eastAsia="Times New Roman" w:cs="Times New Roman"/>
          <w:szCs w:val="24"/>
        </w:rPr>
        <w:t xml:space="preserve">οργανισμού </w:t>
      </w:r>
      <w:r>
        <w:rPr>
          <w:rFonts w:eastAsia="Times New Roman" w:cs="Times New Roman"/>
          <w:szCs w:val="24"/>
        </w:rPr>
        <w:t>από τους ιθύνοντες, η απουσία μελέτης</w:t>
      </w:r>
      <w:r>
        <w:rPr>
          <w:rFonts w:eastAsia="Times New Roman" w:cs="Times New Roman"/>
          <w:szCs w:val="24"/>
        </w:rPr>
        <w:t xml:space="preserve"> για τη βιωσιμότητα του εγχειρήματος, η απόρριψη από την ίδια την αρμόδια Υπουργό ενστάσεων και παρατηρήσεων που παρατέθηκαν τεκμηριωμένα κατά την επεξεργασία του νομοσχεδίου στις </w:t>
      </w:r>
      <w:r>
        <w:rPr>
          <w:rFonts w:eastAsia="Times New Roman" w:cs="Times New Roman"/>
          <w:szCs w:val="24"/>
        </w:rPr>
        <w:t>επιτροπές</w:t>
      </w:r>
      <w:r>
        <w:rPr>
          <w:rFonts w:eastAsia="Times New Roman" w:cs="Times New Roman"/>
          <w:szCs w:val="24"/>
        </w:rPr>
        <w:t>, όλα αυτά δημιουργούν σοβαρές αμφιβολίες για την επιτυχία του εγχε</w:t>
      </w:r>
      <w:r>
        <w:rPr>
          <w:rFonts w:eastAsia="Times New Roman" w:cs="Times New Roman"/>
          <w:szCs w:val="24"/>
        </w:rPr>
        <w:t>ιρήματος. Νομοθετείτε μεν προς τη σωστή κατεύθυνση, αλλά χωρίς μελέτη, χωρίς σχεδιασμό, χωρίς αξιοκρατία και βεβαίως, όπως πάντα, χωρίς διαφάνεια.</w:t>
      </w:r>
    </w:p>
    <w:p w14:paraId="796CE76C"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Ευχαριστώ πολύ για την προσοχή σας. </w:t>
      </w:r>
    </w:p>
    <w:p w14:paraId="796CE76D" w14:textId="77777777" w:rsidR="00E9701A" w:rsidRDefault="003308C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96CE76E" w14:textId="77777777" w:rsidR="00E9701A" w:rsidRDefault="003308C2">
      <w:pPr>
        <w:spacing w:line="600" w:lineRule="auto"/>
        <w:ind w:firstLine="720"/>
        <w:jc w:val="both"/>
        <w:rPr>
          <w:rFonts w:eastAsia="Times New Roman" w:cs="Times New Roman"/>
          <w:szCs w:val="24"/>
        </w:rPr>
      </w:pPr>
      <w:r w:rsidRPr="00C425AB">
        <w:rPr>
          <w:rFonts w:eastAsia="Times New Roman" w:cs="Times New Roman"/>
          <w:b/>
          <w:szCs w:val="24"/>
        </w:rPr>
        <w:lastRenderedPageBreak/>
        <w:t>ΠΡΟΕΔΡΕΥΩΝ (Σπυρίδ</w:t>
      </w:r>
      <w:r w:rsidRPr="00C425AB">
        <w:rPr>
          <w:rFonts w:eastAsia="Times New Roman" w:cs="Times New Roman"/>
          <w:b/>
          <w:szCs w:val="24"/>
        </w:rPr>
        <w:t>ων Λυκούδης):</w:t>
      </w:r>
      <w:r>
        <w:rPr>
          <w:rFonts w:eastAsia="Times New Roman" w:cs="Times New Roman"/>
          <w:szCs w:val="24"/>
        </w:rPr>
        <w:t xml:space="preserve"> Ευχαριστώ, κυρία συνάδελφε.</w:t>
      </w:r>
    </w:p>
    <w:p w14:paraId="796CE76F"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ενημερώθηκαν για την ιστορία του κτηρίου και τον τρόπο οργάνωσης τη</w:t>
      </w:r>
      <w:r>
        <w:rPr>
          <w:rFonts w:eastAsia="Times New Roman" w:cs="Times New Roman"/>
          <w:szCs w:val="24"/>
        </w:rPr>
        <w:t>ς Βουλής, σαράντα δύο μαθήτριες και μαθητές και τρεις συνοδοί εκπαιδευτικοί από το 3</w:t>
      </w:r>
      <w:r w:rsidRPr="00C425AB">
        <w:rPr>
          <w:rFonts w:eastAsia="Times New Roman" w:cs="Times New Roman"/>
          <w:szCs w:val="24"/>
          <w:vertAlign w:val="superscript"/>
        </w:rPr>
        <w:t>ο</w:t>
      </w:r>
      <w:r>
        <w:rPr>
          <w:rFonts w:eastAsia="Times New Roman" w:cs="Times New Roman"/>
          <w:szCs w:val="24"/>
        </w:rPr>
        <w:t xml:space="preserve"> Δημοτικό Σχολείο Άργους.</w:t>
      </w:r>
    </w:p>
    <w:p w14:paraId="796CE770"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796CE771" w14:textId="77777777" w:rsidR="00E9701A" w:rsidRDefault="003308C2">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w:t>
      </w:r>
      <w:r>
        <w:rPr>
          <w:rFonts w:eastAsia="Times New Roman" w:cs="Times New Roman"/>
          <w:szCs w:val="24"/>
        </w:rPr>
        <w:t xml:space="preserve"> της Βουλής</w:t>
      </w:r>
      <w:r>
        <w:rPr>
          <w:rFonts w:eastAsia="Times New Roman" w:cs="Times New Roman"/>
          <w:szCs w:val="24"/>
        </w:rPr>
        <w:t>)</w:t>
      </w:r>
    </w:p>
    <w:p w14:paraId="796CE772" w14:textId="77777777" w:rsidR="00E9701A" w:rsidRDefault="003308C2">
      <w:pPr>
        <w:tabs>
          <w:tab w:val="left" w:pos="2940"/>
        </w:tabs>
        <w:spacing w:line="600" w:lineRule="auto"/>
        <w:ind w:firstLine="720"/>
        <w:jc w:val="both"/>
        <w:rPr>
          <w:rFonts w:eastAsia="Times New Roman"/>
          <w:szCs w:val="24"/>
        </w:rPr>
      </w:pPr>
      <w:r w:rsidRPr="00CE01E7">
        <w:rPr>
          <w:rFonts w:eastAsia="Times New Roman"/>
          <w:b/>
          <w:szCs w:val="24"/>
        </w:rPr>
        <w:t>ΚΩΝΣΤΑΝΤΙΝΟΣ ΤΖΑΒΑΡΑΣ:</w:t>
      </w:r>
      <w:r>
        <w:rPr>
          <w:rFonts w:eastAsia="Times New Roman"/>
          <w:szCs w:val="24"/>
        </w:rPr>
        <w:t xml:space="preserve"> Κύριε Πρόεδρε, θα μπορούσα να έχω τον λόγο;</w:t>
      </w:r>
    </w:p>
    <w:p w14:paraId="796CE773" w14:textId="77777777" w:rsidR="00E9701A" w:rsidRDefault="003308C2">
      <w:pPr>
        <w:tabs>
          <w:tab w:val="left" w:pos="2940"/>
        </w:tabs>
        <w:spacing w:line="600" w:lineRule="auto"/>
        <w:ind w:firstLine="720"/>
        <w:jc w:val="both"/>
        <w:rPr>
          <w:rFonts w:eastAsia="Times New Roman"/>
          <w:szCs w:val="24"/>
        </w:rPr>
      </w:pPr>
      <w:r w:rsidRPr="00CE01E7">
        <w:rPr>
          <w:rFonts w:eastAsia="Times New Roman"/>
          <w:b/>
          <w:szCs w:val="24"/>
        </w:rPr>
        <w:t>ΠΡ</w:t>
      </w:r>
      <w:r w:rsidRPr="00CE01E7">
        <w:rPr>
          <w:rFonts w:eastAsia="Times New Roman"/>
          <w:b/>
          <w:szCs w:val="24"/>
        </w:rPr>
        <w:t xml:space="preserve">ΟΕΔΡΕΥΩΝ (Σπυρίδων Λυκούδης): </w:t>
      </w:r>
      <w:r>
        <w:rPr>
          <w:rFonts w:eastAsia="Times New Roman"/>
          <w:szCs w:val="24"/>
        </w:rPr>
        <w:t>Κύριε Τζαβάρα, θέλετε τον λόγο για να κάνετε κάποια ανακοίνωση; Τι ακριβώς θέλετε, για να συνεννοηθούμε;</w:t>
      </w:r>
    </w:p>
    <w:p w14:paraId="796CE774" w14:textId="77777777" w:rsidR="00E9701A" w:rsidRDefault="003308C2">
      <w:pPr>
        <w:tabs>
          <w:tab w:val="left" w:pos="2940"/>
        </w:tabs>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Κύριε Πρόεδρε, γνωρίζουμε όλοι, </w:t>
      </w:r>
      <w:proofErr w:type="spellStart"/>
      <w:r>
        <w:rPr>
          <w:rFonts w:eastAsia="Times New Roman"/>
          <w:szCs w:val="24"/>
        </w:rPr>
        <w:t>πολλώ</w:t>
      </w:r>
      <w:proofErr w:type="spellEnd"/>
      <w:r>
        <w:rPr>
          <w:rFonts w:eastAsia="Times New Roman"/>
          <w:szCs w:val="24"/>
        </w:rPr>
        <w:t xml:space="preserve"> δε μάλλον οι Υπουργοί, οι οποίοι έρχονται </w:t>
      </w:r>
      <w:r>
        <w:rPr>
          <w:rFonts w:eastAsia="Times New Roman"/>
          <w:szCs w:val="24"/>
        </w:rPr>
        <w:lastRenderedPageBreak/>
        <w:t xml:space="preserve">στην Αίθουσα αυτή </w:t>
      </w:r>
      <w:r>
        <w:rPr>
          <w:rFonts w:eastAsia="Times New Roman"/>
          <w:szCs w:val="24"/>
        </w:rPr>
        <w:t xml:space="preserve">για να υποστηρίξουν νομοσχέδια, ότι η συζήτηση εδώ στο Κοινοβούλιο </w:t>
      </w:r>
      <w:proofErr w:type="spellStart"/>
      <w:r>
        <w:rPr>
          <w:rFonts w:eastAsia="Times New Roman"/>
          <w:szCs w:val="24"/>
        </w:rPr>
        <w:t>διέπεται</w:t>
      </w:r>
      <w:proofErr w:type="spellEnd"/>
      <w:r>
        <w:rPr>
          <w:rFonts w:eastAsia="Times New Roman"/>
          <w:szCs w:val="24"/>
        </w:rPr>
        <w:t xml:space="preserve"> από δύο βασικές αρχές: Την αρχή της αμεσότητας, που σημαίνει τελικά ότι ο διάλογος γίνεται κατά πρόσωπο αυτών που εισηγούνται και αυτών που αντιπολιτεύονται, και την αρχή της </w:t>
      </w:r>
      <w:proofErr w:type="spellStart"/>
      <w:r>
        <w:rPr>
          <w:rFonts w:eastAsia="Times New Roman"/>
          <w:szCs w:val="24"/>
        </w:rPr>
        <w:t>προφο</w:t>
      </w:r>
      <w:r>
        <w:rPr>
          <w:rFonts w:eastAsia="Times New Roman"/>
          <w:szCs w:val="24"/>
        </w:rPr>
        <w:t>ρικότητος</w:t>
      </w:r>
      <w:proofErr w:type="spellEnd"/>
      <w:r>
        <w:rPr>
          <w:rFonts w:eastAsia="Times New Roman"/>
          <w:szCs w:val="24"/>
        </w:rPr>
        <w:t xml:space="preserve">. </w:t>
      </w:r>
    </w:p>
    <w:p w14:paraId="796CE775"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 xml:space="preserve">Εδώ, λοιπόν, δεν νοείται να κατατίθεται κάτι στη Γραμματεία ή στο Προεδρείο εγγράφως χωρίς προηγουμένως να έχει αναγνωσθεί. </w:t>
      </w:r>
    </w:p>
    <w:p w14:paraId="796CE776"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Πληροφορήθηκα, λοιπόν, ότι η κυρία Υπουργός έφερε κάποιες νομοτεχνικές βελτιώσεις. Αυτές πρέπει να ακουστούν. Είναι σαφ</w:t>
      </w:r>
      <w:r>
        <w:rPr>
          <w:rFonts w:eastAsia="Times New Roman"/>
          <w:szCs w:val="24"/>
        </w:rPr>
        <w:t>ές αυτό, γιατί βλέπω ότι τελευταία μπαίνουμε σε μορφές αλλοίωσης του ύφους και του περιεχομένου των συζητήσεων.</w:t>
      </w:r>
    </w:p>
    <w:p w14:paraId="796CE777" w14:textId="77777777" w:rsidR="00E9701A" w:rsidRDefault="003308C2">
      <w:pPr>
        <w:tabs>
          <w:tab w:val="left" w:pos="2940"/>
        </w:tabs>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Κύριε Τζαβάρα, μην επεκτείνεστε. Έχετε δίκιο. Απλώς, αυτό έγινε για την οικονομία του χρόνου. Καταλαβαίνω τι λέτ</w:t>
      </w:r>
      <w:r>
        <w:rPr>
          <w:rFonts w:eastAsia="Times New Roman"/>
          <w:szCs w:val="24"/>
        </w:rPr>
        <w:t>ε. Αν θέλει μετά, η κυρία Υπουργός μπορεί να κάνει κάποια αναφορά στις βελτιώσεις. Πάντως, γι’ αυτόν τον λόγο κατατέθηκαν, για να εξοικονομήσουμε χρόνο.</w:t>
      </w:r>
    </w:p>
    <w:p w14:paraId="796CE778"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lastRenderedPageBreak/>
        <w:t>Ευχαριστώ πο</w:t>
      </w:r>
      <w:r>
        <w:rPr>
          <w:rFonts w:eastAsia="Times New Roman"/>
          <w:szCs w:val="24"/>
        </w:rPr>
        <w:t>λ</w:t>
      </w:r>
      <w:r>
        <w:rPr>
          <w:rFonts w:eastAsia="Times New Roman"/>
          <w:szCs w:val="24"/>
        </w:rPr>
        <w:t>ύ.</w:t>
      </w:r>
    </w:p>
    <w:p w14:paraId="796CE779" w14:textId="77777777" w:rsidR="00E9701A" w:rsidRDefault="003308C2">
      <w:pPr>
        <w:tabs>
          <w:tab w:val="left" w:pos="2940"/>
        </w:tabs>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 xml:space="preserve">Κατατέθηκαν, κατ’ αρχάς, αφού ήδη είχε αρχίσει να μιλάει η </w:t>
      </w:r>
      <w:r>
        <w:rPr>
          <w:rFonts w:eastAsia="Times New Roman"/>
          <w:szCs w:val="24"/>
        </w:rPr>
        <w:t>εισηγ</w:t>
      </w:r>
      <w:r>
        <w:rPr>
          <w:rFonts w:eastAsia="Times New Roman"/>
          <w:szCs w:val="24"/>
        </w:rPr>
        <w:t xml:space="preserve">ήτρια </w:t>
      </w:r>
      <w:r>
        <w:rPr>
          <w:rFonts w:eastAsia="Times New Roman"/>
          <w:szCs w:val="24"/>
        </w:rPr>
        <w:t xml:space="preserve">της Αξιωματικής Αντιπολίτευσης. Αυτό αντιλαμβάνεστε ότι ουσιαστικά φαλκιδεύει, ουσιαστικά νοθεύει τον </w:t>
      </w:r>
      <w:r>
        <w:rPr>
          <w:rFonts w:eastAsia="Times New Roman"/>
          <w:szCs w:val="24"/>
        </w:rPr>
        <w:t xml:space="preserve">κοινοβουλευτικό </w:t>
      </w:r>
      <w:r>
        <w:rPr>
          <w:rFonts w:eastAsia="Times New Roman"/>
          <w:szCs w:val="24"/>
        </w:rPr>
        <w:t xml:space="preserve">διάλογο. </w:t>
      </w:r>
    </w:p>
    <w:p w14:paraId="796CE77A" w14:textId="77777777" w:rsidR="00E9701A" w:rsidRDefault="003308C2">
      <w:pPr>
        <w:tabs>
          <w:tab w:val="left" w:pos="2940"/>
        </w:tabs>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Είχε κατατεθεί από την κυρία Υπουργό νωρίτερα, την ώρα που ξεκινούσε η κ. Κεφαλογιάννη. Ας</w:t>
      </w:r>
      <w:r>
        <w:rPr>
          <w:rFonts w:eastAsia="Times New Roman"/>
          <w:szCs w:val="24"/>
        </w:rPr>
        <w:t xml:space="preserve"> μη μείνουμε σε τέτοιες λεπτομέρειες τώρα και βαρύνουμε μ’ αυτόν τον τρόπο τη συζήτηση χωρίς να χρειάζεται.</w:t>
      </w:r>
    </w:p>
    <w:p w14:paraId="796CE77B"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 xml:space="preserve">Κυρία Υπουργέ, αργότερα ή τώρα, αν θέλετε, μπορείτε να αναφερθείτε στις </w:t>
      </w:r>
      <w:r>
        <w:rPr>
          <w:rFonts w:eastAsia="Times New Roman"/>
          <w:szCs w:val="24"/>
        </w:rPr>
        <w:t xml:space="preserve">νομοτεχνικές </w:t>
      </w:r>
      <w:r>
        <w:rPr>
          <w:rFonts w:eastAsia="Times New Roman"/>
          <w:szCs w:val="24"/>
        </w:rPr>
        <w:t xml:space="preserve">βελτιώσεις. Εμείς για την οικονομία της συζήτησης τις περάσαμε </w:t>
      </w:r>
      <w:r>
        <w:rPr>
          <w:rFonts w:eastAsia="Times New Roman"/>
          <w:szCs w:val="24"/>
        </w:rPr>
        <w:t>κατ’ ευθείαν.</w:t>
      </w:r>
    </w:p>
    <w:p w14:paraId="796CE77C" w14:textId="77777777" w:rsidR="00E9701A" w:rsidRDefault="003308C2">
      <w:pPr>
        <w:tabs>
          <w:tab w:val="left" w:pos="2940"/>
        </w:tabs>
        <w:spacing w:line="600" w:lineRule="auto"/>
        <w:ind w:firstLine="720"/>
        <w:jc w:val="both"/>
        <w:rPr>
          <w:rFonts w:eastAsia="Times New Roman"/>
          <w:szCs w:val="24"/>
        </w:rPr>
      </w:pPr>
      <w:r w:rsidRPr="0058137C">
        <w:rPr>
          <w:rFonts w:eastAsia="Times New Roman"/>
          <w:b/>
          <w:szCs w:val="24"/>
        </w:rPr>
        <w:t>ΜΥΡΣΙΝΗ ΖΟΡΜΠΑ (Υπουργός Πολιτισμού και Αθλητισμού):</w:t>
      </w:r>
      <w:r>
        <w:rPr>
          <w:rFonts w:eastAsia="Times New Roman"/>
          <w:szCs w:val="24"/>
        </w:rPr>
        <w:t xml:space="preserve"> Κύριε Πρόεδρε, βεβαίως θα τις διαβάσουμε.</w:t>
      </w:r>
    </w:p>
    <w:p w14:paraId="796CE77D" w14:textId="77777777" w:rsidR="00E9701A" w:rsidRDefault="003308C2">
      <w:pPr>
        <w:tabs>
          <w:tab w:val="left" w:pos="2940"/>
        </w:tabs>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Ορίστε, κυρία Υπουργέ, λοιπόν, έχετε τον λόγο για πέντε λεπτά να αναφερθείτε στις νομοτεχνικές βελτιώσεις.</w:t>
      </w:r>
    </w:p>
    <w:p w14:paraId="796CE77E" w14:textId="77777777" w:rsidR="00E9701A" w:rsidRDefault="003308C2">
      <w:pPr>
        <w:tabs>
          <w:tab w:val="left" w:pos="2940"/>
        </w:tabs>
        <w:spacing w:line="600" w:lineRule="auto"/>
        <w:ind w:firstLine="720"/>
        <w:jc w:val="both"/>
        <w:rPr>
          <w:rFonts w:eastAsia="Times New Roman"/>
          <w:szCs w:val="24"/>
        </w:rPr>
      </w:pPr>
      <w:r w:rsidRPr="0058137C">
        <w:rPr>
          <w:rFonts w:eastAsia="Times New Roman"/>
          <w:b/>
          <w:szCs w:val="24"/>
        </w:rPr>
        <w:lastRenderedPageBreak/>
        <w:t xml:space="preserve">ΜΥΡΣΙΝΗ </w:t>
      </w:r>
      <w:r w:rsidRPr="0058137C">
        <w:rPr>
          <w:rFonts w:eastAsia="Times New Roman"/>
          <w:b/>
          <w:szCs w:val="24"/>
        </w:rPr>
        <w:t>ΖΟΡΜΠΑ (Υπουργός Πολιτισμού και Αθλητισμού):</w:t>
      </w:r>
      <w:r>
        <w:rPr>
          <w:rFonts w:eastAsia="Times New Roman"/>
          <w:szCs w:val="24"/>
        </w:rPr>
        <w:t xml:space="preserve"> Οι νομοτεχνικές βελτιώσεις του Υπουργείου Πολιτισμού και Αθλητισμού για το σχέδιο νόμου: «Ίδρυση Μητροπολιτικού Οργανισμού Μουσείων Εικαστικών Τεχνών Θεσσαλονίκης και άλλες διατάξεις» είναι οι εξής:</w:t>
      </w:r>
    </w:p>
    <w:p w14:paraId="796CE77F"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Στο τέλος τη</w:t>
      </w:r>
      <w:r>
        <w:rPr>
          <w:rFonts w:eastAsia="Times New Roman"/>
          <w:szCs w:val="24"/>
        </w:rPr>
        <w:t>ς παραγράφου 2 του άρθρου 10 προστίθενται οι λέξεις «σύμφωνα με όσα προβλέπονται στις συμβάσεις που κυρώνονται διά του παρόντος».</w:t>
      </w:r>
    </w:p>
    <w:p w14:paraId="796CE780"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Στο πρώτο εδάφιο του άρθρου 15 μετά τη λέξη «παράταση» διαγράφεται η λέξη «και» και τίθεται κόμμα και μετά τη λέξη «σύμβασης π</w:t>
      </w:r>
      <w:r>
        <w:rPr>
          <w:rFonts w:eastAsia="Times New Roman"/>
          <w:szCs w:val="24"/>
        </w:rPr>
        <w:t>αραχώρησης» προστίθενται οι λέξεις «και την από 16/10/2018 παράταση αυτής».</w:t>
      </w:r>
    </w:p>
    <w:p w14:paraId="796CE781"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 xml:space="preserve">Στο Προσάρτημα Ι η λέξη «και» πριν από το γράμμα «Β» διαγράφεται και τίθεται κόμμα. Το γράμμα «Β» αντικαθίστανται από το γράμμα «Β1» και προστίθενται οι λέξεις «και Β2». Οι λέξεις </w:t>
      </w:r>
      <w:r>
        <w:rPr>
          <w:rFonts w:eastAsia="Times New Roman"/>
          <w:szCs w:val="24"/>
        </w:rPr>
        <w:t>«παράρτημα Γ΄» αντικαθίστανται από τις λέξεις «παραρτήματα Γ1 και Γ2».</w:t>
      </w:r>
    </w:p>
    <w:p w14:paraId="796CE782"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lastRenderedPageBreak/>
        <w:t>Στο Παράρτημα Γ2 του Προσαρτήματος Ι απαλείφεται η πρώτη καταχώρηση της σύμβασης με τίτλο «Τροποποίηση της από 19.4.2017 σύμβασης παραχώρησης δικαιώματος χρήσης κινητών και ακινήτων μετ</w:t>
      </w:r>
      <w:r>
        <w:rPr>
          <w:rFonts w:eastAsia="Times New Roman"/>
          <w:szCs w:val="24"/>
        </w:rPr>
        <w:t>αξύ Μακεδονικού Μουσείου Σύγχρονης Τέχνης και Κρατικού Μουσείου Σύγχρονης Τέχνης» και η δεύτερη όμοια καταχώριση αντικαθίσταται με τη συνημμένη από 21 Ιουνίου 2018 τροποποίηση της σύμβασης, η οποία περιλαμβάνει στο τέλος και την από 16 Οκτωβρίου 2018 παράτ</w:t>
      </w:r>
      <w:r>
        <w:rPr>
          <w:rFonts w:eastAsia="Times New Roman"/>
          <w:szCs w:val="24"/>
        </w:rPr>
        <w:t>αση αυτής.</w:t>
      </w:r>
    </w:p>
    <w:p w14:paraId="796CE783"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Στο πρώτο εδάφιο του άρθρου 16 οι λέξεις «με το από 26 Ιουλίου 2018, μαζί με το μόνο Παράρτημα αυτής, που προσαρτάται» αντικαθίστανται από τις λέξεις «με την από 26 Ιουλίου 2018 σύμβαση και την από 12 Οκτωβρίου 2018 παράταση αυτής, μαζί με τα Πα</w:t>
      </w:r>
      <w:r>
        <w:rPr>
          <w:rFonts w:eastAsia="Times New Roman"/>
          <w:szCs w:val="24"/>
        </w:rPr>
        <w:t>ραρτήματα Α΄ και Β΄ που προσαρτώνται».</w:t>
      </w:r>
    </w:p>
    <w:p w14:paraId="796CE784"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Προσάρτημα </w:t>
      </w:r>
      <w:r>
        <w:rPr>
          <w:rFonts w:eastAsia="Times New Roman" w:cs="Times New Roman"/>
          <w:szCs w:val="24"/>
          <w:lang w:val="en-US"/>
        </w:rPr>
        <w:t>II</w:t>
      </w:r>
      <w:r>
        <w:rPr>
          <w:rFonts w:eastAsia="Times New Roman" w:cs="Times New Roman"/>
          <w:szCs w:val="24"/>
        </w:rPr>
        <w:t xml:space="preserve"> η λέξη «καθώς» διαγράφεται και μετά από τη λέξη «(Παράρτημα Α)» και προστίθεται η φράση «καθώς και η από 12 Οκτωβρίου 2018 Σύμβαση Παράτασης Ισχύος Ενδιάμεσης  Συμφωνίας (Παράρτημα Β)».</w:t>
      </w:r>
    </w:p>
    <w:p w14:paraId="796CE785"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Στο Προσάρτημ</w:t>
      </w:r>
      <w:r>
        <w:rPr>
          <w:rFonts w:eastAsia="Times New Roman" w:cs="Times New Roman"/>
          <w:szCs w:val="24"/>
        </w:rPr>
        <w:t xml:space="preserve">α </w:t>
      </w:r>
      <w:r>
        <w:rPr>
          <w:rFonts w:eastAsia="Times New Roman" w:cs="Times New Roman"/>
          <w:szCs w:val="24"/>
          <w:lang w:val="en-US"/>
        </w:rPr>
        <w:t>II</w:t>
      </w:r>
      <w:r>
        <w:rPr>
          <w:rFonts w:eastAsia="Times New Roman" w:cs="Times New Roman"/>
          <w:szCs w:val="24"/>
        </w:rPr>
        <w:t xml:space="preserve">, μετά το Παράρτημα Α και πριν από το Παράρτημα μόνο, προστίθεται Παράρτημα Β και τίθεται συνημμένη η από 12 Οκτωβρίου 2018 «Σύμβαση Παράτασης Ισχύος Ενδιάμεσης Συμφωνίας» μεταξύ του Κρατικού Μουσείου Σύγχρονης Τέχνης και του Ιδρύματος με την επωνυμία </w:t>
      </w:r>
      <w:r>
        <w:rPr>
          <w:rFonts w:eastAsia="Times New Roman" w:cs="Times New Roman"/>
          <w:szCs w:val="24"/>
        </w:rPr>
        <w:t xml:space="preserve">«Μουσείο Σύγχρονης Τέχνης </w:t>
      </w:r>
      <w:proofErr w:type="spellStart"/>
      <w:r>
        <w:rPr>
          <w:rFonts w:eastAsia="Times New Roman" w:cs="Times New Roman"/>
          <w:szCs w:val="24"/>
        </w:rPr>
        <w:t>Άλεξ</w:t>
      </w:r>
      <w:proofErr w:type="spellEnd"/>
      <w:r>
        <w:rPr>
          <w:rFonts w:eastAsia="Times New Roman" w:cs="Times New Roman"/>
          <w:szCs w:val="24"/>
        </w:rPr>
        <w:t xml:space="preserve"> Μυλωνά». </w:t>
      </w:r>
    </w:p>
    <w:p w14:paraId="796CE786"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ήθελα να καταθέσω, επίσης –και αν χρειάζεται, να το διαβάσω ολόκληρο- το Παράδειγμα Εφαρμογής του Αλγόριθμου Κατανομής Εσόδων του</w:t>
      </w:r>
      <w:r w:rsidRPr="006B5949">
        <w:rPr>
          <w:rFonts w:eastAsia="Times New Roman" w:cs="Times New Roman"/>
          <w:szCs w:val="24"/>
        </w:rPr>
        <w:t xml:space="preserve"> </w:t>
      </w:r>
      <w:proofErr w:type="spellStart"/>
      <w:r>
        <w:rPr>
          <w:rFonts w:eastAsia="Times New Roman" w:cs="Times New Roman"/>
          <w:szCs w:val="24"/>
          <w:lang w:val="en-US"/>
        </w:rPr>
        <w:t>MOMus</w:t>
      </w:r>
      <w:proofErr w:type="spellEnd"/>
      <w:r w:rsidRPr="00D937A3">
        <w:rPr>
          <w:rFonts w:eastAsia="Times New Roman" w:cs="Times New Roman"/>
          <w:szCs w:val="24"/>
        </w:rPr>
        <w:t xml:space="preserve"> </w:t>
      </w:r>
      <w:r>
        <w:rPr>
          <w:rFonts w:eastAsia="Times New Roman" w:cs="Times New Roman"/>
          <w:szCs w:val="24"/>
        </w:rPr>
        <w:t>ανά υπηρεσιακή μονάδα –άρθρο 13- με βήματα υπολογισμού και αν υπάρχει η δυνα</w:t>
      </w:r>
      <w:r>
        <w:rPr>
          <w:rFonts w:eastAsia="Times New Roman" w:cs="Times New Roman"/>
          <w:szCs w:val="24"/>
        </w:rPr>
        <w:t xml:space="preserve">τότητα, να διανεμηθεί. </w:t>
      </w:r>
    </w:p>
    <w:p w14:paraId="796CE787" w14:textId="77777777" w:rsidR="00E9701A" w:rsidRDefault="003308C2">
      <w:pPr>
        <w:spacing w:line="600" w:lineRule="auto"/>
        <w:ind w:firstLine="720"/>
        <w:jc w:val="both"/>
        <w:rPr>
          <w:rFonts w:eastAsia="Times New Roman" w:cs="Times New Roman"/>
          <w:szCs w:val="24"/>
        </w:rPr>
      </w:pPr>
      <w:r w:rsidRPr="004B2E64">
        <w:rPr>
          <w:rFonts w:eastAsia="Times New Roman" w:cs="Times New Roman"/>
          <w:szCs w:val="24"/>
        </w:rPr>
        <w:t xml:space="preserve">(Στο σημείο αυτό </w:t>
      </w:r>
      <w:r>
        <w:rPr>
          <w:rFonts w:eastAsia="Times New Roman" w:cs="Times New Roman"/>
          <w:szCs w:val="24"/>
        </w:rPr>
        <w:t xml:space="preserve">η Υπουργός </w:t>
      </w:r>
      <w:r>
        <w:rPr>
          <w:rFonts w:eastAsia="Times New Roman" w:cs="Times New Roman"/>
          <w:szCs w:val="24"/>
        </w:rPr>
        <w:t xml:space="preserve">κ. </w:t>
      </w:r>
      <w:r>
        <w:rPr>
          <w:rFonts w:eastAsia="Times New Roman" w:cs="Times New Roman"/>
          <w:szCs w:val="24"/>
        </w:rPr>
        <w:t>Μυρσίνη Ζορμπά</w:t>
      </w:r>
      <w:r w:rsidRPr="004B2E64">
        <w:rPr>
          <w:rFonts w:eastAsia="Times New Roman" w:cs="Times New Roman"/>
          <w:szCs w:val="24"/>
        </w:rPr>
        <w:t xml:space="preserve"> </w:t>
      </w:r>
      <w:r>
        <w:rPr>
          <w:rFonts w:eastAsia="Times New Roman" w:cs="Times New Roman"/>
          <w:szCs w:val="24"/>
        </w:rPr>
        <w:t>καταθέτει για τα Πρακτικά το προαναφερθέν έγγραφο</w:t>
      </w:r>
      <w:r w:rsidRPr="004B2E64">
        <w:rPr>
          <w:rFonts w:eastAsia="Times New Roman" w:cs="Times New Roman"/>
          <w:szCs w:val="24"/>
        </w:rPr>
        <w:t xml:space="preserve">, </w:t>
      </w:r>
      <w:r>
        <w:rPr>
          <w:rFonts w:eastAsia="Times New Roman" w:cs="Times New Roman"/>
          <w:szCs w:val="24"/>
        </w:rPr>
        <w:t>το οποίο βρίσκεται</w:t>
      </w:r>
      <w:r w:rsidRPr="004B2E64">
        <w:rPr>
          <w:rFonts w:eastAsia="Times New Roman" w:cs="Times New Roman"/>
          <w:szCs w:val="24"/>
        </w:rPr>
        <w:t xml:space="preserve"> στο </w:t>
      </w:r>
      <w:r>
        <w:rPr>
          <w:rFonts w:eastAsia="Times New Roman" w:cs="Times New Roman"/>
          <w:szCs w:val="24"/>
        </w:rPr>
        <w:t>α</w:t>
      </w:r>
      <w:r w:rsidRPr="004B2E64">
        <w:rPr>
          <w:rFonts w:eastAsia="Times New Roman" w:cs="Times New Roman"/>
          <w:szCs w:val="24"/>
        </w:rPr>
        <w:t xml:space="preserve">ρχείο </w:t>
      </w:r>
      <w:r w:rsidRPr="004B2E64">
        <w:rPr>
          <w:rFonts w:eastAsia="Times New Roman" w:cs="Times New Roman"/>
          <w:szCs w:val="24"/>
        </w:rPr>
        <w:t>του Τμήματος Γραμματείας της Διεύθυνσης Στενογραφίας και Πρακτικών της Βουλής)</w:t>
      </w:r>
    </w:p>
    <w:p w14:paraId="796CE788"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 xml:space="preserve">Κυρία Υπουργέ, θα διανεμηθεί, ευχαριστώ. </w:t>
      </w:r>
    </w:p>
    <w:p w14:paraId="796CE789"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κ. </w:t>
      </w:r>
      <w:r>
        <w:rPr>
          <w:rFonts w:eastAsia="Times New Roman" w:cs="Times New Roman"/>
          <w:szCs w:val="24"/>
        </w:rPr>
        <w:t xml:space="preserve">Χαρά </w:t>
      </w:r>
      <w:proofErr w:type="spellStart"/>
      <w:r>
        <w:rPr>
          <w:rFonts w:eastAsia="Times New Roman" w:cs="Times New Roman"/>
          <w:szCs w:val="24"/>
        </w:rPr>
        <w:t>Κεφαλίδου</w:t>
      </w:r>
      <w:proofErr w:type="spellEnd"/>
      <w:r>
        <w:rPr>
          <w:rFonts w:eastAsia="Times New Roman" w:cs="Times New Roman"/>
          <w:szCs w:val="24"/>
        </w:rPr>
        <w:t xml:space="preserve"> έχει τον λόγο.</w:t>
      </w:r>
    </w:p>
    <w:p w14:paraId="796CE78A"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ΧΑΡΟΥΛΑ (ΧΑΡΑ) ΚΕΦΑΛΙΔΟΥ: </w:t>
      </w:r>
      <w:r>
        <w:rPr>
          <w:rFonts w:eastAsia="Times New Roman" w:cs="Times New Roman"/>
          <w:szCs w:val="24"/>
        </w:rPr>
        <w:t>Κύριε Πρόεδρε, κυρία Υπουργέ, κυρίες και κύριοι συνάδελφοι, συζητάμε σήμερα την ίδρυση Μητροπολιτικού Οργανισμού Μουσείων</w:t>
      </w:r>
      <w:r>
        <w:rPr>
          <w:rFonts w:eastAsia="Times New Roman" w:cs="Times New Roman"/>
          <w:szCs w:val="24"/>
        </w:rPr>
        <w:t xml:space="preserve"> Εικαστικών Τεχνών Θεσσαλονίκης. Θα μπορούσε να είναι ένα σχέδιο νόμου μεγαλόπνοο. Θα μπορούσε να είναι ένα σχέδιο νόμου-άλμα ανάπτυξης με όχημα τον πολιτισμό. Θα μπορούσε να αλλάξει την εικόνα της Θεσσαλονίκης. Θα μπορούσε να είναι παράδειγμα καλής νομοθέ</w:t>
      </w:r>
      <w:r>
        <w:rPr>
          <w:rFonts w:eastAsia="Times New Roman" w:cs="Times New Roman"/>
          <w:szCs w:val="24"/>
        </w:rPr>
        <w:t xml:space="preserve">τησης. Σε ένα γκρίζο και μίζερο περιβάλλον, όπου όλα σέρνονται, θα μπορούσε πραγματικά να είναι μια ηλιαχτίδα. </w:t>
      </w:r>
    </w:p>
    <w:p w14:paraId="796CE78B"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Τι κρίμα, δυστυχώς, τα πράγματα στη ζωή δεν γίνονται πάντα όπως τα θέλουμε. Τι κρίμα που μια καλή προσπάθεια χάθηκε στη διευθέτηση, την τακτοποί</w:t>
      </w:r>
      <w:r>
        <w:rPr>
          <w:rFonts w:eastAsia="Times New Roman" w:cs="Times New Roman"/>
          <w:szCs w:val="24"/>
        </w:rPr>
        <w:t xml:space="preserve">ηση, την </w:t>
      </w:r>
      <w:proofErr w:type="spellStart"/>
      <w:r>
        <w:rPr>
          <w:rFonts w:eastAsia="Times New Roman" w:cs="Times New Roman"/>
          <w:szCs w:val="24"/>
        </w:rPr>
        <w:t>κουτσοδιαχείριση</w:t>
      </w:r>
      <w:proofErr w:type="spellEnd"/>
      <w:r>
        <w:rPr>
          <w:rFonts w:eastAsia="Times New Roman" w:cs="Times New Roman"/>
          <w:szCs w:val="24"/>
        </w:rPr>
        <w:t xml:space="preserve">, το </w:t>
      </w:r>
      <w:proofErr w:type="spellStart"/>
      <w:r>
        <w:rPr>
          <w:rFonts w:eastAsia="Times New Roman" w:cs="Times New Roman"/>
          <w:szCs w:val="24"/>
        </w:rPr>
        <w:t>ψιλοβόλεμα</w:t>
      </w:r>
      <w:proofErr w:type="spellEnd"/>
      <w:r>
        <w:rPr>
          <w:rFonts w:eastAsia="Times New Roman" w:cs="Times New Roman"/>
          <w:szCs w:val="24"/>
        </w:rPr>
        <w:t xml:space="preserve">. </w:t>
      </w:r>
    </w:p>
    <w:p w14:paraId="796CE78C"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τι τύχη μπορεί να έχει ένα τέτοιο σχέδιο νόμου που ήρθε μέσα σε ένα απολύτως τοξικό περιβάλλον; Απομακρύνσεις Υπουργών, αποκαλύψεις και αλληλοκατηγορίες μεταξύ Υπουργού Εξωτερικών και Αντιπροέδρου-Υπουργού Ά</w:t>
      </w:r>
      <w:r>
        <w:rPr>
          <w:rFonts w:eastAsia="Times New Roman" w:cs="Times New Roman"/>
          <w:szCs w:val="24"/>
        </w:rPr>
        <w:t xml:space="preserve">μυνας, κυβερνητικές προαναγγελίες για μερική επέκταση της αιγιαλίτιδας ζώνης στα δώδεκα μίλια. Η μισή Κυβέρνηση δίνει συγχαρητήρια στον </w:t>
      </w:r>
      <w:proofErr w:type="spellStart"/>
      <w:r>
        <w:rPr>
          <w:rFonts w:eastAsia="Times New Roman" w:cs="Times New Roman"/>
          <w:szCs w:val="24"/>
        </w:rPr>
        <w:lastRenderedPageBreak/>
        <w:t>Ζάεφ</w:t>
      </w:r>
      <w:proofErr w:type="spellEnd"/>
      <w:r>
        <w:rPr>
          <w:rFonts w:eastAsia="Times New Roman" w:cs="Times New Roman"/>
          <w:szCs w:val="24"/>
        </w:rPr>
        <w:t xml:space="preserve"> και η ουρά της διαφοροποιείται και λέει ότι ντρέπεται για τις πιέσεις και τους χρηματισμούς που ασκήθηκαν στους Βου</w:t>
      </w:r>
      <w:r>
        <w:rPr>
          <w:rFonts w:eastAsia="Times New Roman" w:cs="Times New Roman"/>
          <w:szCs w:val="24"/>
        </w:rPr>
        <w:t xml:space="preserve">λευτές του </w:t>
      </w:r>
      <w:r>
        <w:rPr>
          <w:rFonts w:eastAsia="Times New Roman" w:cs="Times New Roman"/>
          <w:szCs w:val="24"/>
          <w:lang w:val="en-US"/>
        </w:rPr>
        <w:t>VMRO</w:t>
      </w:r>
      <w:r>
        <w:rPr>
          <w:rFonts w:eastAsia="Times New Roman" w:cs="Times New Roman"/>
          <w:szCs w:val="24"/>
        </w:rPr>
        <w:t xml:space="preserve">, ντρέπεται για την Ευρώπη των αξιών. </w:t>
      </w:r>
    </w:p>
    <w:p w14:paraId="796CE78D"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από την άλλη έχουμε ένα Υπουργείο Παιδείας που κάνει μπαλάκι τις ευθύνες του για τη διαφύλαξη της νομιμότητας στα τριτοβάθμια ιδρύματα στους ίδιους τους φοιτητές. </w:t>
      </w:r>
    </w:p>
    <w:p w14:paraId="796CE78E"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Τι τύχη μπορεί να έχει, όταν μαθητ</w:t>
      </w:r>
      <w:r>
        <w:rPr>
          <w:rFonts w:eastAsia="Times New Roman" w:cs="Times New Roman"/>
          <w:szCs w:val="24"/>
        </w:rPr>
        <w:t xml:space="preserve">ές και φοιτητές είναι κυριολεκτικά στα κάγκελα του Υπουργού Παιδείας και στο γραφείο του κ. </w:t>
      </w:r>
      <w:proofErr w:type="spellStart"/>
      <w:r>
        <w:rPr>
          <w:rFonts w:eastAsia="Times New Roman" w:cs="Times New Roman"/>
          <w:szCs w:val="24"/>
        </w:rPr>
        <w:t>Γαβρόγλου</w:t>
      </w:r>
      <w:proofErr w:type="spellEnd"/>
      <w:r>
        <w:rPr>
          <w:rFonts w:eastAsia="Times New Roman" w:cs="Times New Roman"/>
          <w:szCs w:val="24"/>
        </w:rPr>
        <w:t xml:space="preserve"> με τον νόμο που οι ίδιοι λένε –και μιλάμε για το ρωμαλέο μαθητικό και φοιτητικό κίνημα- ότι το Υπουργείο Παιδείας μετατρέπει το σχολείο σε εργοστάσιο που </w:t>
      </w:r>
      <w:r>
        <w:rPr>
          <w:rFonts w:eastAsia="Times New Roman" w:cs="Times New Roman"/>
          <w:szCs w:val="24"/>
        </w:rPr>
        <w:t>παράγει ανθρώπους προς κατανάλωση από την αγορά εργασίας και διαλύει πανεπιστήμια με τις συνενώσεις ΑΕΙ</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ΤΕΙ και τις διασπάσεις τμημάτων; Τι μπορεί να κάνει ένα σχέδιο νόμου για τη συνένωση μουσείων εικαστικών τεχνών στη Θεσσαλονίκη; </w:t>
      </w:r>
    </w:p>
    <w:p w14:paraId="796CE78F"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Ξεκίνησε ως μια πολύ</w:t>
      </w:r>
      <w:r>
        <w:rPr>
          <w:rFonts w:eastAsia="Times New Roman" w:cs="Times New Roman"/>
          <w:szCs w:val="24"/>
        </w:rPr>
        <w:t xml:space="preserve"> ωραία και μεγαλόπνοη παλιά ιδέα, τη συνένωση του Κρατικού Μουσείου Σύγχρονης Τέχνης και του Μακεδονικού Μουσείου Σύγχρονης Τέχνης και στο εγχείρημα </w:t>
      </w:r>
      <w:r>
        <w:rPr>
          <w:rFonts w:eastAsia="Times New Roman" w:cs="Times New Roman"/>
          <w:szCs w:val="24"/>
        </w:rPr>
        <w:lastRenderedPageBreak/>
        <w:t>αυτό μετέχουν φυσικά ήδη τα μικρότερα μουσεία, το Μουσείο Φωτογραφίας, ιδιαίτερο Τμήμα του Κρατικού Μουσείο</w:t>
      </w:r>
      <w:r>
        <w:rPr>
          <w:rFonts w:eastAsia="Times New Roman" w:cs="Times New Roman"/>
          <w:szCs w:val="24"/>
        </w:rPr>
        <w:t xml:space="preserve">υ Σύγχρονης Τέχνης, το Κέντρο Σύγχρονης Τέχνης Θεσσαλονίκης ως αυτοτελές Τμήμα του Κρατικού Μουσείου και το εν Αθήναις Μουσείο </w:t>
      </w:r>
      <w:proofErr w:type="spellStart"/>
      <w:r>
        <w:rPr>
          <w:rFonts w:eastAsia="Times New Roman" w:cs="Times New Roman"/>
          <w:szCs w:val="24"/>
        </w:rPr>
        <w:t>Άλεξ</w:t>
      </w:r>
      <w:proofErr w:type="spellEnd"/>
      <w:r>
        <w:rPr>
          <w:rFonts w:eastAsia="Times New Roman" w:cs="Times New Roman"/>
          <w:szCs w:val="24"/>
        </w:rPr>
        <w:t xml:space="preserve"> Μυλωνά, κληροδότημα προς το Μακεδονικό Μουσείο Σύγχρονης Τέχνης. </w:t>
      </w:r>
    </w:p>
    <w:p w14:paraId="796CE790"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Οι σοβαρές προσπάθειες έχουν ξεκινήσει εδώ και μία δεκαετί</w:t>
      </w:r>
      <w:r>
        <w:rPr>
          <w:rFonts w:eastAsia="Times New Roman" w:cs="Times New Roman"/>
          <w:szCs w:val="24"/>
        </w:rPr>
        <w:t xml:space="preserve">α για την υλοποίηση αυτού του στόχου, αυτού του μακρόπνοου σχεδίου που προσέκρουε σε σοβαρά νομικά κωλύματα. </w:t>
      </w:r>
    </w:p>
    <w:p w14:paraId="796CE791"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την αξία αυτής της συνεδρίασης νομίζω ότι μία σύντομη ιστορική αναδρομή έχει το</w:t>
      </w:r>
      <w:r>
        <w:rPr>
          <w:rFonts w:eastAsia="Times New Roman" w:cs="Times New Roman"/>
          <w:szCs w:val="24"/>
        </w:rPr>
        <w:t>ν</w:t>
      </w:r>
      <w:r>
        <w:rPr>
          <w:rFonts w:eastAsia="Times New Roman" w:cs="Times New Roman"/>
          <w:szCs w:val="24"/>
        </w:rPr>
        <w:t xml:space="preserve"> δικό της ρόλο να παίξει. Το 1984 η δωρεά έργων της </w:t>
      </w:r>
      <w:r>
        <w:rPr>
          <w:rFonts w:eastAsia="Times New Roman" w:cs="Times New Roman"/>
          <w:szCs w:val="24"/>
        </w:rPr>
        <w:t>Σ</w:t>
      </w:r>
      <w:r>
        <w:rPr>
          <w:rFonts w:eastAsia="Times New Roman" w:cs="Times New Roman"/>
          <w:szCs w:val="24"/>
        </w:rPr>
        <w:t xml:space="preserve">υλλογής </w:t>
      </w:r>
      <w:proofErr w:type="spellStart"/>
      <w:r>
        <w:rPr>
          <w:rFonts w:eastAsia="Times New Roman" w:cs="Times New Roman"/>
          <w:szCs w:val="24"/>
        </w:rPr>
        <w:t>Ι</w:t>
      </w:r>
      <w:r>
        <w:rPr>
          <w:rFonts w:eastAsia="Times New Roman" w:cs="Times New Roman"/>
          <w:szCs w:val="24"/>
        </w:rPr>
        <w:t>όλα</w:t>
      </w:r>
      <w:proofErr w:type="spellEnd"/>
      <w:r>
        <w:rPr>
          <w:rFonts w:eastAsia="Times New Roman" w:cs="Times New Roman"/>
          <w:szCs w:val="24"/>
        </w:rPr>
        <w:t xml:space="preserve"> επέτρεψε την ίδρυση του Μακεδονικού Κέντρου Σύγχρονης Τέχνης, το οποίο στη συνέχεια μετεξελίχθηκε σε Μακεδονικό Μουσείο Σύγχρονης Τέχνης. Η δωρεά, λοιπόν, αυτού του ανθρώπου, του </w:t>
      </w:r>
      <w:proofErr w:type="spellStart"/>
      <w:r>
        <w:rPr>
          <w:rFonts w:eastAsia="Times New Roman" w:cs="Times New Roman"/>
          <w:szCs w:val="24"/>
        </w:rPr>
        <w:t>Ιόλα</w:t>
      </w:r>
      <w:proofErr w:type="spellEnd"/>
      <w:r>
        <w:rPr>
          <w:rFonts w:eastAsia="Times New Roman" w:cs="Times New Roman"/>
          <w:szCs w:val="24"/>
        </w:rPr>
        <w:t xml:space="preserve">, αποτέλεσε θεμέλιο λίθο που επέτρεψε να χτιστεί το πρώτο </w:t>
      </w:r>
      <w:r>
        <w:rPr>
          <w:rFonts w:eastAsia="Times New Roman" w:cs="Times New Roman"/>
          <w:szCs w:val="24"/>
        </w:rPr>
        <w:t>μουσείο σύγ</w:t>
      </w:r>
      <w:r>
        <w:rPr>
          <w:rFonts w:eastAsia="Times New Roman" w:cs="Times New Roman"/>
          <w:szCs w:val="24"/>
        </w:rPr>
        <w:t>χρονης</w:t>
      </w:r>
      <w:r>
        <w:rPr>
          <w:rFonts w:eastAsia="Times New Roman" w:cs="Times New Roman"/>
          <w:szCs w:val="24"/>
        </w:rPr>
        <w:t xml:space="preserve"> </w:t>
      </w:r>
      <w:r>
        <w:rPr>
          <w:rFonts w:eastAsia="Times New Roman" w:cs="Times New Roman"/>
          <w:szCs w:val="24"/>
        </w:rPr>
        <w:t xml:space="preserve">τέχνης </w:t>
      </w:r>
      <w:r>
        <w:rPr>
          <w:rFonts w:eastAsia="Times New Roman" w:cs="Times New Roman"/>
          <w:szCs w:val="24"/>
        </w:rPr>
        <w:t xml:space="preserve">στην Ελλάδα. </w:t>
      </w:r>
    </w:p>
    <w:p w14:paraId="796CE792"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 xml:space="preserve">Φιλότεχνοι Θεσσαλονικείς ιδιώτες συνεισέφεραν τα μέγιστα για την ανάπτυξή του. Αναφέρω μερικούς εμβληματικούς, όπως ο Μανόλης Ανδρόνικος, ο Παύλος </w:t>
      </w:r>
      <w:proofErr w:type="spellStart"/>
      <w:r>
        <w:rPr>
          <w:rFonts w:eastAsia="Times New Roman" w:cs="Times New Roman"/>
          <w:szCs w:val="24"/>
        </w:rPr>
        <w:t>Ζάννας</w:t>
      </w:r>
      <w:proofErr w:type="spellEnd"/>
      <w:r>
        <w:rPr>
          <w:rFonts w:eastAsia="Times New Roman" w:cs="Times New Roman"/>
          <w:szCs w:val="24"/>
        </w:rPr>
        <w:t xml:space="preserve">, ο </w:t>
      </w:r>
      <w:proofErr w:type="spellStart"/>
      <w:r>
        <w:rPr>
          <w:rFonts w:eastAsia="Times New Roman" w:cs="Times New Roman"/>
          <w:szCs w:val="24"/>
        </w:rPr>
        <w:t>Κλείτος</w:t>
      </w:r>
      <w:proofErr w:type="spellEnd"/>
      <w:r>
        <w:rPr>
          <w:rFonts w:eastAsia="Times New Roman" w:cs="Times New Roman"/>
          <w:szCs w:val="24"/>
        </w:rPr>
        <w:t xml:space="preserve"> Κύρου, η Κατερίνα Καμάρα, ο Γιώργος </w:t>
      </w:r>
      <w:proofErr w:type="spellStart"/>
      <w:r>
        <w:rPr>
          <w:rFonts w:eastAsia="Times New Roman" w:cs="Times New Roman"/>
          <w:szCs w:val="24"/>
        </w:rPr>
        <w:t>Κονταξάκης</w:t>
      </w:r>
      <w:proofErr w:type="spellEnd"/>
      <w:r>
        <w:rPr>
          <w:rFonts w:eastAsia="Times New Roman" w:cs="Times New Roman"/>
          <w:szCs w:val="24"/>
        </w:rPr>
        <w:t>, η Ελένη Λαζαρίδ</w:t>
      </w:r>
      <w:r>
        <w:rPr>
          <w:rFonts w:eastAsia="Times New Roman" w:cs="Times New Roman"/>
          <w:szCs w:val="24"/>
        </w:rPr>
        <w:t xml:space="preserve">ου, ο Γιώργος </w:t>
      </w:r>
      <w:proofErr w:type="spellStart"/>
      <w:r>
        <w:rPr>
          <w:rFonts w:eastAsia="Times New Roman" w:cs="Times New Roman"/>
          <w:szCs w:val="24"/>
        </w:rPr>
        <w:t>Λαζόγκας</w:t>
      </w:r>
      <w:proofErr w:type="spellEnd"/>
      <w:r>
        <w:rPr>
          <w:rFonts w:eastAsia="Times New Roman" w:cs="Times New Roman"/>
          <w:szCs w:val="24"/>
        </w:rPr>
        <w:t xml:space="preserve">, ο Γιάννης και η Αλεξάνδρα </w:t>
      </w:r>
      <w:proofErr w:type="spellStart"/>
      <w:r>
        <w:rPr>
          <w:rFonts w:eastAsia="Times New Roman" w:cs="Times New Roman"/>
          <w:szCs w:val="24"/>
        </w:rPr>
        <w:t>Μπουτάρη</w:t>
      </w:r>
      <w:proofErr w:type="spellEnd"/>
      <w:r>
        <w:rPr>
          <w:rFonts w:eastAsia="Times New Roman" w:cs="Times New Roman"/>
          <w:szCs w:val="24"/>
        </w:rPr>
        <w:t xml:space="preserve">, η Ρούλα Πατεράκη, η Ξανθή </w:t>
      </w:r>
      <w:proofErr w:type="spellStart"/>
      <w:r>
        <w:rPr>
          <w:rFonts w:eastAsia="Times New Roman" w:cs="Times New Roman"/>
          <w:szCs w:val="24"/>
        </w:rPr>
        <w:t>Σκαρπιά-Χόιπελ</w:t>
      </w:r>
      <w:proofErr w:type="spellEnd"/>
      <w:r>
        <w:rPr>
          <w:rFonts w:eastAsia="Times New Roman" w:cs="Times New Roman"/>
          <w:szCs w:val="24"/>
        </w:rPr>
        <w:t xml:space="preserve">, η Νόρα </w:t>
      </w:r>
      <w:proofErr w:type="spellStart"/>
      <w:r>
        <w:rPr>
          <w:rFonts w:eastAsia="Times New Roman" w:cs="Times New Roman"/>
          <w:szCs w:val="24"/>
        </w:rPr>
        <w:t>Σκουτέρη</w:t>
      </w:r>
      <w:proofErr w:type="spellEnd"/>
      <w:r>
        <w:rPr>
          <w:rFonts w:eastAsia="Times New Roman" w:cs="Times New Roman"/>
          <w:szCs w:val="24"/>
        </w:rPr>
        <w:t xml:space="preserve">, ο Δημήτρης </w:t>
      </w:r>
      <w:proofErr w:type="spellStart"/>
      <w:r>
        <w:rPr>
          <w:rFonts w:eastAsia="Times New Roman" w:cs="Times New Roman"/>
          <w:szCs w:val="24"/>
        </w:rPr>
        <w:t>Φατούρος</w:t>
      </w:r>
      <w:proofErr w:type="spellEnd"/>
      <w:r>
        <w:rPr>
          <w:rFonts w:eastAsia="Times New Roman" w:cs="Times New Roman"/>
          <w:szCs w:val="24"/>
        </w:rPr>
        <w:t xml:space="preserve"> και τόσοι άλλοι.</w:t>
      </w:r>
    </w:p>
    <w:p w14:paraId="796CE793"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Η δημιουργία του Κρατικού Μουσείου Σύγχρονης Τέχνης στη Θεσσαλονίκη είχε ανακινηθεί από το 1985 από </w:t>
      </w:r>
      <w:r>
        <w:rPr>
          <w:rFonts w:eastAsia="Times New Roman" w:cs="Times New Roman"/>
          <w:szCs w:val="24"/>
        </w:rPr>
        <w:t>την αείμνηστη Μελίνα Μερκούρη, η οποία μάλιστα είχε υποδείξει ως έδρα του τον χώρο του εγκαταλελειμμένου από τις αρχές του 1960 βιομηχανικού συγκροτήματος της ΥΦΑΝΕΤ.</w:t>
      </w:r>
    </w:p>
    <w:p w14:paraId="796CE794"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Φθάνουμε στο 1986 και η Μελίνα Μερκούρη αναλαμβάνει να προωθήσει αυτήν την ιδέα για την ί</w:t>
      </w:r>
      <w:r>
        <w:rPr>
          <w:rFonts w:eastAsia="Times New Roman" w:cs="Times New Roman"/>
          <w:szCs w:val="24"/>
        </w:rPr>
        <w:t xml:space="preserve">δρυση ενός κρατικού μουσείου σύγχρονης τέχνης και, τελικά, αισίως το 1997 ο τότε Υπουργός Πολιτισμού Βαγγέλης Βενιζέλος καταθέτει στη Βουλή νομοσχέδιο ίδρυσης Κρατικού Μουσείου Σύγχρονης Τέχνης. </w:t>
      </w:r>
      <w:r>
        <w:rPr>
          <w:rFonts w:eastAsia="Times New Roman" w:cs="Times New Roman"/>
          <w:szCs w:val="24"/>
        </w:rPr>
        <w:lastRenderedPageBreak/>
        <w:t xml:space="preserve">Ταυτόχρονα, παραχωρείται η Μονή </w:t>
      </w:r>
      <w:proofErr w:type="spellStart"/>
      <w:r>
        <w:rPr>
          <w:rFonts w:eastAsia="Times New Roman" w:cs="Times New Roman"/>
          <w:szCs w:val="24"/>
        </w:rPr>
        <w:t>Λαζαριστών</w:t>
      </w:r>
      <w:proofErr w:type="spellEnd"/>
      <w:r>
        <w:rPr>
          <w:rFonts w:eastAsia="Times New Roman" w:cs="Times New Roman"/>
          <w:szCs w:val="24"/>
        </w:rPr>
        <w:t>, ένα ανακαινισμένο</w:t>
      </w:r>
      <w:r>
        <w:rPr>
          <w:rFonts w:eastAsia="Times New Roman" w:cs="Times New Roman"/>
          <w:szCs w:val="24"/>
        </w:rPr>
        <w:t xml:space="preserve"> κτήριο, με σκοπό την εγκατάσταση εκεί των λειτουργιών του κρατικού μουσείου. </w:t>
      </w:r>
    </w:p>
    <w:p w14:paraId="796CE795"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Το 2000 αγοράζονται χίλια διακόσια εβδομήντα πέντε έργα τέχνης καλλιτεχνών της ρωσικής πρωτοπορίας, η περίφημη Συλλογή Κωστάκη</w:t>
      </w:r>
      <w:r>
        <w:rPr>
          <w:rFonts w:eastAsia="Times New Roman" w:cs="Times New Roman"/>
          <w:szCs w:val="24"/>
        </w:rPr>
        <w:t>, έναντι τιμήματος 14,2 δισεκατομμυρίων δραχμών, ποσό που μέσα από ένα δεκαετές δάνειο κατάφερε να εξασφαλίσει το ελληνικό κράτος, το οποίο αποπληρώθηκε σε δέκα χρόνια και είναι το μεγαλύτερο ποσό που έχει δοθεί από ιδρύσεως ελληνικού κράτους για την αγορά</w:t>
      </w:r>
      <w:r>
        <w:rPr>
          <w:rFonts w:eastAsia="Times New Roman" w:cs="Times New Roman"/>
          <w:szCs w:val="24"/>
        </w:rPr>
        <w:t xml:space="preserve"> έργων τέχνης. Είναι η μεγαλύτερη επένδυση που έκανε ποτέ ελληνική κυβέρνηση στην τέχνη.</w:t>
      </w:r>
    </w:p>
    <w:p w14:paraId="796CE796"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Φθάνουμε στο 2006. Ποσό 10,2 εκατομμυρίων ευρώ από το Γ΄ ΚΠΣ υπογράφεται μεταξύ Υπουργείου Πολιτισμού και Εθνικής Τράπεζας για την αγορά της ΥΦΑΝΕΤ, γιατί η στέγαση το</w:t>
      </w:r>
      <w:r>
        <w:rPr>
          <w:rFonts w:eastAsia="Times New Roman" w:cs="Times New Roman"/>
          <w:szCs w:val="24"/>
        </w:rPr>
        <w:t xml:space="preserve">υ μουσείου γίνεται στη Μονή </w:t>
      </w:r>
      <w:proofErr w:type="spellStart"/>
      <w:r>
        <w:rPr>
          <w:rFonts w:eastAsia="Times New Roman" w:cs="Times New Roman"/>
          <w:szCs w:val="24"/>
        </w:rPr>
        <w:t>Λαζαριστών</w:t>
      </w:r>
      <w:proofErr w:type="spellEnd"/>
      <w:r>
        <w:rPr>
          <w:rFonts w:eastAsia="Times New Roman" w:cs="Times New Roman"/>
          <w:szCs w:val="24"/>
        </w:rPr>
        <w:t xml:space="preserve"> και στο λιμάνι, δύο χώροι που λόγω υγρασίας κυρίως δεν φαίνεται να είναι οι ιδανικοί εκθεσιακοί χώροι. </w:t>
      </w:r>
    </w:p>
    <w:p w14:paraId="796CE797"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Προκύπτει, όμως, η οικονομική κρίση και, επομένως, αρχίζουν οι περικοπές της κρατικής χρηματοδότησης. Εκεί αναθερ</w:t>
      </w:r>
      <w:r>
        <w:rPr>
          <w:rFonts w:eastAsia="Times New Roman" w:cs="Times New Roman"/>
          <w:szCs w:val="24"/>
        </w:rPr>
        <w:t xml:space="preserve">μαίνεται εξ ανάγκης η συζήτηση για τη συγχώνευση Κρατικού Μουσείου και Μακεδονικού Μουσείου. Η συζήτηση ξεκινά το 2011 επί υπουργίας </w:t>
      </w:r>
      <w:proofErr w:type="spellStart"/>
      <w:r>
        <w:rPr>
          <w:rFonts w:eastAsia="Times New Roman" w:cs="Times New Roman"/>
          <w:szCs w:val="24"/>
        </w:rPr>
        <w:t>Γερουλάνου</w:t>
      </w:r>
      <w:proofErr w:type="spellEnd"/>
      <w:r>
        <w:rPr>
          <w:rFonts w:eastAsia="Times New Roman" w:cs="Times New Roman"/>
          <w:szCs w:val="24"/>
        </w:rPr>
        <w:t xml:space="preserve">, συνεχίζεται με τον κ. Τζαβάρα που είναι παρών –ο οποίος θεωρεί ότι πρέπει να μείνει και το Μουσείο Φωτογραφίας </w:t>
      </w:r>
      <w:r>
        <w:rPr>
          <w:rFonts w:eastAsia="Times New Roman" w:cs="Times New Roman"/>
          <w:szCs w:val="24"/>
        </w:rPr>
        <w:t xml:space="preserve">εκτός αυτού του σχήματος με στόχο την αυτονόμησή του- «παγώνει» επί υπουργίας κ. Παναγιωτόπουλου και στην πορεία αναθερμαίνεται ως συνένωση πλέον από τους κ. </w:t>
      </w:r>
      <w:proofErr w:type="spellStart"/>
      <w:r>
        <w:rPr>
          <w:rFonts w:eastAsia="Times New Roman" w:cs="Times New Roman"/>
          <w:szCs w:val="24"/>
        </w:rPr>
        <w:t>Ξυδάκη</w:t>
      </w:r>
      <w:proofErr w:type="spellEnd"/>
      <w:r>
        <w:rPr>
          <w:rFonts w:eastAsia="Times New Roman" w:cs="Times New Roman"/>
          <w:szCs w:val="24"/>
        </w:rPr>
        <w:t xml:space="preserve"> και Μπαλτά, για να υλοποιηθεί τελικά σήμερα.</w:t>
      </w:r>
    </w:p>
    <w:p w14:paraId="796CE798"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Το σχέδιο νόμου του Υπουργείου Πολιτισμού ήρθε</w:t>
      </w:r>
      <w:r>
        <w:rPr>
          <w:rFonts w:eastAsia="Times New Roman" w:cs="Times New Roman"/>
          <w:szCs w:val="24"/>
        </w:rPr>
        <w:t xml:space="preserve"> στη Βουλή όταν ακόμα δεν είχε κοπάσει ο εκκωφαντικός θόρυβος από τη βόμβα της παραχώρησης μνημείων πολιτιστικού ενδιαφέροντος που ανήκουν στον ελληνικό λαό και παραχωρούνται στην Ανώνυμη Εταιρεία Ακινήτων του Δημοσίου, την </w:t>
      </w:r>
      <w:r>
        <w:rPr>
          <w:rFonts w:eastAsia="Times New Roman" w:cs="Times New Roman"/>
          <w:szCs w:val="24"/>
        </w:rPr>
        <w:t>«</w:t>
      </w:r>
      <w:r>
        <w:rPr>
          <w:rFonts w:eastAsia="Times New Roman" w:cs="Times New Roman"/>
          <w:szCs w:val="24"/>
        </w:rPr>
        <w:t>ΕΤΑΔ Α.Ε</w:t>
      </w:r>
      <w:r>
        <w:rPr>
          <w:rFonts w:eastAsia="Times New Roman" w:cs="Times New Roman"/>
          <w:szCs w:val="24"/>
        </w:rPr>
        <w:t>»</w:t>
      </w:r>
      <w:r>
        <w:rPr>
          <w:rFonts w:eastAsia="Times New Roman" w:cs="Times New Roman"/>
          <w:szCs w:val="24"/>
        </w:rPr>
        <w:t xml:space="preserve">. </w:t>
      </w:r>
    </w:p>
    <w:p w14:paraId="796CE799"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Ήρθε την ώρα που ολ</w:t>
      </w:r>
      <w:r>
        <w:rPr>
          <w:rFonts w:eastAsia="Times New Roman" w:cs="Times New Roman"/>
          <w:szCs w:val="24"/>
        </w:rPr>
        <w:t xml:space="preserve">όκληρος ο ελληνικός λαός ζητά να δημοσιοποιηθεί, πρώτον, ο πλήρης κατάλογος των </w:t>
      </w:r>
      <w:proofErr w:type="spellStart"/>
      <w:r>
        <w:rPr>
          <w:rFonts w:eastAsia="Times New Roman" w:cs="Times New Roman"/>
          <w:szCs w:val="24"/>
        </w:rPr>
        <w:t>παραχωρηθέντων</w:t>
      </w:r>
      <w:proofErr w:type="spellEnd"/>
      <w:r>
        <w:rPr>
          <w:rFonts w:eastAsia="Times New Roman" w:cs="Times New Roman"/>
          <w:szCs w:val="24"/>
        </w:rPr>
        <w:t xml:space="preserve"> μνημείων πολιτιστικού ενδιαφέροντος που ανήκουν στον </w:t>
      </w:r>
      <w:r>
        <w:rPr>
          <w:rFonts w:eastAsia="Times New Roman" w:cs="Times New Roman"/>
          <w:szCs w:val="24"/>
        </w:rPr>
        <w:lastRenderedPageBreak/>
        <w:t xml:space="preserve">ελληνικό λαό και παραδόθηκαν στην ΕΤΑΔ –η οποία είναι θυγατρική του </w:t>
      </w:r>
      <w:proofErr w:type="spellStart"/>
      <w:r>
        <w:rPr>
          <w:rFonts w:eastAsia="Times New Roman" w:cs="Times New Roman"/>
          <w:szCs w:val="24"/>
        </w:rPr>
        <w:t>υπερταμείου</w:t>
      </w:r>
      <w:proofErr w:type="spellEnd"/>
      <w:r>
        <w:rPr>
          <w:rFonts w:eastAsia="Times New Roman" w:cs="Times New Roman"/>
          <w:szCs w:val="24"/>
        </w:rPr>
        <w:t>, που θυμίζω ότι δημιουργήθηκ</w:t>
      </w:r>
      <w:r>
        <w:rPr>
          <w:rFonts w:eastAsia="Times New Roman" w:cs="Times New Roman"/>
          <w:szCs w:val="24"/>
        </w:rPr>
        <w:t xml:space="preserve">ε για την αποπληρωμή του δημόσιου χρέους προς τους δανειστές- και, δεύτερον, οι όροι της παράδοσης σ’ αυτό το ευαγές ίδρυμα που είναι το </w:t>
      </w:r>
      <w:proofErr w:type="spellStart"/>
      <w:r>
        <w:rPr>
          <w:rFonts w:eastAsia="Times New Roman" w:cs="Times New Roman"/>
          <w:szCs w:val="24"/>
        </w:rPr>
        <w:t>υπερταμείο</w:t>
      </w:r>
      <w:proofErr w:type="spellEnd"/>
      <w:r>
        <w:rPr>
          <w:rFonts w:eastAsia="Times New Roman" w:cs="Times New Roman"/>
          <w:szCs w:val="24"/>
        </w:rPr>
        <w:t>. Αν θέλετε την προσωπική μας άποψη, αυτό είναι η ντροπή του τόπου μας και η απόδειξη της εθνικής μας αφερεγγ</w:t>
      </w:r>
      <w:r>
        <w:rPr>
          <w:rFonts w:eastAsia="Times New Roman" w:cs="Times New Roman"/>
          <w:szCs w:val="24"/>
        </w:rPr>
        <w:t>υότητας. Και το Υπουργείο σας τι κάνει; «Ποιεί τη νήσσα», κοινώς «κάνει την πάπια». Πού να το πει κανείς και να το πιστέψουν; Τόση αμέλεια; Τόση ανευθυνότητα; Τόση ασχετοσύνη; Τόση προχειρότητα;</w:t>
      </w:r>
    </w:p>
    <w:p w14:paraId="796CE79A"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 θέμα του τι γίνεται με τα α</w:t>
      </w:r>
      <w:r>
        <w:rPr>
          <w:rFonts w:eastAsia="Times New Roman" w:cs="Times New Roman"/>
          <w:szCs w:val="24"/>
        </w:rPr>
        <w:t xml:space="preserve">κίνητα που έχουν εκχωρηθεί στο </w:t>
      </w:r>
      <w:proofErr w:type="spellStart"/>
      <w:r>
        <w:rPr>
          <w:rFonts w:eastAsia="Times New Roman" w:cs="Times New Roman"/>
          <w:szCs w:val="24"/>
        </w:rPr>
        <w:t>υπερταμείο</w:t>
      </w:r>
      <w:proofErr w:type="spellEnd"/>
      <w:r>
        <w:rPr>
          <w:rFonts w:eastAsia="Times New Roman" w:cs="Times New Roman"/>
          <w:szCs w:val="24"/>
        </w:rPr>
        <w:t>, μέχρι σήμερα μόνο ξόρκια έχουμε ακούσει από την αρμόδια Υπουργό και καθησυχασμούς. Όμως, το θέμα είναι μεγάλο, είναι εκεί, είναι ζωντανό και ζητά απαντήσεις.</w:t>
      </w:r>
    </w:p>
    <w:p w14:paraId="796CE79B"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ένα νομοσχέδιο που </w:t>
      </w:r>
      <w:r>
        <w:rPr>
          <w:rFonts w:eastAsia="Times New Roman" w:cs="Times New Roman"/>
          <w:szCs w:val="24"/>
        </w:rPr>
        <w:t>φιλοδοξούσε να αποτελέσει πιλότο, να είναι παράδειγμα, να είναι μοντέλο για τα πολιτιστικά πράγματα της χώρας, χάθηκε στην προ</w:t>
      </w:r>
      <w:r>
        <w:rPr>
          <w:rFonts w:eastAsia="Times New Roman" w:cs="Times New Roman"/>
          <w:szCs w:val="24"/>
        </w:rPr>
        <w:lastRenderedPageBreak/>
        <w:t>σπάθεια εξάντλησης των ισορροπιών του Υπουργείου Πολιτισμού. Το είπε δέκα φορές και με διαφορετικούς τρόπους η κυρία Υπουργός σε τ</w:t>
      </w:r>
      <w:r>
        <w:rPr>
          <w:rFonts w:eastAsia="Times New Roman" w:cs="Times New Roman"/>
          <w:szCs w:val="24"/>
        </w:rPr>
        <w:t>έσσερις διαφορετικές συνεδριάσεις: «Προς Θεού, μη διαταραχθούν οι ισορροπίες που με τόσο κόπο κατακτήθηκαν!»</w:t>
      </w:r>
    </w:p>
    <w:p w14:paraId="796CE79C"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Το νομοσχέδιο είναι δουλειά των εμπλεκομένων φορέων, προκειμένου να βρεθεί μια φόρμουλα διάσωσης του Μακεδονικού Μουσείου Σύγχρονης Τέχνης, να κρατ</w:t>
      </w:r>
      <w:r>
        <w:rPr>
          <w:rFonts w:eastAsia="Times New Roman" w:cs="Times New Roman"/>
          <w:szCs w:val="24"/>
        </w:rPr>
        <w:t>ηθούν οι ισορροπίες, να διασωθούν θέσεις εργασίας. Κάπως έτσι έχασε τον δρόμο του ως νομοσχέδιο-πιλότος, γιατί ξέρετε πολύ καλά ότι, αν θες να κάνει ομελέτα, πρέπει να σπάσεις και αυγά.</w:t>
      </w:r>
    </w:p>
    <w:p w14:paraId="796CE79D"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Από τη σύλληψή του, λοιπόν, απέβλεπε στη διασφάλιση της βιωσιμότητας τ</w:t>
      </w:r>
      <w:r>
        <w:rPr>
          <w:rFonts w:eastAsia="Times New Roman" w:cs="Times New Roman"/>
          <w:szCs w:val="24"/>
        </w:rPr>
        <w:t xml:space="preserve">ων δύο μουσειακών ιδρυμάτων μέσω της σύνδεσής τους με έναν κοινό οργανισμό. Το νέο εναλλακτικό κοινό σχήμα λειτουργίας των δύο μουσείων θα μπορούσε όχι μόνο να αποτρέψει τη συρρίκνωση των δραστηριοτήτων, αλλά θα μπορούσε, αν είχε </w:t>
      </w:r>
      <w:proofErr w:type="spellStart"/>
      <w:r>
        <w:rPr>
          <w:rFonts w:eastAsia="Times New Roman" w:cs="Times New Roman"/>
          <w:szCs w:val="24"/>
        </w:rPr>
        <w:t>οικοδομηθεί</w:t>
      </w:r>
      <w:proofErr w:type="spellEnd"/>
      <w:r>
        <w:rPr>
          <w:rFonts w:eastAsia="Times New Roman" w:cs="Times New Roman"/>
          <w:szCs w:val="24"/>
        </w:rPr>
        <w:t xml:space="preserve"> πραγματικά με </w:t>
      </w:r>
      <w:r>
        <w:rPr>
          <w:rFonts w:eastAsia="Times New Roman" w:cs="Times New Roman"/>
          <w:szCs w:val="24"/>
        </w:rPr>
        <w:t>ευέλικτο τρόπο, να απογειώσει τον χώρο των εικαστικών τεχνών.</w:t>
      </w:r>
    </w:p>
    <w:p w14:paraId="796CE79E"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Τα δύο κύρια νομικά πρόσωπα, του Κρατικού Μουσείου Σύγχρονης Τέχνης και του κοινωφελούς ιδρύματος του Μακεδονικού Μουσείου, δεν συγχωνεύονται, αλλά θα λειτουργούν κάτω από έναν νέο οργανισμό. Το</w:t>
      </w:r>
      <w:r>
        <w:rPr>
          <w:rFonts w:eastAsia="Times New Roman" w:cs="Times New Roman"/>
          <w:szCs w:val="24"/>
        </w:rPr>
        <w:t xml:space="preserve"> όφελος από αυτή την συνένωση, δυστυχώς, παραμένει στοιχειώδες. Για τον μεγαλύτερο εποπτευόμενο από το Υπουργείο Πολιτισμού μουσειακό οργανισμό στη χώρα, με εμβέλεια που ξεπερνά τα ελληνικά σύνορα, με σπουδαίες συλλογές έργων ελληνικής και διεθνούς τέχνης,</w:t>
      </w:r>
      <w:r>
        <w:rPr>
          <w:rFonts w:eastAsia="Times New Roman" w:cs="Times New Roman"/>
          <w:szCs w:val="24"/>
        </w:rPr>
        <w:t xml:space="preserve"> μοναδικής ιστορικής και αισθητικής αξίας, που καλύπτουν όλα τα εικαστικά μέσα -ζωγραφική, εγκαταστάσεις, σχέδιο, βίντεο, φωτογραφία- το παρόν νομοσχέδιο αποδεικνύεται χρήσιμο μεν, πολύ κατώτερο των δυνατοτήτων του δε.</w:t>
      </w:r>
    </w:p>
    <w:p w14:paraId="796CE79F"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Τα οφέλη θα μπορούσε να είναι τεράστι</w:t>
      </w:r>
      <w:r>
        <w:rPr>
          <w:rFonts w:eastAsia="Times New Roman" w:cs="Times New Roman"/>
          <w:szCs w:val="24"/>
        </w:rPr>
        <w:t>α από τη συντονισμένη δραστηριότητα, από ταξίδια σε μεγάλα μουσεία του κόσμου, από τη δυνατότητα δικτύωσης. Δεν είναι, όμως. Οι αγκυλώσεις, η ατολμία, η αναπαραγωγή γραφειοκρατικών σχημάτων, ο φόβος μην τυχόν και μείνει κανένας δυσαρεστημένος κατάπιαν κάθε</w:t>
      </w:r>
      <w:r>
        <w:rPr>
          <w:rFonts w:eastAsia="Times New Roman" w:cs="Times New Roman"/>
          <w:szCs w:val="24"/>
        </w:rPr>
        <w:t xml:space="preserve"> προοπτική ανάπτυξης και ξεπετάγματος της σύγχρονης τέχνης.</w:t>
      </w:r>
    </w:p>
    <w:p w14:paraId="796CE7A0"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Υπουργέ, δουλειά της ηγεσίας είναι να ακούει, να λαμβάνει υπ’ </w:t>
      </w:r>
      <w:proofErr w:type="spellStart"/>
      <w:r>
        <w:rPr>
          <w:rFonts w:eastAsia="Times New Roman" w:cs="Times New Roman"/>
          <w:szCs w:val="24"/>
        </w:rPr>
        <w:t>όψιν</w:t>
      </w:r>
      <w:proofErr w:type="spellEnd"/>
      <w:r>
        <w:rPr>
          <w:rFonts w:eastAsia="Times New Roman" w:cs="Times New Roman"/>
          <w:szCs w:val="24"/>
        </w:rPr>
        <w:t xml:space="preserve"> τις προτάσεις, τις αντιρρήσεις, τις μελέτες που τυχόν έχουν εκπονηθεί από τους εμπλεκόμενους φορείς, να σταθμίζει, να επεξε</w:t>
      </w:r>
      <w:r>
        <w:rPr>
          <w:rFonts w:eastAsia="Times New Roman" w:cs="Times New Roman"/>
          <w:szCs w:val="24"/>
        </w:rPr>
        <w:t>ργάζεται και τελικά να σχεδιάζει στρατηγικά, με γνώμονα όχι μόνο την εξυπηρέτηση των φορέων, αλλά και την εξυπηρέτηση του δημόσιου συμφέροντος. Αυτό δείχνει να το έχει λησμονήσει τελείως το παρόν σχέδιο νόμου, γι’ αυτό από μεγαλόπνοο έγινε μικρό, υβριδικό,</w:t>
      </w:r>
      <w:r>
        <w:rPr>
          <w:rFonts w:eastAsia="Times New Roman" w:cs="Times New Roman"/>
          <w:szCs w:val="24"/>
        </w:rPr>
        <w:t xml:space="preserve"> δοκιμαστικό και τελικά στενόχωρο.</w:t>
      </w:r>
    </w:p>
    <w:p w14:paraId="796CE7A1"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Η ηγεσία στο παρόν σχέδιο νόμου δεν παίρνει καμμία θέση, δεν τοποθετείται. Λογικό, αφού δεν διαθέτει όραμα. Το μόνο που ενδιαφέρει είναι η παραμονή στην καρέκλα της εξουσίας. Η σύγκριση, επομένως, με τα μεγαθήρια της </w:t>
      </w:r>
      <w:r>
        <w:rPr>
          <w:rFonts w:eastAsia="Times New Roman" w:cs="Times New Roman"/>
          <w:szCs w:val="24"/>
        </w:rPr>
        <w:t>«</w:t>
      </w:r>
      <w:r>
        <w:rPr>
          <w:rFonts w:eastAsia="Times New Roman" w:cs="Times New Roman"/>
          <w:szCs w:val="24"/>
          <w:lang w:val="en-US"/>
        </w:rPr>
        <w:t>Tat</w:t>
      </w:r>
      <w:r>
        <w:rPr>
          <w:rFonts w:eastAsia="Times New Roman" w:cs="Times New Roman"/>
          <w:szCs w:val="24"/>
          <w:lang w:val="en-US"/>
        </w:rPr>
        <w:t>e</w:t>
      </w:r>
      <w:r w:rsidRPr="00774F56">
        <w:rPr>
          <w:rFonts w:eastAsia="Times New Roman" w:cs="Times New Roman"/>
          <w:szCs w:val="24"/>
        </w:rPr>
        <w:t xml:space="preserve"> </w:t>
      </w:r>
      <w:r>
        <w:rPr>
          <w:rFonts w:eastAsia="Times New Roman" w:cs="Times New Roman"/>
          <w:szCs w:val="24"/>
          <w:lang w:val="en-US"/>
        </w:rPr>
        <w:t>Modern</w:t>
      </w:r>
      <w:r>
        <w:rPr>
          <w:rFonts w:eastAsia="Times New Roman" w:cs="Times New Roman"/>
          <w:szCs w:val="24"/>
        </w:rPr>
        <w:t>»</w:t>
      </w:r>
      <w:r w:rsidRPr="00774F56">
        <w:rPr>
          <w:rFonts w:eastAsia="Times New Roman" w:cs="Times New Roman"/>
          <w:szCs w:val="24"/>
        </w:rPr>
        <w:t xml:space="preserve"> </w:t>
      </w:r>
      <w:r>
        <w:rPr>
          <w:rFonts w:eastAsia="Times New Roman" w:cs="Times New Roman"/>
          <w:szCs w:val="24"/>
        </w:rPr>
        <w:t xml:space="preserve">ή τους </w:t>
      </w:r>
      <w:r>
        <w:rPr>
          <w:rFonts w:eastAsia="Times New Roman" w:cs="Times New Roman"/>
          <w:szCs w:val="24"/>
        </w:rPr>
        <w:t>«</w:t>
      </w:r>
      <w:proofErr w:type="spellStart"/>
      <w:r>
        <w:rPr>
          <w:rFonts w:eastAsia="Times New Roman" w:cs="Times New Roman"/>
          <w:szCs w:val="24"/>
          <w:lang w:val="en-US"/>
        </w:rPr>
        <w:t>Smithsonians</w:t>
      </w:r>
      <w:proofErr w:type="spellEnd"/>
      <w:r>
        <w:rPr>
          <w:rFonts w:eastAsia="Times New Roman" w:cs="Times New Roman"/>
          <w:szCs w:val="24"/>
        </w:rPr>
        <w:t>»</w:t>
      </w:r>
      <w:r>
        <w:rPr>
          <w:rFonts w:eastAsia="Times New Roman" w:cs="Times New Roman"/>
          <w:szCs w:val="24"/>
        </w:rPr>
        <w:t xml:space="preserve"> μπήκε ως </w:t>
      </w:r>
      <w:proofErr w:type="spellStart"/>
      <w:r>
        <w:rPr>
          <w:rFonts w:eastAsia="Times New Roman" w:cs="Times New Roman"/>
          <w:szCs w:val="24"/>
        </w:rPr>
        <w:t>νοστιμιστικό</w:t>
      </w:r>
      <w:proofErr w:type="spellEnd"/>
      <w:r>
        <w:rPr>
          <w:rFonts w:eastAsia="Times New Roman" w:cs="Times New Roman"/>
          <w:szCs w:val="24"/>
        </w:rPr>
        <w:t xml:space="preserve"> μπαχαρικό ενός άνευρου και άγευστου σχεδίου νόμου. Λυπάμαι, γιατί είναι απογοητευτικό η μοντέρνα και σύγχρονη ελληνική τέχνη να αντιμετωπίζεται με μπακαλίστικη μιζέρια.</w:t>
      </w:r>
    </w:p>
    <w:p w14:paraId="796CE7A2"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Κυρία Υπουργέ, πόσο αυτή η συνειδ</w:t>
      </w:r>
      <w:r>
        <w:rPr>
          <w:rFonts w:eastAsia="Times New Roman" w:cs="Times New Roman"/>
          <w:szCs w:val="24"/>
        </w:rPr>
        <w:t xml:space="preserve">ητή επιλογή του Υπουργείου μπορεί να εξυπηρετήσει τον χώρο του πολιτισμού, </w:t>
      </w:r>
      <w:r>
        <w:rPr>
          <w:rFonts w:eastAsia="Times New Roman" w:cs="Times New Roman"/>
          <w:szCs w:val="24"/>
        </w:rPr>
        <w:lastRenderedPageBreak/>
        <w:t>την εξωστρέφεια, την ευελιξία, την ανάπτυξη και τελικά, τη βιωσιμότητα αυτού του νέου φορέα; Η απάντηση είναι ευκολότερη από τον αλγόριθμο που μας ζητάτε να κατανοήσουμε και φτιάξατ</w:t>
      </w:r>
      <w:r>
        <w:rPr>
          <w:rFonts w:eastAsia="Times New Roman" w:cs="Times New Roman"/>
          <w:szCs w:val="24"/>
        </w:rPr>
        <w:t>ε για τους πόρους του νέου φορέα: Ελάχιστα, στοιχειωδώς.</w:t>
      </w:r>
    </w:p>
    <w:p w14:paraId="796CE7A3"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Κατά τη διάρκεια της συζήτησης στην αρμόδια </w:t>
      </w:r>
      <w:r>
        <w:rPr>
          <w:rFonts w:eastAsia="Times New Roman" w:cs="Times New Roman"/>
          <w:szCs w:val="24"/>
        </w:rPr>
        <w:t>επιτροπή</w:t>
      </w:r>
      <w:r>
        <w:rPr>
          <w:rFonts w:eastAsia="Times New Roman" w:cs="Times New Roman"/>
          <w:szCs w:val="24"/>
        </w:rPr>
        <w:t>, σας επισημάναμε όλες τις ελλείψεις και τις ασάφειες του νομοσχεδίου. Η μόνιμη επωδός σε κάθε παρατήρησή μας ήταν ότι σέβεστε πάρα πολύ την εμπειρ</w:t>
      </w:r>
      <w:r>
        <w:rPr>
          <w:rFonts w:eastAsia="Times New Roman" w:cs="Times New Roman"/>
          <w:szCs w:val="24"/>
        </w:rPr>
        <w:t>ία των φορέων, που έχουν σχεδιάσει, έχουν συμφωνήσει και γι’ αυτό δεν θέλετε να αλλάξετε τις ισορροπίες που έχουν επιτευχθεί.</w:t>
      </w:r>
    </w:p>
    <w:p w14:paraId="796CE7A4"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Γι’ αυτόν τον λόγο δεν αποδεχθήκατε το λογικό αίτημα να αναλάβει η </w:t>
      </w:r>
      <w:r>
        <w:rPr>
          <w:rFonts w:eastAsia="Times New Roman" w:cs="Times New Roman"/>
          <w:szCs w:val="24"/>
        </w:rPr>
        <w:t xml:space="preserve">διευθύντρια </w:t>
      </w:r>
      <w:r>
        <w:rPr>
          <w:rFonts w:eastAsia="Times New Roman" w:cs="Times New Roman"/>
          <w:szCs w:val="24"/>
        </w:rPr>
        <w:t>του Μακεδονικού Μουσείου Σύγχρονης Τέχνης μια από τ</w:t>
      </w:r>
      <w:r>
        <w:rPr>
          <w:rFonts w:eastAsia="Times New Roman" w:cs="Times New Roman"/>
          <w:szCs w:val="24"/>
        </w:rPr>
        <w:t xml:space="preserve">ις τρεις </w:t>
      </w:r>
      <w:r>
        <w:rPr>
          <w:rFonts w:eastAsia="Times New Roman" w:cs="Times New Roman"/>
          <w:szCs w:val="24"/>
        </w:rPr>
        <w:t xml:space="preserve">διευθύνσεις </w:t>
      </w:r>
      <w:r>
        <w:rPr>
          <w:rFonts w:eastAsia="Times New Roman" w:cs="Times New Roman"/>
          <w:szCs w:val="24"/>
        </w:rPr>
        <w:t>σε αυτή τη μεταβατική περίοδο των τριών μηνών, όπως υπολογίζετε, παρ</w:t>
      </w:r>
      <w:r>
        <w:rPr>
          <w:rFonts w:eastAsia="Times New Roman" w:cs="Times New Roman"/>
          <w:szCs w:val="24"/>
        </w:rPr>
        <w:t xml:space="preserve">’ </w:t>
      </w:r>
      <w:r>
        <w:rPr>
          <w:rFonts w:eastAsia="Times New Roman" w:cs="Times New Roman"/>
          <w:szCs w:val="24"/>
        </w:rPr>
        <w:t>όλο που γνωρίζει και τις συλλογές και τις ιδιαιτερότητες ενός μουσείου που είναι κοινωφελές ίδρυμα, άρα ιδιωτικό, του Μακεδονικού Μουσείου.</w:t>
      </w:r>
    </w:p>
    <w:p w14:paraId="796CE7A5"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Γι’ αυτό, προσπαθώντας να</w:t>
      </w:r>
      <w:r>
        <w:rPr>
          <w:rFonts w:eastAsia="Times New Roman" w:cs="Times New Roman"/>
          <w:szCs w:val="24"/>
        </w:rPr>
        <w:t xml:space="preserve"> ισορροπήσετε, βάζετε τελικά ένα άτομο από το Επιμελητήριο Εικαστικών Τεχνών στην Εφορεία της Διεύθυνσης Σύγχρονης Τέχνης. Όμως, εγώ δεν ξέρω να υπάρχουν ζυγά νούμερα σε όργανα που παίρνουν αποφάσεις. Είναι έξι, λοιπόν, τα άτομα σε αυτή την </w:t>
      </w:r>
      <w:r>
        <w:rPr>
          <w:rFonts w:eastAsia="Times New Roman" w:cs="Times New Roman"/>
          <w:szCs w:val="24"/>
        </w:rPr>
        <w:t>εφορεία</w:t>
      </w:r>
      <w:r>
        <w:rPr>
          <w:rFonts w:eastAsia="Times New Roman" w:cs="Times New Roman"/>
          <w:szCs w:val="24"/>
        </w:rPr>
        <w:t>. Δεν έχ</w:t>
      </w:r>
      <w:r>
        <w:rPr>
          <w:rFonts w:eastAsia="Times New Roman" w:cs="Times New Roman"/>
          <w:szCs w:val="24"/>
        </w:rPr>
        <w:t>ω συναντήσει ποτέ ζυγό αριθμό.</w:t>
      </w:r>
    </w:p>
    <w:p w14:paraId="796CE7A6" w14:textId="77777777" w:rsidR="00E9701A" w:rsidRDefault="003308C2">
      <w:pPr>
        <w:tabs>
          <w:tab w:val="left" w:pos="1932"/>
        </w:tabs>
        <w:spacing w:line="600" w:lineRule="auto"/>
        <w:ind w:firstLine="720"/>
        <w:jc w:val="both"/>
        <w:rPr>
          <w:rFonts w:eastAsia="Times New Roman"/>
          <w:szCs w:val="24"/>
        </w:rPr>
      </w:pPr>
      <w:r>
        <w:rPr>
          <w:rFonts w:eastAsia="Times New Roman"/>
          <w:b/>
          <w:szCs w:val="24"/>
        </w:rPr>
        <w:t>ΜΥΡΣΙΝΗ ΖΟΡΜΠΑ (Υπουργός Πολιτισμού και Αθλητισμού):</w:t>
      </w:r>
      <w:r>
        <w:rPr>
          <w:rFonts w:eastAsia="Times New Roman"/>
          <w:szCs w:val="24"/>
        </w:rPr>
        <w:t xml:space="preserve"> Όταν δεν παίρνουν αποφάσεις. Διαβάστε το καλύτερα.</w:t>
      </w:r>
    </w:p>
    <w:p w14:paraId="796CE7A7" w14:textId="77777777" w:rsidR="00E9701A" w:rsidRDefault="003308C2">
      <w:pPr>
        <w:tabs>
          <w:tab w:val="left" w:pos="1932"/>
        </w:tabs>
        <w:spacing w:line="600" w:lineRule="auto"/>
        <w:ind w:firstLine="720"/>
        <w:jc w:val="both"/>
        <w:rPr>
          <w:rFonts w:eastAsia="Times New Roman"/>
          <w:szCs w:val="24"/>
        </w:rPr>
      </w:pPr>
      <w:r>
        <w:rPr>
          <w:rFonts w:eastAsia="Times New Roman"/>
          <w:b/>
          <w:szCs w:val="24"/>
        </w:rPr>
        <w:t xml:space="preserve">ΧΑΡΟΥΛΑ </w:t>
      </w:r>
      <w:r w:rsidRPr="00EC5934">
        <w:rPr>
          <w:rFonts w:eastAsia="Times New Roman"/>
          <w:b/>
          <w:szCs w:val="24"/>
        </w:rPr>
        <w:t>(</w:t>
      </w:r>
      <w:r>
        <w:rPr>
          <w:rFonts w:eastAsia="Times New Roman"/>
          <w:b/>
          <w:szCs w:val="24"/>
        </w:rPr>
        <w:t>ΧΑΡΑ) ΚΕΦΑΛΙΔΟΥ:</w:t>
      </w:r>
      <w:r>
        <w:rPr>
          <w:rFonts w:eastAsia="Times New Roman"/>
          <w:szCs w:val="24"/>
        </w:rPr>
        <w:t xml:space="preserve"> Άρα, επιβεβαιώνετε ότι ο ρόλος τους είναι για μια φορά ακόμη διακοσμητικός. Για αυτό λοιπόν και</w:t>
      </w:r>
      <w:r>
        <w:rPr>
          <w:rFonts w:eastAsia="Times New Roman"/>
          <w:szCs w:val="24"/>
        </w:rPr>
        <w:t xml:space="preserve"> το διοικητικό συμβούλιο και ο τρόπος επιλογής των μελών του αφήνει πολλές σκιές, σχετικά με την ανεξαρτησία στον τρόπο δράσης τους, όταν τα έξι από τα </w:t>
      </w:r>
      <w:r>
        <w:rPr>
          <w:rFonts w:eastAsia="Times New Roman"/>
          <w:szCs w:val="24"/>
        </w:rPr>
        <w:t xml:space="preserve">εννέα </w:t>
      </w:r>
      <w:r>
        <w:rPr>
          <w:rFonts w:eastAsia="Times New Roman"/>
          <w:szCs w:val="24"/>
        </w:rPr>
        <w:t>μέλη είναι ελεγχόμενα με τον έναν ή τον άλλον τρόπο από την εκάστοτε κυβέρνηση. Για αυτό και αδιευ</w:t>
      </w:r>
      <w:r>
        <w:rPr>
          <w:rFonts w:eastAsia="Times New Roman"/>
          <w:szCs w:val="24"/>
        </w:rPr>
        <w:t xml:space="preserve">κρίνιστα παραμένουν τα κριτήρια διορισμού, οι διαδικασίες και ο τρόπος </w:t>
      </w:r>
      <w:proofErr w:type="spellStart"/>
      <w:r>
        <w:rPr>
          <w:rFonts w:eastAsia="Times New Roman"/>
          <w:szCs w:val="24"/>
        </w:rPr>
        <w:t>μοριοδότησής</w:t>
      </w:r>
      <w:proofErr w:type="spellEnd"/>
      <w:r>
        <w:rPr>
          <w:rFonts w:eastAsia="Times New Roman"/>
          <w:szCs w:val="24"/>
        </w:rPr>
        <w:t xml:space="preserve"> τους. Για αυτό και το διοικητικό συμβούλιο δεν θα ασχολείται με τα θέματα καλλιτεχνικού περιεχομένου, θα πρέπει, όμως, να παίρνει απο</w:t>
      </w:r>
      <w:r>
        <w:rPr>
          <w:rFonts w:eastAsia="Times New Roman"/>
          <w:szCs w:val="24"/>
        </w:rPr>
        <w:lastRenderedPageBreak/>
        <w:t>φάσεις που θα καθορίζουν στρατηγικά και</w:t>
      </w:r>
      <w:r>
        <w:rPr>
          <w:rFonts w:eastAsia="Times New Roman"/>
          <w:szCs w:val="24"/>
        </w:rPr>
        <w:t xml:space="preserve"> την καλλιτεχνική πορεία αυτού του </w:t>
      </w:r>
      <w:r>
        <w:rPr>
          <w:rFonts w:eastAsia="Times New Roman"/>
          <w:szCs w:val="24"/>
        </w:rPr>
        <w:t>οργανισμού</w:t>
      </w:r>
      <w:r>
        <w:rPr>
          <w:rFonts w:eastAsia="Times New Roman"/>
          <w:szCs w:val="24"/>
        </w:rPr>
        <w:t xml:space="preserve">. Για αυτό και δεν προσδιορίζεται, πολύ σωστά το λέτε, ο ρόλος της </w:t>
      </w:r>
      <w:r>
        <w:rPr>
          <w:rFonts w:eastAsia="Times New Roman"/>
          <w:szCs w:val="24"/>
        </w:rPr>
        <w:t>καλλιτεχνικής επιτροπής</w:t>
      </w:r>
      <w:r>
        <w:rPr>
          <w:rFonts w:eastAsia="Times New Roman"/>
          <w:szCs w:val="24"/>
        </w:rPr>
        <w:t>. Μας το επιβεβαιώνετε ακόμη μια φορά ότι είναι απολύτως διακοσμητικός. Αντί να χρησιμοποιηθεί εκεί που είναι απαραίτητη,</w:t>
      </w:r>
      <w:r>
        <w:rPr>
          <w:rFonts w:eastAsia="Times New Roman"/>
          <w:szCs w:val="24"/>
        </w:rPr>
        <w:t xml:space="preserve"> στη χάραξη δηλαδή της πολιτιστικής πολιτικής του νέου </w:t>
      </w:r>
      <w:r>
        <w:rPr>
          <w:rFonts w:eastAsia="Times New Roman"/>
          <w:szCs w:val="24"/>
        </w:rPr>
        <w:t>οργανισμού</w:t>
      </w:r>
      <w:r>
        <w:rPr>
          <w:rFonts w:eastAsia="Times New Roman"/>
          <w:szCs w:val="24"/>
        </w:rPr>
        <w:t>, καταλαβαίνετε ότι κάτι πρέπει να κάνετε, δεν ξέρετε και αν θέλετε να το κάνετε και το αφήνετε μετέωρο, στη γκρίζα ζώνη κι αυτό. Δεν γίνεται, όμως, έτσι αναπτυξιακή πολιτική στον πολιτισμό.</w:t>
      </w:r>
    </w:p>
    <w:p w14:paraId="796CE7A8" w14:textId="77777777" w:rsidR="00E9701A" w:rsidRDefault="003308C2">
      <w:pPr>
        <w:tabs>
          <w:tab w:val="left" w:pos="1932"/>
        </w:tabs>
        <w:spacing w:line="600" w:lineRule="auto"/>
        <w:ind w:firstLine="720"/>
        <w:jc w:val="both"/>
        <w:rPr>
          <w:rFonts w:eastAsia="Times New Roman"/>
          <w:szCs w:val="24"/>
        </w:rPr>
      </w:pPr>
      <w:r>
        <w:rPr>
          <w:rFonts w:eastAsia="Times New Roman"/>
          <w:szCs w:val="24"/>
        </w:rPr>
        <w:t xml:space="preserve">Τελικά, κυρία Υπουργέ, τι ζητάτε από το Σώμα; Μας λέτε «δοξάστε με κι ας είμαι </w:t>
      </w:r>
      <w:proofErr w:type="spellStart"/>
      <w:r>
        <w:rPr>
          <w:rFonts w:eastAsia="Times New Roman"/>
          <w:szCs w:val="24"/>
        </w:rPr>
        <w:t>κρυπτόμενη</w:t>
      </w:r>
      <w:proofErr w:type="spellEnd"/>
      <w:r>
        <w:rPr>
          <w:rFonts w:eastAsia="Times New Roman"/>
          <w:szCs w:val="24"/>
        </w:rPr>
        <w:t xml:space="preserve"> πίσω απ’ τους φορείς», που με δική τους πρωτοβουλία έγινε αυτό το σχέδιο νόμου, με πλείστες όσες αδυναμίες και ανεπάρκειες που θα κριθούν στο άμεσο μέλλον και ελπίζετ</w:t>
      </w:r>
      <w:r>
        <w:rPr>
          <w:rFonts w:eastAsia="Times New Roman"/>
          <w:szCs w:val="24"/>
        </w:rPr>
        <w:t>ε ότι τότε θα χρεώσετε τις αστοχίες στους φορείς και η όποια επιτυχία θα μοιάζει προσωπικό σας επίτευγμα.</w:t>
      </w:r>
    </w:p>
    <w:p w14:paraId="796CE7A9" w14:textId="77777777" w:rsidR="00E9701A" w:rsidRDefault="003308C2">
      <w:pPr>
        <w:tabs>
          <w:tab w:val="left" w:pos="1932"/>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796CE7AA" w14:textId="77777777" w:rsidR="00E9701A" w:rsidRDefault="003308C2">
      <w:pPr>
        <w:tabs>
          <w:tab w:val="left" w:pos="1932"/>
        </w:tabs>
        <w:spacing w:line="600" w:lineRule="auto"/>
        <w:ind w:firstLine="720"/>
        <w:jc w:val="both"/>
        <w:rPr>
          <w:rFonts w:eastAsia="Times New Roman"/>
          <w:szCs w:val="24"/>
        </w:rPr>
      </w:pPr>
      <w:r>
        <w:rPr>
          <w:rFonts w:eastAsia="Times New Roman"/>
          <w:szCs w:val="24"/>
        </w:rPr>
        <w:t>Θα χρειαστώ μισό λεπτό, κύριε Πρόεδρε.</w:t>
      </w:r>
    </w:p>
    <w:p w14:paraId="796CE7AB" w14:textId="77777777" w:rsidR="00E9701A" w:rsidRDefault="003308C2">
      <w:pPr>
        <w:tabs>
          <w:tab w:val="left" w:pos="1932"/>
        </w:tabs>
        <w:spacing w:line="600" w:lineRule="auto"/>
        <w:ind w:firstLine="720"/>
        <w:jc w:val="both"/>
        <w:rPr>
          <w:rFonts w:eastAsia="Times New Roman"/>
          <w:szCs w:val="24"/>
        </w:rPr>
      </w:pPr>
      <w:r>
        <w:rPr>
          <w:rFonts w:eastAsia="Times New Roman"/>
          <w:b/>
          <w:szCs w:val="24"/>
        </w:rPr>
        <w:lastRenderedPageBreak/>
        <w:t xml:space="preserve">ΠΡΟΕΔΡΕΥΩΝ (Σπυρίδων </w:t>
      </w:r>
      <w:r>
        <w:rPr>
          <w:rFonts w:eastAsia="Times New Roman"/>
          <w:b/>
          <w:szCs w:val="24"/>
        </w:rPr>
        <w:t>Λυκούδης):</w:t>
      </w:r>
      <w:r>
        <w:rPr>
          <w:rFonts w:eastAsia="Times New Roman"/>
          <w:szCs w:val="24"/>
        </w:rPr>
        <w:t xml:space="preserve"> Παρακαλώ.</w:t>
      </w:r>
    </w:p>
    <w:p w14:paraId="796CE7AC" w14:textId="77777777" w:rsidR="00E9701A" w:rsidRDefault="003308C2">
      <w:pPr>
        <w:tabs>
          <w:tab w:val="left" w:pos="1932"/>
        </w:tabs>
        <w:spacing w:line="600" w:lineRule="auto"/>
        <w:ind w:firstLine="720"/>
        <w:jc w:val="both"/>
        <w:rPr>
          <w:rFonts w:eastAsia="Times New Roman"/>
          <w:szCs w:val="24"/>
        </w:rPr>
      </w:pPr>
      <w:r>
        <w:rPr>
          <w:rFonts w:eastAsia="Times New Roman"/>
          <w:b/>
          <w:szCs w:val="24"/>
        </w:rPr>
        <w:t>ΧΑΡΟΥΛΑ (ΧΑΡΑ) ΚΕΦΑΛΙΔΟΥ:</w:t>
      </w:r>
      <w:r>
        <w:rPr>
          <w:rFonts w:eastAsia="Times New Roman"/>
          <w:szCs w:val="24"/>
        </w:rPr>
        <w:t xml:space="preserve"> Παρ</w:t>
      </w:r>
      <w:r>
        <w:rPr>
          <w:rFonts w:eastAsia="Times New Roman"/>
          <w:szCs w:val="24"/>
        </w:rPr>
        <w:t xml:space="preserve">’ </w:t>
      </w:r>
      <w:r>
        <w:rPr>
          <w:rFonts w:eastAsia="Times New Roman"/>
          <w:szCs w:val="24"/>
        </w:rPr>
        <w:t>όλο που το νομοσχέδιο αυτό ξεκίνησε ως εμβληματικό και στην πορεία αποδείχθηκε υβριδικό, εμείς τελικά θα το στηρίξουμε, γιατί θέλουμε να παραμείνουμε συνεπείς, στηρίζοντας την προσπάθεια που ξεκινήσαμε πρ</w:t>
      </w:r>
      <w:r>
        <w:rPr>
          <w:rFonts w:eastAsia="Times New Roman"/>
          <w:szCs w:val="24"/>
        </w:rPr>
        <w:t xml:space="preserve">ιν από δεκαετίες, δίνοντας μια ευκαιρία σε μια καλή ευρηματική ιδέα, αυτή της δημιουργίας ενός </w:t>
      </w:r>
      <w:r>
        <w:rPr>
          <w:rFonts w:eastAsia="Times New Roman"/>
          <w:szCs w:val="24"/>
        </w:rPr>
        <w:t xml:space="preserve">μητροπολιτικού οργανισμού </w:t>
      </w:r>
      <w:r>
        <w:rPr>
          <w:rFonts w:eastAsia="Times New Roman"/>
          <w:szCs w:val="24"/>
        </w:rPr>
        <w:t>στη Θεσσαλονίκη. Της λείπουν όμως η τόλμη, το όραμα, οι αναγκαίες υπερβάσεις για να μπορέσει να λειτουργήσει και να επιτελέσει τους φιλ</w:t>
      </w:r>
      <w:r>
        <w:rPr>
          <w:rFonts w:eastAsia="Times New Roman"/>
          <w:szCs w:val="24"/>
        </w:rPr>
        <w:t>όδοξους στόχους για τους οποίους υποτίθεται ότι δημιουργήθηκε. Αυτό για να ξέρουμε για τι μιλάμε.</w:t>
      </w:r>
    </w:p>
    <w:p w14:paraId="796CE7AD" w14:textId="77777777" w:rsidR="00E9701A" w:rsidRDefault="003308C2">
      <w:pPr>
        <w:tabs>
          <w:tab w:val="left" w:pos="1932"/>
        </w:tabs>
        <w:spacing w:line="600" w:lineRule="auto"/>
        <w:ind w:firstLine="720"/>
        <w:jc w:val="both"/>
        <w:rPr>
          <w:rFonts w:eastAsia="Times New Roman"/>
          <w:szCs w:val="24"/>
        </w:rPr>
      </w:pPr>
      <w:r>
        <w:rPr>
          <w:rFonts w:eastAsia="Times New Roman"/>
          <w:szCs w:val="24"/>
        </w:rPr>
        <w:t>Τελικά, το παρόν νομοσχέδιο είναι στρατηγικού χαρακτήρα μόνο για την παραμονή σας στην εξουσία και όχι για την προαγωγή της σύγχρονης τέχνης. Έχει αρχές, κοιν</w:t>
      </w:r>
      <w:r>
        <w:rPr>
          <w:rFonts w:eastAsia="Times New Roman"/>
          <w:szCs w:val="24"/>
        </w:rPr>
        <w:t xml:space="preserve">ωνικές ευαισθησίες, αριστερά πρόσημα και ιδεολογίες. Όλα χαλάλι. Το ζήτημα είναι να υπάρχετε και όλα τα άλλα έπονται. Τώρα δε που κοντοζυγώνει η ώρα μηδέν και μπαίνουν όλα στην άκρη, και τι διεθνείς αγορές και όνειρα για ελατήρια που θα εκτινάξουν τη </w:t>
      </w:r>
      <w:r>
        <w:rPr>
          <w:rFonts w:eastAsia="Times New Roman"/>
          <w:szCs w:val="24"/>
        </w:rPr>
        <w:lastRenderedPageBreak/>
        <w:t xml:space="preserve">χώρα </w:t>
      </w:r>
      <w:r>
        <w:rPr>
          <w:rFonts w:eastAsia="Times New Roman"/>
          <w:szCs w:val="24"/>
        </w:rPr>
        <w:t xml:space="preserve">προς την ανάπτυξη, τώρα προέχουν τα </w:t>
      </w:r>
      <w:proofErr w:type="spellStart"/>
      <w:r>
        <w:rPr>
          <w:rFonts w:eastAsia="Times New Roman"/>
          <w:szCs w:val="24"/>
        </w:rPr>
        <w:t>δημοσκοπικά</w:t>
      </w:r>
      <w:proofErr w:type="spellEnd"/>
      <w:r>
        <w:rPr>
          <w:rFonts w:eastAsia="Times New Roman"/>
          <w:szCs w:val="24"/>
        </w:rPr>
        <w:t xml:space="preserve"> σας ποσοστά και η κομματική σας επιβίωση και αυτό αποτυπώνεται δυστυχώς και σε αυτό το νομοσχέδιο.</w:t>
      </w:r>
    </w:p>
    <w:p w14:paraId="796CE7AE" w14:textId="77777777" w:rsidR="00E9701A" w:rsidRDefault="003308C2">
      <w:pPr>
        <w:tabs>
          <w:tab w:val="left" w:pos="1932"/>
        </w:tabs>
        <w:spacing w:line="600" w:lineRule="auto"/>
        <w:ind w:firstLine="720"/>
        <w:jc w:val="both"/>
        <w:rPr>
          <w:rFonts w:eastAsia="Times New Roman"/>
          <w:b/>
          <w:szCs w:val="24"/>
        </w:rPr>
      </w:pPr>
      <w:r>
        <w:rPr>
          <w:rFonts w:eastAsia="Times New Roman"/>
          <w:szCs w:val="24"/>
        </w:rPr>
        <w:t>Ευχαριστώ.</w:t>
      </w:r>
    </w:p>
    <w:p w14:paraId="796CE7AF" w14:textId="77777777" w:rsidR="00E9701A" w:rsidRDefault="003308C2">
      <w:pPr>
        <w:tabs>
          <w:tab w:val="left" w:pos="1932"/>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κυρία συνάδελφε.</w:t>
      </w:r>
    </w:p>
    <w:p w14:paraId="796CE7B0" w14:textId="77777777" w:rsidR="00E9701A" w:rsidRDefault="003308C2">
      <w:pPr>
        <w:tabs>
          <w:tab w:val="left" w:pos="1932"/>
        </w:tabs>
        <w:spacing w:line="600" w:lineRule="auto"/>
        <w:ind w:firstLine="720"/>
        <w:jc w:val="both"/>
        <w:rPr>
          <w:rFonts w:eastAsia="Times New Roman"/>
          <w:b/>
          <w:szCs w:val="24"/>
        </w:rPr>
      </w:pPr>
      <w:r>
        <w:rPr>
          <w:rFonts w:eastAsia="Times New Roman"/>
          <w:szCs w:val="24"/>
        </w:rPr>
        <w:t xml:space="preserve">Ο συνάδελφος κ. Αντώνιος Γρέγος από </w:t>
      </w:r>
      <w:r>
        <w:rPr>
          <w:rFonts w:eastAsia="Times New Roman"/>
          <w:szCs w:val="24"/>
        </w:rPr>
        <w:t>τη Χρυσή Αυγή έχει τον λόγο.</w:t>
      </w:r>
    </w:p>
    <w:p w14:paraId="796CE7B1" w14:textId="77777777" w:rsidR="00E9701A" w:rsidRDefault="003308C2">
      <w:pPr>
        <w:tabs>
          <w:tab w:val="left" w:pos="1932"/>
        </w:tabs>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Ευχαριστώ, κύριε Πρόεδρε.</w:t>
      </w:r>
    </w:p>
    <w:p w14:paraId="796CE7B2" w14:textId="77777777" w:rsidR="00E9701A" w:rsidRDefault="003308C2">
      <w:pPr>
        <w:tabs>
          <w:tab w:val="left" w:pos="1932"/>
        </w:tabs>
        <w:spacing w:line="600" w:lineRule="auto"/>
        <w:ind w:firstLine="720"/>
        <w:jc w:val="both"/>
        <w:rPr>
          <w:rFonts w:eastAsia="Times New Roman"/>
          <w:szCs w:val="24"/>
        </w:rPr>
      </w:pPr>
      <w:r>
        <w:rPr>
          <w:rFonts w:eastAsia="Times New Roman"/>
          <w:szCs w:val="24"/>
        </w:rPr>
        <w:t xml:space="preserve">Είδαμε και σε αυτό το νομοσχέδιο, όπως και σε όλα τα υπόλοιπα -το καυτηριάσαμε και στις </w:t>
      </w:r>
      <w:r>
        <w:rPr>
          <w:rFonts w:eastAsia="Times New Roman"/>
          <w:szCs w:val="24"/>
        </w:rPr>
        <w:t>επιτροπές</w:t>
      </w:r>
      <w:r>
        <w:rPr>
          <w:rFonts w:eastAsia="Times New Roman"/>
          <w:szCs w:val="24"/>
        </w:rPr>
        <w:t xml:space="preserve">- ότι θα έχει πάλι τροπολογίες. Έχουμε μέχρι τώρα ήδη τέσσερεις. Θα τοποθετηθώ κατά τη </w:t>
      </w:r>
      <w:r>
        <w:rPr>
          <w:rFonts w:eastAsia="Times New Roman"/>
          <w:szCs w:val="24"/>
        </w:rPr>
        <w:t>διάρκεια της δευτερολογίας μου για αυτές.</w:t>
      </w:r>
    </w:p>
    <w:p w14:paraId="796CE7B3" w14:textId="77777777" w:rsidR="00E9701A" w:rsidRDefault="003308C2">
      <w:pPr>
        <w:tabs>
          <w:tab w:val="left" w:pos="1932"/>
        </w:tabs>
        <w:spacing w:line="600" w:lineRule="auto"/>
        <w:ind w:firstLine="720"/>
        <w:jc w:val="both"/>
        <w:rPr>
          <w:rFonts w:eastAsia="Times New Roman"/>
          <w:szCs w:val="24"/>
        </w:rPr>
      </w:pPr>
      <w:r>
        <w:rPr>
          <w:rFonts w:eastAsia="Times New Roman"/>
          <w:szCs w:val="24"/>
        </w:rPr>
        <w:t xml:space="preserve">Το προτεινόμενο νομοσχέδιο που αφορά τη σύσταση ενός ενιαίου </w:t>
      </w:r>
      <w:r>
        <w:rPr>
          <w:rFonts w:eastAsia="Times New Roman"/>
          <w:szCs w:val="24"/>
        </w:rPr>
        <w:t>μητροπολιτικού οργανισμού</w:t>
      </w:r>
      <w:r>
        <w:rPr>
          <w:rFonts w:eastAsia="Times New Roman"/>
          <w:szCs w:val="24"/>
        </w:rPr>
        <w:t xml:space="preserve"> στον οποίο θα περιλαμβάνονται τα στη συνέχεια αναφερόμενα και ήδη σε λειτουργία μουσεία, εκθέσεις καλλιτεχνικών δημιουργών, κρί</w:t>
      </w:r>
      <w:r>
        <w:rPr>
          <w:rFonts w:eastAsia="Times New Roman"/>
          <w:szCs w:val="24"/>
        </w:rPr>
        <w:t>νεται εκ πρώ</w:t>
      </w:r>
      <w:r>
        <w:rPr>
          <w:rFonts w:eastAsia="Times New Roman"/>
          <w:szCs w:val="24"/>
        </w:rPr>
        <w:lastRenderedPageBreak/>
        <w:t xml:space="preserve">της απόψεως και </w:t>
      </w:r>
      <w:proofErr w:type="spellStart"/>
      <w:r>
        <w:rPr>
          <w:rFonts w:eastAsia="Times New Roman"/>
          <w:szCs w:val="24"/>
        </w:rPr>
        <w:t>όλως</w:t>
      </w:r>
      <w:proofErr w:type="spellEnd"/>
      <w:r>
        <w:rPr>
          <w:rFonts w:eastAsia="Times New Roman"/>
          <w:szCs w:val="24"/>
        </w:rPr>
        <w:t xml:space="preserve"> επιεικώς ως μια άνευ ουσιαστικής σημασίας διαδικασία που τίποτα δεν θα εισφέρει εις ό,τι αφορά την εξυπηρέτηση των εικαστικών αναγκών των κατοίκων της </w:t>
      </w:r>
      <w:r>
        <w:rPr>
          <w:rFonts w:eastAsia="Times New Roman"/>
          <w:szCs w:val="24"/>
        </w:rPr>
        <w:t>συμπρωτεύουσας</w:t>
      </w:r>
      <w:r>
        <w:rPr>
          <w:rFonts w:eastAsia="Times New Roman"/>
          <w:szCs w:val="24"/>
        </w:rPr>
        <w:t>.</w:t>
      </w:r>
    </w:p>
    <w:p w14:paraId="796CE7B4" w14:textId="77777777" w:rsidR="00E9701A" w:rsidRDefault="003308C2">
      <w:pPr>
        <w:tabs>
          <w:tab w:val="left" w:pos="1932"/>
        </w:tabs>
        <w:spacing w:line="600" w:lineRule="auto"/>
        <w:ind w:firstLine="720"/>
        <w:jc w:val="both"/>
        <w:rPr>
          <w:rFonts w:eastAsia="Times New Roman"/>
          <w:szCs w:val="24"/>
        </w:rPr>
      </w:pPr>
      <w:r>
        <w:rPr>
          <w:rFonts w:eastAsia="Times New Roman"/>
          <w:szCs w:val="24"/>
        </w:rPr>
        <w:t>Αυτό που εντυπωσιάζει αρνητικά είναι ότι σε όλο το νομοσ</w:t>
      </w:r>
      <w:r>
        <w:rPr>
          <w:rFonts w:eastAsia="Times New Roman"/>
          <w:szCs w:val="24"/>
        </w:rPr>
        <w:t>χέδιο δεν περιλαμβάνεται ούτε μια διάταξη που να συμβάλει στην καλλιέργεια του εθνικού φρονήματος και στην ανάδειξη της ελληνικής ιστορίας και ειδικότερα του Μακεδονικού Αγώνα.</w:t>
      </w:r>
    </w:p>
    <w:p w14:paraId="796CE7B5" w14:textId="77777777" w:rsidR="00E9701A" w:rsidRDefault="003308C2">
      <w:pPr>
        <w:tabs>
          <w:tab w:val="left" w:pos="1932"/>
        </w:tabs>
        <w:spacing w:line="600" w:lineRule="auto"/>
        <w:ind w:firstLine="720"/>
        <w:jc w:val="both"/>
        <w:rPr>
          <w:rFonts w:eastAsia="Times New Roman"/>
          <w:szCs w:val="24"/>
        </w:rPr>
      </w:pPr>
      <w:r>
        <w:rPr>
          <w:rFonts w:eastAsia="Times New Roman"/>
          <w:szCs w:val="24"/>
        </w:rPr>
        <w:t>Η επιλογή της νομικής μορφής -εννοούμε ότι εσείς προτείνετε να είναι ένα νομικό</w:t>
      </w:r>
      <w:r>
        <w:rPr>
          <w:rFonts w:eastAsia="Times New Roman"/>
          <w:szCs w:val="24"/>
        </w:rPr>
        <w:t xml:space="preserve"> πρόσωπο ιδιωτικού δικαίου- μας βρίσκει αντίθετους. Κρίνουμε αδιανόητο να τηρούνται οι κανόνες του ιδιωτικού δικαίου στη ρύθμιση των προκείμενων νομικών σχέσεων τη στιγμή που αυτός ο μουσειακός </w:t>
      </w:r>
      <w:r>
        <w:rPr>
          <w:rFonts w:eastAsia="Times New Roman"/>
          <w:szCs w:val="24"/>
        </w:rPr>
        <w:t xml:space="preserve">οργανισμός </w:t>
      </w:r>
      <w:r>
        <w:rPr>
          <w:rFonts w:eastAsia="Times New Roman"/>
          <w:szCs w:val="24"/>
        </w:rPr>
        <w:t>θα επιτελεί επί της ουσίας κρατικές λειτουργίες και</w:t>
      </w:r>
      <w:r>
        <w:rPr>
          <w:rFonts w:eastAsia="Times New Roman"/>
          <w:szCs w:val="24"/>
        </w:rPr>
        <w:t xml:space="preserve"> υπηρεσίες. Θεωρητικά εξασθενεί η δυνατότητα αποτελεσματικής κρατικής εποπτείας και είναι πιθανόν να προκύψουν διαχειριστικές υπερβάσεις και φαινόμενα κακοδιαχείρισης. Άλλωστε το προτεινόμενο διοικητικό σχήμα χαρακτηρίζεται από την έλλειψη εξασφάλισης διαφ</w:t>
      </w:r>
      <w:r>
        <w:rPr>
          <w:rFonts w:eastAsia="Times New Roman"/>
          <w:szCs w:val="24"/>
        </w:rPr>
        <w:t xml:space="preserve">ανών διαδικασιών, όπως σχολιάσαμε και στις </w:t>
      </w:r>
      <w:r>
        <w:rPr>
          <w:rFonts w:eastAsia="Times New Roman"/>
          <w:szCs w:val="24"/>
        </w:rPr>
        <w:t>επιτροπές</w:t>
      </w:r>
      <w:r>
        <w:rPr>
          <w:rFonts w:eastAsia="Times New Roman"/>
          <w:szCs w:val="24"/>
        </w:rPr>
        <w:t>.</w:t>
      </w:r>
    </w:p>
    <w:p w14:paraId="796CE7B6"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Είναι σαφές και προκύπτει από τις ημερομηνίες σύναψης των σχετικών συμβάσεων που περιέχονται στο σώμα του νομοσχεδίου, ότι το συγκεκριμένο εγχείρημα της προτεινόμενης συνενώσεως των προαναφερόμενων εικα</w:t>
      </w:r>
      <w:r>
        <w:rPr>
          <w:rFonts w:eastAsia="Times New Roman" w:cs="Times New Roman"/>
          <w:szCs w:val="24"/>
        </w:rPr>
        <w:t>στικών φορέων-μουσείων έχει ξεκινήσει εδώ και αρκετό καιρό.</w:t>
      </w:r>
    </w:p>
    <w:p w14:paraId="796CE7B7"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όμως, που έχει σημασία είναι να διακριβωθεί ποιες ακριβώς σκοπιμότητες εξυπηρετεί αυτή η συνένωση, πέραν των εικαστικής φύσεως αναγκών. Για ποιους λόγους δεν προτιμήθηκαν οι </w:t>
      </w:r>
      <w:r>
        <w:rPr>
          <w:rFonts w:eastAsia="Times New Roman" w:cs="Times New Roman"/>
          <w:szCs w:val="24"/>
        </w:rPr>
        <w:t>-</w:t>
      </w:r>
      <w:r>
        <w:rPr>
          <w:rFonts w:eastAsia="Times New Roman" w:cs="Times New Roman"/>
          <w:szCs w:val="24"/>
        </w:rPr>
        <w:t>κατά κοινή ομολο</w:t>
      </w:r>
      <w:r>
        <w:rPr>
          <w:rFonts w:eastAsia="Times New Roman" w:cs="Times New Roman"/>
          <w:szCs w:val="24"/>
        </w:rPr>
        <w:t>γία πιο χρονοβόρες</w:t>
      </w:r>
      <w:r>
        <w:rPr>
          <w:rFonts w:eastAsia="Times New Roman" w:cs="Times New Roman"/>
          <w:szCs w:val="24"/>
        </w:rPr>
        <w:t>-</w:t>
      </w:r>
      <w:r>
        <w:rPr>
          <w:rFonts w:eastAsia="Times New Roman" w:cs="Times New Roman"/>
          <w:szCs w:val="24"/>
        </w:rPr>
        <w:t xml:space="preserve"> διαδικασίες κρατικοποίησης των εμπλεκόμενων νομικών φορέων; Η απάντηση είναι προφανής. Αν τηρείτο αυτός ο δρόμος της κρατικοποίησης, θα ήταν δυσκολότερη η τακτοποίηση των ημετέρων.</w:t>
      </w:r>
    </w:p>
    <w:p w14:paraId="796CE7B8"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Ως εθνικιστές και λάτρεις του ελληνικού πολιτισμού, δεν</w:t>
      </w:r>
      <w:r>
        <w:rPr>
          <w:rFonts w:eastAsia="Times New Roman" w:cs="Times New Roman"/>
          <w:szCs w:val="24"/>
        </w:rPr>
        <w:t xml:space="preserve"> επιχειρούμε να στηλιτεύσουμε την εν γένει μουσειακή λειτουργία. Αυτό όμως, το οποίο είμαστε αναγκασμένοι να στηλιτεύσουμε είναι </w:t>
      </w:r>
      <w:r>
        <w:rPr>
          <w:rFonts w:eastAsia="Times New Roman" w:cs="Times New Roman"/>
          <w:szCs w:val="24"/>
        </w:rPr>
        <w:t>τ</w:t>
      </w:r>
      <w:r>
        <w:rPr>
          <w:rFonts w:eastAsia="Times New Roman" w:cs="Times New Roman"/>
          <w:szCs w:val="24"/>
        </w:rPr>
        <w:t xml:space="preserve">η «μακροθυμία» -εντός πολλών εισαγωγικών- και </w:t>
      </w:r>
      <w:r>
        <w:rPr>
          <w:rFonts w:eastAsia="Times New Roman" w:cs="Times New Roman"/>
          <w:szCs w:val="24"/>
        </w:rPr>
        <w:t>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πρόθεση τακτοποίησης, που επιδεικνύει η σημερινή Κυβέρνηση, έναντι ορισμένων</w:t>
      </w:r>
      <w:r>
        <w:rPr>
          <w:rFonts w:eastAsia="Times New Roman" w:cs="Times New Roman"/>
          <w:szCs w:val="24"/>
        </w:rPr>
        <w:t xml:space="preserve"> ατόμων.</w:t>
      </w:r>
    </w:p>
    <w:p w14:paraId="796CE7B9"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Αυτήν τη μακροθυμία τη διαπιστώνουμε από το περιεχόμενο των άρθρων 3, 4, 5, 6 και 8 από όπου προκύπτει η τακτοποίηση των διευθυντικών στελεχών που θα στελεχώσουν τον υπό σύσταση </w:t>
      </w:r>
      <w:r>
        <w:rPr>
          <w:rFonts w:eastAsia="Times New Roman" w:cs="Times New Roman"/>
          <w:szCs w:val="24"/>
        </w:rPr>
        <w:t>οργανισμό</w:t>
      </w:r>
      <w:r>
        <w:rPr>
          <w:rFonts w:eastAsia="Times New Roman" w:cs="Times New Roman"/>
          <w:szCs w:val="24"/>
        </w:rPr>
        <w:t>. Σε συνδυασμό δε με τις εκτιμήσεις που παρατίθενται στις επ</w:t>
      </w:r>
      <w:r>
        <w:rPr>
          <w:rFonts w:eastAsia="Times New Roman" w:cs="Times New Roman"/>
          <w:szCs w:val="24"/>
        </w:rPr>
        <w:t xml:space="preserve">ισυναπτόμενες </w:t>
      </w:r>
      <w:r>
        <w:rPr>
          <w:rFonts w:eastAsia="Times New Roman" w:cs="Times New Roman"/>
          <w:szCs w:val="24"/>
        </w:rPr>
        <w:t xml:space="preserve">εκθέσεις </w:t>
      </w:r>
      <w:r>
        <w:rPr>
          <w:rFonts w:eastAsia="Times New Roman" w:cs="Times New Roman"/>
          <w:szCs w:val="24"/>
        </w:rPr>
        <w:t xml:space="preserve">πρώτον, του Γενικού Λογιστηρίου του Κράτους και δεύτερον, στην </w:t>
      </w:r>
      <w:r>
        <w:rPr>
          <w:rFonts w:eastAsia="Times New Roman" w:cs="Times New Roman"/>
          <w:szCs w:val="24"/>
        </w:rPr>
        <w:t>ειδική έ</w:t>
      </w:r>
      <w:r>
        <w:rPr>
          <w:rFonts w:eastAsia="Times New Roman" w:cs="Times New Roman"/>
          <w:szCs w:val="24"/>
        </w:rPr>
        <w:t>κθεση του άρθρου 75 παράγραφο 3 του Συντάγματος, προκύπτει σαφής και αναντίρρητη επιβάρυνση του κρατικού προϋπολογισμού.</w:t>
      </w:r>
    </w:p>
    <w:p w14:paraId="796CE7BA"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Τη στιγμή που η Κυβέρνησή σας συντάσσει κ</w:t>
      </w:r>
      <w:r>
        <w:rPr>
          <w:rFonts w:eastAsia="Times New Roman" w:cs="Times New Roman"/>
          <w:szCs w:val="24"/>
        </w:rPr>
        <w:t xml:space="preserve">αι φέρνει προς επεξεργασία και ψήφιση το παρόν νομοσχέδιο, το μείζον εθνικό ζήτημα που αφορά </w:t>
      </w:r>
      <w:r>
        <w:rPr>
          <w:rFonts w:eastAsia="Times New Roman" w:cs="Times New Roman"/>
          <w:szCs w:val="24"/>
        </w:rPr>
        <w:t>σ</w:t>
      </w:r>
      <w:r>
        <w:rPr>
          <w:rFonts w:eastAsia="Times New Roman" w:cs="Times New Roman"/>
          <w:szCs w:val="24"/>
        </w:rPr>
        <w:t>την ονομασία του κρατιδίου των Σκοπίων βρίσκεται σε πλήρη εξέλιξη. Και αντί η ελληνική Κυβέρνηση να προβαίνει σε κινήσεις και ενέργειες, από τις οποίες θα αναδεικ</w:t>
      </w:r>
      <w:r>
        <w:rPr>
          <w:rFonts w:eastAsia="Times New Roman" w:cs="Times New Roman"/>
          <w:szCs w:val="24"/>
        </w:rPr>
        <w:t>νύεται η πραγματική ιστορία της Μακεδονίας μας, καθώς και η απορρέουσα πολιτιστική κληρονομιά μας, εσείς φαίνεται να μην δίνετε δεκάρα.</w:t>
      </w:r>
    </w:p>
    <w:p w14:paraId="796CE7BB"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Θέλω να κάνω λόγο, στο σημείο αυτό, για το Ίδρυμα Μουσείου Μακεδονικού Αγώνα, τη λειτουργία του οποίου σκοπίμως </w:t>
      </w:r>
      <w:r>
        <w:rPr>
          <w:rFonts w:eastAsia="Times New Roman" w:cs="Times New Roman"/>
          <w:szCs w:val="24"/>
        </w:rPr>
        <w:lastRenderedPageBreak/>
        <w:t>υποβαθμί</w:t>
      </w:r>
      <w:r>
        <w:rPr>
          <w:rFonts w:eastAsia="Times New Roman" w:cs="Times New Roman"/>
          <w:szCs w:val="24"/>
        </w:rPr>
        <w:t>ζετε και έχω καταθέσει και σχετική ερώτηση. Και λέω «σκοπίμως», διότι εσείς της Κυβέρνησης ως οι πλέον ένθερμοι υποστηρικτές της ανθελληνικής, ανιστόρητης και κατάπτυστης συμφωνίας των Πρεσπών, κατ’ εφαρμογή του άρθρου 6, συνεχίζετε να την υπερασπίζεστε σθ</w:t>
      </w:r>
      <w:r>
        <w:rPr>
          <w:rFonts w:eastAsia="Times New Roman" w:cs="Times New Roman"/>
          <w:szCs w:val="24"/>
        </w:rPr>
        <w:t>εναρά, όταν στην πρωτεύουσα της Μακεδονίας μας, τη Θεσσαλονίκη, υποβαθμίζεται η λειτουργία του Μουσείου Μακεδονικού Αγώνα και επί της ουσίας δεν λειτουργεί κάποιο μουσειακό ίδρυμα το οποίο να προάγει και να διδάσκει στις νέες γενεές των Ελλήνων την ιστορικ</w:t>
      </w:r>
      <w:r>
        <w:rPr>
          <w:rFonts w:eastAsia="Times New Roman" w:cs="Times New Roman"/>
          <w:szCs w:val="24"/>
        </w:rPr>
        <w:t xml:space="preserve">ή πραγματικότητα και τις μάχες που </w:t>
      </w:r>
      <w:proofErr w:type="spellStart"/>
      <w:r>
        <w:rPr>
          <w:rFonts w:eastAsia="Times New Roman" w:cs="Times New Roman"/>
          <w:szCs w:val="24"/>
        </w:rPr>
        <w:t>εδόθησαν</w:t>
      </w:r>
      <w:proofErr w:type="spellEnd"/>
      <w:r>
        <w:rPr>
          <w:rFonts w:eastAsia="Times New Roman" w:cs="Times New Roman"/>
          <w:szCs w:val="24"/>
        </w:rPr>
        <w:t xml:space="preserve"> για την απελευθέρωση της Μακεδονίας μας από τον τουρκικό ζυγό και τη βουλγαρική </w:t>
      </w:r>
      <w:proofErr w:type="spellStart"/>
      <w:r>
        <w:rPr>
          <w:rFonts w:eastAsia="Times New Roman" w:cs="Times New Roman"/>
          <w:szCs w:val="24"/>
        </w:rPr>
        <w:t>επεκτατικότητα</w:t>
      </w:r>
      <w:proofErr w:type="spellEnd"/>
      <w:r>
        <w:rPr>
          <w:rFonts w:eastAsia="Times New Roman" w:cs="Times New Roman"/>
          <w:szCs w:val="24"/>
        </w:rPr>
        <w:t>.</w:t>
      </w:r>
    </w:p>
    <w:p w14:paraId="796CE7BC"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έμμεση, λοιπόν, απαλοιφή του παράγωγου ονόματος «Μακεδονία» και η κατ’ ακολουθία αναφορά στην Μακεδονία μας από το</w:t>
      </w:r>
      <w:r>
        <w:rPr>
          <w:rFonts w:eastAsia="Times New Roman" w:cs="Times New Roman"/>
          <w:szCs w:val="24"/>
        </w:rPr>
        <w:t xml:space="preserve"> «Μακεδονικό Μουσείο Σύγχρονης Τέχνης», ίσως είναι ένας από τους λόγους για τους οποίους εισάγεται προς ψήφιση η νομοθετική πρωτοβουλία της συγκυβέρνησης ΣΥΡΙΖΑ-ΑΝΕΛ. Δηλαδή, η απαλοιφή από κάθε δημόσιο οργανισμό, φορέα και υπηρεσία της ονομασίας της Μακεδ</w:t>
      </w:r>
      <w:r>
        <w:rPr>
          <w:rFonts w:eastAsia="Times New Roman" w:cs="Times New Roman"/>
          <w:szCs w:val="24"/>
        </w:rPr>
        <w:t xml:space="preserve">ονίας μας και των </w:t>
      </w:r>
      <w:r>
        <w:rPr>
          <w:rFonts w:eastAsia="Times New Roman" w:cs="Times New Roman"/>
          <w:szCs w:val="24"/>
        </w:rPr>
        <w:lastRenderedPageBreak/>
        <w:t xml:space="preserve">παραγώγων της. Ίσως να αποτελεί μια από τις δεσμεύσεις, τις οποίες ανέλαβε η συγκυβέρνηση στην κατάπτυστη και προδοτική </w:t>
      </w:r>
      <w:r>
        <w:rPr>
          <w:rFonts w:eastAsia="Times New Roman" w:cs="Times New Roman"/>
          <w:szCs w:val="24"/>
        </w:rPr>
        <w:t xml:space="preserve">Συμφωνία </w:t>
      </w:r>
      <w:r>
        <w:rPr>
          <w:rFonts w:eastAsia="Times New Roman" w:cs="Times New Roman"/>
          <w:szCs w:val="24"/>
        </w:rPr>
        <w:t>των Πρεσπών.</w:t>
      </w:r>
    </w:p>
    <w:p w14:paraId="796CE7BD"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Κυβέρνησή </w:t>
      </w:r>
      <w:r>
        <w:rPr>
          <w:rFonts w:eastAsia="Times New Roman" w:cs="Times New Roman"/>
          <w:szCs w:val="24"/>
        </w:rPr>
        <w:t xml:space="preserve">σας εισάγει προς επεξεργασία και ψήφιση νομοσχέδια με σαφή αντεθνικό και ανθελληνικό χαρακτήρα. Στα αρχικά </w:t>
      </w:r>
      <w:r>
        <w:rPr>
          <w:rFonts w:eastAsia="Times New Roman" w:cs="Times New Roman"/>
          <w:szCs w:val="24"/>
        </w:rPr>
        <w:t xml:space="preserve">δεκαοκτώ </w:t>
      </w:r>
      <w:r>
        <w:rPr>
          <w:rFonts w:eastAsia="Times New Roman" w:cs="Times New Roman"/>
          <w:szCs w:val="24"/>
        </w:rPr>
        <w:t xml:space="preserve">άρθρα, από τα οποία αποτελείται το παρόν νομοσχέδιο, αναφερθήκαμε στις συνεδριάσεις των </w:t>
      </w:r>
      <w:r>
        <w:rPr>
          <w:rFonts w:eastAsia="Times New Roman" w:cs="Times New Roman"/>
          <w:szCs w:val="24"/>
        </w:rPr>
        <w:t>επιτροπών</w:t>
      </w:r>
      <w:r>
        <w:rPr>
          <w:rFonts w:eastAsia="Times New Roman" w:cs="Times New Roman"/>
          <w:szCs w:val="24"/>
        </w:rPr>
        <w:t xml:space="preserve">. Διαπιστώσαμε ως επί το </w:t>
      </w:r>
      <w:proofErr w:type="spellStart"/>
      <w:r>
        <w:rPr>
          <w:rFonts w:eastAsia="Times New Roman" w:cs="Times New Roman"/>
          <w:szCs w:val="24"/>
        </w:rPr>
        <w:t>πλείστον</w:t>
      </w:r>
      <w:proofErr w:type="spellEnd"/>
      <w:r>
        <w:rPr>
          <w:rFonts w:eastAsia="Times New Roman" w:cs="Times New Roman"/>
          <w:szCs w:val="24"/>
        </w:rPr>
        <w:t xml:space="preserve"> ότι οι βα</w:t>
      </w:r>
      <w:r>
        <w:rPr>
          <w:rFonts w:eastAsia="Times New Roman" w:cs="Times New Roman"/>
          <w:szCs w:val="24"/>
        </w:rPr>
        <w:t>σικές διατάξεις του νομοσχεδίου διαμορφώνουν ένα μηχανισμό διαχείρισης και διοικητικής λειτουργίας, που σε καμ</w:t>
      </w:r>
      <w:r>
        <w:rPr>
          <w:rFonts w:eastAsia="Times New Roman" w:cs="Times New Roman"/>
          <w:szCs w:val="24"/>
        </w:rPr>
        <w:t>μ</w:t>
      </w:r>
      <w:r>
        <w:rPr>
          <w:rFonts w:eastAsia="Times New Roman" w:cs="Times New Roman"/>
          <w:szCs w:val="24"/>
        </w:rPr>
        <w:t>ία περίπτωση δεν προάγει την πολιτιστική άνθηση. Αντιθέτως, δημιουργεί κύκλους ευνοούμενων διοικητικών υψηλόμισθων υπαλλήλων, με ιδιαιτέρως αυξημ</w:t>
      </w:r>
      <w:r>
        <w:rPr>
          <w:rFonts w:eastAsia="Times New Roman" w:cs="Times New Roman"/>
          <w:szCs w:val="24"/>
        </w:rPr>
        <w:t>ένες αρμοδιότητες.</w:t>
      </w:r>
    </w:p>
    <w:p w14:paraId="796CE7BE"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τέχνη</w:t>
      </w:r>
      <w:r>
        <w:rPr>
          <w:rFonts w:eastAsia="Times New Roman" w:cs="Times New Roman"/>
          <w:szCs w:val="24"/>
        </w:rPr>
        <w:t>, με όλες τις μορφές της, σαφέστατα αποτελεί και αυτή ένα μέσο επικοινωνίας με τον λαό, αλλά και διαμόρφωσης της συνείδησης και της ταυτότητας του. Είναι σαφές όμως, ότι η Χρυσή Αυγή δεν πρόκειται να στηρίξει νομοθετικές πρωτοβουλ</w:t>
      </w:r>
      <w:r>
        <w:rPr>
          <w:rFonts w:eastAsia="Times New Roman" w:cs="Times New Roman"/>
          <w:szCs w:val="24"/>
        </w:rPr>
        <w:t xml:space="preserve">ίες που αποσκοπούν στην τακτοποίηση κομματικών εγκάθετων, όχι με τη λογική της αναίτιας διαφωνίας, αλλά με τη λογική </w:t>
      </w:r>
      <w:r>
        <w:rPr>
          <w:rFonts w:eastAsia="Times New Roman" w:cs="Times New Roman"/>
          <w:szCs w:val="24"/>
        </w:rPr>
        <w:lastRenderedPageBreak/>
        <w:t xml:space="preserve">του σεβασμού στην ιδέα και </w:t>
      </w:r>
      <w:r>
        <w:rPr>
          <w:rFonts w:eastAsia="Times New Roman" w:cs="Times New Roman"/>
          <w:szCs w:val="24"/>
        </w:rPr>
        <w:t>σ</w:t>
      </w:r>
      <w:r>
        <w:rPr>
          <w:rFonts w:eastAsia="Times New Roman" w:cs="Times New Roman"/>
          <w:szCs w:val="24"/>
        </w:rPr>
        <w:t>τον πολιτισμό, του οποίου έχουμε ως Έλληνες την τιμή να κοινωνήσουμε στον υπόλοιπο κόσμο.</w:t>
      </w:r>
    </w:p>
    <w:p w14:paraId="796CE7BF"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Σημαντικό κριτήριο απ</w:t>
      </w:r>
      <w:r>
        <w:rPr>
          <w:rFonts w:eastAsia="Times New Roman" w:cs="Times New Roman"/>
          <w:szCs w:val="24"/>
        </w:rPr>
        <w:t xml:space="preserve">οτελεί η διαπίστωση της κατάστασης στην οποία τελούν την σήμερον τα εν λόγω μουσεία (οικονομική, διοικητική, λειτουργική κατάσταση). Ανταποκρίνονται στις οικονομικές τους υποχρεώσεις; Έχουν οφειλές; Λειτουργούν επαρκώς με το υφιστάμενο προσωπικό, όλων των </w:t>
      </w:r>
      <w:r>
        <w:rPr>
          <w:rFonts w:eastAsia="Times New Roman" w:cs="Times New Roman"/>
          <w:szCs w:val="24"/>
        </w:rPr>
        <w:t xml:space="preserve">βαθμίδων διοίκησης; Και η διαπίστωση αυτή θα </w:t>
      </w:r>
      <w:r>
        <w:rPr>
          <w:rFonts w:eastAsia="Times New Roman" w:cs="Times New Roman"/>
          <w:szCs w:val="24"/>
        </w:rPr>
        <w:t xml:space="preserve">εξεταστεί </w:t>
      </w:r>
      <w:r>
        <w:rPr>
          <w:rFonts w:eastAsia="Times New Roman" w:cs="Times New Roman"/>
          <w:szCs w:val="24"/>
        </w:rPr>
        <w:t>σε συνάρτηση με τον χρόνο κατά τον οποίο προωθείται η εν λόγω νομοθετική πρωτοβουλία, ένα χρόνο πριν τη διενέργεια βουλευτικών εκλογών.</w:t>
      </w:r>
    </w:p>
    <w:p w14:paraId="796CE7C0"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Μουσείο Φωτογραφίας Θεσσαλονίκης το οποίο μαζί με το Κέντρο Σύ</w:t>
      </w:r>
      <w:r>
        <w:rPr>
          <w:rFonts w:eastAsia="Times New Roman" w:cs="Times New Roman"/>
          <w:szCs w:val="24"/>
        </w:rPr>
        <w:t xml:space="preserve">γχρονης Τέχνης Θεσσαλονίκης αποτελούν τις δύο συνιστώσες και τα δύο αυτοτελή μέρη του Κρατικού Μουσείου Σύγχρονης Τέχνης, κατά τα φαινόμενα και αντλώντας τις πληροφορίες από το διαδίκτυο, εμφανίζεται να λειτουργεί επαρκώς, για τους όποιους στόχους και τις </w:t>
      </w:r>
      <w:r>
        <w:rPr>
          <w:rFonts w:eastAsia="Times New Roman" w:cs="Times New Roman"/>
          <w:szCs w:val="24"/>
        </w:rPr>
        <w:t>όποιες επιδιώξεις του, όπως έχει.</w:t>
      </w:r>
    </w:p>
    <w:p w14:paraId="796CE7C1" w14:textId="77777777" w:rsidR="00E9701A" w:rsidRDefault="003308C2">
      <w:pPr>
        <w:tabs>
          <w:tab w:val="center" w:pos="4753"/>
          <w:tab w:val="left" w:pos="6156"/>
        </w:tabs>
        <w:spacing w:line="600" w:lineRule="auto"/>
        <w:ind w:firstLine="720"/>
        <w:jc w:val="both"/>
        <w:rPr>
          <w:rFonts w:eastAsia="Times New Roman"/>
          <w:szCs w:val="24"/>
        </w:rPr>
      </w:pPr>
      <w:r>
        <w:rPr>
          <w:rFonts w:eastAsia="Times New Roman"/>
          <w:szCs w:val="24"/>
        </w:rPr>
        <w:lastRenderedPageBreak/>
        <w:t>Διενεργεί και προγραμματίζει διαρκώς εκθέσεις και δράσεις επί του αντικειμένου του ενώ καταγράφονται και αρκετοί χορηγοί και υποστηρικτές σ</w:t>
      </w:r>
      <w:r w:rsidRPr="00F36EE2">
        <w:rPr>
          <w:rFonts w:eastAsia="Times New Roman"/>
          <w:szCs w:val="24"/>
        </w:rPr>
        <w:t>ε πολλές από αυτές</w:t>
      </w:r>
      <w:r>
        <w:rPr>
          <w:rFonts w:eastAsia="Times New Roman"/>
          <w:szCs w:val="24"/>
        </w:rPr>
        <w:t>. Απεικονίζεται μια τουλάχιστον επαρκής λειτουργία και συνεπώς πρ</w:t>
      </w:r>
      <w:r>
        <w:rPr>
          <w:rFonts w:eastAsia="Times New Roman"/>
          <w:szCs w:val="24"/>
        </w:rPr>
        <w:t xml:space="preserve">οκύπτει το ερώτημα της σκοπιμότητας μεταβολής αυτής της κατάστασης. </w:t>
      </w:r>
    </w:p>
    <w:p w14:paraId="796CE7C2" w14:textId="77777777" w:rsidR="00E9701A" w:rsidRDefault="003308C2">
      <w:pPr>
        <w:tabs>
          <w:tab w:val="center" w:pos="4753"/>
          <w:tab w:val="left" w:pos="6156"/>
        </w:tabs>
        <w:spacing w:line="600" w:lineRule="auto"/>
        <w:ind w:firstLine="720"/>
        <w:jc w:val="both"/>
        <w:rPr>
          <w:rFonts w:eastAsia="Times New Roman"/>
          <w:szCs w:val="24"/>
        </w:rPr>
      </w:pPr>
      <w:r>
        <w:rPr>
          <w:rFonts w:eastAsia="Times New Roman"/>
          <w:szCs w:val="24"/>
        </w:rPr>
        <w:t xml:space="preserve">Το Κέντρο </w:t>
      </w:r>
      <w:r w:rsidRPr="00F36EE2">
        <w:rPr>
          <w:rFonts w:eastAsia="Times New Roman"/>
          <w:szCs w:val="24"/>
        </w:rPr>
        <w:t xml:space="preserve"> </w:t>
      </w:r>
      <w:r>
        <w:rPr>
          <w:rFonts w:eastAsia="Times New Roman"/>
          <w:szCs w:val="24"/>
        </w:rPr>
        <w:t>Σύγχρονης Τέχνης</w:t>
      </w:r>
      <w:r w:rsidRPr="00F36EE2">
        <w:rPr>
          <w:rFonts w:eastAsia="Times New Roman"/>
          <w:szCs w:val="24"/>
        </w:rPr>
        <w:t xml:space="preserve"> Θεσσαλονίκης</w:t>
      </w:r>
      <w:r>
        <w:rPr>
          <w:rFonts w:eastAsia="Times New Roman"/>
          <w:szCs w:val="24"/>
        </w:rPr>
        <w:t xml:space="preserve"> και </w:t>
      </w:r>
      <w:r w:rsidRPr="00F36EE2">
        <w:rPr>
          <w:rFonts w:eastAsia="Times New Roman"/>
          <w:szCs w:val="24"/>
        </w:rPr>
        <w:t xml:space="preserve">το Μουσείο Φωτογραφίας Θεσσαλονίκης αποτελούν τις δύο συνιστώσες και τα δύο </w:t>
      </w:r>
      <w:r>
        <w:rPr>
          <w:rFonts w:eastAsia="Times New Roman"/>
          <w:szCs w:val="24"/>
        </w:rPr>
        <w:t>αυτοτελή μέρη</w:t>
      </w:r>
      <w:r w:rsidRPr="00F36EE2">
        <w:rPr>
          <w:rFonts w:eastAsia="Times New Roman"/>
          <w:szCs w:val="24"/>
        </w:rPr>
        <w:t xml:space="preserve"> του </w:t>
      </w:r>
      <w:r>
        <w:rPr>
          <w:rFonts w:eastAsia="Times New Roman"/>
          <w:szCs w:val="24"/>
        </w:rPr>
        <w:t>ν</w:t>
      </w:r>
      <w:r w:rsidRPr="00F36EE2">
        <w:rPr>
          <w:rFonts w:eastAsia="Times New Roman"/>
          <w:szCs w:val="24"/>
        </w:rPr>
        <w:t>ομικού προσώπου ιδιωτικού δικαίου με την επωνυμ</w:t>
      </w:r>
      <w:r w:rsidRPr="00F36EE2">
        <w:rPr>
          <w:rFonts w:eastAsia="Times New Roman"/>
          <w:szCs w:val="24"/>
        </w:rPr>
        <w:t xml:space="preserve">ία </w:t>
      </w:r>
      <w:r>
        <w:rPr>
          <w:rFonts w:eastAsia="Times New Roman"/>
          <w:szCs w:val="24"/>
        </w:rPr>
        <w:t>«</w:t>
      </w:r>
      <w:r w:rsidRPr="00F36EE2">
        <w:rPr>
          <w:rFonts w:eastAsia="Times New Roman"/>
          <w:szCs w:val="24"/>
        </w:rPr>
        <w:t>Κρατικό Μουσείο Σύγχρονης Τέχνης</w:t>
      </w:r>
      <w:r>
        <w:rPr>
          <w:rFonts w:eastAsia="Times New Roman"/>
          <w:szCs w:val="24"/>
        </w:rPr>
        <w:t>».</w:t>
      </w:r>
      <w:r w:rsidRPr="00F36EE2">
        <w:rPr>
          <w:rFonts w:eastAsia="Times New Roman"/>
          <w:szCs w:val="24"/>
        </w:rPr>
        <w:t xml:space="preserve"> </w:t>
      </w:r>
      <w:r>
        <w:rPr>
          <w:rFonts w:eastAsia="Times New Roman"/>
          <w:szCs w:val="24"/>
        </w:rPr>
        <w:t>Επίσης,</w:t>
      </w:r>
      <w:r w:rsidRPr="00F36EE2">
        <w:rPr>
          <w:rFonts w:eastAsia="Times New Roman"/>
          <w:szCs w:val="24"/>
        </w:rPr>
        <w:t xml:space="preserve"> επιδεικνύει έντονη δραστηριότητα</w:t>
      </w:r>
      <w:r>
        <w:rPr>
          <w:rFonts w:eastAsia="Times New Roman"/>
          <w:szCs w:val="24"/>
        </w:rPr>
        <w:t>,</w:t>
      </w:r>
      <w:r w:rsidRPr="00F36EE2">
        <w:rPr>
          <w:rFonts w:eastAsia="Times New Roman"/>
          <w:szCs w:val="24"/>
        </w:rPr>
        <w:t xml:space="preserve"> καθώς διενεργεί πλήθος εκδηλώσεων και δράσεων στο πλαίσιο της επιδίωξης των </w:t>
      </w:r>
      <w:r>
        <w:rPr>
          <w:rFonts w:eastAsia="Times New Roman"/>
          <w:szCs w:val="24"/>
        </w:rPr>
        <w:t>όποιων</w:t>
      </w:r>
      <w:r w:rsidRPr="00F36EE2">
        <w:rPr>
          <w:rFonts w:eastAsia="Times New Roman"/>
          <w:szCs w:val="24"/>
        </w:rPr>
        <w:t xml:space="preserve"> σκοπών του</w:t>
      </w:r>
      <w:r>
        <w:rPr>
          <w:rFonts w:eastAsia="Times New Roman"/>
          <w:szCs w:val="24"/>
        </w:rPr>
        <w:t>.</w:t>
      </w:r>
    </w:p>
    <w:p w14:paraId="796CE7C3" w14:textId="77777777" w:rsidR="00E9701A" w:rsidRDefault="003308C2">
      <w:pPr>
        <w:tabs>
          <w:tab w:val="center" w:pos="4753"/>
          <w:tab w:val="left" w:pos="6156"/>
        </w:tabs>
        <w:spacing w:line="600" w:lineRule="auto"/>
        <w:ind w:firstLine="720"/>
        <w:jc w:val="both"/>
        <w:rPr>
          <w:rFonts w:eastAsia="Times New Roman"/>
          <w:szCs w:val="24"/>
        </w:rPr>
      </w:pPr>
      <w:r w:rsidRPr="00F36EE2">
        <w:rPr>
          <w:rFonts w:eastAsia="Times New Roman"/>
          <w:szCs w:val="24"/>
        </w:rPr>
        <w:t xml:space="preserve">Να σημειωθεί εδώ πως ο </w:t>
      </w:r>
      <w:r>
        <w:rPr>
          <w:rFonts w:eastAsia="Times New Roman"/>
          <w:szCs w:val="24"/>
        </w:rPr>
        <w:t>Πρόεδρος</w:t>
      </w:r>
      <w:r w:rsidRPr="00F36EE2">
        <w:rPr>
          <w:rFonts w:eastAsia="Times New Roman"/>
          <w:szCs w:val="24"/>
        </w:rPr>
        <w:t xml:space="preserve"> του </w:t>
      </w:r>
      <w:r>
        <w:rPr>
          <w:rFonts w:eastAsia="Times New Roman"/>
          <w:szCs w:val="24"/>
        </w:rPr>
        <w:t>Δ</w:t>
      </w:r>
      <w:r w:rsidRPr="00F36EE2">
        <w:rPr>
          <w:rFonts w:eastAsia="Times New Roman"/>
          <w:szCs w:val="24"/>
        </w:rPr>
        <w:t xml:space="preserve">ιοικητικού Συμβουλίου του </w:t>
      </w:r>
      <w:r w:rsidRPr="00F36EE2">
        <w:rPr>
          <w:rFonts w:eastAsia="Times New Roman"/>
          <w:szCs w:val="24"/>
        </w:rPr>
        <w:t>Κ</w:t>
      </w:r>
      <w:r w:rsidRPr="00F36EE2">
        <w:rPr>
          <w:rFonts w:eastAsia="Times New Roman"/>
          <w:szCs w:val="24"/>
        </w:rPr>
        <w:t>ρατικού Μουσείου</w:t>
      </w:r>
      <w:r w:rsidRPr="00F36EE2">
        <w:rPr>
          <w:rFonts w:eastAsia="Times New Roman"/>
          <w:szCs w:val="24"/>
        </w:rPr>
        <w:t xml:space="preserve"> </w:t>
      </w:r>
      <w:r>
        <w:rPr>
          <w:rFonts w:eastAsia="Times New Roman"/>
          <w:szCs w:val="24"/>
        </w:rPr>
        <w:t>Σ</w:t>
      </w:r>
      <w:r w:rsidRPr="00F36EE2">
        <w:rPr>
          <w:rFonts w:eastAsia="Times New Roman"/>
          <w:szCs w:val="24"/>
        </w:rPr>
        <w:t>ύγχρονης Τέχνης και του Κέντρου Σύγχρονης Τέχνης Θεσσαλονίκης είναι</w:t>
      </w:r>
      <w:r>
        <w:rPr>
          <w:rFonts w:eastAsia="Times New Roman"/>
          <w:szCs w:val="24"/>
        </w:rPr>
        <w:t xml:space="preserve"> ο</w:t>
      </w:r>
      <w:r w:rsidRPr="00F36EE2">
        <w:rPr>
          <w:rFonts w:eastAsia="Times New Roman"/>
          <w:szCs w:val="24"/>
        </w:rPr>
        <w:t xml:space="preserve"> ακαδημαϊκός Ανδρέας Τάκης</w:t>
      </w:r>
      <w:r>
        <w:rPr>
          <w:rFonts w:eastAsia="Times New Roman"/>
          <w:szCs w:val="24"/>
        </w:rPr>
        <w:t>,</w:t>
      </w:r>
      <w:r w:rsidRPr="00F36EE2">
        <w:rPr>
          <w:rFonts w:eastAsia="Times New Roman"/>
          <w:szCs w:val="24"/>
        </w:rPr>
        <w:t xml:space="preserve"> ένας από τους οποίους πρόσφατα ψήφισαν </w:t>
      </w:r>
      <w:r>
        <w:rPr>
          <w:rFonts w:eastAsia="Times New Roman"/>
          <w:szCs w:val="24"/>
        </w:rPr>
        <w:t>«</w:t>
      </w:r>
      <w:r w:rsidRPr="00F36EE2">
        <w:rPr>
          <w:rFonts w:eastAsia="Times New Roman"/>
          <w:szCs w:val="24"/>
        </w:rPr>
        <w:t>υπέρ</w:t>
      </w:r>
      <w:r>
        <w:rPr>
          <w:rFonts w:eastAsia="Times New Roman"/>
          <w:szCs w:val="24"/>
        </w:rPr>
        <w:t>»</w:t>
      </w:r>
      <w:r w:rsidRPr="00F36EE2">
        <w:rPr>
          <w:rFonts w:eastAsia="Times New Roman"/>
          <w:szCs w:val="24"/>
        </w:rPr>
        <w:t xml:space="preserve"> της προδοσίας </w:t>
      </w:r>
      <w:r>
        <w:rPr>
          <w:rFonts w:eastAsia="Times New Roman"/>
          <w:szCs w:val="24"/>
        </w:rPr>
        <w:t xml:space="preserve">της </w:t>
      </w:r>
      <w:r w:rsidRPr="00F36EE2">
        <w:rPr>
          <w:rFonts w:eastAsia="Times New Roman"/>
          <w:szCs w:val="24"/>
        </w:rPr>
        <w:t>Μακεδονία</w:t>
      </w:r>
      <w:r>
        <w:rPr>
          <w:rFonts w:eastAsia="Times New Roman"/>
          <w:szCs w:val="24"/>
        </w:rPr>
        <w:t>ς</w:t>
      </w:r>
      <w:r w:rsidRPr="00F36EE2">
        <w:rPr>
          <w:rFonts w:eastAsia="Times New Roman"/>
          <w:szCs w:val="24"/>
        </w:rPr>
        <w:t xml:space="preserve"> μας με την προδοτική </w:t>
      </w:r>
      <w:r w:rsidRPr="00F36EE2">
        <w:rPr>
          <w:rFonts w:eastAsia="Times New Roman"/>
          <w:szCs w:val="24"/>
        </w:rPr>
        <w:t>Σ</w:t>
      </w:r>
      <w:r w:rsidRPr="00F36EE2">
        <w:rPr>
          <w:rFonts w:eastAsia="Times New Roman"/>
          <w:szCs w:val="24"/>
        </w:rPr>
        <w:t>υμφωνία των Πρεσπών</w:t>
      </w:r>
      <w:r>
        <w:rPr>
          <w:rFonts w:eastAsia="Times New Roman"/>
          <w:szCs w:val="24"/>
        </w:rPr>
        <w:t>.</w:t>
      </w:r>
    </w:p>
    <w:p w14:paraId="796CE7C4" w14:textId="77777777" w:rsidR="00E9701A" w:rsidRDefault="003308C2">
      <w:pPr>
        <w:tabs>
          <w:tab w:val="center" w:pos="4753"/>
          <w:tab w:val="left" w:pos="6156"/>
        </w:tabs>
        <w:spacing w:line="600" w:lineRule="auto"/>
        <w:ind w:firstLine="720"/>
        <w:jc w:val="both"/>
        <w:rPr>
          <w:rFonts w:eastAsia="Times New Roman"/>
          <w:szCs w:val="24"/>
        </w:rPr>
      </w:pPr>
      <w:r>
        <w:rPr>
          <w:rFonts w:eastAsia="Times New Roman"/>
          <w:szCs w:val="24"/>
        </w:rPr>
        <w:lastRenderedPageBreak/>
        <w:t>Σ</w:t>
      </w:r>
      <w:r w:rsidRPr="00F36EE2">
        <w:rPr>
          <w:rFonts w:eastAsia="Times New Roman"/>
          <w:szCs w:val="24"/>
        </w:rPr>
        <w:t xml:space="preserve">ύμφωνα με τη </w:t>
      </w:r>
      <w:r>
        <w:rPr>
          <w:rFonts w:eastAsia="Times New Roman"/>
          <w:szCs w:val="24"/>
        </w:rPr>
        <w:t>έκθεση</w:t>
      </w:r>
      <w:r w:rsidRPr="00F36EE2">
        <w:rPr>
          <w:rFonts w:eastAsia="Times New Roman"/>
          <w:szCs w:val="24"/>
        </w:rPr>
        <w:t xml:space="preserve"> του Γενικού Λογιστηρίου του Κράτους δημιουργούνται στο</w:t>
      </w:r>
      <w:r>
        <w:rPr>
          <w:rFonts w:eastAsia="Times New Roman"/>
          <w:szCs w:val="24"/>
        </w:rPr>
        <w:t>ν</w:t>
      </w:r>
      <w:r w:rsidRPr="00F36EE2">
        <w:rPr>
          <w:rFonts w:eastAsia="Times New Roman"/>
          <w:szCs w:val="24"/>
        </w:rPr>
        <w:t xml:space="preserve"> προτεινόμενο </w:t>
      </w:r>
      <w:r>
        <w:rPr>
          <w:rFonts w:eastAsia="Times New Roman"/>
          <w:szCs w:val="24"/>
        </w:rPr>
        <w:t>οργανισμό</w:t>
      </w:r>
      <w:r>
        <w:rPr>
          <w:rFonts w:eastAsia="Times New Roman"/>
          <w:szCs w:val="24"/>
        </w:rPr>
        <w:t>,</w:t>
      </w:r>
      <w:r w:rsidRPr="00F36EE2">
        <w:rPr>
          <w:rFonts w:eastAsia="Times New Roman"/>
          <w:szCs w:val="24"/>
        </w:rPr>
        <w:t xml:space="preserve"> Μουσείο Σύγχρονης Τέχνης </w:t>
      </w:r>
      <w:proofErr w:type="spellStart"/>
      <w:r w:rsidRPr="00F36EE2">
        <w:rPr>
          <w:rFonts w:eastAsia="Times New Roman"/>
          <w:szCs w:val="24"/>
        </w:rPr>
        <w:t>Άλεξ</w:t>
      </w:r>
      <w:proofErr w:type="spellEnd"/>
      <w:r w:rsidRPr="00F36EE2">
        <w:rPr>
          <w:rFonts w:eastAsia="Times New Roman"/>
          <w:szCs w:val="24"/>
        </w:rPr>
        <w:t xml:space="preserve"> Μυλωνά</w:t>
      </w:r>
      <w:r>
        <w:rPr>
          <w:rFonts w:eastAsia="Times New Roman"/>
          <w:szCs w:val="24"/>
        </w:rPr>
        <w:t>,</w:t>
      </w:r>
      <w:r w:rsidRPr="00F36EE2">
        <w:rPr>
          <w:rFonts w:eastAsia="Times New Roman"/>
          <w:szCs w:val="24"/>
        </w:rPr>
        <w:t xml:space="preserve"> πολλές νέες θέσεις</w:t>
      </w:r>
      <w:r>
        <w:rPr>
          <w:rFonts w:eastAsia="Times New Roman"/>
          <w:szCs w:val="24"/>
        </w:rPr>
        <w:t>: έξι νέοι προϊστάμενοι οργανικών</w:t>
      </w:r>
      <w:r w:rsidRPr="00F36EE2">
        <w:rPr>
          <w:rFonts w:eastAsia="Times New Roman"/>
          <w:szCs w:val="24"/>
        </w:rPr>
        <w:t xml:space="preserve"> μονάδων</w:t>
      </w:r>
      <w:r>
        <w:rPr>
          <w:rFonts w:eastAsia="Times New Roman"/>
          <w:szCs w:val="24"/>
        </w:rPr>
        <w:t>,</w:t>
      </w:r>
      <w:r w:rsidRPr="00F36EE2">
        <w:rPr>
          <w:rFonts w:eastAsia="Times New Roman"/>
          <w:szCs w:val="24"/>
        </w:rPr>
        <w:t xml:space="preserve"> το κόστος </w:t>
      </w:r>
      <w:r>
        <w:rPr>
          <w:rFonts w:eastAsia="Times New Roman"/>
          <w:szCs w:val="24"/>
        </w:rPr>
        <w:t xml:space="preserve">μόνο </w:t>
      </w:r>
      <w:r w:rsidRPr="00F36EE2">
        <w:rPr>
          <w:rFonts w:eastAsia="Times New Roman"/>
          <w:szCs w:val="24"/>
        </w:rPr>
        <w:t>της καταβολής επιδόματος θέσης ευθύνης των οποίων ανέρχεται σ</w:t>
      </w:r>
      <w:r w:rsidRPr="00F36EE2">
        <w:rPr>
          <w:rFonts w:eastAsia="Times New Roman"/>
          <w:szCs w:val="24"/>
        </w:rPr>
        <w:t>το ποσό των 25.000 ευρώ ετησίως</w:t>
      </w:r>
      <w:r>
        <w:rPr>
          <w:rFonts w:eastAsia="Times New Roman"/>
          <w:szCs w:val="24"/>
        </w:rPr>
        <w:t>,</w:t>
      </w:r>
      <w:r w:rsidRPr="00F36EE2">
        <w:rPr>
          <w:rFonts w:eastAsia="Times New Roman"/>
          <w:szCs w:val="24"/>
        </w:rPr>
        <w:t xml:space="preserve"> περίπου 4.200 ευρώ σε ετήσια βάση </w:t>
      </w:r>
      <w:r>
        <w:rPr>
          <w:rFonts w:eastAsia="Times New Roman"/>
          <w:szCs w:val="24"/>
        </w:rPr>
        <w:t>επίδομα</w:t>
      </w:r>
      <w:r w:rsidRPr="00F36EE2">
        <w:rPr>
          <w:rFonts w:eastAsia="Times New Roman"/>
          <w:szCs w:val="24"/>
        </w:rPr>
        <w:t xml:space="preserve"> στον καθένα</w:t>
      </w:r>
      <w:r>
        <w:rPr>
          <w:rFonts w:eastAsia="Times New Roman"/>
          <w:szCs w:val="24"/>
        </w:rPr>
        <w:t>.</w:t>
      </w:r>
      <w:r w:rsidRPr="00F36EE2">
        <w:rPr>
          <w:rFonts w:eastAsia="Times New Roman"/>
          <w:szCs w:val="24"/>
        </w:rPr>
        <w:t xml:space="preserve"> </w:t>
      </w:r>
      <w:r>
        <w:rPr>
          <w:rFonts w:eastAsia="Times New Roman"/>
          <w:szCs w:val="24"/>
        </w:rPr>
        <w:t>Θ</w:t>
      </w:r>
      <w:r w:rsidRPr="00F36EE2">
        <w:rPr>
          <w:rFonts w:eastAsia="Times New Roman"/>
          <w:szCs w:val="24"/>
        </w:rPr>
        <w:t xml:space="preserve">έση ενός </w:t>
      </w:r>
      <w:r w:rsidRPr="00F36EE2">
        <w:rPr>
          <w:rFonts w:eastAsia="Times New Roman"/>
          <w:szCs w:val="24"/>
        </w:rPr>
        <w:t>γ</w:t>
      </w:r>
      <w:r w:rsidRPr="00F36EE2">
        <w:rPr>
          <w:rFonts w:eastAsia="Times New Roman"/>
          <w:szCs w:val="24"/>
        </w:rPr>
        <w:t xml:space="preserve">ενικού </w:t>
      </w:r>
      <w:r w:rsidRPr="00F36EE2">
        <w:rPr>
          <w:rFonts w:eastAsia="Times New Roman"/>
          <w:szCs w:val="24"/>
        </w:rPr>
        <w:t>δ</w:t>
      </w:r>
      <w:r w:rsidRPr="00F36EE2">
        <w:rPr>
          <w:rFonts w:eastAsia="Times New Roman"/>
          <w:szCs w:val="24"/>
        </w:rPr>
        <w:t xml:space="preserve">ιευθυντή και </w:t>
      </w:r>
      <w:r>
        <w:rPr>
          <w:rFonts w:eastAsia="Times New Roman"/>
          <w:szCs w:val="24"/>
        </w:rPr>
        <w:t>δύο νέων</w:t>
      </w:r>
      <w:r w:rsidRPr="00F36EE2">
        <w:rPr>
          <w:rFonts w:eastAsia="Times New Roman"/>
          <w:szCs w:val="24"/>
        </w:rPr>
        <w:t xml:space="preserve"> </w:t>
      </w:r>
      <w:r>
        <w:rPr>
          <w:rFonts w:eastAsia="Times New Roman"/>
          <w:szCs w:val="24"/>
        </w:rPr>
        <w:t>δ</w:t>
      </w:r>
      <w:r w:rsidRPr="00F36EE2">
        <w:rPr>
          <w:rFonts w:eastAsia="Times New Roman"/>
          <w:szCs w:val="24"/>
        </w:rPr>
        <w:t xml:space="preserve">ιευθυντών που θα στελεχώσουν </w:t>
      </w:r>
      <w:r>
        <w:rPr>
          <w:rFonts w:eastAsia="Times New Roman"/>
          <w:szCs w:val="24"/>
        </w:rPr>
        <w:t xml:space="preserve">το νεοσύστατο </w:t>
      </w:r>
      <w:r>
        <w:rPr>
          <w:rFonts w:eastAsia="Times New Roman"/>
          <w:szCs w:val="24"/>
        </w:rPr>
        <w:t>ο</w:t>
      </w:r>
      <w:r w:rsidRPr="00F36EE2">
        <w:rPr>
          <w:rFonts w:eastAsia="Times New Roman"/>
          <w:szCs w:val="24"/>
        </w:rPr>
        <w:t xml:space="preserve">ργανισμού </w:t>
      </w:r>
      <w:r w:rsidRPr="00F36EE2">
        <w:rPr>
          <w:rFonts w:eastAsia="Times New Roman"/>
          <w:szCs w:val="24"/>
        </w:rPr>
        <w:t xml:space="preserve">και το κόστος των οποίων εκτιμάται στο ποσό των </w:t>
      </w:r>
      <w:r>
        <w:rPr>
          <w:rFonts w:eastAsia="Times New Roman"/>
          <w:szCs w:val="24"/>
        </w:rPr>
        <w:t xml:space="preserve">137.000 </w:t>
      </w:r>
      <w:r w:rsidRPr="00F36EE2">
        <w:rPr>
          <w:rFonts w:eastAsia="Times New Roman"/>
          <w:szCs w:val="24"/>
        </w:rPr>
        <w:t>ευρώ</w:t>
      </w:r>
      <w:r>
        <w:rPr>
          <w:rFonts w:eastAsia="Times New Roman"/>
          <w:szCs w:val="24"/>
        </w:rPr>
        <w:t>.</w:t>
      </w:r>
      <w:r w:rsidRPr="00F36EE2">
        <w:rPr>
          <w:rFonts w:eastAsia="Times New Roman"/>
          <w:szCs w:val="24"/>
        </w:rPr>
        <w:t xml:space="preserve"> </w:t>
      </w:r>
      <w:r>
        <w:rPr>
          <w:rFonts w:eastAsia="Times New Roman"/>
          <w:szCs w:val="24"/>
        </w:rPr>
        <w:t>Συστήνοντα</w:t>
      </w:r>
      <w:r>
        <w:rPr>
          <w:rFonts w:eastAsia="Times New Roman"/>
          <w:szCs w:val="24"/>
        </w:rPr>
        <w:t>ι</w:t>
      </w:r>
      <w:r w:rsidRPr="00F36EE2">
        <w:rPr>
          <w:rFonts w:eastAsia="Times New Roman"/>
          <w:szCs w:val="24"/>
        </w:rPr>
        <w:t xml:space="preserve"> </w:t>
      </w:r>
      <w:r>
        <w:rPr>
          <w:rFonts w:eastAsia="Times New Roman"/>
          <w:szCs w:val="24"/>
        </w:rPr>
        <w:t>νέες</w:t>
      </w:r>
      <w:r w:rsidRPr="00F36EE2">
        <w:rPr>
          <w:rFonts w:eastAsia="Times New Roman"/>
          <w:szCs w:val="24"/>
        </w:rPr>
        <w:t xml:space="preserve"> υπηρεσιακές μονάδες </w:t>
      </w:r>
      <w:r>
        <w:rPr>
          <w:rFonts w:eastAsia="Times New Roman"/>
          <w:szCs w:val="24"/>
        </w:rPr>
        <w:t xml:space="preserve">στις οποίες θα απαιτηθεί </w:t>
      </w:r>
      <w:r w:rsidRPr="00F36EE2">
        <w:rPr>
          <w:rFonts w:eastAsia="Times New Roman"/>
          <w:szCs w:val="24"/>
        </w:rPr>
        <w:t>προσωπικό</w:t>
      </w:r>
      <w:r>
        <w:rPr>
          <w:rFonts w:eastAsia="Times New Roman"/>
          <w:szCs w:val="24"/>
        </w:rPr>
        <w:t>,</w:t>
      </w:r>
      <w:r w:rsidRPr="00F36EE2">
        <w:rPr>
          <w:rFonts w:eastAsia="Times New Roman"/>
          <w:szCs w:val="24"/>
        </w:rPr>
        <w:t xml:space="preserve"> προβλέπονται </w:t>
      </w:r>
      <w:r>
        <w:rPr>
          <w:rFonts w:eastAsia="Times New Roman"/>
          <w:szCs w:val="24"/>
        </w:rPr>
        <w:t>αναθέσεις με αμοιβή σε εξωτερικούς συνεργάτες</w:t>
      </w:r>
      <w:r w:rsidRPr="00F36EE2">
        <w:rPr>
          <w:rFonts w:eastAsia="Times New Roman"/>
          <w:szCs w:val="24"/>
        </w:rPr>
        <w:t xml:space="preserve"> υπηρεσιών </w:t>
      </w:r>
      <w:r>
        <w:rPr>
          <w:rFonts w:eastAsia="Times New Roman"/>
          <w:szCs w:val="24"/>
        </w:rPr>
        <w:t>συμβούλου για εικαστικά θέματα,</w:t>
      </w:r>
      <w:r w:rsidRPr="00F36EE2">
        <w:rPr>
          <w:rFonts w:eastAsia="Times New Roman"/>
          <w:szCs w:val="24"/>
        </w:rPr>
        <w:t xml:space="preserve"> προβλέπονται συνάψ</w:t>
      </w:r>
      <w:r>
        <w:rPr>
          <w:rFonts w:eastAsia="Times New Roman"/>
          <w:szCs w:val="24"/>
        </w:rPr>
        <w:t>ει</w:t>
      </w:r>
      <w:r w:rsidRPr="00F36EE2">
        <w:rPr>
          <w:rFonts w:eastAsia="Times New Roman"/>
          <w:szCs w:val="24"/>
        </w:rPr>
        <w:t>ς εργασιακών συμβάσεων μίσθωσης έργου ή ανάθεσης εξειδικευμένο</w:t>
      </w:r>
      <w:r>
        <w:rPr>
          <w:rFonts w:eastAsia="Times New Roman"/>
          <w:szCs w:val="24"/>
        </w:rPr>
        <w:t>υ</w:t>
      </w:r>
      <w:r w:rsidRPr="00F36EE2">
        <w:rPr>
          <w:rFonts w:eastAsia="Times New Roman"/>
          <w:szCs w:val="24"/>
        </w:rPr>
        <w:t xml:space="preserve"> έργου ή </w:t>
      </w:r>
      <w:r w:rsidRPr="00F36EE2">
        <w:rPr>
          <w:rFonts w:eastAsia="Times New Roman"/>
          <w:szCs w:val="24"/>
        </w:rPr>
        <w:t xml:space="preserve">υπηρεσιών σε </w:t>
      </w:r>
      <w:r>
        <w:rPr>
          <w:rFonts w:eastAsia="Times New Roman"/>
          <w:szCs w:val="24"/>
        </w:rPr>
        <w:t>κατάλληλους</w:t>
      </w:r>
      <w:r w:rsidRPr="00F36EE2">
        <w:rPr>
          <w:rFonts w:eastAsia="Times New Roman"/>
          <w:szCs w:val="24"/>
        </w:rPr>
        <w:t xml:space="preserve"> εργολήπτες ή </w:t>
      </w:r>
      <w:proofErr w:type="spellStart"/>
      <w:r w:rsidRPr="00F36EE2">
        <w:rPr>
          <w:rFonts w:eastAsia="Times New Roman"/>
          <w:szCs w:val="24"/>
        </w:rPr>
        <w:t>παρόχους</w:t>
      </w:r>
      <w:proofErr w:type="spellEnd"/>
      <w:r w:rsidRPr="00F36EE2">
        <w:rPr>
          <w:rFonts w:eastAsia="Times New Roman"/>
          <w:szCs w:val="24"/>
        </w:rPr>
        <w:t xml:space="preserve"> για την υλοποίηση προγραμμάτων</w:t>
      </w:r>
      <w:r>
        <w:rPr>
          <w:rFonts w:eastAsia="Times New Roman"/>
          <w:szCs w:val="24"/>
        </w:rPr>
        <w:t>.</w:t>
      </w:r>
    </w:p>
    <w:p w14:paraId="796CE7C5" w14:textId="77777777" w:rsidR="00E9701A" w:rsidRDefault="003308C2">
      <w:pPr>
        <w:tabs>
          <w:tab w:val="center" w:pos="4753"/>
          <w:tab w:val="left" w:pos="6156"/>
        </w:tabs>
        <w:spacing w:line="600" w:lineRule="auto"/>
        <w:ind w:firstLine="720"/>
        <w:jc w:val="both"/>
        <w:rPr>
          <w:rFonts w:eastAsia="Times New Roman"/>
          <w:szCs w:val="24"/>
        </w:rPr>
      </w:pPr>
      <w:r>
        <w:rPr>
          <w:rFonts w:eastAsia="Times New Roman"/>
          <w:szCs w:val="24"/>
        </w:rPr>
        <w:t>Στο Κρατικό</w:t>
      </w:r>
      <w:r w:rsidRPr="00F36EE2">
        <w:rPr>
          <w:rFonts w:eastAsia="Times New Roman"/>
          <w:szCs w:val="24"/>
        </w:rPr>
        <w:t xml:space="preserve"> </w:t>
      </w:r>
      <w:r>
        <w:rPr>
          <w:rFonts w:eastAsia="Times New Roman"/>
          <w:szCs w:val="24"/>
        </w:rPr>
        <w:t>Μ</w:t>
      </w:r>
      <w:r w:rsidRPr="00F36EE2">
        <w:rPr>
          <w:rFonts w:eastAsia="Times New Roman"/>
          <w:szCs w:val="24"/>
        </w:rPr>
        <w:t xml:space="preserve">ουσείο </w:t>
      </w:r>
      <w:r>
        <w:rPr>
          <w:rFonts w:eastAsia="Times New Roman"/>
          <w:szCs w:val="24"/>
        </w:rPr>
        <w:t xml:space="preserve">Σύγχρονης </w:t>
      </w:r>
      <w:r w:rsidRPr="00F36EE2">
        <w:rPr>
          <w:rFonts w:eastAsia="Times New Roman"/>
          <w:szCs w:val="24"/>
        </w:rPr>
        <w:t xml:space="preserve">Τέχνης εκτίθεται προς το κοινό </w:t>
      </w:r>
      <w:r>
        <w:rPr>
          <w:rFonts w:eastAsia="Times New Roman"/>
          <w:szCs w:val="24"/>
        </w:rPr>
        <w:t xml:space="preserve">η </w:t>
      </w:r>
      <w:r>
        <w:rPr>
          <w:rFonts w:eastAsia="Times New Roman"/>
          <w:szCs w:val="24"/>
        </w:rPr>
        <w:t>Σ</w:t>
      </w:r>
      <w:r w:rsidRPr="00F36EE2">
        <w:rPr>
          <w:rFonts w:eastAsia="Times New Roman"/>
          <w:szCs w:val="24"/>
        </w:rPr>
        <w:t xml:space="preserve">υλλογή </w:t>
      </w:r>
      <w:r w:rsidRPr="00F36EE2">
        <w:rPr>
          <w:rFonts w:eastAsia="Times New Roman"/>
          <w:szCs w:val="24"/>
        </w:rPr>
        <w:t>Κωστάκη</w:t>
      </w:r>
      <w:r>
        <w:rPr>
          <w:rFonts w:eastAsia="Times New Roman"/>
          <w:szCs w:val="24"/>
        </w:rPr>
        <w:t>. Η Σ</w:t>
      </w:r>
      <w:r w:rsidRPr="00F36EE2">
        <w:rPr>
          <w:rFonts w:eastAsia="Times New Roman"/>
          <w:szCs w:val="24"/>
        </w:rPr>
        <w:t xml:space="preserve">υλλογή Κωστάκη είναι μόνιμη </w:t>
      </w:r>
      <w:r w:rsidRPr="00F36EE2">
        <w:rPr>
          <w:rFonts w:eastAsia="Times New Roman"/>
          <w:szCs w:val="24"/>
        </w:rPr>
        <w:lastRenderedPageBreak/>
        <w:t xml:space="preserve">συλλογή έργων τέχνης της ρωσικής πρωτοπορίας που συνέλεξε ο </w:t>
      </w:r>
      <w:r>
        <w:rPr>
          <w:rFonts w:eastAsia="Times New Roman"/>
          <w:szCs w:val="24"/>
        </w:rPr>
        <w:t>συλλέκ</w:t>
      </w:r>
      <w:r>
        <w:rPr>
          <w:rFonts w:eastAsia="Times New Roman"/>
          <w:szCs w:val="24"/>
        </w:rPr>
        <w:t>της και</w:t>
      </w:r>
      <w:r w:rsidRPr="00F36EE2">
        <w:rPr>
          <w:rFonts w:eastAsia="Times New Roman"/>
          <w:szCs w:val="24"/>
        </w:rPr>
        <w:t xml:space="preserve"> ζωγράφος Γεώργιος Κωστάκης</w:t>
      </w:r>
      <w:r>
        <w:rPr>
          <w:rFonts w:eastAsia="Times New Roman"/>
          <w:szCs w:val="24"/>
        </w:rPr>
        <w:t>.</w:t>
      </w:r>
    </w:p>
    <w:p w14:paraId="796CE7C6" w14:textId="77777777" w:rsidR="00E9701A" w:rsidRDefault="003308C2">
      <w:pPr>
        <w:tabs>
          <w:tab w:val="center" w:pos="4753"/>
          <w:tab w:val="left" w:pos="6156"/>
        </w:tabs>
        <w:spacing w:line="600" w:lineRule="auto"/>
        <w:ind w:firstLine="720"/>
        <w:jc w:val="both"/>
        <w:rPr>
          <w:rFonts w:eastAsia="Times New Roman"/>
          <w:szCs w:val="24"/>
        </w:rPr>
      </w:pPr>
      <w:r>
        <w:rPr>
          <w:rFonts w:eastAsia="Times New Roman"/>
          <w:szCs w:val="24"/>
        </w:rPr>
        <w:t>Α</w:t>
      </w:r>
      <w:r w:rsidRPr="00F36EE2">
        <w:rPr>
          <w:rFonts w:eastAsia="Times New Roman"/>
          <w:szCs w:val="24"/>
        </w:rPr>
        <w:t xml:space="preserve">ν αναλογιστεί </w:t>
      </w:r>
      <w:r>
        <w:rPr>
          <w:rFonts w:eastAsia="Times New Roman"/>
          <w:szCs w:val="24"/>
        </w:rPr>
        <w:t>κάποιος</w:t>
      </w:r>
      <w:r w:rsidRPr="00F36EE2">
        <w:rPr>
          <w:rFonts w:eastAsia="Times New Roman"/>
          <w:szCs w:val="24"/>
        </w:rPr>
        <w:t xml:space="preserve"> </w:t>
      </w:r>
      <w:r w:rsidRPr="00F36EE2">
        <w:rPr>
          <w:rFonts w:eastAsia="Times New Roman"/>
          <w:szCs w:val="24"/>
        </w:rPr>
        <w:t xml:space="preserve">πως η νομοθετική αυτή </w:t>
      </w:r>
      <w:r>
        <w:rPr>
          <w:rFonts w:eastAsia="Times New Roman"/>
          <w:szCs w:val="24"/>
        </w:rPr>
        <w:t>π</w:t>
      </w:r>
      <w:r w:rsidRPr="00F36EE2">
        <w:rPr>
          <w:rFonts w:eastAsia="Times New Roman"/>
          <w:szCs w:val="24"/>
        </w:rPr>
        <w:t>ρωτο</w:t>
      </w:r>
      <w:r>
        <w:rPr>
          <w:rFonts w:eastAsia="Times New Roman"/>
          <w:szCs w:val="24"/>
        </w:rPr>
        <w:t>βουλία της συγκυβέρνησης ΣΥΡΙΖΑ-</w:t>
      </w:r>
      <w:r w:rsidRPr="00F36EE2">
        <w:rPr>
          <w:rFonts w:eastAsia="Times New Roman"/>
          <w:szCs w:val="24"/>
        </w:rPr>
        <w:t xml:space="preserve">ΑΝΕΛ μέσω της οποίας και σύμφωνα με τα </w:t>
      </w:r>
      <w:r>
        <w:rPr>
          <w:rFonts w:eastAsia="Times New Roman"/>
          <w:szCs w:val="24"/>
        </w:rPr>
        <w:t xml:space="preserve">ως άνω </w:t>
      </w:r>
      <w:r w:rsidRPr="00F36EE2">
        <w:rPr>
          <w:rFonts w:eastAsia="Times New Roman"/>
          <w:szCs w:val="24"/>
        </w:rPr>
        <w:t xml:space="preserve">προαναφερθέντα προβάλλεται θεματικό αντικείμενο το οποίο έχει άμεση σχέση με την </w:t>
      </w:r>
      <w:r>
        <w:rPr>
          <w:rFonts w:eastAsia="Times New Roman"/>
          <w:szCs w:val="24"/>
        </w:rPr>
        <w:t>Α</w:t>
      </w:r>
      <w:r w:rsidRPr="00F36EE2">
        <w:rPr>
          <w:rFonts w:eastAsia="Times New Roman"/>
          <w:szCs w:val="24"/>
        </w:rPr>
        <w:t xml:space="preserve">ριστερά και τον κομμουνισμό </w:t>
      </w:r>
      <w:r>
        <w:rPr>
          <w:rFonts w:eastAsia="Times New Roman"/>
          <w:szCs w:val="24"/>
        </w:rPr>
        <w:t xml:space="preserve">εν </w:t>
      </w:r>
      <w:r w:rsidRPr="00F36EE2">
        <w:rPr>
          <w:rFonts w:eastAsia="Times New Roman"/>
          <w:szCs w:val="24"/>
        </w:rPr>
        <w:t xml:space="preserve">γένει και με ανθρώπους οι οποίοι αποτελούν μέλη και στελέχη της </w:t>
      </w:r>
      <w:r>
        <w:rPr>
          <w:rFonts w:eastAsia="Times New Roman"/>
          <w:szCs w:val="24"/>
        </w:rPr>
        <w:t xml:space="preserve">Αριστεράς, </w:t>
      </w:r>
      <w:r w:rsidRPr="00F36EE2">
        <w:rPr>
          <w:rFonts w:eastAsia="Times New Roman"/>
          <w:szCs w:val="24"/>
        </w:rPr>
        <w:t xml:space="preserve">έρχεται προς ψήφιση σε </w:t>
      </w:r>
      <w:r>
        <w:rPr>
          <w:rFonts w:eastAsia="Times New Roman"/>
          <w:szCs w:val="24"/>
        </w:rPr>
        <w:t>μια</w:t>
      </w:r>
      <w:r w:rsidRPr="00F36EE2">
        <w:rPr>
          <w:rFonts w:eastAsia="Times New Roman"/>
          <w:szCs w:val="24"/>
        </w:rPr>
        <w:t xml:space="preserve"> χρονική περίοδο κατά την οποία αρχαιολογικοί χώροι και μουσεία της </w:t>
      </w:r>
      <w:r>
        <w:rPr>
          <w:rFonts w:eastAsia="Times New Roman"/>
          <w:szCs w:val="24"/>
        </w:rPr>
        <w:t>ε</w:t>
      </w:r>
      <w:r w:rsidRPr="00F36EE2">
        <w:rPr>
          <w:rFonts w:eastAsia="Times New Roman"/>
          <w:szCs w:val="24"/>
        </w:rPr>
        <w:t xml:space="preserve">λληνικής επικράτειας μέσω </w:t>
      </w:r>
      <w:r>
        <w:rPr>
          <w:rFonts w:eastAsia="Times New Roman"/>
          <w:szCs w:val="24"/>
        </w:rPr>
        <w:t>των οποίων</w:t>
      </w:r>
      <w:r w:rsidRPr="00F36EE2">
        <w:rPr>
          <w:rFonts w:eastAsia="Times New Roman"/>
          <w:szCs w:val="24"/>
        </w:rPr>
        <w:t xml:space="preserve"> προβάλλεται το μεγ</w:t>
      </w:r>
      <w:r w:rsidRPr="00F36EE2">
        <w:rPr>
          <w:rFonts w:eastAsia="Times New Roman"/>
          <w:szCs w:val="24"/>
        </w:rPr>
        <w:t xml:space="preserve">αλείο της </w:t>
      </w:r>
      <w:r>
        <w:rPr>
          <w:rFonts w:eastAsia="Times New Roman"/>
          <w:szCs w:val="24"/>
        </w:rPr>
        <w:t>ε</w:t>
      </w:r>
      <w:r w:rsidRPr="00F36EE2">
        <w:rPr>
          <w:rFonts w:eastAsia="Times New Roman"/>
          <w:szCs w:val="24"/>
        </w:rPr>
        <w:t>λληνικής ιστορίας και του πολιτισμού</w:t>
      </w:r>
      <w:r>
        <w:rPr>
          <w:rFonts w:eastAsia="Times New Roman"/>
          <w:szCs w:val="24"/>
        </w:rPr>
        <w:t>,</w:t>
      </w:r>
      <w:r w:rsidRPr="00F36EE2">
        <w:rPr>
          <w:rFonts w:eastAsia="Times New Roman"/>
          <w:szCs w:val="24"/>
        </w:rPr>
        <w:t xml:space="preserve"> το μεγαλείο της ελληνικής φυλής και του έθνους </w:t>
      </w:r>
      <w:r>
        <w:rPr>
          <w:rFonts w:eastAsia="Times New Roman"/>
          <w:szCs w:val="24"/>
        </w:rPr>
        <w:t>μας,</w:t>
      </w:r>
      <w:r w:rsidRPr="00F36EE2">
        <w:rPr>
          <w:rFonts w:eastAsia="Times New Roman"/>
          <w:szCs w:val="24"/>
        </w:rPr>
        <w:t xml:space="preserve"> παραμέν</w:t>
      </w:r>
      <w:r>
        <w:rPr>
          <w:rFonts w:eastAsia="Times New Roman"/>
          <w:szCs w:val="24"/>
        </w:rPr>
        <w:t xml:space="preserve">ουν κλειστά λόγω </w:t>
      </w:r>
      <w:proofErr w:type="spellStart"/>
      <w:r>
        <w:rPr>
          <w:rFonts w:eastAsia="Times New Roman"/>
          <w:szCs w:val="24"/>
        </w:rPr>
        <w:t>υποστελέχωση</w:t>
      </w:r>
      <w:proofErr w:type="spellEnd"/>
      <w:r>
        <w:rPr>
          <w:rFonts w:eastAsia="Times New Roman"/>
          <w:szCs w:val="24"/>
        </w:rPr>
        <w:t xml:space="preserve"> ή</w:t>
      </w:r>
      <w:r w:rsidRPr="00F36EE2">
        <w:rPr>
          <w:rFonts w:eastAsia="Times New Roman"/>
          <w:szCs w:val="24"/>
        </w:rPr>
        <w:t xml:space="preserve"> έλλειψη</w:t>
      </w:r>
      <w:r>
        <w:rPr>
          <w:rFonts w:eastAsia="Times New Roman"/>
          <w:szCs w:val="24"/>
        </w:rPr>
        <w:t>ς</w:t>
      </w:r>
      <w:r w:rsidRPr="00F36EE2">
        <w:rPr>
          <w:rFonts w:eastAsia="Times New Roman"/>
          <w:szCs w:val="24"/>
        </w:rPr>
        <w:t xml:space="preserve"> επαρκούς προσωπικού</w:t>
      </w:r>
      <w:r>
        <w:rPr>
          <w:rFonts w:eastAsia="Times New Roman"/>
          <w:szCs w:val="24"/>
        </w:rPr>
        <w:t xml:space="preserve">, κρίνεται </w:t>
      </w:r>
      <w:r w:rsidRPr="00F36EE2">
        <w:rPr>
          <w:rFonts w:eastAsia="Times New Roman"/>
          <w:szCs w:val="24"/>
        </w:rPr>
        <w:t xml:space="preserve">ως </w:t>
      </w:r>
      <w:r>
        <w:rPr>
          <w:rFonts w:eastAsia="Times New Roman"/>
          <w:szCs w:val="24"/>
        </w:rPr>
        <w:t>μια</w:t>
      </w:r>
      <w:r w:rsidRPr="00F36EE2">
        <w:rPr>
          <w:rFonts w:eastAsia="Times New Roman"/>
          <w:szCs w:val="24"/>
        </w:rPr>
        <w:t xml:space="preserve"> άστοχη ενέργεια κατά το επ</w:t>
      </w:r>
      <w:r>
        <w:rPr>
          <w:rFonts w:eastAsia="Times New Roman"/>
          <w:szCs w:val="24"/>
        </w:rPr>
        <w:t xml:space="preserve">ιεικέστερο η </w:t>
      </w:r>
      <w:r w:rsidRPr="00F36EE2">
        <w:rPr>
          <w:rFonts w:eastAsia="Times New Roman"/>
          <w:szCs w:val="24"/>
        </w:rPr>
        <w:t>εισαγωγή προς συζήτηση και ψήφι</w:t>
      </w:r>
      <w:r w:rsidRPr="00F36EE2">
        <w:rPr>
          <w:rFonts w:eastAsia="Times New Roman"/>
          <w:szCs w:val="24"/>
        </w:rPr>
        <w:t>ση του προτεινόμενου σχεδίου νόμου</w:t>
      </w:r>
      <w:r>
        <w:rPr>
          <w:rFonts w:eastAsia="Times New Roman"/>
          <w:szCs w:val="24"/>
        </w:rPr>
        <w:t>.</w:t>
      </w:r>
    </w:p>
    <w:p w14:paraId="796CE7C7" w14:textId="77777777" w:rsidR="00E9701A" w:rsidRDefault="003308C2">
      <w:pPr>
        <w:tabs>
          <w:tab w:val="center" w:pos="4753"/>
          <w:tab w:val="left" w:pos="6156"/>
        </w:tabs>
        <w:spacing w:line="600" w:lineRule="auto"/>
        <w:ind w:firstLine="720"/>
        <w:jc w:val="both"/>
        <w:rPr>
          <w:rFonts w:eastAsia="Times New Roman"/>
          <w:szCs w:val="24"/>
        </w:rPr>
      </w:pPr>
      <w:r>
        <w:rPr>
          <w:rFonts w:eastAsia="Times New Roman"/>
          <w:szCs w:val="24"/>
        </w:rPr>
        <w:t>Σ</w:t>
      </w:r>
      <w:r w:rsidRPr="00F36EE2">
        <w:rPr>
          <w:rFonts w:eastAsia="Times New Roman"/>
          <w:szCs w:val="24"/>
        </w:rPr>
        <w:t>ε καμ</w:t>
      </w:r>
      <w:r>
        <w:rPr>
          <w:rFonts w:eastAsia="Times New Roman"/>
          <w:szCs w:val="24"/>
        </w:rPr>
        <w:t>μ</w:t>
      </w:r>
      <w:r w:rsidRPr="00F36EE2">
        <w:rPr>
          <w:rFonts w:eastAsia="Times New Roman"/>
          <w:szCs w:val="24"/>
        </w:rPr>
        <w:t>ία περίπτωση</w:t>
      </w:r>
      <w:r>
        <w:rPr>
          <w:rFonts w:eastAsia="Times New Roman"/>
          <w:szCs w:val="24"/>
        </w:rPr>
        <w:t>,</w:t>
      </w:r>
      <w:r w:rsidRPr="00F36EE2">
        <w:rPr>
          <w:rFonts w:eastAsia="Times New Roman"/>
          <w:szCs w:val="24"/>
        </w:rPr>
        <w:t xml:space="preserve"> </w:t>
      </w:r>
      <w:r>
        <w:rPr>
          <w:rFonts w:eastAsia="Times New Roman"/>
          <w:szCs w:val="24"/>
        </w:rPr>
        <w:t>λ</w:t>
      </w:r>
      <w:r w:rsidRPr="00F36EE2">
        <w:rPr>
          <w:rFonts w:eastAsia="Times New Roman"/>
          <w:szCs w:val="24"/>
        </w:rPr>
        <w:t>οιπόν</w:t>
      </w:r>
      <w:r>
        <w:rPr>
          <w:rFonts w:eastAsia="Times New Roman"/>
          <w:szCs w:val="24"/>
        </w:rPr>
        <w:t xml:space="preserve">, δεν θα μπορούσαμε να συναινέσουμε, όχι στη </w:t>
      </w:r>
      <w:r w:rsidRPr="00F36EE2">
        <w:rPr>
          <w:rFonts w:eastAsia="Times New Roman"/>
          <w:szCs w:val="24"/>
        </w:rPr>
        <w:t>διοικητική αναδιάρθρωση</w:t>
      </w:r>
      <w:r>
        <w:rPr>
          <w:rFonts w:eastAsia="Times New Roman"/>
          <w:szCs w:val="24"/>
        </w:rPr>
        <w:t xml:space="preserve">, αναδιοργάνωση και </w:t>
      </w:r>
      <w:r w:rsidRPr="00F36EE2">
        <w:rPr>
          <w:rFonts w:eastAsia="Times New Roman"/>
          <w:szCs w:val="24"/>
        </w:rPr>
        <w:t xml:space="preserve">υπαγωγή των </w:t>
      </w:r>
      <w:r>
        <w:rPr>
          <w:rFonts w:eastAsia="Times New Roman"/>
          <w:szCs w:val="24"/>
        </w:rPr>
        <w:t>εν λόγω</w:t>
      </w:r>
      <w:r w:rsidRPr="00F36EE2">
        <w:rPr>
          <w:rFonts w:eastAsia="Times New Roman"/>
          <w:szCs w:val="24"/>
        </w:rPr>
        <w:t xml:space="preserve"> </w:t>
      </w:r>
      <w:r>
        <w:rPr>
          <w:rFonts w:eastAsia="Times New Roman"/>
          <w:szCs w:val="24"/>
        </w:rPr>
        <w:t>μ</w:t>
      </w:r>
      <w:r w:rsidRPr="00F36EE2">
        <w:rPr>
          <w:rFonts w:eastAsia="Times New Roman"/>
          <w:szCs w:val="24"/>
        </w:rPr>
        <w:t>ουσ</w:t>
      </w:r>
      <w:r>
        <w:rPr>
          <w:rFonts w:eastAsia="Times New Roman"/>
          <w:szCs w:val="24"/>
        </w:rPr>
        <w:t>είω</w:t>
      </w:r>
      <w:r w:rsidRPr="00F36EE2">
        <w:rPr>
          <w:rFonts w:eastAsia="Times New Roman"/>
          <w:szCs w:val="24"/>
        </w:rPr>
        <w:t xml:space="preserve">ν </w:t>
      </w:r>
      <w:r w:rsidRPr="00F36EE2">
        <w:rPr>
          <w:rFonts w:eastAsia="Times New Roman"/>
          <w:szCs w:val="24"/>
        </w:rPr>
        <w:t>στο</w:t>
      </w:r>
      <w:r>
        <w:rPr>
          <w:rFonts w:eastAsia="Times New Roman"/>
          <w:szCs w:val="24"/>
        </w:rPr>
        <w:t>ν</w:t>
      </w:r>
      <w:r w:rsidRPr="00F36EE2">
        <w:rPr>
          <w:rFonts w:eastAsia="Times New Roman"/>
          <w:szCs w:val="24"/>
        </w:rPr>
        <w:t xml:space="preserve"> προτεινόμενο </w:t>
      </w:r>
      <w:r>
        <w:rPr>
          <w:rFonts w:eastAsia="Times New Roman"/>
          <w:szCs w:val="24"/>
        </w:rPr>
        <w:lastRenderedPageBreak/>
        <w:t>οργανισμό</w:t>
      </w:r>
      <w:r>
        <w:rPr>
          <w:rFonts w:eastAsia="Times New Roman"/>
          <w:szCs w:val="24"/>
        </w:rPr>
        <w:t>,</w:t>
      </w:r>
      <w:r w:rsidRPr="00F36EE2">
        <w:rPr>
          <w:rFonts w:eastAsia="Times New Roman"/>
          <w:szCs w:val="24"/>
        </w:rPr>
        <w:t xml:space="preserve"> με πρόκληση </w:t>
      </w:r>
      <w:r>
        <w:rPr>
          <w:rFonts w:eastAsia="Times New Roman"/>
          <w:szCs w:val="24"/>
        </w:rPr>
        <w:t xml:space="preserve">νέων οικονομικών δαπανών σε βάρος του </w:t>
      </w:r>
      <w:r>
        <w:rPr>
          <w:rFonts w:eastAsia="Times New Roman"/>
          <w:szCs w:val="24"/>
        </w:rPr>
        <w:t xml:space="preserve">πονεμένου </w:t>
      </w:r>
      <w:r>
        <w:rPr>
          <w:rFonts w:eastAsia="Times New Roman"/>
          <w:szCs w:val="24"/>
        </w:rPr>
        <w:t>ελληνικού λαού,</w:t>
      </w:r>
      <w:r w:rsidRPr="00F36EE2">
        <w:rPr>
          <w:rFonts w:eastAsia="Times New Roman"/>
          <w:szCs w:val="24"/>
        </w:rPr>
        <w:t xml:space="preserve"> </w:t>
      </w:r>
      <w:r>
        <w:rPr>
          <w:rFonts w:eastAsia="Times New Roman"/>
          <w:szCs w:val="24"/>
        </w:rPr>
        <w:t xml:space="preserve">αλλά έτι περαιτέρω στην ίδια τη συνέχιση της λειτουργίας </w:t>
      </w:r>
      <w:r w:rsidRPr="00F36EE2">
        <w:rPr>
          <w:rFonts w:eastAsia="Times New Roman"/>
          <w:szCs w:val="24"/>
        </w:rPr>
        <w:t xml:space="preserve">των </w:t>
      </w:r>
      <w:r>
        <w:rPr>
          <w:rFonts w:eastAsia="Times New Roman"/>
          <w:szCs w:val="24"/>
        </w:rPr>
        <w:t xml:space="preserve">εν λόγω μουσείων </w:t>
      </w:r>
      <w:r w:rsidRPr="00F36EE2">
        <w:rPr>
          <w:rFonts w:eastAsia="Times New Roman"/>
          <w:szCs w:val="24"/>
        </w:rPr>
        <w:t>με δεδομένη την εξακολούθηση πραγμάτευση</w:t>
      </w:r>
      <w:r>
        <w:rPr>
          <w:rFonts w:eastAsia="Times New Roman"/>
          <w:szCs w:val="24"/>
        </w:rPr>
        <w:t>ς</w:t>
      </w:r>
      <w:r w:rsidRPr="00F36EE2">
        <w:rPr>
          <w:rFonts w:eastAsia="Times New Roman"/>
          <w:szCs w:val="24"/>
        </w:rPr>
        <w:t xml:space="preserve"> </w:t>
      </w:r>
      <w:r>
        <w:rPr>
          <w:rFonts w:eastAsia="Times New Roman"/>
          <w:szCs w:val="24"/>
        </w:rPr>
        <w:t>του</w:t>
      </w:r>
      <w:r w:rsidRPr="00F36EE2">
        <w:rPr>
          <w:rFonts w:eastAsia="Times New Roman"/>
          <w:szCs w:val="24"/>
        </w:rPr>
        <w:t xml:space="preserve"> θεματικ</w:t>
      </w:r>
      <w:r>
        <w:rPr>
          <w:rFonts w:eastAsia="Times New Roman"/>
          <w:szCs w:val="24"/>
        </w:rPr>
        <w:t>ού</w:t>
      </w:r>
      <w:r w:rsidRPr="00F36EE2">
        <w:rPr>
          <w:rFonts w:eastAsia="Times New Roman"/>
          <w:szCs w:val="24"/>
        </w:rPr>
        <w:t xml:space="preserve"> αντικ</w:t>
      </w:r>
      <w:r>
        <w:rPr>
          <w:rFonts w:eastAsia="Times New Roman"/>
          <w:szCs w:val="24"/>
        </w:rPr>
        <w:t>ει</w:t>
      </w:r>
      <w:r w:rsidRPr="00F36EE2">
        <w:rPr>
          <w:rFonts w:eastAsia="Times New Roman"/>
          <w:szCs w:val="24"/>
        </w:rPr>
        <w:t>μένο</w:t>
      </w:r>
      <w:r>
        <w:rPr>
          <w:rFonts w:eastAsia="Times New Roman"/>
          <w:szCs w:val="24"/>
        </w:rPr>
        <w:t>υ</w:t>
      </w:r>
      <w:r w:rsidRPr="00F36EE2">
        <w:rPr>
          <w:rFonts w:eastAsia="Times New Roman"/>
          <w:szCs w:val="24"/>
        </w:rPr>
        <w:t xml:space="preserve"> το οποίο παρουσιάστηκε </w:t>
      </w:r>
      <w:r>
        <w:rPr>
          <w:rFonts w:eastAsia="Times New Roman"/>
          <w:szCs w:val="24"/>
        </w:rPr>
        <w:t xml:space="preserve">ανωτέρω, καθώς και </w:t>
      </w:r>
      <w:r w:rsidRPr="00F36EE2">
        <w:rPr>
          <w:rFonts w:eastAsia="Times New Roman"/>
          <w:szCs w:val="24"/>
        </w:rPr>
        <w:t>την</w:t>
      </w:r>
      <w:r w:rsidRPr="00F36EE2">
        <w:rPr>
          <w:rFonts w:eastAsia="Times New Roman"/>
          <w:szCs w:val="24"/>
        </w:rPr>
        <w:t xml:space="preserve"> ταυτότητα των δημιουργών και δωρητών</w:t>
      </w:r>
      <w:r>
        <w:rPr>
          <w:rFonts w:eastAsia="Times New Roman"/>
          <w:szCs w:val="24"/>
        </w:rPr>
        <w:t>.</w:t>
      </w:r>
    </w:p>
    <w:p w14:paraId="796CE7C8" w14:textId="77777777" w:rsidR="00E9701A" w:rsidRDefault="003308C2">
      <w:pPr>
        <w:tabs>
          <w:tab w:val="center" w:pos="4753"/>
          <w:tab w:val="left" w:pos="6156"/>
        </w:tabs>
        <w:spacing w:line="600" w:lineRule="auto"/>
        <w:ind w:firstLine="720"/>
        <w:jc w:val="both"/>
        <w:rPr>
          <w:rFonts w:eastAsia="Times New Roman"/>
          <w:szCs w:val="24"/>
        </w:rPr>
      </w:pPr>
      <w:r>
        <w:rPr>
          <w:rFonts w:eastAsia="Times New Roman"/>
          <w:szCs w:val="24"/>
        </w:rPr>
        <w:t xml:space="preserve">Θα κάνω </w:t>
      </w:r>
      <w:r w:rsidRPr="00F36EE2">
        <w:rPr>
          <w:rFonts w:eastAsia="Times New Roman"/>
          <w:szCs w:val="24"/>
        </w:rPr>
        <w:t>κάποιες παρατηρήσεις επί των άρθρων</w:t>
      </w:r>
      <w:r>
        <w:rPr>
          <w:rFonts w:eastAsia="Times New Roman"/>
          <w:szCs w:val="24"/>
        </w:rPr>
        <w:t xml:space="preserve"> στις οποίες</w:t>
      </w:r>
      <w:r w:rsidRPr="00F36EE2">
        <w:rPr>
          <w:rFonts w:eastAsia="Times New Roman"/>
          <w:szCs w:val="24"/>
        </w:rPr>
        <w:t xml:space="preserve"> αναφερθήκαμε και στις επιτροπές</w:t>
      </w:r>
      <w:r>
        <w:rPr>
          <w:rFonts w:eastAsia="Times New Roman"/>
          <w:szCs w:val="24"/>
        </w:rPr>
        <w:t>.</w:t>
      </w:r>
      <w:r w:rsidRPr="00F36EE2">
        <w:rPr>
          <w:rFonts w:eastAsia="Times New Roman"/>
          <w:szCs w:val="24"/>
        </w:rPr>
        <w:t xml:space="preserve"> </w:t>
      </w:r>
      <w:r>
        <w:rPr>
          <w:rFonts w:eastAsia="Times New Roman"/>
          <w:szCs w:val="24"/>
        </w:rPr>
        <w:t>Σ</w:t>
      </w:r>
      <w:r w:rsidRPr="00F36EE2">
        <w:rPr>
          <w:rFonts w:eastAsia="Times New Roman"/>
          <w:szCs w:val="24"/>
        </w:rPr>
        <w:t>το άρθρο 1</w:t>
      </w:r>
      <w:r>
        <w:rPr>
          <w:rFonts w:eastAsia="Times New Roman"/>
          <w:szCs w:val="24"/>
        </w:rPr>
        <w:t>,</w:t>
      </w:r>
      <w:r w:rsidRPr="00F36EE2">
        <w:rPr>
          <w:rFonts w:eastAsia="Times New Roman"/>
          <w:szCs w:val="24"/>
        </w:rPr>
        <w:t xml:space="preserve"> στη </w:t>
      </w:r>
      <w:r>
        <w:rPr>
          <w:rFonts w:eastAsia="Times New Roman"/>
          <w:szCs w:val="24"/>
        </w:rPr>
        <w:t>διάταξη</w:t>
      </w:r>
      <w:r w:rsidRPr="00F36EE2">
        <w:rPr>
          <w:rFonts w:eastAsia="Times New Roman"/>
          <w:szCs w:val="24"/>
        </w:rPr>
        <w:t xml:space="preserve"> παραγράφου 1 </w:t>
      </w:r>
      <w:r>
        <w:rPr>
          <w:rFonts w:eastAsia="Times New Roman"/>
          <w:szCs w:val="24"/>
        </w:rPr>
        <w:t>α</w:t>
      </w:r>
      <w:r w:rsidRPr="00F36EE2">
        <w:rPr>
          <w:rFonts w:eastAsia="Times New Roman"/>
          <w:szCs w:val="24"/>
        </w:rPr>
        <w:t>ναφέρετ</w:t>
      </w:r>
      <w:r>
        <w:rPr>
          <w:rFonts w:eastAsia="Times New Roman"/>
          <w:szCs w:val="24"/>
        </w:rPr>
        <w:t>αι</w:t>
      </w:r>
      <w:r w:rsidRPr="00F36EE2">
        <w:rPr>
          <w:rFonts w:eastAsia="Times New Roman"/>
          <w:szCs w:val="24"/>
        </w:rPr>
        <w:t xml:space="preserve"> πως ο </w:t>
      </w:r>
      <w:r>
        <w:rPr>
          <w:rFonts w:eastAsia="Times New Roman"/>
          <w:szCs w:val="24"/>
        </w:rPr>
        <w:t>ο</w:t>
      </w:r>
      <w:r w:rsidRPr="00F36EE2">
        <w:rPr>
          <w:rFonts w:eastAsia="Times New Roman"/>
          <w:szCs w:val="24"/>
        </w:rPr>
        <w:t xml:space="preserve">ργανισμός </w:t>
      </w:r>
      <w:r w:rsidRPr="00F36EE2">
        <w:rPr>
          <w:rFonts w:eastAsia="Times New Roman"/>
          <w:szCs w:val="24"/>
        </w:rPr>
        <w:t>λειτουργεί προς χάρ</w:t>
      </w:r>
      <w:r>
        <w:rPr>
          <w:rFonts w:eastAsia="Times New Roman"/>
          <w:szCs w:val="24"/>
        </w:rPr>
        <w:t>ιν</w:t>
      </w:r>
      <w:r w:rsidRPr="00F36EE2">
        <w:rPr>
          <w:rFonts w:eastAsia="Times New Roman"/>
          <w:szCs w:val="24"/>
        </w:rPr>
        <w:t xml:space="preserve"> του </w:t>
      </w:r>
      <w:r>
        <w:rPr>
          <w:rFonts w:eastAsia="Times New Roman"/>
          <w:szCs w:val="24"/>
        </w:rPr>
        <w:t>δημοσίου</w:t>
      </w:r>
      <w:r w:rsidRPr="00F36EE2">
        <w:rPr>
          <w:rFonts w:eastAsia="Times New Roman"/>
          <w:szCs w:val="24"/>
        </w:rPr>
        <w:t xml:space="preserve"> συμφέροντος</w:t>
      </w:r>
      <w:r>
        <w:rPr>
          <w:rFonts w:eastAsia="Times New Roman"/>
          <w:szCs w:val="24"/>
        </w:rPr>
        <w:t>,</w:t>
      </w:r>
      <w:r w:rsidRPr="00F36EE2">
        <w:rPr>
          <w:rFonts w:eastAsia="Times New Roman"/>
          <w:szCs w:val="24"/>
        </w:rPr>
        <w:t xml:space="preserve"> </w:t>
      </w:r>
      <w:r>
        <w:rPr>
          <w:rFonts w:eastAsia="Times New Roman"/>
          <w:szCs w:val="24"/>
        </w:rPr>
        <w:t>όμως,</w:t>
      </w:r>
      <w:r w:rsidRPr="00F36EE2">
        <w:rPr>
          <w:rFonts w:eastAsia="Times New Roman"/>
          <w:szCs w:val="24"/>
        </w:rPr>
        <w:t xml:space="preserve"> εντελώς αντιφατικά με αυτήν </w:t>
      </w:r>
      <w:r>
        <w:rPr>
          <w:rFonts w:eastAsia="Times New Roman"/>
          <w:szCs w:val="24"/>
        </w:rPr>
        <w:t xml:space="preserve">την </w:t>
      </w:r>
      <w:r w:rsidRPr="00F36EE2">
        <w:rPr>
          <w:rFonts w:eastAsia="Times New Roman"/>
          <w:szCs w:val="24"/>
        </w:rPr>
        <w:t>α</w:t>
      </w:r>
      <w:r>
        <w:rPr>
          <w:rFonts w:eastAsia="Times New Roman"/>
          <w:szCs w:val="24"/>
        </w:rPr>
        <w:t>να</w:t>
      </w:r>
      <w:r w:rsidRPr="00F36EE2">
        <w:rPr>
          <w:rFonts w:eastAsia="Times New Roman"/>
          <w:szCs w:val="24"/>
        </w:rPr>
        <w:t>φορά</w:t>
      </w:r>
      <w:r>
        <w:rPr>
          <w:rFonts w:eastAsia="Times New Roman"/>
          <w:szCs w:val="24"/>
        </w:rPr>
        <w:t>,</w:t>
      </w:r>
      <w:r w:rsidRPr="00F36EE2">
        <w:rPr>
          <w:rFonts w:eastAsia="Times New Roman"/>
          <w:szCs w:val="24"/>
        </w:rPr>
        <w:t xml:space="preserve"> προβλέπει </w:t>
      </w:r>
      <w:r>
        <w:rPr>
          <w:rFonts w:eastAsia="Times New Roman"/>
          <w:szCs w:val="24"/>
        </w:rPr>
        <w:t>ε</w:t>
      </w:r>
      <w:r w:rsidRPr="00F36EE2">
        <w:rPr>
          <w:rFonts w:eastAsia="Times New Roman"/>
          <w:szCs w:val="24"/>
        </w:rPr>
        <w:t xml:space="preserve">πίσης απαλλαγή από οικονομικά </w:t>
      </w:r>
      <w:r>
        <w:rPr>
          <w:rFonts w:eastAsia="Times New Roman"/>
          <w:szCs w:val="24"/>
        </w:rPr>
        <w:t>β</w:t>
      </w:r>
      <w:r w:rsidRPr="00F36EE2">
        <w:rPr>
          <w:rFonts w:eastAsia="Times New Roman"/>
          <w:szCs w:val="24"/>
        </w:rPr>
        <w:t>άρη</w:t>
      </w:r>
      <w:r>
        <w:rPr>
          <w:rFonts w:eastAsia="Times New Roman"/>
          <w:szCs w:val="24"/>
        </w:rPr>
        <w:t>,</w:t>
      </w:r>
      <w:r w:rsidRPr="00F36EE2">
        <w:rPr>
          <w:rFonts w:eastAsia="Times New Roman"/>
          <w:szCs w:val="24"/>
        </w:rPr>
        <w:t xml:space="preserve"> παραχωρώντας δικαστικές και διοικητικές ατέλειες και δικαστικά δικονομικά και </w:t>
      </w:r>
      <w:r>
        <w:rPr>
          <w:rFonts w:eastAsia="Times New Roman"/>
          <w:szCs w:val="24"/>
        </w:rPr>
        <w:t>ουσιαστικά</w:t>
      </w:r>
      <w:r w:rsidRPr="00F36EE2">
        <w:rPr>
          <w:rFonts w:eastAsia="Times New Roman"/>
          <w:szCs w:val="24"/>
        </w:rPr>
        <w:t xml:space="preserve"> προνόμια του δημοσίου</w:t>
      </w:r>
      <w:r>
        <w:rPr>
          <w:rFonts w:eastAsia="Times New Roman"/>
          <w:szCs w:val="24"/>
        </w:rPr>
        <w:t>.</w:t>
      </w:r>
    </w:p>
    <w:p w14:paraId="796CE7C9" w14:textId="77777777" w:rsidR="00E9701A" w:rsidRDefault="003308C2">
      <w:pPr>
        <w:tabs>
          <w:tab w:val="center" w:pos="4753"/>
          <w:tab w:val="left" w:pos="6156"/>
        </w:tabs>
        <w:spacing w:line="600" w:lineRule="auto"/>
        <w:ind w:firstLine="720"/>
        <w:jc w:val="both"/>
        <w:rPr>
          <w:rFonts w:eastAsia="Times New Roman"/>
          <w:szCs w:val="24"/>
        </w:rPr>
      </w:pPr>
      <w:r>
        <w:rPr>
          <w:rFonts w:eastAsia="Times New Roman"/>
          <w:szCs w:val="24"/>
        </w:rPr>
        <w:t>Μ</w:t>
      </w:r>
      <w:r w:rsidRPr="00F36EE2">
        <w:rPr>
          <w:rFonts w:eastAsia="Times New Roman"/>
          <w:szCs w:val="24"/>
        </w:rPr>
        <w:t xml:space="preserve">εταξύ των σκοπών του προτεινόμενου </w:t>
      </w:r>
      <w:r>
        <w:rPr>
          <w:rFonts w:eastAsia="Times New Roman"/>
          <w:szCs w:val="24"/>
        </w:rPr>
        <w:t xml:space="preserve">οργανισμού </w:t>
      </w:r>
      <w:r>
        <w:rPr>
          <w:rFonts w:eastAsia="Times New Roman"/>
          <w:szCs w:val="24"/>
        </w:rPr>
        <w:t>αναφέρετ</w:t>
      </w:r>
      <w:r>
        <w:rPr>
          <w:rFonts w:eastAsia="Times New Roman"/>
          <w:szCs w:val="24"/>
        </w:rPr>
        <w:t>αι</w:t>
      </w:r>
      <w:r w:rsidRPr="00F36EE2">
        <w:rPr>
          <w:rFonts w:eastAsia="Times New Roman"/>
          <w:szCs w:val="24"/>
        </w:rPr>
        <w:t xml:space="preserve"> </w:t>
      </w:r>
      <w:r>
        <w:rPr>
          <w:rFonts w:eastAsia="Times New Roman"/>
          <w:szCs w:val="24"/>
        </w:rPr>
        <w:t>σ</w:t>
      </w:r>
      <w:r w:rsidRPr="00F36EE2">
        <w:rPr>
          <w:rFonts w:eastAsia="Times New Roman"/>
          <w:szCs w:val="24"/>
        </w:rPr>
        <w:t xml:space="preserve">την παράγραφο 2 και </w:t>
      </w:r>
      <w:r>
        <w:rPr>
          <w:rFonts w:eastAsia="Times New Roman"/>
          <w:szCs w:val="24"/>
        </w:rPr>
        <w:t xml:space="preserve">η </w:t>
      </w:r>
      <w:r w:rsidRPr="00F36EE2">
        <w:rPr>
          <w:rFonts w:eastAsia="Times New Roman"/>
          <w:szCs w:val="24"/>
        </w:rPr>
        <w:t xml:space="preserve">ανάπτυξη της </w:t>
      </w:r>
      <w:r>
        <w:rPr>
          <w:rFonts w:eastAsia="Times New Roman"/>
          <w:szCs w:val="24"/>
        </w:rPr>
        <w:t>ιστορικής</w:t>
      </w:r>
      <w:r w:rsidRPr="00F36EE2">
        <w:rPr>
          <w:rFonts w:eastAsia="Times New Roman"/>
          <w:szCs w:val="24"/>
        </w:rPr>
        <w:t xml:space="preserve"> </w:t>
      </w:r>
      <w:r>
        <w:rPr>
          <w:rFonts w:eastAsia="Times New Roman"/>
          <w:szCs w:val="24"/>
        </w:rPr>
        <w:t>μ</w:t>
      </w:r>
      <w:r w:rsidRPr="00F36EE2">
        <w:rPr>
          <w:rFonts w:eastAsia="Times New Roman"/>
          <w:szCs w:val="24"/>
        </w:rPr>
        <w:t>ελέτης και της επιστημονικής έρευνας</w:t>
      </w:r>
      <w:r>
        <w:rPr>
          <w:rFonts w:eastAsia="Times New Roman"/>
          <w:szCs w:val="24"/>
        </w:rPr>
        <w:t>. Να υπενθυμίσουμε σε αυτό το σημείο</w:t>
      </w:r>
      <w:r w:rsidRPr="00F36EE2">
        <w:rPr>
          <w:rFonts w:eastAsia="Times New Roman"/>
          <w:szCs w:val="24"/>
        </w:rPr>
        <w:t xml:space="preserve"> </w:t>
      </w:r>
      <w:r>
        <w:rPr>
          <w:rFonts w:eastAsia="Times New Roman"/>
          <w:szCs w:val="24"/>
        </w:rPr>
        <w:t>-</w:t>
      </w:r>
      <w:r w:rsidRPr="00F36EE2">
        <w:rPr>
          <w:rFonts w:eastAsia="Times New Roman"/>
          <w:szCs w:val="24"/>
        </w:rPr>
        <w:t xml:space="preserve">κάτι που είπα και </w:t>
      </w:r>
      <w:r>
        <w:rPr>
          <w:rFonts w:eastAsia="Times New Roman"/>
          <w:szCs w:val="24"/>
        </w:rPr>
        <w:t>στις επιτροπές-</w:t>
      </w:r>
      <w:r w:rsidRPr="00F36EE2">
        <w:rPr>
          <w:rFonts w:eastAsia="Times New Roman"/>
          <w:szCs w:val="24"/>
        </w:rPr>
        <w:t xml:space="preserve"> </w:t>
      </w:r>
      <w:r>
        <w:rPr>
          <w:rFonts w:eastAsia="Times New Roman"/>
          <w:szCs w:val="24"/>
        </w:rPr>
        <w:t>δ</w:t>
      </w:r>
      <w:r w:rsidRPr="00F36EE2">
        <w:rPr>
          <w:rFonts w:eastAsia="Times New Roman"/>
          <w:szCs w:val="24"/>
        </w:rPr>
        <w:t xml:space="preserve">ύο παραδείγματα </w:t>
      </w:r>
      <w:r w:rsidRPr="00F36EE2">
        <w:rPr>
          <w:rFonts w:eastAsia="Times New Roman"/>
          <w:szCs w:val="24"/>
        </w:rPr>
        <w:lastRenderedPageBreak/>
        <w:t xml:space="preserve">επιστημονικής έρευνας και ιστορικής </w:t>
      </w:r>
      <w:r>
        <w:rPr>
          <w:rFonts w:eastAsia="Times New Roman"/>
          <w:szCs w:val="24"/>
        </w:rPr>
        <w:t>μ</w:t>
      </w:r>
      <w:r w:rsidRPr="00F36EE2">
        <w:rPr>
          <w:rFonts w:eastAsia="Times New Roman"/>
          <w:szCs w:val="24"/>
        </w:rPr>
        <w:t>ελέτης</w:t>
      </w:r>
      <w:r>
        <w:rPr>
          <w:rFonts w:eastAsia="Times New Roman"/>
          <w:szCs w:val="24"/>
        </w:rPr>
        <w:t>,</w:t>
      </w:r>
      <w:r w:rsidRPr="00F36EE2">
        <w:rPr>
          <w:rFonts w:eastAsia="Times New Roman"/>
          <w:szCs w:val="24"/>
        </w:rPr>
        <w:t xml:space="preserve"> όπως την αντιλαμβάνονται οι </w:t>
      </w:r>
      <w:r>
        <w:rPr>
          <w:rFonts w:eastAsia="Times New Roman"/>
          <w:szCs w:val="24"/>
        </w:rPr>
        <w:t>Α</w:t>
      </w:r>
      <w:r w:rsidRPr="00F36EE2">
        <w:rPr>
          <w:rFonts w:eastAsia="Times New Roman"/>
          <w:szCs w:val="24"/>
        </w:rPr>
        <w:t>ριστερο</w:t>
      </w:r>
      <w:r w:rsidRPr="00F36EE2">
        <w:rPr>
          <w:rFonts w:eastAsia="Times New Roman"/>
          <w:szCs w:val="24"/>
        </w:rPr>
        <w:t>ί</w:t>
      </w:r>
      <w:r>
        <w:rPr>
          <w:rFonts w:eastAsia="Times New Roman"/>
          <w:szCs w:val="24"/>
        </w:rPr>
        <w:t>.</w:t>
      </w:r>
      <w:r w:rsidRPr="00F36EE2">
        <w:rPr>
          <w:rFonts w:eastAsia="Times New Roman"/>
          <w:szCs w:val="24"/>
        </w:rPr>
        <w:t xml:space="preserve"> Πρώτον</w:t>
      </w:r>
      <w:r>
        <w:rPr>
          <w:rFonts w:eastAsia="Times New Roman"/>
          <w:szCs w:val="24"/>
        </w:rPr>
        <w:t>,</w:t>
      </w:r>
      <w:r w:rsidRPr="00F36EE2">
        <w:rPr>
          <w:rFonts w:eastAsia="Times New Roman"/>
          <w:szCs w:val="24"/>
        </w:rPr>
        <w:t xml:space="preserve"> </w:t>
      </w:r>
      <w:r>
        <w:rPr>
          <w:rFonts w:eastAsia="Times New Roman"/>
          <w:szCs w:val="24"/>
        </w:rPr>
        <w:t>η</w:t>
      </w:r>
      <w:r w:rsidRPr="00F36EE2">
        <w:rPr>
          <w:rFonts w:eastAsia="Times New Roman"/>
          <w:szCs w:val="24"/>
        </w:rPr>
        <w:t xml:space="preserve"> αναφορά σε </w:t>
      </w:r>
      <w:r>
        <w:rPr>
          <w:rFonts w:eastAsia="Times New Roman"/>
          <w:szCs w:val="24"/>
        </w:rPr>
        <w:t>«συνωστισμό»</w:t>
      </w:r>
      <w:r w:rsidRPr="00F36EE2">
        <w:rPr>
          <w:rFonts w:eastAsia="Times New Roman"/>
          <w:szCs w:val="24"/>
        </w:rPr>
        <w:t xml:space="preserve"> των Ελλήνων στην παραλία της Σμύρνης από τη</w:t>
      </w:r>
      <w:r>
        <w:rPr>
          <w:rFonts w:eastAsia="Times New Roman"/>
          <w:szCs w:val="24"/>
        </w:rPr>
        <w:t xml:space="preserve">ν </w:t>
      </w:r>
      <w:proofErr w:type="spellStart"/>
      <w:r>
        <w:rPr>
          <w:rFonts w:eastAsia="Times New Roman"/>
          <w:szCs w:val="24"/>
        </w:rPr>
        <w:t>Ρεπούση</w:t>
      </w:r>
      <w:proofErr w:type="spellEnd"/>
      <w:r>
        <w:rPr>
          <w:rFonts w:eastAsia="Times New Roman"/>
          <w:szCs w:val="24"/>
        </w:rPr>
        <w:t xml:space="preserve"> και δεύτερον</w:t>
      </w:r>
      <w:r w:rsidRPr="00F36EE2">
        <w:rPr>
          <w:rFonts w:eastAsia="Times New Roman"/>
          <w:szCs w:val="24"/>
        </w:rPr>
        <w:t xml:space="preserve"> η </w:t>
      </w:r>
      <w:r>
        <w:rPr>
          <w:rFonts w:eastAsia="Times New Roman"/>
          <w:szCs w:val="24"/>
        </w:rPr>
        <w:t xml:space="preserve">μη </w:t>
      </w:r>
      <w:r w:rsidRPr="00F36EE2">
        <w:rPr>
          <w:rFonts w:eastAsia="Times New Roman"/>
          <w:szCs w:val="24"/>
        </w:rPr>
        <w:t xml:space="preserve">αναγνώριση </w:t>
      </w:r>
      <w:r>
        <w:rPr>
          <w:rFonts w:eastAsia="Times New Roman"/>
          <w:szCs w:val="24"/>
        </w:rPr>
        <w:t>της Γ</w:t>
      </w:r>
      <w:r w:rsidRPr="00F36EE2">
        <w:rPr>
          <w:rFonts w:eastAsia="Times New Roman"/>
          <w:szCs w:val="24"/>
        </w:rPr>
        <w:t xml:space="preserve">ενοκτονίας </w:t>
      </w:r>
      <w:r>
        <w:rPr>
          <w:rFonts w:eastAsia="Times New Roman"/>
          <w:szCs w:val="24"/>
        </w:rPr>
        <w:t>των Ποντίων από τον Φίλη. Α</w:t>
      </w:r>
      <w:r w:rsidRPr="00F36EE2">
        <w:rPr>
          <w:rFonts w:eastAsia="Times New Roman"/>
          <w:szCs w:val="24"/>
        </w:rPr>
        <w:t xml:space="preserve">υτές οι </w:t>
      </w:r>
      <w:r>
        <w:rPr>
          <w:rFonts w:eastAsia="Times New Roman"/>
          <w:szCs w:val="24"/>
        </w:rPr>
        <w:t xml:space="preserve">κατάπτυστες </w:t>
      </w:r>
      <w:r w:rsidRPr="00F36EE2">
        <w:rPr>
          <w:rFonts w:eastAsia="Times New Roman"/>
          <w:szCs w:val="24"/>
        </w:rPr>
        <w:t>θέσεις και αναφορές</w:t>
      </w:r>
      <w:r>
        <w:rPr>
          <w:rFonts w:eastAsia="Times New Roman"/>
          <w:szCs w:val="24"/>
        </w:rPr>
        <w:t>,</w:t>
      </w:r>
      <w:r w:rsidRPr="00F36EE2">
        <w:rPr>
          <w:rFonts w:eastAsia="Times New Roman"/>
          <w:szCs w:val="24"/>
        </w:rPr>
        <w:t xml:space="preserve"> κατά τους ανθρώπους </w:t>
      </w:r>
      <w:r>
        <w:rPr>
          <w:rFonts w:eastAsia="Times New Roman"/>
          <w:szCs w:val="24"/>
        </w:rPr>
        <w:t>αυτούς</w:t>
      </w:r>
      <w:r w:rsidRPr="00F36EE2">
        <w:rPr>
          <w:rFonts w:eastAsia="Times New Roman"/>
          <w:szCs w:val="24"/>
        </w:rPr>
        <w:t xml:space="preserve"> </w:t>
      </w:r>
      <w:r>
        <w:rPr>
          <w:rFonts w:eastAsia="Times New Roman"/>
          <w:szCs w:val="24"/>
        </w:rPr>
        <w:t>-</w:t>
      </w:r>
      <w:r w:rsidRPr="00F36EE2">
        <w:rPr>
          <w:rFonts w:eastAsia="Times New Roman"/>
          <w:szCs w:val="24"/>
        </w:rPr>
        <w:t xml:space="preserve">σε πάρα πολλά </w:t>
      </w:r>
      <w:r>
        <w:rPr>
          <w:rFonts w:eastAsia="Times New Roman"/>
          <w:szCs w:val="24"/>
        </w:rPr>
        <w:t>εισαγωγικά-</w:t>
      </w:r>
      <w:r>
        <w:rPr>
          <w:rFonts w:eastAsia="Times New Roman"/>
          <w:szCs w:val="24"/>
        </w:rPr>
        <w:t>,</w:t>
      </w:r>
      <w:r>
        <w:rPr>
          <w:rFonts w:eastAsia="Times New Roman"/>
          <w:szCs w:val="24"/>
        </w:rPr>
        <w:t xml:space="preserve"> ήταν</w:t>
      </w:r>
      <w:r w:rsidRPr="00F36EE2">
        <w:rPr>
          <w:rFonts w:eastAsia="Times New Roman"/>
          <w:szCs w:val="24"/>
        </w:rPr>
        <w:t xml:space="preserve"> προϊόντα επιστημονικής έρευνας</w:t>
      </w:r>
      <w:r>
        <w:rPr>
          <w:rFonts w:eastAsia="Times New Roman"/>
          <w:szCs w:val="24"/>
        </w:rPr>
        <w:t>.</w:t>
      </w:r>
    </w:p>
    <w:p w14:paraId="796CE7CA" w14:textId="77777777" w:rsidR="00E9701A" w:rsidRDefault="003308C2">
      <w:pPr>
        <w:tabs>
          <w:tab w:val="center" w:pos="4753"/>
          <w:tab w:val="left" w:pos="6156"/>
        </w:tabs>
        <w:spacing w:line="600" w:lineRule="auto"/>
        <w:ind w:firstLine="720"/>
        <w:jc w:val="both"/>
        <w:rPr>
          <w:rFonts w:eastAsia="Times New Roman"/>
          <w:szCs w:val="24"/>
        </w:rPr>
      </w:pPr>
      <w:r>
        <w:rPr>
          <w:rFonts w:eastAsia="Times New Roman"/>
          <w:szCs w:val="24"/>
        </w:rPr>
        <w:t xml:space="preserve">Στο άρθρο 2, στο εδάφιο 3 είναι εμφανής η </w:t>
      </w:r>
      <w:r w:rsidRPr="00F36EE2">
        <w:rPr>
          <w:rFonts w:eastAsia="Times New Roman"/>
          <w:szCs w:val="24"/>
        </w:rPr>
        <w:t xml:space="preserve">εμπλοκή του </w:t>
      </w:r>
      <w:r>
        <w:rPr>
          <w:rFonts w:eastAsia="Times New Roman"/>
          <w:szCs w:val="24"/>
        </w:rPr>
        <w:t>Υ</w:t>
      </w:r>
      <w:r w:rsidRPr="00F36EE2">
        <w:rPr>
          <w:rFonts w:eastAsia="Times New Roman"/>
          <w:szCs w:val="24"/>
        </w:rPr>
        <w:t xml:space="preserve">πουργού </w:t>
      </w:r>
      <w:r>
        <w:rPr>
          <w:rFonts w:eastAsia="Times New Roman"/>
          <w:szCs w:val="24"/>
        </w:rPr>
        <w:t>Π</w:t>
      </w:r>
      <w:r w:rsidRPr="00F36EE2">
        <w:rPr>
          <w:rFonts w:eastAsia="Times New Roman"/>
          <w:szCs w:val="24"/>
        </w:rPr>
        <w:t xml:space="preserve">ολιτισμού σχετικά με την επιλογή τεσσάρων μελών του </w:t>
      </w:r>
      <w:r>
        <w:rPr>
          <w:rFonts w:eastAsia="Times New Roman"/>
          <w:szCs w:val="24"/>
        </w:rPr>
        <w:t>δ</w:t>
      </w:r>
      <w:r w:rsidRPr="00F36EE2">
        <w:rPr>
          <w:rFonts w:eastAsia="Times New Roman"/>
          <w:szCs w:val="24"/>
        </w:rPr>
        <w:t xml:space="preserve">ιοικητικού </w:t>
      </w:r>
      <w:r>
        <w:rPr>
          <w:rFonts w:eastAsia="Times New Roman"/>
          <w:szCs w:val="24"/>
        </w:rPr>
        <w:t>σ</w:t>
      </w:r>
      <w:r w:rsidRPr="00F36EE2">
        <w:rPr>
          <w:rFonts w:eastAsia="Times New Roman"/>
          <w:szCs w:val="24"/>
        </w:rPr>
        <w:t>υμβουλίου</w:t>
      </w:r>
      <w:r>
        <w:rPr>
          <w:rFonts w:eastAsia="Times New Roman"/>
          <w:szCs w:val="24"/>
        </w:rPr>
        <w:t>,</w:t>
      </w:r>
      <w:r w:rsidRPr="00F36EE2">
        <w:rPr>
          <w:rFonts w:eastAsia="Times New Roman"/>
          <w:szCs w:val="24"/>
        </w:rPr>
        <w:t xml:space="preserve"> του </w:t>
      </w:r>
      <w:r w:rsidRPr="00F36EE2">
        <w:rPr>
          <w:rFonts w:eastAsia="Times New Roman"/>
          <w:szCs w:val="24"/>
        </w:rPr>
        <w:t>π</w:t>
      </w:r>
      <w:r w:rsidRPr="00F36EE2">
        <w:rPr>
          <w:rFonts w:eastAsia="Times New Roman"/>
          <w:szCs w:val="24"/>
        </w:rPr>
        <w:t>ροέδρου</w:t>
      </w:r>
      <w:r>
        <w:rPr>
          <w:rFonts w:eastAsia="Times New Roman"/>
          <w:szCs w:val="24"/>
        </w:rPr>
        <w:t>,</w:t>
      </w:r>
      <w:r w:rsidRPr="00F36EE2">
        <w:rPr>
          <w:rFonts w:eastAsia="Times New Roman"/>
          <w:szCs w:val="24"/>
        </w:rPr>
        <w:t xml:space="preserve"> του </w:t>
      </w:r>
      <w:r>
        <w:rPr>
          <w:rFonts w:eastAsia="Times New Roman"/>
          <w:szCs w:val="24"/>
        </w:rPr>
        <w:t>α</w:t>
      </w:r>
      <w:r w:rsidRPr="00F36EE2">
        <w:rPr>
          <w:rFonts w:eastAsia="Times New Roman"/>
          <w:szCs w:val="24"/>
        </w:rPr>
        <w:t xml:space="preserve">ντιπροέδρου και δύο ακόμα </w:t>
      </w:r>
      <w:r>
        <w:rPr>
          <w:rFonts w:eastAsia="Times New Roman"/>
          <w:szCs w:val="24"/>
        </w:rPr>
        <w:t>μελών. Τ</w:t>
      </w:r>
      <w:r w:rsidRPr="00F36EE2">
        <w:rPr>
          <w:rFonts w:eastAsia="Times New Roman"/>
          <w:szCs w:val="24"/>
        </w:rPr>
        <w:t>ο γεγονός ότι η αποζημίω</w:t>
      </w:r>
      <w:r w:rsidRPr="00F36EE2">
        <w:rPr>
          <w:rFonts w:eastAsia="Times New Roman"/>
          <w:szCs w:val="24"/>
        </w:rPr>
        <w:t xml:space="preserve">ση των μελών του </w:t>
      </w:r>
      <w:r w:rsidRPr="00F36EE2">
        <w:rPr>
          <w:rFonts w:eastAsia="Times New Roman"/>
          <w:szCs w:val="24"/>
        </w:rPr>
        <w:t>δ</w:t>
      </w:r>
      <w:r w:rsidRPr="00F36EE2">
        <w:rPr>
          <w:rFonts w:eastAsia="Times New Roman"/>
          <w:szCs w:val="24"/>
        </w:rPr>
        <w:t xml:space="preserve">ιοικητικού </w:t>
      </w:r>
      <w:r w:rsidRPr="00F36EE2">
        <w:rPr>
          <w:rFonts w:eastAsia="Times New Roman"/>
          <w:szCs w:val="24"/>
        </w:rPr>
        <w:t>σ</w:t>
      </w:r>
      <w:r w:rsidRPr="00F36EE2">
        <w:rPr>
          <w:rFonts w:eastAsia="Times New Roman"/>
          <w:szCs w:val="24"/>
        </w:rPr>
        <w:t xml:space="preserve">υμβουλίου θα καθορίζεται </w:t>
      </w:r>
      <w:r>
        <w:rPr>
          <w:rFonts w:eastAsia="Times New Roman"/>
          <w:szCs w:val="24"/>
        </w:rPr>
        <w:t xml:space="preserve">κατόπιν σχετικής </w:t>
      </w:r>
      <w:r w:rsidRPr="00F36EE2">
        <w:rPr>
          <w:rFonts w:eastAsia="Times New Roman"/>
          <w:szCs w:val="24"/>
        </w:rPr>
        <w:t xml:space="preserve">κοινής υπουργικής απόφασης δεν είναι </w:t>
      </w:r>
      <w:r>
        <w:rPr>
          <w:rFonts w:eastAsia="Times New Roman"/>
          <w:szCs w:val="24"/>
        </w:rPr>
        <w:t xml:space="preserve">ορθή, </w:t>
      </w:r>
      <w:r w:rsidRPr="00F36EE2">
        <w:rPr>
          <w:rFonts w:eastAsia="Times New Roman"/>
          <w:szCs w:val="24"/>
        </w:rPr>
        <w:t>δεδομένου ότι ελλοχεύει ο κίνδυνος της πολιτικής εκμετάλλευσης</w:t>
      </w:r>
      <w:r>
        <w:rPr>
          <w:rFonts w:eastAsia="Times New Roman"/>
          <w:szCs w:val="24"/>
        </w:rPr>
        <w:t>.</w:t>
      </w:r>
    </w:p>
    <w:p w14:paraId="796CE7CB" w14:textId="77777777" w:rsidR="00E9701A" w:rsidRDefault="003308C2">
      <w:pPr>
        <w:tabs>
          <w:tab w:val="center" w:pos="4753"/>
          <w:tab w:val="left" w:pos="6156"/>
        </w:tabs>
        <w:spacing w:line="600" w:lineRule="auto"/>
        <w:ind w:firstLine="720"/>
        <w:jc w:val="both"/>
        <w:rPr>
          <w:rFonts w:eastAsia="Times New Roman"/>
          <w:szCs w:val="24"/>
        </w:rPr>
      </w:pPr>
      <w:r>
        <w:rPr>
          <w:rFonts w:eastAsia="Times New Roman"/>
          <w:szCs w:val="24"/>
        </w:rPr>
        <w:t>Στο άρθρο 3, σ</w:t>
      </w:r>
      <w:r w:rsidRPr="00F36EE2">
        <w:rPr>
          <w:rFonts w:eastAsia="Times New Roman"/>
          <w:szCs w:val="24"/>
        </w:rPr>
        <w:t xml:space="preserve">την παράγραφο 1 προβλέπεται πως η επιλογή του </w:t>
      </w:r>
      <w:r w:rsidRPr="00F36EE2">
        <w:rPr>
          <w:rFonts w:eastAsia="Times New Roman"/>
          <w:szCs w:val="24"/>
        </w:rPr>
        <w:t>γ</w:t>
      </w:r>
      <w:r w:rsidRPr="00F36EE2">
        <w:rPr>
          <w:rFonts w:eastAsia="Times New Roman"/>
          <w:szCs w:val="24"/>
        </w:rPr>
        <w:t xml:space="preserve">ενικού </w:t>
      </w:r>
      <w:r w:rsidRPr="00F36EE2">
        <w:rPr>
          <w:rFonts w:eastAsia="Times New Roman"/>
          <w:szCs w:val="24"/>
        </w:rPr>
        <w:t>δ</w:t>
      </w:r>
      <w:r w:rsidRPr="00F36EE2">
        <w:rPr>
          <w:rFonts w:eastAsia="Times New Roman"/>
          <w:szCs w:val="24"/>
        </w:rPr>
        <w:t>ιευθυντή</w:t>
      </w:r>
      <w:r w:rsidRPr="00F36EE2">
        <w:rPr>
          <w:rFonts w:eastAsia="Times New Roman"/>
          <w:szCs w:val="24"/>
        </w:rPr>
        <w:t xml:space="preserve"> γίνεται κατόπιν </w:t>
      </w:r>
      <w:r>
        <w:rPr>
          <w:rFonts w:eastAsia="Times New Roman"/>
          <w:szCs w:val="24"/>
        </w:rPr>
        <w:t>δ</w:t>
      </w:r>
      <w:r w:rsidRPr="00F36EE2">
        <w:rPr>
          <w:rFonts w:eastAsia="Times New Roman"/>
          <w:szCs w:val="24"/>
        </w:rPr>
        <w:t>ιεθνούς προσκλήσεως εκδήλωση ενδιαφέροντος</w:t>
      </w:r>
      <w:r>
        <w:rPr>
          <w:rFonts w:eastAsia="Times New Roman"/>
          <w:szCs w:val="24"/>
        </w:rPr>
        <w:t>.</w:t>
      </w:r>
      <w:r w:rsidRPr="00F36EE2">
        <w:rPr>
          <w:rFonts w:eastAsia="Times New Roman"/>
          <w:szCs w:val="24"/>
        </w:rPr>
        <w:t xml:space="preserve"> Αυτό σημαίνει πως τη θέση αυτή υπάρχει το ενδεχόμενο να</w:t>
      </w:r>
      <w:r>
        <w:rPr>
          <w:rFonts w:eastAsia="Times New Roman"/>
          <w:szCs w:val="24"/>
        </w:rPr>
        <w:t xml:space="preserve"> την καταλάβει και κάποιος</w:t>
      </w:r>
      <w:r w:rsidRPr="00F36EE2">
        <w:rPr>
          <w:rFonts w:eastAsia="Times New Roman"/>
          <w:szCs w:val="24"/>
        </w:rPr>
        <w:t xml:space="preserve"> αλλοδαπός</w:t>
      </w:r>
      <w:r>
        <w:rPr>
          <w:rFonts w:eastAsia="Times New Roman"/>
          <w:szCs w:val="24"/>
        </w:rPr>
        <w:t>, αλλογενής, αλλόθρησκος, κάποιος</w:t>
      </w:r>
      <w:r w:rsidRPr="00F36EE2">
        <w:rPr>
          <w:rFonts w:eastAsia="Times New Roman"/>
          <w:szCs w:val="24"/>
        </w:rPr>
        <w:t xml:space="preserve"> Τούρκος</w:t>
      </w:r>
      <w:r>
        <w:rPr>
          <w:rFonts w:eastAsia="Times New Roman"/>
          <w:szCs w:val="24"/>
        </w:rPr>
        <w:t>, κάποιος</w:t>
      </w:r>
      <w:r w:rsidRPr="00F36EE2">
        <w:rPr>
          <w:rFonts w:eastAsia="Times New Roman"/>
          <w:szCs w:val="24"/>
        </w:rPr>
        <w:t xml:space="preserve"> </w:t>
      </w:r>
      <w:r w:rsidRPr="00F36EE2">
        <w:rPr>
          <w:rFonts w:eastAsia="Times New Roman"/>
          <w:szCs w:val="24"/>
        </w:rPr>
        <w:lastRenderedPageBreak/>
        <w:t>Αλβανός</w:t>
      </w:r>
      <w:r>
        <w:rPr>
          <w:rFonts w:eastAsia="Times New Roman"/>
          <w:szCs w:val="24"/>
        </w:rPr>
        <w:t>,</w:t>
      </w:r>
      <w:r w:rsidRPr="00F36EE2">
        <w:rPr>
          <w:rFonts w:eastAsia="Times New Roman"/>
          <w:szCs w:val="24"/>
        </w:rPr>
        <w:t xml:space="preserve"> κάποιος Πακιστανός</w:t>
      </w:r>
      <w:r>
        <w:rPr>
          <w:rFonts w:eastAsia="Times New Roman"/>
          <w:szCs w:val="24"/>
        </w:rPr>
        <w:t>, κάποιος Σκοπιανός. Η</w:t>
      </w:r>
      <w:r w:rsidRPr="00F36EE2">
        <w:rPr>
          <w:rFonts w:eastAsia="Times New Roman"/>
          <w:szCs w:val="24"/>
        </w:rPr>
        <w:t xml:space="preserve"> ίδ</w:t>
      </w:r>
      <w:r w:rsidRPr="00F36EE2">
        <w:rPr>
          <w:rFonts w:eastAsia="Times New Roman"/>
          <w:szCs w:val="24"/>
        </w:rPr>
        <w:t>ια επισήμανση και καταγγελία αφορά και τα άρθρα 5</w:t>
      </w:r>
      <w:r>
        <w:rPr>
          <w:rFonts w:eastAsia="Times New Roman"/>
          <w:szCs w:val="24"/>
        </w:rPr>
        <w:t xml:space="preserve">, </w:t>
      </w:r>
      <w:r w:rsidRPr="00F36EE2">
        <w:rPr>
          <w:rFonts w:eastAsia="Times New Roman"/>
          <w:szCs w:val="24"/>
        </w:rPr>
        <w:t>6</w:t>
      </w:r>
      <w:r>
        <w:rPr>
          <w:rFonts w:eastAsia="Times New Roman"/>
          <w:szCs w:val="24"/>
        </w:rPr>
        <w:t xml:space="preserve"> και </w:t>
      </w:r>
      <w:r w:rsidRPr="00F36EE2">
        <w:rPr>
          <w:rFonts w:eastAsia="Times New Roman"/>
          <w:szCs w:val="24"/>
        </w:rPr>
        <w:t>8</w:t>
      </w:r>
      <w:r>
        <w:rPr>
          <w:rFonts w:eastAsia="Times New Roman"/>
          <w:szCs w:val="24"/>
        </w:rPr>
        <w:t>.</w:t>
      </w:r>
    </w:p>
    <w:p w14:paraId="796CE7CC"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Δεύτερον, προκαλείται επί του προϋπολογισμού του Μητροπολιτικού Οργανισμού Μουσείων Εικαστικών Τεχνών Θεσσαλονίκης ετήσια δαπάνη από τη σύσταση θέσης </w:t>
      </w:r>
      <w:r>
        <w:rPr>
          <w:rFonts w:eastAsia="Times New Roman"/>
          <w:szCs w:val="24"/>
        </w:rPr>
        <w:t>γ</w:t>
      </w:r>
      <w:r>
        <w:rPr>
          <w:rFonts w:eastAsia="Times New Roman"/>
          <w:szCs w:val="24"/>
        </w:rPr>
        <w:t xml:space="preserve">ενικού </w:t>
      </w:r>
      <w:r>
        <w:rPr>
          <w:rFonts w:eastAsia="Times New Roman"/>
          <w:szCs w:val="24"/>
        </w:rPr>
        <w:t>δ</w:t>
      </w:r>
      <w:r>
        <w:rPr>
          <w:rFonts w:eastAsia="Times New Roman"/>
          <w:szCs w:val="24"/>
        </w:rPr>
        <w:t xml:space="preserve">ιευθυντή και δύο νέων διευθυντών που </w:t>
      </w:r>
      <w:r>
        <w:rPr>
          <w:rFonts w:eastAsia="Times New Roman"/>
          <w:szCs w:val="24"/>
        </w:rPr>
        <w:t xml:space="preserve">θα στελεχώσουν τον νεοσύστατο </w:t>
      </w:r>
      <w:r>
        <w:rPr>
          <w:rFonts w:eastAsia="Times New Roman"/>
          <w:szCs w:val="24"/>
        </w:rPr>
        <w:t>οργανισμό</w:t>
      </w:r>
      <w:r>
        <w:rPr>
          <w:rFonts w:eastAsia="Times New Roman"/>
          <w:szCs w:val="24"/>
        </w:rPr>
        <w:t xml:space="preserve">, το ύψος της οποίας εξαρτάται από την έκδοση της σχετικής ΚΥΑ. Εκτιμάται πάντως στο ποσό των 137.000 ευρώ, περίπου, κατ’ ανώτατο όριο. </w:t>
      </w:r>
    </w:p>
    <w:p w14:paraId="796CE7CD"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Στο άρθρο 4, προκαλείται επί του προϋπολογισμού του Μητροπολιτικού Οργανισμού Μο</w:t>
      </w:r>
      <w:r>
        <w:rPr>
          <w:rFonts w:eastAsia="Times New Roman"/>
          <w:szCs w:val="24"/>
        </w:rPr>
        <w:t xml:space="preserve">υσείων Εικαστικών Τεχνών Θεσσαλονίκης ετήσια δαπάνη ποσού 25.000 ευρώ, περίπου, από την καταβολή επιδόματος θέσης ευθύνης σε έξι νέους προϊσταμένους οργανικών μονάδων επιπέδου τμήματος. </w:t>
      </w:r>
    </w:p>
    <w:p w14:paraId="796CE7CE"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Ετήσια δαπάνη από τη σύσταση θέσης </w:t>
      </w:r>
      <w:r>
        <w:rPr>
          <w:rFonts w:eastAsia="Times New Roman"/>
          <w:szCs w:val="24"/>
        </w:rPr>
        <w:t>γ</w:t>
      </w:r>
      <w:r>
        <w:rPr>
          <w:rFonts w:eastAsia="Times New Roman"/>
          <w:szCs w:val="24"/>
        </w:rPr>
        <w:t xml:space="preserve">ενικού </w:t>
      </w:r>
      <w:r>
        <w:rPr>
          <w:rFonts w:eastAsia="Times New Roman"/>
          <w:szCs w:val="24"/>
        </w:rPr>
        <w:t>δ</w:t>
      </w:r>
      <w:r>
        <w:rPr>
          <w:rFonts w:eastAsia="Times New Roman"/>
          <w:szCs w:val="24"/>
        </w:rPr>
        <w:t>ιευθυντή και δύο νέων διε</w:t>
      </w:r>
      <w:r>
        <w:rPr>
          <w:rFonts w:eastAsia="Times New Roman"/>
          <w:szCs w:val="24"/>
        </w:rPr>
        <w:t xml:space="preserve">υθυντών, που θα στελεχώσουν και τον νεοσύστατο </w:t>
      </w:r>
      <w:r>
        <w:rPr>
          <w:rFonts w:eastAsia="Times New Roman"/>
          <w:szCs w:val="24"/>
        </w:rPr>
        <w:t>ο</w:t>
      </w:r>
      <w:r>
        <w:rPr>
          <w:rFonts w:eastAsia="Times New Roman"/>
          <w:szCs w:val="24"/>
        </w:rPr>
        <w:t xml:space="preserve">ργανισμό, το ύψος της οποία εξαρτάται από την έκδοση, πάλι, της σχετικής ΚΥΑ. </w:t>
      </w:r>
    </w:p>
    <w:p w14:paraId="796CE7CF"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Έχουμε εδώ δύο παρατηρήσεις: </w:t>
      </w:r>
    </w:p>
    <w:p w14:paraId="796CE7D0"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Πρώτον, την ενδεχόμενη ετήσια δαπάνη από τη δυνατότητα σύστασης του </w:t>
      </w:r>
      <w:r>
        <w:rPr>
          <w:rFonts w:eastAsia="Times New Roman"/>
          <w:szCs w:val="24"/>
        </w:rPr>
        <w:t xml:space="preserve">οργανισμού </w:t>
      </w:r>
      <w:r>
        <w:rPr>
          <w:rFonts w:eastAsia="Times New Roman"/>
          <w:szCs w:val="24"/>
        </w:rPr>
        <w:t xml:space="preserve">νέων υπηρεσιακών μονάδων για τη διαχείριση σημαινόντων συλλόγων έργων τέχνης και την πιθανή πρόσληψη του απαραίτητου προσωπικού στην περίπτωση που οι εν λόγω συλλογές περιέρχονται στον </w:t>
      </w:r>
      <w:r>
        <w:rPr>
          <w:rFonts w:eastAsia="Times New Roman"/>
          <w:szCs w:val="24"/>
        </w:rPr>
        <w:t xml:space="preserve">οργανισμό </w:t>
      </w:r>
      <w:r>
        <w:rPr>
          <w:rFonts w:eastAsia="Times New Roman"/>
          <w:szCs w:val="24"/>
        </w:rPr>
        <w:t xml:space="preserve">ύστερα από δωρεά. </w:t>
      </w:r>
    </w:p>
    <w:p w14:paraId="796CE7D1"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Και δεύτερον, ανάθεση με αμοιβή σε εξωτερι</w:t>
      </w:r>
      <w:r>
        <w:rPr>
          <w:rFonts w:eastAsia="Times New Roman"/>
          <w:szCs w:val="24"/>
        </w:rPr>
        <w:t xml:space="preserve">κό συνεργάτη υπηρεσιών συμβούλου για εικαστικά θέματα. </w:t>
      </w:r>
    </w:p>
    <w:p w14:paraId="796CE7D2"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Καταψηφίζουμε, επίσης, το άρθρο 7 που αφορά </w:t>
      </w:r>
      <w:r>
        <w:rPr>
          <w:rFonts w:eastAsia="Times New Roman"/>
          <w:szCs w:val="24"/>
        </w:rPr>
        <w:t>σ</w:t>
      </w:r>
      <w:r>
        <w:rPr>
          <w:rFonts w:eastAsia="Times New Roman"/>
          <w:szCs w:val="24"/>
        </w:rPr>
        <w:t>το Τμήμα Σύγχρονης Γλυπτικής</w:t>
      </w:r>
      <w:r>
        <w:rPr>
          <w:rFonts w:eastAsia="Times New Roman"/>
          <w:szCs w:val="24"/>
        </w:rPr>
        <w:t>,</w:t>
      </w:r>
      <w:r>
        <w:rPr>
          <w:rFonts w:eastAsia="Times New Roman"/>
          <w:szCs w:val="24"/>
        </w:rPr>
        <w:t xml:space="preserve"> Μουσείο </w:t>
      </w:r>
      <w:proofErr w:type="spellStart"/>
      <w:r>
        <w:rPr>
          <w:rFonts w:eastAsia="Times New Roman"/>
          <w:szCs w:val="24"/>
        </w:rPr>
        <w:t>Άλεξ</w:t>
      </w:r>
      <w:proofErr w:type="spellEnd"/>
      <w:r>
        <w:rPr>
          <w:rFonts w:eastAsia="Times New Roman"/>
          <w:szCs w:val="24"/>
        </w:rPr>
        <w:t xml:space="preserve"> Μυλωνά.</w:t>
      </w:r>
    </w:p>
    <w:p w14:paraId="796CE7D3"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Καταψηφίζουμε και το άρθρο 9.</w:t>
      </w:r>
    </w:p>
    <w:p w14:paraId="796CE7D4"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Στο άρθρο 10 έχουμε την επιβεβαίωση των φόβων μας αναφορικά με το θέμα στε</w:t>
      </w:r>
      <w:r>
        <w:rPr>
          <w:rFonts w:eastAsia="Times New Roman"/>
          <w:szCs w:val="24"/>
        </w:rPr>
        <w:t>λέχωσης και πρόσληψης προσωπικού. Όπως αποδεικνύεται από τα εδάφια 2, 3, 4, 5 και 6 θα γίνει πάρτι προσλήψεων, τηρουμένων των αναλογιών, κάτι που γίνεται σε κάθε νομοσχέδιο εν όψει εκλογών.</w:t>
      </w:r>
    </w:p>
    <w:p w14:paraId="796CE7D5"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Στο άρθρο 11, περιέχονται οι διατάξεις για τα θέματα διαχείρισης τ</w:t>
      </w:r>
      <w:r>
        <w:rPr>
          <w:rFonts w:eastAsia="Times New Roman"/>
          <w:szCs w:val="24"/>
        </w:rPr>
        <w:t>ων περιουσιακών στοιχείων στου Κρατικού Μουσείου Σύγχρονης Τέχνης. Είναι δέον να σημειωθεί ότι το 2000 υπεγράφη η σύμβαση για την αγορά της Συλλογής Κωστάκη, που εκτίθεται στο Κρατικό Μουσείο Σύγχρονης Τέχνης. Το τίμημα καθορίστηκε ύστερα από εισήγηση ειδι</w:t>
      </w:r>
      <w:r>
        <w:rPr>
          <w:rFonts w:eastAsia="Times New Roman"/>
          <w:szCs w:val="24"/>
        </w:rPr>
        <w:t xml:space="preserve">κής επιτροπής μεταξύ του Υπουργείου Πολιτισμού και των ιδιοκτητών της </w:t>
      </w:r>
      <w:r>
        <w:rPr>
          <w:rFonts w:eastAsia="Times New Roman"/>
          <w:szCs w:val="24"/>
        </w:rPr>
        <w:t xml:space="preserve">συλλογής </w:t>
      </w:r>
      <w:r>
        <w:rPr>
          <w:rFonts w:eastAsia="Times New Roman"/>
          <w:szCs w:val="24"/>
        </w:rPr>
        <w:t xml:space="preserve">και ανήλθε στο ποσό των 14,2 δισεκατομμυρίων δραχμών. Συνεπώς, το ελληνικό κράτος έχει δαπανήσει δεκάδες εκατομμύρια ευρώ για αυτήν τη συλλογή. </w:t>
      </w:r>
    </w:p>
    <w:p w14:paraId="796CE7D6"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Στο άρθρο 12 παρατηρείται μια γε</w:t>
      </w:r>
      <w:r>
        <w:rPr>
          <w:rFonts w:eastAsia="Times New Roman"/>
          <w:szCs w:val="24"/>
        </w:rPr>
        <w:t xml:space="preserve">νικότητα και ασάφεια στον ορισμό κάποιων από τις πηγές χρηματοδότησης του </w:t>
      </w:r>
      <w:r>
        <w:rPr>
          <w:rFonts w:eastAsia="Times New Roman"/>
          <w:szCs w:val="24"/>
        </w:rPr>
        <w:t>οργανισμού</w:t>
      </w:r>
      <w:r>
        <w:rPr>
          <w:rFonts w:eastAsia="Times New Roman"/>
          <w:szCs w:val="24"/>
        </w:rPr>
        <w:t>. Για παράδειγμα, δεν διευκρινίζεται σαφώς ποιοι ακριβώς είναι οι «άλλοι διεθνείς οργανισμοί» οι οποίοι θα ενισχύουν οικονομικώς, οι «μη δημόσιοι οργανισμοί» από τους οποίο</w:t>
      </w:r>
      <w:r>
        <w:rPr>
          <w:rFonts w:eastAsia="Times New Roman"/>
          <w:szCs w:val="24"/>
        </w:rPr>
        <w:t>υς θα προέρχονται επιχορηγήσεις. Ποιοι είναι οι «πάσης φύσεως και κάθε είδους κοινωνικοί πόροι» από όπου θα προέρχονται έσοδα. Δεν αποτελεί υπερβολή, συνεπώς, η δημιουργία της υπο</w:t>
      </w:r>
      <w:r>
        <w:rPr>
          <w:rFonts w:eastAsia="Times New Roman"/>
          <w:szCs w:val="24"/>
        </w:rPr>
        <w:lastRenderedPageBreak/>
        <w:t>ψίας, αν όχι βεβαιότητας, ότι με αυτήν την ασάφεια δίνεται έδαφος σε οποιονδή</w:t>
      </w:r>
      <w:r>
        <w:rPr>
          <w:rFonts w:eastAsia="Times New Roman"/>
          <w:szCs w:val="24"/>
        </w:rPr>
        <w:t xml:space="preserve">ποτε -όπως για παράδειγμα στον ανθέλληνα </w:t>
      </w:r>
      <w:proofErr w:type="spellStart"/>
      <w:r>
        <w:rPr>
          <w:rFonts w:eastAsia="Times New Roman"/>
          <w:szCs w:val="24"/>
        </w:rPr>
        <w:t>Σόρος</w:t>
      </w:r>
      <w:proofErr w:type="spellEnd"/>
      <w:r>
        <w:rPr>
          <w:rFonts w:eastAsia="Times New Roman"/>
          <w:szCs w:val="24"/>
        </w:rPr>
        <w:t>- να αποκτήσει πρόσβαση μέσω χρηματοδοτήσεων, επιχορηγήσεων, δωρεών κ.λπ. σε άλλον ένα τομέα δραστηριότητας στην Ελλάδα, προς εξυπηρέτηση των όποιων επιδιώξεών του.</w:t>
      </w:r>
    </w:p>
    <w:p w14:paraId="796CE7D7"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Θα καταψηφίσουμε επίσης τα άρθρα 13, 14, 15, </w:t>
      </w:r>
      <w:r>
        <w:rPr>
          <w:rFonts w:eastAsia="Times New Roman"/>
          <w:szCs w:val="24"/>
        </w:rPr>
        <w:t>16 και 17.</w:t>
      </w:r>
    </w:p>
    <w:p w14:paraId="796CE7D8"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Κάποιες ακόμα γενικές παρατηρήσεις.</w:t>
      </w:r>
    </w:p>
    <w:p w14:paraId="796CE7D9"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Είναι πραγματικά τραγικό και οξύμωρο τη στιγμή που μιλάμε για τέχνη και πολιτισμό, στελέχη της νεολαίας του ΣΥΡΙΖΑ να βεβηλώνουν με άθλιο τρόπο κορυφαία ιστορικά μνημεία, όπως ο Λευκός Πύργος στη Θεσσαλονίκη, </w:t>
      </w:r>
      <w:r>
        <w:rPr>
          <w:rFonts w:eastAsia="Times New Roman"/>
          <w:szCs w:val="24"/>
        </w:rPr>
        <w:t>φυσικά πάντα με την ανοχή της Κυβέρνησης και των Αρχών. Καταθέσαμε και σχετική ερώτηση.</w:t>
      </w:r>
    </w:p>
    <w:p w14:paraId="796CE7DA"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Έχουμε καταθέσει πάρα πολλές ερωτήσεις σχετικά με την κατάσταση των μουσείων σε όλη την επικράτεια και φυσικά για την τραγική κατάσταση της οικίας του μεγάλου ήρωα του </w:t>
      </w:r>
      <w:r>
        <w:rPr>
          <w:rFonts w:eastAsia="Times New Roman"/>
          <w:szCs w:val="24"/>
        </w:rPr>
        <w:t xml:space="preserve">Μακεδονικού </w:t>
      </w:r>
      <w:r>
        <w:rPr>
          <w:rFonts w:eastAsia="Times New Roman"/>
          <w:szCs w:val="24"/>
        </w:rPr>
        <w:t>Αγώνα</w:t>
      </w:r>
      <w:r>
        <w:rPr>
          <w:rFonts w:eastAsia="Times New Roman"/>
          <w:szCs w:val="24"/>
        </w:rPr>
        <w:t xml:space="preserve">, του Παύλου Μελά. Στο Μουσείο Μακεδονικού </w:t>
      </w:r>
      <w:r>
        <w:rPr>
          <w:rFonts w:eastAsia="Times New Roman"/>
          <w:szCs w:val="24"/>
        </w:rPr>
        <w:lastRenderedPageBreak/>
        <w:t>Αγώνα υπάρχουν εκθέματα που ανήκουν στον μεγάλο αυτόν εθνικό αγωνιστή, όπως για παράδειγμα συλλογή με τα προσωπικά του αντικείμενα και το φορείο στο οποίο τον μετέφεραν τραυματισμένο.</w:t>
      </w:r>
    </w:p>
    <w:p w14:paraId="796CE7DB"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Προτρέπω όλο</w:t>
      </w:r>
      <w:r>
        <w:rPr>
          <w:rFonts w:eastAsia="Times New Roman"/>
          <w:szCs w:val="24"/>
        </w:rPr>
        <w:t xml:space="preserve">υς τους Έλληνες να επισκεφτούν το συγκεκριμένο μουσείο, το οποίο μαζί με άλλα ευρήματα καταδεικνύει ότι η Συμφωνία των Πρεσπών είναι μια </w:t>
      </w:r>
      <w:r>
        <w:rPr>
          <w:rFonts w:eastAsia="Times New Roman"/>
          <w:szCs w:val="24"/>
        </w:rPr>
        <w:t>προδοτική συμφωνία</w:t>
      </w:r>
      <w:r>
        <w:rPr>
          <w:rFonts w:eastAsia="Times New Roman"/>
          <w:szCs w:val="24"/>
        </w:rPr>
        <w:t>.</w:t>
      </w:r>
    </w:p>
    <w:p w14:paraId="796CE7DC"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Επίσης, καταγγέλλω τη διακοπή λειτουργίας του </w:t>
      </w:r>
      <w:r>
        <w:rPr>
          <w:rFonts w:eastAsia="Times New Roman"/>
          <w:szCs w:val="24"/>
        </w:rPr>
        <w:t xml:space="preserve">μουσείου </w:t>
      </w:r>
      <w:r>
        <w:rPr>
          <w:rFonts w:eastAsia="Times New Roman"/>
          <w:szCs w:val="24"/>
        </w:rPr>
        <w:t>στη Βεργίνα όταν σε πρόσφατη διαμαρτυρία μας</w:t>
      </w:r>
      <w:r>
        <w:rPr>
          <w:rFonts w:eastAsia="Times New Roman"/>
          <w:szCs w:val="24"/>
        </w:rPr>
        <w:t xml:space="preserve"> το έκλεισαν -με ποιανού εντολή, δεν ξέρω- λες και κινδύνευε από τους Έλληνες πατριώτες που διαμαρτύρονταν για αυτήν την προδοτική συμφωνία. </w:t>
      </w:r>
    </w:p>
    <w:p w14:paraId="796CE7DD"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Όσον αφορά </w:t>
      </w:r>
      <w:r>
        <w:rPr>
          <w:rFonts w:eastAsia="Times New Roman"/>
          <w:szCs w:val="24"/>
        </w:rPr>
        <w:t>σ</w:t>
      </w:r>
      <w:r>
        <w:rPr>
          <w:rFonts w:eastAsia="Times New Roman"/>
          <w:szCs w:val="24"/>
        </w:rPr>
        <w:t xml:space="preserve">τη λεγόμενη </w:t>
      </w:r>
      <w:r>
        <w:rPr>
          <w:rFonts w:eastAsia="Times New Roman"/>
          <w:szCs w:val="24"/>
        </w:rPr>
        <w:t>«</w:t>
      </w:r>
      <w:r>
        <w:rPr>
          <w:rFonts w:eastAsia="Times New Roman"/>
          <w:szCs w:val="24"/>
        </w:rPr>
        <w:t>Φάμπρικα ΥΦΑΝΕΤ</w:t>
      </w:r>
      <w:r>
        <w:rPr>
          <w:rFonts w:eastAsia="Times New Roman"/>
          <w:szCs w:val="24"/>
        </w:rPr>
        <w:t>»</w:t>
      </w:r>
      <w:r>
        <w:rPr>
          <w:rFonts w:eastAsia="Times New Roman"/>
          <w:szCs w:val="24"/>
        </w:rPr>
        <w:t xml:space="preserve"> στη Θεσσαλονίκη, όλοι γνωρίζουμε την εγκληματική της δράση και το τι συμ</w:t>
      </w:r>
      <w:r>
        <w:rPr>
          <w:rFonts w:eastAsia="Times New Roman"/>
          <w:szCs w:val="24"/>
        </w:rPr>
        <w:t xml:space="preserve">βαίνει μέσα σε αυτήν τη λεγόμενη κατάληψη. Κάποιος ομιλητής του ΣΥΡΙΖΑ στις επιτροπές μίλησε για πολιτιστικές εκδηλώσεις. Δεν ξέρω αν έτσι ονομάζουν το εμπόριο των ναρκωτικών και κάθε είδους έκνομη ενέργεια. Πάντως, η λεγόμενη </w:t>
      </w:r>
      <w:r>
        <w:rPr>
          <w:rFonts w:eastAsia="Times New Roman"/>
          <w:szCs w:val="24"/>
        </w:rPr>
        <w:lastRenderedPageBreak/>
        <w:t>«</w:t>
      </w:r>
      <w:r>
        <w:rPr>
          <w:rFonts w:eastAsia="Times New Roman"/>
          <w:szCs w:val="24"/>
        </w:rPr>
        <w:t>Φάμπρικα ΥΦΑΝΕΤ</w:t>
      </w:r>
      <w:r>
        <w:rPr>
          <w:rFonts w:eastAsia="Times New Roman"/>
          <w:szCs w:val="24"/>
        </w:rPr>
        <w:t>»</w:t>
      </w:r>
      <w:r>
        <w:rPr>
          <w:rFonts w:eastAsia="Times New Roman"/>
          <w:szCs w:val="24"/>
        </w:rPr>
        <w:t xml:space="preserve"> μπορεί να α</w:t>
      </w:r>
      <w:r>
        <w:rPr>
          <w:rFonts w:eastAsia="Times New Roman"/>
          <w:szCs w:val="24"/>
        </w:rPr>
        <w:t xml:space="preserve">ποδοθεί εκεί που πρέπει να αποδοθεί, μόνο αν η Χρυσή Αυγή γίνει κυβέρνηση. Είναι γνωστό εξάλλου ότι είστε όμηροι του κάθε καταληψία και σας καταγγέλλουμε και </w:t>
      </w:r>
      <w:r>
        <w:rPr>
          <w:rFonts w:eastAsia="Times New Roman"/>
          <w:szCs w:val="24"/>
        </w:rPr>
        <w:t xml:space="preserve">γι’ </w:t>
      </w:r>
      <w:r>
        <w:rPr>
          <w:rFonts w:eastAsia="Times New Roman"/>
          <w:szCs w:val="24"/>
        </w:rPr>
        <w:t>αυτό.</w:t>
      </w:r>
    </w:p>
    <w:p w14:paraId="796CE7DE"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Κάθε νομοσχέδιο το οποίο θα προάγει την ιστορία και τον πολιτισμό της πατρίδας μας, εμεί</w:t>
      </w:r>
      <w:r>
        <w:rPr>
          <w:rFonts w:eastAsia="Times New Roman"/>
          <w:szCs w:val="24"/>
        </w:rPr>
        <w:t>ς θα το στηρίζουμε. Αυτό όχι.</w:t>
      </w:r>
    </w:p>
    <w:p w14:paraId="796CE7DF"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B241BD">
        <w:rPr>
          <w:rFonts w:eastAsia="Times New Roman"/>
          <w:b/>
          <w:szCs w:val="24"/>
        </w:rPr>
        <w:t>ΠΡΟΕΔΡΕΥΩΝ (Σπυρίδων Λυκούδης):</w:t>
      </w:r>
      <w:r>
        <w:rPr>
          <w:rFonts w:eastAsia="Times New Roman"/>
          <w:szCs w:val="24"/>
        </w:rPr>
        <w:t xml:space="preserve"> Ευχαριστώ, κύριε συνάδελφε. </w:t>
      </w:r>
    </w:p>
    <w:p w14:paraId="796CE7E0"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Ο συνάδελφος κ. Ιωάννης Δελής από το Κομμουνιστικό Κόμμα Ελλάδας έχει τώρα τον λόγο.</w:t>
      </w:r>
    </w:p>
    <w:p w14:paraId="796CE7E1" w14:textId="77777777" w:rsidR="00E9701A" w:rsidRDefault="003308C2">
      <w:pPr>
        <w:spacing w:line="600" w:lineRule="auto"/>
        <w:ind w:firstLine="720"/>
        <w:jc w:val="both"/>
        <w:rPr>
          <w:rFonts w:eastAsia="Times New Roman" w:cs="Times New Roman"/>
          <w:szCs w:val="24"/>
        </w:rPr>
      </w:pPr>
      <w:r w:rsidRPr="00E96A76">
        <w:rPr>
          <w:rFonts w:eastAsia="Times New Roman" w:cs="Times New Roman"/>
          <w:b/>
          <w:szCs w:val="24"/>
        </w:rPr>
        <w:t>ΙΩΑΝΝΗΣ ΔΕΛΗΣ:</w:t>
      </w:r>
      <w:r>
        <w:rPr>
          <w:rFonts w:eastAsia="Times New Roman" w:cs="Times New Roman"/>
          <w:szCs w:val="24"/>
        </w:rPr>
        <w:t xml:space="preserve"> Κυρίες και κύριοι, με το σημερινό νομοσχέδιο συνενώνονται σε έναν </w:t>
      </w:r>
      <w:r>
        <w:rPr>
          <w:rFonts w:eastAsia="Times New Roman" w:cs="Times New Roman"/>
          <w:szCs w:val="24"/>
        </w:rPr>
        <w:t>οργανισμό</w:t>
      </w:r>
      <w:r>
        <w:rPr>
          <w:rFonts w:eastAsia="Times New Roman" w:cs="Times New Roman"/>
          <w:szCs w:val="24"/>
        </w:rPr>
        <w:t xml:space="preserve">, μητροπολιτικό μάλιστα, τρία μουσεία, ένα δημόσιο και δύο ιδιωτικά, το Κρατικό Μουσείο Σύγχρονης Τέχνης, </w:t>
      </w:r>
      <w:r>
        <w:rPr>
          <w:rFonts w:eastAsia="Times New Roman" w:cs="Times New Roman"/>
          <w:szCs w:val="24"/>
        </w:rPr>
        <w:t xml:space="preserve">το </w:t>
      </w:r>
      <w:r>
        <w:rPr>
          <w:rFonts w:eastAsia="Times New Roman" w:cs="Times New Roman"/>
          <w:szCs w:val="24"/>
        </w:rPr>
        <w:t xml:space="preserve">Μακεδονικό Μουσείο Σύγχρονης Τέχνης και το Μουσείο Σύγχρονης Τέχνης </w:t>
      </w:r>
      <w:proofErr w:type="spellStart"/>
      <w:r>
        <w:rPr>
          <w:rFonts w:eastAsia="Times New Roman" w:cs="Times New Roman"/>
          <w:szCs w:val="24"/>
        </w:rPr>
        <w:t>Άλεξ</w:t>
      </w:r>
      <w:proofErr w:type="spellEnd"/>
      <w:r>
        <w:rPr>
          <w:rFonts w:eastAsia="Times New Roman" w:cs="Times New Roman"/>
          <w:szCs w:val="24"/>
        </w:rPr>
        <w:t xml:space="preserve"> Μυλωνά. Τα δύο πρώτα λειτουργούν στη Θεσσαλονίκη και το τελευταίο στην Αθήνα.</w:t>
      </w:r>
    </w:p>
    <w:p w14:paraId="796CE7E2"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 xml:space="preserve">Το γιατί γίνεται αυτό εξηγείται αν δει </w:t>
      </w:r>
      <w:r>
        <w:rPr>
          <w:rFonts w:eastAsia="Times New Roman" w:cs="Times New Roman"/>
          <w:szCs w:val="24"/>
        </w:rPr>
        <w:t xml:space="preserve">κάποιος </w:t>
      </w:r>
      <w:r>
        <w:rPr>
          <w:rFonts w:eastAsia="Times New Roman" w:cs="Times New Roman"/>
          <w:szCs w:val="24"/>
        </w:rPr>
        <w:t>την ουσία και τον προσανατολισμό της κυβερνητικής πολιτικής στον χώρο του πολιτισμού, πάντα σε πλήρη εναρμόνιση με την αντίστο</w:t>
      </w:r>
      <w:r>
        <w:rPr>
          <w:rFonts w:eastAsia="Times New Roman" w:cs="Times New Roman"/>
          <w:szCs w:val="24"/>
        </w:rPr>
        <w:t>ιχη πολιτική της Ευρωπαϊκής Ένωσης, κυβερνητική πολιτική μάλιστα η οποία κινείται στις ίδιες ράγες και προς την ίδια πάντα κατεύθυνση, άσχετα από τον οδηγό που βρίσκεται στο τιμόνι της κυβερνητικής εξουσίας.</w:t>
      </w:r>
    </w:p>
    <w:p w14:paraId="796CE7E3"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Και αυτή η πολιτική δεν είναι άλλη από την εμπορ</w:t>
      </w:r>
      <w:r>
        <w:rPr>
          <w:rFonts w:eastAsia="Times New Roman" w:cs="Times New Roman"/>
          <w:szCs w:val="24"/>
        </w:rPr>
        <w:t xml:space="preserve">ευματοποίηση της τέχνης και του πολιτισμού ως αντιστάθμισμα στη διαρκώς </w:t>
      </w:r>
      <w:proofErr w:type="spellStart"/>
      <w:r>
        <w:rPr>
          <w:rFonts w:eastAsia="Times New Roman" w:cs="Times New Roman"/>
          <w:szCs w:val="24"/>
        </w:rPr>
        <w:t>συρρικνούμενη</w:t>
      </w:r>
      <w:proofErr w:type="spellEnd"/>
      <w:r>
        <w:rPr>
          <w:rFonts w:eastAsia="Times New Roman" w:cs="Times New Roman"/>
          <w:szCs w:val="24"/>
        </w:rPr>
        <w:t xml:space="preserve"> κρατική χρηματοδότηση, δεν είναι άλλη από την παράδοση της τέχνης και του πολιτισμού, την υποταγή τους στις ανάγκες της καπιταλιστικής κερδοφορίας που φτάνει με το σημερι</w:t>
      </w:r>
      <w:r>
        <w:rPr>
          <w:rFonts w:eastAsia="Times New Roman" w:cs="Times New Roman"/>
          <w:szCs w:val="24"/>
        </w:rPr>
        <w:t>νό νομοσχέδιο να παραχωρεί δικαίωμα νομής στη δημόσια εικαστική, εν προκειμένω, περιουσία.</w:t>
      </w:r>
    </w:p>
    <w:p w14:paraId="796CE7E4"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Και έτσι, λοιπόν, εξηγείται και η αποσπασματική και σε επιμέρους, δευτερεύουσες πάντα πλευρές, κριτική της Νέας Δημοκρατίας που φτάνει το πολύ μέχρι τον αλγόριθμο, α</w:t>
      </w:r>
      <w:r>
        <w:rPr>
          <w:rFonts w:eastAsia="Times New Roman" w:cs="Times New Roman"/>
          <w:szCs w:val="24"/>
        </w:rPr>
        <w:t>λλά και της υπόλοιπης αντιπολίτευσης, της αστικής, για το νομοσχέδιο.</w:t>
      </w:r>
    </w:p>
    <w:p w14:paraId="796CE7E5"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 xml:space="preserve">Άλλωστε, αυτή δεν είναι και η ουσία της πολιτικής όλων των κυβερνήσεων σε ό,τι αφορά όχι μονάχα </w:t>
      </w:r>
      <w:r>
        <w:rPr>
          <w:rFonts w:eastAsia="Times New Roman" w:cs="Times New Roman"/>
          <w:szCs w:val="24"/>
        </w:rPr>
        <w:t>σ</w:t>
      </w:r>
      <w:r>
        <w:rPr>
          <w:rFonts w:eastAsia="Times New Roman" w:cs="Times New Roman"/>
          <w:szCs w:val="24"/>
        </w:rPr>
        <w:t xml:space="preserve">τα μουσεία, αλλά και σε όλα τα νομικά πρόσωπα του Υπουργείου Πολιτισμού; Δεν συνεχίζεται </w:t>
      </w:r>
      <w:r>
        <w:rPr>
          <w:rFonts w:eastAsia="Times New Roman" w:cs="Times New Roman"/>
          <w:szCs w:val="24"/>
        </w:rPr>
        <w:t>χρόνια τώρα και δεν βαθαίνει μήπως η εμπορευματοποίηση του πολιτισμού και της τέχνης και η παράδοσή της στα μεγάλα επιχειρηματικά συμφέροντα που βλέπουν και εδώ, όπως και παντού, μπίζνες; Και αυτή η εμπορευματοποίηση δεν είναι, άραγε, μία από τις βασικές α</w:t>
      </w:r>
      <w:r>
        <w:rPr>
          <w:rFonts w:eastAsia="Times New Roman" w:cs="Times New Roman"/>
          <w:szCs w:val="24"/>
        </w:rPr>
        <w:t>ιτίες που απομακρύνει όλο και περισσότερο τα λαϊκά στρώματα από το αγαθό της τέχνης και του πολιτισμού;</w:t>
      </w:r>
    </w:p>
    <w:p w14:paraId="796CE7E6"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Και να μιλήσω πιο ειδικά πάνω στο νομοσχέδιο τώρα, σχετικά με την ενοποίηση των τριών μουσείων, οπωσδήποτε ήταν γνωστά στους </w:t>
      </w:r>
      <w:proofErr w:type="spellStart"/>
      <w:r>
        <w:rPr>
          <w:rFonts w:eastAsia="Times New Roman" w:cs="Times New Roman"/>
          <w:szCs w:val="24"/>
        </w:rPr>
        <w:t>παροικούντες</w:t>
      </w:r>
      <w:proofErr w:type="spellEnd"/>
      <w:r>
        <w:rPr>
          <w:rFonts w:eastAsia="Times New Roman" w:cs="Times New Roman"/>
          <w:szCs w:val="24"/>
        </w:rPr>
        <w:t xml:space="preserve"> την Ιερουσαλήμ</w:t>
      </w:r>
      <w:r>
        <w:rPr>
          <w:rFonts w:eastAsia="Times New Roman" w:cs="Times New Roman"/>
          <w:szCs w:val="24"/>
        </w:rPr>
        <w:t xml:space="preserve"> τα σοβαρά προβλήματα βιωσιμότητας των δύο από τα τρία, δηλαδή του Μακεδονικού Μουσείου Σύγχρονης Τέχνης και του Μουσείου Σύγχρονης Τέχνης </w:t>
      </w:r>
      <w:proofErr w:type="spellStart"/>
      <w:r>
        <w:rPr>
          <w:rFonts w:eastAsia="Times New Roman" w:cs="Times New Roman"/>
          <w:szCs w:val="24"/>
        </w:rPr>
        <w:t>Άλεξ</w:t>
      </w:r>
      <w:proofErr w:type="spellEnd"/>
      <w:r>
        <w:rPr>
          <w:rFonts w:eastAsia="Times New Roman" w:cs="Times New Roman"/>
          <w:szCs w:val="24"/>
        </w:rPr>
        <w:t xml:space="preserve"> Μυλωνά.</w:t>
      </w:r>
    </w:p>
    <w:p w14:paraId="796CE7E7"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Συνεπώς, με το νομοσχέδιο επιχειρείται κατ</w:t>
      </w:r>
      <w:r>
        <w:rPr>
          <w:rFonts w:eastAsia="Times New Roman" w:cs="Times New Roman"/>
          <w:szCs w:val="24"/>
        </w:rPr>
        <w:t xml:space="preserve">’ αρχάς </w:t>
      </w:r>
      <w:r>
        <w:rPr>
          <w:rFonts w:eastAsia="Times New Roman" w:cs="Times New Roman"/>
          <w:szCs w:val="24"/>
        </w:rPr>
        <w:t>να συνεχιστεί η λειτουργία τους με κρατικό χρήμα. Πώς,</w:t>
      </w:r>
      <w:r>
        <w:rPr>
          <w:rFonts w:eastAsia="Times New Roman" w:cs="Times New Roman"/>
          <w:szCs w:val="24"/>
        </w:rPr>
        <w:t xml:space="preserve"> όμως, μπορεί να γίνει αυτό από τη στιγμή που η κρατική χρηματοδότηση για </w:t>
      </w:r>
      <w:r>
        <w:rPr>
          <w:rFonts w:eastAsia="Times New Roman" w:cs="Times New Roman"/>
          <w:szCs w:val="24"/>
        </w:rPr>
        <w:lastRenderedPageBreak/>
        <w:t xml:space="preserve">τον πολιτισμό και φυσικά και για τα μουσεία όχι μόνο δεν επαρκεί, αλλά μειώνεται κι άλλο για χάρη αυτών των περιβόητων πλεονασμάτων; Μα πώς αλλιώς, παρά με την προσέλκυση πόρων είτε </w:t>
      </w:r>
      <w:r>
        <w:rPr>
          <w:rFonts w:eastAsia="Times New Roman" w:cs="Times New Roman"/>
          <w:szCs w:val="24"/>
        </w:rPr>
        <w:t>μέσα από την εντεινόμενη εμπορική δραστηριότητα των μουσείων, είτε μέσα από διάφορα επιδοτούμενα προγράμματα είτε μέσα από ποικιλώνυμες ενώσεις φίλων ή δωρητές ή και το ευρύ κοινό.</w:t>
      </w:r>
    </w:p>
    <w:p w14:paraId="796CE7E8"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Και επειδή θεωρείται ότι όλο αυτό το εμπορευματικό πανηγύρι των συγκεκριμέν</w:t>
      </w:r>
      <w:r>
        <w:rPr>
          <w:rFonts w:eastAsia="Times New Roman" w:cs="Times New Roman"/>
          <w:szCs w:val="24"/>
        </w:rPr>
        <w:t xml:space="preserve">ων μουσείων θα υπηρετηθεί καλύτερα με την ενοποίησή τους και τη δημιουργία του νέου </w:t>
      </w:r>
      <w:r>
        <w:rPr>
          <w:rFonts w:eastAsia="Times New Roman" w:cs="Times New Roman"/>
          <w:szCs w:val="24"/>
        </w:rPr>
        <w:t xml:space="preserve">οργανισμού </w:t>
      </w:r>
      <w:r>
        <w:rPr>
          <w:rFonts w:eastAsia="Times New Roman" w:cs="Times New Roman"/>
          <w:szCs w:val="24"/>
        </w:rPr>
        <w:t xml:space="preserve">γι’ αυτό και προχωράτε </w:t>
      </w:r>
      <w:r>
        <w:rPr>
          <w:rFonts w:eastAsia="Times New Roman" w:cs="Times New Roman"/>
          <w:szCs w:val="24"/>
        </w:rPr>
        <w:t xml:space="preserve">σ’ </w:t>
      </w:r>
      <w:r>
        <w:rPr>
          <w:rFonts w:eastAsia="Times New Roman" w:cs="Times New Roman"/>
          <w:szCs w:val="24"/>
        </w:rPr>
        <w:t>αυτήν. Στοχεύετε έτσι στη μείωση του διοικητικού και λειτουργικού κόστους και άρα στη μείωση της κρατικής χρηματοδότησης, και της τακτι</w:t>
      </w:r>
      <w:r>
        <w:rPr>
          <w:rFonts w:eastAsia="Times New Roman" w:cs="Times New Roman"/>
          <w:szCs w:val="24"/>
        </w:rPr>
        <w:t>κής και της έκτακτης.</w:t>
      </w:r>
    </w:p>
    <w:p w14:paraId="796CE7E9"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Αυτό δεν είναι ένα συμπέρασμα αυθαίρετο, δικό μας. Το γράφετε εσείς οι ίδιοι στην αιτιολογική σας έκθεση για το άρθρο 12 του νομοσχεδίου, το σχετικό με τους οικονομικούς πόρους του νέου </w:t>
      </w:r>
      <w:r>
        <w:rPr>
          <w:rFonts w:eastAsia="Times New Roman" w:cs="Times New Roman"/>
          <w:szCs w:val="24"/>
        </w:rPr>
        <w:t>οργανισμού</w:t>
      </w:r>
      <w:r>
        <w:rPr>
          <w:rFonts w:eastAsia="Times New Roman" w:cs="Times New Roman"/>
          <w:szCs w:val="24"/>
        </w:rPr>
        <w:t>. Το λέτε ως εξής: «Η απαρίθμηση των ε</w:t>
      </w:r>
      <w:r>
        <w:rPr>
          <w:rFonts w:eastAsia="Times New Roman" w:cs="Times New Roman"/>
          <w:szCs w:val="24"/>
        </w:rPr>
        <w:t xml:space="preserve">ν </w:t>
      </w:r>
      <w:r>
        <w:rPr>
          <w:rFonts w:eastAsia="Times New Roman" w:cs="Times New Roman"/>
          <w:szCs w:val="24"/>
        </w:rPr>
        <w:lastRenderedPageBreak/>
        <w:t xml:space="preserve">λόγω πόρων αποτυπώνει την ανάγκη υπέρβασης της αποκλειστικής εξάρτησης, της οικονομικής βιωσιμότητας του </w:t>
      </w:r>
      <w:r>
        <w:rPr>
          <w:rFonts w:eastAsia="Times New Roman" w:cs="Times New Roman"/>
          <w:szCs w:val="24"/>
        </w:rPr>
        <w:t xml:space="preserve">οργανισμού </w:t>
      </w:r>
      <w:r>
        <w:rPr>
          <w:rFonts w:eastAsia="Times New Roman" w:cs="Times New Roman"/>
          <w:szCs w:val="24"/>
        </w:rPr>
        <w:t>από την κρατική του επιχορήγηση, ιδίως την έκτακτη».</w:t>
      </w:r>
    </w:p>
    <w:p w14:paraId="796CE7EA"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Και αμέσως μετά </w:t>
      </w:r>
      <w:r>
        <w:rPr>
          <w:rFonts w:eastAsia="Times New Roman" w:cs="Times New Roman"/>
          <w:szCs w:val="24"/>
        </w:rPr>
        <w:t xml:space="preserve">πάλι </w:t>
      </w:r>
      <w:r>
        <w:rPr>
          <w:rFonts w:eastAsia="Times New Roman" w:cs="Times New Roman"/>
          <w:szCs w:val="24"/>
        </w:rPr>
        <w:t xml:space="preserve">η δική σας αιτιολογική έκθεση εξηγεί και το πώς θα γίνει αυτή η </w:t>
      </w:r>
      <w:r>
        <w:rPr>
          <w:rFonts w:eastAsia="Times New Roman" w:cs="Times New Roman"/>
          <w:szCs w:val="24"/>
        </w:rPr>
        <w:t>απαλλαγή του κράτους από τη χρηματοδότηση των μουσείων. Αυτό –λέτε- επιδιώκετε να επιτευχθεί με την αξιοποίηση της πρόβλεψης τόσο της αυτοτελούς εμπορικής δραστηριότητας όσο και μορφών άντλησης χρηματοδότησης από ενώσεις φίλων, δωρητές και το ευρύ κοινό πο</w:t>
      </w:r>
      <w:r>
        <w:rPr>
          <w:rFonts w:eastAsia="Times New Roman" w:cs="Times New Roman"/>
          <w:szCs w:val="24"/>
        </w:rPr>
        <w:t>υ λέγαμε.</w:t>
      </w:r>
    </w:p>
    <w:p w14:paraId="796CE7EB" w14:textId="77777777" w:rsidR="00E9701A" w:rsidRDefault="003308C2">
      <w:pPr>
        <w:spacing w:line="600" w:lineRule="auto"/>
        <w:ind w:firstLine="720"/>
        <w:jc w:val="both"/>
        <w:rPr>
          <w:rFonts w:eastAsia="Times New Roman"/>
          <w:szCs w:val="24"/>
        </w:rPr>
      </w:pPr>
      <w:r>
        <w:rPr>
          <w:rFonts w:eastAsia="Times New Roman"/>
          <w:szCs w:val="24"/>
        </w:rPr>
        <w:t xml:space="preserve">Άρα, προσέλκυση οικονομικών πόρων, βιωσιμότητα στη σημερινή δημοσιονομική κρίση, μείωση της επιχορήγησης από τον κρατικό προϋπολογισμό, να το τρίπτυχο μέσα στο οποίο θα κινηθεί ο νέος </w:t>
      </w:r>
      <w:r>
        <w:rPr>
          <w:rFonts w:eastAsia="Times New Roman"/>
          <w:szCs w:val="24"/>
        </w:rPr>
        <w:t>οργανισμός</w:t>
      </w:r>
      <w:r>
        <w:rPr>
          <w:rFonts w:eastAsia="Times New Roman"/>
          <w:szCs w:val="24"/>
        </w:rPr>
        <w:t>.</w:t>
      </w:r>
    </w:p>
    <w:p w14:paraId="796CE7EC" w14:textId="77777777" w:rsidR="00E9701A" w:rsidRDefault="003308C2">
      <w:pPr>
        <w:spacing w:line="600" w:lineRule="auto"/>
        <w:ind w:firstLine="720"/>
        <w:jc w:val="both"/>
        <w:rPr>
          <w:rFonts w:eastAsia="Times New Roman"/>
          <w:szCs w:val="24"/>
        </w:rPr>
      </w:pPr>
      <w:r>
        <w:rPr>
          <w:rFonts w:eastAsia="Times New Roman"/>
          <w:szCs w:val="24"/>
        </w:rPr>
        <w:t>Και όταν λέτε ότι αξιοποιείτε δημιουργικά την εμπε</w:t>
      </w:r>
      <w:r>
        <w:rPr>
          <w:rFonts w:eastAsia="Times New Roman"/>
          <w:szCs w:val="24"/>
        </w:rPr>
        <w:t>ιρία μεγάλων οργανισμών τέχνης του εξωτερικού αποφεύγετε να πείτε ότι στο εξωτερικό όλοι αυτοί οι οργανισμοί τέχνης, όπως τα μου</w:t>
      </w:r>
      <w:r>
        <w:rPr>
          <w:rFonts w:eastAsia="Times New Roman"/>
          <w:szCs w:val="24"/>
        </w:rPr>
        <w:lastRenderedPageBreak/>
        <w:t>σεία για παράδειγμα που έχουν και πανάκριβα εισιτήρια, λειτουργούν εδώ και καιρό επιχειρηματικά στη λογική του κέρδους-οφέλους κ</w:t>
      </w:r>
      <w:r>
        <w:rPr>
          <w:rFonts w:eastAsia="Times New Roman"/>
          <w:szCs w:val="24"/>
        </w:rPr>
        <w:t>αι όχι βέβαια στη λογική η τέχνη να γίνεται κτήμα και όπλο του λαού.</w:t>
      </w:r>
    </w:p>
    <w:p w14:paraId="796CE7ED" w14:textId="77777777" w:rsidR="00E9701A" w:rsidRDefault="003308C2">
      <w:pPr>
        <w:spacing w:line="600" w:lineRule="auto"/>
        <w:ind w:firstLine="720"/>
        <w:jc w:val="both"/>
        <w:rPr>
          <w:rFonts w:eastAsia="Times New Roman"/>
          <w:szCs w:val="24"/>
        </w:rPr>
      </w:pPr>
      <w:r>
        <w:rPr>
          <w:rFonts w:eastAsia="Times New Roman"/>
          <w:szCs w:val="24"/>
        </w:rPr>
        <w:t>Επιχειρηματική λειτουργία, όμως, των μουσείων σημαίνει φυσικά και η απόλυτη προσαρμογή τους στα εκάστοτε δεδομένα των αγορών. Να, γιατί προχωράτε σε αυτές τις προσαρμογές στο νομοθετικό π</w:t>
      </w:r>
      <w:r>
        <w:rPr>
          <w:rFonts w:eastAsia="Times New Roman"/>
          <w:szCs w:val="24"/>
        </w:rPr>
        <w:t>λαίσιο των εποπτευόμενων φορέων από το Υπουργείο Πολιτισμού ιδρυμάτων, πολιτιστικών οργανισμών όπως είναι και συνένωση των μουσείων της Θεσσαλονίκης, γιατί με αυτόν τον τρόπο επιδιώκετε την ισχυροποίηση της πολιτιστικής βιομηχανίας στους τομείς της παραγωγ</w:t>
      </w:r>
      <w:r>
        <w:rPr>
          <w:rFonts w:eastAsia="Times New Roman"/>
          <w:szCs w:val="24"/>
        </w:rPr>
        <w:t>ής, της προώθησης, της προβολής, της πώλησης και της διάθεσης του πολιτιστικού αγαθού. Αυτό, όμως, σημαίνει, στην πράξη χειραγώγηση των καλλιτεχνών, προσαρμογή του έργου τους στις ανάγκες της αγοράς και εν</w:t>
      </w:r>
      <w:r>
        <w:rPr>
          <w:rFonts w:eastAsia="Times New Roman"/>
          <w:szCs w:val="24"/>
        </w:rPr>
        <w:t xml:space="preserve"> </w:t>
      </w:r>
      <w:r>
        <w:rPr>
          <w:rFonts w:eastAsia="Times New Roman"/>
          <w:szCs w:val="24"/>
        </w:rPr>
        <w:t>τέλει μέσω της εμπορευματοποιημένης και ελεγχόμενη</w:t>
      </w:r>
      <w:r>
        <w:rPr>
          <w:rFonts w:eastAsia="Times New Roman"/>
          <w:szCs w:val="24"/>
        </w:rPr>
        <w:t>ς αναπαραγωγής και διάθεσης χειραγώγηση της ίδιας της κοινωνίας και του λαού.</w:t>
      </w:r>
    </w:p>
    <w:p w14:paraId="796CE7EE" w14:textId="77777777" w:rsidR="00E9701A" w:rsidRDefault="003308C2">
      <w:pPr>
        <w:spacing w:line="600" w:lineRule="auto"/>
        <w:ind w:firstLine="720"/>
        <w:jc w:val="both"/>
        <w:rPr>
          <w:rFonts w:eastAsia="Times New Roman"/>
          <w:szCs w:val="24"/>
        </w:rPr>
      </w:pPr>
      <w:r>
        <w:rPr>
          <w:rFonts w:eastAsia="Times New Roman"/>
          <w:szCs w:val="24"/>
        </w:rPr>
        <w:lastRenderedPageBreak/>
        <w:t>Και πώς γίνεται αυτή η προσαρμογή τώρα της λειτουργίας των πολιτιστικών οργανισμών στις ανάγκες της αγοράς; Μα με τη διαρκή κινητικότητα στη διαχείριση των πολιτιστικών αγαθών –ο</w:t>
      </w:r>
      <w:r>
        <w:rPr>
          <w:rFonts w:eastAsia="Times New Roman"/>
          <w:szCs w:val="24"/>
        </w:rPr>
        <w:t xml:space="preserve">ι λέξεις είναι δικές σας-, όρος απαραίτητος για να προωθούνται τα επιχειρηματικά συμφέροντα και στον τομέα των εικαστικών τεχνών. </w:t>
      </w:r>
    </w:p>
    <w:p w14:paraId="796CE7EF" w14:textId="77777777" w:rsidR="00E9701A" w:rsidRDefault="003308C2">
      <w:pPr>
        <w:spacing w:line="600" w:lineRule="auto"/>
        <w:ind w:firstLine="720"/>
        <w:jc w:val="both"/>
        <w:rPr>
          <w:rFonts w:eastAsia="Times New Roman"/>
          <w:szCs w:val="24"/>
        </w:rPr>
      </w:pPr>
      <w:r>
        <w:rPr>
          <w:rFonts w:eastAsia="Times New Roman"/>
          <w:szCs w:val="24"/>
        </w:rPr>
        <w:t>Εδώ είναι που κεντράρει και η Ευρωπαϊκή Ένωση και με τις αποφάσεις της για τη στρατηγική αναθεώρηση του πολιτισμού, όπως λέει</w:t>
      </w:r>
      <w:r>
        <w:rPr>
          <w:rFonts w:eastAsia="Times New Roman"/>
          <w:szCs w:val="24"/>
        </w:rPr>
        <w:t>, στοχεύει στην ενίσχυση της ταυτότητας του Ευρωπαίου πολίτη διά μέσου πολιτιστικών δράσεων και προγραμμάτων, όπως η Πολιτιστική Ατζέντα της Ευρώπης 2018-2027, με έμφαση στην κινητικότητα, που λέγαμε, των τεχνών στις χώρες της Ευρωπαϊκής Ένωσης.</w:t>
      </w:r>
    </w:p>
    <w:p w14:paraId="796CE7F0" w14:textId="77777777" w:rsidR="00E9701A" w:rsidRDefault="003308C2">
      <w:pPr>
        <w:spacing w:line="600" w:lineRule="auto"/>
        <w:ind w:firstLine="720"/>
        <w:jc w:val="both"/>
        <w:rPr>
          <w:rFonts w:eastAsia="Times New Roman"/>
          <w:szCs w:val="24"/>
        </w:rPr>
      </w:pPr>
      <w:r>
        <w:rPr>
          <w:rFonts w:eastAsia="Times New Roman"/>
          <w:szCs w:val="24"/>
        </w:rPr>
        <w:t>Και για να</w:t>
      </w:r>
      <w:r>
        <w:rPr>
          <w:rFonts w:eastAsia="Times New Roman"/>
          <w:szCs w:val="24"/>
        </w:rPr>
        <w:t xml:space="preserve"> επιτευχθούν οι παραπάνω στόχοι αυτών των προγραμμάτων η Ευρωπαϊκή Ένωση υπολογίζει να δαπανήσει για το σκοπό αυτό 1,8 δισεκατομμύρια ευρώ μέχρι το 2027. Αυτά τα χρήματα φυσικά δεν θα τα διαχειριστούν οι καλλιτέχνες, αλλά διάφορες εταιρείες, διάφορα ιδρύμα</w:t>
      </w:r>
      <w:r>
        <w:rPr>
          <w:rFonts w:eastAsia="Times New Roman"/>
          <w:szCs w:val="24"/>
        </w:rPr>
        <w:t xml:space="preserve">τα,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υβερνητικές </w:t>
      </w:r>
      <w:r>
        <w:rPr>
          <w:rFonts w:eastAsia="Times New Roman"/>
          <w:szCs w:val="24"/>
        </w:rPr>
        <w:t>ο</w:t>
      </w:r>
      <w:r>
        <w:rPr>
          <w:rFonts w:eastAsia="Times New Roman"/>
          <w:szCs w:val="24"/>
        </w:rPr>
        <w:t>ργανώσεις και πάει λέγοντας.</w:t>
      </w:r>
    </w:p>
    <w:p w14:paraId="796CE7F1" w14:textId="77777777" w:rsidR="00E9701A" w:rsidRDefault="003308C2">
      <w:pPr>
        <w:spacing w:line="600" w:lineRule="auto"/>
        <w:ind w:firstLine="720"/>
        <w:jc w:val="both"/>
        <w:rPr>
          <w:rFonts w:eastAsia="Times New Roman"/>
          <w:szCs w:val="24"/>
        </w:rPr>
      </w:pPr>
      <w:r>
        <w:rPr>
          <w:rFonts w:eastAsia="Times New Roman"/>
          <w:szCs w:val="24"/>
        </w:rPr>
        <w:lastRenderedPageBreak/>
        <w:t>Ποιο θα είναι το αποτέλεσμα; Πολύ απλά, οι εξαρτημένες σχέσεις των δημιουργών της τέχνης με τη βιομηχανία του πολιτισμού θα βαθαίνουν ολοένα και πιο πολύ, θα ωθούνται δηλαδή οι καλλιτέχνες ή θα εξαναγκάζοντ</w:t>
      </w:r>
      <w:r>
        <w:rPr>
          <w:rFonts w:eastAsia="Times New Roman"/>
          <w:szCs w:val="24"/>
        </w:rPr>
        <w:t xml:space="preserve">αι σε μια δημιουργία υποταγμένη στις ανάγκες της αγοράς, σε περιορισμό της ελευθερίας της έκφρασής τους, προκειμένου να προωθήσουν το έργο τους, ώστε να μπορούν να ζήσουν δημιουργώντας. </w:t>
      </w:r>
    </w:p>
    <w:p w14:paraId="796CE7F2" w14:textId="77777777" w:rsidR="00E9701A" w:rsidRDefault="003308C2">
      <w:pPr>
        <w:spacing w:line="600" w:lineRule="auto"/>
        <w:ind w:firstLine="720"/>
        <w:jc w:val="both"/>
        <w:rPr>
          <w:rFonts w:eastAsia="Times New Roman"/>
          <w:szCs w:val="24"/>
        </w:rPr>
      </w:pPr>
      <w:r>
        <w:rPr>
          <w:rFonts w:eastAsia="Times New Roman"/>
          <w:szCs w:val="24"/>
        </w:rPr>
        <w:t xml:space="preserve">Όμως, αλήθεια, τι σχέση μπορεί να έχει όλο αυτό το χρηματιστήριο της </w:t>
      </w:r>
      <w:r>
        <w:rPr>
          <w:rFonts w:eastAsia="Times New Roman"/>
          <w:szCs w:val="24"/>
        </w:rPr>
        <w:t>τέχνης και των επενδυτών του με τις πολιτιστικές ανάγκες της κοινωνίας, με τη γνήσια καλλιτεχνική έκφραση των δημιουργών; Τι σχέση μπορεί να έχει αυτό με το δικαίωμα πρόσβασης των εργαζομένων και του λαού στην καλλιτεχνική δημιουργία; Καμμία απολύτως. Γιατ</w:t>
      </w:r>
      <w:r>
        <w:rPr>
          <w:rFonts w:eastAsia="Times New Roman"/>
          <w:szCs w:val="24"/>
        </w:rPr>
        <w:t>ί αυτή ακριβώς η αιχμαλωσία της τέχνης από την επιχειρηματικότητα και η αχαλίνωτη εμπορευματοποίησή της είναι που ακυρώνουν επί της ουσίας και το λαϊκό δικαίωμα στο αγαθό της τέχνης και διαστρεβλώνουν το κίνητρο της καλλιτεχνικής δημιουργίας.</w:t>
      </w:r>
    </w:p>
    <w:p w14:paraId="796CE7F3" w14:textId="77777777" w:rsidR="00E9701A" w:rsidRDefault="003308C2">
      <w:pPr>
        <w:spacing w:line="600" w:lineRule="auto"/>
        <w:ind w:firstLine="720"/>
        <w:jc w:val="both"/>
        <w:rPr>
          <w:rFonts w:eastAsia="Times New Roman"/>
          <w:szCs w:val="24"/>
        </w:rPr>
      </w:pPr>
      <w:r>
        <w:rPr>
          <w:rFonts w:eastAsia="Times New Roman"/>
          <w:szCs w:val="24"/>
        </w:rPr>
        <w:lastRenderedPageBreak/>
        <w:t>Και για να μη</w:t>
      </w:r>
      <w:r>
        <w:rPr>
          <w:rFonts w:eastAsia="Times New Roman"/>
          <w:szCs w:val="24"/>
        </w:rPr>
        <w:t>ν υπάρχει το παραμικρό εμπόδιο και αντίρρηση σε αυτήν την επιχειρούμενη επέκταση της εμπορευματοποίησης στη λειτουργία των μουσείων και συγκεκριμένα σε αυτό που συζητάμε</w:t>
      </w:r>
      <w:r>
        <w:rPr>
          <w:rFonts w:eastAsia="Times New Roman"/>
          <w:szCs w:val="24"/>
        </w:rPr>
        <w:t>,</w:t>
      </w:r>
      <w:r>
        <w:rPr>
          <w:rFonts w:eastAsia="Times New Roman"/>
          <w:szCs w:val="24"/>
        </w:rPr>
        <w:t xml:space="preserve"> αφήνετε </w:t>
      </w:r>
      <w:r>
        <w:rPr>
          <w:rFonts w:eastAsia="Times New Roman"/>
          <w:szCs w:val="24"/>
        </w:rPr>
        <w:t xml:space="preserve">τελείως </w:t>
      </w:r>
      <w:r>
        <w:rPr>
          <w:rFonts w:eastAsia="Times New Roman"/>
          <w:szCs w:val="24"/>
        </w:rPr>
        <w:t>έξω από τη διοίκησή του ακόμα και έξω από την καλλιτεχνική του επιτρο</w:t>
      </w:r>
      <w:r>
        <w:rPr>
          <w:rFonts w:eastAsia="Times New Roman"/>
          <w:szCs w:val="24"/>
        </w:rPr>
        <w:t>πή ποιους; Τους ίδιους τους καλλιτέχνες δημιουργούς, αφού το Επιμελητήριο Εικαστικών Τεχνών Ελλάδας που είναι και ο συλλογικός εκπρόσωπος των εικαστικών καλλιτεχνών και συνεπής πολέμιος της εμπορευματοποίησης της τέχνης εξοβελίζεται, εξοστρακίζεται από τον</w:t>
      </w:r>
      <w:r>
        <w:rPr>
          <w:rFonts w:eastAsia="Times New Roman"/>
          <w:szCs w:val="24"/>
        </w:rPr>
        <w:t xml:space="preserve"> νέο </w:t>
      </w:r>
      <w:r>
        <w:rPr>
          <w:rFonts w:eastAsia="Times New Roman"/>
          <w:szCs w:val="24"/>
        </w:rPr>
        <w:t>μητροπολιτικό οργανισμό</w:t>
      </w:r>
      <w:r>
        <w:rPr>
          <w:rFonts w:eastAsia="Times New Roman"/>
          <w:szCs w:val="24"/>
        </w:rPr>
        <w:t xml:space="preserve">. Την ίδια στιγμή, όμως η πόρτα αυτού του </w:t>
      </w:r>
      <w:r>
        <w:rPr>
          <w:rFonts w:eastAsia="Times New Roman"/>
          <w:szCs w:val="24"/>
        </w:rPr>
        <w:t xml:space="preserve">οργανισμού </w:t>
      </w:r>
      <w:r>
        <w:rPr>
          <w:rFonts w:eastAsia="Times New Roman"/>
          <w:szCs w:val="24"/>
        </w:rPr>
        <w:t>ανοίγει διάπλατα σε ιδιώτες συλλέκτες και επιχειρηματίες «μαικήνες».</w:t>
      </w:r>
    </w:p>
    <w:p w14:paraId="796CE7F4" w14:textId="77777777" w:rsidR="00E9701A" w:rsidRDefault="003308C2">
      <w:pPr>
        <w:spacing w:line="600" w:lineRule="auto"/>
        <w:ind w:firstLine="720"/>
        <w:jc w:val="both"/>
        <w:rPr>
          <w:rFonts w:eastAsia="Times New Roman"/>
          <w:szCs w:val="24"/>
        </w:rPr>
      </w:pPr>
      <w:r>
        <w:rPr>
          <w:rFonts w:eastAsia="Times New Roman"/>
          <w:szCs w:val="24"/>
        </w:rPr>
        <w:t xml:space="preserve">Και μην μας πείτε, κυρία Υπουργέ, για τη θέση που παραχωρείτε τελικά ως Κυβέρνηση στο </w:t>
      </w:r>
      <w:r>
        <w:rPr>
          <w:rFonts w:eastAsia="Times New Roman"/>
          <w:szCs w:val="24"/>
        </w:rPr>
        <w:t xml:space="preserve">εικαστικό </w:t>
      </w:r>
      <w:r>
        <w:rPr>
          <w:rFonts w:eastAsia="Times New Roman"/>
          <w:szCs w:val="24"/>
        </w:rPr>
        <w:t xml:space="preserve">επιμελητήριο </w:t>
      </w:r>
      <w:r>
        <w:rPr>
          <w:rFonts w:eastAsia="Times New Roman"/>
          <w:szCs w:val="24"/>
        </w:rPr>
        <w:t xml:space="preserve">στην πενταμελή </w:t>
      </w:r>
      <w:r>
        <w:rPr>
          <w:rFonts w:eastAsia="Times New Roman"/>
          <w:szCs w:val="24"/>
        </w:rPr>
        <w:t xml:space="preserve">εφορεία </w:t>
      </w:r>
      <w:r>
        <w:rPr>
          <w:rFonts w:eastAsia="Times New Roman"/>
          <w:szCs w:val="24"/>
        </w:rPr>
        <w:t xml:space="preserve">που τώρα γίνεται εξαμελής στη Διεύθυνση Σύγχρονης Τέχνης, γιατί αυτό είναι πολύ απλά στάχτη στα μάτια, όχι μόνο γιατί αφορά </w:t>
      </w:r>
      <w:r>
        <w:rPr>
          <w:rFonts w:eastAsia="Times New Roman"/>
          <w:szCs w:val="24"/>
        </w:rPr>
        <w:t>σ</w:t>
      </w:r>
      <w:r>
        <w:rPr>
          <w:rFonts w:eastAsia="Times New Roman"/>
          <w:szCs w:val="24"/>
        </w:rPr>
        <w:t xml:space="preserve">τη μία από τέσσερις </w:t>
      </w:r>
      <w:r>
        <w:rPr>
          <w:rFonts w:eastAsia="Times New Roman"/>
          <w:szCs w:val="24"/>
        </w:rPr>
        <w:t xml:space="preserve">διευθύνσεις </w:t>
      </w:r>
      <w:r>
        <w:rPr>
          <w:rFonts w:eastAsia="Times New Roman"/>
          <w:szCs w:val="24"/>
        </w:rPr>
        <w:t xml:space="preserve">του </w:t>
      </w:r>
      <w:r>
        <w:rPr>
          <w:rFonts w:eastAsia="Times New Roman"/>
          <w:szCs w:val="24"/>
        </w:rPr>
        <w:t>οργανισμού</w:t>
      </w:r>
      <w:r>
        <w:rPr>
          <w:rFonts w:eastAsia="Times New Roman"/>
          <w:szCs w:val="24"/>
        </w:rPr>
        <w:t xml:space="preserve">, αλλά και γιατί ειδικά σε αυτή τη </w:t>
      </w:r>
      <w:r>
        <w:rPr>
          <w:rFonts w:eastAsia="Times New Roman"/>
          <w:szCs w:val="24"/>
        </w:rPr>
        <w:t xml:space="preserve">διεύθυνση </w:t>
      </w:r>
      <w:r>
        <w:rPr>
          <w:rFonts w:eastAsia="Times New Roman"/>
          <w:szCs w:val="24"/>
        </w:rPr>
        <w:t xml:space="preserve">η </w:t>
      </w:r>
      <w:r>
        <w:rPr>
          <w:rFonts w:eastAsia="Times New Roman"/>
          <w:szCs w:val="24"/>
        </w:rPr>
        <w:lastRenderedPageBreak/>
        <w:t>πλ</w:t>
      </w:r>
      <w:r>
        <w:rPr>
          <w:rFonts w:eastAsia="Times New Roman"/>
          <w:szCs w:val="24"/>
        </w:rPr>
        <w:t>ειοψηφία της παραμένει στους ιδιώτες των ιδιωτικών μουσείων της συνένωσης.</w:t>
      </w:r>
    </w:p>
    <w:p w14:paraId="796CE7F5" w14:textId="77777777" w:rsidR="00E9701A" w:rsidRDefault="003308C2">
      <w:pPr>
        <w:spacing w:line="600" w:lineRule="auto"/>
        <w:ind w:firstLine="720"/>
        <w:jc w:val="both"/>
        <w:rPr>
          <w:rFonts w:eastAsia="Times New Roman"/>
          <w:szCs w:val="24"/>
        </w:rPr>
      </w:pPr>
      <w:r>
        <w:rPr>
          <w:rFonts w:eastAsia="Times New Roman"/>
          <w:szCs w:val="24"/>
        </w:rPr>
        <w:t xml:space="preserve">Για ποιο λόγο, λοιπόν, το </w:t>
      </w:r>
      <w:r>
        <w:rPr>
          <w:rFonts w:eastAsia="Times New Roman"/>
          <w:szCs w:val="24"/>
        </w:rPr>
        <w:t>εικαστικό επιμελητήριο</w:t>
      </w:r>
      <w:r>
        <w:rPr>
          <w:rFonts w:eastAsia="Times New Roman"/>
          <w:szCs w:val="24"/>
        </w:rPr>
        <w:t xml:space="preserve">, που εκπροσωπεί πάνω από έξι χιλιάδες εικαστικούς καλλιτέχνες και καλύπτει όλο το εύρος των εικαστικών τεχνών, περιορίζεται σε μόνο </w:t>
      </w:r>
      <w:r>
        <w:rPr>
          <w:rFonts w:eastAsia="Times New Roman"/>
          <w:szCs w:val="24"/>
        </w:rPr>
        <w:t xml:space="preserve">μία </w:t>
      </w:r>
      <w:r>
        <w:rPr>
          <w:rFonts w:eastAsia="Times New Roman"/>
          <w:szCs w:val="24"/>
        </w:rPr>
        <w:t xml:space="preserve">διεύθυνση </w:t>
      </w:r>
      <w:r>
        <w:rPr>
          <w:rFonts w:eastAsia="Times New Roman"/>
          <w:szCs w:val="24"/>
        </w:rPr>
        <w:t>και δεν εκπροσωπείται στην ίδια την καλλιτεχνική του</w:t>
      </w:r>
      <w:r>
        <w:rPr>
          <w:rFonts w:eastAsia="Times New Roman"/>
          <w:szCs w:val="24"/>
        </w:rPr>
        <w:t xml:space="preserve"> ε</w:t>
      </w:r>
      <w:r>
        <w:rPr>
          <w:rFonts w:eastAsia="Times New Roman"/>
          <w:szCs w:val="24"/>
        </w:rPr>
        <w:t xml:space="preserve">πιτροπή, που έχει και τη συνολική ευθύνη των εισηγήσεων του καλλιτεχνικού και εκπαιδευτικού προγράμματος και οπωσδήποτε έναν πάρα πολύ σοβαρό ρόλο;  </w:t>
      </w:r>
    </w:p>
    <w:p w14:paraId="796CE7F6" w14:textId="77777777" w:rsidR="00E9701A" w:rsidRDefault="003308C2">
      <w:pPr>
        <w:spacing w:line="600" w:lineRule="auto"/>
        <w:ind w:firstLine="720"/>
        <w:jc w:val="both"/>
        <w:rPr>
          <w:rFonts w:eastAsia="Times New Roman"/>
          <w:szCs w:val="24"/>
        </w:rPr>
      </w:pPr>
      <w:r>
        <w:rPr>
          <w:rFonts w:eastAsia="Times New Roman"/>
          <w:szCs w:val="24"/>
        </w:rPr>
        <w:t>Και βέβαια, εδώ να πούμε πως είναι χαρ</w:t>
      </w:r>
      <w:r>
        <w:rPr>
          <w:rFonts w:eastAsia="Times New Roman"/>
          <w:szCs w:val="24"/>
        </w:rPr>
        <w:t xml:space="preserve">ακτηριστικό το ότι και στο </w:t>
      </w:r>
      <w:proofErr w:type="spellStart"/>
      <w:r>
        <w:rPr>
          <w:rFonts w:eastAsia="Times New Roman"/>
          <w:szCs w:val="24"/>
        </w:rPr>
        <w:t>εννιαμελές</w:t>
      </w:r>
      <w:proofErr w:type="spellEnd"/>
      <w:r>
        <w:rPr>
          <w:rFonts w:eastAsia="Times New Roman"/>
          <w:szCs w:val="24"/>
        </w:rPr>
        <w:t xml:space="preserve"> </w:t>
      </w:r>
      <w:r>
        <w:rPr>
          <w:rFonts w:eastAsia="Times New Roman"/>
          <w:szCs w:val="24"/>
        </w:rPr>
        <w:t xml:space="preserve">διοικητικό </w:t>
      </w:r>
      <w:r>
        <w:rPr>
          <w:rFonts w:eastAsia="Times New Roman"/>
          <w:szCs w:val="24"/>
        </w:rPr>
        <w:t xml:space="preserve">του </w:t>
      </w:r>
      <w:r>
        <w:rPr>
          <w:rFonts w:eastAsia="Times New Roman"/>
          <w:szCs w:val="24"/>
        </w:rPr>
        <w:t xml:space="preserve">συμβούλιο </w:t>
      </w:r>
      <w:r>
        <w:rPr>
          <w:rFonts w:eastAsia="Times New Roman"/>
          <w:szCs w:val="24"/>
        </w:rPr>
        <w:t xml:space="preserve">προβλέπεται θέση μέχρι και για τον </w:t>
      </w:r>
      <w:r>
        <w:rPr>
          <w:rFonts w:eastAsia="Times New Roman"/>
          <w:szCs w:val="24"/>
        </w:rPr>
        <w:t xml:space="preserve">πρόεδρο </w:t>
      </w:r>
      <w:r>
        <w:rPr>
          <w:rFonts w:eastAsia="Times New Roman"/>
          <w:szCs w:val="24"/>
        </w:rPr>
        <w:t>της Διεθνούς Έκθεσης Θεσσαλονίκης που μπορεί να έχει ή και να μην έχει σχέση με την τέχνη και τον πολιτισμό, αλλά ούτε εδώ για έναν έστω εκπρόσωπο των</w:t>
      </w:r>
      <w:r>
        <w:rPr>
          <w:rFonts w:eastAsia="Times New Roman"/>
          <w:szCs w:val="24"/>
        </w:rPr>
        <w:t xml:space="preserve"> καλλιτεχνών δημιουργών.  Και τελικά, έτσι, </w:t>
      </w:r>
      <w:proofErr w:type="spellStart"/>
      <w:r>
        <w:rPr>
          <w:rFonts w:eastAsia="Times New Roman"/>
          <w:szCs w:val="24"/>
        </w:rPr>
        <w:t>εξωκαλλιτεχνικοί</w:t>
      </w:r>
      <w:proofErr w:type="spellEnd"/>
      <w:r>
        <w:rPr>
          <w:rFonts w:eastAsia="Times New Roman"/>
          <w:szCs w:val="24"/>
        </w:rPr>
        <w:t xml:space="preserve"> παράγοντες θα ορίζουν τι είναι τέχνη και τι ακριβώς θα στηρίζεται οικονομικά και θα προωθείται. </w:t>
      </w:r>
    </w:p>
    <w:p w14:paraId="796CE7F7" w14:textId="77777777" w:rsidR="00E9701A" w:rsidRDefault="003308C2">
      <w:pPr>
        <w:spacing w:line="600" w:lineRule="auto"/>
        <w:ind w:firstLine="720"/>
        <w:jc w:val="both"/>
        <w:rPr>
          <w:rFonts w:eastAsia="Times New Roman"/>
          <w:szCs w:val="24"/>
        </w:rPr>
      </w:pPr>
      <w:r>
        <w:rPr>
          <w:rFonts w:eastAsia="Times New Roman"/>
          <w:szCs w:val="24"/>
        </w:rPr>
        <w:lastRenderedPageBreak/>
        <w:t>Το νομοσχέδιο περιέχει ρυθμίσεις που επιτρέπουν σ’ εκείνους που δωρίζουν έργα ή συλλογές να μετέχο</w:t>
      </w:r>
      <w:r>
        <w:rPr>
          <w:rFonts w:eastAsia="Times New Roman"/>
          <w:szCs w:val="24"/>
        </w:rPr>
        <w:t xml:space="preserve">υν ακόμα και σε όργανα διοίκησης ή σε όργανα που καθορίζουν πολιτιστικές κατευθύνσεις στον νέο </w:t>
      </w:r>
      <w:r>
        <w:rPr>
          <w:rFonts w:eastAsia="Times New Roman"/>
          <w:szCs w:val="24"/>
        </w:rPr>
        <w:t>οργανισμό</w:t>
      </w:r>
      <w:r>
        <w:rPr>
          <w:rFonts w:eastAsia="Times New Roman"/>
          <w:szCs w:val="24"/>
        </w:rPr>
        <w:t xml:space="preserve">. Αυτό αρκεί, νομίζουμε, για να δείξει την ισχυρή σύνδεση που θα έχει ο νέος </w:t>
      </w:r>
      <w:r>
        <w:rPr>
          <w:rFonts w:eastAsia="Times New Roman"/>
          <w:szCs w:val="24"/>
        </w:rPr>
        <w:t xml:space="preserve">οργανισμό </w:t>
      </w:r>
      <w:r>
        <w:rPr>
          <w:rFonts w:eastAsia="Times New Roman"/>
          <w:szCs w:val="24"/>
        </w:rPr>
        <w:t>με το κεφάλαιο και τους –εντός εισαγωγικών- «δωρητές» ή επενδυτές</w:t>
      </w:r>
      <w:r>
        <w:rPr>
          <w:rFonts w:eastAsia="Times New Roman"/>
          <w:szCs w:val="24"/>
        </w:rPr>
        <w:t xml:space="preserve">. </w:t>
      </w:r>
    </w:p>
    <w:p w14:paraId="796CE7F8" w14:textId="77777777" w:rsidR="00E9701A" w:rsidRDefault="003308C2">
      <w:pPr>
        <w:spacing w:line="600" w:lineRule="auto"/>
        <w:ind w:firstLine="720"/>
        <w:jc w:val="both"/>
        <w:rPr>
          <w:rFonts w:eastAsia="Times New Roman"/>
          <w:szCs w:val="24"/>
        </w:rPr>
      </w:pPr>
      <w:r>
        <w:rPr>
          <w:rFonts w:eastAsia="Times New Roman"/>
          <w:szCs w:val="24"/>
        </w:rPr>
        <w:t xml:space="preserve">«Για να δέσει και το γλυκό» αυτής της πολιτικής, το νομοσχέδιο προβλέπει, βέβαια, σε περίπτωση έλλειψης προσωπικού την πρόσληψη συμβασιούχων, ακόμη και εργολαβικών εργαζομένων ή ακόμα ακόμα και την ανάθεση ολόκληρων τομέων του </w:t>
      </w:r>
      <w:r>
        <w:rPr>
          <w:rFonts w:eastAsia="Times New Roman"/>
          <w:szCs w:val="24"/>
        </w:rPr>
        <w:t xml:space="preserve">οργανισμού </w:t>
      </w:r>
      <w:r>
        <w:rPr>
          <w:rFonts w:eastAsia="Times New Roman"/>
          <w:szCs w:val="24"/>
        </w:rPr>
        <w:t xml:space="preserve">σε εξωτερικούς </w:t>
      </w:r>
      <w:r>
        <w:rPr>
          <w:rFonts w:eastAsia="Times New Roman"/>
          <w:szCs w:val="24"/>
        </w:rPr>
        <w:t xml:space="preserve">συνεργάτες. </w:t>
      </w:r>
    </w:p>
    <w:p w14:paraId="796CE7F9" w14:textId="77777777" w:rsidR="00E9701A" w:rsidRDefault="003308C2">
      <w:pPr>
        <w:spacing w:line="600" w:lineRule="auto"/>
        <w:ind w:firstLine="720"/>
        <w:jc w:val="both"/>
        <w:rPr>
          <w:rFonts w:eastAsia="Times New Roman"/>
          <w:szCs w:val="24"/>
        </w:rPr>
      </w:pPr>
      <w:r>
        <w:rPr>
          <w:rFonts w:eastAsia="Times New Roman"/>
          <w:szCs w:val="24"/>
        </w:rPr>
        <w:t xml:space="preserve">Εμείς αντιλαμβανόμαστε ένα μουσείο τέχνης ως ένα συλλογικό καθήκον των καλλιτεχνών και των επιστημόνων που εμπλέκονται με την καλλιτεχνική δημιουργία, με τη μελέτη, με την ανάλυση, με </w:t>
      </w:r>
      <w:r>
        <w:rPr>
          <w:rFonts w:eastAsia="Times New Roman"/>
          <w:szCs w:val="24"/>
        </w:rPr>
        <w:t xml:space="preserve">την έρευνα και με την ανάδειξή της. Η διοίκηση για εμάς ενός τέτοιου μουσείου δεν μπορεί παρά να συγκροτείται ισότιμα από εκπροσώπους επιστημονικών και καλλιτεχνικών ιδρυμάτων και φορέων. </w:t>
      </w:r>
    </w:p>
    <w:p w14:paraId="796CE7FA" w14:textId="77777777" w:rsidR="00E9701A" w:rsidRDefault="003308C2">
      <w:pPr>
        <w:spacing w:line="600" w:lineRule="auto"/>
        <w:ind w:firstLine="720"/>
        <w:jc w:val="both"/>
        <w:rPr>
          <w:rFonts w:eastAsia="Times New Roman"/>
          <w:szCs w:val="24"/>
        </w:rPr>
      </w:pPr>
      <w:r>
        <w:rPr>
          <w:rFonts w:eastAsia="Times New Roman"/>
          <w:szCs w:val="24"/>
        </w:rPr>
        <w:lastRenderedPageBreak/>
        <w:t>Στο νομοσχέδιο αναφέρονται πάρα πολλά, αλλά απολύτως τίποτα, κα</w:t>
      </w:r>
      <w:r>
        <w:rPr>
          <w:rFonts w:eastAsia="Times New Roman"/>
          <w:szCs w:val="24"/>
        </w:rPr>
        <w:t>μ</w:t>
      </w:r>
      <w:r>
        <w:rPr>
          <w:rFonts w:eastAsia="Times New Roman"/>
          <w:szCs w:val="24"/>
        </w:rPr>
        <w:t>μία</w:t>
      </w:r>
      <w:r>
        <w:rPr>
          <w:rFonts w:eastAsia="Times New Roman"/>
          <w:szCs w:val="24"/>
        </w:rPr>
        <w:t xml:space="preserve"> σκέψη απολύτως ή κα</w:t>
      </w:r>
      <w:r>
        <w:rPr>
          <w:rFonts w:eastAsia="Times New Roman"/>
          <w:szCs w:val="24"/>
        </w:rPr>
        <w:t>μ</w:t>
      </w:r>
      <w:r>
        <w:rPr>
          <w:rFonts w:eastAsia="Times New Roman"/>
          <w:szCs w:val="24"/>
        </w:rPr>
        <w:t xml:space="preserve">μία πρόνοια για το πώς ο λαϊκός κόσμος της Θεσσαλονίκης και όλης της χώρας θα γνωρίσει αυτούς τους θησαυρούς της τέχνης. </w:t>
      </w:r>
    </w:p>
    <w:p w14:paraId="796CE7FB" w14:textId="77777777" w:rsidR="00E9701A" w:rsidRDefault="003308C2">
      <w:pPr>
        <w:spacing w:line="600" w:lineRule="auto"/>
        <w:ind w:firstLine="720"/>
        <w:jc w:val="both"/>
        <w:rPr>
          <w:rFonts w:eastAsia="Times New Roman"/>
          <w:szCs w:val="24"/>
        </w:rPr>
      </w:pPr>
      <w:r>
        <w:rPr>
          <w:rFonts w:eastAsia="Times New Roman"/>
          <w:szCs w:val="24"/>
        </w:rPr>
        <w:t xml:space="preserve">Τα ίδια ακριβώς και με το σοβαρότερο πρόβλημα του νέου </w:t>
      </w:r>
      <w:r>
        <w:rPr>
          <w:rFonts w:eastAsia="Times New Roman"/>
          <w:szCs w:val="24"/>
        </w:rPr>
        <w:t xml:space="preserve">οργανισμού </w:t>
      </w:r>
      <w:r>
        <w:rPr>
          <w:rFonts w:eastAsia="Times New Roman"/>
          <w:szCs w:val="24"/>
        </w:rPr>
        <w:t xml:space="preserve">αυτών των </w:t>
      </w:r>
      <w:r>
        <w:rPr>
          <w:rFonts w:eastAsia="Times New Roman"/>
          <w:szCs w:val="24"/>
        </w:rPr>
        <w:t>μουσείων</w:t>
      </w:r>
      <w:r>
        <w:rPr>
          <w:rFonts w:eastAsia="Times New Roman"/>
          <w:szCs w:val="24"/>
        </w:rPr>
        <w:t>. Ποιο είναι αυτό το πρόβλημα</w:t>
      </w:r>
      <w:r>
        <w:rPr>
          <w:rFonts w:eastAsia="Times New Roman"/>
          <w:szCs w:val="24"/>
        </w:rPr>
        <w:t xml:space="preserve">; Μα, η έλλειψη των κατάλληλων χώρων για την έκθεση των συλλογών τους. </w:t>
      </w:r>
    </w:p>
    <w:p w14:paraId="796CE7FC" w14:textId="77777777" w:rsidR="00E9701A" w:rsidRDefault="003308C2">
      <w:pPr>
        <w:spacing w:line="600" w:lineRule="auto"/>
        <w:ind w:firstLine="720"/>
        <w:jc w:val="both"/>
        <w:rPr>
          <w:rFonts w:eastAsia="Times New Roman"/>
          <w:szCs w:val="24"/>
        </w:rPr>
      </w:pPr>
      <w:r>
        <w:rPr>
          <w:rFonts w:eastAsia="Times New Roman"/>
          <w:szCs w:val="24"/>
        </w:rPr>
        <w:t xml:space="preserve">Το παράδειγμα της Συλλογής Κωστάκη είναι χαρακτηριστικό. Ουδέποτε αυτή η σημαντικότατη συλλογή εκτέθηκε ποτέ ολόκληρη στη Θεσσαλονίκη, παρά μόνο τμηματικά. Και η αιτία, βεβαίως, είναι </w:t>
      </w:r>
      <w:r>
        <w:rPr>
          <w:rFonts w:eastAsia="Times New Roman"/>
          <w:szCs w:val="24"/>
        </w:rPr>
        <w:t xml:space="preserve">μία. Η ακαταλληλότητα του χώρου της Μονής </w:t>
      </w:r>
      <w:proofErr w:type="spellStart"/>
      <w:r>
        <w:rPr>
          <w:rFonts w:eastAsia="Times New Roman"/>
          <w:szCs w:val="24"/>
        </w:rPr>
        <w:t>Λαζαριστών</w:t>
      </w:r>
      <w:proofErr w:type="spellEnd"/>
      <w:r>
        <w:rPr>
          <w:rFonts w:eastAsia="Times New Roman"/>
          <w:szCs w:val="24"/>
        </w:rPr>
        <w:t xml:space="preserve"> όπου και ευρίσκεται. Κι ενώ από το 2006 έχει αγοραστεί από το Υπουργείο Πολιτισμού ο χώρος του πρώην εργοστασίου της ΥΦΑΝΕΤ στην Κάτω Τούμπα, προκειμένου να στεγαστεί το Κρατικό Μουσείο Σύγχρονης Τέχνης </w:t>
      </w:r>
      <w:r>
        <w:rPr>
          <w:rFonts w:eastAsia="Times New Roman"/>
          <w:szCs w:val="24"/>
        </w:rPr>
        <w:t>και η Συλλογή Κωστάκη, κα</w:t>
      </w:r>
      <w:r>
        <w:rPr>
          <w:rFonts w:eastAsia="Times New Roman"/>
          <w:szCs w:val="24"/>
        </w:rPr>
        <w:t>μ</w:t>
      </w:r>
      <w:r>
        <w:rPr>
          <w:rFonts w:eastAsia="Times New Roman"/>
          <w:szCs w:val="24"/>
        </w:rPr>
        <w:t>μία κυβέρνηση δεν έκανε απολύτως τίποτα γι’ αυτό, με τον χώρο της ΥΦΑΝΕΤ να ρημάζει στο έλεος μιας κα</w:t>
      </w:r>
      <w:r>
        <w:rPr>
          <w:rFonts w:eastAsia="Times New Roman"/>
          <w:szCs w:val="24"/>
        </w:rPr>
        <w:lastRenderedPageBreak/>
        <w:t xml:space="preserve">τάληψης κάποιον </w:t>
      </w:r>
      <w:proofErr w:type="spellStart"/>
      <w:r>
        <w:rPr>
          <w:rFonts w:eastAsia="Times New Roman"/>
          <w:szCs w:val="24"/>
        </w:rPr>
        <w:t>αυτοπροσδιοριζόμενων</w:t>
      </w:r>
      <w:proofErr w:type="spellEnd"/>
      <w:r>
        <w:rPr>
          <w:rFonts w:eastAsia="Times New Roman"/>
          <w:szCs w:val="24"/>
        </w:rPr>
        <w:t xml:space="preserve"> ως «</w:t>
      </w:r>
      <w:proofErr w:type="spellStart"/>
      <w:r>
        <w:rPr>
          <w:rFonts w:eastAsia="Times New Roman"/>
          <w:szCs w:val="24"/>
        </w:rPr>
        <w:t>αντιεξουσιαστών</w:t>
      </w:r>
      <w:proofErr w:type="spellEnd"/>
      <w:r>
        <w:rPr>
          <w:rFonts w:eastAsia="Times New Roman"/>
          <w:szCs w:val="24"/>
        </w:rPr>
        <w:t xml:space="preserve">». Στην τελευταία μάλιστα συνεδρίαση της </w:t>
      </w:r>
      <w:r>
        <w:rPr>
          <w:rFonts w:eastAsia="Times New Roman"/>
          <w:szCs w:val="24"/>
        </w:rPr>
        <w:t xml:space="preserve">επιτροπής </w:t>
      </w:r>
      <w:r>
        <w:rPr>
          <w:rFonts w:eastAsia="Times New Roman"/>
          <w:szCs w:val="24"/>
        </w:rPr>
        <w:t>την προηγούμενη Παρασκ</w:t>
      </w:r>
      <w:r>
        <w:rPr>
          <w:rFonts w:eastAsia="Times New Roman"/>
          <w:szCs w:val="24"/>
        </w:rPr>
        <w:t xml:space="preserve">ευή η Κυβέρνηση ανακοίνωσε πως η ΥΦΑΝΕΤ έχει αποχαρακτηριστεί πια και από τυπική έδρα αυτού του </w:t>
      </w:r>
      <w:r>
        <w:rPr>
          <w:rFonts w:eastAsia="Times New Roman"/>
          <w:szCs w:val="24"/>
        </w:rPr>
        <w:t>μουσείου</w:t>
      </w:r>
      <w:r>
        <w:rPr>
          <w:rFonts w:eastAsia="Times New Roman"/>
          <w:szCs w:val="24"/>
        </w:rPr>
        <w:t xml:space="preserve">. </w:t>
      </w:r>
    </w:p>
    <w:p w14:paraId="796CE7FD" w14:textId="77777777" w:rsidR="00E9701A" w:rsidRDefault="003308C2">
      <w:pPr>
        <w:spacing w:line="600" w:lineRule="auto"/>
        <w:ind w:firstLine="720"/>
        <w:jc w:val="both"/>
        <w:rPr>
          <w:rFonts w:eastAsia="Times New Roman"/>
          <w:szCs w:val="24"/>
        </w:rPr>
      </w:pPr>
      <w:r>
        <w:rPr>
          <w:rFonts w:eastAsia="Times New Roman"/>
          <w:szCs w:val="24"/>
        </w:rPr>
        <w:t xml:space="preserve">Αυτό σημαίνει, βέβαια, ότι το πρόβλημα της απουσίας δημόσιων χώρων για εικαστικές εκθέσεις οξύνεται </w:t>
      </w:r>
      <w:r>
        <w:rPr>
          <w:rFonts w:eastAsia="Times New Roman"/>
          <w:szCs w:val="24"/>
        </w:rPr>
        <w:t xml:space="preserve">ακόμη </w:t>
      </w:r>
      <w:r>
        <w:rPr>
          <w:rFonts w:eastAsia="Times New Roman"/>
          <w:szCs w:val="24"/>
        </w:rPr>
        <w:t>πιο πολύ, με αποτέλεσμα οι εικαστικοί καλλι</w:t>
      </w:r>
      <w:r>
        <w:rPr>
          <w:rFonts w:eastAsia="Times New Roman"/>
          <w:szCs w:val="24"/>
        </w:rPr>
        <w:t xml:space="preserve">τέχνες και ιδιαίτερα οι νέοι να είναι έρμαια στα χέρια των κάθε λογής μεσαζόντων και επιχειρηματιών που ελέγχουν και όλους τους εκθεσιακούς χώρους. </w:t>
      </w:r>
    </w:p>
    <w:p w14:paraId="796CE7FE" w14:textId="77777777" w:rsidR="00E9701A" w:rsidRDefault="003308C2">
      <w:pPr>
        <w:spacing w:line="600" w:lineRule="auto"/>
        <w:ind w:firstLine="720"/>
        <w:jc w:val="both"/>
        <w:rPr>
          <w:rFonts w:eastAsia="Times New Roman"/>
          <w:szCs w:val="24"/>
        </w:rPr>
      </w:pPr>
      <w:r>
        <w:rPr>
          <w:rFonts w:eastAsia="Times New Roman"/>
          <w:szCs w:val="24"/>
        </w:rPr>
        <w:t>Ούτε ξεχνάμε –και δεν πρέπει να ξεχνάμε, κατά τη γνώμη μας- ότι οι εικαστικοί καλλιτέχνες στη χώρα μας παρα</w:t>
      </w:r>
      <w:r>
        <w:rPr>
          <w:rFonts w:eastAsia="Times New Roman"/>
          <w:szCs w:val="24"/>
        </w:rPr>
        <w:t xml:space="preserve">μένουν ανασφάλιστοι για το καλλιτεχνικό τους έργο, παρά τις επανειλημμένες νομοθετικές προτάσεις που έχει κάνει το </w:t>
      </w:r>
      <w:r>
        <w:rPr>
          <w:rFonts w:eastAsia="Times New Roman"/>
          <w:szCs w:val="24"/>
        </w:rPr>
        <w:t>εικαστικό επιμελητήριο</w:t>
      </w:r>
      <w:r>
        <w:rPr>
          <w:rFonts w:eastAsia="Times New Roman"/>
          <w:szCs w:val="24"/>
        </w:rPr>
        <w:t xml:space="preserve">. </w:t>
      </w:r>
    </w:p>
    <w:p w14:paraId="796CE7FF" w14:textId="77777777" w:rsidR="00E9701A" w:rsidRDefault="003308C2">
      <w:pPr>
        <w:spacing w:line="600" w:lineRule="auto"/>
        <w:ind w:firstLine="720"/>
        <w:jc w:val="both"/>
        <w:rPr>
          <w:rFonts w:eastAsia="Times New Roman"/>
          <w:szCs w:val="24"/>
        </w:rPr>
      </w:pPr>
      <w:r>
        <w:rPr>
          <w:rFonts w:eastAsia="Times New Roman"/>
          <w:szCs w:val="24"/>
        </w:rPr>
        <w:t xml:space="preserve">Να κάνω κι ένα μικρό σχόλιο –το είπαμε και προχθές, θα το ξαναπούμε, όμως, κι εδώ- για τις </w:t>
      </w:r>
      <w:proofErr w:type="spellStart"/>
      <w:r>
        <w:rPr>
          <w:rFonts w:eastAsia="Times New Roman"/>
          <w:szCs w:val="24"/>
        </w:rPr>
        <w:t>επικρατήσασες</w:t>
      </w:r>
      <w:proofErr w:type="spellEnd"/>
      <w:r>
        <w:rPr>
          <w:rFonts w:eastAsia="Times New Roman"/>
          <w:szCs w:val="24"/>
        </w:rPr>
        <w:t xml:space="preserve"> –αυτός είνα</w:t>
      </w:r>
      <w:r>
        <w:rPr>
          <w:rFonts w:eastAsia="Times New Roman"/>
          <w:szCs w:val="24"/>
        </w:rPr>
        <w:t xml:space="preserve">ι ο όρος που χρησιμοποιεί το νομοσχέδιο- απόψεις στο θέμα της </w:t>
      </w:r>
      <w:r>
        <w:rPr>
          <w:rFonts w:eastAsia="Times New Roman"/>
          <w:szCs w:val="24"/>
        </w:rPr>
        <w:lastRenderedPageBreak/>
        <w:t xml:space="preserve">οριοθέτησης, της </w:t>
      </w:r>
      <w:proofErr w:type="spellStart"/>
      <w:r>
        <w:rPr>
          <w:rFonts w:eastAsia="Times New Roman"/>
          <w:szCs w:val="24"/>
        </w:rPr>
        <w:t>περιοδολόγησης</w:t>
      </w:r>
      <w:proofErr w:type="spellEnd"/>
      <w:r>
        <w:rPr>
          <w:rFonts w:eastAsia="Times New Roman"/>
          <w:szCs w:val="24"/>
        </w:rPr>
        <w:t xml:space="preserve"> δηλαδή της ιστορίας της τέχνης. Είναι άραγε αυτές οι </w:t>
      </w:r>
      <w:proofErr w:type="spellStart"/>
      <w:r>
        <w:rPr>
          <w:rFonts w:eastAsia="Times New Roman"/>
          <w:szCs w:val="24"/>
        </w:rPr>
        <w:t>επικρατήσασες</w:t>
      </w:r>
      <w:proofErr w:type="spellEnd"/>
      <w:r>
        <w:rPr>
          <w:rFonts w:eastAsia="Times New Roman"/>
          <w:szCs w:val="24"/>
        </w:rPr>
        <w:t xml:space="preserve"> απόψεις-θεωρίες της τέχνης άσχετες με τις επιχειρηματικές δραστηριότητες των διαφόρων μάνατζερ </w:t>
      </w:r>
      <w:r>
        <w:rPr>
          <w:rFonts w:eastAsia="Times New Roman"/>
          <w:szCs w:val="24"/>
        </w:rPr>
        <w:t xml:space="preserve">ή των διαφόρων μεσαζόντων ή εμπόρων της τέχνης ή μήπως αυτές οι </w:t>
      </w:r>
      <w:proofErr w:type="spellStart"/>
      <w:r>
        <w:rPr>
          <w:rFonts w:eastAsia="Times New Roman"/>
          <w:szCs w:val="24"/>
        </w:rPr>
        <w:t>επικρατήσασες</w:t>
      </w:r>
      <w:proofErr w:type="spellEnd"/>
      <w:r>
        <w:rPr>
          <w:rFonts w:eastAsia="Times New Roman"/>
          <w:szCs w:val="24"/>
        </w:rPr>
        <w:t xml:space="preserve"> τελικά απόψεις συνδέονται με όλους αυτούς, προκειμένου να στηρίξουν και επιστημονικά τις συλλογές τέχνης που διαθέτουν ή διαχειρίζονται, ανεβάζοντας και τη χρηματιστηριακή τους α</w:t>
      </w:r>
      <w:r>
        <w:rPr>
          <w:rFonts w:eastAsia="Times New Roman"/>
          <w:szCs w:val="24"/>
        </w:rPr>
        <w:t>ξία;</w:t>
      </w:r>
    </w:p>
    <w:p w14:paraId="796CE800"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Γιατί ας πούμε -ρωτάμε εμείς- να θεωρείται σύγχρονο ένα έργο τέχνης που έρχεται από τη δεκαετία του ’60 και όχι αυτό το έργο που γίνεται σήμερα ή το πολύ σε ένα βάθος τριάντα χρόνων; Γιατί, δηλαδή, η σύγχρονη τέχνη να είναι αισθητικός και όχι χρονικός</w:t>
      </w:r>
      <w:r>
        <w:rPr>
          <w:rFonts w:eastAsia="Times New Roman" w:cs="Times New Roman"/>
          <w:szCs w:val="24"/>
        </w:rPr>
        <w:t xml:space="preserve"> προσδιορισμός και όρος; </w:t>
      </w:r>
      <w:r>
        <w:rPr>
          <w:rFonts w:eastAsia="Times New Roman" w:cs="Times New Roman"/>
          <w:szCs w:val="24"/>
        </w:rPr>
        <w:t>Π</w:t>
      </w:r>
      <w:r>
        <w:rPr>
          <w:rFonts w:eastAsia="Times New Roman" w:cs="Times New Roman"/>
          <w:szCs w:val="24"/>
        </w:rPr>
        <w:t xml:space="preserve">ώς στέκει επιστημονικά η ιστορία της τέχνης να εξετάζεται αφηρημένα </w:t>
      </w:r>
      <w:proofErr w:type="spellStart"/>
      <w:r>
        <w:rPr>
          <w:rFonts w:eastAsia="Times New Roman" w:cs="Times New Roman"/>
          <w:szCs w:val="24"/>
        </w:rPr>
        <w:t>εξωκοινωνικά</w:t>
      </w:r>
      <w:proofErr w:type="spellEnd"/>
      <w:r>
        <w:rPr>
          <w:rFonts w:eastAsia="Times New Roman" w:cs="Times New Roman"/>
          <w:szCs w:val="24"/>
        </w:rPr>
        <w:t>, χωρίς κα</w:t>
      </w:r>
      <w:r>
        <w:rPr>
          <w:rFonts w:eastAsia="Times New Roman" w:cs="Times New Roman"/>
          <w:szCs w:val="24"/>
        </w:rPr>
        <w:t>μ</w:t>
      </w:r>
      <w:r>
        <w:rPr>
          <w:rFonts w:eastAsia="Times New Roman" w:cs="Times New Roman"/>
          <w:szCs w:val="24"/>
        </w:rPr>
        <w:t>μία απολύτως σύνδεση με την ιστορία και με την κινητήρια δύναμή της που είναι η ταξική πάλη;</w:t>
      </w:r>
    </w:p>
    <w:p w14:paraId="796CE801"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Κλείνω, κύριε Πρόεδρε –και ευχαριστώ για την α</w:t>
      </w:r>
      <w:r>
        <w:rPr>
          <w:rFonts w:eastAsia="Times New Roman" w:cs="Times New Roman"/>
          <w:szCs w:val="24"/>
        </w:rPr>
        <w:t xml:space="preserve">νοχή- με ένα συμπέρασμα. Και με τη σημερινή Κυβέρνηση συνεχίζεται η ίδια πολιτική στον πολιτισμό, καταδικάζοντας την πολιτιστική </w:t>
      </w:r>
      <w:r>
        <w:rPr>
          <w:rFonts w:eastAsia="Times New Roman" w:cs="Times New Roman"/>
          <w:szCs w:val="24"/>
        </w:rPr>
        <w:lastRenderedPageBreak/>
        <w:t>ζωή σε συνεχή υποβάθμιση και τους περισσότερους καλλιτέχνες-δημιουργούς σε ένα σκληρό αγώνα επιβίωσης. Και πότε γίνεται αυτό; Σ</w:t>
      </w:r>
      <w:r>
        <w:rPr>
          <w:rFonts w:eastAsia="Times New Roman" w:cs="Times New Roman"/>
          <w:szCs w:val="24"/>
        </w:rPr>
        <w:t>ήμερα που είναι αναγκαία και ρεαλιστική η καθολική πρόσβαση του λαού στην τέχνη και τον πολιτισμό και μάλιστα την ώρα που μας κατακλύζουν τα αγοραία πρότυπα της πολιτιστικής βιομηχανίας, που βουλιάζουν ολοένα και περισσότερο στον βούρκο της υποκουλτούρας.</w:t>
      </w:r>
    </w:p>
    <w:p w14:paraId="796CE802"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Γι’ αυτήν, όμως, την καθολική πρόσβαση του λαού στην τέχνη, απαιτείται ένας αποκλειστικά δημόσιος μηχανισμός από κρατικούς φορείς, που θα λειτουργούν με κοινωνικό προγραμματισμό, έλεγχο, αποφασιστικό ρόλο των ίδιων των δημιουργών-καλλιτεχνών και με αποκλει</w:t>
      </w:r>
      <w:r>
        <w:rPr>
          <w:rFonts w:eastAsia="Times New Roman" w:cs="Times New Roman"/>
          <w:szCs w:val="24"/>
        </w:rPr>
        <w:t>στικά κρατική χρηματοδότηση, ώστε η τέχνη από εμπόρευμα και μονοπώλιο της κυρίαρχης τάξης –γιατί τέτοιο είναι σήμερα- να γίνεται κτήμα και όπλο του λαού.</w:t>
      </w:r>
    </w:p>
    <w:p w14:paraId="796CE803"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Γιατί τι μπορεί και τι πρέπει να σημαίνει αλήθεια σήμερα ένα μουσείο ή ένα εθνικό ίδρυμα ενίσχυσης και</w:t>
      </w:r>
      <w:r>
        <w:rPr>
          <w:rFonts w:eastAsia="Times New Roman" w:cs="Times New Roman"/>
          <w:szCs w:val="24"/>
        </w:rPr>
        <w:t xml:space="preserve"> ανάπτυξης της καλλιτεχνικής δημιουργίας; Πρέπει να έχει σκοπό την επικοινωνία όλης της τέχνης, όλης της κοινωνίας με την τέχνη ή να είναι </w:t>
      </w:r>
      <w:r>
        <w:rPr>
          <w:rFonts w:eastAsia="Times New Roman" w:cs="Times New Roman"/>
          <w:szCs w:val="24"/>
        </w:rPr>
        <w:lastRenderedPageBreak/>
        <w:t>ένας μηχανισμός επιχειρηματικού τύπου που θα βαθαίνει την εμπορευματοποίηση της τέχνης; Το νομοσχέδιο επιλέγει το δεύ</w:t>
      </w:r>
      <w:r>
        <w:rPr>
          <w:rFonts w:eastAsia="Times New Roman" w:cs="Times New Roman"/>
          <w:szCs w:val="24"/>
        </w:rPr>
        <w:t>τερο και γι’ αυτό εμείς φυσικά το καταψηφίζουμε και στο σύνολο και στα άρθρα του.</w:t>
      </w:r>
    </w:p>
    <w:p w14:paraId="796CE804"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Σας ευχαριστώ.</w:t>
      </w:r>
    </w:p>
    <w:p w14:paraId="796CE805" w14:textId="77777777" w:rsidR="00E9701A" w:rsidRDefault="003308C2">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Ευχαριστώ, κύριε συνάδελφε.</w:t>
      </w:r>
    </w:p>
    <w:p w14:paraId="796CE806" w14:textId="77777777" w:rsidR="00E9701A" w:rsidRDefault="003308C2">
      <w:pPr>
        <w:spacing w:line="600" w:lineRule="auto"/>
        <w:ind w:firstLine="720"/>
        <w:jc w:val="both"/>
        <w:rPr>
          <w:rFonts w:eastAsia="Times New Roman"/>
          <w:bCs/>
          <w:szCs w:val="24"/>
        </w:rPr>
      </w:pPr>
      <w:r>
        <w:rPr>
          <w:rFonts w:eastAsia="Times New Roman"/>
          <w:bCs/>
          <w:szCs w:val="24"/>
        </w:rPr>
        <w:t xml:space="preserve">Τον λόγο έχει η Υπουργός κ. Κόλλια </w:t>
      </w:r>
      <w:r>
        <w:rPr>
          <w:rFonts w:eastAsia="Times New Roman"/>
          <w:bCs/>
          <w:szCs w:val="24"/>
        </w:rPr>
        <w:t>-</w:t>
      </w:r>
      <w:r>
        <w:rPr>
          <w:rFonts w:eastAsia="Times New Roman"/>
          <w:bCs/>
          <w:szCs w:val="24"/>
        </w:rPr>
        <w:t xml:space="preserve"> Τσαρουχά για να παρουσιάσει την τροπολογία που αφορά την έκτασ</w:t>
      </w:r>
      <w:r>
        <w:rPr>
          <w:rFonts w:eastAsia="Times New Roman"/>
          <w:bCs/>
          <w:szCs w:val="24"/>
        </w:rPr>
        <w:t>η στον ΠΑΟΚ.</w:t>
      </w:r>
    </w:p>
    <w:p w14:paraId="796CE807" w14:textId="77777777" w:rsidR="00E9701A" w:rsidRDefault="003308C2">
      <w:pPr>
        <w:spacing w:line="600" w:lineRule="auto"/>
        <w:ind w:firstLine="720"/>
        <w:jc w:val="both"/>
        <w:rPr>
          <w:rFonts w:eastAsia="Times New Roman"/>
          <w:bCs/>
          <w:szCs w:val="24"/>
        </w:rPr>
      </w:pPr>
      <w:r>
        <w:rPr>
          <w:rFonts w:eastAsia="Times New Roman"/>
          <w:bCs/>
          <w:szCs w:val="24"/>
        </w:rPr>
        <w:t>Πόσο χρόνο θέλετε;</w:t>
      </w:r>
    </w:p>
    <w:p w14:paraId="796CE808" w14:textId="77777777" w:rsidR="00E9701A" w:rsidRDefault="003308C2">
      <w:pPr>
        <w:spacing w:line="600" w:lineRule="auto"/>
        <w:ind w:firstLine="720"/>
        <w:jc w:val="both"/>
        <w:rPr>
          <w:rFonts w:eastAsia="Times New Roman"/>
          <w:bCs/>
          <w:szCs w:val="24"/>
        </w:rPr>
      </w:pPr>
      <w:r w:rsidRPr="00D1257D">
        <w:rPr>
          <w:rFonts w:eastAsia="Times New Roman"/>
          <w:b/>
          <w:bCs/>
          <w:szCs w:val="24"/>
        </w:rPr>
        <w:t>ΜΑΡΙΑ ΚΟΛΛΙΑ</w:t>
      </w:r>
      <w:r>
        <w:rPr>
          <w:rFonts w:eastAsia="Times New Roman"/>
          <w:b/>
          <w:bCs/>
          <w:szCs w:val="24"/>
        </w:rPr>
        <w:t xml:space="preserve"> </w:t>
      </w:r>
      <w:r w:rsidRPr="00D1257D">
        <w:rPr>
          <w:rFonts w:eastAsia="Times New Roman"/>
          <w:b/>
          <w:bCs/>
          <w:szCs w:val="24"/>
        </w:rPr>
        <w:t>-</w:t>
      </w:r>
      <w:r>
        <w:rPr>
          <w:rFonts w:eastAsia="Times New Roman"/>
          <w:b/>
          <w:bCs/>
          <w:szCs w:val="24"/>
        </w:rPr>
        <w:t xml:space="preserve"> </w:t>
      </w:r>
      <w:r w:rsidRPr="00D1257D">
        <w:rPr>
          <w:rFonts w:eastAsia="Times New Roman"/>
          <w:b/>
          <w:bCs/>
          <w:szCs w:val="24"/>
        </w:rPr>
        <w:t xml:space="preserve">ΤΣΑΡΟΥΧΑ (Υφυπουργός Εθνικής Άμυνας): </w:t>
      </w:r>
      <w:r>
        <w:rPr>
          <w:rFonts w:eastAsia="Times New Roman"/>
          <w:bCs/>
          <w:szCs w:val="24"/>
        </w:rPr>
        <w:t>Πέντε με έξι λεπτά, κύριε Πρόεδρε. Δεν θα καθυστερήσω το Σώμα.</w:t>
      </w:r>
    </w:p>
    <w:p w14:paraId="796CE809" w14:textId="77777777" w:rsidR="00E9701A" w:rsidRDefault="003308C2">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Ορίστε, έχετε τον λόγο.</w:t>
      </w:r>
    </w:p>
    <w:p w14:paraId="796CE80A" w14:textId="77777777" w:rsidR="00E9701A" w:rsidRDefault="003308C2">
      <w:pPr>
        <w:spacing w:line="600" w:lineRule="auto"/>
        <w:ind w:firstLine="720"/>
        <w:jc w:val="both"/>
        <w:rPr>
          <w:rFonts w:eastAsia="Times New Roman"/>
          <w:bCs/>
          <w:szCs w:val="24"/>
        </w:rPr>
      </w:pPr>
      <w:r w:rsidRPr="00D1257D">
        <w:rPr>
          <w:rFonts w:eastAsia="Times New Roman"/>
          <w:b/>
          <w:bCs/>
          <w:szCs w:val="24"/>
        </w:rPr>
        <w:lastRenderedPageBreak/>
        <w:t>ΜΑΡΙΑ ΚΟΛΛΙΑ</w:t>
      </w:r>
      <w:r>
        <w:rPr>
          <w:rFonts w:eastAsia="Times New Roman"/>
          <w:b/>
          <w:bCs/>
          <w:szCs w:val="24"/>
        </w:rPr>
        <w:t xml:space="preserve"> </w:t>
      </w:r>
      <w:r w:rsidRPr="00D1257D">
        <w:rPr>
          <w:rFonts w:eastAsia="Times New Roman"/>
          <w:b/>
          <w:bCs/>
          <w:szCs w:val="24"/>
        </w:rPr>
        <w:t>-</w:t>
      </w:r>
      <w:r>
        <w:rPr>
          <w:rFonts w:eastAsia="Times New Roman"/>
          <w:b/>
          <w:bCs/>
          <w:szCs w:val="24"/>
        </w:rPr>
        <w:t xml:space="preserve"> </w:t>
      </w:r>
      <w:r w:rsidRPr="00D1257D">
        <w:rPr>
          <w:rFonts w:eastAsia="Times New Roman"/>
          <w:b/>
          <w:bCs/>
          <w:szCs w:val="24"/>
        </w:rPr>
        <w:t>ΤΣΑΡΟΥΧΑ (Υφυπουργός Εθνικής Άμυνας):</w:t>
      </w:r>
      <w:r w:rsidRPr="00D1257D">
        <w:rPr>
          <w:rFonts w:eastAsia="Times New Roman"/>
          <w:b/>
          <w:bCs/>
          <w:szCs w:val="24"/>
        </w:rPr>
        <w:t xml:space="preserve"> </w:t>
      </w:r>
      <w:r>
        <w:rPr>
          <w:rFonts w:eastAsia="Times New Roman"/>
          <w:bCs/>
          <w:szCs w:val="24"/>
        </w:rPr>
        <w:t>Ευχαριστώ, κύριε Πρόεδρε, που μου δίνετε την ευκαιρία να παρεμβληθώ για να την υποστηρίξω.</w:t>
      </w:r>
    </w:p>
    <w:p w14:paraId="796CE80B" w14:textId="77777777" w:rsidR="00E9701A" w:rsidRDefault="003308C2">
      <w:pPr>
        <w:spacing w:line="600" w:lineRule="auto"/>
        <w:ind w:firstLine="720"/>
        <w:jc w:val="both"/>
        <w:rPr>
          <w:rFonts w:eastAsia="Times New Roman"/>
          <w:bCs/>
          <w:szCs w:val="24"/>
        </w:rPr>
      </w:pPr>
      <w:r>
        <w:rPr>
          <w:rFonts w:eastAsia="Times New Roman"/>
          <w:bCs/>
          <w:szCs w:val="24"/>
        </w:rPr>
        <w:t>Κύριε Πρόεδρε, κυρίες και κύριοι συνάδελφοι, στο πλαίσιο της κυβερνητικής πολιτικής και ειδικότερα της προσπάθειας που κάνει το Υπουργείο Εθνικής Άμυνας και ο Υπουρ</w:t>
      </w:r>
      <w:r>
        <w:rPr>
          <w:rFonts w:eastAsia="Times New Roman"/>
          <w:bCs/>
          <w:szCs w:val="24"/>
        </w:rPr>
        <w:t>γός Πάνος Καμμένος για την αξιοποίηση της ακίνητης περιουσίας των Ενόπλων Δυνάμεων με αμοιβαία ωφέλεια τόσο για τις Ένοπλες Δυνάμεις, αλλά κυρίως και για τους Έλληνες πολίτες, έχουν ξεκινήσει οι διαδικασίες για την παραχώρηση ανενεργών στρατοπέδων και στρα</w:t>
      </w:r>
      <w:r>
        <w:rPr>
          <w:rFonts w:eastAsia="Times New Roman"/>
          <w:bCs/>
          <w:szCs w:val="24"/>
        </w:rPr>
        <w:t>τιωτικών εγκαταστάσεων, τα οποία δεν χρησιμοποιούνται πλέον επιχειρησιακά.</w:t>
      </w:r>
    </w:p>
    <w:p w14:paraId="796CE80C" w14:textId="77777777" w:rsidR="00E9701A" w:rsidRDefault="003308C2">
      <w:pPr>
        <w:spacing w:line="600" w:lineRule="auto"/>
        <w:ind w:firstLine="720"/>
        <w:jc w:val="both"/>
        <w:rPr>
          <w:rFonts w:eastAsia="Times New Roman"/>
          <w:bCs/>
          <w:szCs w:val="24"/>
        </w:rPr>
      </w:pPr>
      <w:r>
        <w:rPr>
          <w:rFonts w:eastAsia="Times New Roman"/>
          <w:bCs/>
          <w:szCs w:val="24"/>
        </w:rPr>
        <w:t>Αυτή η πολιτική, λοιπόν, του Υπουργείου Εθνικής Άμυνας συνάδει απόλυτα με την εκπεφρασμένη κυβερνητική βούληση για την ανάληψη ενεργειών που θα οδηγήσουν στην άρση των συνεπειών της</w:t>
      </w:r>
      <w:r>
        <w:rPr>
          <w:rFonts w:eastAsia="Times New Roman"/>
          <w:bCs/>
          <w:szCs w:val="24"/>
        </w:rPr>
        <w:t xml:space="preserve"> οικονομικής κρίσης, η οποία εδώ και περίπου δέκα χρόνια ταλανίζει τη χώρα μας.</w:t>
      </w:r>
    </w:p>
    <w:p w14:paraId="796CE80D" w14:textId="77777777" w:rsidR="00E9701A" w:rsidRDefault="003308C2">
      <w:pPr>
        <w:spacing w:line="600" w:lineRule="auto"/>
        <w:ind w:firstLine="720"/>
        <w:jc w:val="both"/>
        <w:rPr>
          <w:rFonts w:eastAsia="Times New Roman"/>
          <w:bCs/>
          <w:szCs w:val="24"/>
        </w:rPr>
      </w:pPr>
      <w:r>
        <w:rPr>
          <w:rFonts w:eastAsia="Times New Roman"/>
          <w:bCs/>
          <w:szCs w:val="24"/>
        </w:rPr>
        <w:lastRenderedPageBreak/>
        <w:t xml:space="preserve">Συγκεκριμένα με την προωθούμενη ρύθμιση καθορίζεται το βασικό κανονιστικό πλαίσιο της παραχώρησης εκτάσεων ιδιοκτησίας του </w:t>
      </w:r>
      <w:r>
        <w:rPr>
          <w:rFonts w:eastAsia="Times New Roman"/>
          <w:bCs/>
          <w:szCs w:val="24"/>
        </w:rPr>
        <w:t>τ</w:t>
      </w:r>
      <w:r>
        <w:rPr>
          <w:rFonts w:eastAsia="Times New Roman"/>
          <w:bCs/>
          <w:szCs w:val="24"/>
        </w:rPr>
        <w:t>αμείου Εθνικής Άμυνας, του γνωστού ΤΕΘΑ, και του ελλ</w:t>
      </w:r>
      <w:r>
        <w:rPr>
          <w:rFonts w:eastAsia="Times New Roman"/>
          <w:bCs/>
          <w:szCs w:val="24"/>
        </w:rPr>
        <w:t xml:space="preserve">ηνικού </w:t>
      </w:r>
      <w:r>
        <w:rPr>
          <w:rFonts w:eastAsia="Times New Roman"/>
          <w:bCs/>
          <w:szCs w:val="24"/>
        </w:rPr>
        <w:t>δ</w:t>
      </w:r>
      <w:r>
        <w:rPr>
          <w:rFonts w:eastAsia="Times New Roman"/>
          <w:bCs/>
          <w:szCs w:val="24"/>
        </w:rPr>
        <w:t xml:space="preserve">ημοσίου στο ερασιτεχνικό αθλητικό σωματείο με την επωνυμία </w:t>
      </w:r>
      <w:proofErr w:type="spellStart"/>
      <w:r>
        <w:rPr>
          <w:rFonts w:eastAsia="Times New Roman"/>
          <w:bCs/>
          <w:szCs w:val="24"/>
        </w:rPr>
        <w:t>Πανθεσσαλονίκειος</w:t>
      </w:r>
      <w:proofErr w:type="spellEnd"/>
      <w:r>
        <w:rPr>
          <w:rFonts w:eastAsia="Times New Roman"/>
          <w:bCs/>
          <w:szCs w:val="24"/>
        </w:rPr>
        <w:t xml:space="preserve"> Αθλητικός Όμιλος </w:t>
      </w:r>
      <w:proofErr w:type="spellStart"/>
      <w:r>
        <w:rPr>
          <w:rFonts w:eastAsia="Times New Roman"/>
          <w:bCs/>
          <w:szCs w:val="24"/>
        </w:rPr>
        <w:t>Κωνσταντινουπολιτών</w:t>
      </w:r>
      <w:proofErr w:type="spellEnd"/>
      <w:r>
        <w:rPr>
          <w:rFonts w:eastAsia="Times New Roman"/>
          <w:bCs/>
          <w:szCs w:val="24"/>
        </w:rPr>
        <w:t>, ο γνωστός ΠΑΟΚ, ώστε να καταστεί δυνατή η ανέγερση νέων αθλητικών και συναφών υποστηρικτικών εγκαταστάσεων, που θα ανταποκρίνονται πλ</w:t>
      </w:r>
      <w:r>
        <w:rPr>
          <w:rFonts w:eastAsia="Times New Roman"/>
          <w:bCs/>
          <w:szCs w:val="24"/>
        </w:rPr>
        <w:t>ήρως στα σύγχρονα διεθνή πρότυπα και θα εκπληρώνουν τον καταστατικό σκοπό του ιστορικού αυτού σωματείου.</w:t>
      </w:r>
    </w:p>
    <w:p w14:paraId="796CE80E" w14:textId="77777777" w:rsidR="00E9701A" w:rsidRDefault="003308C2">
      <w:pPr>
        <w:spacing w:line="600" w:lineRule="auto"/>
        <w:ind w:firstLine="720"/>
        <w:jc w:val="both"/>
        <w:rPr>
          <w:rFonts w:eastAsia="Times New Roman"/>
          <w:bCs/>
          <w:szCs w:val="24"/>
        </w:rPr>
      </w:pPr>
      <w:r>
        <w:rPr>
          <w:rFonts w:eastAsia="Times New Roman"/>
          <w:bCs/>
          <w:szCs w:val="24"/>
        </w:rPr>
        <w:t xml:space="preserve">Με την παραχώρηση, λοιπόν, των εκτάσεων συνολικού εμβαδού </w:t>
      </w:r>
      <w:r>
        <w:rPr>
          <w:rFonts w:eastAsia="Times New Roman"/>
          <w:bCs/>
          <w:szCs w:val="24"/>
        </w:rPr>
        <w:t>είκοσι μία χιλιάδων διακοσίων ογδόντα τεσσάρων</w:t>
      </w:r>
      <w:r>
        <w:rPr>
          <w:rFonts w:eastAsia="Times New Roman"/>
          <w:bCs/>
          <w:szCs w:val="24"/>
        </w:rPr>
        <w:t xml:space="preserve"> τετραγωνικών μέτρων στο ιστορικό αθλητικό σωμα</w:t>
      </w:r>
      <w:r>
        <w:rPr>
          <w:rFonts w:eastAsia="Times New Roman"/>
          <w:bCs/>
          <w:szCs w:val="24"/>
        </w:rPr>
        <w:t>τείο του ΠΑΟΚ, με ιστορία ενενήντα και πλέον ετών στον ελληνικό αθλητισμό, επιτυγχάνεται η εξυπηρέτηση του δημοσίου συμφέροντος καθώς και η αναβάθμιση των υπαρχουσών αθλητικών εγκαταστάσεων και η ανέγερση νέων εγκαταστάσεων διεθνών προδιαγραφών για την εξυ</w:t>
      </w:r>
      <w:r>
        <w:rPr>
          <w:rFonts w:eastAsia="Times New Roman"/>
          <w:bCs/>
          <w:szCs w:val="24"/>
        </w:rPr>
        <w:t>πηρέτηση συμπληρωματικών λειτουργιών και συνοδών χρήσεων.</w:t>
      </w:r>
    </w:p>
    <w:p w14:paraId="796CE80F" w14:textId="77777777" w:rsidR="00E9701A" w:rsidRDefault="003308C2">
      <w:pPr>
        <w:spacing w:line="600" w:lineRule="auto"/>
        <w:ind w:firstLine="720"/>
        <w:jc w:val="both"/>
        <w:rPr>
          <w:rFonts w:eastAsia="Times New Roman" w:cs="Times New Roman"/>
          <w:szCs w:val="24"/>
        </w:rPr>
      </w:pPr>
      <w:r>
        <w:rPr>
          <w:rFonts w:eastAsia="Times New Roman"/>
          <w:bCs/>
          <w:szCs w:val="24"/>
        </w:rPr>
        <w:lastRenderedPageBreak/>
        <w:t>Έτσι θα αναβαθμιστεί σημαντικά η περιοχή του Δήμου Θεσσαλονίκης, θα συνδράμει στην ανάπτυξη και γενικότερη προβολή του ελληνικού ποδοσφαίρου, ενώ τόσο για την υλοποίηση του έργου όσο και μετά απ’ αυ</w:t>
      </w:r>
      <w:r>
        <w:rPr>
          <w:rFonts w:eastAsia="Times New Roman"/>
          <w:bCs/>
          <w:szCs w:val="24"/>
        </w:rPr>
        <w:t>τή θα δημιουργηθούν νέες θέσεις εργασίας, γεγονός ιδιαίτερα σημαντικό λόγω της ανεργίας, η οποία μαστίζει την ευρύτερη περιοχή της Θεσσαλονίκης και τη Θεσσαλονίκη.</w:t>
      </w:r>
    </w:p>
    <w:p w14:paraId="796CE810"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Επίσης, η εν λόγω αναβάθμιση των αθλητικών εγκαταστάσεων θα διασφαλίσει τη δημιουργία γηπέδο</w:t>
      </w:r>
      <w:r>
        <w:rPr>
          <w:rFonts w:eastAsia="Times New Roman" w:cs="Times New Roman"/>
          <w:szCs w:val="24"/>
        </w:rPr>
        <w:t>υ που θα ανταποκρίνεται στις σύγχρονες απαιτήσεις ασφάλειας αθλητών, θεατών, εργαζομένων και περιοίκων, με βασικούς άξονες και αφ’ ενός την ενίσχυση της ασφάλειας έναντι εξωτερικών απειλών, έκτακτων γεγονότων και πράξεων βίας και αφ’ ετέρου την υιοθέτηση π</w:t>
      </w:r>
      <w:r>
        <w:rPr>
          <w:rFonts w:eastAsia="Times New Roman" w:cs="Times New Roman"/>
          <w:szCs w:val="24"/>
        </w:rPr>
        <w:t>εριβαλλοντικών προτύπων και πρακτικών στη λειτουργία των νέων εγκαταστάσεων. Έτσι, τα οφέλη για την τοπική κοινωνία θεωρούμε ότι είναι σοβαρά και εξασφαλισμένα, σε αντίθεση με άλλες ίσως παραχωρήσεις οι οποίες πιέζονται έμμεσα ή άμεσα για την αξιοποίηση τέ</w:t>
      </w:r>
      <w:r>
        <w:rPr>
          <w:rFonts w:eastAsia="Times New Roman" w:cs="Times New Roman"/>
          <w:szCs w:val="24"/>
        </w:rPr>
        <w:t>τοιων εγκαταστάσεων, πρώην στρατιωτικών, οι οποίες δυστυχώς πολλές φορές καθυστερούν.</w:t>
      </w:r>
    </w:p>
    <w:p w14:paraId="796CE811"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η παραχωρούμενη έκταση, λοιπόν, περίπου των τριάντα στρεμμάτων περιμετρικά και </w:t>
      </w:r>
      <w:proofErr w:type="spellStart"/>
      <w:r w:rsidRPr="00713539">
        <w:rPr>
          <w:rFonts w:eastAsia="Times New Roman" w:cs="Times New Roman"/>
          <w:szCs w:val="24"/>
        </w:rPr>
        <w:t>εφαπτομενικά</w:t>
      </w:r>
      <w:proofErr w:type="spellEnd"/>
      <w:r w:rsidRPr="00713539">
        <w:rPr>
          <w:rFonts w:eastAsia="Times New Roman" w:cs="Times New Roman"/>
          <w:szCs w:val="24"/>
        </w:rPr>
        <w:t xml:space="preserve"> του υφισταμένου γηπέδου</w:t>
      </w:r>
      <w:r>
        <w:rPr>
          <w:rFonts w:eastAsia="Times New Roman" w:cs="Times New Roman"/>
          <w:szCs w:val="24"/>
        </w:rPr>
        <w:t xml:space="preserve"> του ΠΑΟΚ, στην περιοχή της Άνω Τούμπας και εντός </w:t>
      </w:r>
      <w:r>
        <w:rPr>
          <w:rFonts w:eastAsia="Times New Roman" w:cs="Times New Roman"/>
          <w:szCs w:val="24"/>
        </w:rPr>
        <w:t>των διοικητικών ορίων του Δήμου της Θεσσαλονίκης, σε μέρος όπου παλαιότερα λειτουργούσε ο Γ΄</w:t>
      </w:r>
      <w:r w:rsidRPr="00B20788">
        <w:rPr>
          <w:rFonts w:eastAsia="Times New Roman" w:cs="Times New Roman"/>
          <w:b/>
          <w:szCs w:val="24"/>
        </w:rPr>
        <w:t xml:space="preserve"> </w:t>
      </w:r>
      <w:proofErr w:type="spellStart"/>
      <w:r w:rsidRPr="00713539">
        <w:rPr>
          <w:rFonts w:eastAsia="Times New Roman" w:cs="Times New Roman"/>
          <w:szCs w:val="24"/>
        </w:rPr>
        <w:t>Όρχος</w:t>
      </w:r>
      <w:proofErr w:type="spellEnd"/>
      <w:r>
        <w:rPr>
          <w:rFonts w:eastAsia="Times New Roman" w:cs="Times New Roman"/>
          <w:szCs w:val="24"/>
        </w:rPr>
        <w:t xml:space="preserve"> Οχημάτων του Γ΄ Σώματος Στρατού, οι υφιστάμενες αυτές στρατιωτικές εγκαταστάσεις εδώ και πολλά χρόνια δεν αξιοποιούνταν επιχειρησιακά και έτσι είχαν αποδοθεί</w:t>
      </w:r>
      <w:r>
        <w:rPr>
          <w:rFonts w:eastAsia="Times New Roman" w:cs="Times New Roman"/>
          <w:szCs w:val="24"/>
        </w:rPr>
        <w:t xml:space="preserve"> με απόφαση αρμοδίων οργάνων του Στρατού στο ΤΕΘΑ προς αξιοποίηση.</w:t>
      </w:r>
    </w:p>
    <w:p w14:paraId="796CE812"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Εδώ θα πρέπει να τονίσω ότι στο πλαίσιο της προστασίας του δημοσίου συμφέροντος και της διασφάλισης μηδενικής επιβάρυνσης για τη διοίκηση από την εν λόγω παραχώρηση υπάρχουν λεπτομερείς προ</w:t>
      </w:r>
      <w:r>
        <w:rPr>
          <w:rFonts w:eastAsia="Times New Roman" w:cs="Times New Roman"/>
          <w:szCs w:val="24"/>
        </w:rPr>
        <w:t xml:space="preserve">βλέψεις για την ανάληψη εκ μέρους του </w:t>
      </w:r>
      <w:proofErr w:type="spellStart"/>
      <w:r w:rsidRPr="00713539">
        <w:rPr>
          <w:rFonts w:eastAsia="Times New Roman" w:cs="Times New Roman"/>
          <w:szCs w:val="24"/>
        </w:rPr>
        <w:t>παραχωρησιούχου</w:t>
      </w:r>
      <w:proofErr w:type="spellEnd"/>
      <w:r w:rsidRPr="00713539">
        <w:rPr>
          <w:rFonts w:eastAsia="Times New Roman" w:cs="Times New Roman"/>
          <w:szCs w:val="24"/>
        </w:rPr>
        <w:t xml:space="preserve"> σωματείου</w:t>
      </w:r>
      <w:r>
        <w:rPr>
          <w:rFonts w:eastAsia="Times New Roman" w:cs="Times New Roman"/>
          <w:szCs w:val="24"/>
        </w:rPr>
        <w:t xml:space="preserve"> όλων εκείνων των ενεργειών και των υποχρεώσεων που είναι απαραίτητες για την ολοκλήρωση της παραχώρησης και την εκτέλεση σχεδιασμένων εργασιών, ενώ προβλέπεται ρητά ότι σε περίπτωση που ο σκοπ</w:t>
      </w:r>
      <w:r>
        <w:rPr>
          <w:rFonts w:eastAsia="Times New Roman" w:cs="Times New Roman"/>
          <w:szCs w:val="24"/>
        </w:rPr>
        <w:t>ός της παραχώρησης δεν εκδοθεί και δεν ευοδωθεί σε διάστημα τεσσά</w:t>
      </w:r>
      <w:r>
        <w:rPr>
          <w:rFonts w:eastAsia="Times New Roman" w:cs="Times New Roman"/>
          <w:szCs w:val="24"/>
        </w:rPr>
        <w:lastRenderedPageBreak/>
        <w:t xml:space="preserve">ρων ετών από την έκδοση του σχετικού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 xml:space="preserve">ιατάγματος, τότε αυτή δύναται να αρθεί. Θεωρώ ότι είναι σοβαρή ασφαλιστική δικλίδα που πιστεύω και εύχομαι ότι δεν θα χρειαστεί να εφαρμοστεί. </w:t>
      </w:r>
    </w:p>
    <w:p w14:paraId="796CE813"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Επίσης, έχει ληφθεί πρόνοια για την προστασία του φυσικού περιβάλλοντος και για την προστασία και ανάδειξη του α</w:t>
      </w:r>
      <w:r>
        <w:rPr>
          <w:rFonts w:eastAsia="Times New Roman" w:cs="Times New Roman"/>
          <w:szCs w:val="24"/>
        </w:rPr>
        <w:t>ρχαιολογικού χώρου της περιοχής.</w:t>
      </w:r>
    </w:p>
    <w:p w14:paraId="796CE814"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Κύριε Πρόεδρε, δεν θα αναφερθώ στα επιμέρους άρθρα της τροπολογίας, τα οποία είναι δέκα, όμως, όπως είπα προηγουμένως, διασφαλίζουν ότι το σωματείο εξουσιοδοτείται να λειτουργήσει, να προβεί σε όλες εκείνες τις απαιτούμενες</w:t>
      </w:r>
      <w:r>
        <w:rPr>
          <w:rFonts w:eastAsia="Times New Roman" w:cs="Times New Roman"/>
          <w:szCs w:val="24"/>
        </w:rPr>
        <w:t xml:space="preserve"> ενέργειες για την υλοποίηση αυτού του σκοπού.</w:t>
      </w:r>
    </w:p>
    <w:p w14:paraId="796CE815"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Υφυπουργού) </w:t>
      </w:r>
    </w:p>
    <w:p w14:paraId="796CE816"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Κύριε Πρόεδρε, σε μισό λεπτό ολοκληρώνω.</w:t>
      </w:r>
    </w:p>
    <w:p w14:paraId="796CE817"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Καθορίζονται διάφορες ειδικές κατηγορίες, οι οποίες θα εφαρμοστούν σύμφωνα με τη νομοθετική μας ρύθμιση και παρακάμπτω κάποια αναφορά σε αυτές για να ολοκληρώσω. </w:t>
      </w:r>
    </w:p>
    <w:p w14:paraId="796CE818"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Εν κατακλείδι, ολοκληρώνω με το τονίσω, κύριε Πρόεδρε, ότι η προωθούμενη ρύθμιση δεν επιφέρει</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 xml:space="preserve">μία επιβάρυνση στον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 xml:space="preserve">ροϋπολογισμό ούτε επιφέρει δυσμενείς επιπτώσεις στο φυσικό ή στο πολιτιστικό περιβάλλον ούτε επιβαρύνει χρονικά ή γραφειοκρατικά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w:t>
      </w:r>
    </w:p>
    <w:p w14:paraId="796CE819"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Αντιθέτως, αναμένεται να έχει πολύ θετικές συνέπειες, όπως είπαμε, για τ</w:t>
      </w:r>
      <w:r>
        <w:rPr>
          <w:rFonts w:eastAsia="Times New Roman" w:cs="Times New Roman"/>
          <w:szCs w:val="24"/>
        </w:rPr>
        <w:t>ον τοπικό και ευρύτερο αθλητισμό, αλλά κυρίως μαζί με τα μεγάλα έργα τα οποία είναι σε εξέλιξη και ολοκληρώνονται μπορούν να μειώσουν αποδεδειγμένα την ανεργία κάτι που θα κάνει πολύ σημαντική και δημιουργική την παρουσία αυτού του αθλητικού κέντρου γύρω α</w:t>
      </w:r>
      <w:r>
        <w:rPr>
          <w:rFonts w:eastAsia="Times New Roman" w:cs="Times New Roman"/>
          <w:szCs w:val="24"/>
        </w:rPr>
        <w:t>πό τον ΠΑΟΚ.</w:t>
      </w:r>
    </w:p>
    <w:p w14:paraId="796CE81A"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Θεωρώ, λοιπόν, ότι είναι μεγάλο δώρο για τη Θεσσαλονίκη και για την ευρύτερη περιοχή της Μακεδονίας αλλά και της Θράκης, που μαζί με την ολοκλήρωση του μετρό, της αναβάθμισης του λιμανιού, της ανάπτυξης του </w:t>
      </w:r>
      <w:r>
        <w:rPr>
          <w:rFonts w:eastAsia="Times New Roman" w:cs="Times New Roman"/>
          <w:szCs w:val="24"/>
        </w:rPr>
        <w:t>α</w:t>
      </w:r>
      <w:r>
        <w:rPr>
          <w:rFonts w:eastAsia="Times New Roman" w:cs="Times New Roman"/>
          <w:szCs w:val="24"/>
        </w:rPr>
        <w:t>εροδρομίου της Μακεδονίας μαζί με τ</w:t>
      </w:r>
      <w:r>
        <w:rPr>
          <w:rFonts w:eastAsia="Times New Roman" w:cs="Times New Roman"/>
          <w:szCs w:val="24"/>
        </w:rPr>
        <w:t xml:space="preserve">η </w:t>
      </w:r>
      <w:r>
        <w:rPr>
          <w:rFonts w:eastAsia="Times New Roman" w:cs="Times New Roman"/>
          <w:szCs w:val="24"/>
        </w:rPr>
        <w:t>σ</w:t>
      </w:r>
      <w:r w:rsidRPr="00713539">
        <w:rPr>
          <w:rFonts w:eastAsia="Times New Roman" w:cs="Times New Roman"/>
          <w:szCs w:val="24"/>
        </w:rPr>
        <w:t>ιδηροδρομική Εγνατία</w:t>
      </w:r>
      <w:r>
        <w:rPr>
          <w:rFonts w:eastAsia="Times New Roman" w:cs="Times New Roman"/>
          <w:szCs w:val="24"/>
        </w:rPr>
        <w:t xml:space="preserve"> και με τους κάθετους άξονες βγάζουν τη Μακεδονία και τη Θράκη από την αφάνεια, η οποία δυστυχώς υπήρξε τα προηγούμενα χρόνια και την κάνουν </w:t>
      </w:r>
      <w:r>
        <w:rPr>
          <w:rFonts w:eastAsia="Times New Roman" w:cs="Times New Roman"/>
          <w:szCs w:val="24"/>
        </w:rPr>
        <w:lastRenderedPageBreak/>
        <w:t xml:space="preserve">βασικό παράγοντα ανάπτυξης στη </w:t>
      </w:r>
      <w:r>
        <w:rPr>
          <w:rFonts w:eastAsia="Times New Roman" w:cs="Times New Roman"/>
          <w:szCs w:val="24"/>
        </w:rPr>
        <w:t>ν</w:t>
      </w:r>
      <w:r>
        <w:rPr>
          <w:rFonts w:eastAsia="Times New Roman" w:cs="Times New Roman"/>
          <w:szCs w:val="24"/>
        </w:rPr>
        <w:t>οτιοανατολική Ευρώπη και στα ευρύτερα Βαλκάνια.</w:t>
      </w:r>
    </w:p>
    <w:p w14:paraId="796CE81B"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Με άλλα λόγι</w:t>
      </w:r>
      <w:r>
        <w:rPr>
          <w:rFonts w:eastAsia="Times New Roman" w:cs="Times New Roman"/>
          <w:szCs w:val="24"/>
        </w:rPr>
        <w:t xml:space="preserve">α, κύριε Πρόεδρε, περισσότερος αθλητισμός, περισσότερη ανάπτυξη, περισσότερες δουλειές, αυτό σημαίνει η παραχώρηση αυτών των εκτάσεων στο γνωστό σωματείο ΠΑΟΚ. </w:t>
      </w:r>
    </w:p>
    <w:p w14:paraId="796CE81C"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Εύχομαι οι συνάδελφοι να την ψηφίσουν για να μπορέσει να υλοποιηθεί το όνειρο πάρα πολλών, των </w:t>
      </w:r>
      <w:r>
        <w:rPr>
          <w:rFonts w:eastAsia="Times New Roman" w:cs="Times New Roman"/>
          <w:szCs w:val="24"/>
        </w:rPr>
        <w:t>ιδιοκτητών και των ανθρώπων, οι οποίοι μάχονται καθημερινά αλλά κυρίως των ανθρώπων οι οποίοι πιστεύουν σε αυτό το μεγάλο αθλητικό σωματείο.</w:t>
      </w:r>
    </w:p>
    <w:p w14:paraId="796CE81D"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96CE81E" w14:textId="77777777" w:rsidR="00E9701A" w:rsidRDefault="003308C2">
      <w:pPr>
        <w:spacing w:line="600" w:lineRule="auto"/>
        <w:ind w:firstLine="720"/>
        <w:jc w:val="both"/>
        <w:rPr>
          <w:rFonts w:eastAsia="Times New Roman" w:cs="Times New Roman"/>
          <w:szCs w:val="24"/>
        </w:rPr>
      </w:pPr>
      <w:r w:rsidRPr="008238F0">
        <w:rPr>
          <w:rFonts w:eastAsia="Times New Roman" w:cs="Times New Roman"/>
          <w:b/>
          <w:szCs w:val="24"/>
        </w:rPr>
        <w:t>ΠΡΟΕΔΡΕΥΩΝ (</w:t>
      </w:r>
      <w:r>
        <w:rPr>
          <w:rFonts w:eastAsia="Times New Roman" w:cs="Times New Roman"/>
          <w:b/>
          <w:szCs w:val="24"/>
        </w:rPr>
        <w:t>Σπυρίδων Λυκούδης</w:t>
      </w:r>
      <w:r w:rsidRPr="008238F0">
        <w:rPr>
          <w:rFonts w:eastAsia="Times New Roman" w:cs="Times New Roman"/>
          <w:b/>
          <w:szCs w:val="24"/>
        </w:rPr>
        <w:t>):</w:t>
      </w:r>
      <w:r>
        <w:rPr>
          <w:rFonts w:eastAsia="Times New Roman" w:cs="Times New Roman"/>
          <w:szCs w:val="24"/>
        </w:rPr>
        <w:t xml:space="preserve"> Ευχαριστούμε, κυρία Υπουργέ.</w:t>
      </w:r>
    </w:p>
    <w:p w14:paraId="796CE81F" w14:textId="77777777" w:rsidR="00E9701A" w:rsidRDefault="003308C2">
      <w:pPr>
        <w:spacing w:line="600" w:lineRule="auto"/>
        <w:ind w:firstLine="720"/>
        <w:jc w:val="both"/>
        <w:rPr>
          <w:rFonts w:eastAsia="Times New Roman"/>
          <w:szCs w:val="24"/>
        </w:rPr>
      </w:pPr>
      <w:r w:rsidRPr="00CB53B2">
        <w:rPr>
          <w:rFonts w:eastAsia="Times New Roman"/>
          <w:szCs w:val="24"/>
        </w:rPr>
        <w:t>Ο συ</w:t>
      </w:r>
      <w:r>
        <w:rPr>
          <w:rFonts w:eastAsia="Times New Roman"/>
          <w:szCs w:val="24"/>
        </w:rPr>
        <w:t xml:space="preserve">νάδελφος κ. Κωνσταντίνος </w:t>
      </w:r>
      <w:proofErr w:type="spellStart"/>
      <w:r>
        <w:rPr>
          <w:rFonts w:eastAsia="Times New Roman"/>
          <w:szCs w:val="24"/>
        </w:rPr>
        <w:t>Ζουρά</w:t>
      </w:r>
      <w:r>
        <w:rPr>
          <w:rFonts w:eastAsia="Times New Roman"/>
          <w:szCs w:val="24"/>
        </w:rPr>
        <w:t>ρι</w:t>
      </w:r>
      <w:r w:rsidRPr="00CB53B2">
        <w:rPr>
          <w:rFonts w:eastAsia="Times New Roman"/>
          <w:szCs w:val="24"/>
        </w:rPr>
        <w:t>ς</w:t>
      </w:r>
      <w:proofErr w:type="spellEnd"/>
      <w:r w:rsidRPr="00CB53B2">
        <w:rPr>
          <w:rFonts w:eastAsia="Times New Roman"/>
          <w:szCs w:val="24"/>
        </w:rPr>
        <w:t>, από τους Ανεξάρτητους Έλληνες, έχει τον λόγο.</w:t>
      </w:r>
    </w:p>
    <w:p w14:paraId="796CE820" w14:textId="77777777" w:rsidR="00E9701A" w:rsidRDefault="003308C2">
      <w:pPr>
        <w:spacing w:line="600" w:lineRule="auto"/>
        <w:ind w:firstLine="720"/>
        <w:jc w:val="both"/>
        <w:rPr>
          <w:rFonts w:eastAsia="Times New Roman"/>
          <w:szCs w:val="24"/>
        </w:rPr>
      </w:pPr>
      <w:r>
        <w:rPr>
          <w:rFonts w:eastAsia="Times New Roman"/>
          <w:b/>
          <w:szCs w:val="24"/>
        </w:rPr>
        <w:lastRenderedPageBreak/>
        <w:t>ΚΩΝΣΤΑΝΤΙΝΟΣ ΖΟΥΡΑΡΙ</w:t>
      </w:r>
      <w:r w:rsidRPr="00A93632">
        <w:rPr>
          <w:rFonts w:eastAsia="Times New Roman"/>
          <w:b/>
          <w:szCs w:val="24"/>
        </w:rPr>
        <w:t>Σ</w:t>
      </w:r>
      <w:r w:rsidRPr="00254CE3">
        <w:rPr>
          <w:rFonts w:eastAsia="Times New Roman"/>
          <w:b/>
          <w:szCs w:val="24"/>
        </w:rPr>
        <w:t xml:space="preserve"> (</w:t>
      </w:r>
      <w:r>
        <w:rPr>
          <w:rFonts w:eastAsia="Times New Roman"/>
          <w:b/>
          <w:szCs w:val="24"/>
        </w:rPr>
        <w:t>Η΄ Αντιπρόεδρος της Βουλής)</w:t>
      </w:r>
      <w:r w:rsidRPr="00A93632">
        <w:rPr>
          <w:rFonts w:eastAsia="Times New Roman"/>
          <w:b/>
          <w:szCs w:val="24"/>
        </w:rPr>
        <w:t>:</w:t>
      </w:r>
      <w:r>
        <w:rPr>
          <w:rFonts w:eastAsia="Times New Roman"/>
          <w:szCs w:val="24"/>
        </w:rPr>
        <w:t xml:space="preserve"> Κύριε Πρόεδρε, τα σέβη μου. Είναι ευχάριστο, γιατί είναι από τις σπάνιες φορές που έχω την ευτυχία να είμαι τόσο χαρούμενος για ένα θέμα που το έχω ζήσει πενήντα πέντε χρόνια στη Θεσσαλονίκη, στο </w:t>
      </w:r>
      <w:r>
        <w:rPr>
          <w:rFonts w:eastAsia="Times New Roman"/>
          <w:szCs w:val="24"/>
        </w:rPr>
        <w:t>μ</w:t>
      </w:r>
      <w:r>
        <w:rPr>
          <w:rFonts w:eastAsia="Times New Roman"/>
          <w:szCs w:val="24"/>
        </w:rPr>
        <w:t>ουσείο της οποίας είμαι δωρητής. Υπάρχουν, μέσω της μακαρί</w:t>
      </w:r>
      <w:r>
        <w:rPr>
          <w:rFonts w:eastAsia="Times New Roman"/>
          <w:szCs w:val="24"/>
        </w:rPr>
        <w:t xml:space="preserve">τισσας συζύγου μου της Μάγδας Κοτζιά, η οποία είναι βέβαια και η ιδρύτρια του «Εξάντας», και μέσα στο </w:t>
      </w:r>
      <w:r>
        <w:rPr>
          <w:rFonts w:eastAsia="Times New Roman"/>
          <w:szCs w:val="24"/>
        </w:rPr>
        <w:t>μ</w:t>
      </w:r>
      <w:r>
        <w:rPr>
          <w:rFonts w:eastAsia="Times New Roman"/>
          <w:szCs w:val="24"/>
        </w:rPr>
        <w:t>ουσείο έργα συλλεκτικά δικά μου, ως συλλέκτη.</w:t>
      </w:r>
    </w:p>
    <w:p w14:paraId="796CE821" w14:textId="77777777" w:rsidR="00E9701A" w:rsidRDefault="003308C2">
      <w:pPr>
        <w:spacing w:line="600" w:lineRule="auto"/>
        <w:ind w:firstLine="720"/>
        <w:jc w:val="both"/>
        <w:rPr>
          <w:rFonts w:eastAsia="Times New Roman"/>
          <w:szCs w:val="24"/>
        </w:rPr>
      </w:pPr>
      <w:r>
        <w:rPr>
          <w:rFonts w:eastAsia="Times New Roman"/>
          <w:szCs w:val="24"/>
        </w:rPr>
        <w:t xml:space="preserve">Σύντροφε Γιάννη, εγώ είμαι δωρητής όχι εντός εισαγωγικών, εντός του </w:t>
      </w:r>
      <w:r>
        <w:rPr>
          <w:rFonts w:eastAsia="Times New Roman"/>
          <w:szCs w:val="24"/>
        </w:rPr>
        <w:t>μ</w:t>
      </w:r>
      <w:r>
        <w:rPr>
          <w:rFonts w:eastAsia="Times New Roman"/>
          <w:szCs w:val="24"/>
        </w:rPr>
        <w:t>ουσείου. Θα μπορούσα ίσως να είμαι και</w:t>
      </w:r>
      <w:r>
        <w:rPr>
          <w:rFonts w:eastAsia="Times New Roman"/>
          <w:szCs w:val="24"/>
        </w:rPr>
        <w:t xml:space="preserve"> στο διοικητικό συμβούλιο, αλλά συμφωνώ ότι η </w:t>
      </w:r>
      <w:proofErr w:type="spellStart"/>
      <w:r>
        <w:rPr>
          <w:rFonts w:eastAsia="Times New Roman"/>
          <w:szCs w:val="24"/>
        </w:rPr>
        <w:t>μεγαλοδιάσταση</w:t>
      </w:r>
      <w:proofErr w:type="spellEnd"/>
      <w:r>
        <w:rPr>
          <w:rFonts w:eastAsia="Times New Roman"/>
          <w:szCs w:val="24"/>
        </w:rPr>
        <w:t xml:space="preserve"> των μεγαλοκαρχαριών της κεφαλαιοκρατίας όχι μόνο αλλοιώνει την τάση και την καλλιτεχνική διάσταση, αλλά ταυτοχρόνως επηρεάζει τις επιλογές, τις αγορές, τις χορηγίες. Επομένως, η σημερινή δραστηρι</w:t>
      </w:r>
      <w:r>
        <w:rPr>
          <w:rFonts w:eastAsia="Times New Roman"/>
          <w:szCs w:val="24"/>
        </w:rPr>
        <w:t xml:space="preserve">ότητα και προσφορά για την τέχνη είναι ταυτόχρονα, και κατά το </w:t>
      </w:r>
      <w:proofErr w:type="spellStart"/>
      <w:r>
        <w:rPr>
          <w:rFonts w:eastAsia="Times New Roman"/>
          <w:szCs w:val="24"/>
        </w:rPr>
        <w:t>συναμφότερο</w:t>
      </w:r>
      <w:proofErr w:type="spellEnd"/>
      <w:r>
        <w:rPr>
          <w:rFonts w:eastAsia="Times New Roman"/>
          <w:szCs w:val="24"/>
        </w:rPr>
        <w:t xml:space="preserve"> της μπερδεμένης πάντοτε εποχής μας, μ</w:t>
      </w:r>
      <w:r>
        <w:rPr>
          <w:rFonts w:eastAsia="Times New Roman"/>
          <w:szCs w:val="24"/>
        </w:rPr>
        <w:t>ί</w:t>
      </w:r>
      <w:r>
        <w:rPr>
          <w:rFonts w:eastAsia="Times New Roman"/>
          <w:szCs w:val="24"/>
        </w:rPr>
        <w:t xml:space="preserve">α </w:t>
      </w:r>
      <w:proofErr w:type="spellStart"/>
      <w:r>
        <w:rPr>
          <w:rFonts w:eastAsia="Times New Roman"/>
          <w:szCs w:val="24"/>
        </w:rPr>
        <w:t>εμπορικοφιλοκαλλική</w:t>
      </w:r>
      <w:proofErr w:type="spellEnd"/>
      <w:r>
        <w:rPr>
          <w:rFonts w:eastAsia="Times New Roman"/>
          <w:szCs w:val="24"/>
        </w:rPr>
        <w:t xml:space="preserve"> εκδήλωση που έχει τα στοιχεία του καπιταλισμού, αλλά και τα στοιχεία της </w:t>
      </w:r>
      <w:proofErr w:type="spellStart"/>
      <w:r>
        <w:rPr>
          <w:rFonts w:eastAsia="Times New Roman"/>
          <w:szCs w:val="24"/>
        </w:rPr>
        <w:t>φιλοκαλλίας</w:t>
      </w:r>
      <w:proofErr w:type="spellEnd"/>
      <w:r>
        <w:rPr>
          <w:rFonts w:eastAsia="Times New Roman"/>
          <w:szCs w:val="24"/>
        </w:rPr>
        <w:t>. Άλλωστε, και τον Φειδία από τη στιγ</w:t>
      </w:r>
      <w:r>
        <w:rPr>
          <w:rFonts w:eastAsia="Times New Roman"/>
          <w:szCs w:val="24"/>
        </w:rPr>
        <w:t xml:space="preserve">μή που τον κατηγόρησαν ότι έκρυβε το </w:t>
      </w:r>
      <w:r>
        <w:rPr>
          <w:rFonts w:eastAsia="Times New Roman"/>
          <w:szCs w:val="24"/>
        </w:rPr>
        <w:lastRenderedPageBreak/>
        <w:t xml:space="preserve">χρυσάφι και είχε φροντίσει το χρυσάφι του χρυσελεφάντινου να ανεβοκατεβαίνει για να μπορούν να το μετρήσουν, τον έκλεισαν μέσα. </w:t>
      </w:r>
    </w:p>
    <w:p w14:paraId="796CE822" w14:textId="77777777" w:rsidR="00E9701A" w:rsidRDefault="003308C2">
      <w:pPr>
        <w:spacing w:line="600" w:lineRule="auto"/>
        <w:ind w:firstLine="720"/>
        <w:jc w:val="both"/>
        <w:rPr>
          <w:rFonts w:eastAsia="Times New Roman"/>
          <w:szCs w:val="24"/>
        </w:rPr>
      </w:pPr>
      <w:r>
        <w:rPr>
          <w:rFonts w:eastAsia="Times New Roman"/>
          <w:szCs w:val="24"/>
        </w:rPr>
        <w:t xml:space="preserve">Από τον Ναβουχοδονόσωρ έως τον Χαμουραμπί ξέρουμε ότι η τέχνη πάντοτε χρηματοδοτείται και </w:t>
      </w:r>
      <w:r>
        <w:rPr>
          <w:rFonts w:eastAsia="Times New Roman"/>
          <w:szCs w:val="24"/>
        </w:rPr>
        <w:t xml:space="preserve">από συστήματα τα οποία δεν είναι προσωπικά, δεν είναι συλλογικά, είναι κρατικά, κεφαλαιοκρατικά, όταν δεν υπήρχε κεφαλαιοκρατία. </w:t>
      </w:r>
    </w:p>
    <w:p w14:paraId="796CE823" w14:textId="77777777" w:rsidR="00E9701A" w:rsidRDefault="003308C2">
      <w:pPr>
        <w:spacing w:line="600" w:lineRule="auto"/>
        <w:ind w:firstLine="720"/>
        <w:jc w:val="both"/>
        <w:rPr>
          <w:rFonts w:asciiTheme="minorHAnsi" w:eastAsia="Times New Roman" w:hAnsiTheme="minorHAnsi" w:cs="Times New Roman"/>
          <w:szCs w:val="24"/>
        </w:rPr>
      </w:pPr>
      <w:r>
        <w:rPr>
          <w:rFonts w:eastAsia="Times New Roman"/>
          <w:szCs w:val="24"/>
        </w:rPr>
        <w:t>Το πρόβλημα με την τέχνη -γιατί δεν έχω σκοπό να μιλήσω για τον αλγόριθμο, γιατί είμαι σκράπας εντελώς στον αλγόριθμο, πήρα τέ</w:t>
      </w:r>
      <w:r>
        <w:rPr>
          <w:rFonts w:eastAsia="Times New Roman"/>
          <w:szCs w:val="24"/>
        </w:rPr>
        <w:t xml:space="preserve">σσερις μαθηματικούς να μου εξηγήσουν και στο τέλος κατόρθωσα να τους κάνω να μην καταλαβαίνουν ούτε αυτοί τον αλγόριθμο- είναι το εξής. Σύντροφοι, αυτός ο </w:t>
      </w:r>
      <w:proofErr w:type="spellStart"/>
      <w:r>
        <w:rPr>
          <w:rFonts w:eastAsia="Times New Roman"/>
          <w:szCs w:val="24"/>
        </w:rPr>
        <w:t>κακοχαρακτηρισμός</w:t>
      </w:r>
      <w:proofErr w:type="spellEnd"/>
      <w:r>
        <w:rPr>
          <w:rFonts w:eastAsia="Times New Roman"/>
          <w:szCs w:val="24"/>
        </w:rPr>
        <w:t xml:space="preserve">, </w:t>
      </w:r>
      <w:proofErr w:type="spellStart"/>
      <w:r>
        <w:rPr>
          <w:rFonts w:eastAsia="Times New Roman"/>
          <w:szCs w:val="24"/>
        </w:rPr>
        <w:t>σοσιαλιστικορεαλισμός</w:t>
      </w:r>
      <w:proofErr w:type="spellEnd"/>
      <w:r>
        <w:rPr>
          <w:rFonts w:eastAsia="Times New Roman"/>
          <w:szCs w:val="24"/>
        </w:rPr>
        <w:t xml:space="preserve"> και όταν ήταν και σοσιαλιστικός λυρικός ρεαλισμός του Ταρκόφ</w:t>
      </w:r>
      <w:r>
        <w:rPr>
          <w:rFonts w:eastAsia="Times New Roman"/>
          <w:szCs w:val="24"/>
        </w:rPr>
        <w:t xml:space="preserve">σκι, με τους πρώτους ποιητές, είχε ένα στοιχείο το οποίο έδινε μία σταθερή αναφορά στην εγκυρότητα της φιλοκαλίας των καλλιτεχνών. Τι; Περίπου το τρίτον τι της αληθείας που είναι ο Πλάτων, δηλαδή, υπήρχε μία αναφορά ή </w:t>
      </w:r>
      <w:proofErr w:type="spellStart"/>
      <w:r>
        <w:rPr>
          <w:rFonts w:eastAsia="Times New Roman"/>
          <w:szCs w:val="24"/>
        </w:rPr>
        <w:t>αναφορικότητα</w:t>
      </w:r>
      <w:proofErr w:type="spellEnd"/>
      <w:r>
        <w:rPr>
          <w:rFonts w:eastAsia="Times New Roman"/>
          <w:szCs w:val="24"/>
        </w:rPr>
        <w:t xml:space="preserve"> σε κάποια αλήθεια η οποί</w:t>
      </w:r>
      <w:r>
        <w:rPr>
          <w:rFonts w:eastAsia="Times New Roman"/>
          <w:szCs w:val="24"/>
        </w:rPr>
        <w:t xml:space="preserve">α, βέβαια, ως αλήθεια της ομορφιάς έχει πάντοτε το φθαρτό στοιχείο του </w:t>
      </w:r>
      <w:r>
        <w:rPr>
          <w:rFonts w:eastAsia="Times New Roman"/>
          <w:szCs w:val="24"/>
        </w:rPr>
        <w:lastRenderedPageBreak/>
        <w:t>ανθρώπου. Όμως, ο σοσιαλιστικός ρεαλισμός μπορεί κα</w:t>
      </w:r>
      <w:r>
        <w:rPr>
          <w:rFonts w:eastAsia="Times New Roman"/>
          <w:szCs w:val="24"/>
        </w:rPr>
        <w:t>μ</w:t>
      </w:r>
      <w:r>
        <w:rPr>
          <w:rFonts w:eastAsia="Times New Roman"/>
          <w:szCs w:val="24"/>
        </w:rPr>
        <w:t xml:space="preserve">μία φορά να ήταν το ατάλαντο ή η έξαρση, παραδείγματος χάριν, σε αυτό που λέγαμε εμείς τότε «η προσωπικότητα του σταλινισμού» κ.λπ., </w:t>
      </w:r>
      <w:r>
        <w:rPr>
          <w:rFonts w:eastAsia="Times New Roman"/>
          <w:szCs w:val="24"/>
        </w:rPr>
        <w:t>αλλά είχε έναν σταθερό όρο, όπως ακριβώς το ορίζει ο Πλάτων και στην εβδόμη επιστολή του, όταν επιμένει ότι για να υπάρξει καλλιτέχνης, πρέπει να υπάρχουν οπωσδήποτε τέσσερα</w:t>
      </w:r>
      <w:r w:rsidRPr="00F043B1">
        <w:rPr>
          <w:rFonts w:eastAsia="Times New Roman"/>
          <w:szCs w:val="24"/>
        </w:rPr>
        <w:t xml:space="preserve"> </w:t>
      </w:r>
      <w:r>
        <w:rPr>
          <w:rFonts w:eastAsia="Times New Roman"/>
          <w:szCs w:val="24"/>
        </w:rPr>
        <w:t>στοιχεία, τα οποία έχουν να κάνουν με την κοινωνική του συνάρτηση, παραδείγματος χ</w:t>
      </w:r>
      <w:r>
        <w:rPr>
          <w:rFonts w:eastAsia="Times New Roman"/>
          <w:szCs w:val="24"/>
        </w:rPr>
        <w:t>άριν να έχει κάνει τη στρατιωτική του θητεία, να είναι άνω των πενήντα ετών, να μην είναι δηλαδή του στεατοπυγικού του υποσυστήματος ο χαβάς, όπως θα έλεγα εγώ σε άλλες ώρες. Επομένως, δεν μπορούμε να το αποφύγουμε, γιατί είναι ενδημικό από τότε που έχουμε</w:t>
      </w:r>
      <w:r>
        <w:rPr>
          <w:rFonts w:eastAsia="Times New Roman"/>
          <w:szCs w:val="24"/>
        </w:rPr>
        <w:t xml:space="preserve"> </w:t>
      </w:r>
      <w:proofErr w:type="spellStart"/>
      <w:r>
        <w:rPr>
          <w:rFonts w:eastAsia="Times New Roman"/>
          <w:szCs w:val="24"/>
        </w:rPr>
        <w:t>φιλοκαλλία</w:t>
      </w:r>
      <w:proofErr w:type="spellEnd"/>
      <w:r>
        <w:rPr>
          <w:rFonts w:eastAsia="Times New Roman"/>
          <w:szCs w:val="24"/>
        </w:rPr>
        <w:t xml:space="preserve">. </w:t>
      </w:r>
    </w:p>
    <w:p w14:paraId="796CE824"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Στην εποχή κάποτε, που δεν θα έχουμε την επίδραση του χρήματος, η οποία τώρα είναι κτηνώδης, θα έχουμε όχι αλλοίωση, αλλά οπωσδήποτε το σύνθετο, το </w:t>
      </w:r>
      <w:proofErr w:type="spellStart"/>
      <w:r>
        <w:rPr>
          <w:rFonts w:eastAsia="Times New Roman" w:cs="Times New Roman"/>
          <w:szCs w:val="24"/>
        </w:rPr>
        <w:t>συναμφότερο</w:t>
      </w:r>
      <w:proofErr w:type="spellEnd"/>
      <w:r>
        <w:rPr>
          <w:rFonts w:eastAsia="Times New Roman" w:cs="Times New Roman"/>
          <w:szCs w:val="24"/>
        </w:rPr>
        <w:t xml:space="preserve"> ανάμεσα στη </w:t>
      </w:r>
      <w:proofErr w:type="spellStart"/>
      <w:r>
        <w:rPr>
          <w:rFonts w:eastAsia="Times New Roman" w:cs="Times New Roman"/>
          <w:szCs w:val="24"/>
        </w:rPr>
        <w:t>φιλοκαλλία</w:t>
      </w:r>
      <w:proofErr w:type="spellEnd"/>
      <w:r>
        <w:rPr>
          <w:rFonts w:eastAsia="Times New Roman" w:cs="Times New Roman"/>
          <w:szCs w:val="24"/>
        </w:rPr>
        <w:t xml:space="preserve"> ως έργου και της επιβολής έξωθεν στοιχείων κοινωνικών ισχύο</w:t>
      </w:r>
      <w:r>
        <w:rPr>
          <w:rFonts w:eastAsia="Times New Roman" w:cs="Times New Roman"/>
          <w:szCs w:val="24"/>
        </w:rPr>
        <w:t xml:space="preserve">ς του χρήματος και ίσως, εάν καταργηθεί το χρήμα, άλλου τύπου ισχύος. Άρα αυτό θα είναι μόνιμο. </w:t>
      </w:r>
    </w:p>
    <w:p w14:paraId="796CE825"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είμαι πολύ ευχαριστημένος, διότι η Θεσσαλονίκη επιτέλους αποκτά κάτι το οποίο έπρεπε να γίνει. Σε αυτά τα τρία μουσεία και ειδικά στο ένα, στο οποίο </w:t>
      </w:r>
      <w:r>
        <w:rPr>
          <w:rFonts w:eastAsia="Times New Roman" w:cs="Times New Roman"/>
          <w:szCs w:val="24"/>
        </w:rPr>
        <w:t>έχω την οικειότητα, στο Μακεδονικό Μουσείο Σύγχρονης Τέχνης, που είναι πενήντα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εξήντα ετών απόπειρα και πάντοτε κολλούσαμε στο θέμα των υλικών μέσων και φυσικά των ιδιωτικών χορηγιών, αυτήν τη στιγμή η δημιουργία ενός θεσμικού πλαισίου επιτρέπει τη διαχε</w:t>
      </w:r>
      <w:r>
        <w:rPr>
          <w:rFonts w:eastAsia="Times New Roman" w:cs="Times New Roman"/>
          <w:szCs w:val="24"/>
        </w:rPr>
        <w:t>ίριση αυτής της παρεμβολής στην ύπαρξη του θεσμού του χρήματος, του κακού χρήματος και ταυτοχρόνως τη διαμόρφωση του λαϊκού χαρακτήρα, διότι αυτά ανήκουν στον λαό, έστω και υπό μορφή ενός κράτους που έχει ιστορικότητα, του σημερινού δικού μας κράτους. Αυτά</w:t>
      </w:r>
      <w:r>
        <w:rPr>
          <w:rFonts w:eastAsia="Times New Roman" w:cs="Times New Roman"/>
          <w:szCs w:val="24"/>
        </w:rPr>
        <w:t xml:space="preserve"> ανήκουν στον λαό. </w:t>
      </w:r>
    </w:p>
    <w:p w14:paraId="796CE826"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Η νομή, όπως είπες πολύ σωστά, η παραχώρηση σε ξένα μουσεία κ</w:t>
      </w:r>
      <w:r w:rsidRPr="00D561F3">
        <w:rPr>
          <w:rFonts w:eastAsia="Times New Roman" w:cs="Times New Roman"/>
          <w:szCs w:val="24"/>
        </w:rPr>
        <w:t>.</w:t>
      </w:r>
      <w:r>
        <w:rPr>
          <w:rFonts w:eastAsia="Times New Roman" w:cs="Times New Roman"/>
          <w:szCs w:val="24"/>
        </w:rPr>
        <w:t>λπ., δεν είναι κακό, πάντα γινόταν περίπου. Δεν είναι κακό, είναι καλό και τώρα μπορεί να γίνεται με όρους οι οποίοι θα διασφαλίζουν και το έγκυρο το δικό μας και κάποια εξασ</w:t>
      </w:r>
      <w:r>
        <w:rPr>
          <w:rFonts w:eastAsia="Times New Roman" w:cs="Times New Roman"/>
          <w:szCs w:val="24"/>
        </w:rPr>
        <w:t xml:space="preserve">φάλιση έναντι των ασφαλιστικών εταιρειών και κυρίως την κρίσιμη μάζα για τη Θεσσαλονίκη μας, η οποία επιτρέπει επιτέλους να έχει και κάποια μορφή </w:t>
      </w:r>
      <w:proofErr w:type="spellStart"/>
      <w:r>
        <w:rPr>
          <w:rFonts w:eastAsia="Times New Roman" w:cs="Times New Roman"/>
          <w:szCs w:val="24"/>
        </w:rPr>
        <w:t>φιλοκαλλικής</w:t>
      </w:r>
      <w:proofErr w:type="spellEnd"/>
      <w:r>
        <w:rPr>
          <w:rFonts w:eastAsia="Times New Roman" w:cs="Times New Roman"/>
          <w:szCs w:val="24"/>
        </w:rPr>
        <w:t xml:space="preserve"> παιδείας. Μπορούν αυτά τα </w:t>
      </w:r>
      <w:r>
        <w:rPr>
          <w:rFonts w:eastAsia="Times New Roman" w:cs="Times New Roman"/>
          <w:szCs w:val="24"/>
        </w:rPr>
        <w:lastRenderedPageBreak/>
        <w:t>τρία συνενωμένα μουσεία να οργανώσουν και μ</w:t>
      </w:r>
      <w:r>
        <w:rPr>
          <w:rFonts w:eastAsia="Times New Roman" w:cs="Times New Roman"/>
          <w:szCs w:val="24"/>
        </w:rPr>
        <w:t>ί</w:t>
      </w:r>
      <w:r>
        <w:rPr>
          <w:rFonts w:eastAsia="Times New Roman" w:cs="Times New Roman"/>
          <w:szCs w:val="24"/>
        </w:rPr>
        <w:t>α καθημερινή παιδαγωγική, σ</w:t>
      </w:r>
      <w:r>
        <w:rPr>
          <w:rFonts w:eastAsia="Times New Roman" w:cs="Times New Roman"/>
          <w:szCs w:val="24"/>
        </w:rPr>
        <w:t xml:space="preserve">ε συνεργασία βεβαίως με τα σχολεία της περιοχής και τα </w:t>
      </w:r>
      <w:r>
        <w:rPr>
          <w:rFonts w:eastAsia="Times New Roman" w:cs="Times New Roman"/>
          <w:szCs w:val="24"/>
        </w:rPr>
        <w:t>π</w:t>
      </w:r>
      <w:r>
        <w:rPr>
          <w:rFonts w:eastAsia="Times New Roman" w:cs="Times New Roman"/>
          <w:szCs w:val="24"/>
        </w:rPr>
        <w:t>ανεπιστήμια, ένα είδος μαθητείας των νέων ανθρώπων -οι μεγάλοι, τέλος πάντων, είναι στη δια βίου εκπαίδευση- ώστε ταυτοχρόνως να γίνεται σε συνθήκες πια στιβαρές -πριν δεν γινόταν- η δυνατότητα παραλλ</w:t>
      </w:r>
      <w:r>
        <w:rPr>
          <w:rFonts w:eastAsia="Times New Roman" w:cs="Times New Roman"/>
          <w:szCs w:val="24"/>
        </w:rPr>
        <w:t>ήλου παιδεύσεως των παιδιών, μέχρι να τελειώσουν το πανεπιστήμιο, σε συνθήκες οι οποίες θα έχουν μ</w:t>
      </w:r>
      <w:r>
        <w:rPr>
          <w:rFonts w:eastAsia="Times New Roman" w:cs="Times New Roman"/>
          <w:szCs w:val="24"/>
        </w:rPr>
        <w:t>ί</w:t>
      </w:r>
      <w:r>
        <w:rPr>
          <w:rFonts w:eastAsia="Times New Roman" w:cs="Times New Roman"/>
          <w:szCs w:val="24"/>
        </w:rPr>
        <w:t xml:space="preserve">α </w:t>
      </w:r>
      <w:proofErr w:type="spellStart"/>
      <w:r>
        <w:rPr>
          <w:rFonts w:eastAsia="Times New Roman" w:cs="Times New Roman"/>
          <w:szCs w:val="24"/>
        </w:rPr>
        <w:t>επαναληπτικότητα</w:t>
      </w:r>
      <w:proofErr w:type="spellEnd"/>
      <w:r>
        <w:rPr>
          <w:rFonts w:eastAsia="Times New Roman" w:cs="Times New Roman"/>
          <w:szCs w:val="24"/>
        </w:rPr>
        <w:t xml:space="preserve"> και οι οποίες θα έχουν, εν πάση </w:t>
      </w:r>
      <w:proofErr w:type="spellStart"/>
      <w:r>
        <w:rPr>
          <w:rFonts w:eastAsia="Times New Roman" w:cs="Times New Roman"/>
          <w:szCs w:val="24"/>
        </w:rPr>
        <w:t>περιπτώσει</w:t>
      </w:r>
      <w:proofErr w:type="spellEnd"/>
      <w:r>
        <w:rPr>
          <w:rFonts w:eastAsia="Times New Roman" w:cs="Times New Roman"/>
          <w:szCs w:val="24"/>
        </w:rPr>
        <w:t>, και μ</w:t>
      </w:r>
      <w:r>
        <w:rPr>
          <w:rFonts w:eastAsia="Times New Roman" w:cs="Times New Roman"/>
          <w:szCs w:val="24"/>
        </w:rPr>
        <w:t>ί</w:t>
      </w:r>
      <w:r>
        <w:rPr>
          <w:rFonts w:eastAsia="Times New Roman" w:cs="Times New Roman"/>
          <w:szCs w:val="24"/>
        </w:rPr>
        <w:t xml:space="preserve">α παιδαγωγική στήριξη. </w:t>
      </w:r>
    </w:p>
    <w:p w14:paraId="796CE827"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Από την άλλη, βέβαια, έχουμε και το γνωστόν της σύγχρονης τέχνης</w:t>
      </w:r>
      <w:r>
        <w:rPr>
          <w:rFonts w:eastAsia="Times New Roman" w:cs="Times New Roman"/>
          <w:szCs w:val="24"/>
        </w:rPr>
        <w:t xml:space="preserve">. Όταν ένας Ιταλός, πριν από πέντε-έξι χρόνια, έβαλε σε είκοσι κουτιά, νομίζω, τα περιττώματά του, τα οποία επωλήθησαν –δεν θυμάμαι πώς τον λένε- ε, αυτό το </w:t>
      </w:r>
      <w:proofErr w:type="spellStart"/>
      <w:r>
        <w:rPr>
          <w:rFonts w:eastAsia="Times New Roman" w:cs="Times New Roman"/>
          <w:szCs w:val="24"/>
        </w:rPr>
        <w:t>σαχλαμαριστάν</w:t>
      </w:r>
      <w:proofErr w:type="spellEnd"/>
      <w:r>
        <w:rPr>
          <w:rFonts w:eastAsia="Times New Roman" w:cs="Times New Roman"/>
          <w:szCs w:val="24"/>
        </w:rPr>
        <w:t xml:space="preserve"> είναι μέσα στη φύση του ανθρώπου. Δεν είναι ειδικά…</w:t>
      </w:r>
    </w:p>
    <w:p w14:paraId="796CE828" w14:textId="77777777" w:rsidR="00E9701A" w:rsidRDefault="003308C2">
      <w:pPr>
        <w:spacing w:line="600" w:lineRule="auto"/>
        <w:ind w:firstLine="720"/>
        <w:jc w:val="both"/>
        <w:rPr>
          <w:rFonts w:eastAsia="Times New Roman" w:cs="Times New Roman"/>
          <w:szCs w:val="24"/>
        </w:rPr>
      </w:pPr>
      <w:r w:rsidRPr="00C9109A">
        <w:rPr>
          <w:rFonts w:eastAsia="Times New Roman" w:cs="Times New Roman"/>
          <w:b/>
          <w:szCs w:val="24"/>
        </w:rPr>
        <w:t xml:space="preserve">ΝΙΚΟΛΑΟΣ ΞΥΔΑΚΗΣ: </w:t>
      </w:r>
      <w:r>
        <w:rPr>
          <w:rFonts w:eastAsia="Times New Roman" w:cs="Times New Roman"/>
          <w:szCs w:val="24"/>
        </w:rPr>
        <w:t xml:space="preserve">Δεν είναι </w:t>
      </w:r>
      <w:proofErr w:type="spellStart"/>
      <w:r>
        <w:rPr>
          <w:rFonts w:eastAsia="Times New Roman" w:cs="Times New Roman"/>
          <w:szCs w:val="24"/>
        </w:rPr>
        <w:t>σαχλαμαριστάν</w:t>
      </w:r>
      <w:proofErr w:type="spellEnd"/>
      <w:r>
        <w:rPr>
          <w:rFonts w:eastAsia="Times New Roman" w:cs="Times New Roman"/>
          <w:szCs w:val="24"/>
        </w:rPr>
        <w:t>.</w:t>
      </w:r>
    </w:p>
    <w:p w14:paraId="796CE829" w14:textId="77777777" w:rsidR="00E9701A" w:rsidRDefault="003308C2">
      <w:pPr>
        <w:spacing w:line="600" w:lineRule="auto"/>
        <w:ind w:firstLine="720"/>
        <w:jc w:val="both"/>
        <w:rPr>
          <w:rFonts w:eastAsia="Times New Roman" w:cs="Times New Roman"/>
          <w:szCs w:val="24"/>
        </w:rPr>
      </w:pPr>
      <w:r w:rsidRPr="00C9109A">
        <w:rPr>
          <w:rFonts w:eastAsia="Times New Roman" w:cs="Times New Roman"/>
          <w:b/>
          <w:szCs w:val="24"/>
        </w:rPr>
        <w:t>ΚΩΝΣΤΑΝΤΙΝΟΣ ΖΟΥΡΑΡΙΣ</w:t>
      </w:r>
      <w:r w:rsidRPr="007432C0">
        <w:rPr>
          <w:rFonts w:eastAsia="Times New Roman" w:cs="Times New Roman"/>
          <w:b/>
          <w:szCs w:val="24"/>
        </w:rPr>
        <w:t xml:space="preserve"> (</w:t>
      </w:r>
      <w:r>
        <w:rPr>
          <w:rFonts w:eastAsia="Times New Roman" w:cs="Times New Roman"/>
          <w:b/>
          <w:szCs w:val="24"/>
        </w:rPr>
        <w:t>Η΄ Αντιπρόεδρος της Βουλής)</w:t>
      </w:r>
      <w:r w:rsidRPr="00C9109A">
        <w:rPr>
          <w:rFonts w:eastAsia="Times New Roman" w:cs="Times New Roman"/>
          <w:b/>
          <w:szCs w:val="24"/>
        </w:rPr>
        <w:t>:</w:t>
      </w:r>
      <w:r>
        <w:rPr>
          <w:rFonts w:eastAsia="Times New Roman" w:cs="Times New Roman"/>
          <w:szCs w:val="24"/>
        </w:rPr>
        <w:t xml:space="preserve"> Δηλαδή, τα περιττώματα δεν ήταν αμιγώς κεφαλαιοκρατικά, ήταν το </w:t>
      </w:r>
      <w:proofErr w:type="spellStart"/>
      <w:r>
        <w:rPr>
          <w:rFonts w:eastAsia="Times New Roman" w:cs="Times New Roman"/>
          <w:szCs w:val="24"/>
        </w:rPr>
        <w:t>συναμφότερο</w:t>
      </w:r>
      <w:proofErr w:type="spellEnd"/>
      <w:r>
        <w:rPr>
          <w:rFonts w:eastAsia="Times New Roman" w:cs="Times New Roman"/>
          <w:szCs w:val="24"/>
        </w:rPr>
        <w:t xml:space="preserve"> της ανθρωπολογικής κλίμακος. </w:t>
      </w:r>
      <w:r>
        <w:rPr>
          <w:rFonts w:eastAsia="Times New Roman" w:cs="Times New Roman"/>
          <w:szCs w:val="24"/>
        </w:rPr>
        <w:lastRenderedPageBreak/>
        <w:t xml:space="preserve">Δεν μπορούμε να το αποφύγουμε. Θα έλεγα, μάλιστα, το εξής: Κατά </w:t>
      </w:r>
      <w:proofErr w:type="spellStart"/>
      <w:r>
        <w:rPr>
          <w:rFonts w:eastAsia="Times New Roman" w:cs="Times New Roman"/>
          <w:szCs w:val="24"/>
        </w:rPr>
        <w:t>παράδοξην</w:t>
      </w:r>
      <w:proofErr w:type="spellEnd"/>
      <w:r>
        <w:rPr>
          <w:rFonts w:eastAsia="Times New Roman" w:cs="Times New Roman"/>
          <w:szCs w:val="24"/>
        </w:rPr>
        <w:t xml:space="preserve"> </w:t>
      </w:r>
      <w:proofErr w:type="spellStart"/>
      <w:r>
        <w:rPr>
          <w:rFonts w:eastAsia="Times New Roman" w:cs="Times New Roman"/>
          <w:szCs w:val="24"/>
        </w:rPr>
        <w:t>αντιστροφή</w:t>
      </w:r>
      <w:r>
        <w:rPr>
          <w:rFonts w:eastAsia="Times New Roman" w:cs="Times New Roman"/>
          <w:szCs w:val="24"/>
        </w:rPr>
        <w:t>ν</w:t>
      </w:r>
      <w:proofErr w:type="spellEnd"/>
      <w:r>
        <w:rPr>
          <w:rFonts w:eastAsia="Times New Roman" w:cs="Times New Roman"/>
          <w:szCs w:val="24"/>
        </w:rPr>
        <w:t>, είναι η ύπαρξη, παραδείγματος χάρ</w:t>
      </w:r>
      <w:r>
        <w:rPr>
          <w:rFonts w:eastAsia="Times New Roman" w:cs="Times New Roman"/>
          <w:szCs w:val="24"/>
        </w:rPr>
        <w:t>ιν</w:t>
      </w:r>
      <w:r>
        <w:rPr>
          <w:rFonts w:eastAsia="Times New Roman" w:cs="Times New Roman"/>
          <w:szCs w:val="24"/>
        </w:rPr>
        <w:t xml:space="preserve">, στο </w:t>
      </w:r>
      <w:r>
        <w:rPr>
          <w:rFonts w:eastAsia="Times New Roman" w:cs="Times New Roman"/>
          <w:szCs w:val="24"/>
        </w:rPr>
        <w:t>μ</w:t>
      </w:r>
      <w:r>
        <w:rPr>
          <w:rFonts w:eastAsia="Times New Roman" w:cs="Times New Roman"/>
          <w:szCs w:val="24"/>
        </w:rPr>
        <w:t xml:space="preserve">ουσείο που αγαπώ και το ξέρω καλά, στο Μακεδονικό Μουσείο Σύγχρονης Τέχνης, ενός ποσοστού έργων τέχνης </w:t>
      </w:r>
      <w:proofErr w:type="spellStart"/>
      <w:r>
        <w:rPr>
          <w:rFonts w:eastAsia="Times New Roman" w:cs="Times New Roman"/>
          <w:szCs w:val="24"/>
        </w:rPr>
        <w:t>απιστεύτου</w:t>
      </w:r>
      <w:proofErr w:type="spellEnd"/>
      <w:r>
        <w:rPr>
          <w:rFonts w:eastAsia="Times New Roman" w:cs="Times New Roman"/>
          <w:szCs w:val="24"/>
        </w:rPr>
        <w:t xml:space="preserve"> ανοησίας, σαχλαμάρας και ελλείψεως οποιασδήποτε </w:t>
      </w:r>
      <w:proofErr w:type="spellStart"/>
      <w:r>
        <w:rPr>
          <w:rFonts w:eastAsia="Times New Roman" w:cs="Times New Roman"/>
          <w:szCs w:val="24"/>
        </w:rPr>
        <w:t>αναφορικότητας</w:t>
      </w:r>
      <w:proofErr w:type="spellEnd"/>
      <w:r>
        <w:rPr>
          <w:rFonts w:eastAsia="Times New Roman" w:cs="Times New Roman"/>
          <w:szCs w:val="24"/>
        </w:rPr>
        <w:t xml:space="preserve"> προς το τρίτον τι της αληθείας ή ό</w:t>
      </w:r>
      <w:r>
        <w:rPr>
          <w:rFonts w:eastAsia="Times New Roman" w:cs="Times New Roman"/>
          <w:szCs w:val="24"/>
        </w:rPr>
        <w:t xml:space="preserve">,τι επί το </w:t>
      </w:r>
      <w:proofErr w:type="spellStart"/>
      <w:r>
        <w:rPr>
          <w:rFonts w:eastAsia="Times New Roman" w:cs="Times New Roman"/>
          <w:szCs w:val="24"/>
        </w:rPr>
        <w:t>πρωτότυπον</w:t>
      </w:r>
      <w:proofErr w:type="spellEnd"/>
      <w:r>
        <w:rPr>
          <w:rFonts w:eastAsia="Times New Roman" w:cs="Times New Roman"/>
          <w:szCs w:val="24"/>
        </w:rPr>
        <w:t xml:space="preserve"> </w:t>
      </w:r>
      <w:proofErr w:type="spellStart"/>
      <w:r>
        <w:rPr>
          <w:rFonts w:eastAsia="Times New Roman" w:cs="Times New Roman"/>
          <w:szCs w:val="24"/>
        </w:rPr>
        <w:t>μετάγει</w:t>
      </w:r>
      <w:proofErr w:type="spellEnd"/>
      <w:r>
        <w:rPr>
          <w:rFonts w:eastAsia="Times New Roman" w:cs="Times New Roman"/>
          <w:szCs w:val="24"/>
        </w:rPr>
        <w:t xml:space="preserve">. Διότι αυτά είναι οι δύο αναφορές ανάμεσα στη βυζαντινή επιτακτική εντολή του επί το </w:t>
      </w:r>
      <w:proofErr w:type="spellStart"/>
      <w:r>
        <w:rPr>
          <w:rFonts w:eastAsia="Times New Roman" w:cs="Times New Roman"/>
          <w:szCs w:val="24"/>
        </w:rPr>
        <w:t>πρωτότυπον</w:t>
      </w:r>
      <w:proofErr w:type="spellEnd"/>
      <w:r>
        <w:rPr>
          <w:rFonts w:eastAsia="Times New Roman" w:cs="Times New Roman"/>
          <w:szCs w:val="24"/>
        </w:rPr>
        <w:t xml:space="preserve"> </w:t>
      </w:r>
      <w:proofErr w:type="spellStart"/>
      <w:r>
        <w:rPr>
          <w:rFonts w:eastAsia="Times New Roman" w:cs="Times New Roman"/>
          <w:szCs w:val="24"/>
        </w:rPr>
        <w:t>μετάγει</w:t>
      </w:r>
      <w:proofErr w:type="spellEnd"/>
      <w:r>
        <w:rPr>
          <w:rFonts w:eastAsia="Times New Roman" w:cs="Times New Roman"/>
          <w:szCs w:val="24"/>
        </w:rPr>
        <w:t xml:space="preserve">, άρα έχουμε κάποιο σημείο και δεν είναι ό,τι μας κατέβει ή ό,τι μας ανέβει. Από την άλλη, όμως, επειδή δεν μπορούμε να το </w:t>
      </w:r>
      <w:r>
        <w:rPr>
          <w:rFonts w:eastAsia="Times New Roman" w:cs="Times New Roman"/>
          <w:szCs w:val="24"/>
        </w:rPr>
        <w:t>αποφύγουμε, η δυνατότητα αυτής της κακής τέχνης μέσα στη συλλεκτική αυτή μανία έχει πάλι έναν παιδαγωγικό χαρακτήρα δι</w:t>
      </w:r>
      <w:r>
        <w:rPr>
          <w:rFonts w:eastAsia="Times New Roman" w:cs="Times New Roman"/>
          <w:szCs w:val="24"/>
        </w:rPr>
        <w:t>ά</w:t>
      </w:r>
      <w:r>
        <w:rPr>
          <w:rFonts w:eastAsia="Times New Roman" w:cs="Times New Roman"/>
          <w:szCs w:val="24"/>
        </w:rPr>
        <w:t xml:space="preserve"> της αντιστροφής.</w:t>
      </w:r>
    </w:p>
    <w:p w14:paraId="796CE82A"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Επομένως, θα έλεγα ότι μόνο θετικά στοιχεία</w:t>
      </w:r>
      <w:r w:rsidRPr="007E33FF">
        <w:rPr>
          <w:rFonts w:eastAsia="Times New Roman" w:cs="Times New Roman"/>
          <w:szCs w:val="24"/>
        </w:rPr>
        <w:t>,</w:t>
      </w:r>
      <w:r>
        <w:rPr>
          <w:rFonts w:eastAsia="Times New Roman" w:cs="Times New Roman"/>
          <w:szCs w:val="24"/>
        </w:rPr>
        <w:t xml:space="preserve"> ακόμη και αν συνυπολογίσουμε αυτό το πράγμα, έχει η ύπαρξη πια των τριών μ</w:t>
      </w:r>
      <w:r>
        <w:rPr>
          <w:rFonts w:eastAsia="Times New Roman" w:cs="Times New Roman"/>
          <w:szCs w:val="24"/>
        </w:rPr>
        <w:t xml:space="preserve">ικρών μουσείων, των τριών ευάλωτων μουσείων τα οποία αποκτούν πια μια μάζα κρίσιμη η οποία θα επιτρέψει και να λειτουργούν και ταυτόχρονα να διαπαιδαγωγούν. </w:t>
      </w:r>
    </w:p>
    <w:p w14:paraId="796CE82B"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Άρα είμαι πάρα πολύ ευχαριστημένος. Επομένως, θα ψηφίσω αυτά τα οποία θα μου πουν να ψηφίσω οι έχο</w:t>
      </w:r>
      <w:r>
        <w:rPr>
          <w:rFonts w:eastAsia="Times New Roman" w:cs="Times New Roman"/>
          <w:szCs w:val="24"/>
        </w:rPr>
        <w:t xml:space="preserve">ντες την καλή μαρτυρία της πρωτοβουλίας. Διότι είμαι πενήντα επτά χρόνια δωρητής και όχι εντός εισαγωγικών. Κατά τα άλλα, συνάδελφε, έχεις δίκιο σε πάρα πολλά. </w:t>
      </w:r>
    </w:p>
    <w:p w14:paraId="796CE82C"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96CE82D" w14:textId="77777777" w:rsidR="00E9701A" w:rsidRDefault="003308C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96CE82E" w14:textId="77777777" w:rsidR="00E9701A" w:rsidRDefault="003308C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w:t>
      </w:r>
      <w:r>
        <w:rPr>
          <w:rFonts w:eastAsia="Times New Roman" w:cs="Times New Roman"/>
          <w:szCs w:val="24"/>
        </w:rPr>
        <w:t xml:space="preserve">χαριστούμε, κύριε συνάδελφε. </w:t>
      </w:r>
    </w:p>
    <w:p w14:paraId="796CE82F"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Γρηγόριος Ψαριανός. </w:t>
      </w:r>
    </w:p>
    <w:p w14:paraId="796CE830" w14:textId="77777777" w:rsidR="00E9701A" w:rsidRDefault="003308C2">
      <w:pPr>
        <w:spacing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Ευχαριστώ, κύριε Πρόεδρε.  </w:t>
      </w:r>
    </w:p>
    <w:p w14:paraId="796CE831"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Είναι πολύ δύσκολο να μιλήσει κάποιος μετά τον Κώστα </w:t>
      </w:r>
      <w:proofErr w:type="spellStart"/>
      <w:r>
        <w:rPr>
          <w:rFonts w:eastAsia="Times New Roman" w:cs="Times New Roman"/>
          <w:szCs w:val="24"/>
        </w:rPr>
        <w:t>Ζουράρι</w:t>
      </w:r>
      <w:proofErr w:type="spellEnd"/>
      <w:r>
        <w:rPr>
          <w:rFonts w:eastAsia="Times New Roman" w:cs="Times New Roman"/>
          <w:szCs w:val="24"/>
        </w:rPr>
        <w:t xml:space="preserve">. Θα το προσπαθήσω. </w:t>
      </w:r>
    </w:p>
    <w:p w14:paraId="796CE832"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Η ίδρυση αυτού του </w:t>
      </w:r>
      <w:r>
        <w:rPr>
          <w:rFonts w:eastAsia="Times New Roman" w:cs="Times New Roman"/>
          <w:szCs w:val="24"/>
        </w:rPr>
        <w:t>ο</w:t>
      </w:r>
      <w:r>
        <w:rPr>
          <w:rFonts w:eastAsia="Times New Roman" w:cs="Times New Roman"/>
          <w:szCs w:val="24"/>
        </w:rPr>
        <w:t>ργανισμού αποτελεί την επιτομή μιας πολύχρονης και πολυδαίδαλης διαδικασίας ενός οράματος που σέρνεται εδώ και πολλά χρόνια και που τώρα γίνεται πραγματικότητα και μπορεί επιτέλους, τουλάχιστον να ξεκινήσει. Τώρα, δεν ξέρουμε πώς και πόσο και αν θα προχωρή</w:t>
      </w:r>
      <w:r>
        <w:rPr>
          <w:rFonts w:eastAsia="Times New Roman" w:cs="Times New Roman"/>
          <w:szCs w:val="24"/>
        </w:rPr>
        <w:t xml:space="preserve">σει και με </w:t>
      </w:r>
      <w:r>
        <w:rPr>
          <w:rFonts w:eastAsia="Times New Roman" w:cs="Times New Roman"/>
          <w:szCs w:val="24"/>
        </w:rPr>
        <w:lastRenderedPageBreak/>
        <w:t>ποιους τρόπους, δεδομένου ότι καλό θα ήταν όταν κάνουμε κάτι σαν αυτό να βλέπουμε τι έχουν κάνει σε άλλες χώρες, πώς αναλόγως έχουν συμπεριφερθεί σε συνενώσεις, σε ιδρύσεις ή τακτοποιήσεις εκκρεμοτήτων, ακόμη και σε νομοθετήματα, δεδομένου ότι δ</w:t>
      </w:r>
      <w:r>
        <w:rPr>
          <w:rFonts w:eastAsia="Times New Roman" w:cs="Times New Roman"/>
          <w:szCs w:val="24"/>
        </w:rPr>
        <w:t>εν θα ανακαλύψουμε εμείς ούτε τον τροχό ούτε την πυρίτιδα. Κάποιοι άλλοι τα έχουν κάνει πιο πριν και ίσως καλύτερα από εμάς. Καλό θα ήταν μερικές φορές να βλέπουμε τι έχουν κάνει αλλού και να προσπαθούμε να το κάνουμε με βάση τα δικά μας δεδομένα και τη δι</w:t>
      </w:r>
      <w:r>
        <w:rPr>
          <w:rFonts w:eastAsia="Times New Roman" w:cs="Times New Roman"/>
          <w:szCs w:val="24"/>
        </w:rPr>
        <w:t xml:space="preserve">κή μας πραγματικότητα. </w:t>
      </w:r>
    </w:p>
    <w:p w14:paraId="796CE833"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Αυτό που κάνουμε τώρα, επί της αρχής, είναι σε σωστό δρόμο. Παραμένουν, όμως, οι εκκρεμότητες για το αν και πώς θα εφαρμοστεί, χωρίς να γίνει εργαλείο κρατισμού, </w:t>
      </w:r>
      <w:proofErr w:type="spellStart"/>
      <w:r>
        <w:rPr>
          <w:rFonts w:eastAsia="Times New Roman" w:cs="Times New Roman"/>
          <w:szCs w:val="24"/>
        </w:rPr>
        <w:t>πελατειασμού</w:t>
      </w:r>
      <w:proofErr w:type="spellEnd"/>
      <w:r>
        <w:rPr>
          <w:rFonts w:eastAsia="Times New Roman" w:cs="Times New Roman"/>
          <w:szCs w:val="24"/>
        </w:rPr>
        <w:t xml:space="preserve"> και τακτοποιήσεων και βολέματος ημετέρων. </w:t>
      </w:r>
    </w:p>
    <w:p w14:paraId="796CE834"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Η ιδέα και το </w:t>
      </w:r>
      <w:r>
        <w:rPr>
          <w:rFonts w:eastAsia="Times New Roman" w:cs="Times New Roman"/>
          <w:szCs w:val="24"/>
        </w:rPr>
        <w:t xml:space="preserve">αίτημα της συνένωσης των δύο μεγάλων μουσειακών οργανισμών σύγχρονης τέχνης, του Κρατικού Μουσείου Σύγχρονης Τέχνης και του Μακεδονικού Μουσείου Σύγχρονης Τέχνης, ξεκίνησε από τις αρχές της δεκαετίας του 2000 επί Υπουργίας νομίζω του Πέτρου </w:t>
      </w:r>
      <w:proofErr w:type="spellStart"/>
      <w:r>
        <w:rPr>
          <w:rFonts w:eastAsia="Times New Roman" w:cs="Times New Roman"/>
          <w:szCs w:val="24"/>
        </w:rPr>
        <w:t>Τατούλη</w:t>
      </w:r>
      <w:proofErr w:type="spellEnd"/>
      <w:r>
        <w:rPr>
          <w:rFonts w:eastAsia="Times New Roman" w:cs="Times New Roman"/>
          <w:szCs w:val="24"/>
        </w:rPr>
        <w:t>. Το σχέ</w:t>
      </w:r>
      <w:r>
        <w:rPr>
          <w:rFonts w:eastAsia="Times New Roman" w:cs="Times New Roman"/>
          <w:szCs w:val="24"/>
        </w:rPr>
        <w:t xml:space="preserve">διο για τη συνένωση άρχισε να συζητείται ουσιαστικά το 2010, δέκα χρόνια </w:t>
      </w:r>
      <w:r>
        <w:rPr>
          <w:rFonts w:eastAsia="Times New Roman" w:cs="Times New Roman"/>
          <w:szCs w:val="24"/>
        </w:rPr>
        <w:lastRenderedPageBreak/>
        <w:t xml:space="preserve">μετά. Ο τότε Υπουργός Πολιτισμού, Παύλος </w:t>
      </w:r>
      <w:proofErr w:type="spellStart"/>
      <w:r>
        <w:rPr>
          <w:rFonts w:eastAsia="Times New Roman" w:cs="Times New Roman"/>
          <w:szCs w:val="24"/>
        </w:rPr>
        <w:t>Γερουλάνος</w:t>
      </w:r>
      <w:proofErr w:type="spellEnd"/>
      <w:r>
        <w:rPr>
          <w:rFonts w:eastAsia="Times New Roman" w:cs="Times New Roman"/>
          <w:szCs w:val="24"/>
        </w:rPr>
        <w:t>, ανέθεσε σε ομάδα συνεργατών του την προετοιμασία του εγχειρήματος. Η ομάδα εκπόνησε το σχέδιο και ετοίμασε το νομοθετικό κείμενο κ</w:t>
      </w:r>
      <w:r>
        <w:rPr>
          <w:rFonts w:eastAsia="Times New Roman" w:cs="Times New Roman"/>
          <w:szCs w:val="24"/>
        </w:rPr>
        <w:t xml:space="preserve">αι το θεσμικό πλαίσιο για την υλοποίησή του, τα οποία βρήκαν θετική ανταπόκριση από όλους τους φορείς –βασικά από τα δύο </w:t>
      </w:r>
      <w:r>
        <w:rPr>
          <w:rFonts w:eastAsia="Times New Roman" w:cs="Times New Roman"/>
          <w:szCs w:val="24"/>
        </w:rPr>
        <w:t>μ</w:t>
      </w:r>
      <w:r>
        <w:rPr>
          <w:rFonts w:eastAsia="Times New Roman" w:cs="Times New Roman"/>
          <w:szCs w:val="24"/>
        </w:rPr>
        <w:t xml:space="preserve">ουσεία- με κάποιες μόνο μικρές διαφωνίες για δύο, τρία θέματα. Το σχέδιο νόμου ολοκληρώθηκε, αλλά ήρθαν οι εκλογές του Μαΐου του 2012 </w:t>
      </w:r>
      <w:r>
        <w:rPr>
          <w:rFonts w:eastAsia="Times New Roman" w:cs="Times New Roman"/>
          <w:szCs w:val="24"/>
        </w:rPr>
        <w:t xml:space="preserve">και δεν προχώρησε. </w:t>
      </w:r>
    </w:p>
    <w:p w14:paraId="796CE835"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Το 2013, επανάφερε το θέμα ο τότε Αναπληρωτής Υπουργός, ο Κώστας Τζαβάρας. Και αυτή, όμως, η εξαγγελία και το προσχέδιο νόμου που ακολούθησε ματαιώθηκαν κατά τον ανασχηματισμό του Ιουνίου του 2013. Ο διάδοχός του δεν προχώρησε το σχέδιο</w:t>
      </w:r>
      <w:r>
        <w:rPr>
          <w:rFonts w:eastAsia="Times New Roman" w:cs="Times New Roman"/>
          <w:szCs w:val="24"/>
        </w:rPr>
        <w:t xml:space="preserve">. Το σχέδιο αυτό ξεπάγωσε με τα επί Υπουργίας Μπαλτά και μετά, αναθερμάνθηκε επί Υπουργίας </w:t>
      </w:r>
      <w:proofErr w:type="spellStart"/>
      <w:r>
        <w:rPr>
          <w:rFonts w:eastAsia="Times New Roman" w:cs="Times New Roman"/>
          <w:szCs w:val="24"/>
        </w:rPr>
        <w:t>Ξυδάκη</w:t>
      </w:r>
      <w:proofErr w:type="spellEnd"/>
      <w:r>
        <w:rPr>
          <w:rFonts w:eastAsia="Times New Roman" w:cs="Times New Roman"/>
          <w:szCs w:val="24"/>
        </w:rPr>
        <w:t xml:space="preserve"> και της απελθούσης Λυδίας </w:t>
      </w:r>
      <w:proofErr w:type="spellStart"/>
      <w:r>
        <w:rPr>
          <w:rFonts w:eastAsia="Times New Roman" w:cs="Times New Roman"/>
          <w:szCs w:val="24"/>
        </w:rPr>
        <w:t>Κονιόρδου</w:t>
      </w:r>
      <w:proofErr w:type="spellEnd"/>
      <w:r>
        <w:rPr>
          <w:rFonts w:eastAsia="Times New Roman" w:cs="Times New Roman"/>
          <w:szCs w:val="24"/>
        </w:rPr>
        <w:t xml:space="preserve">. </w:t>
      </w:r>
    </w:p>
    <w:p w14:paraId="796CE836" w14:textId="77777777" w:rsidR="00E9701A" w:rsidRDefault="003308C2">
      <w:pPr>
        <w:spacing w:line="600" w:lineRule="auto"/>
        <w:ind w:firstLine="720"/>
        <w:contextualSpacing/>
        <w:jc w:val="both"/>
        <w:rPr>
          <w:rFonts w:eastAsia="Times New Roman" w:cs="Times New Roman"/>
          <w:szCs w:val="24"/>
        </w:rPr>
      </w:pPr>
      <w:r>
        <w:rPr>
          <w:rFonts w:eastAsia="Times New Roman" w:cs="Times New Roman"/>
          <w:szCs w:val="24"/>
        </w:rPr>
        <w:t>Το σχέδιο προχώρησε προς συζήτηση, αλλά δεν συζητήθηκε, δεν ολοκληρώθηκε. Δεν προχώρησε. Τώρα, νομίζω ότι βρισκόμαστε στ</w:t>
      </w:r>
      <w:r>
        <w:rPr>
          <w:rFonts w:eastAsia="Times New Roman" w:cs="Times New Roman"/>
          <w:szCs w:val="24"/>
        </w:rPr>
        <w:t>ην τελική ευθεία με πρωτοβουλ</w:t>
      </w:r>
      <w:r>
        <w:rPr>
          <w:rFonts w:eastAsia="Times New Roman" w:cs="Times New Roman"/>
          <w:szCs w:val="24"/>
        </w:rPr>
        <w:t>ία</w:t>
      </w:r>
      <w:r>
        <w:rPr>
          <w:rFonts w:eastAsia="Times New Roman" w:cs="Times New Roman"/>
          <w:szCs w:val="24"/>
        </w:rPr>
        <w:t xml:space="preserve"> της Κυβέρνη</w:t>
      </w:r>
      <w:r>
        <w:rPr>
          <w:rFonts w:eastAsia="Times New Roman" w:cs="Times New Roman"/>
          <w:szCs w:val="24"/>
        </w:rPr>
        <w:lastRenderedPageBreak/>
        <w:t>σης και της Υπουργού κ</w:t>
      </w:r>
      <w:r>
        <w:rPr>
          <w:rFonts w:eastAsia="Times New Roman" w:cs="Times New Roman"/>
          <w:szCs w:val="24"/>
        </w:rPr>
        <w:t>.</w:t>
      </w:r>
      <w:r>
        <w:rPr>
          <w:rFonts w:eastAsia="Times New Roman" w:cs="Times New Roman"/>
          <w:szCs w:val="24"/>
        </w:rPr>
        <w:t xml:space="preserve"> Ζορμπά. Ο Μητροπολιτικός Οργανισμός Μουσείων Εικαστικών Τεχνών</w:t>
      </w:r>
      <w:r w:rsidRPr="006A053E">
        <w:rPr>
          <w:rFonts w:eastAsia="Times New Roman" w:cs="Times New Roman"/>
          <w:szCs w:val="24"/>
        </w:rPr>
        <w:t xml:space="preserve">, </w:t>
      </w:r>
      <w:r>
        <w:rPr>
          <w:rFonts w:eastAsia="Times New Roman" w:cs="Times New Roman"/>
          <w:szCs w:val="24"/>
        </w:rPr>
        <w:t xml:space="preserve">το </w:t>
      </w:r>
      <w:proofErr w:type="spellStart"/>
      <w:r>
        <w:rPr>
          <w:rFonts w:eastAsia="Times New Roman" w:cs="Times New Roman"/>
          <w:szCs w:val="24"/>
          <w:lang w:val="en-US"/>
        </w:rPr>
        <w:t>MOMus</w:t>
      </w:r>
      <w:proofErr w:type="spellEnd"/>
      <w:r w:rsidRPr="006A053E">
        <w:rPr>
          <w:rFonts w:eastAsia="Times New Roman" w:cs="Times New Roman"/>
          <w:szCs w:val="24"/>
        </w:rPr>
        <w:t xml:space="preserve"> </w:t>
      </w:r>
      <w:r>
        <w:rPr>
          <w:rFonts w:eastAsia="Times New Roman" w:cs="Times New Roman"/>
          <w:szCs w:val="24"/>
        </w:rPr>
        <w:t xml:space="preserve">όπως θα λέγεται από εδώ και πέρα, θα αποτελεί γεγονός από τις αρχές του 2019. </w:t>
      </w:r>
    </w:p>
    <w:p w14:paraId="796CE837" w14:textId="77777777" w:rsidR="00E9701A" w:rsidRDefault="003308C2">
      <w:pPr>
        <w:spacing w:line="600" w:lineRule="auto"/>
        <w:ind w:firstLine="720"/>
        <w:contextualSpacing/>
        <w:jc w:val="both"/>
        <w:rPr>
          <w:rFonts w:eastAsia="Times New Roman" w:cs="Times New Roman"/>
          <w:szCs w:val="24"/>
        </w:rPr>
      </w:pPr>
      <w:r>
        <w:rPr>
          <w:rFonts w:eastAsia="Times New Roman" w:cs="Times New Roman"/>
          <w:szCs w:val="24"/>
        </w:rPr>
        <w:t>Χρειάστηκαν πολλά χρόνια, πολλοί Υπου</w:t>
      </w:r>
      <w:r>
        <w:rPr>
          <w:rFonts w:eastAsia="Times New Roman" w:cs="Times New Roman"/>
          <w:szCs w:val="24"/>
        </w:rPr>
        <w:t>ργοί, πολλές κυβερνήσεις για να ωριμάσει η καινοτόμος συνένωση δύο νομικών προσώπων, αυτών που είπαμε. Χρειάστηκαν πάνω από δέκα μήνες για τη διαμόρφωση και υπογραφή μιας προγραμματικής συμφωνίας. Χρειάστηκαν, επίσης, αρκετοί μήνες για την κατάθεση και συζ</w:t>
      </w:r>
      <w:r>
        <w:rPr>
          <w:rFonts w:eastAsia="Times New Roman" w:cs="Times New Roman"/>
          <w:szCs w:val="24"/>
        </w:rPr>
        <w:t xml:space="preserve">ήτηση του παρόντος νομοσχεδίου στην παρούσα Βουλή. </w:t>
      </w:r>
    </w:p>
    <w:p w14:paraId="796CE838" w14:textId="77777777" w:rsidR="00E9701A" w:rsidRDefault="003308C2">
      <w:pPr>
        <w:spacing w:line="600" w:lineRule="auto"/>
        <w:ind w:firstLine="720"/>
        <w:contextualSpacing/>
        <w:jc w:val="both"/>
        <w:rPr>
          <w:rFonts w:eastAsia="Times New Roman" w:cs="Times New Roman"/>
          <w:szCs w:val="24"/>
        </w:rPr>
      </w:pPr>
      <w:r>
        <w:rPr>
          <w:rFonts w:eastAsia="Times New Roman" w:cs="Times New Roman"/>
          <w:szCs w:val="24"/>
        </w:rPr>
        <w:t xml:space="preserve">Με το νομοσχέδιο ολοκληρώνεται η νομοθετική διαδικασία για τη δημιουργία ενός ενιαίου </w:t>
      </w:r>
      <w:r>
        <w:rPr>
          <w:rFonts w:eastAsia="Times New Roman" w:cs="Times New Roman"/>
          <w:szCs w:val="24"/>
        </w:rPr>
        <w:t>μ</w:t>
      </w:r>
      <w:r>
        <w:rPr>
          <w:rFonts w:eastAsia="Times New Roman" w:cs="Times New Roman"/>
          <w:szCs w:val="24"/>
        </w:rPr>
        <w:t xml:space="preserve">ητροπολιτικού </w:t>
      </w:r>
      <w:r>
        <w:rPr>
          <w:rFonts w:eastAsia="Times New Roman" w:cs="Times New Roman"/>
          <w:szCs w:val="24"/>
        </w:rPr>
        <w:t>ο</w:t>
      </w:r>
      <w:r>
        <w:rPr>
          <w:rFonts w:eastAsia="Times New Roman" w:cs="Times New Roman"/>
          <w:szCs w:val="24"/>
        </w:rPr>
        <w:t>ργανισμού που θα περιλαμβάνει το Κρατικό Μουσείο Σύγχρονης Τέχνης, το Μακεδο</w:t>
      </w:r>
      <w:r>
        <w:rPr>
          <w:rFonts w:eastAsia="Times New Roman" w:cs="Times New Roman"/>
          <w:szCs w:val="24"/>
        </w:rPr>
        <w:t xml:space="preserve">νικό Μουσείο Σύγχρονης Τέχνης, το Μουσείο Φωτογραφίας Θεσσαλονίκης, το Κέντρο Σύγχρονης Τέχνης Θεσσαλονίκης και το Μουσείο Σύγχρονης Τέχνης </w:t>
      </w:r>
      <w:proofErr w:type="spellStart"/>
      <w:r>
        <w:rPr>
          <w:rFonts w:eastAsia="Times New Roman" w:cs="Times New Roman"/>
          <w:szCs w:val="24"/>
        </w:rPr>
        <w:t>Άλεξ</w:t>
      </w:r>
      <w:proofErr w:type="spellEnd"/>
      <w:r>
        <w:rPr>
          <w:rFonts w:eastAsia="Times New Roman" w:cs="Times New Roman"/>
          <w:szCs w:val="24"/>
        </w:rPr>
        <w:t xml:space="preserve"> Μυλωνά. Η Θεσσαλονίκη είναι η πόλη των τριάντα μουσείων περίπου συνολικά. Όμως, και η Θεσσαλονίκη και το Ελληνι</w:t>
      </w:r>
      <w:r>
        <w:rPr>
          <w:rFonts w:eastAsia="Times New Roman" w:cs="Times New Roman"/>
          <w:szCs w:val="24"/>
        </w:rPr>
        <w:t xml:space="preserve">κό Κράτος οφείλουν να </w:t>
      </w:r>
      <w:r>
        <w:rPr>
          <w:rFonts w:eastAsia="Times New Roman" w:cs="Times New Roman"/>
          <w:szCs w:val="24"/>
        </w:rPr>
        <w:lastRenderedPageBreak/>
        <w:t xml:space="preserve">τα βλέπουν αυτά με ένα τρόπο ενιαίο και ολοκληρωτικό, με την καλή έννοια. </w:t>
      </w:r>
    </w:p>
    <w:p w14:paraId="796CE839" w14:textId="77777777" w:rsidR="00E9701A" w:rsidRDefault="003308C2">
      <w:pPr>
        <w:spacing w:line="600" w:lineRule="auto"/>
        <w:ind w:firstLine="720"/>
        <w:contextualSpacing/>
        <w:jc w:val="both"/>
        <w:rPr>
          <w:rFonts w:eastAsia="Times New Roman" w:cs="Times New Roman"/>
          <w:szCs w:val="24"/>
        </w:rPr>
      </w:pPr>
      <w:r>
        <w:rPr>
          <w:rFonts w:eastAsia="Times New Roman" w:cs="Times New Roman"/>
          <w:szCs w:val="24"/>
        </w:rPr>
        <w:t xml:space="preserve">Το Μακεδονικό Μουσείο Σύγχρονης Τέχνης είχε φτάσει σε οικονομικό αδιέξοδο πριν από τρία χρόνια, απέλυσε όλο το προσωπικό του, ανέστειλε τη λειτουργία του λόγω </w:t>
      </w:r>
      <w:r>
        <w:rPr>
          <w:rFonts w:eastAsia="Times New Roman" w:cs="Times New Roman"/>
          <w:szCs w:val="24"/>
        </w:rPr>
        <w:t xml:space="preserve">δυσπραγίας, ενώ το Κρατικό Μουσείο Σύγχρονης Τέχνης Θεσσαλονίκης βιώνει σοβαρές περικοπές και εδώ στον προϋπολογισμό του και κτιριακή ασφυξία εκεί, δεδομένου ότι η τυπική έδρα του ήταν το εργοστάσιο της ΥΦΑΝΕΤ. Το συζητήσαμε στις </w:t>
      </w:r>
      <w:r>
        <w:rPr>
          <w:rFonts w:eastAsia="Times New Roman" w:cs="Times New Roman"/>
          <w:szCs w:val="24"/>
        </w:rPr>
        <w:t>ε</w:t>
      </w:r>
      <w:r>
        <w:rPr>
          <w:rFonts w:eastAsia="Times New Roman" w:cs="Times New Roman"/>
          <w:szCs w:val="24"/>
        </w:rPr>
        <w:t>πιτροπές, αλλά στο νομοσχ</w:t>
      </w:r>
      <w:r>
        <w:rPr>
          <w:rFonts w:eastAsia="Times New Roman" w:cs="Times New Roman"/>
          <w:szCs w:val="24"/>
        </w:rPr>
        <w:t xml:space="preserve">έδιο δεν είχε διατυπωθεί η θέση για την κατάργηση της τυπικής έδρας του Κρατικού Μουσείου Σύγχρονης Τέχνης στη Θεσσαλονίκη. </w:t>
      </w:r>
    </w:p>
    <w:p w14:paraId="796CE83A" w14:textId="77777777" w:rsidR="00E9701A" w:rsidRDefault="003308C2">
      <w:pPr>
        <w:spacing w:line="600" w:lineRule="auto"/>
        <w:ind w:firstLine="720"/>
        <w:contextualSpacing/>
        <w:jc w:val="both"/>
        <w:rPr>
          <w:rFonts w:eastAsia="Times New Roman" w:cs="Times New Roman"/>
          <w:szCs w:val="24"/>
        </w:rPr>
      </w:pPr>
      <w:r>
        <w:rPr>
          <w:rFonts w:eastAsia="Times New Roman" w:cs="Times New Roman"/>
          <w:szCs w:val="24"/>
        </w:rPr>
        <w:t>Τώρα το καταργήσαμε και το παραδίδουμε στην κατάληψη, η οποία διαρκεί εδώ και μήνες και δεν ξέρουμε καθόλου πόσο ακόμη θα διαρκέσει</w:t>
      </w:r>
      <w:r>
        <w:rPr>
          <w:rFonts w:eastAsia="Times New Roman" w:cs="Times New Roman"/>
          <w:szCs w:val="24"/>
        </w:rPr>
        <w:t xml:space="preserve">. Θα είναι, λοιπόν, η ΥΦΑΝΕΤ έδρα της κατάληψης και για το επόμενο χρονικό διάστημα μέχρι κάποια στιγμή να αποφασίσουν οι καταληψίες να φύγουν, είτε ένα ρωμαλέο πολιτιστικό κίνημα να τους απομακρύνει μαζί με ρωμαλέους Υπουργούς. </w:t>
      </w:r>
    </w:p>
    <w:p w14:paraId="796CE83B" w14:textId="77777777" w:rsidR="00E9701A" w:rsidRDefault="003308C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Δυστυχώς, δεν προχωρήσαμε </w:t>
      </w:r>
      <w:r>
        <w:rPr>
          <w:rFonts w:eastAsia="Times New Roman" w:cs="Times New Roman"/>
          <w:szCs w:val="24"/>
        </w:rPr>
        <w:t xml:space="preserve">σε αυτή τη θεσμοθέτηση και τυπικά της έδρας του Κρατικού Μουσείου Σύγχρονης Τέχνης Θεσσαλονίκης στην ΥΦΑΝΕΤ, ένα κτίριο που αγοράστηκε με πάνω από 10 εκατομμύρια ευρώ πριν από χρόνια και που ρημάζει. </w:t>
      </w:r>
    </w:p>
    <w:p w14:paraId="796CE83C" w14:textId="77777777" w:rsidR="00E9701A" w:rsidRDefault="003308C2">
      <w:pPr>
        <w:spacing w:line="600" w:lineRule="auto"/>
        <w:ind w:firstLine="720"/>
        <w:contextualSpacing/>
        <w:jc w:val="both"/>
        <w:rPr>
          <w:rFonts w:eastAsia="Times New Roman" w:cs="Times New Roman"/>
          <w:szCs w:val="24"/>
        </w:rPr>
      </w:pPr>
      <w:r>
        <w:rPr>
          <w:rFonts w:eastAsia="Times New Roman" w:cs="Times New Roman"/>
          <w:szCs w:val="24"/>
        </w:rPr>
        <w:t>Ο νέος μουσειακός οργανισμός αποτελεί από πλευράς συλλο</w:t>
      </w:r>
      <w:r>
        <w:rPr>
          <w:rFonts w:eastAsia="Times New Roman" w:cs="Times New Roman"/>
          <w:szCs w:val="24"/>
        </w:rPr>
        <w:t>γών τον μεγαλύτερο μουσειακό οργανισμό του Υπουργείου της Ελλάδας, αλλά και των Βαλκανίων ενδεχομένως. Η δυναμική που θα προκύψει από τη συνένωση χιλιάδων έργων τέχνης ελληνικής και διεθνούς, μοναδικής ιστορικής και αισθητικής αξίας γίνεται για να ανταποκρ</w:t>
      </w:r>
      <w:r>
        <w:rPr>
          <w:rFonts w:eastAsia="Times New Roman" w:cs="Times New Roman"/>
          <w:szCs w:val="24"/>
        </w:rPr>
        <w:t>ιθεί στις ανάγκες τόσο της αγοράς όσο και του κοινού του 21</w:t>
      </w:r>
      <w:r w:rsidRPr="00036DCC">
        <w:rPr>
          <w:rFonts w:eastAsia="Times New Roman" w:cs="Times New Roman"/>
          <w:szCs w:val="24"/>
          <w:vertAlign w:val="superscript"/>
        </w:rPr>
        <w:t>ου</w:t>
      </w:r>
      <w:r>
        <w:rPr>
          <w:rFonts w:eastAsia="Times New Roman" w:cs="Times New Roman"/>
          <w:szCs w:val="24"/>
        </w:rPr>
        <w:t xml:space="preserve"> αιώνα. Γι’ αυτό γίνεται το μουσείο και γι’ αυτό συγκεντρώνονται όλες αυτές οι αριστουργηματικές συλλογές όλων των φορέων που θα συμμετέχουν στο </w:t>
      </w:r>
      <w:proofErr w:type="spellStart"/>
      <w:r>
        <w:rPr>
          <w:rFonts w:eastAsia="Times New Roman" w:cs="Times New Roman"/>
          <w:szCs w:val="24"/>
          <w:lang w:val="en-US"/>
        </w:rPr>
        <w:t>MOMus</w:t>
      </w:r>
      <w:proofErr w:type="spellEnd"/>
      <w:r w:rsidRPr="00036DCC">
        <w:rPr>
          <w:rFonts w:eastAsia="Times New Roman" w:cs="Times New Roman"/>
          <w:szCs w:val="24"/>
        </w:rPr>
        <w:t xml:space="preserve">. </w:t>
      </w:r>
    </w:p>
    <w:p w14:paraId="796CE83D" w14:textId="77777777" w:rsidR="00E9701A" w:rsidRDefault="003308C2">
      <w:pPr>
        <w:spacing w:line="600" w:lineRule="auto"/>
        <w:ind w:firstLine="720"/>
        <w:contextualSpacing/>
        <w:jc w:val="both"/>
        <w:rPr>
          <w:rFonts w:eastAsia="Times New Roman" w:cs="Times New Roman"/>
          <w:szCs w:val="24"/>
        </w:rPr>
      </w:pPr>
      <w:r>
        <w:rPr>
          <w:rFonts w:eastAsia="Times New Roman" w:cs="Times New Roman"/>
          <w:szCs w:val="24"/>
        </w:rPr>
        <w:t xml:space="preserve">Η ιδέα είναι ελπιδοφόρα με την προϋπόθεση </w:t>
      </w:r>
      <w:r>
        <w:rPr>
          <w:rFonts w:eastAsia="Times New Roman" w:cs="Times New Roman"/>
          <w:szCs w:val="24"/>
        </w:rPr>
        <w:t xml:space="preserve">ότι θα γίνει σωστή η διαχείρισή της. Αναφέρουμε μερικές ενδεικτικές προϋποθέσεις. Πρέπει να υπάρχει κοινός οικονομικός σχεδιασμός, να υπάρχει ικανό ανθρώπινο δυναμικό, όχι πελάτες και ψηφοφόροι μας και </w:t>
      </w:r>
      <w:proofErr w:type="spellStart"/>
      <w:r>
        <w:rPr>
          <w:rFonts w:eastAsia="Times New Roman" w:cs="Times New Roman"/>
          <w:szCs w:val="24"/>
        </w:rPr>
        <w:t>ψηφαλάκια</w:t>
      </w:r>
      <w:proofErr w:type="spellEnd"/>
      <w:r>
        <w:rPr>
          <w:rFonts w:eastAsia="Times New Roman" w:cs="Times New Roman"/>
          <w:szCs w:val="24"/>
        </w:rPr>
        <w:t xml:space="preserve"> και ημέτεροι. Επίσης, πρέπει να υπάρχουν </w:t>
      </w:r>
      <w:r>
        <w:rPr>
          <w:rFonts w:eastAsia="Times New Roman" w:cs="Times New Roman"/>
          <w:szCs w:val="24"/>
        </w:rPr>
        <w:lastRenderedPageBreak/>
        <w:t xml:space="preserve">οι </w:t>
      </w:r>
      <w:r>
        <w:rPr>
          <w:rFonts w:eastAsia="Times New Roman" w:cs="Times New Roman"/>
          <w:szCs w:val="24"/>
        </w:rPr>
        <w:t>κατάλληλοι άνθρωποι στις κατάλληλες θέσεις που να γνωρίζουν το συγκεκριμένο αντικείμενο και να προκηρύσσονται αυτές οι προσλήψεις και οι τοποθετήσεις με αναλυτική περιγραφή απαιτήσεων θέσης και αντιστοίχιση με ικανότητες και προσόντα. Να υπάρχει αποτελεσμα</w:t>
      </w:r>
      <w:r>
        <w:rPr>
          <w:rFonts w:eastAsia="Times New Roman" w:cs="Times New Roman"/>
          <w:szCs w:val="24"/>
        </w:rPr>
        <w:t xml:space="preserve">τική συνεργασία του προσωπικού σε όλα τα επίπεδα και αποφυγή ει δυνατόν εσωτερικών συγκρούσεων και αντιζηλιών ή κακώς εννοούμενων ανταγωνισμών. </w:t>
      </w:r>
    </w:p>
    <w:p w14:paraId="796CE83E" w14:textId="77777777" w:rsidR="00E9701A" w:rsidRDefault="003308C2">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πρέπει να υπάρχει αποτελεσματική διαχείριση των συλλογών. Να υπάρξει καινοτομία και ανοικτός ορίζοντας </w:t>
      </w:r>
      <w:r>
        <w:rPr>
          <w:rFonts w:eastAsia="Times New Roman" w:cs="Times New Roman"/>
          <w:szCs w:val="24"/>
        </w:rPr>
        <w:t xml:space="preserve">στις σκέψεις και στον τρόπο που εφαρμόζουμε το πρόγραμμα και το σύστημα γι’ αυτόν τον </w:t>
      </w:r>
      <w:r>
        <w:rPr>
          <w:rFonts w:eastAsia="Times New Roman" w:cs="Times New Roman"/>
          <w:szCs w:val="24"/>
        </w:rPr>
        <w:t>ο</w:t>
      </w:r>
      <w:r>
        <w:rPr>
          <w:rFonts w:eastAsia="Times New Roman" w:cs="Times New Roman"/>
          <w:szCs w:val="24"/>
        </w:rPr>
        <w:t xml:space="preserve">ργανισμό, όπως και για όλους τους άλλους. Τέλος, να διασφαλίσουμε οικονομική βιωσιμότητα, ανάπτυξη στρατηγικής αυτόνομης χρηματοδότησης και αναζήτησης πόρων. </w:t>
      </w:r>
    </w:p>
    <w:p w14:paraId="796CE83F" w14:textId="77777777" w:rsidR="00E9701A" w:rsidRDefault="003308C2">
      <w:pPr>
        <w:spacing w:line="600" w:lineRule="auto"/>
        <w:ind w:firstLine="720"/>
        <w:contextualSpacing/>
        <w:jc w:val="both"/>
        <w:rPr>
          <w:rFonts w:eastAsia="Times New Roman" w:cs="Times New Roman"/>
          <w:szCs w:val="24"/>
        </w:rPr>
      </w:pPr>
      <w:r>
        <w:rPr>
          <w:rFonts w:eastAsia="Times New Roman" w:cs="Times New Roman"/>
          <w:szCs w:val="24"/>
        </w:rPr>
        <w:t>Από μόνη τ</w:t>
      </w:r>
      <w:r>
        <w:rPr>
          <w:rFonts w:eastAsia="Times New Roman" w:cs="Times New Roman"/>
          <w:szCs w:val="24"/>
        </w:rPr>
        <w:t>ης η έννοια «συνένωση δυνάμεων» και όχι «συγχώνευση», δεν συνεπάγεται και την αποτελεσματική δημιουργία και λειτουργία ενός νέου οργανισμού</w:t>
      </w:r>
      <w:r w:rsidRPr="00906929">
        <w:rPr>
          <w:rFonts w:eastAsia="Times New Roman" w:cs="Times New Roman"/>
          <w:szCs w:val="24"/>
        </w:rPr>
        <w:t>,</w:t>
      </w:r>
      <w:r>
        <w:rPr>
          <w:rFonts w:eastAsia="Times New Roman" w:cs="Times New Roman"/>
          <w:szCs w:val="24"/>
        </w:rPr>
        <w:t xml:space="preserve"> ενός νέου φορέα. </w:t>
      </w:r>
    </w:p>
    <w:p w14:paraId="796CE840"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Στην πράξη πρέπει να αποδειχθεί ότι δεν πρόκειται για απορρόφηση ούτε για συγχώνευση ούτε για μ</w:t>
      </w:r>
      <w:r>
        <w:rPr>
          <w:rFonts w:eastAsia="Times New Roman"/>
          <w:szCs w:val="24"/>
        </w:rPr>
        <w:t>ί</w:t>
      </w:r>
      <w:r>
        <w:rPr>
          <w:rFonts w:eastAsia="Times New Roman"/>
          <w:szCs w:val="24"/>
        </w:rPr>
        <w:t>α</w:t>
      </w:r>
      <w:r>
        <w:rPr>
          <w:rFonts w:eastAsia="Times New Roman"/>
          <w:szCs w:val="24"/>
        </w:rPr>
        <w:t xml:space="preserve"> κρατικοποίηση </w:t>
      </w:r>
      <w:r>
        <w:rPr>
          <w:rFonts w:eastAsia="Times New Roman"/>
          <w:szCs w:val="24"/>
        </w:rPr>
        <w:lastRenderedPageBreak/>
        <w:t>και ότι δεν εξαλείφεται κανένας από τους φορείς, οι οποίοι θα συμμετέχουν στο νέο εγχείρημα, στον νέο φορέα.</w:t>
      </w:r>
    </w:p>
    <w:p w14:paraId="796CE841"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Το εγχείρημα πρέπει να αποδείξει στην πράξη ότι δεν είναι ένα απλό περίγραμμα με γενικόλογους στόχους μιας απλής συγκατοίκησης. Διαφ</w:t>
      </w:r>
      <w:r>
        <w:rPr>
          <w:rFonts w:eastAsia="Times New Roman"/>
          <w:szCs w:val="24"/>
        </w:rPr>
        <w:t xml:space="preserve">ορετικά, υπάρχει ο κίνδυνος η τελική μορφή του διοικητικού οργανωτικού σχήματος να αποδειχθεί χαοτική. </w:t>
      </w:r>
    </w:p>
    <w:p w14:paraId="796CE842"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 xml:space="preserve">Πρέπει να αναφέρουμε εδώ ότι, σύμφωνα με την έκθεση του Γενικού Λογιστηρίου του Κράτους, μερικά ενδεικτικά οικονομικά αποτελέσματα που προκαλούνται επί </w:t>
      </w:r>
      <w:r>
        <w:rPr>
          <w:rFonts w:eastAsia="Times New Roman"/>
          <w:szCs w:val="24"/>
        </w:rPr>
        <w:t xml:space="preserve">του </w:t>
      </w:r>
      <w:r>
        <w:rPr>
          <w:rFonts w:eastAsia="Times New Roman"/>
          <w:szCs w:val="24"/>
        </w:rPr>
        <w:t>κ</w:t>
      </w:r>
      <w:r>
        <w:rPr>
          <w:rFonts w:eastAsia="Times New Roman"/>
          <w:szCs w:val="24"/>
        </w:rPr>
        <w:t xml:space="preserve">ρατικού </w:t>
      </w:r>
      <w:r>
        <w:rPr>
          <w:rFonts w:eastAsia="Times New Roman"/>
          <w:szCs w:val="24"/>
        </w:rPr>
        <w:t>π</w:t>
      </w:r>
      <w:r>
        <w:rPr>
          <w:rFonts w:eastAsia="Times New Roman"/>
          <w:szCs w:val="24"/>
        </w:rPr>
        <w:t xml:space="preserve">ροϋπολογισμού είναι απώλεια εσόδων από την απαλλαγή από φόρους, τέλη και δασμούς συλλογών τέχνης και φωτογραφίας, αρχειακού υλικού και άλλων αντικειμένων τέχνης, που σχετίζονται με τους σκοπούς του </w:t>
      </w:r>
      <w:r>
        <w:rPr>
          <w:rFonts w:eastAsia="Times New Roman"/>
          <w:szCs w:val="24"/>
        </w:rPr>
        <w:t>ο</w:t>
      </w:r>
      <w:r>
        <w:rPr>
          <w:rFonts w:eastAsia="Times New Roman"/>
          <w:szCs w:val="24"/>
        </w:rPr>
        <w:t>ργανισμού.</w:t>
      </w:r>
    </w:p>
    <w:p w14:paraId="796CE843"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 xml:space="preserve">Επί του προϋπολογισμού του </w:t>
      </w:r>
      <w:r>
        <w:rPr>
          <w:rFonts w:eastAsia="Times New Roman"/>
          <w:szCs w:val="24"/>
        </w:rPr>
        <w:t>μ</w:t>
      </w:r>
      <w:r>
        <w:rPr>
          <w:rFonts w:eastAsia="Times New Roman"/>
          <w:szCs w:val="24"/>
        </w:rPr>
        <w:t>ητρο</w:t>
      </w:r>
      <w:r>
        <w:rPr>
          <w:rFonts w:eastAsia="Times New Roman"/>
          <w:szCs w:val="24"/>
        </w:rPr>
        <w:t xml:space="preserve">πολιτικού </w:t>
      </w:r>
      <w:r>
        <w:rPr>
          <w:rFonts w:eastAsia="Times New Roman"/>
          <w:szCs w:val="24"/>
        </w:rPr>
        <w:t>ο</w:t>
      </w:r>
      <w:r>
        <w:rPr>
          <w:rFonts w:eastAsia="Times New Roman"/>
          <w:szCs w:val="24"/>
        </w:rPr>
        <w:t>ργανισμού έχουμε ετήσια δαπάνη ποσού περίπου 25.000 ευρώ από την καταβολή επιδόματος θέσης ευθύνης σε έξι νέους προϊστάμενους οργανικών μονάδων, ετήσια δαπάνη που εκτιμάται περί</w:t>
      </w:r>
      <w:r>
        <w:rPr>
          <w:rFonts w:eastAsia="Times New Roman"/>
          <w:szCs w:val="24"/>
        </w:rPr>
        <w:lastRenderedPageBreak/>
        <w:t>που στα 140.000 ευρώ περίπου -137 τα έχουμε μετρήσει με ανώτατο όριο</w:t>
      </w:r>
      <w:r>
        <w:rPr>
          <w:rFonts w:eastAsia="Times New Roman"/>
          <w:szCs w:val="24"/>
        </w:rPr>
        <w:t>- από τη σύσταση θέσης γενικού διευθυντή και δύο νέων διευθυντών.</w:t>
      </w:r>
    </w:p>
    <w:p w14:paraId="796CE844"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Εδώ να πούμε ότι οι διευθυντές που μπαίνουν σε οργανισμούς πρέπει να τοποθετούνται μ’ έναν τρόπο έλλογο. Δηλαδή, δεν μπορεί οργανισμοί και φορείς να έχουν τριάντα δύο διευθυντές, προϊστάμενο</w:t>
      </w:r>
      <w:r>
        <w:rPr>
          <w:rFonts w:eastAsia="Times New Roman"/>
          <w:szCs w:val="24"/>
        </w:rPr>
        <w:t>υς κ.λπ. με πέντε εργαζόμενους. Έχουμε πάρα πολλούς τέτοιους οργανισμούς που έχουν είκοσι προϊστάμενους, δέκα διευθυντές και έναν εργαζόμενο. Ελπίζουμε εδώ η πυραμίδα να είναι ανάποδα και να υπάρξει μ</w:t>
      </w:r>
      <w:r>
        <w:rPr>
          <w:rFonts w:eastAsia="Times New Roman"/>
          <w:szCs w:val="24"/>
        </w:rPr>
        <w:t>ί</w:t>
      </w:r>
      <w:r>
        <w:rPr>
          <w:rFonts w:eastAsia="Times New Roman"/>
          <w:szCs w:val="24"/>
        </w:rPr>
        <w:t>α συγκεντρωτική επιμέλεια του όλου εγχειρήματος του οργ</w:t>
      </w:r>
      <w:r>
        <w:rPr>
          <w:rFonts w:eastAsia="Times New Roman"/>
          <w:szCs w:val="24"/>
        </w:rPr>
        <w:t xml:space="preserve">ανισμού, του μεγάλου αυτού οργανισμού, και κατανομή δραστηριοτήτων και ευθυνών ανάλογα με το δέντρο, με την πυραμίδα που διευθύνει και διοικεί και οραματίζεται και το μέλλον αυτού του </w:t>
      </w:r>
      <w:r>
        <w:rPr>
          <w:rFonts w:eastAsia="Times New Roman"/>
          <w:szCs w:val="24"/>
        </w:rPr>
        <w:t>ο</w:t>
      </w:r>
      <w:r>
        <w:rPr>
          <w:rFonts w:eastAsia="Times New Roman"/>
          <w:szCs w:val="24"/>
        </w:rPr>
        <w:t>ργανισμού.</w:t>
      </w:r>
    </w:p>
    <w:p w14:paraId="796CE845"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Ενδεχόμενη ετήσια δαπάνη, το ποσό της οποίας δεν αναφέρεται,</w:t>
      </w:r>
      <w:r>
        <w:rPr>
          <w:rFonts w:eastAsia="Times New Roman"/>
          <w:szCs w:val="24"/>
        </w:rPr>
        <w:t xml:space="preserve"> επίσης προκύπτει από τη δυνατότητα σύστασης νέων υπηρεσιακών μονάδων, καθώς και από την πρόσληψη προσω</w:t>
      </w:r>
      <w:r>
        <w:rPr>
          <w:rFonts w:eastAsia="Times New Roman"/>
          <w:szCs w:val="24"/>
        </w:rPr>
        <w:lastRenderedPageBreak/>
        <w:t>πικού, την ανάθεση έργων σε εξωτερικούς συνεργάτες και συμβούλους, τη σύνοψη συμβάσεων μίσθωσης και ανάθεσης έργων.</w:t>
      </w:r>
    </w:p>
    <w:p w14:paraId="796CE846"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Όλα αυτά πρέπει να τα δούμε επειδή σε</w:t>
      </w:r>
      <w:r>
        <w:rPr>
          <w:rFonts w:eastAsia="Times New Roman"/>
          <w:szCs w:val="24"/>
        </w:rPr>
        <w:t xml:space="preserve"> μ</w:t>
      </w:r>
      <w:r>
        <w:rPr>
          <w:rFonts w:eastAsia="Times New Roman"/>
          <w:szCs w:val="24"/>
        </w:rPr>
        <w:t>ί</w:t>
      </w:r>
      <w:r>
        <w:rPr>
          <w:rFonts w:eastAsia="Times New Roman"/>
          <w:szCs w:val="24"/>
        </w:rPr>
        <w:t>α συγχώνευση αναμένεται κυρίως εξοικονόμηση πόρων και πρέπει να υπάρξει εξοικονόμηση πόρων. Όμως, πρέπει να δούμε πώς θα μεγιστοποιούμε τα  κέρδη και τα οφέλη αυτής της δημιουργίας ενός μητροπολιτικού φορέα τέτοιου τύπου και τέτοιου μεγέθους και τέτοιας πο</w:t>
      </w:r>
      <w:r>
        <w:rPr>
          <w:rFonts w:eastAsia="Times New Roman"/>
          <w:szCs w:val="24"/>
        </w:rPr>
        <w:t xml:space="preserve">ιότητας που θέλουμε να είναι και να λειτουργήσει. Έτσι, θα μπορεί να συγκριθεί με τις πρόσθετες δαπάνες που αναμένονται ότι θα προκύψουν στον </w:t>
      </w:r>
      <w:r>
        <w:rPr>
          <w:rFonts w:eastAsia="Times New Roman"/>
          <w:szCs w:val="24"/>
        </w:rPr>
        <w:t>κ</w:t>
      </w:r>
      <w:r>
        <w:rPr>
          <w:rFonts w:eastAsia="Times New Roman"/>
          <w:szCs w:val="24"/>
        </w:rPr>
        <w:t xml:space="preserve">ρατικό </w:t>
      </w:r>
      <w:r>
        <w:rPr>
          <w:rFonts w:eastAsia="Times New Roman"/>
          <w:szCs w:val="24"/>
        </w:rPr>
        <w:t>π</w:t>
      </w:r>
      <w:r>
        <w:rPr>
          <w:rFonts w:eastAsia="Times New Roman"/>
          <w:szCs w:val="24"/>
        </w:rPr>
        <w:t xml:space="preserve">ροϋπολογισμό και στον προϋπολογισμό του νέου </w:t>
      </w:r>
      <w:r>
        <w:rPr>
          <w:rFonts w:eastAsia="Times New Roman"/>
          <w:szCs w:val="24"/>
        </w:rPr>
        <w:t>ο</w:t>
      </w:r>
      <w:r>
        <w:rPr>
          <w:rFonts w:eastAsia="Times New Roman"/>
          <w:szCs w:val="24"/>
        </w:rPr>
        <w:t>ργανισμού. Πρέπει να προσέξουμε, δηλαδή, να μην ανοίξουμε τ</w:t>
      </w:r>
      <w:r>
        <w:rPr>
          <w:rFonts w:eastAsia="Times New Roman"/>
          <w:szCs w:val="24"/>
        </w:rPr>
        <w:t>η βεντάλια των εξόδων και την κατασπατάληση δημοσίου χρήματος. Αντίθετα, πρέπει να εξασφαλίσουμε εισροή κερδών και οφέλους από την ίδρυση ενός τέτοιου οργανισμού.</w:t>
      </w:r>
    </w:p>
    <w:p w14:paraId="796CE847"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lastRenderedPageBreak/>
        <w:t>Το νομοσχέδιο ολοκληρώνει νομοτεχνικά μ</w:t>
      </w:r>
      <w:r>
        <w:rPr>
          <w:rFonts w:eastAsia="Times New Roman"/>
          <w:szCs w:val="24"/>
        </w:rPr>
        <w:t>ί</w:t>
      </w:r>
      <w:r>
        <w:rPr>
          <w:rFonts w:eastAsia="Times New Roman"/>
          <w:szCs w:val="24"/>
        </w:rPr>
        <w:t xml:space="preserve">α πολύπαθη διαδικασία. Είναι σε σωστή κατεύθυνση, όπως είπαμε. Δεν πρέπει, όμως, να θεωρείται αυτονόητο ότι θα λύσει όλα τα προβλήματα με τον τρόπο που γίνεται. </w:t>
      </w:r>
    </w:p>
    <w:p w14:paraId="796CE848"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 xml:space="preserve">Έγιναν πολλές προτάσεις στις επιτροπές και από την ακρόαση φορέων και από τα </w:t>
      </w:r>
      <w:r>
        <w:rPr>
          <w:rFonts w:eastAsia="Times New Roman"/>
          <w:szCs w:val="24"/>
        </w:rPr>
        <w:t>κ</w:t>
      </w:r>
      <w:r>
        <w:rPr>
          <w:rFonts w:eastAsia="Times New Roman"/>
          <w:szCs w:val="24"/>
        </w:rPr>
        <w:t>όμματα της Αντιπ</w:t>
      </w:r>
      <w:r>
        <w:rPr>
          <w:rFonts w:eastAsia="Times New Roman"/>
          <w:szCs w:val="24"/>
        </w:rPr>
        <w:t xml:space="preserve">ολίτευσης και από συναδέλφους. Η Υπουργός είπε: «Α, σ’ αυτό συμφωνώ, αλλά ας το αφήσουμε τώρα έτσι», «α, και σ’ αυτό συμφωνώ κι εγώ, αλλά ας το αφήσουμε τώρα έτσι». Τα είπαμε και στην </w:t>
      </w:r>
      <w:r>
        <w:rPr>
          <w:rFonts w:eastAsia="Times New Roman"/>
          <w:szCs w:val="24"/>
        </w:rPr>
        <w:t>ε</w:t>
      </w:r>
      <w:r>
        <w:rPr>
          <w:rFonts w:eastAsia="Times New Roman"/>
          <w:szCs w:val="24"/>
        </w:rPr>
        <w:t>πιτροπή. Σε τρία ή τέσσερα σημεία κομβικά του νομοσχεδίου η Υπουργός συ</w:t>
      </w:r>
      <w:r>
        <w:rPr>
          <w:rFonts w:eastAsia="Times New Roman"/>
          <w:szCs w:val="24"/>
        </w:rPr>
        <w:t>μφώνησε ότι πρέπει να γίνουν αλλαγές, αλλά σε πρώτη φάση ας μην τις κάνουμε. Έτσι έχουμε καταλήξει προς το παρόν. Τη λέξη «καταλήξει» τη λέω με την καλή έννοια.</w:t>
      </w:r>
    </w:p>
    <w:p w14:paraId="796CE849"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Ελπίζω αυτές οι αλλαγές που θα χρειαστεί να γίνουν να γίνουν στην πορεία και να είναι αποδοτικέ</w:t>
      </w:r>
      <w:r>
        <w:rPr>
          <w:rFonts w:eastAsia="Times New Roman"/>
          <w:szCs w:val="24"/>
        </w:rPr>
        <w:t xml:space="preserve">ς, δημιουργικές και να αποφέρουν τα αποτελέσματα που πραγματικά επιθυμούμε και όχι να κάνουμε τοποθετήσεις -το λέω ξανά-, προσλήψεις, ρουσφέτια και ανάθεση έργου σε «ημέτερους», ιδίως όταν βλέπουμε ότι αυτό το σχέδιο, που σέρνεται τόσα χρόνια και που ούτε </w:t>
      </w:r>
      <w:r>
        <w:rPr>
          <w:rFonts w:eastAsia="Times New Roman"/>
          <w:szCs w:val="24"/>
        </w:rPr>
        <w:t xml:space="preserve">πέρσι </w:t>
      </w:r>
      <w:r>
        <w:rPr>
          <w:rFonts w:eastAsia="Times New Roman"/>
          <w:szCs w:val="24"/>
        </w:rPr>
        <w:lastRenderedPageBreak/>
        <w:t xml:space="preserve">έγινε ούτε </w:t>
      </w:r>
      <w:proofErr w:type="spellStart"/>
      <w:r>
        <w:rPr>
          <w:rFonts w:eastAsia="Times New Roman"/>
          <w:szCs w:val="24"/>
        </w:rPr>
        <w:t>πρόπερσι</w:t>
      </w:r>
      <w:proofErr w:type="spellEnd"/>
      <w:r>
        <w:rPr>
          <w:rFonts w:eastAsia="Times New Roman"/>
          <w:szCs w:val="24"/>
        </w:rPr>
        <w:t xml:space="preserve"> ούτε </w:t>
      </w:r>
      <w:proofErr w:type="spellStart"/>
      <w:r>
        <w:rPr>
          <w:rFonts w:eastAsia="Times New Roman"/>
          <w:szCs w:val="24"/>
        </w:rPr>
        <w:t>παραπρόπερσι</w:t>
      </w:r>
      <w:proofErr w:type="spellEnd"/>
      <w:r>
        <w:rPr>
          <w:rFonts w:eastAsia="Times New Roman"/>
          <w:szCs w:val="24"/>
        </w:rPr>
        <w:t xml:space="preserve"> επί αυτής της Κυβερνήσεως, γίνεται τώρα κάποιες εβδομάδες, μήνες πριν τις εκλογές.</w:t>
      </w:r>
    </w:p>
    <w:p w14:paraId="796CE84A"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Φτιάχνουμε, λοιπόν, ένα μεγάλο μουσείο στη Θεσσαλονίκη. Μπορεί να φτιάξουμε και κανένα γήπεδο, να δώσουμε εκτάσεις και να κάνουμε</w:t>
      </w:r>
      <w:r>
        <w:rPr>
          <w:rFonts w:eastAsia="Times New Roman" w:cs="Times New Roman"/>
          <w:szCs w:val="24"/>
        </w:rPr>
        <w:t xml:space="preserve"> διάφορα άλλα πράγματα, για να ισοφαρίσουμε μάλλον τη χασούρα που είχαμε από τη διαχείριση ενός άλλου σοβαρού, μεγάλου θέματος που αφορά τη Μακεδονία και τη </w:t>
      </w:r>
      <w:r>
        <w:rPr>
          <w:rFonts w:eastAsia="Times New Roman" w:cs="Times New Roman"/>
          <w:szCs w:val="24"/>
        </w:rPr>
        <w:t>β</w:t>
      </w:r>
      <w:r>
        <w:rPr>
          <w:rFonts w:eastAsia="Times New Roman" w:cs="Times New Roman"/>
          <w:szCs w:val="24"/>
        </w:rPr>
        <w:t xml:space="preserve">όρειο Ελλάδα. </w:t>
      </w:r>
    </w:p>
    <w:p w14:paraId="796CE84B"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Αυτά τα προεκλογικά κόλπα, λοιπόν, είναι πολύ γνωστά από όλες τις κυβερνήσεις. Εδώ </w:t>
      </w:r>
      <w:r>
        <w:rPr>
          <w:rFonts w:eastAsia="Times New Roman" w:cs="Times New Roman"/>
          <w:szCs w:val="24"/>
        </w:rPr>
        <w:t>και δεκαετίες τα θυμόμαστε όλοι –και μικροί και μεγάλοι- αλλά νομίζω ότι αυτό το τελευταίο διάστημα έχουμε μπει στα «κόκκινα» τελείως. Έχουμε, δηλαδή, δώσει ρέστα σε τακτοποιήσεις, διευθετήσεις, προεκλογικές εξαγγελίες, παροχές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796CE84C"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Ελπίζουμε να προχωρή</w:t>
      </w:r>
      <w:r>
        <w:rPr>
          <w:rFonts w:eastAsia="Times New Roman" w:cs="Times New Roman"/>
          <w:szCs w:val="24"/>
        </w:rPr>
        <w:t xml:space="preserve">σει αυτό, όπως πρέπει να προχωρήσει, να δούμε τι νομοτεχνικές βελτιώσεις θα μπορέσουμε </w:t>
      </w:r>
      <w:r>
        <w:rPr>
          <w:rFonts w:eastAsia="Times New Roman" w:cs="Times New Roman"/>
          <w:szCs w:val="24"/>
        </w:rPr>
        <w:lastRenderedPageBreak/>
        <w:t xml:space="preserve">να κάνουμε σε επόμενες φάσεις, για να λειτουργήσει πιο εύρυθμα αυτός ο </w:t>
      </w:r>
      <w:r>
        <w:rPr>
          <w:rFonts w:eastAsia="Times New Roman" w:cs="Times New Roman"/>
          <w:szCs w:val="24"/>
        </w:rPr>
        <w:t>ο</w:t>
      </w:r>
      <w:r>
        <w:rPr>
          <w:rFonts w:eastAsia="Times New Roman" w:cs="Times New Roman"/>
          <w:szCs w:val="24"/>
        </w:rPr>
        <w:t>ργανισμός, ο οποίος είναι απολύτως απαραίτητος και έχουμε καθυστερήσει δεκαετίες να τον συγκροτήσ</w:t>
      </w:r>
      <w:r>
        <w:rPr>
          <w:rFonts w:eastAsia="Times New Roman" w:cs="Times New Roman"/>
          <w:szCs w:val="24"/>
        </w:rPr>
        <w:t xml:space="preserve">ουμε. </w:t>
      </w:r>
    </w:p>
    <w:p w14:paraId="796CE84D"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 της αρχής θα ψηφίσουμε, θα στηρίξουμε το νομοσχέδιο. Θα αρνηθούμε την ψήφο σε συγκεκριμένα άρθρα που φωτογραφίζουν «ημέτερους», διορισμούς, τακτοποιήσεις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796CE84E"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τις τροπολογίες επιφυλασσόμαστε. Πάντως θα ψηφίσουμε «</w:t>
      </w:r>
      <w:r>
        <w:rPr>
          <w:rFonts w:eastAsia="Times New Roman" w:cs="Times New Roman"/>
          <w:szCs w:val="24"/>
        </w:rPr>
        <w:t>παρών</w:t>
      </w:r>
      <w:r>
        <w:rPr>
          <w:rFonts w:eastAsia="Times New Roman" w:cs="Times New Roman"/>
          <w:szCs w:val="24"/>
        </w:rPr>
        <w:t xml:space="preserve">» σε όλες, εκτός αν </w:t>
      </w:r>
      <w:r>
        <w:rPr>
          <w:rFonts w:eastAsia="Times New Roman" w:cs="Times New Roman"/>
          <w:szCs w:val="24"/>
        </w:rPr>
        <w:t xml:space="preserve">κάτι αλλάξει στην πορεία, γιατί έχουμε ξαναπεί ότι όταν έρχονται τρεις, τέσσερις, πέντε, δεκαεπτά τροπολογίες σε κάθε νομοσχέδιο μαζί με νομοτεχνικές βελτιώσεις σε ζεστό χαρτί την τελευταία στιγμή, που δεν τις έχουμε δει καν, δεν μπορούμε να τις ψηφίσουμε </w:t>
      </w:r>
      <w:r>
        <w:rPr>
          <w:rFonts w:eastAsia="Times New Roman" w:cs="Times New Roman"/>
          <w:szCs w:val="24"/>
        </w:rPr>
        <w:t>ή να τις καταψηφίσουμε. Είναι σαν να μην ήρθαν. Οπότε επί των τροπολογιών θα ψηφίσουμε «</w:t>
      </w:r>
      <w:r>
        <w:rPr>
          <w:rFonts w:eastAsia="Times New Roman" w:cs="Times New Roman"/>
          <w:szCs w:val="24"/>
        </w:rPr>
        <w:t>παρών</w:t>
      </w:r>
      <w:r>
        <w:rPr>
          <w:rFonts w:eastAsia="Times New Roman" w:cs="Times New Roman"/>
          <w:szCs w:val="24"/>
        </w:rPr>
        <w:t xml:space="preserve">». </w:t>
      </w:r>
    </w:p>
    <w:p w14:paraId="796CE84F"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796CE850" w14:textId="77777777" w:rsidR="00E9701A" w:rsidRDefault="003308C2">
      <w:pPr>
        <w:spacing w:line="600" w:lineRule="auto"/>
        <w:ind w:firstLine="709"/>
        <w:jc w:val="center"/>
        <w:rPr>
          <w:rFonts w:eastAsia="Times New Roman" w:cs="Times New Roman"/>
          <w:szCs w:val="24"/>
        </w:rPr>
      </w:pPr>
      <w:r w:rsidRPr="00635622">
        <w:rPr>
          <w:rFonts w:eastAsia="Times New Roman" w:cs="Times New Roman"/>
          <w:szCs w:val="24"/>
        </w:rPr>
        <w:t>(Χειροκροτήματα από την πτέρυγα τ</w:t>
      </w:r>
      <w:r>
        <w:rPr>
          <w:rFonts w:eastAsia="Times New Roman" w:cs="Times New Roman"/>
          <w:szCs w:val="24"/>
        </w:rPr>
        <w:t>ου Ποταμιού</w:t>
      </w:r>
      <w:r w:rsidRPr="00635622">
        <w:rPr>
          <w:rFonts w:eastAsia="Times New Roman" w:cs="Times New Roman"/>
          <w:szCs w:val="24"/>
        </w:rPr>
        <w:t>)</w:t>
      </w:r>
    </w:p>
    <w:p w14:paraId="796CE851" w14:textId="77777777" w:rsidR="00E9701A" w:rsidRDefault="003308C2">
      <w:pPr>
        <w:spacing w:line="600" w:lineRule="auto"/>
        <w:ind w:firstLine="720"/>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 xml:space="preserve">Μάλιστα, ευχαριστούμε. </w:t>
      </w:r>
    </w:p>
    <w:p w14:paraId="796CE852" w14:textId="77777777" w:rsidR="00E9701A" w:rsidRDefault="003308C2">
      <w:pPr>
        <w:spacing w:line="600" w:lineRule="auto"/>
        <w:ind w:firstLine="720"/>
        <w:jc w:val="both"/>
        <w:rPr>
          <w:rFonts w:eastAsia="Times New Roman" w:cs="Times New Roman"/>
        </w:rPr>
      </w:pPr>
      <w:r w:rsidRPr="00732844">
        <w:rPr>
          <w:rFonts w:eastAsia="Times New Roman" w:cs="Times New Roman"/>
        </w:rPr>
        <w:lastRenderedPageBreak/>
        <w:t>Κυρίες και κύριοι συνάδελφοι, έ</w:t>
      </w:r>
      <w:r w:rsidRPr="00732844">
        <w:rPr>
          <w:rFonts w:eastAsia="Times New Roman" w:cs="Times New Roman"/>
        </w:rPr>
        <w:t>χω την τιμή να ανακοινώσω στο Σώμα ότι τη συνεδρίασή μας παρακολουθούν από τα άνω δυ</w:t>
      </w:r>
      <w:r>
        <w:rPr>
          <w:rFonts w:eastAsia="Times New Roman" w:cs="Times New Roman"/>
        </w:rPr>
        <w:t xml:space="preserve">τικά θεωρεία, αφού προηγουμένως </w:t>
      </w:r>
      <w:r w:rsidRPr="00732844">
        <w:rPr>
          <w:rFonts w:eastAsia="Times New Roman" w:cs="Times New Roman"/>
        </w:rPr>
        <w:t>ενημερώθηκαν για την ιστορία του κτηρίου και τον τρόπο οργάνωση</w:t>
      </w:r>
      <w:r>
        <w:rPr>
          <w:rFonts w:eastAsia="Times New Roman" w:cs="Times New Roman"/>
        </w:rPr>
        <w:t xml:space="preserve">ς και λειτουργίας της Βουλής, είκοσι επτά μαθήτριες και μαθητές και τέσσερις </w:t>
      </w:r>
      <w:r w:rsidRPr="00732844">
        <w:rPr>
          <w:rFonts w:eastAsia="Times New Roman" w:cs="Times New Roman"/>
        </w:rPr>
        <w:t>εκπα</w:t>
      </w:r>
      <w:r>
        <w:rPr>
          <w:rFonts w:eastAsia="Times New Roman" w:cs="Times New Roman"/>
        </w:rPr>
        <w:t xml:space="preserve">ιδευτικοί συνοδοί τους από το Δημοτικό Σχολείο </w:t>
      </w:r>
      <w:proofErr w:type="spellStart"/>
      <w:r>
        <w:rPr>
          <w:rFonts w:eastAsia="Times New Roman" w:cs="Times New Roman"/>
        </w:rPr>
        <w:t>Σούρπης</w:t>
      </w:r>
      <w:proofErr w:type="spellEnd"/>
      <w:r>
        <w:rPr>
          <w:rFonts w:eastAsia="Times New Roman" w:cs="Times New Roman"/>
        </w:rPr>
        <w:t xml:space="preserve"> Μαγνησίας</w:t>
      </w:r>
      <w:r w:rsidRPr="00732844">
        <w:rPr>
          <w:rFonts w:eastAsia="Times New Roman" w:cs="Times New Roman"/>
        </w:rPr>
        <w:t xml:space="preserve">. </w:t>
      </w:r>
    </w:p>
    <w:p w14:paraId="796CE853" w14:textId="77777777" w:rsidR="00E9701A" w:rsidRDefault="003308C2">
      <w:pPr>
        <w:spacing w:line="600" w:lineRule="auto"/>
        <w:ind w:firstLine="720"/>
        <w:jc w:val="both"/>
        <w:rPr>
          <w:rFonts w:eastAsia="Times New Roman" w:cs="Times New Roman"/>
        </w:rPr>
      </w:pPr>
      <w:r>
        <w:rPr>
          <w:rFonts w:eastAsia="Times New Roman" w:cs="Times New Roman"/>
        </w:rPr>
        <w:t>Καλώς ήρθατε στην ελληνική Βουλή, παιδιά!</w:t>
      </w:r>
      <w:r w:rsidRPr="00732844">
        <w:rPr>
          <w:rFonts w:eastAsia="Times New Roman" w:cs="Times New Roman"/>
        </w:rPr>
        <w:t xml:space="preserve"> </w:t>
      </w:r>
    </w:p>
    <w:p w14:paraId="796CE854" w14:textId="77777777" w:rsidR="00E9701A" w:rsidRDefault="003308C2">
      <w:pPr>
        <w:spacing w:line="600" w:lineRule="auto"/>
        <w:ind w:firstLine="720"/>
        <w:jc w:val="center"/>
        <w:rPr>
          <w:rFonts w:eastAsia="Times New Roman" w:cs="Times New Roman"/>
        </w:rPr>
      </w:pPr>
      <w:r w:rsidRPr="00732844">
        <w:rPr>
          <w:rFonts w:eastAsia="Times New Roman" w:cs="Times New Roman"/>
        </w:rPr>
        <w:t>(Χειροκροτήματα απ</w:t>
      </w:r>
      <w:r>
        <w:rPr>
          <w:rFonts w:eastAsia="Times New Roman" w:cs="Times New Roman"/>
        </w:rPr>
        <w:t>’</w:t>
      </w:r>
      <w:r w:rsidRPr="00732844">
        <w:rPr>
          <w:rFonts w:eastAsia="Times New Roman" w:cs="Times New Roman"/>
        </w:rPr>
        <w:t xml:space="preserve"> όλες τις πτέρυγες της Βουλής)</w:t>
      </w:r>
    </w:p>
    <w:p w14:paraId="796CE855" w14:textId="77777777" w:rsidR="00E9701A" w:rsidRDefault="003308C2">
      <w:pPr>
        <w:spacing w:line="600" w:lineRule="auto"/>
        <w:ind w:firstLine="720"/>
        <w:jc w:val="both"/>
        <w:rPr>
          <w:rFonts w:eastAsia="Times New Roman" w:cs="Times New Roman"/>
        </w:rPr>
      </w:pPr>
      <w:r>
        <w:rPr>
          <w:rFonts w:eastAsia="Times New Roman" w:cs="Times New Roman"/>
        </w:rPr>
        <w:t xml:space="preserve">Τον λόγο έχει ο συνάδελφος κ. Δημήτριος </w:t>
      </w:r>
      <w:proofErr w:type="spellStart"/>
      <w:r>
        <w:rPr>
          <w:rFonts w:eastAsia="Times New Roman" w:cs="Times New Roman"/>
        </w:rPr>
        <w:t>Καβαδέλλας</w:t>
      </w:r>
      <w:proofErr w:type="spellEnd"/>
      <w:r>
        <w:rPr>
          <w:rFonts w:eastAsia="Times New Roman" w:cs="Times New Roman"/>
        </w:rPr>
        <w:t xml:space="preserve"> από την Ένωση Κεντρώων. </w:t>
      </w:r>
    </w:p>
    <w:p w14:paraId="796CE856" w14:textId="77777777" w:rsidR="00E9701A" w:rsidRDefault="003308C2">
      <w:pPr>
        <w:spacing w:line="600" w:lineRule="auto"/>
        <w:ind w:firstLine="720"/>
        <w:jc w:val="both"/>
        <w:rPr>
          <w:rFonts w:eastAsia="Times New Roman" w:cs="Times New Roman"/>
        </w:rPr>
      </w:pPr>
      <w:r>
        <w:rPr>
          <w:rFonts w:eastAsia="Times New Roman" w:cs="Times New Roman"/>
          <w:b/>
        </w:rPr>
        <w:t xml:space="preserve">ΔΗΜΗΤΡΙΟΣ ΚΑΒΑΔΕΛΛΑΣ: </w:t>
      </w:r>
      <w:r>
        <w:rPr>
          <w:rFonts w:eastAsia="Times New Roman" w:cs="Times New Roman"/>
        </w:rPr>
        <w:t xml:space="preserve">Ευχαριστώ πολύ, κύριε Πρόεδρε. </w:t>
      </w:r>
    </w:p>
    <w:p w14:paraId="796CE857" w14:textId="77777777" w:rsidR="00E9701A" w:rsidRDefault="003308C2">
      <w:pPr>
        <w:spacing w:line="600" w:lineRule="auto"/>
        <w:ind w:firstLine="720"/>
        <w:jc w:val="both"/>
        <w:rPr>
          <w:rFonts w:eastAsia="Times New Roman" w:cs="Times New Roman"/>
        </w:rPr>
      </w:pPr>
      <w:r>
        <w:rPr>
          <w:rFonts w:eastAsia="Times New Roman" w:cs="Times New Roman"/>
        </w:rPr>
        <w:t>Κυρίες και κύριοι συνάδελφοι, συζητάμε σήμερα στην Ολομέλεια το σχέδιο νόμου του Υπουργείου Πολιτισμού και Αθλητισμού με τίτλο «Ίδρυση Μητροπολιτικού Οργανισμού Μουσείου Εικαστικών Τεχνών Θεσσαλονίκης».</w:t>
      </w:r>
      <w:r>
        <w:rPr>
          <w:rFonts w:eastAsia="Times New Roman" w:cs="Times New Roman"/>
        </w:rPr>
        <w:t xml:space="preserve"> </w:t>
      </w:r>
    </w:p>
    <w:p w14:paraId="796CE858" w14:textId="77777777" w:rsidR="00E9701A" w:rsidRDefault="003308C2">
      <w:pPr>
        <w:spacing w:line="600" w:lineRule="auto"/>
        <w:ind w:firstLine="720"/>
        <w:jc w:val="both"/>
        <w:rPr>
          <w:rFonts w:eastAsia="Times New Roman" w:cs="Times New Roman"/>
        </w:rPr>
      </w:pPr>
      <w:r>
        <w:rPr>
          <w:rFonts w:eastAsia="Times New Roman" w:cs="Times New Roman"/>
        </w:rPr>
        <w:lastRenderedPageBreak/>
        <w:t>Η πολύπαθη, η ξεχασμένη, η αδικημένη Θεσσαλονίκη δικαιούται πάρα πολλά.</w:t>
      </w:r>
    </w:p>
    <w:p w14:paraId="796CE859" w14:textId="77777777" w:rsidR="00E9701A" w:rsidRDefault="003308C2">
      <w:pPr>
        <w:spacing w:line="600" w:lineRule="auto"/>
        <w:ind w:firstLine="720"/>
        <w:jc w:val="both"/>
        <w:rPr>
          <w:rFonts w:eastAsia="Times New Roman" w:cs="Times New Roman"/>
        </w:rPr>
      </w:pPr>
      <w:r>
        <w:rPr>
          <w:rFonts w:eastAsia="Times New Roman" w:cs="Times New Roman"/>
        </w:rPr>
        <w:t xml:space="preserve">Για την Ελλάδα, όμως, ο πολιτισμός έχει ιδιαίτερη σημασία. Βρίσκεται στο </w:t>
      </w:r>
      <w:r>
        <w:rPr>
          <w:rFonts w:eastAsia="Times New Roman" w:cs="Times New Roman"/>
          <w:lang w:val="en-US"/>
        </w:rPr>
        <w:t>DNA</w:t>
      </w:r>
      <w:r>
        <w:rPr>
          <w:rFonts w:eastAsia="Times New Roman" w:cs="Times New Roman"/>
        </w:rPr>
        <w:t xml:space="preserve"> των Ελλήνων, βρίσκεται στο </w:t>
      </w:r>
      <w:r>
        <w:rPr>
          <w:rFonts w:eastAsia="Times New Roman" w:cs="Times New Roman"/>
          <w:lang w:val="en-US"/>
        </w:rPr>
        <w:t>DNA</w:t>
      </w:r>
      <w:r>
        <w:rPr>
          <w:rFonts w:eastAsia="Times New Roman" w:cs="Times New Roman"/>
        </w:rPr>
        <w:t xml:space="preserve"> της Ελλάδας μας. Είναι μια χώρα-ανάχωμα η Ελλάδα, μια χώρα που η μοίρα την</w:t>
      </w:r>
      <w:r>
        <w:rPr>
          <w:rFonts w:eastAsia="Times New Roman" w:cs="Times New Roman"/>
        </w:rPr>
        <w:t xml:space="preserve"> έχει φέρει να βρίσκεται σε σταυροδρόμι πολιτισμών. Έχει πολεμήσει πολύ και έχει επιβιώσει και θα επιβιώνει για πάντα. Από την άλλη, ταυτόχρονα έχει καταφέρει να δημιουργεί πολιτισμό με πανανθρώπινη αξία. Είναι ανάγκη ζωτικής σημασίας να διαφυλάξουμε τον π</w:t>
      </w:r>
      <w:r>
        <w:rPr>
          <w:rFonts w:eastAsia="Times New Roman" w:cs="Times New Roman"/>
        </w:rPr>
        <w:t xml:space="preserve">ολιτιστικό μας πλούτο. </w:t>
      </w:r>
    </w:p>
    <w:p w14:paraId="796CE85A" w14:textId="77777777" w:rsidR="00E9701A" w:rsidRDefault="003308C2">
      <w:pPr>
        <w:spacing w:line="600" w:lineRule="auto"/>
        <w:ind w:firstLine="720"/>
        <w:jc w:val="both"/>
        <w:rPr>
          <w:rFonts w:eastAsia="Times New Roman" w:cs="Times New Roman"/>
        </w:rPr>
      </w:pPr>
      <w:r>
        <w:rPr>
          <w:rFonts w:eastAsia="Times New Roman" w:cs="Times New Roman"/>
        </w:rPr>
        <w:t>Δεν είναι μόνο ότι ιδιαίτερα σήμερα έχει σημαίνοντα ρόλο ο πολιτιστικός τουρισμός, ο οποίος αποτελεί και ισχυρό χαρτί της οικονομικής επιβίωσής μας, αφού θα αποφέρει πολύτιμα έσοδα για τον τόπο. Είναι και το άλλο, ότι η διαφύλαξη το</w:t>
      </w:r>
      <w:r>
        <w:rPr>
          <w:rFonts w:eastAsia="Times New Roman" w:cs="Times New Roman"/>
        </w:rPr>
        <w:t>υ πολιτιστικού μας πλούτου κρατά ζωντανή την ταυτότητά μας για το παρόν και για το μέλλον κάτω από την απειλή πολυπολιτισμικών θεωριών και επιρροών δήθεν πολιτισμών που ακρωτηριάζουν τις γυναίκες, που επιβάλλουν τις ανισότητες ανάμεσα στα δύο φύλα. Σύντομα</w:t>
      </w:r>
      <w:r>
        <w:rPr>
          <w:rFonts w:eastAsia="Times New Roman" w:cs="Times New Roman"/>
        </w:rPr>
        <w:t xml:space="preserve"> θα κληθούμε να το αντιμετωπίσουμε αυτό. </w:t>
      </w:r>
    </w:p>
    <w:p w14:paraId="796CE85B" w14:textId="77777777" w:rsidR="00E9701A" w:rsidRDefault="003308C2">
      <w:pPr>
        <w:spacing w:line="600" w:lineRule="auto"/>
        <w:ind w:firstLine="720"/>
        <w:jc w:val="both"/>
        <w:rPr>
          <w:rFonts w:eastAsia="Times New Roman" w:cs="Times New Roman"/>
        </w:rPr>
      </w:pPr>
      <w:r>
        <w:rPr>
          <w:rFonts w:eastAsia="Times New Roman" w:cs="Times New Roman"/>
        </w:rPr>
        <w:lastRenderedPageBreak/>
        <w:t xml:space="preserve">Σε αυτό το πλαίσιο, λοιπόν, πρέπει όλοι να «βάλουμε πλάτη». Δεν νοείται να επιτρέπονται φαινόμενα βανδαλισμών ιστορικών εκθεμάτων των μουσείων μας. Δεν υπάρχει καμμία αιτιολογία, καμμία ανοχή. </w:t>
      </w:r>
    </w:p>
    <w:p w14:paraId="796CE85C"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Δεν νοείται η μη καταπολέμηση της αρχαιοκαπηλίας. Προχθές έκαναν μια συνάντηση σε μια ταβέρνα κάτι δήθεν αρχαιολόγοι και ξέχασαν στην είσοδο έναν σάκο με κτερίσματα, με αρχαιότητες. Δεν νοούνται οι πολύωρες αναμονές σε ουρές εκδοτηρίων και πρέπει να βρεθεί</w:t>
      </w:r>
      <w:r>
        <w:rPr>
          <w:rFonts w:eastAsia="Times New Roman" w:cs="Times New Roman"/>
          <w:szCs w:val="24"/>
        </w:rPr>
        <w:t xml:space="preserve"> κάποια λύση στο ζήτημα της </w:t>
      </w:r>
      <w:proofErr w:type="spellStart"/>
      <w:r>
        <w:rPr>
          <w:rFonts w:eastAsia="Times New Roman" w:cs="Times New Roman"/>
          <w:szCs w:val="24"/>
        </w:rPr>
        <w:t>επισκεψιμότητας</w:t>
      </w:r>
      <w:proofErr w:type="spellEnd"/>
      <w:r>
        <w:rPr>
          <w:rFonts w:eastAsia="Times New Roman" w:cs="Times New Roman"/>
          <w:szCs w:val="24"/>
        </w:rPr>
        <w:t>. Συνδικαλιστές εκβιάζουν κλείνοντας αρχαιολογικούς χώρους και στερώντας βεβαίως σε ανθρώπους που έχουν ταξιδέψει από την άκρη του κόσμου τη δυνατότητα να χαρούν και αυτοί και να αναγνωρίσουν το μεγαλείο της Ελλάδ</w:t>
      </w:r>
      <w:r>
        <w:rPr>
          <w:rFonts w:eastAsia="Times New Roman" w:cs="Times New Roman"/>
          <w:szCs w:val="24"/>
        </w:rPr>
        <w:t>ας.</w:t>
      </w:r>
    </w:p>
    <w:p w14:paraId="796CE85D"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Πρόκειται να νομοθετήσουμε για ένα ζήτημα καίριας σημασίας για την πόλη της Θεσσαλονίκης, καθώς και για τους ανθρώπους της </w:t>
      </w:r>
      <w:r>
        <w:rPr>
          <w:rFonts w:eastAsia="Times New Roman" w:cs="Times New Roman"/>
          <w:szCs w:val="24"/>
        </w:rPr>
        <w:t>τ</w:t>
      </w:r>
      <w:r>
        <w:rPr>
          <w:rFonts w:eastAsia="Times New Roman" w:cs="Times New Roman"/>
          <w:szCs w:val="24"/>
        </w:rPr>
        <w:t xml:space="preserve">έχνης. Εδώ τίθεται ένα ερώτημα: Ποιος θα επιλέγει και θα χαρακτηρίζει τι είναι αυτή η </w:t>
      </w:r>
      <w:r>
        <w:rPr>
          <w:rFonts w:eastAsia="Times New Roman" w:cs="Times New Roman"/>
          <w:szCs w:val="24"/>
        </w:rPr>
        <w:t>τ</w:t>
      </w:r>
      <w:r>
        <w:rPr>
          <w:rFonts w:eastAsia="Times New Roman" w:cs="Times New Roman"/>
          <w:szCs w:val="24"/>
        </w:rPr>
        <w:t>έχνη; Είναι σύγχρονη, είναι παλαιότερη; Π</w:t>
      </w:r>
      <w:r>
        <w:rPr>
          <w:rFonts w:eastAsia="Times New Roman" w:cs="Times New Roman"/>
          <w:szCs w:val="24"/>
        </w:rPr>
        <w:t>οια θα είναι τα κριτήρια; Θα είναι πολιτισμικά ή πολιτικά; Εδώ υπάρχει έντονη αμφιβολία προσωπικά δική μου.</w:t>
      </w:r>
    </w:p>
    <w:p w14:paraId="796CE85E"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Όμως, γιατί ενώ το ζήτημα -ερευνητικά τουλάχιστον- έχει κλείσει από το 2017, δηλαδή η διεύθυνση του προβλήματος της συνένωσης των μουσείων ήδη από τ</w:t>
      </w:r>
      <w:r>
        <w:rPr>
          <w:rFonts w:eastAsia="Times New Roman" w:cs="Times New Roman"/>
          <w:szCs w:val="24"/>
        </w:rPr>
        <w:t>ην άνοιξη του 2017 έχει αναδειχθεί δημοσιογραφικά και η δημόσια διαβούλευση για το σχέδιο νόμου εξελίχθηκε στις αρχές του καλοκαιριού του 2017, φτάσαμε λίγο πριν από τις δημοτικές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εθνικές εκλογές να το συζητούμε; Μάλλον γιατί κάποιες αριστερίστικες οργαν</w:t>
      </w:r>
      <w:r>
        <w:rPr>
          <w:rFonts w:eastAsia="Times New Roman" w:cs="Times New Roman"/>
          <w:szCs w:val="24"/>
        </w:rPr>
        <w:t xml:space="preserve">ώσεις είχαν και έχουν καταλάβει κτήρια προοριζόμενα για στέγαση συλλογών και δεν θέλετε να τους στεναχωρήσετε. Όπως πάντα, καθυστερήσεις, αναποφασιστικότητα! </w:t>
      </w:r>
    </w:p>
    <w:p w14:paraId="796CE85F"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Και για να μπω επί της ουσίας, το σχέδιο νόμου αποτελείται από είκοσι άρθρα. </w:t>
      </w:r>
    </w:p>
    <w:p w14:paraId="796CE860"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Συγκεκριμένα, στο ά</w:t>
      </w:r>
      <w:r>
        <w:rPr>
          <w:rFonts w:eastAsia="Times New Roman" w:cs="Times New Roman"/>
          <w:szCs w:val="24"/>
        </w:rPr>
        <w:t xml:space="preserve">ρθρο 1, που αφορά τη νομική μορφή και τον σκοπό του </w:t>
      </w:r>
      <w:r>
        <w:rPr>
          <w:rFonts w:eastAsia="Times New Roman" w:cs="Times New Roman"/>
          <w:szCs w:val="24"/>
        </w:rPr>
        <w:t>μ</w:t>
      </w:r>
      <w:r>
        <w:rPr>
          <w:rFonts w:eastAsia="Times New Roman" w:cs="Times New Roman"/>
          <w:szCs w:val="24"/>
        </w:rPr>
        <w:t xml:space="preserve">ητροπολιτικού </w:t>
      </w:r>
      <w:r>
        <w:rPr>
          <w:rFonts w:eastAsia="Times New Roman" w:cs="Times New Roman"/>
          <w:szCs w:val="24"/>
        </w:rPr>
        <w:t>ο</w:t>
      </w:r>
      <w:r>
        <w:rPr>
          <w:rFonts w:eastAsia="Times New Roman" w:cs="Times New Roman"/>
          <w:szCs w:val="24"/>
        </w:rPr>
        <w:t>ργανισμού, θα ψηφίσουμε «</w:t>
      </w:r>
      <w:r>
        <w:rPr>
          <w:rFonts w:eastAsia="Times New Roman" w:cs="Times New Roman"/>
          <w:szCs w:val="24"/>
        </w:rPr>
        <w:t>ναι</w:t>
      </w:r>
      <w:r>
        <w:rPr>
          <w:rFonts w:eastAsia="Times New Roman" w:cs="Times New Roman"/>
          <w:szCs w:val="24"/>
        </w:rPr>
        <w:t>».</w:t>
      </w:r>
    </w:p>
    <w:p w14:paraId="796CE861"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Το άρθρο 2 αφορά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Εδώ θα πούμε «</w:t>
      </w:r>
      <w:r>
        <w:rPr>
          <w:rFonts w:eastAsia="Times New Roman" w:cs="Times New Roman"/>
          <w:szCs w:val="24"/>
        </w:rPr>
        <w:t>παρών</w:t>
      </w:r>
      <w:r>
        <w:rPr>
          <w:rFonts w:eastAsia="Times New Roman" w:cs="Times New Roman"/>
          <w:szCs w:val="24"/>
        </w:rPr>
        <w:t>», γιατί ασφαλώς θα είναι όλοι δικοί σας.</w:t>
      </w:r>
    </w:p>
    <w:p w14:paraId="796CE862"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Στο άρθρο 3 για 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δ</w:t>
      </w:r>
      <w:r>
        <w:rPr>
          <w:rFonts w:eastAsia="Times New Roman" w:cs="Times New Roman"/>
          <w:szCs w:val="24"/>
        </w:rPr>
        <w:t>ιευθυντή θα πούμε «</w:t>
      </w:r>
      <w:r>
        <w:rPr>
          <w:rFonts w:eastAsia="Times New Roman" w:cs="Times New Roman"/>
          <w:szCs w:val="24"/>
        </w:rPr>
        <w:t>παρών</w:t>
      </w:r>
      <w:r>
        <w:rPr>
          <w:rFonts w:eastAsia="Times New Roman" w:cs="Times New Roman"/>
          <w:szCs w:val="24"/>
        </w:rPr>
        <w:t>».</w:t>
      </w:r>
    </w:p>
    <w:p w14:paraId="796CE863"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4 για τη </w:t>
      </w:r>
      <w:r>
        <w:rPr>
          <w:rFonts w:eastAsia="Times New Roman" w:cs="Times New Roman"/>
          <w:szCs w:val="24"/>
        </w:rPr>
        <w:t>δ</w:t>
      </w:r>
      <w:r>
        <w:rPr>
          <w:rFonts w:eastAsia="Times New Roman" w:cs="Times New Roman"/>
          <w:szCs w:val="24"/>
        </w:rPr>
        <w:t xml:space="preserve">ιάρθρωση των </w:t>
      </w:r>
      <w:r>
        <w:rPr>
          <w:rFonts w:eastAsia="Times New Roman" w:cs="Times New Roman"/>
          <w:szCs w:val="24"/>
        </w:rPr>
        <w:t>δ</w:t>
      </w:r>
      <w:r>
        <w:rPr>
          <w:rFonts w:eastAsia="Times New Roman" w:cs="Times New Roman"/>
          <w:szCs w:val="24"/>
        </w:rPr>
        <w:t xml:space="preserve">ιευθύνσεων και την </w:t>
      </w:r>
      <w:r>
        <w:rPr>
          <w:rFonts w:eastAsia="Times New Roman" w:cs="Times New Roman"/>
          <w:szCs w:val="24"/>
        </w:rPr>
        <w:t>κ</w:t>
      </w:r>
      <w:r>
        <w:rPr>
          <w:rFonts w:eastAsia="Times New Roman" w:cs="Times New Roman"/>
          <w:szCs w:val="24"/>
        </w:rPr>
        <w:t xml:space="preserve">αλλιτεχνική </w:t>
      </w:r>
      <w:r>
        <w:rPr>
          <w:rFonts w:eastAsia="Times New Roman" w:cs="Times New Roman"/>
          <w:szCs w:val="24"/>
        </w:rPr>
        <w:t>ε</w:t>
      </w:r>
      <w:r>
        <w:rPr>
          <w:rFonts w:eastAsia="Times New Roman" w:cs="Times New Roman"/>
          <w:szCs w:val="24"/>
        </w:rPr>
        <w:t>πιτροπή, θα πούμε και εκεί «</w:t>
      </w:r>
      <w:r>
        <w:rPr>
          <w:rFonts w:eastAsia="Times New Roman" w:cs="Times New Roman"/>
          <w:szCs w:val="24"/>
        </w:rPr>
        <w:t>παρών</w:t>
      </w:r>
      <w:r>
        <w:rPr>
          <w:rFonts w:eastAsia="Times New Roman" w:cs="Times New Roman"/>
          <w:szCs w:val="24"/>
        </w:rPr>
        <w:t>».</w:t>
      </w:r>
    </w:p>
    <w:p w14:paraId="796CE864"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Στο άρθρο 5 για τη Διεύθυνση Μοντέρνας Τέχνης, που αφορά το Μουσείο Μοντέρνας Τέχνης και τη Συλλογή Κωστάκη, θα πούμε «</w:t>
      </w:r>
      <w:r>
        <w:rPr>
          <w:rFonts w:eastAsia="Times New Roman" w:cs="Times New Roman"/>
          <w:szCs w:val="24"/>
        </w:rPr>
        <w:t>ναι</w:t>
      </w:r>
      <w:r>
        <w:rPr>
          <w:rFonts w:eastAsia="Times New Roman" w:cs="Times New Roman"/>
          <w:szCs w:val="24"/>
        </w:rPr>
        <w:t>».</w:t>
      </w:r>
    </w:p>
    <w:p w14:paraId="796CE865"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Για τη Διεύθυνση Σύγχρονης </w:t>
      </w:r>
      <w:r>
        <w:rPr>
          <w:rFonts w:eastAsia="Times New Roman" w:cs="Times New Roman"/>
          <w:szCs w:val="24"/>
        </w:rPr>
        <w:t>Τέχνης, που αφορά το Μουσείο Σύγχρονης Τέχνης, τις Συλλογές Μακεδονικού Μουσείου και Κρατικού Μουσείου Σύγχρονης Τέχνης, θα πούμε «</w:t>
      </w:r>
      <w:r>
        <w:rPr>
          <w:rFonts w:eastAsia="Times New Roman" w:cs="Times New Roman"/>
          <w:szCs w:val="24"/>
        </w:rPr>
        <w:t>ναι</w:t>
      </w:r>
      <w:r>
        <w:rPr>
          <w:rFonts w:eastAsia="Times New Roman" w:cs="Times New Roman"/>
          <w:szCs w:val="24"/>
        </w:rPr>
        <w:t>».</w:t>
      </w:r>
    </w:p>
    <w:p w14:paraId="796CE866"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Στο άρθρο 7 για το Τμήμα Σύγχρονης Γλυπτικής, που αφορά το Μουσείο Μυλωνά, θα πούμε «</w:t>
      </w:r>
      <w:r>
        <w:rPr>
          <w:rFonts w:eastAsia="Times New Roman" w:cs="Times New Roman"/>
          <w:szCs w:val="24"/>
        </w:rPr>
        <w:t>ναι</w:t>
      </w:r>
      <w:r>
        <w:rPr>
          <w:rFonts w:eastAsia="Times New Roman" w:cs="Times New Roman"/>
          <w:szCs w:val="24"/>
        </w:rPr>
        <w:t>».</w:t>
      </w:r>
    </w:p>
    <w:p w14:paraId="796CE867"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Στο άρθρο 8 για τη Διεύθυνση</w:t>
      </w:r>
      <w:r>
        <w:rPr>
          <w:rFonts w:eastAsia="Times New Roman" w:cs="Times New Roman"/>
          <w:szCs w:val="24"/>
        </w:rPr>
        <w:t xml:space="preserve"> Φωτογραφίας, που αφορά το Μουσείο Φωτογραφίας Θεσσαλονίκης, θα πούμε «</w:t>
      </w:r>
      <w:r w:rsidRPr="00723E5D">
        <w:rPr>
          <w:rFonts w:eastAsia="Times New Roman" w:cs="Times New Roman"/>
          <w:szCs w:val="24"/>
        </w:rPr>
        <w:t>παρών</w:t>
      </w:r>
      <w:r>
        <w:rPr>
          <w:rFonts w:eastAsia="Times New Roman" w:cs="Times New Roman"/>
          <w:szCs w:val="24"/>
        </w:rPr>
        <w:t xml:space="preserve">», διότι υπάρχει υπερβολική χρηματοδοτική πρόβλεψη για το συγκεκριμένο </w:t>
      </w:r>
      <w:r>
        <w:rPr>
          <w:rFonts w:eastAsia="Times New Roman" w:cs="Times New Roman"/>
          <w:szCs w:val="24"/>
        </w:rPr>
        <w:t>μ</w:t>
      </w:r>
      <w:r>
        <w:rPr>
          <w:rFonts w:eastAsia="Times New Roman" w:cs="Times New Roman"/>
          <w:szCs w:val="24"/>
        </w:rPr>
        <w:t>ουσείο.</w:t>
      </w:r>
    </w:p>
    <w:p w14:paraId="796CE868"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Στο άρθρο 9 για το Πειραματικό Κέντρο Ερευνών θα πούμε «</w:t>
      </w:r>
      <w:r>
        <w:rPr>
          <w:rFonts w:eastAsia="Times New Roman" w:cs="Times New Roman"/>
          <w:szCs w:val="24"/>
        </w:rPr>
        <w:t>παρών</w:t>
      </w:r>
      <w:r>
        <w:rPr>
          <w:rFonts w:eastAsia="Times New Roman" w:cs="Times New Roman"/>
          <w:szCs w:val="24"/>
        </w:rPr>
        <w:t>».</w:t>
      </w:r>
    </w:p>
    <w:p w14:paraId="796CE869"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Στο άρθρο 10 για τις ενιαίες διοικητ</w:t>
      </w:r>
      <w:r>
        <w:rPr>
          <w:rFonts w:eastAsia="Times New Roman" w:cs="Times New Roman"/>
          <w:szCs w:val="24"/>
        </w:rPr>
        <w:t>ικές και βοηθητικές υπηρεσίες και το προσωπικό θα πούμε «</w:t>
      </w:r>
      <w:r>
        <w:rPr>
          <w:rFonts w:eastAsia="Times New Roman" w:cs="Times New Roman"/>
          <w:szCs w:val="24"/>
        </w:rPr>
        <w:t>όχι</w:t>
      </w:r>
      <w:r>
        <w:rPr>
          <w:rFonts w:eastAsia="Times New Roman" w:cs="Times New Roman"/>
          <w:szCs w:val="24"/>
        </w:rPr>
        <w:t xml:space="preserve">», γιατί πρόκειται για </w:t>
      </w:r>
      <w:r>
        <w:rPr>
          <w:rFonts w:eastAsia="Times New Roman" w:cs="Times New Roman"/>
          <w:szCs w:val="24"/>
        </w:rPr>
        <w:lastRenderedPageBreak/>
        <w:t>ρουσφετολογικές τοποθετήσεις διευθυντών με τεράστιες αποδοχές.</w:t>
      </w:r>
    </w:p>
    <w:p w14:paraId="796CE86A"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Στο άρθρο 11 για την περιουσία θα πούμε «</w:t>
      </w:r>
      <w:r>
        <w:rPr>
          <w:rFonts w:eastAsia="Times New Roman" w:cs="Times New Roman"/>
          <w:szCs w:val="24"/>
        </w:rPr>
        <w:t>ναι</w:t>
      </w:r>
      <w:r>
        <w:rPr>
          <w:rFonts w:eastAsia="Times New Roman" w:cs="Times New Roman"/>
          <w:szCs w:val="24"/>
        </w:rPr>
        <w:t>».</w:t>
      </w:r>
    </w:p>
    <w:p w14:paraId="796CE86B"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Στο άρθρο 12 για τους πόρους θα πούμε «</w:t>
      </w:r>
      <w:r>
        <w:rPr>
          <w:rFonts w:eastAsia="Times New Roman" w:cs="Times New Roman"/>
          <w:szCs w:val="24"/>
        </w:rPr>
        <w:t>όχι</w:t>
      </w:r>
      <w:r>
        <w:rPr>
          <w:rFonts w:eastAsia="Times New Roman" w:cs="Times New Roman"/>
          <w:szCs w:val="24"/>
        </w:rPr>
        <w:t>».</w:t>
      </w:r>
    </w:p>
    <w:p w14:paraId="796CE86C"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Στο άρθρο 13 για τ</w:t>
      </w:r>
      <w:r>
        <w:rPr>
          <w:rFonts w:eastAsia="Times New Roman" w:cs="Times New Roman"/>
          <w:szCs w:val="24"/>
        </w:rPr>
        <w:t>ην οικονομική διαχείριση και τον έλεγχο θα πούμε «</w:t>
      </w:r>
      <w:r>
        <w:rPr>
          <w:rFonts w:eastAsia="Times New Roman" w:cs="Times New Roman"/>
          <w:szCs w:val="24"/>
        </w:rPr>
        <w:t>όχι</w:t>
      </w:r>
      <w:r>
        <w:rPr>
          <w:rFonts w:eastAsia="Times New Roman" w:cs="Times New Roman"/>
          <w:szCs w:val="24"/>
        </w:rPr>
        <w:t>». Είναι σαφές γιατί λέμε «</w:t>
      </w:r>
      <w:r>
        <w:rPr>
          <w:rFonts w:eastAsia="Times New Roman" w:cs="Times New Roman"/>
          <w:szCs w:val="24"/>
        </w:rPr>
        <w:t>όχι</w:t>
      </w:r>
      <w:r>
        <w:rPr>
          <w:rFonts w:eastAsia="Times New Roman" w:cs="Times New Roman"/>
          <w:szCs w:val="24"/>
        </w:rPr>
        <w:t>».</w:t>
      </w:r>
    </w:p>
    <w:p w14:paraId="796CE86D"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Στο άρθρο 14 για τις μεταβατικές και τελικές διατάξεις, θα πούμε «</w:t>
      </w:r>
      <w:r>
        <w:rPr>
          <w:rFonts w:eastAsia="Times New Roman" w:cs="Times New Roman"/>
          <w:szCs w:val="24"/>
        </w:rPr>
        <w:t>ναι</w:t>
      </w:r>
      <w:r>
        <w:rPr>
          <w:rFonts w:eastAsia="Times New Roman" w:cs="Times New Roman"/>
          <w:szCs w:val="24"/>
        </w:rPr>
        <w:t>».</w:t>
      </w:r>
    </w:p>
    <w:p w14:paraId="796CE86E"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Στα άρθρα 15 και 16 για τις κυρώσεις συμβάσεων μεταξύ των μουσείων θα πούμε «</w:t>
      </w:r>
      <w:r>
        <w:rPr>
          <w:rFonts w:eastAsia="Times New Roman" w:cs="Times New Roman"/>
          <w:szCs w:val="24"/>
        </w:rPr>
        <w:t>ναι</w:t>
      </w:r>
      <w:r>
        <w:rPr>
          <w:rFonts w:eastAsia="Times New Roman" w:cs="Times New Roman"/>
          <w:szCs w:val="24"/>
        </w:rPr>
        <w:t>».</w:t>
      </w:r>
    </w:p>
    <w:p w14:paraId="796CE86F"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Στο άρθρο 17 γι</w:t>
      </w:r>
      <w:r>
        <w:rPr>
          <w:rFonts w:eastAsia="Times New Roman" w:cs="Times New Roman"/>
          <w:szCs w:val="24"/>
        </w:rPr>
        <w:t>α τις καταργούμενες διατάξεις θα πούμε «</w:t>
      </w:r>
      <w:r>
        <w:rPr>
          <w:rFonts w:eastAsia="Times New Roman" w:cs="Times New Roman"/>
          <w:szCs w:val="24"/>
        </w:rPr>
        <w:t>ναι</w:t>
      </w:r>
      <w:r>
        <w:rPr>
          <w:rFonts w:eastAsia="Times New Roman" w:cs="Times New Roman"/>
          <w:szCs w:val="24"/>
        </w:rPr>
        <w:t>».</w:t>
      </w:r>
    </w:p>
    <w:p w14:paraId="796CE870"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Όσον αφορά στις τροπολογίες άλλων Υπουργείων που ενσωματώθηκαν στο σχέδιο νόμου και κάποιες έτερες τροπολογίες που ήρθαν αργότερα, θα πούμε «</w:t>
      </w:r>
      <w:r>
        <w:rPr>
          <w:rFonts w:eastAsia="Times New Roman" w:cs="Times New Roman"/>
          <w:szCs w:val="24"/>
        </w:rPr>
        <w:t>ναι</w:t>
      </w:r>
      <w:r>
        <w:rPr>
          <w:rFonts w:eastAsia="Times New Roman" w:cs="Times New Roman"/>
          <w:szCs w:val="24"/>
        </w:rPr>
        <w:t xml:space="preserve">» στην τροπολογία 1779/34 με ημερομηνία κατάθεσης 10-10-2018, που </w:t>
      </w:r>
      <w:r>
        <w:rPr>
          <w:rFonts w:eastAsia="Times New Roman" w:cs="Times New Roman"/>
          <w:szCs w:val="24"/>
        </w:rPr>
        <w:t xml:space="preserve">αφορά ρύθμιση θεμάτων Υπουργείου Εσωτερικών, τροποποίηση διατάξεων του ν.3852/2010, σχετικά με τη συγχώνευση κοινωφελών </w:t>
      </w:r>
      <w:r>
        <w:rPr>
          <w:rFonts w:eastAsia="Times New Roman" w:cs="Times New Roman"/>
          <w:szCs w:val="24"/>
        </w:rPr>
        <w:lastRenderedPageBreak/>
        <w:t>επιχειρήσεων των δήμων. Επίσης στην υπ’ αριθμόν 1781/35 με ημερομηνία κατάθεσης 16-10-2018 θα πούμε «</w:t>
      </w:r>
      <w:r>
        <w:rPr>
          <w:rFonts w:eastAsia="Times New Roman" w:cs="Times New Roman"/>
          <w:szCs w:val="24"/>
        </w:rPr>
        <w:t>παρών</w:t>
      </w:r>
      <w:r>
        <w:rPr>
          <w:rFonts w:eastAsia="Times New Roman" w:cs="Times New Roman"/>
          <w:szCs w:val="24"/>
        </w:rPr>
        <w:t>», γιατί αφορά θέματα πρωτοβάθ</w:t>
      </w:r>
      <w:r>
        <w:rPr>
          <w:rFonts w:eastAsia="Times New Roman" w:cs="Times New Roman"/>
          <w:szCs w:val="24"/>
        </w:rPr>
        <w:t>μιας και δευτεροβάθμιας εκπαίδευσης. Εδώ χρειάζεται μια μεγάλη κουβέντα.</w:t>
      </w:r>
    </w:p>
    <w:p w14:paraId="796CE871"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Στην τροπολογία 1784/36 με ημερομηνία κατάθεσης 22-10-2018, που αφορά την παράταση των προθεσμιών υποβολής αντιρρήσεων κατά των αναρτημένων δασικών χαρτών, ψηφίζουμε «</w:t>
      </w:r>
      <w:r>
        <w:rPr>
          <w:rFonts w:eastAsia="Times New Roman" w:cs="Times New Roman"/>
          <w:szCs w:val="24"/>
        </w:rPr>
        <w:t>ναι</w:t>
      </w:r>
      <w:r>
        <w:rPr>
          <w:rFonts w:eastAsia="Times New Roman" w:cs="Times New Roman"/>
          <w:szCs w:val="24"/>
        </w:rPr>
        <w:t>».</w:t>
      </w:r>
    </w:p>
    <w:p w14:paraId="796CE872"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Και στην τ</w:t>
      </w:r>
      <w:r>
        <w:rPr>
          <w:rFonts w:eastAsia="Times New Roman" w:cs="Times New Roman"/>
          <w:szCs w:val="24"/>
        </w:rPr>
        <w:t>ροπολογία 1785/37 με ημερομηνία κατάθεσης 22-10-2018 που αφορά την παραχώρηση έκτασης για ενενήντα εννέα έτη στον «</w:t>
      </w:r>
      <w:proofErr w:type="spellStart"/>
      <w:r>
        <w:rPr>
          <w:rFonts w:eastAsia="Times New Roman" w:cs="Times New Roman"/>
          <w:szCs w:val="24"/>
        </w:rPr>
        <w:t>Πανθεσσαλονίκειο</w:t>
      </w:r>
      <w:proofErr w:type="spellEnd"/>
      <w:r>
        <w:rPr>
          <w:rFonts w:eastAsia="Times New Roman" w:cs="Times New Roman"/>
          <w:szCs w:val="24"/>
        </w:rPr>
        <w:t xml:space="preserve"> Αθλητικό Όμιλο </w:t>
      </w:r>
      <w:proofErr w:type="spellStart"/>
      <w:r>
        <w:rPr>
          <w:rFonts w:eastAsia="Times New Roman" w:cs="Times New Roman"/>
          <w:szCs w:val="24"/>
        </w:rPr>
        <w:t>Κωνσταντινουπολιτών</w:t>
      </w:r>
      <w:proofErr w:type="spellEnd"/>
      <w:r>
        <w:rPr>
          <w:rFonts w:eastAsia="Times New Roman" w:cs="Times New Roman"/>
          <w:szCs w:val="24"/>
        </w:rPr>
        <w:t xml:space="preserve">» -δηλαδή, τον ΠΑΟΚ- για την ανέγερση νέων αθλητικών εγκαταστάσεων του </w:t>
      </w:r>
      <w:r>
        <w:rPr>
          <w:rFonts w:eastAsia="Times New Roman" w:cs="Times New Roman"/>
          <w:szCs w:val="24"/>
        </w:rPr>
        <w:t>σ</w:t>
      </w:r>
      <w:r>
        <w:rPr>
          <w:rFonts w:eastAsia="Times New Roman" w:cs="Times New Roman"/>
          <w:szCs w:val="24"/>
        </w:rPr>
        <w:t>ωματείου, θα ψηφίσ</w:t>
      </w:r>
      <w:r>
        <w:rPr>
          <w:rFonts w:eastAsia="Times New Roman" w:cs="Times New Roman"/>
          <w:szCs w:val="24"/>
        </w:rPr>
        <w:t>ουμε «</w:t>
      </w:r>
      <w:r>
        <w:rPr>
          <w:rFonts w:eastAsia="Times New Roman" w:cs="Times New Roman"/>
          <w:szCs w:val="24"/>
        </w:rPr>
        <w:t>ναι</w:t>
      </w:r>
      <w:r>
        <w:rPr>
          <w:rFonts w:eastAsia="Times New Roman" w:cs="Times New Roman"/>
          <w:szCs w:val="24"/>
        </w:rPr>
        <w:t xml:space="preserve">». </w:t>
      </w:r>
    </w:p>
    <w:p w14:paraId="796CE873"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Σε όλες τις άλλες τροπολογίες θα ψηφίσουμε «</w:t>
      </w:r>
      <w:r>
        <w:rPr>
          <w:rFonts w:eastAsia="Times New Roman" w:cs="Times New Roman"/>
          <w:szCs w:val="24"/>
        </w:rPr>
        <w:t>παρών</w:t>
      </w:r>
      <w:r>
        <w:rPr>
          <w:rFonts w:eastAsia="Times New Roman" w:cs="Times New Roman"/>
          <w:szCs w:val="24"/>
        </w:rPr>
        <w:t>». Είμαστε κατά της λογικής τελευταία στιγμή να έρχονται τροπολογίες και να μην έχουμε τη δυνατότητα να μελετήσουμε τι ψηφίζουμε. Αυτές στις οποίες θα ψηφίσουμε «</w:t>
      </w:r>
      <w:r>
        <w:rPr>
          <w:rFonts w:eastAsia="Times New Roman" w:cs="Times New Roman"/>
          <w:szCs w:val="24"/>
        </w:rPr>
        <w:t>παρών</w:t>
      </w:r>
      <w:r>
        <w:rPr>
          <w:rFonts w:eastAsia="Times New Roman" w:cs="Times New Roman"/>
          <w:szCs w:val="24"/>
        </w:rPr>
        <w:t xml:space="preserve">» είναι άλλων </w:t>
      </w:r>
      <w:r>
        <w:rPr>
          <w:rFonts w:eastAsia="Times New Roman" w:cs="Times New Roman"/>
          <w:szCs w:val="24"/>
        </w:rPr>
        <w:lastRenderedPageBreak/>
        <w:t xml:space="preserve">Υπουργείων. Πρόκειται για περίεργα πράγματα που έρχονται τελευταία στιγμή σε λάθος νομοσχέδια. </w:t>
      </w:r>
    </w:p>
    <w:p w14:paraId="796CE874"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Αυτό που περιμένει κάθε συμπολίτης μας είναι πως ο νέος </w:t>
      </w:r>
      <w:r>
        <w:rPr>
          <w:rFonts w:eastAsia="Times New Roman" w:cs="Times New Roman"/>
          <w:szCs w:val="24"/>
        </w:rPr>
        <w:t>ο</w:t>
      </w:r>
      <w:r>
        <w:rPr>
          <w:rFonts w:eastAsia="Times New Roman" w:cs="Times New Roman"/>
          <w:szCs w:val="24"/>
        </w:rPr>
        <w:t>ργανισμός θα πρέπει να δώσει πνοή πολιτιστική, οικονομική, πνευματική στην πόλη της Θεσσα</w:t>
      </w:r>
      <w:r>
        <w:rPr>
          <w:rFonts w:eastAsia="Times New Roman" w:cs="Times New Roman"/>
          <w:szCs w:val="24"/>
        </w:rPr>
        <w:t xml:space="preserve">λονίκης και στη χώρα. Για να συμβεί αυτό, χρειάζεται η </w:t>
      </w:r>
      <w:r>
        <w:rPr>
          <w:rFonts w:eastAsia="Times New Roman" w:cs="Times New Roman"/>
          <w:szCs w:val="24"/>
        </w:rPr>
        <w:t>δ</w:t>
      </w:r>
      <w:r>
        <w:rPr>
          <w:rFonts w:eastAsia="Times New Roman" w:cs="Times New Roman"/>
          <w:szCs w:val="24"/>
        </w:rPr>
        <w:t xml:space="preserve">ιοίκησή του να είναι λειτουργική, αξιόπιστη, ευέλικτη, ευρηματική, να είναι παρούσα στα γεγονότα. </w:t>
      </w:r>
    </w:p>
    <w:p w14:paraId="796CE875"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Θέλω να πω ότι ήταν πολύ σημαντικό αυτό που ακούστηκε στη δεύτερη συνεδρίαση της Επιτροπής Μορφωτικών</w:t>
      </w:r>
      <w:r>
        <w:rPr>
          <w:rFonts w:eastAsia="Times New Roman" w:cs="Times New Roman"/>
          <w:szCs w:val="24"/>
        </w:rPr>
        <w:t xml:space="preserve"> Υποθέσεων κατά τη διάρκεια της ακρόασης των φορέων. Ακούστηκε, δηλαδή, ότι παρά την τραγική κρίση που βιώνει η χώρα, τα έσοδα των μουσείων αυξήθηκαν λόγω, βεβαίως, της αύξησης των εσόδων από επισκέψεις κοινού. Αυτό είναι παρήγορο σε μια τόσο δύσκολη εποχή</w:t>
      </w:r>
      <w:r>
        <w:rPr>
          <w:rFonts w:eastAsia="Times New Roman" w:cs="Times New Roman"/>
          <w:szCs w:val="24"/>
        </w:rPr>
        <w:t xml:space="preserve">. Ποια μαρτυρία πιο εντυπωσιακή χρειαζόμαστε για να φανεί η αξία της μεγάλης πολιτιστικής μας κληρονομιάς; Κάνει περήφανο τον κάθε Έλληνα και την κάθε Ελληνίδα. Όπως είπα, σε εποχές δύσκολες που οι ανάγκες επιβίωσης </w:t>
      </w:r>
      <w:r>
        <w:rPr>
          <w:rFonts w:eastAsia="Times New Roman" w:cs="Times New Roman"/>
          <w:szCs w:val="24"/>
        </w:rPr>
        <w:lastRenderedPageBreak/>
        <w:t>μειώνουν τις επιλογές, φαίνεται πως οι σ</w:t>
      </w:r>
      <w:r>
        <w:rPr>
          <w:rFonts w:eastAsia="Times New Roman" w:cs="Times New Roman"/>
          <w:szCs w:val="24"/>
        </w:rPr>
        <w:t>υμπολίτες μας αγωνιούν για την τύχη όσων μας κληροδότησαν σπουδαίοι συμπολίτες μας.</w:t>
      </w:r>
    </w:p>
    <w:p w14:paraId="796CE876" w14:textId="77777777" w:rsidR="00E9701A" w:rsidRDefault="003308C2">
      <w:pPr>
        <w:spacing w:line="600" w:lineRule="auto"/>
        <w:ind w:firstLine="720"/>
        <w:jc w:val="both"/>
        <w:rPr>
          <w:rFonts w:eastAsia="Times New Roman" w:cs="Times New Roman"/>
          <w:szCs w:val="24"/>
        </w:rPr>
      </w:pPr>
      <w:r w:rsidRPr="00754B01">
        <w:rPr>
          <w:rFonts w:eastAsia="Times New Roman" w:cs="Times New Roman"/>
          <w:szCs w:val="24"/>
        </w:rPr>
        <w:t>Ατυχώς βεβαίως</w:t>
      </w:r>
      <w:r>
        <w:rPr>
          <w:rFonts w:eastAsia="Times New Roman" w:cs="Times New Roman"/>
          <w:szCs w:val="24"/>
        </w:rPr>
        <w:t>, παρά τη θετική στάση των ειδικών και του κοινού για το ζήτημα, παρά τη μικρή έκταση του σχεδίου νόμου, παρά την πολύχρονη διεξαγωγή διαλόγου, δεν έχουν αποφ</w:t>
      </w:r>
      <w:r>
        <w:rPr>
          <w:rFonts w:eastAsia="Times New Roman" w:cs="Times New Roman"/>
          <w:szCs w:val="24"/>
        </w:rPr>
        <w:t xml:space="preserve">ευχθεί ούτε σ’ αυτό το σχέδιο νόμου λάθη και παραλείψεις που πιθανόν θα αποτελέσουν τροχοπέδη στην ομαλή διοικητικά λειτουργία αυτού του </w:t>
      </w:r>
      <w:r>
        <w:rPr>
          <w:rFonts w:eastAsia="Times New Roman" w:cs="Times New Roman"/>
          <w:szCs w:val="24"/>
        </w:rPr>
        <w:t>ο</w:t>
      </w:r>
      <w:r>
        <w:rPr>
          <w:rFonts w:eastAsia="Times New Roman" w:cs="Times New Roman"/>
          <w:szCs w:val="24"/>
        </w:rPr>
        <w:t xml:space="preserve">ργανισμού. Κι αν δεν φαίνονται σήμερα αυτά τα πράγματα, στην πορεία θα φανούν λόγω της </w:t>
      </w:r>
      <w:proofErr w:type="spellStart"/>
      <w:r>
        <w:rPr>
          <w:rFonts w:eastAsia="Times New Roman" w:cs="Times New Roman"/>
          <w:szCs w:val="24"/>
        </w:rPr>
        <w:t>δυσλειτουργικότητας</w:t>
      </w:r>
      <w:proofErr w:type="spellEnd"/>
      <w:r>
        <w:rPr>
          <w:rFonts w:eastAsia="Times New Roman" w:cs="Times New Roman"/>
          <w:szCs w:val="24"/>
        </w:rPr>
        <w:t xml:space="preserve">. Ακολουθεί </w:t>
      </w:r>
      <w:r>
        <w:rPr>
          <w:rFonts w:eastAsia="Times New Roman" w:cs="Times New Roman"/>
          <w:szCs w:val="24"/>
        </w:rPr>
        <w:t xml:space="preserve">και αυτό το σχέδιο νόμου τη μοίρα άλλων νομοσχεδίων που ενώ προσεγγίζουν υψηλής αξίας θέματα, κάπου, σε κάποιο σημείο στη νομοθετική διαδικασία σκοντάφτουν. </w:t>
      </w:r>
    </w:p>
    <w:p w14:paraId="796CE877"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Κατά τη διάρκεια των συνεδριάσεων της </w:t>
      </w:r>
      <w:r>
        <w:rPr>
          <w:rFonts w:eastAsia="Times New Roman" w:cs="Times New Roman"/>
          <w:szCs w:val="24"/>
        </w:rPr>
        <w:t>ε</w:t>
      </w:r>
      <w:r>
        <w:rPr>
          <w:rFonts w:eastAsia="Times New Roman" w:cs="Times New Roman"/>
          <w:szCs w:val="24"/>
        </w:rPr>
        <w:t>πιτροπής ακούστηκαν πολλές επισημάνσεις τόσο από συναδέλφου</w:t>
      </w:r>
      <w:r>
        <w:rPr>
          <w:rFonts w:eastAsia="Times New Roman" w:cs="Times New Roman"/>
          <w:szCs w:val="24"/>
        </w:rPr>
        <w:t xml:space="preserve">ς άλλων κομμάτων της Αντιπολίτευσης όσο και από την Ένωση Κεντρώων, για τα ασαφή προσόντα των μελών στο άρθρο 2, για τη </w:t>
      </w:r>
      <w:proofErr w:type="spellStart"/>
      <w:r>
        <w:rPr>
          <w:rFonts w:eastAsia="Times New Roman" w:cs="Times New Roman"/>
          <w:szCs w:val="24"/>
        </w:rPr>
        <w:t>μοριοδότηση</w:t>
      </w:r>
      <w:proofErr w:type="spellEnd"/>
      <w:r>
        <w:rPr>
          <w:rFonts w:eastAsia="Times New Roman" w:cs="Times New Roman"/>
          <w:szCs w:val="24"/>
        </w:rPr>
        <w:t xml:space="preserve"> των προσόντων στο άρθρο 3, καθώς και για το πώς ίσως πρέπει να νομοθετηθούν ζητήματα θέσης, όπως για </w:t>
      </w:r>
      <w:r>
        <w:rPr>
          <w:rFonts w:eastAsia="Times New Roman" w:cs="Times New Roman"/>
          <w:szCs w:val="24"/>
        </w:rPr>
        <w:lastRenderedPageBreak/>
        <w:t xml:space="preserve">παράδειγμα για τη θέση </w:t>
      </w:r>
      <w:r>
        <w:rPr>
          <w:rFonts w:eastAsia="Times New Roman" w:cs="Times New Roman"/>
          <w:szCs w:val="24"/>
        </w:rPr>
        <w:t xml:space="preserve">του </w:t>
      </w:r>
      <w:r>
        <w:rPr>
          <w:rFonts w:eastAsia="Times New Roman" w:cs="Times New Roman"/>
          <w:szCs w:val="24"/>
        </w:rPr>
        <w:t>ο</w:t>
      </w:r>
      <w:r>
        <w:rPr>
          <w:rFonts w:eastAsia="Times New Roman" w:cs="Times New Roman"/>
          <w:szCs w:val="24"/>
        </w:rPr>
        <w:t xml:space="preserve">ικονομικού </w:t>
      </w:r>
      <w:r>
        <w:rPr>
          <w:rFonts w:eastAsia="Times New Roman" w:cs="Times New Roman"/>
          <w:szCs w:val="24"/>
        </w:rPr>
        <w:t>δ</w:t>
      </w:r>
      <w:r>
        <w:rPr>
          <w:rFonts w:eastAsia="Times New Roman" w:cs="Times New Roman"/>
          <w:szCs w:val="24"/>
        </w:rPr>
        <w:t xml:space="preserve">ιευθυντού στο ίδιο άρθρο που είπαμε πριν, για τις αποσπάσεις, τις προσλήψεις ή τις συμβάσεις έργου στα άρθρα από το 4 μέχρι το 9, για τα δώδεκα χρόνια θητείας του </w:t>
      </w:r>
      <w:r>
        <w:rPr>
          <w:rFonts w:eastAsia="Times New Roman" w:cs="Times New Roman"/>
          <w:szCs w:val="24"/>
        </w:rPr>
        <w:t>δ</w:t>
      </w:r>
      <w:r>
        <w:rPr>
          <w:rFonts w:eastAsia="Times New Roman" w:cs="Times New Roman"/>
          <w:szCs w:val="24"/>
        </w:rPr>
        <w:t>ιευθυντή στο άρθρο 6, για τον αλγόριθμο κατανομής των εσόδων και πολλά άλλα</w:t>
      </w:r>
      <w:r>
        <w:rPr>
          <w:rFonts w:eastAsia="Times New Roman" w:cs="Times New Roman"/>
          <w:szCs w:val="24"/>
        </w:rPr>
        <w:t xml:space="preserve">. </w:t>
      </w:r>
    </w:p>
    <w:p w14:paraId="796CE878"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Εμείς, ως Ένωση Κεντρώων, αναδείξαμε ζητήματα εκτός των άλλων για το άρθρο 6 και για την παράγραφο 7, όπου προβλεπόταν τετραετής θητεία για τον </w:t>
      </w:r>
      <w:r>
        <w:rPr>
          <w:rFonts w:eastAsia="Times New Roman" w:cs="Times New Roman"/>
          <w:szCs w:val="24"/>
        </w:rPr>
        <w:t>δ</w:t>
      </w:r>
      <w:r>
        <w:rPr>
          <w:rFonts w:eastAsia="Times New Roman" w:cs="Times New Roman"/>
          <w:szCs w:val="24"/>
        </w:rPr>
        <w:t xml:space="preserve">ιευθυντή. Αυτό που καταλάβαμε είναι ότι συνολικά θα ήταν για δώδεκα χρόνια αυτή η θητεία. </w:t>
      </w:r>
    </w:p>
    <w:p w14:paraId="796CE879"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Δημιουργούμε, λοιπόν, καθεστωτικές θέσεις, όταν υπάρχουν θέσεις τέτοιας διαρκείας που φέρνουν πιθανώς τη διαπλοκή. Εκτός βεβαίως αν θεωρήσουμε ότι υπάρχει απίστευτη φτώχεια στελεχών, οπότε τα δώδεκα χρόνια διοίκησης από το ίδιο στέλεχος κατ’ εμάς θα ήταν υ</w:t>
      </w:r>
      <w:r>
        <w:rPr>
          <w:rFonts w:eastAsia="Times New Roman" w:cs="Times New Roman"/>
          <w:szCs w:val="24"/>
        </w:rPr>
        <w:t xml:space="preserve">περβολικά πολλά, ενώ κατά την κρίση σας είναι λογικό. </w:t>
      </w:r>
    </w:p>
    <w:p w14:paraId="796CE87A" w14:textId="77777777" w:rsidR="00E9701A" w:rsidRDefault="003308C2">
      <w:pPr>
        <w:spacing w:line="600" w:lineRule="auto"/>
        <w:ind w:firstLine="720"/>
        <w:jc w:val="both"/>
        <w:rPr>
          <w:rFonts w:eastAsia="Times New Roman"/>
          <w:szCs w:val="24"/>
        </w:rPr>
      </w:pPr>
      <w:r>
        <w:rPr>
          <w:rFonts w:eastAsia="Times New Roman"/>
          <w:szCs w:val="24"/>
        </w:rPr>
        <w:t xml:space="preserve">Ευτυχώς, όμως, μετά την παρέμβαση και την τοποθέτησή μας στην </w:t>
      </w:r>
      <w:r>
        <w:rPr>
          <w:rFonts w:eastAsia="Times New Roman"/>
          <w:szCs w:val="24"/>
        </w:rPr>
        <w:t>ε</w:t>
      </w:r>
      <w:r>
        <w:rPr>
          <w:rFonts w:eastAsia="Times New Roman"/>
          <w:szCs w:val="24"/>
        </w:rPr>
        <w:t>πιτροπή, επικράτησε σύνεση. Το σημείο αυτό άλλαξε και η ανανέωση της θητείας θα είναι μία.</w:t>
      </w:r>
    </w:p>
    <w:p w14:paraId="796CE87B" w14:textId="77777777" w:rsidR="00E9701A" w:rsidRDefault="003308C2">
      <w:pPr>
        <w:spacing w:line="600" w:lineRule="auto"/>
        <w:ind w:firstLine="720"/>
        <w:jc w:val="both"/>
        <w:rPr>
          <w:rFonts w:eastAsia="Times New Roman"/>
          <w:szCs w:val="24"/>
        </w:rPr>
      </w:pPr>
      <w:r>
        <w:rPr>
          <w:rFonts w:eastAsia="Times New Roman"/>
          <w:szCs w:val="24"/>
        </w:rPr>
        <w:lastRenderedPageBreak/>
        <w:t>Επομένως, κυρίες και κύριοι συνάδελφοι, κατά τη</w:t>
      </w:r>
      <w:r>
        <w:rPr>
          <w:rFonts w:eastAsia="Times New Roman"/>
          <w:szCs w:val="24"/>
        </w:rPr>
        <w:t xml:space="preserve"> δεύτερη συνεδρίαση της Επιτροπής Μορφωτικών Υποθέσεων στην ακρόαση φορέων για αυτό το σχέδιο νόμου σε όσους και όσες την παρακολούθησαν ή διάβασαν τα </w:t>
      </w:r>
      <w:r>
        <w:rPr>
          <w:rFonts w:eastAsia="Times New Roman"/>
          <w:szCs w:val="24"/>
        </w:rPr>
        <w:t>π</w:t>
      </w:r>
      <w:r>
        <w:rPr>
          <w:rFonts w:eastAsia="Times New Roman"/>
          <w:szCs w:val="24"/>
        </w:rPr>
        <w:t>ρακτικά έγινε αντιληπτό ότι από τους προσκεκλημένους μας εκπροσώπους φορέων κυριάρχησαν ο λιτός λόγος, ο</w:t>
      </w:r>
      <w:r>
        <w:rPr>
          <w:rFonts w:eastAsia="Times New Roman"/>
          <w:szCs w:val="24"/>
        </w:rPr>
        <w:t xml:space="preserve"> πολιτισμός, η ευπρέπεια, η ευγένεια, ακόμα η αγωνία όλων όσων υπηρετούν αυτό το πεδίο, το πεδίο του </w:t>
      </w:r>
      <w:r>
        <w:rPr>
          <w:rFonts w:eastAsia="Times New Roman"/>
          <w:szCs w:val="24"/>
        </w:rPr>
        <w:t>π</w:t>
      </w:r>
      <w:r>
        <w:rPr>
          <w:rFonts w:eastAsia="Times New Roman"/>
          <w:szCs w:val="24"/>
        </w:rPr>
        <w:t>ολιτισμού. Ακούστηκαν ενδιαφέροντα θέματα, ενδιαφέροντα πράγματα από ανθρώπους που φάνηκε πως αγαπούν αυτό που κάνουν και το υπηρετούν με αίσθημα ευθύνης.</w:t>
      </w:r>
    </w:p>
    <w:p w14:paraId="796CE87C" w14:textId="77777777" w:rsidR="00E9701A" w:rsidRDefault="003308C2">
      <w:pPr>
        <w:spacing w:line="600" w:lineRule="auto"/>
        <w:ind w:firstLine="720"/>
        <w:jc w:val="both"/>
        <w:rPr>
          <w:rFonts w:eastAsia="Times New Roman"/>
          <w:szCs w:val="24"/>
        </w:rPr>
      </w:pPr>
      <w:r>
        <w:rPr>
          <w:rFonts w:eastAsia="Times New Roman"/>
          <w:szCs w:val="24"/>
        </w:rPr>
        <w:t>Οφείλουμε, λοιπόν, στους συμπολίτες μας της Θεσσαλονίκης και όχι μόνο, στους υψηλούς δημιουργούς των εκθεμάτων, στα στελέχη, στους εργαζόμενους και τους εθελοντές των μουσείων, που εργάστηκαν και εργάζονται υπεύθυνα, να διαμορφώσουμε έστω και τώρα στην Ολ</w:t>
      </w:r>
      <w:r>
        <w:rPr>
          <w:rFonts w:eastAsia="Times New Roman"/>
          <w:szCs w:val="24"/>
        </w:rPr>
        <w:t>ομέλεια, με καλόπιστη σύνθεση απόψεων, ένα νομοσχέδιο άμεσα λειτουργικό, χωρίς υπεροψία, χωρίς την αυθεντία της μοναδικής δικής μας γνώμης και χωρίς βεβαίως αποκλεισμούς. Πρέπει να συνεννοηθούμε στο πώς θα προστατέψουμε νομοθετικά και θα αναδείξουμε κληροδ</w:t>
      </w:r>
      <w:r>
        <w:rPr>
          <w:rFonts w:eastAsia="Times New Roman"/>
          <w:szCs w:val="24"/>
        </w:rPr>
        <w:t xml:space="preserve">οτήματα </w:t>
      </w:r>
      <w:r>
        <w:rPr>
          <w:rFonts w:eastAsia="Times New Roman"/>
          <w:szCs w:val="24"/>
        </w:rPr>
        <w:lastRenderedPageBreak/>
        <w:t>τέχνης επί του προκειμένου, που μας εμπιστεύτηκαν εξέχοντες συμπολίτες μας.</w:t>
      </w:r>
    </w:p>
    <w:p w14:paraId="796CE87D" w14:textId="77777777" w:rsidR="00E9701A" w:rsidRDefault="003308C2">
      <w:pPr>
        <w:spacing w:line="600" w:lineRule="auto"/>
        <w:ind w:firstLine="720"/>
        <w:jc w:val="both"/>
        <w:rPr>
          <w:rFonts w:eastAsia="Times New Roman"/>
          <w:szCs w:val="24"/>
        </w:rPr>
      </w:pPr>
      <w:r>
        <w:rPr>
          <w:rFonts w:eastAsia="Times New Roman"/>
          <w:szCs w:val="24"/>
        </w:rPr>
        <w:t>Ευχαριστώ πολύ.</w:t>
      </w:r>
    </w:p>
    <w:p w14:paraId="796CE87E" w14:textId="77777777" w:rsidR="00E9701A" w:rsidRDefault="003308C2">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796CE87F" w14:textId="77777777" w:rsidR="00E9701A" w:rsidRDefault="003308C2">
      <w:pPr>
        <w:spacing w:line="600" w:lineRule="auto"/>
        <w:ind w:firstLine="720"/>
        <w:jc w:val="both"/>
        <w:rPr>
          <w:rFonts w:eastAsia="Times New Roman"/>
          <w:szCs w:val="24"/>
        </w:rPr>
      </w:pPr>
      <w:r>
        <w:rPr>
          <w:rFonts w:eastAsia="Times New Roman"/>
          <w:szCs w:val="24"/>
        </w:rPr>
        <w:t>Έκλεισε ο κατάλογος των ειδικών αγορητών και πριν περάσουμε στους συναδέλφους Βουλευτές που έχου</w:t>
      </w:r>
      <w:r>
        <w:rPr>
          <w:rFonts w:eastAsia="Times New Roman"/>
          <w:szCs w:val="24"/>
        </w:rPr>
        <w:t xml:space="preserve">ν γραφτεί, θα πάρει τον λόγο ο κ. </w:t>
      </w:r>
      <w:proofErr w:type="spellStart"/>
      <w:r>
        <w:rPr>
          <w:rFonts w:eastAsia="Times New Roman"/>
          <w:szCs w:val="24"/>
        </w:rPr>
        <w:t>Φάμελλος</w:t>
      </w:r>
      <w:proofErr w:type="spellEnd"/>
      <w:r>
        <w:rPr>
          <w:rFonts w:eastAsia="Times New Roman"/>
          <w:szCs w:val="24"/>
        </w:rPr>
        <w:t xml:space="preserve"> για να παρουσιάσει την τροπολογία για τις προθεσμίες των δασικών χαρτών. Επίσης, έχει ζητήσει τον λόγο και η κυρία Υπουργός. Μετά θα μπούμε στον κατάλογο των ομιλητών.</w:t>
      </w:r>
    </w:p>
    <w:p w14:paraId="796CE880" w14:textId="77777777" w:rsidR="00E9701A" w:rsidRDefault="003308C2">
      <w:pPr>
        <w:spacing w:line="600" w:lineRule="auto"/>
        <w:ind w:firstLine="720"/>
        <w:jc w:val="both"/>
        <w:rPr>
          <w:rFonts w:eastAsia="Times New Roman"/>
          <w:szCs w:val="24"/>
        </w:rPr>
      </w:pPr>
      <w:r>
        <w:rPr>
          <w:rFonts w:eastAsia="Times New Roman"/>
          <w:b/>
          <w:szCs w:val="24"/>
        </w:rPr>
        <w:t>ΣΩΚΡΑΤΗΣ ΦΑΜΕΛΛΟΣ (Αναπληρωτής Υπουργός Περιβ</w:t>
      </w:r>
      <w:r>
        <w:rPr>
          <w:rFonts w:eastAsia="Times New Roman"/>
          <w:b/>
          <w:szCs w:val="24"/>
        </w:rPr>
        <w:t xml:space="preserve">άλλοντος και Ενέργειας): </w:t>
      </w:r>
      <w:r>
        <w:rPr>
          <w:rFonts w:eastAsia="Times New Roman"/>
          <w:szCs w:val="24"/>
        </w:rPr>
        <w:t>Ευχαριστώ πολύ, κύριε Πρόεδρε.</w:t>
      </w:r>
    </w:p>
    <w:p w14:paraId="796CE881" w14:textId="77777777" w:rsidR="00E9701A" w:rsidRDefault="003308C2">
      <w:pPr>
        <w:spacing w:line="600" w:lineRule="auto"/>
        <w:ind w:firstLine="720"/>
        <w:jc w:val="both"/>
        <w:rPr>
          <w:rFonts w:eastAsia="Times New Roman"/>
          <w:szCs w:val="24"/>
        </w:rPr>
      </w:pPr>
      <w:r>
        <w:rPr>
          <w:rFonts w:eastAsia="Times New Roman"/>
          <w:szCs w:val="24"/>
        </w:rPr>
        <w:t xml:space="preserve">Κυρία Υπουργέ, κυρίες και κύριοι Βουλευτές, θα ήθελα να κάνω ένα σχόλιο κατ’ αρχάς για τον κ. Ψαριανό, αν μου επιτρέπετε. Πράγματι, υπάρχουν πολλά σημαντικά ζητήματα που </w:t>
      </w:r>
      <w:r>
        <w:rPr>
          <w:rFonts w:eastAsia="Times New Roman"/>
          <w:szCs w:val="24"/>
        </w:rPr>
        <w:lastRenderedPageBreak/>
        <w:t>μπαίνουν στη Βουλή το τελευταί</w:t>
      </w:r>
      <w:r>
        <w:rPr>
          <w:rFonts w:eastAsia="Times New Roman"/>
          <w:szCs w:val="24"/>
        </w:rPr>
        <w:t>ο διάστημα. Θέλω να σας βεβαιώσω ότι δεν είναι προεκλογικές τακτοποιήσεις. Είναι η προοδευτική και δημοκρατική κανονικότητα που έλειπε απ’ τη χώρα τόσα χρόνια και αφορά και τις ασφαλιστικές εισφορές, τις φορολογικές εισφορές, τις μεγάλες υποδομές, τα δημόσ</w:t>
      </w:r>
      <w:r>
        <w:rPr>
          <w:rFonts w:eastAsia="Times New Roman"/>
          <w:szCs w:val="24"/>
        </w:rPr>
        <w:t xml:space="preserve">ια αγαθά όπως ο </w:t>
      </w:r>
      <w:r>
        <w:rPr>
          <w:rFonts w:eastAsia="Times New Roman"/>
          <w:szCs w:val="24"/>
        </w:rPr>
        <w:t>π</w:t>
      </w:r>
      <w:r>
        <w:rPr>
          <w:rFonts w:eastAsia="Times New Roman"/>
          <w:szCs w:val="24"/>
        </w:rPr>
        <w:t>ολιτισμός. Και είναι πολύ σημαντικό ότι για τη Θεσσαλονίκη όπου οι προηγούμενες πολιτικές και οι κυβερνήσεις τής είχαν στερήσει το δικαίωμα στην πρόοδο, τώρα υπάρχει ένα νέο όραμα και σημαντικά έργα ξεκολλάνε: από τον ΠΑΘΕ, την ηλεκτροδότη</w:t>
      </w:r>
      <w:r>
        <w:rPr>
          <w:rFonts w:eastAsia="Times New Roman"/>
          <w:szCs w:val="24"/>
        </w:rPr>
        <w:t xml:space="preserve">ση του σιδηροδρόμου μέχρι το </w:t>
      </w:r>
      <w:r>
        <w:rPr>
          <w:rFonts w:eastAsia="Times New Roman"/>
          <w:szCs w:val="24"/>
        </w:rPr>
        <w:t>μ</w:t>
      </w:r>
      <w:r>
        <w:rPr>
          <w:rFonts w:eastAsia="Times New Roman"/>
          <w:szCs w:val="24"/>
        </w:rPr>
        <w:t xml:space="preserve">ετρό και από το Στρατόπεδο </w:t>
      </w:r>
      <w:proofErr w:type="spellStart"/>
      <w:r>
        <w:rPr>
          <w:rFonts w:eastAsia="Times New Roman"/>
          <w:szCs w:val="24"/>
        </w:rPr>
        <w:t>Κόδρα</w:t>
      </w:r>
      <w:proofErr w:type="spellEnd"/>
      <w:r>
        <w:rPr>
          <w:rFonts w:eastAsia="Times New Roman"/>
          <w:szCs w:val="24"/>
        </w:rPr>
        <w:t xml:space="preserve"> και το Στρατόπεδο Παύλου Μελά μέχρι τον Θερμαϊκό Κόλπο και τη Διεθνή Έκθεση. Νομίζω ότι η συμβολή του Υπουργείου Πολιτισμού είναι πολύ σημαντική σε όλα τα έργα, και στο </w:t>
      </w:r>
      <w:r>
        <w:rPr>
          <w:rFonts w:eastAsia="Times New Roman"/>
          <w:szCs w:val="24"/>
        </w:rPr>
        <w:t>μ</w:t>
      </w:r>
      <w:r>
        <w:rPr>
          <w:rFonts w:eastAsia="Times New Roman"/>
          <w:szCs w:val="24"/>
        </w:rPr>
        <w:t xml:space="preserve">ετρό και στα υπόλοιπα, </w:t>
      </w:r>
      <w:r>
        <w:rPr>
          <w:rFonts w:eastAsia="Times New Roman"/>
          <w:szCs w:val="24"/>
        </w:rPr>
        <w:t>αλλά και στο συγκεκριμένο νομοθέτημα, το οποίο προφανώς και επικροτώ. Αυτή είναι η κανονικότητα στην οποία πρέπει να συνηθίσουμε όλοι, να φτιάχνουμε πράγματα προοδευτικά και δημοκρατικά στην Ελλάδα, που έλειπαν από πολιτικές ευθύνες προηγούμενων κυβερνήσεω</w:t>
      </w:r>
      <w:r>
        <w:rPr>
          <w:rFonts w:eastAsia="Times New Roman"/>
          <w:szCs w:val="24"/>
        </w:rPr>
        <w:t>ν.</w:t>
      </w:r>
    </w:p>
    <w:p w14:paraId="796CE882" w14:textId="77777777" w:rsidR="00E9701A" w:rsidRDefault="003308C2">
      <w:pPr>
        <w:spacing w:line="600" w:lineRule="auto"/>
        <w:ind w:firstLine="720"/>
        <w:jc w:val="both"/>
        <w:rPr>
          <w:rFonts w:eastAsia="Times New Roman"/>
          <w:szCs w:val="24"/>
        </w:rPr>
      </w:pPr>
      <w:r>
        <w:rPr>
          <w:rFonts w:eastAsia="Times New Roman"/>
          <w:szCs w:val="24"/>
        </w:rPr>
        <w:lastRenderedPageBreak/>
        <w:t>Όσον αφορά τις συγκεκριμένες τροποποιήσεις και ρυθμίσει</w:t>
      </w:r>
      <w:r>
        <w:rPr>
          <w:rFonts w:eastAsia="Times New Roman"/>
          <w:szCs w:val="24"/>
        </w:rPr>
        <w:t>.</w:t>
      </w:r>
    </w:p>
    <w:p w14:paraId="796CE883" w14:textId="77777777" w:rsidR="00E9701A" w:rsidRDefault="003308C2">
      <w:pPr>
        <w:spacing w:line="600" w:lineRule="auto"/>
        <w:ind w:firstLine="720"/>
        <w:jc w:val="both"/>
        <w:rPr>
          <w:rFonts w:eastAsia="Times New Roman"/>
          <w:szCs w:val="24"/>
        </w:rPr>
      </w:pPr>
      <w:r>
        <w:rPr>
          <w:rFonts w:eastAsia="Times New Roman"/>
          <w:b/>
          <w:szCs w:val="24"/>
        </w:rPr>
        <w:t>ΓΡΗΓΟΡΙΟΣ ΨΑΡΙΑΝΟΣ:</w:t>
      </w:r>
      <w:r>
        <w:rPr>
          <w:rFonts w:eastAsia="Times New Roman"/>
          <w:szCs w:val="24"/>
        </w:rPr>
        <w:t xml:space="preserve"> Τέσσερα χρόνια δεν τα κάνατε!</w:t>
      </w:r>
    </w:p>
    <w:p w14:paraId="796CE884" w14:textId="77777777" w:rsidR="00E9701A" w:rsidRDefault="003308C2">
      <w:pPr>
        <w:spacing w:line="600" w:lineRule="auto"/>
        <w:ind w:firstLine="720"/>
        <w:jc w:val="both"/>
        <w:rPr>
          <w:rFonts w:eastAsia="Times New Roman"/>
          <w:szCs w:val="24"/>
        </w:rPr>
      </w:pPr>
      <w:r>
        <w:rPr>
          <w:rFonts w:eastAsia="Times New Roman"/>
          <w:b/>
          <w:szCs w:val="24"/>
        </w:rPr>
        <w:t xml:space="preserve">ΣΩΚΡΑΤΗΣ ΦΑΜΕΛΛΟΣ (Αναπληρωτής Υπουργός Περιβάλλοντος και Ενέργειας): </w:t>
      </w:r>
      <w:r>
        <w:rPr>
          <w:rFonts w:eastAsia="Times New Roman"/>
          <w:szCs w:val="24"/>
        </w:rPr>
        <w:t>Κύριε Ψαριανέ, γνωρίζω κι εγώ, όπως και εσείς, ότι κάποιοι χρεοκόπησαν την π</w:t>
      </w:r>
      <w:r>
        <w:rPr>
          <w:rFonts w:eastAsia="Times New Roman"/>
          <w:szCs w:val="24"/>
        </w:rPr>
        <w:t>ατρίδα μου και την έβαλαν σε μνημόνια και αυτή η Κυβέρνηση την έβγαλε από τα μνημόνια και σας ευχαριστούμε πολύ που επικροτείτε το ότι εμείς βγάλαμε μαζί με τους Έλληνες, που στερήθηκαν και δούλεψαν, την Ελλάδα από τα μνημόνια που κάποιοι την έβαλαν στη χρ</w:t>
      </w:r>
      <w:r>
        <w:rPr>
          <w:rFonts w:eastAsia="Times New Roman"/>
          <w:szCs w:val="24"/>
        </w:rPr>
        <w:t>εοκοπία</w:t>
      </w:r>
      <w:r w:rsidRPr="00AB27EC">
        <w:rPr>
          <w:rFonts w:eastAsia="Times New Roman"/>
          <w:szCs w:val="24"/>
        </w:rPr>
        <w:t xml:space="preserve"> </w:t>
      </w:r>
      <w:r>
        <w:rPr>
          <w:rFonts w:eastAsia="Times New Roman"/>
          <w:szCs w:val="24"/>
        </w:rPr>
        <w:t>την κοινωνική, πολιτική και οικονομική.</w:t>
      </w:r>
    </w:p>
    <w:p w14:paraId="796CE885" w14:textId="77777777" w:rsidR="00E9701A" w:rsidRDefault="003308C2">
      <w:pPr>
        <w:spacing w:line="600" w:lineRule="auto"/>
        <w:ind w:firstLine="720"/>
        <w:jc w:val="both"/>
        <w:rPr>
          <w:rFonts w:eastAsia="Times New Roman"/>
          <w:szCs w:val="24"/>
        </w:rPr>
      </w:pPr>
      <w:r>
        <w:rPr>
          <w:rFonts w:eastAsia="Times New Roman"/>
          <w:b/>
          <w:szCs w:val="24"/>
        </w:rPr>
        <w:t>ΓΡΗΓΟΡΙΟΣ ΨΑΡΙΑΝΟΣ:</w:t>
      </w:r>
      <w:r>
        <w:rPr>
          <w:rFonts w:eastAsia="Times New Roman"/>
          <w:szCs w:val="24"/>
        </w:rPr>
        <w:t xml:space="preserve"> Τέσσερα χρόνια ήταν. Έλεος!</w:t>
      </w:r>
    </w:p>
    <w:p w14:paraId="796CE886" w14:textId="77777777" w:rsidR="00E9701A" w:rsidRDefault="003308C2">
      <w:pPr>
        <w:spacing w:line="600" w:lineRule="auto"/>
        <w:ind w:firstLine="720"/>
        <w:jc w:val="both"/>
        <w:rPr>
          <w:rFonts w:eastAsia="Times New Roman"/>
          <w:szCs w:val="24"/>
        </w:rPr>
      </w:pPr>
      <w:r>
        <w:rPr>
          <w:rFonts w:eastAsia="Times New Roman"/>
          <w:b/>
          <w:szCs w:val="24"/>
        </w:rPr>
        <w:t xml:space="preserve">ΣΩΚΡΑΤΗΣ ΦΑΜΕΛΛΟΣ (Αναπληρωτής Υπουργός Περιβάλλοντος και Ενέργειας): </w:t>
      </w:r>
      <w:r>
        <w:rPr>
          <w:rFonts w:eastAsia="Times New Roman"/>
          <w:szCs w:val="24"/>
        </w:rPr>
        <w:t>Κύριε Ψαριανέ, ελπίζω να μην έχετε άγχος γιατί συμμετείχατε σε μια τέτοια συζήτηση χρεοκοπ</w:t>
      </w:r>
      <w:r>
        <w:rPr>
          <w:rFonts w:eastAsia="Times New Roman"/>
          <w:szCs w:val="24"/>
        </w:rPr>
        <w:t>ίας της χώρας μας.</w:t>
      </w:r>
    </w:p>
    <w:p w14:paraId="796CE887" w14:textId="77777777" w:rsidR="00E9701A" w:rsidRDefault="003308C2">
      <w:pPr>
        <w:spacing w:line="600" w:lineRule="auto"/>
        <w:ind w:firstLine="720"/>
        <w:jc w:val="both"/>
        <w:rPr>
          <w:rFonts w:eastAsia="Times New Roman"/>
          <w:szCs w:val="24"/>
        </w:rPr>
      </w:pPr>
      <w:r>
        <w:rPr>
          <w:rFonts w:eastAsia="Times New Roman"/>
          <w:szCs w:val="24"/>
        </w:rPr>
        <w:lastRenderedPageBreak/>
        <w:t>Σήμερα, όμως, κύριε Πρόεδρε, συζητάμε για δύο ρυθμίσεις στη δασική νομοθεσία που αφορούν την απρόσκοπτη συνεργασία του έργου των δασικών χαρτών και την εφαρμογή της εικοσαετούς εθνικής στρατηγικής για τα δάση, γιατί και τα δύο ζητήματα α</w:t>
      </w:r>
      <w:r>
        <w:rPr>
          <w:rFonts w:eastAsia="Times New Roman"/>
          <w:szCs w:val="24"/>
        </w:rPr>
        <w:t>υτά είναι παραδείγματα τρανά: οι δασικοί χάρτες δεν υπήρχαν, παρ</w:t>
      </w:r>
      <w:r>
        <w:rPr>
          <w:rFonts w:eastAsia="Times New Roman"/>
          <w:szCs w:val="24"/>
        </w:rPr>
        <w:t xml:space="preserve">’ </w:t>
      </w:r>
      <w:r>
        <w:rPr>
          <w:rFonts w:eastAsia="Times New Roman"/>
          <w:szCs w:val="24"/>
        </w:rPr>
        <w:t>ότι το Σύνταγμα το επέβαλλε, σαράντα χρόνια, κύριε Ψαριανέ, και δασική στρατηγική η Ελλάδα δεν είχε ποτέ. Έτσι, λοιπόν, επειδή τα δάση είναι βασικός πυλώνας συμβολής και όσον αφορά το φυσικό</w:t>
      </w:r>
      <w:r>
        <w:rPr>
          <w:rFonts w:eastAsia="Times New Roman"/>
          <w:szCs w:val="24"/>
        </w:rPr>
        <w:t xml:space="preserve"> περιβάλλον και το αναπτυξιακό σκέλος της πολιτικής -έχουν εργασία και εισόδημα, που έλειπε από την Ελλάδα-, αυτά πλέον υλοποιούνται με αυτή την Κυβέρνηση, συνδέονται με την κλιματική αλλαγή, τη βιοποικιλότητα, τη στρατηγική για την έρευνα, την κυκλική οικ</w:t>
      </w:r>
      <w:r>
        <w:rPr>
          <w:rFonts w:eastAsia="Times New Roman"/>
          <w:szCs w:val="24"/>
        </w:rPr>
        <w:t>ονομία και προχωρούμε συγκεκριμένα σε ρυθμίσεις.</w:t>
      </w:r>
    </w:p>
    <w:p w14:paraId="796CE888" w14:textId="77777777" w:rsidR="00E9701A" w:rsidRDefault="003308C2">
      <w:pPr>
        <w:spacing w:line="600" w:lineRule="auto"/>
        <w:ind w:firstLine="720"/>
        <w:jc w:val="both"/>
        <w:rPr>
          <w:rFonts w:eastAsia="Times New Roman" w:cs="Times New Roman"/>
          <w:szCs w:val="24"/>
        </w:rPr>
      </w:pPr>
      <w:r>
        <w:rPr>
          <w:rFonts w:eastAsia="Times New Roman"/>
          <w:szCs w:val="24"/>
        </w:rPr>
        <w:t xml:space="preserve">Μέχρι σήμερα έχουμε κυρώσει το 32% των δασικών χαρτών, έχουμε αναρτήσει το 48% των δασικών χαρτών και πρέπει να γνωρίζετε, γιατί το παρουσιάσαμε δημόσια, ότι βρίσκεται σε ανάρτηση όλη η </w:t>
      </w:r>
      <w:r>
        <w:rPr>
          <w:rFonts w:eastAsia="Times New Roman"/>
          <w:szCs w:val="24"/>
        </w:rPr>
        <w:t>α</w:t>
      </w:r>
      <w:r>
        <w:rPr>
          <w:rFonts w:eastAsia="Times New Roman"/>
          <w:szCs w:val="24"/>
        </w:rPr>
        <w:t xml:space="preserve">νατολική Αττική της </w:t>
      </w:r>
      <w:r>
        <w:rPr>
          <w:rFonts w:eastAsia="Times New Roman"/>
          <w:szCs w:val="24"/>
        </w:rPr>
        <w:t xml:space="preserve">περιοχής της πυρκαγιάς, </w:t>
      </w:r>
      <w:r>
        <w:rPr>
          <w:rFonts w:eastAsia="Times New Roman"/>
          <w:szCs w:val="24"/>
        </w:rPr>
        <w:lastRenderedPageBreak/>
        <w:t>συμπεριλαμβανομένης της κήρυξης αναδασωτέων. Και τα Μέγαρα επίσης είναι αυτή την περίοδο σε ανάρτηση. Οι πολίτες, λοιπόν, έχουν στη διάθεσή τους σε δύσκολες περιοχές και τον δασικό χάρτη και την κήρυξη των αναδασωτέων και ένα ειδικό</w:t>
      </w:r>
      <w:r>
        <w:rPr>
          <w:rFonts w:eastAsia="Times New Roman"/>
          <w:szCs w:val="24"/>
        </w:rPr>
        <w:t xml:space="preserve"> εργαλείο που ετοιμάζουμε ώστε να έχουν γρήγορα </w:t>
      </w:r>
      <w:proofErr w:type="spellStart"/>
      <w:r>
        <w:rPr>
          <w:rFonts w:eastAsia="Times New Roman"/>
          <w:szCs w:val="24"/>
        </w:rPr>
        <w:t>αδειοδότηση</w:t>
      </w:r>
      <w:proofErr w:type="spellEnd"/>
      <w:r>
        <w:rPr>
          <w:rFonts w:eastAsia="Times New Roman"/>
          <w:szCs w:val="24"/>
        </w:rPr>
        <w:t xml:space="preserve"> της αποκατάστασης της κατοικίας στις περιοχές αυτές.</w:t>
      </w:r>
      <w:r>
        <w:rPr>
          <w:rFonts w:eastAsia="Times New Roman"/>
          <w:szCs w:val="24"/>
        </w:rPr>
        <w:t xml:space="preserve"> </w:t>
      </w:r>
      <w:r>
        <w:rPr>
          <w:rFonts w:eastAsia="Times New Roman" w:cs="Times New Roman"/>
          <w:szCs w:val="24"/>
        </w:rPr>
        <w:t xml:space="preserve">Αυτό, λοιπόν, είναι δική μας πρωτοβουλία. Δεν είχε γίνει μέχρι τώρα. Γίνεται και στην </w:t>
      </w:r>
      <w:r>
        <w:rPr>
          <w:rFonts w:eastAsia="Times New Roman" w:cs="Times New Roman"/>
          <w:szCs w:val="24"/>
        </w:rPr>
        <w:t>α</w:t>
      </w:r>
      <w:r>
        <w:rPr>
          <w:rFonts w:eastAsia="Times New Roman" w:cs="Times New Roman"/>
          <w:szCs w:val="24"/>
        </w:rPr>
        <w:t>νατολική Αττική.</w:t>
      </w:r>
    </w:p>
    <w:p w14:paraId="796CE889"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τη συγκεκριμένη τροπολογία, νομοθετι</w:t>
      </w:r>
      <w:r>
        <w:rPr>
          <w:rFonts w:eastAsia="Times New Roman" w:cs="Times New Roman"/>
          <w:szCs w:val="24"/>
        </w:rPr>
        <w:t xml:space="preserve">κή ρύθμιση που προτείνουμε, δίνεται μία παράταση στις περιοχές που έληξε η ανάρτηση στις 18 Οκτωβρίου. Οι περιοχές είναι οι εξής: Τρίκαλα, Καβάλα, </w:t>
      </w:r>
      <w:r>
        <w:rPr>
          <w:rFonts w:eastAsia="Times New Roman" w:cs="Times New Roman"/>
          <w:szCs w:val="24"/>
        </w:rPr>
        <w:t>δ</w:t>
      </w:r>
      <w:r>
        <w:rPr>
          <w:rFonts w:eastAsia="Times New Roman" w:cs="Times New Roman"/>
          <w:szCs w:val="24"/>
        </w:rPr>
        <w:t xml:space="preserve">υτική και </w:t>
      </w:r>
      <w:r>
        <w:rPr>
          <w:rFonts w:eastAsia="Times New Roman" w:cs="Times New Roman"/>
          <w:szCs w:val="24"/>
        </w:rPr>
        <w:t>α</w:t>
      </w:r>
      <w:r>
        <w:rPr>
          <w:rFonts w:eastAsia="Times New Roman" w:cs="Times New Roman"/>
          <w:szCs w:val="24"/>
        </w:rPr>
        <w:t xml:space="preserve">νατολική Αττική. Το κάναμε και πέρυσι. Όλοι οι πολίτες έχουν πέντε με έξι μήνες να υποβάλουν τις </w:t>
      </w:r>
      <w:r>
        <w:rPr>
          <w:rFonts w:eastAsia="Times New Roman" w:cs="Times New Roman"/>
          <w:szCs w:val="24"/>
        </w:rPr>
        <w:t xml:space="preserve">αντιρρήσεις τους. Είναι ισονομία και εφαρμόζεται και η συνταγματική υποχρέωση. Ταυτόχρονα, προχωρούμε με πάρα πολλές υποχρεώσεις στις αναρτήσεις που έχουμε τώρα. Αναρτήθηκαν την προηγούμενη εβδομάδα και το </w:t>
      </w:r>
      <w:proofErr w:type="spellStart"/>
      <w:r>
        <w:rPr>
          <w:rFonts w:eastAsia="Times New Roman" w:cs="Times New Roman"/>
          <w:szCs w:val="24"/>
        </w:rPr>
        <w:t>Πικέρμι</w:t>
      </w:r>
      <w:proofErr w:type="spellEnd"/>
      <w:r>
        <w:rPr>
          <w:rFonts w:eastAsia="Times New Roman" w:cs="Times New Roman"/>
          <w:szCs w:val="24"/>
        </w:rPr>
        <w:t>, Μελίσσια, Βύρωνας, Καισαριανή, Νέα Ιωνία,</w:t>
      </w:r>
      <w:r>
        <w:rPr>
          <w:rFonts w:eastAsia="Times New Roman" w:cs="Times New Roman"/>
          <w:szCs w:val="24"/>
        </w:rPr>
        <w:t xml:space="preserve"> Μαρούσι. Το κέντρο της Αθήνας δεν είχε </w:t>
      </w:r>
      <w:r>
        <w:rPr>
          <w:rFonts w:eastAsia="Times New Roman" w:cs="Times New Roman"/>
          <w:szCs w:val="24"/>
        </w:rPr>
        <w:lastRenderedPageBreak/>
        <w:t>αναγνώριση δασικών εκτάσεων, φανταστείτε. Και βέβαια Μέγαρα, Μάκρη, Ραφήνα και τα αναδασωτέα.</w:t>
      </w:r>
    </w:p>
    <w:p w14:paraId="796CE88A"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Ταυτόχρονα, η ρύθμιση για την εθνική στρατηγική προβλέπει ότι για πρώτη φορά η χώρα θα έχει δασική στρατηγική. Υπήρχε πρόβ</w:t>
      </w:r>
      <w:r>
        <w:rPr>
          <w:rFonts w:eastAsia="Times New Roman" w:cs="Times New Roman"/>
          <w:szCs w:val="24"/>
        </w:rPr>
        <w:t>λεψη, θεσμικό πλαίσιο για το πώς θα γίνει, αλλά όχι για το ποιος θα την κυρώσει, για να καταλάβετε τι ελλείμματα βρήκαμε και στη νομοτεχνική υποστήριξη της δασικής πολιτικής. Ολοκληρώθηκε μια πολύ έντονη σειρά διαβουλεύσεων στη στρατηγική και σήμερα κάνουμ</w:t>
      </w:r>
      <w:r>
        <w:rPr>
          <w:rFonts w:eastAsia="Times New Roman" w:cs="Times New Roman"/>
          <w:szCs w:val="24"/>
        </w:rPr>
        <w:t>ε μια βελτίωση, ώστε να μπορεί ο Υπουργός να την υπογράψει, αλλά να κάνουμε και σχέδιο δράσης για να εφαρμοστεί, να μην μείνει μόνο στα χαρτιά, και αυτή η πρόβλεψη για τα σχέδια δράσης είναι καθοριστική για να μην έχουμε μόνο ευχολόγια.</w:t>
      </w:r>
    </w:p>
    <w:p w14:paraId="796CE88B"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Τέλος, θα ήθελα να </w:t>
      </w:r>
      <w:r>
        <w:rPr>
          <w:rFonts w:eastAsia="Times New Roman" w:cs="Times New Roman"/>
          <w:szCs w:val="24"/>
        </w:rPr>
        <w:t xml:space="preserve">πω ότι σήμερα είναι πολύ σημαντικό ότι έχει υποβληθεί στο σημερινό νομοσχέδιο και νομοθετική ρύθμιση για την παραχώρηση έκτασης στο αθλητικό σωματείο ΠΑΟΚ, για το γήπεδο στη Θεσσαλονίκη και αυτό γιατί ο αθλητισμός επίσης υστερούσε στη Θεσσαλονίκη όπως και </w:t>
      </w:r>
      <w:r>
        <w:rPr>
          <w:rFonts w:eastAsia="Times New Roman" w:cs="Times New Roman"/>
          <w:szCs w:val="24"/>
        </w:rPr>
        <w:t>ο πολιτισμός και ολοκληρώνουμε ένα πολύ μεγάλο κενό.</w:t>
      </w:r>
    </w:p>
    <w:p w14:paraId="796CE88C"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Η νομοθετική ρύθμιση αυτή είναι η απόλυτη υλοποίηση της δήλωσης του Πρωθυπουργού στην Έκθεση. Μέσα σε έναν μήνα επτά συναρμόδια Υπουργεία, συνηγορήσανε και επεξεργάστηκαν, μαζί με τον ΠΑΟΚ και τον Δήμο Θ</w:t>
      </w:r>
      <w:r>
        <w:rPr>
          <w:rFonts w:eastAsia="Times New Roman" w:cs="Times New Roman"/>
          <w:szCs w:val="24"/>
        </w:rPr>
        <w:t>εσσαλονίκης, τη ρύθμιση. Εξασφαλίζει ότι θα έχουμε ένα γήπεδο σύγχρονο, ασφαλές, πιστοποιημένο, ότι θα εξυπηρετούνται οι ανάγκες και των πολιτών και του αστικού ιστού. Δεν έχουμε μόνο την παραχώρηση της γης, που είναι δωρεάν. Ταυτόχρονα έχουμε και όλες τις</w:t>
      </w:r>
      <w:r>
        <w:rPr>
          <w:rFonts w:eastAsia="Times New Roman" w:cs="Times New Roman"/>
          <w:szCs w:val="24"/>
        </w:rPr>
        <w:t xml:space="preserve"> ρυθμίσεις για να γίνει ειδικό χωρικό σχέδιο, με χρήσεις γης, υψόμετρα, με συμφωνία για το πάρκινγκ, με συμφωνία με την Αρχαιολογία και το Υπουργείο Πολιτισμού για ένα κοινό μνημόνιο για επιτάχυνση ανασκαφών και έρευνας.</w:t>
      </w:r>
    </w:p>
    <w:p w14:paraId="796CE88D"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προφανώς για την εταιρεία ειδικ</w:t>
      </w:r>
      <w:r>
        <w:rPr>
          <w:rFonts w:eastAsia="Times New Roman" w:cs="Times New Roman"/>
          <w:szCs w:val="24"/>
        </w:rPr>
        <w:t>ού σκοπού και όλες τις ρυθμίσεις να ξεκαθαρίσουμε ότι το ειδικό χωρικό σχέδιο θα προβλέπει ότι διατηρείται ο κοινόχρηστος χαρακτήρας των εκτάσεων, δρόμων, πρασίνου, που υπήρχαν και προφανώς η λειτουργία αυτών των χώρων. Θα ενταχθούν όλα σε ένα ειδικό χωρικ</w:t>
      </w:r>
      <w:r>
        <w:rPr>
          <w:rFonts w:eastAsia="Times New Roman" w:cs="Times New Roman"/>
          <w:szCs w:val="24"/>
        </w:rPr>
        <w:t xml:space="preserve">ό σχέδιο. Και μάλιστα προβλέπεται στην προσθήκη προφανώς αυτών των είκοσι εννέα στρεμμάτων στην ιδιοκτησία του </w:t>
      </w:r>
      <w:r>
        <w:rPr>
          <w:rFonts w:eastAsia="Times New Roman" w:cs="Times New Roman"/>
          <w:szCs w:val="24"/>
        </w:rPr>
        <w:lastRenderedPageBreak/>
        <w:t>ΠΑΟΚ ότι θα υλοποιηθεί ταχύτατα και το γήπεδο και υπάρχει και χρονικός περιορισμός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προτροπή από την κοινωνία προς το </w:t>
      </w:r>
      <w:r>
        <w:rPr>
          <w:rFonts w:eastAsia="Times New Roman" w:cs="Times New Roman"/>
          <w:szCs w:val="24"/>
        </w:rPr>
        <w:t>σ</w:t>
      </w:r>
      <w:r>
        <w:rPr>
          <w:rFonts w:eastAsia="Times New Roman" w:cs="Times New Roman"/>
          <w:szCs w:val="24"/>
        </w:rPr>
        <w:t>ωματείο, μαζί, με κοινή σ</w:t>
      </w:r>
      <w:r>
        <w:rPr>
          <w:rFonts w:eastAsia="Times New Roman" w:cs="Times New Roman"/>
          <w:szCs w:val="24"/>
        </w:rPr>
        <w:t xml:space="preserve">υμφωνία, να γίνει γρήγορα. Προβλέπεται μέσα σε τέσσερα χρόνια -να προσπαθήσουμε όλοι για να γίνει το καλύτερο δυνατόν. </w:t>
      </w:r>
    </w:p>
    <w:p w14:paraId="796CE88E"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Ταυτόχρονα προφανώς έχουμε λύσει και όλα τα ζητήματα των παρεκκλίσεων, ώστε να μην χρειαστεί και άλλο νομοθετικό εργαλείο, να πάμε κατευ</w:t>
      </w:r>
      <w:r>
        <w:rPr>
          <w:rFonts w:eastAsia="Times New Roman" w:cs="Times New Roman"/>
          <w:szCs w:val="24"/>
        </w:rPr>
        <w:t xml:space="preserve">θείαν σε ειδικό χωρικό σχέδιο. Το Υπουργείο Περιβάλλοντος και το Υπουργείο Πολιτισμού θα υπογράψουν το ειδικό χωρικό σχέδιο. </w:t>
      </w:r>
    </w:p>
    <w:p w14:paraId="796CE88F"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BE1004">
        <w:rPr>
          <w:rFonts w:eastAsia="Times New Roman" w:cs="Times New Roman"/>
          <w:b/>
          <w:szCs w:val="24"/>
        </w:rPr>
        <w:t>ΓΕΩΡΓΙΟΣ ΛΑΜΠΡΟΥΛΗΣ</w:t>
      </w:r>
      <w:r>
        <w:rPr>
          <w:rFonts w:eastAsia="Times New Roman" w:cs="Times New Roman"/>
          <w:szCs w:val="24"/>
        </w:rPr>
        <w:t>)</w:t>
      </w:r>
    </w:p>
    <w:p w14:paraId="796CE890"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Είμαστε έτοιμοι για τις ρυθ</w:t>
      </w:r>
      <w:r>
        <w:rPr>
          <w:rFonts w:eastAsia="Times New Roman" w:cs="Times New Roman"/>
          <w:szCs w:val="24"/>
        </w:rPr>
        <w:t>μίσεις αυτές και νομίζω ότι αυτό που γίνεται πράξη είναι ότι η Θεσσαλονίκη στο όραμά της προσθέτει πολιτισμό, αθλητισμό, σύγχρονες υποδομές και είναι ακριβώς αυτό η δημοκρατική κανονικότητα μετά το μνημόνιο. Αυτό είναι αυτή η Κυβέρνηση. Αλλάζουμε πραγματικ</w:t>
      </w:r>
      <w:r>
        <w:rPr>
          <w:rFonts w:eastAsia="Times New Roman" w:cs="Times New Roman"/>
          <w:szCs w:val="24"/>
        </w:rPr>
        <w:t>ά τη χώρα!</w:t>
      </w:r>
    </w:p>
    <w:p w14:paraId="796CE891"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96CE892" w14:textId="77777777" w:rsidR="00E9701A" w:rsidRDefault="003308C2">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796CE893" w14:textId="77777777" w:rsidR="00E9701A" w:rsidRDefault="003308C2">
      <w:pPr>
        <w:autoSpaceDE w:val="0"/>
        <w:autoSpaceDN w:val="0"/>
        <w:adjustRightInd w:val="0"/>
        <w:spacing w:line="600" w:lineRule="auto"/>
        <w:ind w:firstLine="720"/>
        <w:jc w:val="both"/>
        <w:rPr>
          <w:rFonts w:eastAsia="Times New Roman" w:cs="Times New Roman"/>
          <w:szCs w:val="24"/>
        </w:rPr>
      </w:pPr>
      <w:r w:rsidRPr="009F2443">
        <w:rPr>
          <w:rFonts w:eastAsia="Times New Roman" w:cs="Times New Roman"/>
          <w:b/>
          <w:szCs w:val="24"/>
        </w:rPr>
        <w:t xml:space="preserve">ΠΡΟΕΔΡΕΥΩΝ (Γεώργιος </w:t>
      </w:r>
      <w:proofErr w:type="spellStart"/>
      <w:r w:rsidRPr="009F2443">
        <w:rPr>
          <w:rFonts w:eastAsia="Times New Roman" w:cs="Times New Roman"/>
          <w:b/>
          <w:szCs w:val="24"/>
        </w:rPr>
        <w:t>Λαμπρούλης</w:t>
      </w:r>
      <w:proofErr w:type="spellEnd"/>
      <w:r w:rsidRPr="009F2443">
        <w:rPr>
          <w:rFonts w:eastAsia="Times New Roman" w:cs="Times New Roman"/>
          <w:b/>
          <w:szCs w:val="24"/>
        </w:rPr>
        <w:t>):</w:t>
      </w:r>
      <w:r>
        <w:rPr>
          <w:rFonts w:eastAsia="Times New Roman" w:cs="Times New Roman"/>
          <w:szCs w:val="24"/>
        </w:rPr>
        <w:t xml:space="preserve"> Τον λόγο έχει η Υπουργός κ. Ζορμπά. Μετά την Υπουργό θα ξεκινήσουμε τον κατάλογο ομιλητών.</w:t>
      </w:r>
    </w:p>
    <w:p w14:paraId="796CE894" w14:textId="77777777" w:rsidR="00E9701A" w:rsidRDefault="003308C2">
      <w:pPr>
        <w:autoSpaceDE w:val="0"/>
        <w:autoSpaceDN w:val="0"/>
        <w:adjustRightInd w:val="0"/>
        <w:spacing w:line="600" w:lineRule="auto"/>
        <w:ind w:firstLine="720"/>
        <w:jc w:val="both"/>
        <w:rPr>
          <w:rFonts w:eastAsia="Times New Roman" w:cs="Times New Roman"/>
          <w:szCs w:val="24"/>
        </w:rPr>
      </w:pPr>
      <w:r w:rsidRPr="00B76E91">
        <w:rPr>
          <w:rFonts w:eastAsia="Times New Roman" w:cs="Times New Roman"/>
          <w:b/>
          <w:szCs w:val="24"/>
        </w:rPr>
        <w:t>ΜΥΡΣΙΝΗ ΖΟΡΜΠΑ (Υπουργός Πολιτισμού και Αθλητισμού):</w:t>
      </w:r>
      <w:r>
        <w:rPr>
          <w:rFonts w:eastAsia="Times New Roman" w:cs="Times New Roman"/>
          <w:szCs w:val="24"/>
        </w:rPr>
        <w:t xml:space="preserve"> Κύριε Πρόεδρε, κυρίες και κύριοι Βουλευτές, ως πολίτης αισθανόμουν πάντοτε απαρέσκεια για τους χωρίς νόημα ρητορικούς διαξιφισμούς. Γι’ αυτό θα αποφύγω οποιαδήποτε πρόκληση, παραμένοντας στο νομοσχέδιο για την ίδρυση Μητροπολιτικού Οργανισμού Μουσείων Εικ</w:t>
      </w:r>
      <w:r>
        <w:rPr>
          <w:rFonts w:eastAsia="Times New Roman" w:cs="Times New Roman"/>
          <w:szCs w:val="24"/>
        </w:rPr>
        <w:t xml:space="preserve">αστικών Τεχνών στη Θεσσαλονίκη. Νομίζω ότι το οφείλουμε όλοι, χωρίς προσχήματα αντιπολιτευτικά, στους προκατόχους οι οποίοι εργάστηκαν γι’ αυτό, στους φορείς που συνεργάστηκαν για μεγάλο διάστημα -το ακούσαμε από όλους-, στους πολίτες της Θεσσαλονίκης και </w:t>
      </w:r>
      <w:r>
        <w:rPr>
          <w:rFonts w:eastAsia="Times New Roman" w:cs="Times New Roman"/>
          <w:szCs w:val="24"/>
        </w:rPr>
        <w:t xml:space="preserve">στην ίδια την πόλη που θέλει αυτό το </w:t>
      </w:r>
      <w:r>
        <w:rPr>
          <w:rFonts w:eastAsia="Times New Roman" w:cs="Times New Roman"/>
          <w:szCs w:val="24"/>
        </w:rPr>
        <w:t>μ</w:t>
      </w:r>
      <w:r>
        <w:rPr>
          <w:rFonts w:eastAsia="Times New Roman" w:cs="Times New Roman"/>
          <w:szCs w:val="24"/>
        </w:rPr>
        <w:t xml:space="preserve">ουσείο. </w:t>
      </w:r>
    </w:p>
    <w:p w14:paraId="796CE895"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το συγκεκριμένο νομοσχέδιο προτείνουμε το θεσμικό πλαίσιο της συνένωσης των λειτουργιών του Κρατικού Μουσείου Σύγχρονης Τέχνης και των δύο τμημάτων που αυτό έχει, του </w:t>
      </w:r>
      <w:r>
        <w:rPr>
          <w:rFonts w:eastAsia="Times New Roman" w:cs="Times New Roman"/>
          <w:szCs w:val="24"/>
        </w:rPr>
        <w:lastRenderedPageBreak/>
        <w:t>Μουσείου Φωτογραφίας Θεσσαλονίκης και τ</w:t>
      </w:r>
      <w:r>
        <w:rPr>
          <w:rFonts w:eastAsia="Times New Roman" w:cs="Times New Roman"/>
          <w:szCs w:val="24"/>
        </w:rPr>
        <w:t xml:space="preserve">ου Κέντρου Σύγχρονης Τέχνης, με τις λειτουργίες δύο άλλων σημαντικών μουσείων, πολύ γνωστών, που λειτουργούν ως κοινωφελή ιδρύματα ως τώρα, του Μακεδονικού Μουσείου Σύγχρονης Τέχνης και του Μουσείου </w:t>
      </w:r>
      <w:proofErr w:type="spellStart"/>
      <w:r>
        <w:rPr>
          <w:rFonts w:eastAsia="Times New Roman" w:cs="Times New Roman"/>
          <w:szCs w:val="24"/>
        </w:rPr>
        <w:t>Άλεξ</w:t>
      </w:r>
      <w:proofErr w:type="spellEnd"/>
      <w:r>
        <w:rPr>
          <w:rFonts w:eastAsia="Times New Roman" w:cs="Times New Roman"/>
          <w:szCs w:val="24"/>
        </w:rPr>
        <w:t xml:space="preserve"> Μυλωνά στην Αθήνα.</w:t>
      </w:r>
    </w:p>
    <w:p w14:paraId="796CE896"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συνένωση αυτή έχει πίσω της, όπ</w:t>
      </w:r>
      <w:r>
        <w:rPr>
          <w:rFonts w:eastAsia="Times New Roman" w:cs="Times New Roman"/>
          <w:szCs w:val="24"/>
        </w:rPr>
        <w:t>ως ήδη ακούσατε, μακρά ιστορία. Εξαγγέλθηκε από το 2010 πολλές φορές, αλλά δεν κατάφερε μέχρι σήμερα να πραγματοποιηθεί και είναι κάτι που και η πόλη θέλει και εμείς νομίζω ότι πρέπει να αισθανόμαστε θετικά που το καταφέρνουμε σήμερα να έλθει στη Βουλή για</w:t>
      </w:r>
      <w:r>
        <w:rPr>
          <w:rFonts w:eastAsia="Times New Roman" w:cs="Times New Roman"/>
          <w:szCs w:val="24"/>
        </w:rPr>
        <w:t xml:space="preserve"> να ψηφιστεί.</w:t>
      </w:r>
    </w:p>
    <w:p w14:paraId="796CE897" w14:textId="77777777" w:rsidR="00E9701A" w:rsidRDefault="003308C2">
      <w:pPr>
        <w:tabs>
          <w:tab w:val="center" w:pos="4753"/>
          <w:tab w:val="left" w:pos="6156"/>
        </w:tabs>
        <w:spacing w:line="600" w:lineRule="auto"/>
        <w:ind w:firstLine="720"/>
        <w:jc w:val="both"/>
        <w:rPr>
          <w:rFonts w:eastAsia="Times New Roman"/>
          <w:szCs w:val="24"/>
        </w:rPr>
      </w:pPr>
      <w:r>
        <w:rPr>
          <w:rFonts w:eastAsia="Times New Roman"/>
          <w:szCs w:val="24"/>
        </w:rPr>
        <w:t xml:space="preserve">Η συγκεκριμένη πρόταση θεωρούμε ότι ανοίγει μια δυναμική προοπτική σε καιρούς μεταβατικούς που αφήνουν πίσω τους τη βαθιά κρίση που βίωσε η κοινωνία μας. </w:t>
      </w:r>
    </w:p>
    <w:p w14:paraId="796CE898" w14:textId="77777777" w:rsidR="00E9701A" w:rsidRDefault="003308C2">
      <w:pPr>
        <w:tabs>
          <w:tab w:val="center" w:pos="4753"/>
          <w:tab w:val="left" w:pos="6156"/>
        </w:tabs>
        <w:spacing w:line="600" w:lineRule="auto"/>
        <w:ind w:firstLine="720"/>
        <w:jc w:val="both"/>
        <w:rPr>
          <w:rFonts w:eastAsia="Times New Roman"/>
          <w:szCs w:val="24"/>
        </w:rPr>
      </w:pPr>
      <w:r>
        <w:rPr>
          <w:rFonts w:eastAsia="Times New Roman"/>
          <w:szCs w:val="24"/>
        </w:rPr>
        <w:t>Θέλουμε να αποδώσουμε την τιμή που τους αξίζει, τόσο σ</w:t>
      </w:r>
      <w:r w:rsidRPr="00C3047D">
        <w:rPr>
          <w:rFonts w:eastAsia="Times New Roman"/>
          <w:szCs w:val="24"/>
        </w:rPr>
        <w:t xml:space="preserve">τον Παύλο </w:t>
      </w:r>
      <w:proofErr w:type="spellStart"/>
      <w:r>
        <w:rPr>
          <w:rFonts w:eastAsia="Times New Roman"/>
          <w:szCs w:val="24"/>
        </w:rPr>
        <w:t>Γ</w:t>
      </w:r>
      <w:r w:rsidRPr="00C3047D">
        <w:rPr>
          <w:rFonts w:eastAsia="Times New Roman"/>
          <w:szCs w:val="24"/>
        </w:rPr>
        <w:t>ερουλάνο</w:t>
      </w:r>
      <w:proofErr w:type="spellEnd"/>
      <w:r w:rsidRPr="00C3047D">
        <w:rPr>
          <w:rFonts w:eastAsia="Times New Roman"/>
          <w:szCs w:val="24"/>
        </w:rPr>
        <w:t xml:space="preserve"> για την έναρξ</w:t>
      </w:r>
      <w:r w:rsidRPr="00C3047D">
        <w:rPr>
          <w:rFonts w:eastAsia="Times New Roman"/>
          <w:szCs w:val="24"/>
        </w:rPr>
        <w:t>η του εγχειρήματος</w:t>
      </w:r>
      <w:r>
        <w:rPr>
          <w:rFonts w:eastAsia="Times New Roman"/>
          <w:szCs w:val="24"/>
        </w:rPr>
        <w:t>,</w:t>
      </w:r>
      <w:r w:rsidRPr="00C3047D">
        <w:rPr>
          <w:rFonts w:eastAsia="Times New Roman"/>
          <w:szCs w:val="24"/>
        </w:rPr>
        <w:t xml:space="preserve"> Υπουργό </w:t>
      </w:r>
      <w:r>
        <w:rPr>
          <w:rFonts w:eastAsia="Times New Roman"/>
          <w:szCs w:val="24"/>
        </w:rPr>
        <w:t>Π</w:t>
      </w:r>
      <w:r w:rsidRPr="00C3047D">
        <w:rPr>
          <w:rFonts w:eastAsia="Times New Roman"/>
          <w:szCs w:val="24"/>
        </w:rPr>
        <w:t xml:space="preserve">ολιτισμού </w:t>
      </w:r>
      <w:r>
        <w:rPr>
          <w:rFonts w:eastAsia="Times New Roman"/>
          <w:szCs w:val="24"/>
        </w:rPr>
        <w:t>από το</w:t>
      </w:r>
      <w:r w:rsidRPr="00C3047D">
        <w:rPr>
          <w:rFonts w:eastAsia="Times New Roman"/>
          <w:szCs w:val="24"/>
        </w:rPr>
        <w:t xml:space="preserve"> 2010</w:t>
      </w:r>
      <w:r>
        <w:rPr>
          <w:rFonts w:eastAsia="Times New Roman"/>
          <w:szCs w:val="24"/>
        </w:rPr>
        <w:t>,</w:t>
      </w:r>
      <w:r w:rsidRPr="00C3047D">
        <w:rPr>
          <w:rFonts w:eastAsia="Times New Roman"/>
          <w:szCs w:val="24"/>
        </w:rPr>
        <w:t xml:space="preserve"> ο οποίος ανέλαβε πρωτοβουλία διαβούλευσης για το ζήτημα με τους ενδιαφερόμενους φορείς </w:t>
      </w:r>
      <w:r w:rsidRPr="00C3047D">
        <w:rPr>
          <w:rFonts w:eastAsia="Times New Roman"/>
          <w:szCs w:val="24"/>
        </w:rPr>
        <w:lastRenderedPageBreak/>
        <w:t>και στον κ</w:t>
      </w:r>
      <w:r>
        <w:rPr>
          <w:rFonts w:eastAsia="Times New Roman"/>
          <w:szCs w:val="24"/>
        </w:rPr>
        <w:t>.</w:t>
      </w:r>
      <w:r w:rsidRPr="00C3047D">
        <w:rPr>
          <w:rFonts w:eastAsia="Times New Roman"/>
          <w:szCs w:val="24"/>
        </w:rPr>
        <w:t xml:space="preserve"> Τζαβάρα που προχώρησε εντατικά</w:t>
      </w:r>
      <w:r>
        <w:rPr>
          <w:rFonts w:eastAsia="Times New Roman"/>
          <w:szCs w:val="24"/>
        </w:rPr>
        <w:t>,</w:t>
      </w:r>
      <w:r w:rsidRPr="00C3047D">
        <w:rPr>
          <w:rFonts w:eastAsia="Times New Roman"/>
          <w:szCs w:val="24"/>
        </w:rPr>
        <w:t xml:space="preserve"> μέχρι και την κατάρτιση προσχεδίου σχετικών διατάξεων για τη συγχώνευση</w:t>
      </w:r>
      <w:r>
        <w:rPr>
          <w:rFonts w:eastAsia="Times New Roman"/>
          <w:szCs w:val="24"/>
        </w:rPr>
        <w:t>.</w:t>
      </w:r>
    </w:p>
    <w:p w14:paraId="796CE899" w14:textId="77777777" w:rsidR="00E9701A" w:rsidRDefault="003308C2">
      <w:pPr>
        <w:tabs>
          <w:tab w:val="center" w:pos="4753"/>
          <w:tab w:val="left" w:pos="6156"/>
        </w:tabs>
        <w:spacing w:line="600" w:lineRule="auto"/>
        <w:ind w:firstLine="720"/>
        <w:jc w:val="both"/>
        <w:rPr>
          <w:rFonts w:eastAsia="Times New Roman"/>
          <w:szCs w:val="24"/>
        </w:rPr>
      </w:pPr>
      <w:r w:rsidRPr="00C3047D">
        <w:rPr>
          <w:rFonts w:eastAsia="Times New Roman"/>
          <w:szCs w:val="24"/>
        </w:rPr>
        <w:t>Ωστόσο</w:t>
      </w:r>
      <w:r>
        <w:rPr>
          <w:rFonts w:eastAsia="Times New Roman"/>
          <w:szCs w:val="24"/>
        </w:rPr>
        <w:t>,</w:t>
      </w:r>
      <w:r w:rsidRPr="00C3047D">
        <w:rPr>
          <w:rFonts w:eastAsia="Times New Roman"/>
          <w:szCs w:val="24"/>
        </w:rPr>
        <w:t xml:space="preserve"> επόμενες</w:t>
      </w:r>
      <w:r>
        <w:rPr>
          <w:rFonts w:eastAsia="Times New Roman"/>
          <w:szCs w:val="24"/>
        </w:rPr>
        <w:t xml:space="preserve"> ηγεσίες εγκατέλειψαν το σχέδιο, ί</w:t>
      </w:r>
      <w:r w:rsidRPr="00C3047D">
        <w:rPr>
          <w:rFonts w:eastAsia="Times New Roman"/>
          <w:szCs w:val="24"/>
        </w:rPr>
        <w:t>σως και μέσα στη δίνη των ημερών όπου το εγχείρημα δεν μπορούσε να καρποφορήσει</w:t>
      </w:r>
      <w:r>
        <w:rPr>
          <w:rFonts w:eastAsia="Times New Roman"/>
          <w:szCs w:val="24"/>
        </w:rPr>
        <w:t>,</w:t>
      </w:r>
      <w:r w:rsidRPr="00C3047D">
        <w:rPr>
          <w:rFonts w:eastAsia="Times New Roman"/>
          <w:szCs w:val="24"/>
        </w:rPr>
        <w:t xml:space="preserve"> αλλά και γιατί η συγχώνευση ως ένα σχήμα νομικό φαίνεται ότι ήταν αδύνατον να επιτευχθεί για λόγους οικονομικούς και </w:t>
      </w:r>
      <w:r>
        <w:rPr>
          <w:rFonts w:eastAsia="Times New Roman"/>
          <w:szCs w:val="24"/>
        </w:rPr>
        <w:t>άλλους.</w:t>
      </w:r>
      <w:r w:rsidRPr="00C3047D">
        <w:rPr>
          <w:rFonts w:eastAsia="Times New Roman"/>
          <w:szCs w:val="24"/>
        </w:rPr>
        <w:t xml:space="preserve"> </w:t>
      </w:r>
      <w:r>
        <w:rPr>
          <w:rFonts w:eastAsia="Times New Roman"/>
          <w:szCs w:val="24"/>
        </w:rPr>
        <w:t>Σ</w:t>
      </w:r>
      <w:r w:rsidRPr="00C3047D">
        <w:rPr>
          <w:rFonts w:eastAsia="Times New Roman"/>
          <w:szCs w:val="24"/>
        </w:rPr>
        <w:t>το μεταξύ η οικονομική κρίση είδε την κρατική επιχορήγηση που λάμβαναν οι φορείς να μειώνεται δραματικά</w:t>
      </w:r>
      <w:r>
        <w:rPr>
          <w:rFonts w:eastAsia="Times New Roman"/>
          <w:szCs w:val="24"/>
        </w:rPr>
        <w:t>,</w:t>
      </w:r>
      <w:r w:rsidRPr="00C3047D">
        <w:rPr>
          <w:rFonts w:eastAsia="Times New Roman"/>
          <w:szCs w:val="24"/>
        </w:rPr>
        <w:t xml:space="preserve"> με αποτέλεσμα </w:t>
      </w:r>
      <w:r>
        <w:rPr>
          <w:rFonts w:eastAsia="Times New Roman"/>
          <w:szCs w:val="24"/>
        </w:rPr>
        <w:t>-</w:t>
      </w:r>
      <w:r w:rsidRPr="00C3047D">
        <w:rPr>
          <w:rFonts w:eastAsia="Times New Roman"/>
          <w:szCs w:val="24"/>
        </w:rPr>
        <w:t>ειπώθηκε και πριν από άλλους συναδέλφους</w:t>
      </w:r>
      <w:r>
        <w:rPr>
          <w:rFonts w:eastAsia="Times New Roman"/>
          <w:szCs w:val="24"/>
        </w:rPr>
        <w:t>-</w:t>
      </w:r>
      <w:r w:rsidRPr="00C3047D">
        <w:rPr>
          <w:rFonts w:eastAsia="Times New Roman"/>
          <w:szCs w:val="24"/>
        </w:rPr>
        <w:t xml:space="preserve"> </w:t>
      </w:r>
      <w:r>
        <w:rPr>
          <w:rFonts w:eastAsia="Times New Roman"/>
          <w:szCs w:val="24"/>
        </w:rPr>
        <w:t>δυσ</w:t>
      </w:r>
      <w:r w:rsidRPr="00C3047D">
        <w:rPr>
          <w:rFonts w:eastAsia="Times New Roman"/>
          <w:szCs w:val="24"/>
        </w:rPr>
        <w:t>λειτουργίες</w:t>
      </w:r>
      <w:r>
        <w:rPr>
          <w:rFonts w:eastAsia="Times New Roman"/>
          <w:szCs w:val="24"/>
        </w:rPr>
        <w:t>,</w:t>
      </w:r>
      <w:r w:rsidRPr="00C3047D">
        <w:rPr>
          <w:rFonts w:eastAsia="Times New Roman"/>
          <w:szCs w:val="24"/>
        </w:rPr>
        <w:t xml:space="preserve"> αλλά ακόμη και να πέφτει για το </w:t>
      </w:r>
      <w:r>
        <w:rPr>
          <w:rFonts w:eastAsia="Times New Roman"/>
          <w:szCs w:val="24"/>
        </w:rPr>
        <w:t>Κ</w:t>
      </w:r>
      <w:r w:rsidRPr="00C3047D">
        <w:rPr>
          <w:rFonts w:eastAsia="Times New Roman"/>
          <w:szCs w:val="24"/>
        </w:rPr>
        <w:t xml:space="preserve">ρατικό Μουσείο Σύγχρονης Τέχνης </w:t>
      </w:r>
      <w:r>
        <w:rPr>
          <w:rFonts w:eastAsia="Times New Roman"/>
          <w:szCs w:val="24"/>
        </w:rPr>
        <w:t>από το 2010</w:t>
      </w:r>
      <w:r w:rsidRPr="00C3047D">
        <w:rPr>
          <w:rFonts w:eastAsia="Times New Roman"/>
          <w:szCs w:val="24"/>
        </w:rPr>
        <w:t xml:space="preserve"> </w:t>
      </w:r>
      <w:r>
        <w:rPr>
          <w:rFonts w:eastAsia="Times New Roman"/>
          <w:szCs w:val="24"/>
        </w:rPr>
        <w:t>έως το 2015 κατά</w:t>
      </w:r>
      <w:r w:rsidRPr="00C3047D">
        <w:rPr>
          <w:rFonts w:eastAsia="Times New Roman"/>
          <w:szCs w:val="24"/>
        </w:rPr>
        <w:t xml:space="preserve"> 75%</w:t>
      </w:r>
      <w:r>
        <w:rPr>
          <w:rFonts w:eastAsia="Times New Roman"/>
          <w:szCs w:val="24"/>
        </w:rPr>
        <w:t>.</w:t>
      </w:r>
      <w:r w:rsidRPr="00C3047D">
        <w:rPr>
          <w:rFonts w:eastAsia="Times New Roman"/>
          <w:szCs w:val="24"/>
        </w:rPr>
        <w:t xml:space="preserve"> </w:t>
      </w:r>
      <w:r>
        <w:rPr>
          <w:rFonts w:eastAsia="Times New Roman"/>
          <w:szCs w:val="24"/>
        </w:rPr>
        <w:t>Α</w:t>
      </w:r>
      <w:r w:rsidRPr="00C3047D">
        <w:rPr>
          <w:rFonts w:eastAsia="Times New Roman"/>
          <w:szCs w:val="24"/>
        </w:rPr>
        <w:t xml:space="preserve">υτό νομίζω </w:t>
      </w:r>
      <w:r>
        <w:rPr>
          <w:rFonts w:eastAsia="Times New Roman"/>
          <w:szCs w:val="24"/>
        </w:rPr>
        <w:t xml:space="preserve">ότι </w:t>
      </w:r>
      <w:r w:rsidRPr="00C3047D">
        <w:rPr>
          <w:rFonts w:eastAsia="Times New Roman"/>
          <w:szCs w:val="24"/>
        </w:rPr>
        <w:t>απεικονίζει την πραγματικότητα την οποία χρειαζόταν να λύσουμε και δεν μπορούσε να λυθεί</w:t>
      </w:r>
      <w:r>
        <w:rPr>
          <w:rFonts w:eastAsia="Times New Roman"/>
          <w:szCs w:val="24"/>
        </w:rPr>
        <w:t>,</w:t>
      </w:r>
      <w:r w:rsidRPr="00C3047D">
        <w:rPr>
          <w:rFonts w:eastAsia="Times New Roman"/>
          <w:szCs w:val="24"/>
        </w:rPr>
        <w:t xml:space="preserve"> βέβαια</w:t>
      </w:r>
      <w:r>
        <w:rPr>
          <w:rFonts w:eastAsia="Times New Roman"/>
          <w:szCs w:val="24"/>
        </w:rPr>
        <w:t>,</w:t>
      </w:r>
      <w:r w:rsidRPr="00C3047D">
        <w:rPr>
          <w:rFonts w:eastAsia="Times New Roman"/>
          <w:szCs w:val="24"/>
        </w:rPr>
        <w:t xml:space="preserve"> μέσα σε ένα μικρό διάστημα</w:t>
      </w:r>
      <w:r>
        <w:rPr>
          <w:rFonts w:eastAsia="Times New Roman"/>
          <w:szCs w:val="24"/>
        </w:rPr>
        <w:t>.</w:t>
      </w:r>
      <w:r w:rsidRPr="00C3047D">
        <w:rPr>
          <w:rFonts w:eastAsia="Times New Roman"/>
          <w:szCs w:val="24"/>
        </w:rPr>
        <w:t xml:space="preserve"> </w:t>
      </w:r>
      <w:r>
        <w:rPr>
          <w:rFonts w:eastAsia="Times New Roman"/>
          <w:szCs w:val="24"/>
        </w:rPr>
        <w:t>Χ</w:t>
      </w:r>
      <w:r w:rsidRPr="00C3047D">
        <w:rPr>
          <w:rFonts w:eastAsia="Times New Roman"/>
          <w:szCs w:val="24"/>
        </w:rPr>
        <w:t>ρειά</w:t>
      </w:r>
      <w:r>
        <w:rPr>
          <w:rFonts w:eastAsia="Times New Roman"/>
          <w:szCs w:val="24"/>
        </w:rPr>
        <w:t>στηκαν</w:t>
      </w:r>
      <w:r w:rsidRPr="00C3047D">
        <w:rPr>
          <w:rFonts w:eastAsia="Times New Roman"/>
          <w:szCs w:val="24"/>
        </w:rPr>
        <w:t xml:space="preserve"> αρκετό χρόνο οι φορείς για να συμφωνήσουν σε αρκετά και περίπλοκα ζητήματα και να συμφωνήσουν </w:t>
      </w:r>
      <w:r>
        <w:rPr>
          <w:rFonts w:eastAsia="Times New Roman"/>
          <w:szCs w:val="24"/>
        </w:rPr>
        <w:t xml:space="preserve">επίσης </w:t>
      </w:r>
      <w:r w:rsidRPr="00C3047D">
        <w:rPr>
          <w:rFonts w:eastAsia="Times New Roman"/>
          <w:szCs w:val="24"/>
        </w:rPr>
        <w:t xml:space="preserve">την αρχιτεκτονική που θα απέδιδε </w:t>
      </w:r>
      <w:r>
        <w:rPr>
          <w:rFonts w:eastAsia="Times New Roman"/>
          <w:szCs w:val="24"/>
        </w:rPr>
        <w:t>μια</w:t>
      </w:r>
      <w:r w:rsidRPr="00C3047D">
        <w:rPr>
          <w:rFonts w:eastAsia="Times New Roman"/>
          <w:szCs w:val="24"/>
        </w:rPr>
        <w:t xml:space="preserve"> προοπτική για το μέλλον</w:t>
      </w:r>
      <w:r>
        <w:rPr>
          <w:rFonts w:eastAsia="Times New Roman"/>
          <w:szCs w:val="24"/>
        </w:rPr>
        <w:t>.</w:t>
      </w:r>
    </w:p>
    <w:p w14:paraId="796CE89A" w14:textId="77777777" w:rsidR="00E9701A" w:rsidRDefault="003308C2">
      <w:pPr>
        <w:tabs>
          <w:tab w:val="center" w:pos="4753"/>
          <w:tab w:val="left" w:pos="6156"/>
        </w:tabs>
        <w:spacing w:line="600" w:lineRule="auto"/>
        <w:ind w:firstLine="720"/>
        <w:jc w:val="both"/>
        <w:rPr>
          <w:rFonts w:eastAsia="Times New Roman"/>
          <w:szCs w:val="24"/>
        </w:rPr>
      </w:pPr>
      <w:r>
        <w:rPr>
          <w:rFonts w:eastAsia="Times New Roman"/>
          <w:szCs w:val="24"/>
        </w:rPr>
        <w:t>Επομένως</w:t>
      </w:r>
      <w:r w:rsidRPr="00C3047D">
        <w:rPr>
          <w:rFonts w:eastAsia="Times New Roman"/>
          <w:szCs w:val="24"/>
        </w:rPr>
        <w:t xml:space="preserve"> είμαστε σήμερα εδώ για να δούμε τι έγινε από το </w:t>
      </w:r>
      <w:r>
        <w:rPr>
          <w:rFonts w:eastAsia="Times New Roman"/>
          <w:szCs w:val="24"/>
        </w:rPr>
        <w:t>20</w:t>
      </w:r>
      <w:r w:rsidRPr="00C3047D">
        <w:rPr>
          <w:rFonts w:eastAsia="Times New Roman"/>
          <w:szCs w:val="24"/>
        </w:rPr>
        <w:t xml:space="preserve">15 και μετά και να πούμε ότι και </w:t>
      </w:r>
      <w:r w:rsidRPr="00C3047D">
        <w:rPr>
          <w:rFonts w:eastAsia="Times New Roman"/>
          <w:szCs w:val="24"/>
        </w:rPr>
        <w:t>οι τρεις προκάτοχοί</w:t>
      </w:r>
      <w:r>
        <w:rPr>
          <w:rFonts w:eastAsia="Times New Roman"/>
          <w:szCs w:val="24"/>
        </w:rPr>
        <w:t xml:space="preserve"> μου</w:t>
      </w:r>
      <w:r w:rsidRPr="00C3047D">
        <w:rPr>
          <w:rFonts w:eastAsia="Times New Roman"/>
          <w:szCs w:val="24"/>
        </w:rPr>
        <w:t xml:space="preserve"> </w:t>
      </w:r>
      <w:r>
        <w:rPr>
          <w:rFonts w:eastAsia="Times New Roman"/>
          <w:szCs w:val="24"/>
        </w:rPr>
        <w:t>-</w:t>
      </w:r>
      <w:r w:rsidRPr="00C3047D">
        <w:rPr>
          <w:rFonts w:eastAsia="Times New Roman"/>
          <w:szCs w:val="24"/>
        </w:rPr>
        <w:lastRenderedPageBreak/>
        <w:t>ο κ</w:t>
      </w:r>
      <w:r>
        <w:rPr>
          <w:rFonts w:eastAsia="Times New Roman"/>
          <w:szCs w:val="24"/>
        </w:rPr>
        <w:t>.</w:t>
      </w:r>
      <w:r w:rsidRPr="00C3047D">
        <w:rPr>
          <w:rFonts w:eastAsia="Times New Roman"/>
          <w:szCs w:val="24"/>
        </w:rPr>
        <w:t xml:space="preserve"> </w:t>
      </w:r>
      <w:proofErr w:type="spellStart"/>
      <w:r w:rsidRPr="00C3047D">
        <w:rPr>
          <w:rFonts w:eastAsia="Times New Roman"/>
          <w:szCs w:val="24"/>
        </w:rPr>
        <w:t>Ξυδάκης</w:t>
      </w:r>
      <w:proofErr w:type="spellEnd"/>
      <w:r>
        <w:rPr>
          <w:rFonts w:eastAsia="Times New Roman"/>
          <w:szCs w:val="24"/>
        </w:rPr>
        <w:t>,</w:t>
      </w:r>
      <w:r w:rsidRPr="00C3047D">
        <w:rPr>
          <w:rFonts w:eastAsia="Times New Roman"/>
          <w:szCs w:val="24"/>
        </w:rPr>
        <w:t xml:space="preserve"> ο κ</w:t>
      </w:r>
      <w:r>
        <w:rPr>
          <w:rFonts w:eastAsia="Times New Roman"/>
          <w:szCs w:val="24"/>
        </w:rPr>
        <w:t>.</w:t>
      </w:r>
      <w:r w:rsidRPr="00C3047D">
        <w:rPr>
          <w:rFonts w:eastAsia="Times New Roman"/>
          <w:szCs w:val="24"/>
        </w:rPr>
        <w:t xml:space="preserve"> Μπαλτάς και η κ</w:t>
      </w:r>
      <w:r>
        <w:rPr>
          <w:rFonts w:eastAsia="Times New Roman"/>
          <w:szCs w:val="24"/>
        </w:rPr>
        <w:t xml:space="preserve">. </w:t>
      </w:r>
      <w:proofErr w:type="spellStart"/>
      <w:r>
        <w:rPr>
          <w:rFonts w:eastAsia="Times New Roman"/>
          <w:szCs w:val="24"/>
        </w:rPr>
        <w:t>Κ</w:t>
      </w:r>
      <w:r w:rsidRPr="00C3047D">
        <w:rPr>
          <w:rFonts w:eastAsia="Times New Roman"/>
          <w:szCs w:val="24"/>
        </w:rPr>
        <w:t>ονιόρδου</w:t>
      </w:r>
      <w:proofErr w:type="spellEnd"/>
      <w:r>
        <w:rPr>
          <w:rFonts w:eastAsia="Times New Roman"/>
          <w:szCs w:val="24"/>
        </w:rPr>
        <w:t>-</w:t>
      </w:r>
      <w:r w:rsidRPr="00C3047D">
        <w:rPr>
          <w:rFonts w:eastAsia="Times New Roman"/>
          <w:szCs w:val="24"/>
        </w:rPr>
        <w:t xml:space="preserve"> από τη θέση του </w:t>
      </w:r>
      <w:r>
        <w:rPr>
          <w:rFonts w:eastAsia="Times New Roman"/>
          <w:szCs w:val="24"/>
        </w:rPr>
        <w:t>Υ</w:t>
      </w:r>
      <w:r w:rsidRPr="00C3047D">
        <w:rPr>
          <w:rFonts w:eastAsia="Times New Roman"/>
          <w:szCs w:val="24"/>
        </w:rPr>
        <w:t xml:space="preserve">πουργού </w:t>
      </w:r>
      <w:r>
        <w:rPr>
          <w:rFonts w:eastAsia="Times New Roman"/>
          <w:szCs w:val="24"/>
        </w:rPr>
        <w:t>Π</w:t>
      </w:r>
      <w:r w:rsidRPr="00C3047D">
        <w:rPr>
          <w:rFonts w:eastAsia="Times New Roman"/>
          <w:szCs w:val="24"/>
        </w:rPr>
        <w:t>ολιτισμού προχώρησαν ένα σχέδιο για το</w:t>
      </w:r>
      <w:r>
        <w:rPr>
          <w:rFonts w:eastAsia="Times New Roman"/>
          <w:szCs w:val="24"/>
        </w:rPr>
        <w:t>ν</w:t>
      </w:r>
      <w:r w:rsidRPr="00C3047D">
        <w:rPr>
          <w:rFonts w:eastAsia="Times New Roman"/>
          <w:szCs w:val="24"/>
        </w:rPr>
        <w:t xml:space="preserve"> σκοπό αυτό</w:t>
      </w:r>
      <w:r>
        <w:rPr>
          <w:rFonts w:eastAsia="Times New Roman"/>
          <w:szCs w:val="24"/>
        </w:rPr>
        <w:t>,</w:t>
      </w:r>
      <w:r w:rsidRPr="00C3047D">
        <w:rPr>
          <w:rFonts w:eastAsia="Times New Roman"/>
          <w:szCs w:val="24"/>
        </w:rPr>
        <w:t xml:space="preserve"> </w:t>
      </w:r>
      <w:r w:rsidRPr="00563AE5">
        <w:rPr>
          <w:rFonts w:eastAsia="Times New Roman"/>
          <w:szCs w:val="24"/>
        </w:rPr>
        <w:t xml:space="preserve">τις νομικές όψεις του </w:t>
      </w:r>
      <w:r w:rsidRPr="00C3047D">
        <w:rPr>
          <w:rFonts w:eastAsia="Times New Roman"/>
          <w:szCs w:val="24"/>
        </w:rPr>
        <w:t xml:space="preserve">οποίου αποτυπώνει το σχέδιο νόμου που έχουμε σήμερα μπροστά </w:t>
      </w:r>
      <w:r>
        <w:rPr>
          <w:rFonts w:eastAsia="Times New Roman"/>
          <w:szCs w:val="24"/>
        </w:rPr>
        <w:t>μας.</w:t>
      </w:r>
      <w:r w:rsidRPr="00C3047D">
        <w:rPr>
          <w:rFonts w:eastAsia="Times New Roman"/>
          <w:szCs w:val="24"/>
        </w:rPr>
        <w:t xml:space="preserve"> </w:t>
      </w:r>
    </w:p>
    <w:p w14:paraId="796CE89B" w14:textId="77777777" w:rsidR="00E9701A" w:rsidRDefault="003308C2">
      <w:pPr>
        <w:tabs>
          <w:tab w:val="center" w:pos="4753"/>
          <w:tab w:val="left" w:pos="6156"/>
        </w:tabs>
        <w:spacing w:line="600" w:lineRule="auto"/>
        <w:ind w:firstLine="720"/>
        <w:jc w:val="both"/>
        <w:rPr>
          <w:rFonts w:eastAsia="Times New Roman"/>
          <w:szCs w:val="24"/>
        </w:rPr>
      </w:pPr>
      <w:r>
        <w:rPr>
          <w:rFonts w:eastAsia="Times New Roman"/>
          <w:szCs w:val="24"/>
        </w:rPr>
        <w:t>Η</w:t>
      </w:r>
      <w:r w:rsidRPr="00C3047D">
        <w:rPr>
          <w:rFonts w:eastAsia="Times New Roman"/>
          <w:szCs w:val="24"/>
        </w:rPr>
        <w:t xml:space="preserve"> δική μας προσπάθ</w:t>
      </w:r>
      <w:r w:rsidRPr="00C3047D">
        <w:rPr>
          <w:rFonts w:eastAsia="Times New Roman"/>
          <w:szCs w:val="24"/>
        </w:rPr>
        <w:t>εια να αποτρέψουμε την κατ</w:t>
      </w:r>
      <w:r>
        <w:rPr>
          <w:rFonts w:eastAsia="Times New Roman"/>
          <w:szCs w:val="24"/>
        </w:rPr>
        <w:t xml:space="preserve">άρρευση του δημόσιου πολιτισμικού αγαθού </w:t>
      </w:r>
      <w:r w:rsidRPr="00C3047D">
        <w:rPr>
          <w:rFonts w:eastAsia="Times New Roman"/>
          <w:szCs w:val="24"/>
        </w:rPr>
        <w:t>δεν έχει αμυντική λογική</w:t>
      </w:r>
      <w:r>
        <w:rPr>
          <w:rFonts w:eastAsia="Times New Roman"/>
          <w:szCs w:val="24"/>
        </w:rPr>
        <w:t>.</w:t>
      </w:r>
      <w:r w:rsidRPr="00C3047D">
        <w:rPr>
          <w:rFonts w:eastAsia="Times New Roman"/>
          <w:szCs w:val="24"/>
        </w:rPr>
        <w:t xml:space="preserve"> </w:t>
      </w:r>
      <w:r>
        <w:rPr>
          <w:rFonts w:eastAsia="Times New Roman"/>
          <w:szCs w:val="24"/>
        </w:rPr>
        <w:t>Μ</w:t>
      </w:r>
      <w:r w:rsidRPr="00C3047D">
        <w:rPr>
          <w:rFonts w:eastAsia="Times New Roman"/>
          <w:szCs w:val="24"/>
        </w:rPr>
        <w:t xml:space="preserve">ας ενδιαφέρει να εδραιώσουμε </w:t>
      </w:r>
      <w:r>
        <w:rPr>
          <w:rFonts w:eastAsia="Times New Roman"/>
          <w:szCs w:val="24"/>
        </w:rPr>
        <w:t>μια</w:t>
      </w:r>
      <w:r w:rsidRPr="00C3047D">
        <w:rPr>
          <w:rFonts w:eastAsia="Times New Roman"/>
          <w:szCs w:val="24"/>
        </w:rPr>
        <w:t xml:space="preserve"> νέα δυναμική αντίληψη για τη μουσειακή οργάνωση</w:t>
      </w:r>
      <w:r>
        <w:rPr>
          <w:rFonts w:eastAsia="Times New Roman"/>
          <w:szCs w:val="24"/>
        </w:rPr>
        <w:t xml:space="preserve"> και στη συγκεκριμένη περίπτωση. Θ</w:t>
      </w:r>
      <w:r w:rsidRPr="00C3047D">
        <w:rPr>
          <w:rFonts w:eastAsia="Times New Roman"/>
          <w:szCs w:val="24"/>
        </w:rPr>
        <w:t>α το δούμε και στο μέλλον περισσότερο</w:t>
      </w:r>
      <w:r>
        <w:rPr>
          <w:rFonts w:eastAsia="Times New Roman"/>
          <w:szCs w:val="24"/>
        </w:rPr>
        <w:t>.</w:t>
      </w:r>
      <w:r w:rsidRPr="00C3047D">
        <w:rPr>
          <w:rFonts w:eastAsia="Times New Roman"/>
          <w:szCs w:val="24"/>
        </w:rPr>
        <w:t xml:space="preserve"> </w:t>
      </w:r>
      <w:r>
        <w:rPr>
          <w:rFonts w:eastAsia="Times New Roman"/>
          <w:szCs w:val="24"/>
        </w:rPr>
        <w:t>Απο</w:t>
      </w:r>
      <w:r w:rsidRPr="00C3047D">
        <w:rPr>
          <w:rFonts w:eastAsia="Times New Roman"/>
          <w:szCs w:val="24"/>
        </w:rPr>
        <w:t>βλέπου</w:t>
      </w:r>
      <w:r w:rsidRPr="00C3047D">
        <w:rPr>
          <w:rFonts w:eastAsia="Times New Roman"/>
          <w:szCs w:val="24"/>
        </w:rPr>
        <w:t>με στρατηγικά να προωθήσουμε ένα πρότυπο μουσειακής πολιτικής</w:t>
      </w:r>
      <w:r>
        <w:rPr>
          <w:rFonts w:eastAsia="Times New Roman"/>
          <w:szCs w:val="24"/>
        </w:rPr>
        <w:t>,</w:t>
      </w:r>
      <w:r w:rsidRPr="00C3047D">
        <w:rPr>
          <w:rFonts w:eastAsia="Times New Roman"/>
          <w:szCs w:val="24"/>
        </w:rPr>
        <w:t xml:space="preserve"> ένα δημόσιο πρότυπο </w:t>
      </w:r>
      <w:r>
        <w:rPr>
          <w:rFonts w:eastAsia="Times New Roman"/>
          <w:szCs w:val="24"/>
        </w:rPr>
        <w:t>μουσειακής</w:t>
      </w:r>
      <w:r w:rsidRPr="00C3047D">
        <w:rPr>
          <w:rFonts w:eastAsia="Times New Roman"/>
          <w:szCs w:val="24"/>
        </w:rPr>
        <w:t xml:space="preserve"> πολιτικής</w:t>
      </w:r>
      <w:r>
        <w:rPr>
          <w:rFonts w:eastAsia="Times New Roman"/>
          <w:szCs w:val="24"/>
        </w:rPr>
        <w:t>,</w:t>
      </w:r>
      <w:r w:rsidRPr="00C3047D">
        <w:rPr>
          <w:rFonts w:eastAsia="Times New Roman"/>
          <w:szCs w:val="24"/>
        </w:rPr>
        <w:t xml:space="preserve"> που συγκεντρώνει και αναδιατά</w:t>
      </w:r>
      <w:r>
        <w:rPr>
          <w:rFonts w:eastAsia="Times New Roman"/>
          <w:szCs w:val="24"/>
        </w:rPr>
        <w:t>σσει</w:t>
      </w:r>
      <w:r w:rsidRPr="00C3047D">
        <w:rPr>
          <w:rFonts w:eastAsia="Times New Roman"/>
          <w:szCs w:val="24"/>
        </w:rPr>
        <w:t xml:space="preserve"> τις ζωντανές δυνάμεις</w:t>
      </w:r>
      <w:r>
        <w:rPr>
          <w:rFonts w:eastAsia="Times New Roman"/>
          <w:szCs w:val="24"/>
        </w:rPr>
        <w:t>,</w:t>
      </w:r>
      <w:r w:rsidRPr="00C3047D">
        <w:rPr>
          <w:rFonts w:eastAsia="Times New Roman"/>
          <w:szCs w:val="24"/>
        </w:rPr>
        <w:t xml:space="preserve"> </w:t>
      </w:r>
      <w:r>
        <w:rPr>
          <w:rFonts w:eastAsia="Times New Roman"/>
          <w:szCs w:val="24"/>
        </w:rPr>
        <w:t>δ</w:t>
      </w:r>
      <w:r w:rsidRPr="00C3047D">
        <w:rPr>
          <w:rFonts w:eastAsia="Times New Roman"/>
          <w:szCs w:val="24"/>
        </w:rPr>
        <w:t xml:space="preserve">εν τις αφήνει στο έλεος του μεγέθους </w:t>
      </w:r>
      <w:r>
        <w:rPr>
          <w:rFonts w:eastAsia="Times New Roman"/>
          <w:szCs w:val="24"/>
        </w:rPr>
        <w:t>τους,</w:t>
      </w:r>
      <w:r w:rsidRPr="00C3047D">
        <w:rPr>
          <w:rFonts w:eastAsia="Times New Roman"/>
          <w:szCs w:val="24"/>
        </w:rPr>
        <w:t xml:space="preserve"> όπου είναι μικρές</w:t>
      </w:r>
      <w:r>
        <w:rPr>
          <w:rFonts w:eastAsia="Times New Roman"/>
          <w:szCs w:val="24"/>
        </w:rPr>
        <w:t>,</w:t>
      </w:r>
      <w:r w:rsidRPr="00C3047D">
        <w:rPr>
          <w:rFonts w:eastAsia="Times New Roman"/>
          <w:szCs w:val="24"/>
        </w:rPr>
        <w:t xml:space="preserve"> αξιοποιεί ευρηματικά το διαθέσι</w:t>
      </w:r>
      <w:r w:rsidRPr="00C3047D">
        <w:rPr>
          <w:rFonts w:eastAsia="Times New Roman"/>
          <w:szCs w:val="24"/>
        </w:rPr>
        <w:t xml:space="preserve">μο πολιτισμικό πλούτο </w:t>
      </w:r>
      <w:r>
        <w:rPr>
          <w:rFonts w:eastAsia="Times New Roman"/>
          <w:szCs w:val="24"/>
        </w:rPr>
        <w:t>-ξέ</w:t>
      </w:r>
      <w:r w:rsidRPr="00C3047D">
        <w:rPr>
          <w:rFonts w:eastAsia="Times New Roman"/>
          <w:szCs w:val="24"/>
        </w:rPr>
        <w:t xml:space="preserve">ρουμε </w:t>
      </w:r>
      <w:r>
        <w:rPr>
          <w:rFonts w:eastAsia="Times New Roman"/>
          <w:szCs w:val="24"/>
        </w:rPr>
        <w:t>τ</w:t>
      </w:r>
      <w:r w:rsidRPr="00C3047D">
        <w:rPr>
          <w:rFonts w:eastAsia="Times New Roman"/>
          <w:szCs w:val="24"/>
        </w:rPr>
        <w:t xml:space="preserve">ις τεράστιες και καταπληκτικές προοπτικές που έχουν οι συλλογές των </w:t>
      </w:r>
      <w:r>
        <w:rPr>
          <w:rFonts w:eastAsia="Times New Roman"/>
          <w:szCs w:val="24"/>
        </w:rPr>
        <w:t>μ</w:t>
      </w:r>
      <w:r w:rsidRPr="00C3047D">
        <w:rPr>
          <w:rFonts w:eastAsia="Times New Roman"/>
          <w:szCs w:val="24"/>
        </w:rPr>
        <w:t>ουσείων</w:t>
      </w:r>
      <w:r>
        <w:rPr>
          <w:rFonts w:eastAsia="Times New Roman"/>
          <w:szCs w:val="24"/>
        </w:rPr>
        <w:t>-</w:t>
      </w:r>
      <w:r w:rsidRPr="00C3047D">
        <w:rPr>
          <w:rFonts w:eastAsia="Times New Roman"/>
          <w:szCs w:val="24"/>
        </w:rPr>
        <w:t xml:space="preserve"> και αναπτύσσει δυναμικά τους ίδιους </w:t>
      </w:r>
      <w:r>
        <w:rPr>
          <w:rFonts w:eastAsia="Times New Roman"/>
          <w:szCs w:val="24"/>
        </w:rPr>
        <w:t>π</w:t>
      </w:r>
      <w:r w:rsidRPr="00C3047D">
        <w:rPr>
          <w:rFonts w:eastAsia="Times New Roman"/>
          <w:szCs w:val="24"/>
        </w:rPr>
        <w:t>όρους</w:t>
      </w:r>
      <w:r>
        <w:rPr>
          <w:rFonts w:eastAsia="Times New Roman"/>
          <w:szCs w:val="24"/>
        </w:rPr>
        <w:t>,</w:t>
      </w:r>
      <w:r w:rsidRPr="00C3047D">
        <w:rPr>
          <w:rFonts w:eastAsia="Times New Roman"/>
          <w:szCs w:val="24"/>
        </w:rPr>
        <w:t xml:space="preserve"> στραμμένο αμετακίνητα στην εξυπηρέτηση του δημόσιου αγαθού</w:t>
      </w:r>
      <w:r>
        <w:rPr>
          <w:rFonts w:eastAsia="Times New Roman"/>
          <w:szCs w:val="24"/>
        </w:rPr>
        <w:t>.</w:t>
      </w:r>
    </w:p>
    <w:p w14:paraId="796CE89C" w14:textId="77777777" w:rsidR="00E9701A" w:rsidRDefault="003308C2">
      <w:pPr>
        <w:tabs>
          <w:tab w:val="center" w:pos="4753"/>
          <w:tab w:val="left" w:pos="6156"/>
        </w:tabs>
        <w:spacing w:line="600" w:lineRule="auto"/>
        <w:ind w:firstLine="720"/>
        <w:jc w:val="both"/>
        <w:rPr>
          <w:rFonts w:eastAsia="Times New Roman"/>
          <w:szCs w:val="24"/>
        </w:rPr>
      </w:pPr>
      <w:r>
        <w:rPr>
          <w:rFonts w:eastAsia="Times New Roman"/>
          <w:szCs w:val="24"/>
        </w:rPr>
        <w:t xml:space="preserve">Πώς πιστεύουμε ότι </w:t>
      </w:r>
      <w:r w:rsidRPr="00C3047D">
        <w:rPr>
          <w:rFonts w:eastAsia="Times New Roman"/>
          <w:szCs w:val="24"/>
        </w:rPr>
        <w:t>θα το καταφέρουμε αυτό</w:t>
      </w:r>
      <w:r>
        <w:rPr>
          <w:rFonts w:eastAsia="Times New Roman"/>
          <w:szCs w:val="24"/>
        </w:rPr>
        <w:t>;</w:t>
      </w:r>
      <w:r w:rsidRPr="00C3047D">
        <w:rPr>
          <w:rFonts w:eastAsia="Times New Roman"/>
          <w:szCs w:val="24"/>
        </w:rPr>
        <w:t xml:space="preserve"> </w:t>
      </w:r>
      <w:r>
        <w:rPr>
          <w:rFonts w:eastAsia="Times New Roman"/>
          <w:szCs w:val="24"/>
        </w:rPr>
        <w:t>Ε</w:t>
      </w:r>
      <w:r w:rsidRPr="00C3047D">
        <w:rPr>
          <w:rFonts w:eastAsia="Times New Roman"/>
          <w:szCs w:val="24"/>
        </w:rPr>
        <w:t>ίπαμε και πριν ότι το σχέδιο Τζαβάρα δεν μπορούσ</w:t>
      </w:r>
      <w:r>
        <w:rPr>
          <w:rFonts w:eastAsia="Times New Roman"/>
          <w:szCs w:val="24"/>
        </w:rPr>
        <w:t>ε</w:t>
      </w:r>
      <w:r w:rsidRPr="00C3047D">
        <w:rPr>
          <w:rFonts w:eastAsia="Times New Roman"/>
          <w:szCs w:val="24"/>
        </w:rPr>
        <w:t xml:space="preserve"> να προχωρήσει λόγω </w:t>
      </w:r>
      <w:r w:rsidRPr="00C3047D">
        <w:rPr>
          <w:rFonts w:eastAsia="Times New Roman"/>
          <w:szCs w:val="24"/>
        </w:rPr>
        <w:lastRenderedPageBreak/>
        <w:t xml:space="preserve">της </w:t>
      </w:r>
      <w:r>
        <w:rPr>
          <w:rFonts w:eastAsia="Times New Roman"/>
          <w:szCs w:val="24"/>
        </w:rPr>
        <w:t>συγ</w:t>
      </w:r>
      <w:r w:rsidRPr="00C3047D">
        <w:rPr>
          <w:rFonts w:eastAsia="Times New Roman"/>
          <w:szCs w:val="24"/>
        </w:rPr>
        <w:t>χώνευσης και για νομικούς λόγους</w:t>
      </w:r>
      <w:r>
        <w:rPr>
          <w:rFonts w:eastAsia="Times New Roman"/>
          <w:szCs w:val="24"/>
        </w:rPr>
        <w:t>,</w:t>
      </w:r>
      <w:r w:rsidRPr="00C3047D">
        <w:rPr>
          <w:rFonts w:eastAsia="Times New Roman"/>
          <w:szCs w:val="24"/>
        </w:rPr>
        <w:t xml:space="preserve"> </w:t>
      </w:r>
      <w:r>
        <w:rPr>
          <w:rFonts w:eastAsia="Times New Roman"/>
          <w:szCs w:val="24"/>
        </w:rPr>
        <w:t>δ</w:t>
      </w:r>
      <w:r w:rsidRPr="00C3047D">
        <w:rPr>
          <w:rFonts w:eastAsia="Times New Roman"/>
          <w:szCs w:val="24"/>
        </w:rPr>
        <w:t xml:space="preserve">ιότι τα κοινωφελή ιδρύματα δεν μπορούσαν να </w:t>
      </w:r>
      <w:r>
        <w:rPr>
          <w:rFonts w:eastAsia="Times New Roman"/>
          <w:szCs w:val="24"/>
        </w:rPr>
        <w:t>συγχωνευθούν</w:t>
      </w:r>
      <w:r w:rsidRPr="00C3047D">
        <w:rPr>
          <w:rFonts w:eastAsia="Times New Roman"/>
          <w:szCs w:val="24"/>
        </w:rPr>
        <w:t xml:space="preserve"> σύμφωνα με το Σύνταγμα</w:t>
      </w:r>
      <w:r>
        <w:rPr>
          <w:rFonts w:eastAsia="Times New Roman"/>
          <w:szCs w:val="24"/>
        </w:rPr>
        <w:t>.</w:t>
      </w:r>
      <w:r w:rsidRPr="00C3047D">
        <w:rPr>
          <w:rFonts w:eastAsia="Times New Roman"/>
          <w:szCs w:val="24"/>
        </w:rPr>
        <w:t xml:space="preserve"> </w:t>
      </w:r>
      <w:r>
        <w:rPr>
          <w:rFonts w:eastAsia="Times New Roman"/>
          <w:szCs w:val="24"/>
        </w:rPr>
        <w:t>Τ</w:t>
      </w:r>
      <w:r w:rsidRPr="00C3047D">
        <w:rPr>
          <w:rFonts w:eastAsia="Times New Roman"/>
          <w:szCs w:val="24"/>
        </w:rPr>
        <w:t>ι</w:t>
      </w:r>
      <w:r>
        <w:rPr>
          <w:rFonts w:eastAsia="Times New Roman"/>
          <w:szCs w:val="24"/>
        </w:rPr>
        <w:t>,</w:t>
      </w:r>
      <w:r w:rsidRPr="00C3047D">
        <w:rPr>
          <w:rFonts w:eastAsia="Times New Roman"/>
          <w:szCs w:val="24"/>
        </w:rPr>
        <w:t xml:space="preserve"> </w:t>
      </w:r>
      <w:r>
        <w:rPr>
          <w:rFonts w:eastAsia="Times New Roman"/>
          <w:szCs w:val="24"/>
        </w:rPr>
        <w:t>ε</w:t>
      </w:r>
      <w:r w:rsidRPr="00C3047D">
        <w:rPr>
          <w:rFonts w:eastAsia="Times New Roman"/>
          <w:szCs w:val="24"/>
        </w:rPr>
        <w:t>πομένως</w:t>
      </w:r>
      <w:r>
        <w:rPr>
          <w:rFonts w:eastAsia="Times New Roman"/>
          <w:szCs w:val="24"/>
        </w:rPr>
        <w:t>,</w:t>
      </w:r>
      <w:r w:rsidRPr="00C3047D">
        <w:rPr>
          <w:rFonts w:eastAsia="Times New Roman"/>
          <w:szCs w:val="24"/>
        </w:rPr>
        <w:t xml:space="preserve"> κάνει και τι ξεπερνάει το παρόν σχέδιο</w:t>
      </w:r>
      <w:r>
        <w:rPr>
          <w:rFonts w:eastAsia="Times New Roman"/>
          <w:szCs w:val="24"/>
        </w:rPr>
        <w:t>;</w:t>
      </w:r>
      <w:r w:rsidRPr="00C3047D">
        <w:rPr>
          <w:rFonts w:eastAsia="Times New Roman"/>
          <w:szCs w:val="24"/>
        </w:rPr>
        <w:t xml:space="preserve"> </w:t>
      </w:r>
    </w:p>
    <w:p w14:paraId="796CE89D" w14:textId="77777777" w:rsidR="00E9701A" w:rsidRDefault="003308C2">
      <w:pPr>
        <w:tabs>
          <w:tab w:val="center" w:pos="4753"/>
          <w:tab w:val="left" w:pos="6156"/>
        </w:tabs>
        <w:spacing w:line="600" w:lineRule="auto"/>
        <w:ind w:firstLine="720"/>
        <w:jc w:val="both"/>
        <w:rPr>
          <w:rFonts w:eastAsia="Times New Roman"/>
          <w:szCs w:val="24"/>
        </w:rPr>
      </w:pPr>
      <w:r>
        <w:rPr>
          <w:rFonts w:eastAsia="Times New Roman"/>
          <w:szCs w:val="24"/>
        </w:rPr>
        <w:t>Α</w:t>
      </w:r>
      <w:r w:rsidRPr="00C3047D">
        <w:rPr>
          <w:rFonts w:eastAsia="Times New Roman"/>
          <w:szCs w:val="24"/>
        </w:rPr>
        <w:t>ναδιαρ</w:t>
      </w:r>
      <w:r w:rsidRPr="00C3047D">
        <w:rPr>
          <w:rFonts w:eastAsia="Times New Roman"/>
          <w:szCs w:val="24"/>
        </w:rPr>
        <w:t>θρώνει δραστικά την οργανωτική δομή του Κρατικού Μουσείου Σύγχρονης Τέχνης</w:t>
      </w:r>
      <w:r>
        <w:rPr>
          <w:rFonts w:eastAsia="Times New Roman"/>
          <w:szCs w:val="24"/>
        </w:rPr>
        <w:t>,</w:t>
      </w:r>
      <w:r w:rsidRPr="00C3047D">
        <w:rPr>
          <w:rFonts w:eastAsia="Times New Roman"/>
          <w:szCs w:val="24"/>
        </w:rPr>
        <w:t xml:space="preserve"> ώστε να υποδεχθεί κατάλληλα και στη βάση μιας αναπτυξιακής αυτοτέλειας τ</w:t>
      </w:r>
      <w:r>
        <w:rPr>
          <w:rFonts w:eastAsia="Times New Roman"/>
          <w:szCs w:val="24"/>
        </w:rPr>
        <w:t>ι</w:t>
      </w:r>
      <w:r w:rsidRPr="00C3047D">
        <w:rPr>
          <w:rFonts w:eastAsia="Times New Roman"/>
          <w:szCs w:val="24"/>
        </w:rPr>
        <w:t>ς λειτουργί</w:t>
      </w:r>
      <w:r>
        <w:rPr>
          <w:rFonts w:eastAsia="Times New Roman"/>
          <w:szCs w:val="24"/>
        </w:rPr>
        <w:t>ε</w:t>
      </w:r>
      <w:r w:rsidRPr="00C3047D">
        <w:rPr>
          <w:rFonts w:eastAsia="Times New Roman"/>
          <w:szCs w:val="24"/>
        </w:rPr>
        <w:t>ς που συνδέονται με τις παραχωρούμε</w:t>
      </w:r>
      <w:r>
        <w:rPr>
          <w:rFonts w:eastAsia="Times New Roman"/>
          <w:szCs w:val="24"/>
        </w:rPr>
        <w:t>νες</w:t>
      </w:r>
      <w:r w:rsidRPr="00C3047D">
        <w:rPr>
          <w:rFonts w:eastAsia="Times New Roman"/>
          <w:szCs w:val="24"/>
        </w:rPr>
        <w:t xml:space="preserve"> συλλογές</w:t>
      </w:r>
      <w:r>
        <w:rPr>
          <w:rFonts w:eastAsia="Times New Roman"/>
          <w:szCs w:val="24"/>
        </w:rPr>
        <w:t>.</w:t>
      </w:r>
      <w:r w:rsidRPr="00C3047D">
        <w:rPr>
          <w:rFonts w:eastAsia="Times New Roman"/>
          <w:szCs w:val="24"/>
        </w:rPr>
        <w:t xml:space="preserve"> </w:t>
      </w:r>
      <w:r>
        <w:rPr>
          <w:rFonts w:eastAsia="Times New Roman"/>
          <w:szCs w:val="24"/>
        </w:rPr>
        <w:t>Σ</w:t>
      </w:r>
      <w:r w:rsidRPr="00C3047D">
        <w:rPr>
          <w:rFonts w:eastAsia="Times New Roman"/>
          <w:szCs w:val="24"/>
        </w:rPr>
        <w:t>ε αυτό το εγχείρημα υλοποιούμε την αρχιτεκτον</w:t>
      </w:r>
      <w:r w:rsidRPr="00C3047D">
        <w:rPr>
          <w:rFonts w:eastAsia="Times New Roman"/>
          <w:szCs w:val="24"/>
        </w:rPr>
        <w:t>ική λογική ενός μεγάλου</w:t>
      </w:r>
      <w:r>
        <w:rPr>
          <w:rFonts w:eastAsia="Times New Roman"/>
          <w:szCs w:val="24"/>
        </w:rPr>
        <w:t>,</w:t>
      </w:r>
      <w:r w:rsidRPr="00C3047D">
        <w:rPr>
          <w:rFonts w:eastAsia="Times New Roman"/>
          <w:szCs w:val="24"/>
        </w:rPr>
        <w:t xml:space="preserve"> </w:t>
      </w:r>
      <w:r>
        <w:rPr>
          <w:rFonts w:eastAsia="Times New Roman"/>
          <w:szCs w:val="24"/>
        </w:rPr>
        <w:t>ε</w:t>
      </w:r>
      <w:r w:rsidRPr="00C3047D">
        <w:rPr>
          <w:rFonts w:eastAsia="Times New Roman"/>
          <w:szCs w:val="24"/>
        </w:rPr>
        <w:t xml:space="preserve">νιαίου </w:t>
      </w:r>
      <w:r>
        <w:rPr>
          <w:rFonts w:eastAsia="Times New Roman"/>
          <w:szCs w:val="24"/>
        </w:rPr>
        <w:t>πολιτισμικού οργανισμού-</w:t>
      </w:r>
      <w:r w:rsidRPr="00C3047D">
        <w:rPr>
          <w:rFonts w:eastAsia="Times New Roman"/>
          <w:szCs w:val="24"/>
        </w:rPr>
        <w:t>πλατφόρμας</w:t>
      </w:r>
      <w:r>
        <w:rPr>
          <w:rFonts w:eastAsia="Times New Roman"/>
          <w:szCs w:val="24"/>
        </w:rPr>
        <w:t>,</w:t>
      </w:r>
      <w:r w:rsidRPr="00C3047D">
        <w:rPr>
          <w:rFonts w:eastAsia="Times New Roman"/>
          <w:szCs w:val="24"/>
        </w:rPr>
        <w:t xml:space="preserve"> που στεγάζει </w:t>
      </w:r>
      <w:r>
        <w:rPr>
          <w:rFonts w:eastAsia="Times New Roman"/>
          <w:szCs w:val="24"/>
        </w:rPr>
        <w:t>μια</w:t>
      </w:r>
      <w:r w:rsidRPr="00C3047D">
        <w:rPr>
          <w:rFonts w:eastAsia="Times New Roman"/>
          <w:szCs w:val="24"/>
        </w:rPr>
        <w:t xml:space="preserve"> πλειάδα αυτοτελών μουσειακών εγχειρημάτων</w:t>
      </w:r>
      <w:r>
        <w:rPr>
          <w:rFonts w:eastAsia="Times New Roman"/>
          <w:szCs w:val="24"/>
        </w:rPr>
        <w:t>.</w:t>
      </w:r>
    </w:p>
    <w:p w14:paraId="796CE89E" w14:textId="77777777" w:rsidR="00E9701A" w:rsidRDefault="003308C2">
      <w:pPr>
        <w:tabs>
          <w:tab w:val="center" w:pos="4753"/>
          <w:tab w:val="left" w:pos="6156"/>
        </w:tabs>
        <w:spacing w:line="600" w:lineRule="auto"/>
        <w:ind w:firstLine="720"/>
        <w:jc w:val="both"/>
        <w:rPr>
          <w:rFonts w:eastAsia="Times New Roman"/>
          <w:szCs w:val="24"/>
        </w:rPr>
      </w:pPr>
      <w:r>
        <w:rPr>
          <w:rFonts w:eastAsia="Times New Roman"/>
          <w:szCs w:val="24"/>
        </w:rPr>
        <w:t>Ε</w:t>
      </w:r>
      <w:r w:rsidRPr="00C3047D">
        <w:rPr>
          <w:rFonts w:eastAsia="Times New Roman"/>
          <w:szCs w:val="24"/>
        </w:rPr>
        <w:t xml:space="preserve">ίπα επανειλημμένα </w:t>
      </w:r>
      <w:r>
        <w:rPr>
          <w:rFonts w:eastAsia="Times New Roman"/>
          <w:szCs w:val="24"/>
        </w:rPr>
        <w:t>-</w:t>
      </w:r>
      <w:r w:rsidRPr="00C3047D">
        <w:rPr>
          <w:rFonts w:eastAsia="Times New Roman"/>
          <w:szCs w:val="24"/>
        </w:rPr>
        <w:t>και το λέω</w:t>
      </w:r>
      <w:r>
        <w:rPr>
          <w:rFonts w:eastAsia="Times New Roman"/>
          <w:szCs w:val="24"/>
        </w:rPr>
        <w:t xml:space="preserve"> πάλι</w:t>
      </w:r>
      <w:r>
        <w:rPr>
          <w:rFonts w:eastAsia="Times New Roman"/>
          <w:szCs w:val="24"/>
        </w:rPr>
        <w:t>-</w:t>
      </w:r>
      <w:r w:rsidRPr="00C3047D">
        <w:rPr>
          <w:rFonts w:eastAsia="Times New Roman"/>
          <w:szCs w:val="24"/>
        </w:rPr>
        <w:t xml:space="preserve"> ότι αυτό χρειάζεται </w:t>
      </w:r>
      <w:r>
        <w:rPr>
          <w:rFonts w:eastAsia="Times New Roman"/>
          <w:szCs w:val="24"/>
        </w:rPr>
        <w:t>μια</w:t>
      </w:r>
      <w:r w:rsidRPr="00C3047D">
        <w:rPr>
          <w:rFonts w:eastAsia="Times New Roman"/>
          <w:szCs w:val="24"/>
        </w:rPr>
        <w:t xml:space="preserve"> ισορροπία και παρεξηγήθηκε</w:t>
      </w:r>
      <w:r>
        <w:rPr>
          <w:rFonts w:eastAsia="Times New Roman"/>
          <w:szCs w:val="24"/>
        </w:rPr>
        <w:t>.</w:t>
      </w:r>
      <w:r w:rsidRPr="00C3047D">
        <w:rPr>
          <w:rFonts w:eastAsia="Times New Roman"/>
          <w:szCs w:val="24"/>
        </w:rPr>
        <w:t xml:space="preserve"> </w:t>
      </w:r>
      <w:r>
        <w:rPr>
          <w:rFonts w:eastAsia="Times New Roman"/>
          <w:szCs w:val="24"/>
        </w:rPr>
        <w:t>Θ</w:t>
      </w:r>
      <w:r w:rsidRPr="00C3047D">
        <w:rPr>
          <w:rFonts w:eastAsia="Times New Roman"/>
          <w:szCs w:val="24"/>
        </w:rPr>
        <w:t>εωρώ</w:t>
      </w:r>
      <w:r>
        <w:rPr>
          <w:rFonts w:eastAsia="Times New Roman"/>
          <w:szCs w:val="24"/>
        </w:rPr>
        <w:t>,</w:t>
      </w:r>
      <w:r w:rsidRPr="00C3047D">
        <w:rPr>
          <w:rFonts w:eastAsia="Times New Roman"/>
          <w:szCs w:val="24"/>
        </w:rPr>
        <w:t xml:space="preserve"> </w:t>
      </w:r>
      <w:r>
        <w:rPr>
          <w:rFonts w:eastAsia="Times New Roman"/>
          <w:szCs w:val="24"/>
        </w:rPr>
        <w:t>όμως,</w:t>
      </w:r>
      <w:r w:rsidRPr="00C3047D">
        <w:rPr>
          <w:rFonts w:eastAsia="Times New Roman"/>
          <w:szCs w:val="24"/>
        </w:rPr>
        <w:t xml:space="preserve"> ότι αν αντίθετο της ισορρ</w:t>
      </w:r>
      <w:r w:rsidRPr="00C3047D">
        <w:rPr>
          <w:rFonts w:eastAsia="Times New Roman"/>
          <w:szCs w:val="24"/>
        </w:rPr>
        <w:t xml:space="preserve">οπίας είναι η </w:t>
      </w:r>
      <w:r>
        <w:rPr>
          <w:rFonts w:eastAsia="Times New Roman"/>
          <w:szCs w:val="24"/>
        </w:rPr>
        <w:t>ανι</w:t>
      </w:r>
      <w:r w:rsidRPr="00C3047D">
        <w:rPr>
          <w:rFonts w:eastAsia="Times New Roman"/>
          <w:szCs w:val="24"/>
        </w:rPr>
        <w:t>σορροπία</w:t>
      </w:r>
      <w:r>
        <w:rPr>
          <w:rFonts w:eastAsia="Times New Roman"/>
          <w:szCs w:val="24"/>
        </w:rPr>
        <w:t>,</w:t>
      </w:r>
      <w:r w:rsidRPr="00C3047D">
        <w:rPr>
          <w:rFonts w:eastAsia="Times New Roman"/>
          <w:szCs w:val="24"/>
        </w:rPr>
        <w:t xml:space="preserve"> αυτό εδώ το σχέδιο καταφέρνει να είναι ένα θετικό σχέδιο</w:t>
      </w:r>
      <w:r>
        <w:rPr>
          <w:rFonts w:eastAsia="Times New Roman"/>
          <w:szCs w:val="24"/>
        </w:rPr>
        <w:t xml:space="preserve"> ισορροπίας. </w:t>
      </w:r>
    </w:p>
    <w:p w14:paraId="796CE89F" w14:textId="77777777" w:rsidR="00E9701A" w:rsidRDefault="003308C2">
      <w:pPr>
        <w:tabs>
          <w:tab w:val="left" w:pos="720"/>
          <w:tab w:val="left" w:pos="1440"/>
          <w:tab w:val="left" w:pos="2160"/>
          <w:tab w:val="left" w:pos="2880"/>
          <w:tab w:val="left" w:pos="3600"/>
          <w:tab w:val="center" w:pos="4753"/>
        </w:tabs>
        <w:spacing w:line="600" w:lineRule="auto"/>
        <w:jc w:val="both"/>
        <w:rPr>
          <w:rFonts w:eastAsia="Times New Roman"/>
          <w:szCs w:val="24"/>
        </w:rPr>
      </w:pPr>
      <w:r>
        <w:rPr>
          <w:rFonts w:eastAsia="Times New Roman"/>
          <w:szCs w:val="24"/>
        </w:rPr>
        <w:t>Μ</w:t>
      </w:r>
      <w:r w:rsidRPr="00C3047D">
        <w:rPr>
          <w:rFonts w:eastAsia="Times New Roman"/>
          <w:szCs w:val="24"/>
        </w:rPr>
        <w:t>ελετήθηκαν ξένα μοντέλα ως πηγή έμπνευσης και πληροφοριών σε πολλά σημεία και οι οργανωτικές επιλογές προκύπτουν από αυτά</w:t>
      </w:r>
      <w:r>
        <w:rPr>
          <w:rFonts w:eastAsia="Times New Roman"/>
          <w:szCs w:val="24"/>
        </w:rPr>
        <w:t xml:space="preserve">. Κάποιοι σπεύδουν να επικρίνουν </w:t>
      </w:r>
      <w:r w:rsidRPr="00C3047D">
        <w:rPr>
          <w:rFonts w:eastAsia="Times New Roman"/>
          <w:szCs w:val="24"/>
        </w:rPr>
        <w:t xml:space="preserve">την </w:t>
      </w:r>
      <w:r w:rsidRPr="00C3047D">
        <w:rPr>
          <w:rFonts w:eastAsia="Times New Roman"/>
          <w:szCs w:val="24"/>
        </w:rPr>
        <w:t>επιλογή αυτή</w:t>
      </w:r>
      <w:r>
        <w:rPr>
          <w:rFonts w:eastAsia="Times New Roman"/>
          <w:szCs w:val="24"/>
        </w:rPr>
        <w:t>,</w:t>
      </w:r>
      <w:r w:rsidRPr="00C3047D">
        <w:rPr>
          <w:rFonts w:eastAsia="Times New Roman"/>
          <w:szCs w:val="24"/>
        </w:rPr>
        <w:t xml:space="preserve"> ισχυριζόμενοι ότι τα πρότυπα προέρχον</w:t>
      </w:r>
      <w:r>
        <w:rPr>
          <w:rFonts w:eastAsia="Times New Roman"/>
          <w:szCs w:val="24"/>
        </w:rPr>
        <w:t xml:space="preserve">ται από μουσεία πολύ </w:t>
      </w:r>
      <w:r>
        <w:rPr>
          <w:rFonts w:eastAsia="Times New Roman"/>
          <w:szCs w:val="24"/>
        </w:rPr>
        <w:lastRenderedPageBreak/>
        <w:t>μεγαλύτερα.</w:t>
      </w:r>
      <w:r>
        <w:rPr>
          <w:rFonts w:eastAsia="Times New Roman"/>
          <w:szCs w:val="24"/>
        </w:rPr>
        <w:t xml:space="preserve"> </w:t>
      </w:r>
      <w:r>
        <w:rPr>
          <w:rFonts w:eastAsia="Times New Roman"/>
          <w:szCs w:val="24"/>
        </w:rPr>
        <w:t xml:space="preserve">Φοβάμαι ότι τους διαφεύγει το ουσιώδες, που είναι άσχετο από τα μεγέθη, δηλαδή η αρχιτεκτονική λογική της πολλαπλότητας και αυτοτέλειας μέσα στην ενότητα με εργαλείο βασικό τις συνέργειες. </w:t>
      </w:r>
    </w:p>
    <w:p w14:paraId="796CE8A0" w14:textId="77777777" w:rsidR="00E9701A" w:rsidRDefault="003308C2">
      <w:pPr>
        <w:tabs>
          <w:tab w:val="left" w:pos="720"/>
          <w:tab w:val="left" w:pos="1440"/>
          <w:tab w:val="left" w:pos="2160"/>
          <w:tab w:val="left" w:pos="2880"/>
          <w:tab w:val="left" w:pos="3600"/>
          <w:tab w:val="center" w:pos="4753"/>
        </w:tabs>
        <w:spacing w:line="600" w:lineRule="auto"/>
        <w:ind w:firstLine="709"/>
        <w:jc w:val="both"/>
        <w:rPr>
          <w:rFonts w:eastAsia="Times New Roman"/>
          <w:szCs w:val="24"/>
        </w:rPr>
      </w:pPr>
      <w:r>
        <w:rPr>
          <w:rFonts w:eastAsia="Times New Roman"/>
          <w:szCs w:val="24"/>
        </w:rPr>
        <w:t xml:space="preserve">Τη νέα αυτή λογική υλοποιούμε με το παρόν σχέδιο, προβαίνοντας σε </w:t>
      </w:r>
      <w:r>
        <w:rPr>
          <w:rFonts w:eastAsia="Times New Roman"/>
          <w:szCs w:val="24"/>
        </w:rPr>
        <w:t>μια σαφή διάκριση μεταξύ καλλιτεχνικού προγραμματισμού και δράσεων που ασκούνται από τα επιμέρους μουσειακά εγχειρήματα από τη μια πλευρά και τις διοικητικές οικονομικές λειτουργίες, που είναι απαραίτητο επίσης να βρίσκονται μέσα σε ένα πλαίσιο αυστηρό και</w:t>
      </w:r>
      <w:r>
        <w:rPr>
          <w:rFonts w:eastAsia="Times New Roman"/>
          <w:szCs w:val="24"/>
        </w:rPr>
        <w:t xml:space="preserve"> σε διάλογο με τις καλλιτεχνικές. Έτσι, καταφέρνουμε να έχουμε οικονομία κλίμακας</w:t>
      </w:r>
      <w:r>
        <w:rPr>
          <w:rFonts w:eastAsia="Times New Roman"/>
          <w:szCs w:val="24"/>
        </w:rPr>
        <w:t>,</w:t>
      </w:r>
      <w:r>
        <w:rPr>
          <w:rFonts w:eastAsia="Times New Roman"/>
          <w:szCs w:val="24"/>
        </w:rPr>
        <w:t xml:space="preserve"> στο πλαίσιο της οποίας όχι απλώς εξοικονομούνται δαπάνες, αλλά μπαίνουν οι βάσεις για μια αποτελεσματική διοικητική και οικονομική λειτουργία όσον αφορά τη δημόσια κρατική ε</w:t>
      </w:r>
      <w:r>
        <w:rPr>
          <w:rFonts w:eastAsia="Times New Roman"/>
          <w:szCs w:val="24"/>
        </w:rPr>
        <w:t xml:space="preserve">πιχορήγηση, η οποία είναι η βάση του εγχειρήματος. Έτσι, οργανώνονται και λειτουργούν περισσότερα επιμέρους μουσεία με αυτοτελή διοίκηση το καθένα, τον καλλιτεχνικό διευθυντή, κάτι το οποίο εγγυάται, ακριβώς, την ελευθερία του καλλιτεχνικού έργου. </w:t>
      </w:r>
    </w:p>
    <w:p w14:paraId="796CE8A1"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Το Μουσ</w:t>
      </w:r>
      <w:r>
        <w:rPr>
          <w:rFonts w:eastAsia="Times New Roman"/>
          <w:szCs w:val="24"/>
        </w:rPr>
        <w:t>είο Μοντέρνας Τέχνης θα διαχειρίζεται την περίφημη Συλλογή Κωστάκη καθώς και συλλογές έργων του νέου φορέα</w:t>
      </w:r>
      <w:r>
        <w:rPr>
          <w:rFonts w:eastAsia="Times New Roman"/>
          <w:szCs w:val="24"/>
        </w:rPr>
        <w:t>,</w:t>
      </w:r>
      <w:r>
        <w:rPr>
          <w:rFonts w:eastAsia="Times New Roman"/>
          <w:szCs w:val="24"/>
        </w:rPr>
        <w:t xml:space="preserve"> προγενέστερου του 1960. Το Μουσείο Φωτογραφίας θα αξιοποιήσει τις συλλογές και το μεγάλο αρχείο και την εμπειρία του Μουσείου Φωτογραφίας Θεσσαλονίκ</w:t>
      </w:r>
      <w:r>
        <w:rPr>
          <w:rFonts w:eastAsia="Times New Roman"/>
          <w:szCs w:val="24"/>
        </w:rPr>
        <w:t xml:space="preserve">ης. Το Μουσείο Σύγχρονης Τέχνης θα διαχειρίζεται τις πολύ σημαντικές συλλογές έργων, οι οποίες προκύπτουν από το 1960 και μετά. Το Μουσείο </w:t>
      </w:r>
      <w:proofErr w:type="spellStart"/>
      <w:r>
        <w:rPr>
          <w:rFonts w:eastAsia="Times New Roman"/>
          <w:szCs w:val="24"/>
        </w:rPr>
        <w:t>Άλεξ</w:t>
      </w:r>
      <w:proofErr w:type="spellEnd"/>
      <w:r>
        <w:rPr>
          <w:rFonts w:eastAsia="Times New Roman"/>
          <w:szCs w:val="24"/>
        </w:rPr>
        <w:t xml:space="preserve"> Μυλωνά διαχειρίζεται τη Συλλογή Γλυπτών </w:t>
      </w:r>
      <w:proofErr w:type="spellStart"/>
      <w:r>
        <w:rPr>
          <w:rFonts w:eastAsia="Times New Roman"/>
          <w:szCs w:val="24"/>
        </w:rPr>
        <w:t>Άλεξ</w:t>
      </w:r>
      <w:proofErr w:type="spellEnd"/>
      <w:r>
        <w:rPr>
          <w:rFonts w:eastAsia="Times New Roman"/>
          <w:szCs w:val="24"/>
        </w:rPr>
        <w:t xml:space="preserve"> Μυλωνά και θα λειτουργεί ως Τμήμα Σύγχρονης Γλυπτικής του Μουσείου </w:t>
      </w:r>
      <w:r>
        <w:rPr>
          <w:rFonts w:eastAsia="Times New Roman"/>
          <w:szCs w:val="24"/>
        </w:rPr>
        <w:t>Σύγχρονης Τέχνης. Τέλος, το Πειραματικό Κέντρο Τεχνών θα έχει ως αυτοτελή αποστολή τη διοργάνωση δράσεων και προβολής της νέας πειραματικής καλλιτεχνικής δημιουργίας.</w:t>
      </w:r>
    </w:p>
    <w:p w14:paraId="796CE8A2"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Οι πρόνοιες οι οποίες έχουν ληφθεί, επίσης, είναι σημαντικές: Η επιλογή του καλλιτεχνικού</w:t>
      </w:r>
      <w:r>
        <w:rPr>
          <w:rFonts w:eastAsia="Times New Roman"/>
          <w:szCs w:val="24"/>
        </w:rPr>
        <w:t xml:space="preserve"> διευθυντή με διεθνή διαγωνισμό. Νομίζω ότι αυτό πρέπει να το εκτιμήσουμε, διότι δεν έχουμε άλλη φορά στο παρελθόν διεθνή διαγωνισμό για τον καλλιτεχνικό διευθυντή. Αυτός διοριζόταν ως τώρα από τον Υπουργό και νομίζω ότι είναι μια καλή αρχή</w:t>
      </w:r>
      <w:r>
        <w:rPr>
          <w:rFonts w:eastAsia="Times New Roman"/>
          <w:szCs w:val="24"/>
        </w:rPr>
        <w:t>,</w:t>
      </w:r>
      <w:r>
        <w:rPr>
          <w:rFonts w:eastAsia="Times New Roman"/>
          <w:szCs w:val="24"/>
        </w:rPr>
        <w:t xml:space="preserve"> η οποία μπορεί</w:t>
      </w:r>
      <w:r>
        <w:rPr>
          <w:rFonts w:eastAsia="Times New Roman"/>
          <w:szCs w:val="24"/>
        </w:rPr>
        <w:t xml:space="preserve"> να έχει και συνέχεια. Το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 xml:space="preserve">υμβούλιο χαράζει μια γενική </w:t>
      </w:r>
      <w:r>
        <w:rPr>
          <w:rFonts w:eastAsia="Times New Roman"/>
          <w:szCs w:val="24"/>
        </w:rPr>
        <w:lastRenderedPageBreak/>
        <w:t xml:space="preserve">πολιτική πολιτισμού, μέσα στην οποία οι καλλιτεχνικοί διευθυντές θα έχουν τη δυνατότητα να αναπτύξουν καλλιτεχνικό έργο. Ο </w:t>
      </w:r>
      <w:r>
        <w:rPr>
          <w:rFonts w:eastAsia="Times New Roman"/>
          <w:szCs w:val="24"/>
        </w:rPr>
        <w:t>γ</w:t>
      </w:r>
      <w:r>
        <w:rPr>
          <w:rFonts w:eastAsia="Times New Roman"/>
          <w:szCs w:val="24"/>
        </w:rPr>
        <w:t xml:space="preserve">ενικός </w:t>
      </w:r>
      <w:r>
        <w:rPr>
          <w:rFonts w:eastAsia="Times New Roman"/>
          <w:szCs w:val="24"/>
        </w:rPr>
        <w:t>δ</w:t>
      </w:r>
      <w:r>
        <w:rPr>
          <w:rFonts w:eastAsia="Times New Roman"/>
          <w:szCs w:val="24"/>
        </w:rPr>
        <w:t>ιευθυντής φροντίζει για την εύρυθμη διοικητική και οικονομ</w:t>
      </w:r>
      <w:r>
        <w:rPr>
          <w:rFonts w:eastAsia="Times New Roman"/>
          <w:szCs w:val="24"/>
        </w:rPr>
        <w:t xml:space="preserve">ική λειτουργία και για το εύλογο του προϋπολογισμού. </w:t>
      </w:r>
    </w:p>
    <w:p w14:paraId="796CE8A3"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Επομένως έχουμε μια αρχιτεκτονική στην οποία οι φορείς μπορούν να βρουν τη λειτουργία τους, τη συνεργασία τους και τα όργανα του μεγάλου αυτού οργανισμού</w:t>
      </w:r>
      <w:r>
        <w:rPr>
          <w:rFonts w:eastAsia="Times New Roman"/>
          <w:szCs w:val="24"/>
        </w:rPr>
        <w:t>,</w:t>
      </w:r>
      <w:r>
        <w:rPr>
          <w:rFonts w:eastAsia="Times New Roman"/>
          <w:szCs w:val="24"/>
        </w:rPr>
        <w:t xml:space="preserve"> της πλατφόρμας</w:t>
      </w:r>
      <w:r>
        <w:rPr>
          <w:rFonts w:eastAsia="Times New Roman"/>
          <w:szCs w:val="24"/>
        </w:rPr>
        <w:t>,</w:t>
      </w:r>
      <w:r>
        <w:rPr>
          <w:rFonts w:eastAsia="Times New Roman"/>
          <w:szCs w:val="24"/>
        </w:rPr>
        <w:t xml:space="preserve"> μπορούν να αναπτύξουν τις λειτο</w:t>
      </w:r>
      <w:r>
        <w:rPr>
          <w:rFonts w:eastAsia="Times New Roman"/>
          <w:szCs w:val="24"/>
        </w:rPr>
        <w:t xml:space="preserve">υργίες τους με διάλογο, με προσδιορισμένες προγραμματικά αρμοδιότητες και αυτό να μπορεί να συμβάλει στο καλύτερο αποτέλεσμα. </w:t>
      </w:r>
    </w:p>
    <w:p w14:paraId="796CE8A4"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Στην περίπτωση του Μουσείου Σύγχρονης Τέχνης στο Μουσείο Φωτογραφίας Θεσσαλονίκης, έχουμε τη δυνατότητα της </w:t>
      </w:r>
      <w:r>
        <w:rPr>
          <w:rFonts w:eastAsia="Times New Roman"/>
          <w:szCs w:val="24"/>
        </w:rPr>
        <w:t>ε</w:t>
      </w:r>
      <w:r>
        <w:rPr>
          <w:rFonts w:eastAsia="Times New Roman"/>
          <w:szCs w:val="24"/>
        </w:rPr>
        <w:t>φορείας, η οποία αυτ</w:t>
      </w:r>
      <w:r>
        <w:rPr>
          <w:rFonts w:eastAsia="Times New Roman"/>
          <w:szCs w:val="24"/>
        </w:rPr>
        <w:t xml:space="preserve">ή τη στιγμή μπορεί να βοηθήσει το </w:t>
      </w:r>
      <w:r>
        <w:rPr>
          <w:rFonts w:eastAsia="Times New Roman"/>
          <w:szCs w:val="24"/>
        </w:rPr>
        <w:t>μ</w:t>
      </w:r>
      <w:r>
        <w:rPr>
          <w:rFonts w:eastAsia="Times New Roman"/>
          <w:szCs w:val="24"/>
        </w:rPr>
        <w:t>ουσείο να λειτουργήσει με τρόπο πολύ πιο αποτελεσματικό και επομένως έχουμε εξασφαλίσει και εκπροσώπους συλλογικών φορέων</w:t>
      </w:r>
      <w:r>
        <w:rPr>
          <w:rFonts w:eastAsia="Times New Roman"/>
          <w:szCs w:val="24"/>
        </w:rPr>
        <w:t>,</w:t>
      </w:r>
      <w:r>
        <w:rPr>
          <w:rFonts w:eastAsia="Times New Roman"/>
          <w:szCs w:val="24"/>
        </w:rPr>
        <w:t xml:space="preserve"> οι οποίοι θα μπορούν στις καλλιτεχνικές δράσεις </w:t>
      </w:r>
      <w:r>
        <w:rPr>
          <w:rFonts w:eastAsia="Times New Roman"/>
          <w:szCs w:val="24"/>
        </w:rPr>
        <w:t>-</w:t>
      </w:r>
      <w:r>
        <w:rPr>
          <w:rFonts w:eastAsia="Times New Roman"/>
          <w:szCs w:val="24"/>
        </w:rPr>
        <w:t>και όχι στις διοικητικές βεβαίως, που δεν είναι η</w:t>
      </w:r>
      <w:r>
        <w:rPr>
          <w:rFonts w:eastAsia="Times New Roman"/>
          <w:szCs w:val="24"/>
        </w:rPr>
        <w:t xml:space="preserve"> αρμοδιότητά τους</w:t>
      </w:r>
      <w:r>
        <w:rPr>
          <w:rFonts w:eastAsia="Times New Roman"/>
          <w:szCs w:val="24"/>
        </w:rPr>
        <w:t>-</w:t>
      </w:r>
      <w:r>
        <w:rPr>
          <w:rFonts w:eastAsia="Times New Roman"/>
          <w:szCs w:val="24"/>
        </w:rPr>
        <w:t xml:space="preserve"> να συμβάλλουν στο έργο και στην παρουσία του </w:t>
      </w:r>
      <w:r>
        <w:rPr>
          <w:rFonts w:eastAsia="Times New Roman"/>
          <w:szCs w:val="24"/>
        </w:rPr>
        <w:t>μ</w:t>
      </w:r>
      <w:r>
        <w:rPr>
          <w:rFonts w:eastAsia="Times New Roman"/>
          <w:szCs w:val="24"/>
        </w:rPr>
        <w:t xml:space="preserve">ουσείου στον έξω κόσμο. </w:t>
      </w:r>
    </w:p>
    <w:p w14:paraId="796CE8A5"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Εκτιμούμε ότι η προτεινόμενη δομή είναι πρωτοποριακή στον σχεδιασμό της και ρεαλιστική στην εφαρμογή της. Είναι πρωτοποριακή γιατί ισορροπεί την ανάγκη αποτελέσματος </w:t>
      </w:r>
      <w:r>
        <w:rPr>
          <w:rFonts w:eastAsia="Times New Roman"/>
          <w:szCs w:val="24"/>
        </w:rPr>
        <w:t>διοικητικής ενότητας και αυτονομίας και είναι ρεαλιστική διότι μπορεί να έχει μια συνεκτικότητα που θα αποδώσει αποτέλεσμα.</w:t>
      </w:r>
    </w:p>
    <w:p w14:paraId="796CE8A6"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Θέλω να υπογραμμίσω ότι πλέον το </w:t>
      </w:r>
      <w:r w:rsidRPr="008746E5">
        <w:rPr>
          <w:rFonts w:eastAsia="Times New Roman" w:cs="Times New Roman"/>
          <w:szCs w:val="24"/>
        </w:rPr>
        <w:t>Κρατικό Μουσείο Σύγχρονης Τέχνης, το Μακεδονικό</w:t>
      </w:r>
      <w:r>
        <w:rPr>
          <w:rFonts w:eastAsia="Times New Roman" w:cs="Times New Roman"/>
          <w:szCs w:val="24"/>
        </w:rPr>
        <w:t xml:space="preserve"> Μουσείο</w:t>
      </w:r>
      <w:r w:rsidRPr="008746E5">
        <w:rPr>
          <w:rFonts w:eastAsia="Times New Roman" w:cs="Times New Roman"/>
          <w:szCs w:val="24"/>
        </w:rPr>
        <w:t xml:space="preserve">, το Μουσείο </w:t>
      </w:r>
      <w:proofErr w:type="spellStart"/>
      <w:r w:rsidRPr="008746E5">
        <w:rPr>
          <w:rFonts w:eastAsia="Times New Roman" w:cs="Times New Roman"/>
          <w:szCs w:val="24"/>
        </w:rPr>
        <w:t>Άλεξ</w:t>
      </w:r>
      <w:proofErr w:type="spellEnd"/>
      <w:r w:rsidRPr="008746E5">
        <w:rPr>
          <w:rFonts w:eastAsia="Times New Roman" w:cs="Times New Roman"/>
          <w:szCs w:val="24"/>
        </w:rPr>
        <w:t xml:space="preserve"> Μυλωνά</w:t>
      </w:r>
      <w:r>
        <w:rPr>
          <w:rFonts w:eastAsia="Times New Roman" w:cs="Times New Roman"/>
          <w:szCs w:val="24"/>
        </w:rPr>
        <w:t xml:space="preserve"> αποτελούν αποκεντρω</w:t>
      </w:r>
      <w:r>
        <w:rPr>
          <w:rFonts w:eastAsia="Times New Roman" w:cs="Times New Roman"/>
          <w:szCs w:val="24"/>
        </w:rPr>
        <w:t>μένες μονάδες του ίδιου ενιαίου φορέα. Έχουμε δηλαδή ένα καινούρ</w:t>
      </w:r>
      <w:r>
        <w:rPr>
          <w:rFonts w:eastAsia="Times New Roman" w:cs="Times New Roman"/>
          <w:szCs w:val="24"/>
        </w:rPr>
        <w:t>γ</w:t>
      </w:r>
      <w:r>
        <w:rPr>
          <w:rFonts w:eastAsia="Times New Roman" w:cs="Times New Roman"/>
          <w:szCs w:val="24"/>
        </w:rPr>
        <w:t xml:space="preserve">ιο μουσείο, το οποίο διαθέτει μια γενική διεύθυνση, ένα ενιαίο προσωπικό, προϋπολογισμό και υπηρεσίες. Αυτό είναι που κατά τη γνώμη μας διασφαλίζει την αποτελεσματικότητα. </w:t>
      </w:r>
    </w:p>
    <w:p w14:paraId="796CE8A7"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Είμαστε αποφασισμέ</w:t>
      </w:r>
      <w:r>
        <w:rPr>
          <w:rFonts w:eastAsia="Times New Roman" w:cs="Times New Roman"/>
          <w:szCs w:val="24"/>
        </w:rPr>
        <w:t>νοι να το στηρίξουμε αποφασιστικά στην εκκίνησή του, όπως φαίνεται και από τη χρηματοδότησή του, με το σύνολο των χρηματοδοτήσεων και με κάποιο επιπλέον ποσό που μέχρι τώρα χρηματοδοτούνταν οι φορείς από το Υπουργείο Πολιτισμού, δηλαδή 1.200.000 ευρώ.</w:t>
      </w:r>
    </w:p>
    <w:p w14:paraId="796CE8A8"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Θέλω</w:t>
      </w:r>
      <w:r>
        <w:rPr>
          <w:rFonts w:eastAsia="Times New Roman" w:cs="Times New Roman"/>
          <w:szCs w:val="24"/>
        </w:rPr>
        <w:t>, ωστόσο, να επισημάνω πόσο μετριοπαθές είναι το ύψος αυτής της χρηματοδότησης, θυμίζοντας ότι η ετήσια χρηματοδότηση μόνο του Κρατικού Μουσείου</w:t>
      </w:r>
      <w:r>
        <w:rPr>
          <w:rFonts w:eastAsia="Times New Roman" w:cs="Times New Roman"/>
          <w:szCs w:val="24"/>
        </w:rPr>
        <w:t>,</w:t>
      </w:r>
      <w:r>
        <w:rPr>
          <w:rFonts w:eastAsia="Times New Roman" w:cs="Times New Roman"/>
          <w:szCs w:val="24"/>
        </w:rPr>
        <w:t xml:space="preserve"> την εποχή που υπήρχε ευημερία</w:t>
      </w:r>
      <w:r>
        <w:rPr>
          <w:rFonts w:eastAsia="Times New Roman" w:cs="Times New Roman"/>
          <w:szCs w:val="24"/>
        </w:rPr>
        <w:t>,</w:t>
      </w:r>
      <w:r>
        <w:rPr>
          <w:rFonts w:eastAsia="Times New Roman" w:cs="Times New Roman"/>
          <w:szCs w:val="24"/>
        </w:rPr>
        <w:t xml:space="preserve"> έφτανε τα δύο εκατομμύρια.</w:t>
      </w:r>
    </w:p>
    <w:p w14:paraId="796CE8A9"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Σήμερα το ποσό που διαθέτουμε αντιπροσωπεύει ένα μικ</w:t>
      </w:r>
      <w:r>
        <w:rPr>
          <w:rFonts w:eastAsia="Times New Roman" w:cs="Times New Roman"/>
          <w:szCs w:val="24"/>
        </w:rPr>
        <w:t xml:space="preserve">ρότερο ποσό, οφείλει όμως να στηρίζεται το </w:t>
      </w:r>
      <w:r>
        <w:rPr>
          <w:rFonts w:eastAsia="Times New Roman" w:cs="Times New Roman"/>
          <w:szCs w:val="24"/>
        </w:rPr>
        <w:t>μ</w:t>
      </w:r>
      <w:r>
        <w:rPr>
          <w:rFonts w:eastAsia="Times New Roman" w:cs="Times New Roman"/>
          <w:szCs w:val="24"/>
        </w:rPr>
        <w:t>ουσείο στις δραστηριότητες για τις οποίες θα μπορεί να αναπτύσσει, μέσα από τον καινούρ</w:t>
      </w:r>
      <w:r>
        <w:rPr>
          <w:rFonts w:eastAsia="Times New Roman" w:cs="Times New Roman"/>
          <w:szCs w:val="24"/>
        </w:rPr>
        <w:t>γ</w:t>
      </w:r>
      <w:r>
        <w:rPr>
          <w:rFonts w:eastAsia="Times New Roman" w:cs="Times New Roman"/>
          <w:szCs w:val="24"/>
        </w:rPr>
        <w:t xml:space="preserve">ιο μηχανισμό του, ενώ οι λειτουργικές του δαπάνες, μέσα από αυτό το ποσό, είναι εγγυημένες. </w:t>
      </w:r>
    </w:p>
    <w:p w14:paraId="796CE8AA"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Δεδομένου ότι όλοι οι φορείς μάς έχουν ευχάριστα εκπλήξει ως τώρα τα προηγούμενα χρόνια με διεθνείς επιτυχίες, θεωρούμε ότι η κινητοποίησή </w:t>
      </w:r>
      <w:r>
        <w:rPr>
          <w:rFonts w:eastAsia="Times New Roman" w:cs="Times New Roman"/>
          <w:szCs w:val="24"/>
        </w:rPr>
        <w:t>τους,</w:t>
      </w:r>
      <w:r>
        <w:rPr>
          <w:rFonts w:eastAsia="Times New Roman" w:cs="Times New Roman"/>
          <w:szCs w:val="24"/>
        </w:rPr>
        <w:t xml:space="preserve"> για να καλύψουν καλλιτεχνικές δράσεις από χορηγίες, ευρωπαϊκά προγράμματα και μια δυναμική η οποία θα έχει μεγα</w:t>
      </w:r>
      <w:r>
        <w:rPr>
          <w:rFonts w:eastAsia="Times New Roman" w:cs="Times New Roman"/>
          <w:szCs w:val="24"/>
        </w:rPr>
        <w:t>λύτερη σύνδεση με την κοινωνία, θα είναι εξασφαλισμένη.</w:t>
      </w:r>
    </w:p>
    <w:p w14:paraId="796CE8AB"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Έτσι, περιμένουμε ότι το αναπτυξιακό σχέδιο που απλώνεται αυτή τη στιγμή σε τέσσερις χώρους στην πόλη της Θεσσαλονίκης και έναν στην Αθήνα, με πωλήσεις, εισιτήρια και όλους </w:t>
      </w:r>
      <w:r>
        <w:rPr>
          <w:rFonts w:eastAsia="Times New Roman" w:cs="Times New Roman"/>
          <w:szCs w:val="24"/>
        </w:rPr>
        <w:lastRenderedPageBreak/>
        <w:t>τους σύγχρονους τρόπους, πο</w:t>
      </w:r>
      <w:r>
        <w:rPr>
          <w:rFonts w:eastAsia="Times New Roman" w:cs="Times New Roman"/>
          <w:szCs w:val="24"/>
        </w:rPr>
        <w:t>υ δεν χρειάζεται να τους αναφέρουμε, που λειτουργούν σήμερα τα μουσεία, θα μπορέσει πολύ γρήγορα να βρει τον δρόμο του.</w:t>
      </w:r>
    </w:p>
    <w:p w14:paraId="796CE8AC"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Το όφελος, επομένως, από το εγχείρημα της συνένωσης των λειτουργιών των μουσείων είναι πάνω από όλα ο ίδιος ο νέος φορέας, ο Μητροπολιτι</w:t>
      </w:r>
      <w:r>
        <w:rPr>
          <w:rFonts w:eastAsia="Times New Roman" w:cs="Times New Roman"/>
          <w:szCs w:val="24"/>
        </w:rPr>
        <w:t xml:space="preserve">κός Οργανισμός Μουσείων Εικαστικών Τεχνών ή -όπως χαϊδευτικά τον έχουμε ήδη ονομάσει- </w:t>
      </w:r>
      <w:proofErr w:type="spellStart"/>
      <w:r>
        <w:rPr>
          <w:rFonts w:eastAsia="Times New Roman" w:cs="Times New Roman"/>
          <w:szCs w:val="24"/>
          <w:lang w:val="en-US"/>
        </w:rPr>
        <w:t>MOMus</w:t>
      </w:r>
      <w:proofErr w:type="spellEnd"/>
      <w:r w:rsidRPr="00887F11">
        <w:rPr>
          <w:rFonts w:eastAsia="Times New Roman" w:cs="Times New Roman"/>
          <w:szCs w:val="24"/>
        </w:rPr>
        <w:t xml:space="preserve">. </w:t>
      </w:r>
      <w:r>
        <w:rPr>
          <w:rFonts w:eastAsia="Times New Roman" w:cs="Times New Roman"/>
          <w:szCs w:val="24"/>
        </w:rPr>
        <w:t>Είναι ο μεγαλύτερος εποπτευόμενος από το Υπουργείο Πολιτισμού φορέας μουσειακός οργανισμός στην Ελλάδα από πλευράς συλλογών και δυναμικής πολλαπλών δράσεων και αυτ</w:t>
      </w:r>
      <w:r>
        <w:rPr>
          <w:rFonts w:eastAsia="Times New Roman" w:cs="Times New Roman"/>
          <w:szCs w:val="24"/>
        </w:rPr>
        <w:t xml:space="preserve">ό είναι μια πραγματική επένδυση, την οποία αυτή τη στιγμή νομίζω ότι είμαστε σε θέση να πραγματοποιήσουμε, χωρίς σπατάλη, με σύνεση και με προοπτική επιτυχίας. </w:t>
      </w:r>
    </w:p>
    <w:p w14:paraId="796CE8AD"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Η λογική της ενιαίας πλατφόρμας περισσότερων μουσείων αποβλέπει στο να επιδρά η οικονομική ευρω</w:t>
      </w:r>
      <w:r>
        <w:rPr>
          <w:rFonts w:eastAsia="Times New Roman" w:cs="Times New Roman"/>
          <w:szCs w:val="24"/>
        </w:rPr>
        <w:t>στία του συνόλου ευεργετικά στην αυτόνομη προαγωγή των καλλιτεχνικών ειδών, χωρίς περιορισμούς ή αυθαίρετες προτεραιότητες ή περιορισμένων και σε βάρος άλλων.</w:t>
      </w:r>
    </w:p>
    <w:p w14:paraId="796CE8AE"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 xml:space="preserve">Η σύνθετη λειτουργική δομή του νέου </w:t>
      </w:r>
      <w:r>
        <w:rPr>
          <w:rFonts w:eastAsia="Times New Roman" w:cs="Times New Roman"/>
          <w:szCs w:val="24"/>
        </w:rPr>
        <w:t>ο</w:t>
      </w:r>
      <w:r>
        <w:rPr>
          <w:rFonts w:eastAsia="Times New Roman" w:cs="Times New Roman"/>
          <w:szCs w:val="24"/>
        </w:rPr>
        <w:t xml:space="preserve">ργανισμού αντανακλά και διασφαλίζει τις πολύπτυχες αλλά και </w:t>
      </w:r>
      <w:r>
        <w:rPr>
          <w:rFonts w:eastAsia="Times New Roman" w:cs="Times New Roman"/>
          <w:szCs w:val="24"/>
        </w:rPr>
        <w:t>ανοι</w:t>
      </w:r>
      <w:r>
        <w:rPr>
          <w:rFonts w:eastAsia="Times New Roman" w:cs="Times New Roman"/>
          <w:szCs w:val="24"/>
        </w:rPr>
        <w:t>κ</w:t>
      </w:r>
      <w:r>
        <w:rPr>
          <w:rFonts w:eastAsia="Times New Roman" w:cs="Times New Roman"/>
          <w:szCs w:val="24"/>
        </w:rPr>
        <w:t>τές στο απρόβλεπτο μέλλον διαστάσεις του ενιαίου δημόσιου αγαθού του πολιτισμού και της αισθητικής παιδείας μέσα σε μια δημοκρατική κοινωνία.</w:t>
      </w:r>
    </w:p>
    <w:p w14:paraId="796CE8AF"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96CE8B0" w14:textId="77777777" w:rsidR="00E9701A" w:rsidRDefault="003308C2">
      <w:pPr>
        <w:spacing w:line="600" w:lineRule="auto"/>
        <w:ind w:firstLine="720"/>
        <w:jc w:val="both"/>
        <w:rPr>
          <w:rFonts w:eastAsia="Times New Roman" w:cs="Times New Roman"/>
          <w:szCs w:val="24"/>
        </w:rPr>
      </w:pPr>
      <w:r w:rsidRPr="00962EBE">
        <w:rPr>
          <w:rFonts w:eastAsia="Times New Roman" w:cs="Times New Roman"/>
          <w:b/>
          <w:szCs w:val="24"/>
        </w:rPr>
        <w:t xml:space="preserve">ΠΡΟΕΔΡΕΥΩΝ (Γεώργιος </w:t>
      </w:r>
      <w:proofErr w:type="spellStart"/>
      <w:r w:rsidRPr="00962EBE">
        <w:rPr>
          <w:rFonts w:eastAsia="Times New Roman" w:cs="Times New Roman"/>
          <w:b/>
          <w:szCs w:val="24"/>
        </w:rPr>
        <w:t>Λαμπρούλης</w:t>
      </w:r>
      <w:proofErr w:type="spellEnd"/>
      <w:r w:rsidRPr="00962EBE">
        <w:rPr>
          <w:rFonts w:eastAsia="Times New Roman" w:cs="Times New Roman"/>
          <w:b/>
          <w:szCs w:val="24"/>
        </w:rPr>
        <w:t>):</w:t>
      </w:r>
      <w:r>
        <w:rPr>
          <w:rFonts w:eastAsia="Times New Roman" w:cs="Times New Roman"/>
          <w:szCs w:val="24"/>
        </w:rPr>
        <w:t xml:space="preserve"> Ευχαριστούμε, κυρία Υπουργέ.</w:t>
      </w:r>
    </w:p>
    <w:p w14:paraId="796CE8B1"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Θα ξεκινήσουμε με το</w:t>
      </w:r>
      <w:r>
        <w:rPr>
          <w:rFonts w:eastAsia="Times New Roman" w:cs="Times New Roman"/>
          <w:szCs w:val="24"/>
        </w:rPr>
        <w:t>ν κατάλογο των ομιλητών και</w:t>
      </w:r>
      <w:r>
        <w:rPr>
          <w:rFonts w:eastAsia="Times New Roman" w:cs="Times New Roman"/>
          <w:szCs w:val="24"/>
        </w:rPr>
        <w:t>,</w:t>
      </w:r>
      <w:r>
        <w:rPr>
          <w:rFonts w:eastAsia="Times New Roman" w:cs="Times New Roman"/>
          <w:szCs w:val="24"/>
        </w:rPr>
        <w:t xml:space="preserve"> επειδή έχουν δηλώσει ήδη τέσσερις Κοινοβουλευτικοί Εκπρόσωποι ότι θέλουν να παρέμβουν, θα πάμε δύο ομιλητές, ένας Κοινοβουλευτικός</w:t>
      </w:r>
      <w:r w:rsidRPr="00D61C0E">
        <w:rPr>
          <w:rFonts w:eastAsia="Times New Roman" w:cs="Times New Roman"/>
          <w:szCs w:val="24"/>
        </w:rPr>
        <w:t xml:space="preserve"> </w:t>
      </w:r>
      <w:r>
        <w:rPr>
          <w:rFonts w:eastAsia="Times New Roman" w:cs="Times New Roman"/>
          <w:szCs w:val="24"/>
        </w:rPr>
        <w:t>Εκπρόσωπος.</w:t>
      </w:r>
    </w:p>
    <w:p w14:paraId="796CE8B2"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Οπότε καλώ στο Βήμα την κ. </w:t>
      </w:r>
      <w:proofErr w:type="spellStart"/>
      <w:r>
        <w:rPr>
          <w:rFonts w:eastAsia="Times New Roman" w:cs="Times New Roman"/>
          <w:szCs w:val="24"/>
        </w:rPr>
        <w:t>Αυλωνίτου</w:t>
      </w:r>
      <w:proofErr w:type="spellEnd"/>
      <w:r>
        <w:rPr>
          <w:rFonts w:eastAsia="Times New Roman" w:cs="Times New Roman"/>
          <w:szCs w:val="24"/>
        </w:rPr>
        <w:t xml:space="preserve"> από τον ΣΥΡΙΖΑ. Μετά είναι ο κ. </w:t>
      </w:r>
      <w:proofErr w:type="spellStart"/>
      <w:r>
        <w:rPr>
          <w:rFonts w:eastAsia="Times New Roman" w:cs="Times New Roman"/>
          <w:szCs w:val="24"/>
        </w:rPr>
        <w:t>Σαρίδης</w:t>
      </w:r>
      <w:proofErr w:type="spellEnd"/>
      <w:r>
        <w:rPr>
          <w:rFonts w:eastAsia="Times New Roman" w:cs="Times New Roman"/>
          <w:szCs w:val="24"/>
        </w:rPr>
        <w:t xml:space="preserve"> και μετ</w:t>
      </w:r>
      <w:r>
        <w:rPr>
          <w:rFonts w:eastAsia="Times New Roman" w:cs="Times New Roman"/>
          <w:szCs w:val="24"/>
        </w:rPr>
        <w:t>ά ο κ. Ηλιόπουλος, ο Κοινοβουλευτικός Εκπρόσωπος της Χρυσής Αυγής.</w:t>
      </w:r>
    </w:p>
    <w:p w14:paraId="796CE8B3"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796CE8B4" w14:textId="77777777" w:rsidR="00E9701A" w:rsidRDefault="003308C2">
      <w:pPr>
        <w:spacing w:line="600" w:lineRule="auto"/>
        <w:ind w:firstLine="720"/>
        <w:jc w:val="both"/>
        <w:rPr>
          <w:rFonts w:eastAsia="Times New Roman" w:cs="Times New Roman"/>
          <w:szCs w:val="24"/>
        </w:rPr>
      </w:pPr>
      <w:r w:rsidRPr="00962EBE">
        <w:rPr>
          <w:rFonts w:eastAsia="Times New Roman" w:cs="Times New Roman"/>
          <w:b/>
          <w:szCs w:val="24"/>
        </w:rPr>
        <w:t>ΕΛΕΝΗ ΑΥΛΩΝΙΤΟΥ:</w:t>
      </w:r>
      <w:r>
        <w:rPr>
          <w:rFonts w:eastAsia="Times New Roman" w:cs="Times New Roman"/>
          <w:szCs w:val="24"/>
        </w:rPr>
        <w:t xml:space="preserve"> Ευχαριστώ, κύριε Πρόεδρε.</w:t>
      </w:r>
    </w:p>
    <w:p w14:paraId="796CE8B5"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το νομοσχέδιο που συζητάμε σήμερα με τον τίτλο «Ίδρυση Μητροπολιτικού Οργανισμού Μουσείων Εικ</w:t>
      </w:r>
      <w:r>
        <w:rPr>
          <w:rFonts w:eastAsia="Times New Roman" w:cs="Times New Roman"/>
          <w:szCs w:val="24"/>
        </w:rPr>
        <w:t>αστικών Τεχνών Θεσσαλονίκης και άλλες διατάξεις» αποτελεί μια πραγματική τομή στα μουσειακά δρώμενα της χώρας.</w:t>
      </w:r>
    </w:p>
    <w:p w14:paraId="796CE8B6"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Ουσιαστικά συζητάμε σήμερα τη συνένωση των διοικητικών και καλλιτεχνικών λειτουργιών του Κρατικού Μουσείου Σύγχρονης Τέχνης και των τμημάτων του,</w:t>
      </w:r>
      <w:r>
        <w:rPr>
          <w:rFonts w:eastAsia="Times New Roman" w:cs="Times New Roman"/>
          <w:szCs w:val="24"/>
        </w:rPr>
        <w:t xml:space="preserve"> δηλαδή Μουσείου Φωτογραφίας Θεσσαλονίκης και Κέντρου Συγχρόνου Τέχνης Θεσσαλονίκης από τη μια πλευρά και του Μακεδονικού Μουσείου Σύγχρονης Τέχνης και του Μουσείου Σύγχρονης Τέχνης </w:t>
      </w:r>
      <w:proofErr w:type="spellStart"/>
      <w:r>
        <w:rPr>
          <w:rFonts w:eastAsia="Times New Roman" w:cs="Times New Roman"/>
          <w:szCs w:val="24"/>
        </w:rPr>
        <w:t>Άλεξ</w:t>
      </w:r>
      <w:proofErr w:type="spellEnd"/>
      <w:r>
        <w:rPr>
          <w:rFonts w:eastAsia="Times New Roman" w:cs="Times New Roman"/>
          <w:szCs w:val="24"/>
        </w:rPr>
        <w:t xml:space="preserve"> Μυλωνά, το οποίο ανήκει στο τμήμα του Μακεδονικού Μουσείου, αν και έχ</w:t>
      </w:r>
      <w:r>
        <w:rPr>
          <w:rFonts w:eastAsia="Times New Roman" w:cs="Times New Roman"/>
          <w:szCs w:val="24"/>
        </w:rPr>
        <w:t>ει έδρα στην Αθήνα.</w:t>
      </w:r>
    </w:p>
    <w:p w14:paraId="796CE8B7"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Μετά από πολλά χρόνια συζήτησης και διαβούλευσης για το θέμα αυτό, που προηγούμενες κυβερνήσεις συζητούσαν τρόπους συγχώνευσης και εξαγοράς των μουσειακών φορέων, πράγμα το οποίο θα στοίχιζε όχι μόνο απώλεια θέσεων εργασίας πολλών εργαζ</w:t>
      </w:r>
      <w:r>
        <w:rPr>
          <w:rFonts w:eastAsia="Times New Roman" w:cs="Times New Roman"/>
          <w:szCs w:val="24"/>
        </w:rPr>
        <w:t xml:space="preserve">ομένων, αλλά πρακτικά θα ήταν ανεφάρμοστο για κάθε καλοπροαίρετο που θα επεδίωκε ο κάθε φορέας να έχει </w:t>
      </w:r>
      <w:r>
        <w:rPr>
          <w:rFonts w:eastAsia="Times New Roman" w:cs="Times New Roman"/>
          <w:szCs w:val="24"/>
        </w:rPr>
        <w:lastRenderedPageBreak/>
        <w:t>δυνατότητες ανάπτυξης και προοπτικής, βρέθηκε τελικά η ορθή νομική λύση της συνένωσης των μουσειακών φορέων υπό ενιαίο οργανισμό</w:t>
      </w:r>
      <w:r>
        <w:rPr>
          <w:rFonts w:eastAsia="Times New Roman" w:cs="Times New Roman"/>
          <w:szCs w:val="24"/>
        </w:rPr>
        <w:t>,</w:t>
      </w:r>
      <w:r>
        <w:rPr>
          <w:rFonts w:eastAsia="Times New Roman" w:cs="Times New Roman"/>
          <w:szCs w:val="24"/>
        </w:rPr>
        <w:t xml:space="preserve"> τύπου πλατφόρμας μουσεί</w:t>
      </w:r>
      <w:r>
        <w:rPr>
          <w:rFonts w:eastAsia="Times New Roman" w:cs="Times New Roman"/>
          <w:szCs w:val="24"/>
        </w:rPr>
        <w:t>ων.</w:t>
      </w:r>
    </w:p>
    <w:p w14:paraId="796CE8B8"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Έτσι, λοιπόν, το νομικό πρόσωπο του Κρατικού Μουσείου Σύγχρονης Τέχνης συνενώνεται με αυτό του κοινωφελούς ιδρύματος του Μακεδονικού Μουσείου υπό τη σκέπη και εποπτεία ενός νομικού προσώπου ιδιωτικού δικαίου </w:t>
      </w:r>
      <w:r>
        <w:rPr>
          <w:rFonts w:eastAsia="Times New Roman" w:cs="Times New Roman"/>
          <w:szCs w:val="24"/>
        </w:rPr>
        <w:t>ε</w:t>
      </w:r>
      <w:r>
        <w:rPr>
          <w:rFonts w:eastAsia="Times New Roman" w:cs="Times New Roman"/>
          <w:szCs w:val="24"/>
        </w:rPr>
        <w:t xml:space="preserve">νιαίου </w:t>
      </w:r>
      <w:r>
        <w:rPr>
          <w:rFonts w:eastAsia="Times New Roman" w:cs="Times New Roman"/>
          <w:szCs w:val="24"/>
        </w:rPr>
        <w:t>μ</w:t>
      </w:r>
      <w:r>
        <w:rPr>
          <w:rFonts w:eastAsia="Times New Roman" w:cs="Times New Roman"/>
          <w:szCs w:val="24"/>
        </w:rPr>
        <w:t xml:space="preserve">ητροπολιτικού </w:t>
      </w:r>
      <w:r>
        <w:rPr>
          <w:rFonts w:eastAsia="Times New Roman" w:cs="Times New Roman"/>
          <w:szCs w:val="24"/>
        </w:rPr>
        <w:t>ο</w:t>
      </w:r>
      <w:r>
        <w:rPr>
          <w:rFonts w:eastAsia="Times New Roman" w:cs="Times New Roman"/>
          <w:szCs w:val="24"/>
        </w:rPr>
        <w:t xml:space="preserve">ργανισμού που φέρει </w:t>
      </w:r>
      <w:r>
        <w:rPr>
          <w:rFonts w:eastAsia="Times New Roman" w:cs="Times New Roman"/>
          <w:szCs w:val="24"/>
        </w:rPr>
        <w:t xml:space="preserve">την επωνυμία </w:t>
      </w:r>
      <w:r>
        <w:rPr>
          <w:rFonts w:eastAsia="Times New Roman" w:cs="Times New Roman"/>
          <w:szCs w:val="24"/>
        </w:rPr>
        <w:t>«</w:t>
      </w:r>
      <w:r>
        <w:rPr>
          <w:rFonts w:eastAsia="Times New Roman" w:cs="Times New Roman"/>
          <w:szCs w:val="24"/>
        </w:rPr>
        <w:t>Μητροπολιτικός Οργανισμός Μουσείων Εικαστικών Τεχνών Θεσσαλονίκης</w:t>
      </w:r>
      <w:r>
        <w:rPr>
          <w:rFonts w:eastAsia="Times New Roman" w:cs="Times New Roman"/>
          <w:szCs w:val="24"/>
        </w:rPr>
        <w:t>»</w:t>
      </w:r>
      <w:r>
        <w:rPr>
          <w:rFonts w:eastAsia="Times New Roman" w:cs="Times New Roman"/>
          <w:szCs w:val="24"/>
        </w:rPr>
        <w:t xml:space="preserve"> και εποπτεύεται από το Υπουργείο Πολιτισμού και Αθλητισμού.</w:t>
      </w:r>
    </w:p>
    <w:p w14:paraId="796CE8B9"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Το σημαντικό, όμως, είναι ότι αυτός ο </w:t>
      </w:r>
      <w:r>
        <w:rPr>
          <w:rFonts w:eastAsia="Times New Roman" w:cs="Times New Roman"/>
          <w:szCs w:val="24"/>
        </w:rPr>
        <w:t>ο</w:t>
      </w:r>
      <w:r>
        <w:rPr>
          <w:rFonts w:eastAsia="Times New Roman" w:cs="Times New Roman"/>
          <w:szCs w:val="24"/>
        </w:rPr>
        <w:t>ργανισμός γίνεται με τη συναίνεση των φορέων</w:t>
      </w:r>
      <w:r>
        <w:rPr>
          <w:rFonts w:eastAsia="Times New Roman" w:cs="Times New Roman"/>
          <w:szCs w:val="24"/>
        </w:rPr>
        <w:t>,</w:t>
      </w:r>
      <w:r>
        <w:rPr>
          <w:rFonts w:eastAsia="Times New Roman" w:cs="Times New Roman"/>
          <w:szCs w:val="24"/>
        </w:rPr>
        <w:t xml:space="preserve"> χωρίς να τους επιβάλλεται από το Υπουργείο «καπέλο» ο τρόπος αναδιάρθρωσης και λειτουργίας του, κάτι το οποίο δεν γίνεται κατανοητό από την Αντιπολίτευση, η οποία το θεωρεί ως έλλειμ</w:t>
      </w:r>
      <w:r>
        <w:rPr>
          <w:rFonts w:eastAsia="Times New Roman" w:cs="Times New Roman"/>
          <w:szCs w:val="24"/>
        </w:rPr>
        <w:t>μ</w:t>
      </w:r>
      <w:r>
        <w:rPr>
          <w:rFonts w:eastAsia="Times New Roman" w:cs="Times New Roman"/>
          <w:szCs w:val="24"/>
        </w:rPr>
        <w:t>α οράματος του Υπουργείου. Αυτή, κυρίες και κύριοι συνάδελφοι, είναι και</w:t>
      </w:r>
      <w:r>
        <w:rPr>
          <w:rFonts w:eastAsia="Times New Roman" w:cs="Times New Roman"/>
          <w:szCs w:val="24"/>
        </w:rPr>
        <w:t xml:space="preserve"> η διαφορετική μας αντίληψη για τα πολιτιστικά πράγματα.</w:t>
      </w:r>
    </w:p>
    <w:p w14:paraId="796CE8BA"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Το γεγονός ότι οι ίδιοι οι εμπλεκόμενοι φορείς, οι ίδιοι οι καλλιτέχνες έχουν λόγο στον τρόπο λειτουργίας τους και η Κυβέρνηση αυτή έχει δείξει επανειλημμένως ότι σέβεται την κοινωνία των πολιτών, ότ</w:t>
      </w:r>
      <w:r>
        <w:rPr>
          <w:rFonts w:eastAsia="Times New Roman" w:cs="Times New Roman"/>
          <w:szCs w:val="24"/>
        </w:rPr>
        <w:t>ι ακούει αυτούς που γνωρίζουν τα πράγματα καλύτερα από τον καθένα και ότι δεν επιδιώκει να τους επιβάλει τη δική της αντίληψη είναι κομμάτι δυσνόητο, κομμάτι παράξενο, κομμάτι πρωτόγνωρο</w:t>
      </w:r>
      <w:r w:rsidRPr="002F1B8A">
        <w:rPr>
          <w:rFonts w:eastAsia="Times New Roman" w:cs="Times New Roman"/>
          <w:szCs w:val="24"/>
        </w:rPr>
        <w:t>,</w:t>
      </w:r>
      <w:r>
        <w:rPr>
          <w:rFonts w:eastAsia="Times New Roman" w:cs="Times New Roman"/>
          <w:szCs w:val="24"/>
        </w:rPr>
        <w:t xml:space="preserve"> θα έλεγα</w:t>
      </w:r>
      <w:r w:rsidRPr="002F1B8A">
        <w:rPr>
          <w:rFonts w:eastAsia="Times New Roman" w:cs="Times New Roman"/>
          <w:szCs w:val="24"/>
        </w:rPr>
        <w:t>,</w:t>
      </w:r>
      <w:r>
        <w:rPr>
          <w:rFonts w:eastAsia="Times New Roman" w:cs="Times New Roman"/>
          <w:szCs w:val="24"/>
        </w:rPr>
        <w:t xml:space="preserve"> για την Αντιπολίτευση που θεωρεί ότι ακόμα και στην τέχνη </w:t>
      </w:r>
      <w:r>
        <w:rPr>
          <w:rFonts w:eastAsia="Times New Roman" w:cs="Times New Roman"/>
          <w:szCs w:val="24"/>
        </w:rPr>
        <w:t>θα επιβάλει το</w:t>
      </w:r>
      <w:r>
        <w:rPr>
          <w:rFonts w:eastAsia="Times New Roman" w:cs="Times New Roman"/>
          <w:szCs w:val="24"/>
        </w:rPr>
        <w:t>ν</w:t>
      </w:r>
      <w:r>
        <w:rPr>
          <w:rFonts w:eastAsia="Times New Roman" w:cs="Times New Roman"/>
          <w:szCs w:val="24"/>
        </w:rPr>
        <w:t xml:space="preserve"> δικό της τρόπο λειτουργίας.</w:t>
      </w:r>
    </w:p>
    <w:p w14:paraId="796CE8BB"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Με δύο συμβάσεις μακροχρόνιας δωρεάν παραχώρησης της αποκλειστικής χρήσης και όχι της κυριότητας ο νέος </w:t>
      </w:r>
      <w:r>
        <w:rPr>
          <w:rFonts w:eastAsia="Times New Roman" w:cs="Times New Roman"/>
          <w:szCs w:val="24"/>
        </w:rPr>
        <w:t>ο</w:t>
      </w:r>
      <w:r>
        <w:rPr>
          <w:rFonts w:eastAsia="Times New Roman" w:cs="Times New Roman"/>
          <w:szCs w:val="24"/>
        </w:rPr>
        <w:t>ργανισμός θα έχει δομή τέτοια</w:t>
      </w:r>
      <w:r>
        <w:rPr>
          <w:rFonts w:eastAsia="Times New Roman" w:cs="Times New Roman"/>
          <w:szCs w:val="24"/>
        </w:rPr>
        <w:t>,</w:t>
      </w:r>
      <w:r>
        <w:rPr>
          <w:rFonts w:eastAsia="Times New Roman" w:cs="Times New Roman"/>
          <w:szCs w:val="24"/>
        </w:rPr>
        <w:t xml:space="preserve"> ώστε να υποδεχθεί όλες τις συλλογές, όπως η περίφημη </w:t>
      </w:r>
      <w:r>
        <w:rPr>
          <w:rFonts w:eastAsia="Times New Roman" w:cs="Times New Roman"/>
          <w:szCs w:val="24"/>
        </w:rPr>
        <w:t>Σ</w:t>
      </w:r>
      <w:r>
        <w:rPr>
          <w:rFonts w:eastAsia="Times New Roman" w:cs="Times New Roman"/>
          <w:szCs w:val="24"/>
        </w:rPr>
        <w:t xml:space="preserve">υλλογή Κωστάκη που </w:t>
      </w:r>
      <w:r>
        <w:rPr>
          <w:rFonts w:eastAsia="Times New Roman" w:cs="Times New Roman"/>
          <w:szCs w:val="24"/>
        </w:rPr>
        <w:t>φιλοξενείται στα μεγαλύτερα μουσεία του κόσμου, αλλά και συλλογές σύγχρονης τέχνης και σημαντικές ιστορικές συλλογές.</w:t>
      </w:r>
    </w:p>
    <w:p w14:paraId="796CE8BC"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Θα υποδεχθεί, επίσης, όλες τις εγκαταστάσεις, περιουσιακά στοιχεία των επιμέρους φορέων προστατεύοντας τους σκοπούς των κοινωφελών ιδρυμάτ</w:t>
      </w:r>
      <w:r>
        <w:rPr>
          <w:rFonts w:eastAsia="Times New Roman" w:cs="Times New Roman"/>
          <w:szCs w:val="24"/>
        </w:rPr>
        <w:t xml:space="preserve">ων. Θα υποδεχθεί τον εξοπλισμό και όλο το εργαζόμενο προσωπικό, ενώ τα δύο ιδιωτικά </w:t>
      </w:r>
      <w:r>
        <w:rPr>
          <w:rFonts w:eastAsia="Times New Roman" w:cs="Times New Roman"/>
          <w:szCs w:val="24"/>
        </w:rPr>
        <w:lastRenderedPageBreak/>
        <w:t>μουσεία θα συνεχίζουν να εποπτεύουν τις πολύτιμες συλλογές τους και δεν θα μεταφέρουν στον νέο δημόσιο φορέα τα τυχόν υφιστάμενα χρέη τους από το παρελθόν.</w:t>
      </w:r>
    </w:p>
    <w:p w14:paraId="796CE8BD"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Αποτελεί σημαντι</w:t>
      </w:r>
      <w:r>
        <w:rPr>
          <w:rFonts w:eastAsia="Times New Roman" w:cs="Times New Roman"/>
          <w:szCs w:val="24"/>
        </w:rPr>
        <w:t xml:space="preserve">κό γεγονός ότι ο νέος </w:t>
      </w:r>
      <w:r>
        <w:rPr>
          <w:rFonts w:eastAsia="Times New Roman" w:cs="Times New Roman"/>
          <w:szCs w:val="24"/>
        </w:rPr>
        <w:t>ο</w:t>
      </w:r>
      <w:r>
        <w:rPr>
          <w:rFonts w:eastAsia="Times New Roman" w:cs="Times New Roman"/>
          <w:szCs w:val="24"/>
        </w:rPr>
        <w:t>ργανισμός θα συνεχίσει να επιχορηγείται με το σύνολο των σημερινών επιχορηγήσεων στα εποπτευόμενα ιδρύματα, εξασφαλίζοντας με αυτόν τον τρόπο οικονομία κλίμακος, καθώς το ενιαίο σχήμα λειτουργίας εξασφαλίζει όχι μόνο κοινές διοικητικ</w:t>
      </w:r>
      <w:r>
        <w:rPr>
          <w:rFonts w:eastAsia="Times New Roman" w:cs="Times New Roman"/>
          <w:szCs w:val="24"/>
        </w:rPr>
        <w:t>ές και οικονομικές λειτουργίες, αλλά και κοινές δραστηριότητες των διευθύνσεων, άρα μεγάλες δυνατότητες συνεργασίας για κοινούς στόχους.</w:t>
      </w:r>
    </w:p>
    <w:p w14:paraId="796CE8BE"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Επιπλέον, τον κρατικό προϋπολογισμό θα συνδράμει το αναπτυξιακό σχέδιο του </w:t>
      </w:r>
      <w:r>
        <w:rPr>
          <w:rFonts w:eastAsia="Times New Roman" w:cs="Times New Roman"/>
          <w:szCs w:val="24"/>
        </w:rPr>
        <w:t>ο</w:t>
      </w:r>
      <w:r>
        <w:rPr>
          <w:rFonts w:eastAsia="Times New Roman" w:cs="Times New Roman"/>
          <w:szCs w:val="24"/>
        </w:rPr>
        <w:t xml:space="preserve">ργανισμού, που με το νέο σχήμα λειτουργίας </w:t>
      </w:r>
      <w:r>
        <w:rPr>
          <w:rFonts w:eastAsia="Times New Roman" w:cs="Times New Roman"/>
          <w:szCs w:val="24"/>
        </w:rPr>
        <w:t>δίνονται νέες δυνατότητες με εκπαιδευτικά προγράμματα, εκθέσεις, δανεισμούς και πωλήσεις έργων.</w:t>
      </w:r>
    </w:p>
    <w:p w14:paraId="796CE8BF"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Με άλλα λόγια, το νέο σχήμα του ενιαίου </w:t>
      </w:r>
      <w:r>
        <w:rPr>
          <w:rFonts w:eastAsia="Times New Roman" w:cs="Times New Roman"/>
          <w:szCs w:val="24"/>
        </w:rPr>
        <w:t>ο</w:t>
      </w:r>
      <w:r>
        <w:rPr>
          <w:rFonts w:eastAsia="Times New Roman" w:cs="Times New Roman"/>
          <w:szCs w:val="24"/>
        </w:rPr>
        <w:t>ργανισμού εξασφαλίζει αναπτυξιακές προοπτικές και ως εκ τούτου εξασφαλίζει τη βιωσιμότητα των φορέων του. Δημιουργείται</w:t>
      </w:r>
      <w:r>
        <w:rPr>
          <w:rFonts w:eastAsia="Times New Roman" w:cs="Times New Roman"/>
          <w:szCs w:val="24"/>
        </w:rPr>
        <w:t xml:space="preserve"> ένας αλγόριθμος </w:t>
      </w:r>
      <w:r>
        <w:rPr>
          <w:rFonts w:eastAsia="Times New Roman" w:cs="Times New Roman"/>
          <w:szCs w:val="24"/>
        </w:rPr>
        <w:lastRenderedPageBreak/>
        <w:t>κατανομής πόρων, που στόχο έχει την εξοικονόμηση πόρων, όχι όμως εις βάρος του κάθε φορέα.</w:t>
      </w:r>
    </w:p>
    <w:p w14:paraId="796CE8C0" w14:textId="77777777" w:rsidR="00E9701A" w:rsidRDefault="003308C2">
      <w:pPr>
        <w:spacing w:line="600" w:lineRule="auto"/>
        <w:ind w:firstLine="720"/>
        <w:jc w:val="both"/>
        <w:rPr>
          <w:rFonts w:eastAsia="Times New Roman"/>
          <w:szCs w:val="24"/>
        </w:rPr>
      </w:pPr>
      <w:r>
        <w:rPr>
          <w:rFonts w:eastAsia="Times New Roman" w:cs="Times New Roman"/>
          <w:szCs w:val="24"/>
        </w:rPr>
        <w:t>Πρέπει, επίσης, να σημειωθεί ότι για τη δημιουργία αυτού του εγχειρήματος ως σύνολο έχει αξιοποιηθεί η διεθνής εμπειρία από φημισμένους διεθνείς αντ</w:t>
      </w:r>
      <w:r>
        <w:rPr>
          <w:rFonts w:eastAsia="Times New Roman" w:cs="Times New Roman"/>
          <w:szCs w:val="24"/>
        </w:rPr>
        <w:t>ίστοιχους οργανισμούς</w:t>
      </w:r>
      <w:r>
        <w:rPr>
          <w:rFonts w:eastAsia="Times New Roman" w:cs="Times New Roman"/>
          <w:szCs w:val="24"/>
        </w:rPr>
        <w:t>,</w:t>
      </w:r>
      <w:r>
        <w:rPr>
          <w:rFonts w:eastAsia="Times New Roman" w:cs="Times New Roman"/>
          <w:szCs w:val="24"/>
        </w:rPr>
        <w:t xml:space="preserve"> που αποβλέπουν αφ</w:t>
      </w:r>
      <w:r>
        <w:rPr>
          <w:rFonts w:eastAsia="Times New Roman" w:cs="Times New Roman"/>
          <w:szCs w:val="24"/>
        </w:rPr>
        <w:t xml:space="preserve">’ </w:t>
      </w:r>
      <w:r>
        <w:rPr>
          <w:rFonts w:eastAsia="Times New Roman" w:cs="Times New Roman"/>
          <w:szCs w:val="24"/>
        </w:rPr>
        <w:t xml:space="preserve">ενός μεν στην οικονομική βιωσιμότητα των μοντέλων, χωρίς </w:t>
      </w:r>
      <w:r>
        <w:rPr>
          <w:rFonts w:eastAsia="Times New Roman" w:cs="Times New Roman"/>
          <w:szCs w:val="24"/>
        </w:rPr>
        <w:t>όμως,</w:t>
      </w:r>
      <w:r>
        <w:rPr>
          <w:rFonts w:eastAsia="Times New Roman" w:cs="Times New Roman"/>
          <w:szCs w:val="24"/>
        </w:rPr>
        <w:t xml:space="preserve"> </w:t>
      </w:r>
      <w:r>
        <w:rPr>
          <w:rFonts w:eastAsia="Times New Roman" w:cs="Times New Roman"/>
          <w:szCs w:val="24"/>
        </w:rPr>
        <w:t>αφ’ ετέρου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κανένα από τα υπάρχοντα σχήματα να χάνει την αυτοτέλεια του.</w:t>
      </w:r>
    </w:p>
    <w:p w14:paraId="796CE8C1" w14:textId="77777777" w:rsidR="00E9701A" w:rsidRDefault="003308C2">
      <w:pPr>
        <w:spacing w:line="600" w:lineRule="auto"/>
        <w:ind w:firstLine="720"/>
        <w:jc w:val="both"/>
        <w:rPr>
          <w:rFonts w:eastAsia="Times New Roman"/>
          <w:szCs w:val="24"/>
        </w:rPr>
      </w:pPr>
      <w:r>
        <w:rPr>
          <w:rFonts w:eastAsia="Times New Roman"/>
          <w:szCs w:val="24"/>
        </w:rPr>
        <w:t xml:space="preserve">Ονομαστές και επιτυχημένες δραστηριότητες, όπως το </w:t>
      </w:r>
      <w:r>
        <w:rPr>
          <w:rFonts w:eastAsia="Times New Roman"/>
          <w:szCs w:val="24"/>
        </w:rPr>
        <w:t>«</w:t>
      </w:r>
      <w:r>
        <w:rPr>
          <w:rFonts w:eastAsia="Times New Roman"/>
          <w:szCs w:val="24"/>
        </w:rPr>
        <w:t>Μπιενάλε Σύγχρονης Τέχνης</w:t>
      </w:r>
      <w:r>
        <w:rPr>
          <w:rFonts w:eastAsia="Times New Roman"/>
          <w:szCs w:val="24"/>
        </w:rPr>
        <w:t>»</w:t>
      </w:r>
      <w:r>
        <w:rPr>
          <w:rFonts w:eastAsia="Times New Roman"/>
          <w:szCs w:val="24"/>
        </w:rPr>
        <w:t xml:space="preserve"> με την ανάδειξη νέων δημιουργών και το </w:t>
      </w:r>
      <w:r>
        <w:rPr>
          <w:rFonts w:eastAsia="Times New Roman"/>
          <w:szCs w:val="24"/>
        </w:rPr>
        <w:t>«</w:t>
      </w:r>
      <w:r>
        <w:rPr>
          <w:rFonts w:eastAsia="Times New Roman"/>
          <w:szCs w:val="24"/>
        </w:rPr>
        <w:t xml:space="preserve">Θεσσαλονίκη </w:t>
      </w:r>
      <w:r>
        <w:rPr>
          <w:rFonts w:eastAsia="Times New Roman"/>
          <w:szCs w:val="24"/>
          <w:lang w:val="en-US"/>
        </w:rPr>
        <w:t>Photo</w:t>
      </w:r>
      <w:r>
        <w:rPr>
          <w:rFonts w:eastAsia="Times New Roman"/>
          <w:szCs w:val="24"/>
        </w:rPr>
        <w:t xml:space="preserve"> </w:t>
      </w:r>
      <w:r>
        <w:rPr>
          <w:rFonts w:eastAsia="Times New Roman"/>
          <w:szCs w:val="24"/>
          <w:lang w:val="en-US"/>
        </w:rPr>
        <w:t>Biennale</w:t>
      </w:r>
      <w:r>
        <w:rPr>
          <w:rFonts w:eastAsia="Times New Roman"/>
          <w:szCs w:val="24"/>
        </w:rPr>
        <w:t>»</w:t>
      </w:r>
      <w:r>
        <w:rPr>
          <w:rFonts w:eastAsia="Times New Roman"/>
          <w:szCs w:val="24"/>
        </w:rPr>
        <w:t>, θα συνεχίσουν να υπάρχουν και να αναπτύσσονται.</w:t>
      </w:r>
    </w:p>
    <w:p w14:paraId="796CE8C2" w14:textId="77777777" w:rsidR="00E9701A" w:rsidRDefault="003308C2">
      <w:pPr>
        <w:spacing w:line="600" w:lineRule="auto"/>
        <w:ind w:firstLine="720"/>
        <w:jc w:val="both"/>
        <w:rPr>
          <w:rFonts w:eastAsia="Times New Roman"/>
          <w:szCs w:val="24"/>
        </w:rPr>
      </w:pPr>
      <w:r>
        <w:rPr>
          <w:rFonts w:eastAsia="Times New Roman"/>
          <w:szCs w:val="24"/>
        </w:rPr>
        <w:t xml:space="preserve">Η δομή του νέου </w:t>
      </w:r>
      <w:r>
        <w:rPr>
          <w:rFonts w:eastAsia="Times New Roman"/>
          <w:szCs w:val="24"/>
        </w:rPr>
        <w:t>ο</w:t>
      </w:r>
      <w:r>
        <w:rPr>
          <w:rFonts w:eastAsia="Times New Roman"/>
          <w:szCs w:val="24"/>
        </w:rPr>
        <w:t xml:space="preserve">ργανισμού είναι απλή, με εννεαμελές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 xml:space="preserve">υμβούλιο, έναν </w:t>
      </w:r>
      <w:r>
        <w:rPr>
          <w:rFonts w:eastAsia="Times New Roman"/>
          <w:szCs w:val="24"/>
        </w:rPr>
        <w:t>γ</w:t>
      </w:r>
      <w:r>
        <w:rPr>
          <w:rFonts w:eastAsia="Times New Roman"/>
          <w:szCs w:val="24"/>
        </w:rPr>
        <w:t xml:space="preserve">ενικό </w:t>
      </w:r>
      <w:r>
        <w:rPr>
          <w:rFonts w:eastAsia="Times New Roman"/>
          <w:szCs w:val="24"/>
        </w:rPr>
        <w:t>δ</w:t>
      </w:r>
      <w:r>
        <w:rPr>
          <w:rFonts w:eastAsia="Times New Roman"/>
          <w:szCs w:val="24"/>
        </w:rPr>
        <w:t xml:space="preserve">ιευθυντή, τρεις </w:t>
      </w:r>
      <w:r>
        <w:rPr>
          <w:rFonts w:eastAsia="Times New Roman"/>
          <w:szCs w:val="24"/>
        </w:rPr>
        <w:t>δ</w:t>
      </w:r>
      <w:r>
        <w:rPr>
          <w:rFonts w:eastAsia="Times New Roman"/>
          <w:szCs w:val="24"/>
        </w:rPr>
        <w:t xml:space="preserve">ιευθύνσεις και ένα αυτοτελές τμήμα που υπάγεται στον γενικό </w:t>
      </w:r>
      <w:r>
        <w:rPr>
          <w:rFonts w:eastAsia="Times New Roman"/>
          <w:szCs w:val="24"/>
        </w:rPr>
        <w:t>δ</w:t>
      </w:r>
      <w:r>
        <w:rPr>
          <w:rFonts w:eastAsia="Times New Roman"/>
          <w:szCs w:val="24"/>
        </w:rPr>
        <w:t xml:space="preserve">ιευθυντή και επικουρεί το έργο του μέσω της Καλλιτεχνικής Επιτροπής, χωρίς αυτό να σημαίνει ότι δεν υπάρχει πλήρης διάκριση διοικητικών </w:t>
      </w:r>
      <w:r>
        <w:rPr>
          <w:rFonts w:eastAsia="Times New Roman"/>
          <w:szCs w:val="24"/>
        </w:rPr>
        <w:lastRenderedPageBreak/>
        <w:t>και καλλιτεχνικών θεμάτων, ενώ ο κάθε φορέας διατηρεί την α</w:t>
      </w:r>
      <w:r>
        <w:rPr>
          <w:rFonts w:eastAsia="Times New Roman"/>
          <w:szCs w:val="24"/>
        </w:rPr>
        <w:t xml:space="preserve">υτονομία του. Το σημαντικό είναι ότι τα κριτήρια και οι διαδικασίες επιλογής των οργάνων διοίκησης αποτελούν προϊόν συμφωνίας των φορέων. </w:t>
      </w:r>
    </w:p>
    <w:p w14:paraId="796CE8C3" w14:textId="77777777" w:rsidR="00E9701A" w:rsidRDefault="003308C2">
      <w:pPr>
        <w:spacing w:line="600" w:lineRule="auto"/>
        <w:ind w:firstLine="720"/>
        <w:jc w:val="both"/>
        <w:rPr>
          <w:rFonts w:eastAsia="Times New Roman"/>
          <w:szCs w:val="24"/>
        </w:rPr>
      </w:pPr>
      <w:r>
        <w:rPr>
          <w:rFonts w:eastAsia="Times New Roman"/>
          <w:szCs w:val="24"/>
        </w:rPr>
        <w:t xml:space="preserve">Τελειώνοντας, θέλω να επισημάνω ότι το νέο αυτό πρωτοποριακό εγχείρημα, το </w:t>
      </w:r>
      <w:proofErr w:type="spellStart"/>
      <w:r>
        <w:rPr>
          <w:rFonts w:eastAsia="Times New Roman"/>
          <w:szCs w:val="24"/>
          <w:lang w:val="en-US"/>
        </w:rPr>
        <w:t>MOMus</w:t>
      </w:r>
      <w:proofErr w:type="spellEnd"/>
      <w:r>
        <w:rPr>
          <w:rFonts w:eastAsia="Times New Roman"/>
          <w:szCs w:val="24"/>
        </w:rPr>
        <w:t xml:space="preserve">, όπως συντομογραφικά ονομάζεται, σε </w:t>
      </w:r>
      <w:r>
        <w:rPr>
          <w:rFonts w:eastAsia="Times New Roman"/>
          <w:szCs w:val="24"/>
        </w:rPr>
        <w:t>λίγες μέρες θα ξεκινήσει την πορεία του στον χρόνο ως ο μεγαλύτερος μουσειακός φορέας της χώρας. Η συνεργασία που αναπτύχθηκε σε αυτό το μουσειακό εγχείρημα στην ιστορική πόλη της Θεσσαλονίκης, που αποτελεί σταυροδρόμι των πολιτισμών, θα οδηγήσει στην περα</w:t>
      </w:r>
      <w:r>
        <w:rPr>
          <w:rFonts w:eastAsia="Times New Roman"/>
          <w:szCs w:val="24"/>
        </w:rPr>
        <w:t xml:space="preserve">ιτέρω βελτίωση της λειτουργίας αυτού του εγχειρήματος, αποδίδοντας σε όλους τους πολίτες τους καρπούς του πολιτιστικού αγαθού κι όχι μόνο στους λίγους και εκλεκτούς, αλλά και θα αποτελέσει παράδειγμα προς μίμηση και για άλλα μουσεία της χώρας. </w:t>
      </w:r>
    </w:p>
    <w:p w14:paraId="796CE8C4" w14:textId="77777777" w:rsidR="00E9701A" w:rsidRDefault="003308C2">
      <w:pPr>
        <w:spacing w:line="600" w:lineRule="auto"/>
        <w:ind w:firstLine="720"/>
        <w:jc w:val="both"/>
        <w:rPr>
          <w:rFonts w:eastAsia="Times New Roman"/>
          <w:szCs w:val="24"/>
        </w:rPr>
      </w:pPr>
      <w:r>
        <w:rPr>
          <w:rFonts w:eastAsia="Times New Roman"/>
          <w:szCs w:val="24"/>
        </w:rPr>
        <w:t xml:space="preserve">Κυρίες και </w:t>
      </w:r>
      <w:r>
        <w:rPr>
          <w:rFonts w:eastAsia="Times New Roman"/>
          <w:szCs w:val="24"/>
        </w:rPr>
        <w:t>κύριοι συνάδελφοι, ο πολιτισμός, οι τέχνες, είναι το καλύτερο εξαγώγιμο προϊόν της χώρας. Είναι αυτό που μας ενώνει και καλώ τη Αντιπολίτευση να έρθει αρωγός αυτής της προσπάθειας, υπερψηφίζοντας το σημερινό νομοσχέδιο.</w:t>
      </w:r>
    </w:p>
    <w:p w14:paraId="796CE8C5" w14:textId="77777777" w:rsidR="00E9701A" w:rsidRDefault="003308C2">
      <w:pPr>
        <w:spacing w:line="600" w:lineRule="auto"/>
        <w:ind w:firstLine="720"/>
        <w:jc w:val="both"/>
        <w:rPr>
          <w:rFonts w:eastAsia="Times New Roman"/>
          <w:szCs w:val="24"/>
        </w:rPr>
      </w:pPr>
      <w:r>
        <w:rPr>
          <w:rFonts w:eastAsia="Times New Roman"/>
          <w:szCs w:val="24"/>
        </w:rPr>
        <w:lastRenderedPageBreak/>
        <w:t>Σας ευχαριστώ.</w:t>
      </w:r>
    </w:p>
    <w:p w14:paraId="796CE8C6" w14:textId="77777777" w:rsidR="00E9701A" w:rsidRDefault="003308C2">
      <w:pPr>
        <w:spacing w:line="600" w:lineRule="auto"/>
        <w:ind w:firstLine="720"/>
        <w:jc w:val="center"/>
        <w:rPr>
          <w:rFonts w:eastAsia="Times New Roman"/>
          <w:szCs w:val="24"/>
        </w:rPr>
      </w:pPr>
      <w:r>
        <w:rPr>
          <w:rFonts w:eastAsia="Times New Roman"/>
          <w:szCs w:val="24"/>
        </w:rPr>
        <w:t>(Χειροκροτήματα από τ</w:t>
      </w:r>
      <w:r>
        <w:rPr>
          <w:rFonts w:eastAsia="Times New Roman"/>
          <w:szCs w:val="24"/>
        </w:rPr>
        <w:t>ην πτέρυγα του ΣΥΡΙΖΑ)</w:t>
      </w:r>
    </w:p>
    <w:p w14:paraId="796CE8C7" w14:textId="77777777" w:rsidR="00E9701A" w:rsidRDefault="003308C2">
      <w:pPr>
        <w:spacing w:line="600" w:lineRule="auto"/>
        <w:ind w:firstLine="720"/>
        <w:jc w:val="both"/>
        <w:rPr>
          <w:rFonts w:eastAsia="Times New Roman"/>
          <w:szCs w:val="24"/>
        </w:rPr>
      </w:pPr>
      <w:r w:rsidRPr="00626C2F">
        <w:rPr>
          <w:rFonts w:eastAsia="Times New Roman"/>
          <w:b/>
          <w:szCs w:val="24"/>
        </w:rPr>
        <w:t xml:space="preserve">ΠΡΟΕΔΡΕΥΩΝ (Γεώργιος </w:t>
      </w:r>
      <w:proofErr w:type="spellStart"/>
      <w:r w:rsidRPr="00626C2F">
        <w:rPr>
          <w:rFonts w:eastAsia="Times New Roman"/>
          <w:b/>
          <w:szCs w:val="24"/>
        </w:rPr>
        <w:t>Λαμπρούλης</w:t>
      </w:r>
      <w:proofErr w:type="spellEnd"/>
      <w:r w:rsidRPr="00626C2F">
        <w:rPr>
          <w:rFonts w:eastAsia="Times New Roman"/>
          <w:b/>
          <w:szCs w:val="24"/>
        </w:rPr>
        <w:t>):</w:t>
      </w:r>
      <w:r>
        <w:rPr>
          <w:rFonts w:eastAsia="Times New Roman"/>
          <w:b/>
          <w:szCs w:val="24"/>
        </w:rPr>
        <w:t xml:space="preserve"> </w:t>
      </w:r>
      <w:r>
        <w:rPr>
          <w:rFonts w:eastAsia="Times New Roman"/>
          <w:szCs w:val="24"/>
        </w:rPr>
        <w:t xml:space="preserve">Τον λόγο έχει ο κ. </w:t>
      </w:r>
      <w:proofErr w:type="spellStart"/>
      <w:r>
        <w:rPr>
          <w:rFonts w:eastAsia="Times New Roman"/>
          <w:szCs w:val="24"/>
        </w:rPr>
        <w:t>Σαρίδης</w:t>
      </w:r>
      <w:proofErr w:type="spellEnd"/>
      <w:r>
        <w:rPr>
          <w:rFonts w:eastAsia="Times New Roman"/>
          <w:szCs w:val="24"/>
        </w:rPr>
        <w:t xml:space="preserve"> από την Ένωση Κεντρώων. </w:t>
      </w:r>
    </w:p>
    <w:p w14:paraId="796CE8C8" w14:textId="77777777" w:rsidR="00E9701A" w:rsidRDefault="003308C2">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Ευχαριστώ πολύ, κύριε Πρόεδρε. </w:t>
      </w:r>
    </w:p>
    <w:p w14:paraId="796CE8C9" w14:textId="77777777" w:rsidR="00E9701A" w:rsidRDefault="003308C2">
      <w:pPr>
        <w:spacing w:line="600" w:lineRule="auto"/>
        <w:ind w:firstLine="720"/>
        <w:jc w:val="both"/>
        <w:rPr>
          <w:rFonts w:eastAsia="Times New Roman"/>
          <w:szCs w:val="24"/>
        </w:rPr>
      </w:pPr>
      <w:r>
        <w:rPr>
          <w:rFonts w:eastAsia="Times New Roman"/>
          <w:szCs w:val="24"/>
        </w:rPr>
        <w:t>Κυρία Υπουργέ, κυρίες και κύριοι συνάδελφοι, η Θεσσαλονίκη ποτέ δεν θέλησε να αποτελεί πρόβλημα γι</w:t>
      </w:r>
      <w:r>
        <w:rPr>
          <w:rFonts w:eastAsia="Times New Roman"/>
          <w:szCs w:val="24"/>
        </w:rPr>
        <w:t xml:space="preserve">α κανέναν και για τίποτα. Η Θεσσαλονίκη το μόνο που επιδιώκει εδώ και αιώνες είναι να προβληματίζει κι όχι να αποτελεί το πρόβλημα. Επιδιώκει να προβληματίζει όσους φέρουν την ευθύνη, να προβληματίζει όσους νομίζουν ότι τα ξέρουν όλα, να αμφισβητεί ευθέως </w:t>
      </w:r>
      <w:r>
        <w:rPr>
          <w:rFonts w:eastAsia="Times New Roman"/>
          <w:szCs w:val="24"/>
        </w:rPr>
        <w:t>όσους πιστεύουν ότι είναι αυτοί κι άλλοι δεν είναι.</w:t>
      </w:r>
    </w:p>
    <w:p w14:paraId="796CE8CA" w14:textId="77777777" w:rsidR="00E9701A" w:rsidRDefault="003308C2">
      <w:pPr>
        <w:spacing w:line="600" w:lineRule="auto"/>
        <w:ind w:firstLine="720"/>
        <w:jc w:val="both"/>
        <w:rPr>
          <w:rFonts w:eastAsia="Times New Roman"/>
          <w:szCs w:val="24"/>
        </w:rPr>
      </w:pPr>
      <w:r>
        <w:rPr>
          <w:rFonts w:eastAsia="Times New Roman"/>
          <w:szCs w:val="24"/>
        </w:rPr>
        <w:t>Η Θεσσαλονίκη είναι από μόνη της ένα ζωντανό έργο τέχνης, ένα διδακτικό έργο τέχνης και πολιτισμού, συνάδελφε Τριανταφυλλίδη. Είναι ένας πίνακας ζωγραφικής που μπορεί να αναστατώσει σκουριασμένα μυαλά, συ</w:t>
      </w:r>
      <w:r>
        <w:rPr>
          <w:rFonts w:eastAsia="Times New Roman"/>
          <w:szCs w:val="24"/>
        </w:rPr>
        <w:t xml:space="preserve">νάδελφε </w:t>
      </w:r>
      <w:proofErr w:type="spellStart"/>
      <w:r>
        <w:rPr>
          <w:rFonts w:eastAsia="Times New Roman"/>
          <w:szCs w:val="24"/>
        </w:rPr>
        <w:t>Μηταφίδη</w:t>
      </w:r>
      <w:proofErr w:type="spellEnd"/>
      <w:r>
        <w:rPr>
          <w:rFonts w:eastAsia="Times New Roman"/>
          <w:szCs w:val="24"/>
        </w:rPr>
        <w:t xml:space="preserve">. Είναι ένα τραγούδι που μπορεί να ξαλαφρώσει τον πόνο, συνάδελφε </w:t>
      </w:r>
      <w:r>
        <w:rPr>
          <w:rFonts w:eastAsia="Times New Roman"/>
          <w:szCs w:val="24"/>
        </w:rPr>
        <w:lastRenderedPageBreak/>
        <w:t>Παρασκευόπουλε. Είναι ένα ποίημα που σου αλλάζει τη διάθεση, συνάδελφε Αμανατίδη. Η ίδια η πόλη έχει την καρδιά καλλιτέχνη και στην καρδιά της έχει όλους τους καλλιτέχνες και</w:t>
      </w:r>
      <w:r>
        <w:rPr>
          <w:rFonts w:eastAsia="Times New Roman"/>
          <w:szCs w:val="24"/>
        </w:rPr>
        <w:t xml:space="preserve"> τους ερασιτέχνες. Πάνω σε αυτούς βασίστηκε, σε αυτούς πάνω χτίστηκε. </w:t>
      </w:r>
    </w:p>
    <w:p w14:paraId="796CE8CB" w14:textId="77777777" w:rsidR="00E9701A" w:rsidRDefault="003308C2">
      <w:pPr>
        <w:spacing w:line="600" w:lineRule="auto"/>
        <w:ind w:firstLine="720"/>
        <w:jc w:val="both"/>
        <w:rPr>
          <w:rFonts w:eastAsia="Times New Roman"/>
          <w:szCs w:val="24"/>
        </w:rPr>
      </w:pPr>
      <w:r>
        <w:rPr>
          <w:rFonts w:eastAsia="Times New Roman"/>
          <w:szCs w:val="24"/>
        </w:rPr>
        <w:t>Κυρίες και κύριοι συνάδελφοι, η Θεσσαλονίκη συνεχίζει μέχρι και σήμερα να αποτελεί ασφαλές καταφύγιο για κάθε σκεπτόμενο άνθρωπο</w:t>
      </w:r>
      <w:r>
        <w:rPr>
          <w:rFonts w:eastAsia="Times New Roman"/>
          <w:szCs w:val="24"/>
        </w:rPr>
        <w:t>,</w:t>
      </w:r>
      <w:r>
        <w:rPr>
          <w:rFonts w:eastAsia="Times New Roman"/>
          <w:szCs w:val="24"/>
        </w:rPr>
        <w:t xml:space="preserve"> που τολμά να ρωτά γιατί, που τολμά να αμφισβητεί όλα όσ</w:t>
      </w:r>
      <w:r>
        <w:rPr>
          <w:rFonts w:eastAsia="Times New Roman"/>
          <w:szCs w:val="24"/>
        </w:rPr>
        <w:t>α μ</w:t>
      </w:r>
      <w:r>
        <w:rPr>
          <w:rFonts w:eastAsia="Times New Roman"/>
          <w:szCs w:val="24"/>
        </w:rPr>
        <w:t>ά</w:t>
      </w:r>
      <w:r>
        <w:rPr>
          <w:rFonts w:eastAsia="Times New Roman"/>
          <w:szCs w:val="24"/>
        </w:rPr>
        <w:t xml:space="preserve">ς επιβάλλουν, την ίδια ώρα που ως σύνολο πολιτών, δηλαδή ως πόλη, καταφέρνει να θέτει με μοναδικό τρόπο αμείλικτα ερωτήματα που παραμένουν αναπάντητα, ακόμα κι αν αυτά μπορούσαν κάποια στιγμή να απαντηθούν. </w:t>
      </w:r>
    </w:p>
    <w:p w14:paraId="796CE8CC" w14:textId="77777777" w:rsidR="00E9701A" w:rsidRDefault="003308C2">
      <w:pPr>
        <w:spacing w:line="600" w:lineRule="auto"/>
        <w:ind w:firstLine="720"/>
        <w:jc w:val="both"/>
        <w:rPr>
          <w:rFonts w:eastAsia="Times New Roman"/>
          <w:szCs w:val="24"/>
        </w:rPr>
      </w:pPr>
      <w:r>
        <w:rPr>
          <w:rFonts w:eastAsia="Times New Roman"/>
          <w:szCs w:val="24"/>
        </w:rPr>
        <w:t xml:space="preserve">Καλούμαστε, λοιπόν, </w:t>
      </w:r>
      <w:r>
        <w:rPr>
          <w:rFonts w:eastAsia="Times New Roman"/>
          <w:szCs w:val="24"/>
        </w:rPr>
        <w:t xml:space="preserve">εμείς </w:t>
      </w:r>
      <w:r>
        <w:rPr>
          <w:rFonts w:eastAsia="Times New Roman"/>
          <w:szCs w:val="24"/>
        </w:rPr>
        <w:t>σήμερα</w:t>
      </w:r>
      <w:r>
        <w:rPr>
          <w:rFonts w:eastAsia="Times New Roman"/>
          <w:szCs w:val="24"/>
        </w:rPr>
        <w:t>,</w:t>
      </w:r>
      <w:r>
        <w:rPr>
          <w:rFonts w:eastAsia="Times New Roman"/>
          <w:szCs w:val="24"/>
        </w:rPr>
        <w:t xml:space="preserve"> εδώ</w:t>
      </w:r>
      <w:r>
        <w:rPr>
          <w:rFonts w:eastAsia="Times New Roman"/>
          <w:szCs w:val="24"/>
        </w:rPr>
        <w:t>,</w:t>
      </w:r>
      <w:r>
        <w:rPr>
          <w:rFonts w:eastAsia="Times New Roman"/>
          <w:szCs w:val="24"/>
        </w:rPr>
        <w:t xml:space="preserve"> στην </w:t>
      </w:r>
      <w:r>
        <w:rPr>
          <w:rFonts w:eastAsia="Times New Roman"/>
          <w:szCs w:val="24"/>
        </w:rPr>
        <w:t>Αθήνα, να νομοθετήσουμε για τη βιωσιμότητα των μουσείων της Θεσσαλονίκης. Αυτό είναι το ζητούμενο, η βιωσιμότητα των μουσείων της Θεσσαλονίκης. Αυτή είναι ουσιαστικά η απόφαση που καλούμαστε να πάρουμε σήμερα εδώ, δηλαδή το αν θα κάνουμε κάτι κι εμείς, επι</w:t>
      </w:r>
      <w:r>
        <w:rPr>
          <w:rFonts w:eastAsia="Times New Roman"/>
          <w:szCs w:val="24"/>
        </w:rPr>
        <w:t>τέλους, για να στηρίξουμε με τη σειρά μας την πόλη της Θεσσαλονίκης, που στέκει μόνη της και χωρίς καμ</w:t>
      </w:r>
      <w:r>
        <w:rPr>
          <w:rFonts w:eastAsia="Times New Roman"/>
          <w:szCs w:val="24"/>
        </w:rPr>
        <w:t>μ</w:t>
      </w:r>
      <w:r>
        <w:rPr>
          <w:rFonts w:eastAsia="Times New Roman"/>
          <w:szCs w:val="24"/>
        </w:rPr>
        <w:t xml:space="preserve">ιά βοήθεια </w:t>
      </w:r>
      <w:r>
        <w:rPr>
          <w:rFonts w:eastAsia="Times New Roman"/>
          <w:szCs w:val="24"/>
        </w:rPr>
        <w:lastRenderedPageBreak/>
        <w:t xml:space="preserve">απέναντι στις προκλήσεις των καιρών, κρατώντας όρθιο και αξιοπρεπή τον </w:t>
      </w:r>
      <w:r>
        <w:rPr>
          <w:rFonts w:eastAsia="Times New Roman"/>
          <w:szCs w:val="24"/>
        </w:rPr>
        <w:t>Ε</w:t>
      </w:r>
      <w:r>
        <w:rPr>
          <w:rFonts w:eastAsia="Times New Roman"/>
          <w:szCs w:val="24"/>
        </w:rPr>
        <w:t>λληνισμό, τιμώντας με αυτόν τον τρόπο το αθάνατο πνεύμα των προγόνων μ</w:t>
      </w:r>
      <w:r>
        <w:rPr>
          <w:rFonts w:eastAsia="Times New Roman"/>
          <w:szCs w:val="24"/>
        </w:rPr>
        <w:t xml:space="preserve">ας, τη δίψα τους για ελευθερία. </w:t>
      </w:r>
    </w:p>
    <w:p w14:paraId="796CE8CD" w14:textId="77777777" w:rsidR="00E9701A" w:rsidRDefault="003308C2">
      <w:pPr>
        <w:spacing w:line="600" w:lineRule="auto"/>
        <w:ind w:firstLine="720"/>
        <w:jc w:val="both"/>
        <w:rPr>
          <w:rFonts w:eastAsia="Times New Roman"/>
          <w:szCs w:val="24"/>
        </w:rPr>
      </w:pPr>
      <w:r>
        <w:rPr>
          <w:rFonts w:eastAsia="Times New Roman"/>
          <w:szCs w:val="24"/>
        </w:rPr>
        <w:t>Κυρίες και κύριοι συνάδελφοι, δεν έχω την παραμικρή αμφιβολία ότι οι διατάξεις του νομοσχεδίου αυτού, πλην ελαχίστων, πρέπει να τύχουν της απόλυτης στήριξης τους ελληνικού Κοινοβουλίου. Πρόκειται για μια οργανωμένη προσπάθε</w:t>
      </w:r>
      <w:r>
        <w:rPr>
          <w:rFonts w:eastAsia="Times New Roman"/>
          <w:szCs w:val="24"/>
        </w:rPr>
        <w:t xml:space="preserve">ια </w:t>
      </w:r>
      <w:proofErr w:type="spellStart"/>
      <w:r>
        <w:rPr>
          <w:rFonts w:eastAsia="Times New Roman"/>
          <w:szCs w:val="24"/>
        </w:rPr>
        <w:t>εξορθολογισμού</w:t>
      </w:r>
      <w:proofErr w:type="spellEnd"/>
      <w:r>
        <w:rPr>
          <w:rFonts w:eastAsia="Times New Roman"/>
          <w:szCs w:val="24"/>
        </w:rPr>
        <w:t>, για μια καλά δομημένη πρωτοβουλία σοβαρών ανθρώπων, χωρίς εγωισμούς, χωρίς απώτερους κρυφούς σκοπούς, χωρίς μικρότητες, που έχει ως αποκλειστικό σκοπό τη σωτηρία εκείνων των έργων τέχνης και πολιτισμού που σώζουν την ψυχή μας, που μας σώ</w:t>
      </w:r>
      <w:r>
        <w:rPr>
          <w:rFonts w:eastAsia="Times New Roman"/>
          <w:szCs w:val="24"/>
        </w:rPr>
        <w:t xml:space="preserve">ζουν από τους εαυτούς μας. </w:t>
      </w:r>
    </w:p>
    <w:p w14:paraId="796CE8CE"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Θα ήθελα να κάνω ένα σχόλιο για την </w:t>
      </w:r>
      <w:r>
        <w:rPr>
          <w:rFonts w:eastAsia="Times New Roman" w:cs="Times New Roman"/>
          <w:szCs w:val="24"/>
        </w:rPr>
        <w:t xml:space="preserve">υπ’ αριθμόν </w:t>
      </w:r>
      <w:r>
        <w:rPr>
          <w:rFonts w:eastAsia="Times New Roman" w:cs="Times New Roman"/>
          <w:szCs w:val="24"/>
        </w:rPr>
        <w:t>1785</w:t>
      </w:r>
      <w:r>
        <w:rPr>
          <w:rFonts w:eastAsia="Times New Roman" w:cs="Times New Roman"/>
          <w:szCs w:val="24"/>
        </w:rPr>
        <w:t>/37</w:t>
      </w:r>
      <w:r>
        <w:rPr>
          <w:rFonts w:eastAsia="Times New Roman" w:cs="Times New Roman"/>
          <w:szCs w:val="24"/>
        </w:rPr>
        <w:t xml:space="preserve"> </w:t>
      </w:r>
      <w:r>
        <w:rPr>
          <w:rFonts w:eastAsia="Times New Roman" w:cs="Times New Roman"/>
          <w:szCs w:val="24"/>
        </w:rPr>
        <w:t>τροπολογία</w:t>
      </w:r>
      <w:r>
        <w:rPr>
          <w:rFonts w:eastAsia="Times New Roman" w:cs="Times New Roman"/>
          <w:szCs w:val="24"/>
        </w:rPr>
        <w:t xml:space="preserve">, που αφορά την παραχώρηση έκτασης για ενενήντα εννέα χρόνια στον ΠΑΟΚ για ανέγερση νέων αθλητικών εγκαταστάσεων. </w:t>
      </w:r>
    </w:p>
    <w:p w14:paraId="796CE8CF"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Κάνετε λάθος</w:t>
      </w:r>
      <w:r w:rsidRPr="00F72A53">
        <w:rPr>
          <w:rFonts w:eastAsia="Times New Roman" w:cs="Times New Roman"/>
          <w:szCs w:val="24"/>
        </w:rPr>
        <w:t>,</w:t>
      </w:r>
      <w:r>
        <w:rPr>
          <w:rFonts w:eastAsia="Times New Roman" w:cs="Times New Roman"/>
          <w:szCs w:val="24"/>
        </w:rPr>
        <w:t xml:space="preserve"> αγαπητοί συνάδελφοι, εάν πιστεύετε πως κάνουμε χάρη στον ΠΑΟΚ ή στη Θεσσαλονίκη, ψηφίζοντας αυτή </w:t>
      </w:r>
      <w:r>
        <w:rPr>
          <w:rFonts w:eastAsia="Times New Roman" w:cs="Times New Roman"/>
          <w:szCs w:val="24"/>
        </w:rPr>
        <w:lastRenderedPageBreak/>
        <w:t xml:space="preserve">την τροπολογία. Πρόκειται για ένα χρέος που πρέπει να ξεπληρώσουμε και ξεπληρώνουμε σήμερα μέσα στο ελληνικό Κοινοβούλιο και όχι για χάρη που κάνουμε και που </w:t>
      </w:r>
      <w:r>
        <w:rPr>
          <w:rFonts w:eastAsia="Times New Roman" w:cs="Times New Roman"/>
          <w:szCs w:val="24"/>
        </w:rPr>
        <w:t xml:space="preserve">θα μας οφείλεται στο μέλλον. Τη χρωστάμε αυτή τη χάρη, αυτή την πρωτοβουλία στη γη της Θεσσαλονίκης, στον </w:t>
      </w:r>
      <w:proofErr w:type="spellStart"/>
      <w:r>
        <w:rPr>
          <w:rFonts w:eastAsia="Times New Roman" w:cs="Times New Roman"/>
          <w:szCs w:val="24"/>
        </w:rPr>
        <w:t>Πανθεσσαλονίκειο</w:t>
      </w:r>
      <w:proofErr w:type="spellEnd"/>
      <w:r>
        <w:rPr>
          <w:rFonts w:eastAsia="Times New Roman" w:cs="Times New Roman"/>
          <w:szCs w:val="24"/>
        </w:rPr>
        <w:t xml:space="preserve"> Αθλητικό Όμιλο </w:t>
      </w:r>
      <w:proofErr w:type="spellStart"/>
      <w:r>
        <w:rPr>
          <w:rFonts w:eastAsia="Times New Roman" w:cs="Times New Roman"/>
          <w:szCs w:val="24"/>
        </w:rPr>
        <w:t>Κωνσταντινουπολιτών</w:t>
      </w:r>
      <w:proofErr w:type="spellEnd"/>
      <w:r>
        <w:rPr>
          <w:rFonts w:eastAsia="Times New Roman" w:cs="Times New Roman"/>
          <w:szCs w:val="24"/>
        </w:rPr>
        <w:t xml:space="preserve">. Και καλά κάνουμε και την παραχωρούμε για ενενήντα εννέα χρόνια. Καλά κάνουμε. Μακάρι να ήταν και </w:t>
      </w:r>
      <w:r>
        <w:rPr>
          <w:rFonts w:eastAsia="Times New Roman" w:cs="Times New Roman"/>
          <w:szCs w:val="24"/>
        </w:rPr>
        <w:t xml:space="preserve">άλλες οι παραχωρήσεις αυτές και όχι αυτές που κάνουμε υποκύπτοντας σε εκβιασμούς. </w:t>
      </w:r>
    </w:p>
    <w:p w14:paraId="796CE8D0"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Φυσικά, λοιπόν, και θα υπερψηφίσω την εν λόγω τροπολογία και με τα δύο χέρια -που λένε- γνωρίζοντας ότι το χρωστάω εγώ και όχι πως κάνω χάρη. Σας καλώ, λοιπόν, να κάνετε το </w:t>
      </w:r>
      <w:r>
        <w:rPr>
          <w:rFonts w:eastAsia="Times New Roman" w:cs="Times New Roman"/>
          <w:szCs w:val="24"/>
        </w:rPr>
        <w:t>ίδιο όλοι οι Βουλευτές, όλοι οι συνάδελφοι</w:t>
      </w:r>
      <w:r>
        <w:rPr>
          <w:rFonts w:eastAsia="Times New Roman" w:cs="Times New Roman"/>
          <w:szCs w:val="24"/>
        </w:rPr>
        <w:t>,</w:t>
      </w:r>
      <w:r>
        <w:rPr>
          <w:rFonts w:eastAsia="Times New Roman" w:cs="Times New Roman"/>
          <w:szCs w:val="24"/>
        </w:rPr>
        <w:t xml:space="preserve"> σε όλα τα κόμματα. </w:t>
      </w:r>
    </w:p>
    <w:p w14:paraId="796CE8D1"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Σας καλώ, επίσης, την ώρα που θα ψηφίζετε για την εξασφάλιση του μέλλοντος των μουσείων Θεσσαλονίκης να αναλογιστείτε και τα εξής: Το μέλλον, αγαπητοί συνάδελφοι, δύναται να διασφαλίζεται μονά</w:t>
      </w:r>
      <w:r>
        <w:rPr>
          <w:rFonts w:eastAsia="Times New Roman" w:cs="Times New Roman"/>
          <w:szCs w:val="24"/>
        </w:rPr>
        <w:t xml:space="preserve">χα από ανθρώπους που ξέρουν το παρελθόν τους, που γνωρίζουν την ιστορία τους. Η ιστορία, λοιπόν, της Θεσσαλονίκης, η ιστορία της Μακεδονίας έχει βρει στέγη σε </w:t>
      </w:r>
      <w:r>
        <w:rPr>
          <w:rFonts w:eastAsia="Times New Roman" w:cs="Times New Roman"/>
          <w:szCs w:val="24"/>
        </w:rPr>
        <w:lastRenderedPageBreak/>
        <w:t>αυτά τα μουσεία. Και η ιστορία αυτή είναι γεμάτη από μάχες που έμοιαζαν αδύνατον να κερδηθούν, αλ</w:t>
      </w:r>
      <w:r>
        <w:rPr>
          <w:rFonts w:eastAsia="Times New Roman" w:cs="Times New Roman"/>
          <w:szCs w:val="24"/>
        </w:rPr>
        <w:t>λά δόθηκαν. Είναι γεμάτη από αγώνες, που η λογική το</w:t>
      </w:r>
      <w:r>
        <w:rPr>
          <w:rFonts w:eastAsia="Times New Roman" w:cs="Times New Roman"/>
          <w:szCs w:val="24"/>
        </w:rPr>
        <w:t>ύ</w:t>
      </w:r>
      <w:r>
        <w:rPr>
          <w:rFonts w:eastAsia="Times New Roman" w:cs="Times New Roman"/>
          <w:szCs w:val="24"/>
        </w:rPr>
        <w:t>ς καταδίκαζε ως μάταιους, αλλά δεν έπαψαν ποτέ να δίνονται. Είναι γεμάτη από άνδρες και γυναίκες, που η θέλησή τους δεν λύγισε μπροστά σε απάνθρωπα διλήμματα.</w:t>
      </w:r>
    </w:p>
    <w:p w14:paraId="796CE8D2"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Αυτός είναι και ο λόγος που η Θεσσαλονίκη, η</w:t>
      </w:r>
      <w:r>
        <w:rPr>
          <w:rFonts w:eastAsia="Times New Roman" w:cs="Times New Roman"/>
          <w:szCs w:val="24"/>
        </w:rPr>
        <w:t xml:space="preserve"> Μακεδονία, δεν πρόκειται ποτέ να πειστούν πως η Συμφωνία των Πρεσπών είναι κάτι το καλό, κάτι το ωφέλιμο, κάτι που προάγει την ειρήνη. Όσοι στηρίζετε αυτή τη </w:t>
      </w:r>
      <w:r>
        <w:rPr>
          <w:rFonts w:eastAsia="Times New Roman" w:cs="Times New Roman"/>
          <w:szCs w:val="24"/>
        </w:rPr>
        <w:t>σ</w:t>
      </w:r>
      <w:r>
        <w:rPr>
          <w:rFonts w:eastAsia="Times New Roman" w:cs="Times New Roman"/>
          <w:szCs w:val="24"/>
        </w:rPr>
        <w:t>υμφωνία ισχυρίζεστε ότι αποτελεί επιτυχία, γιατί με αυτόν τον τρόπο οι Σκοπιανοί αναγνωρίζουν πω</w:t>
      </w:r>
      <w:r>
        <w:rPr>
          <w:rFonts w:eastAsia="Times New Roman" w:cs="Times New Roman"/>
          <w:szCs w:val="24"/>
        </w:rPr>
        <w:t>ς δεν έχουν καμ</w:t>
      </w:r>
      <w:r>
        <w:rPr>
          <w:rFonts w:eastAsia="Times New Roman" w:cs="Times New Roman"/>
          <w:szCs w:val="24"/>
        </w:rPr>
        <w:t>μ</w:t>
      </w:r>
      <w:r>
        <w:rPr>
          <w:rFonts w:eastAsia="Times New Roman" w:cs="Times New Roman"/>
          <w:szCs w:val="24"/>
        </w:rPr>
        <w:t xml:space="preserve">ία σχέση με τη Μακεδονία του Μεγάλου Αλεξάνδρου. Επιμένετε δε να μας θυμίζετε πως </w:t>
      </w:r>
      <w:proofErr w:type="spellStart"/>
      <w:r>
        <w:rPr>
          <w:rFonts w:eastAsia="Times New Roman" w:cs="Times New Roman"/>
          <w:szCs w:val="24"/>
        </w:rPr>
        <w:t>εκατόν</w:t>
      </w:r>
      <w:proofErr w:type="spellEnd"/>
      <w:r>
        <w:rPr>
          <w:rFonts w:eastAsia="Times New Roman" w:cs="Times New Roman"/>
          <w:szCs w:val="24"/>
        </w:rPr>
        <w:t xml:space="preserve"> σαράντα ή </w:t>
      </w:r>
      <w:proofErr w:type="spellStart"/>
      <w:r>
        <w:rPr>
          <w:rFonts w:eastAsia="Times New Roman" w:cs="Times New Roman"/>
          <w:szCs w:val="24"/>
        </w:rPr>
        <w:t>εκατόν</w:t>
      </w:r>
      <w:proofErr w:type="spellEnd"/>
      <w:r>
        <w:rPr>
          <w:rFonts w:eastAsia="Times New Roman" w:cs="Times New Roman"/>
          <w:szCs w:val="24"/>
        </w:rPr>
        <w:t xml:space="preserve"> πενήντα χώρες –ο πλανήτης ολόκληρος</w:t>
      </w:r>
      <w:r>
        <w:rPr>
          <w:rFonts w:eastAsia="Times New Roman" w:cs="Times New Roman"/>
          <w:szCs w:val="24"/>
        </w:rPr>
        <w:t>,</w:t>
      </w:r>
      <w:r>
        <w:rPr>
          <w:rFonts w:eastAsia="Times New Roman" w:cs="Times New Roman"/>
          <w:szCs w:val="24"/>
        </w:rPr>
        <w:t xml:space="preserve"> θα έλεγα εγώ, ας είναι- έχουν αναγνωρίσει ήδη αυτό το κομμάτι της βαλκανικής γης ως «Δημοκρατία τ</w:t>
      </w:r>
      <w:r>
        <w:rPr>
          <w:rFonts w:eastAsia="Times New Roman" w:cs="Times New Roman"/>
          <w:szCs w:val="24"/>
        </w:rPr>
        <w:t xml:space="preserve">ης Μακεδονίας». </w:t>
      </w:r>
    </w:p>
    <w:p w14:paraId="796CE8D3"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Σας απαντώ, λοιπόν, για μία ακόμα φορά. Εάν φτάσαμε στο σημείο να χρειαζόμαστε μια υπογραφή σε ένα παλιόχαρτο για να είμαστε σίγουροι ότι ο ήλιος βγαίνει από την </w:t>
      </w:r>
      <w:r>
        <w:rPr>
          <w:rFonts w:eastAsia="Times New Roman" w:cs="Times New Roman"/>
          <w:szCs w:val="24"/>
        </w:rPr>
        <w:t>α</w:t>
      </w:r>
      <w:r>
        <w:rPr>
          <w:rFonts w:eastAsia="Times New Roman" w:cs="Times New Roman"/>
          <w:szCs w:val="24"/>
        </w:rPr>
        <w:t xml:space="preserve">νατολή, τότε </w:t>
      </w:r>
      <w:r>
        <w:rPr>
          <w:rFonts w:eastAsia="Times New Roman" w:cs="Times New Roman"/>
          <w:szCs w:val="24"/>
        </w:rPr>
        <w:lastRenderedPageBreak/>
        <w:t>είμαστε άξιοι της μοίρας μας. Την υπογραφή του κ. Κοτζιά και το</w:t>
      </w:r>
      <w:r>
        <w:rPr>
          <w:rFonts w:eastAsia="Times New Roman" w:cs="Times New Roman"/>
          <w:szCs w:val="24"/>
        </w:rPr>
        <w:t>υ Σκοπιανού ομολόγου του περίμενε άραγε η ιστορία για να νιώσει ασφαλής; Μας λέτε, δηλαδή, πως ευτυχώς που υπέγραψαν αυτοί οι μεγάλοι άνδρες την αλήθεια, γιατί χωρίς αυτούς η αλήθεια θα χανόταν στα σκοπιανά βιβλία;</w:t>
      </w:r>
    </w:p>
    <w:p w14:paraId="796CE8D4"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Όσο για τις δεκάδες χώρες που αναγνώρισαν</w:t>
      </w:r>
      <w:r>
        <w:rPr>
          <w:rFonts w:eastAsia="Times New Roman" w:cs="Times New Roman"/>
          <w:szCs w:val="24"/>
        </w:rPr>
        <w:t xml:space="preserve"> τα Σκόπια  ως «Μακεδονία», σας απαντώ το εξής: Οι κυβερνήσεις των κρατών αυτών το έκαναν. Ρωτήστε όλους τους ακαδημαϊκούς τους, ρωτήστε τους επιστήμονές τους, ρωτήστε τους καλλιτέχνες και τους δασκάλους τους. Ρωτήστε όλους αυτούς που</w:t>
      </w:r>
      <w:r>
        <w:rPr>
          <w:rFonts w:eastAsia="Times New Roman" w:cs="Times New Roman"/>
          <w:szCs w:val="24"/>
        </w:rPr>
        <w:t>,</w:t>
      </w:r>
      <w:r>
        <w:rPr>
          <w:rFonts w:eastAsia="Times New Roman" w:cs="Times New Roman"/>
          <w:szCs w:val="24"/>
        </w:rPr>
        <w:t xml:space="preserve"> θέλουν-δεν θέλουν, θ</w:t>
      </w:r>
      <w:r>
        <w:rPr>
          <w:rFonts w:eastAsia="Times New Roman" w:cs="Times New Roman"/>
          <w:szCs w:val="24"/>
        </w:rPr>
        <w:t>α μάθουν ονόματα και κατορθώματα Ελλήνων όταν πηγαίνουν στα πανεπιστήμιά τους. Θα μάθουν τη νομική, την ιατρική και την κάθε επιστήμη. Για κάθε χώρα, λοιπόν, που τους έχει αναγνωρίσει, εγώ θα σας προτάξω και μια διαφορετική επιστήμη που στηρίζεται στο έργο</w:t>
      </w:r>
      <w:r>
        <w:rPr>
          <w:rFonts w:eastAsia="Times New Roman" w:cs="Times New Roman"/>
          <w:szCs w:val="24"/>
        </w:rPr>
        <w:t xml:space="preserve"> των Ελλήνων.</w:t>
      </w:r>
    </w:p>
    <w:p w14:paraId="796CE8D5"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Όσοι σκοπεύετε, λοιπόν, να ψηφίσετε τη Συμφωνία των Πρεσπών, κάντε τη χάρη στον εαυτό σας και υπερψηφίστε και το σημερινό νομοσχέδιο και ίσως η ιστορία να σας κρίνει με επιείκεια.</w:t>
      </w:r>
    </w:p>
    <w:p w14:paraId="796CE8D6"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796CE8D7" w14:textId="77777777" w:rsidR="00E9701A" w:rsidRDefault="003308C2">
      <w:pPr>
        <w:spacing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 xml:space="preserve">Τον λόγο έχει ο </w:t>
      </w:r>
      <w:r>
        <w:rPr>
          <w:rFonts w:eastAsia="Times New Roman"/>
          <w:bCs/>
          <w:szCs w:val="24"/>
        </w:rPr>
        <w:t>Κοινοβουλευτικός Εκπρόσωπος της Χρυσής Αυγής κ. Ηλιόπουλος.</w:t>
      </w:r>
    </w:p>
    <w:p w14:paraId="796CE8D8" w14:textId="77777777" w:rsidR="00E9701A" w:rsidRDefault="003308C2">
      <w:pPr>
        <w:spacing w:line="600" w:lineRule="auto"/>
        <w:ind w:firstLine="720"/>
        <w:jc w:val="both"/>
        <w:rPr>
          <w:rFonts w:eastAsia="Times New Roman"/>
          <w:bCs/>
          <w:szCs w:val="24"/>
        </w:rPr>
      </w:pPr>
      <w:r w:rsidRPr="00983EC8">
        <w:rPr>
          <w:rFonts w:eastAsia="Times New Roman"/>
          <w:b/>
          <w:bCs/>
          <w:szCs w:val="24"/>
        </w:rPr>
        <w:t xml:space="preserve">ΠΑΝΑΓΙΩΤΗΣ ΗΛΙΟΠΟΥΛΟΣ: </w:t>
      </w:r>
      <w:r>
        <w:rPr>
          <w:rFonts w:eastAsia="Times New Roman"/>
          <w:bCs/>
          <w:szCs w:val="24"/>
        </w:rPr>
        <w:t>Ευχαριστώ, κύριε Πρόεδρε.</w:t>
      </w:r>
    </w:p>
    <w:p w14:paraId="796CE8D9" w14:textId="77777777" w:rsidR="00E9701A" w:rsidRDefault="003308C2">
      <w:pPr>
        <w:spacing w:line="600" w:lineRule="auto"/>
        <w:ind w:firstLine="720"/>
        <w:jc w:val="both"/>
        <w:rPr>
          <w:rFonts w:eastAsia="Times New Roman" w:cs="Times New Roman"/>
          <w:szCs w:val="24"/>
        </w:rPr>
      </w:pPr>
      <w:r>
        <w:rPr>
          <w:rFonts w:eastAsia="Times New Roman"/>
          <w:bCs/>
          <w:szCs w:val="24"/>
        </w:rPr>
        <w:t>Διαπιστώνω τα τελευταία χρόνια ότι η δημοκρατία του ΣΥΡΙΖΑ</w:t>
      </w:r>
      <w:r>
        <w:rPr>
          <w:rFonts w:eastAsia="Times New Roman"/>
          <w:bCs/>
          <w:szCs w:val="24"/>
        </w:rPr>
        <w:t>,</w:t>
      </w:r>
      <w:r>
        <w:rPr>
          <w:rFonts w:eastAsia="Times New Roman"/>
          <w:bCs/>
          <w:szCs w:val="24"/>
        </w:rPr>
        <w:t xml:space="preserve"> που τόσο ευαγγελίζεται και επικαλείται, τελειώνει εκεί που αρχίζουν οι ιδεοληψίες του. </w:t>
      </w:r>
      <w:r>
        <w:rPr>
          <w:rFonts w:eastAsia="Times New Roman"/>
          <w:bCs/>
          <w:szCs w:val="24"/>
        </w:rPr>
        <w:t>Τις τελευταίες μέρες, λοιπόν, όπως και πέρυσι, προσπαθεί το Υπουργείο Παιδείας –χωρίς το «εθνικής»</w:t>
      </w:r>
      <w:r>
        <w:rPr>
          <w:rFonts w:eastAsia="Times New Roman"/>
          <w:bCs/>
          <w:szCs w:val="24"/>
        </w:rPr>
        <w:t>,</w:t>
      </w:r>
      <w:r>
        <w:rPr>
          <w:rFonts w:eastAsia="Times New Roman"/>
          <w:bCs/>
          <w:szCs w:val="24"/>
        </w:rPr>
        <w:t xml:space="preserve"> βέβαια- να επιβάλλει στις τάξεις των ελληνικών σχολείων να φοιτούν και παιδιά λαθρομεταναστών. </w:t>
      </w:r>
    </w:p>
    <w:p w14:paraId="796CE8DA"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Κάποιοι γονείς –προς τιμήν τους- αντιδρούν. Και έρχεται ο ΣΥ</w:t>
      </w:r>
      <w:r>
        <w:rPr>
          <w:rFonts w:eastAsia="Times New Roman" w:cs="Times New Roman"/>
          <w:szCs w:val="24"/>
        </w:rPr>
        <w:t xml:space="preserve">ΡΙΖΑ να τους επικρίνει, να τους στέλνει την </w:t>
      </w:r>
      <w:r>
        <w:rPr>
          <w:rFonts w:eastAsia="Times New Roman" w:cs="Times New Roman"/>
          <w:szCs w:val="24"/>
        </w:rPr>
        <w:t>α</w:t>
      </w:r>
      <w:r>
        <w:rPr>
          <w:rFonts w:eastAsia="Times New Roman" w:cs="Times New Roman"/>
          <w:szCs w:val="24"/>
        </w:rPr>
        <w:t>στυνομία, να τους στέλνει στους εισαγγελείς, κοινώς να τους τρομοκρατεί, επειδή δεν υποκύπτουν στα καλέσματα των καιρών και της νέας τάξης πραγμάτων.</w:t>
      </w:r>
    </w:p>
    <w:p w14:paraId="796CE8DB"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Ο ΣΥΡΙΖΑ προσπαθεί να μας επιβάλει τον νόμο του Τζ</w:t>
      </w:r>
      <w:r>
        <w:rPr>
          <w:rFonts w:eastAsia="Times New Roman" w:cs="Times New Roman"/>
          <w:szCs w:val="24"/>
        </w:rPr>
        <w:t>ω</w:t>
      </w:r>
      <w:r>
        <w:rPr>
          <w:rFonts w:eastAsia="Times New Roman" w:cs="Times New Roman"/>
          <w:szCs w:val="24"/>
        </w:rPr>
        <w:t xml:space="preserve">ρτζ </w:t>
      </w:r>
      <w:proofErr w:type="spellStart"/>
      <w:r>
        <w:rPr>
          <w:rFonts w:eastAsia="Times New Roman" w:cs="Times New Roman"/>
          <w:szCs w:val="24"/>
        </w:rPr>
        <w:t>Σόρος</w:t>
      </w:r>
      <w:proofErr w:type="spellEnd"/>
      <w:r>
        <w:rPr>
          <w:rFonts w:eastAsia="Times New Roman" w:cs="Times New Roman"/>
          <w:szCs w:val="24"/>
        </w:rPr>
        <w:t xml:space="preserve"> στην πατρίδα μας μέσω προγραμμάτων τα οποία έχουν ξεδιπλωθεί τα τελευταία χρόνια και χρηματοδοτούνται από τον συγκεκριμένο και άλλους επιχειρηματίες και προσπαθούν να εποικήσουν την πατρίδα </w:t>
      </w:r>
      <w:r>
        <w:rPr>
          <w:rFonts w:eastAsia="Times New Roman" w:cs="Times New Roman"/>
          <w:szCs w:val="24"/>
        </w:rPr>
        <w:t>μας,</w:t>
      </w:r>
      <w:r>
        <w:rPr>
          <w:rFonts w:eastAsia="Times New Roman" w:cs="Times New Roman"/>
          <w:szCs w:val="24"/>
        </w:rPr>
        <w:t xml:space="preserve"> προσπαθώντας να αντικαταστήσουν τον ελληνικό πληθυσ</w:t>
      </w:r>
      <w:r>
        <w:rPr>
          <w:rFonts w:eastAsia="Times New Roman" w:cs="Times New Roman"/>
          <w:szCs w:val="24"/>
        </w:rPr>
        <w:t>μό από αλλογενείς. Μέσα σε όλο αυτό το σχέδιο προσπαθούν να μας επιβάλουν και παιδιά λαθρομεταναστών στα σχολεία μας. Βέβαια ο κ. Τσίπρας δεν στέλνει το παιδί του σε κάποιο δημόσιο σχολείο να έρθει σε επαφή με τον πολιτισμό αυτών των παιδιών. Τα στέλνει στ</w:t>
      </w:r>
      <w:r>
        <w:rPr>
          <w:rFonts w:eastAsia="Times New Roman" w:cs="Times New Roman"/>
          <w:szCs w:val="24"/>
        </w:rPr>
        <w:t xml:space="preserve">η Σχολή </w:t>
      </w:r>
      <w:proofErr w:type="spellStart"/>
      <w:r>
        <w:rPr>
          <w:rFonts w:eastAsia="Times New Roman" w:cs="Times New Roman"/>
          <w:szCs w:val="24"/>
        </w:rPr>
        <w:t>Χιλλ</w:t>
      </w:r>
      <w:proofErr w:type="spellEnd"/>
      <w:r>
        <w:rPr>
          <w:rFonts w:eastAsia="Times New Roman" w:cs="Times New Roman"/>
          <w:szCs w:val="24"/>
        </w:rPr>
        <w:t xml:space="preserve">, δεν τα πάει στο δημόσιο σχολείο της Κυψέλης να συναναστραφούν με τα </w:t>
      </w:r>
      <w:proofErr w:type="spellStart"/>
      <w:r>
        <w:rPr>
          <w:rFonts w:eastAsia="Times New Roman" w:cs="Times New Roman"/>
          <w:szCs w:val="24"/>
        </w:rPr>
        <w:t>πακιστανάκια</w:t>
      </w:r>
      <w:proofErr w:type="spellEnd"/>
      <w:r>
        <w:rPr>
          <w:rFonts w:eastAsia="Times New Roman" w:cs="Times New Roman"/>
          <w:szCs w:val="24"/>
        </w:rPr>
        <w:t xml:space="preserve"> που μαθαίνουν να χειρίζονται τα μαχαίρια σχεδόν λίγο μετά τη γέννησή τους.</w:t>
      </w:r>
    </w:p>
    <w:p w14:paraId="796CE8DC"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Όμως, ο φτωχός Έλληνας θέλει το παιδί του να συναναστρέφεται με Έλληνες. Θέλει το παιδ</w:t>
      </w:r>
      <w:r>
        <w:rPr>
          <w:rFonts w:eastAsia="Times New Roman" w:cs="Times New Roman"/>
          <w:szCs w:val="24"/>
        </w:rPr>
        <w:t xml:space="preserve">ί του να προοδεύσει, θέλει να λάβει την ελληνική παιδεία. Δεν μπορεί κανείς </w:t>
      </w:r>
      <w:proofErr w:type="spellStart"/>
      <w:r>
        <w:rPr>
          <w:rFonts w:eastAsia="Times New Roman" w:cs="Times New Roman"/>
          <w:szCs w:val="24"/>
        </w:rPr>
        <w:t>σ</w:t>
      </w:r>
      <w:r>
        <w:rPr>
          <w:rFonts w:eastAsia="Times New Roman" w:cs="Times New Roman"/>
          <w:szCs w:val="24"/>
        </w:rPr>
        <w:t>υριζαίος</w:t>
      </w:r>
      <w:proofErr w:type="spellEnd"/>
      <w:r>
        <w:rPr>
          <w:rFonts w:eastAsia="Times New Roman" w:cs="Times New Roman"/>
          <w:szCs w:val="24"/>
        </w:rPr>
        <w:t>,</w:t>
      </w:r>
      <w:r>
        <w:rPr>
          <w:rFonts w:eastAsia="Times New Roman" w:cs="Times New Roman"/>
          <w:szCs w:val="24"/>
        </w:rPr>
        <w:t xml:space="preserve"> με οποιαδήποτε αντιδημοκρατική διάσταση προσπαθεί</w:t>
      </w:r>
      <w:r>
        <w:rPr>
          <w:rFonts w:eastAsia="Times New Roman" w:cs="Times New Roman"/>
          <w:szCs w:val="24"/>
        </w:rPr>
        <w:t>,</w:t>
      </w:r>
      <w:r>
        <w:rPr>
          <w:rFonts w:eastAsia="Times New Roman" w:cs="Times New Roman"/>
          <w:szCs w:val="24"/>
        </w:rPr>
        <w:t xml:space="preserve"> να επιβάλει τις δικές του ιδεοληψίες. Θέλει το παιδί του ο Έλληνας μακριά από το Ισλάμ, το θέλει μακριά από τη φυματίω</w:t>
      </w:r>
      <w:r>
        <w:rPr>
          <w:rFonts w:eastAsia="Times New Roman" w:cs="Times New Roman"/>
          <w:szCs w:val="24"/>
        </w:rPr>
        <w:t>ση, μακριά από τ</w:t>
      </w:r>
      <w:r>
        <w:rPr>
          <w:rFonts w:eastAsia="Times New Roman" w:cs="Times New Roman"/>
          <w:szCs w:val="24"/>
        </w:rPr>
        <w:t>η</w:t>
      </w:r>
      <w:r>
        <w:rPr>
          <w:rFonts w:eastAsia="Times New Roman" w:cs="Times New Roman"/>
          <w:szCs w:val="24"/>
        </w:rPr>
        <w:t xml:space="preserve"> </w:t>
      </w:r>
      <w:r>
        <w:rPr>
          <w:rFonts w:eastAsia="Times New Roman" w:cs="Times New Roman"/>
          <w:szCs w:val="24"/>
        </w:rPr>
        <w:lastRenderedPageBreak/>
        <w:t xml:space="preserve">χολέρα, μακριά από τις άλλες αρρώστιες. Είχα πάει εγώ το δικό μου το παιδί να κάνει ένα εμβόλιο και μας είπαν ότι πρέπει να τους κάνουμε και </w:t>
      </w:r>
      <w:proofErr w:type="spellStart"/>
      <w:r>
        <w:rPr>
          <w:rFonts w:eastAsia="Times New Roman" w:cs="Times New Roman"/>
          <w:szCs w:val="24"/>
        </w:rPr>
        <w:t>μαντού</w:t>
      </w:r>
      <w:proofErr w:type="spellEnd"/>
      <w:r>
        <w:rPr>
          <w:rFonts w:eastAsia="Times New Roman" w:cs="Times New Roman"/>
          <w:szCs w:val="24"/>
        </w:rPr>
        <w:t>. Λέμε εμείς</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 xml:space="preserve">ιατί να τους κάνουμε </w:t>
      </w:r>
      <w:proofErr w:type="spellStart"/>
      <w:r>
        <w:rPr>
          <w:rFonts w:eastAsia="Times New Roman" w:cs="Times New Roman"/>
          <w:szCs w:val="24"/>
        </w:rPr>
        <w:t>μαντού</w:t>
      </w:r>
      <w:proofErr w:type="spellEnd"/>
      <w:r>
        <w:rPr>
          <w:rFonts w:eastAsia="Times New Roman" w:cs="Times New Roman"/>
          <w:szCs w:val="24"/>
        </w:rPr>
        <w:t>; Έχουν εξαφανιστεί αυτές οι αρρώστιες από την π</w:t>
      </w:r>
      <w:r>
        <w:rPr>
          <w:rFonts w:eastAsia="Times New Roman" w:cs="Times New Roman"/>
          <w:szCs w:val="24"/>
        </w:rPr>
        <w:t xml:space="preserve">ατρίδα μας». «Κάνετε λάθος», μας λέει η παιδίατρος. </w:t>
      </w:r>
      <w:r>
        <w:rPr>
          <w:rFonts w:eastAsia="Times New Roman" w:cs="Times New Roman"/>
          <w:szCs w:val="24"/>
        </w:rPr>
        <w:t>«</w:t>
      </w:r>
      <w:r>
        <w:rPr>
          <w:rFonts w:eastAsia="Times New Roman" w:cs="Times New Roman"/>
          <w:szCs w:val="24"/>
        </w:rPr>
        <w:t>Έχουν εξαφανιστεί από την Ελλάδα, αλλά από το Πακιστάν και τις τρίτες χώρες δεν έχουν εξαφανιστεί.</w:t>
      </w:r>
      <w:r>
        <w:rPr>
          <w:rFonts w:eastAsia="Times New Roman" w:cs="Times New Roman"/>
          <w:szCs w:val="24"/>
        </w:rPr>
        <w:t>».</w:t>
      </w:r>
      <w:r>
        <w:rPr>
          <w:rFonts w:eastAsia="Times New Roman" w:cs="Times New Roman"/>
          <w:szCs w:val="24"/>
        </w:rPr>
        <w:t xml:space="preserve"> </w:t>
      </w:r>
    </w:p>
    <w:p w14:paraId="796CE8DD"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Δεν θα μολύνετε τα δικά μας παιδιά ούτε με τα μιάσματα αυτά της θρησκείας, της ειρήνης</w:t>
      </w:r>
      <w:r>
        <w:rPr>
          <w:rFonts w:eastAsia="Times New Roman" w:cs="Times New Roman"/>
          <w:szCs w:val="24"/>
        </w:rPr>
        <w:t>,</w:t>
      </w:r>
      <w:r>
        <w:rPr>
          <w:rFonts w:eastAsia="Times New Roman" w:cs="Times New Roman"/>
          <w:szCs w:val="24"/>
        </w:rPr>
        <w:t xml:space="preserve"> όπως λέτε στα</w:t>
      </w:r>
      <w:r>
        <w:rPr>
          <w:rFonts w:eastAsia="Times New Roman" w:cs="Times New Roman"/>
          <w:szCs w:val="24"/>
        </w:rPr>
        <w:t xml:space="preserve"> θρησκευτικά</w:t>
      </w:r>
      <w:r>
        <w:rPr>
          <w:rFonts w:eastAsia="Times New Roman" w:cs="Times New Roman"/>
          <w:szCs w:val="24"/>
        </w:rPr>
        <w:t>,</w:t>
      </w:r>
      <w:r>
        <w:rPr>
          <w:rFonts w:eastAsia="Times New Roman" w:cs="Times New Roman"/>
          <w:szCs w:val="24"/>
        </w:rPr>
        <w:t xml:space="preserve"> με το Ισλάμ, ούτε βέβαια με τις ασθένειες. Και για να ξέρετε κιόλας, εσείς οι δήθεν δημοκράτες, όσοι έχουν αιματοκυλήσει την Ευρώπη στη Γαλλία, στο Βέλγιο, στην Αγγλία, στη Γερμανία, στην Ισπανία, σε όλες τις χώρες, αυτοί που αιματοκύλησαν τι</w:t>
      </w:r>
      <w:r>
        <w:rPr>
          <w:rFonts w:eastAsia="Times New Roman" w:cs="Times New Roman"/>
          <w:szCs w:val="24"/>
        </w:rPr>
        <w:t xml:space="preserve">ς πρωτεύουσες </w:t>
      </w:r>
      <w:r>
        <w:rPr>
          <w:rFonts w:eastAsia="Times New Roman" w:cs="Times New Roman"/>
          <w:szCs w:val="24"/>
        </w:rPr>
        <w:t>και</w:t>
      </w:r>
      <w:r>
        <w:rPr>
          <w:rFonts w:eastAsia="Times New Roman" w:cs="Times New Roman"/>
          <w:szCs w:val="24"/>
        </w:rPr>
        <w:t xml:space="preserve"> άλλες πόλεις αυτών των χωρών ήταν παιδιά δεύτερης γενιάς, που σημαίνει ότι είχαν λάβει την αντίστοιχη γαλλική, βελγική, αγγλική παιδεία και το ευχαριστώ τους ήταν να αιματοκυλήσουν τις πατρίδες που τους φιλοξένησαν.</w:t>
      </w:r>
    </w:p>
    <w:p w14:paraId="796CE8DE"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Υπάρχει ένας μεγάλος π</w:t>
      </w:r>
      <w:r>
        <w:rPr>
          <w:rFonts w:eastAsia="Times New Roman" w:cs="Times New Roman"/>
          <w:szCs w:val="24"/>
        </w:rPr>
        <w:t xml:space="preserve">ολιτικός, ένας Υπουργός της γειτονικής Ιταλίας, ο </w:t>
      </w:r>
      <w:proofErr w:type="spellStart"/>
      <w:r>
        <w:rPr>
          <w:rFonts w:eastAsia="Times New Roman" w:cs="Times New Roman"/>
          <w:szCs w:val="24"/>
        </w:rPr>
        <w:t>Ματέο</w:t>
      </w:r>
      <w:proofErr w:type="spellEnd"/>
      <w:r>
        <w:rPr>
          <w:rFonts w:eastAsia="Times New Roman" w:cs="Times New Roman"/>
          <w:szCs w:val="24"/>
        </w:rPr>
        <w:t xml:space="preserve"> </w:t>
      </w:r>
      <w:proofErr w:type="spellStart"/>
      <w:r>
        <w:rPr>
          <w:rFonts w:eastAsia="Times New Roman" w:cs="Times New Roman"/>
          <w:szCs w:val="24"/>
        </w:rPr>
        <w:t>Σαλβίνι</w:t>
      </w:r>
      <w:proofErr w:type="spellEnd"/>
      <w:r>
        <w:rPr>
          <w:rFonts w:eastAsia="Times New Roman" w:cs="Times New Roman"/>
          <w:szCs w:val="24"/>
        </w:rPr>
        <w:t>, ένας αληθινός πατριώτης</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στέκεται και δίπλα στην πατρίδα μας, αλλά για τη χώρα του προσφέρει σε αυτή τη κρίσιμη στιγμή για την Ευρώπη</w:t>
      </w:r>
      <w:r>
        <w:rPr>
          <w:rFonts w:eastAsia="Times New Roman" w:cs="Times New Roman"/>
          <w:szCs w:val="24"/>
        </w:rPr>
        <w:t>,</w:t>
      </w:r>
      <w:r>
        <w:rPr>
          <w:rFonts w:eastAsia="Times New Roman" w:cs="Times New Roman"/>
          <w:szCs w:val="24"/>
        </w:rPr>
        <w:t xml:space="preserve"> που οι αξίες της πατρίδας, της οικογένειας, της θρησ</w:t>
      </w:r>
      <w:r>
        <w:rPr>
          <w:rFonts w:eastAsia="Times New Roman" w:cs="Times New Roman"/>
          <w:szCs w:val="24"/>
        </w:rPr>
        <w:t>κείας λοιδορούνται, ξεφτιλίζονται, πετιούνται στα σκουπίδια, καταστρέφονται οι σταυροί. Υπάρχει ένας γίγαντας αυτή τη στιγμή εκεί δίπλα</w:t>
      </w:r>
      <w:r>
        <w:rPr>
          <w:rFonts w:eastAsia="Times New Roman" w:cs="Times New Roman"/>
          <w:szCs w:val="24"/>
        </w:rPr>
        <w:t>,</w:t>
      </w:r>
      <w:r>
        <w:rPr>
          <w:rFonts w:eastAsia="Times New Roman" w:cs="Times New Roman"/>
          <w:szCs w:val="24"/>
        </w:rPr>
        <w:t xml:space="preserve"> στην Ιταλία, που κρατά λίγο τα προσχήματα</w:t>
      </w:r>
      <w:r>
        <w:rPr>
          <w:rFonts w:eastAsia="Times New Roman" w:cs="Times New Roman"/>
          <w:szCs w:val="24"/>
        </w:rPr>
        <w:t>,</w:t>
      </w:r>
      <w:r>
        <w:rPr>
          <w:rFonts w:eastAsia="Times New Roman" w:cs="Times New Roman"/>
          <w:szCs w:val="24"/>
        </w:rPr>
        <w:t xml:space="preserve"> για να μην πέσει ολοκληρωτικά η Ευρώπη στα χέρια των ισλαμιστών, κάτι βέβαια</w:t>
      </w:r>
      <w:r>
        <w:rPr>
          <w:rFonts w:eastAsia="Times New Roman" w:cs="Times New Roman"/>
          <w:szCs w:val="24"/>
        </w:rPr>
        <w:t xml:space="preserve"> που θα γίνει πολύ σύντομα</w:t>
      </w:r>
      <w:r>
        <w:rPr>
          <w:rFonts w:eastAsia="Times New Roman" w:cs="Times New Roman"/>
          <w:szCs w:val="24"/>
        </w:rPr>
        <w:t>,</w:t>
      </w:r>
      <w:r>
        <w:rPr>
          <w:rFonts w:eastAsia="Times New Roman" w:cs="Times New Roman"/>
          <w:szCs w:val="24"/>
        </w:rPr>
        <w:t xml:space="preserve"> αν δεν ξυπνήσουν οι λαοί όχι μόνο της Ελλάδας, αν δεν ξυπνήσουν οι λαοί ολόκληρης της Ευρώπης, αν δεν αφυπνιστούν και δεν διώξουν αυτούς τους οποίους προσπαθούν άλλοι –λέω ξανά- να μας επιβάλουν. </w:t>
      </w:r>
    </w:p>
    <w:p w14:paraId="796CE8DF"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Ο ίδιος ο Δήμαρχος Θεσσαλονίκης</w:t>
      </w:r>
      <w:r>
        <w:rPr>
          <w:rFonts w:eastAsia="Times New Roman" w:cs="Times New Roman"/>
          <w:szCs w:val="24"/>
        </w:rPr>
        <w:t xml:space="preserve"> είπε προχθές -και μάλλον δεν έπαιξε αυτή η είδηση, γιατί δεν συνέφερε κανέναν να ακούγεται από τον </w:t>
      </w:r>
      <w:proofErr w:type="spellStart"/>
      <w:r>
        <w:rPr>
          <w:rFonts w:eastAsia="Times New Roman" w:cs="Times New Roman"/>
          <w:szCs w:val="24"/>
        </w:rPr>
        <w:t>Μπουτάρη</w:t>
      </w:r>
      <w:proofErr w:type="spellEnd"/>
      <w:r>
        <w:rPr>
          <w:rFonts w:eastAsia="Times New Roman" w:cs="Times New Roman"/>
          <w:szCs w:val="24"/>
        </w:rPr>
        <w:t>- και θα το διαβάσω έτσι όπως το είπε: «Υπάρχουν</w:t>
      </w:r>
      <w:r>
        <w:rPr>
          <w:rFonts w:eastAsia="Times New Roman" w:cs="Times New Roman"/>
          <w:szCs w:val="24"/>
        </w:rPr>
        <w:t xml:space="preserve">», </w:t>
      </w:r>
      <w:r>
        <w:rPr>
          <w:rFonts w:eastAsia="Times New Roman" w:cs="Times New Roman"/>
          <w:szCs w:val="24"/>
        </w:rPr>
        <w:t>λέει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υποψίες ότι ανάμεσα σε </w:t>
      </w:r>
      <w:r>
        <w:rPr>
          <w:rFonts w:eastAsia="Times New Roman" w:cs="Times New Roman"/>
          <w:szCs w:val="24"/>
        </w:rPr>
        <w:t>αυτούς»,</w:t>
      </w:r>
      <w:r>
        <w:rPr>
          <w:rFonts w:eastAsia="Times New Roman" w:cs="Times New Roman"/>
          <w:szCs w:val="24"/>
        </w:rPr>
        <w:t xml:space="preserve"> τους λαθρομετανάστες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υπάρχουν πάρα πολλοί οι οποίοι είνα</w:t>
      </w:r>
      <w:r>
        <w:rPr>
          <w:rFonts w:eastAsia="Times New Roman" w:cs="Times New Roman"/>
          <w:szCs w:val="24"/>
        </w:rPr>
        <w:t>ι στρατευμένοι ισλαμιστές</w:t>
      </w:r>
      <w:r>
        <w:rPr>
          <w:rFonts w:eastAsia="Times New Roman" w:cs="Times New Roman"/>
          <w:szCs w:val="24"/>
        </w:rPr>
        <w:t>.</w:t>
      </w:r>
      <w:r>
        <w:rPr>
          <w:rFonts w:eastAsia="Times New Roman" w:cs="Times New Roman"/>
          <w:szCs w:val="24"/>
        </w:rPr>
        <w:t xml:space="preserve">». Τάδε </w:t>
      </w:r>
      <w:proofErr w:type="spellStart"/>
      <w:r>
        <w:rPr>
          <w:rFonts w:eastAsia="Times New Roman" w:cs="Times New Roman"/>
          <w:szCs w:val="24"/>
        </w:rPr>
        <w:t>έφη</w:t>
      </w:r>
      <w:proofErr w:type="spellEnd"/>
      <w:r>
        <w:rPr>
          <w:rFonts w:eastAsia="Times New Roman" w:cs="Times New Roman"/>
          <w:szCs w:val="24"/>
        </w:rPr>
        <w:t xml:space="preserve"> ο Δήμαρχος Θεσσαλονίκης. Αυτός ο μεγάλος αντιφασίστας είπε αυτή την πρόταση. Βέβαια θάφτηκε. Όχι, δεν θα μας επιβάλλετε ούτε τον νόμο του Τζ</w:t>
      </w:r>
      <w:r>
        <w:rPr>
          <w:rFonts w:eastAsia="Times New Roman" w:cs="Times New Roman"/>
          <w:szCs w:val="24"/>
        </w:rPr>
        <w:t>ω</w:t>
      </w:r>
      <w:r>
        <w:rPr>
          <w:rFonts w:eastAsia="Times New Roman" w:cs="Times New Roman"/>
          <w:szCs w:val="24"/>
        </w:rPr>
        <w:t xml:space="preserve">ρτζ </w:t>
      </w:r>
      <w:proofErr w:type="spellStart"/>
      <w:r>
        <w:rPr>
          <w:rFonts w:eastAsia="Times New Roman" w:cs="Times New Roman"/>
          <w:szCs w:val="24"/>
        </w:rPr>
        <w:lastRenderedPageBreak/>
        <w:t>Σόρος</w:t>
      </w:r>
      <w:proofErr w:type="spellEnd"/>
      <w:r>
        <w:rPr>
          <w:rFonts w:eastAsia="Times New Roman" w:cs="Times New Roman"/>
          <w:szCs w:val="24"/>
        </w:rPr>
        <w:t xml:space="preserve"> ούτε τον νόμο της </w:t>
      </w:r>
      <w:proofErr w:type="spellStart"/>
      <w:r>
        <w:rPr>
          <w:rFonts w:eastAsia="Times New Roman" w:cs="Times New Roman"/>
          <w:szCs w:val="24"/>
        </w:rPr>
        <w:t>σ</w:t>
      </w:r>
      <w:r>
        <w:rPr>
          <w:rFonts w:eastAsia="Times New Roman" w:cs="Times New Roman"/>
          <w:szCs w:val="24"/>
        </w:rPr>
        <w:t>αρίας</w:t>
      </w:r>
      <w:proofErr w:type="spellEnd"/>
      <w:r>
        <w:rPr>
          <w:rFonts w:eastAsia="Times New Roman" w:cs="Times New Roman"/>
          <w:szCs w:val="24"/>
        </w:rPr>
        <w:t xml:space="preserve"> στην πατρίδα μας</w:t>
      </w:r>
      <w:r>
        <w:rPr>
          <w:rFonts w:eastAsia="Times New Roman" w:cs="Times New Roman"/>
          <w:szCs w:val="24"/>
        </w:rPr>
        <w:t xml:space="preserve"> ούτε σε ολόκληρη την Ευρώπη. Θα ξυπνήσουμε και θα αντισταθούμε στα σχέδιά σας.</w:t>
      </w:r>
    </w:p>
    <w:p w14:paraId="796CE8E0"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Έχουμε και άλλες περιπτώσεις γραφικών τύπων, όπως ο κ. </w:t>
      </w:r>
      <w:proofErr w:type="spellStart"/>
      <w:r>
        <w:rPr>
          <w:rFonts w:eastAsia="Times New Roman" w:cs="Times New Roman"/>
          <w:szCs w:val="24"/>
        </w:rPr>
        <w:t>Γαβρόγλου</w:t>
      </w:r>
      <w:proofErr w:type="spellEnd"/>
      <w:r>
        <w:rPr>
          <w:rFonts w:eastAsia="Times New Roman" w:cs="Times New Roman"/>
          <w:szCs w:val="24"/>
        </w:rPr>
        <w:t xml:space="preserve">, που για χάρη του κλείνει το ένα πανεπιστήμιο μετά το άλλο. </w:t>
      </w:r>
    </w:p>
    <w:p w14:paraId="796CE8E1" w14:textId="77777777" w:rsidR="00E9701A" w:rsidRDefault="003308C2">
      <w:pPr>
        <w:tabs>
          <w:tab w:val="left" w:pos="6677"/>
        </w:tabs>
        <w:spacing w:line="600" w:lineRule="auto"/>
        <w:ind w:firstLine="720"/>
        <w:jc w:val="both"/>
        <w:rPr>
          <w:rFonts w:eastAsia="Times New Roman" w:cs="Times New Roman"/>
          <w:szCs w:val="24"/>
        </w:rPr>
      </w:pPr>
      <w:r>
        <w:rPr>
          <w:rFonts w:eastAsia="Times New Roman" w:cs="Times New Roman"/>
          <w:szCs w:val="24"/>
        </w:rPr>
        <w:t>Την προηγούμενη εβδομάδα έκλεισε η Φιλοσοφική λόγω</w:t>
      </w:r>
      <w:r>
        <w:rPr>
          <w:rFonts w:eastAsia="Times New Roman" w:cs="Times New Roman"/>
          <w:szCs w:val="24"/>
        </w:rPr>
        <w:t xml:space="preserve"> </w:t>
      </w:r>
      <w:r>
        <w:rPr>
          <w:rFonts w:eastAsia="Times New Roman" w:cs="Times New Roman"/>
          <w:szCs w:val="24"/>
        </w:rPr>
        <w:t>«</w:t>
      </w:r>
      <w:proofErr w:type="spellStart"/>
      <w:r>
        <w:rPr>
          <w:rFonts w:eastAsia="Times New Roman" w:cs="Times New Roman"/>
          <w:szCs w:val="24"/>
        </w:rPr>
        <w:t>Ρουβίκωνα</w:t>
      </w:r>
      <w:proofErr w:type="spellEnd"/>
      <w:r>
        <w:rPr>
          <w:rFonts w:eastAsia="Times New Roman" w:cs="Times New Roman"/>
          <w:szCs w:val="24"/>
        </w:rPr>
        <w:t>»</w:t>
      </w:r>
      <w:r w:rsidRPr="00E91B33">
        <w:rPr>
          <w:rFonts w:eastAsia="Times New Roman" w:cs="Times New Roman"/>
          <w:szCs w:val="24"/>
        </w:rPr>
        <w:t xml:space="preserve"> </w:t>
      </w:r>
      <w:r>
        <w:rPr>
          <w:rFonts w:eastAsia="Times New Roman" w:cs="Times New Roman"/>
          <w:szCs w:val="24"/>
        </w:rPr>
        <w:t>και αύριο –πριν από λίγο βγήκε αυτή η είδηση- θα κλείσει και το Οικονομικό Πανεπιστήμιο</w:t>
      </w:r>
      <w:r>
        <w:rPr>
          <w:rFonts w:eastAsia="Times New Roman" w:cs="Times New Roman"/>
          <w:szCs w:val="24"/>
        </w:rPr>
        <w:t>,</w:t>
      </w:r>
      <w:r>
        <w:rPr>
          <w:rFonts w:eastAsia="Times New Roman" w:cs="Times New Roman"/>
          <w:szCs w:val="24"/>
        </w:rPr>
        <w:t xml:space="preserve"> λόγω εμπόρων ναρκωτικών. Αυτά είναι τα πανεπιστήμια του σήμερα, αυτή είναι η παιδεία που θέλετε για τα </w:t>
      </w:r>
      <w:r>
        <w:rPr>
          <w:rFonts w:eastAsia="Times New Roman" w:cs="Times New Roman"/>
          <w:szCs w:val="24"/>
        </w:rPr>
        <w:t>Ε</w:t>
      </w:r>
      <w:r>
        <w:rPr>
          <w:rFonts w:eastAsia="Times New Roman" w:cs="Times New Roman"/>
          <w:szCs w:val="24"/>
        </w:rPr>
        <w:t>λληνόπουλα και ελπίζουμε σύντομα όλη αυτή η κατάστ</w:t>
      </w:r>
      <w:r>
        <w:rPr>
          <w:rFonts w:eastAsia="Times New Roman" w:cs="Times New Roman"/>
          <w:szCs w:val="24"/>
        </w:rPr>
        <w:t xml:space="preserve">αση να αλλάξει. Όχι με τη δική σας Κυβέρνηση, αλλά με κάποια επόμενη εθνική διακυβέρνηση σαφώς και εννοώ. </w:t>
      </w:r>
    </w:p>
    <w:p w14:paraId="796CE8E2" w14:textId="77777777" w:rsidR="00E9701A" w:rsidRDefault="003308C2">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Ακούστε, λοιπόν, τι είπε ο </w:t>
      </w:r>
      <w:proofErr w:type="spellStart"/>
      <w:r>
        <w:rPr>
          <w:rFonts w:eastAsia="Times New Roman" w:cs="Times New Roman"/>
          <w:szCs w:val="24"/>
        </w:rPr>
        <w:t>Γαβρόγλου</w:t>
      </w:r>
      <w:proofErr w:type="spellEnd"/>
      <w:r>
        <w:rPr>
          <w:rFonts w:eastAsia="Times New Roman" w:cs="Times New Roman"/>
          <w:szCs w:val="24"/>
        </w:rPr>
        <w:t xml:space="preserve"> για τον </w:t>
      </w:r>
      <w:r>
        <w:rPr>
          <w:rFonts w:eastAsia="Times New Roman" w:cs="Times New Roman"/>
          <w:szCs w:val="24"/>
        </w:rPr>
        <w:t>«</w:t>
      </w:r>
      <w:proofErr w:type="spellStart"/>
      <w:r>
        <w:rPr>
          <w:rFonts w:eastAsia="Times New Roman" w:cs="Times New Roman"/>
          <w:szCs w:val="24"/>
        </w:rPr>
        <w:t>Ρουβίκωνα</w:t>
      </w:r>
      <w:proofErr w:type="spellEnd"/>
      <w:r>
        <w:rPr>
          <w:rFonts w:eastAsia="Times New Roman" w:cs="Times New Roman"/>
          <w:szCs w:val="24"/>
        </w:rPr>
        <w:t>»</w:t>
      </w:r>
      <w:r>
        <w:rPr>
          <w:rFonts w:eastAsia="Times New Roman" w:cs="Times New Roman"/>
          <w:szCs w:val="24"/>
        </w:rPr>
        <w:t>. Πού είναι, λέει, το φοιτητικό κίνημα; Πού είναι οι φοιτητές να διεκδικήσουν τους χώρους του</w:t>
      </w:r>
      <w:r>
        <w:rPr>
          <w:rFonts w:eastAsia="Times New Roman" w:cs="Times New Roman"/>
          <w:szCs w:val="24"/>
        </w:rPr>
        <w:t xml:space="preserve">ς και την ακαδημαϊκή ειρήνη; Καλεί, λοιπόν, αυτός ο μεγάλος φιλειρηνιστής, ο </w:t>
      </w:r>
      <w:proofErr w:type="spellStart"/>
      <w:r>
        <w:rPr>
          <w:rFonts w:eastAsia="Times New Roman" w:cs="Times New Roman"/>
          <w:szCs w:val="24"/>
        </w:rPr>
        <w:t>Γαβρόγλου</w:t>
      </w:r>
      <w:proofErr w:type="spellEnd"/>
      <w:r>
        <w:rPr>
          <w:rFonts w:eastAsia="Times New Roman" w:cs="Times New Roman"/>
          <w:szCs w:val="24"/>
        </w:rPr>
        <w:t xml:space="preserve">, </w:t>
      </w:r>
      <w:r>
        <w:rPr>
          <w:rFonts w:eastAsia="Times New Roman" w:cs="Times New Roman"/>
          <w:szCs w:val="24"/>
        </w:rPr>
        <w:lastRenderedPageBreak/>
        <w:t xml:space="preserve">τους φοιτητές να φορέσουν τα κράνη, να πάρουν και ένα στειλιάρι, για να έρθουν αντιμέτωποι και να διώξουν τον </w:t>
      </w:r>
      <w:r>
        <w:rPr>
          <w:rFonts w:eastAsia="Times New Roman" w:cs="Times New Roman"/>
          <w:szCs w:val="24"/>
        </w:rPr>
        <w:t>«</w:t>
      </w:r>
      <w:proofErr w:type="spellStart"/>
      <w:r>
        <w:rPr>
          <w:rFonts w:eastAsia="Times New Roman" w:cs="Times New Roman"/>
          <w:szCs w:val="24"/>
        </w:rPr>
        <w:t>Ρουβίκωνα</w:t>
      </w:r>
      <w:proofErr w:type="spellEnd"/>
      <w:r>
        <w:rPr>
          <w:rFonts w:eastAsia="Times New Roman" w:cs="Times New Roman"/>
          <w:szCs w:val="24"/>
        </w:rPr>
        <w:t>»</w:t>
      </w:r>
      <w:r>
        <w:rPr>
          <w:rFonts w:eastAsia="Times New Roman" w:cs="Times New Roman"/>
          <w:szCs w:val="24"/>
        </w:rPr>
        <w:t xml:space="preserve">. Αυτό που πρέπει να κάνει το κράτος καλεί ο </w:t>
      </w:r>
      <w:proofErr w:type="spellStart"/>
      <w:r>
        <w:rPr>
          <w:rFonts w:eastAsia="Times New Roman" w:cs="Times New Roman"/>
          <w:szCs w:val="24"/>
        </w:rPr>
        <w:t>Γα</w:t>
      </w:r>
      <w:r>
        <w:rPr>
          <w:rFonts w:eastAsia="Times New Roman" w:cs="Times New Roman"/>
          <w:szCs w:val="24"/>
        </w:rPr>
        <w:t>βρόγλου</w:t>
      </w:r>
      <w:proofErr w:type="spellEnd"/>
      <w:r>
        <w:rPr>
          <w:rFonts w:eastAsia="Times New Roman" w:cs="Times New Roman"/>
          <w:szCs w:val="24"/>
        </w:rPr>
        <w:t xml:space="preserve"> να το κάνουν οι φοιτητές. Δεν έχει καταλάβει ότι αυτός είναι Υπουργός Παιδείας, ότι αυτός εκπροσωπεί το ελληνικό κράτος και ότι αυτός πρέπει να επιβάλει αυτό που τρομάζει να ακούγεται, ακόμα και από τη Νέα Δημοκρατία, το νόμο και την τάξη. Τόσο απλ</w:t>
      </w:r>
      <w:r>
        <w:rPr>
          <w:rFonts w:eastAsia="Times New Roman" w:cs="Times New Roman"/>
          <w:szCs w:val="24"/>
        </w:rPr>
        <w:t xml:space="preserve">ό! </w:t>
      </w:r>
    </w:p>
    <w:p w14:paraId="796CE8E3" w14:textId="77777777" w:rsidR="00E9701A" w:rsidRDefault="003308C2">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Μία άλλη δήλωση του </w:t>
      </w:r>
      <w:proofErr w:type="spellStart"/>
      <w:r>
        <w:rPr>
          <w:rFonts w:eastAsia="Times New Roman" w:cs="Times New Roman"/>
          <w:szCs w:val="24"/>
        </w:rPr>
        <w:t>Γαβρόγλου</w:t>
      </w:r>
      <w:proofErr w:type="spellEnd"/>
      <w:r>
        <w:rPr>
          <w:rFonts w:eastAsia="Times New Roman" w:cs="Times New Roman"/>
          <w:szCs w:val="24"/>
        </w:rPr>
        <w:t xml:space="preserve"> θα διαβάσω, για να γελάσουμε, μιας και είναι και το νομοσχέδιο στη συγκεκριμένη </w:t>
      </w:r>
      <w:r>
        <w:rPr>
          <w:rFonts w:eastAsia="Times New Roman" w:cs="Times New Roman"/>
          <w:szCs w:val="24"/>
        </w:rPr>
        <w:t>ε</w:t>
      </w:r>
      <w:r>
        <w:rPr>
          <w:rFonts w:eastAsia="Times New Roman" w:cs="Times New Roman"/>
          <w:szCs w:val="24"/>
        </w:rPr>
        <w:t>πιτροπή. Μετά τη φωτιά στο Ηράκλειο Κρήτης, που κάηκε η φοιτητική εστία, ακούστε τι είπε ο Υπουργός για τους κατοίκους του Ηρακλείου</w:t>
      </w:r>
      <w:r w:rsidRPr="00F8613E">
        <w:rPr>
          <w:rFonts w:eastAsia="Times New Roman" w:cs="Times New Roman"/>
          <w:szCs w:val="24"/>
        </w:rPr>
        <w:t>:</w:t>
      </w:r>
      <w:r>
        <w:rPr>
          <w:rFonts w:eastAsia="Times New Roman" w:cs="Times New Roman"/>
          <w:szCs w:val="24"/>
        </w:rPr>
        <w:t xml:space="preserve"> Δεν μπο</w:t>
      </w:r>
      <w:r>
        <w:rPr>
          <w:rFonts w:eastAsia="Times New Roman" w:cs="Times New Roman"/>
          <w:szCs w:val="24"/>
        </w:rPr>
        <w:t xml:space="preserve">ρείς, λέει, να κάνεις μια κατάθεση σ’ έναν λογαριασμό 100 ευρώ και να θεωρείς ότι έκανες το καθήκον σου. Έμειναν, λοιπόν, οι φοιτητές εκτός φοιτητικής εστίας και ο </w:t>
      </w:r>
      <w:proofErr w:type="spellStart"/>
      <w:r>
        <w:rPr>
          <w:rFonts w:eastAsia="Times New Roman" w:cs="Times New Roman"/>
          <w:szCs w:val="24"/>
        </w:rPr>
        <w:t>Γαβρόγλου</w:t>
      </w:r>
      <w:proofErr w:type="spellEnd"/>
      <w:r>
        <w:rPr>
          <w:rFonts w:eastAsia="Times New Roman" w:cs="Times New Roman"/>
          <w:szCs w:val="24"/>
        </w:rPr>
        <w:t xml:space="preserve"> σε ποιους τα ρίχνει; Στους κατοίκους του Ηρακλείου, που δεν έδειξαν αλληλεγγύη στο</w:t>
      </w:r>
      <w:r>
        <w:rPr>
          <w:rFonts w:eastAsia="Times New Roman" w:cs="Times New Roman"/>
          <w:szCs w:val="24"/>
        </w:rPr>
        <w:t>υς φοιτητές.</w:t>
      </w:r>
    </w:p>
    <w:p w14:paraId="796CE8E4" w14:textId="77777777" w:rsidR="00E9701A" w:rsidRDefault="003308C2">
      <w:pPr>
        <w:tabs>
          <w:tab w:val="left" w:pos="6677"/>
        </w:tabs>
        <w:spacing w:line="600" w:lineRule="auto"/>
        <w:ind w:firstLine="720"/>
        <w:jc w:val="both"/>
        <w:rPr>
          <w:rFonts w:eastAsia="Times New Roman" w:cs="Times New Roman"/>
          <w:szCs w:val="24"/>
        </w:rPr>
      </w:pPr>
      <w:r>
        <w:rPr>
          <w:rFonts w:eastAsia="Times New Roman" w:cs="Times New Roman"/>
          <w:szCs w:val="24"/>
        </w:rPr>
        <w:lastRenderedPageBreak/>
        <w:t>Με αυτά που λέτε έχετε σκοτώσει τη λογική. Δεν υπάρχει λογική ούτε στις δηλώσεις ούτε στα νομοθετήματά σας. Απ’ όπου και να τα πάρουμε, βλέπουμε έναν παραλογισμό.</w:t>
      </w:r>
    </w:p>
    <w:p w14:paraId="796CE8E5" w14:textId="77777777" w:rsidR="00E9701A" w:rsidRDefault="003308C2">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Ερχόμαστε τώρα στο μεγάλο θέμα, το οποίο είναι βέβαια το </w:t>
      </w:r>
      <w:r>
        <w:rPr>
          <w:rFonts w:eastAsia="Times New Roman" w:cs="Times New Roman"/>
          <w:szCs w:val="24"/>
        </w:rPr>
        <w:t>σ</w:t>
      </w:r>
      <w:r>
        <w:rPr>
          <w:rFonts w:eastAsia="Times New Roman" w:cs="Times New Roman"/>
          <w:szCs w:val="24"/>
        </w:rPr>
        <w:t xml:space="preserve">κοπιανό και όχι </w:t>
      </w:r>
      <w:r>
        <w:rPr>
          <w:rFonts w:eastAsia="Times New Roman" w:cs="Times New Roman"/>
          <w:szCs w:val="24"/>
        </w:rPr>
        <w:t>«μ</w:t>
      </w:r>
      <w:r>
        <w:rPr>
          <w:rFonts w:eastAsia="Times New Roman" w:cs="Times New Roman"/>
          <w:szCs w:val="24"/>
        </w:rPr>
        <w:t>ακεδ</w:t>
      </w:r>
      <w:r>
        <w:rPr>
          <w:rFonts w:eastAsia="Times New Roman" w:cs="Times New Roman"/>
          <w:szCs w:val="24"/>
        </w:rPr>
        <w:t>ονικό</w:t>
      </w:r>
      <w:r>
        <w:rPr>
          <w:rFonts w:eastAsia="Times New Roman" w:cs="Times New Roman"/>
          <w:szCs w:val="24"/>
        </w:rPr>
        <w:t>»</w:t>
      </w:r>
      <w:r>
        <w:rPr>
          <w:rFonts w:eastAsia="Times New Roman" w:cs="Times New Roman"/>
          <w:szCs w:val="24"/>
        </w:rPr>
        <w:t xml:space="preserve">. Δεν υπάρχει </w:t>
      </w:r>
      <w:r>
        <w:rPr>
          <w:rFonts w:eastAsia="Times New Roman" w:cs="Times New Roman"/>
          <w:szCs w:val="24"/>
        </w:rPr>
        <w:t>«μ</w:t>
      </w:r>
      <w:r>
        <w:rPr>
          <w:rFonts w:eastAsia="Times New Roman" w:cs="Times New Roman"/>
          <w:szCs w:val="24"/>
        </w:rPr>
        <w:t>ακεδονικό</w:t>
      </w:r>
      <w:r>
        <w:rPr>
          <w:rFonts w:eastAsia="Times New Roman" w:cs="Times New Roman"/>
          <w:szCs w:val="24"/>
        </w:rPr>
        <w:t>»</w:t>
      </w:r>
      <w:r>
        <w:rPr>
          <w:rFonts w:eastAsia="Times New Roman" w:cs="Times New Roman"/>
          <w:szCs w:val="24"/>
        </w:rPr>
        <w:t xml:space="preserve">, δεν έπρεπε να συζητάμε με αυτούς τους </w:t>
      </w:r>
      <w:proofErr w:type="spellStart"/>
      <w:r>
        <w:rPr>
          <w:rFonts w:eastAsia="Times New Roman" w:cs="Times New Roman"/>
          <w:szCs w:val="24"/>
        </w:rPr>
        <w:t>γυφτοσκοπιανούς</w:t>
      </w:r>
      <w:proofErr w:type="spellEnd"/>
      <w:r>
        <w:rPr>
          <w:rFonts w:eastAsia="Times New Roman" w:cs="Times New Roman"/>
          <w:szCs w:val="24"/>
        </w:rPr>
        <w:t>, έπρεπε να επιβάλ</w:t>
      </w:r>
      <w:r>
        <w:rPr>
          <w:rFonts w:eastAsia="Times New Roman" w:cs="Times New Roman"/>
          <w:szCs w:val="24"/>
        </w:rPr>
        <w:t>λ</w:t>
      </w:r>
      <w:r>
        <w:rPr>
          <w:rFonts w:eastAsia="Times New Roman" w:cs="Times New Roman"/>
          <w:szCs w:val="24"/>
        </w:rPr>
        <w:t xml:space="preserve">ουμε εμείς σαν μεγάλη και ανεξάρτητη χώρα τις δικές μας θέσεις. Βέβαια, ποιες είναι οι δικές μας θέσεις; Αυτές σήμερα που συμφέρουν τους Αμερικάνους, </w:t>
      </w:r>
      <w:r>
        <w:rPr>
          <w:rFonts w:eastAsia="Times New Roman" w:cs="Times New Roman"/>
          <w:szCs w:val="24"/>
        </w:rPr>
        <w:t xml:space="preserve">απ’ ό,τι αποδείχθηκε, γιατί ήταν ένα </w:t>
      </w:r>
      <w:proofErr w:type="spellStart"/>
      <w:r>
        <w:rPr>
          <w:rFonts w:eastAsia="Times New Roman" w:cs="Times New Roman"/>
          <w:szCs w:val="24"/>
        </w:rPr>
        <w:t>μπρα</w:t>
      </w:r>
      <w:proofErr w:type="spellEnd"/>
      <w:r>
        <w:rPr>
          <w:rFonts w:eastAsia="Times New Roman" w:cs="Times New Roman"/>
          <w:szCs w:val="24"/>
        </w:rPr>
        <w:t>-</w:t>
      </w:r>
      <w:r>
        <w:rPr>
          <w:rFonts w:eastAsia="Times New Roman" w:cs="Times New Roman"/>
          <w:szCs w:val="24"/>
        </w:rPr>
        <w:t>ντε</w:t>
      </w:r>
      <w:r>
        <w:rPr>
          <w:rFonts w:eastAsia="Times New Roman" w:cs="Times New Roman"/>
          <w:szCs w:val="24"/>
        </w:rPr>
        <w:t>-</w:t>
      </w:r>
      <w:proofErr w:type="spellStart"/>
      <w:r>
        <w:rPr>
          <w:rFonts w:eastAsia="Times New Roman" w:cs="Times New Roman"/>
          <w:szCs w:val="24"/>
        </w:rPr>
        <w:t>φ</w:t>
      </w:r>
      <w:r>
        <w:rPr>
          <w:rFonts w:eastAsia="Times New Roman" w:cs="Times New Roman"/>
          <w:szCs w:val="24"/>
        </w:rPr>
        <w:t>ε</w:t>
      </w:r>
      <w:r>
        <w:rPr>
          <w:rFonts w:eastAsia="Times New Roman" w:cs="Times New Roman"/>
          <w:szCs w:val="24"/>
        </w:rPr>
        <w:t>ρ</w:t>
      </w:r>
      <w:proofErr w:type="spellEnd"/>
      <w:r>
        <w:rPr>
          <w:rFonts w:eastAsia="Times New Roman" w:cs="Times New Roman"/>
          <w:szCs w:val="24"/>
        </w:rPr>
        <w:t xml:space="preserve"> μεταξύ Ρωσίας και Αμερικής και φαίνεται μέχρι στιγμής από τους ογδόντα που βρήκε ο </w:t>
      </w:r>
      <w:proofErr w:type="spellStart"/>
      <w:r>
        <w:rPr>
          <w:rFonts w:eastAsia="Times New Roman" w:cs="Times New Roman"/>
          <w:szCs w:val="24"/>
        </w:rPr>
        <w:t>Ζάεφ</w:t>
      </w:r>
      <w:proofErr w:type="spellEnd"/>
      <w:r>
        <w:rPr>
          <w:rFonts w:eastAsia="Times New Roman" w:cs="Times New Roman"/>
          <w:szCs w:val="24"/>
        </w:rPr>
        <w:t xml:space="preserve"> ότι κερδίζει η Αμερική και προχωράμε να δούμε. Η Ελλάδα δεν έχει κανέναν ρόλο, δεν έχει κα</w:t>
      </w:r>
      <w:r>
        <w:rPr>
          <w:rFonts w:eastAsia="Times New Roman" w:cs="Times New Roman"/>
          <w:szCs w:val="24"/>
        </w:rPr>
        <w:t>μ</w:t>
      </w:r>
      <w:r>
        <w:rPr>
          <w:rFonts w:eastAsia="Times New Roman" w:cs="Times New Roman"/>
          <w:szCs w:val="24"/>
        </w:rPr>
        <w:t>μία συμμετοχή. Η Ελλάδα ό,τ</w:t>
      </w:r>
      <w:r>
        <w:rPr>
          <w:rFonts w:eastAsia="Times New Roman" w:cs="Times New Roman"/>
          <w:szCs w:val="24"/>
        </w:rPr>
        <w:t>ι της λένε κάνει, χορεύει στον χορό των Αμερικάνων.</w:t>
      </w:r>
    </w:p>
    <w:p w14:paraId="796CE8E6" w14:textId="77777777" w:rsidR="00E9701A" w:rsidRDefault="003308C2">
      <w:pPr>
        <w:tabs>
          <w:tab w:val="left" w:pos="6677"/>
        </w:tabs>
        <w:spacing w:line="600" w:lineRule="auto"/>
        <w:ind w:firstLine="720"/>
        <w:jc w:val="both"/>
        <w:rPr>
          <w:rFonts w:eastAsia="Times New Roman" w:cs="Times New Roman"/>
          <w:szCs w:val="24"/>
        </w:rPr>
      </w:pPr>
      <w:r>
        <w:rPr>
          <w:rFonts w:eastAsia="Times New Roman" w:cs="Times New Roman"/>
          <w:szCs w:val="24"/>
        </w:rPr>
        <w:t>Μάλιστα, η Χρυσή Αυγή –επειδή κάποιοι λένε τι κάνει η Χρυσή Αυγή γι’ αυτό-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δυνατοτήτων της κάνει ό,τι μπορεί περισσότερο. Το Σάββατο, λοιπόν, το </w:t>
      </w:r>
      <w:proofErr w:type="spellStart"/>
      <w:r>
        <w:rPr>
          <w:rFonts w:eastAsia="Times New Roman" w:cs="Times New Roman"/>
          <w:szCs w:val="24"/>
        </w:rPr>
        <w:t>φιλοσκοπιανό</w:t>
      </w:r>
      <w:proofErr w:type="spellEnd"/>
      <w:r>
        <w:rPr>
          <w:rFonts w:eastAsia="Times New Roman" w:cs="Times New Roman"/>
          <w:szCs w:val="24"/>
        </w:rPr>
        <w:t xml:space="preserve"> «Ουράνιο Τόξο», που αυτοαποκαλ</w:t>
      </w:r>
      <w:r>
        <w:rPr>
          <w:rFonts w:eastAsia="Times New Roman" w:cs="Times New Roman"/>
          <w:szCs w:val="24"/>
        </w:rPr>
        <w:t>ούνται «Μακεδόνες», ενώ εί</w:t>
      </w:r>
      <w:r>
        <w:rPr>
          <w:rFonts w:eastAsia="Times New Roman" w:cs="Times New Roman"/>
          <w:szCs w:val="24"/>
        </w:rPr>
        <w:lastRenderedPageBreak/>
        <w:t>ναι τα πάντα εκτός από Μακεδόνες, κάτι τυχάρπαστοι Σκοπιανοί, ήθελε να κάνει μία εκδήλωση, για την οποία βέβαια η Χρυσή Αυγή έλαβε τα μέτρα της και την ακύρωσε. Δεν μπορούν αυτοί που δηλώνουν Σκοπιανοί να ζητούν επίσημα -το «Ουράν</w:t>
      </w:r>
      <w:r>
        <w:rPr>
          <w:rFonts w:eastAsia="Times New Roman" w:cs="Times New Roman"/>
          <w:szCs w:val="24"/>
        </w:rPr>
        <w:t xml:space="preserve">ιο Τόξο»- δίγλωσσα σχολεία </w:t>
      </w:r>
      <w:proofErr w:type="spellStart"/>
      <w:r>
        <w:rPr>
          <w:rFonts w:eastAsia="Times New Roman" w:cs="Times New Roman"/>
          <w:szCs w:val="24"/>
        </w:rPr>
        <w:t>κλ</w:t>
      </w:r>
      <w:r>
        <w:rPr>
          <w:rFonts w:eastAsia="Times New Roman" w:cs="Times New Roman"/>
          <w:szCs w:val="24"/>
        </w:rPr>
        <w:t>.</w:t>
      </w:r>
      <w:r>
        <w:rPr>
          <w:rFonts w:eastAsia="Times New Roman" w:cs="Times New Roman"/>
          <w:szCs w:val="24"/>
        </w:rPr>
        <w:t>π</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Έχουν ξεφύγει οι άνθρωποι. Τους έχετε δώσει αυτά τα δικαιώματα, να πατάνε μέσω των δικών σας πολιτικών και να διεκδικούν και θα συνεχίσουν και στο μέλλον να διεκδικούν ακόμη περισσότερα.</w:t>
      </w:r>
    </w:p>
    <w:p w14:paraId="796CE8E7" w14:textId="77777777" w:rsidR="00E9701A" w:rsidRDefault="003308C2">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Η Χρυσή Αυγή, λοιπόν, βρέθηκε εκεί </w:t>
      </w:r>
      <w:r>
        <w:rPr>
          <w:rFonts w:eastAsia="Times New Roman" w:cs="Times New Roman"/>
          <w:szCs w:val="24"/>
        </w:rPr>
        <w:t>και τους ματαίωσε την εκδήλωση, όπως θα έπρεπε να γίνει, να μην τους επιτραπεί καν.</w:t>
      </w:r>
    </w:p>
    <w:p w14:paraId="796CE8E8" w14:textId="77777777" w:rsidR="00E9701A" w:rsidRDefault="003308C2">
      <w:pPr>
        <w:tabs>
          <w:tab w:val="left" w:pos="6677"/>
        </w:tabs>
        <w:spacing w:line="600" w:lineRule="auto"/>
        <w:ind w:firstLine="720"/>
        <w:jc w:val="both"/>
        <w:rPr>
          <w:rFonts w:eastAsia="Times New Roman" w:cs="Times New Roman"/>
          <w:szCs w:val="24"/>
        </w:rPr>
      </w:pPr>
      <w:r>
        <w:rPr>
          <w:rFonts w:eastAsia="Times New Roman" w:cs="Times New Roman"/>
          <w:szCs w:val="24"/>
        </w:rPr>
        <w:t xml:space="preserve">Άκουγα σήμερα και έναν άλλον από τη Νέα Δημοκρατία, το απόλυτο δείγμα παιδιού του κομματικού σωλήνα, που είχε πάρει τον λόγο και μιλούσε –για τι άλλο;- για τη </w:t>
      </w:r>
      <w:r>
        <w:rPr>
          <w:rFonts w:eastAsia="Times New Roman" w:cs="Times New Roman"/>
          <w:szCs w:val="24"/>
        </w:rPr>
        <w:t>δ</w:t>
      </w:r>
      <w:r>
        <w:rPr>
          <w:rFonts w:eastAsia="Times New Roman" w:cs="Times New Roman"/>
          <w:szCs w:val="24"/>
        </w:rPr>
        <w:t>ικαιοσύνη. Ν</w:t>
      </w:r>
      <w:r>
        <w:rPr>
          <w:rFonts w:eastAsia="Times New Roman" w:cs="Times New Roman"/>
          <w:szCs w:val="24"/>
        </w:rPr>
        <w:t xml:space="preserve">α μιλάει η Νέα Δημοκρατία και αυτό το παιδί του κομματικού σωλήνα για </w:t>
      </w:r>
      <w:r>
        <w:rPr>
          <w:rFonts w:eastAsia="Times New Roman" w:cs="Times New Roman"/>
          <w:szCs w:val="24"/>
        </w:rPr>
        <w:t>δ</w:t>
      </w:r>
      <w:r>
        <w:rPr>
          <w:rFonts w:eastAsia="Times New Roman" w:cs="Times New Roman"/>
          <w:szCs w:val="24"/>
        </w:rPr>
        <w:t>ικαιοσύνη. Δεν χρειάζεται να πω το όνομά του, να του κάνω και διαφήμιση, όσοι ασχολούνται με την πολιτική έχουν δει ένα παιδί που έχει μεγαλώσει δίπλα από κάθε Πρόεδρο της Νέας Δημοκρατ</w:t>
      </w:r>
      <w:r>
        <w:rPr>
          <w:rFonts w:eastAsia="Times New Roman" w:cs="Times New Roman"/>
          <w:szCs w:val="24"/>
        </w:rPr>
        <w:t xml:space="preserve">ίας, που τον είχατε στείλει και στις Βρυξέλλες. Αυτό το </w:t>
      </w:r>
      <w:r>
        <w:rPr>
          <w:rFonts w:eastAsia="Times New Roman" w:cs="Times New Roman"/>
          <w:szCs w:val="24"/>
        </w:rPr>
        <w:lastRenderedPageBreak/>
        <w:t xml:space="preserve">παιδάκι, λοιπόν, μεγάλωσε μέσα στον κομματικό σωλήνα, ενηλικιώθηκε και διεκδικεί την ψήφο του ελληνικού λαού. Αυτό το παιδί μίλησε για </w:t>
      </w:r>
      <w:r>
        <w:rPr>
          <w:rFonts w:eastAsia="Times New Roman" w:cs="Times New Roman"/>
          <w:szCs w:val="24"/>
        </w:rPr>
        <w:t>δ</w:t>
      </w:r>
      <w:r>
        <w:rPr>
          <w:rFonts w:eastAsia="Times New Roman" w:cs="Times New Roman"/>
          <w:szCs w:val="24"/>
        </w:rPr>
        <w:t xml:space="preserve">ικαιοσύνη, ότι δεν υπάρχει </w:t>
      </w:r>
      <w:r>
        <w:rPr>
          <w:rFonts w:eastAsia="Times New Roman" w:cs="Times New Roman"/>
          <w:szCs w:val="24"/>
        </w:rPr>
        <w:t>δ</w:t>
      </w:r>
      <w:r>
        <w:rPr>
          <w:rFonts w:eastAsia="Times New Roman" w:cs="Times New Roman"/>
          <w:szCs w:val="24"/>
        </w:rPr>
        <w:t>ικαιοσύνη στην Ελλάδα. Συμφωνούμε ότ</w:t>
      </w:r>
      <w:r>
        <w:rPr>
          <w:rFonts w:eastAsia="Times New Roman" w:cs="Times New Roman"/>
          <w:szCs w:val="24"/>
        </w:rPr>
        <w:t xml:space="preserve">ι σε κάποιες περιπτώσεις η </w:t>
      </w:r>
      <w:r>
        <w:rPr>
          <w:rFonts w:eastAsia="Times New Roman" w:cs="Times New Roman"/>
          <w:szCs w:val="24"/>
        </w:rPr>
        <w:t>δ</w:t>
      </w:r>
      <w:r>
        <w:rPr>
          <w:rFonts w:eastAsia="Times New Roman" w:cs="Times New Roman"/>
          <w:szCs w:val="24"/>
        </w:rPr>
        <w:t>ικαιοσύνη κάνει τα στραβά μάτια στην καλύτερη περίπτωση. Δεν είδαμε, όμως, αυτό το παιδί της Νέας Δημοκρατίας να αντιστέκεται τότε στον Πρόεδρο της Νέας Δημοκρατίας που έπαιρνε τα τηλέφωνα, τον Αντώνη Σαμαρά, για να μας κλείσουν</w:t>
      </w:r>
      <w:r>
        <w:rPr>
          <w:rFonts w:eastAsia="Times New Roman" w:cs="Times New Roman"/>
          <w:szCs w:val="24"/>
        </w:rPr>
        <w:t xml:space="preserve"> φυλακή. Δεν είδαμε τότε να ψελλίζει τίποτα. Τότε η </w:t>
      </w:r>
      <w:r>
        <w:rPr>
          <w:rFonts w:eastAsia="Times New Roman" w:cs="Times New Roman"/>
          <w:szCs w:val="24"/>
        </w:rPr>
        <w:t>δ</w:t>
      </w:r>
      <w:r>
        <w:rPr>
          <w:rFonts w:eastAsia="Times New Roman" w:cs="Times New Roman"/>
          <w:szCs w:val="24"/>
        </w:rPr>
        <w:t xml:space="preserve">ικαιοσύνη, η οποία χειραγωγούταν από τον Αντώνη Σαμαρά και έστελνε τον Αρχηγό της Χρυσής Αυγής και τους Βουλευτές της Χρυσής Αυγής στη φυλακή, ήταν καλή. Όταν μας συμφέρει και όταν ελέγχεται από εμάς η </w:t>
      </w:r>
      <w:r>
        <w:rPr>
          <w:rFonts w:eastAsia="Times New Roman" w:cs="Times New Roman"/>
          <w:szCs w:val="24"/>
        </w:rPr>
        <w:t>δ</w:t>
      </w:r>
      <w:r>
        <w:rPr>
          <w:rFonts w:eastAsia="Times New Roman" w:cs="Times New Roman"/>
          <w:szCs w:val="24"/>
        </w:rPr>
        <w:t xml:space="preserve">ικαιοσύνη, είναι καλή. Τώρα, δεν υπάρχει </w:t>
      </w:r>
      <w:r>
        <w:rPr>
          <w:rFonts w:eastAsia="Times New Roman" w:cs="Times New Roman"/>
          <w:szCs w:val="24"/>
        </w:rPr>
        <w:t>δ</w:t>
      </w:r>
      <w:r>
        <w:rPr>
          <w:rFonts w:eastAsia="Times New Roman" w:cs="Times New Roman"/>
          <w:szCs w:val="24"/>
        </w:rPr>
        <w:t xml:space="preserve">ικαιοσύνη στην πατρίδα μας. </w:t>
      </w:r>
    </w:p>
    <w:p w14:paraId="796CE8E9"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Ο Τσίπρας έχει αναλάβει εδώ και λίγες ημέρες Υπουργός Εξωτερικών και το πρώτο του κατόρθωμα ήταν η Τουρκία να επαναφέρει το </w:t>
      </w:r>
      <w:r>
        <w:rPr>
          <w:rFonts w:eastAsia="Times New Roman" w:cs="Times New Roman"/>
          <w:szCs w:val="24"/>
          <w:lang w:val="en-US"/>
        </w:rPr>
        <w:t>casus</w:t>
      </w:r>
      <w:r w:rsidRPr="00196832">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Να δούμε τι άλλο χειρότερο μας περιμένει μέχρι ν</w:t>
      </w:r>
      <w:r>
        <w:rPr>
          <w:rFonts w:eastAsia="Times New Roman" w:cs="Times New Roman"/>
          <w:szCs w:val="24"/>
        </w:rPr>
        <w:t xml:space="preserve">α γίνουν οι εκλογές και να φύγει όσο το δυνατόν πιο </w:t>
      </w:r>
      <w:r>
        <w:rPr>
          <w:rFonts w:eastAsia="Times New Roman" w:cs="Times New Roman"/>
          <w:szCs w:val="24"/>
        </w:rPr>
        <w:lastRenderedPageBreak/>
        <w:t>γρήγορα αυτή η Κυβέρνηση από την πατρίδα μας. Έχει προκαλέσει πολύ μεγάλη ζημιά σε όλα τα θέματα, έχει διχάσει την κοινωνία, μας έχει ξεφτιλίσει στο εξωτερικό και να δούμε τι άλλο θα συμβεί με τον διπλοθε</w:t>
      </w:r>
      <w:r>
        <w:rPr>
          <w:rFonts w:eastAsia="Times New Roman" w:cs="Times New Roman"/>
          <w:szCs w:val="24"/>
        </w:rPr>
        <w:t>σίτη Αλέξη Τσίπρα.</w:t>
      </w:r>
    </w:p>
    <w:p w14:paraId="796CE8EA"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Κλείνω, όπως άρχισα, προς τους κυρίους και τις κυρίες του ΣΥΡΙΖΑ, ότι η δημοκρατία σας τελειώνει εκεί που ξεκινούν οι ιδεοληψίες και τα κόμπλεξ σας. Ευτυχώς για τον ελληνικό λαό, όμως, όλα αυτά θα τελειώσουν σύντομα με μια εθνική διακυβέ</w:t>
      </w:r>
      <w:r>
        <w:rPr>
          <w:rFonts w:eastAsia="Times New Roman" w:cs="Times New Roman"/>
          <w:szCs w:val="24"/>
        </w:rPr>
        <w:t>ρνηση Χρυσής Αυγής.</w:t>
      </w:r>
    </w:p>
    <w:p w14:paraId="796CE8EB" w14:textId="77777777" w:rsidR="00E9701A" w:rsidRDefault="003308C2">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Χρυσής </w:t>
      </w:r>
      <w:r>
        <w:rPr>
          <w:rFonts w:eastAsia="Times New Roman" w:cs="Times New Roman"/>
          <w:szCs w:val="24"/>
        </w:rPr>
        <w:t>Αυγή</w:t>
      </w:r>
      <w:r>
        <w:rPr>
          <w:rFonts w:eastAsia="Times New Roman" w:cs="Times New Roman"/>
          <w:szCs w:val="24"/>
        </w:rPr>
        <w:t>ς</w:t>
      </w:r>
      <w:r>
        <w:rPr>
          <w:rFonts w:eastAsia="Times New Roman" w:cs="Times New Roman"/>
          <w:szCs w:val="24"/>
        </w:rPr>
        <w:t>)</w:t>
      </w:r>
    </w:p>
    <w:p w14:paraId="796CE8EC" w14:textId="77777777" w:rsidR="00E9701A" w:rsidRDefault="003308C2">
      <w:pPr>
        <w:spacing w:line="600" w:lineRule="auto"/>
        <w:ind w:firstLine="720"/>
        <w:jc w:val="both"/>
        <w:rPr>
          <w:rFonts w:eastAsia="Times New Roman" w:cs="Times New Roman"/>
          <w:szCs w:val="24"/>
        </w:rPr>
      </w:pPr>
      <w:r w:rsidRPr="00501006">
        <w:rPr>
          <w:rFonts w:eastAsia="Times New Roman" w:cs="Times New Roman"/>
          <w:b/>
          <w:szCs w:val="24"/>
        </w:rPr>
        <w:t xml:space="preserve">ΠΡΟΕΔΡΕΥΩΝ (Γεώργιος </w:t>
      </w:r>
      <w:proofErr w:type="spellStart"/>
      <w:r w:rsidRPr="00501006">
        <w:rPr>
          <w:rFonts w:eastAsia="Times New Roman" w:cs="Times New Roman"/>
          <w:b/>
          <w:szCs w:val="24"/>
        </w:rPr>
        <w:t>Λαμπρούλης</w:t>
      </w:r>
      <w:proofErr w:type="spellEnd"/>
      <w:r w:rsidRPr="00501006">
        <w:rPr>
          <w:rFonts w:eastAsia="Times New Roman" w:cs="Times New Roman"/>
          <w:b/>
          <w:szCs w:val="24"/>
        </w:rPr>
        <w:t xml:space="preserve">):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ξεναγ</w:t>
      </w:r>
      <w:r>
        <w:rPr>
          <w:rFonts w:eastAsia="Times New Roman" w:cs="Times New Roman"/>
          <w:szCs w:val="24"/>
        </w:rPr>
        <w:t>ήθηκαν στην έκθεση της αίθουσας «</w:t>
      </w:r>
      <w:r>
        <w:rPr>
          <w:rFonts w:eastAsia="Times New Roman" w:cs="Times New Roman"/>
          <w:szCs w:val="24"/>
        </w:rPr>
        <w:t>ΕΛΕΥΘΕΡΙΟΣ ΒΕΝΙΖΕΛΟΣ</w:t>
      </w:r>
      <w:r>
        <w:rPr>
          <w:rFonts w:eastAsia="Times New Roman" w:cs="Times New Roman"/>
          <w:szCs w:val="24"/>
        </w:rPr>
        <w:t>» και ενημερώθηκαν για την ιστορία του κτηρίου και τον τρόπο οργάνωσης και λειτουργίας της Βουλής των Ελλήνων, σαράντα εννέα μαθητές και μαθήτριες και τρεις εκπαιδευτικοί τους από το Γυμνάσιο Μολάων Λακω</w:t>
      </w:r>
      <w:r>
        <w:rPr>
          <w:rFonts w:eastAsia="Times New Roman" w:cs="Times New Roman"/>
          <w:szCs w:val="24"/>
        </w:rPr>
        <w:t>νίας</w:t>
      </w:r>
      <w:r>
        <w:rPr>
          <w:rFonts w:eastAsia="Times New Roman" w:cs="Times New Roman"/>
          <w:szCs w:val="24"/>
        </w:rPr>
        <w:t>.</w:t>
      </w:r>
    </w:p>
    <w:p w14:paraId="796CE8ED" w14:textId="77777777" w:rsidR="00E9701A" w:rsidRDefault="003308C2">
      <w:pPr>
        <w:tabs>
          <w:tab w:val="left" w:pos="4290"/>
        </w:tabs>
        <w:spacing w:line="600" w:lineRule="auto"/>
        <w:ind w:firstLine="720"/>
        <w:jc w:val="both"/>
        <w:rPr>
          <w:rFonts w:eastAsia="Times New Roman" w:cs="Times New Roman"/>
          <w:szCs w:val="24"/>
        </w:rPr>
      </w:pPr>
      <w:r>
        <w:rPr>
          <w:rFonts w:eastAsia="Times New Roman" w:cs="Times New Roman"/>
          <w:szCs w:val="24"/>
        </w:rPr>
        <w:lastRenderedPageBreak/>
        <w:t>Η Βουλή τούς καλωσορίζει.</w:t>
      </w:r>
    </w:p>
    <w:p w14:paraId="796CE8EE" w14:textId="77777777" w:rsidR="00E9701A" w:rsidRDefault="003308C2">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796CE8EF" w14:textId="77777777" w:rsidR="00E9701A" w:rsidRDefault="003308C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Σεβαστάκης</w:t>
      </w:r>
      <w:proofErr w:type="spellEnd"/>
      <w:r>
        <w:rPr>
          <w:rFonts w:eastAsia="Times New Roman" w:cs="Times New Roman"/>
          <w:szCs w:val="24"/>
        </w:rPr>
        <w:t xml:space="preserve"> από τον ΣΥΡΙΖΑ.</w:t>
      </w:r>
    </w:p>
    <w:p w14:paraId="796CE8F0" w14:textId="77777777" w:rsidR="00E9701A" w:rsidRDefault="003308C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ΔΗΜΗΤΡΙΟΣ ΣΕΒΑΣΤΑΚΗΣ:</w:t>
      </w:r>
      <w:r>
        <w:rPr>
          <w:rFonts w:eastAsia="Times New Roman" w:cs="Times New Roman"/>
          <w:szCs w:val="24"/>
        </w:rPr>
        <w:t xml:space="preserve"> Ευχαριστώ πολύ, κύριε Πρόεδρε.</w:t>
      </w:r>
    </w:p>
    <w:p w14:paraId="796CE8F1" w14:textId="77777777" w:rsidR="00E9701A" w:rsidRDefault="003308C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ένα νομοσχέδιο δημοκρατικής ισχύος. </w:t>
      </w:r>
      <w:r>
        <w:rPr>
          <w:rFonts w:eastAsia="Times New Roman" w:cs="Times New Roman"/>
          <w:szCs w:val="24"/>
        </w:rPr>
        <w:t>Βρίσκεται η Ελλάδα στην πολυτελή πια φάση να μπορεί να σχεδιάσει πολιτικές που να μην έχουν αμυντικό χαρακτήρα, όπως τα προηγούμενα χρόνια, έναν χαρακτήρα απάντησης σε μια διεθνή πίεση για μέτρα. Έχει κερδίσει ο ελληνικός λαός με τις θυσίες του τη δυνατότη</w:t>
      </w:r>
      <w:r>
        <w:rPr>
          <w:rFonts w:eastAsia="Times New Roman" w:cs="Times New Roman"/>
          <w:szCs w:val="24"/>
        </w:rPr>
        <w:t>τα να είναι δυνατόν να σχεδιάζονται πολιτικές που να έχουν και αναπτυξιακό και πολιτιστικά επιθετικό ή ενεργητικό χαρακτήρα.</w:t>
      </w:r>
    </w:p>
    <w:p w14:paraId="796CE8F2" w14:textId="77777777" w:rsidR="00E9701A" w:rsidRDefault="003308C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Θέλω να πω, διαφωνώντας με την προσέγγιση κάποιων συναδέλφων νωρίτερα, εισηγητών που μίλησαν για τη βιωσιμότητα ή όχι. Πριν απ’ όλα</w:t>
      </w:r>
      <w:r>
        <w:rPr>
          <w:rFonts w:eastAsia="Times New Roman" w:cs="Times New Roman"/>
          <w:szCs w:val="24"/>
        </w:rPr>
        <w:t xml:space="preserve">, είναι η πολιτιστική βιωσιμότητα ενός εγχειρήματος. Εάν απαιτείται, εάν υπάρχει κοινό, εάν έχει τα θεμελιώδη μέσα και εργαλεία, για να μπορεί να απευθυνθεί στο </w:t>
      </w:r>
      <w:r>
        <w:rPr>
          <w:rFonts w:eastAsia="Times New Roman" w:cs="Times New Roman"/>
          <w:szCs w:val="24"/>
        </w:rPr>
        <w:lastRenderedPageBreak/>
        <w:t xml:space="preserve">κοινό, να το διδάξει και να διδαχθεί, να παραλάβει τα </w:t>
      </w:r>
      <w:proofErr w:type="spellStart"/>
      <w:r>
        <w:rPr>
          <w:rFonts w:eastAsia="Times New Roman" w:cs="Times New Roman"/>
          <w:szCs w:val="24"/>
        </w:rPr>
        <w:t>προτάγματα</w:t>
      </w:r>
      <w:proofErr w:type="spellEnd"/>
      <w:r>
        <w:rPr>
          <w:rFonts w:eastAsia="Times New Roman" w:cs="Times New Roman"/>
          <w:szCs w:val="24"/>
        </w:rPr>
        <w:t xml:space="preserve"> αυτού του κοινού.</w:t>
      </w:r>
    </w:p>
    <w:p w14:paraId="796CE8F3" w14:textId="77777777" w:rsidR="00E9701A" w:rsidRDefault="003308C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Η συνθήκη το</w:t>
      </w:r>
      <w:r>
        <w:rPr>
          <w:rFonts w:eastAsia="Times New Roman" w:cs="Times New Roman"/>
          <w:szCs w:val="24"/>
        </w:rPr>
        <w:t xml:space="preserve"> επιτρέπει αυτό; Η νέα μουσειακή σύνθεση που αποπειράται να συγκροτήσει το νομοσχέδιο το εξασφαλίζει αυτό; Νομίζω ότι έχουμε τις δυνατότητες. Δεν είναι κερδισμένο ιδρυτικά. Σε κα</w:t>
      </w:r>
      <w:r>
        <w:rPr>
          <w:rFonts w:eastAsia="Times New Roman" w:cs="Times New Roman"/>
          <w:szCs w:val="24"/>
        </w:rPr>
        <w:t>μ</w:t>
      </w:r>
      <w:r>
        <w:rPr>
          <w:rFonts w:eastAsia="Times New Roman" w:cs="Times New Roman"/>
          <w:szCs w:val="24"/>
        </w:rPr>
        <w:t xml:space="preserve">μία δομή από την ίδια της τη νομοθετική σύνθεση δεν μπορεί να είναι </w:t>
      </w:r>
      <w:r>
        <w:rPr>
          <w:rFonts w:eastAsia="Times New Roman" w:cs="Times New Roman"/>
          <w:szCs w:val="24"/>
        </w:rPr>
        <w:t>εξασφαλισμένη η λειτουργικότητά της. Εν τούτοις, μας δίνει η νομοθετική σύνθεση που εισηγείται το Υπουργείο τις δυνατότητες αυτός ο μουσειακός οργανισμός και γλώσσα να συγκροτήσει και διδακτικά επίδικα να θεραπεύσει.</w:t>
      </w:r>
    </w:p>
    <w:p w14:paraId="796CE8F4" w14:textId="77777777" w:rsidR="00E9701A" w:rsidRDefault="003308C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Είναι πολύ σημαντικό ότι γίνεται στη Θε</w:t>
      </w:r>
      <w:r>
        <w:rPr>
          <w:rFonts w:eastAsia="Times New Roman" w:cs="Times New Roman"/>
          <w:szCs w:val="24"/>
        </w:rPr>
        <w:t xml:space="preserve">σσαλονίκη μια τέτοια πολύπλευρη σύνθεση. Μην ξεχνάμε, δεν έχουμε ένα </w:t>
      </w:r>
      <w:proofErr w:type="spellStart"/>
      <w:r>
        <w:rPr>
          <w:rFonts w:eastAsia="Times New Roman" w:cs="Times New Roman"/>
          <w:szCs w:val="24"/>
        </w:rPr>
        <w:t>μονοθεματικό</w:t>
      </w:r>
      <w:proofErr w:type="spellEnd"/>
      <w:r>
        <w:rPr>
          <w:rFonts w:eastAsia="Times New Roman" w:cs="Times New Roman"/>
          <w:szCs w:val="24"/>
        </w:rPr>
        <w:t xml:space="preserve"> μουσείο, έχουμε τον πυρήνα του νεωτερικού –ας το πούμε έτσι- διαβήματος, που είναι η συλλογή της ρωσικής πρωτοπορίας, έναν αμιγή, πυκνό και διεθνώς απολύτως τεκμηριωμένο και </w:t>
      </w:r>
      <w:r>
        <w:rPr>
          <w:rFonts w:eastAsia="Times New Roman" w:cs="Times New Roman"/>
          <w:szCs w:val="24"/>
        </w:rPr>
        <w:t>αποδεκτό μοντερνισμό, παράλληλο με τον μοντερνισμό που συναντήσαμε στις αρχές του 20</w:t>
      </w:r>
      <w:r w:rsidRPr="007E0A75">
        <w:rPr>
          <w:rFonts w:eastAsia="Times New Roman" w:cs="Times New Roman"/>
          <w:szCs w:val="24"/>
          <w:vertAlign w:val="superscript"/>
        </w:rPr>
        <w:t>ού</w:t>
      </w:r>
      <w:r>
        <w:rPr>
          <w:rFonts w:eastAsia="Times New Roman" w:cs="Times New Roman"/>
          <w:szCs w:val="24"/>
        </w:rPr>
        <w:t xml:space="preserve"> αιώνα σε όλα τα μεγάλα πολιτιστικά κέντρα της Ευρώπης, το Παρίσι, το Μόναχο, τη βρετανική πρωτεύουσα, την Ιταλία, την Ολλανδία κ</w:t>
      </w:r>
      <w:r>
        <w:rPr>
          <w:rFonts w:eastAsia="Times New Roman" w:cs="Times New Roman"/>
          <w:szCs w:val="24"/>
        </w:rPr>
        <w:t>.</w:t>
      </w:r>
      <w:r>
        <w:rPr>
          <w:rFonts w:eastAsia="Times New Roman" w:cs="Times New Roman"/>
          <w:szCs w:val="24"/>
        </w:rPr>
        <w:t xml:space="preserve">λπ.. </w:t>
      </w:r>
    </w:p>
    <w:p w14:paraId="796CE8F5" w14:textId="77777777" w:rsidR="00E9701A" w:rsidRDefault="003308C2">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Σε όλα τα κέντρα υπήρχε μια εκδοχή</w:t>
      </w:r>
      <w:r>
        <w:rPr>
          <w:rFonts w:eastAsia="Times New Roman" w:cs="Times New Roman"/>
          <w:szCs w:val="24"/>
        </w:rPr>
        <w:t xml:space="preserve"> του μοντερνισμού. Η ρωσική πρωτοπορία, αυτή η μεγάλη εθνική επένδυση, με τη συλλογή Κωστάκη, εξασφαλίζει, κατ</w:t>
      </w:r>
      <w:r>
        <w:rPr>
          <w:rFonts w:eastAsia="Times New Roman" w:cs="Times New Roman"/>
          <w:szCs w:val="24"/>
        </w:rPr>
        <w:t xml:space="preserve">’ </w:t>
      </w:r>
      <w:r>
        <w:rPr>
          <w:rFonts w:eastAsia="Times New Roman" w:cs="Times New Roman"/>
          <w:szCs w:val="24"/>
        </w:rPr>
        <w:t xml:space="preserve">αρχάς, μια πρόσβαση στις πηγές του μοντέρνου κινήματος. Υπάρχει η πρόσληψη -και αυτό φέρεται από το Μακεδονικό Μουσείο- του τρόπου με τον οποίο </w:t>
      </w:r>
      <w:r>
        <w:rPr>
          <w:rFonts w:eastAsia="Times New Roman" w:cs="Times New Roman"/>
          <w:szCs w:val="24"/>
        </w:rPr>
        <w:t xml:space="preserve">προσέλαβε, κατανόησε, αφομοίωσε η γενιά του ’70 κυρίως και η μεταγενέστερη τη </w:t>
      </w:r>
      <w:proofErr w:type="spellStart"/>
      <w:r>
        <w:rPr>
          <w:rFonts w:eastAsia="Times New Roman" w:cs="Times New Roman"/>
          <w:szCs w:val="24"/>
          <w:lang w:val="en-US"/>
        </w:rPr>
        <w:t>modernit</w:t>
      </w:r>
      <w:proofErr w:type="spellEnd"/>
      <w:r w:rsidRPr="00915E2A">
        <w:rPr>
          <w:rFonts w:eastAsia="Times New Roman"/>
          <w:szCs w:val="24"/>
        </w:rPr>
        <w:t>é</w:t>
      </w:r>
      <w:r>
        <w:rPr>
          <w:rFonts w:eastAsia="Times New Roman" w:cs="Times New Roman"/>
          <w:szCs w:val="24"/>
        </w:rPr>
        <w:t>.</w:t>
      </w:r>
    </w:p>
    <w:p w14:paraId="796CE8F6"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Επίσης, απαντώντας και στον συνάδελφο του Κομμουνιστικού Κόμματος, υπάρχει αυτό που πιθανόν έφερε η παραγωγική ωρίμανση, οι παραγωγικές δυνάμεις, δηλαδή τη </w:t>
      </w:r>
      <w:proofErr w:type="spellStart"/>
      <w:r>
        <w:rPr>
          <w:rFonts w:eastAsia="Times New Roman" w:cs="Times New Roman"/>
          <w:szCs w:val="24"/>
        </w:rPr>
        <w:t>φωτοαπεικόν</w:t>
      </w:r>
      <w:r>
        <w:rPr>
          <w:rFonts w:eastAsia="Times New Roman" w:cs="Times New Roman"/>
          <w:szCs w:val="24"/>
        </w:rPr>
        <w:t>ιση</w:t>
      </w:r>
      <w:proofErr w:type="spellEnd"/>
      <w:r>
        <w:rPr>
          <w:rFonts w:eastAsia="Times New Roman" w:cs="Times New Roman"/>
          <w:szCs w:val="24"/>
        </w:rPr>
        <w:t>. Επομένως</w:t>
      </w:r>
      <w:r>
        <w:rPr>
          <w:rFonts w:eastAsia="Times New Roman" w:cs="Times New Roman"/>
          <w:szCs w:val="24"/>
        </w:rPr>
        <w:t>,</w:t>
      </w:r>
      <w:r>
        <w:rPr>
          <w:rFonts w:eastAsia="Times New Roman" w:cs="Times New Roman"/>
          <w:szCs w:val="24"/>
        </w:rPr>
        <w:t xml:space="preserve"> έχω τη διασύνδεση, την ανάπτυξη ενός μουσειακού </w:t>
      </w:r>
      <w:proofErr w:type="spellStart"/>
      <w:r>
        <w:rPr>
          <w:rFonts w:eastAsia="Times New Roman" w:cs="Times New Roman"/>
          <w:szCs w:val="24"/>
        </w:rPr>
        <w:t>διακυβεύματος</w:t>
      </w:r>
      <w:proofErr w:type="spellEnd"/>
      <w:r>
        <w:rPr>
          <w:rFonts w:eastAsia="Times New Roman" w:cs="Times New Roman"/>
          <w:szCs w:val="24"/>
        </w:rPr>
        <w:t xml:space="preserve"> πάρα πολύ σοβαρού και πολύπλευρου και με πολύ μεγάλες δυνατότητες. Να πω, δε, ότι η δυνατότητα που εξασφαλίζει το </w:t>
      </w:r>
      <w:r>
        <w:rPr>
          <w:rFonts w:eastAsia="Times New Roman" w:cs="Times New Roman"/>
          <w:szCs w:val="24"/>
        </w:rPr>
        <w:t xml:space="preserve">Ίδρυμα </w:t>
      </w:r>
      <w:r>
        <w:rPr>
          <w:rFonts w:eastAsia="Times New Roman" w:cs="Times New Roman"/>
          <w:szCs w:val="24"/>
        </w:rPr>
        <w:t>«</w:t>
      </w:r>
      <w:proofErr w:type="spellStart"/>
      <w:r>
        <w:rPr>
          <w:rFonts w:eastAsia="Times New Roman" w:cs="Times New Roman"/>
          <w:szCs w:val="24"/>
        </w:rPr>
        <w:t>Άλεξ</w:t>
      </w:r>
      <w:proofErr w:type="spellEnd"/>
      <w:r>
        <w:rPr>
          <w:rFonts w:eastAsia="Times New Roman" w:cs="Times New Roman"/>
          <w:szCs w:val="24"/>
        </w:rPr>
        <w:t xml:space="preserve"> Μυλωνά» να έχει </w:t>
      </w:r>
      <w:proofErr w:type="spellStart"/>
      <w:r>
        <w:rPr>
          <w:rFonts w:eastAsia="Times New Roman" w:cs="Times New Roman"/>
          <w:szCs w:val="24"/>
        </w:rPr>
        <w:t>πολυσκελή</w:t>
      </w:r>
      <w:proofErr w:type="spellEnd"/>
      <w:r>
        <w:rPr>
          <w:rFonts w:eastAsia="Times New Roman" w:cs="Times New Roman"/>
          <w:szCs w:val="24"/>
        </w:rPr>
        <w:t xml:space="preserve"> λειτουργία -και στην Αθήνα</w:t>
      </w:r>
      <w:r>
        <w:rPr>
          <w:rFonts w:eastAsia="Times New Roman" w:cs="Times New Roman"/>
          <w:szCs w:val="24"/>
        </w:rPr>
        <w:t xml:space="preserve"> εννοώ- δίνει μια πολύ μεγάλη ευχέρεια λειτουργική και επιχειρησιακή στο νέο μουσείο.</w:t>
      </w:r>
    </w:p>
    <w:p w14:paraId="796CE8F7"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Είναι, όμως, αυτό που χρειάζεται η χώρα, μια μουσειακή σύνθεση; Ναι, η χώρα πρέπει να ανακτήσει την πολιτιστική της παραγωγή –επαναλαμβάνω- όχι με όρους άμυνας όπως τα </w:t>
      </w:r>
      <w:r>
        <w:rPr>
          <w:rFonts w:eastAsia="Times New Roman" w:cs="Times New Roman"/>
          <w:szCs w:val="24"/>
        </w:rPr>
        <w:lastRenderedPageBreak/>
        <w:t>πο</w:t>
      </w:r>
      <w:r>
        <w:rPr>
          <w:rFonts w:eastAsia="Times New Roman" w:cs="Times New Roman"/>
          <w:szCs w:val="24"/>
        </w:rPr>
        <w:t xml:space="preserve">λλά τελευταία χρόνια. Μου έκανε καλή εντύπωση ότι η Υπουργός επισήμανε την πολιτική γενεαλογία αυτού του μουσείου. Ανέφερε και τον κ. Τζαβάρα. Ανέφερε, φυσικά, τους προγενέστερους. Ανέφερε τον κ. </w:t>
      </w:r>
      <w:proofErr w:type="spellStart"/>
      <w:r>
        <w:rPr>
          <w:rFonts w:eastAsia="Times New Roman" w:cs="Times New Roman"/>
          <w:szCs w:val="24"/>
        </w:rPr>
        <w:t>Γερουλάνο</w:t>
      </w:r>
      <w:proofErr w:type="spellEnd"/>
      <w:r>
        <w:rPr>
          <w:rFonts w:eastAsia="Times New Roman" w:cs="Times New Roman"/>
          <w:szCs w:val="24"/>
        </w:rPr>
        <w:t xml:space="preserve">. Δείχνει –ή υπαινίσσεται- δηλαδή, ότι υπάρχει μια </w:t>
      </w:r>
      <w:r>
        <w:rPr>
          <w:rFonts w:eastAsia="Times New Roman" w:cs="Times New Roman"/>
          <w:szCs w:val="24"/>
        </w:rPr>
        <w:t xml:space="preserve">πολιτική συνέχεια, έστω με διαφωνίες και με συγκρούσεις, ευπρόσδεκτες μερικές φορές, οι οποίες αν έχουν λογική συγκρότηση, οξύνουν πάρα πολύ και τον στοχασμό και τον </w:t>
      </w:r>
      <w:proofErr w:type="spellStart"/>
      <w:r>
        <w:rPr>
          <w:rFonts w:eastAsia="Times New Roman" w:cs="Times New Roman"/>
          <w:szCs w:val="24"/>
        </w:rPr>
        <w:t>αναστοχασμό</w:t>
      </w:r>
      <w:proofErr w:type="spellEnd"/>
      <w:r>
        <w:rPr>
          <w:rFonts w:eastAsia="Times New Roman" w:cs="Times New Roman"/>
          <w:szCs w:val="24"/>
        </w:rPr>
        <w:t>.</w:t>
      </w:r>
    </w:p>
    <w:p w14:paraId="796CE8F8"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Ειπώθηκαν διάφορα. Ο ενιαίος προϋπολογισμός εξασφαλίζει μια οικονομία; Ή από </w:t>
      </w:r>
      <w:r>
        <w:rPr>
          <w:rFonts w:eastAsia="Times New Roman" w:cs="Times New Roman"/>
          <w:szCs w:val="24"/>
        </w:rPr>
        <w:t>την άλλη πλευρά, το να έχεις διοικητικό συμβούλιο, το να έχεις διευθυντή ξεχωριστό παραλύει το αίτημα και το ξεχειλώνει; Από τις τοποθετήσεις της Αντιπολίτευσης, εγώ δεν κατάλαβα ποιο από τα δ</w:t>
      </w:r>
      <w:r>
        <w:rPr>
          <w:rFonts w:eastAsia="Times New Roman" w:cs="Times New Roman"/>
          <w:szCs w:val="24"/>
        </w:rPr>
        <w:t>ύ</w:t>
      </w:r>
      <w:r>
        <w:rPr>
          <w:rFonts w:eastAsia="Times New Roman" w:cs="Times New Roman"/>
          <w:szCs w:val="24"/>
        </w:rPr>
        <w:t>ο είναι το μεμπτό. Πού είναι το μεμπτό στο να μπορέσουν να συνε</w:t>
      </w:r>
      <w:r>
        <w:rPr>
          <w:rFonts w:eastAsia="Times New Roman" w:cs="Times New Roman"/>
          <w:szCs w:val="24"/>
        </w:rPr>
        <w:t xml:space="preserve">ννοηθούν διαφορετικοί πνευματικοί άνθρωποι, διαφορετικοί διανοούμενοι διαφορετικής κατεύθυνσης και γλώσσας και να συντάξουν ένα ενιαίο προϋπολογισμό; Ο προϋπολογισμός είναι και τα εκθεσιακά </w:t>
      </w:r>
      <w:proofErr w:type="spellStart"/>
      <w:r>
        <w:rPr>
          <w:rFonts w:eastAsia="Times New Roman" w:cs="Times New Roman"/>
          <w:szCs w:val="24"/>
        </w:rPr>
        <w:t>προτάγματα</w:t>
      </w:r>
      <w:proofErr w:type="spellEnd"/>
      <w:r>
        <w:rPr>
          <w:rFonts w:eastAsia="Times New Roman" w:cs="Times New Roman"/>
          <w:szCs w:val="24"/>
        </w:rPr>
        <w:t xml:space="preserve"> και τα αισθητικά ζητούμενα. Νομίζω ότι αυτή η διπλή </w:t>
      </w:r>
      <w:r>
        <w:rPr>
          <w:rFonts w:eastAsia="Times New Roman" w:cs="Times New Roman"/>
          <w:szCs w:val="24"/>
        </w:rPr>
        <w:lastRenderedPageBreak/>
        <w:t>άρθ</w:t>
      </w:r>
      <w:r>
        <w:rPr>
          <w:rFonts w:eastAsia="Times New Roman" w:cs="Times New Roman"/>
          <w:szCs w:val="24"/>
        </w:rPr>
        <w:t>ρωση και αυτονομίας και συνεννόησης συνθετικής λειτουργίας …</w:t>
      </w:r>
    </w:p>
    <w:p w14:paraId="796CE8F9"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Βουλευτή) </w:t>
      </w:r>
    </w:p>
    <w:p w14:paraId="796CE8FA"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Δυστυχώς έχασα τον συνοφρυωμένο Πρόεδρο, τον κ. Λυκούδη, ο οποίος είναι πιο ενδοτικός στις εκκ</w:t>
      </w:r>
      <w:r>
        <w:rPr>
          <w:rFonts w:eastAsia="Times New Roman" w:cs="Times New Roman"/>
          <w:szCs w:val="24"/>
        </w:rPr>
        <w:t>λήσεις για λίγο χρόνο. Θα αναγκαστώ να το κάνω με εσάς που είστε πολύ πιο…</w:t>
      </w:r>
    </w:p>
    <w:p w14:paraId="796CE8FB" w14:textId="77777777" w:rsidR="00E9701A" w:rsidRDefault="003308C2">
      <w:pPr>
        <w:spacing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Σας ξεκαθαρίζω ότι δεν θα είμαι ενδοτικός εγώ.</w:t>
      </w:r>
    </w:p>
    <w:p w14:paraId="796CE8FC" w14:textId="77777777" w:rsidR="00E9701A" w:rsidRDefault="003308C2">
      <w:pPr>
        <w:spacing w:line="600" w:lineRule="auto"/>
        <w:ind w:firstLine="720"/>
        <w:jc w:val="both"/>
        <w:rPr>
          <w:rFonts w:eastAsia="Times New Roman" w:cs="Times New Roman"/>
          <w:szCs w:val="24"/>
        </w:rPr>
      </w:pPr>
      <w:r>
        <w:rPr>
          <w:rFonts w:eastAsia="Times New Roman" w:cs="Times New Roman"/>
          <w:b/>
          <w:szCs w:val="24"/>
        </w:rPr>
        <w:t xml:space="preserve">ΔΗΜΗΤΡΙΟΣ ΣΕΒΑΣΤΑΚΗΣ: </w:t>
      </w:r>
      <w:r>
        <w:rPr>
          <w:rFonts w:eastAsia="Times New Roman" w:cs="Times New Roman"/>
          <w:szCs w:val="24"/>
        </w:rPr>
        <w:t xml:space="preserve">Κύριε Πρόεδρε, θα χρειαστώ μόνο ένα λεπτό. </w:t>
      </w:r>
    </w:p>
    <w:p w14:paraId="796CE8FD" w14:textId="77777777" w:rsidR="00E9701A" w:rsidRDefault="003308C2">
      <w:pPr>
        <w:spacing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Το ένα λεπτό το έχετε. Το δικαιούστε.</w:t>
      </w:r>
    </w:p>
    <w:p w14:paraId="796CE8FE" w14:textId="77777777" w:rsidR="00E9701A" w:rsidRDefault="003308C2">
      <w:pPr>
        <w:spacing w:line="600" w:lineRule="auto"/>
        <w:ind w:firstLine="720"/>
        <w:jc w:val="both"/>
        <w:rPr>
          <w:rFonts w:eastAsia="Times New Roman" w:cs="Times New Roman"/>
          <w:szCs w:val="24"/>
        </w:rPr>
      </w:pPr>
      <w:r>
        <w:rPr>
          <w:rFonts w:eastAsia="Times New Roman" w:cs="Times New Roman"/>
          <w:b/>
          <w:szCs w:val="24"/>
        </w:rPr>
        <w:t xml:space="preserve">ΔΗΜΗΤΡΙΟΣ ΣΕΒΑΣΤΑΚΗΣ: </w:t>
      </w:r>
      <w:r>
        <w:rPr>
          <w:rFonts w:eastAsia="Times New Roman" w:cs="Times New Roman"/>
          <w:szCs w:val="24"/>
        </w:rPr>
        <w:t>Σας ευχαριστώ πολύ. Είναι και λίγοι οι ομιλητές, οπότε έχουμε την ευχέρεια.</w:t>
      </w:r>
    </w:p>
    <w:p w14:paraId="796CE8FF"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Θα ήθελα, λοιπόν, να πω ότι τελικά πρόκειται για μια ευτυχή συγκυρία. Πίσω από τα λεγόμενα ή από τις κριτικές επιφυλάξει</w:t>
      </w:r>
      <w:r>
        <w:rPr>
          <w:rFonts w:eastAsia="Times New Roman" w:cs="Times New Roman"/>
          <w:szCs w:val="24"/>
        </w:rPr>
        <w:t xml:space="preserve">ς βλέπει κανείς ότι πραγματικά γίνεται ένα πολύ σοβαρό βήμα ανάκτησης αυτού του πολιτιστικού </w:t>
      </w:r>
      <w:proofErr w:type="spellStart"/>
      <w:r>
        <w:rPr>
          <w:rFonts w:eastAsia="Times New Roman" w:cs="Times New Roman"/>
          <w:szCs w:val="24"/>
        </w:rPr>
        <w:t>προαπαιτούμενου</w:t>
      </w:r>
      <w:proofErr w:type="spellEnd"/>
      <w:r>
        <w:rPr>
          <w:rFonts w:eastAsia="Times New Roman" w:cs="Times New Roman"/>
          <w:szCs w:val="24"/>
        </w:rPr>
        <w:t xml:space="preserve"> που είναι να σταθούν οι κοινωνίες με βάση και τους πολιτιστικούς τους σχεδιασμούς.</w:t>
      </w:r>
    </w:p>
    <w:p w14:paraId="796CE900"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Κλείνω με την παραχώρηση στον ΠΑΟΚ, ο οποίος είναι μεγάλο λαϊκό σωματείο με τεράστια διείσδυση. Θα ήθελα τα μεγάλα σωματεία να επαναξιολογήσουν και την πολιτιστική τους δράση. Μέσα από τις ακαδημίες, εκτός από την αθλητική, μπορούν να ενισχύσουν και την έν</w:t>
      </w:r>
      <w:r>
        <w:rPr>
          <w:rFonts w:eastAsia="Times New Roman" w:cs="Times New Roman"/>
          <w:szCs w:val="24"/>
        </w:rPr>
        <w:t>νοια της τέχνης και την έννοια της συναλληλίας και την έννοια της αλληλεγγύης στο εσωτερικό των κοινωνιών μέσα και πάνω στις οποίες συγκροτούνται και λειτουργούν.</w:t>
      </w:r>
    </w:p>
    <w:p w14:paraId="796CE901"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η παραχώρηση συγχρόνως </w:t>
      </w:r>
      <w:proofErr w:type="spellStart"/>
      <w:r>
        <w:rPr>
          <w:rFonts w:eastAsia="Times New Roman" w:cs="Times New Roman"/>
          <w:szCs w:val="24"/>
        </w:rPr>
        <w:t>προοικονομεί</w:t>
      </w:r>
      <w:proofErr w:type="spellEnd"/>
      <w:r>
        <w:rPr>
          <w:rFonts w:eastAsia="Times New Roman" w:cs="Times New Roman"/>
          <w:szCs w:val="24"/>
        </w:rPr>
        <w:t xml:space="preserve"> αυτό που μπορεί να είναι τα μεγάλα αθ</w:t>
      </w:r>
      <w:r>
        <w:rPr>
          <w:rFonts w:eastAsia="Times New Roman" w:cs="Times New Roman"/>
          <w:szCs w:val="24"/>
        </w:rPr>
        <w:t>λητικά σωματεία και δη ο ΠΑΟΚ: να είναι πυρήνες κοινωνικής συνοχής και όχι διαίρεσης.</w:t>
      </w:r>
    </w:p>
    <w:p w14:paraId="796CE902"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796CE903" w14:textId="77777777" w:rsidR="00E9701A" w:rsidRDefault="003308C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96CE904" w14:textId="77777777" w:rsidR="00E9701A" w:rsidRDefault="003308C2">
      <w:pPr>
        <w:spacing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Τον λόγο έχει ο κ. Παρασκευόπουλος από τον ΣΥΡΙΖΑ.</w:t>
      </w:r>
    </w:p>
    <w:p w14:paraId="796CE905"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Στη συνέχεια, θα </w:t>
      </w:r>
      <w:r>
        <w:rPr>
          <w:rFonts w:eastAsia="Times New Roman" w:cs="Times New Roman"/>
          <w:szCs w:val="24"/>
        </w:rPr>
        <w:t>ακολουθήσει ο Κοινοβουλευτικός Εκπρόσωπος της Νέας Δημοκρατίας ο κ. Τζαβάρας.</w:t>
      </w:r>
    </w:p>
    <w:p w14:paraId="796CE906"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Κύριε Παρασκευόπουλε, έχετε τον λόγο.</w:t>
      </w:r>
    </w:p>
    <w:p w14:paraId="796CE907" w14:textId="77777777" w:rsidR="00E9701A" w:rsidRDefault="003308C2">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 xml:space="preserve">Ευχαριστώ, κύριε Πρόεδρε. </w:t>
      </w:r>
    </w:p>
    <w:p w14:paraId="796CE908"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Καλησπέρα σας.</w:t>
      </w:r>
    </w:p>
    <w:p w14:paraId="796CE909"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Από την Υπουργό, τους εισηγητές και τους συναδέλφους που μίλησαν προηγου</w:t>
      </w:r>
      <w:r>
        <w:rPr>
          <w:rFonts w:eastAsia="Times New Roman" w:cs="Times New Roman"/>
          <w:szCs w:val="24"/>
        </w:rPr>
        <w:t xml:space="preserve">μένως έχει </w:t>
      </w:r>
      <w:proofErr w:type="spellStart"/>
      <w:r>
        <w:rPr>
          <w:rFonts w:eastAsia="Times New Roman" w:cs="Times New Roman"/>
          <w:szCs w:val="24"/>
        </w:rPr>
        <w:t>περιγραφεί</w:t>
      </w:r>
      <w:proofErr w:type="spellEnd"/>
      <w:r>
        <w:rPr>
          <w:rFonts w:eastAsia="Times New Roman" w:cs="Times New Roman"/>
          <w:szCs w:val="24"/>
        </w:rPr>
        <w:t xml:space="preserve"> η πορεία αυτού του νομοθετήματος και το γεγονός ότι αυτό διαμορφώθηκε μέσα από πολιτικές συνεργασίες.</w:t>
      </w:r>
    </w:p>
    <w:p w14:paraId="796CE90A"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Επίσης, έχουν αναπτυχθεί οι βασικές του γραμμές. Θα ήθελα να πω ότι καταλαβαίνω ότι όλοι είναι σύμφωνοι για μια αναβάθμιση της λειτο</w:t>
      </w:r>
      <w:r>
        <w:rPr>
          <w:rFonts w:eastAsia="Times New Roman" w:cs="Times New Roman"/>
          <w:szCs w:val="24"/>
        </w:rPr>
        <w:t xml:space="preserve">υργίας των μουσείων της Θεσσαλονίκης </w:t>
      </w:r>
      <w:r>
        <w:rPr>
          <w:rFonts w:eastAsia="Times New Roman" w:cs="Times New Roman"/>
          <w:szCs w:val="24"/>
        </w:rPr>
        <w:lastRenderedPageBreak/>
        <w:t>μέσω του συντονισμού και όπως λέγεται και με τεχνική ορολογία της οικονομίας κλίμακας, έτσι φτάσαμε στη διαμόρφωση ενός νομικού προσώπου ιδιωτικού δικαίου νομικού σκοπού, το οποίο λειτουργεί χάριν του δημόσιου συμφέροντ</w:t>
      </w:r>
      <w:r>
        <w:rPr>
          <w:rFonts w:eastAsia="Times New Roman" w:cs="Times New Roman"/>
          <w:szCs w:val="24"/>
        </w:rPr>
        <w:t>ος.</w:t>
      </w:r>
    </w:p>
    <w:p w14:paraId="796CE90B"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Είναι σαφές ότι έχουμε να κάνουμε με ένα υβρίδιο, ότι έχουμε να κάνουμε με μια νομική προσωπικότητα η οποία είναι λίγο ακροβατική και πολύπλοκη. Τεχνικό είναι το θέμα. Δεν είναι πολιτικό καθόλου. Και εύχομαι αυτή η </w:t>
      </w:r>
      <w:proofErr w:type="spellStart"/>
      <w:r>
        <w:rPr>
          <w:rFonts w:eastAsia="Times New Roman" w:cs="Times New Roman"/>
          <w:szCs w:val="24"/>
        </w:rPr>
        <w:t>συνθετότητα</w:t>
      </w:r>
      <w:proofErr w:type="spellEnd"/>
      <w:r>
        <w:rPr>
          <w:rFonts w:eastAsia="Times New Roman" w:cs="Times New Roman"/>
          <w:szCs w:val="24"/>
        </w:rPr>
        <w:t xml:space="preserve"> να μην δημιουργήσει κάποι</w:t>
      </w:r>
      <w:r>
        <w:rPr>
          <w:rFonts w:eastAsia="Times New Roman" w:cs="Times New Roman"/>
          <w:szCs w:val="24"/>
        </w:rPr>
        <w:t>α προβλήματα εφαρμογής στο μέλλον, εφόσον υπάρχει καλή συνεργασία και αλληλεγγύη.</w:t>
      </w:r>
    </w:p>
    <w:p w14:paraId="796CE90C"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Αποβλέποντας στη σύνθεση και στη διαμόρφωση της νομικής αυτής προσωπικότητας, θα ευχόμουν η λειτουργία του δημόσιου συμφέροντος να αποτυπώνεται καλύτερα στα όργανά του. Αυτό,</w:t>
      </w:r>
      <w:r>
        <w:rPr>
          <w:rFonts w:eastAsia="Times New Roman" w:cs="Times New Roman"/>
          <w:szCs w:val="24"/>
        </w:rPr>
        <w:t xml:space="preserve"> όμως, ως ευχολόγιο μπορεί να αφορά το μέλλον, δηλαδή ταυτόχρονα με την καλή δημόσια λειτουργία της εποπτείας την οποία θα ασκεί αυτό το νομικό πρόσωπο, το ιδιωτικό, να αναπτυχθεί και ο δημόσιος χαρακτήρας του, που συνυπάρχει με την ιδιωτική αυτονομία και </w:t>
      </w:r>
      <w:r>
        <w:rPr>
          <w:rFonts w:eastAsia="Times New Roman" w:cs="Times New Roman"/>
          <w:szCs w:val="24"/>
        </w:rPr>
        <w:t>τα ιδιωτικά πρόσωπα των επιμέρους μουσείων, αλλά και του συνθετικού.</w:t>
      </w:r>
    </w:p>
    <w:p w14:paraId="796CE90D"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Θα αναφερθώ, επειδή αυτά έχουν αναπτυχθεί, εν ολίγοις σε δ</w:t>
      </w:r>
      <w:r>
        <w:rPr>
          <w:rFonts w:eastAsia="Times New Roman" w:cs="Times New Roman"/>
          <w:szCs w:val="24"/>
        </w:rPr>
        <w:t>ύ</w:t>
      </w:r>
      <w:r>
        <w:rPr>
          <w:rFonts w:eastAsia="Times New Roman" w:cs="Times New Roman"/>
          <w:szCs w:val="24"/>
        </w:rPr>
        <w:t>ο θέματα με συντομία. Το ένα είναι βεβαίως η παραχώρηση εκτάσεως για το γήπεδο του ΠΑΟΚ με βάση και την υπόσχεση του Πρωθυπουργο</w:t>
      </w:r>
      <w:r>
        <w:rPr>
          <w:rFonts w:eastAsia="Times New Roman" w:cs="Times New Roman"/>
          <w:szCs w:val="24"/>
        </w:rPr>
        <w:t xml:space="preserve">ύ. Πιστεύω ότι ιδιαίτερα τα συλλογικά αθλήματα μπορούν να αποτελούν μία πηγή πολιτισμού. Βεβαίως πολλές φορές έχουμε την κακή πτυχή, έχουμε την αντανάκλαση στα συλλογικά αθλήματα ελαττωμάτων και βίας ακόμα την οποία συναντούμε στον κοινωνικό χώρο, όμως σε </w:t>
      </w:r>
      <w:r>
        <w:rPr>
          <w:rFonts w:eastAsia="Times New Roman" w:cs="Times New Roman"/>
          <w:szCs w:val="24"/>
        </w:rPr>
        <w:t>αυτά βλέπουμε και τη δυνατότητα των πολιτών να συνδυάζονται και μέσω του συνδυασμού και της συνεργασίας να πετυχαίνουν σημαντικά πράγματα. Πιστεύω, λοιπόν, ότι κι αυτό μπορεί να αποτελέσει μία πηγή πολιτισμού για τη Θεσσαλονίκη, για την Τούμπα.</w:t>
      </w:r>
    </w:p>
    <w:p w14:paraId="796CE90E"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Να αναφερθώ</w:t>
      </w:r>
      <w:r>
        <w:rPr>
          <w:rFonts w:eastAsia="Times New Roman" w:cs="Times New Roman"/>
          <w:szCs w:val="24"/>
        </w:rPr>
        <w:t>, τέλος, σε ένα ακόμη θέμα σύντομα, επειδή αφορά και τα πολιτιστικά και τη Θεσσαλονίκη επίσης. Αναφέρομαι στο θέμα των τακτικών ελέγχων και προσαγωγών και κάποτε και συλλήψεων, από ό,τι έχω αντιληφθεί, που γίνονται σε μουσικούς στον δρόμο στη Θεσσαλονίκη.</w:t>
      </w:r>
    </w:p>
    <w:p w14:paraId="796CE90F"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Κοιτάξτε, πιστεύω ότι το φαινόμενο είναι ιδιαίτερα σοβαρό. Υπάρχουν νομοθετήματα στα οποία υπάρχουν ρητές εξαιρέσεις. Ας πούμε τα νομοθετήματα περί Τύπου που αφορούν την άσκηση της τέχνης και εξυπηρετούν την ελευθερία αυτής της άσκησης. Έτυχε εδώ σε μ</w:t>
      </w:r>
      <w:r>
        <w:rPr>
          <w:rFonts w:eastAsia="Times New Roman" w:cs="Times New Roman"/>
          <w:szCs w:val="24"/>
        </w:rPr>
        <w:t>ί</w:t>
      </w:r>
      <w:r>
        <w:rPr>
          <w:rFonts w:eastAsia="Times New Roman" w:cs="Times New Roman"/>
          <w:szCs w:val="24"/>
        </w:rPr>
        <w:t>α δι</w:t>
      </w:r>
      <w:r>
        <w:rPr>
          <w:rFonts w:eastAsia="Times New Roman" w:cs="Times New Roman"/>
          <w:szCs w:val="24"/>
        </w:rPr>
        <w:t>άταξη να μην υπάρχει ρητή εξαίρεση, στη διάταξη για την επαιτεία. Ή και να μην υπήρχε ρητή εξαίρεση έπρεπε να την ανακαλύψουμε.</w:t>
      </w:r>
    </w:p>
    <w:p w14:paraId="796CE910"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Ο αείμνηστος Γιάννης </w:t>
      </w:r>
      <w:proofErr w:type="spellStart"/>
      <w:r>
        <w:rPr>
          <w:rFonts w:eastAsia="Times New Roman" w:cs="Times New Roman"/>
          <w:szCs w:val="24"/>
        </w:rPr>
        <w:t>Μανωλεδάκης</w:t>
      </w:r>
      <w:proofErr w:type="spellEnd"/>
      <w:r>
        <w:rPr>
          <w:rFonts w:eastAsia="Times New Roman" w:cs="Times New Roman"/>
          <w:szCs w:val="24"/>
        </w:rPr>
        <w:t>, πριν σαράντα χρόνια, έγραφε ότι το έγκλημα της επαιτείας θα έπρεπε να μην υπάρχει, γιατί δεν π</w:t>
      </w:r>
      <w:r>
        <w:rPr>
          <w:rFonts w:eastAsia="Times New Roman" w:cs="Times New Roman"/>
          <w:szCs w:val="24"/>
        </w:rPr>
        <w:t>ροσβάλλει κανένα αγαθό, δεν είναι επικίνδυνη πράξη, δεν προσβάλλει τους άλλους. Θα έπρεπε να μην τιμωρείται καν. Ούτε αυτό μας χρειαζόταν για να καταλάβουμε ότι οι άνθρωποι πρέπει να αφήνονται να παίζουν μουσική στον δρόμο ελεύθερα, διότι το να παίζει κανε</w:t>
      </w:r>
      <w:r>
        <w:rPr>
          <w:rFonts w:eastAsia="Times New Roman" w:cs="Times New Roman"/>
          <w:szCs w:val="24"/>
        </w:rPr>
        <w:t>ίς μουσική στον δρόμο δεν είναι καν επαιτεία. Είναι καλλιτεχνική δημιουργία.</w:t>
      </w:r>
    </w:p>
    <w:p w14:paraId="796CE911"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Η μουσική δημιουργείται, αναπαράγεται μέσω της ζωντανής της εκτέλεσης. Ο ηλεκτρικός ή ο ηλεκτρονικός τρόπος αναπαραγωγής οδηγεί σε αντιγραφή της μουσικής. Μόνο το ζω</w:t>
      </w:r>
      <w:r>
        <w:rPr>
          <w:rFonts w:eastAsia="Times New Roman" w:cs="Times New Roman"/>
          <w:szCs w:val="24"/>
        </w:rPr>
        <w:lastRenderedPageBreak/>
        <w:t xml:space="preserve">ντανό παίξιμο </w:t>
      </w:r>
      <w:r>
        <w:rPr>
          <w:rFonts w:eastAsia="Times New Roman" w:cs="Times New Roman"/>
          <w:szCs w:val="24"/>
        </w:rPr>
        <w:t>και το άκουσμα με το αυτί επιτρέπει αυτοσχεδιασμούς, προσαρμογές, παραλλαγές, με την ένταξη στη μια κουλτούρα ή στην άλλη, στη μια γειτονία ή στην άλλη. Έτσι φτιάχτηκε η δημοτική μουσική. Έτσι φτιάχτηκαν οι μελωδίες. Και φτάσαμε σήμερα από τα τέλη του εικο</w:t>
      </w:r>
      <w:r>
        <w:rPr>
          <w:rFonts w:eastAsia="Times New Roman" w:cs="Times New Roman"/>
          <w:szCs w:val="24"/>
        </w:rPr>
        <w:t>στού αιώνα να μην έχουμε νέες μελωδίες, αλλά απλώς να αναπαράγονται αυτές που είχαν δημιουργηθεί όταν υπήρχαν μουσικοί του δρόμου, μουσικοί της πλατείας, μουσικοί των πανηγυριών. Νομίζω ότι αυτόν τον πολιτισμό πρέπει να τον σεβαστούμε και να τον διατηρήσου</w:t>
      </w:r>
      <w:r>
        <w:rPr>
          <w:rFonts w:eastAsia="Times New Roman" w:cs="Times New Roman"/>
          <w:szCs w:val="24"/>
        </w:rPr>
        <w:t>με ως κόρη οφθαλμού.</w:t>
      </w:r>
    </w:p>
    <w:p w14:paraId="796CE912"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Στην περίπτωση που δεν είναι δυνατόν κάποιοι να καταλάβουν κατά την εφαρμογή ότι η μουσική στον δρόμο πρέπει να παίζεται ελεύθερα και ακόλλητα, τότε ας προχωρήσουμε και σε μια νομοθετική ρύθμιση, να ρυθμίσουμε δηλαδή τα αυτονόητα.</w:t>
      </w:r>
    </w:p>
    <w:p w14:paraId="796CE913"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Έχου</w:t>
      </w:r>
      <w:r>
        <w:rPr>
          <w:rFonts w:eastAsia="Times New Roman"/>
          <w:szCs w:val="24"/>
        </w:rPr>
        <w:t xml:space="preserve">με σκοπό να απευθυνθούμε στον Υπουργό Δικαιοσύνης. Είναι μια πρωτοβουλία κάποιων Βουλευτών του ΣΥΡΙΖΑ, που έχουμε ήδη συνεννοηθεί. Όμως, θα πω ότι ελπίζω να αγκαλιαστεί γενικότερα η άποψή μας και, επίσης, πιστεύω ότι και ο </w:t>
      </w:r>
      <w:r>
        <w:rPr>
          <w:rFonts w:eastAsia="Times New Roman"/>
          <w:szCs w:val="24"/>
        </w:rPr>
        <w:lastRenderedPageBreak/>
        <w:t>Υπουργός Δικαιοσύνης έχει ευαισθη</w:t>
      </w:r>
      <w:r>
        <w:rPr>
          <w:rFonts w:eastAsia="Times New Roman"/>
          <w:szCs w:val="24"/>
        </w:rPr>
        <w:t xml:space="preserve">σία πολιτιστική, καλλιτεχνική και ίσως να μη χρειαστεί καν να του απευθυνθούμε, προκειμένου να δει πόσο ακατάλληλη είναι η διάταξη για την επαιτεία για να υποδέχεται τέτοιες δραστηριότητες και πόσο, εν πάση </w:t>
      </w:r>
      <w:proofErr w:type="spellStart"/>
      <w:r>
        <w:rPr>
          <w:rFonts w:eastAsia="Times New Roman"/>
          <w:szCs w:val="24"/>
        </w:rPr>
        <w:t>περιπτώσει</w:t>
      </w:r>
      <w:proofErr w:type="spellEnd"/>
      <w:r>
        <w:rPr>
          <w:rFonts w:eastAsia="Times New Roman"/>
          <w:szCs w:val="24"/>
        </w:rPr>
        <w:t>, η ίδια διάταξη για την επαιτεία είναι</w:t>
      </w:r>
      <w:r>
        <w:rPr>
          <w:rFonts w:eastAsia="Times New Roman"/>
          <w:szCs w:val="24"/>
        </w:rPr>
        <w:t xml:space="preserve"> απρόσφορη για μια θέση στην ποινική μας νομοθεσία.</w:t>
      </w:r>
    </w:p>
    <w:p w14:paraId="796CE914"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 xml:space="preserve">Αναφέρομαι στον Υπουργό Δικαιοσύνης και όχι στην Υπουργό Πολιτισμού ακριβώς επειδή η σχετική διάταξη είναι στον Ποινικό Κώδικα και είναι δική του η νομοθετική πρωτοβουλία, η οποία μπορεί να οδηγήσει στην </w:t>
      </w:r>
      <w:r>
        <w:rPr>
          <w:rFonts w:eastAsia="Times New Roman"/>
          <w:szCs w:val="24"/>
        </w:rPr>
        <w:t>εξαφάνισή της.</w:t>
      </w:r>
    </w:p>
    <w:p w14:paraId="796CE915"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Σας ευχαριστώ πολύ.</w:t>
      </w:r>
    </w:p>
    <w:p w14:paraId="796CE916" w14:textId="77777777" w:rsidR="00E9701A" w:rsidRDefault="003308C2">
      <w:pPr>
        <w:tabs>
          <w:tab w:val="left" w:pos="2940"/>
        </w:tabs>
        <w:spacing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του </w:t>
      </w:r>
      <w:r>
        <w:rPr>
          <w:rFonts w:eastAsia="Times New Roman"/>
          <w:szCs w:val="24"/>
        </w:rPr>
        <w:t>ΣΥΡΙΖΑ και των ΑΝΕΛ)</w:t>
      </w:r>
    </w:p>
    <w:p w14:paraId="796CE917" w14:textId="77777777" w:rsidR="00E9701A" w:rsidRDefault="003308C2">
      <w:pPr>
        <w:tabs>
          <w:tab w:val="left" w:pos="2940"/>
        </w:tabs>
        <w:spacing w:line="600" w:lineRule="auto"/>
        <w:ind w:firstLine="720"/>
        <w:jc w:val="both"/>
        <w:rPr>
          <w:rFonts w:eastAsia="Times New Roman"/>
          <w:szCs w:val="24"/>
        </w:rPr>
      </w:pPr>
      <w:r w:rsidRPr="00442DE1">
        <w:rPr>
          <w:rFonts w:eastAsia="Times New Roman"/>
          <w:b/>
          <w:szCs w:val="24"/>
        </w:rPr>
        <w:t xml:space="preserve">ΠΡΟΕΔΡΕΥΩΝ (Γεώργιος </w:t>
      </w:r>
      <w:proofErr w:type="spellStart"/>
      <w:r w:rsidRPr="00442DE1">
        <w:rPr>
          <w:rFonts w:eastAsia="Times New Roman"/>
          <w:b/>
          <w:szCs w:val="24"/>
        </w:rPr>
        <w:t>Λαμπρούλης</w:t>
      </w:r>
      <w:proofErr w:type="spellEnd"/>
      <w:r w:rsidRPr="00442DE1">
        <w:rPr>
          <w:rFonts w:eastAsia="Times New Roman"/>
          <w:b/>
          <w:szCs w:val="24"/>
        </w:rPr>
        <w:t>):</w:t>
      </w:r>
      <w:r>
        <w:rPr>
          <w:rFonts w:eastAsia="Times New Roman"/>
          <w:szCs w:val="24"/>
        </w:rPr>
        <w:t xml:space="preserve"> Τον λόγο έχει ο κ. Τζαβάρας, Κοινοβουλευτικός Εκπρόσωπος της Νέας Δημοκρατίας.</w:t>
      </w:r>
    </w:p>
    <w:p w14:paraId="796CE918" w14:textId="77777777" w:rsidR="00E9701A" w:rsidRDefault="003308C2">
      <w:pPr>
        <w:tabs>
          <w:tab w:val="left" w:pos="2940"/>
        </w:tabs>
        <w:spacing w:line="600" w:lineRule="auto"/>
        <w:ind w:firstLine="720"/>
        <w:jc w:val="both"/>
        <w:rPr>
          <w:rFonts w:eastAsia="Times New Roman"/>
          <w:szCs w:val="24"/>
        </w:rPr>
      </w:pPr>
      <w:r w:rsidRPr="00442DE1">
        <w:rPr>
          <w:rFonts w:eastAsia="Times New Roman"/>
          <w:b/>
          <w:szCs w:val="24"/>
        </w:rPr>
        <w:t>ΚΩΝΣΤΑΝΤΙΝΟΣ ΤΖΑΒΑΡΑΣ:</w:t>
      </w:r>
      <w:r>
        <w:rPr>
          <w:rFonts w:eastAsia="Times New Roman"/>
          <w:szCs w:val="24"/>
        </w:rPr>
        <w:t xml:space="preserve"> Ευχαριστώ πολύ, κύριε Πρόεδρε.</w:t>
      </w:r>
    </w:p>
    <w:p w14:paraId="796CE919"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lastRenderedPageBreak/>
        <w:t xml:space="preserve">Κύριοι συνάδελφοι, θα συμφωνήσω με τον κ. </w:t>
      </w:r>
      <w:proofErr w:type="spellStart"/>
      <w:r>
        <w:rPr>
          <w:rFonts w:eastAsia="Times New Roman"/>
          <w:szCs w:val="24"/>
        </w:rPr>
        <w:t>Σεβαστάκη</w:t>
      </w:r>
      <w:proofErr w:type="spellEnd"/>
      <w:r>
        <w:rPr>
          <w:rFonts w:eastAsia="Times New Roman"/>
          <w:szCs w:val="24"/>
        </w:rPr>
        <w:t xml:space="preserve"> ότι ο πολιτισμός είναι εθνική υπόθεση και κανένας, μα κανένας, ειδικά σ</w:t>
      </w:r>
      <w:r>
        <w:rPr>
          <w:rFonts w:eastAsia="Times New Roman"/>
          <w:szCs w:val="24"/>
        </w:rPr>
        <w:t>ε</w:t>
      </w:r>
      <w:r>
        <w:rPr>
          <w:rFonts w:eastAsia="Times New Roman"/>
          <w:szCs w:val="24"/>
        </w:rPr>
        <w:t xml:space="preserve"> αυτό το ζήτημα που ως πρόβλημα πλέον επιλύεται με το σημερινό νομοσχέδιο, δεν θα είχε μια ριζικά αν</w:t>
      </w:r>
      <w:r>
        <w:rPr>
          <w:rFonts w:eastAsia="Times New Roman"/>
          <w:szCs w:val="24"/>
        </w:rPr>
        <w:t>τίπαλη θέση μόνο και μόνο για να τηρηθούν τα προσχήματα μιας αντιπολίτευσης άγονης και στείρας.</w:t>
      </w:r>
    </w:p>
    <w:p w14:paraId="796CE91A"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Η αναφορά και από την Υπουργό στις προσπάθειες που έγιναν για να φθάσουμε στη σημερινή φάση της επίλυσης θεωρώ ότι ήταν επαρκής και, τουλάχιστον κατ’ εμέ, είμαι</w:t>
      </w:r>
      <w:r>
        <w:rPr>
          <w:rFonts w:eastAsia="Times New Roman"/>
          <w:szCs w:val="24"/>
        </w:rPr>
        <w:t xml:space="preserve"> υποχρεωμένος να παραδεχθώ ότι μέσα απ’ αυτή την προσπάθεια που έγινε επί των ημερών μου στο Υπουργείο Πολιτισμού είχα τη δυνατότητα να συνομιλήσω με πολύ αξιόλογους ανθρώπους, εκπροσώπους των μουσείων που συνενώνονται, ανθρώπους του πολιτισμού, αληθινά το</w:t>
      </w:r>
      <w:r>
        <w:rPr>
          <w:rFonts w:eastAsia="Times New Roman"/>
          <w:szCs w:val="24"/>
        </w:rPr>
        <w:t>υ πολιτισμού, με τους οποίους επί σειρά μηνών προσπάθησα να φθάσω σε μια θετική κατάληξη, όσον αφορούσε το θέμα της ενοποίησης αυτών των μουσείων.</w:t>
      </w:r>
    </w:p>
    <w:p w14:paraId="796CE91B"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Όμως, είμαι υποχρεωμένος να θέσω κάποια ζητήματα, γιατί επί της αρχής δεν έχουμε καμμία αντίρρηση. Αντιρρήσει</w:t>
      </w:r>
      <w:r>
        <w:rPr>
          <w:rFonts w:eastAsia="Times New Roman"/>
          <w:szCs w:val="24"/>
        </w:rPr>
        <w:t xml:space="preserve">ς </w:t>
      </w:r>
      <w:r>
        <w:rPr>
          <w:rFonts w:eastAsia="Times New Roman"/>
          <w:szCs w:val="24"/>
        </w:rPr>
        <w:lastRenderedPageBreak/>
        <w:t>υπάρχουν και πρέπει να λέγονται σ’ έναν κοινοβουλευτικό διάλογο, όσον αφορά το αν η μέθοδος επίλυσης που επιλέχθηκε ήταν η καταλληλότερη.</w:t>
      </w:r>
    </w:p>
    <w:p w14:paraId="796CE91C"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Εδώ υπάρχει μια βασική διαφωνία, την οποία θα την πω και θα την περιγράψω με σκοπό όχι να υπηρετήσω –επαναλαμβάνω- έ</w:t>
      </w:r>
      <w:r>
        <w:rPr>
          <w:rFonts w:eastAsia="Times New Roman"/>
          <w:szCs w:val="24"/>
        </w:rPr>
        <w:t xml:space="preserve">ναν άγονο αντίλογο, αλλά για να θέσω τον προβληματισμό που επιβάλλεται να έχουμε, όταν, επιτέλους, πάρουμε τη μεγάλη απόφαση να κάνουμε ένα πραγματικό θεσμικό στερέωμα, που θα είναι πρωτοποριακό αληθινά και θα ανταποκρίνεται στις ανάγκες που επιβάλλουν οι </w:t>
      </w:r>
      <w:r>
        <w:rPr>
          <w:rFonts w:eastAsia="Times New Roman"/>
          <w:szCs w:val="24"/>
        </w:rPr>
        <w:t>σύγχρονες συνθήκες για την αξιοποίηση των μουσείων μας.</w:t>
      </w:r>
    </w:p>
    <w:p w14:paraId="796CE91D"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 xml:space="preserve">Κυρία Υπουργέ, η γνώμη μου είναι ότι από την γκάμα των λύσεων που </w:t>
      </w:r>
      <w:proofErr w:type="spellStart"/>
      <w:r>
        <w:rPr>
          <w:rFonts w:eastAsia="Times New Roman"/>
          <w:szCs w:val="24"/>
        </w:rPr>
        <w:t>προσεφέροντο</w:t>
      </w:r>
      <w:proofErr w:type="spellEnd"/>
      <w:r>
        <w:rPr>
          <w:rFonts w:eastAsia="Times New Roman"/>
          <w:szCs w:val="24"/>
        </w:rPr>
        <w:t xml:space="preserve"> επιλέχθηκε η πιο συντηρητική. Και είναι, πράγματι, συντηρητική. Το εξέθεσε με πολύ χαρακτηριστικά λόγια η κ</w:t>
      </w:r>
      <w:r>
        <w:rPr>
          <w:rFonts w:eastAsia="Times New Roman"/>
          <w:szCs w:val="24"/>
        </w:rPr>
        <w:t>.</w:t>
      </w:r>
      <w:r>
        <w:rPr>
          <w:rFonts w:eastAsia="Times New Roman"/>
          <w:szCs w:val="24"/>
        </w:rPr>
        <w:t xml:space="preserve"> </w:t>
      </w:r>
      <w:proofErr w:type="spellStart"/>
      <w:r>
        <w:rPr>
          <w:rFonts w:eastAsia="Times New Roman"/>
          <w:szCs w:val="24"/>
        </w:rPr>
        <w:t>Τσαντσάνογλο</w:t>
      </w:r>
      <w:r>
        <w:rPr>
          <w:rFonts w:eastAsia="Times New Roman"/>
          <w:szCs w:val="24"/>
        </w:rPr>
        <w:t>υ</w:t>
      </w:r>
      <w:proofErr w:type="spellEnd"/>
      <w:r>
        <w:rPr>
          <w:rFonts w:eastAsia="Times New Roman"/>
          <w:szCs w:val="24"/>
        </w:rPr>
        <w:t xml:space="preserve">, η οποία εδώ, όταν ήλθε για να μας βοηθήσει στην επεξεργασία αυτού του νομοσχεδίου, εκπροσωπώντας το Κρατικό Μουσείο Σύγχρονης Τέχνης, είπε ότι η λύση αυτή δεν είναι μια λύση που </w:t>
      </w:r>
      <w:proofErr w:type="spellStart"/>
      <w:r>
        <w:rPr>
          <w:rFonts w:eastAsia="Times New Roman"/>
          <w:szCs w:val="24"/>
        </w:rPr>
        <w:t>επεβλήθη</w:t>
      </w:r>
      <w:proofErr w:type="spellEnd"/>
      <w:r>
        <w:rPr>
          <w:rFonts w:eastAsia="Times New Roman"/>
          <w:szCs w:val="24"/>
        </w:rPr>
        <w:t xml:space="preserve"> εκ των άνω, αλλά </w:t>
      </w:r>
      <w:r>
        <w:rPr>
          <w:rFonts w:eastAsia="Times New Roman"/>
          <w:szCs w:val="24"/>
        </w:rPr>
        <w:lastRenderedPageBreak/>
        <w:t>είναι μια λύση που προέκυψε μέσα από συζητήσεις τ</w:t>
      </w:r>
      <w:r>
        <w:rPr>
          <w:rFonts w:eastAsia="Times New Roman"/>
          <w:szCs w:val="24"/>
        </w:rPr>
        <w:t>ων εκπροσώπων των μουσείων.</w:t>
      </w:r>
    </w:p>
    <w:p w14:paraId="796CE91E"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πράγματι κατέληξε σε μια συμφωνία, </w:t>
      </w:r>
      <w:r>
        <w:rPr>
          <w:rFonts w:eastAsia="Times New Roman" w:cs="Times New Roman"/>
          <w:szCs w:val="24"/>
        </w:rPr>
        <w:t xml:space="preserve">στην οποία </w:t>
      </w:r>
      <w:r>
        <w:rPr>
          <w:rFonts w:eastAsia="Times New Roman" w:cs="Times New Roman"/>
          <w:szCs w:val="24"/>
        </w:rPr>
        <w:t>ισορροπήθηκαν τα αντίπαλα συμφέροντα ή αυτά τα συμφέροντα που δεν μπορούσαν να ικανοποιηθούν διαφορετικά μεταξύ των αυτοτελών μονάδων.</w:t>
      </w:r>
    </w:p>
    <w:p w14:paraId="796CE91F"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αυτό που δεν έχει απομείνει, αυτό που</w:t>
      </w:r>
      <w:r>
        <w:rPr>
          <w:rFonts w:eastAsia="Times New Roman" w:cs="Times New Roman"/>
          <w:szCs w:val="24"/>
        </w:rPr>
        <w:t xml:space="preserve"> δεν προέκυψε είναι μια καινούργια ποιότητα που θα πήγαινε τον πολιτισμό πιο πέρα. Δηλαδή, σίγουρα κάποια στιγμή θα πρέπει να μην αντιμετωπίζουμε τα μουσεία σαν υπηρεσιακές μονάδες, όπως ακριβώς συμβαίνει με τα μουσεία της χώρας, που δεν είναι τίποτα άλλο </w:t>
      </w:r>
      <w:r>
        <w:rPr>
          <w:rFonts w:eastAsia="Times New Roman" w:cs="Times New Roman"/>
          <w:szCs w:val="24"/>
        </w:rPr>
        <w:t>από υπηρεσιακές αποκεντρωμένες μονάδες του Υπουργείου Πολιτισμού. Και αυτό αποτελεί το μέγιστο εμπόδιο, για να δούμε κάποτε σε αυτόν τον τόπο να υπάρχει μια έκρηξη πολιτισμικής δημιουργικότητας που να ξεκινάει από αυτόν τον μεγάλο, τον τεράστιο πλούτο, αυτ</w:t>
      </w:r>
      <w:r>
        <w:rPr>
          <w:rFonts w:eastAsia="Times New Roman" w:cs="Times New Roman"/>
          <w:szCs w:val="24"/>
        </w:rPr>
        <w:t xml:space="preserve">ό το πολιτισμικό απόθεμα που έχει αφήσει πίσω στο πέρασμά του ο ελληνικός δημιουργικός </w:t>
      </w:r>
      <w:r>
        <w:rPr>
          <w:rFonts w:eastAsia="Times New Roman" w:cs="Times New Roman"/>
          <w:szCs w:val="24"/>
        </w:rPr>
        <w:lastRenderedPageBreak/>
        <w:t>λόγος και η πράξη στον τομέα της τέχνης, στον τομέα της επιστήμης και γενικά σε οτιδήποτε μπορεί να συγκροτήσει πολιτισμό.</w:t>
      </w:r>
    </w:p>
    <w:p w14:paraId="796CE920"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Φανταστείτε γιατί ξεχώρισε και μπόρεσε πράγματ</w:t>
      </w:r>
      <w:r>
        <w:rPr>
          <w:rFonts w:eastAsia="Times New Roman" w:cs="Times New Roman"/>
          <w:szCs w:val="24"/>
        </w:rPr>
        <w:t>ι να μεγαλουργήσει το Μουσείο της Ακρόπολης. Διότι ακριβώς πολύ νωρίς η τότε κυβέρνηση αντελήφθη ότι έπρεπε να πάρει μια ξεχωριστή θεσμική μορφή και να μην είναι μια υπηρεσιακή μονάδα, γιατί εκεί δεν θα είχε καλύτερη εξέλιξη από αυτή την εξέλιξη που έχει έ</w:t>
      </w:r>
      <w:r>
        <w:rPr>
          <w:rFonts w:eastAsia="Times New Roman" w:cs="Times New Roman"/>
          <w:szCs w:val="24"/>
        </w:rPr>
        <w:t>να από τα πέντε μεγαλύτερα πραγματικά και πιο αξιόλογα μουσεία του κόσμου, όπως είναι το Εθνικό Αρχαιολογικό Μουσείο της χώρας, που παρά τις προσπάθειες που έκαναν και οι προηγούμενοι από εμένα και εγώ -και που εσείς ενδεχομένως θα κάνετε- μονίμως τα εμπόδ</w:t>
      </w:r>
      <w:r>
        <w:rPr>
          <w:rFonts w:eastAsia="Times New Roman" w:cs="Times New Roman"/>
          <w:szCs w:val="24"/>
        </w:rPr>
        <w:t xml:space="preserve">ια προκύπτουν από τους θεσμικούς φραγμούς και τις υπηρεσιακές αγκυλώσεις, που θέλουν αυτό το </w:t>
      </w:r>
      <w:r>
        <w:rPr>
          <w:rFonts w:eastAsia="Times New Roman" w:cs="Times New Roman"/>
          <w:szCs w:val="24"/>
        </w:rPr>
        <w:t>μ</w:t>
      </w:r>
      <w:r>
        <w:rPr>
          <w:rFonts w:eastAsia="Times New Roman" w:cs="Times New Roman"/>
          <w:szCs w:val="24"/>
        </w:rPr>
        <w:t>ουσείο με τον τόσο πολύ μεγάλο και αξιόλογο πολιτισμό που εκτίθεται σε αυτό να μην μπορεί πραγματικά να ικανοποιήσει ένα από τα σχέδια που περιέγραψε προηγουμένως</w:t>
      </w:r>
      <w:r>
        <w:rPr>
          <w:rFonts w:eastAsia="Times New Roman" w:cs="Times New Roman"/>
          <w:szCs w:val="24"/>
        </w:rPr>
        <w:t xml:space="preserve"> ο κ. </w:t>
      </w:r>
      <w:proofErr w:type="spellStart"/>
      <w:r>
        <w:rPr>
          <w:rFonts w:eastAsia="Times New Roman" w:cs="Times New Roman"/>
          <w:szCs w:val="24"/>
        </w:rPr>
        <w:t>Σεβαστάκης</w:t>
      </w:r>
      <w:proofErr w:type="spellEnd"/>
      <w:r>
        <w:rPr>
          <w:rFonts w:eastAsia="Times New Roman" w:cs="Times New Roman"/>
          <w:szCs w:val="24"/>
        </w:rPr>
        <w:t>.</w:t>
      </w:r>
    </w:p>
    <w:p w14:paraId="796CE921"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Έτσι, λοιπόν, θεωρώ ότι θα μπορούσε να υπάρξει μια προσπάθεια, στο πλαίσιο μιας πραγματικά πρωτοποριακής πολιτισμικής πολιτικής και να δούμε από τη Θεσσαλονίκη να ξεκινάει αυτό το όραμα, που θα σχεδίαζε και θα οργάνωνε έναν Οργανισμό Μουσ</w:t>
      </w:r>
      <w:r>
        <w:rPr>
          <w:rFonts w:eastAsia="Times New Roman" w:cs="Times New Roman"/>
          <w:szCs w:val="24"/>
        </w:rPr>
        <w:t xml:space="preserve">είων της Θεσσαλονίκης, στον οποίο θα έπρεπε να υπάρχουν όλα τα μουσεία. Αυτό, πράγματι, θα ήταν πρωτοποριακό. </w:t>
      </w:r>
    </w:p>
    <w:p w14:paraId="796CE922"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επιλέχτηκε αυτή η λύση που δημιουργεί τα λιγότερα προβλήματα σε επίπεδο </w:t>
      </w:r>
      <w:proofErr w:type="spellStart"/>
      <w:r>
        <w:rPr>
          <w:rFonts w:eastAsia="Times New Roman" w:cs="Times New Roman"/>
          <w:szCs w:val="24"/>
        </w:rPr>
        <w:t>συνενούμενων</w:t>
      </w:r>
      <w:proofErr w:type="spellEnd"/>
      <w:r>
        <w:rPr>
          <w:rFonts w:eastAsia="Times New Roman" w:cs="Times New Roman"/>
          <w:szCs w:val="24"/>
        </w:rPr>
        <w:t xml:space="preserve"> συλλογικοτήτων –ας το πούμε έτσι- σε επίπεδο δηλαδή ομ</w:t>
      </w:r>
      <w:r>
        <w:rPr>
          <w:rFonts w:eastAsia="Times New Roman" w:cs="Times New Roman"/>
          <w:szCs w:val="24"/>
        </w:rPr>
        <w:t>άδων που καθεμία υπηρετεί αυτοτελώς το συγκεκριμένο μουσείο που εκπροσωπεί και πέραν τούτου τίποτα δεν θα προκύψει. Το μόνο που ενοποιείται εδώ είναι τα τμήματα συντήρησης των εκθεμάτων από τη μια πλευρά και ενδεχομένως και η λογιστική λειτουργία αυτών των</w:t>
      </w:r>
      <w:r>
        <w:rPr>
          <w:rFonts w:eastAsia="Times New Roman" w:cs="Times New Roman"/>
          <w:szCs w:val="24"/>
        </w:rPr>
        <w:t xml:space="preserve"> συγκεκριμένων μουσείων από την άλλη.</w:t>
      </w:r>
    </w:p>
    <w:p w14:paraId="796CE923"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Θεωρώ, λοιπόν, ότι ναι μεν είναι μια ρεαλιστική λύση αυτή που επιλέξατε, πλην όμως δεν είναι πρωτοποριακή. Και δεν είναι –επαναλαμβάνω- πρωτοποριακή και για έναν άλλο σημαντικό λόγο που έχει πλήρη αντιστοιχία με αυτή τ</w:t>
      </w:r>
      <w:r>
        <w:rPr>
          <w:rFonts w:eastAsia="Times New Roman" w:cs="Times New Roman"/>
          <w:szCs w:val="24"/>
        </w:rPr>
        <w:t xml:space="preserve">ην πολύ μεγάλης αξίας </w:t>
      </w:r>
      <w:r>
        <w:rPr>
          <w:rFonts w:eastAsia="Times New Roman" w:cs="Times New Roman"/>
          <w:szCs w:val="24"/>
        </w:rPr>
        <w:lastRenderedPageBreak/>
        <w:t xml:space="preserve">Συλλογή Κωστάκη, που υπήρχε και εξακολουθεί να υπάρχει αποθηκευμένη, δυστυχώς, κατά το μεγαλύτερο μέρος της στο κτήριο της Μονής </w:t>
      </w:r>
      <w:proofErr w:type="spellStart"/>
      <w:r>
        <w:rPr>
          <w:rFonts w:eastAsia="Times New Roman" w:cs="Times New Roman"/>
          <w:szCs w:val="24"/>
        </w:rPr>
        <w:t>Λαζαριστών</w:t>
      </w:r>
      <w:proofErr w:type="spellEnd"/>
      <w:r>
        <w:rPr>
          <w:rFonts w:eastAsia="Times New Roman" w:cs="Times New Roman"/>
          <w:szCs w:val="24"/>
        </w:rPr>
        <w:t xml:space="preserve">. </w:t>
      </w:r>
    </w:p>
    <w:p w14:paraId="796CE924"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Ένα από τα σημεία που με έκαναν να εξεγείρομαι πραγματικά στο διάστημα που υπήρξα Υπουργός Π</w:t>
      </w:r>
      <w:r>
        <w:rPr>
          <w:rFonts w:eastAsia="Times New Roman" w:cs="Times New Roman"/>
          <w:szCs w:val="24"/>
        </w:rPr>
        <w:t xml:space="preserve">ολιτισμού είναι ότι δεν ανεχόμουν, κύριε </w:t>
      </w:r>
      <w:proofErr w:type="spellStart"/>
      <w:r>
        <w:rPr>
          <w:rFonts w:eastAsia="Times New Roman" w:cs="Times New Roman"/>
          <w:szCs w:val="24"/>
        </w:rPr>
        <w:t>Σεβαστάκη</w:t>
      </w:r>
      <w:proofErr w:type="spellEnd"/>
      <w:r>
        <w:rPr>
          <w:rFonts w:eastAsia="Times New Roman" w:cs="Times New Roman"/>
          <w:szCs w:val="24"/>
        </w:rPr>
        <w:t xml:space="preserve">, από τα χίλια διακόσια εβδομήντα πέντε έργα να εκτίθεται μόνο το 10%. Διότι εγώ δεν έχω την αρμοδιότητα, βέβαια, που έχετε εσείς στα θέματα της τέχνης, αλλά έχω μέσα μου καταλήξει ότι αυτό το κίνημα της </w:t>
      </w:r>
      <w:proofErr w:type="spellStart"/>
      <w:r>
        <w:rPr>
          <w:rFonts w:eastAsia="Times New Roman" w:cs="Times New Roman"/>
          <w:szCs w:val="24"/>
        </w:rPr>
        <w:t>ρώ</w:t>
      </w:r>
      <w:r>
        <w:rPr>
          <w:rFonts w:eastAsia="Times New Roman" w:cs="Times New Roman"/>
          <w:szCs w:val="24"/>
        </w:rPr>
        <w:t>σικης</w:t>
      </w:r>
      <w:proofErr w:type="spellEnd"/>
      <w:r>
        <w:rPr>
          <w:rFonts w:eastAsia="Times New Roman" w:cs="Times New Roman"/>
          <w:szCs w:val="24"/>
        </w:rPr>
        <w:t xml:space="preserve"> πρωτοπορίας, των </w:t>
      </w:r>
      <w:proofErr w:type="spellStart"/>
      <w:r>
        <w:rPr>
          <w:rFonts w:eastAsia="Times New Roman" w:cs="Times New Roman"/>
          <w:szCs w:val="24"/>
        </w:rPr>
        <w:t>σουπρεματιστών</w:t>
      </w:r>
      <w:proofErr w:type="spellEnd"/>
      <w:r>
        <w:rPr>
          <w:rFonts w:eastAsia="Times New Roman" w:cs="Times New Roman"/>
          <w:szCs w:val="24"/>
        </w:rPr>
        <w:t xml:space="preserve">, των κονστρουκτιβιστών, αυτός ο </w:t>
      </w:r>
      <w:proofErr w:type="spellStart"/>
      <w:r>
        <w:rPr>
          <w:rFonts w:eastAsia="Times New Roman" w:cs="Times New Roman"/>
          <w:szCs w:val="24"/>
        </w:rPr>
        <w:t>Καντίνσκι</w:t>
      </w:r>
      <w:proofErr w:type="spellEnd"/>
      <w:r>
        <w:rPr>
          <w:rFonts w:eastAsia="Times New Roman" w:cs="Times New Roman"/>
          <w:szCs w:val="24"/>
        </w:rPr>
        <w:t xml:space="preserve">, ο </w:t>
      </w:r>
      <w:proofErr w:type="spellStart"/>
      <w:r>
        <w:rPr>
          <w:rFonts w:eastAsia="Times New Roman" w:cs="Times New Roman"/>
          <w:szCs w:val="24"/>
        </w:rPr>
        <w:t>Μαλέβιτς</w:t>
      </w:r>
      <w:proofErr w:type="spellEnd"/>
      <w:r>
        <w:rPr>
          <w:rFonts w:eastAsia="Times New Roman" w:cs="Times New Roman"/>
          <w:szCs w:val="24"/>
        </w:rPr>
        <w:t xml:space="preserve">, η </w:t>
      </w:r>
      <w:proofErr w:type="spellStart"/>
      <w:r>
        <w:rPr>
          <w:rFonts w:eastAsia="Times New Roman" w:cs="Times New Roman"/>
          <w:szCs w:val="24"/>
        </w:rPr>
        <w:t>Ποπόβα</w:t>
      </w:r>
      <w:proofErr w:type="spellEnd"/>
      <w:r>
        <w:rPr>
          <w:rFonts w:eastAsia="Times New Roman" w:cs="Times New Roman"/>
          <w:szCs w:val="24"/>
        </w:rPr>
        <w:t xml:space="preserve">, η </w:t>
      </w:r>
      <w:proofErr w:type="spellStart"/>
      <w:r>
        <w:rPr>
          <w:rFonts w:eastAsia="Times New Roman" w:cs="Times New Roman"/>
          <w:szCs w:val="24"/>
        </w:rPr>
        <w:t>Ροζάνοβα</w:t>
      </w:r>
      <w:proofErr w:type="spellEnd"/>
      <w:r>
        <w:rPr>
          <w:rFonts w:eastAsia="Times New Roman" w:cs="Times New Roman"/>
          <w:szCs w:val="24"/>
        </w:rPr>
        <w:t>, αυτοί που δημιουργούσαν σε συνθήκες παρανομίας σε μια εποχή που ο κυρίαρχος ήταν ο σοσιαλιστικός ρεαλισμός, εκεί ακριβώς υπήρξε ένας άνθρωπος</w:t>
      </w:r>
      <w:r>
        <w:rPr>
          <w:rFonts w:eastAsia="Times New Roman" w:cs="Times New Roman"/>
          <w:szCs w:val="24"/>
        </w:rPr>
        <w:t xml:space="preserve">, Έλλην εκ Ζακύνθου, που εργαζόταν ως οδηγός στην </w:t>
      </w:r>
      <w:r>
        <w:rPr>
          <w:rFonts w:eastAsia="Times New Roman" w:cs="Times New Roman"/>
          <w:szCs w:val="24"/>
        </w:rPr>
        <w:t>Ε</w:t>
      </w:r>
      <w:r>
        <w:rPr>
          <w:rFonts w:eastAsia="Times New Roman" w:cs="Times New Roman"/>
          <w:szCs w:val="24"/>
        </w:rPr>
        <w:t>λληνική Πρεσβεία και μάζευε κυριολεκτικά αυτά που περιφρονούσαν τότε στη Σοβιετική Ένωση.</w:t>
      </w:r>
    </w:p>
    <w:p w14:paraId="796CE925"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Έτσι, λοιπόν, αυτή τη συγκεκριμένη συλλογή θα πρέπει να την υπηρετήσουμε όχι με τον τρόπο που έχει αξιοποιηθεί μέχρ</w:t>
      </w:r>
      <w:r>
        <w:rPr>
          <w:rFonts w:eastAsia="Times New Roman" w:cs="Times New Roman"/>
          <w:szCs w:val="24"/>
        </w:rPr>
        <w:t xml:space="preserve">ι σήμερα, αλλά με κάτι που να αντιστοιχεί στην ακτινοβολία </w:t>
      </w:r>
      <w:r>
        <w:rPr>
          <w:rFonts w:eastAsia="Times New Roman" w:cs="Times New Roman"/>
          <w:szCs w:val="24"/>
        </w:rPr>
        <w:lastRenderedPageBreak/>
        <w:t>της, στη σπουδαιότητά της, στην αξία της και στη σημασία της, την αισθητική και την ιστορική.</w:t>
      </w:r>
    </w:p>
    <w:p w14:paraId="796CE926"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Το ίδιο συμβαίνει ενδεχομένως και για άλλες συλλογές, αλλά απλώς ήθελα να το αναφέρω αυτό για να δείξω </w:t>
      </w:r>
      <w:r>
        <w:rPr>
          <w:rFonts w:eastAsia="Times New Roman" w:cs="Times New Roman"/>
          <w:szCs w:val="24"/>
        </w:rPr>
        <w:t xml:space="preserve">ότι υπάρχει πράγματι πολύς δρόμος να </w:t>
      </w:r>
      <w:proofErr w:type="spellStart"/>
      <w:r>
        <w:rPr>
          <w:rFonts w:eastAsia="Times New Roman" w:cs="Times New Roman"/>
          <w:szCs w:val="24"/>
        </w:rPr>
        <w:t>διανυθεί</w:t>
      </w:r>
      <w:proofErr w:type="spellEnd"/>
      <w:r>
        <w:rPr>
          <w:rFonts w:eastAsia="Times New Roman" w:cs="Times New Roman"/>
          <w:szCs w:val="24"/>
        </w:rPr>
        <w:t xml:space="preserve"> ακόμα προς την κατεύθυνση της πλήρους αξιοποίησης του μουσειακού αποθέματος που υπάρχει στην Ελλάδα. Και γι’ αυτό ο πολιτισμός πρέπει να μας ενώνει και θα πρέπει να μας ενώνει, επίσης, η κοινή διάθεση όχι κάθε </w:t>
      </w:r>
      <w:r>
        <w:rPr>
          <w:rFonts w:eastAsia="Times New Roman" w:cs="Times New Roman"/>
          <w:szCs w:val="24"/>
        </w:rPr>
        <w:t>φορά να προσπαθούμε να μειώσουμε τη συνεισφορά του αντιπάλου μας προς την ίδια κατεύθυνση επίλυσης του ιδίου προβλήματος.</w:t>
      </w:r>
    </w:p>
    <w:p w14:paraId="796CE927"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Τελειώνοντας, κυρία Υπουργέ, θέλω να σας πω το εξής. Θέλω προσωπικά να σας παρακαλέσω να ρίξετε ένα βλέμμα στην έκθεση της Επιστημονικ</w:t>
      </w:r>
      <w:r>
        <w:rPr>
          <w:rFonts w:eastAsia="Times New Roman" w:cs="Times New Roman"/>
          <w:szCs w:val="24"/>
        </w:rPr>
        <w:t>ής Επιτροπής. Εκεί υπάρχουν δύο σημειώσεις. Η μία σημείωση, η πρώτη, αφορά την αντικατάσταση του ρήματος «απολαμβάνει» σε «απολάβει». Αυτό, πράγματι, είναι κάτι που δεν έχει μόνο πολιτισμική αξία, αλλά το να χρησιμοποιείται σε ένα νομοσχέδιο του Υπουργείου</w:t>
      </w:r>
      <w:r>
        <w:rPr>
          <w:rFonts w:eastAsia="Times New Roman" w:cs="Times New Roman"/>
          <w:szCs w:val="24"/>
        </w:rPr>
        <w:t xml:space="preserve"> Πολιτισμού η σωστή λέξη για να ορίσει την αρμόδια έννοια, θεωρώ ότι είναι </w:t>
      </w:r>
      <w:r>
        <w:rPr>
          <w:rFonts w:eastAsia="Times New Roman" w:cs="Times New Roman"/>
          <w:szCs w:val="24"/>
        </w:rPr>
        <w:lastRenderedPageBreak/>
        <w:t>μια κατάκτηση στην ορθή νομοθέτηση που πρέπει να ξεκινάει πάντα από το Υπουργείο Πολιτισμού και το Υπουργείο Παιδείας.</w:t>
      </w:r>
    </w:p>
    <w:p w14:paraId="796CE928"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Έτσι, λοιπόν, στο άρθρο 1 παράγραφος 1 εδάφιο 2 αυτό το νομικό</w:t>
      </w:r>
      <w:r>
        <w:rPr>
          <w:rFonts w:eastAsia="Times New Roman" w:cs="Times New Roman"/>
          <w:szCs w:val="24"/>
        </w:rPr>
        <w:t xml:space="preserve"> πρόσωπο «απολάβει» και όχι «απολαμβάνει». Θεωρώ ότι -πρέπει εξ απροσεξίας ή εκ παραδρομής να παρεισέφρησε- για τη γλωσσική αρτιότητα του κειμένου και την εννοιολογική του αποσαφήνιση πρέπει να τοποθετηθεί.</w:t>
      </w:r>
    </w:p>
    <w:p w14:paraId="796CE929"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Υπάρχει και ένα άλλο που είναι μείζον θέμα. Είναι</w:t>
      </w:r>
      <w:r>
        <w:rPr>
          <w:rFonts w:eastAsia="Times New Roman" w:cs="Times New Roman"/>
          <w:szCs w:val="24"/>
        </w:rPr>
        <w:t xml:space="preserve"> το θέμα που έχει να κάνει με τη νομοθετική εξουσιοδότηση που θεσπίζεται και προβλέπεται στη διάταξη του άρθρου 4 παράγραφος 2. Εκεί προβλέπεται ότι θα συνταχθεί από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κανονισμός εσωτερικής λειτουργίας, μετά από τη σύμφωνη γνώμη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δ</w:t>
      </w:r>
      <w:r>
        <w:rPr>
          <w:rFonts w:eastAsia="Times New Roman" w:cs="Times New Roman"/>
          <w:szCs w:val="24"/>
        </w:rPr>
        <w:t xml:space="preserve">ιευθυντή, πλην όμως τα θέματα για τα οποία προβλέπεται αυτή η νομοθετική εξουσιοδότηση παραβιάζουν τη διάταξη του άρθρου 43 παράγραφος 2 εδάφιο 2 του Συντάγματος, </w:t>
      </w:r>
      <w:r>
        <w:rPr>
          <w:rFonts w:eastAsia="Times New Roman" w:cs="Times New Roman"/>
          <w:szCs w:val="24"/>
        </w:rPr>
        <w:t xml:space="preserve">στο οποίο </w:t>
      </w:r>
      <w:r>
        <w:rPr>
          <w:rFonts w:eastAsia="Times New Roman" w:cs="Times New Roman"/>
          <w:szCs w:val="24"/>
        </w:rPr>
        <w:t>προβλέπεται η δυνατότητα να είναι φορείς κανονιστικής αρμοδιότητας εκτός απ</w:t>
      </w:r>
      <w:r>
        <w:rPr>
          <w:rFonts w:eastAsia="Times New Roman" w:cs="Times New Roman"/>
          <w:szCs w:val="24"/>
        </w:rPr>
        <w:t xml:space="preserve">ό τον Πρόεδρο της Δημοκρατίας και άλλα όργανα της διοικήσεως, αλλά αυτό θα γίνεται μόνο για </w:t>
      </w:r>
      <w:r>
        <w:rPr>
          <w:rFonts w:eastAsia="Times New Roman" w:cs="Times New Roman"/>
          <w:szCs w:val="24"/>
        </w:rPr>
        <w:lastRenderedPageBreak/>
        <w:t>θέματα που είναι λεπτομερειακά, ειδικότερα, έχουν τοπικό χαρακτήρα ή έχουν, επίσης, χαρακτήρα τεχνικού ζητήματος.</w:t>
      </w:r>
    </w:p>
    <w:p w14:paraId="796CE92A"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Εδώ, λοιπόν, όπως ορθά επισημαίνει η έκθεση του Επ</w:t>
      </w:r>
      <w:r>
        <w:rPr>
          <w:rFonts w:eastAsia="Times New Roman" w:cs="Times New Roman"/>
          <w:szCs w:val="24"/>
        </w:rPr>
        <w:t>ιστημονικού Συμβουλίου της Βουλής, υπάρχει θέμα με αυτή τη νομοθετική εξουσιοδότηση, γιατί, ενώ προβλέπεται στη διάταξη ότι τα θέματα που θα καθορίζονται στον κανονισμό εσωτερικής λειτουργίας θα είναι οι οργανικές θέσεις, η κατανομή των καθηκόντων, θα είνα</w:t>
      </w:r>
      <w:r>
        <w:rPr>
          <w:rFonts w:eastAsia="Times New Roman" w:cs="Times New Roman"/>
          <w:szCs w:val="24"/>
        </w:rPr>
        <w:t>ι η πειθαρχική διαδικασία, τα πειθαρχικά παραπτώματα και οι ποινές, πλην όμως αυτά δεν μπορεί να είναι αντικείμενο νομοθετικής, νόμιμης, έγκυρης, συνταγματικά σωστής νομοθετικής εξουσιοδότησης, γιατί στη συγκεκριμένη διάταξη δεν προβλέπεται η κύρια ουσιαστ</w:t>
      </w:r>
      <w:r>
        <w:rPr>
          <w:rFonts w:eastAsia="Times New Roman" w:cs="Times New Roman"/>
          <w:szCs w:val="24"/>
        </w:rPr>
        <w:t>ική ρύθμιση. Τουλάχιστον αυτό θα μπορούσε να καλυφθεί με την παραπομπή στον Δημοσιοϋπαλληλικό Κώδικα.</w:t>
      </w:r>
    </w:p>
    <w:p w14:paraId="796CE92B"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Το ότι δεν υπάρχει κα</w:t>
      </w:r>
      <w:r>
        <w:rPr>
          <w:rFonts w:eastAsia="Times New Roman" w:cs="Times New Roman"/>
          <w:szCs w:val="24"/>
        </w:rPr>
        <w:t>μ</w:t>
      </w:r>
      <w:r>
        <w:rPr>
          <w:rFonts w:eastAsia="Times New Roman" w:cs="Times New Roman"/>
          <w:szCs w:val="24"/>
        </w:rPr>
        <w:t>μία αναφορά στην κύρια ρύθμιση που αποτελεί είτε ο τρόπος με τον οποίο θα προβλέπονται τα συγκεκριμένα πειθαρχικά αδικήματα ή τουλάχ</w:t>
      </w:r>
      <w:r>
        <w:rPr>
          <w:rFonts w:eastAsia="Times New Roman" w:cs="Times New Roman"/>
          <w:szCs w:val="24"/>
        </w:rPr>
        <w:t xml:space="preserve">ιστον σε γενικές γραμμές η ρύθμιση που έχει επιλεγεί, φοβούμαι ότι θα δημιουργήσει προβλήματα σε εκείνους που πραγματικά κάποια στιγμή </w:t>
      </w:r>
      <w:r>
        <w:rPr>
          <w:rFonts w:eastAsia="Times New Roman" w:cs="Times New Roman"/>
          <w:szCs w:val="24"/>
        </w:rPr>
        <w:lastRenderedPageBreak/>
        <w:t>για λόγους δικών τους συμφερόντων θα θέλουν να προσβάλουν τη συγκεκριμένη ρύθμιση.</w:t>
      </w:r>
    </w:p>
    <w:p w14:paraId="796CE92C"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Ευχαριστώ πολύ.</w:t>
      </w:r>
    </w:p>
    <w:p w14:paraId="796CE92D" w14:textId="77777777" w:rsidR="00E9701A" w:rsidRDefault="003308C2">
      <w:pPr>
        <w:spacing w:line="600" w:lineRule="auto"/>
        <w:ind w:firstLine="720"/>
        <w:jc w:val="center"/>
        <w:rPr>
          <w:rFonts w:eastAsia="Times New Roman" w:cs="Times New Roman"/>
          <w:szCs w:val="24"/>
        </w:rPr>
      </w:pPr>
      <w:r w:rsidRPr="004C44BD">
        <w:rPr>
          <w:rFonts w:eastAsia="Times New Roman" w:cs="Times New Roman"/>
          <w:szCs w:val="24"/>
        </w:rPr>
        <w:t xml:space="preserve">(Χειροκροτήματα από </w:t>
      </w:r>
      <w:r w:rsidRPr="004C44BD">
        <w:rPr>
          <w:rFonts w:eastAsia="Times New Roman" w:cs="Times New Roman"/>
          <w:szCs w:val="24"/>
        </w:rPr>
        <w:t>την πτέρυγα της Νέας Δημοκρατίας)</w:t>
      </w:r>
    </w:p>
    <w:p w14:paraId="796CE92E" w14:textId="77777777" w:rsidR="00E9701A" w:rsidRDefault="003308C2">
      <w:pPr>
        <w:spacing w:line="600" w:lineRule="auto"/>
        <w:ind w:firstLine="720"/>
        <w:jc w:val="both"/>
        <w:rPr>
          <w:rFonts w:eastAsia="Times New Roman" w:cs="Times New Roman"/>
          <w:szCs w:val="24"/>
        </w:rPr>
      </w:pPr>
      <w:r w:rsidRPr="008238F0">
        <w:rPr>
          <w:rFonts w:eastAsia="Times New Roman" w:cs="Times New Roman"/>
          <w:b/>
          <w:szCs w:val="24"/>
        </w:rPr>
        <w:t xml:space="preserve">ΠΡΟΕΔΡΕΥΩΝ (Γεώργιος </w:t>
      </w:r>
      <w:proofErr w:type="spellStart"/>
      <w:r w:rsidRPr="008238F0">
        <w:rPr>
          <w:rFonts w:eastAsia="Times New Roman" w:cs="Times New Roman"/>
          <w:b/>
          <w:szCs w:val="24"/>
        </w:rPr>
        <w:t>Λαμπρούλης</w:t>
      </w:r>
      <w:proofErr w:type="spellEnd"/>
      <w:r w:rsidRPr="008238F0">
        <w:rPr>
          <w:rFonts w:eastAsia="Times New Roman" w:cs="Times New Roman"/>
          <w:b/>
          <w:szCs w:val="24"/>
        </w:rPr>
        <w:t>):</w:t>
      </w:r>
      <w:r>
        <w:rPr>
          <w:rFonts w:eastAsia="Times New Roman" w:cs="Times New Roman"/>
          <w:szCs w:val="24"/>
        </w:rPr>
        <w:t xml:space="preserve"> Κι εμείς ευχαριστούμε.</w:t>
      </w:r>
    </w:p>
    <w:p w14:paraId="796CE92F" w14:textId="77777777" w:rsidR="00E9701A" w:rsidRDefault="003308C2">
      <w:pPr>
        <w:spacing w:line="600" w:lineRule="auto"/>
        <w:ind w:firstLine="720"/>
        <w:jc w:val="both"/>
        <w:rPr>
          <w:rFonts w:eastAsia="Times New Roman" w:cs="Times New Roman"/>
          <w:szCs w:val="24"/>
        </w:rPr>
      </w:pPr>
      <w:r w:rsidRPr="0066772D">
        <w:rPr>
          <w:rFonts w:eastAsia="Times New Roman" w:cs="Times New Roman"/>
          <w:b/>
          <w:szCs w:val="24"/>
        </w:rPr>
        <w:t xml:space="preserve">ΜΥΡΣΙΝΗ ΖΟΡΜΠΑ (Υπουργός Πολιτισμού και Αθλητισμού): </w:t>
      </w:r>
      <w:r>
        <w:rPr>
          <w:rFonts w:eastAsia="Times New Roman" w:cs="Times New Roman"/>
          <w:szCs w:val="24"/>
        </w:rPr>
        <w:t>Κύριε Πρόεδρε, θα ήθελα να κάνω ένα μικρό σχόλιο σε αυτά που είπε ο κ. Τζαβάρας.</w:t>
      </w:r>
    </w:p>
    <w:p w14:paraId="796CE930" w14:textId="77777777" w:rsidR="00E9701A" w:rsidRDefault="003308C2">
      <w:pPr>
        <w:spacing w:line="600" w:lineRule="auto"/>
        <w:ind w:firstLine="720"/>
        <w:jc w:val="both"/>
        <w:rPr>
          <w:rFonts w:eastAsia="Times New Roman" w:cs="Times New Roman"/>
          <w:szCs w:val="24"/>
        </w:rPr>
      </w:pPr>
      <w:r w:rsidRPr="008238F0">
        <w:rPr>
          <w:rFonts w:eastAsia="Times New Roman" w:cs="Times New Roman"/>
          <w:b/>
          <w:szCs w:val="24"/>
        </w:rPr>
        <w:t xml:space="preserve">ΠΡΟΕΔΡΕΥΩΝ (Γεώργιος </w:t>
      </w:r>
      <w:proofErr w:type="spellStart"/>
      <w:r w:rsidRPr="008238F0">
        <w:rPr>
          <w:rFonts w:eastAsia="Times New Roman" w:cs="Times New Roman"/>
          <w:b/>
          <w:szCs w:val="24"/>
        </w:rPr>
        <w:t>Λαμπρούλης</w:t>
      </w:r>
      <w:proofErr w:type="spellEnd"/>
      <w:r w:rsidRPr="008238F0">
        <w:rPr>
          <w:rFonts w:eastAsia="Times New Roman" w:cs="Times New Roman"/>
          <w:b/>
          <w:szCs w:val="24"/>
        </w:rPr>
        <w:t>):</w:t>
      </w:r>
      <w:r>
        <w:rPr>
          <w:rFonts w:eastAsia="Times New Roman" w:cs="Times New Roman"/>
          <w:szCs w:val="24"/>
        </w:rPr>
        <w:t xml:space="preserve"> Επειδή έχετε δικαίωμα δευτερολογίας, μήπως θέλετε μαζεύοντας μία συνολικότερη εικόνα να παρέμβετε μετά ή θέλετε τώρα; Θεωρείτε ότι είναι κάτι…</w:t>
      </w:r>
    </w:p>
    <w:p w14:paraId="796CE931" w14:textId="77777777" w:rsidR="00E9701A" w:rsidRDefault="003308C2">
      <w:pPr>
        <w:spacing w:line="600" w:lineRule="auto"/>
        <w:ind w:firstLine="720"/>
        <w:jc w:val="both"/>
        <w:rPr>
          <w:rFonts w:eastAsia="Times New Roman" w:cs="Times New Roman"/>
          <w:szCs w:val="24"/>
        </w:rPr>
      </w:pPr>
      <w:r>
        <w:rPr>
          <w:rFonts w:eastAsia="Times New Roman" w:cs="Times New Roman"/>
          <w:b/>
          <w:szCs w:val="24"/>
        </w:rPr>
        <w:t xml:space="preserve">ΜΥΡΣΙΝΗ ΖΟΡΜΠΑ (Υπουργός Πολιτισμού και Αθλητισμού): </w:t>
      </w:r>
      <w:r>
        <w:rPr>
          <w:rFonts w:eastAsia="Times New Roman" w:cs="Times New Roman"/>
          <w:szCs w:val="24"/>
        </w:rPr>
        <w:t>Θα προτιμούσα τώρα, κύριε Πρόεδρε, αν είναι δυν</w:t>
      </w:r>
      <w:r>
        <w:rPr>
          <w:rFonts w:eastAsia="Times New Roman" w:cs="Times New Roman"/>
          <w:szCs w:val="24"/>
        </w:rPr>
        <w:t>ατόν.</w:t>
      </w:r>
    </w:p>
    <w:p w14:paraId="796CE932" w14:textId="77777777" w:rsidR="00E9701A" w:rsidRDefault="003308C2">
      <w:pPr>
        <w:spacing w:line="600" w:lineRule="auto"/>
        <w:ind w:firstLine="720"/>
        <w:jc w:val="both"/>
        <w:rPr>
          <w:rFonts w:eastAsia="Times New Roman" w:cs="Times New Roman"/>
          <w:color w:val="000000" w:themeColor="text1"/>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 ένα ή τα δύο λεπτά </w:t>
      </w:r>
      <w:r w:rsidRPr="00551B2F">
        <w:rPr>
          <w:rFonts w:eastAsia="Times New Roman" w:cs="Times New Roman"/>
          <w:color w:val="000000" w:themeColor="text1"/>
          <w:szCs w:val="24"/>
        </w:rPr>
        <w:t>επαρκούν;</w:t>
      </w:r>
    </w:p>
    <w:p w14:paraId="796CE933" w14:textId="77777777" w:rsidR="00E9701A" w:rsidRDefault="003308C2">
      <w:pPr>
        <w:spacing w:line="600" w:lineRule="auto"/>
        <w:ind w:firstLine="720"/>
        <w:jc w:val="both"/>
        <w:rPr>
          <w:rFonts w:eastAsia="Times New Roman" w:cs="Times New Roman"/>
          <w:color w:val="000000" w:themeColor="text1"/>
          <w:szCs w:val="24"/>
        </w:rPr>
      </w:pPr>
      <w:r w:rsidRPr="00551B2F">
        <w:rPr>
          <w:rFonts w:eastAsia="Times New Roman" w:cs="Times New Roman"/>
          <w:b/>
          <w:color w:val="000000" w:themeColor="text1"/>
          <w:szCs w:val="24"/>
        </w:rPr>
        <w:t xml:space="preserve">ΜΥΡΣΙΝΗ ΖΟΡΜΠΑ (Υπουργός Πολιτισμού και Αθλητισμού): </w:t>
      </w:r>
      <w:r w:rsidRPr="00551B2F">
        <w:rPr>
          <w:rFonts w:eastAsia="Times New Roman" w:cs="Times New Roman"/>
          <w:color w:val="000000" w:themeColor="text1"/>
          <w:szCs w:val="24"/>
        </w:rPr>
        <w:t>Ναι, κύριε Πρόεδρε. Θα ήθελα ένα ή δύο λεπτά.</w:t>
      </w:r>
    </w:p>
    <w:p w14:paraId="796CE934" w14:textId="77777777" w:rsidR="00E9701A" w:rsidRDefault="003308C2">
      <w:pPr>
        <w:spacing w:line="600" w:lineRule="auto"/>
        <w:ind w:firstLine="720"/>
        <w:jc w:val="both"/>
        <w:rPr>
          <w:rFonts w:eastAsia="Times New Roman" w:cs="Times New Roman"/>
          <w:color w:val="000000" w:themeColor="text1"/>
          <w:szCs w:val="24"/>
        </w:rPr>
      </w:pPr>
      <w:r w:rsidRPr="00551B2F">
        <w:rPr>
          <w:rFonts w:eastAsia="Times New Roman" w:cs="Times New Roman"/>
          <w:b/>
          <w:color w:val="000000" w:themeColor="text1"/>
          <w:szCs w:val="24"/>
        </w:rPr>
        <w:t xml:space="preserve">ΠΡΟΕΔΡΕΥΩΝ (Γεώργιος </w:t>
      </w:r>
      <w:proofErr w:type="spellStart"/>
      <w:r w:rsidRPr="00551B2F">
        <w:rPr>
          <w:rFonts w:eastAsia="Times New Roman" w:cs="Times New Roman"/>
          <w:b/>
          <w:color w:val="000000" w:themeColor="text1"/>
          <w:szCs w:val="24"/>
        </w:rPr>
        <w:t>Λαμπρούλης</w:t>
      </w:r>
      <w:proofErr w:type="spellEnd"/>
      <w:r w:rsidRPr="00551B2F">
        <w:rPr>
          <w:rFonts w:eastAsia="Times New Roman" w:cs="Times New Roman"/>
          <w:b/>
          <w:color w:val="000000" w:themeColor="text1"/>
          <w:szCs w:val="24"/>
        </w:rPr>
        <w:t>):</w:t>
      </w:r>
      <w:r w:rsidRPr="00551B2F">
        <w:rPr>
          <w:rFonts w:eastAsia="Times New Roman" w:cs="Times New Roman"/>
          <w:color w:val="000000" w:themeColor="text1"/>
          <w:szCs w:val="24"/>
        </w:rPr>
        <w:t xml:space="preserve"> Εντάξει, λοιπόν, προχωρήστε. Έχετε τον λόγο.</w:t>
      </w:r>
    </w:p>
    <w:p w14:paraId="796CE935" w14:textId="77777777" w:rsidR="00E9701A" w:rsidRDefault="003308C2">
      <w:pPr>
        <w:spacing w:line="600" w:lineRule="auto"/>
        <w:ind w:firstLine="720"/>
        <w:jc w:val="both"/>
        <w:rPr>
          <w:rFonts w:eastAsia="Times New Roman" w:cs="Times New Roman"/>
          <w:szCs w:val="24"/>
        </w:rPr>
      </w:pPr>
      <w:r w:rsidRPr="00551B2F">
        <w:rPr>
          <w:rFonts w:eastAsia="Times New Roman" w:cs="Times New Roman"/>
          <w:b/>
          <w:color w:val="000000" w:themeColor="text1"/>
          <w:szCs w:val="24"/>
        </w:rPr>
        <w:t>ΜΥΡΣΙΝ</w:t>
      </w:r>
      <w:r w:rsidRPr="00551B2F">
        <w:rPr>
          <w:rFonts w:eastAsia="Times New Roman" w:cs="Times New Roman"/>
          <w:b/>
          <w:color w:val="000000" w:themeColor="text1"/>
          <w:szCs w:val="24"/>
        </w:rPr>
        <w:t xml:space="preserve">Η ΖΟΡΜΠΑ (Υπουργός Πολιτισμού και Αθλητισμού): </w:t>
      </w:r>
      <w:r w:rsidRPr="00551B2F">
        <w:rPr>
          <w:rFonts w:eastAsia="Times New Roman" w:cs="Times New Roman"/>
          <w:color w:val="000000" w:themeColor="text1"/>
          <w:szCs w:val="24"/>
        </w:rPr>
        <w:t xml:space="preserve">Κύριε </w:t>
      </w:r>
      <w:r>
        <w:rPr>
          <w:rFonts w:eastAsia="Times New Roman" w:cs="Times New Roman"/>
          <w:szCs w:val="24"/>
        </w:rPr>
        <w:t>Τζαβάρα, ευχαριστώ πολύ για την τοποθέτησή σας. Όντως θα συμφωνήσω μαζί σας ότι έχουμε πολύ δρόμο μπροστά μας και χαίρομαι που βλέπετε αυτόν τον δρόμο και το δείξατε κι εδώ. Πιστεύω, βέβαια, ότι πρόκειτα</w:t>
      </w:r>
      <w:r>
        <w:rPr>
          <w:rFonts w:eastAsia="Times New Roman" w:cs="Times New Roman"/>
          <w:szCs w:val="24"/>
        </w:rPr>
        <w:t xml:space="preserve">ι για μία ξεχωριστή θεσμική μορφή και αυτό είναι προφανές, καθώς δεν την είχαμε μέχρι τώρα. </w:t>
      </w:r>
    </w:p>
    <w:p w14:paraId="796CE936"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Όσο και να θέλουμε, λοιπόν, όλα τα μουσεία να συνεργαστούν, αυτή τη στιγμή δίνουμε εξετάσεις μ</w:t>
      </w:r>
      <w:r>
        <w:rPr>
          <w:rFonts w:eastAsia="Times New Roman" w:cs="Times New Roman"/>
          <w:szCs w:val="24"/>
        </w:rPr>
        <w:t>ε</w:t>
      </w:r>
      <w:r>
        <w:rPr>
          <w:rFonts w:eastAsia="Times New Roman" w:cs="Times New Roman"/>
          <w:szCs w:val="24"/>
        </w:rPr>
        <w:t xml:space="preserve"> αυτό το νομοσχέδιο και νομίζω ότι ο χρόνος που έχει παρέλθει μας δε</w:t>
      </w:r>
      <w:r>
        <w:rPr>
          <w:rFonts w:eastAsia="Times New Roman" w:cs="Times New Roman"/>
          <w:szCs w:val="24"/>
        </w:rPr>
        <w:t>ίχνει πόσο κοπιαστικό και πόσο δύσκολο</w:t>
      </w:r>
      <w:r w:rsidRPr="003C41FA">
        <w:rPr>
          <w:rFonts w:eastAsia="Times New Roman" w:cs="Times New Roman"/>
          <w:szCs w:val="24"/>
        </w:rPr>
        <w:t xml:space="preserve"> </w:t>
      </w:r>
      <w:r>
        <w:rPr>
          <w:rFonts w:eastAsia="Times New Roman" w:cs="Times New Roman"/>
          <w:szCs w:val="24"/>
        </w:rPr>
        <w:t xml:space="preserve">είναι. Μακάρι να φτάσουμε κάποια </w:t>
      </w:r>
      <w:r>
        <w:rPr>
          <w:rFonts w:eastAsia="Times New Roman" w:cs="Times New Roman"/>
          <w:szCs w:val="24"/>
        </w:rPr>
        <w:lastRenderedPageBreak/>
        <w:t>στιγμή να έχουμε δίκτυα μουσείων, να έχουμε πολύ καλύτερες μορφές.</w:t>
      </w:r>
    </w:p>
    <w:p w14:paraId="796CE937"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Όμως, θα ήθελα να παρατηρήσω κάτι. Αν ο κοινός παρονομαστής των φορέων μάς έδωσε αυτό το αποτέλεσμα, τι θα έπρεπε να </w:t>
      </w:r>
      <w:r>
        <w:rPr>
          <w:rFonts w:eastAsia="Times New Roman" w:cs="Times New Roman"/>
          <w:szCs w:val="24"/>
        </w:rPr>
        <w:t>κάνουμε; Θα έπρεπε να περιφρονήσουμε την Κοινωνία Πολιτών και να χρησιμοποιήσουμε έναν κρατικό αυταρχικό τρόπο, για να επιβάλουμε τη δική μας λύση; Νομίζω ότι αυτό είναι κάτι που δεν θα το ήθελε κανείς. Επομένως σ’ αυτή</w:t>
      </w:r>
      <w:r>
        <w:rPr>
          <w:rFonts w:eastAsia="Times New Roman" w:cs="Times New Roman"/>
          <w:szCs w:val="24"/>
        </w:rPr>
        <w:t xml:space="preserve"> </w:t>
      </w:r>
      <w:r>
        <w:rPr>
          <w:rFonts w:eastAsia="Times New Roman" w:cs="Times New Roman"/>
          <w:szCs w:val="24"/>
        </w:rPr>
        <w:t>την περίπτωση ας συμφωνήσουμε ότι εί</w:t>
      </w:r>
      <w:r>
        <w:rPr>
          <w:rFonts w:eastAsia="Times New Roman" w:cs="Times New Roman"/>
          <w:szCs w:val="24"/>
        </w:rPr>
        <w:t>ναι το καλύτερο δυνατό που θα μπορούσε να γίνει και ότι μας ανοίγει τον δρόμο για μία καλύτερη παρέμβαση στους δημόσιους πολιτιστικούς οργανισμούς.</w:t>
      </w:r>
    </w:p>
    <w:p w14:paraId="796CE938"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Ευχαριστώ πολύ.</w:t>
      </w:r>
    </w:p>
    <w:p w14:paraId="796CE939" w14:textId="77777777" w:rsidR="00E9701A" w:rsidRDefault="003308C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την κυρία Υπουργό.</w:t>
      </w:r>
    </w:p>
    <w:p w14:paraId="796CE93A"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Ορίστε, κύριε Εμμανουηλίδη</w:t>
      </w:r>
      <w:r>
        <w:rPr>
          <w:rFonts w:eastAsia="Times New Roman" w:cs="Times New Roman"/>
          <w:szCs w:val="24"/>
        </w:rPr>
        <w:t>, έχετε τον λόγο.</w:t>
      </w:r>
    </w:p>
    <w:p w14:paraId="796CE93B" w14:textId="77777777" w:rsidR="00E9701A" w:rsidRDefault="003308C2">
      <w:pPr>
        <w:spacing w:line="600" w:lineRule="auto"/>
        <w:ind w:firstLine="720"/>
        <w:jc w:val="both"/>
        <w:rPr>
          <w:rFonts w:eastAsia="Times New Roman" w:cs="Times New Roman"/>
          <w:szCs w:val="24"/>
        </w:rPr>
      </w:pPr>
      <w:r w:rsidRPr="00A51AA9">
        <w:rPr>
          <w:rFonts w:eastAsia="Times New Roman" w:cs="Times New Roman"/>
          <w:b/>
          <w:szCs w:val="24"/>
        </w:rPr>
        <w:t>ΔΗΜΗΤΡΙΟΣ ΕΜΜΑΝΟΥΗΛΙΔΗΣ:</w:t>
      </w:r>
      <w:r>
        <w:rPr>
          <w:rFonts w:eastAsia="Times New Roman" w:cs="Times New Roman"/>
          <w:szCs w:val="24"/>
        </w:rPr>
        <w:t xml:space="preserve"> Ευχαριστώ, κύριε Πρόεδρε.</w:t>
      </w:r>
    </w:p>
    <w:p w14:paraId="796CE93C"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 λόγος σήμερα γίνεται για τη Θεσσαλονίκη που είθισται το τελευταίο δεκαήμερο του Οκτώβρη να έχει την τιμητική της. </w:t>
      </w:r>
    </w:p>
    <w:p w14:paraId="796CE93D"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την αναφορά θα ξεκινήσω με το «Θεσσαλονίκη, Μέρες του 1969 μ.Χ.» του Μανώλη Αναγνωστάκη. Σαν να μην πέρασε μια μέρα από το ’69 μέχρι το 2015. Η Θεσσαλονίκη αρκέστηκε σε όλο αυτό το διάστημα στον κατ’ </w:t>
      </w:r>
      <w:proofErr w:type="spellStart"/>
      <w:r>
        <w:rPr>
          <w:rFonts w:eastAsia="Times New Roman" w:cs="Times New Roman"/>
          <w:szCs w:val="24"/>
        </w:rPr>
        <w:t>ευφημισμόν</w:t>
      </w:r>
      <w:proofErr w:type="spellEnd"/>
      <w:r>
        <w:rPr>
          <w:rFonts w:eastAsia="Times New Roman" w:cs="Times New Roman"/>
          <w:szCs w:val="24"/>
        </w:rPr>
        <w:t xml:space="preserve"> ρόλο της </w:t>
      </w:r>
      <w:r>
        <w:rPr>
          <w:rFonts w:eastAsia="Times New Roman" w:cs="Times New Roman"/>
          <w:szCs w:val="24"/>
        </w:rPr>
        <w:t>σ</w:t>
      </w:r>
      <w:r>
        <w:rPr>
          <w:rFonts w:eastAsia="Times New Roman" w:cs="Times New Roman"/>
          <w:szCs w:val="24"/>
        </w:rPr>
        <w:t>υμπρωτεύουσας, στην ουσία όμως «</w:t>
      </w:r>
      <w:r>
        <w:rPr>
          <w:rFonts w:eastAsia="Times New Roman" w:cs="Times New Roman"/>
          <w:szCs w:val="24"/>
        </w:rPr>
        <w:t>δ</w:t>
      </w:r>
      <w:r>
        <w:rPr>
          <w:rFonts w:eastAsia="Times New Roman" w:cs="Times New Roman"/>
          <w:szCs w:val="24"/>
        </w:rPr>
        <w:t>ε</w:t>
      </w:r>
      <w:r>
        <w:rPr>
          <w:rFonts w:eastAsia="Times New Roman" w:cs="Times New Roman"/>
          <w:szCs w:val="24"/>
        </w:rPr>
        <w:t xml:space="preserve">υτερεύουσας». Ξέρετε ότι το «δεύτερος» είναι οδυνηρό, καθόσον υπάρχει πάντα ο πρώτος. Είναι ωστόσο και ανακουφιστικό, καθώς όλοι οι άλλοι ακολουθούν. </w:t>
      </w:r>
    </w:p>
    <w:p w14:paraId="796CE93E"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ε </w:t>
      </w:r>
      <w:r>
        <w:rPr>
          <w:rFonts w:eastAsia="Times New Roman" w:cs="Times New Roman"/>
          <w:szCs w:val="24"/>
        </w:rPr>
        <w:t xml:space="preserve">αυτή την πραγματικότητα η Θεσσαλονίκη εξοικειώθηκε σε όλη την ιστορική διαδρομή της και ενόσω δινόταν </w:t>
      </w:r>
      <w:r>
        <w:rPr>
          <w:rFonts w:eastAsia="Times New Roman" w:cs="Times New Roman"/>
          <w:szCs w:val="24"/>
        </w:rPr>
        <w:t>η δυνατότητα να διαδραματίσει ηγεμονικό ρόλο στα Βαλκάνια και στην ευρωπαϊκή ενδοχώρα, περιοριζόταν στο να μεμψιμοιρεί και να αρκείται στο να αναπτύσσεται ανατολικά και δυτικά, συμπιέζοντας γεωγραφικούς, οικονομικούς, κοινωνικούς και πολιτιστικούς χώρους τ</w:t>
      </w:r>
      <w:r>
        <w:rPr>
          <w:rFonts w:eastAsia="Times New Roman" w:cs="Times New Roman"/>
          <w:szCs w:val="24"/>
        </w:rPr>
        <w:t xml:space="preserve">ης </w:t>
      </w:r>
      <w:r>
        <w:rPr>
          <w:rFonts w:eastAsia="Times New Roman" w:cs="Times New Roman"/>
          <w:szCs w:val="24"/>
        </w:rPr>
        <w:t>ε</w:t>
      </w:r>
      <w:r>
        <w:rPr>
          <w:rFonts w:eastAsia="Times New Roman" w:cs="Times New Roman"/>
          <w:szCs w:val="24"/>
        </w:rPr>
        <w:t xml:space="preserve">πικράτειάς μας. </w:t>
      </w:r>
    </w:p>
    <w:p w14:paraId="796CE93F"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αναπότρεπτα το συνδέουν με το θέμα της </w:t>
      </w:r>
      <w:r>
        <w:rPr>
          <w:rFonts w:eastAsia="Times New Roman" w:cs="Times New Roman"/>
          <w:szCs w:val="24"/>
        </w:rPr>
        <w:t>Σ</w:t>
      </w:r>
      <w:r>
        <w:rPr>
          <w:rFonts w:eastAsia="Times New Roman" w:cs="Times New Roman"/>
          <w:szCs w:val="24"/>
        </w:rPr>
        <w:t>υμφωνίας των Πρεσπών, διότι αυτόν τον ηγεμονικό ρόλο στα Βαλκάνια εξασφαλίζει η συμφωνία και αφήνει θετικό αποτύπωμα ως ιστορική κατάθεση.</w:t>
      </w:r>
    </w:p>
    <w:p w14:paraId="796CE940"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προφανώς δεν έχουμε π</w:t>
      </w:r>
      <w:r>
        <w:rPr>
          <w:rFonts w:eastAsia="Times New Roman" w:cs="Times New Roman"/>
          <w:szCs w:val="24"/>
        </w:rPr>
        <w:t>άθει αυτοκτονικό ιδεασμό, ώστε να ενσπείρουμε τον διχασμό στον κόσμο της Μακεδονίας και της Ελλάδας. Είμαστε κόμμα και ξέρετε πολύ καλά ότι τα κόμματα λειτουργούν με στόχευση πολυσυλλεκτική. Όταν, λοιπόν, πήραμε αυτή την απόφαση, καθοδηγηθήκαμε με έναν και</w:t>
      </w:r>
      <w:r>
        <w:rPr>
          <w:rFonts w:eastAsia="Times New Roman" w:cs="Times New Roman"/>
          <w:szCs w:val="24"/>
        </w:rPr>
        <w:t xml:space="preserve"> μόνο γνώμονα</w:t>
      </w:r>
      <w:r>
        <w:rPr>
          <w:rFonts w:eastAsia="Times New Roman" w:cs="Times New Roman"/>
          <w:szCs w:val="24"/>
        </w:rPr>
        <w:t>:</w:t>
      </w:r>
      <w:r>
        <w:rPr>
          <w:rFonts w:eastAsia="Times New Roman" w:cs="Times New Roman"/>
          <w:szCs w:val="24"/>
        </w:rPr>
        <w:t xml:space="preserve"> την ανάληψη της ιστορικής ευθύνης με απόλυτη συναίσθηση του χρέους προς τις επερχόμενες γενιές. </w:t>
      </w:r>
    </w:p>
    <w:p w14:paraId="796CE941"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Κλείνω αυτή την παρένθεση.</w:t>
      </w:r>
    </w:p>
    <w:p w14:paraId="796CE942" w14:textId="77777777" w:rsidR="00E9701A" w:rsidRDefault="003308C2">
      <w:pPr>
        <w:spacing w:line="600" w:lineRule="auto"/>
        <w:ind w:firstLine="720"/>
        <w:jc w:val="both"/>
        <w:rPr>
          <w:rFonts w:eastAsia="Times New Roman"/>
          <w:szCs w:val="24"/>
        </w:rPr>
      </w:pPr>
      <w:r>
        <w:rPr>
          <w:rFonts w:eastAsia="Times New Roman"/>
          <w:szCs w:val="24"/>
        </w:rPr>
        <w:t>Εισαγωγικά, σε σχέση με το συζητούμενο νομοσχέδιο</w:t>
      </w:r>
      <w:r>
        <w:rPr>
          <w:rFonts w:eastAsia="Times New Roman"/>
          <w:szCs w:val="24"/>
        </w:rPr>
        <w:t>,</w:t>
      </w:r>
      <w:r>
        <w:rPr>
          <w:rFonts w:eastAsia="Times New Roman"/>
          <w:szCs w:val="24"/>
        </w:rPr>
        <w:t xml:space="preserve"> θα ήθελα να επισημάνω την απίστευτης ελαφρότητας καταγγελία της Αν</w:t>
      </w:r>
      <w:r>
        <w:rPr>
          <w:rFonts w:eastAsia="Times New Roman"/>
          <w:szCs w:val="24"/>
        </w:rPr>
        <w:t xml:space="preserve">τιπολίτευσης που συμπυκνώνεται στη λέξη «αργήσατε». Αργήσατε, μας λέτε, να καταθέσετε το εν λόγω σχέδιο νόμου. Τα σαράντα και πλέον χρόνια μεταπολιτευτικής απραξίας και στα </w:t>
      </w:r>
      <w:r>
        <w:rPr>
          <w:rFonts w:eastAsia="Times New Roman"/>
          <w:szCs w:val="24"/>
        </w:rPr>
        <w:lastRenderedPageBreak/>
        <w:t>πολιτιστικά</w:t>
      </w:r>
      <w:r>
        <w:rPr>
          <w:rFonts w:eastAsia="Times New Roman"/>
          <w:szCs w:val="24"/>
        </w:rPr>
        <w:t>,</w:t>
      </w:r>
      <w:r>
        <w:rPr>
          <w:rFonts w:eastAsia="Times New Roman"/>
          <w:szCs w:val="24"/>
        </w:rPr>
        <w:t xml:space="preserve"> τα εξισώνετε με τα τέσσερα χρόνια της διακυβέρνησής μας. Ένα μηδενικό </w:t>
      </w:r>
      <w:r>
        <w:rPr>
          <w:rFonts w:eastAsia="Times New Roman"/>
          <w:szCs w:val="24"/>
        </w:rPr>
        <w:t xml:space="preserve">λείπει. Είναι αυτό το μηδενικό των σαράντα χρόνων διακυβέρνησης από τα κόμματα της Νέας Δημοκρατίας και του ΠΑΣΟΚ που ήθελαν τη Θεσσαλονίκη να είναι πάντα δευτερεύουσα: Το ανέκδοτο -γιατί περί ανεκδότου πρόκειται- του </w:t>
      </w:r>
      <w:r>
        <w:rPr>
          <w:rFonts w:eastAsia="Times New Roman"/>
          <w:szCs w:val="24"/>
        </w:rPr>
        <w:t>μ</w:t>
      </w:r>
      <w:r>
        <w:rPr>
          <w:rFonts w:eastAsia="Times New Roman"/>
          <w:szCs w:val="24"/>
        </w:rPr>
        <w:t>ετρό της Θεσσαλονίκης, το μεγάλο πάρτ</w:t>
      </w:r>
      <w:r>
        <w:rPr>
          <w:rFonts w:eastAsia="Times New Roman"/>
          <w:szCs w:val="24"/>
        </w:rPr>
        <w:t>ι διασπάθισης του δημόσιου χρήματος σχετικά με το αλήστου μνήμης φιάσκο της Θεσσαλονίκης ως Πολιτιστική</w:t>
      </w:r>
      <w:r>
        <w:rPr>
          <w:rFonts w:eastAsia="Times New Roman"/>
          <w:szCs w:val="24"/>
        </w:rPr>
        <w:t>ς</w:t>
      </w:r>
      <w:r>
        <w:rPr>
          <w:rFonts w:eastAsia="Times New Roman"/>
          <w:szCs w:val="24"/>
        </w:rPr>
        <w:t xml:space="preserve"> Πρωτεύουσα</w:t>
      </w:r>
      <w:r>
        <w:rPr>
          <w:rFonts w:eastAsia="Times New Roman"/>
          <w:szCs w:val="24"/>
        </w:rPr>
        <w:t>ς</w:t>
      </w:r>
      <w:r>
        <w:rPr>
          <w:rFonts w:eastAsia="Times New Roman"/>
          <w:szCs w:val="24"/>
        </w:rPr>
        <w:t xml:space="preserve"> της Ευρώπης, ο κατάλογος των χαμένων ευκαιριών το</w:t>
      </w:r>
      <w:r>
        <w:rPr>
          <w:rFonts w:eastAsia="Times New Roman"/>
          <w:szCs w:val="24"/>
        </w:rPr>
        <w:t>ύ</w:t>
      </w:r>
      <w:r>
        <w:rPr>
          <w:rFonts w:eastAsia="Times New Roman"/>
          <w:szCs w:val="24"/>
        </w:rPr>
        <w:t xml:space="preserve"> να καταστεί η Θεσσαλονίκη μητρόπολη του πολιτισμού στα Βαλκάνια είναι ανοικτός.</w:t>
      </w:r>
    </w:p>
    <w:p w14:paraId="796CE943" w14:textId="77777777" w:rsidR="00E9701A" w:rsidRDefault="003308C2">
      <w:pPr>
        <w:spacing w:line="600" w:lineRule="auto"/>
        <w:ind w:firstLine="720"/>
        <w:jc w:val="both"/>
        <w:rPr>
          <w:rFonts w:eastAsia="Times New Roman"/>
          <w:szCs w:val="24"/>
        </w:rPr>
      </w:pPr>
      <w:r>
        <w:rPr>
          <w:rFonts w:eastAsia="Times New Roman"/>
          <w:szCs w:val="24"/>
        </w:rPr>
        <w:t>Κυρίες κ</w:t>
      </w:r>
      <w:r>
        <w:rPr>
          <w:rFonts w:eastAsia="Times New Roman"/>
          <w:szCs w:val="24"/>
        </w:rPr>
        <w:t xml:space="preserve">αι κύριοι συνάδελφοι, έρχομαι στο προς ψήφιση νομοσχέδιο. Στην αντίστοιχη </w:t>
      </w:r>
      <w:r>
        <w:rPr>
          <w:rFonts w:eastAsia="Times New Roman"/>
          <w:szCs w:val="24"/>
        </w:rPr>
        <w:t>ε</w:t>
      </w:r>
      <w:r>
        <w:rPr>
          <w:rFonts w:eastAsia="Times New Roman"/>
          <w:szCs w:val="24"/>
        </w:rPr>
        <w:t xml:space="preserve">πιτροπή μας, το σχέδιο νόμου συζητήθηκε εξαντλητικά με ιδιαίτερα εποικοδομητική διάθεση σε τέσσερις συνεδριάσεις. Εκτιμώ ότι στην Ολομέλεια έρχεται ένα πλήρες κείμενο, η ψήφιση του </w:t>
      </w:r>
      <w:r>
        <w:rPr>
          <w:rFonts w:eastAsia="Times New Roman"/>
          <w:szCs w:val="24"/>
        </w:rPr>
        <w:t xml:space="preserve">οποίου θα αποτελέσει σταθμό στα πολιτιστικά δρώμενα της </w:t>
      </w:r>
      <w:r>
        <w:rPr>
          <w:rFonts w:eastAsia="Times New Roman"/>
          <w:szCs w:val="24"/>
        </w:rPr>
        <w:t>β</w:t>
      </w:r>
      <w:r>
        <w:rPr>
          <w:rFonts w:eastAsia="Times New Roman"/>
          <w:szCs w:val="24"/>
        </w:rPr>
        <w:t xml:space="preserve">ορείου Ελλάδας, με απήχηση και </w:t>
      </w:r>
      <w:proofErr w:type="spellStart"/>
      <w:r>
        <w:rPr>
          <w:rFonts w:eastAsia="Times New Roman"/>
          <w:szCs w:val="24"/>
        </w:rPr>
        <w:t>εξακτίνωση</w:t>
      </w:r>
      <w:proofErr w:type="spellEnd"/>
      <w:r>
        <w:rPr>
          <w:rFonts w:eastAsia="Times New Roman"/>
          <w:szCs w:val="24"/>
        </w:rPr>
        <w:t xml:space="preserve"> όχι μόνο στη Θεσσαλονίκη.</w:t>
      </w:r>
    </w:p>
    <w:p w14:paraId="796CE944" w14:textId="77777777" w:rsidR="00E9701A" w:rsidRDefault="003308C2">
      <w:pPr>
        <w:spacing w:line="600" w:lineRule="auto"/>
        <w:ind w:firstLine="720"/>
        <w:jc w:val="both"/>
        <w:rPr>
          <w:rFonts w:eastAsia="Times New Roman"/>
          <w:szCs w:val="24"/>
        </w:rPr>
      </w:pPr>
      <w:r>
        <w:rPr>
          <w:rFonts w:eastAsia="Times New Roman"/>
          <w:szCs w:val="24"/>
        </w:rPr>
        <w:lastRenderedPageBreak/>
        <w:t>Σε ό,τι αφορά τις διατάξεις του σχεδίου νόμου, τα σημαντικότερα ζητήματα που τέθηκαν κατά τη διάρκεια των συνεδριάσεων, απαντήθηκαν</w:t>
      </w:r>
      <w:r>
        <w:rPr>
          <w:rFonts w:eastAsia="Times New Roman"/>
          <w:szCs w:val="24"/>
        </w:rPr>
        <w:t xml:space="preserve"> επαρκώς, πιστεύω, από την αρμόδια Υπουργό, η οποία επέφερε αλλαγές και τροποποιήσεις όπου αυτό κρίθηκε αναγκαίο. Τα σημαντικότερα ζητήματα που αναδείχθηκαν κατά τη διαδικασία των συνεδριάσεων της </w:t>
      </w:r>
      <w:r>
        <w:rPr>
          <w:rFonts w:eastAsia="Times New Roman"/>
          <w:szCs w:val="24"/>
        </w:rPr>
        <w:t>ε</w:t>
      </w:r>
      <w:r>
        <w:rPr>
          <w:rFonts w:eastAsia="Times New Roman"/>
          <w:szCs w:val="24"/>
        </w:rPr>
        <w:t xml:space="preserve">πιτροπής ήταν η έκταση, η σύνθεση και οι αρμοδιότητες του </w:t>
      </w:r>
      <w:r>
        <w:rPr>
          <w:rFonts w:eastAsia="Times New Roman"/>
          <w:szCs w:val="24"/>
        </w:rPr>
        <w:t xml:space="preserve">διοικητικού συμβουλίου, η βιωσιμότητα του νέου </w:t>
      </w:r>
      <w:r>
        <w:rPr>
          <w:rFonts w:eastAsia="Times New Roman"/>
          <w:szCs w:val="24"/>
        </w:rPr>
        <w:t>ο</w:t>
      </w:r>
      <w:r>
        <w:rPr>
          <w:rFonts w:eastAsia="Times New Roman"/>
          <w:szCs w:val="24"/>
        </w:rPr>
        <w:t xml:space="preserve">ργανισμού σε σχέση και με τους πόρους του, τα κριτήρια και οι διαδικασίες επιλογής των οργάνων διοίκησης, ο αλγόριθμος κατανομής μέρους των εσόδων του </w:t>
      </w:r>
      <w:r>
        <w:rPr>
          <w:rFonts w:eastAsia="Times New Roman"/>
          <w:szCs w:val="24"/>
        </w:rPr>
        <w:t>ο</w:t>
      </w:r>
      <w:r>
        <w:rPr>
          <w:rFonts w:eastAsia="Times New Roman"/>
          <w:szCs w:val="24"/>
        </w:rPr>
        <w:t>ργανισμού στις επιμέρους επιχειρησιακές του μονάδες, η λ</w:t>
      </w:r>
      <w:r>
        <w:rPr>
          <w:rFonts w:eastAsia="Times New Roman"/>
          <w:szCs w:val="24"/>
        </w:rPr>
        <w:t xml:space="preserve">ειτουργικότητα της διοικητικής δομής και οι διαδικασίες λήψης αποφάσεων, το θέμα της </w:t>
      </w:r>
      <w:r>
        <w:rPr>
          <w:rFonts w:eastAsia="Times New Roman"/>
          <w:szCs w:val="24"/>
        </w:rPr>
        <w:t>«</w:t>
      </w:r>
      <w:r>
        <w:rPr>
          <w:rFonts w:eastAsia="Times New Roman"/>
          <w:szCs w:val="24"/>
        </w:rPr>
        <w:t>ΥΦΑΝΕΤ</w:t>
      </w:r>
      <w:r>
        <w:rPr>
          <w:rFonts w:eastAsia="Times New Roman"/>
          <w:szCs w:val="24"/>
        </w:rPr>
        <w:t>»</w:t>
      </w:r>
      <w:r>
        <w:rPr>
          <w:rFonts w:eastAsia="Times New Roman"/>
          <w:szCs w:val="24"/>
        </w:rPr>
        <w:t xml:space="preserve"> και</w:t>
      </w:r>
      <w:r>
        <w:rPr>
          <w:rFonts w:eastAsia="Times New Roman"/>
          <w:szCs w:val="24"/>
        </w:rPr>
        <w:t>,</w:t>
      </w:r>
      <w:r>
        <w:rPr>
          <w:rFonts w:eastAsia="Times New Roman"/>
          <w:szCs w:val="24"/>
        </w:rPr>
        <w:t xml:space="preserve"> τέλος</w:t>
      </w:r>
      <w:r>
        <w:rPr>
          <w:rFonts w:eastAsia="Times New Roman"/>
          <w:szCs w:val="24"/>
        </w:rPr>
        <w:t>,</w:t>
      </w:r>
      <w:r>
        <w:rPr>
          <w:rFonts w:eastAsia="Times New Roman"/>
          <w:szCs w:val="24"/>
        </w:rPr>
        <w:t xml:space="preserve"> η κριτική της καθυστέρησης. Στο τελευταίο θέμα, την κριτική καθυστέρησης, ήδη αναφέρθηκα.</w:t>
      </w:r>
    </w:p>
    <w:p w14:paraId="796CE945" w14:textId="77777777" w:rsidR="00E9701A" w:rsidRDefault="003308C2">
      <w:pPr>
        <w:spacing w:line="600" w:lineRule="auto"/>
        <w:ind w:firstLine="720"/>
        <w:jc w:val="both"/>
        <w:rPr>
          <w:rFonts w:eastAsia="Times New Roman"/>
          <w:szCs w:val="24"/>
        </w:rPr>
      </w:pPr>
      <w:r>
        <w:rPr>
          <w:rFonts w:eastAsia="Times New Roman"/>
          <w:szCs w:val="24"/>
        </w:rPr>
        <w:t xml:space="preserve">Η συνένωση που προωθεί σήμερα το Υπουργείο Πολιτισμού σέβεται απόλυτα την ιστορία του κάθε φορέα, τον χαρακτήρα του και τις ιδιαιτερότητές του. Ας μην ξεχνούμε ότι μιλούμε για ανεκτίμητες συλλογές με προεξέχουσα τη Συλλογή Κωστάκη, </w:t>
      </w:r>
      <w:r>
        <w:rPr>
          <w:rFonts w:eastAsia="Times New Roman"/>
          <w:szCs w:val="24"/>
        </w:rPr>
        <w:lastRenderedPageBreak/>
        <w:t>η οποία θα αποτελέσει το</w:t>
      </w:r>
      <w:r>
        <w:rPr>
          <w:rFonts w:eastAsia="Times New Roman"/>
          <w:szCs w:val="24"/>
        </w:rPr>
        <w:t xml:space="preserve"> κόσμημα του νέου φορέα, πλαισιωμένη φυσικά από τις άλλες σημαντικότατες συλλογές σύγχρονης τέχνης</w:t>
      </w:r>
      <w:r>
        <w:rPr>
          <w:rFonts w:eastAsia="Times New Roman"/>
          <w:szCs w:val="24"/>
        </w:rPr>
        <w:t>,</w:t>
      </w:r>
      <w:r>
        <w:rPr>
          <w:rFonts w:eastAsia="Times New Roman"/>
          <w:szCs w:val="24"/>
        </w:rPr>
        <w:t xml:space="preserve"> τόσο του Μακεδονικού όσο και του Κρατικού Μουσείου και του Ιδρύματος «</w:t>
      </w:r>
      <w:proofErr w:type="spellStart"/>
      <w:r>
        <w:rPr>
          <w:rFonts w:eastAsia="Times New Roman"/>
          <w:szCs w:val="24"/>
        </w:rPr>
        <w:t>Άλεξ</w:t>
      </w:r>
      <w:proofErr w:type="spellEnd"/>
      <w:r>
        <w:rPr>
          <w:rFonts w:eastAsia="Times New Roman"/>
          <w:szCs w:val="24"/>
        </w:rPr>
        <w:t xml:space="preserve"> Μυλωνά».</w:t>
      </w:r>
    </w:p>
    <w:p w14:paraId="796CE946" w14:textId="77777777" w:rsidR="00E9701A" w:rsidRDefault="003308C2">
      <w:pPr>
        <w:spacing w:line="600" w:lineRule="auto"/>
        <w:ind w:firstLine="720"/>
        <w:jc w:val="both"/>
        <w:rPr>
          <w:rFonts w:eastAsia="Times New Roman"/>
          <w:szCs w:val="24"/>
        </w:rPr>
      </w:pPr>
      <w:r>
        <w:rPr>
          <w:rFonts w:eastAsia="Times New Roman"/>
          <w:szCs w:val="24"/>
        </w:rPr>
        <w:t xml:space="preserve">Κυρίες και κύριοι συνάδελφοι, θα πρότεινα στα </w:t>
      </w:r>
      <w:r>
        <w:rPr>
          <w:rFonts w:eastAsia="Times New Roman"/>
          <w:szCs w:val="24"/>
        </w:rPr>
        <w:t>μ</w:t>
      </w:r>
      <w:r>
        <w:rPr>
          <w:rFonts w:eastAsia="Times New Roman"/>
          <w:szCs w:val="24"/>
        </w:rPr>
        <w:t>ουσεία και στους χώρους τ</w:t>
      </w:r>
      <w:r>
        <w:rPr>
          <w:rFonts w:eastAsia="Times New Roman"/>
          <w:szCs w:val="24"/>
        </w:rPr>
        <w:t xml:space="preserve">ου πολιτισμού η Ελλάδα να οξυγονώνεται. Αυτή την πραγματικότητα, αυτό το ζητούμενο καλύπτει εν προκειμένω το προς ψήφιση νομοσχέδιο. Μέσα από τη </w:t>
      </w:r>
      <w:proofErr w:type="spellStart"/>
      <w:r>
        <w:rPr>
          <w:rFonts w:eastAsia="Times New Roman"/>
          <w:szCs w:val="24"/>
        </w:rPr>
        <w:t>συλλειτουργία</w:t>
      </w:r>
      <w:proofErr w:type="spellEnd"/>
      <w:r>
        <w:rPr>
          <w:rFonts w:eastAsia="Times New Roman"/>
          <w:szCs w:val="24"/>
        </w:rPr>
        <w:t xml:space="preserve"> εξαιρετικών πολιτιστικών κυττάρων δίνεται η δυνατότητα ώστε η Θεσσαλονίκη να αποκτήσει έναν πολιτ</w:t>
      </w:r>
      <w:r>
        <w:rPr>
          <w:rFonts w:eastAsia="Times New Roman"/>
          <w:szCs w:val="24"/>
        </w:rPr>
        <w:t>ιστικό πνεύμονα, ο οποίος τελικά θα βρίσκεται στη διάθεση όχι μόνο του μακεδονικού χώρου αλλά στη διάθεση όλου του ελλαδικού χώρου και πέραν αυτού. Και αυτό διότι εμβληματικά η Συλλογή Κωστάκη είναι μια παγκόσμια κατάθεση στη νεωτεριστική έκφραση των εικασ</w:t>
      </w:r>
      <w:r>
        <w:rPr>
          <w:rFonts w:eastAsia="Times New Roman"/>
          <w:szCs w:val="24"/>
        </w:rPr>
        <w:t>τικών της ρωσικής πρωτοπορίας της πάλαι ποτέ Σοβιετικής Ένωσης, σημερινής Ρωσίας.</w:t>
      </w:r>
    </w:p>
    <w:p w14:paraId="796CE947" w14:textId="77777777" w:rsidR="00E9701A" w:rsidRDefault="003308C2">
      <w:pPr>
        <w:spacing w:line="600" w:lineRule="auto"/>
        <w:ind w:firstLine="720"/>
        <w:jc w:val="both"/>
        <w:rPr>
          <w:rFonts w:eastAsia="Times New Roman"/>
          <w:szCs w:val="24"/>
        </w:rPr>
      </w:pPr>
      <w:r>
        <w:rPr>
          <w:rFonts w:eastAsia="Times New Roman"/>
          <w:szCs w:val="24"/>
        </w:rPr>
        <w:t xml:space="preserve">Κυρίες και κύριοι συνάδελφοι, κλείνοντας θα ήθελα να επισημάνω πως δεν αντέχουν τα </w:t>
      </w:r>
      <w:proofErr w:type="spellStart"/>
      <w:r>
        <w:rPr>
          <w:rFonts w:eastAsia="Times New Roman"/>
          <w:szCs w:val="24"/>
        </w:rPr>
        <w:t>μισόλογα</w:t>
      </w:r>
      <w:proofErr w:type="spellEnd"/>
      <w:r>
        <w:rPr>
          <w:rFonts w:eastAsia="Times New Roman"/>
          <w:szCs w:val="24"/>
        </w:rPr>
        <w:t xml:space="preserve"> και οι μεμψίμοιρες ε</w:t>
      </w:r>
      <w:r>
        <w:rPr>
          <w:rFonts w:eastAsia="Times New Roman"/>
          <w:szCs w:val="24"/>
        </w:rPr>
        <w:lastRenderedPageBreak/>
        <w:t>πισημάνσεις που κατατέθηκαν από τους συναδέλφους της Αντιπολίτ</w:t>
      </w:r>
      <w:r>
        <w:rPr>
          <w:rFonts w:eastAsia="Times New Roman"/>
          <w:szCs w:val="24"/>
        </w:rPr>
        <w:t>ευσης, δεν αντέχουν τελικά στη σοβαρότητα του συγκεκριμένου νομοθετικού εγχειρήματος, αλλά και των στιγμών.</w:t>
      </w:r>
    </w:p>
    <w:p w14:paraId="796CE948" w14:textId="77777777" w:rsidR="00E9701A" w:rsidRDefault="003308C2">
      <w:pPr>
        <w:spacing w:line="600" w:lineRule="auto"/>
        <w:ind w:firstLine="720"/>
        <w:jc w:val="both"/>
        <w:rPr>
          <w:rFonts w:eastAsia="Times New Roman"/>
          <w:szCs w:val="24"/>
        </w:rPr>
      </w:pPr>
      <w:r>
        <w:rPr>
          <w:rFonts w:eastAsia="Times New Roman"/>
          <w:szCs w:val="24"/>
        </w:rPr>
        <w:t>Ευχαριστώ.</w:t>
      </w:r>
    </w:p>
    <w:p w14:paraId="796CE949" w14:textId="77777777" w:rsidR="00E9701A" w:rsidRDefault="003308C2">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96CE94A" w14:textId="77777777" w:rsidR="00E9701A" w:rsidRDefault="003308C2">
      <w:pPr>
        <w:autoSpaceDE w:val="0"/>
        <w:autoSpaceDN w:val="0"/>
        <w:adjustRightInd w:val="0"/>
        <w:spacing w:line="600" w:lineRule="auto"/>
        <w:ind w:firstLine="720"/>
        <w:jc w:val="both"/>
        <w:rPr>
          <w:rFonts w:eastAsia="Times New Roman" w:cs="Times New Roman"/>
          <w:szCs w:val="24"/>
        </w:rPr>
      </w:pPr>
      <w:r w:rsidRPr="006B4CE2">
        <w:rPr>
          <w:rFonts w:eastAsia="Times New Roman" w:cs="Times New Roman"/>
          <w:b/>
          <w:szCs w:val="24"/>
        </w:rPr>
        <w:t xml:space="preserve">ΠΡΟΕΔΡΕΥΩΝ (Γεώργιος </w:t>
      </w:r>
      <w:proofErr w:type="spellStart"/>
      <w:r w:rsidRPr="006B4CE2">
        <w:rPr>
          <w:rFonts w:eastAsia="Times New Roman" w:cs="Times New Roman"/>
          <w:b/>
          <w:szCs w:val="24"/>
        </w:rPr>
        <w:t>Λαμπρούλης</w:t>
      </w:r>
      <w:proofErr w:type="spellEnd"/>
      <w:r w:rsidRPr="006B4CE2">
        <w:rPr>
          <w:rFonts w:eastAsia="Times New Roman" w:cs="Times New Roman"/>
          <w:b/>
          <w:szCs w:val="24"/>
        </w:rPr>
        <w:t>):</w:t>
      </w:r>
      <w:r>
        <w:rPr>
          <w:rFonts w:eastAsia="Times New Roman" w:cs="Times New Roman"/>
          <w:szCs w:val="24"/>
        </w:rPr>
        <w:t xml:space="preserve"> Τον λόγο έχει ο κ. Τριανταφυλλίδης από τον ΣΥΡΙΖΑ.</w:t>
      </w:r>
    </w:p>
    <w:p w14:paraId="796CE94B" w14:textId="77777777" w:rsidR="00E9701A" w:rsidRDefault="003308C2">
      <w:pPr>
        <w:autoSpaceDE w:val="0"/>
        <w:autoSpaceDN w:val="0"/>
        <w:adjustRightInd w:val="0"/>
        <w:spacing w:line="600" w:lineRule="auto"/>
        <w:ind w:firstLine="720"/>
        <w:jc w:val="both"/>
        <w:rPr>
          <w:rFonts w:eastAsia="Times New Roman" w:cs="Times New Roman"/>
          <w:szCs w:val="24"/>
        </w:rPr>
      </w:pPr>
      <w:r w:rsidRPr="00486B23">
        <w:rPr>
          <w:rFonts w:eastAsia="Times New Roman" w:cs="Times New Roman"/>
          <w:b/>
          <w:szCs w:val="24"/>
        </w:rPr>
        <w:t>ΑΛΕΞΑΝΔΡΟΣ ΤΡΙΑΝΤΑΦΥΛΛΙΔΗΣ:</w:t>
      </w:r>
      <w:r>
        <w:rPr>
          <w:rFonts w:eastAsia="Times New Roman" w:cs="Times New Roman"/>
          <w:szCs w:val="24"/>
        </w:rPr>
        <w:t xml:space="preserve"> Σας ευχαριστώ, κύριε Πρόεδρε.</w:t>
      </w:r>
    </w:p>
    <w:p w14:paraId="796CE94C"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δύο ακόμη ψηφίδες -και είμαστε αρκετά ικανοποιημένοι, δεν θα πω χαρούμενοι, για την πόλη μας, τη Θεσσαλονίκη μας, για την πρωτεύουσα της Μακεδονίας- παίρ</w:t>
      </w:r>
      <w:r>
        <w:rPr>
          <w:rFonts w:eastAsia="Times New Roman" w:cs="Times New Roman"/>
          <w:szCs w:val="24"/>
        </w:rPr>
        <w:t xml:space="preserve">νουν τη θέση τους στο μωσαϊκό της νέας Θεσσαλονίκης. Είναι όλα πολιτισμός, κατά την ταινία </w:t>
      </w:r>
      <w:r>
        <w:rPr>
          <w:rFonts w:eastAsia="Times New Roman" w:cs="Times New Roman"/>
          <w:szCs w:val="24"/>
        </w:rPr>
        <w:t xml:space="preserve">«Όλα </w:t>
      </w:r>
      <w:r>
        <w:rPr>
          <w:rFonts w:eastAsia="Times New Roman" w:cs="Times New Roman"/>
          <w:szCs w:val="24"/>
        </w:rPr>
        <w:t>είναι δρόμος</w:t>
      </w:r>
      <w:r>
        <w:rPr>
          <w:rFonts w:eastAsia="Times New Roman" w:cs="Times New Roman"/>
          <w:szCs w:val="24"/>
        </w:rPr>
        <w:t>»</w:t>
      </w:r>
      <w:r>
        <w:rPr>
          <w:rFonts w:eastAsia="Times New Roman" w:cs="Times New Roman"/>
          <w:szCs w:val="24"/>
        </w:rPr>
        <w:t xml:space="preserve">, για μια πόλη άξια να τη ζούμε. </w:t>
      </w:r>
    </w:p>
    <w:p w14:paraId="796CE94D"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επειδή δεν μας δίνεται συχνά η δυνατότητα από το Βήμα της Βουλής, και όχι από κάποιο </w:t>
      </w:r>
      <w:proofErr w:type="spellStart"/>
      <w:r>
        <w:rPr>
          <w:rFonts w:eastAsia="Times New Roman" w:cs="Times New Roman"/>
          <w:szCs w:val="24"/>
        </w:rPr>
        <w:t>τηλεπαράθυρο</w:t>
      </w:r>
      <w:proofErr w:type="spellEnd"/>
      <w:r>
        <w:rPr>
          <w:rFonts w:eastAsia="Times New Roman" w:cs="Times New Roman"/>
          <w:szCs w:val="24"/>
        </w:rPr>
        <w:t xml:space="preserve">, να μιλάμε </w:t>
      </w:r>
      <w:r>
        <w:rPr>
          <w:rFonts w:eastAsia="Times New Roman" w:cs="Times New Roman"/>
          <w:szCs w:val="24"/>
        </w:rPr>
        <w:lastRenderedPageBreak/>
        <w:t>για την πόλη που αγαπάμε, να πούμε ότι αυτή η νέα Θεσσαλονίκη με συγκεκριμένες πλέον παρεμβάσεις κόβει δρόμο, κερδίζει χρόνο, βρίσκεται μπροστά και κοινός παρονομαστής είναι πάντα ο πολιτισμός.</w:t>
      </w:r>
    </w:p>
    <w:p w14:paraId="796CE94E"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πολιτισμός, γιατί το σταματημένο μέχρι το 2015 μετρό Θεσ</w:t>
      </w:r>
      <w:r>
        <w:rPr>
          <w:rFonts w:eastAsia="Times New Roman" w:cs="Times New Roman"/>
          <w:szCs w:val="24"/>
        </w:rPr>
        <w:t xml:space="preserve">σαλονίκης εδώ και δύο χρόνια τρέχει </w:t>
      </w:r>
      <w:r w:rsidRPr="0054621C">
        <w:rPr>
          <w:rFonts w:eastAsia="Times New Roman" w:cs="Times New Roman"/>
          <w:szCs w:val="24"/>
        </w:rPr>
        <w:t>ιλιγγιωδώς</w:t>
      </w:r>
      <w:r>
        <w:rPr>
          <w:rFonts w:eastAsia="Times New Roman" w:cs="Times New Roman"/>
          <w:szCs w:val="24"/>
        </w:rPr>
        <w:t>,</w:t>
      </w:r>
      <w:r w:rsidRPr="0054621C">
        <w:rPr>
          <w:rFonts w:eastAsia="Times New Roman" w:cs="Times New Roman"/>
          <w:szCs w:val="24"/>
        </w:rPr>
        <w:t xml:space="preserve"> </w:t>
      </w:r>
      <w:r>
        <w:rPr>
          <w:rFonts w:eastAsia="Times New Roman" w:cs="Times New Roman"/>
          <w:szCs w:val="24"/>
        </w:rPr>
        <w:t xml:space="preserve">τόσο στην κεντρική γραμμή όσο και στις επεκτάσεις του προς Καλαμαριά και </w:t>
      </w:r>
      <w:r>
        <w:rPr>
          <w:rFonts w:eastAsia="Times New Roman" w:cs="Times New Roman"/>
          <w:szCs w:val="24"/>
        </w:rPr>
        <w:t>δ</w:t>
      </w:r>
      <w:r>
        <w:rPr>
          <w:rFonts w:eastAsia="Times New Roman" w:cs="Times New Roman"/>
          <w:szCs w:val="24"/>
        </w:rPr>
        <w:t xml:space="preserve">υτική Θεσσαλονίκη, με ορατό χρόνο ολοκλήρωσης και απόδοσης στους Θεσσαλονικείς το 2019. Δεν τους κάνουμε χάρη, το χρωστάμε στην πόλη, </w:t>
      </w:r>
      <w:r>
        <w:rPr>
          <w:rFonts w:eastAsia="Times New Roman" w:cs="Times New Roman"/>
          <w:szCs w:val="24"/>
        </w:rPr>
        <w:t>για μια ευρωπαϊκή πόλη του ενάμισ</w:t>
      </w:r>
      <w:r>
        <w:rPr>
          <w:rFonts w:eastAsia="Times New Roman" w:cs="Times New Roman"/>
          <w:szCs w:val="24"/>
        </w:rPr>
        <w:t>ι</w:t>
      </w:r>
      <w:r>
        <w:rPr>
          <w:rFonts w:eastAsia="Times New Roman" w:cs="Times New Roman"/>
          <w:szCs w:val="24"/>
        </w:rPr>
        <w:t xml:space="preserve"> εκατομμυρίου που δεν έχει μετρό.</w:t>
      </w:r>
    </w:p>
    <w:p w14:paraId="796CE94F"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εξυγιαντική τομή «Νέα Σελίδα» στον ΟΑΣΘ μετά από </w:t>
      </w:r>
      <w:r>
        <w:rPr>
          <w:rFonts w:eastAsia="Times New Roman" w:cs="Times New Roman"/>
          <w:szCs w:val="24"/>
        </w:rPr>
        <w:t>εξήντα</w:t>
      </w:r>
      <w:r>
        <w:rPr>
          <w:rFonts w:eastAsia="Times New Roman" w:cs="Times New Roman"/>
          <w:szCs w:val="24"/>
        </w:rPr>
        <w:t xml:space="preserve"> χρόνια φέρνει νοικοκυρεμένη και χρηστή διοίκηση, λιγότερη ταλαιπωρία για τους πολίτες στις στάσεις, που πρέπει όμως και αυτή η ταλ</w:t>
      </w:r>
      <w:r>
        <w:rPr>
          <w:rFonts w:eastAsia="Times New Roman" w:cs="Times New Roman"/>
          <w:szCs w:val="24"/>
        </w:rPr>
        <w:t xml:space="preserve">αιπωρία να εξαλειφθεί με τον πολλαπλασιασμό των δρομολογίων και την πρόσληψη οδηγών. </w:t>
      </w:r>
    </w:p>
    <w:p w14:paraId="796CE950"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Οι πρώτες νέες τοπικές μονάδες υγείας, πολιτισμός, λειτουργούν ήδη στη </w:t>
      </w:r>
      <w:r>
        <w:rPr>
          <w:rFonts w:eastAsia="Times New Roman" w:cs="Times New Roman"/>
          <w:szCs w:val="24"/>
        </w:rPr>
        <w:t>δ</w:t>
      </w:r>
      <w:r>
        <w:rPr>
          <w:rFonts w:eastAsia="Times New Roman" w:cs="Times New Roman"/>
          <w:szCs w:val="24"/>
        </w:rPr>
        <w:t>υτική Θεσσαλονίκη και τα μεγάλα νοσοκομεία ενισχύονται με νέους γιατρούς και νοσηλευτές, ενώ άνοιξ</w:t>
      </w:r>
      <w:r>
        <w:rPr>
          <w:rFonts w:eastAsia="Times New Roman" w:cs="Times New Roman"/>
          <w:szCs w:val="24"/>
        </w:rPr>
        <w:t xml:space="preserve">ε και το Νοσοκομείο Λοιμωδών Νόσων. Αυτοί έκλειναν, εμείς ανοίγουμε νοσοκομεία, σχολεία, φορείς, οργανισμούς. </w:t>
      </w:r>
    </w:p>
    <w:p w14:paraId="796CE951"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πρώην στρατόπεδα του Παύλου Μελά και του </w:t>
      </w:r>
      <w:proofErr w:type="spellStart"/>
      <w:r>
        <w:rPr>
          <w:rFonts w:eastAsia="Times New Roman" w:cs="Times New Roman"/>
          <w:szCs w:val="24"/>
        </w:rPr>
        <w:t>Κόδρα</w:t>
      </w:r>
      <w:proofErr w:type="spellEnd"/>
      <w:r>
        <w:rPr>
          <w:rFonts w:eastAsia="Times New Roman" w:cs="Times New Roman"/>
          <w:szCs w:val="24"/>
        </w:rPr>
        <w:t xml:space="preserve"> αποδόθηκαν στην κοινωνία, για να αποτελέσουν χώρους αναψυχής, πολιτισμού και ψυχαγωγίας. Για τη</w:t>
      </w:r>
      <w:r>
        <w:rPr>
          <w:rFonts w:eastAsia="Times New Roman" w:cs="Times New Roman"/>
          <w:szCs w:val="24"/>
        </w:rPr>
        <w:t xml:space="preserve">ν καθημερινότητα των πολιτών στη </w:t>
      </w:r>
      <w:r>
        <w:rPr>
          <w:rFonts w:eastAsia="Times New Roman" w:cs="Times New Roman"/>
          <w:szCs w:val="24"/>
        </w:rPr>
        <w:t>δ</w:t>
      </w:r>
      <w:r>
        <w:rPr>
          <w:rFonts w:eastAsia="Times New Roman" w:cs="Times New Roman"/>
          <w:szCs w:val="24"/>
        </w:rPr>
        <w:t xml:space="preserve">υτική Θεσσαλονίκη και την Καλαμαριά, εκεί όπου θα γίνει το Μουσείο Ποντιακού Ελληνισμού και το Μουσείο της Εθνικής Αντίστασης, για να συμπυκνώσει και να δώσει τα ιστορικά βήματα, να αποτυπωθούν σε αυτούς τους χώρους. </w:t>
      </w:r>
    </w:p>
    <w:p w14:paraId="796CE952"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Συγκροτείται με τη συμμετοχή όλων των φορέων ο Οργανισμός Προστασίας του Θερμαϊκού Κόλπου, επιταχύνονται τα έργα στο </w:t>
      </w:r>
      <w:r>
        <w:rPr>
          <w:rFonts w:eastAsia="Times New Roman" w:cs="Times New Roman"/>
          <w:szCs w:val="24"/>
        </w:rPr>
        <w:t>α</w:t>
      </w:r>
      <w:r>
        <w:rPr>
          <w:rFonts w:eastAsia="Times New Roman" w:cs="Times New Roman"/>
          <w:szCs w:val="24"/>
        </w:rPr>
        <w:t>εροδρόμιο «</w:t>
      </w:r>
      <w:r>
        <w:rPr>
          <w:rFonts w:eastAsia="Times New Roman" w:cs="Times New Roman"/>
          <w:szCs w:val="24"/>
        </w:rPr>
        <w:t>ΜΑΚΕΔΟΝΙΑ</w:t>
      </w:r>
      <w:r>
        <w:rPr>
          <w:rFonts w:eastAsia="Times New Roman" w:cs="Times New Roman"/>
          <w:szCs w:val="24"/>
        </w:rPr>
        <w:t>», όχι για ένα παρακμιακό επαρχιακό αεροδρόμιο, αλλά ήδη με τη θεμελίωση πρόσφατα και των εγκαταστάσεων και των εξυπηρ</w:t>
      </w:r>
      <w:r>
        <w:rPr>
          <w:rFonts w:eastAsia="Times New Roman" w:cs="Times New Roman"/>
          <w:szCs w:val="24"/>
        </w:rPr>
        <w:t xml:space="preserve">ετήσεων εδάφους, με </w:t>
      </w:r>
      <w:r>
        <w:rPr>
          <w:rFonts w:eastAsia="Times New Roman" w:cs="Times New Roman"/>
          <w:szCs w:val="24"/>
        </w:rPr>
        <w:lastRenderedPageBreak/>
        <w:t xml:space="preserve">τους αεροδιαδρόμους που θα μπορούν να υποδεχθούν πολύ μεγάλα αεροπλάνα, δίνεται η δυνατότητα να ενισχυθεί ο τουρισμός και ταυτόχρονα και ο πολιτισμός. </w:t>
      </w:r>
    </w:p>
    <w:p w14:paraId="796CE953" w14:textId="77777777" w:rsidR="00E9701A" w:rsidRDefault="003308C2">
      <w:pPr>
        <w:autoSpaceDE w:val="0"/>
        <w:autoSpaceDN w:val="0"/>
        <w:adjustRightInd w:val="0"/>
        <w:spacing w:line="600" w:lineRule="auto"/>
        <w:ind w:firstLine="720"/>
        <w:jc w:val="both"/>
        <w:rPr>
          <w:rFonts w:eastAsia="Times New Roman" w:cs="Times New Roman"/>
          <w:szCs w:val="24"/>
        </w:rPr>
      </w:pPr>
      <w:proofErr w:type="spellStart"/>
      <w:r>
        <w:rPr>
          <w:rFonts w:eastAsia="Times New Roman" w:cs="Times New Roman"/>
          <w:szCs w:val="24"/>
        </w:rPr>
        <w:t>Επανεκκινήσαμε</w:t>
      </w:r>
      <w:proofErr w:type="spellEnd"/>
      <w:r>
        <w:rPr>
          <w:rFonts w:eastAsia="Times New Roman" w:cs="Times New Roman"/>
          <w:szCs w:val="24"/>
        </w:rPr>
        <w:t xml:space="preserve"> τον Οργανισμό Λιμένος Θεσσαλονίκης, κορυφαίο έλλειμμα δεκαετιών. Το α</w:t>
      </w:r>
      <w:r>
        <w:rPr>
          <w:rFonts w:eastAsia="Times New Roman" w:cs="Times New Roman"/>
          <w:szCs w:val="24"/>
        </w:rPr>
        <w:t xml:space="preserve">κούγαμε, το ακούγαμε, το ακούγαμε! Το Παιδιατρικό Νοσοκομείο Θεσσαλονίκης και ευχαριστούμε πολύ το </w:t>
      </w:r>
      <w:r>
        <w:rPr>
          <w:rFonts w:eastAsia="Times New Roman" w:cs="Times New Roman"/>
          <w:szCs w:val="24"/>
        </w:rPr>
        <w:t>Ί</w:t>
      </w:r>
      <w:r>
        <w:rPr>
          <w:rFonts w:eastAsia="Times New Roman" w:cs="Times New Roman"/>
          <w:szCs w:val="24"/>
        </w:rPr>
        <w:t xml:space="preserve">δρυμα «Σταύρος Νιάρχος», γιατί με τη σύμπραξη δημόσιου και ιδιωτικού τομέα ένα </w:t>
      </w:r>
      <w:proofErr w:type="spellStart"/>
      <w:r>
        <w:rPr>
          <w:rFonts w:eastAsia="Times New Roman" w:cs="Times New Roman"/>
          <w:szCs w:val="24"/>
        </w:rPr>
        <w:t>υπερδεκαετούς</w:t>
      </w:r>
      <w:proofErr w:type="spellEnd"/>
      <w:r>
        <w:rPr>
          <w:rFonts w:eastAsia="Times New Roman" w:cs="Times New Roman"/>
          <w:szCs w:val="24"/>
        </w:rPr>
        <w:t xml:space="preserve"> διάρκειας αίτημα γίνεται πράξη. </w:t>
      </w:r>
    </w:p>
    <w:p w14:paraId="796CE954"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έρχομαι στο Μουσείο του Ολ</w:t>
      </w:r>
      <w:r>
        <w:rPr>
          <w:rFonts w:eastAsia="Times New Roman" w:cs="Times New Roman"/>
          <w:szCs w:val="24"/>
        </w:rPr>
        <w:t xml:space="preserve">οκαυτώματος για την εβραϊκή μας κοινότητα. Θεμελιώνεται η ανάδειξη της ιστορικής μνήμης της εβραϊκής κοινότητας της Θεσσαλονίκης και του πολυπολιτισμικού χαρακτήρα της πόλης. Αναδείχθηκε για να αποτελεί σημείο, </w:t>
      </w:r>
      <w:proofErr w:type="spellStart"/>
      <w:r>
        <w:rPr>
          <w:rFonts w:eastAsia="Times New Roman" w:cs="Times New Roman"/>
          <w:szCs w:val="24"/>
        </w:rPr>
        <w:t>τοπόσημο</w:t>
      </w:r>
      <w:proofErr w:type="spellEnd"/>
      <w:r>
        <w:rPr>
          <w:rFonts w:eastAsia="Times New Roman" w:cs="Times New Roman"/>
          <w:szCs w:val="24"/>
        </w:rPr>
        <w:t xml:space="preserve"> παγκόσμιο, για τον απανταχού εβραϊσμ</w:t>
      </w:r>
      <w:r>
        <w:rPr>
          <w:rFonts w:eastAsia="Times New Roman" w:cs="Times New Roman"/>
          <w:szCs w:val="24"/>
        </w:rPr>
        <w:t xml:space="preserve">ό που θα μπορεί να βλέπουν στη Θεσσαλονίκη το σημείο ανταμώματος, για να ξαναθυμόμαστε και να λέμε «ποτέ πια στον φασισμό, τον ναζισμό, την ακροδεξιά, τη μισαλλοδοξία, τον ρατσισμό». </w:t>
      </w:r>
    </w:p>
    <w:p w14:paraId="796CE955"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Η ανάπλαση της </w:t>
      </w:r>
      <w:r>
        <w:rPr>
          <w:rFonts w:eastAsia="Times New Roman" w:cs="Times New Roman"/>
          <w:szCs w:val="24"/>
          <w:lang w:val="en-US"/>
        </w:rPr>
        <w:t>HELEXPO</w:t>
      </w:r>
      <w:r>
        <w:rPr>
          <w:rFonts w:eastAsia="Times New Roman" w:cs="Times New Roman"/>
          <w:szCs w:val="24"/>
        </w:rPr>
        <w:t xml:space="preserve">-ΔΕΘ, η ανάδειξη και αυτό που μπορεί να </w:t>
      </w:r>
      <w:proofErr w:type="spellStart"/>
      <w:r>
        <w:rPr>
          <w:rFonts w:eastAsia="Times New Roman" w:cs="Times New Roman"/>
          <w:szCs w:val="24"/>
        </w:rPr>
        <w:t>συγκεράζει</w:t>
      </w:r>
      <w:proofErr w:type="spellEnd"/>
      <w:r>
        <w:rPr>
          <w:rFonts w:eastAsia="Times New Roman" w:cs="Times New Roman"/>
          <w:szCs w:val="24"/>
        </w:rPr>
        <w:t xml:space="preserve"> τη λειτουργικότητα της πόλης, το μετρό με τους δύο σταθμούς Αγ</w:t>
      </w:r>
      <w:r>
        <w:rPr>
          <w:rFonts w:eastAsia="Times New Roman" w:cs="Times New Roman"/>
          <w:szCs w:val="24"/>
        </w:rPr>
        <w:t>ίας</w:t>
      </w:r>
      <w:r>
        <w:rPr>
          <w:rFonts w:eastAsia="Times New Roman" w:cs="Times New Roman"/>
          <w:szCs w:val="24"/>
        </w:rPr>
        <w:t xml:space="preserve"> Σοφίας και Βενιζέλου, που θα είναι στα έγκατα της Θεσσαλονίκης, η Ρωμαϊκή Αγορά, η επισκέψιμη Ρωμαϊκή Αγορά</w:t>
      </w:r>
      <w:r>
        <w:rPr>
          <w:rFonts w:eastAsia="Times New Roman" w:cs="Times New Roman"/>
          <w:szCs w:val="24"/>
        </w:rPr>
        <w:t>,</w:t>
      </w:r>
      <w:r>
        <w:rPr>
          <w:rFonts w:eastAsia="Times New Roman" w:cs="Times New Roman"/>
          <w:szCs w:val="24"/>
        </w:rPr>
        <w:t xml:space="preserve"> εκεί όπου συναντιέται η Βενιζέλου με την Εγνατία, τουριστικοί αρχαιολογικοί χώρο</w:t>
      </w:r>
      <w:r>
        <w:rPr>
          <w:rFonts w:eastAsia="Times New Roman" w:cs="Times New Roman"/>
          <w:szCs w:val="24"/>
        </w:rPr>
        <w:t xml:space="preserve">ι που θα αναδεικνύουν τη διαχρονική Θεσσαλονίκη της αρχαίας ρωμαϊκής και νεότερης εποχής. Και είναι εκεί κοντά στη Ρωμαϊκή Αγορά, εκεί όπου ο Γάλλος </w:t>
      </w:r>
      <w:proofErr w:type="spellStart"/>
      <w:r>
        <w:rPr>
          <w:rFonts w:eastAsia="Times New Roman" w:cs="Times New Roman"/>
          <w:szCs w:val="24"/>
        </w:rPr>
        <w:t>Μιλέρ</w:t>
      </w:r>
      <w:proofErr w:type="spellEnd"/>
      <w:r>
        <w:rPr>
          <w:rFonts w:eastAsia="Times New Roman" w:cs="Times New Roman"/>
          <w:szCs w:val="24"/>
        </w:rPr>
        <w:t xml:space="preserve">, το 1863 ξήλωσε τις δικές μας μούσες και τις πήγε στο μουσείο του Λούβρου και τις πέταξε στα υπόγεια </w:t>
      </w:r>
      <w:r>
        <w:rPr>
          <w:rFonts w:eastAsia="Times New Roman" w:cs="Times New Roman"/>
          <w:szCs w:val="24"/>
        </w:rPr>
        <w:t xml:space="preserve">και αναδείχθηκαν πριν από μερικούς μήνες, αυτές τις </w:t>
      </w:r>
      <w:r>
        <w:rPr>
          <w:rFonts w:eastAsia="Times New Roman" w:cs="Times New Roman"/>
          <w:szCs w:val="24"/>
        </w:rPr>
        <w:t>«</w:t>
      </w:r>
      <w:proofErr w:type="spellStart"/>
      <w:r w:rsidRPr="00486B23">
        <w:rPr>
          <w:rFonts w:eastAsia="Times New Roman" w:cs="Times New Roman"/>
          <w:szCs w:val="24"/>
        </w:rPr>
        <w:t>I</w:t>
      </w:r>
      <w:r w:rsidRPr="00486B23">
        <w:rPr>
          <w:rFonts w:eastAsia="Times New Roman" w:cs="Times New Roman"/>
          <w:szCs w:val="24"/>
        </w:rPr>
        <w:t>ncantadas</w:t>
      </w:r>
      <w:proofErr w:type="spellEnd"/>
      <w:r>
        <w:rPr>
          <w:rFonts w:eastAsia="Times New Roman" w:cs="Times New Roman"/>
          <w:szCs w:val="24"/>
        </w:rPr>
        <w:t>»</w:t>
      </w:r>
      <w:r>
        <w:rPr>
          <w:rFonts w:eastAsia="Times New Roman" w:cs="Times New Roman"/>
          <w:szCs w:val="24"/>
        </w:rPr>
        <w:t>, όπως λέμε, αγαπητή κυρία Υπουργέ.</w:t>
      </w:r>
    </w:p>
    <w:p w14:paraId="796CE956" w14:textId="77777777" w:rsidR="00E9701A" w:rsidRDefault="003308C2">
      <w:pPr>
        <w:tabs>
          <w:tab w:val="center" w:pos="4753"/>
          <w:tab w:val="left" w:pos="6156"/>
        </w:tabs>
        <w:spacing w:line="600" w:lineRule="auto"/>
        <w:ind w:firstLine="709"/>
        <w:jc w:val="both"/>
        <w:rPr>
          <w:rFonts w:eastAsia="Times New Roman"/>
          <w:szCs w:val="24"/>
        </w:rPr>
      </w:pPr>
      <w:r>
        <w:rPr>
          <w:rFonts w:eastAsia="Times New Roman"/>
          <w:szCs w:val="24"/>
        </w:rPr>
        <w:t xml:space="preserve">Όλα αυτά έχουν να κάνουν </w:t>
      </w:r>
      <w:r w:rsidRPr="001C43A0">
        <w:rPr>
          <w:rFonts w:eastAsia="Times New Roman"/>
          <w:szCs w:val="24"/>
        </w:rPr>
        <w:t>με αυτό</w:t>
      </w:r>
      <w:r>
        <w:rPr>
          <w:rFonts w:eastAsia="Times New Roman"/>
          <w:szCs w:val="24"/>
        </w:rPr>
        <w:t>ν</w:t>
      </w:r>
      <w:r w:rsidRPr="001C43A0">
        <w:rPr>
          <w:rFonts w:eastAsia="Times New Roman"/>
          <w:szCs w:val="24"/>
        </w:rPr>
        <w:t xml:space="preserve"> το</w:t>
      </w:r>
      <w:r>
        <w:rPr>
          <w:rFonts w:eastAsia="Times New Roman"/>
          <w:szCs w:val="24"/>
        </w:rPr>
        <w:t>ν</w:t>
      </w:r>
      <w:r w:rsidRPr="001C43A0">
        <w:rPr>
          <w:rFonts w:eastAsia="Times New Roman"/>
          <w:szCs w:val="24"/>
        </w:rPr>
        <w:t xml:space="preserve"> πολιτισμό που αναδεικνύει </w:t>
      </w:r>
      <w:r>
        <w:rPr>
          <w:rFonts w:eastAsia="Times New Roman"/>
          <w:szCs w:val="24"/>
        </w:rPr>
        <w:t xml:space="preserve">η </w:t>
      </w:r>
      <w:r w:rsidRPr="001C43A0">
        <w:rPr>
          <w:rFonts w:eastAsia="Times New Roman"/>
          <w:szCs w:val="24"/>
        </w:rPr>
        <w:t xml:space="preserve">πόλη </w:t>
      </w:r>
      <w:r>
        <w:rPr>
          <w:rFonts w:eastAsia="Times New Roman"/>
          <w:szCs w:val="24"/>
        </w:rPr>
        <w:t>μας που, ό</w:t>
      </w:r>
      <w:r w:rsidRPr="001C43A0">
        <w:rPr>
          <w:rFonts w:eastAsia="Times New Roman"/>
          <w:szCs w:val="24"/>
        </w:rPr>
        <w:t xml:space="preserve">πως σωστά </w:t>
      </w:r>
      <w:r>
        <w:rPr>
          <w:rFonts w:eastAsia="Times New Roman"/>
          <w:szCs w:val="24"/>
        </w:rPr>
        <w:t>α</w:t>
      </w:r>
      <w:r w:rsidRPr="001C43A0">
        <w:rPr>
          <w:rFonts w:eastAsia="Times New Roman"/>
          <w:szCs w:val="24"/>
        </w:rPr>
        <w:t>ναφέρθηκε</w:t>
      </w:r>
      <w:r>
        <w:rPr>
          <w:rFonts w:eastAsia="Times New Roman"/>
          <w:szCs w:val="24"/>
        </w:rPr>
        <w:t>,</w:t>
      </w:r>
      <w:r w:rsidRPr="001C43A0">
        <w:rPr>
          <w:rFonts w:eastAsia="Times New Roman"/>
          <w:szCs w:val="24"/>
        </w:rPr>
        <w:t xml:space="preserve"> είναι στην ιστορική </w:t>
      </w:r>
      <w:r>
        <w:rPr>
          <w:rFonts w:eastAsia="Times New Roman"/>
          <w:szCs w:val="24"/>
        </w:rPr>
        <w:t xml:space="preserve">της πορεία. </w:t>
      </w:r>
    </w:p>
    <w:p w14:paraId="796CE957" w14:textId="77777777" w:rsidR="00E9701A" w:rsidRDefault="003308C2">
      <w:pPr>
        <w:tabs>
          <w:tab w:val="center" w:pos="4753"/>
          <w:tab w:val="left" w:pos="6156"/>
        </w:tabs>
        <w:spacing w:line="600" w:lineRule="auto"/>
        <w:ind w:firstLine="720"/>
        <w:jc w:val="both"/>
        <w:rPr>
          <w:rFonts w:eastAsia="Times New Roman"/>
          <w:szCs w:val="24"/>
        </w:rPr>
      </w:pPr>
      <w:r>
        <w:rPr>
          <w:rFonts w:eastAsia="Times New Roman"/>
          <w:szCs w:val="24"/>
        </w:rPr>
        <w:t xml:space="preserve">Έρχομαι </w:t>
      </w:r>
      <w:r w:rsidRPr="001C43A0">
        <w:rPr>
          <w:rFonts w:eastAsia="Times New Roman"/>
          <w:szCs w:val="24"/>
        </w:rPr>
        <w:t>τώρα στη δεύ</w:t>
      </w:r>
      <w:r w:rsidRPr="001C43A0">
        <w:rPr>
          <w:rFonts w:eastAsia="Times New Roman"/>
          <w:szCs w:val="24"/>
        </w:rPr>
        <w:t xml:space="preserve">τερη μεγάλη ψηφίδα </w:t>
      </w:r>
      <w:r>
        <w:rPr>
          <w:rFonts w:eastAsia="Times New Roman"/>
          <w:szCs w:val="24"/>
        </w:rPr>
        <w:t>–</w:t>
      </w:r>
      <w:r w:rsidRPr="001C43A0">
        <w:rPr>
          <w:rFonts w:eastAsia="Times New Roman"/>
          <w:szCs w:val="24"/>
        </w:rPr>
        <w:t>σημαντική</w:t>
      </w:r>
      <w:r>
        <w:rPr>
          <w:rFonts w:eastAsia="Times New Roman"/>
          <w:szCs w:val="24"/>
        </w:rPr>
        <w:t>-</w:t>
      </w:r>
      <w:r w:rsidRPr="001C43A0">
        <w:rPr>
          <w:rFonts w:eastAsia="Times New Roman"/>
          <w:szCs w:val="24"/>
        </w:rPr>
        <w:t xml:space="preserve"> για το γήπεδο του ΠΑΟΚ</w:t>
      </w:r>
      <w:r>
        <w:rPr>
          <w:rFonts w:eastAsia="Times New Roman"/>
          <w:szCs w:val="24"/>
        </w:rPr>
        <w:t>.</w:t>
      </w:r>
      <w:r w:rsidRPr="001C43A0">
        <w:rPr>
          <w:rFonts w:eastAsia="Times New Roman"/>
          <w:szCs w:val="24"/>
        </w:rPr>
        <w:t xml:space="preserve"> </w:t>
      </w:r>
      <w:r>
        <w:rPr>
          <w:rFonts w:eastAsia="Times New Roman"/>
          <w:szCs w:val="24"/>
        </w:rPr>
        <w:t>«Ανέκδοτο, κοροϊδία λόγω της ΔΕΘ» μας έλεγαν. «Εξαγγελία λόγω της ΔΕΘ», είχαν συνηθίσει</w:t>
      </w:r>
      <w:r w:rsidRPr="008F03FE">
        <w:rPr>
          <w:rFonts w:eastAsia="Times New Roman"/>
          <w:szCs w:val="24"/>
        </w:rPr>
        <w:t xml:space="preserve"> τρ</w:t>
      </w:r>
      <w:r>
        <w:rPr>
          <w:rFonts w:eastAsia="Times New Roman"/>
          <w:szCs w:val="24"/>
        </w:rPr>
        <w:t>ιά</w:t>
      </w:r>
      <w:r>
        <w:rPr>
          <w:rFonts w:eastAsia="Times New Roman"/>
          <w:szCs w:val="24"/>
        </w:rPr>
        <w:lastRenderedPageBreak/>
        <w:t xml:space="preserve">ντα, σαράντα χρόνια. Πριν έρθουν, έταζαν χάντρες στους ιθαγενείς. Έτσι μας αντιμετώπιζαν εμάς του </w:t>
      </w:r>
      <w:r>
        <w:rPr>
          <w:rFonts w:eastAsia="Times New Roman"/>
          <w:szCs w:val="24"/>
        </w:rPr>
        <w:t>Θ</w:t>
      </w:r>
      <w:r>
        <w:rPr>
          <w:rFonts w:eastAsia="Times New Roman"/>
          <w:szCs w:val="24"/>
        </w:rPr>
        <w:t xml:space="preserve">εσσαλονικείς. «Πύλη», «πρωτεύουσα στα </w:t>
      </w:r>
      <w:r w:rsidRPr="001C43A0">
        <w:rPr>
          <w:rFonts w:eastAsia="Times New Roman"/>
          <w:szCs w:val="24"/>
        </w:rPr>
        <w:t>Βαλ</w:t>
      </w:r>
      <w:r>
        <w:rPr>
          <w:rFonts w:eastAsia="Times New Roman"/>
          <w:szCs w:val="24"/>
        </w:rPr>
        <w:t xml:space="preserve">κάνια, στη </w:t>
      </w:r>
      <w:r>
        <w:rPr>
          <w:rFonts w:eastAsia="Times New Roman"/>
          <w:szCs w:val="24"/>
        </w:rPr>
        <w:t>Ν</w:t>
      </w:r>
      <w:r>
        <w:rPr>
          <w:rFonts w:eastAsia="Times New Roman"/>
          <w:szCs w:val="24"/>
        </w:rPr>
        <w:t xml:space="preserve">οτιοανατολική Ευρώπη»! Φούμαρα, φούμαρα! Πράξη, μηδέν! Έφευγαν και πήγαιναν και επισκέπτονταν τα πολιτιστικά κέντρα. Θυμάστε τον αείμνηστο πρώην Υπουργό; Ερχόντουσαν με τις συνοδείες τους </w:t>
      </w:r>
      <w:proofErr w:type="spellStart"/>
      <w:r>
        <w:rPr>
          <w:rFonts w:eastAsia="Times New Roman"/>
          <w:szCs w:val="24"/>
        </w:rPr>
        <w:t>εξόδοις</w:t>
      </w:r>
      <w:proofErr w:type="spellEnd"/>
      <w:r>
        <w:rPr>
          <w:rFonts w:eastAsia="Times New Roman"/>
          <w:szCs w:val="24"/>
        </w:rPr>
        <w:t xml:space="preserve"> του δημ</w:t>
      </w:r>
      <w:r>
        <w:rPr>
          <w:rFonts w:eastAsia="Times New Roman"/>
          <w:szCs w:val="24"/>
        </w:rPr>
        <w:t xml:space="preserve">οσίου, </w:t>
      </w:r>
      <w:r>
        <w:rPr>
          <w:rFonts w:eastAsia="Times New Roman"/>
          <w:szCs w:val="24"/>
        </w:rPr>
        <w:t>«</w:t>
      </w:r>
      <w:r>
        <w:rPr>
          <w:rFonts w:eastAsia="Times New Roman"/>
          <w:szCs w:val="24"/>
        </w:rPr>
        <w:t>πλέρωνε</w:t>
      </w:r>
      <w:r>
        <w:rPr>
          <w:rFonts w:eastAsia="Times New Roman"/>
          <w:szCs w:val="24"/>
        </w:rPr>
        <w:t>»</w:t>
      </w:r>
      <w:r>
        <w:rPr>
          <w:rFonts w:eastAsia="Times New Roman"/>
          <w:szCs w:val="24"/>
        </w:rPr>
        <w:t xml:space="preserve"> το δημόσιο, επισκέπτονταν τα «</w:t>
      </w:r>
      <w:r w:rsidRPr="001C43A0">
        <w:rPr>
          <w:rFonts w:eastAsia="Times New Roman"/>
          <w:szCs w:val="24"/>
        </w:rPr>
        <w:t>πολιτιστικά κέντρα</w:t>
      </w:r>
      <w:r>
        <w:rPr>
          <w:rFonts w:eastAsia="Times New Roman"/>
          <w:szCs w:val="24"/>
        </w:rPr>
        <w:t>»</w:t>
      </w:r>
      <w:r w:rsidRPr="001C43A0">
        <w:rPr>
          <w:rFonts w:eastAsia="Times New Roman"/>
          <w:szCs w:val="24"/>
        </w:rPr>
        <w:t xml:space="preserve"> </w:t>
      </w:r>
      <w:r>
        <w:rPr>
          <w:rFonts w:eastAsia="Times New Roman"/>
          <w:szCs w:val="24"/>
        </w:rPr>
        <w:t>-</w:t>
      </w:r>
      <w:r w:rsidRPr="001C43A0">
        <w:rPr>
          <w:rFonts w:eastAsia="Times New Roman"/>
          <w:szCs w:val="24"/>
        </w:rPr>
        <w:t>εντός εισαγωγικών</w:t>
      </w:r>
      <w:r>
        <w:rPr>
          <w:rFonts w:eastAsia="Times New Roman"/>
          <w:szCs w:val="24"/>
        </w:rPr>
        <w:t>-</w:t>
      </w:r>
      <w:r w:rsidRPr="001C43A0">
        <w:rPr>
          <w:rFonts w:eastAsia="Times New Roman"/>
          <w:szCs w:val="24"/>
        </w:rPr>
        <w:t xml:space="preserve"> </w:t>
      </w:r>
      <w:r>
        <w:rPr>
          <w:rFonts w:eastAsia="Times New Roman"/>
          <w:szCs w:val="24"/>
        </w:rPr>
        <w:t xml:space="preserve">της </w:t>
      </w:r>
      <w:r w:rsidRPr="001C43A0">
        <w:rPr>
          <w:rFonts w:eastAsia="Times New Roman"/>
          <w:szCs w:val="24"/>
        </w:rPr>
        <w:t xml:space="preserve">Θεσσαλονίκης και </w:t>
      </w:r>
      <w:r>
        <w:rPr>
          <w:rFonts w:eastAsia="Times New Roman"/>
          <w:szCs w:val="24"/>
        </w:rPr>
        <w:t xml:space="preserve">στη </w:t>
      </w:r>
      <w:r w:rsidRPr="001C43A0">
        <w:rPr>
          <w:rFonts w:eastAsia="Times New Roman"/>
          <w:szCs w:val="24"/>
        </w:rPr>
        <w:t xml:space="preserve">συνέχεια μην τον </w:t>
      </w:r>
      <w:r>
        <w:rPr>
          <w:rFonts w:eastAsia="Times New Roman"/>
          <w:szCs w:val="24"/>
        </w:rPr>
        <w:t>ε</w:t>
      </w:r>
      <w:r w:rsidRPr="001C43A0">
        <w:rPr>
          <w:rFonts w:eastAsia="Times New Roman"/>
          <w:szCs w:val="24"/>
        </w:rPr>
        <w:t xml:space="preserve">ίδατε </w:t>
      </w:r>
      <w:r>
        <w:rPr>
          <w:rFonts w:eastAsia="Times New Roman"/>
          <w:szCs w:val="24"/>
        </w:rPr>
        <w:t>τ</w:t>
      </w:r>
      <w:r w:rsidRPr="001C43A0">
        <w:rPr>
          <w:rFonts w:eastAsia="Times New Roman"/>
          <w:szCs w:val="24"/>
        </w:rPr>
        <w:t xml:space="preserve">ον </w:t>
      </w:r>
      <w:proofErr w:type="spellStart"/>
      <w:r w:rsidRPr="001C43A0">
        <w:rPr>
          <w:rFonts w:eastAsia="Times New Roman"/>
          <w:szCs w:val="24"/>
        </w:rPr>
        <w:t>Παναή</w:t>
      </w:r>
      <w:proofErr w:type="spellEnd"/>
      <w:r>
        <w:rPr>
          <w:rFonts w:eastAsia="Times New Roman"/>
          <w:szCs w:val="24"/>
        </w:rPr>
        <w:t>! Ξανά</w:t>
      </w:r>
      <w:r>
        <w:rPr>
          <w:rFonts w:eastAsia="Times New Roman"/>
          <w:szCs w:val="24"/>
        </w:rPr>
        <w:t>-</w:t>
      </w:r>
      <w:r w:rsidRPr="001C43A0">
        <w:rPr>
          <w:rFonts w:eastAsia="Times New Roman"/>
          <w:szCs w:val="24"/>
        </w:rPr>
        <w:t xml:space="preserve">μανά </w:t>
      </w:r>
      <w:r>
        <w:rPr>
          <w:rFonts w:eastAsia="Times New Roman"/>
          <w:szCs w:val="24"/>
        </w:rPr>
        <w:t>τον επόμε</w:t>
      </w:r>
      <w:r w:rsidRPr="001C43A0">
        <w:rPr>
          <w:rFonts w:eastAsia="Times New Roman"/>
          <w:szCs w:val="24"/>
        </w:rPr>
        <w:t>ν</w:t>
      </w:r>
      <w:r>
        <w:rPr>
          <w:rFonts w:eastAsia="Times New Roman"/>
          <w:szCs w:val="24"/>
        </w:rPr>
        <w:t xml:space="preserve">ο Σεπτέμβριο! Και </w:t>
      </w:r>
      <w:r w:rsidRPr="001C43A0">
        <w:rPr>
          <w:rFonts w:eastAsia="Times New Roman"/>
          <w:szCs w:val="24"/>
        </w:rPr>
        <w:t>ήταν ο Τσίπρας</w:t>
      </w:r>
      <w:r>
        <w:rPr>
          <w:rFonts w:eastAsia="Times New Roman"/>
          <w:szCs w:val="24"/>
        </w:rPr>
        <w:t>,</w:t>
      </w:r>
      <w:r w:rsidRPr="001C43A0">
        <w:rPr>
          <w:rFonts w:eastAsia="Times New Roman"/>
          <w:szCs w:val="24"/>
        </w:rPr>
        <w:t xml:space="preserve"> ήταν η </w:t>
      </w:r>
      <w:r>
        <w:rPr>
          <w:rFonts w:eastAsia="Times New Roman"/>
          <w:szCs w:val="24"/>
        </w:rPr>
        <w:t>Κ</w:t>
      </w:r>
      <w:r w:rsidRPr="001C43A0">
        <w:rPr>
          <w:rFonts w:eastAsia="Times New Roman"/>
          <w:szCs w:val="24"/>
        </w:rPr>
        <w:t xml:space="preserve">υβέρνηση αυτή που έφτιαξε το γραφείο του </w:t>
      </w:r>
      <w:r>
        <w:rPr>
          <w:rFonts w:eastAsia="Times New Roman"/>
          <w:szCs w:val="24"/>
        </w:rPr>
        <w:t>Π</w:t>
      </w:r>
      <w:r w:rsidRPr="001C43A0">
        <w:rPr>
          <w:rFonts w:eastAsia="Times New Roman"/>
          <w:szCs w:val="24"/>
        </w:rPr>
        <w:t>ρωθυπ</w:t>
      </w:r>
      <w:r w:rsidRPr="001C43A0">
        <w:rPr>
          <w:rFonts w:eastAsia="Times New Roman"/>
          <w:szCs w:val="24"/>
        </w:rPr>
        <w:t>ουργού</w:t>
      </w:r>
      <w:r>
        <w:rPr>
          <w:rFonts w:eastAsia="Times New Roman"/>
          <w:szCs w:val="24"/>
        </w:rPr>
        <w:t>,</w:t>
      </w:r>
      <w:r w:rsidRPr="001C43A0">
        <w:rPr>
          <w:rFonts w:eastAsia="Times New Roman"/>
          <w:szCs w:val="24"/>
        </w:rPr>
        <w:t xml:space="preserve"> που κάθε </w:t>
      </w:r>
      <w:r>
        <w:rPr>
          <w:rFonts w:eastAsia="Times New Roman"/>
          <w:szCs w:val="24"/>
        </w:rPr>
        <w:t>δεκαπέντε</w:t>
      </w:r>
      <w:r w:rsidRPr="001C43A0">
        <w:rPr>
          <w:rFonts w:eastAsia="Times New Roman"/>
          <w:szCs w:val="24"/>
        </w:rPr>
        <w:t xml:space="preserve"> μέρες </w:t>
      </w:r>
      <w:r>
        <w:rPr>
          <w:rFonts w:eastAsia="Times New Roman"/>
          <w:szCs w:val="24"/>
        </w:rPr>
        <w:t>-</w:t>
      </w:r>
      <w:r w:rsidRPr="001C43A0">
        <w:rPr>
          <w:rFonts w:eastAsia="Times New Roman"/>
          <w:szCs w:val="24"/>
        </w:rPr>
        <w:t>όπως το υποσχέθηκε</w:t>
      </w:r>
      <w:r>
        <w:rPr>
          <w:rFonts w:eastAsia="Times New Roman"/>
          <w:szCs w:val="24"/>
        </w:rPr>
        <w:t>,</w:t>
      </w:r>
      <w:r w:rsidRPr="001C43A0">
        <w:rPr>
          <w:rFonts w:eastAsia="Times New Roman"/>
          <w:szCs w:val="24"/>
        </w:rPr>
        <w:t xml:space="preserve"> </w:t>
      </w:r>
      <w:r>
        <w:rPr>
          <w:rFonts w:eastAsia="Times New Roman"/>
          <w:szCs w:val="24"/>
        </w:rPr>
        <w:t>ο</w:t>
      </w:r>
      <w:r w:rsidRPr="001C43A0">
        <w:rPr>
          <w:rFonts w:eastAsia="Times New Roman"/>
          <w:szCs w:val="24"/>
        </w:rPr>
        <w:t>ύτε εγώ δεν το πίστευα</w:t>
      </w:r>
      <w:r>
        <w:rPr>
          <w:rFonts w:eastAsia="Times New Roman"/>
          <w:szCs w:val="24"/>
        </w:rPr>
        <w:t>-</w:t>
      </w:r>
      <w:r w:rsidRPr="001C43A0">
        <w:rPr>
          <w:rFonts w:eastAsia="Times New Roman"/>
          <w:szCs w:val="24"/>
        </w:rPr>
        <w:t xml:space="preserve"> ήταν εκεί</w:t>
      </w:r>
      <w:r>
        <w:rPr>
          <w:rFonts w:eastAsia="Times New Roman"/>
          <w:szCs w:val="24"/>
        </w:rPr>
        <w:t>.</w:t>
      </w:r>
      <w:r w:rsidRPr="001C43A0">
        <w:rPr>
          <w:rFonts w:eastAsia="Times New Roman"/>
          <w:szCs w:val="24"/>
        </w:rPr>
        <w:t xml:space="preserve"> </w:t>
      </w:r>
      <w:r>
        <w:rPr>
          <w:rFonts w:eastAsia="Times New Roman"/>
          <w:szCs w:val="24"/>
        </w:rPr>
        <w:t>Σχεδίαζε, οργάνωνε, συντόνιζε</w:t>
      </w:r>
      <w:r w:rsidRPr="001C43A0">
        <w:rPr>
          <w:rFonts w:eastAsia="Times New Roman"/>
          <w:szCs w:val="24"/>
        </w:rPr>
        <w:t xml:space="preserve"> </w:t>
      </w:r>
      <w:r>
        <w:rPr>
          <w:rFonts w:eastAsia="Times New Roman"/>
          <w:szCs w:val="24"/>
        </w:rPr>
        <w:t xml:space="preserve">και όχι μόνο τα έργα αυτά, αλλά </w:t>
      </w:r>
      <w:r w:rsidRPr="001C43A0">
        <w:rPr>
          <w:rFonts w:eastAsia="Times New Roman"/>
          <w:szCs w:val="24"/>
        </w:rPr>
        <w:t xml:space="preserve">και τα γεύματα για τα παιδιά στη </w:t>
      </w:r>
      <w:r>
        <w:rPr>
          <w:rFonts w:eastAsia="Times New Roman"/>
          <w:szCs w:val="24"/>
        </w:rPr>
        <w:t>δ</w:t>
      </w:r>
      <w:r w:rsidRPr="001C43A0">
        <w:rPr>
          <w:rFonts w:eastAsia="Times New Roman"/>
          <w:szCs w:val="24"/>
        </w:rPr>
        <w:t>υτική Θεσσαλονίκη</w:t>
      </w:r>
      <w:r>
        <w:rPr>
          <w:rFonts w:eastAsia="Times New Roman"/>
          <w:szCs w:val="24"/>
        </w:rPr>
        <w:t>,</w:t>
      </w:r>
      <w:r w:rsidRPr="001C43A0">
        <w:rPr>
          <w:rFonts w:eastAsia="Times New Roman"/>
          <w:szCs w:val="24"/>
        </w:rPr>
        <w:t xml:space="preserve"> για όλες τις περιοχές που υπήρχε πρόβλημα σε σχέση </w:t>
      </w:r>
      <w:r w:rsidRPr="001C43A0">
        <w:rPr>
          <w:rFonts w:eastAsia="Times New Roman"/>
          <w:szCs w:val="24"/>
        </w:rPr>
        <w:t>με τα πρωινά τους και τα συσσίτι</w:t>
      </w:r>
      <w:r>
        <w:rPr>
          <w:rFonts w:eastAsia="Times New Roman"/>
          <w:szCs w:val="24"/>
        </w:rPr>
        <w:t>ά</w:t>
      </w:r>
      <w:r w:rsidRPr="001C43A0">
        <w:rPr>
          <w:rFonts w:eastAsia="Times New Roman"/>
          <w:szCs w:val="24"/>
        </w:rPr>
        <w:t xml:space="preserve"> </w:t>
      </w:r>
      <w:r>
        <w:rPr>
          <w:rFonts w:eastAsia="Times New Roman"/>
          <w:szCs w:val="24"/>
        </w:rPr>
        <w:t xml:space="preserve">τους. Οι κατ’ </w:t>
      </w:r>
      <w:r w:rsidRPr="001C43A0">
        <w:rPr>
          <w:rFonts w:eastAsia="Times New Roman"/>
          <w:szCs w:val="24"/>
        </w:rPr>
        <w:t>επάγγελμα εραστές του μαύρου</w:t>
      </w:r>
      <w:r>
        <w:rPr>
          <w:rFonts w:eastAsia="Times New Roman"/>
          <w:szCs w:val="24"/>
        </w:rPr>
        <w:t>,</w:t>
      </w:r>
      <w:r w:rsidRPr="001C43A0">
        <w:rPr>
          <w:rFonts w:eastAsia="Times New Roman"/>
          <w:szCs w:val="24"/>
        </w:rPr>
        <w:t xml:space="preserve"> </w:t>
      </w:r>
      <w:r>
        <w:rPr>
          <w:rFonts w:eastAsia="Times New Roman"/>
          <w:szCs w:val="24"/>
        </w:rPr>
        <w:t>παντού, σ</w:t>
      </w:r>
      <w:r w:rsidRPr="001C43A0">
        <w:rPr>
          <w:rFonts w:eastAsia="Times New Roman"/>
          <w:szCs w:val="24"/>
        </w:rPr>
        <w:t>τα πάντα</w:t>
      </w:r>
      <w:r>
        <w:rPr>
          <w:rFonts w:eastAsia="Times New Roman"/>
          <w:szCs w:val="24"/>
        </w:rPr>
        <w:t>,</w:t>
      </w:r>
      <w:r w:rsidRPr="001C43A0">
        <w:rPr>
          <w:rFonts w:eastAsia="Times New Roman"/>
          <w:szCs w:val="24"/>
        </w:rPr>
        <w:t xml:space="preserve"> για τους πάντες μαύρο</w:t>
      </w:r>
      <w:r>
        <w:rPr>
          <w:rFonts w:eastAsia="Times New Roman"/>
          <w:szCs w:val="24"/>
        </w:rPr>
        <w:t>, έ</w:t>
      </w:r>
      <w:r w:rsidRPr="001C43A0">
        <w:rPr>
          <w:rFonts w:eastAsia="Times New Roman"/>
          <w:szCs w:val="24"/>
        </w:rPr>
        <w:t>λεγαν αυτά που έλεγαν</w:t>
      </w:r>
      <w:r>
        <w:rPr>
          <w:rFonts w:eastAsia="Times New Roman"/>
          <w:szCs w:val="24"/>
        </w:rPr>
        <w:t>,</w:t>
      </w:r>
      <w:r w:rsidRPr="001C43A0">
        <w:rPr>
          <w:rFonts w:eastAsia="Times New Roman"/>
          <w:szCs w:val="24"/>
        </w:rPr>
        <w:t xml:space="preserve"> για </w:t>
      </w:r>
      <w:r>
        <w:rPr>
          <w:rFonts w:eastAsia="Times New Roman"/>
          <w:szCs w:val="24"/>
        </w:rPr>
        <w:t>«</w:t>
      </w:r>
      <w:r w:rsidRPr="001C43A0">
        <w:rPr>
          <w:rFonts w:eastAsia="Times New Roman"/>
          <w:szCs w:val="24"/>
        </w:rPr>
        <w:t>ανέκδοτο</w:t>
      </w:r>
      <w:r>
        <w:rPr>
          <w:rFonts w:eastAsia="Times New Roman"/>
          <w:szCs w:val="24"/>
        </w:rPr>
        <w:t>»,</w:t>
      </w:r>
      <w:r w:rsidRPr="001C43A0">
        <w:rPr>
          <w:rFonts w:eastAsia="Times New Roman"/>
          <w:szCs w:val="24"/>
        </w:rPr>
        <w:t xml:space="preserve"> για </w:t>
      </w:r>
      <w:r>
        <w:rPr>
          <w:rFonts w:eastAsia="Times New Roman"/>
          <w:szCs w:val="24"/>
        </w:rPr>
        <w:t>«</w:t>
      </w:r>
      <w:r w:rsidRPr="001C43A0">
        <w:rPr>
          <w:rFonts w:eastAsia="Times New Roman"/>
          <w:szCs w:val="24"/>
        </w:rPr>
        <w:t>κοροϊδία</w:t>
      </w:r>
      <w:r>
        <w:rPr>
          <w:rFonts w:eastAsia="Times New Roman"/>
          <w:szCs w:val="24"/>
        </w:rPr>
        <w:t>»</w:t>
      </w:r>
      <w:r w:rsidRPr="001C43A0">
        <w:rPr>
          <w:rFonts w:eastAsia="Times New Roman"/>
          <w:szCs w:val="24"/>
        </w:rPr>
        <w:t xml:space="preserve"> </w:t>
      </w:r>
      <w:r>
        <w:rPr>
          <w:rFonts w:eastAsia="Times New Roman"/>
          <w:szCs w:val="24"/>
        </w:rPr>
        <w:t>κ.λπ.</w:t>
      </w:r>
      <w:r>
        <w:rPr>
          <w:rFonts w:eastAsia="Times New Roman"/>
          <w:szCs w:val="24"/>
        </w:rPr>
        <w:t>.</w:t>
      </w:r>
    </w:p>
    <w:p w14:paraId="796CE958" w14:textId="77777777" w:rsidR="00E9701A" w:rsidRDefault="003308C2">
      <w:pPr>
        <w:tabs>
          <w:tab w:val="center" w:pos="4753"/>
          <w:tab w:val="left" w:pos="6156"/>
        </w:tabs>
        <w:spacing w:line="600" w:lineRule="auto"/>
        <w:ind w:firstLine="720"/>
        <w:jc w:val="both"/>
        <w:rPr>
          <w:rFonts w:eastAsia="Times New Roman"/>
          <w:szCs w:val="24"/>
        </w:rPr>
      </w:pPr>
      <w:r>
        <w:rPr>
          <w:rFonts w:eastAsia="Times New Roman"/>
          <w:szCs w:val="24"/>
        </w:rPr>
        <w:lastRenderedPageBreak/>
        <w:t>Π</w:t>
      </w:r>
      <w:r w:rsidRPr="001C43A0">
        <w:rPr>
          <w:rFonts w:eastAsia="Times New Roman"/>
          <w:szCs w:val="24"/>
        </w:rPr>
        <w:t>ρέπει να το πούμε ξεκάθαρα</w:t>
      </w:r>
      <w:r>
        <w:rPr>
          <w:rFonts w:eastAsia="Times New Roman"/>
          <w:szCs w:val="24"/>
        </w:rPr>
        <w:t>:</w:t>
      </w:r>
      <w:r w:rsidRPr="001C43A0">
        <w:rPr>
          <w:rFonts w:eastAsia="Times New Roman"/>
          <w:szCs w:val="24"/>
        </w:rPr>
        <w:t xml:space="preserve"> Δεν κάνουμε χάρη στη Θεσσαλονίκη</w:t>
      </w:r>
      <w:r>
        <w:rPr>
          <w:rFonts w:eastAsia="Times New Roman"/>
          <w:szCs w:val="24"/>
        </w:rPr>
        <w:t>.</w:t>
      </w:r>
      <w:r w:rsidRPr="001C43A0">
        <w:rPr>
          <w:rFonts w:eastAsia="Times New Roman"/>
          <w:szCs w:val="24"/>
        </w:rPr>
        <w:t xml:space="preserve"> </w:t>
      </w:r>
      <w:r>
        <w:rPr>
          <w:rFonts w:eastAsia="Times New Roman"/>
          <w:szCs w:val="24"/>
        </w:rPr>
        <w:t>Τ</w:t>
      </w:r>
      <w:r w:rsidRPr="001C43A0">
        <w:rPr>
          <w:rFonts w:eastAsia="Times New Roman"/>
          <w:szCs w:val="24"/>
        </w:rPr>
        <w:t>ο χρωστάμε</w:t>
      </w:r>
      <w:r w:rsidRPr="001C43A0">
        <w:rPr>
          <w:rFonts w:eastAsia="Times New Roman"/>
          <w:szCs w:val="24"/>
        </w:rPr>
        <w:t xml:space="preserve"> στην πόλη</w:t>
      </w:r>
      <w:r>
        <w:rPr>
          <w:rFonts w:eastAsia="Times New Roman"/>
          <w:szCs w:val="24"/>
        </w:rPr>
        <w:t>.</w:t>
      </w:r>
      <w:r w:rsidRPr="001C43A0">
        <w:rPr>
          <w:rFonts w:eastAsia="Times New Roman"/>
          <w:szCs w:val="24"/>
        </w:rPr>
        <w:t xml:space="preserve"> </w:t>
      </w:r>
      <w:r>
        <w:rPr>
          <w:rFonts w:eastAsia="Times New Roman"/>
          <w:szCs w:val="24"/>
        </w:rPr>
        <w:t>Α</w:t>
      </w:r>
      <w:r w:rsidRPr="001C43A0">
        <w:rPr>
          <w:rFonts w:eastAsia="Times New Roman"/>
          <w:szCs w:val="24"/>
        </w:rPr>
        <w:t xml:space="preserve">πλά </w:t>
      </w:r>
      <w:r>
        <w:rPr>
          <w:rFonts w:eastAsia="Times New Roman"/>
          <w:szCs w:val="24"/>
        </w:rPr>
        <w:t xml:space="preserve">πρέπει </w:t>
      </w:r>
      <w:r w:rsidRPr="001C43A0">
        <w:rPr>
          <w:rFonts w:eastAsia="Times New Roman"/>
          <w:szCs w:val="24"/>
        </w:rPr>
        <w:t>να έχουμε ένα μέτρο σύγκρισης</w:t>
      </w:r>
      <w:r>
        <w:rPr>
          <w:rFonts w:eastAsia="Times New Roman"/>
          <w:szCs w:val="24"/>
        </w:rPr>
        <w:t>.</w:t>
      </w:r>
      <w:r w:rsidRPr="001C43A0">
        <w:rPr>
          <w:rFonts w:eastAsia="Times New Roman"/>
          <w:szCs w:val="24"/>
        </w:rPr>
        <w:t xml:space="preserve"> </w:t>
      </w:r>
      <w:r>
        <w:rPr>
          <w:rFonts w:eastAsia="Times New Roman"/>
          <w:szCs w:val="24"/>
        </w:rPr>
        <w:t>Οι άλλοι</w:t>
      </w:r>
      <w:r w:rsidRPr="001C43A0">
        <w:rPr>
          <w:rFonts w:eastAsia="Times New Roman"/>
          <w:szCs w:val="24"/>
        </w:rPr>
        <w:t xml:space="preserve"> έταζαν</w:t>
      </w:r>
      <w:r>
        <w:rPr>
          <w:rFonts w:eastAsia="Times New Roman"/>
          <w:szCs w:val="24"/>
        </w:rPr>
        <w:t>,</w:t>
      </w:r>
      <w:r w:rsidRPr="001C43A0">
        <w:rPr>
          <w:rFonts w:eastAsia="Times New Roman"/>
          <w:szCs w:val="24"/>
        </w:rPr>
        <w:t xml:space="preserve"> εμείς υλοποιούμε</w:t>
      </w:r>
      <w:r>
        <w:rPr>
          <w:rFonts w:eastAsia="Times New Roman"/>
          <w:szCs w:val="24"/>
        </w:rPr>
        <w:t>.</w:t>
      </w:r>
      <w:r w:rsidRPr="001C43A0">
        <w:rPr>
          <w:rFonts w:eastAsia="Times New Roman"/>
          <w:szCs w:val="24"/>
        </w:rPr>
        <w:t xml:space="preserve"> </w:t>
      </w:r>
      <w:r>
        <w:rPr>
          <w:rFonts w:eastAsia="Times New Roman"/>
          <w:szCs w:val="24"/>
        </w:rPr>
        <w:t xml:space="preserve">Οι άλλοι </w:t>
      </w:r>
      <w:r w:rsidRPr="001C43A0">
        <w:rPr>
          <w:rFonts w:eastAsia="Times New Roman"/>
          <w:szCs w:val="24"/>
        </w:rPr>
        <w:t>παραμύθια</w:t>
      </w:r>
      <w:r>
        <w:rPr>
          <w:rFonts w:eastAsia="Times New Roman"/>
          <w:szCs w:val="24"/>
        </w:rPr>
        <w:t xml:space="preserve">ζαν </w:t>
      </w:r>
      <w:r w:rsidRPr="001C43A0">
        <w:rPr>
          <w:rFonts w:eastAsia="Times New Roman"/>
          <w:szCs w:val="24"/>
        </w:rPr>
        <w:t>τον κόσμο</w:t>
      </w:r>
      <w:r>
        <w:rPr>
          <w:rFonts w:eastAsia="Times New Roman"/>
          <w:szCs w:val="24"/>
        </w:rPr>
        <w:t>,</w:t>
      </w:r>
      <w:r w:rsidRPr="001C43A0">
        <w:rPr>
          <w:rFonts w:eastAsia="Times New Roman"/>
          <w:szCs w:val="24"/>
        </w:rPr>
        <w:t xml:space="preserve"> τον κόσμο και του ΠΑΟΚ και της Θεσσαλονίκης</w:t>
      </w:r>
      <w:r>
        <w:rPr>
          <w:rFonts w:eastAsia="Times New Roman"/>
          <w:szCs w:val="24"/>
        </w:rPr>
        <w:t>,</w:t>
      </w:r>
      <w:r w:rsidRPr="001C43A0">
        <w:rPr>
          <w:rFonts w:eastAsia="Times New Roman"/>
          <w:szCs w:val="24"/>
        </w:rPr>
        <w:t xml:space="preserve"> </w:t>
      </w:r>
      <w:r>
        <w:rPr>
          <w:rFonts w:eastAsia="Times New Roman"/>
          <w:szCs w:val="24"/>
        </w:rPr>
        <w:t>ε</w:t>
      </w:r>
      <w:r w:rsidRPr="001C43A0">
        <w:rPr>
          <w:rFonts w:eastAsia="Times New Roman"/>
          <w:szCs w:val="24"/>
        </w:rPr>
        <w:t xml:space="preserve">μείς μιλάμε με τις πράξεις </w:t>
      </w:r>
      <w:r>
        <w:rPr>
          <w:rFonts w:eastAsia="Times New Roman"/>
          <w:szCs w:val="24"/>
        </w:rPr>
        <w:t>μας.</w:t>
      </w:r>
      <w:r w:rsidRPr="001C43A0">
        <w:rPr>
          <w:rFonts w:eastAsia="Times New Roman"/>
          <w:szCs w:val="24"/>
        </w:rPr>
        <w:t xml:space="preserve"> </w:t>
      </w:r>
      <w:r>
        <w:rPr>
          <w:rFonts w:eastAsia="Times New Roman"/>
          <w:szCs w:val="24"/>
        </w:rPr>
        <w:t xml:space="preserve">Και </w:t>
      </w:r>
      <w:r w:rsidRPr="001C43A0">
        <w:rPr>
          <w:rFonts w:eastAsia="Times New Roman"/>
          <w:szCs w:val="24"/>
        </w:rPr>
        <w:t xml:space="preserve">είναι συνεργασία </w:t>
      </w:r>
      <w:r>
        <w:rPr>
          <w:rFonts w:eastAsia="Times New Roman"/>
          <w:szCs w:val="24"/>
        </w:rPr>
        <w:t xml:space="preserve">και εδώ </w:t>
      </w:r>
      <w:r w:rsidRPr="001C43A0">
        <w:rPr>
          <w:rFonts w:eastAsia="Times New Roman"/>
          <w:szCs w:val="24"/>
        </w:rPr>
        <w:t>του δημόσιου και του ιδιωτ</w:t>
      </w:r>
      <w:r w:rsidRPr="001C43A0">
        <w:rPr>
          <w:rFonts w:eastAsia="Times New Roman"/>
          <w:szCs w:val="24"/>
        </w:rPr>
        <w:t>ικού τομέα</w:t>
      </w:r>
      <w:r>
        <w:rPr>
          <w:rFonts w:eastAsia="Times New Roman"/>
          <w:szCs w:val="24"/>
        </w:rPr>
        <w:t>,</w:t>
      </w:r>
      <w:r w:rsidRPr="001C43A0">
        <w:rPr>
          <w:rFonts w:eastAsia="Times New Roman"/>
          <w:szCs w:val="24"/>
        </w:rPr>
        <w:t xml:space="preserve"> η οποία δεν είναι ανώνυμη</w:t>
      </w:r>
      <w:r>
        <w:rPr>
          <w:rFonts w:eastAsia="Times New Roman"/>
          <w:szCs w:val="24"/>
        </w:rPr>
        <w:t>,</w:t>
      </w:r>
      <w:r w:rsidRPr="001C43A0">
        <w:rPr>
          <w:rFonts w:eastAsia="Times New Roman"/>
          <w:szCs w:val="24"/>
        </w:rPr>
        <w:t xml:space="preserve"> είναι επώνυμη</w:t>
      </w:r>
      <w:r>
        <w:rPr>
          <w:rFonts w:eastAsia="Times New Roman"/>
          <w:szCs w:val="24"/>
        </w:rPr>
        <w:t>.</w:t>
      </w:r>
      <w:r w:rsidRPr="001C43A0">
        <w:rPr>
          <w:rFonts w:eastAsia="Times New Roman"/>
          <w:szCs w:val="24"/>
        </w:rPr>
        <w:t xml:space="preserve"> </w:t>
      </w:r>
      <w:r>
        <w:rPr>
          <w:rFonts w:eastAsia="Times New Roman"/>
          <w:szCs w:val="24"/>
        </w:rPr>
        <w:t>Η</w:t>
      </w:r>
      <w:r w:rsidRPr="001C43A0">
        <w:rPr>
          <w:rFonts w:eastAsia="Times New Roman"/>
          <w:szCs w:val="24"/>
        </w:rPr>
        <w:t xml:space="preserve"> παρουσία του Ιβάν Σαββίδη στην προεδρία του ΠΑΟΚ έβγαλε </w:t>
      </w:r>
      <w:r>
        <w:rPr>
          <w:rFonts w:eastAsia="Times New Roman"/>
          <w:szCs w:val="24"/>
        </w:rPr>
        <w:t>την ομάδα από τη μιζέρια και τη</w:t>
      </w:r>
      <w:r w:rsidRPr="001C43A0">
        <w:rPr>
          <w:rFonts w:eastAsia="Times New Roman"/>
          <w:szCs w:val="24"/>
        </w:rPr>
        <w:t xml:space="preserve"> γκρίνια των προηγούμενων δεκαετιών και δημιούργησε προϋποθέσεις γι</w:t>
      </w:r>
      <w:r>
        <w:rPr>
          <w:rFonts w:eastAsia="Times New Roman"/>
          <w:szCs w:val="24"/>
        </w:rPr>
        <w:t>’</w:t>
      </w:r>
      <w:r w:rsidRPr="001C43A0">
        <w:rPr>
          <w:rFonts w:eastAsia="Times New Roman"/>
          <w:szCs w:val="24"/>
        </w:rPr>
        <w:t xml:space="preserve"> αυτό που είπε και </w:t>
      </w:r>
      <w:r>
        <w:rPr>
          <w:rFonts w:eastAsia="Times New Roman"/>
          <w:szCs w:val="24"/>
        </w:rPr>
        <w:t>ο καλός μου</w:t>
      </w:r>
      <w:r w:rsidRPr="001C43A0">
        <w:rPr>
          <w:rFonts w:eastAsia="Times New Roman"/>
          <w:szCs w:val="24"/>
        </w:rPr>
        <w:t xml:space="preserve"> συνάδελφος</w:t>
      </w:r>
      <w:r>
        <w:rPr>
          <w:rFonts w:eastAsia="Times New Roman"/>
          <w:szCs w:val="24"/>
        </w:rPr>
        <w:t>,</w:t>
      </w:r>
      <w:r w:rsidRPr="001C43A0">
        <w:rPr>
          <w:rFonts w:eastAsia="Times New Roman"/>
          <w:szCs w:val="24"/>
        </w:rPr>
        <w:t xml:space="preserve"> ο</w:t>
      </w:r>
      <w:r>
        <w:rPr>
          <w:rFonts w:eastAsia="Times New Roman"/>
          <w:szCs w:val="24"/>
        </w:rPr>
        <w:t xml:space="preserve"> </w:t>
      </w:r>
      <w:r>
        <w:rPr>
          <w:rFonts w:eastAsia="Times New Roman"/>
          <w:szCs w:val="24"/>
        </w:rPr>
        <w:t>κ.</w:t>
      </w:r>
      <w:r w:rsidRPr="001C43A0">
        <w:rPr>
          <w:rFonts w:eastAsia="Times New Roman"/>
          <w:szCs w:val="24"/>
        </w:rPr>
        <w:t xml:space="preserve"> </w:t>
      </w:r>
      <w:proofErr w:type="spellStart"/>
      <w:r>
        <w:rPr>
          <w:rFonts w:eastAsia="Times New Roman"/>
          <w:szCs w:val="24"/>
        </w:rPr>
        <w:t>Σ</w:t>
      </w:r>
      <w:r w:rsidRPr="001C43A0">
        <w:rPr>
          <w:rFonts w:eastAsia="Times New Roman"/>
          <w:szCs w:val="24"/>
        </w:rPr>
        <w:t>εβαστάκης</w:t>
      </w:r>
      <w:proofErr w:type="spellEnd"/>
      <w:r>
        <w:rPr>
          <w:rFonts w:eastAsia="Times New Roman"/>
          <w:szCs w:val="24"/>
        </w:rPr>
        <w:t>,</w:t>
      </w:r>
      <w:r w:rsidRPr="001C43A0">
        <w:rPr>
          <w:rFonts w:eastAsia="Times New Roman"/>
          <w:szCs w:val="24"/>
        </w:rPr>
        <w:t xml:space="preserve"> για την πολυσχιδή παρέμβαση και προοπτική που πρέπει να έχει η παρουσία ενός </w:t>
      </w:r>
      <w:r>
        <w:rPr>
          <w:rFonts w:eastAsia="Times New Roman"/>
          <w:szCs w:val="24"/>
        </w:rPr>
        <w:t>α</w:t>
      </w:r>
      <w:r w:rsidRPr="001C43A0">
        <w:rPr>
          <w:rFonts w:eastAsia="Times New Roman"/>
          <w:szCs w:val="24"/>
        </w:rPr>
        <w:t>θλητικού σωματείου</w:t>
      </w:r>
      <w:r>
        <w:rPr>
          <w:rFonts w:eastAsia="Times New Roman"/>
          <w:szCs w:val="24"/>
        </w:rPr>
        <w:t>,</w:t>
      </w:r>
      <w:r w:rsidRPr="001C43A0">
        <w:rPr>
          <w:rFonts w:eastAsia="Times New Roman"/>
          <w:szCs w:val="24"/>
        </w:rPr>
        <w:t xml:space="preserve"> που πρέπει </w:t>
      </w:r>
      <w:r>
        <w:rPr>
          <w:rFonts w:eastAsia="Times New Roman"/>
          <w:szCs w:val="24"/>
        </w:rPr>
        <w:t>με</w:t>
      </w:r>
      <w:r w:rsidRPr="001C43A0">
        <w:rPr>
          <w:rFonts w:eastAsia="Times New Roman"/>
          <w:szCs w:val="24"/>
        </w:rPr>
        <w:t xml:space="preserve"> τις πρωτοβουλίες του και την αλληλεγγύη του και την ανθρωπιά του να μπαίνει στους χώρους της υγείας</w:t>
      </w:r>
      <w:r>
        <w:rPr>
          <w:rFonts w:eastAsia="Times New Roman"/>
          <w:szCs w:val="24"/>
        </w:rPr>
        <w:t>,</w:t>
      </w:r>
      <w:r w:rsidRPr="001C43A0">
        <w:rPr>
          <w:rFonts w:eastAsia="Times New Roman"/>
          <w:szCs w:val="24"/>
        </w:rPr>
        <w:t xml:space="preserve"> στο</w:t>
      </w:r>
      <w:r>
        <w:rPr>
          <w:rFonts w:eastAsia="Times New Roman"/>
          <w:szCs w:val="24"/>
        </w:rPr>
        <w:t>ν</w:t>
      </w:r>
      <w:r w:rsidRPr="001C43A0">
        <w:rPr>
          <w:rFonts w:eastAsia="Times New Roman"/>
          <w:szCs w:val="24"/>
        </w:rPr>
        <w:t xml:space="preserve"> χώρο των </w:t>
      </w:r>
      <w:r>
        <w:rPr>
          <w:rFonts w:eastAsia="Times New Roman"/>
          <w:szCs w:val="24"/>
        </w:rPr>
        <w:t>άπορων,</w:t>
      </w:r>
      <w:r w:rsidRPr="001C43A0">
        <w:rPr>
          <w:rFonts w:eastAsia="Times New Roman"/>
          <w:szCs w:val="24"/>
        </w:rPr>
        <w:t xml:space="preserve"> ανέργω</w:t>
      </w:r>
      <w:r w:rsidRPr="001C43A0">
        <w:rPr>
          <w:rFonts w:eastAsia="Times New Roman"/>
          <w:szCs w:val="24"/>
        </w:rPr>
        <w:t>ν</w:t>
      </w:r>
      <w:r>
        <w:rPr>
          <w:rFonts w:eastAsia="Times New Roman"/>
          <w:szCs w:val="24"/>
        </w:rPr>
        <w:t xml:space="preserve"> και αστέγων. </w:t>
      </w:r>
    </w:p>
    <w:p w14:paraId="796CE959" w14:textId="77777777" w:rsidR="00E9701A" w:rsidRDefault="003308C2">
      <w:pPr>
        <w:tabs>
          <w:tab w:val="center" w:pos="4753"/>
          <w:tab w:val="left" w:pos="6156"/>
        </w:tabs>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796CE95A" w14:textId="77777777" w:rsidR="00E9701A" w:rsidRDefault="003308C2">
      <w:pPr>
        <w:tabs>
          <w:tab w:val="center" w:pos="4753"/>
          <w:tab w:val="left" w:pos="6156"/>
        </w:tabs>
        <w:spacing w:line="600" w:lineRule="auto"/>
        <w:ind w:firstLine="720"/>
        <w:jc w:val="both"/>
        <w:rPr>
          <w:rFonts w:eastAsia="Times New Roman"/>
          <w:szCs w:val="24"/>
        </w:rPr>
      </w:pPr>
      <w:r>
        <w:rPr>
          <w:rFonts w:eastAsia="Times New Roman"/>
          <w:szCs w:val="24"/>
        </w:rPr>
        <w:t>Ε</w:t>
      </w:r>
      <w:r w:rsidRPr="001C43A0">
        <w:rPr>
          <w:rFonts w:eastAsia="Times New Roman"/>
          <w:szCs w:val="24"/>
        </w:rPr>
        <w:t>κεί γίνονται πράγματα που δεν λέγονται</w:t>
      </w:r>
      <w:r>
        <w:rPr>
          <w:rFonts w:eastAsia="Times New Roman"/>
          <w:szCs w:val="24"/>
        </w:rPr>
        <w:t>,</w:t>
      </w:r>
      <w:r w:rsidRPr="001C43A0">
        <w:rPr>
          <w:rFonts w:eastAsia="Times New Roman"/>
          <w:szCs w:val="24"/>
        </w:rPr>
        <w:t xml:space="preserve"> γιατί έτσι πρέπει</w:t>
      </w:r>
      <w:r>
        <w:rPr>
          <w:rFonts w:eastAsia="Times New Roman"/>
          <w:szCs w:val="24"/>
        </w:rPr>
        <w:t>.</w:t>
      </w:r>
      <w:r w:rsidRPr="001C43A0">
        <w:rPr>
          <w:rFonts w:eastAsia="Times New Roman"/>
          <w:szCs w:val="24"/>
        </w:rPr>
        <w:t xml:space="preserve"> </w:t>
      </w:r>
      <w:r>
        <w:rPr>
          <w:rFonts w:eastAsia="Times New Roman"/>
          <w:szCs w:val="24"/>
        </w:rPr>
        <w:t>Κ</w:t>
      </w:r>
      <w:r w:rsidRPr="001C43A0">
        <w:rPr>
          <w:rFonts w:eastAsia="Times New Roman"/>
          <w:szCs w:val="24"/>
        </w:rPr>
        <w:t>αι ο ΠΑΟΚ μαζί με τους ποδοσφαιριστές του</w:t>
      </w:r>
      <w:r>
        <w:rPr>
          <w:rFonts w:eastAsia="Times New Roman"/>
          <w:szCs w:val="24"/>
        </w:rPr>
        <w:t>,</w:t>
      </w:r>
      <w:r w:rsidRPr="001C43A0">
        <w:rPr>
          <w:rFonts w:eastAsia="Times New Roman"/>
          <w:szCs w:val="24"/>
        </w:rPr>
        <w:t xml:space="preserve"> μαζί με τη </w:t>
      </w:r>
      <w:r w:rsidRPr="001C43A0">
        <w:rPr>
          <w:rFonts w:eastAsia="Times New Roman"/>
          <w:szCs w:val="24"/>
        </w:rPr>
        <w:lastRenderedPageBreak/>
        <w:t>διοίκησ</w:t>
      </w:r>
      <w:r>
        <w:rPr>
          <w:rFonts w:eastAsia="Times New Roman"/>
          <w:szCs w:val="24"/>
        </w:rPr>
        <w:t>ή</w:t>
      </w:r>
      <w:r w:rsidRPr="001C43A0">
        <w:rPr>
          <w:rFonts w:eastAsia="Times New Roman"/>
          <w:szCs w:val="24"/>
        </w:rPr>
        <w:t xml:space="preserve"> του</w:t>
      </w:r>
      <w:r>
        <w:rPr>
          <w:rFonts w:eastAsia="Times New Roman"/>
          <w:szCs w:val="24"/>
        </w:rPr>
        <w:t>,</w:t>
      </w:r>
      <w:r w:rsidRPr="001C43A0">
        <w:rPr>
          <w:rFonts w:eastAsia="Times New Roman"/>
          <w:szCs w:val="24"/>
        </w:rPr>
        <w:t xml:space="preserve"> μαζί με </w:t>
      </w:r>
      <w:r>
        <w:rPr>
          <w:rFonts w:eastAsia="Times New Roman"/>
          <w:szCs w:val="24"/>
        </w:rPr>
        <w:t>όλους τους</w:t>
      </w:r>
      <w:r w:rsidRPr="001C43A0">
        <w:rPr>
          <w:rFonts w:eastAsia="Times New Roman"/>
          <w:szCs w:val="24"/>
        </w:rPr>
        <w:t xml:space="preserve"> ανθρώπους βρίσκονται πάντα εκεί που τους χρειάζ</w:t>
      </w:r>
      <w:r>
        <w:rPr>
          <w:rFonts w:eastAsia="Times New Roman"/>
          <w:szCs w:val="24"/>
        </w:rPr>
        <w:t>ονται, στα</w:t>
      </w:r>
      <w:r w:rsidRPr="001C43A0">
        <w:rPr>
          <w:rFonts w:eastAsia="Times New Roman"/>
          <w:szCs w:val="24"/>
        </w:rPr>
        <w:t xml:space="preserve"> νοσοκομεία</w:t>
      </w:r>
      <w:r>
        <w:rPr>
          <w:rFonts w:eastAsia="Times New Roman"/>
          <w:szCs w:val="24"/>
        </w:rPr>
        <w:t>,</w:t>
      </w:r>
      <w:r w:rsidRPr="001C43A0">
        <w:rPr>
          <w:rFonts w:eastAsia="Times New Roman"/>
          <w:szCs w:val="24"/>
        </w:rPr>
        <w:t xml:space="preserve"> τα καρδιοχειρουργικά κέντρα </w:t>
      </w:r>
      <w:r>
        <w:rPr>
          <w:rFonts w:eastAsia="Times New Roman"/>
          <w:szCs w:val="24"/>
        </w:rPr>
        <w:t>κ.λπ.</w:t>
      </w:r>
      <w:r>
        <w:rPr>
          <w:rFonts w:eastAsia="Times New Roman"/>
          <w:szCs w:val="24"/>
        </w:rPr>
        <w:t>.</w:t>
      </w:r>
    </w:p>
    <w:p w14:paraId="796CE95B" w14:textId="77777777" w:rsidR="00E9701A" w:rsidRDefault="003308C2">
      <w:pPr>
        <w:spacing w:line="600" w:lineRule="auto"/>
        <w:ind w:firstLine="720"/>
        <w:jc w:val="both"/>
        <w:rPr>
          <w:rFonts w:eastAsia="Times New Roman" w:cs="Times New Roman"/>
          <w:szCs w:val="24"/>
        </w:rPr>
      </w:pPr>
      <w:r w:rsidRPr="00FC73C9">
        <w:rPr>
          <w:rFonts w:eastAsia="Times New Roman" w:cs="Times New Roman"/>
          <w:b/>
          <w:szCs w:val="24"/>
        </w:rPr>
        <w:t xml:space="preserve">ΠΡΟΕΔΡΕΥΩΝ (Γεώργιος </w:t>
      </w:r>
      <w:proofErr w:type="spellStart"/>
      <w:r w:rsidRPr="00FC73C9">
        <w:rPr>
          <w:rFonts w:eastAsia="Times New Roman" w:cs="Times New Roman"/>
          <w:b/>
          <w:szCs w:val="24"/>
        </w:rPr>
        <w:t>Λαμπρούλης</w:t>
      </w:r>
      <w:proofErr w:type="spellEnd"/>
      <w:r w:rsidRPr="00FC73C9">
        <w:rPr>
          <w:rFonts w:eastAsia="Times New Roman" w:cs="Times New Roman"/>
          <w:b/>
          <w:szCs w:val="24"/>
        </w:rPr>
        <w:t xml:space="preserve">): </w:t>
      </w:r>
      <w:r>
        <w:rPr>
          <w:rFonts w:eastAsia="Times New Roman" w:cs="Times New Roman"/>
          <w:szCs w:val="24"/>
        </w:rPr>
        <w:t xml:space="preserve">Κύριε Τριανταφυλλίδη, να ολοκληρώνετε, σας παρακαλώ. </w:t>
      </w:r>
    </w:p>
    <w:p w14:paraId="796CE95C" w14:textId="77777777" w:rsidR="00E9701A" w:rsidRDefault="003308C2">
      <w:pPr>
        <w:spacing w:line="600" w:lineRule="auto"/>
        <w:ind w:firstLine="720"/>
        <w:jc w:val="both"/>
        <w:rPr>
          <w:rFonts w:eastAsia="Times New Roman" w:cs="Times New Roman"/>
          <w:szCs w:val="24"/>
        </w:rPr>
      </w:pPr>
      <w:r w:rsidRPr="00E25AF2">
        <w:rPr>
          <w:rFonts w:eastAsia="Times New Roman" w:cs="Times New Roman"/>
          <w:b/>
          <w:szCs w:val="24"/>
        </w:rPr>
        <w:t>ΑΛΕΞΑΝΔΡΟΣ ΤΡΙΑΝΤΑΦΥΛΛΙΔΗΣ:</w:t>
      </w:r>
      <w:r>
        <w:rPr>
          <w:rFonts w:eastAsia="Times New Roman" w:cs="Times New Roman"/>
          <w:szCs w:val="24"/>
        </w:rPr>
        <w:t xml:space="preserve"> Ολοκληρώνω, κύριε Πρόεδρε. </w:t>
      </w:r>
    </w:p>
    <w:p w14:paraId="796CE95D" w14:textId="77777777" w:rsidR="00E9701A" w:rsidRDefault="003308C2">
      <w:pPr>
        <w:spacing w:line="600" w:lineRule="auto"/>
        <w:ind w:firstLine="720"/>
        <w:jc w:val="both"/>
        <w:rPr>
          <w:rFonts w:eastAsia="Times New Roman"/>
          <w:szCs w:val="24"/>
        </w:rPr>
      </w:pPr>
      <w:r>
        <w:rPr>
          <w:rFonts w:eastAsia="Times New Roman"/>
          <w:szCs w:val="24"/>
        </w:rPr>
        <w:t>Σ</w:t>
      </w:r>
      <w:r w:rsidRPr="001C43A0">
        <w:rPr>
          <w:rFonts w:eastAsia="Times New Roman"/>
          <w:szCs w:val="24"/>
        </w:rPr>
        <w:t>ύγχρο</w:t>
      </w:r>
      <w:r w:rsidRPr="001C43A0">
        <w:rPr>
          <w:rFonts w:eastAsia="Times New Roman"/>
          <w:szCs w:val="24"/>
        </w:rPr>
        <w:t>νο</w:t>
      </w:r>
      <w:r>
        <w:rPr>
          <w:rFonts w:eastAsia="Times New Roman"/>
          <w:szCs w:val="24"/>
        </w:rPr>
        <w:t>,</w:t>
      </w:r>
      <w:r w:rsidRPr="001C43A0">
        <w:rPr>
          <w:rFonts w:eastAsia="Times New Roman"/>
          <w:szCs w:val="24"/>
        </w:rPr>
        <w:t xml:space="preserve"> </w:t>
      </w:r>
      <w:r>
        <w:rPr>
          <w:rFonts w:eastAsia="Times New Roman"/>
          <w:szCs w:val="24"/>
        </w:rPr>
        <w:t>ασφαλές ε</w:t>
      </w:r>
      <w:r w:rsidRPr="001C43A0">
        <w:rPr>
          <w:rFonts w:eastAsia="Times New Roman"/>
          <w:szCs w:val="24"/>
        </w:rPr>
        <w:t xml:space="preserve">υρωπαϊκό </w:t>
      </w:r>
      <w:r>
        <w:rPr>
          <w:rFonts w:eastAsia="Times New Roman"/>
          <w:szCs w:val="24"/>
        </w:rPr>
        <w:t xml:space="preserve">στάδιο, χώρος ψυχαγωγίας και πολιτιστικών </w:t>
      </w:r>
      <w:r w:rsidRPr="001C43A0">
        <w:rPr>
          <w:rFonts w:eastAsia="Times New Roman"/>
          <w:szCs w:val="24"/>
        </w:rPr>
        <w:t>δραστηριοτήτων</w:t>
      </w:r>
      <w:r>
        <w:rPr>
          <w:rFonts w:eastAsia="Times New Roman"/>
          <w:szCs w:val="24"/>
        </w:rPr>
        <w:t>,</w:t>
      </w:r>
      <w:r w:rsidRPr="001C43A0">
        <w:rPr>
          <w:rFonts w:eastAsia="Times New Roman"/>
          <w:szCs w:val="24"/>
        </w:rPr>
        <w:t xml:space="preserve"> εξυπηρέτηση του δημοσίου συμφέροντος</w:t>
      </w:r>
      <w:r>
        <w:rPr>
          <w:rFonts w:eastAsia="Times New Roman"/>
          <w:szCs w:val="24"/>
        </w:rPr>
        <w:t>,</w:t>
      </w:r>
      <w:r w:rsidRPr="001C43A0">
        <w:rPr>
          <w:rFonts w:eastAsia="Times New Roman"/>
          <w:szCs w:val="24"/>
        </w:rPr>
        <w:t xml:space="preserve"> η </w:t>
      </w:r>
      <w:r>
        <w:rPr>
          <w:rFonts w:eastAsia="Times New Roman"/>
          <w:szCs w:val="24"/>
        </w:rPr>
        <w:t>Τ</w:t>
      </w:r>
      <w:r w:rsidRPr="001C43A0">
        <w:rPr>
          <w:rFonts w:eastAsia="Times New Roman"/>
          <w:szCs w:val="24"/>
        </w:rPr>
        <w:t xml:space="preserve">ούμπα </w:t>
      </w:r>
      <w:r>
        <w:rPr>
          <w:rFonts w:eastAsia="Times New Roman"/>
          <w:szCs w:val="24"/>
        </w:rPr>
        <w:t xml:space="preserve">και </w:t>
      </w:r>
      <w:r w:rsidRPr="001C43A0">
        <w:rPr>
          <w:rFonts w:eastAsia="Times New Roman"/>
          <w:szCs w:val="24"/>
        </w:rPr>
        <w:t>η ευρύτερη περιοχή αλλάζει σελίδα</w:t>
      </w:r>
      <w:r>
        <w:rPr>
          <w:rFonts w:eastAsia="Times New Roman"/>
          <w:szCs w:val="24"/>
        </w:rPr>
        <w:t>, περνά</w:t>
      </w:r>
      <w:r w:rsidRPr="001C43A0">
        <w:rPr>
          <w:rFonts w:eastAsia="Times New Roman"/>
          <w:szCs w:val="24"/>
        </w:rPr>
        <w:t xml:space="preserve"> σε άλλη εποχή</w:t>
      </w:r>
      <w:r>
        <w:rPr>
          <w:rFonts w:eastAsia="Times New Roman"/>
          <w:szCs w:val="24"/>
        </w:rPr>
        <w:t>.</w:t>
      </w:r>
      <w:r w:rsidRPr="001C43A0">
        <w:rPr>
          <w:rFonts w:eastAsia="Times New Roman"/>
          <w:szCs w:val="24"/>
        </w:rPr>
        <w:t xml:space="preserve"> </w:t>
      </w:r>
      <w:r>
        <w:rPr>
          <w:rFonts w:eastAsia="Times New Roman"/>
          <w:szCs w:val="24"/>
        </w:rPr>
        <w:t>Ν</w:t>
      </w:r>
      <w:r w:rsidRPr="001C43A0">
        <w:rPr>
          <w:rFonts w:eastAsia="Times New Roman"/>
          <w:szCs w:val="24"/>
        </w:rPr>
        <w:t xml:space="preserve">α πούμε </w:t>
      </w:r>
      <w:r>
        <w:rPr>
          <w:rFonts w:eastAsia="Times New Roman"/>
          <w:szCs w:val="24"/>
        </w:rPr>
        <w:t>α</w:t>
      </w:r>
      <w:r w:rsidRPr="001C43A0">
        <w:rPr>
          <w:rFonts w:eastAsia="Times New Roman"/>
          <w:szCs w:val="24"/>
        </w:rPr>
        <w:t xml:space="preserve">πλά ότι στην </w:t>
      </w:r>
      <w:r>
        <w:rPr>
          <w:rFonts w:eastAsia="Times New Roman"/>
          <w:szCs w:val="24"/>
        </w:rPr>
        <w:t>αρχική πρόταση ο</w:t>
      </w:r>
      <w:r w:rsidRPr="001C43A0">
        <w:rPr>
          <w:rFonts w:eastAsia="Times New Roman"/>
          <w:szCs w:val="24"/>
        </w:rPr>
        <w:t xml:space="preserve"> ερασιτέχνης ΠΑΟΚ ζητούσε</w:t>
      </w:r>
      <w:r>
        <w:rPr>
          <w:rFonts w:eastAsia="Times New Roman"/>
          <w:szCs w:val="24"/>
        </w:rPr>
        <w:t xml:space="preserve"> είκο</w:t>
      </w:r>
      <w:r>
        <w:rPr>
          <w:rFonts w:eastAsia="Times New Roman"/>
          <w:szCs w:val="24"/>
        </w:rPr>
        <w:t>σι ένα</w:t>
      </w:r>
      <w:r w:rsidRPr="001C43A0">
        <w:rPr>
          <w:rFonts w:eastAsia="Times New Roman"/>
          <w:szCs w:val="24"/>
        </w:rPr>
        <w:t xml:space="preserve"> στρέμματα</w:t>
      </w:r>
      <w:r>
        <w:rPr>
          <w:rFonts w:eastAsia="Times New Roman"/>
          <w:szCs w:val="24"/>
        </w:rPr>
        <w:t>.</w:t>
      </w:r>
      <w:r w:rsidRPr="001C43A0">
        <w:rPr>
          <w:rFonts w:eastAsia="Times New Roman"/>
          <w:szCs w:val="24"/>
        </w:rPr>
        <w:t xml:space="preserve"> </w:t>
      </w:r>
      <w:r>
        <w:rPr>
          <w:rFonts w:eastAsia="Times New Roman"/>
          <w:szCs w:val="24"/>
        </w:rPr>
        <w:t>Του αποδίδονται είκοσι εννέα. Ε</w:t>
      </w:r>
      <w:r w:rsidRPr="001C43A0">
        <w:rPr>
          <w:rFonts w:eastAsia="Times New Roman"/>
          <w:szCs w:val="24"/>
        </w:rPr>
        <w:t xml:space="preserve">κεί </w:t>
      </w:r>
      <w:r>
        <w:rPr>
          <w:rFonts w:eastAsia="Times New Roman"/>
          <w:szCs w:val="24"/>
        </w:rPr>
        <w:t>να πούμε</w:t>
      </w:r>
      <w:r w:rsidRPr="001C43A0">
        <w:rPr>
          <w:rFonts w:eastAsia="Times New Roman"/>
          <w:szCs w:val="24"/>
        </w:rPr>
        <w:t xml:space="preserve"> επίσης ότι το ζήτημα της Τούμπας θα προχωρήσει </w:t>
      </w:r>
      <w:r>
        <w:rPr>
          <w:rFonts w:eastAsia="Times New Roman"/>
          <w:szCs w:val="24"/>
        </w:rPr>
        <w:t>α</w:t>
      </w:r>
      <w:r w:rsidRPr="001C43A0">
        <w:rPr>
          <w:rFonts w:eastAsia="Times New Roman"/>
          <w:szCs w:val="24"/>
        </w:rPr>
        <w:t>κόμη και με νομοθετική ρύθμιση</w:t>
      </w:r>
      <w:r>
        <w:rPr>
          <w:rFonts w:eastAsia="Times New Roman"/>
          <w:szCs w:val="24"/>
        </w:rPr>
        <w:t>.</w:t>
      </w:r>
      <w:r w:rsidRPr="001C43A0">
        <w:rPr>
          <w:rFonts w:eastAsia="Times New Roman"/>
          <w:szCs w:val="24"/>
        </w:rPr>
        <w:t xml:space="preserve"> </w:t>
      </w:r>
      <w:r>
        <w:rPr>
          <w:rFonts w:eastAsia="Times New Roman"/>
          <w:szCs w:val="24"/>
        </w:rPr>
        <w:t>Τ</w:t>
      </w:r>
      <w:r w:rsidRPr="001C43A0">
        <w:rPr>
          <w:rFonts w:eastAsia="Times New Roman"/>
          <w:szCs w:val="24"/>
        </w:rPr>
        <w:t>ο λέγαμε στις 6 Σεπτεμβρίου στα αθλητικά ραδιόφωνα</w:t>
      </w:r>
      <w:r>
        <w:rPr>
          <w:rFonts w:eastAsia="Times New Roman"/>
          <w:szCs w:val="24"/>
        </w:rPr>
        <w:t xml:space="preserve"> -και το καταθέτω για τα Πρακτικά- αλλά ούτε και τότε μας πίστε</w:t>
      </w:r>
      <w:r>
        <w:rPr>
          <w:rFonts w:eastAsia="Times New Roman"/>
          <w:szCs w:val="24"/>
        </w:rPr>
        <w:t xml:space="preserve">υαν. </w:t>
      </w:r>
    </w:p>
    <w:p w14:paraId="796CE95E" w14:textId="77777777" w:rsidR="00E9701A" w:rsidRDefault="003308C2">
      <w:pPr>
        <w:spacing w:line="600" w:lineRule="auto"/>
        <w:ind w:firstLine="720"/>
        <w:jc w:val="both"/>
        <w:rPr>
          <w:rFonts w:eastAsia="Times New Roman"/>
          <w:szCs w:val="24"/>
        </w:rPr>
      </w:pPr>
      <w:r w:rsidRPr="00AF3B92">
        <w:rPr>
          <w:rFonts w:eastAsia="Times New Roman"/>
          <w:szCs w:val="24"/>
        </w:rPr>
        <w:lastRenderedPageBreak/>
        <w:t xml:space="preserve">(Στο σημείο αυτό ο Βουλευτής κ. </w:t>
      </w:r>
      <w:r>
        <w:rPr>
          <w:rFonts w:eastAsia="Times New Roman" w:cs="Times New Roman"/>
          <w:szCs w:val="24"/>
        </w:rPr>
        <w:t xml:space="preserve">Αλέξανδρος Τριανταφυλλίδης </w:t>
      </w:r>
      <w:r w:rsidRPr="00AF3B92">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796CE95F" w14:textId="77777777" w:rsidR="00E9701A" w:rsidRDefault="003308C2">
      <w:pPr>
        <w:spacing w:line="600" w:lineRule="auto"/>
        <w:ind w:firstLine="720"/>
        <w:jc w:val="both"/>
        <w:rPr>
          <w:rFonts w:eastAsia="Times New Roman"/>
          <w:szCs w:val="24"/>
        </w:rPr>
      </w:pPr>
      <w:r>
        <w:rPr>
          <w:rFonts w:eastAsia="Times New Roman"/>
          <w:szCs w:val="24"/>
        </w:rPr>
        <w:t>Τ</w:t>
      </w:r>
      <w:r w:rsidRPr="001C43A0">
        <w:rPr>
          <w:rFonts w:eastAsia="Times New Roman"/>
          <w:szCs w:val="24"/>
        </w:rPr>
        <w:t xml:space="preserve">ώρα </w:t>
      </w:r>
      <w:r>
        <w:rPr>
          <w:rFonts w:eastAsia="Times New Roman"/>
          <w:szCs w:val="24"/>
        </w:rPr>
        <w:t>στην πόλη μας, στην α</w:t>
      </w:r>
      <w:r w:rsidRPr="001C43A0">
        <w:rPr>
          <w:rFonts w:eastAsia="Times New Roman"/>
          <w:szCs w:val="24"/>
        </w:rPr>
        <w:t xml:space="preserve">γαπημένη </w:t>
      </w:r>
      <w:r>
        <w:rPr>
          <w:rFonts w:eastAsia="Times New Roman"/>
          <w:szCs w:val="24"/>
        </w:rPr>
        <w:t>μας</w:t>
      </w:r>
      <w:r w:rsidRPr="001C43A0">
        <w:rPr>
          <w:rFonts w:eastAsia="Times New Roman"/>
          <w:szCs w:val="24"/>
        </w:rPr>
        <w:t xml:space="preserve"> πόλη</w:t>
      </w:r>
      <w:r>
        <w:rPr>
          <w:rFonts w:eastAsia="Times New Roman"/>
          <w:szCs w:val="24"/>
        </w:rPr>
        <w:t>, τ</w:t>
      </w:r>
      <w:r w:rsidRPr="001C43A0">
        <w:rPr>
          <w:rFonts w:eastAsia="Times New Roman"/>
          <w:szCs w:val="24"/>
        </w:rPr>
        <w:t>η Θεσσαλονίκη</w:t>
      </w:r>
      <w:r>
        <w:rPr>
          <w:rFonts w:eastAsia="Times New Roman"/>
          <w:szCs w:val="24"/>
        </w:rPr>
        <w:t>,</w:t>
      </w:r>
      <w:r w:rsidRPr="001C43A0">
        <w:rPr>
          <w:rFonts w:eastAsia="Times New Roman"/>
          <w:szCs w:val="24"/>
        </w:rPr>
        <w:t xml:space="preserve"> </w:t>
      </w:r>
      <w:r>
        <w:rPr>
          <w:rFonts w:eastAsia="Times New Roman"/>
          <w:szCs w:val="24"/>
        </w:rPr>
        <w:t xml:space="preserve">τώρα που </w:t>
      </w:r>
      <w:r w:rsidRPr="001C43A0">
        <w:rPr>
          <w:rFonts w:eastAsia="Times New Roman"/>
          <w:szCs w:val="24"/>
        </w:rPr>
        <w:t>ψηφίζεται</w:t>
      </w:r>
      <w:r>
        <w:rPr>
          <w:rFonts w:eastAsia="Times New Roman"/>
          <w:szCs w:val="24"/>
        </w:rPr>
        <w:t xml:space="preserve">, οικοδομείται με ευρύτατη συναίνεση, αλλά </w:t>
      </w:r>
      <w:r w:rsidRPr="001C43A0">
        <w:rPr>
          <w:rFonts w:eastAsia="Times New Roman"/>
          <w:szCs w:val="24"/>
        </w:rPr>
        <w:t xml:space="preserve">από την </w:t>
      </w:r>
      <w:r>
        <w:rPr>
          <w:rFonts w:eastAsia="Times New Roman"/>
          <w:szCs w:val="24"/>
        </w:rPr>
        <w:t>Κυβέρνηση ΣΥΡΙΖΑ</w:t>
      </w:r>
      <w:r>
        <w:rPr>
          <w:rFonts w:eastAsia="Times New Roman"/>
          <w:szCs w:val="24"/>
        </w:rPr>
        <w:t xml:space="preserve"> </w:t>
      </w:r>
      <w:r>
        <w:rPr>
          <w:rFonts w:eastAsia="Times New Roman"/>
          <w:szCs w:val="24"/>
        </w:rPr>
        <w:t>-</w:t>
      </w:r>
      <w:r>
        <w:rPr>
          <w:rFonts w:eastAsia="Times New Roman"/>
          <w:szCs w:val="24"/>
        </w:rPr>
        <w:t xml:space="preserve"> </w:t>
      </w:r>
      <w:r w:rsidRPr="001C43A0">
        <w:rPr>
          <w:rFonts w:eastAsia="Times New Roman"/>
          <w:szCs w:val="24"/>
        </w:rPr>
        <w:t>ΑΝΕΛ</w:t>
      </w:r>
      <w:r>
        <w:rPr>
          <w:rFonts w:eastAsia="Times New Roman"/>
          <w:szCs w:val="24"/>
        </w:rPr>
        <w:t>, γ</w:t>
      </w:r>
      <w:r w:rsidRPr="001C43A0">
        <w:rPr>
          <w:rFonts w:eastAsia="Times New Roman"/>
          <w:szCs w:val="24"/>
        </w:rPr>
        <w:t>ια να έχουμε και ένα μέτρο σύγκρισης</w:t>
      </w:r>
      <w:r>
        <w:rPr>
          <w:rFonts w:eastAsia="Times New Roman"/>
          <w:szCs w:val="24"/>
        </w:rPr>
        <w:t>. Τώρα είναι</w:t>
      </w:r>
      <w:r w:rsidRPr="001C43A0">
        <w:rPr>
          <w:rFonts w:eastAsia="Times New Roman"/>
          <w:szCs w:val="24"/>
        </w:rPr>
        <w:t xml:space="preserve"> σαφές ότι πλέον δεν μιλάμε με λόγια</w:t>
      </w:r>
      <w:r>
        <w:rPr>
          <w:rFonts w:eastAsia="Times New Roman"/>
          <w:szCs w:val="24"/>
        </w:rPr>
        <w:t xml:space="preserve">, αλλά με </w:t>
      </w:r>
      <w:r w:rsidRPr="001C43A0">
        <w:rPr>
          <w:rFonts w:eastAsia="Times New Roman"/>
          <w:szCs w:val="24"/>
        </w:rPr>
        <w:t>πράξεις</w:t>
      </w:r>
      <w:r>
        <w:rPr>
          <w:rFonts w:eastAsia="Times New Roman"/>
          <w:szCs w:val="24"/>
        </w:rPr>
        <w:t>.</w:t>
      </w:r>
    </w:p>
    <w:p w14:paraId="796CE960" w14:textId="77777777" w:rsidR="00E9701A" w:rsidRDefault="003308C2">
      <w:pPr>
        <w:spacing w:line="600" w:lineRule="auto"/>
        <w:ind w:firstLine="720"/>
        <w:jc w:val="both"/>
        <w:rPr>
          <w:rFonts w:eastAsia="Times New Roman"/>
          <w:szCs w:val="24"/>
        </w:rPr>
      </w:pPr>
      <w:r w:rsidRPr="001C43A0">
        <w:rPr>
          <w:rFonts w:eastAsia="Times New Roman"/>
          <w:szCs w:val="24"/>
        </w:rPr>
        <w:t>Σας ευχαριστώ πολύ</w:t>
      </w:r>
      <w:r>
        <w:rPr>
          <w:rFonts w:eastAsia="Times New Roman"/>
          <w:szCs w:val="24"/>
        </w:rPr>
        <w:t>.</w:t>
      </w:r>
    </w:p>
    <w:p w14:paraId="796CE961" w14:textId="77777777" w:rsidR="00E9701A" w:rsidRDefault="003308C2">
      <w:pPr>
        <w:spacing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796CE962" w14:textId="77777777" w:rsidR="00E9701A" w:rsidRDefault="003308C2">
      <w:pPr>
        <w:spacing w:line="600" w:lineRule="auto"/>
        <w:ind w:firstLine="720"/>
        <w:jc w:val="both"/>
        <w:rPr>
          <w:rFonts w:eastAsia="Times New Roman"/>
          <w:szCs w:val="24"/>
        </w:rPr>
      </w:pPr>
      <w:r>
        <w:rPr>
          <w:rFonts w:eastAsia="Times New Roman"/>
          <w:szCs w:val="24"/>
        </w:rPr>
        <w:t xml:space="preserve"> </w:t>
      </w:r>
      <w:r w:rsidRPr="00FC73C9">
        <w:rPr>
          <w:rFonts w:eastAsia="Times New Roman" w:cs="Times New Roman"/>
          <w:b/>
          <w:szCs w:val="24"/>
        </w:rPr>
        <w:t xml:space="preserve">ΠΡΟΕΔΡΕΥΩΝ (Γεώργιος </w:t>
      </w:r>
      <w:proofErr w:type="spellStart"/>
      <w:r w:rsidRPr="00FC73C9">
        <w:rPr>
          <w:rFonts w:eastAsia="Times New Roman" w:cs="Times New Roman"/>
          <w:b/>
          <w:szCs w:val="24"/>
        </w:rPr>
        <w:t>Λαμπρούλης</w:t>
      </w:r>
      <w:proofErr w:type="spellEnd"/>
      <w:r w:rsidRPr="00FC73C9">
        <w:rPr>
          <w:rFonts w:eastAsia="Times New Roman" w:cs="Times New Roman"/>
          <w:b/>
          <w:szCs w:val="24"/>
        </w:rPr>
        <w:t xml:space="preserve">): </w:t>
      </w:r>
      <w:r>
        <w:rPr>
          <w:rFonts w:eastAsia="Times New Roman"/>
          <w:szCs w:val="24"/>
        </w:rPr>
        <w:t xml:space="preserve">Τον λόγο έχει </w:t>
      </w:r>
      <w:r w:rsidRPr="001C43A0">
        <w:rPr>
          <w:rFonts w:eastAsia="Times New Roman"/>
          <w:szCs w:val="24"/>
        </w:rPr>
        <w:t xml:space="preserve">ο Κοινοβουλευτικός Εκπρόσωπος </w:t>
      </w:r>
      <w:r>
        <w:rPr>
          <w:rFonts w:eastAsia="Times New Roman"/>
          <w:szCs w:val="24"/>
        </w:rPr>
        <w:t>της</w:t>
      </w:r>
      <w:r w:rsidRPr="001C43A0">
        <w:rPr>
          <w:rFonts w:eastAsia="Times New Roman"/>
          <w:szCs w:val="24"/>
        </w:rPr>
        <w:t xml:space="preserve"> Δημοκρατική</w:t>
      </w:r>
      <w:r>
        <w:rPr>
          <w:rFonts w:eastAsia="Times New Roman"/>
          <w:szCs w:val="24"/>
        </w:rPr>
        <w:t>ς</w:t>
      </w:r>
      <w:r w:rsidRPr="001C43A0">
        <w:rPr>
          <w:rFonts w:eastAsia="Times New Roman"/>
          <w:szCs w:val="24"/>
        </w:rPr>
        <w:t xml:space="preserve"> </w:t>
      </w:r>
      <w:r>
        <w:rPr>
          <w:rFonts w:eastAsia="Times New Roman"/>
          <w:szCs w:val="24"/>
        </w:rPr>
        <w:t>Σ</w:t>
      </w:r>
      <w:r w:rsidRPr="001C43A0">
        <w:rPr>
          <w:rFonts w:eastAsia="Times New Roman"/>
          <w:szCs w:val="24"/>
        </w:rPr>
        <w:t>υμπαράταξη</w:t>
      </w:r>
      <w:r>
        <w:rPr>
          <w:rFonts w:eastAsia="Times New Roman"/>
          <w:szCs w:val="24"/>
        </w:rPr>
        <w:t>ς</w:t>
      </w:r>
      <w:r w:rsidRPr="001C43A0">
        <w:rPr>
          <w:rFonts w:eastAsia="Times New Roman"/>
          <w:szCs w:val="24"/>
        </w:rPr>
        <w:t xml:space="preserve"> κ</w:t>
      </w:r>
      <w:r>
        <w:rPr>
          <w:rFonts w:eastAsia="Times New Roman"/>
          <w:szCs w:val="24"/>
        </w:rPr>
        <w:t>.</w:t>
      </w:r>
      <w:r w:rsidRPr="001C43A0">
        <w:rPr>
          <w:rFonts w:eastAsia="Times New Roman"/>
          <w:szCs w:val="24"/>
        </w:rPr>
        <w:t xml:space="preserve"> </w:t>
      </w:r>
      <w:r>
        <w:rPr>
          <w:rFonts w:eastAsia="Times New Roman"/>
          <w:szCs w:val="24"/>
        </w:rPr>
        <w:t xml:space="preserve">Θεοχαρόπουλος. </w:t>
      </w:r>
    </w:p>
    <w:p w14:paraId="796CE963" w14:textId="77777777" w:rsidR="00E9701A" w:rsidRDefault="003308C2">
      <w:pPr>
        <w:spacing w:line="600" w:lineRule="auto"/>
        <w:ind w:firstLine="720"/>
        <w:jc w:val="both"/>
        <w:rPr>
          <w:rFonts w:eastAsia="Times New Roman"/>
          <w:szCs w:val="24"/>
        </w:rPr>
      </w:pPr>
      <w:r w:rsidRPr="00BA7273">
        <w:rPr>
          <w:rFonts w:eastAsia="Times New Roman"/>
          <w:b/>
          <w:szCs w:val="24"/>
        </w:rPr>
        <w:t>ΑΘΑΝΑΣΙΟΣ ΘΕΟΧΑΡΟΠΟΥΛΟΣ:</w:t>
      </w:r>
      <w:r>
        <w:rPr>
          <w:rFonts w:eastAsia="Times New Roman"/>
          <w:szCs w:val="24"/>
        </w:rPr>
        <w:t xml:space="preserve"> Κυρία Υπουργέ, κ</w:t>
      </w:r>
      <w:r w:rsidRPr="00BA7273">
        <w:rPr>
          <w:rFonts w:eastAsia="Times New Roman"/>
          <w:szCs w:val="24"/>
        </w:rPr>
        <w:t xml:space="preserve">υρίες και κύριοι </w:t>
      </w:r>
      <w:r>
        <w:rPr>
          <w:rFonts w:eastAsia="Times New Roman"/>
          <w:szCs w:val="24"/>
        </w:rPr>
        <w:t>Βουλευτές</w:t>
      </w:r>
      <w:r w:rsidRPr="00BA7273">
        <w:rPr>
          <w:rFonts w:eastAsia="Times New Roman"/>
          <w:szCs w:val="24"/>
        </w:rPr>
        <w:t>,</w:t>
      </w:r>
      <w:r>
        <w:rPr>
          <w:rFonts w:eastAsia="Times New Roman"/>
          <w:szCs w:val="24"/>
        </w:rPr>
        <w:t xml:space="preserve"> </w:t>
      </w:r>
      <w:r w:rsidRPr="001C43A0">
        <w:rPr>
          <w:rFonts w:eastAsia="Times New Roman"/>
          <w:szCs w:val="24"/>
        </w:rPr>
        <w:t>θα ξεκινήσω πρώ</w:t>
      </w:r>
      <w:r w:rsidRPr="001C43A0">
        <w:rPr>
          <w:rFonts w:eastAsia="Times New Roman"/>
          <w:szCs w:val="24"/>
        </w:rPr>
        <w:t xml:space="preserve">τα από </w:t>
      </w:r>
      <w:r>
        <w:rPr>
          <w:rFonts w:eastAsia="Times New Roman"/>
          <w:szCs w:val="24"/>
        </w:rPr>
        <w:t>τα όσα ενδιαφέροντα είπαν</w:t>
      </w:r>
      <w:r w:rsidRPr="001C43A0">
        <w:rPr>
          <w:rFonts w:eastAsia="Times New Roman"/>
          <w:szCs w:val="24"/>
        </w:rPr>
        <w:t xml:space="preserve"> οι δύο </w:t>
      </w:r>
      <w:r>
        <w:rPr>
          <w:rFonts w:eastAsia="Times New Roman"/>
          <w:szCs w:val="24"/>
        </w:rPr>
        <w:t>Υ</w:t>
      </w:r>
      <w:r w:rsidRPr="001C43A0">
        <w:rPr>
          <w:rFonts w:eastAsia="Times New Roman"/>
          <w:szCs w:val="24"/>
        </w:rPr>
        <w:t>πουργοί που μίλησαν</w:t>
      </w:r>
      <w:r>
        <w:rPr>
          <w:rFonts w:eastAsia="Times New Roman"/>
          <w:szCs w:val="24"/>
        </w:rPr>
        <w:t>. Ο</w:t>
      </w:r>
      <w:r w:rsidRPr="001C43A0">
        <w:rPr>
          <w:rFonts w:eastAsia="Times New Roman"/>
          <w:szCs w:val="24"/>
        </w:rPr>
        <w:t xml:space="preserve"> κ</w:t>
      </w:r>
      <w:r>
        <w:rPr>
          <w:rFonts w:eastAsia="Times New Roman"/>
          <w:szCs w:val="24"/>
        </w:rPr>
        <w:t>.</w:t>
      </w:r>
      <w:r w:rsidRPr="001C43A0">
        <w:rPr>
          <w:rFonts w:eastAsia="Times New Roman"/>
          <w:szCs w:val="24"/>
        </w:rPr>
        <w:t xml:space="preserve"> </w:t>
      </w:r>
      <w:proofErr w:type="spellStart"/>
      <w:r>
        <w:rPr>
          <w:rFonts w:eastAsia="Times New Roman"/>
          <w:szCs w:val="24"/>
        </w:rPr>
        <w:t>Φ</w:t>
      </w:r>
      <w:r w:rsidRPr="001C43A0">
        <w:rPr>
          <w:rFonts w:eastAsia="Times New Roman"/>
          <w:szCs w:val="24"/>
        </w:rPr>
        <w:t>άμε</w:t>
      </w:r>
      <w:r>
        <w:rPr>
          <w:rFonts w:eastAsia="Times New Roman"/>
          <w:szCs w:val="24"/>
        </w:rPr>
        <w:t>λ</w:t>
      </w:r>
      <w:r w:rsidRPr="001C43A0">
        <w:rPr>
          <w:rFonts w:eastAsia="Times New Roman"/>
          <w:szCs w:val="24"/>
        </w:rPr>
        <w:t>λος</w:t>
      </w:r>
      <w:proofErr w:type="spellEnd"/>
      <w:r>
        <w:rPr>
          <w:rFonts w:eastAsia="Times New Roman"/>
          <w:szCs w:val="24"/>
        </w:rPr>
        <w:t>,</w:t>
      </w:r>
      <w:r w:rsidRPr="001C43A0">
        <w:rPr>
          <w:rFonts w:eastAsia="Times New Roman"/>
          <w:szCs w:val="24"/>
        </w:rPr>
        <w:t xml:space="preserve"> </w:t>
      </w:r>
      <w:r w:rsidRPr="001C43A0">
        <w:rPr>
          <w:rFonts w:eastAsia="Times New Roman"/>
          <w:szCs w:val="24"/>
        </w:rPr>
        <w:lastRenderedPageBreak/>
        <w:t>παρουσίασε την παράταση των προθεσμιών υποβολής αντιρρήσεων κατά των αναρτημένων δασικών χαρτών</w:t>
      </w:r>
      <w:r>
        <w:rPr>
          <w:rFonts w:eastAsia="Times New Roman"/>
          <w:szCs w:val="24"/>
        </w:rPr>
        <w:t>. Η</w:t>
      </w:r>
      <w:r w:rsidRPr="001C43A0">
        <w:rPr>
          <w:rFonts w:eastAsia="Times New Roman"/>
          <w:szCs w:val="24"/>
        </w:rPr>
        <w:t xml:space="preserve"> κριτική που σας κάνουμε </w:t>
      </w:r>
      <w:r>
        <w:rPr>
          <w:rFonts w:eastAsia="Times New Roman"/>
          <w:szCs w:val="24"/>
        </w:rPr>
        <w:t xml:space="preserve">εμείς σε αυτό είναι ότι </w:t>
      </w:r>
      <w:r w:rsidRPr="001C43A0">
        <w:rPr>
          <w:rFonts w:eastAsia="Times New Roman"/>
          <w:szCs w:val="24"/>
        </w:rPr>
        <w:t>συνεχί</w:t>
      </w:r>
      <w:r>
        <w:rPr>
          <w:rFonts w:eastAsia="Times New Roman"/>
          <w:szCs w:val="24"/>
        </w:rPr>
        <w:t>ζ</w:t>
      </w:r>
      <w:r w:rsidRPr="001C43A0">
        <w:rPr>
          <w:rFonts w:eastAsia="Times New Roman"/>
          <w:szCs w:val="24"/>
        </w:rPr>
        <w:t>ουμε να λειτουργούμε</w:t>
      </w:r>
      <w:r>
        <w:rPr>
          <w:rFonts w:eastAsia="Times New Roman"/>
          <w:szCs w:val="24"/>
        </w:rPr>
        <w:t xml:space="preserve"> με</w:t>
      </w:r>
      <w:r w:rsidRPr="001C43A0">
        <w:rPr>
          <w:rFonts w:eastAsia="Times New Roman"/>
          <w:szCs w:val="24"/>
        </w:rPr>
        <w:t xml:space="preserve"> </w:t>
      </w:r>
      <w:r>
        <w:rPr>
          <w:rFonts w:eastAsia="Times New Roman"/>
          <w:szCs w:val="24"/>
        </w:rPr>
        <w:t>παρατάσεις, γ</w:t>
      </w:r>
      <w:r w:rsidRPr="001C43A0">
        <w:rPr>
          <w:rFonts w:eastAsia="Times New Roman"/>
          <w:szCs w:val="24"/>
        </w:rPr>
        <w:t xml:space="preserve">ιατί δεν έχετε αποδεχτεί ένα συνολικό </w:t>
      </w:r>
      <w:r>
        <w:rPr>
          <w:rFonts w:eastAsia="Times New Roman"/>
          <w:szCs w:val="24"/>
        </w:rPr>
        <w:t xml:space="preserve">πλαίσιο </w:t>
      </w:r>
      <w:r w:rsidRPr="001C43A0">
        <w:rPr>
          <w:rFonts w:eastAsia="Times New Roman"/>
          <w:szCs w:val="24"/>
        </w:rPr>
        <w:t>το οποίο σας έχουμε προτείνει</w:t>
      </w:r>
      <w:r>
        <w:rPr>
          <w:rFonts w:eastAsia="Times New Roman"/>
          <w:szCs w:val="24"/>
        </w:rPr>
        <w:t>. Πρόκειται για π</w:t>
      </w:r>
      <w:r w:rsidRPr="001C43A0">
        <w:rPr>
          <w:rFonts w:eastAsia="Times New Roman"/>
          <w:szCs w:val="24"/>
        </w:rPr>
        <w:t>αρατάσ</w:t>
      </w:r>
      <w:r>
        <w:rPr>
          <w:rFonts w:eastAsia="Times New Roman"/>
          <w:szCs w:val="24"/>
        </w:rPr>
        <w:t>εις επί παρατάσεων! Έ</w:t>
      </w:r>
      <w:r w:rsidRPr="001C43A0">
        <w:rPr>
          <w:rFonts w:eastAsia="Times New Roman"/>
          <w:szCs w:val="24"/>
        </w:rPr>
        <w:t>χουμε πει ότι δεν</w:t>
      </w:r>
      <w:r>
        <w:rPr>
          <w:rFonts w:eastAsia="Times New Roman"/>
          <w:szCs w:val="24"/>
        </w:rPr>
        <w:t xml:space="preserve"> λύνεται έτσι αυτή η διαδικασία. Έ</w:t>
      </w:r>
      <w:r w:rsidRPr="001C43A0">
        <w:rPr>
          <w:rFonts w:eastAsia="Times New Roman"/>
          <w:szCs w:val="24"/>
        </w:rPr>
        <w:t>πρεπε από την αρχή να έχουν το</w:t>
      </w:r>
      <w:r>
        <w:rPr>
          <w:rFonts w:eastAsia="Times New Roman"/>
          <w:szCs w:val="24"/>
        </w:rPr>
        <w:t>ν</w:t>
      </w:r>
      <w:r w:rsidRPr="001C43A0">
        <w:rPr>
          <w:rFonts w:eastAsia="Times New Roman"/>
          <w:szCs w:val="24"/>
        </w:rPr>
        <w:t xml:space="preserve"> χρόνο με ξεκάθαρες διαδικασίες</w:t>
      </w:r>
      <w:r>
        <w:rPr>
          <w:rFonts w:eastAsia="Times New Roman"/>
          <w:szCs w:val="24"/>
        </w:rPr>
        <w:t>,</w:t>
      </w:r>
      <w:r w:rsidRPr="001C43A0">
        <w:rPr>
          <w:rFonts w:eastAsia="Times New Roman"/>
          <w:szCs w:val="24"/>
        </w:rPr>
        <w:t xml:space="preserve"> γιατί αυτ</w:t>
      </w:r>
      <w:r w:rsidRPr="001C43A0">
        <w:rPr>
          <w:rFonts w:eastAsia="Times New Roman"/>
          <w:szCs w:val="24"/>
        </w:rPr>
        <w:t xml:space="preserve">ές είναι και χρονοβόρες και </w:t>
      </w:r>
      <w:proofErr w:type="spellStart"/>
      <w:r w:rsidRPr="001C43A0">
        <w:rPr>
          <w:rFonts w:eastAsia="Times New Roman"/>
          <w:szCs w:val="24"/>
        </w:rPr>
        <w:t>κοστοβόρες</w:t>
      </w:r>
      <w:proofErr w:type="spellEnd"/>
      <w:r>
        <w:rPr>
          <w:rFonts w:eastAsia="Times New Roman"/>
          <w:szCs w:val="24"/>
        </w:rPr>
        <w:t xml:space="preserve">. </w:t>
      </w:r>
    </w:p>
    <w:p w14:paraId="796CE964"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Μας είπε ο κύριος Υπουργός για την κανονικότητα, η οποία έρχεται με την Κυβέρνηση ΣΥΡΙΖΑ – ΑΝΕΛ, κανονικότητα η οποία σας έχουμε δείξει πολλές φορές ότι δεν υπάρχει</w:t>
      </w:r>
      <w:r w:rsidRPr="00B5084F">
        <w:rPr>
          <w:rFonts w:eastAsia="Times New Roman"/>
          <w:szCs w:val="24"/>
        </w:rPr>
        <w:t>,</w:t>
      </w:r>
      <w:r>
        <w:rPr>
          <w:rFonts w:eastAsia="Times New Roman"/>
          <w:szCs w:val="24"/>
        </w:rPr>
        <w:t xml:space="preserve"> διότι για την επόμενη τετραετία, μέχρι το 2022 δη</w:t>
      </w:r>
      <w:r>
        <w:rPr>
          <w:rFonts w:eastAsia="Times New Roman"/>
          <w:szCs w:val="24"/>
        </w:rPr>
        <w:t xml:space="preserve">λαδή, έχετε υπογράψει δυσβάσταχτες δεσμεύσεις για τον ελληνικό λαό, οι οποίες ουσιαστικά συνιστούν μια νέα επώδυνη κατάσταση. Τι εννοώ; Πρωτογενή πλεονάσματα 3,5% μέχρι το 2022. </w:t>
      </w:r>
    </w:p>
    <w:p w14:paraId="796CE965"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Θα διαπραγματευτείτε αποτελεσματικά, αγαπητοί συνάδελφοι, για τη μείωσή τους,</w:t>
      </w:r>
      <w:r>
        <w:rPr>
          <w:rFonts w:eastAsia="Times New Roman"/>
          <w:szCs w:val="24"/>
        </w:rPr>
        <w:t xml:space="preserve"> που εμείς σας προτείνουμε στο 2%; Δεν βγαίνει η χώρα με αυτά τα πρωτογενή πλεονάσματα 3,5% για τα επόμενα τέσσερα χρόνια, μέχρι το 2022. Αυτό θα σημαίνει </w:t>
      </w:r>
      <w:r>
        <w:rPr>
          <w:rFonts w:eastAsia="Times New Roman"/>
          <w:szCs w:val="24"/>
        </w:rPr>
        <w:lastRenderedPageBreak/>
        <w:t xml:space="preserve">συνεχώς περικοπές δημοσίων δαπανών, θα σημαίνει μη πληρωμές οφειλών του </w:t>
      </w:r>
      <w:r>
        <w:rPr>
          <w:rFonts w:eastAsia="Times New Roman"/>
          <w:szCs w:val="24"/>
        </w:rPr>
        <w:t>δ</w:t>
      </w:r>
      <w:r>
        <w:rPr>
          <w:rFonts w:eastAsia="Times New Roman"/>
          <w:szCs w:val="24"/>
        </w:rPr>
        <w:t>ημοσίου και μάλιστα από τη σ</w:t>
      </w:r>
      <w:r>
        <w:rPr>
          <w:rFonts w:eastAsia="Times New Roman"/>
          <w:szCs w:val="24"/>
        </w:rPr>
        <w:t xml:space="preserve">τιγμή που δεν έχουμε και ένα σχέδιο βιώσιμης ανάπτυξης. Θα σημαίνει </w:t>
      </w:r>
      <w:proofErr w:type="spellStart"/>
      <w:r>
        <w:rPr>
          <w:rFonts w:eastAsia="Times New Roman"/>
          <w:szCs w:val="24"/>
        </w:rPr>
        <w:t>υπερφορολόγηση</w:t>
      </w:r>
      <w:proofErr w:type="spellEnd"/>
      <w:r>
        <w:rPr>
          <w:rFonts w:eastAsia="Times New Roman"/>
          <w:szCs w:val="24"/>
        </w:rPr>
        <w:t xml:space="preserve"> και ένα άδικο ασφαλιστικό, που συνιστά στην ουσία φορολογικό. Αυτή είναι η κανονικότητα την οποία περιέγραψε ο κ. </w:t>
      </w:r>
      <w:proofErr w:type="spellStart"/>
      <w:r>
        <w:rPr>
          <w:rFonts w:eastAsia="Times New Roman"/>
          <w:szCs w:val="24"/>
        </w:rPr>
        <w:t>Φάμελλος</w:t>
      </w:r>
      <w:proofErr w:type="spellEnd"/>
      <w:r>
        <w:rPr>
          <w:rFonts w:eastAsia="Times New Roman"/>
          <w:szCs w:val="24"/>
        </w:rPr>
        <w:t>, ο κύριος Υπουργός, για τα επόμενα χρόνια. Δεν υπά</w:t>
      </w:r>
      <w:r>
        <w:rPr>
          <w:rFonts w:eastAsia="Times New Roman"/>
          <w:szCs w:val="24"/>
        </w:rPr>
        <w:t xml:space="preserve">ρχει, λοιπόν, καμμία τέτοιου είδους κανονικότητα. </w:t>
      </w:r>
    </w:p>
    <w:p w14:paraId="796CE966"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μάλιστα, απευθυνόμενος προς τον συνάδελφο κ. Ψαριανό είπε ότι «κάποιοι έβαλαν τη χώρα στα μνημόνια και εμείς που τη βγάλαμε». Δεν ξέρω αν εννοούσε τον κ. Ψαριανό ότι έβαλε τη χώρα στα μνημόνια, αλλά μ</w:t>
      </w:r>
      <w:r>
        <w:rPr>
          <w:rFonts w:eastAsia="Times New Roman"/>
          <w:szCs w:val="24"/>
        </w:rPr>
        <w:t xml:space="preserve">άλλον θα </w:t>
      </w:r>
      <w:r>
        <w:rPr>
          <w:rFonts w:eastAsia="Times New Roman"/>
          <w:szCs w:val="24"/>
        </w:rPr>
        <w:t xml:space="preserve">έπρεπε να απευθυνθεί </w:t>
      </w:r>
      <w:r>
        <w:rPr>
          <w:rFonts w:eastAsia="Times New Roman"/>
          <w:szCs w:val="24"/>
        </w:rPr>
        <w:t xml:space="preserve">στο Υπουργικό του Συμβούλιο, που θα έπρεπε να τα πει καλύτερα αυτά, τον κ. Καμμένο που ήταν Υπουργός της </w:t>
      </w:r>
      <w:r>
        <w:rPr>
          <w:rFonts w:eastAsia="Times New Roman"/>
          <w:szCs w:val="24"/>
        </w:rPr>
        <w:t>δ</w:t>
      </w:r>
      <w:r>
        <w:rPr>
          <w:rFonts w:eastAsia="Times New Roman"/>
          <w:szCs w:val="24"/>
        </w:rPr>
        <w:t>ιακυβέρνησης 2004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2009, τον κ. Παπαγγελόπουλο που ήταν </w:t>
      </w:r>
      <w:r>
        <w:rPr>
          <w:rFonts w:eastAsia="Times New Roman"/>
          <w:szCs w:val="24"/>
        </w:rPr>
        <w:t>π</w:t>
      </w:r>
      <w:r>
        <w:rPr>
          <w:rFonts w:eastAsia="Times New Roman"/>
          <w:szCs w:val="24"/>
        </w:rPr>
        <w:t xml:space="preserve">ρόεδρος εκείνη την περίοδο της ΕΥΠ, </w:t>
      </w:r>
      <w:r>
        <w:rPr>
          <w:rFonts w:eastAsia="Times New Roman"/>
          <w:szCs w:val="24"/>
        </w:rPr>
        <w:t>δ</w:t>
      </w:r>
      <w:r>
        <w:rPr>
          <w:rFonts w:eastAsia="Times New Roman"/>
          <w:szCs w:val="24"/>
        </w:rPr>
        <w:t>ιοικητής της ΕΥΠ και τώρα</w:t>
      </w:r>
      <w:r>
        <w:rPr>
          <w:rFonts w:eastAsia="Times New Roman"/>
          <w:szCs w:val="24"/>
        </w:rPr>
        <w:t xml:space="preserve"> είναι Υπουργός, όπως και πολλά άλλα στελέχη. Γιατί το 2009 είχαμε δίδυμα ελλείμματα στη χώρα που έφεραν τα μνημόνια. Τα ξέχασε ο Υπουργός της Κυβέρνησης ΣΥΡΙΖΑ – ΑΝΕΛ όλα αυτά και αναφέρθηκε χαρακτηριστικά στο ποιοι έβαλαν τη χώρα στα </w:t>
      </w:r>
      <w:r>
        <w:rPr>
          <w:rFonts w:eastAsia="Times New Roman"/>
          <w:szCs w:val="24"/>
        </w:rPr>
        <w:lastRenderedPageBreak/>
        <w:t>μνημόνια και ποιοι έ</w:t>
      </w:r>
      <w:r>
        <w:rPr>
          <w:rFonts w:eastAsia="Times New Roman"/>
          <w:szCs w:val="24"/>
        </w:rPr>
        <w:t xml:space="preserve">βγαλαν τη χώρα από τα μνημόνια. Ο ίδιος διχαστικός λόγος, μακριά από τις ανάγκες συνεννόησης οι οποίες χρειάζονται σήμερα στη χώρα. </w:t>
      </w:r>
    </w:p>
    <w:p w14:paraId="796CE967"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Αγαπητή, κυρία Υπουργέ, άκουσα την ομιλία </w:t>
      </w:r>
      <w:r>
        <w:rPr>
          <w:rFonts w:eastAsia="Times New Roman"/>
          <w:szCs w:val="24"/>
        </w:rPr>
        <w:t>σας,</w:t>
      </w:r>
      <w:r>
        <w:rPr>
          <w:rFonts w:eastAsia="Times New Roman"/>
          <w:szCs w:val="24"/>
        </w:rPr>
        <w:t xml:space="preserve"> η οποία είχε ένα άλλο πνεύμα. Προσπαθήσατε με μεγαλύτερη συνεννόηση να απευθ</w:t>
      </w:r>
      <w:r>
        <w:rPr>
          <w:rFonts w:eastAsia="Times New Roman"/>
          <w:szCs w:val="24"/>
        </w:rPr>
        <w:t xml:space="preserve">υνθείτε στο ελληνικό Κοινοβούλιο και τον ελληνικό λαό σε σχέση με αυτά που είπα προηγουμένως, αλλά θέλω να αναφερθώ σε αυτά που είπατε στην αρχή, γιατί πραγματικά έμεινα έκπληκτος. Είπατε </w:t>
      </w:r>
      <w:r>
        <w:rPr>
          <w:rFonts w:eastAsia="Times New Roman"/>
          <w:szCs w:val="24"/>
        </w:rPr>
        <w:t>ότι μιλάτε</w:t>
      </w:r>
      <w:r>
        <w:rPr>
          <w:rFonts w:eastAsia="Times New Roman"/>
          <w:szCs w:val="24"/>
        </w:rPr>
        <w:t xml:space="preserve"> «ως πολίτης». Κατ’ αρχάς εδώ δεν είστε ως πολίτης, είστε </w:t>
      </w:r>
      <w:r>
        <w:rPr>
          <w:rFonts w:eastAsia="Times New Roman"/>
          <w:szCs w:val="24"/>
        </w:rPr>
        <w:t xml:space="preserve">ως Υπουργός, κρίνεστε ως Υπουργός. Και θα μου επιτρέψετε να σας πω ότι με αυτόν τον τρόπο πρέπει να χειριζόμαστε τον δημόσιο λόγο εδώ μέσα, διότι είπατε ότι </w:t>
      </w:r>
      <w:r>
        <w:rPr>
          <w:rFonts w:eastAsia="Times New Roman"/>
          <w:szCs w:val="24"/>
        </w:rPr>
        <w:t xml:space="preserve">μιλάτε </w:t>
      </w:r>
      <w:r>
        <w:rPr>
          <w:rFonts w:eastAsia="Times New Roman"/>
          <w:szCs w:val="24"/>
        </w:rPr>
        <w:t>«ως πολίτης» -αυτή είναι η πρώτη κριτική- αισθάνεστε</w:t>
      </w:r>
      <w:r>
        <w:rPr>
          <w:rFonts w:eastAsia="Times New Roman"/>
          <w:szCs w:val="24"/>
        </w:rPr>
        <w:t>,</w:t>
      </w:r>
      <w:r>
        <w:rPr>
          <w:rFonts w:eastAsia="Times New Roman"/>
          <w:szCs w:val="24"/>
        </w:rPr>
        <w:t xml:space="preserve"> </w:t>
      </w:r>
      <w:r>
        <w:rPr>
          <w:rFonts w:eastAsia="Times New Roman"/>
          <w:szCs w:val="24"/>
        </w:rPr>
        <w:t>είπατε,</w:t>
      </w:r>
      <w:r>
        <w:rPr>
          <w:rFonts w:eastAsia="Times New Roman"/>
          <w:szCs w:val="24"/>
        </w:rPr>
        <w:t xml:space="preserve"> </w:t>
      </w:r>
      <w:r>
        <w:rPr>
          <w:rFonts w:eastAsia="Times New Roman"/>
          <w:szCs w:val="24"/>
        </w:rPr>
        <w:t>«απαρέσκεια για τους διαξιφισμούς σήμερα εδώ». Σήμερα έχουμε μια γόνιμη συζήτηση. Αν νιώθετε απαρέσκεια για την καλοπροαίρετη κριτική της Αντιπολίτευσης, η οποία μάλιστα ψηφίζει –τουλάχιστον η Δημοκρατική Συμπαράταξη- το συγκεκριμένο νομοσχέδιο, νομίζω ότι</w:t>
      </w:r>
      <w:r>
        <w:rPr>
          <w:rFonts w:eastAsia="Times New Roman"/>
          <w:szCs w:val="24"/>
        </w:rPr>
        <w:t xml:space="preserve"> κάνετε λάθος. </w:t>
      </w:r>
    </w:p>
    <w:p w14:paraId="796CE968"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Αντίθετα, θα έπρεπε να νιώθετε απαρέσκεια και να το έχετε δηλώσει στο πρόσφατο Υπουργικό Συμβούλιο, όταν ως Υπουργός βρεθήκατε απέναντι στην απαράδεκτη για τη χώρα εκείνη σύγκρουση μεταξύ Υπουργού Κοτζιά και Υπουργού</w:t>
      </w:r>
      <w:r w:rsidRPr="00F26549">
        <w:rPr>
          <w:rFonts w:eastAsia="Times New Roman"/>
          <w:szCs w:val="24"/>
        </w:rPr>
        <w:t xml:space="preserve"> </w:t>
      </w:r>
      <w:r>
        <w:rPr>
          <w:rFonts w:eastAsia="Times New Roman"/>
          <w:szCs w:val="24"/>
        </w:rPr>
        <w:t>Καμμένου, όπου ο Υπουργ</w:t>
      </w:r>
      <w:r>
        <w:rPr>
          <w:rFonts w:eastAsia="Times New Roman"/>
          <w:szCs w:val="24"/>
        </w:rPr>
        <w:t>ός Εθνικής Άμυνας κατηγόρησε τον Υπουργό Εξωτερικών της χώρας, ουσιαστικά</w:t>
      </w:r>
      <w:r>
        <w:rPr>
          <w:rFonts w:eastAsia="Times New Roman"/>
          <w:szCs w:val="24"/>
        </w:rPr>
        <w:t>,</w:t>
      </w:r>
      <w:r>
        <w:rPr>
          <w:rFonts w:eastAsia="Times New Roman"/>
          <w:szCs w:val="24"/>
        </w:rPr>
        <w:t xml:space="preserve"> για αδιαφάνεια σε μυστικά κονδύλια, για χρηματοδοτήσεις του Υπουργείου Εξωτερικών και ούτω καθεξής. Οι πολίτες γι’ αυτά αισθάνονται απαρέσκεια, για όλα αυτά που έχουν συμβεί τις τελ</w:t>
      </w:r>
      <w:r>
        <w:rPr>
          <w:rFonts w:eastAsia="Times New Roman"/>
          <w:szCs w:val="24"/>
        </w:rPr>
        <w:t xml:space="preserve">ευταίες ημέρες. Εκεί δηλώσατε την απαρέσκειά σας στη συζήτηση η οποία έγινε ή μείνατε -τα μέλη του Υπουργικού Συμβουλίου- απαθείς σε αυτή τη συζήτηση; Γιατί αυτή αφορά τη χώρα, στην οποία αναφέρομαι αυτή τη στιγμή. </w:t>
      </w:r>
    </w:p>
    <w:p w14:paraId="796CE969"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ο Πρωθυπουργός βρήκε τη λύ</w:t>
      </w:r>
      <w:r>
        <w:rPr>
          <w:rFonts w:eastAsia="Times New Roman"/>
          <w:szCs w:val="24"/>
        </w:rPr>
        <w:t>ση. Παραιτήθηκε, ουσιαστικά αποπέμφθηκε, ο Υπουργός Εξωτερικών που στήριξε τη Συμφωνία των Πρεσπών, με την οποία συμφωνεί ο Πρωθυπουργός και κράτησε Υπουργό Εθνικής Άμυνας τον Υπουργό</w:t>
      </w:r>
      <w:r>
        <w:rPr>
          <w:rFonts w:eastAsia="Times New Roman"/>
          <w:szCs w:val="24"/>
        </w:rPr>
        <w:t>,</w:t>
      </w:r>
      <w:r>
        <w:rPr>
          <w:rFonts w:eastAsia="Times New Roman"/>
          <w:szCs w:val="24"/>
        </w:rPr>
        <w:t xml:space="preserve"> ο οποίος είναι απέναντι στη Συμφωνία των Πρεσπών, την οποία υποστηρίζει</w:t>
      </w:r>
      <w:r>
        <w:rPr>
          <w:rFonts w:eastAsia="Times New Roman"/>
          <w:szCs w:val="24"/>
        </w:rPr>
        <w:t xml:space="preserve"> ο Πρωθυπουργός. </w:t>
      </w:r>
    </w:p>
    <w:p w14:paraId="796CE96A"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Αν θεωρείτε ότι αυτό δεν είναι το άκρον άωτον του πολιτικού παραλογισμού σε αυτή την Κυβέρνηση, τότε ποιος είναι ο πολιτικός παραλογισμός;</w:t>
      </w:r>
    </w:p>
    <w:p w14:paraId="796CE96B" w14:textId="77777777" w:rsidR="00E9701A" w:rsidRDefault="003308C2">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Κυρίες και κύριοι Βουλευτές, ερχόμενος στο σημερινό νομοσχέδιο και όχι στις τροπολογίες σε κάποιες </w:t>
      </w:r>
      <w:r>
        <w:rPr>
          <w:rFonts w:eastAsia="Times New Roman"/>
          <w:szCs w:val="24"/>
        </w:rPr>
        <w:t>από τις οποίες αναφέρθηκα, θα ήθελα να προσθέσω το εξής: «Ο πολιτισμός…», είχε πει η Μελίνα Μερκούρη, «…είναι η βαριά βιομηχανία της Ελλάδος». Και από τότε το έχουν χρησιμοποιήσει πάρα πολλοί αυτό και σωστά το έχουν χρησιμοποιήσει πάρα πολλοί. Όμως, αυτό δ</w:t>
      </w:r>
      <w:r>
        <w:rPr>
          <w:rFonts w:eastAsia="Times New Roman"/>
          <w:szCs w:val="24"/>
        </w:rPr>
        <w:t>εν μπορεί να συμβεί, παρά μόνο δυνητικά, όταν δεν έχουμε ένα οργανωμένο κράτος που ξέρει να σχεδιάζει και να εκτελεί. Δυστυχώς οι δυνατότητες της βαριάς πολιτιστικής μας βιομηχανίας παραμένουν σε εμβρυακή κατάσταση, ενώ η χώρα αναζητά εναγωνίως την ανάπτυξ</w:t>
      </w:r>
      <w:r>
        <w:rPr>
          <w:rFonts w:eastAsia="Times New Roman"/>
          <w:szCs w:val="24"/>
        </w:rPr>
        <w:t xml:space="preserve">η. </w:t>
      </w:r>
    </w:p>
    <w:p w14:paraId="796CE96C"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Όλοι λιβανίζουν κατά καιρούς τις δυνατότητες, αλλά ουδέποτε παρουσιάστηκε ένα ολοκληρωμένο και συνεκτικό σχέδιο αξιοποίησης αυτών των δυνατοτήτων σε εθνικό, περιφερειακό και τοπικό επίπεδο.</w:t>
      </w:r>
    </w:p>
    <w:p w14:paraId="796CE96D"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Έρχεστε τώρα, στη λήξη της θητείας σας, και φέρνετε ένα σημαντ</w:t>
      </w:r>
      <w:r>
        <w:rPr>
          <w:rFonts w:eastAsia="Times New Roman" w:cs="Times New Roman"/>
          <w:szCs w:val="24"/>
        </w:rPr>
        <w:t>ικό νομοσχέδιο για τα πολιτιστικά δρώμενα.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θα κάνουμε κριτική γιατί υπάρχουν και καθυστερήσεις στα τέσσερα χρόνια της διακυβέρνησης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Το ότι υπήρχαν καθυστερήσεις και άλλες φορές παλιότερα, δεν σημαίνει ότι όποιες παθογένειες θα </w:t>
      </w:r>
      <w:r>
        <w:rPr>
          <w:rFonts w:eastAsia="Times New Roman" w:cs="Times New Roman"/>
          <w:szCs w:val="24"/>
        </w:rPr>
        <w:t>διευρύνετε δεν θα «απολογείστε» ως Κυβέρνηση για τις παθογένειες αυτές.</w:t>
      </w:r>
    </w:p>
    <w:p w14:paraId="796CE96E"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Και εμείς το λέμε και εσείς το είπατε ότι αυτό είχε ξεκινήσει σε κάποιες προηγούμενες περιόδους. Αναφερθήκατε στον κ. </w:t>
      </w:r>
      <w:proofErr w:type="spellStart"/>
      <w:r>
        <w:rPr>
          <w:rFonts w:eastAsia="Times New Roman" w:cs="Times New Roman"/>
          <w:szCs w:val="24"/>
        </w:rPr>
        <w:t>Γερουλάνο</w:t>
      </w:r>
      <w:proofErr w:type="spellEnd"/>
      <w:r>
        <w:rPr>
          <w:rFonts w:eastAsia="Times New Roman" w:cs="Times New Roman"/>
          <w:szCs w:val="24"/>
        </w:rPr>
        <w:t>,</w:t>
      </w:r>
      <w:r>
        <w:rPr>
          <w:rFonts w:eastAsia="Times New Roman" w:cs="Times New Roman"/>
          <w:szCs w:val="24"/>
        </w:rPr>
        <w:t xml:space="preserve"> ο οποίος το είχε ξεκινήσει. Προηγουμένως είχε παγώσει α</w:t>
      </w:r>
      <w:r>
        <w:rPr>
          <w:rFonts w:eastAsia="Times New Roman" w:cs="Times New Roman"/>
          <w:szCs w:val="24"/>
        </w:rPr>
        <w:t xml:space="preserve">πό τον κ. Παναγιωτόπουλο και μετά επανήλθε από τον κ. </w:t>
      </w:r>
      <w:proofErr w:type="spellStart"/>
      <w:r>
        <w:rPr>
          <w:rFonts w:eastAsia="Times New Roman" w:cs="Times New Roman"/>
          <w:szCs w:val="24"/>
        </w:rPr>
        <w:t>Γερουλάνο</w:t>
      </w:r>
      <w:proofErr w:type="spellEnd"/>
      <w:r>
        <w:rPr>
          <w:rFonts w:eastAsia="Times New Roman" w:cs="Times New Roman"/>
          <w:szCs w:val="24"/>
        </w:rPr>
        <w:t xml:space="preserve"> και το </w:t>
      </w:r>
      <w:proofErr w:type="spellStart"/>
      <w:r>
        <w:rPr>
          <w:rFonts w:eastAsia="Times New Roman" w:cs="Times New Roman"/>
          <w:szCs w:val="24"/>
        </w:rPr>
        <w:t>επανέφερε</w:t>
      </w:r>
      <w:proofErr w:type="spellEnd"/>
      <w:r>
        <w:rPr>
          <w:rFonts w:eastAsia="Times New Roman" w:cs="Times New Roman"/>
          <w:szCs w:val="24"/>
        </w:rPr>
        <w:t xml:space="preserve"> ο κ. </w:t>
      </w:r>
      <w:proofErr w:type="spellStart"/>
      <w:r>
        <w:rPr>
          <w:rFonts w:eastAsia="Times New Roman" w:cs="Times New Roman"/>
          <w:szCs w:val="24"/>
        </w:rPr>
        <w:t>Ξυδάκης</w:t>
      </w:r>
      <w:proofErr w:type="spellEnd"/>
      <w:r>
        <w:rPr>
          <w:rFonts w:eastAsia="Times New Roman" w:cs="Times New Roman"/>
          <w:szCs w:val="24"/>
        </w:rPr>
        <w:t xml:space="preserve"> με μια άλλη μορφή στην αρχή.</w:t>
      </w:r>
    </w:p>
    <w:p w14:paraId="796CE96F"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Συνεπώς εμείς</w:t>
      </w:r>
      <w:r>
        <w:rPr>
          <w:rFonts w:eastAsia="Times New Roman" w:cs="Times New Roman"/>
          <w:szCs w:val="24"/>
        </w:rPr>
        <w:t>,</w:t>
      </w:r>
      <w:r>
        <w:rPr>
          <w:rFonts w:eastAsia="Times New Roman" w:cs="Times New Roman"/>
          <w:szCs w:val="24"/>
        </w:rPr>
        <w:t xml:space="preserve"> όταν βλέπουμε αυτή τη συνέχεια, σε αυτήν ακριβώς τη συνέχεια αναφερόμαστε. Δεν απαξιώνουμε αυτή τη συνέχεια. Και από ό</w:t>
      </w:r>
      <w:r>
        <w:rPr>
          <w:rFonts w:eastAsia="Times New Roman" w:cs="Times New Roman"/>
          <w:szCs w:val="24"/>
        </w:rPr>
        <w:t>λους τους ανθρώπους αυτό ανέφερε και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Κεφαλίδου</w:t>
      </w:r>
      <w:proofErr w:type="spellEnd"/>
      <w:r>
        <w:rPr>
          <w:rFonts w:eastAsia="Times New Roman" w:cs="Times New Roman"/>
          <w:szCs w:val="24"/>
        </w:rPr>
        <w:t xml:space="preserve"> που μίλησε στην αρχή εκ μέρους της Δημοκρατικής Συμπαράταξης.</w:t>
      </w:r>
    </w:p>
    <w:p w14:paraId="796CE970"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Η ίδρυση του Μητροπολιτικού Οργανισμού Μουσείων Εικαστικών Τεχνών Θεσσαλονίκης έρχεται πράγματι ως απάντηση στο χρόνιο αίτημα των μουσειακών ι</w:t>
      </w:r>
      <w:r>
        <w:rPr>
          <w:rFonts w:eastAsia="Times New Roman" w:cs="Times New Roman"/>
          <w:szCs w:val="24"/>
        </w:rPr>
        <w:t>δρυμάτων της πόλης ως αποτέλεσμα της συνέργειας των εμπλεκόμενων φορέων. Δημιουργείται μια πλατφόρμα, οι δομές της οποίας συνενώνουν τις λειτουργίες του Κρατικού Μουσείου Σύγχρονης Τέχνης και των τμημάτων του με αυτές του Μακεδονικού Μουσείου Σύγχρονης και</w:t>
      </w:r>
      <w:r>
        <w:rPr>
          <w:rFonts w:eastAsia="Times New Roman" w:cs="Times New Roman"/>
          <w:szCs w:val="24"/>
        </w:rPr>
        <w:t xml:space="preserve"> του Μουσείου Σύγχρονης Τέχνης </w:t>
      </w:r>
      <w:r>
        <w:rPr>
          <w:rFonts w:eastAsia="Times New Roman" w:cs="Times New Roman"/>
          <w:szCs w:val="24"/>
        </w:rPr>
        <w:t>«</w:t>
      </w:r>
      <w:proofErr w:type="spellStart"/>
      <w:r>
        <w:rPr>
          <w:rFonts w:eastAsia="Times New Roman" w:cs="Times New Roman"/>
          <w:szCs w:val="24"/>
        </w:rPr>
        <w:t>Άλεξ</w:t>
      </w:r>
      <w:proofErr w:type="spellEnd"/>
      <w:r>
        <w:rPr>
          <w:rFonts w:eastAsia="Times New Roman" w:cs="Times New Roman"/>
          <w:szCs w:val="24"/>
        </w:rPr>
        <w:t xml:space="preserve"> Μυλωνά</w:t>
      </w:r>
      <w:r>
        <w:rPr>
          <w:rFonts w:eastAsia="Times New Roman" w:cs="Times New Roman"/>
          <w:szCs w:val="24"/>
        </w:rPr>
        <w:t>»</w:t>
      </w:r>
      <w:r>
        <w:rPr>
          <w:rFonts w:eastAsia="Times New Roman" w:cs="Times New Roman"/>
          <w:szCs w:val="24"/>
        </w:rPr>
        <w:t>.</w:t>
      </w:r>
    </w:p>
    <w:p w14:paraId="796CE971"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Πλέον οι φορείς</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θα μπορούν να διατηρούν τη φυσιογνωμία τους αλλά και να συνεργάζονται μεταξύ τους. Δεν θα πω άλλα θετικά σε αυτό το σημείο, τα έχουμε πει, γιατί δεν έχω τον χρόνο. Η αξία του σχεδίου </w:t>
      </w:r>
      <w:r>
        <w:rPr>
          <w:rFonts w:eastAsia="Times New Roman" w:cs="Times New Roman"/>
          <w:szCs w:val="24"/>
        </w:rPr>
        <w:t>αυτού είναι σημαντική καθώς υλοποιείται και στη Θεσσαλονίκη, διότι πρέπει επιτέλους να βρεθούμε αντιμέτωποι με τις ασσυμετρίες και τις ανισότητες στην περιφέρεια και αυτό δεν το πράττει και αυτή η Κυβέρνηση.</w:t>
      </w:r>
    </w:p>
    <w:p w14:paraId="796CE972"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Τις έννοιες της «αποκέντρωσης» και της «περιφερε</w:t>
      </w:r>
      <w:r>
        <w:rPr>
          <w:rFonts w:eastAsia="Times New Roman" w:cs="Times New Roman"/>
          <w:szCs w:val="24"/>
        </w:rPr>
        <w:t xml:space="preserve">ιακής ανάπτυξης» τις έχει ξεχασμένες, όπως έχει ξεχασμένες και τη Θεσσαλονίκη και τη </w:t>
      </w:r>
      <w:r>
        <w:rPr>
          <w:rFonts w:eastAsia="Times New Roman" w:cs="Times New Roman"/>
          <w:szCs w:val="24"/>
        </w:rPr>
        <w:t>β</w:t>
      </w:r>
      <w:r>
        <w:rPr>
          <w:rFonts w:eastAsia="Times New Roman" w:cs="Times New Roman"/>
          <w:szCs w:val="24"/>
        </w:rPr>
        <w:t xml:space="preserve">όρεια Ελλάδα. Σήμερα ακούσαμε εδώ ομιλίες από Βουλευτές της </w:t>
      </w:r>
      <w:r>
        <w:rPr>
          <w:rFonts w:eastAsia="Times New Roman" w:cs="Times New Roman"/>
          <w:szCs w:val="24"/>
        </w:rPr>
        <w:t>σ</w:t>
      </w:r>
      <w:r>
        <w:rPr>
          <w:rFonts w:eastAsia="Times New Roman" w:cs="Times New Roman"/>
          <w:szCs w:val="24"/>
        </w:rPr>
        <w:t xml:space="preserve">υγκυβέρνησης και από Υπουργούς </w:t>
      </w:r>
      <w:r>
        <w:rPr>
          <w:rFonts w:eastAsia="Times New Roman" w:cs="Times New Roman"/>
          <w:szCs w:val="24"/>
        </w:rPr>
        <w:lastRenderedPageBreak/>
        <w:t xml:space="preserve">πραγματικά μιας άλλης πραγματικότητας. Εκτός αν θεωρείτε ότι επειδή φτιάξατε </w:t>
      </w:r>
      <w:r>
        <w:rPr>
          <w:rFonts w:eastAsia="Times New Roman" w:cs="Times New Roman"/>
          <w:szCs w:val="24"/>
        </w:rPr>
        <w:t>το Γραφείο Πρωθυπουργού στη Θεσσαλονίκη, άλλαξε κάτι στη Θεσσαλονίκη.</w:t>
      </w:r>
    </w:p>
    <w:p w14:paraId="796CE973"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Αντιμετωπίζετε τους πολίτες, αντίθετα από ό,τι είπε ο προηγούμενος ομιλητής εκ μέρους του ΣΥΡΙΖΑ, με μια λογική η οποία πραγματικά είναι απαράδεκτη. Η ανάπτυξη και τα προβλήματα της </w:t>
      </w:r>
      <w:r>
        <w:rPr>
          <w:rFonts w:eastAsia="Times New Roman" w:cs="Times New Roman"/>
          <w:szCs w:val="24"/>
        </w:rPr>
        <w:t>β</w:t>
      </w:r>
      <w:r>
        <w:rPr>
          <w:rFonts w:eastAsia="Times New Roman" w:cs="Times New Roman"/>
          <w:szCs w:val="24"/>
        </w:rPr>
        <w:t>όρε</w:t>
      </w:r>
      <w:r>
        <w:rPr>
          <w:rFonts w:eastAsia="Times New Roman" w:cs="Times New Roman"/>
          <w:szCs w:val="24"/>
        </w:rPr>
        <w:t>ιας Ελλάδας δεν λύνονται με μπαλώματα και χάντρες και καθρεφτάκια για ιθαγενείς. Διότι γι’ αυτό πρόκειται, το αντίθετο ακριβώς από αυτό που είπε προηγουμένως ο ομιλητής: Να τους έχουμε ένα Γραφείο του Πρωθυπουργού, να δώσουμε κάτι στην ομάδα του ΠΑΟΚ και ν</w:t>
      </w:r>
      <w:r>
        <w:rPr>
          <w:rFonts w:eastAsia="Times New Roman" w:cs="Times New Roman"/>
          <w:szCs w:val="24"/>
        </w:rPr>
        <w:t xml:space="preserve">α είναι όλοι ευχαριστημένοι. Ναι, </w:t>
      </w:r>
      <w:r>
        <w:rPr>
          <w:rFonts w:eastAsia="Times New Roman" w:cs="Times New Roman"/>
          <w:szCs w:val="24"/>
        </w:rPr>
        <w:t>βεβαίως</w:t>
      </w:r>
      <w:r>
        <w:rPr>
          <w:rFonts w:eastAsia="Times New Roman" w:cs="Times New Roman"/>
          <w:szCs w:val="24"/>
        </w:rPr>
        <w:t xml:space="preserve">, να γίνει ένα γήπεδο σύγχρονων εγκαταστάσεων, αλλά </w:t>
      </w:r>
      <w:r>
        <w:rPr>
          <w:rFonts w:eastAsia="Times New Roman" w:cs="Times New Roman"/>
          <w:szCs w:val="24"/>
        </w:rPr>
        <w:t>εσείς πώς</w:t>
      </w:r>
      <w:r>
        <w:rPr>
          <w:rFonts w:eastAsia="Times New Roman" w:cs="Times New Roman"/>
          <w:szCs w:val="24"/>
        </w:rPr>
        <w:t xml:space="preserve"> οραματίζεστε</w:t>
      </w:r>
      <w:r>
        <w:rPr>
          <w:rFonts w:eastAsia="Times New Roman" w:cs="Times New Roman"/>
          <w:szCs w:val="24"/>
        </w:rPr>
        <w:t xml:space="preserve"> την ανάπτυξη</w:t>
      </w:r>
      <w:r>
        <w:rPr>
          <w:rFonts w:eastAsia="Times New Roman" w:cs="Times New Roman"/>
          <w:szCs w:val="24"/>
        </w:rPr>
        <w:t>; Ακούσαμε το όραμά σας για τη δίκαιη ανάπτυξη με αυτόν τον τρόπο και τις ίσες ευκαιρίες; Με τον τρόπο αυτόν υποτιμάτε και προσβ</w:t>
      </w:r>
      <w:r>
        <w:rPr>
          <w:rFonts w:eastAsia="Times New Roman" w:cs="Times New Roman"/>
          <w:szCs w:val="24"/>
        </w:rPr>
        <w:t>ά</w:t>
      </w:r>
      <w:r>
        <w:rPr>
          <w:rFonts w:eastAsia="Times New Roman" w:cs="Times New Roman"/>
          <w:szCs w:val="24"/>
        </w:rPr>
        <w:t>λ</w:t>
      </w:r>
      <w:r>
        <w:rPr>
          <w:rFonts w:eastAsia="Times New Roman" w:cs="Times New Roman"/>
          <w:szCs w:val="24"/>
        </w:rPr>
        <w:t xml:space="preserve">λετε τους ίδιους τους </w:t>
      </w:r>
      <w:r>
        <w:rPr>
          <w:rFonts w:eastAsia="Times New Roman" w:cs="Times New Roman"/>
          <w:szCs w:val="24"/>
        </w:rPr>
        <w:t>Β</w:t>
      </w:r>
      <w:r>
        <w:rPr>
          <w:rFonts w:eastAsia="Times New Roman" w:cs="Times New Roman"/>
          <w:szCs w:val="24"/>
        </w:rPr>
        <w:t xml:space="preserve">ορειοελλαδίτες που πραγματικά νιώθουν ότι στη χώρα μας είναι αποκομμένοι σε πάρα πολλά θέματα. Αυτό </w:t>
      </w:r>
      <w:r>
        <w:rPr>
          <w:rFonts w:eastAsia="Times New Roman" w:cs="Times New Roman"/>
          <w:szCs w:val="24"/>
        </w:rPr>
        <w:lastRenderedPageBreak/>
        <w:t>βέβαια είναι διαχρονικό πρόβλημα, δεν είναι πρόβλημα σημερινό, αλλά όχι και να λέμε ότι λύνουμε τα προβλήματα αυτά με τέτοιους τρόπ</w:t>
      </w:r>
      <w:r>
        <w:rPr>
          <w:rFonts w:eastAsia="Times New Roman" w:cs="Times New Roman"/>
          <w:szCs w:val="24"/>
        </w:rPr>
        <w:t>ους.</w:t>
      </w:r>
    </w:p>
    <w:p w14:paraId="796CE974"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Επιμέρους, λοιπόν, κινήσεις, όπως το παρόν νομοσχέδιο, δεν μπορούν σε κα</w:t>
      </w:r>
      <w:r>
        <w:rPr>
          <w:rFonts w:eastAsia="Times New Roman" w:cs="Times New Roman"/>
          <w:szCs w:val="24"/>
        </w:rPr>
        <w:t>μ</w:t>
      </w:r>
      <w:r>
        <w:rPr>
          <w:rFonts w:eastAsia="Times New Roman" w:cs="Times New Roman"/>
          <w:szCs w:val="24"/>
        </w:rPr>
        <w:t>μία περίπτωση να καλύψουν την προχειρότητα με την οποία αντιμετωπίζει η Κυβέρνησή σας ένα από τα σοβαρότερα συγκριτικά πλεονεκτήματα της χώρας, το πολιτιστικό μας κεφάλαιο.</w:t>
      </w:r>
    </w:p>
    <w:p w14:paraId="796CE975"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Από τ</w:t>
      </w:r>
      <w:r>
        <w:rPr>
          <w:rFonts w:eastAsia="Times New Roman" w:cs="Times New Roman"/>
          <w:szCs w:val="24"/>
        </w:rPr>
        <w:t>α κορυφαία δείγματα της προχειρότητάς σας είναι και όλη αυτή η σύγχυση σχετικά με τη μεταβίβαση πόρων, μνημείων και κτηρίων πολιτιστικής κληρονομιάς του δημοσίου στον σωρό των δέκα χιλιάδων και πλέον ακινήτων που μεταβιβάστηκαν, θέμα που ανέδειξε οργανωμέν</w:t>
      </w:r>
      <w:r>
        <w:rPr>
          <w:rFonts w:eastAsia="Times New Roman" w:cs="Times New Roman"/>
          <w:szCs w:val="24"/>
        </w:rPr>
        <w:t>α και μέσω του κοινοβουλευτικού ελέγχου η Κοινοβουλευτική Ομάδα της Δημοκρατικής Συμπαράταξης.</w:t>
      </w:r>
    </w:p>
    <w:p w14:paraId="796CE976"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Σας είχα ακούσει στην αρχή, κυρία Υπουργέ, να λέτε ότι θα μπορούσε να γίνει και καλύτερα όλο αυτό, ώστε να μην υπάρχει κα</w:t>
      </w:r>
      <w:r>
        <w:rPr>
          <w:rFonts w:eastAsia="Times New Roman" w:cs="Times New Roman"/>
          <w:szCs w:val="24"/>
        </w:rPr>
        <w:t>μ</w:t>
      </w:r>
      <w:r>
        <w:rPr>
          <w:rFonts w:eastAsia="Times New Roman" w:cs="Times New Roman"/>
          <w:szCs w:val="24"/>
        </w:rPr>
        <w:t>μία υπόνοια. Αντίθετα σήμερα στις επιτρ</w:t>
      </w:r>
      <w:r>
        <w:rPr>
          <w:rFonts w:eastAsia="Times New Roman" w:cs="Times New Roman"/>
          <w:szCs w:val="24"/>
        </w:rPr>
        <w:t xml:space="preserve">οπές μιλήσατε </w:t>
      </w:r>
      <w:r>
        <w:rPr>
          <w:rFonts w:eastAsia="Times New Roman" w:cs="Times New Roman"/>
          <w:szCs w:val="24"/>
        </w:rPr>
        <w:lastRenderedPageBreak/>
        <w:t>για φιέστες που κάνει η Αντιπολίτευση. Γιατί, λοιπόν, ξεσηκώθηκαν όλοι οι αρχαιολόγοι στη χώρα; Κανείς δεν καταλαβαίνει κάτι; Καταγγέλλουν τον κίνδυνο εκποίησης χώρων, κτηρίων και μνημείων; Εξαιτίας της προχειρότητας –και είμαι ακριβής- με τη</w:t>
      </w:r>
      <w:r>
        <w:rPr>
          <w:rFonts w:eastAsia="Times New Roman" w:cs="Times New Roman"/>
          <w:szCs w:val="24"/>
        </w:rPr>
        <w:t>ν οποία νομοθετείτε, αφού είναι άλλες οι προτεραιότητές σας.</w:t>
      </w:r>
    </w:p>
    <w:p w14:paraId="796CE977"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Και αφού σας ζητήσαμε αυτή τη λίστα –όχι από εσάς, εννοώ από την Κυβέρνησή σας, από το Υπουργείο Οικονομικών- το ποια είναι αυτή η λίστα, μία προς μία, γιατί δεν απαντήσατε; Να πείτε ότι αυτή είν</w:t>
      </w:r>
      <w:r>
        <w:rPr>
          <w:rFonts w:eastAsia="Times New Roman" w:cs="Times New Roman"/>
          <w:szCs w:val="24"/>
        </w:rPr>
        <w:t>αι η λίστα. Ή δεν ξέρετε ως Κυβέρνηση ποια είναι η λίστα;</w:t>
      </w:r>
    </w:p>
    <w:p w14:paraId="796CE978"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Και χωρίς να έρθω σε λεπτομέρειες, σας έχουμε πει ότι ενώ οι αρχαιολογικοί χώροι υπάρχουν στην εξαίρεση, τα μουσεία και οι χώροι αυτοί δεν υπάρχουν καν στην εξαίρεση.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η επόμενη παράγραφος του συγκεκριμένου νόμου, η παράγραφος 4, ουσιαστικά διατηρεί το δικαίωμα διαχείρισης και επί των εξαιρέσεων. Να γιατί τρέχουν τώρα οι υπηρεσίες των Υπουργείων να επανεξετάσουν, κωδικό προς κωδικό, τις λίστες. </w:t>
      </w:r>
    </w:p>
    <w:p w14:paraId="796CE979" w14:textId="77777777" w:rsidR="00E9701A" w:rsidRDefault="003308C2">
      <w:pPr>
        <w:spacing w:line="600" w:lineRule="auto"/>
        <w:ind w:firstLine="720"/>
        <w:jc w:val="both"/>
        <w:rPr>
          <w:rFonts w:eastAsia="Times New Roman"/>
          <w:szCs w:val="24"/>
        </w:rPr>
      </w:pPr>
      <w:r>
        <w:rPr>
          <w:rFonts w:eastAsia="Times New Roman"/>
          <w:szCs w:val="24"/>
        </w:rPr>
        <w:lastRenderedPageBreak/>
        <w:t>Να γιατί ξεσηκώθηκε ο κό</w:t>
      </w:r>
      <w:r>
        <w:rPr>
          <w:rFonts w:eastAsia="Times New Roman"/>
          <w:szCs w:val="24"/>
        </w:rPr>
        <w:t>σμος, επειδή όταν συμβαίνει κάτι, κάτι φταίει. Όπως σας είπε και η Υπουργός κ</w:t>
      </w:r>
      <w:r>
        <w:rPr>
          <w:rFonts w:eastAsia="Times New Roman"/>
          <w:szCs w:val="24"/>
        </w:rPr>
        <w:t>.</w:t>
      </w:r>
      <w:r>
        <w:rPr>
          <w:rFonts w:eastAsia="Times New Roman"/>
          <w:szCs w:val="24"/>
        </w:rPr>
        <w:t xml:space="preserve"> </w:t>
      </w:r>
      <w:proofErr w:type="spellStart"/>
      <w:r>
        <w:rPr>
          <w:rFonts w:eastAsia="Times New Roman"/>
          <w:szCs w:val="24"/>
        </w:rPr>
        <w:t>Γεροβασίλη</w:t>
      </w:r>
      <w:proofErr w:type="spellEnd"/>
      <w:r>
        <w:rPr>
          <w:rFonts w:eastAsia="Times New Roman"/>
          <w:szCs w:val="24"/>
        </w:rPr>
        <w:t xml:space="preserve"> -όχι γι</w:t>
      </w:r>
      <w:r>
        <w:rPr>
          <w:rFonts w:eastAsia="Times New Roman"/>
          <w:szCs w:val="24"/>
        </w:rPr>
        <w:t>’</w:t>
      </w:r>
      <w:r>
        <w:rPr>
          <w:rFonts w:eastAsia="Times New Roman"/>
          <w:szCs w:val="24"/>
        </w:rPr>
        <w:t xml:space="preserve"> αυτό το θέμα, για ένα άλλο θέμα- πράγματι, όταν συμβαίνει κάτι, κάτι φταίει.</w:t>
      </w:r>
    </w:p>
    <w:p w14:paraId="796CE97A" w14:textId="77777777" w:rsidR="00E9701A" w:rsidRDefault="003308C2">
      <w:pPr>
        <w:spacing w:line="600" w:lineRule="auto"/>
        <w:ind w:firstLine="720"/>
        <w:jc w:val="both"/>
        <w:rPr>
          <w:rFonts w:eastAsia="Times New Roman"/>
          <w:szCs w:val="24"/>
        </w:rPr>
      </w:pPr>
      <w:r>
        <w:rPr>
          <w:rFonts w:eastAsia="Times New Roman"/>
          <w:szCs w:val="24"/>
        </w:rPr>
        <w:t>Στον λίγο χρόνο που μου απομένει θα ήθελα να κάνω κάποιες πολύ μικρές επισημάνσε</w:t>
      </w:r>
      <w:r>
        <w:rPr>
          <w:rFonts w:eastAsia="Times New Roman"/>
          <w:szCs w:val="24"/>
        </w:rPr>
        <w:t>ις επί του νομοσχεδίου. Δεν έχουμε καταλάβει ποιο είναι το δικό σας όραμα γι</w:t>
      </w:r>
      <w:r>
        <w:rPr>
          <w:rFonts w:eastAsia="Times New Roman"/>
          <w:szCs w:val="24"/>
        </w:rPr>
        <w:t>’</w:t>
      </w:r>
      <w:r>
        <w:rPr>
          <w:rFonts w:eastAsia="Times New Roman"/>
          <w:szCs w:val="24"/>
        </w:rPr>
        <w:t xml:space="preserve"> αυτόν τον νέο φορέα. Φέρετε την πολιτική ευθύνη για την ίδρυση και λειτουργία του </w:t>
      </w:r>
      <w:r>
        <w:rPr>
          <w:rFonts w:eastAsia="Times New Roman"/>
          <w:szCs w:val="24"/>
        </w:rPr>
        <w:t>ο</w:t>
      </w:r>
      <w:r>
        <w:rPr>
          <w:rFonts w:eastAsia="Times New Roman"/>
          <w:szCs w:val="24"/>
        </w:rPr>
        <w:t>ργανισμού. Ποιο είναι το όραμά σας και η στρατηγική που χαράσσει η Κυβέρνηση γι</w:t>
      </w:r>
      <w:r>
        <w:rPr>
          <w:rFonts w:eastAsia="Times New Roman"/>
          <w:szCs w:val="24"/>
        </w:rPr>
        <w:t>’</w:t>
      </w:r>
      <w:r>
        <w:rPr>
          <w:rFonts w:eastAsia="Times New Roman"/>
          <w:szCs w:val="24"/>
        </w:rPr>
        <w:t xml:space="preserve"> αυτόν τον φορέ</w:t>
      </w:r>
      <w:r>
        <w:rPr>
          <w:rFonts w:eastAsia="Times New Roman"/>
          <w:szCs w:val="24"/>
        </w:rPr>
        <w:t>α; Αυτό είναι ένα ερώτημα.</w:t>
      </w:r>
    </w:p>
    <w:p w14:paraId="796CE97B" w14:textId="77777777" w:rsidR="00E9701A" w:rsidRDefault="003308C2">
      <w:pPr>
        <w:spacing w:line="600" w:lineRule="auto"/>
        <w:ind w:firstLine="720"/>
        <w:jc w:val="both"/>
        <w:rPr>
          <w:rFonts w:eastAsia="Times New Roman"/>
          <w:szCs w:val="24"/>
        </w:rPr>
      </w:pPr>
      <w:r>
        <w:rPr>
          <w:rFonts w:eastAsia="Times New Roman"/>
          <w:szCs w:val="24"/>
        </w:rPr>
        <w:t xml:space="preserve">Η διατήρηση των ισορροπιών δεν είναι να μη δυσαρεστείτε κανέναν, γιατί άκουσα τι είπατε στις </w:t>
      </w:r>
      <w:r>
        <w:rPr>
          <w:rFonts w:eastAsia="Times New Roman"/>
          <w:szCs w:val="24"/>
        </w:rPr>
        <w:t>ε</w:t>
      </w:r>
      <w:r>
        <w:rPr>
          <w:rFonts w:eastAsia="Times New Roman"/>
          <w:szCs w:val="24"/>
        </w:rPr>
        <w:t>πιτροπές. Είπατε να κρατήσουμε τις ισορροπίες, να μπορέσουμε να βρούμε τον κοινό τόπο με όλους τους φορείς. Ακόμα και εκεί που διαφωνεί</w:t>
      </w:r>
      <w:r>
        <w:rPr>
          <w:rFonts w:eastAsia="Times New Roman"/>
          <w:szCs w:val="24"/>
        </w:rPr>
        <w:t>τε για τα μέλη του διοικητικού συμβουλίου, για το εννεαμελές που θεωρείτε και εσείς ότι πρέπει να είναι μικρότερο</w:t>
      </w:r>
      <w:r>
        <w:rPr>
          <w:rFonts w:eastAsia="Times New Roman"/>
          <w:szCs w:val="24"/>
        </w:rPr>
        <w:t xml:space="preserve"> και</w:t>
      </w:r>
      <w:r>
        <w:rPr>
          <w:rFonts w:eastAsia="Times New Roman"/>
          <w:szCs w:val="24"/>
        </w:rPr>
        <w:t xml:space="preserve"> παρά το γεγονός ότι θεωρείτε ότι πρέπει να είναι μικρότερο</w:t>
      </w:r>
      <w:r>
        <w:rPr>
          <w:rFonts w:eastAsia="Times New Roman"/>
          <w:szCs w:val="24"/>
        </w:rPr>
        <w:t>,</w:t>
      </w:r>
      <w:r>
        <w:rPr>
          <w:rFonts w:eastAsia="Times New Roman"/>
          <w:szCs w:val="24"/>
        </w:rPr>
        <w:t xml:space="preserve"> το κρατάτε μεγάλο για να διατηρήσετε τις ισορροπίες. </w:t>
      </w:r>
    </w:p>
    <w:p w14:paraId="796CE97C" w14:textId="77777777" w:rsidR="00E9701A" w:rsidRDefault="003308C2">
      <w:pPr>
        <w:spacing w:line="600" w:lineRule="auto"/>
        <w:ind w:firstLine="720"/>
        <w:jc w:val="both"/>
        <w:rPr>
          <w:rFonts w:eastAsia="Times New Roman"/>
          <w:color w:val="000000" w:themeColor="text1"/>
          <w:szCs w:val="24"/>
        </w:rPr>
      </w:pPr>
      <w:r w:rsidRPr="00224953">
        <w:rPr>
          <w:rFonts w:eastAsia="Times New Roman"/>
          <w:color w:val="000000" w:themeColor="text1"/>
          <w:szCs w:val="24"/>
        </w:rPr>
        <w:lastRenderedPageBreak/>
        <w:t xml:space="preserve">Δεν είστε </w:t>
      </w:r>
      <w:proofErr w:type="spellStart"/>
      <w:r>
        <w:rPr>
          <w:rFonts w:eastAsia="Times New Roman"/>
          <w:color w:val="000000" w:themeColor="text1"/>
          <w:szCs w:val="24"/>
        </w:rPr>
        <w:t>π</w:t>
      </w:r>
      <w:r w:rsidRPr="00224953">
        <w:rPr>
          <w:rFonts w:eastAsia="Times New Roman"/>
          <w:color w:val="000000" w:themeColor="text1"/>
          <w:szCs w:val="24"/>
        </w:rPr>
        <w:t>ροεδρεύων</w:t>
      </w:r>
      <w:proofErr w:type="spellEnd"/>
      <w:r w:rsidRPr="00224953">
        <w:rPr>
          <w:rFonts w:eastAsia="Times New Roman"/>
          <w:color w:val="000000" w:themeColor="text1"/>
          <w:szCs w:val="24"/>
        </w:rPr>
        <w:t xml:space="preserve"> στη</w:t>
      </w:r>
      <w:r w:rsidRPr="00224953">
        <w:rPr>
          <w:rFonts w:eastAsia="Times New Roman"/>
          <w:color w:val="000000" w:themeColor="text1"/>
          <w:szCs w:val="24"/>
        </w:rPr>
        <w:t xml:space="preserve"> διαδικασία αυτή, είστε Υπουργός της Κυβέρνησης και δεν μας έχετε πείσει καθόλου για το γεγονός ότι δεν προχωρείτε άλλη μια φορά με τη λογική των ισορροπιών, με τη λογική της εξυπηρέτησης συγκεκριμένων ομάδων μόνο σε αυτή τη διαδικασία της νομοθέτησης.</w:t>
      </w:r>
    </w:p>
    <w:p w14:paraId="796CE97D" w14:textId="77777777" w:rsidR="00E9701A" w:rsidRDefault="003308C2">
      <w:pPr>
        <w:spacing w:line="600" w:lineRule="auto"/>
        <w:ind w:firstLine="720"/>
        <w:jc w:val="both"/>
        <w:rPr>
          <w:rFonts w:eastAsia="Times New Roman"/>
          <w:szCs w:val="24"/>
        </w:rPr>
      </w:pPr>
      <w:r w:rsidRPr="00F94C6F">
        <w:rPr>
          <w:rFonts w:eastAsia="Times New Roman"/>
          <w:szCs w:val="24"/>
        </w:rPr>
        <w:t>Αντ</w:t>
      </w:r>
      <w:r w:rsidRPr="00F94C6F">
        <w:rPr>
          <w:rFonts w:eastAsia="Times New Roman"/>
          <w:szCs w:val="24"/>
        </w:rPr>
        <w:t>ιλαμβάνομαι την προσπάθεια να συσταθεί ένα πολυσυλλεκτικό συμβούλιο και να διασφαλιστεί αφ</w:t>
      </w:r>
      <w:r w:rsidRPr="00F94C6F">
        <w:rPr>
          <w:rFonts w:eastAsia="Times New Roman"/>
          <w:szCs w:val="24"/>
        </w:rPr>
        <w:t xml:space="preserve">’ </w:t>
      </w:r>
      <w:r w:rsidRPr="00F94C6F">
        <w:rPr>
          <w:rFonts w:eastAsia="Times New Roman"/>
          <w:szCs w:val="24"/>
        </w:rPr>
        <w:t xml:space="preserve">ενός ο έλεγχος της διοίκησής του από το </w:t>
      </w:r>
      <w:r w:rsidRPr="00F94C6F">
        <w:rPr>
          <w:rFonts w:eastAsia="Times New Roman"/>
          <w:szCs w:val="24"/>
        </w:rPr>
        <w:t>δ</w:t>
      </w:r>
      <w:r w:rsidRPr="00F94C6F">
        <w:rPr>
          <w:rFonts w:eastAsia="Times New Roman"/>
          <w:szCs w:val="24"/>
        </w:rPr>
        <w:t>ημόσιο, αφ</w:t>
      </w:r>
      <w:r w:rsidRPr="00F94C6F">
        <w:rPr>
          <w:rFonts w:eastAsia="Times New Roman"/>
          <w:szCs w:val="24"/>
        </w:rPr>
        <w:t xml:space="preserve">’ </w:t>
      </w:r>
      <w:r w:rsidRPr="00F94C6F">
        <w:rPr>
          <w:rFonts w:eastAsia="Times New Roman"/>
          <w:szCs w:val="24"/>
        </w:rPr>
        <w:t xml:space="preserve">ετέρου η σύμπραξη της κοινωνίας των πολιτών και του </w:t>
      </w:r>
      <w:r w:rsidRPr="00F94C6F">
        <w:rPr>
          <w:rFonts w:eastAsia="Times New Roman"/>
          <w:szCs w:val="24"/>
        </w:rPr>
        <w:t>δ</w:t>
      </w:r>
      <w:r w:rsidRPr="00F94C6F">
        <w:rPr>
          <w:rFonts w:eastAsia="Times New Roman"/>
          <w:szCs w:val="24"/>
        </w:rPr>
        <w:t xml:space="preserve">ήμου στη </w:t>
      </w:r>
      <w:r>
        <w:rPr>
          <w:rFonts w:eastAsia="Times New Roman"/>
          <w:szCs w:val="24"/>
        </w:rPr>
        <w:t>διοίκησή του. Πόσο, όμως, γενικό και αόριστο είνα</w:t>
      </w:r>
      <w:r>
        <w:rPr>
          <w:rFonts w:eastAsia="Times New Roman"/>
          <w:szCs w:val="24"/>
        </w:rPr>
        <w:t xml:space="preserve">ι αυτό; Με ποια κριτήρια και με ποιες διαδικασίες θα επιλέγονται οι διακεκριμένες προσωπικότητες, για παράδειγμα, στις οποίες αναφέρεστε, των τεχνών, των γραμμάτων και των επιστημών; Υπάρχει μια διαδικασία για να μας πείσετε για το αξιοκρατικό; Πείτε την. </w:t>
      </w:r>
    </w:p>
    <w:p w14:paraId="796CE97E" w14:textId="77777777" w:rsidR="00E9701A" w:rsidRDefault="003308C2">
      <w:pPr>
        <w:spacing w:line="600" w:lineRule="auto"/>
        <w:ind w:firstLine="720"/>
        <w:jc w:val="both"/>
        <w:rPr>
          <w:rFonts w:eastAsia="Times New Roman"/>
          <w:szCs w:val="24"/>
        </w:rPr>
      </w:pPr>
      <w:r>
        <w:rPr>
          <w:rFonts w:eastAsia="Times New Roman"/>
          <w:szCs w:val="24"/>
        </w:rPr>
        <w:t>Και αν η πρόβλεψη αυτή συνδυαστεί με άλλες διατάξεις του νομοσχεδίου σχετικά με αναθέσεις, συμβάσεις εργασίας...</w:t>
      </w:r>
    </w:p>
    <w:p w14:paraId="796CE97F" w14:textId="77777777" w:rsidR="00E9701A" w:rsidRDefault="003308C2">
      <w:pPr>
        <w:spacing w:line="600" w:lineRule="auto"/>
        <w:ind w:firstLine="720"/>
        <w:jc w:val="both"/>
        <w:rPr>
          <w:rFonts w:eastAsia="Times New Roman"/>
          <w:b/>
          <w:szCs w:val="24"/>
        </w:rPr>
      </w:pPr>
      <w:r w:rsidRPr="003C7291">
        <w:rPr>
          <w:rFonts w:eastAsia="Times New Roman"/>
          <w:b/>
          <w:szCs w:val="24"/>
        </w:rPr>
        <w:t>ΝΙΚΟΛΑΟΣ ΞΥΔΑΚΗΣ</w:t>
      </w:r>
      <w:r w:rsidRPr="00B56FDB">
        <w:rPr>
          <w:rFonts w:eastAsia="Times New Roman"/>
          <w:b/>
          <w:szCs w:val="24"/>
        </w:rPr>
        <w:t>:</w:t>
      </w:r>
      <w:r>
        <w:rPr>
          <w:rFonts w:eastAsia="Times New Roman"/>
          <w:b/>
          <w:szCs w:val="24"/>
        </w:rPr>
        <w:t xml:space="preserve"> </w:t>
      </w:r>
      <w:r>
        <w:rPr>
          <w:rFonts w:eastAsia="Times New Roman"/>
          <w:szCs w:val="24"/>
        </w:rPr>
        <w:t>Μα τι λέτε τώρα;</w:t>
      </w:r>
    </w:p>
    <w:p w14:paraId="796CE980" w14:textId="77777777" w:rsidR="00E9701A" w:rsidRDefault="003308C2">
      <w:pPr>
        <w:spacing w:line="600" w:lineRule="auto"/>
        <w:ind w:firstLine="720"/>
        <w:jc w:val="both"/>
        <w:rPr>
          <w:rFonts w:eastAsia="Times New Roman"/>
          <w:szCs w:val="24"/>
        </w:rPr>
      </w:pPr>
      <w:r>
        <w:rPr>
          <w:rFonts w:eastAsia="Times New Roman"/>
          <w:b/>
          <w:szCs w:val="24"/>
        </w:rPr>
        <w:t>ΑΘΑΝΑΣΙΟΣ ΘΕΟΧΑΡΟΠΟΥΛΟΣ</w:t>
      </w:r>
      <w:r w:rsidRPr="00B56FDB">
        <w:rPr>
          <w:rFonts w:eastAsia="Times New Roman"/>
          <w:b/>
          <w:szCs w:val="24"/>
        </w:rPr>
        <w:t>:</w:t>
      </w:r>
      <w:r>
        <w:rPr>
          <w:rFonts w:eastAsia="Times New Roman"/>
          <w:b/>
          <w:szCs w:val="24"/>
        </w:rPr>
        <w:t xml:space="preserve"> </w:t>
      </w:r>
      <w:r w:rsidRPr="00B56FDB">
        <w:rPr>
          <w:rFonts w:eastAsia="Times New Roman"/>
          <w:szCs w:val="24"/>
        </w:rPr>
        <w:t>Μην εκνευρίζεστε.</w:t>
      </w:r>
    </w:p>
    <w:p w14:paraId="796CE981" w14:textId="77777777" w:rsidR="00E9701A" w:rsidRDefault="003308C2">
      <w:pPr>
        <w:spacing w:line="600" w:lineRule="auto"/>
        <w:ind w:firstLine="720"/>
        <w:jc w:val="both"/>
        <w:rPr>
          <w:rFonts w:eastAsia="Times New Roman"/>
          <w:b/>
          <w:szCs w:val="24"/>
        </w:rPr>
      </w:pPr>
      <w:r>
        <w:rPr>
          <w:rFonts w:eastAsia="Times New Roman"/>
          <w:b/>
          <w:szCs w:val="24"/>
        </w:rPr>
        <w:lastRenderedPageBreak/>
        <w:t xml:space="preserve">ΝΙΚΟΛΑΟΣ ΞΥΔΑΚΗΣ: </w:t>
      </w:r>
      <w:r w:rsidRPr="00B56FDB">
        <w:rPr>
          <w:rFonts w:eastAsia="Times New Roman"/>
          <w:szCs w:val="24"/>
        </w:rPr>
        <w:t>Δεν εκνευρίζομαι.</w:t>
      </w:r>
      <w:r>
        <w:rPr>
          <w:rFonts w:eastAsia="Times New Roman"/>
          <w:szCs w:val="24"/>
        </w:rPr>
        <w:t xml:space="preserve"> Κοινή λογική είναι.</w:t>
      </w:r>
    </w:p>
    <w:p w14:paraId="796CE982" w14:textId="77777777" w:rsidR="00E9701A" w:rsidRDefault="003308C2">
      <w:pPr>
        <w:spacing w:line="600" w:lineRule="auto"/>
        <w:ind w:firstLine="720"/>
        <w:jc w:val="both"/>
        <w:rPr>
          <w:rFonts w:eastAsia="Times New Roman"/>
          <w:szCs w:val="24"/>
        </w:rPr>
      </w:pPr>
      <w:r>
        <w:rPr>
          <w:rFonts w:eastAsia="Times New Roman"/>
          <w:b/>
          <w:szCs w:val="24"/>
        </w:rPr>
        <w:t>ΑΘΑΝΑΣΙΟ</w:t>
      </w:r>
      <w:r>
        <w:rPr>
          <w:rFonts w:eastAsia="Times New Roman"/>
          <w:b/>
          <w:szCs w:val="24"/>
        </w:rPr>
        <w:t xml:space="preserve">Σ ΘΕΟΧΑΡΟΠΟΥΛΟΣ: </w:t>
      </w:r>
      <w:r w:rsidRPr="006D7377">
        <w:rPr>
          <w:rFonts w:eastAsia="Times New Roman"/>
          <w:szCs w:val="24"/>
        </w:rPr>
        <w:t>Στην κριτική να μπορείτε να απαντάτε, να δίνετε απαντήσεις στα συγκεκριμένα ερωτήματα.</w:t>
      </w:r>
    </w:p>
    <w:p w14:paraId="796CE983" w14:textId="77777777" w:rsidR="00E9701A" w:rsidRDefault="003308C2">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sidRPr="00DB5010">
        <w:rPr>
          <w:rFonts w:eastAsia="Times New Roman"/>
          <w:szCs w:val="24"/>
        </w:rPr>
        <w:t>Μη διακόπτετε</w:t>
      </w:r>
      <w:r>
        <w:rPr>
          <w:rFonts w:eastAsia="Times New Roman"/>
          <w:szCs w:val="24"/>
        </w:rPr>
        <w:t>, σας παρακαλώ</w:t>
      </w:r>
      <w:r w:rsidRPr="00DB5010">
        <w:rPr>
          <w:rFonts w:eastAsia="Times New Roman"/>
          <w:szCs w:val="24"/>
        </w:rPr>
        <w:t>.</w:t>
      </w:r>
    </w:p>
    <w:p w14:paraId="796CE984" w14:textId="77777777" w:rsidR="00E9701A" w:rsidRDefault="003308C2">
      <w:pPr>
        <w:spacing w:line="600" w:lineRule="auto"/>
        <w:ind w:firstLine="720"/>
        <w:jc w:val="both"/>
        <w:rPr>
          <w:rFonts w:eastAsia="Times New Roman"/>
          <w:b/>
          <w:szCs w:val="24"/>
        </w:rPr>
      </w:pPr>
      <w:r>
        <w:rPr>
          <w:rFonts w:eastAsia="Times New Roman"/>
          <w:szCs w:val="24"/>
        </w:rPr>
        <w:t>Συνεχίστε, κύριε συνάδελφε</w:t>
      </w:r>
    </w:p>
    <w:p w14:paraId="796CE985" w14:textId="77777777" w:rsidR="00E9701A" w:rsidRDefault="003308C2">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Ολοκληρώνω</w:t>
      </w:r>
      <w:r w:rsidRPr="006D7377">
        <w:rPr>
          <w:rFonts w:eastAsia="Times New Roman"/>
          <w:szCs w:val="24"/>
        </w:rPr>
        <w:t>, κύριε Πρόεδρε, με μια επι</w:t>
      </w:r>
      <w:r w:rsidRPr="006D7377">
        <w:rPr>
          <w:rFonts w:eastAsia="Times New Roman"/>
          <w:szCs w:val="24"/>
        </w:rPr>
        <w:t>σήμανση ιδιαίτερα σημαντική για τη βιωσιμότητα του εγχειρ</w:t>
      </w:r>
      <w:r>
        <w:rPr>
          <w:rFonts w:eastAsia="Times New Roman"/>
          <w:szCs w:val="24"/>
        </w:rPr>
        <w:t xml:space="preserve">ήματος, γιατί αφορά στη χάραξη της πολιτιστικής πολιτικής και στην κατάρτιση του επιχειρησιακού σχεδίου, που είναι το άλφα και το ωμέγα στη λειτουργία ενός πολιτιστικού οργανισμού. Εκεί αποτυπώνεται </w:t>
      </w:r>
      <w:r>
        <w:rPr>
          <w:rFonts w:eastAsia="Times New Roman"/>
          <w:szCs w:val="24"/>
        </w:rPr>
        <w:t>η αποστολή του φορέα, ο σκοπός, οι ειδικότεροι στόχοι.</w:t>
      </w:r>
    </w:p>
    <w:p w14:paraId="796CE986" w14:textId="77777777" w:rsidR="00E9701A" w:rsidRDefault="003308C2">
      <w:pPr>
        <w:spacing w:line="600" w:lineRule="auto"/>
        <w:ind w:firstLine="720"/>
        <w:jc w:val="both"/>
        <w:rPr>
          <w:rFonts w:eastAsia="Times New Roman"/>
          <w:szCs w:val="24"/>
        </w:rPr>
      </w:pPr>
      <w:r>
        <w:rPr>
          <w:rFonts w:eastAsia="Times New Roman"/>
          <w:szCs w:val="24"/>
        </w:rPr>
        <w:t xml:space="preserve">Υπάρχει μια σύγχυση. Συμπεριλαμβάνετε στις αρμοδιότητες του διοικητικού συμβουλίου του </w:t>
      </w:r>
      <w:r>
        <w:rPr>
          <w:rFonts w:eastAsia="Times New Roman"/>
          <w:szCs w:val="24"/>
        </w:rPr>
        <w:t>ο</w:t>
      </w:r>
      <w:r>
        <w:rPr>
          <w:rFonts w:eastAsia="Times New Roman"/>
          <w:szCs w:val="24"/>
        </w:rPr>
        <w:t xml:space="preserve">ργανισμού τη χάραξη της γενικής πολιτιστικής πολιτικής και στρατηγικής του </w:t>
      </w:r>
      <w:r>
        <w:rPr>
          <w:rFonts w:eastAsia="Times New Roman"/>
          <w:szCs w:val="24"/>
        </w:rPr>
        <w:t>ο</w:t>
      </w:r>
      <w:r>
        <w:rPr>
          <w:rFonts w:eastAsia="Times New Roman"/>
          <w:szCs w:val="24"/>
        </w:rPr>
        <w:t xml:space="preserve">ργανισμού, </w:t>
      </w:r>
      <w:r>
        <w:rPr>
          <w:rFonts w:eastAsia="Times New Roman"/>
          <w:szCs w:val="24"/>
        </w:rPr>
        <w:lastRenderedPageBreak/>
        <w:t xml:space="preserve">ενώ σωστά απαγορεύεται η άσκηση του καλλιτεχνικού έργου στον </w:t>
      </w:r>
      <w:r>
        <w:rPr>
          <w:rFonts w:eastAsia="Times New Roman"/>
          <w:szCs w:val="24"/>
        </w:rPr>
        <w:t>ο</w:t>
      </w:r>
      <w:r>
        <w:rPr>
          <w:rFonts w:eastAsia="Times New Roman"/>
          <w:szCs w:val="24"/>
        </w:rPr>
        <w:t>ργανισμό. Σας ρωτώ</w:t>
      </w:r>
      <w:r w:rsidRPr="007C11F1">
        <w:rPr>
          <w:rFonts w:eastAsia="Times New Roman"/>
          <w:szCs w:val="24"/>
        </w:rPr>
        <w:t>:</w:t>
      </w:r>
      <w:r>
        <w:rPr>
          <w:rFonts w:eastAsia="Times New Roman"/>
          <w:szCs w:val="24"/>
        </w:rPr>
        <w:t xml:space="preserve"> Έχετε προβλέψει κάποιες δικλίδες ασφαλείας, για να μπορέσει να βρεθεί μια ισορροπία και να τηρούνται και οι δύο διατάξεις; </w:t>
      </w:r>
    </w:p>
    <w:p w14:paraId="796CE987" w14:textId="77777777" w:rsidR="00E9701A" w:rsidRDefault="003308C2">
      <w:pPr>
        <w:spacing w:line="600" w:lineRule="auto"/>
        <w:ind w:firstLine="720"/>
        <w:jc w:val="both"/>
        <w:rPr>
          <w:rFonts w:eastAsia="Times New Roman"/>
          <w:szCs w:val="24"/>
        </w:rPr>
      </w:pPr>
      <w:r>
        <w:rPr>
          <w:rFonts w:eastAsia="Times New Roman"/>
          <w:szCs w:val="24"/>
        </w:rPr>
        <w:t>Προβλέπετε στη συνέχεια στις αρμοδιότητ</w:t>
      </w:r>
      <w:r>
        <w:rPr>
          <w:rFonts w:eastAsia="Times New Roman"/>
          <w:szCs w:val="24"/>
        </w:rPr>
        <w:t xml:space="preserve">ες του </w:t>
      </w:r>
      <w:r>
        <w:rPr>
          <w:rFonts w:eastAsia="Times New Roman"/>
          <w:szCs w:val="24"/>
        </w:rPr>
        <w:t>γ</w:t>
      </w:r>
      <w:r>
        <w:rPr>
          <w:rFonts w:eastAsia="Times New Roman"/>
          <w:szCs w:val="24"/>
        </w:rPr>
        <w:t xml:space="preserve">ενικού </w:t>
      </w:r>
      <w:r>
        <w:rPr>
          <w:rFonts w:eastAsia="Times New Roman"/>
          <w:szCs w:val="24"/>
        </w:rPr>
        <w:t>δ</w:t>
      </w:r>
      <w:r>
        <w:rPr>
          <w:rFonts w:eastAsia="Times New Roman"/>
          <w:szCs w:val="24"/>
        </w:rPr>
        <w:t xml:space="preserve">ιευθυντή, επίσης, την κατάθεση </w:t>
      </w:r>
      <w:r>
        <w:rPr>
          <w:rFonts w:eastAsia="Times New Roman"/>
          <w:szCs w:val="24"/>
          <w:lang w:val="en-US"/>
        </w:rPr>
        <w:t>business</w:t>
      </w:r>
      <w:r w:rsidRPr="002647C0">
        <w:rPr>
          <w:rFonts w:eastAsia="Times New Roman"/>
          <w:szCs w:val="24"/>
        </w:rPr>
        <w:t xml:space="preserve"> </w:t>
      </w:r>
      <w:r>
        <w:rPr>
          <w:rFonts w:eastAsia="Times New Roman"/>
          <w:szCs w:val="24"/>
          <w:lang w:val="en-US"/>
        </w:rPr>
        <w:t>plan</w:t>
      </w:r>
      <w:r>
        <w:rPr>
          <w:rFonts w:eastAsia="Times New Roman"/>
          <w:szCs w:val="24"/>
        </w:rPr>
        <w:t xml:space="preserve">, συνεπικουρούμενη από την καλλιτεχνική επιτροπή. Όμως απαγορεύεται και σε αυτόν η άσκηση καλλιτεχνικού έργου στον </w:t>
      </w:r>
      <w:r>
        <w:rPr>
          <w:rFonts w:eastAsia="Times New Roman"/>
          <w:szCs w:val="24"/>
        </w:rPr>
        <w:t>ο</w:t>
      </w:r>
      <w:r>
        <w:rPr>
          <w:rFonts w:eastAsia="Times New Roman"/>
          <w:szCs w:val="24"/>
        </w:rPr>
        <w:t xml:space="preserve">ργανισμό. Είναι δυνατόν ένα </w:t>
      </w:r>
      <w:r>
        <w:rPr>
          <w:rFonts w:eastAsia="Times New Roman"/>
          <w:szCs w:val="24"/>
          <w:lang w:val="en-US"/>
        </w:rPr>
        <w:t>business</w:t>
      </w:r>
      <w:r w:rsidRPr="002647C0">
        <w:rPr>
          <w:rFonts w:eastAsia="Times New Roman"/>
          <w:szCs w:val="24"/>
        </w:rPr>
        <w:t xml:space="preserve"> </w:t>
      </w:r>
      <w:r>
        <w:rPr>
          <w:rFonts w:eastAsia="Times New Roman"/>
          <w:szCs w:val="24"/>
          <w:lang w:val="en-US"/>
        </w:rPr>
        <w:t>plan</w:t>
      </w:r>
      <w:r>
        <w:rPr>
          <w:rFonts w:eastAsia="Times New Roman"/>
          <w:szCs w:val="24"/>
        </w:rPr>
        <w:t>,</w:t>
      </w:r>
      <w:r w:rsidRPr="002647C0">
        <w:rPr>
          <w:rFonts w:eastAsia="Times New Roman"/>
          <w:szCs w:val="24"/>
        </w:rPr>
        <w:t xml:space="preserve"> </w:t>
      </w:r>
      <w:r>
        <w:rPr>
          <w:rFonts w:eastAsia="Times New Roman"/>
          <w:szCs w:val="24"/>
        </w:rPr>
        <w:t xml:space="preserve">να μην έχει αναφορά στο καλλιτεχνικό </w:t>
      </w:r>
      <w:r>
        <w:rPr>
          <w:rFonts w:eastAsia="Times New Roman"/>
          <w:szCs w:val="24"/>
        </w:rPr>
        <w:t>έργο; Και εντέλει ποιος θα έχει τη συνολική ευθύνη του καλλιτεχνικού έργου;</w:t>
      </w:r>
    </w:p>
    <w:p w14:paraId="796CE988" w14:textId="77777777" w:rsidR="00E9701A" w:rsidRDefault="003308C2">
      <w:pPr>
        <w:spacing w:line="600" w:lineRule="auto"/>
        <w:ind w:firstLine="720"/>
        <w:jc w:val="both"/>
        <w:rPr>
          <w:rFonts w:eastAsia="Times New Roman"/>
          <w:szCs w:val="24"/>
        </w:rPr>
      </w:pPr>
      <w:r>
        <w:rPr>
          <w:rFonts w:eastAsia="Times New Roman"/>
          <w:szCs w:val="24"/>
        </w:rPr>
        <w:t>Εύχομαι, πραγματικά</w:t>
      </w:r>
      <w:r>
        <w:rPr>
          <w:rFonts w:eastAsia="Times New Roman"/>
          <w:szCs w:val="24"/>
        </w:rPr>
        <w:t>,</w:t>
      </w:r>
      <w:r>
        <w:rPr>
          <w:rFonts w:eastAsia="Times New Roman"/>
          <w:szCs w:val="24"/>
        </w:rPr>
        <w:t xml:space="preserve"> -κλείνοντας, κυρία Υπουργέ- το </w:t>
      </w:r>
      <w:r>
        <w:rPr>
          <w:rFonts w:eastAsia="Times New Roman"/>
          <w:szCs w:val="24"/>
        </w:rPr>
        <w:t>μ</w:t>
      </w:r>
      <w:r>
        <w:rPr>
          <w:rFonts w:eastAsia="Times New Roman"/>
          <w:szCs w:val="24"/>
        </w:rPr>
        <w:t>ουσείο να προχωρήσει αποφασιστικά και η δυναμική που θα προκύψει από τη συνένωση</w:t>
      </w:r>
      <w:r>
        <w:rPr>
          <w:rFonts w:eastAsia="Times New Roman"/>
          <w:szCs w:val="24"/>
        </w:rPr>
        <w:t>,</w:t>
      </w:r>
      <w:r>
        <w:rPr>
          <w:rFonts w:eastAsia="Times New Roman"/>
          <w:szCs w:val="24"/>
        </w:rPr>
        <w:t xml:space="preserve"> να αποτελέσει το έναυσμα για να αντιμετωπίσου</w:t>
      </w:r>
      <w:r>
        <w:rPr>
          <w:rFonts w:eastAsia="Times New Roman"/>
          <w:szCs w:val="24"/>
        </w:rPr>
        <w:t xml:space="preserve">με επιτέλους τον πολιτισμό με τη σοβαρότητα που του αρμόζει, να χαράξουμε με γενναιότητα μια συγκροτημένη πολιτιστική πολιτική, να ενδιαφερθούμε ουσιαστικά για το </w:t>
      </w:r>
      <w:r>
        <w:rPr>
          <w:rFonts w:eastAsia="Times New Roman"/>
          <w:szCs w:val="24"/>
        </w:rPr>
        <w:lastRenderedPageBreak/>
        <w:t>βιβλίο, να οραματιστούμε την ανάπτυξη της μουσικής και του κινηματογράφου, να ε</w:t>
      </w:r>
      <w:r>
        <w:rPr>
          <w:rFonts w:eastAsia="Times New Roman"/>
          <w:szCs w:val="24"/>
        </w:rPr>
        <w:t>γ</w:t>
      </w:r>
      <w:r>
        <w:rPr>
          <w:rFonts w:eastAsia="Times New Roman"/>
          <w:szCs w:val="24"/>
        </w:rPr>
        <w:t>κ</w:t>
      </w:r>
      <w:r>
        <w:rPr>
          <w:rFonts w:eastAsia="Times New Roman"/>
          <w:szCs w:val="24"/>
        </w:rPr>
        <w:t>ύ</w:t>
      </w:r>
      <w:r>
        <w:rPr>
          <w:rFonts w:eastAsia="Times New Roman"/>
          <w:szCs w:val="24"/>
        </w:rPr>
        <w:t>ψουμε στο θ</w:t>
      </w:r>
      <w:r>
        <w:rPr>
          <w:rFonts w:eastAsia="Times New Roman"/>
          <w:szCs w:val="24"/>
        </w:rPr>
        <w:t>έατρο, σβήνοντας τα μελανά σημεία.</w:t>
      </w:r>
    </w:p>
    <w:p w14:paraId="796CE989" w14:textId="77777777" w:rsidR="00E9701A" w:rsidRDefault="003308C2">
      <w:pPr>
        <w:spacing w:line="600" w:lineRule="auto"/>
        <w:ind w:firstLine="720"/>
        <w:jc w:val="both"/>
        <w:rPr>
          <w:rFonts w:eastAsia="Times New Roman"/>
          <w:szCs w:val="24"/>
        </w:rPr>
      </w:pPr>
      <w:r>
        <w:rPr>
          <w:rFonts w:eastAsia="Times New Roman"/>
          <w:szCs w:val="24"/>
        </w:rPr>
        <w:t>Δυστυχώς</w:t>
      </w:r>
      <w:r w:rsidRPr="00D81F07">
        <w:rPr>
          <w:rFonts w:eastAsia="Times New Roman"/>
          <w:szCs w:val="24"/>
        </w:rPr>
        <w:t xml:space="preserve"> </w:t>
      </w:r>
      <w:r>
        <w:rPr>
          <w:rFonts w:eastAsia="Times New Roman"/>
          <w:szCs w:val="24"/>
        </w:rPr>
        <w:t>από αυτά που άκουσα σήμερα και από Βουλευτές της κυβερνητικής πλειοψηφίας και από τις αντιδράσεις της κυβερνητικής πλειοψηφίας αυτή τη στιγμή, βλέπω ότι δεν υπάρχει διάθεση ουσιαστικά συνεννόησης και απάντησης τω</w:t>
      </w:r>
      <w:r>
        <w:rPr>
          <w:rFonts w:eastAsia="Times New Roman"/>
          <w:szCs w:val="24"/>
        </w:rPr>
        <w:t>ν συγκεκριμένων ερωτήσεων και επίλυσης των προβλημάτων. Νομίζετε ότι τα ξέρετε όλα και διευρύνετε, δυστυχώς, παθογένειες του παρελθόντος</w:t>
      </w:r>
      <w:r>
        <w:rPr>
          <w:rFonts w:eastAsia="Times New Roman"/>
          <w:szCs w:val="24"/>
        </w:rPr>
        <w:t>,</w:t>
      </w:r>
      <w:r>
        <w:rPr>
          <w:rFonts w:eastAsia="Times New Roman"/>
          <w:szCs w:val="24"/>
        </w:rPr>
        <w:t xml:space="preserve"> με τις οποίες πρέπει να τελειώσουμε.</w:t>
      </w:r>
    </w:p>
    <w:p w14:paraId="796CE98A" w14:textId="77777777" w:rsidR="00E9701A" w:rsidRDefault="003308C2">
      <w:pPr>
        <w:spacing w:line="600" w:lineRule="auto"/>
        <w:ind w:firstLine="720"/>
        <w:jc w:val="both"/>
        <w:rPr>
          <w:rFonts w:eastAsia="Times New Roman"/>
          <w:szCs w:val="24"/>
        </w:rPr>
      </w:pPr>
      <w:r>
        <w:rPr>
          <w:rFonts w:eastAsia="Times New Roman"/>
          <w:szCs w:val="24"/>
        </w:rPr>
        <w:t>Πρέπει να αναρωτηθούμε, λοιπόν, επιτέλους τι μπορεί να γίνει</w:t>
      </w:r>
      <w:r>
        <w:rPr>
          <w:rFonts w:eastAsia="Times New Roman"/>
          <w:szCs w:val="24"/>
        </w:rPr>
        <w:t>,</w:t>
      </w:r>
      <w:r>
        <w:rPr>
          <w:rFonts w:eastAsia="Times New Roman"/>
          <w:szCs w:val="24"/>
        </w:rPr>
        <w:t xml:space="preserve"> προκειμένου ο πολιτ</w:t>
      </w:r>
      <w:r>
        <w:rPr>
          <w:rFonts w:eastAsia="Times New Roman"/>
          <w:szCs w:val="24"/>
        </w:rPr>
        <w:t>ισμός να καταστεί</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η βαριά βιομηχανία της Ελλάδας, γιατί έχουμε όλες τις δυνατότητες και δυστυχώς δεν τις αξιοποιούμε.</w:t>
      </w:r>
    </w:p>
    <w:p w14:paraId="796CE98B" w14:textId="77777777" w:rsidR="00E9701A" w:rsidRDefault="003308C2">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sidRPr="00D81F07">
        <w:rPr>
          <w:rFonts w:eastAsia="Times New Roman"/>
          <w:szCs w:val="24"/>
        </w:rPr>
        <w:t>Το</w:t>
      </w:r>
      <w:r>
        <w:rPr>
          <w:rFonts w:eastAsia="Times New Roman"/>
          <w:szCs w:val="24"/>
        </w:rPr>
        <w:t>ν</w:t>
      </w:r>
      <w:r w:rsidRPr="00D81F07">
        <w:rPr>
          <w:rFonts w:eastAsia="Times New Roman"/>
          <w:szCs w:val="24"/>
        </w:rPr>
        <w:t xml:space="preserve"> λόγο έχει ο κ. Αμανατίδης από το</w:t>
      </w:r>
      <w:r>
        <w:rPr>
          <w:rFonts w:eastAsia="Times New Roman"/>
          <w:szCs w:val="24"/>
        </w:rPr>
        <w:t>ν</w:t>
      </w:r>
      <w:r w:rsidRPr="00D81F07">
        <w:rPr>
          <w:rFonts w:eastAsia="Times New Roman"/>
          <w:szCs w:val="24"/>
        </w:rPr>
        <w:t xml:space="preserve"> ΣΥΡΙΖΑ.</w:t>
      </w:r>
    </w:p>
    <w:p w14:paraId="796CE98C" w14:textId="77777777" w:rsidR="00E9701A" w:rsidRDefault="003308C2">
      <w:pPr>
        <w:spacing w:line="600" w:lineRule="auto"/>
        <w:ind w:firstLine="720"/>
        <w:jc w:val="both"/>
        <w:rPr>
          <w:rFonts w:eastAsia="Times New Roman"/>
          <w:szCs w:val="24"/>
        </w:rPr>
      </w:pPr>
      <w:r w:rsidRPr="003C7291">
        <w:rPr>
          <w:rFonts w:eastAsia="Times New Roman"/>
          <w:b/>
          <w:szCs w:val="24"/>
        </w:rPr>
        <w:t>ΙΩΑΝΝΗΣ ΑΜΑΝΑΤΙΔΗΣ:</w:t>
      </w:r>
      <w:r>
        <w:rPr>
          <w:rFonts w:eastAsia="Times New Roman"/>
          <w:b/>
          <w:szCs w:val="24"/>
        </w:rPr>
        <w:t xml:space="preserve"> </w:t>
      </w:r>
      <w:r w:rsidRPr="00E902C1">
        <w:rPr>
          <w:rFonts w:eastAsia="Times New Roman"/>
          <w:szCs w:val="24"/>
        </w:rPr>
        <w:t>Ευχαριστώ, κύριε Πρόεδρε.</w:t>
      </w:r>
    </w:p>
    <w:p w14:paraId="796CE98D" w14:textId="77777777" w:rsidR="00E9701A" w:rsidRDefault="003308C2">
      <w:pPr>
        <w:spacing w:line="600" w:lineRule="auto"/>
        <w:ind w:firstLine="720"/>
        <w:jc w:val="both"/>
        <w:rPr>
          <w:rFonts w:eastAsia="Times New Roman"/>
          <w:szCs w:val="24"/>
        </w:rPr>
      </w:pPr>
      <w:r w:rsidRPr="00E902C1">
        <w:rPr>
          <w:rFonts w:eastAsia="Times New Roman"/>
          <w:szCs w:val="24"/>
        </w:rPr>
        <w:lastRenderedPageBreak/>
        <w:t>Ν</w:t>
      </w:r>
      <w:r w:rsidRPr="00E902C1">
        <w:rPr>
          <w:rFonts w:eastAsia="Times New Roman"/>
          <w:szCs w:val="24"/>
        </w:rPr>
        <w:t>ομίζω ότι αδικείται το νομοσχέδιο. Αδικείται</w:t>
      </w:r>
      <w:r>
        <w:rPr>
          <w:rFonts w:eastAsia="Times New Roman"/>
          <w:szCs w:val="24"/>
        </w:rPr>
        <w:t>,</w:t>
      </w:r>
      <w:r w:rsidRPr="00E902C1">
        <w:rPr>
          <w:rFonts w:eastAsia="Times New Roman"/>
          <w:szCs w:val="24"/>
        </w:rPr>
        <w:t xml:space="preserve"> γιατί πολλοί προκειμένου να κάνουν </w:t>
      </w:r>
      <w:r>
        <w:rPr>
          <w:rFonts w:eastAsia="Times New Roman"/>
          <w:szCs w:val="24"/>
        </w:rPr>
        <w:t>α</w:t>
      </w:r>
      <w:r w:rsidRPr="00E902C1">
        <w:rPr>
          <w:rFonts w:eastAsia="Times New Roman"/>
          <w:szCs w:val="24"/>
        </w:rPr>
        <w:t>ντιπολίτευση</w:t>
      </w:r>
      <w:r>
        <w:rPr>
          <w:rFonts w:eastAsia="Times New Roman"/>
          <w:szCs w:val="24"/>
        </w:rPr>
        <w:t>, θεώρησαν</w:t>
      </w:r>
      <w:r w:rsidRPr="00E902C1">
        <w:rPr>
          <w:rFonts w:eastAsia="Times New Roman"/>
          <w:szCs w:val="24"/>
        </w:rPr>
        <w:t xml:space="preserve"> ότι με αυτό το νομοσχέδιο δεν αντιμετωπίζεται το πολιτιστικό κεφάλαιο της χώρας. </w:t>
      </w:r>
      <w:r>
        <w:rPr>
          <w:rFonts w:eastAsia="Times New Roman"/>
          <w:szCs w:val="24"/>
        </w:rPr>
        <w:t>Και</w:t>
      </w:r>
      <w:r>
        <w:rPr>
          <w:rFonts w:eastAsia="Times New Roman"/>
          <w:szCs w:val="24"/>
        </w:rPr>
        <w:t>,</w:t>
      </w:r>
      <w:r>
        <w:rPr>
          <w:rFonts w:eastAsia="Times New Roman"/>
          <w:szCs w:val="24"/>
        </w:rPr>
        <w:t xml:space="preserve"> β</w:t>
      </w:r>
      <w:r w:rsidRPr="00E902C1">
        <w:rPr>
          <w:rFonts w:eastAsia="Times New Roman"/>
          <w:szCs w:val="24"/>
        </w:rPr>
        <w:t>εβαίως</w:t>
      </w:r>
      <w:r>
        <w:rPr>
          <w:rFonts w:eastAsia="Times New Roman"/>
          <w:szCs w:val="24"/>
        </w:rPr>
        <w:t>,</w:t>
      </w:r>
      <w:r w:rsidRPr="00E902C1">
        <w:rPr>
          <w:rFonts w:eastAsia="Times New Roman"/>
          <w:szCs w:val="24"/>
        </w:rPr>
        <w:t xml:space="preserve"> δεν φιλοδοξούσε αυτό το νομοσχέδιο να αντιμετωπίσει συνολικά το πολιτιστικό κεφάλαιο της χώρας. Φιλοδοξούσε, </w:t>
      </w:r>
      <w:r>
        <w:rPr>
          <w:rFonts w:eastAsia="Times New Roman"/>
          <w:szCs w:val="24"/>
        </w:rPr>
        <w:t>όμως,</w:t>
      </w:r>
      <w:r w:rsidRPr="00E902C1">
        <w:rPr>
          <w:rFonts w:eastAsia="Times New Roman"/>
          <w:szCs w:val="24"/>
        </w:rPr>
        <w:t xml:space="preserve"> </w:t>
      </w:r>
      <w:r>
        <w:rPr>
          <w:rFonts w:eastAsia="Times New Roman"/>
          <w:szCs w:val="24"/>
        </w:rPr>
        <w:t>-</w:t>
      </w:r>
      <w:r w:rsidRPr="00E902C1">
        <w:rPr>
          <w:rFonts w:eastAsia="Times New Roman"/>
          <w:szCs w:val="24"/>
        </w:rPr>
        <w:t>και φιλοδοξεί και το κάνει</w:t>
      </w:r>
      <w:r>
        <w:rPr>
          <w:rFonts w:eastAsia="Times New Roman"/>
          <w:szCs w:val="24"/>
        </w:rPr>
        <w:t>-</w:t>
      </w:r>
      <w:r w:rsidRPr="00E902C1">
        <w:rPr>
          <w:rFonts w:eastAsia="Times New Roman"/>
          <w:szCs w:val="24"/>
        </w:rPr>
        <w:t xml:space="preserve"> να </w:t>
      </w:r>
      <w:r>
        <w:rPr>
          <w:rFonts w:eastAsia="Times New Roman"/>
          <w:szCs w:val="24"/>
        </w:rPr>
        <w:t>διευρύνει</w:t>
      </w:r>
      <w:r w:rsidRPr="00E902C1">
        <w:rPr>
          <w:rFonts w:eastAsia="Times New Roman"/>
          <w:szCs w:val="24"/>
        </w:rPr>
        <w:t xml:space="preserve"> τα επίπεδ</w:t>
      </w:r>
      <w:r>
        <w:rPr>
          <w:rFonts w:eastAsia="Times New Roman"/>
          <w:szCs w:val="24"/>
        </w:rPr>
        <w:t>α</w:t>
      </w:r>
      <w:r w:rsidRPr="00E902C1">
        <w:rPr>
          <w:rFonts w:eastAsia="Times New Roman"/>
          <w:szCs w:val="24"/>
        </w:rPr>
        <w:t xml:space="preserve"> εξάπλωσης του πολιτισμού στην πόλη της Θεσσαλονίκης και όχι μόνο</w:t>
      </w:r>
      <w:r>
        <w:rPr>
          <w:rFonts w:eastAsia="Times New Roman"/>
          <w:szCs w:val="24"/>
        </w:rPr>
        <w:t>,</w:t>
      </w:r>
      <w:r w:rsidRPr="00E902C1">
        <w:rPr>
          <w:rFonts w:eastAsia="Times New Roman"/>
          <w:szCs w:val="24"/>
        </w:rPr>
        <w:t xml:space="preserve"> ώστε η Θεσσαλονίκη να</w:t>
      </w:r>
      <w:r w:rsidRPr="00E902C1">
        <w:rPr>
          <w:rFonts w:eastAsia="Times New Roman"/>
          <w:szCs w:val="24"/>
        </w:rPr>
        <w:t xml:space="preserve"> βρίσκεται όχι διαρκώς απλώς στην πρωτοπορία της τέχνης και των γραμμάτων</w:t>
      </w:r>
      <w:r>
        <w:rPr>
          <w:rFonts w:eastAsia="Times New Roman"/>
          <w:szCs w:val="24"/>
        </w:rPr>
        <w:t xml:space="preserve"> -</w:t>
      </w:r>
      <w:r w:rsidRPr="00E902C1">
        <w:rPr>
          <w:rFonts w:eastAsia="Times New Roman"/>
          <w:szCs w:val="24"/>
        </w:rPr>
        <w:t>που έχει πλούσια πολιτιστική παράδοση η Θεσσαλονίκη</w:t>
      </w:r>
      <w:r>
        <w:rPr>
          <w:rFonts w:eastAsia="Times New Roman"/>
          <w:szCs w:val="24"/>
        </w:rPr>
        <w:t>-</w:t>
      </w:r>
      <w:r w:rsidRPr="00E902C1">
        <w:rPr>
          <w:rFonts w:eastAsia="Times New Roman"/>
          <w:szCs w:val="24"/>
        </w:rPr>
        <w:t>, αλλά ένα βήμα μπροστά. Γιατί τώρα</w:t>
      </w:r>
      <w:r>
        <w:rPr>
          <w:rFonts w:eastAsia="Times New Roman"/>
          <w:szCs w:val="24"/>
        </w:rPr>
        <w:t>; Ε</w:t>
      </w:r>
      <w:r w:rsidRPr="00E902C1">
        <w:rPr>
          <w:rFonts w:eastAsia="Times New Roman"/>
          <w:szCs w:val="24"/>
        </w:rPr>
        <w:t>ίναι προεκλογικά</w:t>
      </w:r>
      <w:r>
        <w:rPr>
          <w:rFonts w:eastAsia="Times New Roman"/>
          <w:szCs w:val="24"/>
        </w:rPr>
        <w:t>; Ο</w:t>
      </w:r>
      <w:r w:rsidRPr="00E902C1">
        <w:rPr>
          <w:rFonts w:eastAsia="Times New Roman"/>
          <w:szCs w:val="24"/>
        </w:rPr>
        <w:t>ι ανάγκες δεν περιμένουν. Και εδώ ήταν ένα όραμα πολλών ετών, ένα αίτημα</w:t>
      </w:r>
      <w:r w:rsidRPr="00E902C1">
        <w:rPr>
          <w:rFonts w:eastAsia="Times New Roman"/>
          <w:szCs w:val="24"/>
        </w:rPr>
        <w:t xml:space="preserve"> και συμφωνία των αντίστοιχων φορέων ειδικά για το νομοσχέδιο.</w:t>
      </w:r>
    </w:p>
    <w:p w14:paraId="796CE98E" w14:textId="77777777" w:rsidR="00E9701A" w:rsidRDefault="003308C2">
      <w:pPr>
        <w:spacing w:line="600" w:lineRule="auto"/>
        <w:ind w:firstLine="720"/>
        <w:jc w:val="both"/>
        <w:rPr>
          <w:rFonts w:eastAsia="Times New Roman"/>
          <w:szCs w:val="24"/>
        </w:rPr>
      </w:pPr>
      <w:r>
        <w:rPr>
          <w:rFonts w:eastAsia="Times New Roman"/>
          <w:szCs w:val="24"/>
        </w:rPr>
        <w:t>Μου κάνει εντύπωση ότι αυτή τη στιγμή από την Αίθουσα απουσιάζουν τουλάχιστον οι Βουλευτές της Αντιπολίτευσης, της Νέας Δημοκρατίας, της Θεσσαλονίκης και προβληματίζομαι για το γιατί. Είναι άρα</w:t>
      </w:r>
      <w:r>
        <w:rPr>
          <w:rFonts w:eastAsia="Times New Roman"/>
          <w:szCs w:val="24"/>
        </w:rPr>
        <w:t>γε τόσο ασήμαντο αυτό το νομοσχέδιο που μιλάει για τα μουσεία ή είναι αντίθετοι και με την άποψη της κ</w:t>
      </w:r>
      <w:r>
        <w:rPr>
          <w:rFonts w:eastAsia="Times New Roman"/>
          <w:szCs w:val="24"/>
        </w:rPr>
        <w:t>.</w:t>
      </w:r>
      <w:r>
        <w:rPr>
          <w:rFonts w:eastAsia="Times New Roman"/>
          <w:szCs w:val="24"/>
        </w:rPr>
        <w:t xml:space="preserve"> Κεφαλογιάννη, η οποία ναι μεν επί της αρχής λέει ότι κάνει θετικά </w:t>
      </w:r>
      <w:r>
        <w:rPr>
          <w:rFonts w:eastAsia="Times New Roman"/>
          <w:szCs w:val="24"/>
        </w:rPr>
        <w:lastRenderedPageBreak/>
        <w:t>βήματα, αλλά δεν ξέρω τι θα κάνει στα επί μέρους άρθρα; Όπως και την τοποθέτηση του κ.</w:t>
      </w:r>
      <w:r>
        <w:rPr>
          <w:rFonts w:eastAsia="Times New Roman"/>
          <w:szCs w:val="24"/>
        </w:rPr>
        <w:t xml:space="preserve"> Τζαβάρα την έχω πάρει σαν μία αυτοκριτική, ουσιαστικά, της στάσης της Νέας Δημοκρατίας, που θα μπορούσε όχι μίζερα και μεμψίμοιρα να συμφωνήσει σε κάτι θετικό κι όχι να ακολουθεί την </w:t>
      </w:r>
      <w:proofErr w:type="spellStart"/>
      <w:r>
        <w:rPr>
          <w:rFonts w:eastAsia="Times New Roman"/>
          <w:szCs w:val="24"/>
        </w:rPr>
        <w:t>καταστροφολογική</w:t>
      </w:r>
      <w:proofErr w:type="spellEnd"/>
      <w:r>
        <w:rPr>
          <w:rFonts w:eastAsia="Times New Roman"/>
          <w:szCs w:val="24"/>
        </w:rPr>
        <w:t xml:space="preserve"> πολιτική την οποία είχε χαράξει κεντρικά. </w:t>
      </w:r>
    </w:p>
    <w:p w14:paraId="796CE98F" w14:textId="77777777" w:rsidR="00E9701A" w:rsidRDefault="003308C2">
      <w:pPr>
        <w:spacing w:line="600" w:lineRule="auto"/>
        <w:ind w:firstLine="720"/>
        <w:jc w:val="both"/>
        <w:rPr>
          <w:rFonts w:eastAsia="Times New Roman"/>
          <w:szCs w:val="24"/>
        </w:rPr>
      </w:pPr>
      <w:r>
        <w:rPr>
          <w:rFonts w:eastAsia="Times New Roman"/>
          <w:szCs w:val="24"/>
        </w:rPr>
        <w:t>Μήπως δεν αι</w:t>
      </w:r>
      <w:r>
        <w:rPr>
          <w:rFonts w:eastAsia="Times New Roman"/>
          <w:szCs w:val="24"/>
        </w:rPr>
        <w:t>σθάνονται και δεν καλύπτονται από αυτή την τοποθέτηση -αυτό είναι το δεύτερο ερώτημα σε σχέση με τους Βουλευτές της Αντιπολίτευσης- ακόμα και για το γήπεδο του ΠΑΟΚ; Βεβαίως το γήπεδο του ΠΑΟΚ δεν λύνει τα ζητήματα αθλητισμού και όλης της Θεσσαλονίκης. Για</w:t>
      </w:r>
      <w:r>
        <w:rPr>
          <w:rFonts w:eastAsia="Times New Roman"/>
          <w:szCs w:val="24"/>
        </w:rPr>
        <w:t xml:space="preserve"> τη συγκεκριμένη μερίδα, όμως, και των φιλάθλων και της περιοχής </w:t>
      </w:r>
      <w:r>
        <w:rPr>
          <w:rFonts w:eastAsia="Times New Roman"/>
          <w:szCs w:val="24"/>
        </w:rPr>
        <w:t>-</w:t>
      </w:r>
      <w:r>
        <w:rPr>
          <w:rFonts w:eastAsia="Times New Roman"/>
          <w:szCs w:val="24"/>
        </w:rPr>
        <w:t>μιας συγκεκριμένης ομάδας που ασχολείται με αυτό</w:t>
      </w:r>
      <w:r>
        <w:rPr>
          <w:rFonts w:eastAsia="Times New Roman"/>
          <w:szCs w:val="24"/>
        </w:rPr>
        <w:t>-</w:t>
      </w:r>
      <w:r>
        <w:rPr>
          <w:rFonts w:eastAsia="Times New Roman"/>
          <w:szCs w:val="24"/>
        </w:rPr>
        <w:t xml:space="preserve"> κάνει την αρχή. Και η αρχή είναι το ήμισυ του παντός. </w:t>
      </w:r>
    </w:p>
    <w:p w14:paraId="796CE990" w14:textId="77777777" w:rsidR="00E9701A" w:rsidRDefault="003308C2">
      <w:pPr>
        <w:spacing w:line="600" w:lineRule="auto"/>
        <w:ind w:firstLine="720"/>
        <w:jc w:val="both"/>
        <w:rPr>
          <w:rFonts w:eastAsia="Times New Roman"/>
          <w:szCs w:val="24"/>
        </w:rPr>
      </w:pPr>
      <w:r>
        <w:rPr>
          <w:rFonts w:eastAsia="Times New Roman"/>
          <w:szCs w:val="24"/>
        </w:rPr>
        <w:t>Δεν μπορούν να πουν ούτε μία λέξη γι’ αυτό που έκανε η Κυβέρνηση αυτή; Τόσο πολύ τους</w:t>
      </w:r>
      <w:r>
        <w:rPr>
          <w:rFonts w:eastAsia="Times New Roman"/>
          <w:szCs w:val="24"/>
        </w:rPr>
        <w:t xml:space="preserve"> ενοχλούν τα θετικά βήματα; Είναι χάντρες για ιθαγενείς το ότι το </w:t>
      </w:r>
      <w:r>
        <w:rPr>
          <w:rFonts w:eastAsia="Times New Roman"/>
          <w:szCs w:val="24"/>
        </w:rPr>
        <w:t>μ</w:t>
      </w:r>
      <w:r>
        <w:rPr>
          <w:rFonts w:eastAsia="Times New Roman"/>
          <w:szCs w:val="24"/>
        </w:rPr>
        <w:t xml:space="preserve">ετρό θα ολοκληρωθεί και σε δύο χρόνια οι Θεσσαλονικείς θα έχουν </w:t>
      </w:r>
      <w:r>
        <w:rPr>
          <w:rFonts w:eastAsia="Times New Roman"/>
          <w:szCs w:val="24"/>
        </w:rPr>
        <w:t>μ</w:t>
      </w:r>
      <w:r>
        <w:rPr>
          <w:rFonts w:eastAsia="Times New Roman"/>
          <w:szCs w:val="24"/>
        </w:rPr>
        <w:t xml:space="preserve">ετρό; Είναι χάντρες για ιθαγενείς η απόδοση των ελεύθερων χώρων; Δεν θέλω να τα </w:t>
      </w:r>
      <w:r>
        <w:rPr>
          <w:rFonts w:eastAsia="Times New Roman"/>
          <w:szCs w:val="24"/>
        </w:rPr>
        <w:lastRenderedPageBreak/>
        <w:t>απαριθμήσω. Οι συνάδελφοί μου οι προηγούμενο</w:t>
      </w:r>
      <w:r>
        <w:rPr>
          <w:rFonts w:eastAsia="Times New Roman"/>
          <w:szCs w:val="24"/>
        </w:rPr>
        <w:t>ι τα έχουν πει. Είναι χάντρες για ιθαγενείς -όμως θα προσθέσω- το ότι η Θεσσαλονίκη γίνεται ενεργειακή πύλη με τις συμφωνίες τις οποίες έχει υπογράψει η ελληνική Κυβέρνηση και κέντρο μεταφορών για την ευρύτερη περιοχή;</w:t>
      </w:r>
    </w:p>
    <w:p w14:paraId="796CE991" w14:textId="77777777" w:rsidR="00E9701A" w:rsidRDefault="003308C2">
      <w:pPr>
        <w:spacing w:line="600" w:lineRule="auto"/>
        <w:ind w:firstLine="720"/>
        <w:jc w:val="both"/>
        <w:rPr>
          <w:rFonts w:eastAsia="Times New Roman"/>
          <w:szCs w:val="24"/>
        </w:rPr>
      </w:pPr>
      <w:r>
        <w:rPr>
          <w:rFonts w:eastAsia="Times New Roman"/>
          <w:szCs w:val="24"/>
        </w:rPr>
        <w:t xml:space="preserve">Δεν είναι χάντρες για ιθαγενείς, και </w:t>
      </w:r>
      <w:r>
        <w:rPr>
          <w:rFonts w:eastAsia="Times New Roman"/>
          <w:szCs w:val="24"/>
        </w:rPr>
        <w:t xml:space="preserve">αυτά οι Θεσσαλονικείς τα αξιολογούν. Μέσα από τη μη ύπαρξη επιχειρημάτων όση απαξία και να θέλει να προσδώσει η Αντιπολίτευση, αυτό δεν μπορεί να το πετύχει, γιατί τα αποτελέσματα είναι συγκεκριμένα. </w:t>
      </w:r>
    </w:p>
    <w:p w14:paraId="796CE992" w14:textId="77777777" w:rsidR="00E9701A" w:rsidRDefault="003308C2">
      <w:pPr>
        <w:spacing w:line="600" w:lineRule="auto"/>
        <w:ind w:firstLine="720"/>
        <w:jc w:val="both"/>
        <w:rPr>
          <w:rFonts w:eastAsia="Times New Roman"/>
          <w:szCs w:val="24"/>
        </w:rPr>
      </w:pPr>
      <w:r>
        <w:rPr>
          <w:rFonts w:eastAsia="Times New Roman"/>
          <w:szCs w:val="24"/>
        </w:rPr>
        <w:t>Θέλω να προσθέσω το εξής. Η Θεσσαλονίκη, κύριε Πρόεδρε,</w:t>
      </w:r>
      <w:r>
        <w:rPr>
          <w:rFonts w:eastAsia="Times New Roman"/>
          <w:szCs w:val="24"/>
        </w:rPr>
        <w:t xml:space="preserve"> είναι στο επίκεντρο της κυβερνητικής πολιτικής και ήταν ακόμα και μέσα στα ασφυκτικά πλαίσια της </w:t>
      </w:r>
      <w:r>
        <w:rPr>
          <w:rFonts w:eastAsia="Times New Roman"/>
          <w:szCs w:val="24"/>
        </w:rPr>
        <w:t>σ</w:t>
      </w:r>
      <w:r>
        <w:rPr>
          <w:rFonts w:eastAsia="Times New Roman"/>
          <w:szCs w:val="24"/>
        </w:rPr>
        <w:t xml:space="preserve">υμφωνίας του 2015. </w:t>
      </w:r>
    </w:p>
    <w:p w14:paraId="796CE993" w14:textId="77777777" w:rsidR="00E9701A" w:rsidRDefault="003308C2">
      <w:pPr>
        <w:spacing w:line="600" w:lineRule="auto"/>
        <w:ind w:firstLine="720"/>
        <w:jc w:val="both"/>
        <w:rPr>
          <w:rFonts w:eastAsia="Times New Roman"/>
          <w:szCs w:val="24"/>
        </w:rPr>
      </w:pPr>
      <w:r>
        <w:rPr>
          <w:rFonts w:eastAsia="Times New Roman"/>
          <w:szCs w:val="24"/>
        </w:rPr>
        <w:t>Δεν έχουμε κάνει βήματα για την κανονικότητα, όταν σταματήσαμε στην παιδεία την εφεδρεία, όταν εφοδιάσαμε τα σχολεία και λειτουργούσαν κα</w:t>
      </w:r>
      <w:r>
        <w:rPr>
          <w:rFonts w:eastAsia="Times New Roman"/>
          <w:szCs w:val="24"/>
        </w:rPr>
        <w:t xml:space="preserve">νονικά χωρίς ελλείψεις επί τόσα χρόνια; Δεν είναι αυτό βήμα στην κανονικότητα και μάλιστα στα ασφυκτικά πλαίσια; </w:t>
      </w:r>
    </w:p>
    <w:p w14:paraId="796CE994" w14:textId="77777777" w:rsidR="00E9701A" w:rsidRDefault="003308C2">
      <w:pPr>
        <w:spacing w:line="600" w:lineRule="auto"/>
        <w:ind w:firstLine="720"/>
        <w:jc w:val="both"/>
        <w:rPr>
          <w:rFonts w:eastAsia="Times New Roman"/>
          <w:szCs w:val="24"/>
        </w:rPr>
      </w:pPr>
      <w:r>
        <w:rPr>
          <w:rFonts w:eastAsia="Times New Roman"/>
          <w:szCs w:val="24"/>
        </w:rPr>
        <w:lastRenderedPageBreak/>
        <w:t xml:space="preserve">Δεν είναι βήμα στην υγεία, όταν καταργήθηκαν τα χαράτσια και ενισχύθηκε η δημόσια υγεία με κονδύλια και τα νοσοκομεία με προσωπικό; </w:t>
      </w:r>
    </w:p>
    <w:p w14:paraId="796CE995" w14:textId="77777777" w:rsidR="00E9701A" w:rsidRDefault="003308C2">
      <w:pPr>
        <w:spacing w:line="600" w:lineRule="auto"/>
        <w:ind w:firstLine="720"/>
        <w:jc w:val="both"/>
        <w:rPr>
          <w:rFonts w:eastAsia="Times New Roman"/>
          <w:szCs w:val="24"/>
        </w:rPr>
      </w:pPr>
      <w:r>
        <w:rPr>
          <w:rFonts w:eastAsia="Times New Roman"/>
          <w:szCs w:val="24"/>
        </w:rPr>
        <w:t xml:space="preserve">Δεν είναι βήμα στην κανονικότητα, όταν στη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 xml:space="preserve">ιοίκηση σταμάτησε εκείνο το πλαίσιο το οποίο ουσιαστικά δεν έβαζε αξιολόγηση αλλά καρατομούσε τους δημόσιους υπάλληλους και τους οδηγούσε στην απόλυση; </w:t>
      </w:r>
    </w:p>
    <w:p w14:paraId="796CE996" w14:textId="77777777" w:rsidR="00E9701A" w:rsidRDefault="003308C2">
      <w:pPr>
        <w:spacing w:line="600" w:lineRule="auto"/>
        <w:ind w:firstLine="720"/>
        <w:jc w:val="both"/>
        <w:rPr>
          <w:rFonts w:eastAsia="Times New Roman"/>
          <w:szCs w:val="24"/>
        </w:rPr>
      </w:pPr>
      <w:r>
        <w:rPr>
          <w:rFonts w:eastAsia="Times New Roman"/>
          <w:szCs w:val="24"/>
        </w:rPr>
        <w:t>Δεν είναι βήμα το ότι περίπου κατά 80% αυξήθηκαν οι</w:t>
      </w:r>
      <w:r>
        <w:rPr>
          <w:rFonts w:eastAsia="Times New Roman"/>
          <w:szCs w:val="24"/>
        </w:rPr>
        <w:t xml:space="preserve"> θέσεις στους παιδικούς σταθμούς και από εβδομήντα χιλιάδες έγιναν </w:t>
      </w:r>
      <w:proofErr w:type="spellStart"/>
      <w:r>
        <w:rPr>
          <w:rFonts w:eastAsia="Times New Roman"/>
          <w:szCs w:val="24"/>
        </w:rPr>
        <w:t>εκατόν</w:t>
      </w:r>
      <w:proofErr w:type="spellEnd"/>
      <w:r>
        <w:rPr>
          <w:rFonts w:eastAsia="Times New Roman"/>
          <w:szCs w:val="24"/>
        </w:rPr>
        <w:t xml:space="preserve"> είκοσι χιλιάδες οι θέσεις για τα παιδιά; Δεν είναι βήμα τα γεύματα τα οποία δίνονται στα σχολεία πλέον; </w:t>
      </w:r>
    </w:p>
    <w:p w14:paraId="796CE997" w14:textId="77777777" w:rsidR="00E9701A" w:rsidRDefault="003308C2">
      <w:pPr>
        <w:spacing w:line="600" w:lineRule="auto"/>
        <w:ind w:firstLine="720"/>
        <w:jc w:val="both"/>
        <w:rPr>
          <w:rFonts w:eastAsia="Times New Roman"/>
          <w:szCs w:val="24"/>
        </w:rPr>
      </w:pPr>
      <w:r>
        <w:rPr>
          <w:rFonts w:eastAsia="Times New Roman"/>
          <w:szCs w:val="24"/>
        </w:rPr>
        <w:t>Αυτά δεν είναι βήματα στην κανονικότητα; Είναι βήματα, κατά την άποψή μου, στ</w:t>
      </w:r>
      <w:r>
        <w:rPr>
          <w:rFonts w:eastAsia="Times New Roman"/>
          <w:szCs w:val="24"/>
        </w:rPr>
        <w:t xml:space="preserve">ην κανονικότητα, όπως και το ότι η χώρα -ελπίζω να το αναγνωρίζετε οι υπόλοιπες πολιτικές δυνάμεις- βγήκε από την επιτροπεία τον Αύγουστο του 2018. </w:t>
      </w:r>
    </w:p>
    <w:p w14:paraId="796CE998" w14:textId="77777777" w:rsidR="00E9701A" w:rsidRDefault="003308C2">
      <w:pPr>
        <w:spacing w:line="600" w:lineRule="auto"/>
        <w:ind w:firstLine="720"/>
        <w:jc w:val="both"/>
        <w:rPr>
          <w:rFonts w:eastAsia="Times New Roman"/>
          <w:szCs w:val="24"/>
        </w:rPr>
      </w:pPr>
      <w:r>
        <w:rPr>
          <w:rFonts w:eastAsia="Times New Roman"/>
          <w:szCs w:val="24"/>
        </w:rPr>
        <w:t>Η υλοποίηση των εξαγγελιών του Πρωθυπουργού στη Διεθνή Έκθεση Θεσσαλονίκης επιταχύνει τα βήματα γι’ αυτό πο</w:t>
      </w:r>
      <w:r>
        <w:rPr>
          <w:rFonts w:eastAsia="Times New Roman"/>
          <w:szCs w:val="24"/>
        </w:rPr>
        <w:t xml:space="preserve">υ ονομάζουμε δίκαιη και βιώσιμη ανάπτυξη, με σχέδιο. Ξεχνάτε τα </w:t>
      </w:r>
      <w:r>
        <w:rPr>
          <w:rFonts w:eastAsia="Times New Roman"/>
          <w:szCs w:val="24"/>
        </w:rPr>
        <w:lastRenderedPageBreak/>
        <w:t>π</w:t>
      </w:r>
      <w:r>
        <w:rPr>
          <w:rFonts w:eastAsia="Times New Roman"/>
          <w:szCs w:val="24"/>
        </w:rPr>
        <w:t xml:space="preserve">εριφερειακά </w:t>
      </w:r>
      <w:r>
        <w:rPr>
          <w:rFonts w:eastAsia="Times New Roman"/>
          <w:szCs w:val="24"/>
        </w:rPr>
        <w:t>σ</w:t>
      </w:r>
      <w:r>
        <w:rPr>
          <w:rFonts w:eastAsia="Times New Roman"/>
          <w:szCs w:val="24"/>
        </w:rPr>
        <w:t>υνέδρια που έχουν γίνει ανά την Ελλάδα εδώ και ενάμιση χρόνο, που σκοπό έχουν αναδείξουν τα συγκριτικά πλεονεκτήματα των περιφερειών και των περιοχών, έτσι ώστε η Ελλάδα να βαδίσ</w:t>
      </w:r>
      <w:r>
        <w:rPr>
          <w:rFonts w:eastAsia="Times New Roman"/>
          <w:szCs w:val="24"/>
        </w:rPr>
        <w:t xml:space="preserve">ει με σχέδιο; Γιατί τα ξεχνάτε αυτά; </w:t>
      </w:r>
    </w:p>
    <w:p w14:paraId="796CE999" w14:textId="77777777" w:rsidR="00E9701A" w:rsidRDefault="003308C2">
      <w:pPr>
        <w:spacing w:line="600" w:lineRule="auto"/>
        <w:ind w:firstLine="720"/>
        <w:jc w:val="both"/>
        <w:rPr>
          <w:rFonts w:eastAsia="Times New Roman"/>
          <w:szCs w:val="24"/>
        </w:rPr>
      </w:pPr>
      <w:r>
        <w:rPr>
          <w:rFonts w:eastAsia="Times New Roman"/>
          <w:szCs w:val="24"/>
        </w:rPr>
        <w:t>Έτσι, λοιπόν, ο λόγος μας δεν είναι διχαστικός. Ο λόγος μας είναι ενωτικός, επάνω στη λύση των προβλημάτων, σε μια προοδευτική κατεύθυνση, ενάντια στις παθογένειες οι οποίες έφεραν τη χρεοκοπία και οι άνθρωποι αυτοί επ</w:t>
      </w:r>
      <w:r>
        <w:rPr>
          <w:rFonts w:eastAsia="Times New Roman"/>
          <w:szCs w:val="24"/>
        </w:rPr>
        <w:t xml:space="preserve">ιμένουν να θέλουν να γυρίσουν την Ελλάδα πίσω. </w:t>
      </w:r>
    </w:p>
    <w:p w14:paraId="796CE99A" w14:textId="77777777" w:rsidR="00E9701A" w:rsidRDefault="003308C2">
      <w:pPr>
        <w:spacing w:line="600" w:lineRule="auto"/>
        <w:ind w:firstLine="720"/>
        <w:jc w:val="both"/>
        <w:rPr>
          <w:rFonts w:eastAsia="Times New Roman"/>
          <w:szCs w:val="24"/>
        </w:rPr>
      </w:pPr>
      <w:r>
        <w:rPr>
          <w:rFonts w:eastAsia="Times New Roman"/>
          <w:szCs w:val="24"/>
        </w:rPr>
        <w:t xml:space="preserve">Η Ελλάδα δεν θα γυρίσει πίσω, θα προχωρήσει μπροστά και με τη συμπαράταξη όλου του ελληνικού λαού. </w:t>
      </w:r>
    </w:p>
    <w:p w14:paraId="796CE99B" w14:textId="77777777" w:rsidR="00E9701A" w:rsidRDefault="003308C2">
      <w:pPr>
        <w:spacing w:line="600" w:lineRule="auto"/>
        <w:ind w:firstLine="720"/>
        <w:jc w:val="both"/>
        <w:rPr>
          <w:rFonts w:eastAsia="Times New Roman"/>
          <w:szCs w:val="24"/>
        </w:rPr>
      </w:pPr>
      <w:r>
        <w:rPr>
          <w:rFonts w:eastAsia="Times New Roman"/>
          <w:szCs w:val="24"/>
        </w:rPr>
        <w:t>Σας ευχαριστώ, κύριε Πρόεδρε.</w:t>
      </w:r>
    </w:p>
    <w:p w14:paraId="796CE99C" w14:textId="77777777" w:rsidR="00E9701A" w:rsidRDefault="003308C2">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796CE99D" w14:textId="77777777" w:rsidR="00E9701A" w:rsidRDefault="003308C2">
      <w:pPr>
        <w:spacing w:line="600" w:lineRule="auto"/>
        <w:ind w:firstLine="720"/>
        <w:jc w:val="both"/>
        <w:rPr>
          <w:rFonts w:eastAsia="Times New Roman"/>
          <w:b/>
          <w:szCs w:val="24"/>
        </w:rPr>
      </w:pPr>
      <w:r w:rsidRPr="00626C2F">
        <w:rPr>
          <w:rFonts w:eastAsia="Times New Roman"/>
          <w:b/>
          <w:szCs w:val="24"/>
        </w:rPr>
        <w:t xml:space="preserve">ΠΡΟΕΔΡΕΥΩΝ (Γεώργιος </w:t>
      </w:r>
      <w:proofErr w:type="spellStart"/>
      <w:r w:rsidRPr="00626C2F">
        <w:rPr>
          <w:rFonts w:eastAsia="Times New Roman"/>
          <w:b/>
          <w:szCs w:val="24"/>
        </w:rPr>
        <w:t>Λαμπρούλης</w:t>
      </w:r>
      <w:proofErr w:type="spellEnd"/>
      <w:r w:rsidRPr="00626C2F">
        <w:rPr>
          <w:rFonts w:eastAsia="Times New Roman"/>
          <w:b/>
          <w:szCs w:val="24"/>
        </w:rPr>
        <w:t>):</w:t>
      </w:r>
      <w:r>
        <w:rPr>
          <w:rFonts w:eastAsia="Times New Roman"/>
          <w:b/>
          <w:szCs w:val="24"/>
        </w:rPr>
        <w:t xml:space="preserve"> </w:t>
      </w:r>
      <w:r>
        <w:rPr>
          <w:rFonts w:eastAsia="Times New Roman"/>
          <w:szCs w:val="24"/>
        </w:rPr>
        <w:t xml:space="preserve">Τον λόγο έχει ο κ. </w:t>
      </w:r>
      <w:proofErr w:type="spellStart"/>
      <w:r>
        <w:rPr>
          <w:rFonts w:eastAsia="Times New Roman"/>
          <w:szCs w:val="24"/>
        </w:rPr>
        <w:t>Ξυδάκης</w:t>
      </w:r>
      <w:proofErr w:type="spellEnd"/>
      <w:r>
        <w:rPr>
          <w:rFonts w:eastAsia="Times New Roman"/>
          <w:szCs w:val="24"/>
        </w:rPr>
        <w:t xml:space="preserve"> από τον ΣΥΡΙΖΑ. </w:t>
      </w:r>
    </w:p>
    <w:p w14:paraId="796CE99E" w14:textId="77777777" w:rsidR="00E9701A" w:rsidRDefault="003308C2">
      <w:pPr>
        <w:spacing w:line="600" w:lineRule="auto"/>
        <w:ind w:firstLine="720"/>
        <w:jc w:val="both"/>
        <w:rPr>
          <w:rFonts w:eastAsia="Times New Roman"/>
          <w:szCs w:val="24"/>
        </w:rPr>
      </w:pPr>
      <w:r>
        <w:rPr>
          <w:rFonts w:eastAsia="Times New Roman"/>
          <w:b/>
          <w:szCs w:val="24"/>
        </w:rPr>
        <w:t xml:space="preserve">ΝΙΚΟΛΑΟΣ ΞΥΔΑΚΗΣ: </w:t>
      </w:r>
      <w:r>
        <w:rPr>
          <w:rFonts w:eastAsia="Times New Roman"/>
          <w:szCs w:val="24"/>
        </w:rPr>
        <w:t>Ευχαριστώ, κύριε Πρόεδρε.</w:t>
      </w:r>
    </w:p>
    <w:p w14:paraId="796CE99F" w14:textId="77777777" w:rsidR="00E9701A" w:rsidRDefault="003308C2">
      <w:pPr>
        <w:spacing w:line="600" w:lineRule="auto"/>
        <w:ind w:firstLine="720"/>
        <w:jc w:val="both"/>
        <w:rPr>
          <w:rFonts w:eastAsia="Times New Roman"/>
          <w:b/>
          <w:szCs w:val="24"/>
        </w:rPr>
      </w:pPr>
      <w:r>
        <w:rPr>
          <w:rFonts w:eastAsia="Times New Roman"/>
          <w:szCs w:val="24"/>
        </w:rPr>
        <w:lastRenderedPageBreak/>
        <w:t xml:space="preserve">Αγαπητοί συνάδελφοι, μετά από δέκα χρόνια εξαγγελιών και προσπαθειών και υπαναχωρήσεων είμαστε σε θέση, ως νομοθετικό Σώμα, το 2018 να δώσουμε μία λύση σε ένα πρόβλημα </w:t>
      </w:r>
      <w:r>
        <w:rPr>
          <w:rFonts w:eastAsia="Times New Roman"/>
          <w:szCs w:val="24"/>
        </w:rPr>
        <w:t>της Θεσσαλονίκης</w:t>
      </w:r>
      <w:r>
        <w:rPr>
          <w:rFonts w:eastAsia="Times New Roman"/>
          <w:szCs w:val="24"/>
        </w:rPr>
        <w:t>,</w:t>
      </w:r>
      <w:r>
        <w:rPr>
          <w:rFonts w:eastAsia="Times New Roman"/>
          <w:szCs w:val="24"/>
        </w:rPr>
        <w:t xml:space="preserve"> το οποίο δεν απασχολεί τον τελευταίο πολίτη</w:t>
      </w:r>
      <w:r>
        <w:rPr>
          <w:rFonts w:eastAsia="Times New Roman"/>
          <w:szCs w:val="24"/>
        </w:rPr>
        <w:t>,</w:t>
      </w:r>
      <w:r>
        <w:rPr>
          <w:rFonts w:eastAsia="Times New Roman"/>
          <w:szCs w:val="24"/>
        </w:rPr>
        <w:t xml:space="preserve"> ασφαλώς, αλλά απασχολεί την ιστορία της πόλης, την ιστορία της Ελλάδας και την εικαστική και τη μουσειακή ιστορία της χώρας. Είναι ένα βήμα.</w:t>
      </w:r>
    </w:p>
    <w:p w14:paraId="796CE9A0" w14:textId="77777777" w:rsidR="00E9701A" w:rsidRDefault="003308C2">
      <w:pPr>
        <w:spacing w:line="600" w:lineRule="auto"/>
        <w:ind w:firstLine="720"/>
        <w:jc w:val="both"/>
        <w:rPr>
          <w:rFonts w:eastAsia="Times New Roman" w:cs="Times New Roman"/>
          <w:szCs w:val="24"/>
        </w:rPr>
      </w:pPr>
      <w:r w:rsidRPr="00E001C4">
        <w:rPr>
          <w:rFonts w:eastAsia="Times New Roman" w:cs="Times New Roman"/>
          <w:szCs w:val="24"/>
        </w:rPr>
        <w:t xml:space="preserve">Θα </w:t>
      </w:r>
      <w:r>
        <w:rPr>
          <w:rFonts w:eastAsia="Times New Roman" w:cs="Times New Roman"/>
          <w:szCs w:val="24"/>
        </w:rPr>
        <w:t>έκανα μία μικρή παρέκβαση για να θυμίσω ότι το με</w:t>
      </w:r>
      <w:r>
        <w:rPr>
          <w:rFonts w:eastAsia="Times New Roman" w:cs="Times New Roman"/>
          <w:szCs w:val="24"/>
        </w:rPr>
        <w:t>ν Μακεδονικό Μουσείο Σύγχρονης Τέχνης ιδρύθηκε το 1978</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1979 με μία πρωτοβουλία πολιτών της Θεσσαλονίκης, λογίων, καλλιτεχνών, για τους οποίους αξίζει ειδική μνεία, το δε Κρατικό Μουσείο Σύγχρονης Τέχνης ιδρύθηκε το 1997, σχεδόν είκοσι χρόνια αργότερα.</w:t>
      </w:r>
    </w:p>
    <w:p w14:paraId="796CE9A1"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Σα</w:t>
      </w:r>
      <w:r>
        <w:rPr>
          <w:rFonts w:eastAsia="Times New Roman" w:cs="Times New Roman"/>
          <w:szCs w:val="24"/>
        </w:rPr>
        <w:t>ν προσθήκη, σαν συμβολή στη συζήτηση -η οποία σε αρκετά πολιτισμένο και δημιουργικό κλίμα διεξάγεται σήμερα- θα ήθελα να αναλογιστούμε ότι θα μπορούσε ήδη πριν από είκοσι χρόνια, το 1997</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1998, όταν ιδρυόταν ένα καινούρ</w:t>
      </w:r>
      <w:r>
        <w:rPr>
          <w:rFonts w:eastAsia="Times New Roman" w:cs="Times New Roman"/>
          <w:szCs w:val="24"/>
        </w:rPr>
        <w:t>γ</w:t>
      </w:r>
      <w:r>
        <w:rPr>
          <w:rFonts w:eastAsia="Times New Roman" w:cs="Times New Roman"/>
          <w:szCs w:val="24"/>
        </w:rPr>
        <w:t>ιο μουσείο πάνω στο ήδη υπάρχον, να</w:t>
      </w:r>
      <w:r>
        <w:rPr>
          <w:rFonts w:eastAsia="Times New Roman" w:cs="Times New Roman"/>
          <w:szCs w:val="24"/>
        </w:rPr>
        <w:t xml:space="preserve"> έχει υπάρξει μία πρόβλεψη και να </w:t>
      </w:r>
      <w:r>
        <w:rPr>
          <w:rFonts w:eastAsia="Times New Roman" w:cs="Times New Roman"/>
          <w:szCs w:val="24"/>
        </w:rPr>
        <w:lastRenderedPageBreak/>
        <w:t>ανοίξει τα φτερά του το υπάρχον με κρατική υποστήριξη, με μεταβολή του νομικού του προσώπου. Δυστυχώς έγιναν δύο. Και ευτυχώς τώρα γίνονται ένα, ένας μεγάλος οργανισμός που θα απολαμβάνει τη στοργή της πολιτείας και θα απο</w:t>
      </w:r>
      <w:r>
        <w:rPr>
          <w:rFonts w:eastAsia="Times New Roman" w:cs="Times New Roman"/>
          <w:szCs w:val="24"/>
        </w:rPr>
        <w:t xml:space="preserve">λαύει και των ειδικών προνομίων των επιχορηγήσεων αλλά και της στοργής των πολιτών. </w:t>
      </w:r>
    </w:p>
    <w:p w14:paraId="796CE9A2"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Αυτ</w:t>
      </w:r>
      <w:r>
        <w:rPr>
          <w:rFonts w:eastAsia="Times New Roman" w:cs="Times New Roman"/>
          <w:szCs w:val="24"/>
        </w:rPr>
        <w:t>ά</w:t>
      </w:r>
      <w:r>
        <w:rPr>
          <w:rFonts w:eastAsia="Times New Roman" w:cs="Times New Roman"/>
          <w:szCs w:val="24"/>
        </w:rPr>
        <w:t xml:space="preserve"> που θα ήθελα να προσθέσω είναι δύο πράγματα, πρώτον, για την καλλιτεχνική αξία αυτής της συγχώνευσης. Μια μεγάλη, αξιόλογη συλλογή ελληνικής και διεθνούς σύγχρονης τέ</w:t>
      </w:r>
      <w:r>
        <w:rPr>
          <w:rFonts w:eastAsia="Times New Roman" w:cs="Times New Roman"/>
          <w:szCs w:val="24"/>
        </w:rPr>
        <w:t>χνης του Μακεδονικού Μουσείου θα συνυπάρχει με μία συλλογή παγκόσμιας εμβέλειας για την ιστορία της τέχνης του 20</w:t>
      </w:r>
      <w:r w:rsidRPr="001161AB">
        <w:rPr>
          <w:rFonts w:eastAsia="Times New Roman" w:cs="Times New Roman"/>
          <w:szCs w:val="24"/>
          <w:vertAlign w:val="superscript"/>
        </w:rPr>
        <w:t>ου</w:t>
      </w:r>
      <w:r>
        <w:rPr>
          <w:rFonts w:eastAsia="Times New Roman" w:cs="Times New Roman"/>
          <w:szCs w:val="24"/>
        </w:rPr>
        <w:t xml:space="preserve"> αιώνα, τη </w:t>
      </w:r>
      <w:r>
        <w:rPr>
          <w:rFonts w:eastAsia="Times New Roman" w:cs="Times New Roman"/>
          <w:szCs w:val="24"/>
        </w:rPr>
        <w:t>Σ</w:t>
      </w:r>
      <w:r>
        <w:rPr>
          <w:rFonts w:eastAsia="Times New Roman" w:cs="Times New Roman"/>
          <w:szCs w:val="24"/>
        </w:rPr>
        <w:t xml:space="preserve">υλλογή Κωστάκη, και μια μεγάλη εμπειρία σε κοινωνικά και εκπαιδευτικά προγράμματα του Μακεδονικού Μουσείου ενώνεται με τη μεγάλη </w:t>
      </w:r>
      <w:r>
        <w:rPr>
          <w:rFonts w:eastAsia="Times New Roman" w:cs="Times New Roman"/>
          <w:szCs w:val="24"/>
        </w:rPr>
        <w:t>εμπειρία που ανέπτυξε τα τελευταία χρόνια το Κρατικό Μουσείο με την Μπιενάλε, με τις εκδηλώσεις σύγχρονης τέχνης, με το πρόγραμμα εκδόσεων και εκδηλώσεων.</w:t>
      </w:r>
    </w:p>
    <w:p w14:paraId="796CE9A3"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Να έρθουμε τώρα στα πρόσωπα. Τα συγχαρητήρια και τα εύσημα αξίζουν και στα πρόσωπα τα οποία απετέλεσα</w:t>
      </w:r>
      <w:r>
        <w:rPr>
          <w:rFonts w:eastAsia="Times New Roman" w:cs="Times New Roman"/>
          <w:szCs w:val="24"/>
        </w:rPr>
        <w:t>ν την ι</w:t>
      </w:r>
      <w:r>
        <w:rPr>
          <w:rFonts w:eastAsia="Times New Roman" w:cs="Times New Roman"/>
          <w:szCs w:val="24"/>
        </w:rPr>
        <w:lastRenderedPageBreak/>
        <w:t xml:space="preserve">στορική διοίκηση, τους ιδρυτές του Μακεδονικού Μουσείου Σύγχρονης Τέχνης, και στα πρόσωπα που απετέλεσαν τα τελευταία δύσκολα χρόνια της πορείας συγχώνευσης τη διοίκηση του Κρατικού Μουσείου Σύγχρονης Τέχνης. Και επειδή τα πρόσωπα έχουν ονόματα και </w:t>
      </w:r>
      <w:r>
        <w:rPr>
          <w:rFonts w:eastAsia="Times New Roman" w:cs="Times New Roman"/>
          <w:szCs w:val="24"/>
        </w:rPr>
        <w:t>είναι υπαρκτά πρόσωπα και επειδή μόνο τα πρόσωπα είναι σε θέση να εμψυχώνουν και να ενσαρκώνουν τους θεσμούς της δημοκρατίας, θέλω να τους ονομάσω:</w:t>
      </w:r>
    </w:p>
    <w:p w14:paraId="796CE9A4"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Πρώτα τον Ανδρέα Τάκη, τον Πρόεδρο του τελευταίου διοικητικού συμβουλίου από το 2015. Και τον αναφέρω όχι μό</w:t>
      </w:r>
      <w:r>
        <w:rPr>
          <w:rFonts w:eastAsia="Times New Roman" w:cs="Times New Roman"/>
          <w:szCs w:val="24"/>
        </w:rPr>
        <w:t xml:space="preserve">νον επειδή τότε εγώ τον επέλεξα, τον πρότεινα και τον πίεσα να αναλάβει το βάρος αυτής της δουλειάς. Απεδείχθη όχι μόνο μαχητικός και αποτελεσματικός νομικός, αλλά και αποτελεσματικός και δραστικός </w:t>
      </w:r>
      <w:r>
        <w:rPr>
          <w:rFonts w:eastAsia="Times New Roman" w:cs="Times New Roman"/>
          <w:szCs w:val="24"/>
          <w:lang w:val="en-US"/>
        </w:rPr>
        <w:t>statesman</w:t>
      </w:r>
      <w:r>
        <w:rPr>
          <w:rFonts w:eastAsia="Times New Roman" w:cs="Times New Roman"/>
          <w:szCs w:val="24"/>
        </w:rPr>
        <w:t>, ένας άνθρωπος που λειτούργησε για λογαριασμό τη</w:t>
      </w:r>
      <w:r>
        <w:rPr>
          <w:rFonts w:eastAsia="Times New Roman" w:cs="Times New Roman"/>
          <w:szCs w:val="24"/>
        </w:rPr>
        <w:t xml:space="preserve">ς δημοκρατίας και έφερε εις πέρας μια αποστολή. </w:t>
      </w:r>
    </w:p>
    <w:p w14:paraId="796CE9A5"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Επίσης τη Μαρία </w:t>
      </w:r>
      <w:proofErr w:type="spellStart"/>
      <w:r>
        <w:rPr>
          <w:rFonts w:eastAsia="Times New Roman" w:cs="Times New Roman"/>
          <w:szCs w:val="24"/>
        </w:rPr>
        <w:t>Τσαντσάνογλου</w:t>
      </w:r>
      <w:proofErr w:type="spellEnd"/>
      <w:r>
        <w:rPr>
          <w:rFonts w:eastAsia="Times New Roman" w:cs="Times New Roman"/>
          <w:szCs w:val="24"/>
        </w:rPr>
        <w:t xml:space="preserve">, την ψυχή της Συλλογής Κωστάκη, την ιστορική διευθύντρια τα τελευταία χρόνια του </w:t>
      </w:r>
      <w:r>
        <w:rPr>
          <w:rFonts w:eastAsia="Times New Roman" w:cs="Times New Roman"/>
          <w:szCs w:val="24"/>
        </w:rPr>
        <w:t>μ</w:t>
      </w:r>
      <w:r>
        <w:rPr>
          <w:rFonts w:eastAsia="Times New Roman" w:cs="Times New Roman"/>
          <w:szCs w:val="24"/>
        </w:rPr>
        <w:t>ουσείου.</w:t>
      </w:r>
    </w:p>
    <w:p w14:paraId="796CE9A6"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 xml:space="preserve">Ακόμη να ευχαριστήσω την </w:t>
      </w:r>
      <w:proofErr w:type="spellStart"/>
      <w:r>
        <w:rPr>
          <w:rFonts w:eastAsia="Times New Roman" w:cs="Times New Roman"/>
          <w:szCs w:val="24"/>
        </w:rPr>
        <w:t>Συραγώ</w:t>
      </w:r>
      <w:proofErr w:type="spellEnd"/>
      <w:r>
        <w:rPr>
          <w:rFonts w:eastAsia="Times New Roman" w:cs="Times New Roman"/>
          <w:szCs w:val="24"/>
        </w:rPr>
        <w:t xml:space="preserve"> Τσιάρα τη διευθύντρια του Κέντρου Σύγχρονης Τέχνης στι</w:t>
      </w:r>
      <w:r>
        <w:rPr>
          <w:rFonts w:eastAsia="Times New Roman" w:cs="Times New Roman"/>
          <w:szCs w:val="24"/>
        </w:rPr>
        <w:t xml:space="preserve">ς φτερούγες του Κρατικού Μουσείου και την ιστορική ομάδα –όπως την έζησα εγώ- του Μακεδονικού Μουσείου. Έζησα και τα δύο μουσεία είτε ως επιμελητής στο Κρατικό Μουσείο είτε ως ομιλητής, συνεργάτης σε σεμινάρια, συνεργάτης σε εκδηλώσεις σε όλη την δεκαετία </w:t>
      </w:r>
      <w:r>
        <w:rPr>
          <w:rFonts w:eastAsia="Times New Roman" w:cs="Times New Roman"/>
          <w:szCs w:val="24"/>
        </w:rPr>
        <w:t>του 1990 στο Μακεδονικό Μουσείο.</w:t>
      </w:r>
    </w:p>
    <w:p w14:paraId="796CE9A7"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Ακόμη να ευχαριστήσω την Πρόεδρο Ξανθίππη </w:t>
      </w:r>
      <w:proofErr w:type="spellStart"/>
      <w:r>
        <w:rPr>
          <w:rFonts w:eastAsia="Times New Roman" w:cs="Times New Roman"/>
          <w:szCs w:val="24"/>
        </w:rPr>
        <w:t>Χόιπελ</w:t>
      </w:r>
      <w:proofErr w:type="spellEnd"/>
      <w:r>
        <w:rPr>
          <w:rFonts w:eastAsia="Times New Roman" w:cs="Times New Roman"/>
          <w:szCs w:val="24"/>
        </w:rPr>
        <w:t xml:space="preserve">. Ήταν όνειρό της και έγινε πραγματικότητα. Και να ευχαριστήσω όλες και όλους που τους γνώρισα στη διάρκεια των είκοσι, είκοσι πέντε ετών </w:t>
      </w:r>
      <w:r>
        <w:rPr>
          <w:rFonts w:eastAsia="Times New Roman" w:cs="Times New Roman"/>
          <w:szCs w:val="24"/>
        </w:rPr>
        <w:t xml:space="preserve">που </w:t>
      </w:r>
      <w:r>
        <w:rPr>
          <w:rFonts w:eastAsia="Times New Roman" w:cs="Times New Roman"/>
          <w:szCs w:val="24"/>
        </w:rPr>
        <w:t xml:space="preserve">πάσχισαν να το κρατήσουν όρθιο. </w:t>
      </w:r>
    </w:p>
    <w:p w14:paraId="796CE9A8"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Επίσης την Μάρω </w:t>
      </w:r>
      <w:proofErr w:type="spellStart"/>
      <w:r>
        <w:rPr>
          <w:rFonts w:eastAsia="Times New Roman" w:cs="Times New Roman"/>
          <w:szCs w:val="24"/>
        </w:rPr>
        <w:t>Λάγια</w:t>
      </w:r>
      <w:proofErr w:type="spellEnd"/>
      <w:r>
        <w:rPr>
          <w:rFonts w:eastAsia="Times New Roman" w:cs="Times New Roman"/>
          <w:szCs w:val="24"/>
        </w:rPr>
        <w:t xml:space="preserve">, που από εκείνη ξεκίνησε η δωρεά της </w:t>
      </w:r>
      <w:r>
        <w:rPr>
          <w:rFonts w:eastAsia="Times New Roman" w:cs="Times New Roman"/>
          <w:szCs w:val="24"/>
        </w:rPr>
        <w:t>Σ</w:t>
      </w:r>
      <w:r>
        <w:rPr>
          <w:rFonts w:eastAsia="Times New Roman" w:cs="Times New Roman"/>
          <w:szCs w:val="24"/>
        </w:rPr>
        <w:t xml:space="preserve">υλλογής </w:t>
      </w:r>
      <w:proofErr w:type="spellStart"/>
      <w:r>
        <w:rPr>
          <w:rFonts w:eastAsia="Times New Roman" w:cs="Times New Roman"/>
          <w:szCs w:val="24"/>
        </w:rPr>
        <w:t>Ιόλα</w:t>
      </w:r>
      <w:proofErr w:type="spellEnd"/>
      <w:r>
        <w:rPr>
          <w:rFonts w:eastAsia="Times New Roman" w:cs="Times New Roman"/>
          <w:szCs w:val="24"/>
        </w:rPr>
        <w:t xml:space="preserve">, την Κατερίνα Καμάρα, την Αλεξάνδρα </w:t>
      </w:r>
      <w:proofErr w:type="spellStart"/>
      <w:r>
        <w:rPr>
          <w:rFonts w:eastAsia="Times New Roman" w:cs="Times New Roman"/>
          <w:szCs w:val="24"/>
        </w:rPr>
        <w:t>Μπουτάρη</w:t>
      </w:r>
      <w:proofErr w:type="spellEnd"/>
      <w:r>
        <w:rPr>
          <w:rFonts w:eastAsia="Times New Roman" w:cs="Times New Roman"/>
          <w:szCs w:val="24"/>
        </w:rPr>
        <w:t xml:space="preserve">, τον Γιάννη </w:t>
      </w:r>
      <w:proofErr w:type="spellStart"/>
      <w:r>
        <w:rPr>
          <w:rFonts w:eastAsia="Times New Roman" w:cs="Times New Roman"/>
          <w:szCs w:val="24"/>
        </w:rPr>
        <w:t>Μπουτάρη</w:t>
      </w:r>
      <w:proofErr w:type="spellEnd"/>
      <w:r>
        <w:rPr>
          <w:rFonts w:eastAsia="Times New Roman" w:cs="Times New Roman"/>
          <w:szCs w:val="24"/>
        </w:rPr>
        <w:t xml:space="preserve">, ο οποίος ήταν και ταμίας του διοικητικού συμβουλίου και πολλές φορές ο άδηλος χορηγός της </w:t>
      </w:r>
      <w:proofErr w:type="spellStart"/>
      <w:r>
        <w:rPr>
          <w:rFonts w:eastAsia="Times New Roman" w:cs="Times New Roman"/>
          <w:szCs w:val="24"/>
        </w:rPr>
        <w:t>υστάτης</w:t>
      </w:r>
      <w:proofErr w:type="spellEnd"/>
      <w:r>
        <w:rPr>
          <w:rFonts w:eastAsia="Times New Roman" w:cs="Times New Roman"/>
          <w:szCs w:val="24"/>
        </w:rPr>
        <w:t xml:space="preserve"> στιγμής, και </w:t>
      </w:r>
      <w:r>
        <w:rPr>
          <w:rFonts w:eastAsia="Times New Roman" w:cs="Times New Roman"/>
          <w:szCs w:val="24"/>
        </w:rPr>
        <w:t xml:space="preserve">αυτούς που ήταν πίσω απ’ αυτούς στη δεκαετία του ’70, τις μεγάλες πνευματικές προσωπικότητες της Θεσσαλονίκης, τους αείμνηστους Μανώλη Ανδρόνικο, Παύλο </w:t>
      </w:r>
      <w:proofErr w:type="spellStart"/>
      <w:r>
        <w:rPr>
          <w:rFonts w:eastAsia="Times New Roman" w:cs="Times New Roman"/>
          <w:szCs w:val="24"/>
        </w:rPr>
        <w:lastRenderedPageBreak/>
        <w:t>Ζάννα</w:t>
      </w:r>
      <w:proofErr w:type="spellEnd"/>
      <w:r>
        <w:rPr>
          <w:rFonts w:eastAsia="Times New Roman" w:cs="Times New Roman"/>
          <w:szCs w:val="24"/>
        </w:rPr>
        <w:t xml:space="preserve">, καθώς και τον Μίμη </w:t>
      </w:r>
      <w:proofErr w:type="spellStart"/>
      <w:r>
        <w:rPr>
          <w:rFonts w:eastAsia="Times New Roman" w:cs="Times New Roman"/>
          <w:szCs w:val="24"/>
        </w:rPr>
        <w:t>Φατούρο</w:t>
      </w:r>
      <w:proofErr w:type="spellEnd"/>
      <w:r>
        <w:rPr>
          <w:rFonts w:eastAsia="Times New Roman" w:cs="Times New Roman"/>
          <w:szCs w:val="24"/>
        </w:rPr>
        <w:t xml:space="preserve">, τη Σοφία </w:t>
      </w:r>
      <w:proofErr w:type="spellStart"/>
      <w:r>
        <w:rPr>
          <w:rFonts w:eastAsia="Times New Roman" w:cs="Times New Roman"/>
          <w:szCs w:val="24"/>
        </w:rPr>
        <w:t>Καζάζη</w:t>
      </w:r>
      <w:proofErr w:type="spellEnd"/>
      <w:r>
        <w:rPr>
          <w:rFonts w:eastAsia="Times New Roman" w:cs="Times New Roman"/>
          <w:szCs w:val="24"/>
        </w:rPr>
        <w:t xml:space="preserve">, την Ιωάννα </w:t>
      </w:r>
      <w:proofErr w:type="spellStart"/>
      <w:r>
        <w:rPr>
          <w:rFonts w:eastAsia="Times New Roman" w:cs="Times New Roman"/>
          <w:szCs w:val="24"/>
        </w:rPr>
        <w:t>Μανωλεδάκη</w:t>
      </w:r>
      <w:proofErr w:type="spellEnd"/>
      <w:r>
        <w:rPr>
          <w:rFonts w:eastAsia="Times New Roman" w:cs="Times New Roman"/>
          <w:szCs w:val="24"/>
        </w:rPr>
        <w:t xml:space="preserve"> και πάρα πολλούς άλλους που το</w:t>
      </w:r>
      <w:r>
        <w:rPr>
          <w:rFonts w:eastAsia="Times New Roman" w:cs="Times New Roman"/>
          <w:szCs w:val="24"/>
        </w:rPr>
        <w:t>υς αδικώ.</w:t>
      </w:r>
    </w:p>
    <w:p w14:paraId="796CE9A9" w14:textId="77777777" w:rsidR="00E9701A" w:rsidRDefault="003308C2">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ανέφερε προηγουμένως ο κ. </w:t>
      </w:r>
      <w:proofErr w:type="spellStart"/>
      <w:r>
        <w:rPr>
          <w:rFonts w:eastAsia="Times New Roman" w:cs="Times New Roman"/>
          <w:szCs w:val="24"/>
        </w:rPr>
        <w:t>Ζουράρις</w:t>
      </w:r>
      <w:proofErr w:type="spellEnd"/>
      <w:r>
        <w:rPr>
          <w:rFonts w:eastAsia="Times New Roman" w:cs="Times New Roman"/>
          <w:szCs w:val="24"/>
        </w:rPr>
        <w:t xml:space="preserve"> τη Μάγδα Κοτζιά, που δεν την έχουμε μαζί μας. Αυτούς τιμούμε αυτή τη στιγμή, τους ανθρώπους που από τη δεκαετία του 1970 ονειρεύτηκαν ένα μουσείο τεχνών, σύγχρονης ζωής, σύγχρονης δημιουργίας για την πόλη</w:t>
      </w:r>
      <w:r>
        <w:rPr>
          <w:rFonts w:eastAsia="Times New Roman" w:cs="Times New Roman"/>
          <w:szCs w:val="24"/>
        </w:rPr>
        <w:t xml:space="preserve"> της Θεσσαλονίκης και αυτοί το κουβάλησαν στην πλάτη τους, λαχτάρισαν, ξενύχτησαν, παρακάλεσαν σε γραφεία Υπουργών για μερικά</w:t>
      </w:r>
      <w:r w:rsidRPr="00DA7336">
        <w:rPr>
          <w:rFonts w:eastAsia="Times New Roman" w:cs="Times New Roman"/>
          <w:b/>
          <w:szCs w:val="24"/>
        </w:rPr>
        <w:t xml:space="preserve"> </w:t>
      </w:r>
      <w:r w:rsidRPr="00C14DD1">
        <w:rPr>
          <w:rFonts w:eastAsia="Times New Roman" w:cs="Times New Roman"/>
          <w:szCs w:val="24"/>
        </w:rPr>
        <w:t>ψιχία επιχορήγησης,</w:t>
      </w:r>
      <w:r>
        <w:rPr>
          <w:rFonts w:eastAsia="Times New Roman" w:cs="Times New Roman"/>
          <w:szCs w:val="24"/>
        </w:rPr>
        <w:t xml:space="preserve"> παρακάλεσαν ανθρώπους να δώσουν δωρεάν εργασία, καλλιτέχνες, κριτικούς τέχνης, θεωρητικούς τέχνης να προσφέρου</w:t>
      </w:r>
      <w:r>
        <w:rPr>
          <w:rFonts w:eastAsia="Times New Roman" w:cs="Times New Roman"/>
          <w:szCs w:val="24"/>
        </w:rPr>
        <w:t xml:space="preserve">ν έργα, να προσφέρουν εργασία. Αυτούς τιμούμε τώρα και στο πρόσωπό τους τιμούμε την ελληνική </w:t>
      </w:r>
      <w:r>
        <w:rPr>
          <w:rFonts w:eastAsia="Times New Roman" w:cs="Times New Roman"/>
          <w:szCs w:val="24"/>
        </w:rPr>
        <w:t>δ</w:t>
      </w:r>
      <w:r>
        <w:rPr>
          <w:rFonts w:eastAsia="Times New Roman" w:cs="Times New Roman"/>
          <w:szCs w:val="24"/>
        </w:rPr>
        <w:t xml:space="preserve">ημοκρατία. Αυτός είναι ο πολιτισμός μας και έτσι θα πάμε μπροστά. </w:t>
      </w:r>
    </w:p>
    <w:p w14:paraId="796CE9AA" w14:textId="77777777" w:rsidR="00E9701A" w:rsidRDefault="003308C2">
      <w:pPr>
        <w:spacing w:line="600" w:lineRule="auto"/>
        <w:ind w:firstLine="720"/>
        <w:contextualSpacing/>
        <w:jc w:val="both"/>
        <w:rPr>
          <w:rFonts w:eastAsia="Times New Roman" w:cs="Times New Roman"/>
          <w:szCs w:val="24"/>
        </w:rPr>
      </w:pPr>
      <w:r>
        <w:rPr>
          <w:rFonts w:eastAsia="Times New Roman" w:cs="Times New Roman"/>
          <w:szCs w:val="24"/>
        </w:rPr>
        <w:t>Ύστατη παρατήρηση</w:t>
      </w:r>
      <w:r>
        <w:rPr>
          <w:rFonts w:eastAsia="Times New Roman" w:cs="Times New Roman"/>
          <w:szCs w:val="24"/>
        </w:rPr>
        <w:t>.</w:t>
      </w:r>
      <w:r>
        <w:rPr>
          <w:rFonts w:eastAsia="Times New Roman" w:cs="Times New Roman"/>
          <w:szCs w:val="24"/>
        </w:rPr>
        <w:t xml:space="preserve"> Ένα από τα ωραιότερα σημεία που περιέχει το νομοθέτημα -όπως όλα, θα βελτιωθ</w:t>
      </w:r>
      <w:r>
        <w:rPr>
          <w:rFonts w:eastAsia="Times New Roman" w:cs="Times New Roman"/>
          <w:szCs w:val="24"/>
        </w:rPr>
        <w:t xml:space="preserve">εί στην πορεία και κατά την εφαρμογή του- είναι ότι προβλέπει ο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δ</w:t>
      </w:r>
      <w:r>
        <w:rPr>
          <w:rFonts w:eastAsia="Times New Roman" w:cs="Times New Roman"/>
          <w:szCs w:val="24"/>
        </w:rPr>
        <w:t xml:space="preserve">ιευθυντής και οι καλλιτεχνικοί διευθυντές να ορίζονται μετά από προκήρυξη και διαγωνισμό. Το χειροκροτώ και θυμίζω ότι από </w:t>
      </w:r>
      <w:r>
        <w:rPr>
          <w:rFonts w:eastAsia="Times New Roman" w:cs="Times New Roman"/>
          <w:szCs w:val="24"/>
        </w:rPr>
        <w:lastRenderedPageBreak/>
        <w:t>το 2015</w:t>
      </w:r>
      <w:r>
        <w:rPr>
          <w:rFonts w:eastAsia="Times New Roman" w:cs="Times New Roman"/>
          <w:szCs w:val="24"/>
        </w:rPr>
        <w:t>,</w:t>
      </w:r>
      <w:r>
        <w:rPr>
          <w:rFonts w:eastAsia="Times New Roman" w:cs="Times New Roman"/>
          <w:szCs w:val="24"/>
        </w:rPr>
        <w:t xml:space="preserve"> ήταν δέσμευσή μας </w:t>
      </w:r>
      <w:r>
        <w:rPr>
          <w:rFonts w:eastAsia="Times New Roman" w:cs="Times New Roman"/>
          <w:szCs w:val="24"/>
        </w:rPr>
        <w:t xml:space="preserve">πως </w:t>
      </w:r>
      <w:r>
        <w:rPr>
          <w:rFonts w:eastAsia="Times New Roman" w:cs="Times New Roman"/>
          <w:szCs w:val="24"/>
        </w:rPr>
        <w:t>θα προχωρήσουμε σε όλους τους</w:t>
      </w:r>
      <w:r>
        <w:rPr>
          <w:rFonts w:eastAsia="Times New Roman" w:cs="Times New Roman"/>
          <w:szCs w:val="24"/>
        </w:rPr>
        <w:t xml:space="preserve"> καλλιτεχνικούς οργανισμούς παρόμοιες διαδικασίες. </w:t>
      </w:r>
    </w:p>
    <w:p w14:paraId="796CE9AB" w14:textId="77777777" w:rsidR="00E9701A" w:rsidRDefault="003308C2">
      <w:pPr>
        <w:spacing w:line="600" w:lineRule="auto"/>
        <w:ind w:firstLine="720"/>
        <w:contextualSpacing/>
        <w:jc w:val="both"/>
        <w:rPr>
          <w:rFonts w:eastAsia="Times New Roman" w:cs="Times New Roman"/>
          <w:szCs w:val="24"/>
        </w:rPr>
      </w:pPr>
      <w:r>
        <w:rPr>
          <w:rFonts w:eastAsia="Times New Roman" w:cs="Times New Roman"/>
          <w:szCs w:val="24"/>
        </w:rPr>
        <w:t xml:space="preserve">Ελπίζω ότι αυτό το νομοθέτημα με αυτή την δικαιοπραξία -δεν είναι καινοτομία- με αυτή την ορθή πρακτική που εισάγει, θα επεκταθεί σύντομα σε όλα. Είναι απαράδεκτο ο διορισμός του </w:t>
      </w:r>
      <w:r>
        <w:rPr>
          <w:rFonts w:eastAsia="Times New Roman" w:cs="Times New Roman"/>
          <w:szCs w:val="24"/>
        </w:rPr>
        <w:t>κ</w:t>
      </w:r>
      <w:r>
        <w:rPr>
          <w:rFonts w:eastAsia="Times New Roman" w:cs="Times New Roman"/>
          <w:szCs w:val="24"/>
        </w:rPr>
        <w:t xml:space="preserve">αλλιτεχνικού </w:t>
      </w:r>
      <w:r>
        <w:rPr>
          <w:rFonts w:eastAsia="Times New Roman" w:cs="Times New Roman"/>
          <w:szCs w:val="24"/>
        </w:rPr>
        <w:t>δ</w:t>
      </w:r>
      <w:r>
        <w:rPr>
          <w:rFonts w:eastAsia="Times New Roman" w:cs="Times New Roman"/>
          <w:szCs w:val="24"/>
        </w:rPr>
        <w:t>ιευθυντή τ</w:t>
      </w:r>
      <w:r>
        <w:rPr>
          <w:rFonts w:eastAsia="Times New Roman" w:cs="Times New Roman"/>
          <w:szCs w:val="24"/>
        </w:rPr>
        <w:t>ης Εθνικής Πινακοθήκης, του Εθνικού Θεάτρου, της Λυρικής Σκηνής</w:t>
      </w:r>
      <w:r>
        <w:rPr>
          <w:rFonts w:eastAsia="Times New Roman" w:cs="Times New Roman"/>
          <w:szCs w:val="24"/>
        </w:rPr>
        <w:t>,</w:t>
      </w:r>
      <w:r>
        <w:rPr>
          <w:rFonts w:eastAsia="Times New Roman" w:cs="Times New Roman"/>
          <w:szCs w:val="24"/>
        </w:rPr>
        <w:t xml:space="preserve"> </w:t>
      </w:r>
      <w:r w:rsidRPr="00C14DD1">
        <w:rPr>
          <w:rFonts w:eastAsia="Times New Roman" w:cs="Times New Roman"/>
          <w:szCs w:val="24"/>
        </w:rPr>
        <w:t xml:space="preserve">να </w:t>
      </w:r>
      <w:proofErr w:type="spellStart"/>
      <w:r w:rsidRPr="00C14DD1">
        <w:rPr>
          <w:rFonts w:eastAsia="Times New Roman" w:cs="Times New Roman"/>
          <w:szCs w:val="24"/>
        </w:rPr>
        <w:t>απ</w:t>
      </w:r>
      <w:r>
        <w:rPr>
          <w:rFonts w:eastAsia="Times New Roman" w:cs="Times New Roman"/>
          <w:szCs w:val="24"/>
        </w:rPr>
        <w:t>όκειται</w:t>
      </w:r>
      <w:proofErr w:type="spellEnd"/>
      <w:r>
        <w:rPr>
          <w:rFonts w:eastAsia="Times New Roman" w:cs="Times New Roman"/>
          <w:szCs w:val="24"/>
        </w:rPr>
        <w:t xml:space="preserve"> στη δημιουργική αυθαιρεσία του εκάστοτε ηγεμονίσκου του Υπουργείου Πολιτισμού. Όχι δεν τα ξέρει όλα ο Υπουργός Πολιτισμού. Διορίζει τα διοικητικά συμβούλια τα οποία έχουν την ευθ</w:t>
      </w:r>
      <w:r>
        <w:rPr>
          <w:rFonts w:eastAsia="Times New Roman" w:cs="Times New Roman"/>
          <w:szCs w:val="24"/>
        </w:rPr>
        <w:t xml:space="preserve">ύνη της ορθής διοίκησης και της ορθής διαχείρισης, την χάραξη έστω μιας γενικής στρατηγικής, αλλά τη διεύθυνση του Εθνικού Θεάτρου, της Εθνικής Πινακοθήκης, του Μουσείου Ακροπόλεως το οποίο δέκα χρόνια μετά από την ίδρυσή του δεν έχει ακόμα </w:t>
      </w:r>
      <w:r>
        <w:rPr>
          <w:rFonts w:eastAsia="Times New Roman" w:cs="Times New Roman"/>
          <w:szCs w:val="24"/>
        </w:rPr>
        <w:t>δ</w:t>
      </w:r>
      <w:r>
        <w:rPr>
          <w:rFonts w:eastAsia="Times New Roman" w:cs="Times New Roman"/>
          <w:szCs w:val="24"/>
        </w:rPr>
        <w:t>ιευθυντή και δ</w:t>
      </w:r>
      <w:r>
        <w:rPr>
          <w:rFonts w:eastAsia="Times New Roman" w:cs="Times New Roman"/>
          <w:szCs w:val="24"/>
        </w:rPr>
        <w:t>εν έχει φροντίσει η πολιτεία να του δώσει αυτό που του αξίζει, αυτό που είχα πει μέσα στο Εθνικό Μουσείο Σύγχρονης Τέχνης ότι του αξίζει ένας διευθυντής με διεθνή διαγωνισμό, έρχεται η στιγμή να το κάνουμε. Έτσι κάνουν οι δημοκρατίες</w:t>
      </w:r>
      <w:r>
        <w:rPr>
          <w:rFonts w:eastAsia="Times New Roman" w:cs="Times New Roman"/>
          <w:szCs w:val="24"/>
        </w:rPr>
        <w:t>,</w:t>
      </w:r>
      <w:r>
        <w:rPr>
          <w:rFonts w:eastAsia="Times New Roman" w:cs="Times New Roman"/>
          <w:szCs w:val="24"/>
        </w:rPr>
        <w:t xml:space="preserve"> δεν διορίζουν απλώς, </w:t>
      </w:r>
      <w:r>
        <w:rPr>
          <w:rFonts w:eastAsia="Times New Roman" w:cs="Times New Roman"/>
          <w:szCs w:val="24"/>
        </w:rPr>
        <w:lastRenderedPageBreak/>
        <w:t>εκλέγουν και αφήνουν την κάθε καλλιτεχνική κοινότητα των ηθοποιών, του θεάτρου, των τραγουδιστών στους μεγάλους κρατικούς θεσμούς</w:t>
      </w:r>
      <w:r>
        <w:rPr>
          <w:rFonts w:eastAsia="Times New Roman" w:cs="Times New Roman"/>
          <w:szCs w:val="24"/>
        </w:rPr>
        <w:t>,</w:t>
      </w:r>
      <w:r>
        <w:rPr>
          <w:rFonts w:eastAsia="Times New Roman" w:cs="Times New Roman"/>
          <w:szCs w:val="24"/>
        </w:rPr>
        <w:t xml:space="preserve"> να αναλαμβάνουν την ευθύνη να δώσουν διευθυντές και να χαραχθεί πολιτική και να έρθουν σε επικοινωνία με την κοινωνία. </w:t>
      </w:r>
    </w:p>
    <w:p w14:paraId="796CE9AC" w14:textId="77777777" w:rsidR="00E9701A" w:rsidRDefault="003308C2">
      <w:pPr>
        <w:spacing w:line="600" w:lineRule="auto"/>
        <w:ind w:firstLine="720"/>
        <w:contextualSpacing/>
        <w:jc w:val="both"/>
        <w:rPr>
          <w:rFonts w:eastAsia="Times New Roman" w:cs="Times New Roman"/>
          <w:szCs w:val="24"/>
        </w:rPr>
      </w:pPr>
      <w:r>
        <w:rPr>
          <w:rFonts w:eastAsia="Times New Roman" w:cs="Times New Roman"/>
          <w:szCs w:val="24"/>
        </w:rPr>
        <w:t>Οι δη</w:t>
      </w:r>
      <w:r>
        <w:rPr>
          <w:rFonts w:eastAsia="Times New Roman" w:cs="Times New Roman"/>
          <w:szCs w:val="24"/>
        </w:rPr>
        <w:t>μοκρατίες θέλουν θάρρος και το θάρρος είναι να απεκδύεται η εκτελεστική εξουσία ένα μέρος της αυθαιρεσίας της και να τα αφήνει να εξελιχθούν δημοκρατικά. Αυτή είναι η δική μου ευχή και αυτό διαβάζω σε αυτόν τον νόμο, ο οποίος πήρε πολλά χρόνια να γίνει, πή</w:t>
      </w:r>
      <w:r>
        <w:rPr>
          <w:rFonts w:eastAsia="Times New Roman" w:cs="Times New Roman"/>
          <w:szCs w:val="24"/>
        </w:rPr>
        <w:t xml:space="preserve">ρε πολύ κόπο, αλλά έχουμε φτάσει σε ένα αποτέλεσμα και δίνουμε και ένα παράδειγμα για το τι πρέπει να γίνει στους άλλους οργανισμούς. </w:t>
      </w:r>
    </w:p>
    <w:p w14:paraId="796CE9AD" w14:textId="77777777" w:rsidR="00E9701A" w:rsidRDefault="003308C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796CE9AE" w14:textId="77777777" w:rsidR="00E9701A" w:rsidRDefault="003308C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96CE9AF" w14:textId="77777777" w:rsidR="00E9701A" w:rsidRDefault="003308C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Βάκη</w:t>
      </w:r>
      <w:proofErr w:type="spellEnd"/>
      <w:r>
        <w:rPr>
          <w:rFonts w:eastAsia="Times New Roman" w:cs="Times New Roman"/>
          <w:szCs w:val="24"/>
        </w:rPr>
        <w:t xml:space="preserve">, Κοινοβουλευτική Εκπρόσωπος του ΣΥΡΙΖΑ. </w:t>
      </w:r>
    </w:p>
    <w:p w14:paraId="796CE9B0" w14:textId="77777777" w:rsidR="00E9701A" w:rsidRDefault="003308C2">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Ευχαριστώ, κύριε Πρόεδρε. </w:t>
      </w:r>
    </w:p>
    <w:p w14:paraId="796CE9B1" w14:textId="77777777" w:rsidR="00E9701A" w:rsidRDefault="003308C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δεν σκόπευα να αναφερθώ σε θέματα τρέχουσας επικαιρότητας, ωστόσο δεν θα αντισταθώ </w:t>
      </w:r>
      <w:r>
        <w:rPr>
          <w:rFonts w:eastAsia="Times New Roman" w:cs="Times New Roman"/>
          <w:szCs w:val="24"/>
        </w:rPr>
        <w:lastRenderedPageBreak/>
        <w:t xml:space="preserve">στον πειρασμό να απαντήσω στον </w:t>
      </w:r>
      <w:proofErr w:type="spellStart"/>
      <w:r>
        <w:rPr>
          <w:rFonts w:eastAsia="Times New Roman" w:cs="Times New Roman"/>
          <w:szCs w:val="24"/>
        </w:rPr>
        <w:t>προλαλήσαντα</w:t>
      </w:r>
      <w:proofErr w:type="spellEnd"/>
      <w:r>
        <w:rPr>
          <w:rFonts w:eastAsia="Times New Roman" w:cs="Times New Roman"/>
          <w:szCs w:val="24"/>
        </w:rPr>
        <w:t xml:space="preserve"> Κοινοβουλευ</w:t>
      </w:r>
      <w:r>
        <w:rPr>
          <w:rFonts w:eastAsia="Times New Roman" w:cs="Times New Roman"/>
          <w:szCs w:val="24"/>
        </w:rPr>
        <w:t xml:space="preserve">τικό Εκπρόσωπο της Δημοκρατικής Συμπαράταξης. </w:t>
      </w:r>
    </w:p>
    <w:p w14:paraId="796CE9B2" w14:textId="77777777" w:rsidR="00E9701A" w:rsidRDefault="003308C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στην κατηγορία ότι η πραγματικότητα δεν συμφωνεί με την έννοια, ο</w:t>
      </w:r>
      <w:r w:rsidRPr="00084839">
        <w:rPr>
          <w:rFonts w:eastAsia="Times New Roman" w:cs="Times New Roman"/>
          <w:szCs w:val="24"/>
        </w:rPr>
        <w:t xml:space="preserve"> Χέγκελ</w:t>
      </w:r>
      <w:r>
        <w:rPr>
          <w:rFonts w:eastAsia="Times New Roman" w:cs="Times New Roman"/>
          <w:szCs w:val="24"/>
        </w:rPr>
        <w:t xml:space="preserve"> συνήθιζε να απαντά περιπαικτικά</w:t>
      </w:r>
      <w:r>
        <w:rPr>
          <w:rFonts w:eastAsia="Times New Roman" w:cs="Times New Roman"/>
          <w:szCs w:val="24"/>
        </w:rPr>
        <w:t>:</w:t>
      </w:r>
      <w:r>
        <w:rPr>
          <w:rFonts w:eastAsia="Times New Roman" w:cs="Times New Roman"/>
          <w:szCs w:val="24"/>
        </w:rPr>
        <w:t xml:space="preserve"> «Τόσο το χειρότερο για την πραγματικότητα!». </w:t>
      </w:r>
    </w:p>
    <w:p w14:paraId="796CE9B3" w14:textId="77777777" w:rsidR="00E9701A" w:rsidRDefault="003308C2">
      <w:pPr>
        <w:spacing w:line="600" w:lineRule="auto"/>
        <w:ind w:firstLine="720"/>
        <w:contextualSpacing/>
        <w:jc w:val="both"/>
        <w:rPr>
          <w:rFonts w:eastAsia="Times New Roman" w:cs="Times New Roman"/>
          <w:szCs w:val="24"/>
        </w:rPr>
      </w:pPr>
      <w:r>
        <w:rPr>
          <w:rFonts w:eastAsia="Times New Roman" w:cs="Times New Roman"/>
          <w:szCs w:val="24"/>
        </w:rPr>
        <w:t>Όμως τα γεγονότα είναι πεισ</w:t>
      </w:r>
      <w:r>
        <w:rPr>
          <w:rFonts w:eastAsia="Times New Roman" w:cs="Times New Roman"/>
          <w:szCs w:val="24"/>
        </w:rPr>
        <w:t xml:space="preserve">ματάρικα και η πραγματικότητα σας διαψεύδει καθημερινά, όπως σας διέψευσε και η Ευρωπαϊκή Επιτροπή, που -τι να κάνουμε;- ενέκρινε τον </w:t>
      </w:r>
      <w:r>
        <w:rPr>
          <w:rFonts w:eastAsia="Times New Roman" w:cs="Times New Roman"/>
          <w:szCs w:val="24"/>
        </w:rPr>
        <w:t>π</w:t>
      </w:r>
      <w:r>
        <w:rPr>
          <w:rFonts w:eastAsia="Times New Roman" w:cs="Times New Roman"/>
          <w:szCs w:val="24"/>
        </w:rPr>
        <w:t xml:space="preserve">ροϋπολογισμό για τη μη περικοπή των συντάξεων. </w:t>
      </w:r>
    </w:p>
    <w:p w14:paraId="796CE9B4" w14:textId="77777777" w:rsidR="00E9701A" w:rsidRDefault="003308C2">
      <w:pPr>
        <w:spacing w:line="600" w:lineRule="auto"/>
        <w:ind w:firstLine="720"/>
        <w:contextualSpacing/>
        <w:jc w:val="both"/>
        <w:rPr>
          <w:rFonts w:eastAsia="Times New Roman" w:cs="Times New Roman"/>
          <w:szCs w:val="24"/>
        </w:rPr>
      </w:pPr>
      <w:r>
        <w:rPr>
          <w:rFonts w:eastAsia="Times New Roman" w:cs="Times New Roman"/>
          <w:szCs w:val="24"/>
        </w:rPr>
        <w:t>Και διερωτώμαι</w:t>
      </w:r>
      <w:r>
        <w:rPr>
          <w:rFonts w:eastAsia="Times New Roman" w:cs="Times New Roman"/>
          <w:szCs w:val="24"/>
        </w:rPr>
        <w:t>,</w:t>
      </w:r>
      <w:r>
        <w:rPr>
          <w:rFonts w:eastAsia="Times New Roman" w:cs="Times New Roman"/>
          <w:szCs w:val="24"/>
        </w:rPr>
        <w:t xml:space="preserve"> πώς είναι δυνατόν χρεοκοπημένα –στην κυριολεξία- κόμματα </w:t>
      </w:r>
      <w:r>
        <w:rPr>
          <w:rFonts w:eastAsia="Times New Roman" w:cs="Times New Roman"/>
          <w:szCs w:val="24"/>
        </w:rPr>
        <w:t xml:space="preserve">που απαξίωσαν το πολιτικό σύστημα, που χρεοκόπησαν τη χώρα, που έβαλαν την χώρα βίαια και εν μία </w:t>
      </w:r>
      <w:proofErr w:type="spellStart"/>
      <w:r>
        <w:rPr>
          <w:rFonts w:eastAsia="Times New Roman" w:cs="Times New Roman"/>
          <w:szCs w:val="24"/>
        </w:rPr>
        <w:t>νυκτί</w:t>
      </w:r>
      <w:proofErr w:type="spellEnd"/>
      <w:r>
        <w:rPr>
          <w:rFonts w:eastAsia="Times New Roman" w:cs="Times New Roman"/>
          <w:szCs w:val="24"/>
        </w:rPr>
        <w:t xml:space="preserve"> σε όλη αυτή τη μεγάλη τραγωδία και τη περιπέτεια των μνημονίων, να εγκαλούν μια </w:t>
      </w:r>
      <w:r>
        <w:rPr>
          <w:rFonts w:eastAsia="Times New Roman" w:cs="Times New Roman"/>
          <w:szCs w:val="24"/>
        </w:rPr>
        <w:t>Κ</w:t>
      </w:r>
      <w:r>
        <w:rPr>
          <w:rFonts w:eastAsia="Times New Roman" w:cs="Times New Roman"/>
          <w:szCs w:val="24"/>
        </w:rPr>
        <w:t>υβέρνηση η οποία κατάφερε να βγάλει τη χώρα από αυτή</w:t>
      </w:r>
      <w:r>
        <w:rPr>
          <w:rFonts w:eastAsia="Times New Roman" w:cs="Times New Roman"/>
          <w:szCs w:val="24"/>
        </w:rPr>
        <w:t xml:space="preserve"> την περιπέτεια και να τη βάλει σε μια κανονικότητα; </w:t>
      </w:r>
    </w:p>
    <w:p w14:paraId="796CE9B5" w14:textId="77777777" w:rsidR="00E9701A" w:rsidRDefault="003308C2">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διερωτώμαι το εξής: Επίκεινται κάποια θετικά νομοσχέδια μέχρι τα Χριστούγεννα στη Βουλή. Τι θα κάνετε; Θα </w:t>
      </w:r>
      <w:r>
        <w:rPr>
          <w:rFonts w:eastAsia="Times New Roman" w:cs="Times New Roman"/>
          <w:szCs w:val="24"/>
        </w:rPr>
        <w:lastRenderedPageBreak/>
        <w:t xml:space="preserve">υπερψηφίσετε άραγε την κατάργηση της περικοπής της προσωπικής διαφοράς στις συντάξεις; </w:t>
      </w:r>
    </w:p>
    <w:p w14:paraId="796CE9B6"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υπερψηφίσετε τη μείωση των ασφαλιστικών εισφορών και του ΕΝΦΙΑ; Θα υπερψηφίσετε μέτρα που αφορούν την κοινωνική προστασία; Θα υπερψηφίσετε την απόδοση κοινωνικού μερίσματος από το </w:t>
      </w:r>
      <w:proofErr w:type="spellStart"/>
      <w:r>
        <w:rPr>
          <w:rFonts w:eastAsia="Times New Roman" w:cs="Times New Roman"/>
          <w:szCs w:val="24"/>
        </w:rPr>
        <w:t>υπερπλεόνασμα</w:t>
      </w:r>
      <w:proofErr w:type="spellEnd"/>
      <w:r>
        <w:rPr>
          <w:rFonts w:eastAsia="Times New Roman" w:cs="Times New Roman"/>
          <w:szCs w:val="24"/>
        </w:rPr>
        <w:t xml:space="preserve">; Θα υπερψηφίσετε την ισχυροποίηση του εργαζόμενου στη νέα </w:t>
      </w:r>
      <w:proofErr w:type="spellStart"/>
      <w:r>
        <w:rPr>
          <w:rFonts w:eastAsia="Times New Roman" w:cs="Times New Roman"/>
          <w:szCs w:val="24"/>
        </w:rPr>
        <w:t>με</w:t>
      </w:r>
      <w:r>
        <w:rPr>
          <w:rFonts w:eastAsia="Times New Roman" w:cs="Times New Roman"/>
          <w:szCs w:val="24"/>
        </w:rPr>
        <w:t>ταμνημονιακή</w:t>
      </w:r>
      <w:proofErr w:type="spellEnd"/>
      <w:r>
        <w:rPr>
          <w:rFonts w:eastAsia="Times New Roman" w:cs="Times New Roman"/>
          <w:szCs w:val="24"/>
        </w:rPr>
        <w:t xml:space="preserve"> εποχή μέσω της αύξησης του κατώτατου μισθού και της επιστροφής των νέων συλλογικών συμβάσεων εργασίας; Εδώ είμαστε, μένει να τα δούμε όλα αυτά.</w:t>
      </w:r>
    </w:p>
    <w:p w14:paraId="796CE9B7"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Εισέρχομαι στο νομοσχέδιο. Είναι ένα πολύ μεγάλο βήμα. Είναι το θεσμικό επιστέγασμα και είναι και η</w:t>
      </w:r>
      <w:r>
        <w:rPr>
          <w:rFonts w:eastAsia="Times New Roman" w:cs="Times New Roman"/>
          <w:szCs w:val="24"/>
        </w:rPr>
        <w:t xml:space="preserve"> νομική κατοχύρωση της ανάδειξης και της προβολής της Θεσσαλονίκης σε κόμβο πολιτισμού. Άλλωστε η Θεσσαλονίκη είναι σταυροδρόμι πολιτισμών, είναι συνώνυμη της </w:t>
      </w:r>
      <w:proofErr w:type="spellStart"/>
      <w:r>
        <w:rPr>
          <w:rFonts w:eastAsia="Times New Roman" w:cs="Times New Roman"/>
          <w:szCs w:val="24"/>
        </w:rPr>
        <w:t>πολυπολιτισμικότητας</w:t>
      </w:r>
      <w:proofErr w:type="spellEnd"/>
      <w:r>
        <w:rPr>
          <w:rFonts w:eastAsia="Times New Roman" w:cs="Times New Roman"/>
          <w:szCs w:val="24"/>
        </w:rPr>
        <w:t>, είναι η μήτρα του διεθνισμού. Είναι η πόλη που γέννησε το πρώτο εργατικό συ</w:t>
      </w:r>
      <w:r>
        <w:rPr>
          <w:rFonts w:eastAsia="Times New Roman" w:cs="Times New Roman"/>
          <w:szCs w:val="24"/>
        </w:rPr>
        <w:t xml:space="preserve">νδικαλιστικό κίνημα της </w:t>
      </w:r>
      <w:r>
        <w:rPr>
          <w:rFonts w:eastAsia="Times New Roman" w:cs="Times New Roman"/>
          <w:szCs w:val="24"/>
          <w:lang w:val="en-US"/>
        </w:rPr>
        <w:t>Federation</w:t>
      </w:r>
      <w:r>
        <w:rPr>
          <w:rFonts w:eastAsia="Times New Roman" w:cs="Times New Roman"/>
          <w:szCs w:val="24"/>
        </w:rPr>
        <w:t xml:space="preserve">, είναι η πόλη που δεξιώθηκε μια εύρωστη εβραϊκή κοινότητα που ξεκληρίστηκε στα στρατόπεδα του θανάτου. </w:t>
      </w:r>
    </w:p>
    <w:p w14:paraId="796CE9B8"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Μετά τα θεμέλια του εβραϊκού Μουσείου του Ολοκαυτώματος τώρα</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που πληθαίνουν οι αρνητές του, μαζί με τους α</w:t>
      </w:r>
      <w:r>
        <w:rPr>
          <w:rFonts w:eastAsia="Times New Roman" w:cs="Times New Roman"/>
          <w:szCs w:val="24"/>
        </w:rPr>
        <w:t xml:space="preserve">ρνητές της δημοκρατίας και τους λάτρεις του φασισμού και που δεν διστάζουν στο όνομα του </w:t>
      </w:r>
      <w:proofErr w:type="spellStart"/>
      <w:r>
        <w:rPr>
          <w:rFonts w:eastAsia="Times New Roman" w:cs="Times New Roman"/>
          <w:szCs w:val="24"/>
        </w:rPr>
        <w:t>εμπόρι</w:t>
      </w:r>
      <w:r>
        <w:rPr>
          <w:rFonts w:eastAsia="Times New Roman" w:cs="Times New Roman"/>
          <w:szCs w:val="24"/>
        </w:rPr>
        <w:t>ου</w:t>
      </w:r>
      <w:proofErr w:type="spellEnd"/>
      <w:r>
        <w:rPr>
          <w:rFonts w:eastAsia="Times New Roman" w:cs="Times New Roman"/>
          <w:szCs w:val="24"/>
        </w:rPr>
        <w:t xml:space="preserve"> πατριωτισμού, της πατριδοκαπηλίας θα έλεγα εγώ, να βεβηλώνουν μνημεία του Ολοκαυτώματος, έρχεται το παρόν νομοσχέδιο, στο τέλος μιας μακράς πορείας που διήρκη</w:t>
      </w:r>
      <w:r>
        <w:rPr>
          <w:rFonts w:eastAsia="Times New Roman" w:cs="Times New Roman"/>
          <w:szCs w:val="24"/>
        </w:rPr>
        <w:t xml:space="preserve">σε είκοσι περίπου χρόνια -δυο δεκαετίες- και γίνεται πράξη η συνένωση υπό τη σκέπη ενός ενιαίου μητροπολιτικού οργανισμού -δημόσιου χαρακτήρα- των διοικητικών και καλλιτεχνικών λειτουργιών εικαστικών μουσειακών φορέων της Θεσσαλονίκης. </w:t>
      </w:r>
    </w:p>
    <w:p w14:paraId="796CE9B9"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Συνενώνονται –τα εί</w:t>
      </w:r>
      <w:r>
        <w:rPr>
          <w:rFonts w:eastAsia="Times New Roman" w:cs="Times New Roman"/>
          <w:szCs w:val="24"/>
        </w:rPr>
        <w:t>παν και οι εισηγητές του νομοσχεδίου αναλυτικά- το Κρατικό Μουσείο Σύγχρονης Τέχνης και τα τμήματά του. Δηλαδή το Μουσείο Φωτογραφίας και το Κέντρο Σύγχρονης Τέχνης με το Μακεδονικό Μουσείο Σύγχρονης Τέχνης, περιλαμβανομένου και του Μουσείου Σύγχρονης Τέχν</w:t>
      </w:r>
      <w:r>
        <w:rPr>
          <w:rFonts w:eastAsia="Times New Roman" w:cs="Times New Roman"/>
          <w:szCs w:val="24"/>
        </w:rPr>
        <w:t xml:space="preserve">ης </w:t>
      </w:r>
      <w:proofErr w:type="spellStart"/>
      <w:r>
        <w:rPr>
          <w:rFonts w:eastAsia="Times New Roman" w:cs="Times New Roman"/>
          <w:szCs w:val="24"/>
        </w:rPr>
        <w:t>Άλεξ</w:t>
      </w:r>
      <w:proofErr w:type="spellEnd"/>
      <w:r>
        <w:rPr>
          <w:rFonts w:eastAsia="Times New Roman" w:cs="Times New Roman"/>
          <w:szCs w:val="24"/>
        </w:rPr>
        <w:t xml:space="preserve"> Μυλωνά που έχει έδρα την Αθήνα. </w:t>
      </w:r>
    </w:p>
    <w:p w14:paraId="796CE9BA"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Οι υπό συνένωση φορείς, ως γνωστόν, έχουν στην κατοχή τους σημαντικότατα έργα τέχνης -σημαντικότατες συλλογές- και παίζουν πρωταγωνιστικό ρόλο στα εικαστικά δρώμενα της Θεσσαλονίκης, ενώ</w:t>
      </w:r>
      <w:r w:rsidRPr="00E402B8">
        <w:rPr>
          <w:rFonts w:eastAsia="Times New Roman" w:cs="Times New Roman"/>
          <w:szCs w:val="24"/>
        </w:rPr>
        <w:t>,</w:t>
      </w:r>
      <w:r>
        <w:rPr>
          <w:rFonts w:eastAsia="Times New Roman" w:cs="Times New Roman"/>
          <w:szCs w:val="24"/>
        </w:rPr>
        <w:t xml:space="preserve"> παράλληλα</w:t>
      </w:r>
      <w:r w:rsidRPr="00E402B8">
        <w:rPr>
          <w:rFonts w:eastAsia="Times New Roman" w:cs="Times New Roman"/>
          <w:szCs w:val="24"/>
        </w:rPr>
        <w:t>,</w:t>
      </w:r>
      <w:r>
        <w:rPr>
          <w:rFonts w:eastAsia="Times New Roman" w:cs="Times New Roman"/>
          <w:szCs w:val="24"/>
        </w:rPr>
        <w:t xml:space="preserve"> έχουν επιδείξει </w:t>
      </w:r>
      <w:r>
        <w:rPr>
          <w:rFonts w:eastAsia="Times New Roman" w:cs="Times New Roman"/>
          <w:szCs w:val="24"/>
        </w:rPr>
        <w:t xml:space="preserve">πλούσια εκπαιδευτική και ερευνητική δραστηριότητα. Ενδεικτικά αξίζει να γίνει μνεία στη </w:t>
      </w:r>
      <w:r w:rsidRPr="00E402B8">
        <w:rPr>
          <w:rFonts w:eastAsia="Times New Roman" w:cs="Times New Roman"/>
          <w:szCs w:val="24"/>
        </w:rPr>
        <w:t>Σ</w:t>
      </w:r>
      <w:r>
        <w:rPr>
          <w:rFonts w:eastAsia="Times New Roman" w:cs="Times New Roman"/>
          <w:szCs w:val="24"/>
        </w:rPr>
        <w:t xml:space="preserve">υλλογή Κωστάκη, που μας ταξίδεψε στο κίνημα της ρωσικής πρωτοπορίας που συνιστά την αισθητική μετουσίωση και την </w:t>
      </w:r>
      <w:proofErr w:type="spellStart"/>
      <w:r>
        <w:rPr>
          <w:rFonts w:eastAsia="Times New Roman" w:cs="Times New Roman"/>
          <w:szCs w:val="24"/>
        </w:rPr>
        <w:t>ανανοηματοδότηση</w:t>
      </w:r>
      <w:proofErr w:type="spellEnd"/>
      <w:r>
        <w:rPr>
          <w:rFonts w:eastAsia="Times New Roman" w:cs="Times New Roman"/>
          <w:szCs w:val="24"/>
        </w:rPr>
        <w:t xml:space="preserve"> των ιστορικών </w:t>
      </w:r>
      <w:proofErr w:type="spellStart"/>
      <w:r>
        <w:rPr>
          <w:rFonts w:eastAsia="Times New Roman" w:cs="Times New Roman"/>
          <w:szCs w:val="24"/>
        </w:rPr>
        <w:t>συμφραζόμενων</w:t>
      </w:r>
      <w:proofErr w:type="spellEnd"/>
      <w:r>
        <w:rPr>
          <w:rFonts w:eastAsia="Times New Roman" w:cs="Times New Roman"/>
          <w:szCs w:val="24"/>
        </w:rPr>
        <w:t xml:space="preserve"> του οράμα</w:t>
      </w:r>
      <w:r>
        <w:rPr>
          <w:rFonts w:eastAsia="Times New Roman" w:cs="Times New Roman"/>
          <w:szCs w:val="24"/>
        </w:rPr>
        <w:t xml:space="preserve">τος ενός καλύτερου κόσμου. </w:t>
      </w:r>
    </w:p>
    <w:p w14:paraId="796CE9BB"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Ο νέος ο</w:t>
      </w:r>
      <w:r w:rsidRPr="00E402B8">
        <w:rPr>
          <w:rFonts w:eastAsia="Times New Roman" w:cs="Times New Roman"/>
          <w:szCs w:val="24"/>
        </w:rPr>
        <w:t>ργανισμός -έχει λεχθεί</w:t>
      </w:r>
    </w:p>
    <w:p w14:paraId="796CE9BC"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Ο νέος </w:t>
      </w:r>
      <w:r>
        <w:rPr>
          <w:rFonts w:eastAsia="Times New Roman" w:cs="Times New Roman"/>
          <w:szCs w:val="24"/>
        </w:rPr>
        <w:t>ο</w:t>
      </w:r>
      <w:r>
        <w:rPr>
          <w:rFonts w:eastAsia="Times New Roman" w:cs="Times New Roman"/>
          <w:szCs w:val="24"/>
        </w:rPr>
        <w:t xml:space="preserve">ργανισμός -έχει λεχθεί και αυτό- θα έχει την επωνυμία Μητροπολιτικός Οργανισμός Μουσείων Εικαστικών Τεχνών Θεσσαλονίκης και τον διακριτικό τίτλο </w:t>
      </w:r>
      <w:proofErr w:type="spellStart"/>
      <w:r>
        <w:rPr>
          <w:rFonts w:eastAsia="Times New Roman" w:cs="Times New Roman"/>
          <w:szCs w:val="24"/>
          <w:lang w:val="en-US"/>
        </w:rPr>
        <w:t>MOMus</w:t>
      </w:r>
      <w:proofErr w:type="spellEnd"/>
      <w:r>
        <w:rPr>
          <w:rFonts w:eastAsia="Times New Roman" w:cs="Times New Roman"/>
          <w:szCs w:val="24"/>
        </w:rPr>
        <w:t xml:space="preserve"> και θα είναι Νομικό Πρόσωπο Ιδιωτικού </w:t>
      </w:r>
      <w:r>
        <w:rPr>
          <w:rFonts w:eastAsia="Times New Roman" w:cs="Times New Roman"/>
          <w:szCs w:val="24"/>
        </w:rPr>
        <w:t>Δικαίου, που θα εποπτεύεται από το Υπουργείο Πολιτισμού και Αθλητισμού.</w:t>
      </w:r>
    </w:p>
    <w:p w14:paraId="796CE9BD"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Ας ξεκαθαρίσουμε μερικά πράγματα. Η εποπτεία αυτή δεν θα είναι </w:t>
      </w:r>
      <w:proofErr w:type="spellStart"/>
      <w:r>
        <w:rPr>
          <w:rFonts w:eastAsia="Times New Roman" w:cs="Times New Roman"/>
          <w:szCs w:val="24"/>
        </w:rPr>
        <w:t>τύποις</w:t>
      </w:r>
      <w:proofErr w:type="spellEnd"/>
      <w:r>
        <w:rPr>
          <w:rFonts w:eastAsia="Times New Roman" w:cs="Times New Roman"/>
          <w:szCs w:val="24"/>
        </w:rPr>
        <w:t xml:space="preserve">, καθώς η κρατική επιχορήγηση θα διατηρηθεί </w:t>
      </w:r>
      <w:r>
        <w:rPr>
          <w:rFonts w:eastAsia="Times New Roman" w:cs="Times New Roman"/>
          <w:szCs w:val="24"/>
        </w:rPr>
        <w:lastRenderedPageBreak/>
        <w:t>στο σημερινό επίπεδο παράλληλα με τις προβλεπόμενες χρηματοδοτικές πηγέ</w:t>
      </w:r>
      <w:r>
        <w:rPr>
          <w:rFonts w:eastAsia="Times New Roman" w:cs="Times New Roman"/>
          <w:szCs w:val="24"/>
        </w:rPr>
        <w:t xml:space="preserve">ς του νέου </w:t>
      </w:r>
      <w:r>
        <w:rPr>
          <w:rFonts w:eastAsia="Times New Roman" w:cs="Times New Roman"/>
          <w:szCs w:val="24"/>
        </w:rPr>
        <w:t>ο</w:t>
      </w:r>
      <w:r>
        <w:rPr>
          <w:rFonts w:eastAsia="Times New Roman" w:cs="Times New Roman"/>
          <w:szCs w:val="24"/>
        </w:rPr>
        <w:t>ργανισμού.</w:t>
      </w:r>
    </w:p>
    <w:p w14:paraId="796CE9BE"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Με το σχήμα της συνένωσης -επειδή ακούστηκαν πολλά- που επελέγη</w:t>
      </w:r>
      <w:r>
        <w:rPr>
          <w:rFonts w:eastAsia="Times New Roman" w:cs="Times New Roman"/>
          <w:szCs w:val="24"/>
        </w:rPr>
        <w:t>,</w:t>
      </w:r>
      <w:r>
        <w:rPr>
          <w:rFonts w:eastAsia="Times New Roman" w:cs="Times New Roman"/>
          <w:szCs w:val="24"/>
        </w:rPr>
        <w:t xml:space="preserve"> ξεπερνιούνται τα νομικά εμπόδια που θα επέφερε μια ενδεχόμενη συγχώνευση φορέων, γιατί σε αυτή την περίπτωση θα ανέκυπταν ζητήματα</w:t>
      </w:r>
      <w:r>
        <w:rPr>
          <w:rFonts w:eastAsia="Times New Roman" w:cs="Times New Roman"/>
          <w:szCs w:val="24"/>
        </w:rPr>
        <w:t>,</w:t>
      </w:r>
      <w:r>
        <w:rPr>
          <w:rFonts w:eastAsia="Times New Roman" w:cs="Times New Roman"/>
          <w:szCs w:val="24"/>
        </w:rPr>
        <w:t xml:space="preserve"> σχετικά με τη συνταγματικά κατοχυρωμ</w:t>
      </w:r>
      <w:r>
        <w:rPr>
          <w:rFonts w:eastAsia="Times New Roman" w:cs="Times New Roman"/>
          <w:szCs w:val="24"/>
        </w:rPr>
        <w:t>ένη προστασία των σκοπών των κοινωφελών ιδρυμάτων αλλά και θέματα απαλλοτριώσεων περιουσιακών στοιχείων από το δημόσιο.</w:t>
      </w:r>
    </w:p>
    <w:p w14:paraId="796CE9BF"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Επίσης, με τη συνένωση επιτυγχάνεται η δημιουργία μιας πλατφόρμας μουσείων υπό κοινή διοίκηση. Παράλληλα αυτά θα λειτουργούν τη λειτουργ</w:t>
      </w:r>
      <w:r>
        <w:rPr>
          <w:rFonts w:eastAsia="Times New Roman" w:cs="Times New Roman"/>
          <w:szCs w:val="24"/>
        </w:rPr>
        <w:t xml:space="preserve">ική και καλλιτεχνική τους αυτονομία. Αυτό βέβαια δεν σημαίνει </w:t>
      </w:r>
      <w:r>
        <w:rPr>
          <w:rFonts w:eastAsia="Times New Roman" w:cs="Times New Roman"/>
          <w:szCs w:val="24"/>
        </w:rPr>
        <w:t>-</w:t>
      </w:r>
      <w:r>
        <w:rPr>
          <w:rFonts w:eastAsia="Times New Roman" w:cs="Times New Roman"/>
          <w:szCs w:val="24"/>
        </w:rPr>
        <w:t>όπως ξεκαθάρισε ήδη η κυρία Υπουργός</w:t>
      </w:r>
      <w:r>
        <w:rPr>
          <w:rFonts w:eastAsia="Times New Roman" w:cs="Times New Roman"/>
          <w:szCs w:val="24"/>
        </w:rPr>
        <w:t>-</w:t>
      </w:r>
      <w:r>
        <w:rPr>
          <w:rFonts w:eastAsia="Times New Roman" w:cs="Times New Roman"/>
          <w:szCs w:val="24"/>
        </w:rPr>
        <w:t xml:space="preserve"> ότι έχουμε να κάνουμε με μια συρραφή του Κρατικού με το Μακεδονικό Μουσείο. Τουναντίον θα υπάρχει καλλιτεχνική αυτονομία αλλά όχι διαχωρισμός. Τα δυο μουσε</w:t>
      </w:r>
      <w:r>
        <w:rPr>
          <w:rFonts w:eastAsia="Times New Roman" w:cs="Times New Roman"/>
          <w:szCs w:val="24"/>
        </w:rPr>
        <w:t>ία που συνενώνονται, θα συνεργάζονται στενά, υπό κοινό πλαίσιο</w:t>
      </w:r>
      <w:r w:rsidRPr="0078535B">
        <w:rPr>
          <w:rFonts w:eastAsia="Times New Roman" w:cs="Times New Roman"/>
          <w:szCs w:val="24"/>
        </w:rPr>
        <w:t>,</w:t>
      </w:r>
      <w:r>
        <w:rPr>
          <w:rFonts w:eastAsia="Times New Roman" w:cs="Times New Roman"/>
          <w:szCs w:val="24"/>
        </w:rPr>
        <w:t xml:space="preserve"> με γνώμονα τις αναπτυξιακές δυνατότητες που ανοίγονται. </w:t>
      </w:r>
    </w:p>
    <w:p w14:paraId="796CE9C0"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Επιπλέον αυτή η συνένωση θα έχει ως αποτέλεσμα τη δημιουργία ενός μεγάλου πολιτιστικού φορέα διεθνούς εμβέλειας. Είναι χαρακτηριστικό ό</w:t>
      </w:r>
      <w:r>
        <w:rPr>
          <w:rFonts w:eastAsia="Times New Roman" w:cs="Times New Roman"/>
          <w:szCs w:val="24"/>
        </w:rPr>
        <w:t>τι με το νομοσχέδιο δημιουργείται ο μεγαλύτερος εποπτευόμενος από το Υπουργείο Πολιτισμού μουσειακός φορέας στην Ελλάδα, με συλλογές χιλιάδων έργων ελληνικής και διεθνούς τέχνης, υψηλής αξίας, ιστορικής αξίας όλων των εικαστικών ειδών: ζωγραφική, σχέδιο, φ</w:t>
      </w:r>
      <w:r>
        <w:rPr>
          <w:rFonts w:eastAsia="Times New Roman" w:cs="Times New Roman"/>
          <w:szCs w:val="24"/>
        </w:rPr>
        <w:t xml:space="preserve">ωτογραφία, βίντεο, εγκαταστάσεις. </w:t>
      </w:r>
    </w:p>
    <w:p w14:paraId="796CE9C1"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Αυτού του είδους η συνένωση κινείται στη λογική της ενιαίας θεσμικής πλατφόρμας μουσείων, που αποβλέπει και στην ευεργετική επίδραση της οικονομικής ευρωστίας του συνόλου, στην προαγωγή των αυτόνομων καλλιτεχνικών ειδών, </w:t>
      </w:r>
      <w:r>
        <w:rPr>
          <w:rFonts w:eastAsia="Times New Roman" w:cs="Times New Roman"/>
          <w:szCs w:val="24"/>
        </w:rPr>
        <w:t xml:space="preserve">χωρίς να δίδεται αυθαιρέτως προτεραιότητα υπέρ ορισμένων και όχι άλλων. </w:t>
      </w:r>
    </w:p>
    <w:p w14:paraId="796CE9C2"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Όργανα διοίκησης του </w:t>
      </w:r>
      <w:r>
        <w:rPr>
          <w:rFonts w:eastAsia="Times New Roman" w:cs="Times New Roman"/>
          <w:szCs w:val="24"/>
        </w:rPr>
        <w:t>ο</w:t>
      </w:r>
      <w:r>
        <w:rPr>
          <w:rFonts w:eastAsia="Times New Roman" w:cs="Times New Roman"/>
          <w:szCs w:val="24"/>
        </w:rPr>
        <w:t xml:space="preserve">ργανισμού θα είναι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και ο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δ</w:t>
      </w:r>
      <w:r>
        <w:rPr>
          <w:rFonts w:eastAsia="Times New Roman" w:cs="Times New Roman"/>
          <w:szCs w:val="24"/>
        </w:rPr>
        <w:t xml:space="preserve">ιευθυντής, ο οποίος θα προκύπτει μάλιστα από διεθνή διαγωνισμό και δεν θα έχει καλλιτεχνικές </w:t>
      </w:r>
      <w:r>
        <w:rPr>
          <w:rFonts w:eastAsia="Times New Roman" w:cs="Times New Roman"/>
          <w:szCs w:val="24"/>
        </w:rPr>
        <w:t xml:space="preserve">αρμοδιότητες, ενώ οι Διευθύνσεις Μοντέρνας Τέχνης, Σύγχρονης </w:t>
      </w:r>
      <w:r>
        <w:rPr>
          <w:rFonts w:eastAsia="Times New Roman" w:cs="Times New Roman"/>
          <w:szCs w:val="24"/>
        </w:rPr>
        <w:lastRenderedPageBreak/>
        <w:t>Τέχνης και Φωτογραφίας που θα δημιουργηθούν</w:t>
      </w:r>
      <w:r>
        <w:rPr>
          <w:rFonts w:eastAsia="Times New Roman" w:cs="Times New Roman"/>
          <w:szCs w:val="24"/>
        </w:rPr>
        <w:t>,</w:t>
      </w:r>
      <w:r>
        <w:rPr>
          <w:rFonts w:eastAsia="Times New Roman" w:cs="Times New Roman"/>
          <w:szCs w:val="24"/>
        </w:rPr>
        <w:t xml:space="preserve"> θα διατηρούν και τον τίτλο του μουσείου.</w:t>
      </w:r>
    </w:p>
    <w:p w14:paraId="796CE9C3"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Για πρώτη φορά -ακούστηκαν πάρα πολλά, το τονίζω και εγώ από την πλευρά μου, διότι το θεωρώ πολύ σημαντικό- θ</w:t>
      </w:r>
      <w:r>
        <w:rPr>
          <w:rFonts w:eastAsia="Times New Roman" w:cs="Times New Roman"/>
          <w:szCs w:val="24"/>
        </w:rPr>
        <w:t xml:space="preserve">εσμοθετείται με το παρόν σχέδιο νόμου ως τακτική διαδικασία η επιλογή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δ</w:t>
      </w:r>
      <w:r>
        <w:rPr>
          <w:rFonts w:eastAsia="Times New Roman" w:cs="Times New Roman"/>
          <w:szCs w:val="24"/>
        </w:rPr>
        <w:t xml:space="preserve">ιευθυντή και καλλιτεχνικών διευθυντών όχι με διορισμό από τον Υπουργό αλλά με διεθνή διαγωνισμό. Όχι με διορισμό, με διαγωνισμό. </w:t>
      </w:r>
    </w:p>
    <w:p w14:paraId="796CE9C4"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Θα πω δυο λόγια για τον προϋπολογισμό. Θα είναι</w:t>
      </w:r>
      <w:r>
        <w:rPr>
          <w:rFonts w:eastAsia="Times New Roman" w:cs="Times New Roman"/>
          <w:szCs w:val="24"/>
        </w:rPr>
        <w:t xml:space="preserve"> ενιαίος με δίκαιη κατανομή των εσόδων, στοιχείο που θα λειτουργήσει ιδιαιτέρως θετικά για τους υπό συνένωση φορείς, που επιπλέον θα προχωρήσουν σε οικονομία κλίμακας με μείωση των δαπανών σε νομικά, λογιστικά και λοιπά ζητήματα. </w:t>
      </w:r>
    </w:p>
    <w:p w14:paraId="796CE9C5"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Κατά την κατάρτιση του πρ</w:t>
      </w:r>
      <w:r>
        <w:rPr>
          <w:rFonts w:eastAsia="Times New Roman" w:cs="Times New Roman"/>
          <w:szCs w:val="24"/>
        </w:rPr>
        <w:t xml:space="preserve">οϋπολογισμού στους ειδικούς κωδικούς των επιμέρους διευθύνσεων θα περιέρχονται τα ποσά που απομένουν, σύμφωνα με αυτό που ειπώθηκε, επίσης, τον αλγόριθμο δίκαιης κατανομής μετά την αφαίρεση των εσόδων και των δαπανών. </w:t>
      </w:r>
    </w:p>
    <w:p w14:paraId="796CE9C6"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ακούστηκαν πολλά στις </w:t>
      </w:r>
      <w:r>
        <w:rPr>
          <w:rFonts w:eastAsia="Times New Roman" w:cs="Times New Roman"/>
          <w:szCs w:val="24"/>
        </w:rPr>
        <w:t>ε</w:t>
      </w:r>
      <w:r>
        <w:rPr>
          <w:rFonts w:eastAsia="Times New Roman" w:cs="Times New Roman"/>
          <w:szCs w:val="24"/>
        </w:rPr>
        <w:t>πιτροπές, να πούμε για μια ακόμη φορά ότι αυτός ο περίφημος αλγόριθμος</w:t>
      </w:r>
      <w:r>
        <w:rPr>
          <w:rFonts w:eastAsia="Times New Roman" w:cs="Times New Roman"/>
          <w:szCs w:val="24"/>
        </w:rPr>
        <w:t>,</w:t>
      </w:r>
      <w:r>
        <w:rPr>
          <w:rFonts w:eastAsia="Times New Roman" w:cs="Times New Roman"/>
          <w:szCs w:val="24"/>
        </w:rPr>
        <w:t xml:space="preserve"> ενεργοποιείται μόνο όταν προκύπτουν </w:t>
      </w:r>
      <w:r w:rsidRPr="00B12776">
        <w:rPr>
          <w:rFonts w:eastAsia="Times New Roman" w:cs="Times New Roman"/>
          <w:szCs w:val="24"/>
        </w:rPr>
        <w:t>έξοδα</w:t>
      </w:r>
      <w:r>
        <w:rPr>
          <w:rFonts w:eastAsia="Times New Roman" w:cs="Times New Roman"/>
          <w:szCs w:val="24"/>
        </w:rPr>
        <w:t xml:space="preserve"> υψηλότερα των πάγιων και άλλων σημαντικών δαπανών, χωρίς να τίθεται σε κίνδυνο σε κα</w:t>
      </w:r>
      <w:r>
        <w:rPr>
          <w:rFonts w:eastAsia="Times New Roman" w:cs="Times New Roman"/>
          <w:szCs w:val="24"/>
        </w:rPr>
        <w:t>μ</w:t>
      </w:r>
      <w:r>
        <w:rPr>
          <w:rFonts w:eastAsia="Times New Roman" w:cs="Times New Roman"/>
          <w:szCs w:val="24"/>
        </w:rPr>
        <w:t>μία περίπτωση η κάλυψή τους. Ουσιαστικά θα λαμβάνονται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από κάθε διεύθυνση ο προϋπολογισμός για τον προγραμματισμό τον οποίο θα υποβάλει κάθε χρόνο, καθώς και ο τρόπος εκτέλεσής του και θα σταθμίζονται με βάση τα αποτελέσματα της προηγούμενης διετίας. Με αυτόν τον τρόπο η εκάστοτε διεύθυνση θα έχει κίνητ</w:t>
      </w:r>
      <w:r>
        <w:rPr>
          <w:rFonts w:eastAsia="Times New Roman" w:cs="Times New Roman"/>
          <w:szCs w:val="24"/>
        </w:rPr>
        <w:t xml:space="preserve">ρο να σχεδιάζει προσεκτικά, ρεαλιστικά τον προγραμματισμό της, γνωρίζοντας παράλληλα ότι η πληρότητα της εκτέλεσης και οι πρωτοβουλίες με θετικό αποτέλεσμα θα επιβραβεύονται. </w:t>
      </w:r>
    </w:p>
    <w:p w14:paraId="796CE9C7"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Πολύ σημαντικό στοιχείο, επίσης, είναι η πρόβλεψη για τη μεταφορά του προσωπικού</w:t>
      </w:r>
      <w:r>
        <w:rPr>
          <w:rFonts w:eastAsia="Times New Roman" w:cs="Times New Roman"/>
          <w:szCs w:val="24"/>
        </w:rPr>
        <w:t xml:space="preserve"> των συμβεβλημένων φορέων στον νέο </w:t>
      </w:r>
      <w:r>
        <w:rPr>
          <w:rFonts w:eastAsia="Times New Roman" w:cs="Times New Roman"/>
          <w:szCs w:val="24"/>
        </w:rPr>
        <w:t>ο</w:t>
      </w:r>
      <w:r>
        <w:rPr>
          <w:rFonts w:eastAsia="Times New Roman" w:cs="Times New Roman"/>
          <w:szCs w:val="24"/>
        </w:rPr>
        <w:t xml:space="preserve">ργανισμό με την ίδια σχέση εργασίας, διασφαλίζοντας έτσι τις υπάρχουσες θέσεις εργασίας και εξασφαλίζοντας την ομαλή μετάβαση και λειτουργία του νέου σχήματος. </w:t>
      </w:r>
    </w:p>
    <w:p w14:paraId="796CE9C8"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Τελειώνω λέγοντάς σας ότι επειδή η προμετωπίδα αυτών των ημ</w:t>
      </w:r>
      <w:r>
        <w:rPr>
          <w:rFonts w:eastAsia="Times New Roman" w:cs="Times New Roman"/>
          <w:szCs w:val="24"/>
        </w:rPr>
        <w:t xml:space="preserve">ερών είναι ο όρος «κανονικότητα», «επιστροφή στην κανονικότητα», η επιστροφή στην κανονικότητα δεν αφορά μόνο τα οικονομικά μεγέθη. Δεν είναι μόνο η οικονομική κανονικότητα αλλά είναι και η δημοκρατική κανονικότητα. </w:t>
      </w:r>
    </w:p>
    <w:p w14:paraId="796CE9C9"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Στην πλημμυρίδα της βαρβαρότητας των πέ</w:t>
      </w:r>
      <w:r>
        <w:rPr>
          <w:rFonts w:eastAsia="Times New Roman" w:cs="Times New Roman"/>
          <w:szCs w:val="24"/>
        </w:rPr>
        <w:t xml:space="preserve">τρινων χρόνων των μνημονίων κιβωτός ήταν ο πολιτισμός. Τώρα μετά την έξοδο στο ξέφωτο δεν θα σχεδιάσουμε το μέλλον αυτής της χώρας μόνο με εύρος στα οικονομικά, δημοσιονομικά μεγέθη, πλεονάσματα, </w:t>
      </w:r>
      <w:proofErr w:type="spellStart"/>
      <w:r>
        <w:rPr>
          <w:rFonts w:eastAsia="Times New Roman" w:cs="Times New Roman"/>
          <w:szCs w:val="24"/>
        </w:rPr>
        <w:t>υπερπλεονάσματα</w:t>
      </w:r>
      <w:proofErr w:type="spellEnd"/>
      <w:r>
        <w:rPr>
          <w:rFonts w:eastAsia="Times New Roman" w:cs="Times New Roman"/>
          <w:szCs w:val="24"/>
        </w:rPr>
        <w:t>, αλλά κυρίως και πρωτίστως με πλεονάσματα αξ</w:t>
      </w:r>
      <w:r>
        <w:rPr>
          <w:rFonts w:eastAsia="Times New Roman" w:cs="Times New Roman"/>
          <w:szCs w:val="24"/>
        </w:rPr>
        <w:t>ιών, με ένα πολιτιστικό απόθεμα, διότι το μέλλον αυτής της χώρας θα το κρίνουν και οι ιδέες και ο πολιτισμός και η δημοκρατία.</w:t>
      </w:r>
    </w:p>
    <w:p w14:paraId="796CE9CA"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96CE9CB" w14:textId="77777777" w:rsidR="00E9701A" w:rsidRDefault="003308C2">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796CE9CC"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 </w:t>
      </w:r>
      <w:r w:rsidRPr="00FC2AF8">
        <w:rPr>
          <w:rFonts w:eastAsia="Times New Roman" w:cs="Times New Roman"/>
          <w:b/>
          <w:szCs w:val="24"/>
        </w:rPr>
        <w:t xml:space="preserve">ΠΡΟΕΔΡΕΥΩΝ (Γεώργιος </w:t>
      </w:r>
      <w:proofErr w:type="spellStart"/>
      <w:r w:rsidRPr="00FC2AF8">
        <w:rPr>
          <w:rFonts w:eastAsia="Times New Roman" w:cs="Times New Roman"/>
          <w:b/>
          <w:szCs w:val="24"/>
        </w:rPr>
        <w:t>Λαμπρούλης</w:t>
      </w:r>
      <w:proofErr w:type="spellEnd"/>
      <w:r w:rsidRPr="00FC2AF8">
        <w:rPr>
          <w:rFonts w:eastAsia="Times New Roman" w:cs="Times New Roman"/>
          <w:b/>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Μηταφίδης</w:t>
      </w:r>
      <w:proofErr w:type="spellEnd"/>
      <w:r>
        <w:rPr>
          <w:rFonts w:eastAsia="Times New Roman" w:cs="Times New Roman"/>
          <w:szCs w:val="24"/>
        </w:rPr>
        <w:t xml:space="preserve"> από τ</w:t>
      </w:r>
      <w:r>
        <w:rPr>
          <w:rFonts w:eastAsia="Times New Roman" w:cs="Times New Roman"/>
          <w:szCs w:val="24"/>
        </w:rPr>
        <w:t xml:space="preserve">ον ΣΥΡΙΖΑ. </w:t>
      </w:r>
    </w:p>
    <w:p w14:paraId="796CE9CD" w14:textId="77777777" w:rsidR="00E9701A" w:rsidRDefault="003308C2">
      <w:pPr>
        <w:spacing w:line="600" w:lineRule="auto"/>
        <w:ind w:firstLine="720"/>
        <w:jc w:val="both"/>
        <w:rPr>
          <w:rFonts w:eastAsia="Times New Roman" w:cs="Times New Roman"/>
          <w:szCs w:val="24"/>
        </w:rPr>
      </w:pPr>
      <w:r>
        <w:rPr>
          <w:rFonts w:eastAsia="Times New Roman" w:cs="Times New Roman"/>
          <w:b/>
          <w:szCs w:val="24"/>
        </w:rPr>
        <w:lastRenderedPageBreak/>
        <w:t xml:space="preserve">ΤΡΙΑΝΤΑΦΥΛΛΟΣ ΜΗΤΑΦΙΔΗΣ: </w:t>
      </w:r>
      <w:r>
        <w:rPr>
          <w:rFonts w:eastAsia="Times New Roman" w:cs="Times New Roman"/>
          <w:szCs w:val="24"/>
        </w:rPr>
        <w:t xml:space="preserve">Ευχαριστώ, κύριε Πρόεδρε. </w:t>
      </w:r>
    </w:p>
    <w:p w14:paraId="796CE9CE"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θα ήθελα να ξεκινήσω με μία διόρθωση ιστορικού χαρακτήρα</w:t>
      </w:r>
      <w:r>
        <w:rPr>
          <w:rFonts w:eastAsia="Times New Roman" w:cs="Times New Roman"/>
          <w:szCs w:val="24"/>
        </w:rPr>
        <w:t>,</w:t>
      </w:r>
      <w:r>
        <w:rPr>
          <w:rFonts w:eastAsia="Times New Roman" w:cs="Times New Roman"/>
          <w:szCs w:val="24"/>
        </w:rPr>
        <w:t xml:space="preserve"> σε μία ανακρίβεια που είπε ο κ. Τζαβάρας, επιδαψιλεύοντας από την άλλη μεριά την αναγνώριση </w:t>
      </w:r>
      <w:r>
        <w:rPr>
          <w:rFonts w:eastAsia="Times New Roman" w:cs="Times New Roman"/>
          <w:szCs w:val="24"/>
        </w:rPr>
        <w:t xml:space="preserve">του </w:t>
      </w:r>
      <w:r>
        <w:rPr>
          <w:rFonts w:eastAsia="Times New Roman" w:cs="Times New Roman"/>
          <w:szCs w:val="24"/>
        </w:rPr>
        <w:t>προς τη ρ</w:t>
      </w:r>
      <w:r>
        <w:rPr>
          <w:rFonts w:eastAsia="Times New Roman" w:cs="Times New Roman"/>
          <w:szCs w:val="24"/>
        </w:rPr>
        <w:t xml:space="preserve">ωσική πρωτοπορία. Η ρωσική πρωτοπορία δεν ήταν προϊόν </w:t>
      </w:r>
      <w:r>
        <w:rPr>
          <w:rFonts w:eastAsia="Times New Roman" w:cs="Times New Roman"/>
          <w:szCs w:val="24"/>
        </w:rPr>
        <w:t>«</w:t>
      </w:r>
      <w:r>
        <w:rPr>
          <w:rFonts w:eastAsia="Times New Roman" w:cs="Times New Roman"/>
          <w:szCs w:val="24"/>
        </w:rPr>
        <w:t>παρανομίας</w:t>
      </w:r>
      <w:r>
        <w:rPr>
          <w:rFonts w:eastAsia="Times New Roman" w:cs="Times New Roman"/>
          <w:szCs w:val="24"/>
        </w:rPr>
        <w:t>»</w:t>
      </w:r>
      <w:r>
        <w:rPr>
          <w:rFonts w:eastAsia="Times New Roman" w:cs="Times New Roman"/>
          <w:szCs w:val="24"/>
        </w:rPr>
        <w:t xml:space="preserve"> αλλά ήταν γέννημα της έξαρσης του Οκτώβρη και όχι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την περίοδο του σταλινικού δογματισμού και της τρομοκρατίας. Αδιάψευστος μάρτυς είναι ο </w:t>
      </w:r>
      <w:proofErr w:type="spellStart"/>
      <w:r>
        <w:rPr>
          <w:rFonts w:eastAsia="Times New Roman" w:cs="Times New Roman"/>
          <w:szCs w:val="24"/>
        </w:rPr>
        <w:t>Μαγιακόφσκι</w:t>
      </w:r>
      <w:proofErr w:type="spellEnd"/>
      <w:r>
        <w:rPr>
          <w:rFonts w:eastAsia="Times New Roman" w:cs="Times New Roman"/>
          <w:szCs w:val="24"/>
        </w:rPr>
        <w:t>,</w:t>
      </w:r>
      <w:r>
        <w:rPr>
          <w:rFonts w:eastAsia="Times New Roman" w:cs="Times New Roman"/>
          <w:szCs w:val="24"/>
        </w:rPr>
        <w:t xml:space="preserve"> που λέει στο </w:t>
      </w:r>
      <w:r>
        <w:rPr>
          <w:rFonts w:eastAsia="Times New Roman" w:cs="Times New Roman"/>
          <w:szCs w:val="24"/>
        </w:rPr>
        <w:t>μ</w:t>
      </w:r>
      <w:r>
        <w:rPr>
          <w:rFonts w:eastAsia="Times New Roman" w:cs="Times New Roman"/>
          <w:szCs w:val="24"/>
        </w:rPr>
        <w:t xml:space="preserve">ανιφέστο για τον </w:t>
      </w:r>
      <w:r>
        <w:rPr>
          <w:rFonts w:eastAsia="Times New Roman" w:cs="Times New Roman"/>
          <w:szCs w:val="24"/>
        </w:rPr>
        <w:t>ε</w:t>
      </w:r>
      <w:r>
        <w:rPr>
          <w:rFonts w:eastAsia="Times New Roman" w:cs="Times New Roman"/>
          <w:szCs w:val="24"/>
        </w:rPr>
        <w:t xml:space="preserve">κδημοκρατισμό των </w:t>
      </w:r>
      <w:r>
        <w:rPr>
          <w:rFonts w:eastAsia="Times New Roman" w:cs="Times New Roman"/>
          <w:szCs w:val="24"/>
        </w:rPr>
        <w:t>τ</w:t>
      </w:r>
      <w:r>
        <w:rPr>
          <w:rFonts w:eastAsia="Times New Roman" w:cs="Times New Roman"/>
          <w:szCs w:val="24"/>
        </w:rPr>
        <w:t>εχνών: «Τον δέχομαι ή δεν τον δέχομαι τον Οκτώβρη; Τέτοιο θέμα δεν υπήρξε για εμένα και για τους άλλους φουτουριστές της Μόσχας. Δική μου η επανάσταση. Από σήμερα μαζί με την κατάλυση του τσαρικού καθεστώτος καταργείται</w:t>
      </w:r>
      <w:r>
        <w:rPr>
          <w:rFonts w:eastAsia="Times New Roman" w:cs="Times New Roman"/>
          <w:szCs w:val="24"/>
        </w:rPr>
        <w:t xml:space="preserve"> η ύπαρξη της τέχνης, </w:t>
      </w:r>
      <w:r>
        <w:rPr>
          <w:rFonts w:eastAsia="Times New Roman" w:cs="Times New Roman"/>
          <w:szCs w:val="24"/>
        </w:rPr>
        <w:t>σ</w:t>
      </w:r>
      <w:r>
        <w:rPr>
          <w:rFonts w:eastAsia="Times New Roman" w:cs="Times New Roman"/>
          <w:szCs w:val="24"/>
        </w:rPr>
        <w:t>τ</w:t>
      </w:r>
      <w:r>
        <w:rPr>
          <w:rFonts w:eastAsia="Times New Roman" w:cs="Times New Roman"/>
          <w:szCs w:val="24"/>
        </w:rPr>
        <w:t>ι</w:t>
      </w:r>
      <w:r>
        <w:rPr>
          <w:rFonts w:eastAsia="Times New Roman" w:cs="Times New Roman"/>
          <w:szCs w:val="24"/>
        </w:rPr>
        <w:t>ς αποθήκ</w:t>
      </w:r>
      <w:r>
        <w:rPr>
          <w:rFonts w:eastAsia="Times New Roman" w:cs="Times New Roman"/>
          <w:szCs w:val="24"/>
        </w:rPr>
        <w:t>ε</w:t>
      </w:r>
      <w:r>
        <w:rPr>
          <w:rFonts w:eastAsia="Times New Roman" w:cs="Times New Roman"/>
          <w:szCs w:val="24"/>
        </w:rPr>
        <w:t>ς και τα ντοκ του ανθρώπινου πνεύματος. Οι πίνακες να απλωθούν από σπίτι σε σπίτι, πάνω από τους δρόμους και τις πλατείες σαν ουράνια τόξα από πολύτιμους λίθους</w:t>
      </w:r>
      <w:r>
        <w:rPr>
          <w:rFonts w:eastAsia="Times New Roman" w:cs="Times New Roman"/>
          <w:szCs w:val="24"/>
        </w:rPr>
        <w:t>,</w:t>
      </w:r>
      <w:r>
        <w:rPr>
          <w:rFonts w:eastAsia="Times New Roman" w:cs="Times New Roman"/>
          <w:szCs w:val="24"/>
        </w:rPr>
        <w:t xml:space="preserve"> για να χαροποιούν και να εξευγενίζουν το βλέμμα του διαβάτη.</w:t>
      </w:r>
      <w:r>
        <w:rPr>
          <w:rFonts w:eastAsia="Times New Roman" w:cs="Times New Roman"/>
          <w:szCs w:val="24"/>
        </w:rPr>
        <w:t xml:space="preserve"> Όλη η τέχνη στον λαό». </w:t>
      </w:r>
    </w:p>
    <w:p w14:paraId="796CE9CF"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ήταν το μήνυμα της ρωσικής πρωτοπορίας. Προφανώς κανείς από εμάς δεν είναι χαρούμενος </w:t>
      </w:r>
      <w:r>
        <w:rPr>
          <w:rFonts w:eastAsia="Times New Roman" w:cs="Times New Roman"/>
          <w:szCs w:val="24"/>
        </w:rPr>
        <w:t>που μ</w:t>
      </w:r>
      <w:r>
        <w:rPr>
          <w:rFonts w:eastAsia="Times New Roman" w:cs="Times New Roman"/>
          <w:szCs w:val="24"/>
        </w:rPr>
        <w:t xml:space="preserve">όλις το </w:t>
      </w:r>
      <w:r>
        <w:rPr>
          <w:rFonts w:eastAsia="Times New Roman" w:cs="Times New Roman"/>
          <w:szCs w:val="24"/>
        </w:rPr>
        <w:t xml:space="preserve">1/10 </w:t>
      </w:r>
      <w:r>
        <w:rPr>
          <w:rFonts w:eastAsia="Times New Roman" w:cs="Times New Roman"/>
          <w:szCs w:val="24"/>
        </w:rPr>
        <w:t xml:space="preserve">από τη </w:t>
      </w:r>
      <w:r>
        <w:rPr>
          <w:rFonts w:eastAsia="Times New Roman" w:cs="Times New Roman"/>
          <w:szCs w:val="24"/>
        </w:rPr>
        <w:t>Σ</w:t>
      </w:r>
      <w:r>
        <w:rPr>
          <w:rFonts w:eastAsia="Times New Roman" w:cs="Times New Roman"/>
          <w:szCs w:val="24"/>
        </w:rPr>
        <w:t xml:space="preserve">υλλογή Κωστάκη είναι στη διάθεση του κοινού και του λαού και το υπόλοιπο είναι στις αποθήκες. </w:t>
      </w:r>
    </w:p>
    <w:p w14:paraId="796CE9D0"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Η Αντιπολίτευση, αγ</w:t>
      </w:r>
      <w:r>
        <w:rPr>
          <w:rFonts w:eastAsia="Times New Roman" w:cs="Times New Roman"/>
          <w:szCs w:val="24"/>
        </w:rPr>
        <w:t xml:space="preserve">απητοί συνάδελφοι, «φιλοδώρησε» το νομοσχέδιο με του κόσμου τους χαρακτηρισμούς. Ο πιο επιεικής ήταν ότι είναι ένα </w:t>
      </w:r>
      <w:r>
        <w:rPr>
          <w:rFonts w:eastAsia="Times New Roman" w:cs="Times New Roman"/>
          <w:szCs w:val="24"/>
        </w:rPr>
        <w:t>«</w:t>
      </w:r>
      <w:r>
        <w:rPr>
          <w:rFonts w:eastAsia="Times New Roman" w:cs="Times New Roman"/>
          <w:szCs w:val="24"/>
        </w:rPr>
        <w:t>συντηρητικό νομοσχέδιο</w:t>
      </w:r>
      <w:r>
        <w:rPr>
          <w:rFonts w:eastAsia="Times New Roman" w:cs="Times New Roman"/>
          <w:szCs w:val="24"/>
        </w:rPr>
        <w:t>»</w:t>
      </w:r>
      <w:r>
        <w:rPr>
          <w:rFonts w:eastAsia="Times New Roman" w:cs="Times New Roman"/>
          <w:szCs w:val="24"/>
        </w:rPr>
        <w:t xml:space="preserve">, γιατί υπηρετεί τις ισορροπίες μεταξύ των μουσειακών φορέων οι οποίοι συνενώνονται, διατηρώντας </w:t>
      </w:r>
      <w:r>
        <w:rPr>
          <w:rFonts w:eastAsia="Times New Roman" w:cs="Times New Roman"/>
          <w:szCs w:val="24"/>
        </w:rPr>
        <w:t xml:space="preserve">όμως </w:t>
      </w:r>
      <w:r>
        <w:rPr>
          <w:rFonts w:eastAsia="Times New Roman" w:cs="Times New Roman"/>
          <w:szCs w:val="24"/>
        </w:rPr>
        <w:t>τον ιδιαίτερο χ</w:t>
      </w:r>
      <w:r>
        <w:rPr>
          <w:rFonts w:eastAsia="Times New Roman" w:cs="Times New Roman"/>
          <w:szCs w:val="24"/>
        </w:rPr>
        <w:t>αρακτήρα τους. Οι ισορροπίες, θέλω να πω, είναι μέρος της ζωής, αρκεί να στηρίζονται σε αρχές και να μην είναι προϊόν αθέμιτων συναλλαγών ή πελατειακών σχέσεων που έχουμε ζήσει στο πρόσφατο παρελθόν και όχι μόνο. Πολύ χειρότερα</w:t>
      </w:r>
      <w:r>
        <w:rPr>
          <w:rFonts w:eastAsia="Times New Roman" w:cs="Times New Roman"/>
          <w:szCs w:val="24"/>
        </w:rPr>
        <w:t>,</w:t>
      </w:r>
      <w:r>
        <w:rPr>
          <w:rFonts w:eastAsia="Times New Roman" w:cs="Times New Roman"/>
          <w:szCs w:val="24"/>
        </w:rPr>
        <w:t xml:space="preserve"> βέβαια, ακούσαμε περί </w:t>
      </w:r>
      <w:r>
        <w:rPr>
          <w:rFonts w:eastAsia="Times New Roman" w:cs="Times New Roman"/>
          <w:szCs w:val="24"/>
        </w:rPr>
        <w:t>«</w:t>
      </w:r>
      <w:r>
        <w:rPr>
          <w:rFonts w:eastAsia="Times New Roman" w:cs="Times New Roman"/>
          <w:szCs w:val="24"/>
        </w:rPr>
        <w:t>διαχ</w:t>
      </w:r>
      <w:r>
        <w:rPr>
          <w:rFonts w:eastAsia="Times New Roman" w:cs="Times New Roman"/>
          <w:szCs w:val="24"/>
        </w:rPr>
        <w:t>είρισης της μιζέριας</w:t>
      </w:r>
      <w:r>
        <w:rPr>
          <w:rFonts w:eastAsia="Times New Roman" w:cs="Times New Roman"/>
          <w:szCs w:val="24"/>
        </w:rPr>
        <w:t>»</w:t>
      </w:r>
      <w:r>
        <w:rPr>
          <w:rFonts w:eastAsia="Times New Roman" w:cs="Times New Roman"/>
          <w:szCs w:val="24"/>
        </w:rPr>
        <w:t xml:space="preserve">. Χαρακτηρίστηκε το νομοσχέδιο </w:t>
      </w:r>
      <w:r>
        <w:rPr>
          <w:rFonts w:eastAsia="Times New Roman" w:cs="Times New Roman"/>
          <w:szCs w:val="24"/>
        </w:rPr>
        <w:t>«</w:t>
      </w:r>
      <w:r>
        <w:rPr>
          <w:rFonts w:eastAsia="Times New Roman" w:cs="Times New Roman"/>
          <w:szCs w:val="24"/>
        </w:rPr>
        <w:t>χρήσιμο μεν, κατώτερο δε των περιστάσεων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άνυδρο</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άγευστο</w:t>
      </w:r>
      <w:r>
        <w:rPr>
          <w:rFonts w:eastAsia="Times New Roman" w:cs="Times New Roman"/>
          <w:szCs w:val="24"/>
        </w:rPr>
        <w:t>»</w:t>
      </w:r>
      <w:r>
        <w:rPr>
          <w:rFonts w:eastAsia="Times New Roman" w:cs="Times New Roman"/>
          <w:szCs w:val="24"/>
        </w:rPr>
        <w:t xml:space="preserve"> και -πολύ χειρότερα- </w:t>
      </w:r>
      <w:r>
        <w:rPr>
          <w:rFonts w:eastAsia="Times New Roman" w:cs="Times New Roman"/>
          <w:szCs w:val="24"/>
        </w:rPr>
        <w:t>«</w:t>
      </w:r>
      <w:r>
        <w:rPr>
          <w:rFonts w:eastAsia="Times New Roman" w:cs="Times New Roman"/>
          <w:szCs w:val="24"/>
        </w:rPr>
        <w:t>προεκλογικό κόλπο</w:t>
      </w:r>
      <w:r>
        <w:rPr>
          <w:rFonts w:eastAsia="Times New Roman" w:cs="Times New Roman"/>
          <w:szCs w:val="24"/>
        </w:rPr>
        <w:t>»</w:t>
      </w:r>
      <w:r>
        <w:rPr>
          <w:rFonts w:eastAsia="Times New Roman" w:cs="Times New Roman"/>
          <w:szCs w:val="24"/>
        </w:rPr>
        <w:t xml:space="preserve">. </w:t>
      </w:r>
    </w:p>
    <w:p w14:paraId="796CE9D1"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Κοιτάξτε, αγαπητοί συνάδελφοι της Αντιπολίτευσης, πιστεύω ότι επειδή έχουμε μπει αντικειμενικά σε</w:t>
      </w:r>
      <w:r>
        <w:rPr>
          <w:rFonts w:eastAsia="Times New Roman" w:cs="Times New Roman"/>
          <w:szCs w:val="24"/>
        </w:rPr>
        <w:t xml:space="preserve"> μια παρατεταμένη προεκλογική περίοδο, θα πέφτει συνεχώς από την πλευρά σας </w:t>
      </w:r>
      <w:r>
        <w:rPr>
          <w:rFonts w:eastAsia="Times New Roman" w:cs="Times New Roman"/>
          <w:szCs w:val="24"/>
        </w:rPr>
        <w:lastRenderedPageBreak/>
        <w:t>η σκιά για οτιδήποτε κάνουμε. Η ζωή, όπως ξέρετε, ξεπερνάει τους προεκλογικούς σχεδιασμούς. Η ζωή είναι σκληρή και καθημερινή και απαιτεί από αυτούς που κυβερνούν και που έχουν υπο</w:t>
      </w:r>
      <w:r>
        <w:rPr>
          <w:rFonts w:eastAsia="Times New Roman" w:cs="Times New Roman"/>
          <w:szCs w:val="24"/>
        </w:rPr>
        <w:t>σχεθεί –να σας θυμίσω- με το «παράλληλο πρόγραμμα», το οποίο είχαμε εξαγγείλει μαζί, με την ψήφιση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δυστυχώς, </w:t>
      </w:r>
      <w:r>
        <w:rPr>
          <w:rFonts w:eastAsia="Times New Roman" w:cs="Times New Roman"/>
          <w:szCs w:val="24"/>
        </w:rPr>
        <w:t>του τρίτου μνημονίου</w:t>
      </w:r>
      <w:r>
        <w:rPr>
          <w:rFonts w:eastAsia="Times New Roman" w:cs="Times New Roman"/>
          <w:szCs w:val="24"/>
        </w:rPr>
        <w:t>,</w:t>
      </w:r>
      <w:r>
        <w:rPr>
          <w:rFonts w:eastAsia="Times New Roman" w:cs="Times New Roman"/>
          <w:szCs w:val="24"/>
        </w:rPr>
        <w:t xml:space="preserve"> να προχωρήσουμε το λιγότερο σε μέτρα ανακούφισης, πολλές φορές ανατρέποντας και αυτά που είχαμε ψηφίσει. Είναι μια μάχη δυνα</w:t>
      </w:r>
      <w:r>
        <w:rPr>
          <w:rFonts w:eastAsia="Times New Roman" w:cs="Times New Roman"/>
          <w:szCs w:val="24"/>
        </w:rPr>
        <w:t>μική</w:t>
      </w:r>
      <w:r>
        <w:rPr>
          <w:rFonts w:eastAsia="Times New Roman" w:cs="Times New Roman"/>
          <w:szCs w:val="24"/>
        </w:rPr>
        <w:t>.</w:t>
      </w:r>
    </w:p>
    <w:p w14:paraId="796CE9D2"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Ακούω για επιστροφή στην </w:t>
      </w:r>
      <w:r>
        <w:rPr>
          <w:rFonts w:eastAsia="Times New Roman" w:cs="Times New Roman"/>
          <w:szCs w:val="24"/>
        </w:rPr>
        <w:t>«</w:t>
      </w:r>
      <w:r>
        <w:rPr>
          <w:rFonts w:eastAsia="Times New Roman" w:cs="Times New Roman"/>
          <w:szCs w:val="24"/>
        </w:rPr>
        <w:t>κανονικότητα</w:t>
      </w:r>
      <w:r>
        <w:rPr>
          <w:rFonts w:eastAsia="Times New Roman" w:cs="Times New Roman"/>
          <w:szCs w:val="24"/>
        </w:rPr>
        <w:t>»</w:t>
      </w:r>
      <w:r>
        <w:rPr>
          <w:rFonts w:eastAsia="Times New Roman" w:cs="Times New Roman"/>
          <w:szCs w:val="24"/>
        </w:rPr>
        <w:t xml:space="preserve">. Ποια είναι αυτή η </w:t>
      </w:r>
      <w:r>
        <w:rPr>
          <w:rFonts w:eastAsia="Times New Roman" w:cs="Times New Roman"/>
          <w:szCs w:val="24"/>
        </w:rPr>
        <w:t>«</w:t>
      </w:r>
      <w:r>
        <w:rPr>
          <w:rFonts w:eastAsia="Times New Roman" w:cs="Times New Roman"/>
          <w:szCs w:val="24"/>
        </w:rPr>
        <w:t>κανονικότητα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στην ο</w:t>
      </w:r>
      <w:r>
        <w:rPr>
          <w:rFonts w:eastAsia="Times New Roman" w:cs="Times New Roman"/>
          <w:szCs w:val="24"/>
        </w:rPr>
        <w:t>πο</w:t>
      </w:r>
      <w:r>
        <w:rPr>
          <w:rFonts w:eastAsia="Times New Roman" w:cs="Times New Roman"/>
          <w:szCs w:val="24"/>
        </w:rPr>
        <w:t>ία</w:t>
      </w:r>
      <w:r>
        <w:rPr>
          <w:rFonts w:eastAsia="Times New Roman" w:cs="Times New Roman"/>
          <w:szCs w:val="24"/>
        </w:rPr>
        <w:t xml:space="preserve"> επιστρέφουμε; Αυτή που οδήγησε τη χώρα στο χείλος του γκρεμού; Για ποια κανονικότητα μιλάμε; Είναι δυνατόν </w:t>
      </w:r>
      <w:r>
        <w:rPr>
          <w:rFonts w:eastAsia="Times New Roman" w:cs="Times New Roman"/>
          <w:szCs w:val="24"/>
        </w:rPr>
        <w:t xml:space="preserve">να υπάρχει κανονικότητα </w:t>
      </w:r>
      <w:r>
        <w:rPr>
          <w:rFonts w:eastAsia="Times New Roman" w:cs="Times New Roman"/>
          <w:szCs w:val="24"/>
        </w:rPr>
        <w:t>μέσα σε ένα τόσο ταραγμένο κόσμο</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όταν </w:t>
      </w:r>
      <w:r>
        <w:rPr>
          <w:rFonts w:eastAsia="Times New Roman" w:cs="Times New Roman"/>
          <w:szCs w:val="24"/>
        </w:rPr>
        <w:t>υπάρχουν ζητήματα υπαρξιακής αγωνίας, μέσα σε αυτό το οικοδόμημα της Ευρωπαϊκής Ένωσης</w:t>
      </w:r>
      <w:r>
        <w:rPr>
          <w:rFonts w:eastAsia="Times New Roman" w:cs="Times New Roman"/>
          <w:szCs w:val="24"/>
        </w:rPr>
        <w:t>,</w:t>
      </w:r>
      <w:r>
        <w:rPr>
          <w:rFonts w:eastAsia="Times New Roman" w:cs="Times New Roman"/>
          <w:szCs w:val="24"/>
        </w:rPr>
        <w:t xml:space="preserve"> που έχουμε </w:t>
      </w:r>
      <w:proofErr w:type="spellStart"/>
      <w:r>
        <w:rPr>
          <w:rFonts w:eastAsia="Times New Roman" w:cs="Times New Roman"/>
          <w:szCs w:val="24"/>
        </w:rPr>
        <w:t>φιλοφασίστες</w:t>
      </w:r>
      <w:proofErr w:type="spellEnd"/>
      <w:r>
        <w:rPr>
          <w:rFonts w:eastAsia="Times New Roman" w:cs="Times New Roman"/>
          <w:szCs w:val="24"/>
        </w:rPr>
        <w:t xml:space="preserve">, το λιγότερο </w:t>
      </w:r>
      <w:proofErr w:type="spellStart"/>
      <w:r>
        <w:rPr>
          <w:rFonts w:eastAsia="Times New Roman" w:cs="Times New Roman"/>
          <w:szCs w:val="24"/>
        </w:rPr>
        <w:t>ξενοφοβικούς</w:t>
      </w:r>
      <w:proofErr w:type="spellEnd"/>
      <w:r>
        <w:rPr>
          <w:rFonts w:eastAsia="Times New Roman" w:cs="Times New Roman"/>
          <w:szCs w:val="24"/>
        </w:rPr>
        <w:t xml:space="preserve"> εχθρούς των προσφύγων</w:t>
      </w:r>
      <w:r>
        <w:rPr>
          <w:rFonts w:eastAsia="Times New Roman" w:cs="Times New Roman"/>
          <w:szCs w:val="24"/>
        </w:rPr>
        <w:t>,</w:t>
      </w:r>
      <w:r>
        <w:rPr>
          <w:rFonts w:eastAsia="Times New Roman" w:cs="Times New Roman"/>
          <w:szCs w:val="24"/>
        </w:rPr>
        <w:t xml:space="preserve"> μέσα σε κυβερνήσεις </w:t>
      </w:r>
      <w:r>
        <w:rPr>
          <w:rFonts w:eastAsia="Times New Roman" w:cs="Times New Roman"/>
          <w:szCs w:val="24"/>
        </w:rPr>
        <w:t xml:space="preserve">των </w:t>
      </w:r>
      <w:r>
        <w:rPr>
          <w:rFonts w:eastAsia="Times New Roman" w:cs="Times New Roman"/>
          <w:szCs w:val="24"/>
        </w:rPr>
        <w:t>μητροπολιτικών χωρών της Ευρώπης</w:t>
      </w:r>
      <w:r>
        <w:rPr>
          <w:rFonts w:eastAsia="Times New Roman" w:cs="Times New Roman"/>
          <w:szCs w:val="24"/>
        </w:rPr>
        <w:t>;</w:t>
      </w:r>
      <w:r>
        <w:rPr>
          <w:rFonts w:eastAsia="Times New Roman" w:cs="Times New Roman"/>
          <w:szCs w:val="24"/>
        </w:rPr>
        <w:t xml:space="preserve"> Μέσα σε αυτό το περιβάλλον, λοιπ</w:t>
      </w:r>
      <w:r>
        <w:rPr>
          <w:rFonts w:eastAsia="Times New Roman" w:cs="Times New Roman"/>
          <w:szCs w:val="24"/>
        </w:rPr>
        <w:t>όν, το ταραγμένο</w:t>
      </w:r>
      <w:r>
        <w:rPr>
          <w:rFonts w:eastAsia="Times New Roman" w:cs="Times New Roman"/>
          <w:szCs w:val="24"/>
        </w:rPr>
        <w:t>,</w:t>
      </w:r>
      <w:r>
        <w:rPr>
          <w:rFonts w:eastAsia="Times New Roman" w:cs="Times New Roman"/>
          <w:szCs w:val="24"/>
        </w:rPr>
        <w:t xml:space="preserve"> είμαστε υποχρεωμένοι να δίνουμε τις μάχες. Ένα μέρος αυτής της μάχης είναι και το σημερινό νομοσχέδιο. </w:t>
      </w:r>
    </w:p>
    <w:p w14:paraId="796CE9D3"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Η Θεσσαλονίκη τις επόμενες ημέρες θα βρεθεί στο επίκεντρο όχι μόνο για λόγους επετειακούς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Και η</w:t>
      </w:r>
      <w:r>
        <w:rPr>
          <w:rFonts w:eastAsia="Times New Roman" w:cs="Times New Roman"/>
          <w:szCs w:val="24"/>
        </w:rPr>
        <w:t xml:space="preserve"> πόλη θα έχει σε αυτή τη μάχη ένα ακόμ</w:t>
      </w:r>
      <w:r>
        <w:rPr>
          <w:rFonts w:eastAsia="Times New Roman" w:cs="Times New Roman"/>
          <w:szCs w:val="24"/>
        </w:rPr>
        <w:t xml:space="preserve">η όπλο: το γεγονός ότι </w:t>
      </w:r>
      <w:r>
        <w:rPr>
          <w:rFonts w:eastAsia="Times New Roman" w:cs="Times New Roman"/>
          <w:szCs w:val="24"/>
        </w:rPr>
        <w:t xml:space="preserve">αποτελεί </w:t>
      </w:r>
      <w:r>
        <w:rPr>
          <w:rFonts w:eastAsia="Times New Roman" w:cs="Times New Roman"/>
          <w:szCs w:val="24"/>
        </w:rPr>
        <w:t xml:space="preserve">ένα Μητροπολιτικό Οργανισμό Μουσείων που δεν θα είναι ένα άθροισμα, αλλά ένας ζωντανός οργανισμός που θα αλληλοεπιδρά. </w:t>
      </w:r>
    </w:p>
    <w:p w14:paraId="796CE9D4"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Έτσι θα μπορέσουμε να λύσουμε και αυτό το πρόβλημα που προέκυψε </w:t>
      </w:r>
      <w:r>
        <w:rPr>
          <w:rFonts w:eastAsia="Times New Roman" w:cs="Times New Roman"/>
          <w:szCs w:val="24"/>
        </w:rPr>
        <w:t xml:space="preserve">με το Μουσείο της Φωτογραφίας </w:t>
      </w:r>
      <w:r>
        <w:rPr>
          <w:rFonts w:eastAsia="Times New Roman" w:cs="Times New Roman"/>
          <w:szCs w:val="24"/>
        </w:rPr>
        <w:t>και για το</w:t>
      </w:r>
      <w:r>
        <w:rPr>
          <w:rFonts w:eastAsia="Times New Roman" w:cs="Times New Roman"/>
          <w:szCs w:val="24"/>
        </w:rPr>
        <w:t xml:space="preserve"> οποίο περιμένουμε, πιστεύω, να ακούσουμε απαντήσεις και από την πλευρά του</w:t>
      </w:r>
      <w:r>
        <w:rPr>
          <w:rFonts w:eastAsia="Times New Roman" w:cs="Times New Roman"/>
          <w:szCs w:val="24"/>
        </w:rPr>
        <w:t xml:space="preserve"> Υπουργείου</w:t>
      </w:r>
      <w:r>
        <w:rPr>
          <w:rFonts w:eastAsia="Times New Roman" w:cs="Times New Roman"/>
          <w:szCs w:val="24"/>
        </w:rPr>
        <w:t>. Θα υπάρξει η απαραίτητη εξοικονόμηση προσωπικού και επίσης θα μπορέσουν</w:t>
      </w:r>
      <w:r>
        <w:rPr>
          <w:rFonts w:eastAsia="Times New Roman" w:cs="Times New Roman"/>
          <w:szCs w:val="24"/>
        </w:rPr>
        <w:t>,</w:t>
      </w:r>
      <w:r>
        <w:rPr>
          <w:rFonts w:eastAsia="Times New Roman" w:cs="Times New Roman"/>
          <w:szCs w:val="24"/>
        </w:rPr>
        <w:t xml:space="preserve"> από την άλλη μεριά</w:t>
      </w:r>
      <w:r>
        <w:rPr>
          <w:rFonts w:eastAsia="Times New Roman" w:cs="Times New Roman"/>
          <w:szCs w:val="24"/>
        </w:rPr>
        <w:t>,</w:t>
      </w:r>
      <w:r>
        <w:rPr>
          <w:rFonts w:eastAsia="Times New Roman" w:cs="Times New Roman"/>
          <w:szCs w:val="24"/>
        </w:rPr>
        <w:t xml:space="preserve"> οι άνθρωποι που θα αναλάβουν την διεύθυνσή του, στο μεταβατικό διάστημα μέχ</w:t>
      </w:r>
      <w:r>
        <w:rPr>
          <w:rFonts w:eastAsia="Times New Roman" w:cs="Times New Roman"/>
          <w:szCs w:val="24"/>
        </w:rPr>
        <w:t xml:space="preserve">ρι να έχουμε </w:t>
      </w:r>
      <w:r>
        <w:rPr>
          <w:rFonts w:eastAsia="Times New Roman" w:cs="Times New Roman"/>
          <w:szCs w:val="24"/>
        </w:rPr>
        <w:t xml:space="preserve">την </w:t>
      </w:r>
      <w:r>
        <w:rPr>
          <w:rFonts w:eastAsia="Times New Roman" w:cs="Times New Roman"/>
          <w:szCs w:val="24"/>
        </w:rPr>
        <w:t xml:space="preserve">προκήρυξη των θέσεων </w:t>
      </w:r>
      <w:r>
        <w:rPr>
          <w:rFonts w:eastAsia="Times New Roman" w:cs="Times New Roman"/>
          <w:szCs w:val="24"/>
        </w:rPr>
        <w:t xml:space="preserve">προσωπικού </w:t>
      </w:r>
      <w:r>
        <w:rPr>
          <w:rFonts w:eastAsia="Times New Roman" w:cs="Times New Roman"/>
          <w:szCs w:val="24"/>
        </w:rPr>
        <w:t xml:space="preserve">μέσω ΑΣΕΠ, γκρεμίζοντας, αν θέλετε, και την εργολαβική </w:t>
      </w:r>
      <w:r>
        <w:rPr>
          <w:rFonts w:eastAsia="Times New Roman" w:cs="Times New Roman"/>
          <w:szCs w:val="24"/>
        </w:rPr>
        <w:t xml:space="preserve">σχέση </w:t>
      </w:r>
      <w:r>
        <w:rPr>
          <w:rFonts w:eastAsia="Times New Roman" w:cs="Times New Roman"/>
          <w:szCs w:val="24"/>
        </w:rPr>
        <w:t>που υπήρχε πριν, να προχωρήσουν σε ατομικές συμβάσεις εργασίας με τους εργαζόμενους στον χώρο αυτό.</w:t>
      </w:r>
    </w:p>
    <w:p w14:paraId="796CE9D5"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Το άλλο που θέλω να πω, αγαπητοί συνάδελφοι, ε</w:t>
      </w:r>
      <w:r>
        <w:rPr>
          <w:rFonts w:eastAsia="Times New Roman" w:cs="Times New Roman"/>
          <w:szCs w:val="24"/>
        </w:rPr>
        <w:t>ίναι ότι η Θεσσαλονίκη, τις επόμενες μέρες θα γιορτάσει τις δυο απελευθερώσεις της</w:t>
      </w:r>
      <w:r>
        <w:rPr>
          <w:rFonts w:eastAsia="Times New Roman" w:cs="Times New Roman"/>
          <w:szCs w:val="24"/>
        </w:rPr>
        <w:t xml:space="preserve">: </w:t>
      </w:r>
      <w:r>
        <w:rPr>
          <w:rFonts w:eastAsia="Times New Roman" w:cs="Times New Roman"/>
          <w:szCs w:val="24"/>
        </w:rPr>
        <w:t xml:space="preserve">τη μια από τον οθωμανικό ζυγό και την άλλη από </w:t>
      </w:r>
      <w:r>
        <w:rPr>
          <w:rFonts w:eastAsia="Times New Roman" w:cs="Times New Roman"/>
          <w:szCs w:val="24"/>
        </w:rPr>
        <w:lastRenderedPageBreak/>
        <w:t xml:space="preserve">τον ναζιστικό ζυγό. Καθόλου τυχαία. Η δεύτερη αυτή απελευθέρωση καθιερώθηκε από τη σημερινή Κυβέρνηση του ΣΥΡΙΖΑ το 2016 και </w:t>
      </w:r>
      <w:r>
        <w:rPr>
          <w:rFonts w:eastAsia="Times New Roman" w:cs="Times New Roman"/>
          <w:szCs w:val="24"/>
        </w:rPr>
        <w:t xml:space="preserve">η πόλη ανακαλύπτει την ηρωική όσο και μαρτυρική της ιστορία. Να μην ξεχνάμε ότι η πόλη αυτή υπήρξε όχι μόνο η δεύτερη μαρτυρική πόλη μετά τη Βαρσοβία, αλλά και η πόλη όπου ιδρύθηκε η πρώτη </w:t>
      </w:r>
      <w:proofErr w:type="spellStart"/>
      <w:r>
        <w:rPr>
          <w:rFonts w:eastAsia="Times New Roman" w:cs="Times New Roman"/>
          <w:szCs w:val="24"/>
        </w:rPr>
        <w:t>αντικατοχική</w:t>
      </w:r>
      <w:proofErr w:type="spellEnd"/>
      <w:r>
        <w:rPr>
          <w:rFonts w:eastAsia="Times New Roman" w:cs="Times New Roman"/>
          <w:szCs w:val="24"/>
        </w:rPr>
        <w:t xml:space="preserve"> οργάνωση στην Ευρώπη, μόλις ενάμιση μήνα μετά την κατά</w:t>
      </w:r>
      <w:r>
        <w:rPr>
          <w:rFonts w:eastAsia="Times New Roman" w:cs="Times New Roman"/>
          <w:szCs w:val="24"/>
        </w:rPr>
        <w:t>ληψή της από τα ναζιστικά στρατεύματα.</w:t>
      </w:r>
    </w:p>
    <w:p w14:paraId="796CE9D6"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Αυτό είναι ένα ιστορικό κεκτημένο που είναι απαραίτητο, τις μέρες που ζούμε αυτή τη στιγμή, γιατί η ιστορία και η γνώση της αποτελεί ένα ισχυρό ανάχωμα απέναντι στους νοσταλγούς και μιμητές του ναζισμού, που δυστυχώς </w:t>
      </w:r>
      <w:r>
        <w:rPr>
          <w:rFonts w:eastAsia="Times New Roman" w:cs="Times New Roman"/>
          <w:szCs w:val="24"/>
        </w:rPr>
        <w:t>τους έχουμε και με την ψήφο του ελληνικού λαού μέσα σε αυτή την Αίθουσα και οι οποίοι καθημερινά δεν παύουν να «ξερνούν» από αυτό το Βήμα -είναι ο πιο επιεικής χαρακτηρισμός που μπορώ να χρησιμοποιήσω- και να απειλούν ακόμα με στρατιωτικά πραξικοπήματα. Αυ</w:t>
      </w:r>
      <w:r>
        <w:rPr>
          <w:rFonts w:eastAsia="Times New Roman" w:cs="Times New Roman"/>
          <w:szCs w:val="24"/>
        </w:rPr>
        <w:t xml:space="preserve">τή είναι για αυτούς η </w:t>
      </w:r>
      <w:r>
        <w:rPr>
          <w:rFonts w:eastAsia="Times New Roman" w:cs="Times New Roman"/>
          <w:szCs w:val="24"/>
        </w:rPr>
        <w:t>«</w:t>
      </w:r>
      <w:r>
        <w:rPr>
          <w:rFonts w:eastAsia="Times New Roman" w:cs="Times New Roman"/>
          <w:szCs w:val="24"/>
        </w:rPr>
        <w:t>κανονικότητα</w:t>
      </w:r>
      <w:r>
        <w:rPr>
          <w:rFonts w:eastAsia="Times New Roman" w:cs="Times New Roman"/>
          <w:szCs w:val="24"/>
        </w:rPr>
        <w:t>»</w:t>
      </w:r>
      <w:r>
        <w:rPr>
          <w:rFonts w:eastAsia="Times New Roman" w:cs="Times New Roman"/>
          <w:szCs w:val="24"/>
        </w:rPr>
        <w:t xml:space="preserve">. </w:t>
      </w:r>
    </w:p>
    <w:p w14:paraId="796CE9D7"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Για το γήπεδο του ΠΑΟΚ, προσωπικά έχω μνήμες από την κατασκευή του. Ξεκίνησε το 1958 και ολοκληρώθηκε το 1959 </w:t>
      </w:r>
      <w:r>
        <w:rPr>
          <w:rFonts w:eastAsia="Times New Roman" w:cs="Times New Roman"/>
          <w:szCs w:val="24"/>
        </w:rPr>
        <w:lastRenderedPageBreak/>
        <w:t xml:space="preserve">στον παλιό </w:t>
      </w:r>
      <w:proofErr w:type="spellStart"/>
      <w:r>
        <w:rPr>
          <w:rFonts w:eastAsia="Times New Roman" w:cs="Times New Roman"/>
          <w:szCs w:val="24"/>
        </w:rPr>
        <w:t>όρχο</w:t>
      </w:r>
      <w:proofErr w:type="spellEnd"/>
      <w:r>
        <w:rPr>
          <w:rFonts w:eastAsia="Times New Roman" w:cs="Times New Roman"/>
          <w:szCs w:val="24"/>
        </w:rPr>
        <w:t xml:space="preserve"> οχημάτων της ΜΟΜΑ, κοντά στη γειτονιά μας. Και θέλω να σας πω ότι οι γειτονιές της Τούμπας </w:t>
      </w:r>
      <w:r>
        <w:rPr>
          <w:rFonts w:eastAsia="Times New Roman" w:cs="Times New Roman"/>
          <w:szCs w:val="24"/>
        </w:rPr>
        <w:t>είχαν συμβάλει με την εθελοντική τους εργασία στην κατασκευή του γηπέδου πέρα από τα μηχανήματα, βέβαια, τα οποία χρησιμοποιούσε τότε η ΜΟΜΑ. Τώρα δίνεται η δυνατότητα αυτή η ιστορική ομάδα να έχει ένα γήπεδο ανάλογο των αναγκών της.</w:t>
      </w:r>
    </w:p>
    <w:p w14:paraId="796CE9D8"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Επ' ευκαιρία θέλω να π</w:t>
      </w:r>
      <w:r>
        <w:rPr>
          <w:rFonts w:eastAsia="Times New Roman" w:cs="Times New Roman"/>
          <w:szCs w:val="24"/>
        </w:rPr>
        <w:t xml:space="preserve">ω στην κυρία Υπουργό, επειδή έχω δει και τα σχετικά που αφορούν την κατασκευή του γηπέδου, </w:t>
      </w:r>
      <w:r>
        <w:rPr>
          <w:rFonts w:eastAsia="Times New Roman" w:cs="Times New Roman"/>
          <w:szCs w:val="24"/>
        </w:rPr>
        <w:t xml:space="preserve">ότι </w:t>
      </w:r>
      <w:r>
        <w:rPr>
          <w:rFonts w:eastAsia="Times New Roman" w:cs="Times New Roman"/>
          <w:szCs w:val="24"/>
        </w:rPr>
        <w:t xml:space="preserve">επειδή είναι σε κηρυγμένο αρχαιολογικό χώρο, να υπάρξουν και εκ μέρους του Κεντρικού Αρχαιολογικού Συμβουλίου οι ανάλογες διαδικασίες, ώστε ο χώρος αυτός με τις </w:t>
      </w:r>
      <w:r>
        <w:rPr>
          <w:rFonts w:eastAsia="Times New Roman" w:cs="Times New Roman"/>
          <w:szCs w:val="24"/>
        </w:rPr>
        <w:t>ειδικές χρήσεις που θα προβλέπει η απόφαση του Υπουργείου Πολιτισμού, να προχωρήσει μέσα στις προβλεπόμενες προθεσμίες στην ολοκλήρωσή του.</w:t>
      </w:r>
    </w:p>
    <w:p w14:paraId="796CE9D9"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Να κλείσω, αγαπητοί συνάδελφοι, με το θέμα στο οποίο είχα αναφερθεί και στις </w:t>
      </w:r>
      <w:r>
        <w:rPr>
          <w:rFonts w:eastAsia="Times New Roman" w:cs="Times New Roman"/>
          <w:szCs w:val="24"/>
        </w:rPr>
        <w:t xml:space="preserve">συνεδριάσεις της </w:t>
      </w:r>
      <w:r>
        <w:rPr>
          <w:rFonts w:eastAsia="Times New Roman" w:cs="Times New Roman"/>
          <w:szCs w:val="24"/>
        </w:rPr>
        <w:t>επιτροπ</w:t>
      </w:r>
      <w:r>
        <w:rPr>
          <w:rFonts w:eastAsia="Times New Roman" w:cs="Times New Roman"/>
          <w:szCs w:val="24"/>
        </w:rPr>
        <w:t>ή</w:t>
      </w:r>
      <w:r>
        <w:rPr>
          <w:rFonts w:eastAsia="Times New Roman" w:cs="Times New Roman"/>
          <w:szCs w:val="24"/>
        </w:rPr>
        <w:t xml:space="preserve">ς </w:t>
      </w:r>
      <w:r>
        <w:rPr>
          <w:rFonts w:eastAsia="Times New Roman" w:cs="Times New Roman"/>
          <w:szCs w:val="24"/>
        </w:rPr>
        <w:t>που προηγήθη</w:t>
      </w:r>
      <w:r>
        <w:rPr>
          <w:rFonts w:eastAsia="Times New Roman" w:cs="Times New Roman"/>
          <w:szCs w:val="24"/>
        </w:rPr>
        <w:t xml:space="preserve">καν, της </w:t>
      </w:r>
      <w:r>
        <w:rPr>
          <w:rFonts w:eastAsia="Times New Roman" w:cs="Times New Roman"/>
          <w:szCs w:val="24"/>
        </w:rPr>
        <w:t>«</w:t>
      </w:r>
      <w:r>
        <w:rPr>
          <w:rFonts w:eastAsia="Times New Roman" w:cs="Times New Roman"/>
          <w:szCs w:val="24"/>
        </w:rPr>
        <w:t>ΥΦΑΝΕΤ</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rPr>
        <w:t>ΥΦΑΝΕΤ</w:t>
      </w:r>
      <w:r>
        <w:rPr>
          <w:rFonts w:eastAsia="Times New Roman" w:cs="Times New Roman"/>
          <w:szCs w:val="24"/>
        </w:rPr>
        <w:t>»</w:t>
      </w:r>
      <w:r>
        <w:rPr>
          <w:rFonts w:eastAsia="Times New Roman" w:cs="Times New Roman"/>
          <w:szCs w:val="24"/>
        </w:rPr>
        <w:t xml:space="preserve">, όπως και το </w:t>
      </w:r>
      <w:r>
        <w:rPr>
          <w:rFonts w:eastAsia="Times New Roman" w:cs="Times New Roman"/>
          <w:szCs w:val="24"/>
        </w:rPr>
        <w:t>«</w:t>
      </w:r>
      <w:r>
        <w:rPr>
          <w:rFonts w:eastAsia="Times New Roman" w:cs="Times New Roman"/>
          <w:szCs w:val="24"/>
        </w:rPr>
        <w:t>ΑΛΛΑΤΙΝΗ</w:t>
      </w:r>
      <w:r>
        <w:rPr>
          <w:rFonts w:eastAsia="Times New Roman" w:cs="Times New Roman"/>
          <w:szCs w:val="24"/>
        </w:rPr>
        <w:t>»</w:t>
      </w:r>
      <w:r>
        <w:rPr>
          <w:rFonts w:eastAsia="Times New Roman" w:cs="Times New Roman"/>
          <w:szCs w:val="24"/>
        </w:rPr>
        <w:t>, το πρώτο εργοστάσιο που κατασκευάστηκε στην Θεσ</w:t>
      </w:r>
      <w:r>
        <w:rPr>
          <w:rFonts w:eastAsia="Times New Roman" w:cs="Times New Roman"/>
          <w:szCs w:val="24"/>
        </w:rPr>
        <w:lastRenderedPageBreak/>
        <w:t xml:space="preserve">σαλονίκη, ήταν η αρχή του αστικού εκσυγχρονισμού. Τώρα, δυστυχώς, έχουμε βιομηχανική ερήμωση στη Θεσσαλονίκη. </w:t>
      </w:r>
      <w:r>
        <w:rPr>
          <w:rFonts w:eastAsia="Times New Roman" w:cs="Times New Roman"/>
          <w:szCs w:val="24"/>
        </w:rPr>
        <w:t xml:space="preserve">Η «ΥΦΑΝΕΤ» ήταν </w:t>
      </w:r>
      <w:r>
        <w:rPr>
          <w:rFonts w:eastAsia="Times New Roman" w:cs="Times New Roman"/>
          <w:szCs w:val="24"/>
        </w:rPr>
        <w:t>ένα εμβληματικό εργοστάσιο κ</w:t>
      </w:r>
      <w:r>
        <w:rPr>
          <w:rFonts w:eastAsia="Times New Roman" w:cs="Times New Roman"/>
          <w:szCs w:val="24"/>
        </w:rPr>
        <w:t xml:space="preserve">αι συνδέεται βέβαια με την κοινωνική ιστορία και τους κοινωνικούς αγώνες της πόλης. Ήταν από τα εργοστάσια </w:t>
      </w:r>
      <w:r>
        <w:rPr>
          <w:rFonts w:eastAsia="Times New Roman" w:cs="Times New Roman"/>
          <w:szCs w:val="24"/>
        </w:rPr>
        <w:t>από ό</w:t>
      </w:r>
      <w:r>
        <w:rPr>
          <w:rFonts w:eastAsia="Times New Roman" w:cs="Times New Roman"/>
          <w:szCs w:val="24"/>
        </w:rPr>
        <w:t>που ξεκίνησε η μεγάλη εργατική εξέγερση τον Μάιο του 1936. Νομίζω ότι θα πρέπει να το δούμε πολύ σοβαρά το επόμενο διάστημα. Όπως και με την περ</w:t>
      </w:r>
      <w:r>
        <w:rPr>
          <w:rFonts w:eastAsia="Times New Roman" w:cs="Times New Roman"/>
          <w:szCs w:val="24"/>
        </w:rPr>
        <w:t>ίπτωση του Μουσείου του Ολοκαυτώματος και του Εκπαιδευτικού Κέντρου που θα αποκτήσει σε λίγο η πόλη</w:t>
      </w:r>
      <w:r>
        <w:rPr>
          <w:rFonts w:eastAsia="Times New Roman" w:cs="Times New Roman"/>
          <w:szCs w:val="24"/>
        </w:rPr>
        <w:t xml:space="preserve">. Επιτέλους </w:t>
      </w:r>
      <w:r>
        <w:rPr>
          <w:rFonts w:eastAsia="Times New Roman" w:cs="Times New Roman"/>
          <w:szCs w:val="24"/>
        </w:rPr>
        <w:t xml:space="preserve">η πόλη να αποκτήσει ένα Μουσείο Βιομηχανικής Κληρονομιάς. </w:t>
      </w:r>
    </w:p>
    <w:p w14:paraId="796CE9DA"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Σας ευχαριστώ.</w:t>
      </w:r>
    </w:p>
    <w:p w14:paraId="796CE9DB" w14:textId="77777777" w:rsidR="00E9701A" w:rsidRDefault="003308C2">
      <w:pPr>
        <w:spacing w:line="600" w:lineRule="auto"/>
        <w:ind w:firstLine="720"/>
        <w:jc w:val="center"/>
        <w:rPr>
          <w:rFonts w:eastAsia="Times New Roman" w:cs="Times New Roman"/>
          <w:szCs w:val="24"/>
        </w:rPr>
      </w:pPr>
      <w:r w:rsidRPr="00A12139">
        <w:rPr>
          <w:rFonts w:eastAsia="Times New Roman" w:cs="Times New Roman"/>
          <w:szCs w:val="24"/>
        </w:rPr>
        <w:t>(Χειροκροτήματα από την πτέρυγα του Σ</w:t>
      </w:r>
      <w:r>
        <w:rPr>
          <w:rFonts w:eastAsia="Times New Roman" w:cs="Times New Roman"/>
          <w:szCs w:val="24"/>
        </w:rPr>
        <w:t>ΥΡΙΖΑ)</w:t>
      </w:r>
    </w:p>
    <w:p w14:paraId="796CE9DC" w14:textId="77777777" w:rsidR="00E9701A" w:rsidRDefault="003308C2">
      <w:pPr>
        <w:spacing w:line="600" w:lineRule="auto"/>
        <w:ind w:firstLine="720"/>
        <w:jc w:val="both"/>
        <w:rPr>
          <w:rFonts w:eastAsia="Times New Roman" w:cs="Times New Roman"/>
          <w:szCs w:val="24"/>
        </w:rPr>
      </w:pPr>
      <w:r w:rsidRPr="0043442B">
        <w:rPr>
          <w:rFonts w:eastAsia="Times New Roman" w:cs="Times New Roman"/>
          <w:b/>
          <w:szCs w:val="24"/>
        </w:rPr>
        <w:t xml:space="preserve">ΠΡΟΕΔΡΕΥΩΝ (Γεώργιος </w:t>
      </w:r>
      <w:proofErr w:type="spellStart"/>
      <w:r w:rsidRPr="0043442B">
        <w:rPr>
          <w:rFonts w:eastAsia="Times New Roman" w:cs="Times New Roman"/>
          <w:b/>
          <w:szCs w:val="24"/>
        </w:rPr>
        <w:t>Λαμπρούλης</w:t>
      </w:r>
      <w:proofErr w:type="spellEnd"/>
      <w:r w:rsidRPr="0043442B">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Μηταφίδη</w:t>
      </w:r>
      <w:proofErr w:type="spellEnd"/>
      <w:r>
        <w:rPr>
          <w:rFonts w:eastAsia="Times New Roman" w:cs="Times New Roman"/>
          <w:szCs w:val="24"/>
        </w:rPr>
        <w:t xml:space="preserve">, με τον οποίο ολοκληρώθηκε και ο κατάλογος των ομιλητών. </w:t>
      </w:r>
    </w:p>
    <w:p w14:paraId="796CE9DD"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Θα περάσουμε στις δευτερολογίες των εισηγητών και ειδικών αγορητών.  </w:t>
      </w:r>
    </w:p>
    <w:p w14:paraId="796CE9DE" w14:textId="77777777" w:rsidR="00E9701A" w:rsidRDefault="003308C2">
      <w:pPr>
        <w:spacing w:line="600" w:lineRule="auto"/>
        <w:ind w:firstLine="720"/>
        <w:jc w:val="both"/>
        <w:rPr>
          <w:rFonts w:eastAsia="Times New Roman"/>
          <w:szCs w:val="24"/>
        </w:rPr>
      </w:pPr>
      <w:r>
        <w:rPr>
          <w:rFonts w:eastAsia="Times New Roman"/>
          <w:szCs w:val="24"/>
        </w:rPr>
        <w:t>Συμφωνείτε όλοι να πάρετε τον λόγο για τρία λεπτά;</w:t>
      </w:r>
    </w:p>
    <w:p w14:paraId="796CE9DF" w14:textId="77777777" w:rsidR="00E9701A" w:rsidRDefault="003308C2">
      <w:pPr>
        <w:tabs>
          <w:tab w:val="left" w:pos="2940"/>
        </w:tabs>
        <w:spacing w:line="600" w:lineRule="auto"/>
        <w:ind w:firstLine="720"/>
        <w:jc w:val="both"/>
        <w:rPr>
          <w:rFonts w:eastAsia="Times New Roman"/>
          <w:szCs w:val="24"/>
        </w:rPr>
      </w:pPr>
      <w:r w:rsidRPr="00A52B6F">
        <w:rPr>
          <w:rFonts w:eastAsia="Times New Roman"/>
          <w:b/>
          <w:szCs w:val="24"/>
        </w:rPr>
        <w:lastRenderedPageBreak/>
        <w:t>ΟΛΓΑ ΚΕΦΑΛΟΓΙΑΝΝΗ:</w:t>
      </w:r>
      <w:r>
        <w:rPr>
          <w:rFonts w:eastAsia="Times New Roman"/>
          <w:szCs w:val="24"/>
        </w:rPr>
        <w:t xml:space="preserve"> Όχι, κύριε Πρόεδρε. Υπάρχουν τροπολογίες. </w:t>
      </w:r>
    </w:p>
    <w:p w14:paraId="796CE9E0" w14:textId="77777777" w:rsidR="00E9701A" w:rsidRDefault="003308C2">
      <w:pPr>
        <w:tabs>
          <w:tab w:val="left" w:pos="2940"/>
        </w:tabs>
        <w:spacing w:line="600" w:lineRule="auto"/>
        <w:ind w:firstLine="720"/>
        <w:jc w:val="both"/>
        <w:rPr>
          <w:rFonts w:eastAsia="Times New Roman"/>
          <w:szCs w:val="24"/>
        </w:rPr>
      </w:pPr>
      <w:r w:rsidRPr="00A52B6F">
        <w:rPr>
          <w:rFonts w:eastAsia="Times New Roman"/>
          <w:b/>
          <w:szCs w:val="24"/>
        </w:rPr>
        <w:t xml:space="preserve">ΠΡΟΕΔΡΕΥΩΝ (Γεώργιος </w:t>
      </w:r>
      <w:proofErr w:type="spellStart"/>
      <w:r w:rsidRPr="00A52B6F">
        <w:rPr>
          <w:rFonts w:eastAsia="Times New Roman"/>
          <w:b/>
          <w:szCs w:val="24"/>
        </w:rPr>
        <w:t>Λαμπρούλης</w:t>
      </w:r>
      <w:proofErr w:type="spellEnd"/>
      <w:r w:rsidRPr="00A52B6F">
        <w:rPr>
          <w:rFonts w:eastAsia="Times New Roman"/>
          <w:b/>
          <w:szCs w:val="24"/>
        </w:rPr>
        <w:t>):</w:t>
      </w:r>
      <w:r>
        <w:rPr>
          <w:rFonts w:eastAsia="Times New Roman"/>
          <w:szCs w:val="24"/>
        </w:rPr>
        <w:t xml:space="preserve"> Τέλος πάντων, θα βάλουμε τρία λεπτά και θα υπάρξει ανοχή.</w:t>
      </w:r>
    </w:p>
    <w:p w14:paraId="796CE9E1"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Κυρία Γεωργοπούλου</w:t>
      </w:r>
      <w:r>
        <w:rPr>
          <w:rFonts w:eastAsia="Times New Roman"/>
          <w:szCs w:val="24"/>
        </w:rPr>
        <w:t xml:space="preserve"> </w:t>
      </w:r>
      <w:r>
        <w:rPr>
          <w:rFonts w:eastAsia="Times New Roman"/>
          <w:szCs w:val="24"/>
        </w:rPr>
        <w:t>-</w:t>
      </w:r>
      <w:r>
        <w:rPr>
          <w:rFonts w:eastAsia="Times New Roman"/>
          <w:szCs w:val="24"/>
        </w:rPr>
        <w:t xml:space="preserve"> </w:t>
      </w:r>
      <w:proofErr w:type="spellStart"/>
      <w:r>
        <w:rPr>
          <w:rFonts w:eastAsia="Times New Roman"/>
          <w:szCs w:val="24"/>
        </w:rPr>
        <w:t>Σαλτάρη</w:t>
      </w:r>
      <w:proofErr w:type="spellEnd"/>
      <w:r>
        <w:rPr>
          <w:rFonts w:eastAsia="Times New Roman"/>
          <w:szCs w:val="24"/>
        </w:rPr>
        <w:t xml:space="preserve">, έχετε τον λόγο. Θα ακολουθήσει η </w:t>
      </w:r>
      <w:r>
        <w:rPr>
          <w:rFonts w:eastAsia="Times New Roman"/>
          <w:szCs w:val="24"/>
        </w:rPr>
        <w:t xml:space="preserve">κ. </w:t>
      </w:r>
      <w:r>
        <w:rPr>
          <w:rFonts w:eastAsia="Times New Roman"/>
          <w:szCs w:val="24"/>
        </w:rPr>
        <w:t>Κεφαλογιάννη και συνεχίζουμε.</w:t>
      </w:r>
    </w:p>
    <w:p w14:paraId="796CE9E2" w14:textId="77777777" w:rsidR="00E9701A" w:rsidRDefault="003308C2">
      <w:pPr>
        <w:tabs>
          <w:tab w:val="left" w:pos="2940"/>
        </w:tabs>
        <w:spacing w:line="600" w:lineRule="auto"/>
        <w:ind w:firstLine="720"/>
        <w:jc w:val="both"/>
        <w:rPr>
          <w:rFonts w:eastAsia="Times New Roman"/>
          <w:szCs w:val="24"/>
        </w:rPr>
      </w:pPr>
      <w:r w:rsidRPr="00A52B6F">
        <w:rPr>
          <w:rFonts w:eastAsia="Times New Roman"/>
          <w:b/>
          <w:szCs w:val="24"/>
        </w:rPr>
        <w:t xml:space="preserve">ΕΥΣΤΑΘΙΑ </w:t>
      </w:r>
      <w:r>
        <w:rPr>
          <w:rFonts w:eastAsia="Times New Roman"/>
          <w:b/>
          <w:szCs w:val="24"/>
        </w:rPr>
        <w:t xml:space="preserve">(ΕΦΗ) </w:t>
      </w:r>
      <w:r w:rsidRPr="00A52B6F">
        <w:rPr>
          <w:rFonts w:eastAsia="Times New Roman"/>
          <w:b/>
          <w:szCs w:val="24"/>
        </w:rPr>
        <w:t>ΓΕΩΡΓΟΠΟΥ</w:t>
      </w:r>
      <w:r w:rsidRPr="00A52B6F">
        <w:rPr>
          <w:rFonts w:eastAsia="Times New Roman"/>
          <w:b/>
          <w:szCs w:val="24"/>
        </w:rPr>
        <w:t>ΛΟΥ</w:t>
      </w:r>
      <w:r>
        <w:rPr>
          <w:rFonts w:eastAsia="Times New Roman"/>
          <w:b/>
          <w:szCs w:val="24"/>
        </w:rPr>
        <w:t xml:space="preserve"> </w:t>
      </w:r>
      <w:r>
        <w:rPr>
          <w:rFonts w:eastAsia="Times New Roman"/>
          <w:b/>
          <w:szCs w:val="24"/>
        </w:rPr>
        <w:t>-</w:t>
      </w:r>
      <w:r w:rsidRPr="00A52B6F">
        <w:rPr>
          <w:rFonts w:eastAsia="Times New Roman"/>
          <w:b/>
          <w:szCs w:val="24"/>
        </w:rPr>
        <w:t xml:space="preserve"> ΣΑΛΤΑΡΗ:</w:t>
      </w:r>
      <w:r>
        <w:rPr>
          <w:rFonts w:eastAsia="Times New Roman"/>
          <w:szCs w:val="24"/>
        </w:rPr>
        <w:t xml:space="preserve"> Ευχαριστώ, κύριε Πρόεδρε.</w:t>
      </w:r>
    </w:p>
    <w:p w14:paraId="796CE9E3"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Είμαστε στην τελική ευθεία της ολοκλήρωσης της διαδικασίας συζήτησης και ψήφισης του σχεδίου νόμου και των τροπολογιών. Πρέπει να ομολογήσουμε ότι έγινε μια ήπια και πλούσια συζήτηση και θεωρώ ότι η κυρία Υπουργός έ</w:t>
      </w:r>
      <w:r>
        <w:rPr>
          <w:rFonts w:eastAsia="Times New Roman"/>
          <w:szCs w:val="24"/>
        </w:rPr>
        <w:t xml:space="preserve">δωσε αναλυτικές και τεκμηριωμένες απαντήσεις για το σύνολο των ζητημάτων που τέθηκαν. Πρέπει να κρατήσουμε τη θετική επί της αρχής στάση που είχε μεγάλο τμήμα του Κοινοβουλίου. </w:t>
      </w:r>
    </w:p>
    <w:p w14:paraId="796CE9E4"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Θα μου επιτρέψετε, όμως, να αναφερθώ σε κάποιες τοποθετήσεις που ακούστηκαν κα</w:t>
      </w:r>
      <w:r>
        <w:rPr>
          <w:rFonts w:eastAsia="Times New Roman"/>
          <w:szCs w:val="24"/>
        </w:rPr>
        <w:t xml:space="preserve">ι να σχολιάσω ότι ο κάθε καλόπιστος ακροατής δίκαια βγάζει το συμπέρασμα ότι από μερικές </w:t>
      </w:r>
      <w:r>
        <w:rPr>
          <w:rFonts w:eastAsia="Times New Roman"/>
          <w:szCs w:val="24"/>
        </w:rPr>
        <w:lastRenderedPageBreak/>
        <w:t xml:space="preserve">πλευρές υπήρξε μια γκρίνια για τη γκρίνια. Ναι μεν καλωσορίζουμε την αναγκαιότητα και αναγνωρίζουμε τη σπουδαιότητα της συνένωσης των μουσείων, αλλά κάτι μας ενοχλεί. </w:t>
      </w:r>
      <w:r>
        <w:rPr>
          <w:rFonts w:eastAsia="Times New Roman"/>
          <w:szCs w:val="24"/>
        </w:rPr>
        <w:t>Τι ακριβώς; Μάλλον επειδή υλοποιείται σήμερα με αυτήν την Κυβέρνηση ένα θέμα ζωτικής σημασίας για το παρόν και το μέλλον των μουσείων της Θεσσαλονίκης, που σέρνεται πολλά χρόνια και δημιουργεί προβλήματα σ’ αυτά.</w:t>
      </w:r>
    </w:p>
    <w:p w14:paraId="796CE9E5"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Ακούσαμε κριτική για πελατειακό σύστημα από</w:t>
      </w:r>
      <w:r>
        <w:rPr>
          <w:rFonts w:eastAsia="Times New Roman"/>
          <w:szCs w:val="24"/>
        </w:rPr>
        <w:t xml:space="preserve"> κόμματα που κυβερνούσαν τη χώρα από το 1997, που ιδρύθηκε με νόμο το Κρατικό Μουσείο Σύγχρονης Τέχνης, μέχρι το 2014. Μιλάμε για δεκαεπτά χρόνια.</w:t>
      </w:r>
    </w:p>
    <w:p w14:paraId="796CE9E6"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Να θυμίσουμε, λοιπόν, τι είχαν νομοθετήσει οι δικές τους κυβερνήσεις για το Κρατικό Μουσείο και σας καλώ συνά</w:t>
      </w:r>
      <w:r>
        <w:rPr>
          <w:rFonts w:eastAsia="Times New Roman"/>
          <w:szCs w:val="24"/>
        </w:rPr>
        <w:t xml:space="preserve">δελφοι να συγκρίνουμε με ό,τι εισηγείται σήμερα η Κυβέρνηση του ΣΥΡΙΖΑ για να δούμε εάν </w:t>
      </w:r>
      <w:proofErr w:type="spellStart"/>
      <w:r>
        <w:rPr>
          <w:rFonts w:eastAsia="Times New Roman"/>
          <w:szCs w:val="24"/>
        </w:rPr>
        <w:t>ευσταθούν</w:t>
      </w:r>
      <w:proofErr w:type="spellEnd"/>
      <w:r>
        <w:rPr>
          <w:rFonts w:eastAsia="Times New Roman"/>
          <w:szCs w:val="24"/>
        </w:rPr>
        <w:t xml:space="preserve"> οι κατηγορίες προς το Υπουργείο ότι φτιάχνουμε πελατειακό σύστημα. Να ξέρετε, πάντως, προκαταβολικά ότι ταυτόχρονα αυτές οι κατηγορίες έχουν, εκ των πραγμάτων</w:t>
      </w:r>
      <w:r>
        <w:rPr>
          <w:rFonts w:eastAsia="Times New Roman"/>
          <w:szCs w:val="24"/>
        </w:rPr>
        <w:t>, αποδέκτες και τους φορείς που συμφώνησαν στο περιεχόμενο των σημερινών σχετικών διατάξεων.</w:t>
      </w:r>
    </w:p>
    <w:p w14:paraId="796CE9E7"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lastRenderedPageBreak/>
        <w:t>Στον ν</w:t>
      </w:r>
      <w:r>
        <w:rPr>
          <w:rFonts w:eastAsia="Times New Roman"/>
          <w:szCs w:val="24"/>
        </w:rPr>
        <w:t>.</w:t>
      </w:r>
      <w:r>
        <w:rPr>
          <w:rFonts w:eastAsia="Times New Roman"/>
          <w:szCs w:val="24"/>
        </w:rPr>
        <w:t>2557/1997 της ίδρυσης του Κρατικού Μουσείου επί ΠΑΣΟΚ, γεγονός, που βεβαίως και αναγνωρίζουμε τη μεγάλη σημασία του, αναφέρεται ότι ο Υπουργός Πολιτισμού με</w:t>
      </w:r>
      <w:r>
        <w:rPr>
          <w:rFonts w:eastAsia="Times New Roman"/>
          <w:szCs w:val="24"/>
        </w:rPr>
        <w:t xml:space="preserve"> απόφασή του διορίζει τον διευθυντή του </w:t>
      </w:r>
      <w:r>
        <w:rPr>
          <w:rFonts w:eastAsia="Times New Roman"/>
          <w:szCs w:val="24"/>
        </w:rPr>
        <w:t>μουσείου</w:t>
      </w:r>
      <w:r>
        <w:rPr>
          <w:rFonts w:eastAsia="Times New Roman"/>
          <w:szCs w:val="24"/>
        </w:rPr>
        <w:t>. Έντεκα χρόνια μετά ο ν</w:t>
      </w:r>
      <w:r>
        <w:rPr>
          <w:rFonts w:eastAsia="Times New Roman"/>
          <w:szCs w:val="24"/>
        </w:rPr>
        <w:t>.</w:t>
      </w:r>
      <w:r>
        <w:rPr>
          <w:rFonts w:eastAsia="Times New Roman"/>
          <w:szCs w:val="24"/>
        </w:rPr>
        <w:t xml:space="preserve">3658/2008 επί Νέας Δημοκρατίας αναδιατυπώνει ακριβώς την ίδια παραπάνω διάταξη. Ο </w:t>
      </w:r>
      <w:r>
        <w:rPr>
          <w:rFonts w:eastAsia="Times New Roman"/>
          <w:szCs w:val="24"/>
        </w:rPr>
        <w:t xml:space="preserve">διευθυντής </w:t>
      </w:r>
      <w:r>
        <w:rPr>
          <w:rFonts w:eastAsia="Times New Roman"/>
          <w:szCs w:val="24"/>
        </w:rPr>
        <w:t xml:space="preserve">συνεχίζει να διορίζεται από τον Υπουργό. Αυτά </w:t>
      </w:r>
      <w:proofErr w:type="spellStart"/>
      <w:r>
        <w:rPr>
          <w:rFonts w:eastAsia="Times New Roman"/>
          <w:szCs w:val="24"/>
        </w:rPr>
        <w:t>συνέβαιναν</w:t>
      </w:r>
      <w:proofErr w:type="spellEnd"/>
      <w:r>
        <w:rPr>
          <w:rFonts w:eastAsia="Times New Roman"/>
          <w:szCs w:val="24"/>
        </w:rPr>
        <w:t xml:space="preserve"> επί κυβερνήσεων ΠΑΣΟΚ και Νέας Δη</w:t>
      </w:r>
      <w:r>
        <w:rPr>
          <w:rFonts w:eastAsia="Times New Roman"/>
          <w:szCs w:val="24"/>
        </w:rPr>
        <w:t>μοκρατίας.</w:t>
      </w:r>
    </w:p>
    <w:p w14:paraId="796CE9E8"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Πάμε τώρα στο σημερινό σχέδιο νόμου επί 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Ο </w:t>
      </w:r>
      <w:r>
        <w:rPr>
          <w:rFonts w:eastAsia="Times New Roman"/>
          <w:szCs w:val="24"/>
        </w:rPr>
        <w:t xml:space="preserve">γενικός διευθυντής </w:t>
      </w:r>
      <w:r>
        <w:rPr>
          <w:rFonts w:eastAsia="Times New Roman"/>
          <w:szCs w:val="24"/>
        </w:rPr>
        <w:t xml:space="preserve">επιλέγεται ύστερα από διεθνή πρόσκληση εκδήλωσης ενδιαφέροντος από το </w:t>
      </w:r>
      <w:r>
        <w:rPr>
          <w:rFonts w:eastAsia="Times New Roman"/>
          <w:szCs w:val="24"/>
        </w:rPr>
        <w:t xml:space="preserve">Διοικητικό Συμβούλιο </w:t>
      </w:r>
      <w:r>
        <w:rPr>
          <w:rFonts w:eastAsia="Times New Roman"/>
          <w:szCs w:val="24"/>
        </w:rPr>
        <w:t>του Οργανισμού. Μετά από διεθνή πρόσκληση εκδήλωσης ενδιαφέροντος θ</w:t>
      </w:r>
      <w:r>
        <w:rPr>
          <w:rFonts w:eastAsia="Times New Roman"/>
          <w:szCs w:val="24"/>
        </w:rPr>
        <w:t xml:space="preserve">α επιλέγονται ακόμη και οι προϊστάμενοι των </w:t>
      </w:r>
      <w:r>
        <w:rPr>
          <w:rFonts w:eastAsia="Times New Roman"/>
          <w:szCs w:val="24"/>
        </w:rPr>
        <w:t>διευθύνσεων</w:t>
      </w:r>
      <w:r>
        <w:rPr>
          <w:rFonts w:eastAsia="Times New Roman"/>
          <w:szCs w:val="24"/>
        </w:rPr>
        <w:t xml:space="preserve">, ενώ, για παράδειγμα, ο </w:t>
      </w:r>
      <w:r>
        <w:rPr>
          <w:rFonts w:eastAsia="Times New Roman"/>
          <w:szCs w:val="24"/>
        </w:rPr>
        <w:t xml:space="preserve">διευθυντής </w:t>
      </w:r>
      <w:r>
        <w:rPr>
          <w:rFonts w:eastAsia="Times New Roman"/>
          <w:szCs w:val="24"/>
        </w:rPr>
        <w:t>του Τμήματος Φωτογραφίας του Κρατικού Μουσείου στον ν</w:t>
      </w:r>
      <w:r>
        <w:rPr>
          <w:rFonts w:eastAsia="Times New Roman"/>
          <w:szCs w:val="24"/>
        </w:rPr>
        <w:t>.</w:t>
      </w:r>
      <w:r>
        <w:rPr>
          <w:rFonts w:eastAsia="Times New Roman"/>
          <w:szCs w:val="24"/>
        </w:rPr>
        <w:t>2557 διοριζόταν, επίσης, από τον Υπουργό.</w:t>
      </w:r>
    </w:p>
    <w:p w14:paraId="796CE9E9"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 xml:space="preserve">Έτσι, λοιπόν, έχουμε το σουρεαλιστικό φαινόμενο η Νέα Δημοκρατία και </w:t>
      </w:r>
      <w:r>
        <w:rPr>
          <w:rFonts w:eastAsia="Times New Roman"/>
          <w:szCs w:val="24"/>
        </w:rPr>
        <w:t xml:space="preserve">το ΠΑΣΟΚ, που όριζαν απευθείας διορισμό από </w:t>
      </w:r>
      <w:r>
        <w:rPr>
          <w:rFonts w:eastAsia="Times New Roman"/>
          <w:szCs w:val="24"/>
        </w:rPr>
        <w:lastRenderedPageBreak/>
        <w:t>τον Υπουργό, σήμερα να ισχυρίζονται ότι εμείς που προβλέπουμε διεθνή πρόσκληση εκδήλωσης ενδιαφέροντος κάνουμε πελατειακές σχέσεις για να εξυπηρετήσουμε ημέτερους και, επίσης, ότι νομοθετούμε ένα διοικητικό σχήμα</w:t>
      </w:r>
      <w:r>
        <w:rPr>
          <w:rFonts w:eastAsia="Times New Roman"/>
          <w:szCs w:val="24"/>
        </w:rPr>
        <w:t xml:space="preserve"> που υποκρύπτει κεκαλυμμένη χειραγώγηση. Τα συμπεράσματα είναι δικά σας.</w:t>
      </w:r>
    </w:p>
    <w:p w14:paraId="796CE9EA"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Άλλο θέμα σε σχέση με τη θητεία είναι ότι, επίσης, επί Νέας Δημοκρατίας και ΠΑΣΟΚ είχαμε τετραετή θητεία, που μπορεί να ανανεωνόταν χωρίς όριο θητειών. Στο παρόν νομοσχέδιο έχουμε τετ</w:t>
      </w:r>
      <w:r>
        <w:rPr>
          <w:rFonts w:eastAsia="Times New Roman"/>
          <w:szCs w:val="24"/>
        </w:rPr>
        <w:t>ραετή θητεία, η οποία μπορεί να ανανεώνεται έπειτα από νομοτεχνικές βελτιώσεις της κυρίας Υπουργού μόνο μια φορά. Το ίδιο ισχύει και για τα μέλη του διοικητικού συμβουλίου και τους διευθυντές.</w:t>
      </w:r>
    </w:p>
    <w:p w14:paraId="796CE9EB"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 xml:space="preserve">Ακούσαμε, επίσης, κριτική για το θέμα των προσόντων, ότι είναι </w:t>
      </w:r>
      <w:r>
        <w:rPr>
          <w:rFonts w:eastAsia="Times New Roman"/>
          <w:szCs w:val="24"/>
        </w:rPr>
        <w:t>πολύ θολό και γενικό το περίγραμμα προσόντων για μέλη του διοικητικού συμβουλίου, γενικό διευθυντή και διευθυντές. Δεν ακούσαμε, όμως, συγκεκριμένες προτάσεις για τα προσόντα, γιατί μάλλον επειδή και στον νόμο του 1997, που δεν τροποποιείται από τον ν</w:t>
      </w:r>
      <w:r>
        <w:rPr>
          <w:rFonts w:eastAsia="Times New Roman"/>
          <w:szCs w:val="24"/>
        </w:rPr>
        <w:t>.</w:t>
      </w:r>
      <w:r>
        <w:rPr>
          <w:rFonts w:eastAsia="Times New Roman"/>
          <w:szCs w:val="24"/>
        </w:rPr>
        <w:t>2008</w:t>
      </w:r>
      <w:r>
        <w:rPr>
          <w:rFonts w:eastAsia="Times New Roman"/>
          <w:szCs w:val="24"/>
        </w:rPr>
        <w:t xml:space="preserve">, προβλέπονταν τα ίδια προσόντα με το παρόν σχέδιο νόμου για τα μέλη του διοικητικού συμβουλίου. </w:t>
      </w:r>
      <w:r>
        <w:rPr>
          <w:rFonts w:eastAsia="Times New Roman"/>
          <w:szCs w:val="24"/>
        </w:rPr>
        <w:lastRenderedPageBreak/>
        <w:t xml:space="preserve">Ανέφεραν, δηλαδή, ότι απαρτίζεται από προσωπικότητες των τεχνών, των γραμμάτων και των επιστημών αναγνωρισμένου κύρους. Επίσης, και τα προσόντα του </w:t>
      </w:r>
      <w:r>
        <w:rPr>
          <w:rFonts w:eastAsia="Times New Roman"/>
          <w:szCs w:val="24"/>
        </w:rPr>
        <w:t xml:space="preserve">διευθυντή </w:t>
      </w:r>
      <w:r>
        <w:rPr>
          <w:rFonts w:eastAsia="Times New Roman"/>
          <w:szCs w:val="24"/>
        </w:rPr>
        <w:t>τ</w:t>
      </w:r>
      <w:r>
        <w:rPr>
          <w:rFonts w:eastAsia="Times New Roman"/>
          <w:szCs w:val="24"/>
        </w:rPr>
        <w:t xml:space="preserve">ου Κρατικού Μουσείου και </w:t>
      </w:r>
      <w:r>
        <w:rPr>
          <w:rFonts w:eastAsia="Times New Roman"/>
          <w:szCs w:val="24"/>
        </w:rPr>
        <w:t xml:space="preserve">διευθυντή </w:t>
      </w:r>
      <w:r>
        <w:rPr>
          <w:rFonts w:eastAsia="Times New Roman"/>
          <w:szCs w:val="24"/>
        </w:rPr>
        <w:t>Φωτογραφίας στους παραπάνω νόμους ήταν παρόμοιας γενικότητας και φιλοσοφίας με του παρόντος νομοσχεδίου .</w:t>
      </w:r>
    </w:p>
    <w:p w14:paraId="796CE9EC" w14:textId="77777777" w:rsidR="00E9701A" w:rsidRDefault="003308C2">
      <w:pPr>
        <w:tabs>
          <w:tab w:val="left" w:pos="2940"/>
        </w:tabs>
        <w:spacing w:line="600" w:lineRule="auto"/>
        <w:ind w:firstLine="720"/>
        <w:jc w:val="both"/>
        <w:rPr>
          <w:rFonts w:eastAsia="Times New Roman"/>
          <w:szCs w:val="24"/>
        </w:rPr>
      </w:pPr>
      <w:r>
        <w:rPr>
          <w:rFonts w:eastAsia="Times New Roman"/>
          <w:szCs w:val="24"/>
        </w:rPr>
        <w:t xml:space="preserve">Ακούσαμε κριτική για το ότι ο υποψήφιος για τη θέση του </w:t>
      </w:r>
      <w:r>
        <w:rPr>
          <w:rFonts w:eastAsia="Times New Roman"/>
          <w:szCs w:val="24"/>
        </w:rPr>
        <w:t xml:space="preserve">γενικού διευθυντή </w:t>
      </w:r>
      <w:r>
        <w:rPr>
          <w:rFonts w:eastAsia="Times New Roman"/>
          <w:szCs w:val="24"/>
        </w:rPr>
        <w:t xml:space="preserve">ή </w:t>
      </w:r>
      <w:r>
        <w:rPr>
          <w:rFonts w:eastAsia="Times New Roman"/>
          <w:szCs w:val="24"/>
        </w:rPr>
        <w:t xml:space="preserve">διευθυντή </w:t>
      </w:r>
      <w:r>
        <w:rPr>
          <w:rFonts w:eastAsia="Times New Roman"/>
          <w:szCs w:val="24"/>
        </w:rPr>
        <w:t xml:space="preserve">μπορεί να είναι και δημόσιος </w:t>
      </w:r>
      <w:r>
        <w:rPr>
          <w:rFonts w:eastAsia="Times New Roman"/>
          <w:szCs w:val="24"/>
        </w:rPr>
        <w:t>υπάλληλος, εφόσον, φυσικά, διαθέτει τα προσόντα που προβλέπονται. Αυτή είναι η εκτίμηση για τους δημόσιους υπαλλήλους; Όλοι σ’ αυτήν εδώ την Αίθουσα γνωρίζουν ότι υπάρχει πλήθος δημοσίων υπαλλήλων, που έχουν όχι μόνο τα προσόντα, αλλά και ακόμη περισσότερα</w:t>
      </w:r>
      <w:r>
        <w:rPr>
          <w:rFonts w:eastAsia="Times New Roman"/>
          <w:szCs w:val="24"/>
        </w:rPr>
        <w:t>.</w:t>
      </w:r>
    </w:p>
    <w:p w14:paraId="796CE9ED" w14:textId="77777777" w:rsidR="00E9701A" w:rsidRDefault="003308C2">
      <w:pPr>
        <w:tabs>
          <w:tab w:val="left" w:pos="2738"/>
          <w:tab w:val="center" w:pos="4753"/>
          <w:tab w:val="left" w:pos="5723"/>
        </w:tabs>
        <w:spacing w:line="600" w:lineRule="auto"/>
        <w:jc w:val="both"/>
        <w:rPr>
          <w:rFonts w:eastAsia="Times New Roman" w:cs="Times New Roman"/>
          <w:szCs w:val="24"/>
        </w:rPr>
      </w:pPr>
      <w:r>
        <w:rPr>
          <w:rFonts w:eastAsia="Times New Roman" w:cs="Times New Roman"/>
          <w:szCs w:val="24"/>
        </w:rPr>
        <w:t>Αυτούς τους ανθρώπους βεβαίως και τους χρειαζόμαστε με την εμπειρία που έχουν στη Δημόσια Διοίκηση.</w:t>
      </w:r>
    </w:p>
    <w:p w14:paraId="796CE9EE"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Ακούσαμε, επίσης, κριτική για την πρόβλεψη πρόσληψης νέου προσωπικού, η οποία βεβαίως και πρέπει να υπάρχει με </w:t>
      </w:r>
      <w:r>
        <w:rPr>
          <w:rFonts w:eastAsia="Times New Roman" w:cs="Times New Roman"/>
          <w:szCs w:val="24"/>
        </w:rPr>
        <w:lastRenderedPageBreak/>
        <w:t>διαφάνεια με βάση το ισχύον θεσμικό πλαίσιο</w:t>
      </w:r>
      <w:r>
        <w:rPr>
          <w:rFonts w:eastAsia="Times New Roman" w:cs="Times New Roman"/>
          <w:szCs w:val="24"/>
        </w:rPr>
        <w:t xml:space="preserve"> και τίποτα παραπέρα. Αυτό μεταφράστηκε ως προσλήψεις ημετέρων. Δηλαδή, αν στο μέλλον δωριστεί μια νέα συλλογή και χρειάζεται να ιδρυθεί στο </w:t>
      </w:r>
      <w:proofErr w:type="spellStart"/>
      <w:r>
        <w:rPr>
          <w:rFonts w:eastAsia="Times New Roman" w:cs="Times New Roman"/>
          <w:szCs w:val="24"/>
          <w:lang w:val="en-US"/>
        </w:rPr>
        <w:t>MOMus</w:t>
      </w:r>
      <w:proofErr w:type="spellEnd"/>
      <w:r>
        <w:rPr>
          <w:rFonts w:eastAsia="Times New Roman" w:cs="Times New Roman"/>
          <w:szCs w:val="24"/>
        </w:rPr>
        <w:t xml:space="preserve"> μια νέα επιχειρησιακή μονάδα, ή αν θέλει να διευρύνει τις δραστηριότητές του, δεν θα χρειαστεί νέο προσωπικό;</w:t>
      </w:r>
      <w:r>
        <w:rPr>
          <w:rFonts w:eastAsia="Times New Roman" w:cs="Times New Roman"/>
          <w:szCs w:val="24"/>
        </w:rPr>
        <w:t xml:space="preserve"> Άρα, μας λέτε να κρατήσουμε το </w:t>
      </w:r>
      <w:proofErr w:type="spellStart"/>
      <w:r>
        <w:rPr>
          <w:rFonts w:eastAsia="Times New Roman" w:cs="Times New Roman"/>
          <w:szCs w:val="24"/>
          <w:lang w:val="en-US"/>
        </w:rPr>
        <w:t>MOMus</w:t>
      </w:r>
      <w:proofErr w:type="spellEnd"/>
      <w:r>
        <w:rPr>
          <w:rFonts w:eastAsia="Times New Roman" w:cs="Times New Roman"/>
          <w:szCs w:val="24"/>
        </w:rPr>
        <w:t xml:space="preserve"> όπως είναι, να μην δοθεί καμμία δυνατότητα ανάπτυξης και διεύρυνσης, γιατί θα χρειαστεί νέο προσωπικό. </w:t>
      </w:r>
    </w:p>
    <w:p w14:paraId="796CE9EF"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Ακούστηκε και κριτική για απόλυτη χειραγώγηση της τέχνης με αντιλαϊκό πρόσημο λόγω προσέλκυσης χορηγιών και πόρων </w:t>
      </w:r>
      <w:r>
        <w:rPr>
          <w:rFonts w:eastAsia="Times New Roman" w:cs="Times New Roman"/>
          <w:szCs w:val="24"/>
        </w:rPr>
        <w:t xml:space="preserve">από πολλαπλές πηγές χρηματοδότησης. Αναρωτιέμαι αν το παράδειγμα που ακούσαμε στη συνεδρίαση των φορέων, όπου μέσω χορηγίας το Μακεδονικό Μουσείο υλοποίησε </w:t>
      </w:r>
      <w:proofErr w:type="spellStart"/>
      <w:r>
        <w:rPr>
          <w:rFonts w:eastAsia="Times New Roman" w:cs="Times New Roman"/>
          <w:szCs w:val="24"/>
        </w:rPr>
        <w:t>μουσειοπαιδαγωγικά</w:t>
      </w:r>
      <w:proofErr w:type="spellEnd"/>
      <w:r>
        <w:rPr>
          <w:rFonts w:eastAsia="Times New Roman" w:cs="Times New Roman"/>
          <w:szCs w:val="24"/>
        </w:rPr>
        <w:t xml:space="preserve"> προγράμματα για πρόσφυγες και ανέργους είναι κάτι αντιλαϊκό. Δεν νομίζω ότι η προ</w:t>
      </w:r>
      <w:r>
        <w:rPr>
          <w:rFonts w:eastAsia="Times New Roman" w:cs="Times New Roman"/>
          <w:szCs w:val="24"/>
        </w:rPr>
        <w:t xml:space="preserve">σέλκυση ιδιωτικών πόρων σε έναν φορέα του </w:t>
      </w:r>
      <w:r>
        <w:rPr>
          <w:rFonts w:eastAsia="Times New Roman" w:cs="Times New Roman"/>
          <w:szCs w:val="24"/>
        </w:rPr>
        <w:t xml:space="preserve">δημοσίου </w:t>
      </w:r>
      <w:r>
        <w:rPr>
          <w:rFonts w:eastAsia="Times New Roman" w:cs="Times New Roman"/>
          <w:szCs w:val="24"/>
        </w:rPr>
        <w:t>δεν δίνει τη δυνατότητα να γίνει κάτι φιλολαϊκό και οπωσδήποτε οδηγεί σε κάτι αντιλαϊκό, ούτε θα είναι ενάντια στα συμφέροντα των καλλιτεχνών, ούτε και υποβάθμιση των όρων της δημιουργικής εργασίας τους το</w:t>
      </w:r>
      <w:r>
        <w:rPr>
          <w:rFonts w:eastAsia="Times New Roman" w:cs="Times New Roman"/>
          <w:szCs w:val="24"/>
        </w:rPr>
        <w:t xml:space="preserve"> να έχουν </w:t>
      </w:r>
      <w:r>
        <w:rPr>
          <w:rFonts w:eastAsia="Times New Roman" w:cs="Times New Roman"/>
          <w:szCs w:val="24"/>
        </w:rPr>
        <w:lastRenderedPageBreak/>
        <w:t xml:space="preserve">διευρυνθεί οι καλλιτεχνικές τους δραστηριότητες, ακόμα και μέσω της προσέλκυσης ιδιωτικών πόρων. </w:t>
      </w:r>
    </w:p>
    <w:p w14:paraId="796CE9F0"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Ακούσαμε για την </w:t>
      </w:r>
      <w:r>
        <w:rPr>
          <w:rFonts w:eastAsia="Times New Roman" w:cs="Times New Roman"/>
          <w:szCs w:val="24"/>
        </w:rPr>
        <w:t>«</w:t>
      </w:r>
      <w:r>
        <w:rPr>
          <w:rFonts w:eastAsia="Times New Roman" w:cs="Times New Roman"/>
          <w:szCs w:val="24"/>
        </w:rPr>
        <w:t>ΥΦΑΝΕΤ</w:t>
      </w:r>
      <w:r>
        <w:rPr>
          <w:rFonts w:eastAsia="Times New Roman" w:cs="Times New Roman"/>
          <w:szCs w:val="24"/>
        </w:rPr>
        <w:t>»</w:t>
      </w:r>
      <w:r>
        <w:rPr>
          <w:rFonts w:eastAsia="Times New Roman" w:cs="Times New Roman"/>
          <w:szCs w:val="24"/>
        </w:rPr>
        <w:t>. Πολλοί δεν θα γνωρίζουν ότι το 1997 ορίστηκε στον ν</w:t>
      </w:r>
      <w:r>
        <w:rPr>
          <w:rFonts w:eastAsia="Times New Roman" w:cs="Times New Roman"/>
          <w:szCs w:val="24"/>
        </w:rPr>
        <w:t>.</w:t>
      </w:r>
      <w:r>
        <w:rPr>
          <w:rFonts w:eastAsia="Times New Roman" w:cs="Times New Roman"/>
          <w:szCs w:val="24"/>
        </w:rPr>
        <w:t>2557 ως χώρος στέγασης του Κρατικού Μουσείου, χωρίς ακόμα να έχει αγο</w:t>
      </w:r>
      <w:r>
        <w:rPr>
          <w:rFonts w:eastAsia="Times New Roman" w:cs="Times New Roman"/>
          <w:szCs w:val="24"/>
        </w:rPr>
        <w:t xml:space="preserve">ραστεί από το </w:t>
      </w:r>
      <w:r>
        <w:rPr>
          <w:rFonts w:eastAsia="Times New Roman" w:cs="Times New Roman"/>
          <w:szCs w:val="24"/>
        </w:rPr>
        <w:t>δημόσιο</w:t>
      </w:r>
      <w:r>
        <w:rPr>
          <w:rFonts w:eastAsia="Times New Roman" w:cs="Times New Roman"/>
          <w:szCs w:val="24"/>
        </w:rPr>
        <w:t>, πράγμα που συνέβη το 2006. Ανήκε ακόμα στην Εθνική Τράπεζα, είχε παραχωρηθεί στον τότε Οργανισμό Πολιτιστικής Πρωτεύουσας Ευρώπης, κυβερνήσεις, διοικήσεις άλλαζαν και τίποτα δεν προχώρησε για την αξιοποίηση του ακινήτου, με αποτέλεσμ</w:t>
      </w:r>
      <w:r>
        <w:rPr>
          <w:rFonts w:eastAsia="Times New Roman" w:cs="Times New Roman"/>
          <w:szCs w:val="24"/>
        </w:rPr>
        <w:t>α το Κρατικό Μουσείο να κινδυνεύει να πληρώσει υπέρογκα ποσά ως αποζημίωση στον ανάδοχο. Είναι τυπικό δείγμα προχειρότητας και έλλειψης σχεδιασμού, ενώ είχαν δαπανηθεί 10 εκατομμύρια ευρώ για την αγορά. Η κατάληψη είναι μια παλιά ιστορία, είναι από το 2004</w:t>
      </w:r>
      <w:r>
        <w:rPr>
          <w:rFonts w:eastAsia="Times New Roman" w:cs="Times New Roman"/>
          <w:szCs w:val="24"/>
        </w:rPr>
        <w:t xml:space="preserve">. Δεν έγινε τώρα. </w:t>
      </w:r>
    </w:p>
    <w:p w14:paraId="796CE9F1"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Πιστεύω ότι το όποιο ενδεχόμενο αξιοποίησης οφείλει να είναι σοβαρό, τεκμηριωμένο, ενταγμένο σε ένα συνολικότερο χωροταξικό σχεδιασμό με κοινωνικό πρόσημο και συναίνεση, που οπωσδήποτε θα σέβεται τα χρήματα και τις θυσίες του ελληνικού λ</w:t>
      </w:r>
      <w:r>
        <w:rPr>
          <w:rFonts w:eastAsia="Times New Roman" w:cs="Times New Roman"/>
          <w:szCs w:val="24"/>
        </w:rPr>
        <w:t>αού.</w:t>
      </w:r>
    </w:p>
    <w:p w14:paraId="796CE9F2"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sidRPr="00C255F0">
        <w:rPr>
          <w:rFonts w:eastAsia="Times New Roman" w:cs="Times New Roman"/>
          <w:szCs w:val="24"/>
        </w:rPr>
        <w:lastRenderedPageBreak/>
        <w:t xml:space="preserve">(Στο σημείο αυτό </w:t>
      </w:r>
      <w:r>
        <w:rPr>
          <w:rFonts w:eastAsia="Times New Roman" w:cs="Times New Roman"/>
          <w:szCs w:val="24"/>
        </w:rPr>
        <w:t>κ</w:t>
      </w:r>
      <w:r w:rsidRPr="00C255F0">
        <w:rPr>
          <w:rFonts w:eastAsia="Times New Roman" w:cs="Times New Roman"/>
          <w:szCs w:val="24"/>
        </w:rPr>
        <w:t xml:space="preserve">τυπάει </w:t>
      </w:r>
      <w:r w:rsidRPr="00C255F0">
        <w:rPr>
          <w:rFonts w:eastAsia="Times New Roman" w:cs="Times New Roman"/>
          <w:szCs w:val="24"/>
        </w:rPr>
        <w:t>το κουδού</w:t>
      </w:r>
      <w:r>
        <w:rPr>
          <w:rFonts w:eastAsia="Times New Roman" w:cs="Times New Roman"/>
          <w:szCs w:val="24"/>
        </w:rPr>
        <w:t>νι λήξεως του χρόνου ομιλίας της κυρίας Βουλευτού</w:t>
      </w:r>
      <w:r w:rsidRPr="00C255F0">
        <w:rPr>
          <w:rFonts w:eastAsia="Times New Roman" w:cs="Times New Roman"/>
          <w:szCs w:val="24"/>
        </w:rPr>
        <w:t>)</w:t>
      </w:r>
    </w:p>
    <w:p w14:paraId="796CE9F3"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Κυρία Γεωργοπούλου, ολοκληρώνετε. </w:t>
      </w:r>
    </w:p>
    <w:p w14:paraId="796CE9F4"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ΕΥΣΤΑΘΙΑ </w:t>
      </w:r>
      <w:r>
        <w:rPr>
          <w:rFonts w:eastAsia="Times New Roman" w:cs="Times New Roman"/>
          <w:b/>
          <w:szCs w:val="24"/>
        </w:rPr>
        <w:t xml:space="preserve">(ΕΦΗ) </w:t>
      </w:r>
      <w:r>
        <w:rPr>
          <w:rFonts w:eastAsia="Times New Roman" w:cs="Times New Roman"/>
          <w:b/>
          <w:szCs w:val="24"/>
        </w:rPr>
        <w:t>ΓΕΩΡΓΟΠΟΥΛΟΥ</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ΣΑΛΤΑΡΗ: </w:t>
      </w:r>
      <w:r>
        <w:rPr>
          <w:rFonts w:eastAsia="Times New Roman" w:cs="Times New Roman"/>
          <w:szCs w:val="24"/>
        </w:rPr>
        <w:t xml:space="preserve">Νομίζω ότι και το θέμα του αλγόριθμου, μετά και τη διανομή του σημειώματος, θα διευκρινίσει αρκετές απορίες. </w:t>
      </w:r>
    </w:p>
    <w:p w14:paraId="796CE9F5"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Τέλος, ο δικός μας γνώμονας, βέβαια, δεν είναι η προεκλογική περίοδος και η τακτοποίηση θεμάτων, όπως ειπώθηκε, λόγω εκλογών. Πολλά θέματα που παρ</w:t>
      </w:r>
      <w:r>
        <w:rPr>
          <w:rFonts w:eastAsia="Times New Roman" w:cs="Times New Roman"/>
          <w:szCs w:val="24"/>
        </w:rPr>
        <w:t>αλάβαμε ήταν ανοιχτά, κρυμμένα κάτω από το χαλί και καιρός ήταν όλα να πάρουν τον δρόμο τους. Ανάμεσα στα πολλά και τα μεγάλα που αυτή η Κυβέρνηση διευθέτησε είναι και το παρόν νομοσχέδιο για την ίδρυση του Μητροπολιτικού Οργανισμού Μουσείων Εικαστικών Τεχ</w:t>
      </w:r>
      <w:r>
        <w:rPr>
          <w:rFonts w:eastAsia="Times New Roman" w:cs="Times New Roman"/>
          <w:szCs w:val="24"/>
        </w:rPr>
        <w:t xml:space="preserve">νών Θεσσαλονίκης. </w:t>
      </w:r>
    </w:p>
    <w:p w14:paraId="796CE9F6"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Εύχομαι κάθε επιτυχία σε αυτό το εγχείρημα και να είστε σίγουροι ότι θα παρακολουθούμε με ενδιαφέρον τα αποτελέσματα αυτής της μεγάλης προσπάθειας. </w:t>
      </w:r>
    </w:p>
    <w:p w14:paraId="796CE9F7"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796CE9F8" w14:textId="77777777" w:rsidR="00E9701A" w:rsidRDefault="003308C2">
      <w:pPr>
        <w:spacing w:line="600" w:lineRule="auto"/>
        <w:ind w:left="360"/>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796CE9F9"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Τον λόγο έχει η </w:t>
      </w:r>
      <w:r>
        <w:rPr>
          <w:rFonts w:eastAsia="Times New Roman" w:cs="Times New Roman"/>
          <w:szCs w:val="24"/>
        </w:rPr>
        <w:t xml:space="preserve">κ. </w:t>
      </w:r>
      <w:r>
        <w:rPr>
          <w:rFonts w:eastAsia="Times New Roman" w:cs="Times New Roman"/>
          <w:szCs w:val="24"/>
        </w:rPr>
        <w:t xml:space="preserve">Κεφαλογιάννη, εισηγήτρια από τη Νέα Δημοκρατία. </w:t>
      </w:r>
    </w:p>
    <w:p w14:paraId="796CE9FA"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Συγγνώμη, κυρία Κεφαλογιάννη, επειδή η </w:t>
      </w:r>
      <w:r>
        <w:rPr>
          <w:rFonts w:eastAsia="Times New Roman" w:cs="Times New Roman"/>
          <w:szCs w:val="24"/>
        </w:rPr>
        <w:t xml:space="preserve">κ. </w:t>
      </w:r>
      <w:r>
        <w:rPr>
          <w:rFonts w:eastAsia="Times New Roman" w:cs="Times New Roman"/>
          <w:szCs w:val="24"/>
        </w:rPr>
        <w:t xml:space="preserve">Γεωργοπούλου έφτασε και πέρασε τα επτά λεπτά, θα σας δώσω πέντε λεπτά με μια ανοχή, όπως και στους υπόλοιπους εισηγητές. </w:t>
      </w:r>
    </w:p>
    <w:p w14:paraId="796CE9FB"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ΟΛΓΑ ΚΕΦΑΛΟ</w:t>
      </w:r>
      <w:r>
        <w:rPr>
          <w:rFonts w:eastAsia="Times New Roman" w:cs="Times New Roman"/>
          <w:b/>
          <w:szCs w:val="24"/>
        </w:rPr>
        <w:t xml:space="preserve">ΓΙΑΝΝΗ: </w:t>
      </w:r>
      <w:r>
        <w:rPr>
          <w:rFonts w:eastAsia="Times New Roman" w:cs="Times New Roman"/>
          <w:szCs w:val="24"/>
        </w:rPr>
        <w:t xml:space="preserve">Ωραία, ευχαριστώ, κύριε Πρόεδρε. </w:t>
      </w:r>
    </w:p>
    <w:p w14:paraId="796CE9FC"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ζούμε σε μια </w:t>
      </w:r>
      <w:proofErr w:type="spellStart"/>
      <w:r>
        <w:rPr>
          <w:rFonts w:eastAsia="Times New Roman" w:cs="Times New Roman"/>
          <w:szCs w:val="24"/>
        </w:rPr>
        <w:t>δυστοπική</w:t>
      </w:r>
      <w:proofErr w:type="spellEnd"/>
      <w:r>
        <w:rPr>
          <w:rFonts w:eastAsia="Times New Roman" w:cs="Times New Roman"/>
          <w:szCs w:val="24"/>
        </w:rPr>
        <w:t xml:space="preserve"> πολιτική συγκυρία με μια αδύναμη Κυβέρνηση, χωρίς ενιαία πολιτική, με έναν Πρωθυπουργό όμηρο του </w:t>
      </w:r>
      <w:proofErr w:type="spellStart"/>
      <w:r>
        <w:rPr>
          <w:rFonts w:eastAsia="Times New Roman" w:cs="Times New Roman"/>
          <w:szCs w:val="24"/>
        </w:rPr>
        <w:t>βουλιμικού</w:t>
      </w:r>
      <w:proofErr w:type="spellEnd"/>
      <w:r>
        <w:rPr>
          <w:rFonts w:eastAsia="Times New Roman" w:cs="Times New Roman"/>
          <w:szCs w:val="24"/>
        </w:rPr>
        <w:t xml:space="preserve"> και ανεξέλεγκτου εταίρου του. Το κακό που συσσωρεύετα</w:t>
      </w:r>
      <w:r>
        <w:rPr>
          <w:rFonts w:eastAsia="Times New Roman" w:cs="Times New Roman"/>
          <w:szCs w:val="24"/>
        </w:rPr>
        <w:t xml:space="preserve">ι σε αυτό το διάστημα δεν μπορεί να υπολογιστεί. Και δεν είναι μόνο η οικονομία, είναι πλέον και τα εθνικά μας ζητήματα, που θυσιάζονται στον βωμό της παραμονής στην εξουσία για λίγους μήνες ακόμα. </w:t>
      </w:r>
    </w:p>
    <w:p w14:paraId="796CE9FD"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Στον ίδιο βωμό θυσιάζεται και ο πολιτισμός. Η σημερινή Κυ</w:t>
      </w:r>
      <w:r>
        <w:rPr>
          <w:rFonts w:eastAsia="Times New Roman" w:cs="Times New Roman"/>
          <w:szCs w:val="24"/>
        </w:rPr>
        <w:t>βέρνηση έχει πλέον αποδείξει ότι μόνο στα λόγια μπορεί να καλλιεργήσει τον μύθο της διαχρονικής σχέσης της Αριστεράς με τον πολιτισμό. Τέσσερα χρόνια διακυβέρνησης, τέσσερις Υπουργοί Πολιτισμού. Αυτή είναι η απόδειξη της παταγώδους αποτυχίας να διαχειριστε</w:t>
      </w:r>
      <w:r>
        <w:rPr>
          <w:rFonts w:eastAsia="Times New Roman" w:cs="Times New Roman"/>
          <w:szCs w:val="24"/>
        </w:rPr>
        <w:t xml:space="preserve">ίτε το κεφάλαιο «πολιτισμός». </w:t>
      </w:r>
    </w:p>
    <w:p w14:paraId="796CE9FE"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sidRPr="00312BAF">
        <w:rPr>
          <w:rFonts w:eastAsia="Times New Roman" w:cs="Times New Roman"/>
          <w:szCs w:val="24"/>
        </w:rPr>
        <w:t>(Στο σημείο αυτό την</w:t>
      </w:r>
      <w:r>
        <w:rPr>
          <w:rFonts w:eastAsia="Times New Roman" w:cs="Times New Roman"/>
          <w:szCs w:val="24"/>
        </w:rPr>
        <w:t xml:space="preserve"> Προεδρική Έδρα καταλαμβάνει ο Ε</w:t>
      </w:r>
      <w:r w:rsidRPr="00312BAF">
        <w:rPr>
          <w:rFonts w:eastAsia="Times New Roman" w:cs="Times New Roman"/>
          <w:szCs w:val="24"/>
        </w:rPr>
        <w:t xml:space="preserve">΄ Αντιπρόεδρος της Βουλής κ. </w:t>
      </w:r>
      <w:r w:rsidRPr="007D0DA4">
        <w:rPr>
          <w:rFonts w:eastAsia="Times New Roman" w:cs="Times New Roman"/>
          <w:b/>
          <w:szCs w:val="24"/>
        </w:rPr>
        <w:t>ΔΗΜΗΤΡΙΟΣ ΚΡΕΜΑΣΤΙΝΟΣ</w:t>
      </w:r>
      <w:r w:rsidRPr="00094F03">
        <w:rPr>
          <w:rFonts w:eastAsia="Times New Roman" w:cs="Times New Roman"/>
          <w:szCs w:val="24"/>
        </w:rPr>
        <w:t xml:space="preserve">) </w:t>
      </w:r>
    </w:p>
    <w:p w14:paraId="796CE9FF"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Αυτή την Κυβέρνηση ήρθατε να υπηρετήσετε στα στερνά της, κυρία Υπουργέ, αυτό το κράμα λαϊκισμού και πολιτικού αμοραλισμο</w:t>
      </w:r>
      <w:r>
        <w:rPr>
          <w:rFonts w:eastAsia="Times New Roman" w:cs="Times New Roman"/>
          <w:szCs w:val="24"/>
        </w:rPr>
        <w:t xml:space="preserve">ύ. Φαντάζομαι ότι δεν θα πάρετε αποστάσεις και από την Κυβέρνηση στην οποία ανήκετε για τα λάθη των προκατόχων σας, αν και στο θέμα της λίστας του </w:t>
      </w:r>
      <w:proofErr w:type="spellStart"/>
      <w:r>
        <w:rPr>
          <w:rFonts w:eastAsia="Times New Roman" w:cs="Times New Roman"/>
          <w:szCs w:val="24"/>
        </w:rPr>
        <w:t>Υπερταμείου</w:t>
      </w:r>
      <w:proofErr w:type="spellEnd"/>
      <w:r>
        <w:rPr>
          <w:rFonts w:eastAsia="Times New Roman" w:cs="Times New Roman"/>
          <w:szCs w:val="24"/>
        </w:rPr>
        <w:t xml:space="preserve"> </w:t>
      </w:r>
      <w:r>
        <w:rPr>
          <w:rFonts w:eastAsia="Times New Roman" w:cs="Times New Roman"/>
          <w:szCs w:val="24"/>
        </w:rPr>
        <w:t xml:space="preserve">Ιδιωτικοποιήσεων το πράξατε και αυτό. </w:t>
      </w:r>
    </w:p>
    <w:p w14:paraId="796CEA00" w14:textId="77777777" w:rsidR="00E9701A" w:rsidRDefault="003308C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Αυτή τη στιγμή που μιλάμε έχουν ήδη αρχίσει οι μεταβιβάσει</w:t>
      </w:r>
      <w:r>
        <w:rPr>
          <w:rFonts w:eastAsia="Times New Roman" w:cs="Times New Roman"/>
          <w:szCs w:val="24"/>
        </w:rPr>
        <w:t xml:space="preserve">ς ιστορικών μνημείων στο </w:t>
      </w:r>
      <w:proofErr w:type="spellStart"/>
      <w:r>
        <w:rPr>
          <w:rFonts w:eastAsia="Times New Roman" w:cs="Times New Roman"/>
          <w:szCs w:val="24"/>
        </w:rPr>
        <w:t>υπερταμείο</w:t>
      </w:r>
      <w:proofErr w:type="spellEnd"/>
      <w:r>
        <w:rPr>
          <w:rFonts w:eastAsia="Times New Roman" w:cs="Times New Roman"/>
          <w:szCs w:val="24"/>
        </w:rPr>
        <w:t xml:space="preserve"> </w:t>
      </w:r>
      <w:r>
        <w:rPr>
          <w:rFonts w:eastAsia="Times New Roman" w:cs="Times New Roman"/>
          <w:szCs w:val="24"/>
        </w:rPr>
        <w:t xml:space="preserve">που εσείς δημιουργήσατε. </w:t>
      </w:r>
    </w:p>
    <w:p w14:paraId="796CEA01"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Καταθέτω για τα Πρακτικά το δημοσίευμα του</w:t>
      </w:r>
      <w:r w:rsidRPr="00E301B9">
        <w:rPr>
          <w:rFonts w:eastAsia="Times New Roman" w:cs="Times New Roman"/>
          <w:szCs w:val="24"/>
        </w:rPr>
        <w:t xml:space="preserve"> </w:t>
      </w:r>
      <w:proofErr w:type="spellStart"/>
      <w:r>
        <w:rPr>
          <w:rFonts w:eastAsia="Times New Roman" w:cs="Times New Roman"/>
          <w:szCs w:val="24"/>
          <w:lang w:val="en-US"/>
        </w:rPr>
        <w:t>iefimerida</w:t>
      </w:r>
      <w:proofErr w:type="spellEnd"/>
      <w:r w:rsidRPr="00C27F96">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του </w:t>
      </w:r>
      <w:r>
        <w:rPr>
          <w:rFonts w:eastAsia="Times New Roman" w:cs="Times New Roman"/>
          <w:szCs w:val="24"/>
          <w:lang w:val="en-US"/>
        </w:rPr>
        <w:t>site</w:t>
      </w:r>
      <w:r>
        <w:rPr>
          <w:rFonts w:eastAsia="Times New Roman" w:cs="Times New Roman"/>
          <w:szCs w:val="24"/>
        </w:rPr>
        <w:t xml:space="preserve"> που προσπαθείτε να φιμώσετε, όπως και οποιαδήποτε άποψη δεν σας αρέσει.</w:t>
      </w:r>
    </w:p>
    <w:p w14:paraId="796CEA02"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(Στο σημείο αυτό η</w:t>
      </w:r>
      <w:r w:rsidRPr="004C2B81">
        <w:rPr>
          <w:rFonts w:eastAsia="Times New Roman" w:cs="Times New Roman"/>
          <w:szCs w:val="24"/>
        </w:rPr>
        <w:t xml:space="preserve"> Βουλευτής κ. </w:t>
      </w:r>
      <w:r>
        <w:rPr>
          <w:rFonts w:eastAsia="Times New Roman" w:cs="Times New Roman"/>
          <w:szCs w:val="24"/>
        </w:rPr>
        <w:t xml:space="preserve">Όλγα Κεφαλογιάννη </w:t>
      </w:r>
      <w:r>
        <w:rPr>
          <w:rFonts w:eastAsia="Times New Roman" w:cs="Times New Roman"/>
          <w:szCs w:val="24"/>
        </w:rPr>
        <w:t>καταθέτει για τα Πρακτικά το προαναφερθέν δημοσίευμα, το</w:t>
      </w:r>
      <w:r w:rsidRPr="004C2B81">
        <w:rPr>
          <w:rFonts w:eastAsia="Times New Roman" w:cs="Times New Roman"/>
          <w:szCs w:val="24"/>
        </w:rPr>
        <w:t xml:space="preserve"> οποί</w:t>
      </w:r>
      <w:r>
        <w:rPr>
          <w:rFonts w:eastAsia="Times New Roman" w:cs="Times New Roman"/>
          <w:szCs w:val="24"/>
        </w:rPr>
        <w:t>ο</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14:paraId="796CEA03"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Και δεν κάνετε απολύτως τίποτα. Συνεχίζετε να λέτε ψέματα, να καθησυχάζετε, να διαστρεβλώνετε</w:t>
      </w:r>
      <w:r>
        <w:rPr>
          <w:rFonts w:eastAsia="Times New Roman" w:cs="Times New Roman"/>
          <w:szCs w:val="24"/>
        </w:rPr>
        <w:t>, να διαβεβαιώνετε ότι δεν ισχύουν οι μεταβιβάσεις. Είστε εκτεθειμένοι και εσείς προσωπικά και φυσικά ολόκληρη η ηγεσία του Υπουργείου Πολιτισμού, που μένει προκλητικά απαθής μπροστά σε αυτό το εθνικό έγκλημα των μεταβιβάσεων.</w:t>
      </w:r>
    </w:p>
    <w:p w14:paraId="796CEA04"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Οφείλετε τώρα, από το Βήμα τη</w:t>
      </w:r>
      <w:r>
        <w:rPr>
          <w:rFonts w:eastAsia="Times New Roman" w:cs="Times New Roman"/>
          <w:szCs w:val="24"/>
        </w:rPr>
        <w:t>ς Βουλής να πάρετε θέση όχι με αφορισμούς, αλλά με συγκεκριμένες δεσμεύσεις. Δεσμευθείτε τώρα, αλλιώς έχετε την πλήρη ευθύνη.</w:t>
      </w:r>
    </w:p>
    <w:p w14:paraId="796CEA05"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όλα αυτά τα χρόνια οι πρωτοβουλίες και εξαγγελίες του Υπουργείου Πολιτισμού συνοδεύονταν από προχειρ</w:t>
      </w:r>
      <w:r>
        <w:rPr>
          <w:rFonts w:eastAsia="Times New Roman" w:cs="Times New Roman"/>
          <w:szCs w:val="24"/>
        </w:rPr>
        <w:t>ότητα, αποσπασματικούς χειρισμούς και λάθος επιλογές. Σας θυμίζω και το παράδειγμα της ΑΕΠΙ και τους χειρισμούς της Κυβέρνησης για την προστασία του πνευματικού δικαιώματος. Τα δομικά και νομικά προβλήματα της λύσης που προτείνατε τελικά σας φέρνουν σήμερα</w:t>
      </w:r>
      <w:r>
        <w:rPr>
          <w:rFonts w:eastAsia="Times New Roman" w:cs="Times New Roman"/>
          <w:szCs w:val="24"/>
        </w:rPr>
        <w:t xml:space="preserve"> αντιμέτωπους με νέα προβλήματα. Κάποτε πρέπει να δώσετε μια ουσιαστική και βιώσιμη λύση στα κρίσιμα ζητήματα του χώρου. Έχετε υποχρέωση να το πράξετε και ως απάντηση στις βαριές καταγγελίες που αμαυρώνουν τις δικές σας επιλογές. Δεν μπορείτε να κωφεύετε μ</w:t>
      </w:r>
      <w:r>
        <w:rPr>
          <w:rFonts w:eastAsia="Times New Roman" w:cs="Times New Roman"/>
          <w:szCs w:val="24"/>
        </w:rPr>
        <w:t xml:space="preserve">ονίμως και σκοπίμως, ποντάροντας πολιτικά στη μετάθεση των προβλημάτων, αυτό που κάνετε και σήμερα με την </w:t>
      </w:r>
      <w:r>
        <w:rPr>
          <w:rFonts w:eastAsia="Times New Roman" w:cs="Times New Roman"/>
          <w:szCs w:val="24"/>
        </w:rPr>
        <w:t>«</w:t>
      </w:r>
      <w:r>
        <w:rPr>
          <w:rFonts w:eastAsia="Times New Roman" w:cs="Times New Roman"/>
          <w:szCs w:val="24"/>
        </w:rPr>
        <w:t>ΥΦΑΝΕΤ</w:t>
      </w:r>
      <w:r>
        <w:rPr>
          <w:rFonts w:eastAsia="Times New Roman" w:cs="Times New Roman"/>
          <w:szCs w:val="24"/>
        </w:rPr>
        <w:t>»</w:t>
      </w:r>
      <w:r>
        <w:rPr>
          <w:rFonts w:eastAsia="Times New Roman" w:cs="Times New Roman"/>
          <w:szCs w:val="24"/>
        </w:rPr>
        <w:t>. Αφού δεν μπορέσατε να λύσετε το πρόβλημα, καταργείτε τη διάταξη του νόμου του 1997, που ορίζει ότι το κτήριο παρέχει στέγαση στο Κρατικό Μου</w:t>
      </w:r>
      <w:r>
        <w:rPr>
          <w:rFonts w:eastAsia="Times New Roman" w:cs="Times New Roman"/>
          <w:szCs w:val="24"/>
        </w:rPr>
        <w:t>σείο Σύγχρονης Τέχνης, διότι η λογική είναι ότι «ό,τι δεν μπορούμε να λύσουμε το καταργούμε». Αυτό δεν είναι πολιτική για τον πολιτισμό, κυρία Υπουργέ. Αυτό είναι ασκήσεις πολιτικού στρουθοκαμηλισμού.</w:t>
      </w:r>
    </w:p>
    <w:p w14:paraId="796CEA06"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Ωραίο, λοιπόν, το θεωρητικό πλαίσιο με το οποίο περιβάλ</w:t>
      </w:r>
      <w:r>
        <w:rPr>
          <w:rFonts w:eastAsia="Times New Roman" w:cs="Times New Roman"/>
          <w:szCs w:val="24"/>
        </w:rPr>
        <w:t xml:space="preserve">ατε, κυρία Υπουργέ, το νέο σας δημιούργημα, το </w:t>
      </w:r>
      <w:proofErr w:type="spellStart"/>
      <w:r>
        <w:rPr>
          <w:rFonts w:eastAsia="Times New Roman" w:cs="Times New Roman"/>
          <w:szCs w:val="24"/>
          <w:lang w:val="en-US"/>
        </w:rPr>
        <w:t>MOMus</w:t>
      </w:r>
      <w:proofErr w:type="spellEnd"/>
      <w:r>
        <w:rPr>
          <w:rFonts w:eastAsia="Times New Roman" w:cs="Times New Roman"/>
          <w:szCs w:val="24"/>
        </w:rPr>
        <w:t xml:space="preserve">. Η αλήθεια, όμως, είναι ότι </w:t>
      </w:r>
      <w:r>
        <w:rPr>
          <w:rFonts w:eastAsia="Times New Roman" w:cs="Times New Roman"/>
          <w:szCs w:val="24"/>
        </w:rPr>
        <w:t xml:space="preserve">και </w:t>
      </w:r>
      <w:r>
        <w:rPr>
          <w:rFonts w:eastAsia="Times New Roman" w:cs="Times New Roman"/>
          <w:szCs w:val="24"/>
        </w:rPr>
        <w:t>πάσχει διοικητικά και δεν λύνετε προβλήματα με την ίδρυσή του, απλώς τα απωθείτε.</w:t>
      </w:r>
    </w:p>
    <w:p w14:paraId="796CEA07"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σύγχρονες αντιλήψεις για την πολιτιστική διαχείριση μας </w:t>
      </w:r>
      <w:r>
        <w:rPr>
          <w:rFonts w:eastAsia="Times New Roman" w:cs="Times New Roman"/>
          <w:szCs w:val="24"/>
        </w:rPr>
        <w:t>δείχνουν έναν καινούργιο δρόμο. Στοχεύουν σε κάτι περισσότερο από τη διαφύλαξη και έκθεση συλλογών. Η έννοια της μουσειακής εμπειρίας εμπλουτίζεται, καθώς συνδέεται με τον ιδιαίτερο πολιτιστικό χαρακτήρα κάθε περιοχής. Συνδέεται με την τοπική κοινωνία με μ</w:t>
      </w:r>
      <w:r>
        <w:rPr>
          <w:rFonts w:eastAsia="Times New Roman" w:cs="Times New Roman"/>
          <w:szCs w:val="24"/>
        </w:rPr>
        <w:t>ια σχέση αμφίδρομη. Η μουσειακή περιπλάνηση περνά μέσα από το ιδιαίτερο αποτύπωμα της κάθε κοινωνίας και προϊδεάζει τον επισκέπτη για την εμπειρία που θα βιώσει.</w:t>
      </w:r>
    </w:p>
    <w:p w14:paraId="796CEA08"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Ο τρόπος, λοιπόν, με τον οποίο οργανώνεται και δραστηριοποιείται ένας μουσειακός φορέας μπορεί</w:t>
      </w:r>
      <w:r>
        <w:rPr>
          <w:rFonts w:eastAsia="Times New Roman" w:cs="Times New Roman"/>
          <w:szCs w:val="24"/>
        </w:rPr>
        <w:t xml:space="preserve"> να δώσει το δικό του αφήγημα για την τεράστια δυναμική του πολιτισμού, για το εύρος των ωφελειών του πολιτισμού στο κοινωνικό σύνολο και την ευημερία.</w:t>
      </w:r>
    </w:p>
    <w:p w14:paraId="796CEA09"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Η Θεσσαλονίκη είναι μια πόλη με το δικό της διακριτό πολιτιστικό και καλλιτεχνικό στίγμα, με τον δικό τη</w:t>
      </w:r>
      <w:r>
        <w:rPr>
          <w:rFonts w:eastAsia="Times New Roman" w:cs="Times New Roman"/>
          <w:szCs w:val="24"/>
        </w:rPr>
        <w:t>ς παλμό. Είναι ένα κέντρο πολιτισμού με δική του ιστορία, στο οποίο διαχρονικά αναπτύσσονται πνευματικοί και καλλιτεχνικοί θύλακες.</w:t>
      </w:r>
    </w:p>
    <w:p w14:paraId="796CEA0A"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Από πλευράς μας, εκφράζουμε την επιθυμία το </w:t>
      </w:r>
      <w:proofErr w:type="spellStart"/>
      <w:r>
        <w:rPr>
          <w:rFonts w:eastAsia="Times New Roman" w:cs="Times New Roman"/>
          <w:szCs w:val="24"/>
          <w:lang w:val="en-US"/>
        </w:rPr>
        <w:t>MOMus</w:t>
      </w:r>
      <w:proofErr w:type="spellEnd"/>
      <w:r>
        <w:rPr>
          <w:rFonts w:eastAsia="Times New Roman" w:cs="Times New Roman"/>
          <w:szCs w:val="24"/>
        </w:rPr>
        <w:t xml:space="preserve"> να αποτελέσει ένα ξεχωριστό παράδειγμα πολιτιστικής οντότητας, να διαδραμα</w:t>
      </w:r>
      <w:r>
        <w:rPr>
          <w:rFonts w:eastAsia="Times New Roman" w:cs="Times New Roman"/>
          <w:szCs w:val="24"/>
        </w:rPr>
        <w:t>τίσει ρόλο κεντρικό στην ανάπτυξη και τη βελτίωση της ποιότητας ζωής των πολιτών της Θεσσαλονίκης, της Μακεδονίας και της Ελλάδας. Εμείς δεσμευόμαστε να συνδράμουμε προς αυτή την κατεύθυνση και στο μέλλον, με όραμα, στρατηγική και ακόμα πιο ευρείες συνθέσε</w:t>
      </w:r>
      <w:r>
        <w:rPr>
          <w:rFonts w:eastAsia="Times New Roman" w:cs="Times New Roman"/>
          <w:szCs w:val="24"/>
        </w:rPr>
        <w:t>ις, γι’ αυτό και θα υπερψηφίσουμε επί της αρχής το παρόν νομοσχέδιο, αλλά θα καταψηφίσουμε τα άρθρα.</w:t>
      </w:r>
    </w:p>
    <w:p w14:paraId="796CEA0B"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Κύριε Πρόεδρε, δώστε μου ένα λεπτό για να αναφερθώ στις τροπολογίες. Κυρίως θέλω να αναφερθώ στην τροπολογία που κατατέθηκε και αφορά στον ΠΑΟΚ και την παρ</w:t>
      </w:r>
      <w:r>
        <w:rPr>
          <w:rFonts w:eastAsia="Times New Roman" w:cs="Times New Roman"/>
          <w:szCs w:val="24"/>
        </w:rPr>
        <w:t>αχώρηση της χρήσης έκτασης για την ανέγερση νέων αθλητικών εγκαταστάσεων.</w:t>
      </w:r>
    </w:p>
    <w:p w14:paraId="796CEA0C"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εδώ και καιρό είχαμε τοποθετηθεί με σαφήνεια για το συγκεκριμένο ζήτημα, πιέζοντας την Κυβέρνηση να προχωρήσει στη νομοθετική ρύθμιση ενός σημαντικού γι</w:t>
      </w:r>
      <w:r>
        <w:rPr>
          <w:rFonts w:eastAsia="Times New Roman" w:cs="Times New Roman"/>
          <w:szCs w:val="24"/>
        </w:rPr>
        <w:t xml:space="preserve">α τη Θεσσαλονίκη έργου. Αυτό κάναμε και σε πρόσφατη συνάντησή μας με τον </w:t>
      </w:r>
      <w:r>
        <w:rPr>
          <w:rFonts w:eastAsia="Times New Roman" w:cs="Times New Roman"/>
          <w:szCs w:val="24"/>
        </w:rPr>
        <w:t xml:space="preserve">πρόεδρο </w:t>
      </w:r>
      <w:r>
        <w:rPr>
          <w:rFonts w:eastAsia="Times New Roman" w:cs="Times New Roman"/>
          <w:szCs w:val="24"/>
        </w:rPr>
        <w:t xml:space="preserve">και τα στελέχη του ερασιτέχνη ΠΑΟΚ. Και τότε ήμασταν απόλυτα ξεκάθαροι. Στηρίζουμε κάθε προσπάθεια για την αναβάθμιση και τον εκσυγχρονισμό γηπέδων και εγκαταστάσεων όλων των </w:t>
      </w:r>
      <w:r>
        <w:rPr>
          <w:rFonts w:eastAsia="Times New Roman" w:cs="Times New Roman"/>
          <w:szCs w:val="24"/>
        </w:rPr>
        <w:t>ομάδων που έχουν σοβαρά και βιώσιμα σχέδια ανάπτυξης. Στηρίζουμε κάθε πρωτοβουλία που μπορεί να δημιουργήσει καλύτερες συνθήκες για τους κατοίκους της Θεσσαλονίκης. Ο ΠΑΟΚ είχε και θα έχει την έμπρακτη στήριξή μας για ένα ώριμο και δίκαιο έργο. Κατά συνέπε</w:t>
      </w:r>
      <w:r>
        <w:rPr>
          <w:rFonts w:eastAsia="Times New Roman" w:cs="Times New Roman"/>
          <w:szCs w:val="24"/>
        </w:rPr>
        <w:t>ια, ψηφίζουμε τη σχετική τροπολογία.</w:t>
      </w:r>
    </w:p>
    <w:p w14:paraId="796CEA0D"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Τις υπόλοιπες τροπολογίες του Υπουργείου Παιδείας τις καταψηφίζουμε, όπως και του Υπουργείου Εσωτερικών και θα δηλώσουμε «</w:t>
      </w:r>
      <w:r>
        <w:rPr>
          <w:rFonts w:eastAsia="Times New Roman" w:cs="Times New Roman"/>
          <w:szCs w:val="24"/>
        </w:rPr>
        <w:t>παρών</w:t>
      </w:r>
      <w:r>
        <w:rPr>
          <w:rFonts w:eastAsia="Times New Roman" w:cs="Times New Roman"/>
          <w:szCs w:val="24"/>
        </w:rPr>
        <w:t>» για την τροπολογία του Υπουργείου Περιβάλλοντος.</w:t>
      </w:r>
    </w:p>
    <w:p w14:paraId="796CEA0E"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Ευχαριστώ πολύ.</w:t>
      </w:r>
    </w:p>
    <w:p w14:paraId="796CEA0F" w14:textId="77777777" w:rsidR="00E9701A" w:rsidRDefault="003308C2">
      <w:pPr>
        <w:spacing w:line="600" w:lineRule="auto"/>
        <w:ind w:firstLine="720"/>
        <w:jc w:val="both"/>
        <w:rPr>
          <w:rFonts w:eastAsia="Times New Roman" w:cs="Times New Roman"/>
          <w:szCs w:val="24"/>
        </w:rPr>
      </w:pPr>
      <w:r w:rsidRPr="005648E3">
        <w:rPr>
          <w:rFonts w:eastAsia="Times New Roman" w:cs="Times New Roman"/>
          <w:b/>
          <w:szCs w:val="24"/>
        </w:rPr>
        <w:lastRenderedPageBreak/>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Και εγώ ευχαριστώ.</w:t>
      </w:r>
    </w:p>
    <w:p w14:paraId="796CEA10"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Προχωρούμε με την κ. </w:t>
      </w:r>
      <w:proofErr w:type="spellStart"/>
      <w:r>
        <w:rPr>
          <w:rFonts w:eastAsia="Times New Roman" w:cs="Times New Roman"/>
          <w:szCs w:val="24"/>
        </w:rPr>
        <w:t>Κεφαλίδου</w:t>
      </w:r>
      <w:proofErr w:type="spellEnd"/>
      <w:r>
        <w:rPr>
          <w:rFonts w:eastAsia="Times New Roman" w:cs="Times New Roman"/>
          <w:szCs w:val="24"/>
        </w:rPr>
        <w:t xml:space="preserve">, </w:t>
      </w:r>
      <w:r>
        <w:rPr>
          <w:rFonts w:eastAsia="Times New Roman" w:cs="Times New Roman"/>
          <w:szCs w:val="24"/>
        </w:rPr>
        <w:t xml:space="preserve">ειδική αγορήτρια </w:t>
      </w:r>
      <w:r>
        <w:rPr>
          <w:rFonts w:eastAsia="Times New Roman" w:cs="Times New Roman"/>
          <w:szCs w:val="24"/>
        </w:rPr>
        <w:t>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96CEA11" w14:textId="77777777" w:rsidR="00E9701A" w:rsidRDefault="003308C2">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Ευχαριστώ, κύριε Πρόεδρε.</w:t>
      </w:r>
    </w:p>
    <w:p w14:paraId="796CEA12"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Κυρία Υπουργέ, ξεκινήσατε την τοποθέτησή σας λέγοντας ότι αισθάνεστε απαρέσκεια ως άνθρωπος. Δεν ξέρω αν είναι θέμα χαρακτήρα ή αν αισθάνεσθε εκτεθειμένη και στερείστε απαντήσεων σε ερωτήσεις που σας έχουμε κάνει σε σχέση με το </w:t>
      </w:r>
      <w:proofErr w:type="spellStart"/>
      <w:r>
        <w:rPr>
          <w:rFonts w:eastAsia="Times New Roman" w:cs="Times New Roman"/>
          <w:szCs w:val="24"/>
        </w:rPr>
        <w:t>υπερταμείο</w:t>
      </w:r>
      <w:proofErr w:type="spellEnd"/>
      <w:r>
        <w:rPr>
          <w:rFonts w:eastAsia="Times New Roman" w:cs="Times New Roman"/>
          <w:szCs w:val="24"/>
        </w:rPr>
        <w:t xml:space="preserve"> </w:t>
      </w:r>
      <w:r>
        <w:rPr>
          <w:rFonts w:eastAsia="Times New Roman" w:cs="Times New Roman"/>
          <w:szCs w:val="24"/>
        </w:rPr>
        <w:t>και ενώ εσείς κιν</w:t>
      </w:r>
      <w:r>
        <w:rPr>
          <w:rFonts w:eastAsia="Times New Roman" w:cs="Times New Roman"/>
          <w:szCs w:val="24"/>
        </w:rPr>
        <w:t xml:space="preserve">είστε υπεράνω, οι μεταβιβάσεις έχουν ήδη ξεκινήσει. </w:t>
      </w:r>
    </w:p>
    <w:p w14:paraId="796CEA13"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Το είπε και η </w:t>
      </w:r>
      <w:r>
        <w:rPr>
          <w:rFonts w:eastAsia="Times New Roman" w:cs="Times New Roman"/>
          <w:szCs w:val="24"/>
        </w:rPr>
        <w:t xml:space="preserve">κ. </w:t>
      </w:r>
      <w:r>
        <w:rPr>
          <w:rFonts w:eastAsia="Times New Roman" w:cs="Times New Roman"/>
          <w:szCs w:val="24"/>
        </w:rPr>
        <w:t xml:space="preserve">Κεφαλογιάννη, αλλά και εγώ θέλω να σας ρωτήσω πραγματικά για το Νεώριο </w:t>
      </w:r>
      <w:proofErr w:type="spellStart"/>
      <w:r>
        <w:rPr>
          <w:rFonts w:eastAsia="Times New Roman" w:cs="Times New Roman"/>
          <w:szCs w:val="24"/>
        </w:rPr>
        <w:t>Μόρο</w:t>
      </w:r>
      <w:proofErr w:type="spellEnd"/>
      <w:r>
        <w:rPr>
          <w:rFonts w:eastAsia="Times New Roman" w:cs="Times New Roman"/>
          <w:szCs w:val="24"/>
        </w:rPr>
        <w:t xml:space="preserve"> στο ενετικό λιμάνι των Χανίων που είναι ένα κόσμημα. </w:t>
      </w:r>
    </w:p>
    <w:p w14:paraId="796CEA14"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Δεν αισθάνεσθε απαρέσκεια γι’ αυτό, κυρία Υπουργέ; </w:t>
      </w:r>
    </w:p>
    <w:p w14:paraId="796CEA15" w14:textId="77777777" w:rsidR="00E9701A" w:rsidRDefault="003308C2">
      <w:pPr>
        <w:spacing w:line="600" w:lineRule="auto"/>
        <w:ind w:firstLine="720"/>
        <w:jc w:val="both"/>
        <w:rPr>
          <w:rFonts w:eastAsia="Times New Roman" w:cs="Times New Roman"/>
          <w:szCs w:val="24"/>
        </w:rPr>
      </w:pPr>
      <w:r w:rsidRPr="00660C9A">
        <w:rPr>
          <w:rFonts w:eastAsia="Times New Roman" w:cs="Times New Roman"/>
          <w:b/>
          <w:szCs w:val="24"/>
        </w:rPr>
        <w:t>ΜΥΡΣ</w:t>
      </w:r>
      <w:r w:rsidRPr="00660C9A">
        <w:rPr>
          <w:rFonts w:eastAsia="Times New Roman" w:cs="Times New Roman"/>
          <w:b/>
          <w:szCs w:val="24"/>
        </w:rPr>
        <w:t>ΙΝΗ ΖΟΡΜΠΑ (Υπουργός Πολιτισμού και Αθλητισμού):</w:t>
      </w:r>
      <w:r>
        <w:rPr>
          <w:rFonts w:eastAsia="Times New Roman" w:cs="Times New Roman"/>
          <w:szCs w:val="24"/>
        </w:rPr>
        <w:t xml:space="preserve"> Θα πάρετε την απάντησή σας. Μη βιάζεσθε.</w:t>
      </w:r>
    </w:p>
    <w:p w14:paraId="796CEA16" w14:textId="77777777" w:rsidR="00E9701A" w:rsidRDefault="003308C2">
      <w:pPr>
        <w:spacing w:line="600" w:lineRule="auto"/>
        <w:ind w:firstLine="720"/>
        <w:jc w:val="both"/>
        <w:rPr>
          <w:rFonts w:eastAsia="Times New Roman" w:cs="Times New Roman"/>
          <w:szCs w:val="24"/>
        </w:rPr>
      </w:pPr>
      <w:r>
        <w:rPr>
          <w:rFonts w:eastAsia="Times New Roman" w:cs="Times New Roman"/>
          <w:b/>
          <w:szCs w:val="24"/>
        </w:rPr>
        <w:lastRenderedPageBreak/>
        <w:t>ΧΑΡΟΥΛΑ (ΧΑΡΑ) ΚΕΦΑΛΙΔΟΥ:</w:t>
      </w:r>
      <w:r>
        <w:rPr>
          <w:rFonts w:eastAsia="Times New Roman" w:cs="Times New Roman"/>
          <w:szCs w:val="24"/>
        </w:rPr>
        <w:t xml:space="preserve"> Δεν αισθάνεσθε απαρέσκεια για αυτό το μοναδικό κτήριο, που το 2010 έχει έλθει σε μία κατάσταση η οποία είναι εξαιρετικά μοναδική, καθώς έχει</w:t>
      </w:r>
      <w:r>
        <w:rPr>
          <w:rFonts w:eastAsia="Times New Roman" w:cs="Times New Roman"/>
          <w:szCs w:val="24"/>
        </w:rPr>
        <w:t xml:space="preserve"> ανακαινιστεί; Γι’ αυτό το μοναδικό κτίσμα στα Χανιά δεν αισθάνεσθε απαρέσκεια;</w:t>
      </w:r>
    </w:p>
    <w:p w14:paraId="796CEA17" w14:textId="77777777" w:rsidR="00E9701A" w:rsidRDefault="003308C2">
      <w:pPr>
        <w:spacing w:line="600" w:lineRule="auto"/>
        <w:ind w:firstLine="720"/>
        <w:jc w:val="both"/>
        <w:rPr>
          <w:rFonts w:eastAsia="Times New Roman" w:cs="Times New Roman"/>
          <w:szCs w:val="24"/>
        </w:rPr>
      </w:pPr>
      <w:r w:rsidRPr="00660C9A">
        <w:rPr>
          <w:rFonts w:eastAsia="Times New Roman" w:cs="Times New Roman"/>
          <w:b/>
          <w:szCs w:val="24"/>
        </w:rPr>
        <w:t>ΜΥΡΣΙΝΗ ΖΟΡΜΠΑ (Υπουργός Πολιτισμού και Αθλητισμού):</w:t>
      </w:r>
      <w:r>
        <w:rPr>
          <w:rFonts w:eastAsia="Times New Roman" w:cs="Times New Roman"/>
          <w:szCs w:val="24"/>
        </w:rPr>
        <w:t xml:space="preserve"> Θα πάρετε την απάντησή σας.</w:t>
      </w:r>
    </w:p>
    <w:p w14:paraId="796CEA18" w14:textId="77777777" w:rsidR="00E9701A" w:rsidRDefault="003308C2">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Θα σας έλεγα, λοιπόν, ότι το μόνο που έχει να κάνει το Υπουργείο σας,</w:t>
      </w:r>
      <w:r>
        <w:rPr>
          <w:rFonts w:eastAsia="Times New Roman" w:cs="Times New Roman"/>
          <w:szCs w:val="24"/>
        </w:rPr>
        <w:t xml:space="preserve"> αν πραγματικά το επιθυμεί, γιατί δεν έχει απαντήσει μέχρι σήμερα σε κανένα από τα ερωτήματα, είναι να θωρακίσει το μνημειακό απόθεμα της χώρας έναντι του </w:t>
      </w:r>
      <w:proofErr w:type="spellStart"/>
      <w:r>
        <w:rPr>
          <w:rFonts w:eastAsia="Times New Roman" w:cs="Times New Roman"/>
          <w:szCs w:val="24"/>
        </w:rPr>
        <w:t>υπερταμείου</w:t>
      </w:r>
      <w:proofErr w:type="spellEnd"/>
      <w:r>
        <w:rPr>
          <w:rFonts w:eastAsia="Times New Roman" w:cs="Times New Roman"/>
          <w:szCs w:val="24"/>
        </w:rPr>
        <w:t>. Επίσης, οφείλει να ζητήσει την άμεση ανάκληση της απόφασης του κυβερνητικού Συμβουλίου Ο</w:t>
      </w:r>
      <w:r>
        <w:rPr>
          <w:rFonts w:eastAsia="Times New Roman" w:cs="Times New Roman"/>
          <w:szCs w:val="24"/>
        </w:rPr>
        <w:t>ικονομικής Πολιτικής και της απόφασης του Υπουργού Οικονομικών και να προβεί σε νομοθετική ρύθμιση για την απόλυτη προστασία του δημόσιου πολιτιστικού πλούτου και των πολιτιστικών υποδομών. Οτιδήποτε άλλο επιβεβαιώνει ότι όλα αυτά είναι συνειδητές επιλογές</w:t>
      </w:r>
      <w:r>
        <w:rPr>
          <w:rFonts w:eastAsia="Times New Roman" w:cs="Times New Roman"/>
          <w:szCs w:val="24"/>
        </w:rPr>
        <w:t>.</w:t>
      </w:r>
    </w:p>
    <w:p w14:paraId="796CEA19"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 xml:space="preserve">Θα μιλήσω και για τις τροπολογίες, γιατί δεν δόθηκε χρόνος στην </w:t>
      </w:r>
      <w:proofErr w:type="spellStart"/>
      <w:r>
        <w:rPr>
          <w:rFonts w:eastAsia="Times New Roman" w:cs="Times New Roman"/>
          <w:szCs w:val="24"/>
        </w:rPr>
        <w:t>πρωτομιλία</w:t>
      </w:r>
      <w:proofErr w:type="spellEnd"/>
      <w:r>
        <w:rPr>
          <w:rFonts w:eastAsia="Times New Roman" w:cs="Times New Roman"/>
          <w:szCs w:val="24"/>
        </w:rPr>
        <w:t>. Θα ξεκινήσω από την τροπολογία του Υπουργείου Περιβάλλοντος και Ενέργειας, την οποία θα την αποδεχθούμε, αλλά με μία μικρή παρατήρηση για τις συνεχείς παρατάσεις. Εδώ υπάρχει μία</w:t>
      </w:r>
      <w:r>
        <w:rPr>
          <w:rFonts w:eastAsia="Times New Roman" w:cs="Times New Roman"/>
          <w:szCs w:val="24"/>
        </w:rPr>
        <w:t xml:space="preserve"> αιτιολογία που μιλά για αυξημένο φόρτο στις </w:t>
      </w:r>
      <w:r>
        <w:rPr>
          <w:rFonts w:eastAsia="Times New Roman" w:cs="Times New Roman"/>
          <w:szCs w:val="24"/>
        </w:rPr>
        <w:t xml:space="preserve">υπηρεσίες </w:t>
      </w:r>
      <w:r>
        <w:rPr>
          <w:rFonts w:eastAsia="Times New Roman" w:cs="Times New Roman"/>
          <w:szCs w:val="24"/>
        </w:rPr>
        <w:t>και για το ότι χρειάζεται περισσότερος χρόνος για να χορηγηθούν τα απαραίτητα δικαιολογητικά. Όλα αυτά είναι πάρα πολύ σοβαρά, με τη μόνη διαφορά ότι δείχνουν ότι υπάρχει ένας κακός προγραμματισμός και</w:t>
      </w:r>
      <w:r>
        <w:rPr>
          <w:rFonts w:eastAsia="Times New Roman" w:cs="Times New Roman"/>
          <w:szCs w:val="24"/>
        </w:rPr>
        <w:t xml:space="preserve"> μια έλλειψη οργάνωσης σε ό,τι αφορά τον τρόπο με τον οποίο προσεγγίζετε τα θέματα. </w:t>
      </w:r>
    </w:p>
    <w:p w14:paraId="796CEA1A"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Όσον αφορά την τροπολογία του κ. </w:t>
      </w:r>
      <w:proofErr w:type="spellStart"/>
      <w:r>
        <w:rPr>
          <w:rFonts w:eastAsia="Times New Roman" w:cs="Times New Roman"/>
          <w:szCs w:val="24"/>
        </w:rPr>
        <w:t>Γαβρόγλου</w:t>
      </w:r>
      <w:proofErr w:type="spellEnd"/>
      <w:r>
        <w:rPr>
          <w:rFonts w:eastAsia="Times New Roman" w:cs="Times New Roman"/>
          <w:szCs w:val="24"/>
        </w:rPr>
        <w:t>, η οποία είναι άλλη μία βιαστική κίνηση του Υπουργείου, θα σας πω ότι αυτή η πρόταση-τροπολογία είναι συνέχεια του ν</w:t>
      </w:r>
      <w:r>
        <w:rPr>
          <w:rFonts w:eastAsia="Times New Roman" w:cs="Times New Roman"/>
          <w:szCs w:val="24"/>
        </w:rPr>
        <w:t>.</w:t>
      </w:r>
      <w:r>
        <w:rPr>
          <w:rFonts w:eastAsia="Times New Roman" w:cs="Times New Roman"/>
          <w:szCs w:val="24"/>
        </w:rPr>
        <w:t>4547/2018 π</w:t>
      </w:r>
      <w:r>
        <w:rPr>
          <w:rFonts w:eastAsia="Times New Roman" w:cs="Times New Roman"/>
          <w:szCs w:val="24"/>
        </w:rPr>
        <w:t xml:space="preserve">ου δεν την ψηφίσαμε και τώρα έρχεται να καλύψει τα κενά αυτής της νομοθεσίας με μία τροπολογία. </w:t>
      </w:r>
    </w:p>
    <w:p w14:paraId="796CEA1B"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Είναι λάθος να λέτε –για να μην το πω διαφορετικά- ότι έρχεστε να καλύψετε κενά. Έρχεστε να καλύψετε τις δικές σας </w:t>
      </w:r>
      <w:r>
        <w:rPr>
          <w:rFonts w:eastAsia="Times New Roman" w:cs="Times New Roman"/>
          <w:szCs w:val="24"/>
        </w:rPr>
        <w:lastRenderedPageBreak/>
        <w:t>αδυναμίες και τις δικές σας δυσλειτουργίες σ</w:t>
      </w:r>
      <w:r>
        <w:rPr>
          <w:rFonts w:eastAsia="Times New Roman" w:cs="Times New Roman"/>
          <w:szCs w:val="24"/>
        </w:rPr>
        <w:t xml:space="preserve">το πλαίσιο που ψηφίσατε. Θα σας πω ένα παράδειγμα. Οι συντονιστές εκπαιδευτικού έργου είναι περίπου το 1/3 των σχολικών συμβούλων. Γιατί, λοιπόν, τα κενά που δημιουργούνται είναι μεγαλύτερα; </w:t>
      </w:r>
    </w:p>
    <w:p w14:paraId="796CEA1C"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Επίσης, συντονιστές έγιναν διευθυντές σχολικών μονάδων, οι οποίο</w:t>
      </w:r>
      <w:r>
        <w:rPr>
          <w:rFonts w:eastAsia="Times New Roman" w:cs="Times New Roman"/>
          <w:szCs w:val="24"/>
        </w:rPr>
        <w:t>ι αναπληρώθηκαν από εκπαιδευτικούς που ήταν στον πίνακα διευθυντών. Οι κενές θέσεις, λοιπόν, των εκπαιδευτικών καλύπτονται από τους σχολικούς συμβούλους που επιστρέφουν στην τάξη και τα σχολεία ή με αναπληρωτές ανάλογα με την περιοχή. Πώς αυτό επηρεάζει τη</w:t>
      </w:r>
      <w:r>
        <w:rPr>
          <w:rFonts w:eastAsia="Times New Roman" w:cs="Times New Roman"/>
          <w:szCs w:val="24"/>
        </w:rPr>
        <w:t xml:space="preserve"> λειτουργία των ΠΥΣΔΕ και των ΠΥΣΠΕ; Είναι άλλη μία δικαιολογία-ψέμα, θα σας έλεγα. </w:t>
      </w:r>
    </w:p>
    <w:p w14:paraId="796CEA1D"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Το θέμα είναι ότι αυτά τα έχουμε επισημάνει στον κ. </w:t>
      </w:r>
      <w:proofErr w:type="spellStart"/>
      <w:r>
        <w:rPr>
          <w:rFonts w:eastAsia="Times New Roman" w:cs="Times New Roman"/>
          <w:szCs w:val="24"/>
        </w:rPr>
        <w:t>Γαβρόγλου</w:t>
      </w:r>
      <w:proofErr w:type="spellEnd"/>
      <w:r>
        <w:rPr>
          <w:rFonts w:eastAsia="Times New Roman" w:cs="Times New Roman"/>
          <w:szCs w:val="24"/>
        </w:rPr>
        <w:t xml:space="preserve"> από «ώρα μηδέν». Ο κ. </w:t>
      </w:r>
      <w:proofErr w:type="spellStart"/>
      <w:r>
        <w:rPr>
          <w:rFonts w:eastAsia="Times New Roman" w:cs="Times New Roman"/>
          <w:szCs w:val="24"/>
        </w:rPr>
        <w:t>Γαβρόγλου</w:t>
      </w:r>
      <w:proofErr w:type="spellEnd"/>
      <w:r>
        <w:rPr>
          <w:rFonts w:eastAsia="Times New Roman" w:cs="Times New Roman"/>
          <w:szCs w:val="24"/>
        </w:rPr>
        <w:t>, βέβαια, εκτελεί ένα δικό του σχέδιο, προκειμένου να απαλλαγεί από τους σχολι</w:t>
      </w:r>
      <w:r>
        <w:rPr>
          <w:rFonts w:eastAsia="Times New Roman" w:cs="Times New Roman"/>
          <w:szCs w:val="24"/>
        </w:rPr>
        <w:t>κούς συμβούλους και δημιουργεί μεγαλύτερη αναστάτωση στην εκπαίδευση και πολύ περισσότερα προβλήματα. Γι’ αυτό και καταψηφίζουμε το νομοσχέδιο.</w:t>
      </w:r>
    </w:p>
    <w:p w14:paraId="796CEA1E"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Ας αναφερθούμε τώρα στο θέμα που έχει φέρει με τροπολογία το Υπουργείο Πολιτισμού και αφορά τον χώρο που παραχωρ</w:t>
      </w:r>
      <w:r>
        <w:rPr>
          <w:rFonts w:eastAsia="Times New Roman" w:cs="Times New Roman"/>
          <w:szCs w:val="24"/>
        </w:rPr>
        <w:t xml:space="preserve">είται στην ομάδα της Θεσσαλονίκης, τον ΠΑΟΚ. Θέλω να σας πω ότι υπάρχουν κάποια ερωτήματα. Η </w:t>
      </w:r>
      <w:r>
        <w:rPr>
          <w:rFonts w:eastAsia="Times New Roman" w:cs="Times New Roman"/>
          <w:szCs w:val="24"/>
        </w:rPr>
        <w:t>κ.</w:t>
      </w:r>
      <w:r>
        <w:rPr>
          <w:rFonts w:eastAsia="Times New Roman" w:cs="Times New Roman"/>
          <w:szCs w:val="24"/>
        </w:rPr>
        <w:t xml:space="preserve"> Κόλλια έφυγε πολύ γρήγορα και δεν προλάβαμε να έχουμε μία κουβέντα. Θέλω, λοιπόν, να ρωτήσω το εξής: Το 2016 υπήρχε μία απόφαση που πάρθηκε από τη δική σας Κυβέ</w:t>
      </w:r>
      <w:r>
        <w:rPr>
          <w:rFonts w:eastAsia="Times New Roman" w:cs="Times New Roman"/>
          <w:szCs w:val="24"/>
        </w:rPr>
        <w:t xml:space="preserve">ρνηση, από το Συμβούλιο του Ταμείου Εθνικής Άμυνας, το οποίο απαρτίζεται από τον ΥΕΘΑ, τον Υπουργό Οικονομικών, τον Αρχηγό του ΓΕΕΘΑ, τον Αρχηγό του ΓΕΣ και δύο </w:t>
      </w:r>
      <w:r>
        <w:rPr>
          <w:rFonts w:eastAsia="Times New Roman" w:cs="Times New Roman"/>
          <w:szCs w:val="24"/>
        </w:rPr>
        <w:t xml:space="preserve">Υπαρχηγούς </w:t>
      </w:r>
      <w:r>
        <w:rPr>
          <w:rFonts w:eastAsia="Times New Roman" w:cs="Times New Roman"/>
          <w:szCs w:val="24"/>
        </w:rPr>
        <w:t>του ΓΕΣ.</w:t>
      </w:r>
    </w:p>
    <w:p w14:paraId="796CEA1F" w14:textId="77777777" w:rsidR="00E9701A" w:rsidRDefault="003308C2">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w:t>
      </w:r>
      <w:r>
        <w:rPr>
          <w:rFonts w:eastAsia="Times New Roman"/>
          <w:szCs w:val="24"/>
        </w:rPr>
        <w:t>ουλευτού)</w:t>
      </w:r>
    </w:p>
    <w:p w14:paraId="796CEA20" w14:textId="77777777" w:rsidR="00E9701A" w:rsidRDefault="003308C2">
      <w:pPr>
        <w:spacing w:line="600" w:lineRule="auto"/>
        <w:ind w:firstLine="720"/>
        <w:jc w:val="both"/>
        <w:rPr>
          <w:rFonts w:eastAsia="Times New Roman"/>
          <w:szCs w:val="24"/>
        </w:rPr>
      </w:pPr>
      <w:r>
        <w:rPr>
          <w:rFonts w:eastAsia="Times New Roman"/>
          <w:szCs w:val="24"/>
        </w:rPr>
        <w:t>Η απόφαση αυτή, λοιπόν, έλεγε ότι, ναι, θα προχωρήσουμε -κύριε Πρόεδρε, την ανοχή σας, παρακαλώ- στα τριάντα στρέμματα που θέλουμε να δώσουμε στον ΠΑΟΚ, αλλά αυτό θα γίνει έναντι τιμήματος και σήμερα έρχεστε και αλλάζετε αυτήν τη δική σας απόφαση</w:t>
      </w:r>
      <w:r>
        <w:rPr>
          <w:rFonts w:eastAsia="Times New Roman"/>
          <w:szCs w:val="24"/>
        </w:rPr>
        <w:t>. Τι άλλαξε, λοιπόν, από το 2016 και φτάσαμε στη σημερινή παραχώρηση άνευ ανταλλάγματος; Η μία ερώτηση είναι αυτή.</w:t>
      </w:r>
    </w:p>
    <w:p w14:paraId="796CEA21" w14:textId="77777777" w:rsidR="00E9701A" w:rsidRDefault="003308C2">
      <w:pPr>
        <w:spacing w:line="600" w:lineRule="auto"/>
        <w:ind w:firstLine="720"/>
        <w:jc w:val="both"/>
        <w:rPr>
          <w:rFonts w:eastAsia="Times New Roman"/>
          <w:szCs w:val="24"/>
        </w:rPr>
      </w:pPr>
      <w:r>
        <w:rPr>
          <w:rFonts w:eastAsia="Times New Roman"/>
          <w:szCs w:val="24"/>
        </w:rPr>
        <w:lastRenderedPageBreak/>
        <w:t xml:space="preserve">Το άλλο θέμα είναι ότι προβλέπεται να παραχωρεί ο Δήμος Θεσσαλονίκης κατά χρήση και άνευ ανταλλάγματος οποιαδήποτε όμορη έκταση του </w:t>
      </w:r>
      <w:r>
        <w:rPr>
          <w:rFonts w:eastAsia="Times New Roman"/>
          <w:szCs w:val="24"/>
        </w:rPr>
        <w:t xml:space="preserve">δήμου </w:t>
      </w:r>
      <w:r>
        <w:rPr>
          <w:rFonts w:eastAsia="Times New Roman"/>
          <w:szCs w:val="24"/>
        </w:rPr>
        <w:t>για</w:t>
      </w:r>
      <w:r>
        <w:rPr>
          <w:rFonts w:eastAsia="Times New Roman"/>
          <w:szCs w:val="24"/>
        </w:rPr>
        <w:t xml:space="preserve"> να συνενωθεί με το </w:t>
      </w:r>
      <w:r w:rsidRPr="006E34CC">
        <w:rPr>
          <w:rFonts w:eastAsia="Times New Roman"/>
          <w:szCs w:val="24"/>
        </w:rPr>
        <w:t>παραχωρούμενο α</w:t>
      </w:r>
      <w:r>
        <w:rPr>
          <w:rFonts w:eastAsia="Times New Roman"/>
          <w:szCs w:val="24"/>
        </w:rPr>
        <w:t xml:space="preserve">κίνητο. Έχει ερωτηθεί ο </w:t>
      </w:r>
      <w:r>
        <w:rPr>
          <w:rFonts w:eastAsia="Times New Roman"/>
          <w:szCs w:val="24"/>
        </w:rPr>
        <w:t>δήμος</w:t>
      </w:r>
      <w:r>
        <w:rPr>
          <w:rFonts w:eastAsia="Times New Roman"/>
          <w:szCs w:val="24"/>
        </w:rPr>
        <w:t>;</w:t>
      </w:r>
    </w:p>
    <w:p w14:paraId="796CEA22" w14:textId="77777777" w:rsidR="00E9701A" w:rsidRDefault="003308C2">
      <w:pPr>
        <w:spacing w:line="600" w:lineRule="auto"/>
        <w:ind w:firstLine="720"/>
        <w:jc w:val="both"/>
        <w:rPr>
          <w:rFonts w:eastAsia="Times New Roman"/>
          <w:szCs w:val="24"/>
        </w:rPr>
      </w:pPr>
      <w:r>
        <w:rPr>
          <w:rFonts w:eastAsia="Times New Roman"/>
          <w:szCs w:val="24"/>
        </w:rPr>
        <w:t>Η τρίτη ερώτηση: Τι γίνεται με την πρόβλεψη να αποβληθούν από το Σωματείο τρίτοι, μη κύριοι, κατά την έκδοση πράξεων τακτοποίησης και αναλογισμού των εκτάσεων που παραχωρούνται; Υπάρχουν; Πο</w:t>
      </w:r>
      <w:r>
        <w:rPr>
          <w:rFonts w:eastAsia="Times New Roman"/>
          <w:szCs w:val="24"/>
        </w:rPr>
        <w:t>ιοι είναι αυτοί οι τρίτοι;</w:t>
      </w:r>
    </w:p>
    <w:p w14:paraId="796CEA23" w14:textId="77777777" w:rsidR="00E9701A" w:rsidRDefault="003308C2">
      <w:pPr>
        <w:spacing w:line="600" w:lineRule="auto"/>
        <w:ind w:firstLine="720"/>
        <w:jc w:val="both"/>
        <w:rPr>
          <w:rFonts w:eastAsia="Times New Roman"/>
          <w:szCs w:val="24"/>
        </w:rPr>
      </w:pPr>
      <w:r>
        <w:rPr>
          <w:rFonts w:eastAsia="Times New Roman"/>
          <w:szCs w:val="24"/>
        </w:rPr>
        <w:t>Και φυσικά το τέταρτο ερώτημα είναι: Κηρυγμένος αρχαιολογικός χώρος εντός της παραχωρούμενος έκτασης υπάρχει;</w:t>
      </w:r>
    </w:p>
    <w:p w14:paraId="796CEA24" w14:textId="77777777" w:rsidR="00E9701A" w:rsidRDefault="003308C2">
      <w:pPr>
        <w:spacing w:line="600" w:lineRule="auto"/>
        <w:ind w:firstLine="720"/>
        <w:jc w:val="both"/>
        <w:rPr>
          <w:rFonts w:eastAsia="Times New Roman"/>
          <w:szCs w:val="24"/>
        </w:rPr>
      </w:pPr>
      <w:r>
        <w:rPr>
          <w:rFonts w:eastAsia="Times New Roman"/>
          <w:szCs w:val="24"/>
        </w:rPr>
        <w:t>Αυτά είναι ερωτήματα για να διευκολύνουν λίγο να έχουμε μια καλύτερη εικόνα για το τι προβλήματα μπορεί να δημιουργηθού</w:t>
      </w:r>
      <w:r>
        <w:rPr>
          <w:rFonts w:eastAsia="Times New Roman"/>
          <w:szCs w:val="24"/>
        </w:rPr>
        <w:t>ν από την παραχώρηση αυτή.</w:t>
      </w:r>
    </w:p>
    <w:p w14:paraId="796CEA25" w14:textId="77777777" w:rsidR="00E9701A" w:rsidRDefault="003308C2">
      <w:pPr>
        <w:spacing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της κυρίας Βουλευτού)</w:t>
      </w:r>
    </w:p>
    <w:p w14:paraId="796CEA26" w14:textId="77777777" w:rsidR="00E9701A" w:rsidRDefault="003308C2">
      <w:pPr>
        <w:spacing w:line="600" w:lineRule="auto"/>
        <w:ind w:firstLine="720"/>
        <w:jc w:val="both"/>
        <w:rPr>
          <w:rFonts w:eastAsia="Times New Roman"/>
          <w:szCs w:val="24"/>
        </w:rPr>
      </w:pPr>
      <w:r>
        <w:rPr>
          <w:rFonts w:eastAsia="Times New Roman"/>
          <w:szCs w:val="24"/>
        </w:rPr>
        <w:t>Φυσικά θα σας πω ότι είμαστε θετικοί, γιατί είναι η μοναδική χρήση που μπορεί να υπάρχει για αυτόν τον χώρο των τριάντα στρεμμάτων</w:t>
      </w:r>
      <w:r>
        <w:rPr>
          <w:rFonts w:eastAsia="Times New Roman"/>
          <w:szCs w:val="24"/>
        </w:rPr>
        <w:t xml:space="preserve"> που είναι πέριξ του υπάρχοντος γηπέδου.</w:t>
      </w:r>
    </w:p>
    <w:p w14:paraId="796CEA27" w14:textId="77777777" w:rsidR="00E9701A" w:rsidRDefault="003308C2">
      <w:pPr>
        <w:spacing w:line="600" w:lineRule="auto"/>
        <w:ind w:firstLine="720"/>
        <w:jc w:val="both"/>
        <w:rPr>
          <w:rFonts w:eastAsia="Times New Roman"/>
          <w:szCs w:val="24"/>
        </w:rPr>
      </w:pPr>
      <w:r>
        <w:rPr>
          <w:rFonts w:eastAsia="Times New Roman"/>
          <w:b/>
          <w:szCs w:val="24"/>
        </w:rPr>
        <w:lastRenderedPageBreak/>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Παρακαλώ, ολοκληρώστε.</w:t>
      </w:r>
    </w:p>
    <w:p w14:paraId="796CEA28" w14:textId="77777777" w:rsidR="00E9701A" w:rsidRDefault="003308C2">
      <w:pPr>
        <w:spacing w:line="600" w:lineRule="auto"/>
        <w:ind w:firstLine="720"/>
        <w:jc w:val="both"/>
        <w:rPr>
          <w:rFonts w:eastAsia="Times New Roman"/>
          <w:szCs w:val="24"/>
        </w:rPr>
      </w:pPr>
      <w:r>
        <w:rPr>
          <w:rFonts w:eastAsia="Times New Roman"/>
          <w:b/>
          <w:szCs w:val="24"/>
        </w:rPr>
        <w:t xml:space="preserve">ΧΑΡΟΥΛΑ </w:t>
      </w:r>
      <w:r>
        <w:rPr>
          <w:rFonts w:eastAsia="Times New Roman"/>
          <w:b/>
          <w:szCs w:val="24"/>
        </w:rPr>
        <w:t>(ΧΑΡΑ)</w:t>
      </w:r>
      <w:r>
        <w:rPr>
          <w:rFonts w:eastAsia="Times New Roman"/>
          <w:b/>
          <w:szCs w:val="24"/>
        </w:rPr>
        <w:t xml:space="preserve"> ΚΕΦΑΛΙΔΟΥ:</w:t>
      </w:r>
      <w:r>
        <w:rPr>
          <w:rFonts w:eastAsia="Times New Roman"/>
          <w:szCs w:val="24"/>
        </w:rPr>
        <w:t xml:space="preserve"> Και φυσικά άλλη μια φορά η Κυβέρνηση δείχνει πόσο ανακόλουθη είναι. Θυμάμαι πάρα πολύ καλά τον τρόπο τον έξαλλο, τις ερωτήσεις στη Βουλή, τις δηλώσεις και τις κινητοποιήσεις του ΣΥΡΙΖΑ και του ίδιου του κ. Τσίπρα, καταγγελίες και προσφυγές στο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για </w:t>
      </w:r>
      <w:r>
        <w:rPr>
          <w:rFonts w:eastAsia="Times New Roman"/>
          <w:szCs w:val="24"/>
        </w:rPr>
        <w:t xml:space="preserve">αντίστοιχες τέτοιες πρωτοβουλίες που είχαν </w:t>
      </w:r>
      <w:r>
        <w:rPr>
          <w:rFonts w:eastAsia="Times New Roman"/>
          <w:szCs w:val="24"/>
        </w:rPr>
        <w:t xml:space="preserve">ληφθεί </w:t>
      </w:r>
      <w:r>
        <w:rPr>
          <w:rFonts w:eastAsia="Times New Roman"/>
          <w:szCs w:val="24"/>
        </w:rPr>
        <w:t>για ανέγερση άλλων γηπέδων. Αλλά όλα αυτά είναι ιστορία.</w:t>
      </w:r>
    </w:p>
    <w:p w14:paraId="796CEA29" w14:textId="77777777" w:rsidR="00E9701A" w:rsidRDefault="003308C2">
      <w:pPr>
        <w:spacing w:line="600" w:lineRule="auto"/>
        <w:ind w:firstLine="720"/>
        <w:jc w:val="both"/>
        <w:rPr>
          <w:rFonts w:eastAsia="Times New Roman"/>
          <w:szCs w:val="24"/>
        </w:rPr>
      </w:pPr>
      <w:r>
        <w:rPr>
          <w:rFonts w:eastAsia="Times New Roman"/>
          <w:szCs w:val="24"/>
        </w:rPr>
        <w:t>Ευχαριστώ, κύριε Πρόεδρε, για την ανοχή και ευχαριστώ και τους συναδέλφους.</w:t>
      </w:r>
    </w:p>
    <w:p w14:paraId="796CEA2A" w14:textId="77777777" w:rsidR="00E9701A" w:rsidRDefault="003308C2">
      <w:pPr>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Κι εγώ ευχαριστώ. Προχωρούμε με τον κ. Γρέγο, ειδικό αγορητή της Χρυσής Αυγής.</w:t>
      </w:r>
    </w:p>
    <w:p w14:paraId="796CEA2B" w14:textId="77777777" w:rsidR="00E9701A" w:rsidRDefault="003308C2">
      <w:pPr>
        <w:spacing w:line="600" w:lineRule="auto"/>
        <w:ind w:firstLine="720"/>
        <w:jc w:val="both"/>
        <w:rPr>
          <w:rFonts w:eastAsia="Times New Roman"/>
          <w:szCs w:val="24"/>
        </w:rPr>
      </w:pPr>
      <w:r>
        <w:rPr>
          <w:rFonts w:eastAsia="Times New Roman"/>
          <w:szCs w:val="24"/>
        </w:rPr>
        <w:t>Κύριε Γρέγο έχετε τον λόγο για πέντε λεπτά.</w:t>
      </w:r>
    </w:p>
    <w:p w14:paraId="796CEA2C" w14:textId="77777777" w:rsidR="00E9701A" w:rsidRDefault="003308C2">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Ευχαριστώ, κύριε Πρόεδρε. Θα προσπαθήσω να είμαι και μέσα στον χρόνο μου.</w:t>
      </w:r>
    </w:p>
    <w:p w14:paraId="796CEA2D" w14:textId="77777777" w:rsidR="00E9701A" w:rsidRDefault="003308C2">
      <w:pPr>
        <w:spacing w:line="600" w:lineRule="auto"/>
        <w:ind w:firstLine="720"/>
        <w:jc w:val="both"/>
        <w:rPr>
          <w:rFonts w:eastAsia="Times New Roman"/>
          <w:szCs w:val="24"/>
        </w:rPr>
      </w:pPr>
      <w:r>
        <w:rPr>
          <w:rFonts w:eastAsia="Times New Roman"/>
          <w:szCs w:val="24"/>
        </w:rPr>
        <w:lastRenderedPageBreak/>
        <w:t xml:space="preserve">Μιλήσαμε εκτενώς και στις </w:t>
      </w:r>
      <w:r>
        <w:rPr>
          <w:rFonts w:eastAsia="Times New Roman"/>
          <w:szCs w:val="24"/>
        </w:rPr>
        <w:t xml:space="preserve">επιτροπές </w:t>
      </w:r>
      <w:r>
        <w:rPr>
          <w:rFonts w:eastAsia="Times New Roman"/>
          <w:szCs w:val="24"/>
        </w:rPr>
        <w:t>και σ</w:t>
      </w:r>
      <w:r>
        <w:rPr>
          <w:rFonts w:eastAsia="Times New Roman"/>
          <w:szCs w:val="24"/>
        </w:rPr>
        <w:t xml:space="preserve">ήμερα κατά τη διάρκεια της Ολομέλειας σχετικά με το νομοσχέδιο και ο Κοινοβουλευτικός μας Εκπρόσωπος, ο κ. Ηλιόπουλος, αναφέρθηκε για τις τρέχουσες πολιτικές εξελίξεις. </w:t>
      </w:r>
    </w:p>
    <w:p w14:paraId="796CEA2E" w14:textId="77777777" w:rsidR="00E9701A" w:rsidRDefault="003308C2">
      <w:pPr>
        <w:spacing w:line="600" w:lineRule="auto"/>
        <w:ind w:firstLine="720"/>
        <w:jc w:val="both"/>
        <w:rPr>
          <w:rFonts w:eastAsia="Times New Roman"/>
          <w:szCs w:val="24"/>
        </w:rPr>
      </w:pPr>
      <w:r>
        <w:rPr>
          <w:rFonts w:eastAsia="Times New Roman"/>
          <w:szCs w:val="24"/>
        </w:rPr>
        <w:t>Σας είπα, κυρία Υπουργέ, και ενημέρωσα και το Σώμα, ότι έχουμε καταθέσει δεκάδες ερωτή</w:t>
      </w:r>
      <w:r>
        <w:rPr>
          <w:rFonts w:eastAsia="Times New Roman"/>
          <w:szCs w:val="24"/>
        </w:rPr>
        <w:t xml:space="preserve">σεις που αφορούν τα </w:t>
      </w:r>
      <w:r>
        <w:rPr>
          <w:rFonts w:eastAsia="Times New Roman"/>
          <w:szCs w:val="24"/>
        </w:rPr>
        <w:t>μουσεία</w:t>
      </w:r>
      <w:r>
        <w:rPr>
          <w:rFonts w:eastAsia="Times New Roman"/>
          <w:szCs w:val="24"/>
        </w:rPr>
        <w:t xml:space="preserve">, τα </w:t>
      </w:r>
      <w:r>
        <w:rPr>
          <w:rFonts w:eastAsia="Times New Roman"/>
          <w:szCs w:val="24"/>
        </w:rPr>
        <w:t xml:space="preserve">ιδρύματα </w:t>
      </w:r>
      <w:r>
        <w:rPr>
          <w:rFonts w:eastAsia="Times New Roman"/>
          <w:szCs w:val="24"/>
        </w:rPr>
        <w:t xml:space="preserve">και τους αρχαιολογικούς χώρους. Ενδεικτικά αναφέρω των συναγωνιστών </w:t>
      </w:r>
      <w:proofErr w:type="spellStart"/>
      <w:r>
        <w:rPr>
          <w:rFonts w:eastAsia="Times New Roman"/>
          <w:szCs w:val="24"/>
        </w:rPr>
        <w:t>Παναγιώταρου</w:t>
      </w:r>
      <w:proofErr w:type="spellEnd"/>
      <w:r>
        <w:rPr>
          <w:rFonts w:eastAsia="Times New Roman"/>
          <w:szCs w:val="24"/>
        </w:rPr>
        <w:t xml:space="preserve">, Λαγού, </w:t>
      </w:r>
      <w:proofErr w:type="spellStart"/>
      <w:r>
        <w:rPr>
          <w:rFonts w:eastAsia="Times New Roman"/>
          <w:szCs w:val="24"/>
        </w:rPr>
        <w:t>Ζαρούλια</w:t>
      </w:r>
      <w:proofErr w:type="spellEnd"/>
      <w:r>
        <w:rPr>
          <w:rFonts w:eastAsia="Times New Roman"/>
          <w:szCs w:val="24"/>
        </w:rPr>
        <w:t xml:space="preserve"> σχετικά με τη μεταβίβαση μνημείων στο </w:t>
      </w:r>
      <w:proofErr w:type="spellStart"/>
      <w:r>
        <w:rPr>
          <w:rFonts w:eastAsia="Times New Roman"/>
          <w:szCs w:val="24"/>
        </w:rPr>
        <w:t>υπερταμείο</w:t>
      </w:r>
      <w:proofErr w:type="spellEnd"/>
      <w:r>
        <w:rPr>
          <w:rFonts w:eastAsia="Times New Roman"/>
          <w:szCs w:val="24"/>
        </w:rPr>
        <w:t xml:space="preserve">, «Καταρρέει το σπίτι του Παύλου Μελά» από τον κ. </w:t>
      </w:r>
      <w:proofErr w:type="spellStart"/>
      <w:r>
        <w:rPr>
          <w:rFonts w:eastAsia="Times New Roman"/>
          <w:szCs w:val="24"/>
        </w:rPr>
        <w:t>Παναγιώταρο</w:t>
      </w:r>
      <w:proofErr w:type="spellEnd"/>
      <w:r>
        <w:rPr>
          <w:rFonts w:eastAsia="Times New Roman"/>
          <w:szCs w:val="24"/>
        </w:rPr>
        <w:t xml:space="preserve"> πάλι, σ</w:t>
      </w:r>
      <w:r>
        <w:rPr>
          <w:rFonts w:eastAsia="Times New Roman"/>
          <w:szCs w:val="24"/>
        </w:rPr>
        <w:t xml:space="preserve">χετικά με τα προβλήματα που αντιμετωπίζει το Μουσείο της Ζακύνθου, από την </w:t>
      </w:r>
      <w:r>
        <w:rPr>
          <w:rFonts w:eastAsia="Times New Roman"/>
          <w:szCs w:val="24"/>
        </w:rPr>
        <w:t xml:space="preserve">κ. </w:t>
      </w:r>
      <w:proofErr w:type="spellStart"/>
      <w:r>
        <w:rPr>
          <w:rFonts w:eastAsia="Times New Roman"/>
          <w:szCs w:val="24"/>
        </w:rPr>
        <w:t>Ζαρούλια</w:t>
      </w:r>
      <w:proofErr w:type="spellEnd"/>
      <w:r>
        <w:rPr>
          <w:rFonts w:eastAsia="Times New Roman"/>
          <w:szCs w:val="24"/>
        </w:rPr>
        <w:t xml:space="preserve">. Πραγματικά είναι πάρα πολλές. «Εικόνα εγκατάλειψης παρουσιάζει το Εθνικό Αρχαιολογικό Μουσείο», πάλι από την </w:t>
      </w:r>
      <w:r>
        <w:rPr>
          <w:rFonts w:eastAsia="Times New Roman"/>
          <w:szCs w:val="24"/>
        </w:rPr>
        <w:t xml:space="preserve">κ. </w:t>
      </w:r>
      <w:proofErr w:type="spellStart"/>
      <w:r>
        <w:rPr>
          <w:rFonts w:eastAsia="Times New Roman"/>
          <w:szCs w:val="24"/>
        </w:rPr>
        <w:t>Ζαρούλια</w:t>
      </w:r>
      <w:proofErr w:type="spellEnd"/>
      <w:r>
        <w:rPr>
          <w:rFonts w:eastAsia="Times New Roman"/>
          <w:szCs w:val="24"/>
        </w:rPr>
        <w:t xml:space="preserve">. «Παραμένει κλειστό το Μουσείο της </w:t>
      </w:r>
      <w:r>
        <w:rPr>
          <w:rFonts w:eastAsia="Times New Roman"/>
          <w:szCs w:val="24"/>
        </w:rPr>
        <w:t xml:space="preserve">λίμνης </w:t>
      </w:r>
      <w:r>
        <w:rPr>
          <w:rFonts w:eastAsia="Times New Roman"/>
          <w:szCs w:val="24"/>
        </w:rPr>
        <w:t>Δοϊρά</w:t>
      </w:r>
      <w:r>
        <w:rPr>
          <w:rFonts w:eastAsia="Times New Roman"/>
          <w:szCs w:val="24"/>
        </w:rPr>
        <w:t xml:space="preserve">νης», πάλι από την </w:t>
      </w:r>
      <w:r>
        <w:rPr>
          <w:rFonts w:eastAsia="Times New Roman"/>
          <w:szCs w:val="24"/>
        </w:rPr>
        <w:t xml:space="preserve">κ. </w:t>
      </w:r>
      <w:proofErr w:type="spellStart"/>
      <w:r>
        <w:rPr>
          <w:rFonts w:eastAsia="Times New Roman"/>
          <w:szCs w:val="24"/>
        </w:rPr>
        <w:t>Ζαρούλια</w:t>
      </w:r>
      <w:proofErr w:type="spellEnd"/>
      <w:r>
        <w:rPr>
          <w:rFonts w:eastAsia="Times New Roman"/>
          <w:szCs w:val="24"/>
        </w:rPr>
        <w:t>. Για το Μουσείο Μακεδονικού Αγώνα έχω καταθέσει και εγώ και άλλοι συνάδελφοι Βουλευτές ερώτηση. Είναι πραγματικά πάρα πολλές οι ερωτήσεις που έχουμε καταθέσει και περιμένουμε και απαντήσεις και λύσεις.</w:t>
      </w:r>
    </w:p>
    <w:p w14:paraId="796CEA2F" w14:textId="77777777" w:rsidR="00E9701A" w:rsidRDefault="003308C2">
      <w:pPr>
        <w:spacing w:line="600" w:lineRule="auto"/>
        <w:ind w:firstLine="720"/>
        <w:jc w:val="both"/>
        <w:rPr>
          <w:rFonts w:eastAsia="Times New Roman"/>
          <w:szCs w:val="24"/>
        </w:rPr>
      </w:pPr>
      <w:r>
        <w:rPr>
          <w:rFonts w:eastAsia="Times New Roman"/>
          <w:szCs w:val="24"/>
        </w:rPr>
        <w:lastRenderedPageBreak/>
        <w:t>Σχετικά με τις τροπολογ</w:t>
      </w:r>
      <w:r>
        <w:rPr>
          <w:rFonts w:eastAsia="Times New Roman"/>
          <w:szCs w:val="24"/>
        </w:rPr>
        <w:t xml:space="preserve">ίες, ξεκινάω από την τροπολογία 1785/37. Πρόκειται για την τροπολογία με την οποία δρομολογούνται οι απαραίτητες διαδικασίες ανέγερσης νέου </w:t>
      </w:r>
      <w:r>
        <w:rPr>
          <w:rFonts w:eastAsia="Times New Roman"/>
          <w:szCs w:val="24"/>
        </w:rPr>
        <w:t>σ</w:t>
      </w:r>
      <w:r>
        <w:rPr>
          <w:rFonts w:eastAsia="Times New Roman"/>
          <w:szCs w:val="24"/>
        </w:rPr>
        <w:t xml:space="preserve">ταδίου στην Τούμπα. Το </w:t>
      </w:r>
      <w:r>
        <w:rPr>
          <w:rFonts w:eastAsia="Times New Roman"/>
          <w:szCs w:val="24"/>
        </w:rPr>
        <w:t>σ</w:t>
      </w:r>
      <w:r>
        <w:rPr>
          <w:rFonts w:eastAsia="Times New Roman"/>
          <w:szCs w:val="24"/>
        </w:rPr>
        <w:t xml:space="preserve">τάδιο της Τούμπας, όπως υφίσταται σήμερα, εγκαινιάστηκε το 1959 και </w:t>
      </w:r>
      <w:proofErr w:type="spellStart"/>
      <w:r>
        <w:rPr>
          <w:rFonts w:eastAsia="Times New Roman"/>
          <w:szCs w:val="24"/>
        </w:rPr>
        <w:t>ανηγέρθη</w:t>
      </w:r>
      <w:proofErr w:type="spellEnd"/>
      <w:r>
        <w:rPr>
          <w:rFonts w:eastAsia="Times New Roman"/>
          <w:szCs w:val="24"/>
        </w:rPr>
        <w:t xml:space="preserve"> σε έκταση τριά</w:t>
      </w:r>
      <w:r>
        <w:rPr>
          <w:rFonts w:eastAsia="Times New Roman"/>
          <w:szCs w:val="24"/>
        </w:rPr>
        <w:t>ντα στρεμμάτων</w:t>
      </w:r>
      <w:r>
        <w:rPr>
          <w:rFonts w:eastAsia="Times New Roman"/>
          <w:szCs w:val="24"/>
        </w:rPr>
        <w:t>,</w:t>
      </w:r>
      <w:r>
        <w:rPr>
          <w:rFonts w:eastAsia="Times New Roman"/>
          <w:szCs w:val="24"/>
        </w:rPr>
        <w:t xml:space="preserve"> την οποία είχε αποκτήσει το έτος 1957 η τότε διοίκηση του ΠΑΟΚ από το Ταμείο Εθνικής Άμυνας έναντι τιμήματος 1,5 εκατομμυρίων δραχμών. Σήμερα ο ιδιοκτήτης της ΠΑΕ ΠΑΟΚ έχει εξαγγείλει την πρόθεσή του να κατασκευάσει νέο υπερσύγχρονο </w:t>
      </w:r>
      <w:r>
        <w:rPr>
          <w:rFonts w:eastAsia="Times New Roman"/>
          <w:szCs w:val="24"/>
        </w:rPr>
        <w:t>σ</w:t>
      </w:r>
      <w:r>
        <w:rPr>
          <w:rFonts w:eastAsia="Times New Roman"/>
          <w:szCs w:val="24"/>
        </w:rPr>
        <w:t xml:space="preserve">τάδιο </w:t>
      </w:r>
      <w:r>
        <w:rPr>
          <w:rFonts w:eastAsia="Times New Roman"/>
          <w:szCs w:val="24"/>
        </w:rPr>
        <w:t xml:space="preserve">στη θέση του υφισταμένου, το οποίο θα κατεδαφιστεί. Το νέο </w:t>
      </w:r>
      <w:r>
        <w:rPr>
          <w:rFonts w:eastAsia="Times New Roman"/>
          <w:szCs w:val="24"/>
        </w:rPr>
        <w:t>σ</w:t>
      </w:r>
      <w:r>
        <w:rPr>
          <w:rFonts w:eastAsia="Times New Roman"/>
          <w:szCs w:val="24"/>
        </w:rPr>
        <w:t xml:space="preserve">τάδιο, το οποίο θα ανήκει, βεβαίως, εκ του νόμου στο ερασιτεχνικό </w:t>
      </w:r>
      <w:r>
        <w:rPr>
          <w:rFonts w:eastAsia="Times New Roman"/>
          <w:szCs w:val="24"/>
        </w:rPr>
        <w:t>σ</w:t>
      </w:r>
      <w:r>
        <w:rPr>
          <w:rFonts w:eastAsia="Times New Roman"/>
          <w:szCs w:val="24"/>
        </w:rPr>
        <w:t xml:space="preserve">ωματείο, θα πληροί το σύνολο των διεθνών προϋποθέσεων και απαιτήσεων, θα έχει χωρητικότητα άνω </w:t>
      </w:r>
      <w:proofErr w:type="spellStart"/>
      <w:r>
        <w:rPr>
          <w:rFonts w:eastAsia="Times New Roman"/>
          <w:szCs w:val="24"/>
        </w:rPr>
        <w:t>άνω</w:t>
      </w:r>
      <w:proofErr w:type="spellEnd"/>
      <w:r>
        <w:rPr>
          <w:rFonts w:eastAsia="Times New Roman"/>
          <w:szCs w:val="24"/>
        </w:rPr>
        <w:t xml:space="preserve"> των </w:t>
      </w:r>
      <w:r>
        <w:rPr>
          <w:rFonts w:eastAsia="Times New Roman"/>
          <w:szCs w:val="24"/>
        </w:rPr>
        <w:t xml:space="preserve"> τριάντα πέντε χιλιάδ</w:t>
      </w:r>
      <w:r>
        <w:rPr>
          <w:rFonts w:eastAsia="Times New Roman"/>
          <w:szCs w:val="24"/>
        </w:rPr>
        <w:t>ων</w:t>
      </w:r>
      <w:r>
        <w:rPr>
          <w:rFonts w:eastAsia="Times New Roman"/>
          <w:szCs w:val="24"/>
        </w:rPr>
        <w:t xml:space="preserve"> θέ</w:t>
      </w:r>
      <w:r>
        <w:rPr>
          <w:rFonts w:eastAsia="Times New Roman"/>
          <w:szCs w:val="24"/>
        </w:rPr>
        <w:t>σε</w:t>
      </w:r>
      <w:r>
        <w:rPr>
          <w:rFonts w:eastAsia="Times New Roman"/>
          <w:szCs w:val="24"/>
        </w:rPr>
        <w:t>ων</w:t>
      </w:r>
      <w:r>
        <w:rPr>
          <w:rFonts w:eastAsia="Times New Roman"/>
          <w:szCs w:val="24"/>
        </w:rPr>
        <w:t xml:space="preserve">, θα ολοκληρωθεί περίπου σε δύο έτη και το κόστος κατασκευής του θα ξεπεράσει τα 70 εκατομμύρια ευρώ. Το κόστος θα βαρύνει, σύμφωνα με τον ιδιοκτήτη της ΠΑΕ ΠΑΟΚ, αποκλειστικά τον ίδιο και σε καμμία περίπτωση το ελληνικό </w:t>
      </w:r>
      <w:r>
        <w:rPr>
          <w:rFonts w:eastAsia="Times New Roman"/>
          <w:szCs w:val="24"/>
        </w:rPr>
        <w:t>δ</w:t>
      </w:r>
      <w:r>
        <w:rPr>
          <w:rFonts w:eastAsia="Times New Roman"/>
          <w:szCs w:val="24"/>
        </w:rPr>
        <w:t>ημόσιο, ενώ την εκμετάλλευσή τ</w:t>
      </w:r>
      <w:r>
        <w:rPr>
          <w:rFonts w:eastAsia="Times New Roman"/>
          <w:szCs w:val="24"/>
        </w:rPr>
        <w:t xml:space="preserve">ου θα την </w:t>
      </w:r>
      <w:r>
        <w:rPr>
          <w:rFonts w:eastAsia="Times New Roman"/>
          <w:szCs w:val="24"/>
        </w:rPr>
        <w:lastRenderedPageBreak/>
        <w:t>έχει ο ιδιοκτήτης της ΠΑΕ ΠΑΟΚ</w:t>
      </w:r>
      <w:r>
        <w:rPr>
          <w:rFonts w:eastAsia="Times New Roman"/>
          <w:szCs w:val="24"/>
        </w:rPr>
        <w:t>,</w:t>
      </w:r>
      <w:r>
        <w:rPr>
          <w:rFonts w:eastAsia="Times New Roman"/>
          <w:szCs w:val="24"/>
        </w:rPr>
        <w:t xml:space="preserve"> για διάστημα</w:t>
      </w:r>
      <w:r>
        <w:rPr>
          <w:rFonts w:eastAsia="Times New Roman"/>
          <w:szCs w:val="24"/>
        </w:rPr>
        <w:t>,</w:t>
      </w:r>
      <w:r>
        <w:rPr>
          <w:rFonts w:eastAsia="Times New Roman"/>
          <w:szCs w:val="24"/>
        </w:rPr>
        <w:t xml:space="preserve"> το οποίο θα συμφωνηθεί με τη διοίκηση του ερασιτεχνικού </w:t>
      </w:r>
      <w:r>
        <w:rPr>
          <w:rFonts w:eastAsia="Times New Roman"/>
          <w:szCs w:val="24"/>
        </w:rPr>
        <w:t>σ</w:t>
      </w:r>
      <w:r>
        <w:rPr>
          <w:rFonts w:eastAsia="Times New Roman"/>
          <w:szCs w:val="24"/>
        </w:rPr>
        <w:t>ωματείου</w:t>
      </w:r>
      <w:r>
        <w:rPr>
          <w:rFonts w:eastAsia="Times New Roman"/>
          <w:szCs w:val="24"/>
        </w:rPr>
        <w:t>,</w:t>
      </w:r>
      <w:r>
        <w:rPr>
          <w:rFonts w:eastAsia="Times New Roman"/>
          <w:szCs w:val="24"/>
        </w:rPr>
        <w:t xml:space="preserve"> προκειμένου να γίνει αυτή η επένδυση.</w:t>
      </w:r>
    </w:p>
    <w:p w14:paraId="796CEA30" w14:textId="77777777" w:rsidR="00E9701A" w:rsidRDefault="003308C2">
      <w:pPr>
        <w:spacing w:line="600" w:lineRule="auto"/>
        <w:ind w:firstLine="720"/>
        <w:jc w:val="both"/>
        <w:rPr>
          <w:rFonts w:eastAsia="Times New Roman"/>
          <w:szCs w:val="24"/>
        </w:rPr>
      </w:pPr>
      <w:r>
        <w:rPr>
          <w:rFonts w:eastAsia="Times New Roman"/>
          <w:szCs w:val="24"/>
        </w:rPr>
        <w:t xml:space="preserve">Η κατασκευή του νέου </w:t>
      </w:r>
      <w:r>
        <w:rPr>
          <w:rFonts w:eastAsia="Times New Roman"/>
          <w:szCs w:val="24"/>
        </w:rPr>
        <w:t>σ</w:t>
      </w:r>
      <w:r>
        <w:rPr>
          <w:rFonts w:eastAsia="Times New Roman"/>
          <w:szCs w:val="24"/>
        </w:rPr>
        <w:t>ταδίου σίγουρα θα αποτελέσει έργο πνοής για την πόλη της Θεσσαλονίκης. Θα δημιουργηθούν εκατοντάδες θέσεις εργασίας για τουλάχιστον δύο έτη και θα κινηθεί οικονομικά μια ολόκληρη κατηγορία επαγγελματιών της Θεσσαλονίκης, οι οποίοι θα κληθούν να συνεργαστού</w:t>
      </w:r>
      <w:r>
        <w:rPr>
          <w:rFonts w:eastAsia="Times New Roman"/>
          <w:szCs w:val="24"/>
        </w:rPr>
        <w:t xml:space="preserve">ν με την ΠΑΕ ΠΑΟΚ και την εταιρεία που θα αναλάβει το έργο του νέου </w:t>
      </w:r>
      <w:r>
        <w:rPr>
          <w:rFonts w:eastAsia="Times New Roman"/>
          <w:szCs w:val="24"/>
        </w:rPr>
        <w:t>σ</w:t>
      </w:r>
      <w:r>
        <w:rPr>
          <w:rFonts w:eastAsia="Times New Roman"/>
          <w:szCs w:val="24"/>
        </w:rPr>
        <w:t>ταδίου.</w:t>
      </w:r>
    </w:p>
    <w:p w14:paraId="796CEA31" w14:textId="77777777" w:rsidR="00E9701A" w:rsidRDefault="003308C2">
      <w:pPr>
        <w:autoSpaceDE w:val="0"/>
        <w:autoSpaceDN w:val="0"/>
        <w:adjustRightInd w:val="0"/>
        <w:spacing w:line="600" w:lineRule="auto"/>
        <w:jc w:val="both"/>
        <w:rPr>
          <w:rFonts w:eastAsia="Times New Roman" w:cs="Times New Roman"/>
          <w:szCs w:val="24"/>
        </w:rPr>
      </w:pPr>
      <w:r>
        <w:rPr>
          <w:rFonts w:eastAsia="Times New Roman" w:cs="Times New Roman"/>
          <w:szCs w:val="24"/>
        </w:rPr>
        <w:t>Ελπίζουμε τουλάχιστον, να χρησιμοποιηθούν Έλληνες εργάτες, μια</w:t>
      </w:r>
      <w:r>
        <w:rPr>
          <w:rFonts w:eastAsia="Times New Roman" w:cs="Times New Roman"/>
          <w:szCs w:val="24"/>
        </w:rPr>
        <w:t>ς</w:t>
      </w:r>
      <w:r>
        <w:rPr>
          <w:rFonts w:eastAsia="Times New Roman" w:cs="Times New Roman"/>
          <w:szCs w:val="24"/>
        </w:rPr>
        <w:t xml:space="preserve"> και η ανεργία στην πόλη της Θεσσαλονίκης είναι πραγματικά σε τρομερή κατάσταση.</w:t>
      </w:r>
    </w:p>
    <w:p w14:paraId="796CEA32"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αυτό το σημείο, να πούμε ότι στι</w:t>
      </w:r>
      <w:r>
        <w:rPr>
          <w:rFonts w:eastAsia="Times New Roman" w:cs="Times New Roman"/>
          <w:szCs w:val="24"/>
        </w:rPr>
        <w:t>ς 29 Αυγούστου, ο Γενικός Γραμματέας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έλαβε επιστολή από το Αθλητικό Σωματείο ΠΑΟΚ και έστειλε την ακόλουθη απάντηση. Σας τη διαβάζω επακριβώς: «Σε απάντηση της από 29 Αυγούστου 2018 επιστολή σας για το σχέδιο ανάπλασης </w:t>
      </w:r>
      <w:r>
        <w:rPr>
          <w:rFonts w:eastAsia="Times New Roman" w:cs="Times New Roman"/>
          <w:szCs w:val="24"/>
        </w:rPr>
        <w:lastRenderedPageBreak/>
        <w:t>του</w:t>
      </w:r>
      <w:r>
        <w:rPr>
          <w:rFonts w:eastAsia="Times New Roman" w:cs="Times New Roman"/>
          <w:szCs w:val="24"/>
        </w:rPr>
        <w:t xml:space="preserve"> περιβάλλοντα χώρου της Τούμπας και κατασκευής νέου γηπέδου του ΠΑΟΚ, θα ήθελα να σας ενημερώσω πως πάγια θέση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είναι πως όλα τα μεγάλα και ιστορικά αθλητικά σωματεία της πατρίδας μας θα πρέπει να διαθέτουν σύγχρονα γήπεδα,</w:t>
      </w:r>
      <w:r>
        <w:rPr>
          <w:rFonts w:eastAsia="Times New Roman" w:cs="Times New Roman"/>
          <w:szCs w:val="24"/>
        </w:rPr>
        <w:t xml:space="preserve"> με όλες τις προδιαγραφές ασφαλείας και να αγωνίζονται στη φυσική τους έδρα, που είναι συνυφασμένη με την ιστορία και την παράδοση κάθε συλλόγου. Δεδομένου ότι η ιστορία του ΠΑΟΚ είναι πλούσια και συνδέεται με τις αλύτρωτες πατρίδες του Ελληνισμού, είναι α</w:t>
      </w:r>
      <w:r>
        <w:rPr>
          <w:rFonts w:eastAsia="Times New Roman" w:cs="Times New Roman"/>
          <w:szCs w:val="24"/>
        </w:rPr>
        <w:t>ναγκαίο να υλοποιηθεί το έργο του νέου γηπέδου της Τούμπας, το οποίο θα αποτελεί και σημείο αναφοράς για την ιστορία του συλλόγου. Ως Αρχηγός της τρίτης πολιτικής δύναμης στη χώρα, συμπαραστέκομαι στο αίτημά σας και σας διαβεβαιώνω πως η Κοινοβουλευτική Ομ</w:t>
      </w:r>
      <w:r>
        <w:rPr>
          <w:rFonts w:eastAsia="Times New Roman" w:cs="Times New Roman"/>
          <w:szCs w:val="24"/>
        </w:rPr>
        <w:t>άδα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θα στηρίξει την οποιαδήποτε νομοθετική πρωτοβουλία προς αυτήν την κατεύθυνση». </w:t>
      </w:r>
    </w:p>
    <w:p w14:paraId="796CEA33"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πω, όμως, και να υπενθυμίσω ότι αν κάνετε τον κόπο να κοιτάξετε στο γήπεδο της Τούμπας, το γήπεδο της Τούμπας </w:t>
      </w:r>
      <w:r>
        <w:rPr>
          <w:rFonts w:eastAsia="Times New Roman" w:cs="Times New Roman"/>
          <w:szCs w:val="24"/>
        </w:rPr>
        <w:lastRenderedPageBreak/>
        <w:t>το κοσμεί σε κάθε αγώνα τ</w:t>
      </w:r>
      <w:r>
        <w:rPr>
          <w:rFonts w:eastAsia="Times New Roman" w:cs="Times New Roman"/>
          <w:szCs w:val="24"/>
        </w:rPr>
        <w:t xml:space="preserve">ου ΠΑΟΚ ένα τεράστιο πανό, το οποίο γράφει «η Μακεδονία είναι μία και είναι ελληνική». </w:t>
      </w:r>
    </w:p>
    <w:p w14:paraId="796CEA34"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Σχετικά με τις υπόλοιπες τροπολογίες: </w:t>
      </w:r>
      <w:r>
        <w:rPr>
          <w:rFonts w:eastAsia="Times New Roman" w:cs="Times New Roman"/>
          <w:szCs w:val="24"/>
        </w:rPr>
        <w:t xml:space="preserve">Όσον αφορά </w:t>
      </w:r>
      <w:r>
        <w:rPr>
          <w:rFonts w:eastAsia="Times New Roman" w:cs="Times New Roman"/>
          <w:szCs w:val="24"/>
        </w:rPr>
        <w:t xml:space="preserve">την </w:t>
      </w:r>
      <w:r>
        <w:rPr>
          <w:rFonts w:eastAsia="Times New Roman" w:cs="Times New Roman"/>
          <w:szCs w:val="24"/>
        </w:rPr>
        <w:t>με αριθμό</w:t>
      </w:r>
      <w:r>
        <w:rPr>
          <w:rFonts w:eastAsia="Times New Roman" w:cs="Times New Roman"/>
          <w:szCs w:val="24"/>
        </w:rPr>
        <w:t xml:space="preserve"> </w:t>
      </w:r>
      <w:r>
        <w:rPr>
          <w:rFonts w:eastAsia="Times New Roman" w:cs="Times New Roman"/>
          <w:szCs w:val="24"/>
        </w:rPr>
        <w:t>1779/34</w:t>
      </w:r>
      <w:r>
        <w:rPr>
          <w:rFonts w:eastAsia="Times New Roman" w:cs="Times New Roman"/>
          <w:szCs w:val="24"/>
        </w:rPr>
        <w:t>,</w:t>
      </w:r>
      <w:r>
        <w:rPr>
          <w:rFonts w:eastAsia="Times New Roman" w:cs="Times New Roman"/>
          <w:szCs w:val="24"/>
        </w:rPr>
        <w:t xml:space="preserve"> πρόκειται για τροπολογία</w:t>
      </w:r>
      <w:r>
        <w:rPr>
          <w:rFonts w:eastAsia="Times New Roman" w:cs="Times New Roman"/>
          <w:szCs w:val="24"/>
        </w:rPr>
        <w:t>,</w:t>
      </w:r>
      <w:r>
        <w:rPr>
          <w:rFonts w:eastAsia="Times New Roman" w:cs="Times New Roman"/>
          <w:szCs w:val="24"/>
        </w:rPr>
        <w:t xml:space="preserve"> η οποία εισάγει νομοθετική ρύθμιση και η οποία, σύμφωνα με τα λεγόμενα</w:t>
      </w:r>
      <w:r>
        <w:rPr>
          <w:rFonts w:eastAsia="Times New Roman" w:cs="Times New Roman"/>
          <w:szCs w:val="24"/>
        </w:rPr>
        <w:t xml:space="preserve"> του Υπουργού Εσωτερικών, όταν ερωτήθηκε σχετικά</w:t>
      </w:r>
      <w:r>
        <w:rPr>
          <w:rFonts w:eastAsia="Times New Roman" w:cs="Times New Roman"/>
          <w:szCs w:val="24"/>
        </w:rPr>
        <w:t>,</w:t>
      </w:r>
      <w:r>
        <w:rPr>
          <w:rFonts w:eastAsia="Times New Roman" w:cs="Times New Roman"/>
          <w:szCs w:val="24"/>
        </w:rPr>
        <w:t xml:space="preserve"> κατά τη διάρκεια της παρουσίασης στην πρώτη συνεδρίαση της επιτροπής, αφορά σε αρκετούς οργανισμούς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σε αρκετούς νησιώτικους κυρίως δήμους, οι οποίοι υπέβαλαν προς το Υπουργείο Εσω</w:t>
      </w:r>
      <w:r>
        <w:rPr>
          <w:rFonts w:eastAsia="Times New Roman" w:cs="Times New Roman"/>
          <w:szCs w:val="24"/>
        </w:rPr>
        <w:t>τερικών σχετικό αίτημα, χωρίς όμως να δώσει ούτε τον αριθμό αυτών των οργανισμών ούτε βεβαίως</w:t>
      </w:r>
      <w:r>
        <w:rPr>
          <w:rFonts w:eastAsia="Times New Roman" w:cs="Times New Roman"/>
          <w:szCs w:val="24"/>
        </w:rPr>
        <w:t>,</w:t>
      </w:r>
      <w:r>
        <w:rPr>
          <w:rFonts w:eastAsia="Times New Roman" w:cs="Times New Roman"/>
          <w:szCs w:val="24"/>
        </w:rPr>
        <w:t xml:space="preserve"> τα απαραίτητα οικονομικά δεδομένα. Κατά τα φαινόμενα</w:t>
      </w:r>
      <w:r>
        <w:rPr>
          <w:rFonts w:eastAsia="Times New Roman" w:cs="Times New Roman"/>
          <w:szCs w:val="24"/>
        </w:rPr>
        <w:t>,</w:t>
      </w:r>
      <w:r>
        <w:rPr>
          <w:rFonts w:eastAsia="Times New Roman" w:cs="Times New Roman"/>
          <w:szCs w:val="24"/>
        </w:rPr>
        <w:t xml:space="preserve"> η μόνη βεβαιότητα σχετικά με την εν λόγω τροπολογία</w:t>
      </w:r>
      <w:r>
        <w:rPr>
          <w:rFonts w:eastAsia="Times New Roman" w:cs="Times New Roman"/>
          <w:szCs w:val="24"/>
        </w:rPr>
        <w:t>,</w:t>
      </w:r>
      <w:r>
        <w:rPr>
          <w:rFonts w:eastAsia="Times New Roman" w:cs="Times New Roman"/>
          <w:szCs w:val="24"/>
        </w:rPr>
        <w:t xml:space="preserve"> είναι πως οι εμπλεκόμενοι δήμοι θα επιβαρύνουν έτι περ</w:t>
      </w:r>
      <w:r>
        <w:rPr>
          <w:rFonts w:eastAsia="Times New Roman" w:cs="Times New Roman"/>
          <w:szCs w:val="24"/>
        </w:rPr>
        <w:t>αιτέρω τους προϋπολογισμούς τους από την ανάληψη της αποπληρωμής των οφειλών των ναυτικών εταιρειών και βεβαίως</w:t>
      </w:r>
      <w:r>
        <w:rPr>
          <w:rFonts w:eastAsia="Times New Roman" w:cs="Times New Roman"/>
          <w:szCs w:val="24"/>
        </w:rPr>
        <w:t>,</w:t>
      </w:r>
      <w:r>
        <w:rPr>
          <w:rFonts w:eastAsia="Times New Roman" w:cs="Times New Roman"/>
          <w:szCs w:val="24"/>
        </w:rPr>
        <w:t xml:space="preserve"> σε βάρος των δημοτών. Την καταψηφίζουμε.</w:t>
      </w:r>
    </w:p>
    <w:p w14:paraId="796CEA35"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Σχετικά με την τροπολογία </w:t>
      </w:r>
      <w:r>
        <w:rPr>
          <w:rFonts w:eastAsia="Times New Roman" w:cs="Times New Roman"/>
          <w:szCs w:val="24"/>
        </w:rPr>
        <w:t xml:space="preserve">με αριθμό </w:t>
      </w:r>
      <w:r>
        <w:rPr>
          <w:rFonts w:eastAsia="Times New Roman" w:cs="Times New Roman"/>
          <w:szCs w:val="24"/>
        </w:rPr>
        <w:t>1781/35, πρόκειται για μια τροπολογία η οποία ρυθμίζει διοικητικής</w:t>
      </w:r>
      <w:r>
        <w:rPr>
          <w:rFonts w:eastAsia="Times New Roman" w:cs="Times New Roman"/>
          <w:szCs w:val="24"/>
        </w:rPr>
        <w:t xml:space="preserve"> φύσεως θέματα </w:t>
      </w:r>
      <w:r>
        <w:rPr>
          <w:rFonts w:eastAsia="Times New Roman" w:cs="Times New Roman"/>
          <w:szCs w:val="24"/>
        </w:rPr>
        <w:lastRenderedPageBreak/>
        <w:t>του Υπουργείου Παιδείας, Έρευνας και Θρησκευμάτων και με την οποία ο αρμόδιος Υπουργός επιχειρεί να παρέμβει στην κριτική δομή του εκπαιδευτικού συστήματος, με την αιτιολογία ότι έχει προκύψει μεγάλος αριθμός κένωσης θέσεων στελεχών της εκπα</w:t>
      </w:r>
      <w:r>
        <w:rPr>
          <w:rFonts w:eastAsia="Times New Roman" w:cs="Times New Roman"/>
          <w:szCs w:val="24"/>
        </w:rPr>
        <w:t>ίδευσης.</w:t>
      </w:r>
    </w:p>
    <w:p w14:paraId="796CEA36"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λόγος για τον οποίο έχει προκύψει αυτή η κατάσταση είναι κατά τα αναφερόμενα στην αιτιολογική έκθεση εφαρμογή των διατάξεων του ν.4547/2018, ο οποίος δημοσιεύθηκε στην Εφημερίδα της Κυβέρνησης, απέκτησε ισχύ νόμου στις 12 Ιουνίου του 2018 και φέ</w:t>
      </w:r>
      <w:r>
        <w:rPr>
          <w:rFonts w:eastAsia="Times New Roman" w:cs="Times New Roman"/>
          <w:szCs w:val="24"/>
        </w:rPr>
        <w:t>ρει την υπογραφή δεκαεννέα Υπουργών της συγκυβέρνησης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μεταξύ των οποίων και ο Υπουργός Παιδείας, Έρευνας και Θρησκευμάτων. Με άλλα λόγια, ο κ. </w:t>
      </w:r>
      <w:proofErr w:type="spellStart"/>
      <w:r>
        <w:rPr>
          <w:rFonts w:eastAsia="Times New Roman" w:cs="Times New Roman"/>
          <w:szCs w:val="24"/>
        </w:rPr>
        <w:t>Γαβρόγλου</w:t>
      </w:r>
      <w:proofErr w:type="spellEnd"/>
      <w:r>
        <w:rPr>
          <w:rFonts w:eastAsia="Times New Roman" w:cs="Times New Roman"/>
          <w:szCs w:val="24"/>
        </w:rPr>
        <w:t>, τέσσερις μήνες αφού έθεσε σε ισχύ τον εν λόγω νόμο, επανέρχεται</w:t>
      </w:r>
      <w:r>
        <w:rPr>
          <w:rFonts w:eastAsia="Times New Roman" w:cs="Times New Roman"/>
          <w:szCs w:val="24"/>
        </w:rPr>
        <w:t>,</w:t>
      </w:r>
      <w:r>
        <w:rPr>
          <w:rFonts w:eastAsia="Times New Roman" w:cs="Times New Roman"/>
          <w:szCs w:val="24"/>
        </w:rPr>
        <w:t xml:space="preserve"> προκειμένου να θεραπεύσει παθογένειες οι οποίες προέκυψαν από την εφαρμογή διατάξεων νόμου, τον οποίο ο ίδιος λίγους μήνες νωρίτερα είχε υπογράψει. Την καταψηφίζουμε.</w:t>
      </w:r>
    </w:p>
    <w:p w14:paraId="796CEA37" w14:textId="77777777" w:rsidR="00E9701A" w:rsidRDefault="003308C2">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796CEA38"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Τελε</w:t>
      </w:r>
      <w:r>
        <w:rPr>
          <w:rFonts w:eastAsia="Times New Roman" w:cs="Times New Roman"/>
          <w:szCs w:val="24"/>
        </w:rPr>
        <w:t>ιώνω, κύριε Πρόεδρε.</w:t>
      </w:r>
    </w:p>
    <w:p w14:paraId="796CEA39"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την τροπολογία </w:t>
      </w:r>
      <w:r>
        <w:rPr>
          <w:rFonts w:eastAsia="Times New Roman" w:cs="Times New Roman"/>
          <w:szCs w:val="24"/>
        </w:rPr>
        <w:t xml:space="preserve">με αριθμό </w:t>
      </w:r>
      <w:r>
        <w:rPr>
          <w:rFonts w:eastAsia="Times New Roman" w:cs="Times New Roman"/>
          <w:szCs w:val="24"/>
        </w:rPr>
        <w:t>1784/36: Για άλλη μια φορά</w:t>
      </w:r>
      <w:r>
        <w:rPr>
          <w:rFonts w:eastAsia="Times New Roman" w:cs="Times New Roman"/>
          <w:szCs w:val="24"/>
        </w:rPr>
        <w:t>,</w:t>
      </w:r>
      <w:r>
        <w:rPr>
          <w:rFonts w:eastAsia="Times New Roman" w:cs="Times New Roman"/>
          <w:szCs w:val="24"/>
        </w:rPr>
        <w:t xml:space="preserve"> προτείνεται να δοθεί παράταση σε προθεσμίες σχετικές με την υποβολή αντιρρήσεων κατά του περιεχομένου των αναρτημένων δασικών χαρτών και σε προθεσμίες για την επεξεργασία των δασ</w:t>
      </w:r>
      <w:r>
        <w:rPr>
          <w:rFonts w:eastAsia="Times New Roman" w:cs="Times New Roman"/>
          <w:szCs w:val="24"/>
        </w:rPr>
        <w:t>ικών χαρτών από τις αρμόδιες υπηρεσίες.</w:t>
      </w:r>
    </w:p>
    <w:p w14:paraId="796CEA3A"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Επίσης, παρέχεται εξουσιοδότηση στον αρμόδιο Υπουργό για την έγκριση και τον καθορισμό των σχεδίων δράσης επί του σχεδίου στρατηγικής ανάπτυξης και της δασοπονίας. Τον εν λόγω σχέδιο έπρεπε να έχει συνταχθεί από το 2</w:t>
      </w:r>
      <w:r>
        <w:rPr>
          <w:rFonts w:eastAsia="Times New Roman" w:cs="Times New Roman"/>
          <w:szCs w:val="24"/>
        </w:rPr>
        <w:t>014 και τέσσερα χρόνια μετά ετέθη σε δημόσια διαβούλευση από τον Αναπληρωτή Υπουργό Περιβάλλοντος και Ενέργειας. Θα ψηφίσουμε «παρών» σε αυτήν την τροπολογία.</w:t>
      </w:r>
    </w:p>
    <w:p w14:paraId="796CEA3B"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Θεσσαλονίκη -ακούστηκε πάρα πολύ- δεν πρέπει και δεν θα γίνει ποτέ </w:t>
      </w:r>
      <w:proofErr w:type="spellStart"/>
      <w:r>
        <w:rPr>
          <w:rFonts w:eastAsia="Times New Roman" w:cs="Times New Roman"/>
          <w:szCs w:val="24"/>
        </w:rPr>
        <w:t>πολυ</w:t>
      </w:r>
      <w:proofErr w:type="spellEnd"/>
      <w:r>
        <w:rPr>
          <w:rFonts w:eastAsia="Times New Roman" w:cs="Times New Roman"/>
          <w:szCs w:val="24"/>
        </w:rPr>
        <w:t>-πολιτισμική. Η Θεσσαλον</w:t>
      </w:r>
      <w:r>
        <w:rPr>
          <w:rFonts w:eastAsia="Times New Roman" w:cs="Times New Roman"/>
          <w:szCs w:val="24"/>
        </w:rPr>
        <w:t>ίκη είναι πρωτεύουσα της Μακεδονίας. Μίλησαν πολλοί κυβερνητικοί Βουλευτές. Είμαι σίγουρος ότι η Θεσσαλονίκη, όποτε και αν γίνουν εκλογές, θα σας «μαυρίσει» και για την προδοτική συμφωνία</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υπογράψατε σε ένα τσαντίρι</w:t>
      </w:r>
      <w:r>
        <w:rPr>
          <w:rFonts w:eastAsia="Times New Roman" w:cs="Times New Roman"/>
          <w:szCs w:val="24"/>
        </w:rPr>
        <w:t>,</w:t>
      </w:r>
      <w:r>
        <w:rPr>
          <w:rFonts w:eastAsia="Times New Roman" w:cs="Times New Roman"/>
          <w:szCs w:val="24"/>
        </w:rPr>
        <w:t xml:space="preserve"> χωρίς την έγκριση του ελληνικού λαο</w:t>
      </w:r>
      <w:r>
        <w:rPr>
          <w:rFonts w:eastAsia="Times New Roman" w:cs="Times New Roman"/>
          <w:szCs w:val="24"/>
        </w:rPr>
        <w:t>ύ και για το ότι θέλετε να τη γεμίσετε με λαθρομετανάστες και για την ανεργία και για τη φτώχεια και για την υποβάθμιση.</w:t>
      </w:r>
    </w:p>
    <w:p w14:paraId="796CEA3C"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796CEA3D" w14:textId="77777777" w:rsidR="00E9701A" w:rsidRDefault="003308C2">
      <w:pPr>
        <w:autoSpaceDE w:val="0"/>
        <w:autoSpaceDN w:val="0"/>
        <w:adjustRightInd w:val="0"/>
        <w:spacing w:line="600" w:lineRule="auto"/>
        <w:ind w:firstLine="720"/>
        <w:jc w:val="both"/>
        <w:rPr>
          <w:rFonts w:eastAsia="Times New Roman" w:cs="Times New Roman"/>
          <w:szCs w:val="24"/>
        </w:rPr>
      </w:pPr>
      <w:r w:rsidRPr="00191872">
        <w:rPr>
          <w:rFonts w:eastAsia="Times New Roman" w:cs="Times New Roman"/>
          <w:b/>
          <w:szCs w:val="24"/>
        </w:rPr>
        <w:t xml:space="preserve">ΠΡΟΕΔΡΕΥΩΝ (Δημήτριος </w:t>
      </w:r>
      <w:proofErr w:type="spellStart"/>
      <w:r w:rsidRPr="00191872">
        <w:rPr>
          <w:rFonts w:eastAsia="Times New Roman" w:cs="Times New Roman"/>
          <w:b/>
          <w:szCs w:val="24"/>
        </w:rPr>
        <w:t>Κρεμαστινός</w:t>
      </w:r>
      <w:proofErr w:type="spellEnd"/>
      <w:r w:rsidRPr="00191872">
        <w:rPr>
          <w:rFonts w:eastAsia="Times New Roman" w:cs="Times New Roman"/>
          <w:b/>
          <w:szCs w:val="24"/>
        </w:rPr>
        <w:t>):</w:t>
      </w:r>
      <w:r>
        <w:rPr>
          <w:rFonts w:eastAsia="Times New Roman" w:cs="Times New Roman"/>
          <w:szCs w:val="24"/>
        </w:rPr>
        <w:t xml:space="preserve"> Κι εγώ σας ευχαριστώ.</w:t>
      </w:r>
    </w:p>
    <w:p w14:paraId="796CEA3E"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Προχωρούμε με τον κ. Ιωάννη Δελή,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γορητή του Κομμουνισ</w:t>
      </w:r>
      <w:r>
        <w:rPr>
          <w:rFonts w:eastAsia="Times New Roman" w:cs="Times New Roman"/>
          <w:szCs w:val="24"/>
        </w:rPr>
        <w:t>τικό Κόμματος Ελλάδος.</w:t>
      </w:r>
    </w:p>
    <w:p w14:paraId="796CEA3F"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Δελή.</w:t>
      </w:r>
    </w:p>
    <w:p w14:paraId="796CEA40" w14:textId="77777777" w:rsidR="00E9701A" w:rsidRDefault="003308C2">
      <w:pPr>
        <w:autoSpaceDE w:val="0"/>
        <w:autoSpaceDN w:val="0"/>
        <w:adjustRightInd w:val="0"/>
        <w:spacing w:line="600" w:lineRule="auto"/>
        <w:ind w:firstLine="720"/>
        <w:jc w:val="both"/>
        <w:rPr>
          <w:rFonts w:eastAsia="Times New Roman" w:cs="Times New Roman"/>
          <w:szCs w:val="24"/>
        </w:rPr>
      </w:pPr>
      <w:r w:rsidRPr="00915BEE">
        <w:rPr>
          <w:rFonts w:eastAsia="Times New Roman" w:cs="Times New Roman"/>
          <w:b/>
          <w:szCs w:val="24"/>
        </w:rPr>
        <w:t>ΙΩΑΝΝΗΣ ΔΕΛΗΣ:</w:t>
      </w:r>
      <w:r>
        <w:rPr>
          <w:rFonts w:eastAsia="Times New Roman" w:cs="Times New Roman"/>
          <w:szCs w:val="24"/>
        </w:rPr>
        <w:t xml:space="preserve"> Ευχαριστώ πολύ. Για τις τροπολογίες, κύριε Πρόεδρε, ο λόγος, μιας και για το νομοσχέδιο δεν έχουμε κάτι να προσθέσουμε. </w:t>
      </w:r>
    </w:p>
    <w:p w14:paraId="796CEA41" w14:textId="77777777" w:rsidR="00E9701A" w:rsidRDefault="003308C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Πρώτα θα αναφερθώ στην τροπολογία </w:t>
      </w:r>
      <w:r>
        <w:rPr>
          <w:rFonts w:eastAsia="Times New Roman" w:cs="Times New Roman"/>
          <w:szCs w:val="24"/>
        </w:rPr>
        <w:t xml:space="preserve">με αριθμό </w:t>
      </w:r>
      <w:r>
        <w:rPr>
          <w:rFonts w:eastAsia="Times New Roman" w:cs="Times New Roman"/>
          <w:szCs w:val="24"/>
        </w:rPr>
        <w:t>1779 του Υπουργείου Εσωτερικών, γ</w:t>
      </w:r>
      <w:r>
        <w:rPr>
          <w:rFonts w:eastAsia="Times New Roman" w:cs="Times New Roman"/>
          <w:szCs w:val="24"/>
        </w:rPr>
        <w:t>ια τις ναυτικές εταιρείες</w:t>
      </w:r>
      <w:r>
        <w:rPr>
          <w:rFonts w:eastAsia="Times New Roman" w:cs="Times New Roman"/>
          <w:szCs w:val="24"/>
        </w:rPr>
        <w:t>,</w:t>
      </w:r>
      <w:r>
        <w:rPr>
          <w:rFonts w:eastAsia="Times New Roman" w:cs="Times New Roman"/>
          <w:szCs w:val="24"/>
        </w:rPr>
        <w:t xml:space="preserve"> που είχαν νησιωτικοί κυρίως δήμοι, οι περιβόητες κάποτε «εταιρείες λαϊκής βάσης». Μια τέτοια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είχε και ο Δήμος Τήλου, κατέχοντας το 70% των μετοχών της και η οποία εκτελούσε καθημερινά δρομολόγια από και προς τη Ρόδο.</w:t>
      </w:r>
    </w:p>
    <w:p w14:paraId="796CEA42" w14:textId="77777777" w:rsidR="00E9701A" w:rsidRDefault="003308C2">
      <w:pPr>
        <w:tabs>
          <w:tab w:val="center" w:pos="4753"/>
          <w:tab w:val="left" w:pos="6156"/>
        </w:tabs>
        <w:spacing w:line="600" w:lineRule="auto"/>
        <w:ind w:firstLine="720"/>
        <w:jc w:val="both"/>
        <w:rPr>
          <w:rFonts w:eastAsia="Times New Roman"/>
          <w:szCs w:val="24"/>
        </w:rPr>
      </w:pPr>
      <w:r>
        <w:rPr>
          <w:rFonts w:eastAsia="Times New Roman"/>
          <w:szCs w:val="24"/>
        </w:rPr>
        <w:lastRenderedPageBreak/>
        <w:t xml:space="preserve">Η </w:t>
      </w:r>
      <w:r>
        <w:rPr>
          <w:rFonts w:eastAsia="Times New Roman"/>
          <w:szCs w:val="24"/>
        </w:rPr>
        <w:t>εταιρεία αυτή δεν άντεξε τον καπιταλιστικό ανταγωνισμό και η γενική συνέλευσή της τον Μάρτη του 20</w:t>
      </w:r>
      <w:r w:rsidRPr="00B33443">
        <w:rPr>
          <w:rFonts w:eastAsia="Times New Roman"/>
          <w:szCs w:val="24"/>
        </w:rPr>
        <w:t>16 αποφάσισε τη λύση και την εκκαθάρισ</w:t>
      </w:r>
      <w:r>
        <w:rPr>
          <w:rFonts w:eastAsia="Times New Roman"/>
          <w:szCs w:val="24"/>
        </w:rPr>
        <w:t>ή</w:t>
      </w:r>
      <w:r w:rsidRPr="00B33443">
        <w:rPr>
          <w:rFonts w:eastAsia="Times New Roman"/>
          <w:szCs w:val="24"/>
        </w:rPr>
        <w:t xml:space="preserve"> </w:t>
      </w:r>
      <w:r>
        <w:rPr>
          <w:rFonts w:eastAsia="Times New Roman"/>
          <w:szCs w:val="24"/>
        </w:rPr>
        <w:t>της.</w:t>
      </w:r>
      <w:r w:rsidRPr="00B33443">
        <w:rPr>
          <w:rFonts w:eastAsia="Times New Roman"/>
          <w:szCs w:val="24"/>
        </w:rPr>
        <w:t xml:space="preserve"> </w:t>
      </w:r>
      <w:r>
        <w:rPr>
          <w:rFonts w:eastAsia="Times New Roman"/>
          <w:szCs w:val="24"/>
        </w:rPr>
        <w:t>Η</w:t>
      </w:r>
      <w:r w:rsidRPr="00B33443">
        <w:rPr>
          <w:rFonts w:eastAsia="Times New Roman"/>
          <w:szCs w:val="24"/>
        </w:rPr>
        <w:t xml:space="preserve"> διοίκηση αυτής της υπό εκκαθάριση εταιρείας άφησε φυσικά απλήρωτα χρέη προς το ΝΑΤ και </w:t>
      </w:r>
      <w:r>
        <w:rPr>
          <w:rFonts w:eastAsia="Times New Roman"/>
          <w:szCs w:val="24"/>
        </w:rPr>
        <w:t>π</w:t>
      </w:r>
      <w:r w:rsidRPr="00B33443">
        <w:rPr>
          <w:rFonts w:eastAsia="Times New Roman"/>
          <w:szCs w:val="24"/>
        </w:rPr>
        <w:t>ρος τρίτους</w:t>
      </w:r>
      <w:r>
        <w:rPr>
          <w:rFonts w:eastAsia="Times New Roman"/>
          <w:szCs w:val="24"/>
        </w:rPr>
        <w:t>.</w:t>
      </w:r>
    </w:p>
    <w:p w14:paraId="796CEA43" w14:textId="77777777" w:rsidR="00E9701A" w:rsidRDefault="003308C2">
      <w:pPr>
        <w:tabs>
          <w:tab w:val="center" w:pos="4753"/>
          <w:tab w:val="left" w:pos="6156"/>
        </w:tabs>
        <w:spacing w:line="600" w:lineRule="auto"/>
        <w:ind w:firstLine="720"/>
        <w:jc w:val="both"/>
        <w:rPr>
          <w:rFonts w:eastAsia="Times New Roman"/>
          <w:szCs w:val="24"/>
        </w:rPr>
      </w:pPr>
      <w:r>
        <w:rPr>
          <w:rFonts w:eastAsia="Times New Roman"/>
          <w:szCs w:val="24"/>
        </w:rPr>
        <w:t>Σ</w:t>
      </w:r>
      <w:r w:rsidRPr="00B33443">
        <w:rPr>
          <w:rFonts w:eastAsia="Times New Roman"/>
          <w:szCs w:val="24"/>
        </w:rPr>
        <w:t xml:space="preserve">τη θέση </w:t>
      </w:r>
      <w:r w:rsidRPr="00B33443">
        <w:rPr>
          <w:rFonts w:eastAsia="Times New Roman"/>
          <w:szCs w:val="24"/>
        </w:rPr>
        <w:t>της τώρα</w:t>
      </w:r>
      <w:r>
        <w:rPr>
          <w:rFonts w:eastAsia="Times New Roman"/>
          <w:szCs w:val="24"/>
        </w:rPr>
        <w:t>,</w:t>
      </w:r>
      <w:r w:rsidRPr="00B33443">
        <w:rPr>
          <w:rFonts w:eastAsia="Times New Roman"/>
          <w:szCs w:val="24"/>
        </w:rPr>
        <w:t xml:space="preserve"> οι ιδιώτες δημιούργησαν </w:t>
      </w:r>
      <w:r>
        <w:rPr>
          <w:rFonts w:eastAsia="Times New Roman"/>
          <w:szCs w:val="24"/>
        </w:rPr>
        <w:t>μια</w:t>
      </w:r>
      <w:r w:rsidRPr="00B33443">
        <w:rPr>
          <w:rFonts w:eastAsia="Times New Roman"/>
          <w:szCs w:val="24"/>
        </w:rPr>
        <w:t xml:space="preserve"> καινούργια διάδοχη ναυτιλιακή εταιρεία απαλλαγμένη φυσικά από τα χρέη</w:t>
      </w:r>
      <w:r>
        <w:rPr>
          <w:rFonts w:eastAsia="Times New Roman"/>
          <w:szCs w:val="24"/>
        </w:rPr>
        <w:t>,</w:t>
      </w:r>
      <w:r w:rsidRPr="00B33443">
        <w:rPr>
          <w:rFonts w:eastAsia="Times New Roman"/>
          <w:szCs w:val="24"/>
        </w:rPr>
        <w:t xml:space="preserve"> αφού πρώτα εξαγόρασαν πάρα πολύ φθηνά το πλοίο </w:t>
      </w:r>
      <w:r>
        <w:rPr>
          <w:rFonts w:eastAsia="Times New Roman"/>
          <w:szCs w:val="24"/>
        </w:rPr>
        <w:t xml:space="preserve">της προηγούμενης </w:t>
      </w:r>
      <w:r w:rsidRPr="00B33443">
        <w:rPr>
          <w:rFonts w:eastAsia="Times New Roman"/>
          <w:szCs w:val="24"/>
        </w:rPr>
        <w:t>δημοτικής εταιρείας</w:t>
      </w:r>
      <w:r>
        <w:rPr>
          <w:rFonts w:eastAsia="Times New Roman"/>
          <w:szCs w:val="24"/>
        </w:rPr>
        <w:t xml:space="preserve">, </w:t>
      </w:r>
      <w:r w:rsidRPr="00B33443">
        <w:rPr>
          <w:rFonts w:eastAsia="Times New Roman"/>
          <w:szCs w:val="24"/>
        </w:rPr>
        <w:t>την οποία και διαδέχτηκαν</w:t>
      </w:r>
      <w:r>
        <w:rPr>
          <w:rFonts w:eastAsia="Times New Roman"/>
          <w:szCs w:val="24"/>
        </w:rPr>
        <w:t>.</w:t>
      </w:r>
      <w:r w:rsidRPr="00B33443">
        <w:rPr>
          <w:rFonts w:eastAsia="Times New Roman"/>
          <w:szCs w:val="24"/>
        </w:rPr>
        <w:t xml:space="preserve"> </w:t>
      </w:r>
      <w:r>
        <w:rPr>
          <w:rFonts w:eastAsia="Times New Roman"/>
          <w:szCs w:val="24"/>
        </w:rPr>
        <w:t xml:space="preserve">Τα </w:t>
      </w:r>
      <w:r>
        <w:rPr>
          <w:rFonts w:eastAsia="Times New Roman"/>
          <w:szCs w:val="24"/>
        </w:rPr>
        <w:t xml:space="preserve">παλιά </w:t>
      </w:r>
      <w:r>
        <w:rPr>
          <w:rFonts w:eastAsia="Times New Roman"/>
          <w:szCs w:val="24"/>
        </w:rPr>
        <w:t xml:space="preserve">χρέη, όμως, </w:t>
      </w:r>
      <w:r w:rsidRPr="00B33443">
        <w:rPr>
          <w:rFonts w:eastAsia="Times New Roman"/>
          <w:szCs w:val="24"/>
        </w:rPr>
        <w:t xml:space="preserve">τα άφησαν για </w:t>
      </w:r>
      <w:r w:rsidRPr="00B33443">
        <w:rPr>
          <w:rFonts w:eastAsia="Times New Roman"/>
          <w:szCs w:val="24"/>
        </w:rPr>
        <w:t xml:space="preserve">να τα </w:t>
      </w:r>
      <w:r>
        <w:rPr>
          <w:rFonts w:eastAsia="Times New Roman"/>
          <w:szCs w:val="24"/>
        </w:rPr>
        <w:t>φορτωθούν</w:t>
      </w:r>
      <w:r w:rsidRPr="00B33443">
        <w:rPr>
          <w:rFonts w:eastAsia="Times New Roman"/>
          <w:szCs w:val="24"/>
        </w:rPr>
        <w:t xml:space="preserve"> και να τα ξεπληρώσουν οι φορολογούμενοι με δημόσιο χρήμα</w:t>
      </w:r>
      <w:r>
        <w:rPr>
          <w:rFonts w:eastAsia="Times New Roman"/>
          <w:szCs w:val="24"/>
        </w:rPr>
        <w:t>.</w:t>
      </w:r>
      <w:r w:rsidRPr="00B33443">
        <w:rPr>
          <w:rFonts w:eastAsia="Times New Roman"/>
          <w:szCs w:val="24"/>
        </w:rPr>
        <w:t xml:space="preserve"> </w:t>
      </w:r>
      <w:r>
        <w:rPr>
          <w:rFonts w:eastAsia="Times New Roman"/>
          <w:szCs w:val="24"/>
        </w:rPr>
        <w:t>«</w:t>
      </w:r>
      <w:r>
        <w:rPr>
          <w:rFonts w:eastAsia="Times New Roman"/>
          <w:szCs w:val="24"/>
        </w:rPr>
        <w:t>Π</w:t>
      </w:r>
      <w:r w:rsidRPr="00B33443">
        <w:rPr>
          <w:rFonts w:eastAsia="Times New Roman"/>
          <w:szCs w:val="24"/>
        </w:rPr>
        <w:t>αλιά μου τέχνη κόσκινο</w:t>
      </w:r>
      <w:r>
        <w:rPr>
          <w:rFonts w:eastAsia="Times New Roman"/>
          <w:szCs w:val="24"/>
        </w:rPr>
        <w:t>»,</w:t>
      </w:r>
      <w:r w:rsidRPr="00B33443">
        <w:rPr>
          <w:rFonts w:eastAsia="Times New Roman"/>
          <w:szCs w:val="24"/>
        </w:rPr>
        <w:t xml:space="preserve"> δηλαδή</w:t>
      </w:r>
      <w:r>
        <w:rPr>
          <w:rFonts w:eastAsia="Times New Roman"/>
          <w:szCs w:val="24"/>
        </w:rPr>
        <w:t>.</w:t>
      </w:r>
      <w:r w:rsidRPr="00B33443">
        <w:rPr>
          <w:rFonts w:eastAsia="Times New Roman"/>
          <w:szCs w:val="24"/>
        </w:rPr>
        <w:t xml:space="preserve"> </w:t>
      </w:r>
      <w:r>
        <w:rPr>
          <w:rFonts w:eastAsia="Times New Roman"/>
          <w:szCs w:val="24"/>
        </w:rPr>
        <w:t>Α</w:t>
      </w:r>
      <w:r w:rsidRPr="00B33443">
        <w:rPr>
          <w:rFonts w:eastAsia="Times New Roman"/>
          <w:szCs w:val="24"/>
        </w:rPr>
        <w:t>υτό</w:t>
      </w:r>
      <w:r>
        <w:rPr>
          <w:rFonts w:eastAsia="Times New Roman"/>
          <w:szCs w:val="24"/>
        </w:rPr>
        <w:t>ν</w:t>
      </w:r>
      <w:r w:rsidRPr="00B33443">
        <w:rPr>
          <w:rFonts w:eastAsia="Times New Roman"/>
          <w:szCs w:val="24"/>
        </w:rPr>
        <w:t xml:space="preserve"> το</w:t>
      </w:r>
      <w:r>
        <w:rPr>
          <w:rFonts w:eastAsia="Times New Roman"/>
          <w:szCs w:val="24"/>
        </w:rPr>
        <w:t>ν</w:t>
      </w:r>
      <w:r w:rsidRPr="00B33443">
        <w:rPr>
          <w:rFonts w:eastAsia="Times New Roman"/>
          <w:szCs w:val="24"/>
        </w:rPr>
        <w:t xml:space="preserve"> δρόμο ακριβώς διευκολύνει και υπηρετεί αυτή η τροπολογία του Υπουργείου Εσωτερικών</w:t>
      </w:r>
      <w:r>
        <w:rPr>
          <w:rFonts w:eastAsia="Times New Roman"/>
          <w:szCs w:val="24"/>
        </w:rPr>
        <w:t>,</w:t>
      </w:r>
      <w:r w:rsidRPr="00B33443">
        <w:rPr>
          <w:rFonts w:eastAsia="Times New Roman"/>
          <w:szCs w:val="24"/>
        </w:rPr>
        <w:t xml:space="preserve"> που έχει πολύ μεγαλύτερη ουρά από αυτήν που φαίνεται </w:t>
      </w:r>
      <w:r w:rsidRPr="00B33443">
        <w:rPr>
          <w:rFonts w:eastAsia="Times New Roman"/>
          <w:szCs w:val="24"/>
        </w:rPr>
        <w:t>στις λέξεις της και γι</w:t>
      </w:r>
      <w:r>
        <w:rPr>
          <w:rFonts w:eastAsia="Times New Roman"/>
          <w:szCs w:val="24"/>
        </w:rPr>
        <w:t>’</w:t>
      </w:r>
      <w:r w:rsidRPr="00B33443">
        <w:rPr>
          <w:rFonts w:eastAsia="Times New Roman"/>
          <w:szCs w:val="24"/>
        </w:rPr>
        <w:t xml:space="preserve"> αυτό </w:t>
      </w:r>
      <w:r>
        <w:rPr>
          <w:rFonts w:eastAsia="Times New Roman"/>
          <w:szCs w:val="24"/>
        </w:rPr>
        <w:t>β</w:t>
      </w:r>
      <w:r w:rsidRPr="00B33443">
        <w:rPr>
          <w:rFonts w:eastAsia="Times New Roman"/>
          <w:szCs w:val="24"/>
        </w:rPr>
        <w:t>εβαίως την καταψηφίζου</w:t>
      </w:r>
      <w:r>
        <w:rPr>
          <w:rFonts w:eastAsia="Times New Roman"/>
          <w:szCs w:val="24"/>
        </w:rPr>
        <w:t>με.</w:t>
      </w:r>
    </w:p>
    <w:p w14:paraId="796CEA44" w14:textId="77777777" w:rsidR="00E9701A" w:rsidRDefault="003308C2">
      <w:pPr>
        <w:tabs>
          <w:tab w:val="center" w:pos="4753"/>
          <w:tab w:val="left" w:pos="6156"/>
        </w:tabs>
        <w:spacing w:line="600" w:lineRule="auto"/>
        <w:ind w:firstLine="720"/>
        <w:jc w:val="both"/>
        <w:rPr>
          <w:rFonts w:eastAsia="Times New Roman"/>
          <w:szCs w:val="24"/>
        </w:rPr>
      </w:pPr>
      <w:r>
        <w:rPr>
          <w:rFonts w:eastAsia="Times New Roman"/>
          <w:szCs w:val="24"/>
        </w:rPr>
        <w:t>Σ</w:t>
      </w:r>
      <w:r w:rsidRPr="00B33443">
        <w:rPr>
          <w:rFonts w:eastAsia="Times New Roman"/>
          <w:szCs w:val="24"/>
        </w:rPr>
        <w:t xml:space="preserve">την τροπολογία </w:t>
      </w:r>
      <w:r>
        <w:rPr>
          <w:rFonts w:eastAsia="Times New Roman"/>
          <w:szCs w:val="24"/>
        </w:rPr>
        <w:t xml:space="preserve">με αριθμό </w:t>
      </w:r>
      <w:r w:rsidRPr="00B33443">
        <w:rPr>
          <w:rFonts w:eastAsia="Times New Roman"/>
          <w:szCs w:val="24"/>
        </w:rPr>
        <w:t>178</w:t>
      </w:r>
      <w:r>
        <w:rPr>
          <w:rFonts w:eastAsia="Times New Roman"/>
          <w:szCs w:val="24"/>
        </w:rPr>
        <w:t>1</w:t>
      </w:r>
      <w:r w:rsidRPr="00B33443">
        <w:rPr>
          <w:rFonts w:eastAsia="Times New Roman"/>
          <w:szCs w:val="24"/>
        </w:rPr>
        <w:t xml:space="preserve"> του Υπουργείου Παιδείας ψηφίζουμε </w:t>
      </w:r>
      <w:r>
        <w:rPr>
          <w:rFonts w:eastAsia="Times New Roman"/>
          <w:szCs w:val="24"/>
        </w:rPr>
        <w:t>«</w:t>
      </w:r>
      <w:r w:rsidRPr="00B33443">
        <w:rPr>
          <w:rFonts w:eastAsia="Times New Roman"/>
          <w:szCs w:val="24"/>
        </w:rPr>
        <w:t>παρών</w:t>
      </w:r>
      <w:r>
        <w:rPr>
          <w:rFonts w:eastAsia="Times New Roman"/>
          <w:szCs w:val="24"/>
        </w:rPr>
        <w:t>» σ</w:t>
      </w:r>
      <w:r w:rsidRPr="00B33443">
        <w:rPr>
          <w:rFonts w:eastAsia="Times New Roman"/>
          <w:szCs w:val="24"/>
        </w:rPr>
        <w:t>τη βάση της συνολικής μας αντίθε</w:t>
      </w:r>
      <w:r w:rsidRPr="00B33443">
        <w:rPr>
          <w:rFonts w:eastAsia="Times New Roman"/>
          <w:szCs w:val="24"/>
        </w:rPr>
        <w:lastRenderedPageBreak/>
        <w:t>ση</w:t>
      </w:r>
      <w:r>
        <w:rPr>
          <w:rFonts w:eastAsia="Times New Roman"/>
          <w:szCs w:val="24"/>
        </w:rPr>
        <w:t>ς</w:t>
      </w:r>
      <w:r w:rsidRPr="00B33443">
        <w:rPr>
          <w:rFonts w:eastAsia="Times New Roman"/>
          <w:szCs w:val="24"/>
        </w:rPr>
        <w:t xml:space="preserve"> </w:t>
      </w:r>
      <w:r>
        <w:rPr>
          <w:rFonts w:eastAsia="Times New Roman"/>
          <w:szCs w:val="24"/>
        </w:rPr>
        <w:t>στον πρόσφατα ψηφισμένο ν.45</w:t>
      </w:r>
      <w:r w:rsidRPr="00B33443">
        <w:rPr>
          <w:rFonts w:eastAsia="Times New Roman"/>
          <w:szCs w:val="24"/>
        </w:rPr>
        <w:t xml:space="preserve">47 για τις δομές υποστήριξης </w:t>
      </w:r>
      <w:r>
        <w:rPr>
          <w:rFonts w:eastAsia="Times New Roman"/>
          <w:szCs w:val="24"/>
        </w:rPr>
        <w:t>-</w:t>
      </w:r>
      <w:r w:rsidRPr="00B33443">
        <w:rPr>
          <w:rFonts w:eastAsia="Times New Roman"/>
          <w:szCs w:val="24"/>
        </w:rPr>
        <w:t xml:space="preserve">το </w:t>
      </w:r>
      <w:r>
        <w:rPr>
          <w:rFonts w:eastAsia="Times New Roman"/>
          <w:szCs w:val="24"/>
        </w:rPr>
        <w:t>«</w:t>
      </w:r>
      <w:r w:rsidRPr="00B33443">
        <w:rPr>
          <w:rFonts w:eastAsia="Times New Roman"/>
          <w:szCs w:val="24"/>
        </w:rPr>
        <w:t>υποστήριξης</w:t>
      </w:r>
      <w:r>
        <w:rPr>
          <w:rFonts w:eastAsia="Times New Roman"/>
          <w:szCs w:val="24"/>
        </w:rPr>
        <w:t>»</w:t>
      </w:r>
      <w:r w:rsidRPr="00B33443">
        <w:rPr>
          <w:rFonts w:eastAsia="Times New Roman"/>
          <w:szCs w:val="24"/>
        </w:rPr>
        <w:t xml:space="preserve"> κατ</w:t>
      </w:r>
      <w:r>
        <w:rPr>
          <w:rFonts w:eastAsia="Times New Roman"/>
          <w:szCs w:val="24"/>
        </w:rPr>
        <w:t>’</w:t>
      </w:r>
      <w:r w:rsidRPr="00B33443">
        <w:rPr>
          <w:rFonts w:eastAsia="Times New Roman"/>
          <w:szCs w:val="24"/>
        </w:rPr>
        <w:t xml:space="preserve"> </w:t>
      </w:r>
      <w:proofErr w:type="spellStart"/>
      <w:r w:rsidRPr="00B33443">
        <w:rPr>
          <w:rFonts w:eastAsia="Times New Roman"/>
          <w:szCs w:val="24"/>
        </w:rPr>
        <w:t>ευφημισμό</w:t>
      </w:r>
      <w:r>
        <w:rPr>
          <w:rFonts w:eastAsia="Times New Roman"/>
          <w:szCs w:val="24"/>
        </w:rPr>
        <w:t>ν</w:t>
      </w:r>
      <w:proofErr w:type="spellEnd"/>
      <w:r w:rsidRPr="00B33443">
        <w:rPr>
          <w:rFonts w:eastAsia="Times New Roman"/>
          <w:szCs w:val="24"/>
        </w:rPr>
        <w:t xml:space="preserve"> φυσικά</w:t>
      </w:r>
      <w:r>
        <w:rPr>
          <w:rFonts w:eastAsia="Times New Roman"/>
          <w:szCs w:val="24"/>
        </w:rPr>
        <w:t>-</w:t>
      </w:r>
      <w:r w:rsidRPr="00B33443">
        <w:rPr>
          <w:rFonts w:eastAsia="Times New Roman"/>
          <w:szCs w:val="24"/>
        </w:rPr>
        <w:t xml:space="preserve"> της εκπαίδευσης</w:t>
      </w:r>
      <w:r>
        <w:rPr>
          <w:rFonts w:eastAsia="Times New Roman"/>
          <w:szCs w:val="24"/>
        </w:rPr>
        <w:t>.</w:t>
      </w:r>
      <w:r w:rsidRPr="00B33443">
        <w:rPr>
          <w:rFonts w:eastAsia="Times New Roman"/>
          <w:szCs w:val="24"/>
        </w:rPr>
        <w:t xml:space="preserve"> </w:t>
      </w:r>
    </w:p>
    <w:p w14:paraId="796CEA45" w14:textId="77777777" w:rsidR="00E9701A" w:rsidRDefault="003308C2">
      <w:pPr>
        <w:tabs>
          <w:tab w:val="center" w:pos="4753"/>
          <w:tab w:val="left" w:pos="6156"/>
        </w:tabs>
        <w:spacing w:line="600" w:lineRule="auto"/>
        <w:ind w:firstLine="720"/>
        <w:jc w:val="both"/>
        <w:rPr>
          <w:rFonts w:eastAsia="Times New Roman"/>
          <w:szCs w:val="24"/>
        </w:rPr>
      </w:pPr>
      <w:r>
        <w:rPr>
          <w:rFonts w:eastAsia="Times New Roman"/>
          <w:szCs w:val="24"/>
        </w:rPr>
        <w:t>Σ</w:t>
      </w:r>
      <w:r w:rsidRPr="00B33443">
        <w:rPr>
          <w:rFonts w:eastAsia="Times New Roman"/>
          <w:szCs w:val="24"/>
        </w:rPr>
        <w:t xml:space="preserve">την τροπολογία </w:t>
      </w:r>
      <w:r>
        <w:rPr>
          <w:rFonts w:eastAsia="Times New Roman"/>
          <w:szCs w:val="24"/>
        </w:rPr>
        <w:t xml:space="preserve">με αριθμό </w:t>
      </w:r>
      <w:r w:rsidRPr="00B33443">
        <w:rPr>
          <w:rFonts w:eastAsia="Times New Roman"/>
          <w:szCs w:val="24"/>
        </w:rPr>
        <w:t>1784 του Υπουργείου Περιβάλλοντος για τους δασικούς χάρτες</w:t>
      </w:r>
      <w:r>
        <w:rPr>
          <w:rFonts w:eastAsia="Times New Roman"/>
          <w:szCs w:val="24"/>
        </w:rPr>
        <w:t>,</w:t>
      </w:r>
      <w:r w:rsidRPr="00B33443">
        <w:rPr>
          <w:rFonts w:eastAsia="Times New Roman"/>
          <w:szCs w:val="24"/>
        </w:rPr>
        <w:t xml:space="preserve"> σε ότι αφορά το πρώτο της άρθρ</w:t>
      </w:r>
      <w:r>
        <w:rPr>
          <w:rFonts w:eastAsia="Times New Roman"/>
          <w:szCs w:val="24"/>
        </w:rPr>
        <w:t xml:space="preserve">ο, δηλαδή </w:t>
      </w:r>
      <w:r w:rsidRPr="00B33443">
        <w:rPr>
          <w:rFonts w:eastAsia="Times New Roman"/>
          <w:szCs w:val="24"/>
        </w:rPr>
        <w:t>τις ημερομηνίες</w:t>
      </w:r>
      <w:r>
        <w:rPr>
          <w:rFonts w:eastAsia="Times New Roman"/>
          <w:szCs w:val="24"/>
        </w:rPr>
        <w:t>,</w:t>
      </w:r>
      <w:r w:rsidRPr="00B33443">
        <w:rPr>
          <w:rFonts w:eastAsia="Times New Roman"/>
          <w:szCs w:val="24"/>
        </w:rPr>
        <w:t xml:space="preserve"> διευκρινίζου</w:t>
      </w:r>
      <w:r>
        <w:rPr>
          <w:rFonts w:eastAsia="Times New Roman"/>
          <w:szCs w:val="24"/>
        </w:rPr>
        <w:t>με</w:t>
      </w:r>
      <w:r w:rsidRPr="00B33443">
        <w:rPr>
          <w:rFonts w:eastAsia="Times New Roman"/>
          <w:szCs w:val="24"/>
        </w:rPr>
        <w:t xml:space="preserve"> ότι θα ψηφίζαμε ή θα ψηφίσουμε </w:t>
      </w:r>
      <w:r>
        <w:rPr>
          <w:rFonts w:eastAsia="Times New Roman"/>
          <w:szCs w:val="24"/>
        </w:rPr>
        <w:t>«παρών». Δεν ξέρω εάν θα ψηφιστεί στο σύ</w:t>
      </w:r>
      <w:r>
        <w:rPr>
          <w:rFonts w:eastAsia="Times New Roman"/>
          <w:szCs w:val="24"/>
        </w:rPr>
        <w:t xml:space="preserve">νολό της ή εάν θα μπει κομματιαστά. </w:t>
      </w:r>
      <w:r>
        <w:rPr>
          <w:rFonts w:eastAsia="Times New Roman"/>
          <w:szCs w:val="24"/>
        </w:rPr>
        <w:t>Τ</w:t>
      </w:r>
      <w:r w:rsidRPr="00B33443">
        <w:rPr>
          <w:rFonts w:eastAsia="Times New Roman"/>
          <w:szCs w:val="24"/>
        </w:rPr>
        <w:t>ο δεύτερ</w:t>
      </w:r>
      <w:r>
        <w:rPr>
          <w:rFonts w:eastAsia="Times New Roman"/>
          <w:szCs w:val="24"/>
        </w:rPr>
        <w:t>ό</w:t>
      </w:r>
      <w:r w:rsidRPr="00B33443">
        <w:rPr>
          <w:rFonts w:eastAsia="Times New Roman"/>
          <w:szCs w:val="24"/>
        </w:rPr>
        <w:t xml:space="preserve"> της </w:t>
      </w:r>
      <w:r>
        <w:rPr>
          <w:rFonts w:eastAsia="Times New Roman"/>
          <w:szCs w:val="24"/>
        </w:rPr>
        <w:t>ά</w:t>
      </w:r>
      <w:r w:rsidRPr="00B33443">
        <w:rPr>
          <w:rFonts w:eastAsia="Times New Roman"/>
          <w:szCs w:val="24"/>
        </w:rPr>
        <w:t>ρθρο</w:t>
      </w:r>
      <w:r>
        <w:rPr>
          <w:rFonts w:eastAsia="Times New Roman"/>
          <w:szCs w:val="24"/>
        </w:rPr>
        <w:t>,</w:t>
      </w:r>
      <w:r w:rsidRPr="00B33443">
        <w:rPr>
          <w:rFonts w:eastAsia="Times New Roman"/>
          <w:szCs w:val="24"/>
        </w:rPr>
        <w:t xml:space="preserve"> για το σχέδιο στρατηγικής ανάπτυξης της δασοπονίας</w:t>
      </w:r>
      <w:r>
        <w:rPr>
          <w:rFonts w:eastAsia="Times New Roman"/>
          <w:szCs w:val="24"/>
        </w:rPr>
        <w:t>,</w:t>
      </w:r>
      <w:r w:rsidRPr="00B33443">
        <w:rPr>
          <w:rFonts w:eastAsia="Times New Roman"/>
          <w:szCs w:val="24"/>
        </w:rPr>
        <w:t xml:space="preserve"> θα </w:t>
      </w:r>
      <w:r>
        <w:rPr>
          <w:rFonts w:eastAsia="Times New Roman"/>
          <w:szCs w:val="24"/>
        </w:rPr>
        <w:t xml:space="preserve">το </w:t>
      </w:r>
      <w:r w:rsidRPr="00B33443">
        <w:rPr>
          <w:rFonts w:eastAsia="Times New Roman"/>
          <w:szCs w:val="24"/>
        </w:rPr>
        <w:t>καταψηφίσουμε</w:t>
      </w:r>
      <w:r>
        <w:rPr>
          <w:rFonts w:eastAsia="Times New Roman"/>
          <w:szCs w:val="24"/>
        </w:rPr>
        <w:t xml:space="preserve">, αφού με </w:t>
      </w:r>
      <w:r w:rsidRPr="00B33443">
        <w:rPr>
          <w:rFonts w:eastAsia="Times New Roman"/>
          <w:szCs w:val="24"/>
        </w:rPr>
        <w:t xml:space="preserve">το περιεχόμενο αυτού του σχεδίου παραχωρούνται από την </w:t>
      </w:r>
      <w:r>
        <w:rPr>
          <w:rFonts w:eastAsia="Times New Roman"/>
          <w:szCs w:val="24"/>
        </w:rPr>
        <w:t>Κ</w:t>
      </w:r>
      <w:r w:rsidRPr="00B33443">
        <w:rPr>
          <w:rFonts w:eastAsia="Times New Roman"/>
          <w:szCs w:val="24"/>
        </w:rPr>
        <w:t xml:space="preserve">υβέρνηση </w:t>
      </w:r>
      <w:r>
        <w:rPr>
          <w:rFonts w:eastAsia="Times New Roman"/>
          <w:szCs w:val="24"/>
        </w:rPr>
        <w:t>πλήρως</w:t>
      </w:r>
      <w:r w:rsidRPr="00B33443">
        <w:rPr>
          <w:rFonts w:eastAsia="Times New Roman"/>
          <w:szCs w:val="24"/>
        </w:rPr>
        <w:t xml:space="preserve"> τα δασικά οικοσυστήματα σε μονοπωλιακούς ομίλους για επιχειρηματική εκμετάλλευση</w:t>
      </w:r>
      <w:r>
        <w:rPr>
          <w:rFonts w:eastAsia="Times New Roman"/>
          <w:szCs w:val="24"/>
        </w:rPr>
        <w:t>.</w:t>
      </w:r>
    </w:p>
    <w:p w14:paraId="796CEA46" w14:textId="77777777" w:rsidR="00E9701A" w:rsidRDefault="003308C2">
      <w:pPr>
        <w:tabs>
          <w:tab w:val="center" w:pos="4753"/>
          <w:tab w:val="left" w:pos="6156"/>
        </w:tabs>
        <w:spacing w:line="600" w:lineRule="auto"/>
        <w:ind w:firstLine="720"/>
        <w:jc w:val="both"/>
        <w:rPr>
          <w:rFonts w:eastAsia="Times New Roman"/>
          <w:szCs w:val="24"/>
        </w:rPr>
      </w:pPr>
      <w:r>
        <w:rPr>
          <w:rFonts w:eastAsia="Times New Roman"/>
          <w:szCs w:val="24"/>
        </w:rPr>
        <w:t>Όσον αφορά την</w:t>
      </w:r>
      <w:r w:rsidRPr="00B33443">
        <w:rPr>
          <w:rFonts w:eastAsia="Times New Roman"/>
          <w:szCs w:val="24"/>
        </w:rPr>
        <w:t xml:space="preserve"> τροπολογία </w:t>
      </w:r>
      <w:r>
        <w:rPr>
          <w:rFonts w:eastAsia="Times New Roman"/>
          <w:szCs w:val="24"/>
        </w:rPr>
        <w:t xml:space="preserve">με αριθμό </w:t>
      </w:r>
      <w:r w:rsidRPr="00B33443">
        <w:rPr>
          <w:rFonts w:eastAsia="Times New Roman"/>
          <w:szCs w:val="24"/>
        </w:rPr>
        <w:t>1785 για την παραχώρηση έκτασης στον ΠΑΟΚ για την ανέγερση νέων αθλητικών εγκατα</w:t>
      </w:r>
      <w:r>
        <w:rPr>
          <w:rFonts w:eastAsia="Times New Roman"/>
          <w:szCs w:val="24"/>
        </w:rPr>
        <w:t>στάσεων του νέου γηπέδου,</w:t>
      </w:r>
      <w:r w:rsidRPr="00B33443">
        <w:rPr>
          <w:rFonts w:eastAsia="Times New Roman"/>
          <w:szCs w:val="24"/>
        </w:rPr>
        <w:t xml:space="preserve"> </w:t>
      </w:r>
      <w:r>
        <w:rPr>
          <w:rFonts w:eastAsia="Times New Roman"/>
          <w:szCs w:val="24"/>
        </w:rPr>
        <w:t>κ</w:t>
      </w:r>
      <w:r w:rsidRPr="00B33443">
        <w:rPr>
          <w:rFonts w:eastAsia="Times New Roman"/>
          <w:szCs w:val="24"/>
        </w:rPr>
        <w:t>ατ</w:t>
      </w:r>
      <w:r>
        <w:rPr>
          <w:rFonts w:eastAsia="Times New Roman"/>
          <w:szCs w:val="24"/>
        </w:rPr>
        <w:t>’</w:t>
      </w:r>
      <w:r w:rsidRPr="00094F03">
        <w:rPr>
          <w:rFonts w:eastAsia="Times New Roman"/>
          <w:szCs w:val="24"/>
        </w:rPr>
        <w:t xml:space="preserve"> </w:t>
      </w:r>
      <w:r w:rsidRPr="00B33443">
        <w:rPr>
          <w:rFonts w:eastAsia="Times New Roman"/>
          <w:szCs w:val="24"/>
        </w:rPr>
        <w:t>αρχ</w:t>
      </w:r>
      <w:r>
        <w:rPr>
          <w:rFonts w:eastAsia="Times New Roman"/>
          <w:szCs w:val="24"/>
        </w:rPr>
        <w:t>άς,</w:t>
      </w:r>
      <w:r w:rsidRPr="00B33443">
        <w:rPr>
          <w:rFonts w:eastAsia="Times New Roman"/>
          <w:szCs w:val="24"/>
        </w:rPr>
        <w:t xml:space="preserve"> θέλουμε να ξεκαθαρί</w:t>
      </w:r>
      <w:r w:rsidRPr="00B33443">
        <w:rPr>
          <w:rFonts w:eastAsia="Times New Roman"/>
          <w:szCs w:val="24"/>
        </w:rPr>
        <w:t xml:space="preserve">σουμε ως </w:t>
      </w:r>
      <w:r>
        <w:rPr>
          <w:rFonts w:eastAsia="Times New Roman"/>
          <w:szCs w:val="24"/>
        </w:rPr>
        <w:t>ΚΚΕ</w:t>
      </w:r>
      <w:r w:rsidRPr="00B33443">
        <w:rPr>
          <w:rFonts w:eastAsia="Times New Roman"/>
          <w:szCs w:val="24"/>
        </w:rPr>
        <w:t xml:space="preserve"> ότι</w:t>
      </w:r>
      <w:r>
        <w:rPr>
          <w:rFonts w:eastAsia="Times New Roman"/>
          <w:szCs w:val="24"/>
        </w:rPr>
        <w:t>,</w:t>
      </w:r>
      <w:r w:rsidRPr="00B33443">
        <w:rPr>
          <w:rFonts w:eastAsia="Times New Roman"/>
          <w:szCs w:val="24"/>
        </w:rPr>
        <w:t xml:space="preserve"> όχι μόνο συμφωνούμε</w:t>
      </w:r>
      <w:r>
        <w:rPr>
          <w:rFonts w:eastAsia="Times New Roman"/>
          <w:szCs w:val="24"/>
        </w:rPr>
        <w:t>, α</w:t>
      </w:r>
      <w:r w:rsidRPr="00B33443">
        <w:rPr>
          <w:rFonts w:eastAsia="Times New Roman"/>
          <w:szCs w:val="24"/>
        </w:rPr>
        <w:t>λλά και ενθαρρύνουμε να παραχωρούνται δημόσιες εκτάσεις</w:t>
      </w:r>
      <w:r>
        <w:rPr>
          <w:rFonts w:eastAsia="Times New Roman"/>
          <w:szCs w:val="24"/>
        </w:rPr>
        <w:t>,</w:t>
      </w:r>
      <w:r w:rsidRPr="00B33443">
        <w:rPr>
          <w:rFonts w:eastAsia="Times New Roman"/>
          <w:szCs w:val="24"/>
        </w:rPr>
        <w:t xml:space="preserve"> δημόσια γη</w:t>
      </w:r>
      <w:r>
        <w:rPr>
          <w:rFonts w:eastAsia="Times New Roman"/>
          <w:szCs w:val="24"/>
        </w:rPr>
        <w:t>,</w:t>
      </w:r>
      <w:r w:rsidRPr="00B33443">
        <w:rPr>
          <w:rFonts w:eastAsia="Times New Roman"/>
          <w:szCs w:val="24"/>
        </w:rPr>
        <w:t xml:space="preserve"> προκειμένου να κατασκευάζονται αθλητικές εγκαταστάσεις και </w:t>
      </w:r>
      <w:r w:rsidRPr="00B33443">
        <w:rPr>
          <w:rFonts w:eastAsia="Times New Roman"/>
          <w:szCs w:val="24"/>
        </w:rPr>
        <w:lastRenderedPageBreak/>
        <w:t>γήπεδ</w:t>
      </w:r>
      <w:r>
        <w:rPr>
          <w:rFonts w:eastAsia="Times New Roman"/>
          <w:szCs w:val="24"/>
        </w:rPr>
        <w:t>α</w:t>
      </w:r>
      <w:r w:rsidRPr="00B33443">
        <w:rPr>
          <w:rFonts w:eastAsia="Times New Roman"/>
          <w:szCs w:val="24"/>
        </w:rPr>
        <w:t xml:space="preserve"> για τις ανάγκες και του μαζικού αθλητισμού όλων των ηλικιών</w:t>
      </w:r>
      <w:r>
        <w:rPr>
          <w:rFonts w:eastAsia="Times New Roman"/>
          <w:szCs w:val="24"/>
        </w:rPr>
        <w:t>,</w:t>
      </w:r>
      <w:r w:rsidRPr="00B33443">
        <w:rPr>
          <w:rFonts w:eastAsia="Times New Roman"/>
          <w:szCs w:val="24"/>
        </w:rPr>
        <w:t xml:space="preserve"> </w:t>
      </w:r>
      <w:r>
        <w:rPr>
          <w:rFonts w:eastAsia="Times New Roman"/>
          <w:szCs w:val="24"/>
        </w:rPr>
        <w:t>α</w:t>
      </w:r>
      <w:r w:rsidRPr="00B33443">
        <w:rPr>
          <w:rFonts w:eastAsia="Times New Roman"/>
          <w:szCs w:val="24"/>
        </w:rPr>
        <w:t>λλά και τις ανάγκες</w:t>
      </w:r>
      <w:r w:rsidRPr="00B33443">
        <w:rPr>
          <w:rFonts w:eastAsia="Times New Roman"/>
          <w:szCs w:val="24"/>
        </w:rPr>
        <w:t xml:space="preserve"> του αγωνιστικού</w:t>
      </w:r>
      <w:r>
        <w:rPr>
          <w:rFonts w:eastAsia="Times New Roman"/>
          <w:szCs w:val="24"/>
        </w:rPr>
        <w:t>,</w:t>
      </w:r>
      <w:r w:rsidRPr="00B33443">
        <w:rPr>
          <w:rFonts w:eastAsia="Times New Roman"/>
          <w:szCs w:val="24"/>
        </w:rPr>
        <w:t xml:space="preserve"> του σωματειακού αθλητισμού</w:t>
      </w:r>
      <w:r>
        <w:rPr>
          <w:rFonts w:eastAsia="Times New Roman"/>
          <w:szCs w:val="24"/>
        </w:rPr>
        <w:t>.</w:t>
      </w:r>
      <w:r w:rsidRPr="00B33443">
        <w:rPr>
          <w:rFonts w:eastAsia="Times New Roman"/>
          <w:szCs w:val="24"/>
        </w:rPr>
        <w:t xml:space="preserve"> </w:t>
      </w:r>
      <w:r>
        <w:rPr>
          <w:rFonts w:eastAsia="Times New Roman"/>
          <w:szCs w:val="24"/>
        </w:rPr>
        <w:t>Ο</w:t>
      </w:r>
      <w:r w:rsidRPr="00B33443">
        <w:rPr>
          <w:rFonts w:eastAsia="Times New Roman"/>
          <w:szCs w:val="24"/>
        </w:rPr>
        <w:t>ι αθλητικές εγκαταστάσεις</w:t>
      </w:r>
      <w:r>
        <w:rPr>
          <w:rFonts w:eastAsia="Times New Roman"/>
          <w:szCs w:val="24"/>
        </w:rPr>
        <w:t>, ά</w:t>
      </w:r>
      <w:r w:rsidRPr="00B33443">
        <w:rPr>
          <w:rFonts w:eastAsia="Times New Roman"/>
          <w:szCs w:val="24"/>
        </w:rPr>
        <w:t>λλωστε</w:t>
      </w:r>
      <w:r>
        <w:rPr>
          <w:rFonts w:eastAsia="Times New Roman"/>
          <w:szCs w:val="24"/>
        </w:rPr>
        <w:t>,</w:t>
      </w:r>
      <w:r w:rsidRPr="00B33443">
        <w:rPr>
          <w:rFonts w:eastAsia="Times New Roman"/>
          <w:szCs w:val="24"/>
        </w:rPr>
        <w:t xml:space="preserve"> αποτελ</w:t>
      </w:r>
      <w:r>
        <w:rPr>
          <w:rFonts w:eastAsia="Times New Roman"/>
          <w:szCs w:val="24"/>
        </w:rPr>
        <w:t>ούν</w:t>
      </w:r>
      <w:r w:rsidRPr="00B33443">
        <w:rPr>
          <w:rFonts w:eastAsia="Times New Roman"/>
          <w:szCs w:val="24"/>
        </w:rPr>
        <w:t xml:space="preserve"> και την πιο βασική προϋπόθεση </w:t>
      </w:r>
      <w:r>
        <w:rPr>
          <w:rFonts w:eastAsia="Times New Roman"/>
          <w:szCs w:val="24"/>
        </w:rPr>
        <w:t xml:space="preserve">και </w:t>
      </w:r>
      <w:r w:rsidRPr="00B33443">
        <w:rPr>
          <w:rFonts w:eastAsia="Times New Roman"/>
          <w:szCs w:val="24"/>
        </w:rPr>
        <w:t>για την ανάπτυξη όλων των αθλημάτων και για την καλλιέργεια του αθλητισμού</w:t>
      </w:r>
      <w:r>
        <w:rPr>
          <w:rFonts w:eastAsia="Times New Roman"/>
          <w:szCs w:val="24"/>
        </w:rPr>
        <w:t>,</w:t>
      </w:r>
      <w:r w:rsidRPr="00B33443">
        <w:rPr>
          <w:rFonts w:eastAsia="Times New Roman"/>
          <w:szCs w:val="24"/>
        </w:rPr>
        <w:t xml:space="preserve"> ως στάση ζωής</w:t>
      </w:r>
      <w:r>
        <w:rPr>
          <w:rFonts w:eastAsia="Times New Roman"/>
          <w:szCs w:val="24"/>
        </w:rPr>
        <w:t>.</w:t>
      </w:r>
      <w:r w:rsidRPr="00B33443">
        <w:rPr>
          <w:rFonts w:eastAsia="Times New Roman"/>
          <w:szCs w:val="24"/>
        </w:rPr>
        <w:t xml:space="preserve"> Ασφαλώς και συμφωνούμε ότι κάθε ομάδα </w:t>
      </w:r>
      <w:r w:rsidRPr="00B33443">
        <w:rPr>
          <w:rFonts w:eastAsia="Times New Roman"/>
          <w:szCs w:val="24"/>
        </w:rPr>
        <w:t xml:space="preserve">πρέπει να έχει αθλητικές εγκαταστάσεις για τις ανάγκες </w:t>
      </w:r>
      <w:r>
        <w:rPr>
          <w:rFonts w:eastAsia="Times New Roman"/>
          <w:szCs w:val="24"/>
        </w:rPr>
        <w:t>της,</w:t>
      </w:r>
      <w:r w:rsidRPr="00B33443">
        <w:rPr>
          <w:rFonts w:eastAsia="Times New Roman"/>
          <w:szCs w:val="24"/>
        </w:rPr>
        <w:t xml:space="preserve"> ιδιαίτερα </w:t>
      </w:r>
      <w:r>
        <w:rPr>
          <w:rFonts w:eastAsia="Times New Roman"/>
          <w:szCs w:val="24"/>
        </w:rPr>
        <w:t>μάλιστα</w:t>
      </w:r>
      <w:r>
        <w:rPr>
          <w:rFonts w:eastAsia="Times New Roman"/>
          <w:szCs w:val="24"/>
        </w:rPr>
        <w:t>,</w:t>
      </w:r>
      <w:r>
        <w:rPr>
          <w:rFonts w:eastAsia="Times New Roman"/>
          <w:szCs w:val="24"/>
        </w:rPr>
        <w:t xml:space="preserve"> όταν πρόκειται για ένα ι</w:t>
      </w:r>
      <w:r w:rsidRPr="00B33443">
        <w:rPr>
          <w:rFonts w:eastAsia="Times New Roman"/>
          <w:szCs w:val="24"/>
        </w:rPr>
        <w:t>στορικό και μαζικό σωματείο</w:t>
      </w:r>
      <w:r>
        <w:rPr>
          <w:rFonts w:eastAsia="Times New Roman"/>
          <w:szCs w:val="24"/>
        </w:rPr>
        <w:t>,</w:t>
      </w:r>
      <w:r w:rsidRPr="00B33443">
        <w:rPr>
          <w:rFonts w:eastAsia="Times New Roman"/>
          <w:szCs w:val="24"/>
        </w:rPr>
        <w:t xml:space="preserve"> όπως ο ΠΑΟΚ</w:t>
      </w:r>
      <w:r>
        <w:rPr>
          <w:rFonts w:eastAsia="Times New Roman"/>
          <w:szCs w:val="24"/>
        </w:rPr>
        <w:t>,</w:t>
      </w:r>
      <w:r w:rsidRPr="00B33443">
        <w:rPr>
          <w:rFonts w:eastAsia="Times New Roman"/>
          <w:szCs w:val="24"/>
        </w:rPr>
        <w:t xml:space="preserve"> </w:t>
      </w:r>
      <w:r>
        <w:rPr>
          <w:rFonts w:eastAsia="Times New Roman"/>
          <w:szCs w:val="24"/>
        </w:rPr>
        <w:t xml:space="preserve">που λειτουργεί αγωνιστικά </w:t>
      </w:r>
      <w:r w:rsidRPr="00B33443">
        <w:rPr>
          <w:rFonts w:eastAsia="Times New Roman"/>
          <w:szCs w:val="24"/>
        </w:rPr>
        <w:t xml:space="preserve">τμήματα σε </w:t>
      </w:r>
      <w:r>
        <w:rPr>
          <w:rFonts w:eastAsia="Times New Roman"/>
          <w:szCs w:val="24"/>
        </w:rPr>
        <w:t>ό</w:t>
      </w:r>
      <w:r w:rsidRPr="00B33443">
        <w:rPr>
          <w:rFonts w:eastAsia="Times New Roman"/>
          <w:szCs w:val="24"/>
        </w:rPr>
        <w:t>λα σχεδόν τα αθλήματα και βέβαια</w:t>
      </w:r>
      <w:r>
        <w:rPr>
          <w:rFonts w:eastAsia="Times New Roman"/>
          <w:szCs w:val="24"/>
        </w:rPr>
        <w:t>,</w:t>
      </w:r>
      <w:r w:rsidRPr="00B33443">
        <w:rPr>
          <w:rFonts w:eastAsia="Times New Roman"/>
          <w:szCs w:val="24"/>
        </w:rPr>
        <w:t xml:space="preserve"> </w:t>
      </w:r>
      <w:r>
        <w:rPr>
          <w:rFonts w:eastAsia="Times New Roman"/>
          <w:szCs w:val="24"/>
        </w:rPr>
        <w:t>μια ποδο</w:t>
      </w:r>
      <w:r w:rsidRPr="00B33443">
        <w:rPr>
          <w:rFonts w:eastAsia="Times New Roman"/>
          <w:szCs w:val="24"/>
        </w:rPr>
        <w:t>σφαιρική ομάδα</w:t>
      </w:r>
      <w:r>
        <w:rPr>
          <w:rFonts w:eastAsia="Times New Roman"/>
          <w:szCs w:val="24"/>
        </w:rPr>
        <w:t>,</w:t>
      </w:r>
      <w:r w:rsidRPr="00B33443">
        <w:rPr>
          <w:rFonts w:eastAsia="Times New Roman"/>
          <w:szCs w:val="24"/>
        </w:rPr>
        <w:t xml:space="preserve"> η οποία πρωταγωνιστεί</w:t>
      </w:r>
      <w:r>
        <w:rPr>
          <w:rFonts w:eastAsia="Times New Roman"/>
          <w:szCs w:val="24"/>
        </w:rPr>
        <w:t>.</w:t>
      </w:r>
      <w:r w:rsidRPr="00B33443">
        <w:rPr>
          <w:rFonts w:eastAsia="Times New Roman"/>
          <w:szCs w:val="24"/>
        </w:rPr>
        <w:t xml:space="preserve"> </w:t>
      </w:r>
      <w:r>
        <w:rPr>
          <w:rFonts w:eastAsia="Times New Roman"/>
          <w:szCs w:val="24"/>
        </w:rPr>
        <w:t>Μόνο που θεωρούμε εμείς, ως ΚΚΕ,</w:t>
      </w:r>
      <w:r w:rsidRPr="00B33443">
        <w:rPr>
          <w:rFonts w:eastAsia="Times New Roman"/>
          <w:szCs w:val="24"/>
        </w:rPr>
        <w:t xml:space="preserve"> ότι την ευθύνη για όλα αυτά πρέπει να την έχει το κράτος</w:t>
      </w:r>
      <w:r>
        <w:rPr>
          <w:rFonts w:eastAsia="Times New Roman"/>
          <w:szCs w:val="24"/>
        </w:rPr>
        <w:t>,</w:t>
      </w:r>
      <w:r w:rsidRPr="00B33443">
        <w:rPr>
          <w:rFonts w:eastAsia="Times New Roman"/>
          <w:szCs w:val="24"/>
        </w:rPr>
        <w:t xml:space="preserve"> σε συνεργασία</w:t>
      </w:r>
      <w:r>
        <w:rPr>
          <w:rFonts w:eastAsia="Times New Roman"/>
          <w:szCs w:val="24"/>
        </w:rPr>
        <w:t>,</w:t>
      </w:r>
      <w:r w:rsidRPr="00B33443">
        <w:rPr>
          <w:rFonts w:eastAsia="Times New Roman"/>
          <w:szCs w:val="24"/>
        </w:rPr>
        <w:t xml:space="preserve"> </w:t>
      </w:r>
      <w:r>
        <w:rPr>
          <w:rFonts w:eastAsia="Times New Roman"/>
          <w:szCs w:val="24"/>
        </w:rPr>
        <w:t>α</w:t>
      </w:r>
      <w:r w:rsidRPr="00B33443">
        <w:rPr>
          <w:rFonts w:eastAsia="Times New Roman"/>
          <w:szCs w:val="24"/>
        </w:rPr>
        <w:t>σφαλώς</w:t>
      </w:r>
      <w:r>
        <w:rPr>
          <w:rFonts w:eastAsia="Times New Roman"/>
          <w:szCs w:val="24"/>
        </w:rPr>
        <w:t>,</w:t>
      </w:r>
      <w:r w:rsidRPr="00B33443">
        <w:rPr>
          <w:rFonts w:eastAsia="Times New Roman"/>
          <w:szCs w:val="24"/>
        </w:rPr>
        <w:t xml:space="preserve"> με τους αντίστοιχους φορείς</w:t>
      </w:r>
      <w:r>
        <w:rPr>
          <w:rFonts w:eastAsia="Times New Roman"/>
          <w:szCs w:val="24"/>
        </w:rPr>
        <w:t>,</w:t>
      </w:r>
      <w:r w:rsidRPr="00B33443">
        <w:rPr>
          <w:rFonts w:eastAsia="Times New Roman"/>
          <w:szCs w:val="24"/>
        </w:rPr>
        <w:t xml:space="preserve"> δήμους</w:t>
      </w:r>
      <w:r>
        <w:rPr>
          <w:rFonts w:eastAsia="Times New Roman"/>
          <w:szCs w:val="24"/>
        </w:rPr>
        <w:t>,</w:t>
      </w:r>
      <w:r w:rsidRPr="00B33443">
        <w:rPr>
          <w:rFonts w:eastAsia="Times New Roman"/>
          <w:szCs w:val="24"/>
        </w:rPr>
        <w:t xml:space="preserve"> αθλητικές ομοσπονδίες και σωματεία</w:t>
      </w:r>
      <w:r>
        <w:rPr>
          <w:rFonts w:eastAsia="Times New Roman"/>
          <w:szCs w:val="24"/>
        </w:rPr>
        <w:t>.</w:t>
      </w:r>
      <w:r w:rsidRPr="00B33443">
        <w:rPr>
          <w:rFonts w:eastAsia="Times New Roman"/>
          <w:szCs w:val="24"/>
        </w:rPr>
        <w:t xml:space="preserve"> </w:t>
      </w:r>
      <w:r>
        <w:rPr>
          <w:rFonts w:eastAsia="Times New Roman"/>
          <w:szCs w:val="24"/>
        </w:rPr>
        <w:t>Ε</w:t>
      </w:r>
      <w:r w:rsidRPr="00B33443">
        <w:rPr>
          <w:rFonts w:eastAsia="Times New Roman"/>
          <w:szCs w:val="24"/>
        </w:rPr>
        <w:t>ίμαστε αντίθετοι</w:t>
      </w:r>
      <w:r>
        <w:rPr>
          <w:rFonts w:eastAsia="Times New Roman"/>
          <w:szCs w:val="24"/>
        </w:rPr>
        <w:t>,</w:t>
      </w:r>
      <w:r w:rsidRPr="00B33443">
        <w:rPr>
          <w:rFonts w:eastAsia="Times New Roman"/>
          <w:szCs w:val="24"/>
        </w:rPr>
        <w:t xml:space="preserve"> βέβαια</w:t>
      </w:r>
      <w:r>
        <w:rPr>
          <w:rFonts w:eastAsia="Times New Roman"/>
          <w:szCs w:val="24"/>
        </w:rPr>
        <w:t>,</w:t>
      </w:r>
      <w:r w:rsidRPr="00B33443">
        <w:rPr>
          <w:rFonts w:eastAsia="Times New Roman"/>
          <w:szCs w:val="24"/>
        </w:rPr>
        <w:t xml:space="preserve"> το κουμάντο σε όλ</w:t>
      </w:r>
      <w:r w:rsidRPr="00B33443">
        <w:rPr>
          <w:rFonts w:eastAsia="Times New Roman"/>
          <w:szCs w:val="24"/>
        </w:rPr>
        <w:t>α αυτά να το έχουν οι επιχειρηματίες</w:t>
      </w:r>
      <w:r>
        <w:rPr>
          <w:rFonts w:eastAsia="Times New Roman"/>
          <w:szCs w:val="24"/>
        </w:rPr>
        <w:t>,</w:t>
      </w:r>
      <w:r w:rsidRPr="00B33443">
        <w:rPr>
          <w:rFonts w:eastAsia="Times New Roman"/>
          <w:szCs w:val="24"/>
        </w:rPr>
        <w:t xml:space="preserve"> οι ανώνυμες εταιρείες</w:t>
      </w:r>
      <w:r>
        <w:rPr>
          <w:rFonts w:eastAsia="Times New Roman"/>
          <w:szCs w:val="24"/>
        </w:rPr>
        <w:t>,</w:t>
      </w:r>
      <w:r w:rsidRPr="00B33443">
        <w:rPr>
          <w:rFonts w:eastAsia="Times New Roman"/>
          <w:szCs w:val="24"/>
        </w:rPr>
        <w:t xml:space="preserve"> που δραστηριοποιούνται στον αθλητισμό</w:t>
      </w:r>
      <w:r>
        <w:rPr>
          <w:rFonts w:eastAsia="Times New Roman"/>
          <w:szCs w:val="24"/>
        </w:rPr>
        <w:t>,</w:t>
      </w:r>
      <w:r w:rsidRPr="00B33443">
        <w:rPr>
          <w:rFonts w:eastAsia="Times New Roman"/>
          <w:szCs w:val="24"/>
        </w:rPr>
        <w:t xml:space="preserve"> γιατί είμαστε συνολικά αντίθετ</w:t>
      </w:r>
      <w:r>
        <w:rPr>
          <w:rFonts w:eastAsia="Times New Roman"/>
          <w:szCs w:val="24"/>
        </w:rPr>
        <w:t>οι</w:t>
      </w:r>
      <w:r w:rsidRPr="00B33443">
        <w:rPr>
          <w:rFonts w:eastAsia="Times New Roman"/>
          <w:szCs w:val="24"/>
        </w:rPr>
        <w:t xml:space="preserve"> με την επιχειρηματική δράση στο ποδόσφαιρο και γενικότερα στον αθλητισμό</w:t>
      </w:r>
      <w:r>
        <w:rPr>
          <w:rFonts w:eastAsia="Times New Roman"/>
          <w:szCs w:val="24"/>
        </w:rPr>
        <w:t xml:space="preserve">. Είναι η </w:t>
      </w:r>
      <w:r w:rsidRPr="00B33443">
        <w:rPr>
          <w:rFonts w:eastAsia="Times New Roman"/>
          <w:szCs w:val="24"/>
        </w:rPr>
        <w:t>επιχειρηματική δράση που</w:t>
      </w:r>
      <w:r>
        <w:rPr>
          <w:rFonts w:eastAsia="Times New Roman"/>
          <w:szCs w:val="24"/>
        </w:rPr>
        <w:t xml:space="preserve">, ως γνωστόν, </w:t>
      </w:r>
      <w:r w:rsidRPr="00B33443">
        <w:rPr>
          <w:rFonts w:eastAsia="Times New Roman"/>
          <w:szCs w:val="24"/>
        </w:rPr>
        <w:t>δεν</w:t>
      </w:r>
      <w:r w:rsidRPr="00B33443">
        <w:rPr>
          <w:rFonts w:eastAsia="Times New Roman"/>
          <w:szCs w:val="24"/>
        </w:rPr>
        <w:t xml:space="preserve"> έχει παρά μονάχα ένα κίνητρο</w:t>
      </w:r>
      <w:r>
        <w:rPr>
          <w:rFonts w:eastAsia="Times New Roman"/>
          <w:szCs w:val="24"/>
        </w:rPr>
        <w:t>:</w:t>
      </w:r>
      <w:r w:rsidRPr="00B33443">
        <w:rPr>
          <w:rFonts w:eastAsia="Times New Roman"/>
          <w:szCs w:val="24"/>
        </w:rPr>
        <w:t xml:space="preserve"> </w:t>
      </w:r>
      <w:r>
        <w:rPr>
          <w:rFonts w:eastAsia="Times New Roman"/>
          <w:szCs w:val="24"/>
        </w:rPr>
        <w:t>Τ</w:t>
      </w:r>
      <w:r w:rsidRPr="00B33443">
        <w:rPr>
          <w:rFonts w:eastAsia="Times New Roman"/>
          <w:szCs w:val="24"/>
        </w:rPr>
        <w:t xml:space="preserve">ο καπιταλιστικό </w:t>
      </w:r>
      <w:r w:rsidRPr="00B33443">
        <w:rPr>
          <w:rFonts w:eastAsia="Times New Roman"/>
          <w:szCs w:val="24"/>
        </w:rPr>
        <w:lastRenderedPageBreak/>
        <w:t>κέρδος</w:t>
      </w:r>
      <w:r>
        <w:rPr>
          <w:rFonts w:eastAsia="Times New Roman"/>
          <w:szCs w:val="24"/>
        </w:rPr>
        <w:t>.</w:t>
      </w:r>
      <w:r w:rsidRPr="00B33443">
        <w:rPr>
          <w:rFonts w:eastAsia="Times New Roman"/>
          <w:szCs w:val="24"/>
        </w:rPr>
        <w:t xml:space="preserve"> </w:t>
      </w:r>
      <w:r>
        <w:rPr>
          <w:rFonts w:eastAsia="Times New Roman"/>
          <w:szCs w:val="24"/>
        </w:rPr>
        <w:t>Α</w:t>
      </w:r>
      <w:r w:rsidRPr="00B33443">
        <w:rPr>
          <w:rFonts w:eastAsia="Times New Roman"/>
          <w:szCs w:val="24"/>
        </w:rPr>
        <w:t>υτήν την αντίθεσ</w:t>
      </w:r>
      <w:r>
        <w:rPr>
          <w:rFonts w:eastAsia="Times New Roman"/>
          <w:szCs w:val="24"/>
        </w:rPr>
        <w:t>ή</w:t>
      </w:r>
      <w:r w:rsidRPr="00B33443">
        <w:rPr>
          <w:rFonts w:eastAsia="Times New Roman"/>
          <w:szCs w:val="24"/>
        </w:rPr>
        <w:t xml:space="preserve"> </w:t>
      </w:r>
      <w:r>
        <w:rPr>
          <w:rFonts w:eastAsia="Times New Roman"/>
          <w:szCs w:val="24"/>
        </w:rPr>
        <w:t>μας -</w:t>
      </w:r>
      <w:r w:rsidRPr="00B33443">
        <w:rPr>
          <w:rFonts w:eastAsia="Times New Roman"/>
          <w:szCs w:val="24"/>
        </w:rPr>
        <w:t>τα κλειδιά και το κουμάντο</w:t>
      </w:r>
      <w:r>
        <w:rPr>
          <w:rFonts w:eastAsia="Times New Roman"/>
          <w:szCs w:val="24"/>
        </w:rPr>
        <w:t>,</w:t>
      </w:r>
      <w:r w:rsidRPr="00B33443">
        <w:rPr>
          <w:rFonts w:eastAsia="Times New Roman"/>
          <w:szCs w:val="24"/>
        </w:rPr>
        <w:t xml:space="preserve"> δηλαδή</w:t>
      </w:r>
      <w:r>
        <w:rPr>
          <w:rFonts w:eastAsia="Times New Roman"/>
          <w:szCs w:val="24"/>
        </w:rPr>
        <w:t>,</w:t>
      </w:r>
      <w:r w:rsidRPr="00B33443">
        <w:rPr>
          <w:rFonts w:eastAsia="Times New Roman"/>
          <w:szCs w:val="24"/>
        </w:rPr>
        <w:t xml:space="preserve"> των γηπέδων να τα έχουν εταιρείες</w:t>
      </w:r>
      <w:r>
        <w:rPr>
          <w:rFonts w:eastAsia="Times New Roman"/>
          <w:szCs w:val="24"/>
        </w:rPr>
        <w:t>- την</w:t>
      </w:r>
      <w:r w:rsidRPr="00B33443">
        <w:rPr>
          <w:rFonts w:eastAsia="Times New Roman"/>
          <w:szCs w:val="24"/>
        </w:rPr>
        <w:t xml:space="preserve"> εκφράσαμε για όλες τις περιπτώσεις</w:t>
      </w:r>
      <w:r>
        <w:rPr>
          <w:rFonts w:eastAsia="Times New Roman"/>
          <w:szCs w:val="24"/>
        </w:rPr>
        <w:t>, π</w:t>
      </w:r>
      <w:r w:rsidRPr="00B33443">
        <w:rPr>
          <w:rFonts w:eastAsia="Times New Roman"/>
          <w:szCs w:val="24"/>
        </w:rPr>
        <w:t>αραδείγματος χάρη και για την ΑΕΚ και για τη Λάρισα</w:t>
      </w:r>
      <w:r>
        <w:rPr>
          <w:rFonts w:eastAsia="Times New Roman"/>
          <w:szCs w:val="24"/>
        </w:rPr>
        <w:t>.</w:t>
      </w:r>
    </w:p>
    <w:p w14:paraId="796CEA47" w14:textId="77777777" w:rsidR="00E9701A" w:rsidRDefault="003308C2">
      <w:pPr>
        <w:tabs>
          <w:tab w:val="center" w:pos="4753"/>
          <w:tab w:val="left" w:pos="6156"/>
        </w:tabs>
        <w:spacing w:line="600" w:lineRule="auto"/>
        <w:ind w:firstLine="720"/>
        <w:jc w:val="both"/>
        <w:rPr>
          <w:rFonts w:eastAsia="Times New Roman"/>
          <w:szCs w:val="24"/>
        </w:rPr>
      </w:pPr>
      <w:r>
        <w:rPr>
          <w:rFonts w:eastAsia="Times New Roman"/>
          <w:szCs w:val="24"/>
        </w:rPr>
        <w:t>Να θυμίσουμ</w:t>
      </w:r>
      <w:r>
        <w:rPr>
          <w:rFonts w:eastAsia="Times New Roman"/>
          <w:szCs w:val="24"/>
        </w:rPr>
        <w:t>ε εδώ τι</w:t>
      </w:r>
      <w:r w:rsidRPr="00B33443">
        <w:rPr>
          <w:rFonts w:eastAsia="Times New Roman"/>
          <w:szCs w:val="24"/>
        </w:rPr>
        <w:t xml:space="preserve"> έγινε στη Λάρισα</w:t>
      </w:r>
      <w:r>
        <w:rPr>
          <w:rFonts w:eastAsia="Times New Roman"/>
          <w:szCs w:val="24"/>
        </w:rPr>
        <w:t>.</w:t>
      </w:r>
      <w:r w:rsidRPr="00B33443">
        <w:rPr>
          <w:rFonts w:eastAsia="Times New Roman"/>
          <w:szCs w:val="24"/>
        </w:rPr>
        <w:t xml:space="preserve"> </w:t>
      </w:r>
      <w:r>
        <w:rPr>
          <w:rFonts w:eastAsia="Times New Roman"/>
          <w:szCs w:val="24"/>
        </w:rPr>
        <w:t>Φ</w:t>
      </w:r>
      <w:r w:rsidRPr="00B33443">
        <w:rPr>
          <w:rFonts w:eastAsia="Times New Roman"/>
          <w:szCs w:val="24"/>
        </w:rPr>
        <w:t xml:space="preserve">τιάχτηκε </w:t>
      </w:r>
      <w:r>
        <w:rPr>
          <w:rFonts w:eastAsia="Times New Roman"/>
          <w:szCs w:val="24"/>
        </w:rPr>
        <w:t>έ</w:t>
      </w:r>
      <w:r w:rsidRPr="00B33443">
        <w:rPr>
          <w:rFonts w:eastAsia="Times New Roman"/>
          <w:szCs w:val="24"/>
        </w:rPr>
        <w:t>να σύγχρονο γήπεδο για την ομάδα</w:t>
      </w:r>
      <w:r>
        <w:rPr>
          <w:rFonts w:eastAsia="Times New Roman"/>
          <w:szCs w:val="24"/>
        </w:rPr>
        <w:t>.</w:t>
      </w:r>
      <w:r w:rsidRPr="00B33443">
        <w:rPr>
          <w:rFonts w:eastAsia="Times New Roman"/>
          <w:szCs w:val="24"/>
        </w:rPr>
        <w:t xml:space="preserve"> </w:t>
      </w:r>
      <w:r>
        <w:rPr>
          <w:rFonts w:eastAsia="Times New Roman"/>
          <w:szCs w:val="24"/>
        </w:rPr>
        <w:t>Μ</w:t>
      </w:r>
      <w:r w:rsidRPr="00B33443">
        <w:rPr>
          <w:rFonts w:eastAsia="Times New Roman"/>
          <w:szCs w:val="24"/>
        </w:rPr>
        <w:t xml:space="preserve">όλις αποχώρησε ο </w:t>
      </w:r>
      <w:r>
        <w:rPr>
          <w:rFonts w:eastAsia="Times New Roman"/>
          <w:szCs w:val="24"/>
        </w:rPr>
        <w:t>πρώην</w:t>
      </w:r>
      <w:r w:rsidRPr="00B33443">
        <w:rPr>
          <w:rFonts w:eastAsia="Times New Roman"/>
          <w:szCs w:val="24"/>
        </w:rPr>
        <w:t xml:space="preserve"> </w:t>
      </w:r>
      <w:r>
        <w:rPr>
          <w:rFonts w:eastAsia="Times New Roman"/>
          <w:szCs w:val="24"/>
        </w:rPr>
        <w:t>ιδιοκτήτη της,</w:t>
      </w:r>
      <w:r w:rsidRPr="00B33443">
        <w:rPr>
          <w:rFonts w:eastAsia="Times New Roman"/>
          <w:szCs w:val="24"/>
        </w:rPr>
        <w:t xml:space="preserve"> για να μην εκδιωχθεί από αυτό το γήπεδο</w:t>
      </w:r>
      <w:r>
        <w:rPr>
          <w:rFonts w:eastAsia="Times New Roman"/>
          <w:szCs w:val="24"/>
        </w:rPr>
        <w:t>, η ομάδα</w:t>
      </w:r>
      <w:r w:rsidRPr="00B33443">
        <w:rPr>
          <w:rFonts w:eastAsia="Times New Roman"/>
          <w:szCs w:val="24"/>
        </w:rPr>
        <w:t xml:space="preserve"> κλήθηκε να πληρώνει ενοίκιο στον ιδιοκτήτη για ένα γήπεδο</w:t>
      </w:r>
      <w:r>
        <w:rPr>
          <w:rFonts w:eastAsia="Times New Roman"/>
          <w:szCs w:val="24"/>
        </w:rPr>
        <w:t>,</w:t>
      </w:r>
      <w:r w:rsidRPr="00B33443">
        <w:rPr>
          <w:rFonts w:eastAsia="Times New Roman"/>
          <w:szCs w:val="24"/>
        </w:rPr>
        <w:t xml:space="preserve"> που κατά τα άλλα</w:t>
      </w:r>
      <w:r>
        <w:rPr>
          <w:rFonts w:eastAsia="Times New Roman"/>
          <w:szCs w:val="24"/>
        </w:rPr>
        <w:t>,</w:t>
      </w:r>
      <w:r w:rsidRPr="00B33443">
        <w:rPr>
          <w:rFonts w:eastAsia="Times New Roman"/>
          <w:szCs w:val="24"/>
        </w:rPr>
        <w:t xml:space="preserve"> έγινε γι</w:t>
      </w:r>
      <w:r>
        <w:rPr>
          <w:rFonts w:eastAsia="Times New Roman"/>
          <w:szCs w:val="24"/>
        </w:rPr>
        <w:t>’</w:t>
      </w:r>
      <w:r w:rsidRPr="00B33443">
        <w:rPr>
          <w:rFonts w:eastAsia="Times New Roman"/>
          <w:szCs w:val="24"/>
        </w:rPr>
        <w:t xml:space="preserve"> αυτήν την</w:t>
      </w:r>
      <w:r w:rsidRPr="00B33443">
        <w:rPr>
          <w:rFonts w:eastAsia="Times New Roman"/>
          <w:szCs w:val="24"/>
        </w:rPr>
        <w:t xml:space="preserve"> ομάδα</w:t>
      </w:r>
      <w:r>
        <w:rPr>
          <w:rFonts w:eastAsia="Times New Roman"/>
          <w:szCs w:val="24"/>
        </w:rPr>
        <w:t>.</w:t>
      </w:r>
      <w:r w:rsidRPr="00B33443">
        <w:rPr>
          <w:rFonts w:eastAsia="Times New Roman"/>
          <w:szCs w:val="24"/>
        </w:rPr>
        <w:t xml:space="preserve"> </w:t>
      </w:r>
    </w:p>
    <w:p w14:paraId="796CEA48" w14:textId="77777777" w:rsidR="00E9701A" w:rsidRDefault="003308C2">
      <w:pPr>
        <w:tabs>
          <w:tab w:val="center" w:pos="4753"/>
          <w:tab w:val="left" w:pos="6156"/>
        </w:tabs>
        <w:spacing w:line="600" w:lineRule="auto"/>
        <w:ind w:firstLine="720"/>
        <w:jc w:val="both"/>
        <w:rPr>
          <w:rFonts w:eastAsia="Times New Roman"/>
          <w:szCs w:val="24"/>
        </w:rPr>
      </w:pPr>
      <w:r>
        <w:rPr>
          <w:rFonts w:eastAsia="Times New Roman"/>
          <w:szCs w:val="24"/>
        </w:rPr>
        <w:t xml:space="preserve">Το ερώτημα που προκύπτει </w:t>
      </w:r>
      <w:r w:rsidRPr="00B33443">
        <w:rPr>
          <w:rFonts w:eastAsia="Times New Roman"/>
          <w:szCs w:val="24"/>
        </w:rPr>
        <w:t>από την κυβερνητική τροπολογία είναι το εξής</w:t>
      </w:r>
      <w:r>
        <w:rPr>
          <w:rFonts w:eastAsia="Times New Roman"/>
          <w:szCs w:val="24"/>
        </w:rPr>
        <w:t>:</w:t>
      </w:r>
      <w:r w:rsidRPr="00B33443">
        <w:rPr>
          <w:rFonts w:eastAsia="Times New Roman"/>
          <w:szCs w:val="24"/>
        </w:rPr>
        <w:t xml:space="preserve"> </w:t>
      </w:r>
      <w:r>
        <w:rPr>
          <w:rFonts w:eastAsia="Times New Roman"/>
          <w:szCs w:val="24"/>
        </w:rPr>
        <w:t>Μ</w:t>
      </w:r>
      <w:r w:rsidRPr="00B33443">
        <w:rPr>
          <w:rFonts w:eastAsia="Times New Roman"/>
          <w:szCs w:val="24"/>
        </w:rPr>
        <w:t xml:space="preserve">ε αυτήν εξυπηρετούνται αποκλειστικά </w:t>
      </w:r>
      <w:r>
        <w:rPr>
          <w:rFonts w:eastAsia="Times New Roman"/>
          <w:szCs w:val="24"/>
        </w:rPr>
        <w:t>αθλητικοί</w:t>
      </w:r>
      <w:r w:rsidRPr="00B33443">
        <w:rPr>
          <w:rFonts w:eastAsia="Times New Roman"/>
          <w:szCs w:val="24"/>
        </w:rPr>
        <w:t xml:space="preserve"> σκοποί του σωματείου</w:t>
      </w:r>
      <w:r>
        <w:rPr>
          <w:rFonts w:eastAsia="Times New Roman"/>
          <w:szCs w:val="24"/>
        </w:rPr>
        <w:t xml:space="preserve"> του ΠΑΟΚ</w:t>
      </w:r>
      <w:r w:rsidRPr="00B33443">
        <w:rPr>
          <w:rFonts w:eastAsia="Times New Roman"/>
          <w:szCs w:val="24"/>
        </w:rPr>
        <w:t xml:space="preserve"> και του λαού της πόλης ή μήπως έχει κυρίως επιχειρηματική διάσταση</w:t>
      </w:r>
      <w:r>
        <w:rPr>
          <w:rFonts w:eastAsia="Times New Roman"/>
          <w:szCs w:val="24"/>
        </w:rPr>
        <w:t>;</w:t>
      </w:r>
      <w:r w:rsidRPr="00B33443">
        <w:rPr>
          <w:rFonts w:eastAsia="Times New Roman"/>
          <w:szCs w:val="24"/>
        </w:rPr>
        <w:t xml:space="preserve"> Γιατί αν πάει κανείς στην παράγραφο 6</w:t>
      </w:r>
      <w:r>
        <w:rPr>
          <w:rFonts w:eastAsia="Times New Roman"/>
          <w:szCs w:val="24"/>
        </w:rPr>
        <w:t>, θα δει</w:t>
      </w:r>
      <w:r w:rsidRPr="00B33443">
        <w:rPr>
          <w:rFonts w:eastAsia="Times New Roman"/>
          <w:szCs w:val="24"/>
        </w:rPr>
        <w:t xml:space="preserve"> εκεί γραμμένο ότι σύμφωνα με το ειδικό χωρικό σχέδιο </w:t>
      </w:r>
      <w:r>
        <w:rPr>
          <w:rFonts w:eastAsia="Times New Roman"/>
          <w:szCs w:val="24"/>
        </w:rPr>
        <w:t>-</w:t>
      </w:r>
      <w:r w:rsidRPr="00B33443">
        <w:rPr>
          <w:rFonts w:eastAsia="Times New Roman"/>
          <w:szCs w:val="24"/>
        </w:rPr>
        <w:t xml:space="preserve">που θα ετοιμαστεί </w:t>
      </w:r>
      <w:proofErr w:type="spellStart"/>
      <w:r w:rsidRPr="00B33443">
        <w:rPr>
          <w:rFonts w:eastAsia="Times New Roman"/>
          <w:szCs w:val="24"/>
        </w:rPr>
        <w:t>οσονούπω</w:t>
      </w:r>
      <w:proofErr w:type="spellEnd"/>
      <w:r w:rsidRPr="00B33443">
        <w:rPr>
          <w:rFonts w:eastAsia="Times New Roman"/>
          <w:szCs w:val="24"/>
        </w:rPr>
        <w:t xml:space="preserve"> με προεδρικό διάταγμα</w:t>
      </w:r>
      <w:r>
        <w:rPr>
          <w:rFonts w:eastAsia="Times New Roman"/>
          <w:szCs w:val="24"/>
        </w:rPr>
        <w:t xml:space="preserve">- για την παραχωρούμενη έκταση των </w:t>
      </w:r>
      <w:r>
        <w:rPr>
          <w:rFonts w:eastAsia="Times New Roman"/>
          <w:szCs w:val="24"/>
        </w:rPr>
        <w:t>είκοσι εννέα</w:t>
      </w:r>
      <w:r w:rsidRPr="00B33443">
        <w:rPr>
          <w:rFonts w:eastAsia="Times New Roman"/>
          <w:szCs w:val="24"/>
        </w:rPr>
        <w:t xml:space="preserve"> </w:t>
      </w:r>
      <w:r>
        <w:rPr>
          <w:rFonts w:eastAsia="Times New Roman"/>
          <w:szCs w:val="24"/>
        </w:rPr>
        <w:t xml:space="preserve">και κάτι </w:t>
      </w:r>
      <w:r w:rsidRPr="00B33443">
        <w:rPr>
          <w:rFonts w:eastAsia="Times New Roman"/>
          <w:szCs w:val="24"/>
        </w:rPr>
        <w:t>στρεμμάτων</w:t>
      </w:r>
      <w:r>
        <w:rPr>
          <w:rFonts w:eastAsia="Times New Roman"/>
          <w:szCs w:val="24"/>
        </w:rPr>
        <w:t>,</w:t>
      </w:r>
      <w:r w:rsidRPr="00B33443">
        <w:rPr>
          <w:rFonts w:eastAsia="Times New Roman"/>
          <w:szCs w:val="24"/>
        </w:rPr>
        <w:t xml:space="preserve"> προβλέπονται </w:t>
      </w:r>
      <w:r>
        <w:rPr>
          <w:rFonts w:eastAsia="Times New Roman"/>
          <w:szCs w:val="24"/>
        </w:rPr>
        <w:t>χ</w:t>
      </w:r>
      <w:r w:rsidRPr="00B33443">
        <w:rPr>
          <w:rFonts w:eastAsia="Times New Roman"/>
          <w:szCs w:val="24"/>
        </w:rPr>
        <w:t>ρήσεις γης για εγκαταστά</w:t>
      </w:r>
      <w:r w:rsidRPr="00B33443">
        <w:rPr>
          <w:rFonts w:eastAsia="Times New Roman"/>
          <w:szCs w:val="24"/>
        </w:rPr>
        <w:t>σεις</w:t>
      </w:r>
      <w:r>
        <w:rPr>
          <w:rFonts w:eastAsia="Times New Roman"/>
          <w:szCs w:val="24"/>
        </w:rPr>
        <w:t xml:space="preserve"> –α</w:t>
      </w:r>
      <w:r w:rsidRPr="00B33443">
        <w:rPr>
          <w:rFonts w:eastAsia="Times New Roman"/>
          <w:szCs w:val="24"/>
        </w:rPr>
        <w:t>κούστε</w:t>
      </w:r>
      <w:r>
        <w:rPr>
          <w:rFonts w:eastAsia="Times New Roman"/>
          <w:szCs w:val="24"/>
        </w:rPr>
        <w:t>-</w:t>
      </w:r>
      <w:r w:rsidRPr="00B33443">
        <w:rPr>
          <w:rFonts w:eastAsia="Times New Roman"/>
          <w:szCs w:val="24"/>
        </w:rPr>
        <w:t xml:space="preserve"> ανανεώσιμων πηγών ενέργειας και για πάρκα </w:t>
      </w:r>
      <w:r>
        <w:rPr>
          <w:rFonts w:eastAsia="Times New Roman"/>
          <w:szCs w:val="24"/>
        </w:rPr>
        <w:t>κεραιών,</w:t>
      </w:r>
      <w:r w:rsidRPr="00B33443">
        <w:rPr>
          <w:rFonts w:eastAsia="Times New Roman"/>
          <w:szCs w:val="24"/>
        </w:rPr>
        <w:t xml:space="preserve"> </w:t>
      </w:r>
      <w:r>
        <w:rPr>
          <w:rFonts w:eastAsia="Times New Roman"/>
          <w:szCs w:val="24"/>
        </w:rPr>
        <w:t>τ</w:t>
      </w:r>
      <w:r w:rsidRPr="00B33443">
        <w:rPr>
          <w:rFonts w:eastAsia="Times New Roman"/>
          <w:szCs w:val="24"/>
        </w:rPr>
        <w:t>ηλεπικοινωνιών</w:t>
      </w:r>
      <w:r>
        <w:rPr>
          <w:rFonts w:eastAsia="Times New Roman"/>
          <w:szCs w:val="24"/>
        </w:rPr>
        <w:t>,</w:t>
      </w:r>
      <w:r w:rsidRPr="00B33443">
        <w:rPr>
          <w:rFonts w:eastAsia="Times New Roman"/>
          <w:szCs w:val="24"/>
        </w:rPr>
        <w:t xml:space="preserve"> ραδιοφωνικών και τηλεοπτικών </w:t>
      </w:r>
      <w:r w:rsidRPr="00B33443">
        <w:rPr>
          <w:rFonts w:eastAsia="Times New Roman"/>
          <w:szCs w:val="24"/>
        </w:rPr>
        <w:lastRenderedPageBreak/>
        <w:t>σταθμών</w:t>
      </w:r>
      <w:r>
        <w:rPr>
          <w:rFonts w:eastAsia="Times New Roman"/>
          <w:szCs w:val="24"/>
        </w:rPr>
        <w:t>. Αυτά είναι</w:t>
      </w:r>
      <w:r w:rsidRPr="00B33443">
        <w:rPr>
          <w:rFonts w:eastAsia="Times New Roman"/>
          <w:szCs w:val="24"/>
        </w:rPr>
        <w:t xml:space="preserve"> πράγματα</w:t>
      </w:r>
      <w:r>
        <w:rPr>
          <w:rFonts w:eastAsia="Times New Roman"/>
          <w:szCs w:val="24"/>
        </w:rPr>
        <w:t>,</w:t>
      </w:r>
      <w:r w:rsidRPr="00B33443">
        <w:rPr>
          <w:rFonts w:eastAsia="Times New Roman"/>
          <w:szCs w:val="24"/>
        </w:rPr>
        <w:t xml:space="preserve"> δηλαδή</w:t>
      </w:r>
      <w:r>
        <w:rPr>
          <w:rFonts w:eastAsia="Times New Roman"/>
          <w:szCs w:val="24"/>
        </w:rPr>
        <w:t>,</w:t>
      </w:r>
      <w:r w:rsidRPr="00B33443">
        <w:rPr>
          <w:rFonts w:eastAsia="Times New Roman"/>
          <w:szCs w:val="24"/>
        </w:rPr>
        <w:t xml:space="preserve"> που δεν έχουν και τόσο πολύ μεγάλη σχέση με τον αθλητισμό</w:t>
      </w:r>
      <w:r>
        <w:rPr>
          <w:rFonts w:eastAsia="Times New Roman"/>
          <w:szCs w:val="24"/>
        </w:rPr>
        <w:t>.</w:t>
      </w:r>
    </w:p>
    <w:p w14:paraId="796CEA49" w14:textId="77777777" w:rsidR="00E9701A" w:rsidRDefault="003308C2">
      <w:pPr>
        <w:tabs>
          <w:tab w:val="center" w:pos="4753"/>
          <w:tab w:val="left" w:pos="6156"/>
        </w:tabs>
        <w:spacing w:line="600" w:lineRule="auto"/>
        <w:ind w:firstLine="720"/>
        <w:jc w:val="both"/>
        <w:rPr>
          <w:rFonts w:eastAsia="Times New Roman"/>
          <w:szCs w:val="24"/>
        </w:rPr>
      </w:pPr>
      <w:r>
        <w:rPr>
          <w:rFonts w:eastAsia="Times New Roman"/>
          <w:szCs w:val="24"/>
        </w:rPr>
        <w:t>Μας προβληματίζει επίσης, η τύχη δημοτικών εγκα</w:t>
      </w:r>
      <w:r>
        <w:rPr>
          <w:rFonts w:eastAsia="Times New Roman"/>
          <w:szCs w:val="24"/>
        </w:rPr>
        <w:t>ταστάσεων όπως το κολυμβητήριο, το πολιτιστικό κέντρο, για όσους ξέρουν την περιοχή ή τα σχολεία</w:t>
      </w:r>
      <w:r>
        <w:rPr>
          <w:rFonts w:eastAsia="Times New Roman"/>
          <w:szCs w:val="24"/>
        </w:rPr>
        <w:t>,</w:t>
      </w:r>
      <w:r>
        <w:rPr>
          <w:rFonts w:eastAsia="Times New Roman"/>
          <w:szCs w:val="24"/>
        </w:rPr>
        <w:t xml:space="preserve"> που είναι γύρω, αφού στην τροπολογία γίνεται αναφορά στη συνένωση με οποιαδήποτε όμορη έκταση του δήμου Θεσσαλονίκης</w:t>
      </w:r>
      <w:r>
        <w:rPr>
          <w:rFonts w:eastAsia="Times New Roman"/>
          <w:szCs w:val="24"/>
        </w:rPr>
        <w:t>,</w:t>
      </w:r>
      <w:r>
        <w:rPr>
          <w:rFonts w:eastAsia="Times New Roman"/>
          <w:szCs w:val="24"/>
        </w:rPr>
        <w:t xml:space="preserve"> άνευ ανταλλάγματος. Το πιο σοβαρό είναι </w:t>
      </w:r>
      <w:r>
        <w:rPr>
          <w:rFonts w:eastAsia="Times New Roman"/>
          <w:szCs w:val="24"/>
        </w:rPr>
        <w:t>ότι κτίσματα</w:t>
      </w:r>
      <w:r>
        <w:rPr>
          <w:rFonts w:eastAsia="Times New Roman"/>
          <w:szCs w:val="24"/>
        </w:rPr>
        <w:t>,</w:t>
      </w:r>
      <w:r>
        <w:rPr>
          <w:rFonts w:eastAsia="Times New Roman"/>
          <w:szCs w:val="24"/>
        </w:rPr>
        <w:t xml:space="preserve"> που βρίσκονται εντός αυτής της έκτασης δύναται να κατεδαφιστούν. Εν τω μεταξύ</w:t>
      </w:r>
      <w:r>
        <w:rPr>
          <w:rFonts w:eastAsia="Times New Roman"/>
          <w:szCs w:val="24"/>
        </w:rPr>
        <w:t>,</w:t>
      </w:r>
      <w:r>
        <w:rPr>
          <w:rFonts w:eastAsia="Times New Roman"/>
          <w:szCs w:val="24"/>
        </w:rPr>
        <w:t xml:space="preserve"> αυτά που σας ανέφερα</w:t>
      </w:r>
      <w:r>
        <w:rPr>
          <w:rFonts w:eastAsia="Times New Roman"/>
          <w:szCs w:val="24"/>
        </w:rPr>
        <w:t>,</w:t>
      </w:r>
      <w:r>
        <w:rPr>
          <w:rFonts w:eastAsia="Times New Roman"/>
          <w:szCs w:val="24"/>
        </w:rPr>
        <w:t xml:space="preserve"> δεν έχουν ούτε είκοσι χρόνια που έχουν γίνει. Θα θέλαμε κάποιες διευκρινίσεις. </w:t>
      </w:r>
    </w:p>
    <w:p w14:paraId="796CEA4A" w14:textId="77777777" w:rsidR="00E9701A" w:rsidRDefault="003308C2">
      <w:pPr>
        <w:spacing w:line="600" w:lineRule="auto"/>
        <w:ind w:firstLine="720"/>
        <w:jc w:val="both"/>
        <w:rPr>
          <w:rFonts w:eastAsia="Times New Roman"/>
          <w:szCs w:val="24"/>
        </w:rPr>
      </w:pPr>
      <w:r>
        <w:rPr>
          <w:rFonts w:eastAsia="Times New Roman"/>
          <w:szCs w:val="24"/>
        </w:rPr>
        <w:t xml:space="preserve">Θα θέλαμε διευκρινίσεις και για τον αρχαιολογικό χώρο. Ποιος </w:t>
      </w:r>
      <w:r>
        <w:rPr>
          <w:rFonts w:eastAsia="Times New Roman"/>
          <w:szCs w:val="24"/>
        </w:rPr>
        <w:t>είναι αυτός; Τι πρόκειται να γίνει με αυτόν; Για όλους φυσικά τους παραπάνω λόγους, κύριε Πρόεδρε, είμαστε επιφυλακτικοί και θα ψηφίσουμε «Παρών» στην τροπολογία.</w:t>
      </w:r>
    </w:p>
    <w:p w14:paraId="796CEA4B" w14:textId="77777777" w:rsidR="00E9701A" w:rsidRDefault="003308C2">
      <w:pPr>
        <w:spacing w:line="600" w:lineRule="auto"/>
        <w:ind w:firstLine="720"/>
        <w:jc w:val="both"/>
        <w:rPr>
          <w:rFonts w:eastAsia="Times New Roman"/>
          <w:szCs w:val="24"/>
        </w:rPr>
      </w:pPr>
      <w:r>
        <w:rPr>
          <w:rFonts w:eastAsia="Times New Roman"/>
          <w:szCs w:val="24"/>
        </w:rPr>
        <w:t xml:space="preserve">Αυτό που βλέπουμε εμείς </w:t>
      </w:r>
      <w:r>
        <w:rPr>
          <w:rFonts w:eastAsia="Times New Roman"/>
          <w:szCs w:val="24"/>
        </w:rPr>
        <w:t>ως</w:t>
      </w:r>
      <w:r>
        <w:rPr>
          <w:rFonts w:eastAsia="Times New Roman"/>
          <w:szCs w:val="24"/>
        </w:rPr>
        <w:t xml:space="preserve"> λύση είναι να φτιαχτούν αθλητικές εγκαταστάσεις στην Τούμπα</w:t>
      </w:r>
      <w:r>
        <w:rPr>
          <w:rFonts w:eastAsia="Times New Roman"/>
          <w:szCs w:val="24"/>
        </w:rPr>
        <w:t>,</w:t>
      </w:r>
      <w:r>
        <w:rPr>
          <w:rFonts w:eastAsia="Times New Roman"/>
          <w:szCs w:val="24"/>
        </w:rPr>
        <w:t xml:space="preserve"> με τη</w:t>
      </w:r>
      <w:r>
        <w:rPr>
          <w:rFonts w:eastAsia="Times New Roman"/>
          <w:szCs w:val="24"/>
        </w:rPr>
        <w:t xml:space="preserve">ν ευθύνη του κράτους, αφού πρόκειται για δημόσια έκταση και το σωματείο του </w:t>
      </w:r>
      <w:r>
        <w:rPr>
          <w:rFonts w:eastAsia="Times New Roman"/>
          <w:szCs w:val="24"/>
        </w:rPr>
        <w:lastRenderedPageBreak/>
        <w:t>ΠΑΟΚ να έχει τον πρώτο λόγο σ’ αυτές</w:t>
      </w:r>
      <w:r>
        <w:rPr>
          <w:rFonts w:eastAsia="Times New Roman"/>
          <w:szCs w:val="24"/>
        </w:rPr>
        <w:t>,</w:t>
      </w:r>
      <w:r>
        <w:rPr>
          <w:rFonts w:eastAsia="Times New Roman"/>
          <w:szCs w:val="24"/>
        </w:rPr>
        <w:t xml:space="preserve"> για να καλύπτονται οι ανάγκες του, κατανοώντας φυσικά τις υποχρεώσεις που έχει αυτό το σωματείο. </w:t>
      </w:r>
    </w:p>
    <w:p w14:paraId="796CEA4C" w14:textId="77777777" w:rsidR="00E9701A" w:rsidRDefault="003308C2">
      <w:pPr>
        <w:spacing w:line="600" w:lineRule="auto"/>
        <w:ind w:firstLine="720"/>
        <w:jc w:val="both"/>
        <w:rPr>
          <w:rFonts w:eastAsia="Times New Roman"/>
          <w:szCs w:val="24"/>
        </w:rPr>
      </w:pPr>
      <w:r>
        <w:rPr>
          <w:rFonts w:eastAsia="Times New Roman"/>
          <w:szCs w:val="24"/>
        </w:rPr>
        <w:t>Ευχαριστώ.</w:t>
      </w:r>
    </w:p>
    <w:p w14:paraId="796CEA4D" w14:textId="77777777" w:rsidR="00E9701A" w:rsidRDefault="003308C2">
      <w:pPr>
        <w:spacing w:line="600" w:lineRule="auto"/>
        <w:ind w:firstLine="720"/>
        <w:jc w:val="both"/>
        <w:rPr>
          <w:rFonts w:eastAsia="Times New Roman"/>
          <w:szCs w:val="24"/>
        </w:rPr>
      </w:pPr>
      <w:r w:rsidRPr="00ED39E9">
        <w:rPr>
          <w:rFonts w:eastAsia="Times New Roman"/>
          <w:b/>
          <w:szCs w:val="24"/>
        </w:rPr>
        <w:t xml:space="preserve">ΠΡΟΕΔΡΕΥΩΝ (Δημήτριος </w:t>
      </w:r>
      <w:proofErr w:type="spellStart"/>
      <w:r w:rsidRPr="00ED39E9">
        <w:rPr>
          <w:rFonts w:eastAsia="Times New Roman"/>
          <w:b/>
          <w:szCs w:val="24"/>
        </w:rPr>
        <w:t>Κρεμαστινός</w:t>
      </w:r>
      <w:proofErr w:type="spellEnd"/>
      <w:r w:rsidRPr="00ED39E9">
        <w:rPr>
          <w:rFonts w:eastAsia="Times New Roman"/>
          <w:b/>
          <w:szCs w:val="24"/>
        </w:rPr>
        <w:t>):</w:t>
      </w:r>
      <w:r>
        <w:rPr>
          <w:rFonts w:eastAsia="Times New Roman"/>
          <w:szCs w:val="24"/>
        </w:rPr>
        <w:t xml:space="preserve"> Κι εγώ ευχαριστώ.</w:t>
      </w:r>
    </w:p>
    <w:p w14:paraId="796CEA4E" w14:textId="77777777" w:rsidR="00E9701A" w:rsidRDefault="003308C2">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Ζουράρι</w:t>
      </w:r>
      <w:proofErr w:type="spellEnd"/>
      <w:r>
        <w:rPr>
          <w:rFonts w:eastAsia="Times New Roman"/>
          <w:szCs w:val="24"/>
        </w:rPr>
        <w:t xml:space="preserve">, θα μιλήσετε; </w:t>
      </w:r>
    </w:p>
    <w:p w14:paraId="796CEA4F" w14:textId="77777777" w:rsidR="00E9701A" w:rsidRDefault="003308C2">
      <w:pPr>
        <w:spacing w:line="600" w:lineRule="auto"/>
        <w:ind w:firstLine="720"/>
        <w:jc w:val="both"/>
        <w:rPr>
          <w:rFonts w:eastAsia="Times New Roman"/>
          <w:szCs w:val="24"/>
        </w:rPr>
      </w:pPr>
      <w:r w:rsidRPr="001D6F00">
        <w:rPr>
          <w:rFonts w:eastAsia="Times New Roman"/>
          <w:b/>
          <w:szCs w:val="24"/>
        </w:rPr>
        <w:t>ΚΩΝΣΤΑΝΤΙΝΟΣ ΖΟΥΡΑΡΙΣ</w:t>
      </w:r>
      <w:r>
        <w:rPr>
          <w:rFonts w:eastAsia="Times New Roman"/>
          <w:b/>
          <w:szCs w:val="24"/>
        </w:rPr>
        <w:t xml:space="preserve"> </w:t>
      </w:r>
      <w:r w:rsidRPr="00254CE3">
        <w:rPr>
          <w:rFonts w:eastAsia="Times New Roman"/>
          <w:b/>
          <w:szCs w:val="24"/>
        </w:rPr>
        <w:t>(</w:t>
      </w:r>
      <w:r>
        <w:rPr>
          <w:rFonts w:eastAsia="Times New Roman"/>
          <w:b/>
          <w:szCs w:val="24"/>
        </w:rPr>
        <w:t>Η΄ Αντιπρόεδρος της Βουλής)</w:t>
      </w:r>
      <w:r w:rsidRPr="00A93632">
        <w:rPr>
          <w:rFonts w:eastAsia="Times New Roman"/>
          <w:b/>
          <w:szCs w:val="24"/>
        </w:rPr>
        <w:t>:</w:t>
      </w:r>
      <w:r>
        <w:rPr>
          <w:rFonts w:eastAsia="Times New Roman"/>
          <w:szCs w:val="24"/>
        </w:rPr>
        <w:t xml:space="preserve"> Δεν θα μιλήσω, κύριε Πρόεδρε.</w:t>
      </w:r>
    </w:p>
    <w:p w14:paraId="796CEA50" w14:textId="77777777" w:rsidR="00E9701A" w:rsidRDefault="003308C2">
      <w:pPr>
        <w:spacing w:line="600" w:lineRule="auto"/>
        <w:ind w:firstLine="720"/>
        <w:jc w:val="both"/>
        <w:rPr>
          <w:rFonts w:eastAsia="Times New Roman"/>
          <w:szCs w:val="24"/>
        </w:rPr>
      </w:pPr>
      <w:r w:rsidRPr="00ED39E9">
        <w:rPr>
          <w:rFonts w:eastAsia="Times New Roman"/>
          <w:b/>
          <w:szCs w:val="24"/>
        </w:rPr>
        <w:t xml:space="preserve">ΠΡΟΕΔΡΕΥΩΝ (Δημήτριος </w:t>
      </w:r>
      <w:proofErr w:type="spellStart"/>
      <w:r w:rsidRPr="00ED39E9">
        <w:rPr>
          <w:rFonts w:eastAsia="Times New Roman"/>
          <w:b/>
          <w:szCs w:val="24"/>
        </w:rPr>
        <w:t>Κρεμαστινός</w:t>
      </w:r>
      <w:proofErr w:type="spellEnd"/>
      <w:r w:rsidRPr="00ED39E9">
        <w:rPr>
          <w:rFonts w:eastAsia="Times New Roman"/>
          <w:b/>
          <w:szCs w:val="24"/>
        </w:rPr>
        <w:t>):</w:t>
      </w:r>
      <w:r>
        <w:rPr>
          <w:rFonts w:eastAsia="Times New Roman"/>
          <w:szCs w:val="24"/>
        </w:rPr>
        <w:t xml:space="preserve"> Ο κ. Ψαριανός έχει τον λόγο. </w:t>
      </w:r>
    </w:p>
    <w:p w14:paraId="796CEA51" w14:textId="77777777" w:rsidR="00E9701A" w:rsidRDefault="003308C2">
      <w:pPr>
        <w:spacing w:line="600" w:lineRule="auto"/>
        <w:ind w:firstLine="720"/>
        <w:jc w:val="both"/>
        <w:rPr>
          <w:rFonts w:eastAsia="Times New Roman"/>
          <w:szCs w:val="24"/>
        </w:rPr>
      </w:pPr>
      <w:r>
        <w:rPr>
          <w:rFonts w:eastAsia="Times New Roman"/>
          <w:b/>
          <w:szCs w:val="24"/>
        </w:rPr>
        <w:t>ΓΡΗΓΟΡΙΟΣ ΨΑΡΙΑΝΟΣ:</w:t>
      </w:r>
      <w:r>
        <w:rPr>
          <w:rFonts w:eastAsia="Times New Roman"/>
          <w:szCs w:val="24"/>
        </w:rPr>
        <w:t xml:space="preserve"> Ευχαριστώ πολύ, κύριε Πρόεδρε.</w:t>
      </w:r>
    </w:p>
    <w:p w14:paraId="796CEA52" w14:textId="77777777" w:rsidR="00E9701A" w:rsidRDefault="003308C2">
      <w:pPr>
        <w:spacing w:line="600" w:lineRule="auto"/>
        <w:ind w:firstLine="720"/>
        <w:jc w:val="both"/>
        <w:rPr>
          <w:rFonts w:eastAsia="Times New Roman"/>
          <w:szCs w:val="24"/>
        </w:rPr>
      </w:pPr>
      <w:r>
        <w:rPr>
          <w:rFonts w:eastAsia="Times New Roman"/>
          <w:szCs w:val="24"/>
        </w:rPr>
        <w:t xml:space="preserve">Θα </w:t>
      </w:r>
      <w:r>
        <w:rPr>
          <w:rFonts w:eastAsia="Times New Roman"/>
          <w:szCs w:val="24"/>
        </w:rPr>
        <w:t>ξεκινήσω με την τροπολογία μιας που η κουβέντα είναι για τον ΠΑΟΚ και για τις αθλητικές εγκαταστάσεις. Προφα</w:t>
      </w:r>
      <w:r>
        <w:rPr>
          <w:rFonts w:eastAsia="Times New Roman"/>
          <w:szCs w:val="24"/>
        </w:rPr>
        <w:lastRenderedPageBreak/>
        <w:t>νώς</w:t>
      </w:r>
      <w:r>
        <w:rPr>
          <w:rFonts w:eastAsia="Times New Roman"/>
          <w:szCs w:val="24"/>
        </w:rPr>
        <w:t>,</w:t>
      </w:r>
      <w:r>
        <w:rPr>
          <w:rFonts w:eastAsia="Times New Roman"/>
          <w:szCs w:val="24"/>
        </w:rPr>
        <w:t xml:space="preserve"> πρέπει να παραχωρούνται εκτάσεις</w:t>
      </w:r>
      <w:r>
        <w:rPr>
          <w:rFonts w:eastAsia="Times New Roman"/>
          <w:szCs w:val="24"/>
        </w:rPr>
        <w:t>,</w:t>
      </w:r>
      <w:r>
        <w:rPr>
          <w:rFonts w:eastAsia="Times New Roman"/>
          <w:szCs w:val="24"/>
        </w:rPr>
        <w:t xml:space="preserve"> που δεν χρησιμοποιούνται στα ερασιτεχνικά σωματεία και όχι σε εμπορικές εταιρείες και σε ΠΑΕ. </w:t>
      </w:r>
    </w:p>
    <w:p w14:paraId="796CEA53" w14:textId="77777777" w:rsidR="00E9701A" w:rsidRDefault="003308C2">
      <w:pPr>
        <w:spacing w:line="600" w:lineRule="auto"/>
        <w:ind w:firstLine="720"/>
        <w:jc w:val="both"/>
        <w:rPr>
          <w:rFonts w:eastAsia="Times New Roman"/>
          <w:szCs w:val="24"/>
        </w:rPr>
      </w:pPr>
      <w:r>
        <w:rPr>
          <w:rFonts w:eastAsia="Times New Roman"/>
          <w:szCs w:val="24"/>
        </w:rPr>
        <w:t>Προφανώς</w:t>
      </w:r>
      <w:r>
        <w:rPr>
          <w:rFonts w:eastAsia="Times New Roman"/>
          <w:szCs w:val="24"/>
        </w:rPr>
        <w:t>,</w:t>
      </w:r>
      <w:r>
        <w:rPr>
          <w:rFonts w:eastAsia="Times New Roman"/>
          <w:szCs w:val="24"/>
        </w:rPr>
        <w:t xml:space="preserve"> θα ή</w:t>
      </w:r>
      <w:r>
        <w:rPr>
          <w:rFonts w:eastAsia="Times New Roman"/>
          <w:szCs w:val="24"/>
        </w:rPr>
        <w:t>μασταν υπέρ της παραχώρησης της έκτασης</w:t>
      </w:r>
      <w:r>
        <w:rPr>
          <w:rFonts w:eastAsia="Times New Roman"/>
          <w:szCs w:val="24"/>
        </w:rPr>
        <w:t>,</w:t>
      </w:r>
      <w:r>
        <w:rPr>
          <w:rFonts w:eastAsia="Times New Roman"/>
          <w:szCs w:val="24"/>
        </w:rPr>
        <w:t xml:space="preserve"> εφόσον δεν ίσχυαν αυτά τα απαγορευτικά σημεία του νόμου για παραχώρηση έκτασης που ανήκει στο Υπουργείο Εθνικής Άμυνας</w:t>
      </w:r>
      <w:r>
        <w:rPr>
          <w:rFonts w:eastAsia="Times New Roman"/>
          <w:szCs w:val="24"/>
        </w:rPr>
        <w:t>,</w:t>
      </w:r>
      <w:r>
        <w:rPr>
          <w:rFonts w:eastAsia="Times New Roman"/>
          <w:szCs w:val="24"/>
        </w:rPr>
        <w:t xml:space="preserve"> χωρίς αντάλλαγμα και που είναι και αρχαιολογικός χώρος. Θα ήμασταν θετικοί στην παραχώρηση μιας</w:t>
      </w:r>
      <w:r>
        <w:rPr>
          <w:rFonts w:eastAsia="Times New Roman"/>
          <w:szCs w:val="24"/>
        </w:rPr>
        <w:t xml:space="preserve"> έκτασης για τον ερασιτέχνη ΠΑΟΚ, όπως ήμασταν θετικοί στην παραχώρηση έκτασης για την ερασιτεχνική ομάδα της ΑΕΚ και για τη διπλή ανάπλαση του Βοτανικού όταν ο σημερινός Πρωθυπουργός, παλιός μου φίλος και σύντροφος</w:t>
      </w:r>
      <w:r>
        <w:rPr>
          <w:rFonts w:eastAsia="Times New Roman"/>
          <w:szCs w:val="24"/>
        </w:rPr>
        <w:t>,</w:t>
      </w:r>
      <w:r>
        <w:rPr>
          <w:rFonts w:eastAsia="Times New Roman"/>
          <w:szCs w:val="24"/>
        </w:rPr>
        <w:t xml:space="preserve"> ακόμα από το </w:t>
      </w:r>
      <w:r>
        <w:rPr>
          <w:rFonts w:eastAsia="Times New Roman"/>
          <w:szCs w:val="24"/>
        </w:rPr>
        <w:t>Δ</w:t>
      </w:r>
      <w:r>
        <w:rPr>
          <w:rFonts w:eastAsia="Times New Roman"/>
          <w:szCs w:val="24"/>
        </w:rPr>
        <w:t xml:space="preserve">ημοτικό </w:t>
      </w:r>
      <w:r>
        <w:rPr>
          <w:rFonts w:eastAsia="Times New Roman"/>
          <w:szCs w:val="24"/>
        </w:rPr>
        <w:t>Σ</w:t>
      </w:r>
      <w:r>
        <w:rPr>
          <w:rFonts w:eastAsia="Times New Roman"/>
          <w:szCs w:val="24"/>
        </w:rPr>
        <w:t>υμβούλιο του Δήμ</w:t>
      </w:r>
      <w:r>
        <w:rPr>
          <w:rFonts w:eastAsia="Times New Roman"/>
          <w:szCs w:val="24"/>
        </w:rPr>
        <w:t>ου της Αθήνας από το 2006, ήταν λάβρος κατά της διπλής ανάπλασης του Βοτανικού, με τους ερωδιούς κι όλα αυτά και κατά της παραχώρησης της Φιλαδέλφειας</w:t>
      </w:r>
      <w:r>
        <w:rPr>
          <w:rFonts w:eastAsia="Times New Roman"/>
          <w:szCs w:val="24"/>
        </w:rPr>
        <w:t>,</w:t>
      </w:r>
      <w:r>
        <w:rPr>
          <w:rFonts w:eastAsia="Times New Roman"/>
          <w:szCs w:val="24"/>
        </w:rPr>
        <w:t xml:space="preserve"> που ανήκε ήδη στο Σωματείο της ΑΕΚ. </w:t>
      </w:r>
    </w:p>
    <w:p w14:paraId="796CEA54" w14:textId="77777777" w:rsidR="00E9701A" w:rsidRDefault="003308C2">
      <w:pPr>
        <w:spacing w:line="600" w:lineRule="auto"/>
        <w:ind w:firstLine="720"/>
        <w:jc w:val="both"/>
        <w:rPr>
          <w:rFonts w:eastAsia="Times New Roman"/>
          <w:szCs w:val="24"/>
        </w:rPr>
      </w:pPr>
      <w:r>
        <w:rPr>
          <w:rFonts w:eastAsia="Times New Roman"/>
          <w:szCs w:val="24"/>
        </w:rPr>
        <w:t>Είπα ότι σε όλες τις τροπολογίες θα ψηφίσουμε «Παρών» από θέση αρχή</w:t>
      </w:r>
      <w:r>
        <w:rPr>
          <w:rFonts w:eastAsia="Times New Roman"/>
          <w:szCs w:val="24"/>
        </w:rPr>
        <w:t>ς, εφόσον οι τροπολογίες αυτές έρχονται σε άσχετα νομοσχέδια. Όμως επί της ουσίας</w:t>
      </w:r>
      <w:r>
        <w:rPr>
          <w:rFonts w:eastAsia="Times New Roman"/>
          <w:szCs w:val="24"/>
        </w:rPr>
        <w:t>,</w:t>
      </w:r>
      <w:r>
        <w:rPr>
          <w:rFonts w:eastAsia="Times New Roman"/>
          <w:szCs w:val="24"/>
        </w:rPr>
        <w:t xml:space="preserve"> έπρεπε να ξεκαθαρίσω </w:t>
      </w:r>
      <w:r>
        <w:rPr>
          <w:rFonts w:eastAsia="Times New Roman"/>
          <w:szCs w:val="24"/>
        </w:rPr>
        <w:lastRenderedPageBreak/>
        <w:t xml:space="preserve">αυτά τα λεπτά σημεία για την παραχώρηση της έκτασης στον ΠΑΟΚ </w:t>
      </w:r>
      <w:r>
        <w:rPr>
          <w:rFonts w:eastAsia="Times New Roman"/>
          <w:szCs w:val="24"/>
        </w:rPr>
        <w:t>,</w:t>
      </w:r>
      <w:r>
        <w:rPr>
          <w:rFonts w:eastAsia="Times New Roman"/>
          <w:szCs w:val="24"/>
        </w:rPr>
        <w:t xml:space="preserve">που θα συμφωνούσαμε να είναι στον ερασιτέχνη και όχι στην </w:t>
      </w:r>
      <w:r>
        <w:rPr>
          <w:rFonts w:eastAsia="Times New Roman"/>
          <w:szCs w:val="24"/>
        </w:rPr>
        <w:t>π</w:t>
      </w:r>
      <w:r>
        <w:rPr>
          <w:rFonts w:eastAsia="Times New Roman"/>
          <w:szCs w:val="24"/>
        </w:rPr>
        <w:t xml:space="preserve">οδοσφαιρική </w:t>
      </w:r>
      <w:r>
        <w:rPr>
          <w:rFonts w:eastAsia="Times New Roman"/>
          <w:szCs w:val="24"/>
        </w:rPr>
        <w:t>α</w:t>
      </w:r>
      <w:r>
        <w:rPr>
          <w:rFonts w:eastAsia="Times New Roman"/>
          <w:szCs w:val="24"/>
        </w:rPr>
        <w:t xml:space="preserve">νώνυμη </w:t>
      </w:r>
      <w:r>
        <w:rPr>
          <w:rFonts w:eastAsia="Times New Roman"/>
          <w:szCs w:val="24"/>
        </w:rPr>
        <w:t>ε</w:t>
      </w:r>
      <w:r>
        <w:rPr>
          <w:rFonts w:eastAsia="Times New Roman"/>
          <w:szCs w:val="24"/>
        </w:rPr>
        <w:t xml:space="preserve">ταιρεία, </w:t>
      </w:r>
      <w:r>
        <w:rPr>
          <w:rFonts w:eastAsia="Times New Roman"/>
          <w:szCs w:val="24"/>
        </w:rPr>
        <w:t xml:space="preserve">σε μια εμπορική επιχείρηση. </w:t>
      </w:r>
    </w:p>
    <w:p w14:paraId="796CEA55" w14:textId="77777777" w:rsidR="00E9701A" w:rsidRDefault="003308C2">
      <w:pPr>
        <w:spacing w:line="600" w:lineRule="auto"/>
        <w:ind w:firstLine="720"/>
        <w:jc w:val="both"/>
        <w:rPr>
          <w:rFonts w:eastAsia="Times New Roman"/>
          <w:szCs w:val="24"/>
        </w:rPr>
      </w:pPr>
      <w:r>
        <w:rPr>
          <w:rFonts w:eastAsia="Times New Roman"/>
          <w:szCs w:val="24"/>
        </w:rPr>
        <w:t>Προφανώς</w:t>
      </w:r>
      <w:r>
        <w:rPr>
          <w:rFonts w:eastAsia="Times New Roman"/>
          <w:szCs w:val="24"/>
        </w:rPr>
        <w:t>,</w:t>
      </w:r>
      <w:r>
        <w:rPr>
          <w:rFonts w:eastAsia="Times New Roman"/>
          <w:szCs w:val="24"/>
        </w:rPr>
        <w:t xml:space="preserve"> όλο το νομοσχέδιο αυτό</w:t>
      </w:r>
      <w:r>
        <w:rPr>
          <w:rFonts w:eastAsia="Times New Roman"/>
          <w:szCs w:val="24"/>
        </w:rPr>
        <w:t>,</w:t>
      </w:r>
      <w:r>
        <w:rPr>
          <w:rFonts w:eastAsia="Times New Roman"/>
          <w:szCs w:val="24"/>
        </w:rPr>
        <w:t xml:space="preserve"> με καθυστέρηση δεκαοκτώ χρόνων συνολικά, είπα και στην </w:t>
      </w:r>
      <w:proofErr w:type="spellStart"/>
      <w:r>
        <w:rPr>
          <w:rFonts w:eastAsia="Times New Roman"/>
          <w:szCs w:val="24"/>
        </w:rPr>
        <w:t>πρωτολογία</w:t>
      </w:r>
      <w:proofErr w:type="spellEnd"/>
      <w:r>
        <w:rPr>
          <w:rFonts w:eastAsia="Times New Roman"/>
          <w:szCs w:val="24"/>
        </w:rPr>
        <w:t xml:space="preserve"> μου ότι, είναι μια ακραία προεκλογική παροχή και δόλωμα προεκλογικό για πελατεία. Διότι τακτοποιούμε τους φιλότεχνους της Θεσσα</w:t>
      </w:r>
      <w:r>
        <w:rPr>
          <w:rFonts w:eastAsia="Times New Roman"/>
          <w:szCs w:val="24"/>
        </w:rPr>
        <w:t>λονίκης</w:t>
      </w:r>
      <w:r>
        <w:rPr>
          <w:rFonts w:eastAsia="Times New Roman"/>
          <w:szCs w:val="24"/>
        </w:rPr>
        <w:t>,</w:t>
      </w:r>
      <w:r>
        <w:rPr>
          <w:rFonts w:eastAsia="Times New Roman"/>
          <w:szCs w:val="24"/>
        </w:rPr>
        <w:t xml:space="preserve"> μετά την αναταραχή που έχει γίνει για το μακεδονικό</w:t>
      </w:r>
      <w:r>
        <w:rPr>
          <w:rFonts w:eastAsia="Times New Roman"/>
          <w:szCs w:val="24"/>
        </w:rPr>
        <w:t>,</w:t>
      </w:r>
      <w:r>
        <w:rPr>
          <w:rFonts w:eastAsia="Times New Roman"/>
          <w:szCs w:val="24"/>
        </w:rPr>
        <w:t xml:space="preserve"> με τη συμφωνία των Πρεσπών τακτοποιούμε τους φιλότεχνους, τους δίνουμε ένα </w:t>
      </w:r>
      <w:r>
        <w:rPr>
          <w:rFonts w:eastAsia="Times New Roman"/>
          <w:szCs w:val="24"/>
        </w:rPr>
        <w:t>«</w:t>
      </w:r>
      <w:proofErr w:type="spellStart"/>
      <w:r>
        <w:rPr>
          <w:rFonts w:eastAsia="Times New Roman"/>
          <w:szCs w:val="24"/>
        </w:rPr>
        <w:t>σοκολατάκι</w:t>
      </w:r>
      <w:proofErr w:type="spellEnd"/>
      <w:r>
        <w:rPr>
          <w:rFonts w:eastAsia="Times New Roman"/>
          <w:szCs w:val="24"/>
        </w:rPr>
        <w:t>»</w:t>
      </w:r>
      <w:r>
        <w:rPr>
          <w:rFonts w:eastAsia="Times New Roman"/>
          <w:szCs w:val="24"/>
        </w:rPr>
        <w:t xml:space="preserve">. Δίνουμε ένα </w:t>
      </w:r>
      <w:r>
        <w:rPr>
          <w:rFonts w:eastAsia="Times New Roman"/>
          <w:szCs w:val="24"/>
        </w:rPr>
        <w:t>«</w:t>
      </w:r>
      <w:proofErr w:type="spellStart"/>
      <w:r>
        <w:rPr>
          <w:rFonts w:eastAsia="Times New Roman"/>
          <w:szCs w:val="24"/>
        </w:rPr>
        <w:t>σοκολατάκι</w:t>
      </w:r>
      <w:proofErr w:type="spellEnd"/>
      <w:r>
        <w:rPr>
          <w:rFonts w:eastAsia="Times New Roman"/>
          <w:szCs w:val="24"/>
        </w:rPr>
        <w:t>»</w:t>
      </w:r>
      <w:r>
        <w:rPr>
          <w:rFonts w:eastAsia="Times New Roman"/>
          <w:szCs w:val="24"/>
        </w:rPr>
        <w:t xml:space="preserve"> στον ΠΑΟΚ, θα δώσουμε και στον Ηρακλή, τον Απόλλωνα Καλαμαριάς, στον Άρη, στον Μ</w:t>
      </w:r>
      <w:r>
        <w:rPr>
          <w:rFonts w:eastAsia="Times New Roman"/>
          <w:szCs w:val="24"/>
        </w:rPr>
        <w:t>ακεδονικό, σε όλες τις ομάδες της Θεσσαλονίκης, για να μαζέψουμε ό,τι μπορούμε.</w:t>
      </w:r>
    </w:p>
    <w:p w14:paraId="796CEA56" w14:textId="77777777" w:rsidR="00E9701A" w:rsidRDefault="003308C2">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Φάμελλος</w:t>
      </w:r>
      <w:proofErr w:type="spellEnd"/>
      <w:r>
        <w:rPr>
          <w:rFonts w:eastAsia="Times New Roman"/>
          <w:szCs w:val="24"/>
        </w:rPr>
        <w:t xml:space="preserve"> είπε ότι δεν έγινε τίποτα για σαράντα χρόνια. Είναι σαράντα τέσσερα τα χρόνια. Γιατί είναι και τέσσερα χρόνια αυτής της Κυβέρνησης</w:t>
      </w:r>
      <w:r>
        <w:rPr>
          <w:rFonts w:eastAsia="Times New Roman"/>
          <w:szCs w:val="24"/>
        </w:rPr>
        <w:t>,</w:t>
      </w:r>
      <w:r>
        <w:rPr>
          <w:rFonts w:eastAsia="Times New Roman"/>
          <w:szCs w:val="24"/>
        </w:rPr>
        <w:t xml:space="preserve"> που δεν έγινε τίποτα απ’ αυτά</w:t>
      </w:r>
      <w:r>
        <w:rPr>
          <w:rFonts w:eastAsia="Times New Roman"/>
          <w:szCs w:val="24"/>
        </w:rPr>
        <w:t>,</w:t>
      </w:r>
      <w:r>
        <w:rPr>
          <w:rFonts w:eastAsia="Times New Roman"/>
          <w:szCs w:val="24"/>
        </w:rPr>
        <w:t xml:space="preserve"> που μπορούσε να κάνει και που έπρεπε να τα κάνει και ακόμα </w:t>
      </w:r>
      <w:r>
        <w:rPr>
          <w:rFonts w:eastAsia="Times New Roman"/>
          <w:szCs w:val="24"/>
        </w:rPr>
        <w:lastRenderedPageBreak/>
        <w:t xml:space="preserve">δεν έχει γίνει. Αυτό είναι σε θετική </w:t>
      </w:r>
      <w:proofErr w:type="spellStart"/>
      <w:r>
        <w:rPr>
          <w:rFonts w:eastAsia="Times New Roman"/>
          <w:szCs w:val="24"/>
        </w:rPr>
        <w:t>κατεύθυνση</w:t>
      </w:r>
      <w:r>
        <w:rPr>
          <w:rFonts w:eastAsia="Times New Roman"/>
          <w:szCs w:val="24"/>
        </w:rPr>
        <w:t>,</w:t>
      </w:r>
      <w:r>
        <w:rPr>
          <w:rFonts w:eastAsia="Times New Roman"/>
          <w:szCs w:val="24"/>
        </w:rPr>
        <w:t>αλλά</w:t>
      </w:r>
      <w:proofErr w:type="spellEnd"/>
      <w:r>
        <w:rPr>
          <w:rFonts w:eastAsia="Times New Roman"/>
          <w:szCs w:val="24"/>
        </w:rPr>
        <w:t xml:space="preserve"> ο κ. </w:t>
      </w:r>
      <w:proofErr w:type="spellStart"/>
      <w:r>
        <w:rPr>
          <w:rFonts w:eastAsia="Times New Roman"/>
          <w:szCs w:val="24"/>
        </w:rPr>
        <w:t>Φάμελλος</w:t>
      </w:r>
      <w:proofErr w:type="spellEnd"/>
      <w:r>
        <w:rPr>
          <w:rFonts w:eastAsia="Times New Roman"/>
          <w:szCs w:val="24"/>
        </w:rPr>
        <w:t>, που μας έκανε και παρατήρηση, θυμήθηκε λίγο πριν τις εκλογές</w:t>
      </w:r>
      <w:r>
        <w:rPr>
          <w:rFonts w:eastAsia="Times New Roman"/>
          <w:szCs w:val="24"/>
        </w:rPr>
        <w:t>,</w:t>
      </w:r>
      <w:r>
        <w:rPr>
          <w:rFonts w:eastAsia="Times New Roman"/>
          <w:szCs w:val="24"/>
        </w:rPr>
        <w:t xml:space="preserve"> ακόμα και το δασολόγιο. Ελπίζω πολύ σύντομα και ο κ. Δημαράς να θυ</w:t>
      </w:r>
      <w:r>
        <w:rPr>
          <w:rFonts w:eastAsia="Times New Roman"/>
          <w:szCs w:val="24"/>
        </w:rPr>
        <w:t xml:space="preserve">μηθεί να ολοκληρωθεί και το Κτηματολόγιο και να κάνουμε και το </w:t>
      </w:r>
      <w:proofErr w:type="spellStart"/>
      <w:r>
        <w:rPr>
          <w:rFonts w:eastAsia="Times New Roman"/>
          <w:szCs w:val="24"/>
        </w:rPr>
        <w:t>περιουσιολόγιο</w:t>
      </w:r>
      <w:proofErr w:type="spellEnd"/>
      <w:r>
        <w:rPr>
          <w:rFonts w:eastAsia="Times New Roman"/>
          <w:szCs w:val="24"/>
        </w:rPr>
        <w:t>,</w:t>
      </w:r>
      <w:r>
        <w:rPr>
          <w:rFonts w:eastAsia="Times New Roman"/>
          <w:szCs w:val="24"/>
        </w:rPr>
        <w:t xml:space="preserve"> που είχε υποσχεθεί προεκλογικά, προ μνημονευμένης τετραετίας ο σημερινός Πρωθυπουργός. </w:t>
      </w:r>
    </w:p>
    <w:p w14:paraId="796CEA57" w14:textId="77777777" w:rsidR="00E9701A" w:rsidRDefault="003308C2">
      <w:pPr>
        <w:spacing w:line="600" w:lineRule="auto"/>
        <w:ind w:firstLine="720"/>
        <w:jc w:val="both"/>
        <w:rPr>
          <w:rFonts w:eastAsia="Times New Roman"/>
          <w:szCs w:val="24"/>
        </w:rPr>
      </w:pPr>
      <w:r>
        <w:rPr>
          <w:rFonts w:eastAsia="Times New Roman"/>
          <w:szCs w:val="24"/>
        </w:rPr>
        <w:t>Θέλω να πω, επειδή μιλάμε για τέχνη και επειδή κινούμαστε στην αντίθετη ακριβώς κατεύθυνσ</w:t>
      </w:r>
      <w:r>
        <w:rPr>
          <w:rFonts w:eastAsia="Times New Roman"/>
          <w:szCs w:val="24"/>
        </w:rPr>
        <w:t>η, ότι σήμερα, 23 Οκτωβρίου, ο Μάνος Χατζιδάκις θα συμπλήρωνε τα ενενήντα τρία χρόνια του. Κινούμαστε ακριβώς στην αντίθετη κατεύθυνση απ’ αυτή που και ο Μάνος Χατζιδάκις αλλά και πολλοί άλλοι, μας προέτρεπαν να προχωρήσουμε. Κινούμαστε ακριβώς στην αντίθε</w:t>
      </w:r>
      <w:r>
        <w:rPr>
          <w:rFonts w:eastAsia="Times New Roman"/>
          <w:szCs w:val="24"/>
        </w:rPr>
        <w:t>τη κατεύθυνση. Και αυτό θα έπρεπε να μας λυπεί πάρα πολύ.</w:t>
      </w:r>
    </w:p>
    <w:p w14:paraId="796CEA58"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Θα κλείσω</w:t>
      </w:r>
      <w:r>
        <w:rPr>
          <w:rFonts w:eastAsia="Times New Roman" w:cs="Times New Roman"/>
          <w:szCs w:val="24"/>
        </w:rPr>
        <w:t>,</w:t>
      </w:r>
      <w:r>
        <w:rPr>
          <w:rFonts w:eastAsia="Times New Roman" w:cs="Times New Roman"/>
          <w:szCs w:val="24"/>
        </w:rPr>
        <w:t xml:space="preserve"> λέγοντας αυτό που είπε ο Οδυσσέας Ελύτης: «Όπου σ’ εύρει το κακό και θολώνει ο νους σου, ας μνημονεύουμε Διονύσιο Σολωμό, Αλέξανδρο Παπαδιαμάντη και Μάνο Χατζιδάκι».</w:t>
      </w:r>
    </w:p>
    <w:p w14:paraId="796CEA59"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796CEA5A" w14:textId="77777777" w:rsidR="00E9701A" w:rsidRDefault="003308C2">
      <w:pPr>
        <w:spacing w:line="600" w:lineRule="auto"/>
        <w:ind w:firstLine="720"/>
        <w:jc w:val="both"/>
        <w:rPr>
          <w:rFonts w:eastAsia="Times New Roman" w:cs="Times New Roman"/>
          <w:szCs w:val="24"/>
        </w:rPr>
      </w:pPr>
      <w:r w:rsidRPr="005C119A">
        <w:rPr>
          <w:rFonts w:eastAsia="Times New Roman" w:cs="Times New Roman"/>
          <w:b/>
          <w:szCs w:val="24"/>
        </w:rPr>
        <w:t>ΠΡΟΕΔ</w:t>
      </w:r>
      <w:r w:rsidRPr="005C119A">
        <w:rPr>
          <w:rFonts w:eastAsia="Times New Roman" w:cs="Times New Roman"/>
          <w:b/>
          <w:szCs w:val="24"/>
        </w:rPr>
        <w:t xml:space="preserve">ΡΕΥΩΝ (Δημήτριος </w:t>
      </w:r>
      <w:proofErr w:type="spellStart"/>
      <w:r w:rsidRPr="005C119A">
        <w:rPr>
          <w:rFonts w:eastAsia="Times New Roman" w:cs="Times New Roman"/>
          <w:b/>
          <w:szCs w:val="24"/>
        </w:rPr>
        <w:t>Κρεμαστινός</w:t>
      </w:r>
      <w:proofErr w:type="spellEnd"/>
      <w:r w:rsidRPr="005C119A">
        <w:rPr>
          <w:rFonts w:eastAsia="Times New Roman" w:cs="Times New Roman"/>
          <w:b/>
          <w:szCs w:val="24"/>
        </w:rPr>
        <w:t xml:space="preserve">): </w:t>
      </w:r>
      <w:r>
        <w:rPr>
          <w:rFonts w:eastAsia="Times New Roman" w:cs="Times New Roman"/>
          <w:szCs w:val="24"/>
        </w:rPr>
        <w:t>Ευχαριστούμε.</w:t>
      </w:r>
    </w:p>
    <w:p w14:paraId="796CEA5B"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Καβαδέλλα</w:t>
      </w:r>
      <w:proofErr w:type="spellEnd"/>
      <w:r>
        <w:rPr>
          <w:rFonts w:eastAsia="Times New Roman" w:cs="Times New Roman"/>
          <w:szCs w:val="24"/>
        </w:rPr>
        <w:t>, θέλετε να μιλήσετε;</w:t>
      </w:r>
    </w:p>
    <w:p w14:paraId="796CEA5C" w14:textId="77777777" w:rsidR="00E9701A" w:rsidRDefault="003308C2">
      <w:pPr>
        <w:spacing w:line="600" w:lineRule="auto"/>
        <w:ind w:firstLine="720"/>
        <w:jc w:val="both"/>
        <w:rPr>
          <w:rFonts w:eastAsia="Times New Roman" w:cs="Times New Roman"/>
          <w:szCs w:val="24"/>
        </w:rPr>
      </w:pPr>
      <w:r w:rsidRPr="005C119A">
        <w:rPr>
          <w:rFonts w:eastAsia="Times New Roman" w:cs="Times New Roman"/>
          <w:b/>
          <w:szCs w:val="24"/>
        </w:rPr>
        <w:t>ΔΗΜΗΤΡΙΟΣ ΚΑΒΑΔΕΛΛΑΣ:</w:t>
      </w:r>
      <w:r>
        <w:rPr>
          <w:rFonts w:eastAsia="Times New Roman" w:cs="Times New Roman"/>
          <w:szCs w:val="24"/>
        </w:rPr>
        <w:t xml:space="preserve"> Όχι, κύριε Πρόεδρε.</w:t>
      </w:r>
    </w:p>
    <w:p w14:paraId="796CEA5D" w14:textId="77777777" w:rsidR="00E9701A" w:rsidRDefault="003308C2">
      <w:pPr>
        <w:spacing w:line="600" w:lineRule="auto"/>
        <w:ind w:firstLine="720"/>
        <w:jc w:val="both"/>
        <w:rPr>
          <w:rFonts w:eastAsia="Times New Roman" w:cs="Times New Roman"/>
          <w:b/>
          <w:szCs w:val="24"/>
        </w:rPr>
      </w:pPr>
      <w:r w:rsidRPr="005C119A">
        <w:rPr>
          <w:rFonts w:eastAsia="Times New Roman" w:cs="Times New Roman"/>
          <w:b/>
          <w:szCs w:val="24"/>
        </w:rPr>
        <w:t xml:space="preserve">ΠΡΟΕΔΡΕΥΩΝ (Δημήτριος </w:t>
      </w:r>
      <w:proofErr w:type="spellStart"/>
      <w:r w:rsidRPr="005C119A">
        <w:rPr>
          <w:rFonts w:eastAsia="Times New Roman" w:cs="Times New Roman"/>
          <w:b/>
          <w:szCs w:val="24"/>
        </w:rPr>
        <w:t>Κρεμαστινός</w:t>
      </w:r>
      <w:proofErr w:type="spellEnd"/>
      <w:r w:rsidRPr="005C119A">
        <w:rPr>
          <w:rFonts w:eastAsia="Times New Roman" w:cs="Times New Roman"/>
          <w:b/>
          <w:szCs w:val="24"/>
        </w:rPr>
        <w:t xml:space="preserve">): </w:t>
      </w:r>
      <w:r w:rsidRPr="001B790C">
        <w:rPr>
          <w:rFonts w:eastAsia="Times New Roman" w:cs="Times New Roman"/>
          <w:szCs w:val="24"/>
        </w:rPr>
        <w:t>Ευχαριστούμε πολύ.</w:t>
      </w:r>
    </w:p>
    <w:p w14:paraId="796CEA5E"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796CEA5F" w14:textId="77777777" w:rsidR="00E9701A" w:rsidRDefault="003308C2">
      <w:pPr>
        <w:spacing w:line="600" w:lineRule="auto"/>
        <w:ind w:firstLine="720"/>
        <w:jc w:val="both"/>
        <w:rPr>
          <w:rFonts w:eastAsia="Times New Roman" w:cs="Times New Roman"/>
          <w:szCs w:val="24"/>
        </w:rPr>
      </w:pPr>
      <w:r w:rsidRPr="005C119A">
        <w:rPr>
          <w:rFonts w:eastAsia="Times New Roman" w:cs="Times New Roman"/>
          <w:b/>
          <w:szCs w:val="24"/>
        </w:rPr>
        <w:t xml:space="preserve">ΜΥΡΣΙΝΗ ΖΟΡΜΠΑ (Υπουργός Πολιτισμού και </w:t>
      </w:r>
      <w:r w:rsidRPr="005C119A">
        <w:rPr>
          <w:rFonts w:eastAsia="Times New Roman" w:cs="Times New Roman"/>
          <w:b/>
          <w:szCs w:val="24"/>
        </w:rPr>
        <w:t>Αθλητισμού):</w:t>
      </w:r>
      <w:r>
        <w:rPr>
          <w:rFonts w:eastAsia="Times New Roman" w:cs="Times New Roman"/>
          <w:szCs w:val="24"/>
        </w:rPr>
        <w:t xml:space="preserve"> Ευχαριστώ, κύριε Πρόεδρε.</w:t>
      </w:r>
    </w:p>
    <w:p w14:paraId="796CEA60"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Δεν συμμερίζομαι καθόλου την απογοήτευση ορισμένων εδώ</w:t>
      </w:r>
      <w:r>
        <w:rPr>
          <w:rFonts w:eastAsia="Times New Roman" w:cs="Times New Roman"/>
          <w:szCs w:val="24"/>
        </w:rPr>
        <w:t>,</w:t>
      </w:r>
      <w:r>
        <w:rPr>
          <w:rFonts w:eastAsia="Times New Roman" w:cs="Times New Roman"/>
          <w:szCs w:val="24"/>
        </w:rPr>
        <w:t xml:space="preserve"> που μίλησαν για </w:t>
      </w:r>
      <w:proofErr w:type="spellStart"/>
      <w:r>
        <w:rPr>
          <w:rFonts w:eastAsia="Times New Roman" w:cs="Times New Roman"/>
          <w:szCs w:val="24"/>
        </w:rPr>
        <w:t>δυστοπική</w:t>
      </w:r>
      <w:proofErr w:type="spellEnd"/>
      <w:r>
        <w:rPr>
          <w:rFonts w:eastAsia="Times New Roman" w:cs="Times New Roman"/>
          <w:szCs w:val="24"/>
        </w:rPr>
        <w:t xml:space="preserve"> πολιτική συγκυρία, γιατί θεωρώ ότι </w:t>
      </w:r>
      <w:proofErr w:type="spellStart"/>
      <w:r>
        <w:rPr>
          <w:rFonts w:eastAsia="Times New Roman" w:cs="Times New Roman"/>
          <w:szCs w:val="24"/>
        </w:rPr>
        <w:t>δυστοπική</w:t>
      </w:r>
      <w:proofErr w:type="spellEnd"/>
      <w:r>
        <w:rPr>
          <w:rFonts w:eastAsia="Times New Roman" w:cs="Times New Roman"/>
          <w:szCs w:val="24"/>
        </w:rPr>
        <w:t xml:space="preserve"> είναι η στείρα αντιπολίτευση, που γεννάει τέτοια συναισθήματα, και η οποία, όπως ξέρουμε ό</w:t>
      </w:r>
      <w:r>
        <w:rPr>
          <w:rFonts w:eastAsia="Times New Roman" w:cs="Times New Roman"/>
          <w:szCs w:val="24"/>
        </w:rPr>
        <w:t xml:space="preserve">λοι, παρεπιδημεί στον πολιτικό στρουθοκαμηλισμό που αναφέρθηκε. </w:t>
      </w:r>
    </w:p>
    <w:p w14:paraId="796CEA61"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 xml:space="preserve">Μια βόλτα στα μουσεία δεν μπορεί ευκαιριακά να δώσει τη δυνατότητα να αντιλαμβανόμαστε τι σημαίνει πολιτιστική πολιτική, τι σημαίνει στρατηγικές, τι σημαίνει μια μεγάλη πλατφόρμα καινούργιων </w:t>
      </w:r>
      <w:r>
        <w:rPr>
          <w:rFonts w:eastAsia="Times New Roman" w:cs="Times New Roman"/>
          <w:szCs w:val="24"/>
        </w:rPr>
        <w:t>μουσείων, όσο ωραία λόγια και να λέμε, όσες ευχές και αυτό αποδεικνύει και το πώς αντιμετωπίζονται ορισμένα ζητήματα σαν αυτό το νομοσχέδιο, τα οποία θα περίμενε κανείς να έχουν μεγαλύτερη σύμπνοια και σύγκλιση.</w:t>
      </w:r>
    </w:p>
    <w:p w14:paraId="796CEA62"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«Μεταβιβάσεις αρχαιολογικών χώρων», άκουσα κ</w:t>
      </w:r>
      <w:r>
        <w:rPr>
          <w:rFonts w:eastAsia="Times New Roman" w:cs="Times New Roman"/>
          <w:szCs w:val="24"/>
        </w:rPr>
        <w:t>αι η πηγή πληροφορίας, αν άκουσα καλά, είναι μια εφημερίδα. Δεν έχετε μάθει ότι στα υποθηκοφυλακεία μπορεί να διαπιστώσει κανείς αν έχουν γίνει μεταβιβάσεις; Αυτό είναι στοιχειώδες πιστεύω και δεν σας επιτρέπει να κατηγορείτε για ψέματα κανέναν.</w:t>
      </w:r>
    </w:p>
    <w:p w14:paraId="796CEA63"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Να ξεκαθαρ</w:t>
      </w:r>
      <w:r>
        <w:rPr>
          <w:rFonts w:eastAsia="Times New Roman" w:cs="Times New Roman"/>
          <w:szCs w:val="24"/>
        </w:rPr>
        <w:t>ίσουμε κάτι από την αρχή για μία ακόμη φορά. Το Υπουργείο Πολιτισμού δεν έχει μεταβιβάσει κανένα μνημείο ή άλλο ακίνητο από το 2015 και έπειτα</w:t>
      </w:r>
      <w:r>
        <w:rPr>
          <w:rFonts w:eastAsia="Times New Roman" w:cs="Times New Roman"/>
          <w:szCs w:val="24"/>
        </w:rPr>
        <w:t>,</w:t>
      </w:r>
      <w:r>
        <w:rPr>
          <w:rFonts w:eastAsia="Times New Roman" w:cs="Times New Roman"/>
          <w:szCs w:val="24"/>
        </w:rPr>
        <w:t xml:space="preserve"> σε κα</w:t>
      </w:r>
      <w:r>
        <w:rPr>
          <w:rFonts w:eastAsia="Times New Roman" w:cs="Times New Roman"/>
          <w:szCs w:val="24"/>
        </w:rPr>
        <w:t>μ</w:t>
      </w:r>
      <w:r>
        <w:rPr>
          <w:rFonts w:eastAsia="Times New Roman" w:cs="Times New Roman"/>
          <w:szCs w:val="24"/>
        </w:rPr>
        <w:t>μία εταιρεία. Δεν έχει μεταβιβάσει, και ούτε πρόκειται να μεταβιβάσει, κανέναν αρχαιολογικό χώρο, κανένα μ</w:t>
      </w:r>
      <w:r>
        <w:rPr>
          <w:rFonts w:eastAsia="Times New Roman" w:cs="Times New Roman"/>
          <w:szCs w:val="24"/>
        </w:rPr>
        <w:t>ουσείο, κανένα μνημείο και γενικότερα κανένα ακίνητο</w:t>
      </w:r>
      <w:r>
        <w:rPr>
          <w:rFonts w:eastAsia="Times New Roman" w:cs="Times New Roman"/>
          <w:szCs w:val="24"/>
        </w:rPr>
        <w:t>,</w:t>
      </w:r>
      <w:r>
        <w:rPr>
          <w:rFonts w:eastAsia="Times New Roman" w:cs="Times New Roman"/>
          <w:szCs w:val="24"/>
        </w:rPr>
        <w:t xml:space="preserve"> το οποίο ανήκει στην πολιτιστική κληρονομιά.</w:t>
      </w:r>
    </w:p>
    <w:p w14:paraId="796CEA64"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lastRenderedPageBreak/>
        <w:t>Επαναλαμβάνω ότι αυτά που αναφέρονται ως εξαιρέσεις</w:t>
      </w:r>
      <w:r>
        <w:rPr>
          <w:rFonts w:eastAsia="Times New Roman" w:cs="Times New Roman"/>
          <w:szCs w:val="24"/>
        </w:rPr>
        <w:t>,</w:t>
      </w:r>
      <w:r>
        <w:rPr>
          <w:rFonts w:eastAsia="Times New Roman" w:cs="Times New Roman"/>
          <w:szCs w:val="24"/>
        </w:rPr>
        <w:t xml:space="preserve"> θα πρέπει να το πάρετε σοβαρά ότι είναι εξαιρέσεις, ότι δηλαδή εξαιρούνται οι αρχαιολογικοί χώροι. Επομέ</w:t>
      </w:r>
      <w:r>
        <w:rPr>
          <w:rFonts w:eastAsia="Times New Roman" w:cs="Times New Roman"/>
          <w:szCs w:val="24"/>
        </w:rPr>
        <w:t>νως, αυτήν τη στιγμή, που βρισκόμαστε στη δεύτερη φάση αυτής της διαδικασίας, δηλαδή που έχουμε τους κωδικούς αριθμούς του Κτηματολογίου και έχουν σταλεί όλοι στις εφορείες αρχαιοτήτων για επαλήθευση, ώστε να φτιαχτεί ένας τελικός κατάλογος, αυτήν τη στιγμ</w:t>
      </w:r>
      <w:r>
        <w:rPr>
          <w:rFonts w:eastAsia="Times New Roman" w:cs="Times New Roman"/>
          <w:szCs w:val="24"/>
        </w:rPr>
        <w:t>ή βρίσκετε σε έναν ενδιάμεσο χώρο να κατηγορήσετε ότι έχουν γίνει μεταβιβάσεις.</w:t>
      </w:r>
    </w:p>
    <w:p w14:paraId="796CEA65"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Θα επανέλθουμε αυτήν την εβδομάδα στη Βουλή και νομίζω ότι θα μπούμε σε περισσότερες λεπτομέρειες για όλα. Άλλωστε, έχει βγει ανακοίνωση και από το Υπουργείο Πολιτισμού</w:t>
      </w:r>
      <w:r>
        <w:rPr>
          <w:rFonts w:eastAsia="Times New Roman" w:cs="Times New Roman"/>
          <w:szCs w:val="24"/>
        </w:rPr>
        <w:t>,</w:t>
      </w:r>
      <w:r>
        <w:rPr>
          <w:rFonts w:eastAsia="Times New Roman" w:cs="Times New Roman"/>
          <w:szCs w:val="24"/>
        </w:rPr>
        <w:t xml:space="preserve"> σήμερα</w:t>
      </w:r>
      <w:r>
        <w:rPr>
          <w:rFonts w:eastAsia="Times New Roman" w:cs="Times New Roman"/>
          <w:szCs w:val="24"/>
        </w:rPr>
        <w:t xml:space="preserve"> σχετικά με το θέμα που ανέφερε η κ. </w:t>
      </w:r>
      <w:proofErr w:type="spellStart"/>
      <w:r>
        <w:rPr>
          <w:rFonts w:eastAsia="Times New Roman" w:cs="Times New Roman"/>
          <w:szCs w:val="24"/>
        </w:rPr>
        <w:t>Κεφαλίδου</w:t>
      </w:r>
      <w:proofErr w:type="spellEnd"/>
      <w:r>
        <w:rPr>
          <w:rFonts w:eastAsia="Times New Roman" w:cs="Times New Roman"/>
          <w:szCs w:val="24"/>
        </w:rPr>
        <w:t>.</w:t>
      </w:r>
    </w:p>
    <w:p w14:paraId="796CEA66"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 xml:space="preserve">Ως προς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w:t>
      </w:r>
      <w:r>
        <w:rPr>
          <w:rFonts w:eastAsia="Times New Roman" w:cs="Times New Roman"/>
          <w:szCs w:val="24"/>
        </w:rPr>
        <w:t>,</w:t>
      </w:r>
      <w:r>
        <w:rPr>
          <w:rFonts w:eastAsia="Times New Roman" w:cs="Times New Roman"/>
          <w:szCs w:val="24"/>
        </w:rPr>
        <w:t xml:space="preserve"> στο οποίο αναφέρθηκε ο κ Τζαβάρας</w:t>
      </w:r>
      <w:r>
        <w:rPr>
          <w:rFonts w:eastAsia="Times New Roman" w:cs="Times New Roman"/>
          <w:szCs w:val="24"/>
        </w:rPr>
        <w:t>,</w:t>
      </w:r>
      <w:r>
        <w:rPr>
          <w:rFonts w:eastAsia="Times New Roman" w:cs="Times New Roman"/>
          <w:szCs w:val="24"/>
        </w:rPr>
        <w:t xml:space="preserve"> να πω ότι ο ν.</w:t>
      </w:r>
      <w:r>
        <w:rPr>
          <w:rFonts w:eastAsia="Times New Roman" w:cs="Times New Roman"/>
          <w:szCs w:val="24"/>
        </w:rPr>
        <w:t xml:space="preserve">3429/2005 προβλέπει ότι για νομικά πρόσωπα ιδιωτικού δικαίου, όπως αυτό για το οποίο συζητάμε, ο κανονισμός λειτουργίας του μπορεί να εκδοθεί με απλή απόφαση του διοικητικού συμβουλίου. Εμείς προσθέσαμε, για μεγαλύτερη ασφάλεια, την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w:t>
      </w:r>
      <w:r>
        <w:rPr>
          <w:rFonts w:eastAsia="Times New Roman" w:cs="Times New Roman"/>
          <w:szCs w:val="24"/>
        </w:rPr>
        <w:t>. Είναι κάτι</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lastRenderedPageBreak/>
        <w:t>οποίο έχει κριθεί και από το Συμβούλιο της Επικρατείας. Επομένως, νομίζω ότι μπορούμε να κοιμόμαστε πιο ήσυχοι</w:t>
      </w:r>
      <w:r>
        <w:rPr>
          <w:rFonts w:eastAsia="Times New Roman" w:cs="Times New Roman"/>
          <w:szCs w:val="24"/>
        </w:rPr>
        <w:t>,</w:t>
      </w:r>
      <w:r>
        <w:rPr>
          <w:rFonts w:eastAsia="Times New Roman" w:cs="Times New Roman"/>
          <w:szCs w:val="24"/>
        </w:rPr>
        <w:t xml:space="preserve"> όσον αφορά αυτό το θέμα.</w:t>
      </w:r>
    </w:p>
    <w:p w14:paraId="796CEA67"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Τέλος, θα ήθελα να πω ότι στο τέλος αυτής της κοινοβουλευτικής διαδικασίας</w:t>
      </w:r>
      <w:r>
        <w:rPr>
          <w:rFonts w:eastAsia="Times New Roman" w:cs="Times New Roman"/>
          <w:szCs w:val="24"/>
        </w:rPr>
        <w:t>,</w:t>
      </w:r>
      <w:r>
        <w:rPr>
          <w:rFonts w:eastAsia="Times New Roman" w:cs="Times New Roman"/>
          <w:szCs w:val="24"/>
        </w:rPr>
        <w:t xml:space="preserve"> μπορούμε να είμαστε ικανοπ</w:t>
      </w:r>
      <w:r>
        <w:rPr>
          <w:rFonts w:eastAsia="Times New Roman" w:cs="Times New Roman"/>
          <w:szCs w:val="24"/>
        </w:rPr>
        <w:t>οιημένοι και θα αφήσω κατά μέρος τη μικροψυχία ή την αντιπολιτευτική αρνητικότητα. Ένας νέος θεσμός γεννιέται με ισόρροπη αρχιτεκτονική, με συμφωνία των φορέων. Αυτό είναι το όραμα και του Υπουργείου και των φορέων και της πόλης της Θεσσαλονίκης και νομίζω</w:t>
      </w:r>
      <w:r>
        <w:rPr>
          <w:rFonts w:eastAsia="Times New Roman" w:cs="Times New Roman"/>
          <w:szCs w:val="24"/>
        </w:rPr>
        <w:t xml:space="preserve"> ότι ανοίγει έναν καινούργιο δρόμο για τους πολιτιστικούς οργανισμούς στην Ελλάδα.</w:t>
      </w:r>
    </w:p>
    <w:p w14:paraId="796CEA68" w14:textId="77777777" w:rsidR="00E9701A" w:rsidRDefault="003308C2">
      <w:pPr>
        <w:spacing w:line="600" w:lineRule="auto"/>
        <w:ind w:firstLine="720"/>
        <w:jc w:val="both"/>
        <w:rPr>
          <w:rFonts w:eastAsia="Times New Roman" w:cs="Times New Roman"/>
          <w:szCs w:val="24"/>
        </w:rPr>
      </w:pPr>
      <w:r>
        <w:rPr>
          <w:rFonts w:eastAsia="Times New Roman" w:cs="Times New Roman"/>
          <w:szCs w:val="24"/>
        </w:rPr>
        <w:t>Ευχαριστώ πολύ.</w:t>
      </w:r>
    </w:p>
    <w:p w14:paraId="796CEA69" w14:textId="77777777" w:rsidR="00E9701A" w:rsidRDefault="003308C2">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Κι εμείς ευχαριστούμε.</w:t>
      </w:r>
    </w:p>
    <w:p w14:paraId="796CEA6A" w14:textId="77777777" w:rsidR="00E9701A" w:rsidRDefault="003308C2">
      <w:pPr>
        <w:spacing w:line="600" w:lineRule="auto"/>
        <w:ind w:firstLine="720"/>
        <w:jc w:val="both"/>
        <w:rPr>
          <w:rFonts w:eastAsia="Times New Roman" w:cs="Times New Roman"/>
          <w:szCs w:val="24"/>
        </w:rPr>
      </w:pPr>
      <w:r>
        <w:rPr>
          <w:rFonts w:eastAsia="Times New Roman" w:cs="Times New Roman"/>
          <w:b/>
          <w:szCs w:val="24"/>
        </w:rPr>
        <w:t>ΧΑΡΟΥΛΑ (</w:t>
      </w:r>
      <w:r w:rsidRPr="00F10657">
        <w:rPr>
          <w:rFonts w:eastAsia="Times New Roman" w:cs="Times New Roman"/>
          <w:b/>
          <w:szCs w:val="24"/>
        </w:rPr>
        <w:t>ΧΑΡΑ</w:t>
      </w:r>
      <w:r>
        <w:rPr>
          <w:rFonts w:eastAsia="Times New Roman" w:cs="Times New Roman"/>
          <w:b/>
          <w:szCs w:val="24"/>
        </w:rPr>
        <w:t>)</w:t>
      </w:r>
      <w:r w:rsidRPr="00F10657">
        <w:rPr>
          <w:rFonts w:eastAsia="Times New Roman" w:cs="Times New Roman"/>
          <w:b/>
          <w:szCs w:val="24"/>
        </w:rPr>
        <w:t xml:space="preserve"> ΚΕΦΑΛΙΔΟΥ:</w:t>
      </w:r>
      <w:r>
        <w:rPr>
          <w:rFonts w:eastAsia="Times New Roman" w:cs="Times New Roman"/>
          <w:szCs w:val="24"/>
        </w:rPr>
        <w:t xml:space="preserve"> Κύριε Πρόεδρε, θα ήθελα τον λόγο για μια ερώτηση στην κυρία Υπουργό.</w:t>
      </w:r>
    </w:p>
    <w:p w14:paraId="796CEA6B" w14:textId="77777777" w:rsidR="00E9701A" w:rsidRDefault="003308C2">
      <w:pPr>
        <w:spacing w:line="600" w:lineRule="auto"/>
        <w:ind w:firstLine="720"/>
        <w:jc w:val="both"/>
        <w:rPr>
          <w:rFonts w:eastAsia="Times New Roman" w:cs="Times New Roman"/>
          <w:szCs w:val="24"/>
        </w:rPr>
      </w:pPr>
      <w:r>
        <w:rPr>
          <w:rFonts w:eastAsia="Times New Roman" w:cs="Times New Roman"/>
          <w:b/>
          <w:szCs w:val="24"/>
        </w:rPr>
        <w:lastRenderedPageBreak/>
        <w:t>ΠΡΟ</w:t>
      </w:r>
      <w:r>
        <w:rPr>
          <w:rFonts w:eastAsia="Times New Roman" w:cs="Times New Roman"/>
          <w:b/>
          <w:szCs w:val="24"/>
        </w:rPr>
        <w:t xml:space="preserve">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Μετά την Υπουργό δεν το προβλέπει ο Κανονισμός. Δεν γίνεται διάλογος στην Ολομέλεια. Λυπούμαι.</w:t>
      </w:r>
    </w:p>
    <w:p w14:paraId="796CEA6C" w14:textId="77777777" w:rsidR="00E9701A" w:rsidRDefault="003308C2">
      <w:pPr>
        <w:spacing w:line="600" w:lineRule="auto"/>
        <w:ind w:firstLine="720"/>
        <w:jc w:val="both"/>
        <w:rPr>
          <w:rFonts w:eastAsia="Times New Roman" w:cs="Times New Roman"/>
          <w:szCs w:val="24"/>
        </w:rPr>
      </w:pPr>
      <w:r>
        <w:rPr>
          <w:rFonts w:eastAsia="SimSun"/>
          <w:szCs w:val="24"/>
          <w:lang w:eastAsia="zh-CN"/>
        </w:rPr>
        <w:t xml:space="preserve">Κηρύσσεται περαιωμένη η συζήτηση </w:t>
      </w:r>
      <w:r>
        <w:rPr>
          <w:rFonts w:eastAsia="Times New Roman" w:cs="Times New Roman"/>
          <w:szCs w:val="24"/>
        </w:rPr>
        <w:t>επί της αρχής, των άρθρων</w:t>
      </w:r>
      <w:r>
        <w:rPr>
          <w:rFonts w:eastAsia="Times New Roman" w:cs="Times New Roman"/>
          <w:szCs w:val="24"/>
        </w:rPr>
        <w:t xml:space="preserve"> και</w:t>
      </w:r>
      <w:r>
        <w:rPr>
          <w:rFonts w:eastAsia="Times New Roman" w:cs="Times New Roman"/>
          <w:szCs w:val="24"/>
        </w:rPr>
        <w:t xml:space="preserve"> των τροπολογιών του σχεδίου νόμου του Υπουργείου Πολιτισμού και Α</w:t>
      </w:r>
      <w:r>
        <w:rPr>
          <w:rFonts w:eastAsia="Times New Roman" w:cs="Times New Roman"/>
          <w:szCs w:val="24"/>
        </w:rPr>
        <w:t>θλητισμού</w:t>
      </w:r>
      <w:r>
        <w:rPr>
          <w:rFonts w:eastAsia="Times New Roman" w:cs="Times New Roman"/>
          <w:szCs w:val="24"/>
        </w:rPr>
        <w:t>:</w:t>
      </w:r>
      <w:r>
        <w:rPr>
          <w:rFonts w:eastAsia="Times New Roman" w:cs="Times New Roman"/>
          <w:szCs w:val="24"/>
        </w:rPr>
        <w:t xml:space="preserve"> «Ίδρυση Μητροπολιτικού Οργανισμού Μουσείων Εικαστικών Τεχνών Θεσσαλονίκης και άλλες διατάξεις».</w:t>
      </w:r>
    </w:p>
    <w:p w14:paraId="796CEA6D" w14:textId="77777777" w:rsidR="00E9701A" w:rsidRDefault="003308C2">
      <w:pPr>
        <w:autoSpaceDE w:val="0"/>
        <w:autoSpaceDN w:val="0"/>
        <w:adjustRightInd w:val="0"/>
        <w:spacing w:line="600" w:lineRule="auto"/>
        <w:ind w:firstLine="720"/>
        <w:jc w:val="both"/>
        <w:rPr>
          <w:rFonts w:eastAsia="SimSun"/>
          <w:szCs w:val="24"/>
          <w:lang w:eastAsia="zh-CN"/>
        </w:rPr>
      </w:pPr>
      <w:r>
        <w:rPr>
          <w:rFonts w:eastAsia="SimSun"/>
          <w:szCs w:val="24"/>
          <w:lang w:eastAsia="zh-CN"/>
        </w:rPr>
        <w:t>Εισερχόμαστε στην ψήφιση επί της αρχής, των άρθρων</w:t>
      </w:r>
      <w:r>
        <w:rPr>
          <w:rFonts w:eastAsia="SimSun"/>
          <w:szCs w:val="24"/>
          <w:lang w:eastAsia="zh-CN"/>
        </w:rPr>
        <w:t xml:space="preserve">, των </w:t>
      </w:r>
      <w:r>
        <w:rPr>
          <w:rFonts w:eastAsia="SimSun"/>
          <w:szCs w:val="24"/>
          <w:lang w:eastAsia="zh-CN"/>
        </w:rPr>
        <w:t xml:space="preserve">τροπολογιών και του συνόλου και η ψήφισή τους θα γίνει χωριστά. </w:t>
      </w:r>
    </w:p>
    <w:p w14:paraId="796CEA6E" w14:textId="77777777" w:rsidR="00E9701A" w:rsidRDefault="003308C2">
      <w:pPr>
        <w:autoSpaceDE w:val="0"/>
        <w:autoSpaceDN w:val="0"/>
        <w:adjustRightInd w:val="0"/>
        <w:spacing w:line="600" w:lineRule="auto"/>
        <w:ind w:firstLine="720"/>
        <w:jc w:val="both"/>
        <w:rPr>
          <w:rFonts w:eastAsia="SimSun"/>
          <w:szCs w:val="24"/>
          <w:lang w:eastAsia="zh-CN"/>
        </w:rPr>
      </w:pPr>
      <w:r>
        <w:rPr>
          <w:rFonts w:eastAsia="SimSun"/>
          <w:szCs w:val="24"/>
          <w:lang w:eastAsia="zh-CN"/>
        </w:rPr>
        <w:t>Για διευκόλυνση επισημαίνουμ</w:t>
      </w:r>
      <w:r>
        <w:rPr>
          <w:rFonts w:eastAsia="SimSun"/>
          <w:szCs w:val="24"/>
          <w:lang w:eastAsia="zh-CN"/>
        </w:rPr>
        <w:t xml:space="preserve">ε ότι η ψηφοφορία περιλαμβάνει την αρχή του νομοσχεδίου, δεκαεννέα άρθρα, δύο τροπολογίες, το ακροτελεύτιο άρθρο, καθώς και το σύνολο του νομοσχεδίου. </w:t>
      </w:r>
    </w:p>
    <w:p w14:paraId="796CEA6F" w14:textId="77777777" w:rsidR="00E9701A" w:rsidRDefault="003308C2">
      <w:pPr>
        <w:autoSpaceDE w:val="0"/>
        <w:autoSpaceDN w:val="0"/>
        <w:adjustRightInd w:val="0"/>
        <w:spacing w:line="600" w:lineRule="auto"/>
        <w:ind w:firstLine="720"/>
        <w:jc w:val="both"/>
        <w:rPr>
          <w:rFonts w:eastAsia="SimSun"/>
          <w:szCs w:val="24"/>
          <w:lang w:eastAsia="zh-CN"/>
        </w:rPr>
      </w:pPr>
      <w:r>
        <w:rPr>
          <w:rFonts w:eastAsia="SimSun"/>
          <w:szCs w:val="24"/>
          <w:lang w:eastAsia="zh-CN"/>
        </w:rPr>
        <w:t>Κάθε φορά στην οθόνη εμφανίζονται έως τέσσερα άρθρα προς ψήφιση. Για να ψηφίσετε και τα υπόλοιπα θα πρέπ</w:t>
      </w:r>
      <w:r>
        <w:rPr>
          <w:rFonts w:eastAsia="SimSun"/>
          <w:szCs w:val="24"/>
          <w:lang w:eastAsia="zh-CN"/>
        </w:rPr>
        <w:t xml:space="preserve">ει να </w:t>
      </w:r>
      <w:r>
        <w:rPr>
          <w:rFonts w:eastAsia="SimSun"/>
          <w:szCs w:val="24"/>
          <w:lang w:eastAsia="zh-CN"/>
        </w:rPr>
        <w:lastRenderedPageBreak/>
        <w:t>κυλήσετε την οθόνη αφής. Στο πάνω δεξιά μέρος της οθόνης εμφανίζεται κάθε φορά ο αριθμός των άρθρων</w:t>
      </w:r>
      <w:r>
        <w:rPr>
          <w:rFonts w:eastAsia="SimSun"/>
          <w:szCs w:val="24"/>
          <w:lang w:eastAsia="zh-CN"/>
        </w:rPr>
        <w:t>,</w:t>
      </w:r>
      <w:r>
        <w:rPr>
          <w:rFonts w:eastAsia="SimSun"/>
          <w:szCs w:val="24"/>
          <w:lang w:eastAsia="zh-CN"/>
        </w:rPr>
        <w:t xml:space="preserve"> που απομένουν για ψήφιση. Βεβαιωθείτε ότι έχετε ψηφίσει όλα τα άρθρα, τις τροπολογίες, το ακροτελεύτιο άρθρο και το σύνολο. </w:t>
      </w:r>
    </w:p>
    <w:p w14:paraId="796CEA70" w14:textId="77777777" w:rsidR="00E9701A" w:rsidRDefault="003308C2">
      <w:pPr>
        <w:autoSpaceDE w:val="0"/>
        <w:autoSpaceDN w:val="0"/>
        <w:adjustRightInd w:val="0"/>
        <w:spacing w:line="600" w:lineRule="auto"/>
        <w:ind w:firstLine="720"/>
        <w:jc w:val="both"/>
        <w:rPr>
          <w:rFonts w:eastAsia="SimSun"/>
          <w:szCs w:val="24"/>
          <w:lang w:eastAsia="zh-CN"/>
        </w:rPr>
      </w:pPr>
      <w:r>
        <w:rPr>
          <w:rFonts w:eastAsia="SimSun"/>
          <w:szCs w:val="24"/>
          <w:lang w:eastAsia="zh-CN"/>
        </w:rPr>
        <w:t>Αφού καταχωρήσετε τη ψήφ</w:t>
      </w:r>
      <w:r>
        <w:rPr>
          <w:rFonts w:eastAsia="SimSun"/>
          <w:szCs w:val="24"/>
          <w:lang w:eastAsia="zh-CN"/>
        </w:rPr>
        <w:t xml:space="preserve">ο </w:t>
      </w:r>
      <w:r>
        <w:rPr>
          <w:rFonts w:eastAsia="SimSun"/>
          <w:szCs w:val="24"/>
          <w:lang w:eastAsia="zh-CN"/>
        </w:rPr>
        <w:t>σας,</w:t>
      </w:r>
      <w:r>
        <w:rPr>
          <w:rFonts w:eastAsia="SimSun"/>
          <w:szCs w:val="24"/>
          <w:lang w:eastAsia="zh-CN"/>
        </w:rPr>
        <w:t xml:space="preserve"> έχετε τη δυνατότητα να την αλλάξετε ή να την αναθεωρήσετε ως τη λήξη της ψηφοφορίας. Για οποιαδήποτε απορία</w:t>
      </w:r>
      <w:r>
        <w:rPr>
          <w:rFonts w:eastAsia="SimSun"/>
          <w:szCs w:val="24"/>
          <w:lang w:eastAsia="zh-CN"/>
        </w:rPr>
        <w:t>,</w:t>
      </w:r>
      <w:r>
        <w:rPr>
          <w:rFonts w:eastAsia="SimSun"/>
          <w:szCs w:val="24"/>
          <w:lang w:eastAsia="zh-CN"/>
        </w:rPr>
        <w:t xml:space="preserve"> απευθυνθείτε στο Προεδρείο, προκειμένου να σας συνδράμουν οι αρμόδιοι υπάλληλοι.</w:t>
      </w:r>
    </w:p>
    <w:p w14:paraId="796CEA71" w14:textId="77777777" w:rsidR="00E9701A" w:rsidRDefault="003308C2">
      <w:pPr>
        <w:autoSpaceDE w:val="0"/>
        <w:autoSpaceDN w:val="0"/>
        <w:adjustRightInd w:val="0"/>
        <w:spacing w:line="600" w:lineRule="auto"/>
        <w:ind w:firstLine="720"/>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14:paraId="796CEA72" w14:textId="77777777" w:rsidR="00E9701A" w:rsidRDefault="003308C2">
      <w:pPr>
        <w:autoSpaceDE w:val="0"/>
        <w:autoSpaceDN w:val="0"/>
        <w:adjustRightInd w:val="0"/>
        <w:spacing w:line="600" w:lineRule="auto"/>
        <w:ind w:firstLine="709"/>
        <w:jc w:val="center"/>
        <w:rPr>
          <w:rFonts w:eastAsia="SimSun"/>
          <w:szCs w:val="24"/>
          <w:lang w:eastAsia="zh-CN"/>
        </w:rPr>
      </w:pPr>
      <w:r>
        <w:rPr>
          <w:rFonts w:eastAsia="SimSun"/>
          <w:szCs w:val="24"/>
          <w:lang w:eastAsia="zh-CN"/>
        </w:rPr>
        <w:t>(ΨΗΦΟΦΟΡΙΑ)</w:t>
      </w:r>
    </w:p>
    <w:p w14:paraId="796CEA73" w14:textId="77777777" w:rsidR="00E9701A" w:rsidRDefault="003308C2">
      <w:pPr>
        <w:autoSpaceDE w:val="0"/>
        <w:autoSpaceDN w:val="0"/>
        <w:adjustRightInd w:val="0"/>
        <w:spacing w:line="600" w:lineRule="auto"/>
        <w:ind w:firstLine="709"/>
        <w:rPr>
          <w:rFonts w:eastAsia="SimSun"/>
          <w:szCs w:val="24"/>
          <w:lang w:eastAsia="zh-CN"/>
        </w:rPr>
      </w:pPr>
      <w:r w:rsidRPr="00626C2F">
        <w:rPr>
          <w:rFonts w:eastAsia="Times New Roman"/>
          <w:b/>
          <w:szCs w:val="24"/>
        </w:rPr>
        <w:t>ΠΡΟΕΔΡΕΥΩΝ (</w:t>
      </w:r>
      <w:r>
        <w:rPr>
          <w:rFonts w:eastAsia="Times New Roman"/>
          <w:b/>
          <w:szCs w:val="24"/>
        </w:rPr>
        <w:t xml:space="preserve">Δημήτριος </w:t>
      </w:r>
      <w:proofErr w:type="spellStart"/>
      <w:r>
        <w:rPr>
          <w:rFonts w:eastAsia="Times New Roman"/>
          <w:b/>
          <w:szCs w:val="24"/>
        </w:rPr>
        <w:t>Κρεμαστινός</w:t>
      </w:r>
      <w:proofErr w:type="spellEnd"/>
      <w:r w:rsidRPr="00626C2F">
        <w:rPr>
          <w:rFonts w:eastAsia="Times New Roman"/>
          <w:b/>
          <w:szCs w:val="24"/>
        </w:rPr>
        <w:t>):</w:t>
      </w:r>
      <w:r>
        <w:rPr>
          <w:rFonts w:eastAsia="Times New Roman"/>
          <w:b/>
          <w:szCs w:val="24"/>
        </w:rPr>
        <w:t xml:space="preserve"> </w:t>
      </w:r>
      <w:r w:rsidRPr="00EF3F89">
        <w:rPr>
          <w:rFonts w:eastAsia="SimSun"/>
          <w:szCs w:val="24"/>
          <w:lang w:eastAsia="zh-CN"/>
        </w:rPr>
        <w:t>Παρακαλώ να κλείσει το σύστημα της ηλεκτρονικής ψηφοφορίας.</w:t>
      </w:r>
    </w:p>
    <w:p w14:paraId="796CEA74" w14:textId="77777777" w:rsidR="00E9701A" w:rsidRDefault="003308C2">
      <w:pPr>
        <w:tabs>
          <w:tab w:val="left" w:pos="2940"/>
        </w:tabs>
        <w:spacing w:line="600" w:lineRule="auto"/>
        <w:ind w:firstLine="709"/>
        <w:jc w:val="center"/>
        <w:rPr>
          <w:rFonts w:eastAsia="Times New Roman"/>
          <w:szCs w:val="24"/>
        </w:rPr>
      </w:pPr>
      <w:r w:rsidRPr="0001772E">
        <w:rPr>
          <w:rFonts w:eastAsia="Times New Roman"/>
          <w:szCs w:val="24"/>
        </w:rPr>
        <w:t>(ΗΛΕΚΤΡΟΝΙΚΗ ΚΑΤΑΜΕΤΡΗΣΗ)</w:t>
      </w:r>
    </w:p>
    <w:p w14:paraId="796CEA75" w14:textId="77777777" w:rsidR="00E9701A" w:rsidRDefault="003308C2">
      <w:pPr>
        <w:spacing w:line="600" w:lineRule="auto"/>
        <w:ind w:firstLine="709"/>
        <w:jc w:val="center"/>
        <w:rPr>
          <w:rFonts w:eastAsia="Times New Roman" w:cs="Times New Roman"/>
          <w:szCs w:val="24"/>
        </w:rPr>
      </w:pPr>
      <w:r w:rsidRPr="0001772E">
        <w:rPr>
          <w:rFonts w:eastAsia="Times New Roman" w:cs="Times New Roman"/>
          <w:szCs w:val="24"/>
        </w:rPr>
        <w:t>(ΜΕΤΑ ΤΗΝ ΗΛΕΚΤΡΟΝΙΚΗ ΚΑΤΑΜΕΤΡΗΣΗ)</w:t>
      </w:r>
    </w:p>
    <w:p w14:paraId="796CEA76" w14:textId="77777777" w:rsidR="00E9701A" w:rsidRDefault="003308C2">
      <w:pPr>
        <w:spacing w:line="600" w:lineRule="auto"/>
        <w:ind w:firstLine="709"/>
        <w:contextualSpacing/>
        <w:jc w:val="both"/>
        <w:rPr>
          <w:rFonts w:eastAsia="Times New Roman" w:cs="Times New Roman"/>
          <w:szCs w:val="24"/>
        </w:rPr>
      </w:pPr>
      <w:r w:rsidRPr="00626C2F">
        <w:rPr>
          <w:rFonts w:eastAsia="Times New Roman"/>
          <w:b/>
          <w:szCs w:val="24"/>
        </w:rPr>
        <w:lastRenderedPageBreak/>
        <w:t>ΠΡΟΕΔΡΕΥΩΝ (</w:t>
      </w:r>
      <w:r>
        <w:rPr>
          <w:rFonts w:eastAsia="Times New Roman"/>
          <w:b/>
          <w:szCs w:val="24"/>
        </w:rPr>
        <w:t xml:space="preserve">Δημήτριος </w:t>
      </w:r>
      <w:proofErr w:type="spellStart"/>
      <w:r>
        <w:rPr>
          <w:rFonts w:eastAsia="Times New Roman"/>
          <w:b/>
          <w:szCs w:val="24"/>
        </w:rPr>
        <w:t>Κρεμαστινός</w:t>
      </w:r>
      <w:proofErr w:type="spellEnd"/>
      <w:r w:rsidRPr="00626C2F">
        <w:rPr>
          <w:rFonts w:eastAsia="Times New Roman"/>
          <w:b/>
          <w:szCs w:val="24"/>
        </w:rPr>
        <w:t>):</w:t>
      </w:r>
      <w:r>
        <w:rPr>
          <w:rFonts w:eastAsia="Times New Roman"/>
          <w:b/>
          <w:szCs w:val="24"/>
        </w:rPr>
        <w:t xml:space="preserve"> </w:t>
      </w:r>
      <w:r w:rsidRPr="0001772E">
        <w:rPr>
          <w:rFonts w:eastAsia="Times New Roman" w:cs="Times New Roman"/>
          <w:szCs w:val="24"/>
        </w:rPr>
        <w:t>Οι θέσεις των κομμάτων, όπως αποτυπώθηκαν κατά την</w:t>
      </w:r>
      <w:r w:rsidRPr="0001772E">
        <w:rPr>
          <w:rFonts w:eastAsia="Times New Roman" w:cs="Times New Roman"/>
          <w:szCs w:val="24"/>
        </w:rPr>
        <w:t xml:space="preserve"> ψήφιση με το ηλεκτρονικό σύστημα, καταχωρίζονται στα Πρακτικά της σημερινής συνεδρίασης και έχουν ως εξής:</w:t>
      </w:r>
    </w:p>
    <w:p w14:paraId="796CEA77" w14:textId="77777777" w:rsidR="00E9701A" w:rsidRDefault="003308C2">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 xml:space="preserve"> </w:t>
      </w:r>
    </w:p>
    <w:tbl>
      <w:tblPr>
        <w:tblW w:w="9600" w:type="dxa"/>
        <w:tblCellMar>
          <w:left w:w="10" w:type="dxa"/>
          <w:right w:w="10" w:type="dxa"/>
        </w:tblCellMar>
        <w:tblLook w:val="04A0" w:firstRow="1" w:lastRow="0" w:firstColumn="1" w:lastColumn="0" w:noHBand="0" w:noVBand="1"/>
      </w:tblPr>
      <w:tblGrid>
        <w:gridCol w:w="6720"/>
        <w:gridCol w:w="829"/>
        <w:gridCol w:w="913"/>
        <w:gridCol w:w="480"/>
        <w:gridCol w:w="480"/>
        <w:gridCol w:w="480"/>
        <w:gridCol w:w="480"/>
      </w:tblGrid>
      <w:tr w:rsidR="00E9701A" w14:paraId="796CEA79" w14:textId="77777777">
        <w:trPr>
          <w:trHeight w:val="300"/>
        </w:trPr>
        <w:tc>
          <w:tcPr>
            <w:tcW w:w="9600" w:type="dxa"/>
            <w:gridSpan w:val="7"/>
            <w:tcBorders>
              <w:top w:val="nil"/>
              <w:left w:val="nil"/>
              <w:bottom w:val="nil"/>
              <w:right w:val="nil"/>
            </w:tcBorders>
            <w:shd w:val="clear" w:color="auto" w:fill="auto"/>
            <w:noWrap/>
            <w:vAlign w:val="bottom"/>
            <w:hideMark/>
          </w:tcPr>
          <w:p w14:paraId="796CEA78"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Ίδρυση Μητροπολιτικού Οργανισμού Μουσείων Εικαστικών Τεχνών Θεσσαλονίκης και άλλες διατάξεις.</w:t>
            </w:r>
          </w:p>
        </w:tc>
      </w:tr>
      <w:tr w:rsidR="00E9701A" w14:paraId="796CEA81" w14:textId="77777777">
        <w:trPr>
          <w:trHeight w:val="300"/>
        </w:trPr>
        <w:tc>
          <w:tcPr>
            <w:tcW w:w="6720" w:type="dxa"/>
            <w:tcBorders>
              <w:top w:val="nil"/>
              <w:left w:val="nil"/>
              <w:bottom w:val="nil"/>
              <w:right w:val="nil"/>
            </w:tcBorders>
            <w:shd w:val="clear" w:color="auto" w:fill="auto"/>
            <w:noWrap/>
            <w:vAlign w:val="bottom"/>
            <w:hideMark/>
          </w:tcPr>
          <w:p w14:paraId="796CEA7A"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A7B" w14:textId="77777777" w:rsidR="00BD29E0" w:rsidRPr="00553087" w:rsidRDefault="003308C2" w:rsidP="00BD29E0">
            <w:pPr>
              <w:rPr>
                <w:rFonts w:ascii="Calibri" w:eastAsia="Times New Roman" w:hAnsi="Calibri" w:cs="Times New Roman"/>
                <w:color w:val="000000"/>
                <w:sz w:val="22"/>
                <w:szCs w:val="22"/>
              </w:rPr>
            </w:pPr>
            <w:proofErr w:type="spellStart"/>
            <w:r w:rsidRPr="00553087">
              <w:rPr>
                <w:rFonts w:ascii="Calibri" w:eastAsia="Times New Roman" w:hAnsi="Calibri" w:cs="Times New Roman"/>
                <w:color w:val="000000"/>
                <w:sz w:val="22"/>
                <w:szCs w:val="22"/>
              </w:rPr>
              <w:t>Ημ</w:t>
            </w:r>
            <w:proofErr w:type="spellEnd"/>
            <w:r w:rsidRPr="00553087">
              <w:rPr>
                <w:rFonts w:ascii="Calibri" w:eastAsia="Times New Roman" w:hAnsi="Calibri" w:cs="Times New Roman"/>
                <w:color w:val="000000"/>
                <w:sz w:val="22"/>
                <w:szCs w:val="22"/>
              </w:rPr>
              <w:t>/</w:t>
            </w:r>
            <w:proofErr w:type="spellStart"/>
            <w:r w:rsidRPr="00553087">
              <w:rPr>
                <w:rFonts w:ascii="Calibri" w:eastAsia="Times New Roman" w:hAnsi="Calibri" w:cs="Times New Roman"/>
                <w:color w:val="000000"/>
                <w:sz w:val="22"/>
                <w:szCs w:val="22"/>
              </w:rPr>
              <w:t>νία</w:t>
            </w:r>
            <w:proofErr w:type="spellEnd"/>
            <w:r w:rsidRPr="00553087">
              <w:rPr>
                <w:rFonts w:ascii="Calibri" w:eastAsia="Times New Roman" w:hAnsi="Calibri" w:cs="Times New Roman"/>
                <w:color w:val="000000"/>
                <w:sz w:val="22"/>
                <w:szCs w:val="22"/>
              </w:rPr>
              <w:t>:</w:t>
            </w:r>
          </w:p>
        </w:tc>
        <w:tc>
          <w:tcPr>
            <w:tcW w:w="480" w:type="dxa"/>
            <w:tcBorders>
              <w:top w:val="nil"/>
              <w:left w:val="nil"/>
              <w:bottom w:val="nil"/>
              <w:right w:val="nil"/>
            </w:tcBorders>
            <w:shd w:val="clear" w:color="auto" w:fill="auto"/>
            <w:noWrap/>
            <w:vAlign w:val="bottom"/>
            <w:hideMark/>
          </w:tcPr>
          <w:p w14:paraId="796CEA7C" w14:textId="77777777" w:rsidR="00BD29E0" w:rsidRPr="00553087" w:rsidRDefault="003308C2" w:rsidP="00BD29E0">
            <w:pPr>
              <w:jc w:val="cente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w:t>
            </w:r>
          </w:p>
        </w:tc>
        <w:tc>
          <w:tcPr>
            <w:tcW w:w="480" w:type="dxa"/>
            <w:tcBorders>
              <w:top w:val="nil"/>
              <w:left w:val="nil"/>
              <w:bottom w:val="nil"/>
              <w:right w:val="nil"/>
            </w:tcBorders>
            <w:shd w:val="clear" w:color="auto" w:fill="auto"/>
            <w:noWrap/>
            <w:vAlign w:val="bottom"/>
            <w:hideMark/>
          </w:tcPr>
          <w:p w14:paraId="796CEA7D" w14:textId="77777777" w:rsidR="00BD29E0" w:rsidRPr="00553087" w:rsidRDefault="003308C2" w:rsidP="00BD29E0">
            <w:pPr>
              <w:jc w:val="cente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A7E"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7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80" w14:textId="77777777" w:rsidR="00BD29E0" w:rsidRPr="00553087" w:rsidRDefault="003308C2" w:rsidP="00BD29E0">
            <w:pPr>
              <w:rPr>
                <w:rFonts w:ascii="Times New Roman" w:eastAsia="Times New Roman" w:hAnsi="Times New Roman" w:cs="Times New Roman"/>
                <w:sz w:val="20"/>
              </w:rPr>
            </w:pPr>
          </w:p>
        </w:tc>
      </w:tr>
      <w:tr w:rsidR="00E9701A" w14:paraId="796CEA89" w14:textId="77777777">
        <w:trPr>
          <w:trHeight w:val="300"/>
        </w:trPr>
        <w:tc>
          <w:tcPr>
            <w:tcW w:w="6720" w:type="dxa"/>
            <w:tcBorders>
              <w:top w:val="nil"/>
              <w:left w:val="nil"/>
              <w:bottom w:val="nil"/>
              <w:right w:val="nil"/>
            </w:tcBorders>
            <w:shd w:val="clear" w:color="auto" w:fill="auto"/>
            <w:noWrap/>
            <w:vAlign w:val="bottom"/>
            <w:hideMark/>
          </w:tcPr>
          <w:p w14:paraId="796CEA8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83"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Κωδικός:</w:t>
            </w:r>
          </w:p>
        </w:tc>
        <w:tc>
          <w:tcPr>
            <w:tcW w:w="480" w:type="dxa"/>
            <w:tcBorders>
              <w:top w:val="nil"/>
              <w:left w:val="nil"/>
              <w:bottom w:val="nil"/>
              <w:right w:val="nil"/>
            </w:tcBorders>
            <w:shd w:val="clear" w:color="auto" w:fill="auto"/>
            <w:noWrap/>
            <w:vAlign w:val="bottom"/>
            <w:hideMark/>
          </w:tcPr>
          <w:p w14:paraId="796CEA84" w14:textId="77777777" w:rsidR="00BD29E0" w:rsidRPr="00553087" w:rsidRDefault="003308C2" w:rsidP="00BD29E0">
            <w:pPr>
              <w:jc w:val="right"/>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20181023</w:t>
            </w:r>
          </w:p>
        </w:tc>
        <w:tc>
          <w:tcPr>
            <w:tcW w:w="480" w:type="dxa"/>
            <w:tcBorders>
              <w:top w:val="nil"/>
              <w:left w:val="nil"/>
              <w:bottom w:val="nil"/>
              <w:right w:val="nil"/>
            </w:tcBorders>
            <w:shd w:val="clear" w:color="auto" w:fill="auto"/>
            <w:noWrap/>
            <w:vAlign w:val="bottom"/>
            <w:hideMark/>
          </w:tcPr>
          <w:p w14:paraId="796CEA85" w14:textId="77777777" w:rsidR="00BD29E0" w:rsidRPr="00553087" w:rsidRDefault="003308C2" w:rsidP="00BD29E0">
            <w:pPr>
              <w:jc w:val="right"/>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A86"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8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88" w14:textId="77777777" w:rsidR="00BD29E0" w:rsidRPr="00553087" w:rsidRDefault="003308C2" w:rsidP="00BD29E0">
            <w:pPr>
              <w:rPr>
                <w:rFonts w:ascii="Times New Roman" w:eastAsia="Times New Roman" w:hAnsi="Times New Roman" w:cs="Times New Roman"/>
                <w:sz w:val="20"/>
              </w:rPr>
            </w:pPr>
          </w:p>
        </w:tc>
      </w:tr>
      <w:tr w:rsidR="00E9701A" w14:paraId="796CEA8D" w14:textId="77777777">
        <w:trPr>
          <w:trHeight w:val="300"/>
        </w:trPr>
        <w:tc>
          <w:tcPr>
            <w:tcW w:w="6720" w:type="dxa"/>
            <w:tcBorders>
              <w:top w:val="nil"/>
              <w:left w:val="nil"/>
              <w:bottom w:val="nil"/>
              <w:right w:val="nil"/>
            </w:tcBorders>
            <w:shd w:val="clear" w:color="auto" w:fill="auto"/>
            <w:noWrap/>
            <w:vAlign w:val="bottom"/>
            <w:hideMark/>
          </w:tcPr>
          <w:p w14:paraId="796CEA8A" w14:textId="77777777" w:rsidR="00BD29E0" w:rsidRPr="00553087" w:rsidRDefault="003308C2" w:rsidP="00BD29E0">
            <w:pPr>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796CEA8B"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Επί</w:t>
            </w:r>
            <w:r w:rsidRPr="00553087">
              <w:rPr>
                <w:rFonts w:ascii="Calibri" w:eastAsia="Times New Roman" w:hAnsi="Calibri" w:cs="Times New Roman"/>
                <w:color w:val="000000"/>
                <w:sz w:val="22"/>
                <w:szCs w:val="22"/>
              </w:rPr>
              <w:t xml:space="preserve"> της Αρχής   ΔΕΚΤΟ ΚΑΤΑ ΠΛΕΙΟΨΗΦΙΑ</w:t>
            </w:r>
          </w:p>
        </w:tc>
        <w:tc>
          <w:tcPr>
            <w:tcW w:w="480" w:type="dxa"/>
            <w:tcBorders>
              <w:top w:val="nil"/>
              <w:left w:val="nil"/>
              <w:bottom w:val="nil"/>
              <w:right w:val="nil"/>
            </w:tcBorders>
            <w:shd w:val="clear" w:color="auto" w:fill="auto"/>
            <w:noWrap/>
            <w:vAlign w:val="bottom"/>
            <w:hideMark/>
          </w:tcPr>
          <w:p w14:paraId="796CEA8C" w14:textId="77777777" w:rsidR="00BD29E0" w:rsidRPr="00553087" w:rsidRDefault="003308C2" w:rsidP="00BD29E0">
            <w:pPr>
              <w:rPr>
                <w:rFonts w:ascii="Calibri" w:eastAsia="Times New Roman" w:hAnsi="Calibri" w:cs="Times New Roman"/>
                <w:color w:val="000000"/>
                <w:sz w:val="22"/>
                <w:szCs w:val="22"/>
              </w:rPr>
            </w:pPr>
          </w:p>
        </w:tc>
      </w:tr>
      <w:tr w:rsidR="00E9701A" w14:paraId="796CEA95" w14:textId="77777777">
        <w:trPr>
          <w:trHeight w:val="300"/>
        </w:trPr>
        <w:tc>
          <w:tcPr>
            <w:tcW w:w="6720" w:type="dxa"/>
            <w:tcBorders>
              <w:top w:val="nil"/>
              <w:left w:val="nil"/>
              <w:bottom w:val="nil"/>
              <w:right w:val="nil"/>
            </w:tcBorders>
            <w:shd w:val="clear" w:color="auto" w:fill="auto"/>
            <w:noWrap/>
            <w:vAlign w:val="bottom"/>
            <w:hideMark/>
          </w:tcPr>
          <w:p w14:paraId="796CEA8E"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796CEA8F"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A90"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91"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A92"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A93"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94" w14:textId="77777777" w:rsidR="00BD29E0" w:rsidRPr="00553087" w:rsidRDefault="003308C2" w:rsidP="00BD29E0">
            <w:pPr>
              <w:rPr>
                <w:rFonts w:ascii="Times New Roman" w:eastAsia="Times New Roman" w:hAnsi="Times New Roman" w:cs="Times New Roman"/>
                <w:sz w:val="20"/>
              </w:rPr>
            </w:pPr>
          </w:p>
        </w:tc>
      </w:tr>
      <w:tr w:rsidR="00E9701A" w14:paraId="796CEA9D" w14:textId="77777777">
        <w:trPr>
          <w:trHeight w:val="300"/>
        </w:trPr>
        <w:tc>
          <w:tcPr>
            <w:tcW w:w="6720" w:type="dxa"/>
            <w:tcBorders>
              <w:top w:val="nil"/>
              <w:left w:val="nil"/>
              <w:bottom w:val="nil"/>
              <w:right w:val="nil"/>
            </w:tcBorders>
            <w:shd w:val="clear" w:color="auto" w:fill="auto"/>
            <w:noWrap/>
            <w:vAlign w:val="bottom"/>
            <w:hideMark/>
          </w:tcPr>
          <w:p w14:paraId="796CEA96"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796CEA97"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A98"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99"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A9A"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A9B"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9C" w14:textId="77777777" w:rsidR="00BD29E0" w:rsidRPr="00553087" w:rsidRDefault="003308C2" w:rsidP="00BD29E0">
            <w:pPr>
              <w:rPr>
                <w:rFonts w:ascii="Times New Roman" w:eastAsia="Times New Roman" w:hAnsi="Times New Roman" w:cs="Times New Roman"/>
                <w:sz w:val="20"/>
              </w:rPr>
            </w:pPr>
          </w:p>
        </w:tc>
      </w:tr>
      <w:tr w:rsidR="00E9701A" w14:paraId="796CEAA5" w14:textId="77777777">
        <w:trPr>
          <w:trHeight w:val="300"/>
        </w:trPr>
        <w:tc>
          <w:tcPr>
            <w:tcW w:w="6720" w:type="dxa"/>
            <w:tcBorders>
              <w:top w:val="nil"/>
              <w:left w:val="nil"/>
              <w:bottom w:val="nil"/>
              <w:right w:val="nil"/>
            </w:tcBorders>
            <w:shd w:val="clear" w:color="auto" w:fill="auto"/>
            <w:noWrap/>
            <w:vAlign w:val="bottom"/>
            <w:hideMark/>
          </w:tcPr>
          <w:p w14:paraId="796CEA9E"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796CEA9F"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AA0"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A1"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AA2"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AA3"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A4" w14:textId="77777777" w:rsidR="00BD29E0" w:rsidRPr="00553087" w:rsidRDefault="003308C2" w:rsidP="00BD29E0">
            <w:pPr>
              <w:rPr>
                <w:rFonts w:ascii="Times New Roman" w:eastAsia="Times New Roman" w:hAnsi="Times New Roman" w:cs="Times New Roman"/>
                <w:sz w:val="20"/>
              </w:rPr>
            </w:pPr>
          </w:p>
        </w:tc>
      </w:tr>
      <w:tr w:rsidR="00E9701A" w14:paraId="796CEAAD" w14:textId="77777777">
        <w:trPr>
          <w:trHeight w:val="300"/>
        </w:trPr>
        <w:tc>
          <w:tcPr>
            <w:tcW w:w="6720" w:type="dxa"/>
            <w:tcBorders>
              <w:top w:val="nil"/>
              <w:left w:val="nil"/>
              <w:bottom w:val="nil"/>
              <w:right w:val="nil"/>
            </w:tcBorders>
            <w:shd w:val="clear" w:color="auto" w:fill="auto"/>
            <w:noWrap/>
            <w:vAlign w:val="bottom"/>
            <w:hideMark/>
          </w:tcPr>
          <w:p w14:paraId="796CEAA6"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796CEAA7"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AA8"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A9"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AAA"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AAB"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AC" w14:textId="77777777" w:rsidR="00BD29E0" w:rsidRPr="00553087" w:rsidRDefault="003308C2" w:rsidP="00BD29E0">
            <w:pPr>
              <w:rPr>
                <w:rFonts w:ascii="Times New Roman" w:eastAsia="Times New Roman" w:hAnsi="Times New Roman" w:cs="Times New Roman"/>
                <w:sz w:val="20"/>
              </w:rPr>
            </w:pPr>
          </w:p>
        </w:tc>
      </w:tr>
      <w:tr w:rsidR="00E9701A" w14:paraId="796CEAB5" w14:textId="77777777">
        <w:trPr>
          <w:trHeight w:val="300"/>
        </w:trPr>
        <w:tc>
          <w:tcPr>
            <w:tcW w:w="6720" w:type="dxa"/>
            <w:tcBorders>
              <w:top w:val="nil"/>
              <w:left w:val="nil"/>
              <w:bottom w:val="nil"/>
              <w:right w:val="nil"/>
            </w:tcBorders>
            <w:shd w:val="clear" w:color="auto" w:fill="auto"/>
            <w:noWrap/>
            <w:vAlign w:val="bottom"/>
            <w:hideMark/>
          </w:tcPr>
          <w:p w14:paraId="796CEAAE"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796CEAAF"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AB0"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B1"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AB2"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AB3"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B4" w14:textId="77777777" w:rsidR="00BD29E0" w:rsidRPr="00553087" w:rsidRDefault="003308C2" w:rsidP="00BD29E0">
            <w:pPr>
              <w:rPr>
                <w:rFonts w:ascii="Times New Roman" w:eastAsia="Times New Roman" w:hAnsi="Times New Roman" w:cs="Times New Roman"/>
                <w:sz w:val="20"/>
              </w:rPr>
            </w:pPr>
          </w:p>
        </w:tc>
      </w:tr>
      <w:tr w:rsidR="00E9701A" w14:paraId="796CEABD" w14:textId="77777777">
        <w:trPr>
          <w:trHeight w:val="300"/>
        </w:trPr>
        <w:tc>
          <w:tcPr>
            <w:tcW w:w="6720" w:type="dxa"/>
            <w:tcBorders>
              <w:top w:val="nil"/>
              <w:left w:val="nil"/>
              <w:bottom w:val="nil"/>
              <w:right w:val="nil"/>
            </w:tcBorders>
            <w:shd w:val="clear" w:color="auto" w:fill="auto"/>
            <w:noWrap/>
            <w:vAlign w:val="bottom"/>
            <w:hideMark/>
          </w:tcPr>
          <w:p w14:paraId="796CEAB6"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796CEAB7"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AB8"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B9"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ABA"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ABB"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BC" w14:textId="77777777" w:rsidR="00BD29E0" w:rsidRPr="00553087" w:rsidRDefault="003308C2" w:rsidP="00BD29E0">
            <w:pPr>
              <w:rPr>
                <w:rFonts w:ascii="Times New Roman" w:eastAsia="Times New Roman" w:hAnsi="Times New Roman" w:cs="Times New Roman"/>
                <w:sz w:val="20"/>
              </w:rPr>
            </w:pPr>
          </w:p>
        </w:tc>
      </w:tr>
      <w:tr w:rsidR="00E9701A" w14:paraId="796CEAC5" w14:textId="77777777">
        <w:trPr>
          <w:trHeight w:val="300"/>
        </w:trPr>
        <w:tc>
          <w:tcPr>
            <w:tcW w:w="6720" w:type="dxa"/>
            <w:tcBorders>
              <w:top w:val="nil"/>
              <w:left w:val="nil"/>
              <w:bottom w:val="nil"/>
              <w:right w:val="nil"/>
            </w:tcBorders>
            <w:shd w:val="clear" w:color="auto" w:fill="auto"/>
            <w:noWrap/>
            <w:vAlign w:val="bottom"/>
            <w:hideMark/>
          </w:tcPr>
          <w:p w14:paraId="796CEABE"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796CEABF"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AC0"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C1"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AC2"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AC3"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C4" w14:textId="77777777" w:rsidR="00BD29E0" w:rsidRPr="00553087" w:rsidRDefault="003308C2" w:rsidP="00BD29E0">
            <w:pPr>
              <w:rPr>
                <w:rFonts w:ascii="Times New Roman" w:eastAsia="Times New Roman" w:hAnsi="Times New Roman" w:cs="Times New Roman"/>
                <w:sz w:val="20"/>
              </w:rPr>
            </w:pPr>
          </w:p>
        </w:tc>
      </w:tr>
      <w:tr w:rsidR="00E9701A" w14:paraId="796CEACC" w14:textId="77777777">
        <w:trPr>
          <w:trHeight w:val="300"/>
        </w:trPr>
        <w:tc>
          <w:tcPr>
            <w:tcW w:w="7200" w:type="dxa"/>
            <w:gridSpan w:val="2"/>
            <w:tcBorders>
              <w:top w:val="nil"/>
              <w:left w:val="nil"/>
              <w:bottom w:val="nil"/>
              <w:right w:val="nil"/>
            </w:tcBorders>
            <w:shd w:val="clear" w:color="auto" w:fill="auto"/>
            <w:noWrap/>
            <w:vAlign w:val="bottom"/>
            <w:hideMark/>
          </w:tcPr>
          <w:p w14:paraId="796CEAC6"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796CEAC7"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AC8"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AC9"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ACA"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CB" w14:textId="77777777" w:rsidR="00BD29E0" w:rsidRPr="00553087" w:rsidRDefault="003308C2" w:rsidP="00BD29E0">
            <w:pPr>
              <w:rPr>
                <w:rFonts w:ascii="Times New Roman" w:eastAsia="Times New Roman" w:hAnsi="Times New Roman" w:cs="Times New Roman"/>
                <w:sz w:val="20"/>
              </w:rPr>
            </w:pPr>
          </w:p>
        </w:tc>
      </w:tr>
      <w:tr w:rsidR="00E9701A" w14:paraId="796CEAD4" w14:textId="77777777">
        <w:trPr>
          <w:trHeight w:val="300"/>
        </w:trPr>
        <w:tc>
          <w:tcPr>
            <w:tcW w:w="6720" w:type="dxa"/>
            <w:tcBorders>
              <w:top w:val="nil"/>
              <w:left w:val="nil"/>
              <w:bottom w:val="nil"/>
              <w:right w:val="nil"/>
            </w:tcBorders>
            <w:shd w:val="clear" w:color="auto" w:fill="auto"/>
            <w:noWrap/>
            <w:vAlign w:val="bottom"/>
            <w:hideMark/>
          </w:tcPr>
          <w:p w14:paraId="796CEACD"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CE"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C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D0"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D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D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D3" w14:textId="77777777" w:rsidR="00BD29E0" w:rsidRPr="00553087" w:rsidRDefault="003308C2" w:rsidP="00BD29E0">
            <w:pPr>
              <w:rPr>
                <w:rFonts w:ascii="Times New Roman" w:eastAsia="Times New Roman" w:hAnsi="Times New Roman" w:cs="Times New Roman"/>
                <w:sz w:val="20"/>
              </w:rPr>
            </w:pPr>
          </w:p>
        </w:tc>
      </w:tr>
      <w:tr w:rsidR="00E9701A" w14:paraId="796CEAD8" w14:textId="77777777">
        <w:trPr>
          <w:trHeight w:val="300"/>
        </w:trPr>
        <w:tc>
          <w:tcPr>
            <w:tcW w:w="6720" w:type="dxa"/>
            <w:tcBorders>
              <w:top w:val="nil"/>
              <w:left w:val="nil"/>
              <w:bottom w:val="nil"/>
              <w:right w:val="nil"/>
            </w:tcBorders>
            <w:shd w:val="clear" w:color="auto" w:fill="auto"/>
            <w:noWrap/>
            <w:vAlign w:val="bottom"/>
            <w:hideMark/>
          </w:tcPr>
          <w:p w14:paraId="796CEAD5" w14:textId="77777777" w:rsidR="00BD29E0" w:rsidRPr="00553087" w:rsidRDefault="003308C2" w:rsidP="00BD29E0">
            <w:pPr>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796CEAD6"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Άρθρο 1 ως έχει   ΔΕΚΤΟ ΚΑΤΑ ΠΛΕΙΟΨΗΦΙΑ</w:t>
            </w:r>
          </w:p>
        </w:tc>
        <w:tc>
          <w:tcPr>
            <w:tcW w:w="480" w:type="dxa"/>
            <w:tcBorders>
              <w:top w:val="nil"/>
              <w:left w:val="nil"/>
              <w:bottom w:val="nil"/>
              <w:right w:val="nil"/>
            </w:tcBorders>
            <w:shd w:val="clear" w:color="auto" w:fill="auto"/>
            <w:noWrap/>
            <w:vAlign w:val="bottom"/>
            <w:hideMark/>
          </w:tcPr>
          <w:p w14:paraId="796CEAD7" w14:textId="77777777" w:rsidR="00BD29E0" w:rsidRPr="00553087" w:rsidRDefault="003308C2" w:rsidP="00BD29E0">
            <w:pPr>
              <w:rPr>
                <w:rFonts w:ascii="Calibri" w:eastAsia="Times New Roman" w:hAnsi="Calibri" w:cs="Times New Roman"/>
                <w:color w:val="000000"/>
                <w:sz w:val="22"/>
                <w:szCs w:val="22"/>
              </w:rPr>
            </w:pPr>
          </w:p>
        </w:tc>
      </w:tr>
      <w:tr w:rsidR="00E9701A" w14:paraId="796CEAE0" w14:textId="77777777">
        <w:trPr>
          <w:trHeight w:val="300"/>
        </w:trPr>
        <w:tc>
          <w:tcPr>
            <w:tcW w:w="6720" w:type="dxa"/>
            <w:tcBorders>
              <w:top w:val="nil"/>
              <w:left w:val="nil"/>
              <w:bottom w:val="nil"/>
              <w:right w:val="nil"/>
            </w:tcBorders>
            <w:shd w:val="clear" w:color="auto" w:fill="auto"/>
            <w:noWrap/>
            <w:vAlign w:val="bottom"/>
            <w:hideMark/>
          </w:tcPr>
          <w:p w14:paraId="796CEAD9"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796CEADA"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ADB"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DC"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ADD"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ADE"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DF" w14:textId="77777777" w:rsidR="00BD29E0" w:rsidRPr="00553087" w:rsidRDefault="003308C2" w:rsidP="00BD29E0">
            <w:pPr>
              <w:rPr>
                <w:rFonts w:ascii="Times New Roman" w:eastAsia="Times New Roman" w:hAnsi="Times New Roman" w:cs="Times New Roman"/>
                <w:sz w:val="20"/>
              </w:rPr>
            </w:pPr>
          </w:p>
        </w:tc>
      </w:tr>
      <w:tr w:rsidR="00E9701A" w14:paraId="796CEAE8" w14:textId="77777777">
        <w:trPr>
          <w:trHeight w:val="300"/>
        </w:trPr>
        <w:tc>
          <w:tcPr>
            <w:tcW w:w="6720" w:type="dxa"/>
            <w:tcBorders>
              <w:top w:val="nil"/>
              <w:left w:val="nil"/>
              <w:bottom w:val="nil"/>
              <w:right w:val="nil"/>
            </w:tcBorders>
            <w:shd w:val="clear" w:color="auto" w:fill="auto"/>
            <w:noWrap/>
            <w:vAlign w:val="bottom"/>
            <w:hideMark/>
          </w:tcPr>
          <w:p w14:paraId="796CEAE1"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796CEAE2"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AE3"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E4"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AE5"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AE6"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E7" w14:textId="77777777" w:rsidR="00BD29E0" w:rsidRPr="00553087" w:rsidRDefault="003308C2" w:rsidP="00BD29E0">
            <w:pPr>
              <w:rPr>
                <w:rFonts w:ascii="Times New Roman" w:eastAsia="Times New Roman" w:hAnsi="Times New Roman" w:cs="Times New Roman"/>
                <w:sz w:val="20"/>
              </w:rPr>
            </w:pPr>
          </w:p>
        </w:tc>
      </w:tr>
      <w:tr w:rsidR="00E9701A" w14:paraId="796CEAF0" w14:textId="77777777">
        <w:trPr>
          <w:trHeight w:val="300"/>
        </w:trPr>
        <w:tc>
          <w:tcPr>
            <w:tcW w:w="6720" w:type="dxa"/>
            <w:tcBorders>
              <w:top w:val="nil"/>
              <w:left w:val="nil"/>
              <w:bottom w:val="nil"/>
              <w:right w:val="nil"/>
            </w:tcBorders>
            <w:shd w:val="clear" w:color="auto" w:fill="auto"/>
            <w:noWrap/>
            <w:vAlign w:val="bottom"/>
            <w:hideMark/>
          </w:tcPr>
          <w:p w14:paraId="796CEAE9"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796CEAEA"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AEB"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EC"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AED"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AEE"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EF" w14:textId="77777777" w:rsidR="00BD29E0" w:rsidRPr="00553087" w:rsidRDefault="003308C2" w:rsidP="00BD29E0">
            <w:pPr>
              <w:rPr>
                <w:rFonts w:ascii="Times New Roman" w:eastAsia="Times New Roman" w:hAnsi="Times New Roman" w:cs="Times New Roman"/>
                <w:sz w:val="20"/>
              </w:rPr>
            </w:pPr>
          </w:p>
        </w:tc>
      </w:tr>
      <w:tr w:rsidR="00E9701A" w14:paraId="796CEAF8" w14:textId="77777777">
        <w:trPr>
          <w:trHeight w:val="300"/>
        </w:trPr>
        <w:tc>
          <w:tcPr>
            <w:tcW w:w="6720" w:type="dxa"/>
            <w:tcBorders>
              <w:top w:val="nil"/>
              <w:left w:val="nil"/>
              <w:bottom w:val="nil"/>
              <w:right w:val="nil"/>
            </w:tcBorders>
            <w:shd w:val="clear" w:color="auto" w:fill="auto"/>
            <w:noWrap/>
            <w:vAlign w:val="bottom"/>
            <w:hideMark/>
          </w:tcPr>
          <w:p w14:paraId="796CEAF1"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796CEAF2"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AF3"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F4"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AF5"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AF6"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F7" w14:textId="77777777" w:rsidR="00BD29E0" w:rsidRPr="00553087" w:rsidRDefault="003308C2" w:rsidP="00BD29E0">
            <w:pPr>
              <w:rPr>
                <w:rFonts w:ascii="Times New Roman" w:eastAsia="Times New Roman" w:hAnsi="Times New Roman" w:cs="Times New Roman"/>
                <w:sz w:val="20"/>
              </w:rPr>
            </w:pPr>
          </w:p>
        </w:tc>
      </w:tr>
      <w:tr w:rsidR="00E9701A" w14:paraId="796CEB00" w14:textId="77777777">
        <w:trPr>
          <w:trHeight w:val="300"/>
        </w:trPr>
        <w:tc>
          <w:tcPr>
            <w:tcW w:w="6720" w:type="dxa"/>
            <w:tcBorders>
              <w:top w:val="nil"/>
              <w:left w:val="nil"/>
              <w:bottom w:val="nil"/>
              <w:right w:val="nil"/>
            </w:tcBorders>
            <w:shd w:val="clear" w:color="auto" w:fill="auto"/>
            <w:noWrap/>
            <w:vAlign w:val="bottom"/>
            <w:hideMark/>
          </w:tcPr>
          <w:p w14:paraId="796CEAF9"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796CEAFA"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AFB"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FC"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AFD"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AFE"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AFF" w14:textId="77777777" w:rsidR="00BD29E0" w:rsidRPr="00553087" w:rsidRDefault="003308C2" w:rsidP="00BD29E0">
            <w:pPr>
              <w:rPr>
                <w:rFonts w:ascii="Times New Roman" w:eastAsia="Times New Roman" w:hAnsi="Times New Roman" w:cs="Times New Roman"/>
                <w:sz w:val="20"/>
              </w:rPr>
            </w:pPr>
          </w:p>
        </w:tc>
      </w:tr>
      <w:tr w:rsidR="00E9701A" w14:paraId="796CEB08" w14:textId="77777777">
        <w:trPr>
          <w:trHeight w:val="300"/>
        </w:trPr>
        <w:tc>
          <w:tcPr>
            <w:tcW w:w="6720" w:type="dxa"/>
            <w:tcBorders>
              <w:top w:val="nil"/>
              <w:left w:val="nil"/>
              <w:bottom w:val="nil"/>
              <w:right w:val="nil"/>
            </w:tcBorders>
            <w:shd w:val="clear" w:color="auto" w:fill="auto"/>
            <w:noWrap/>
            <w:vAlign w:val="bottom"/>
            <w:hideMark/>
          </w:tcPr>
          <w:p w14:paraId="796CEB01"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796CEB02"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03"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04"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B05"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06"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07" w14:textId="77777777" w:rsidR="00BD29E0" w:rsidRPr="00553087" w:rsidRDefault="003308C2" w:rsidP="00BD29E0">
            <w:pPr>
              <w:rPr>
                <w:rFonts w:ascii="Times New Roman" w:eastAsia="Times New Roman" w:hAnsi="Times New Roman" w:cs="Times New Roman"/>
                <w:sz w:val="20"/>
              </w:rPr>
            </w:pPr>
          </w:p>
        </w:tc>
      </w:tr>
      <w:tr w:rsidR="00E9701A" w14:paraId="796CEB10" w14:textId="77777777">
        <w:trPr>
          <w:trHeight w:val="300"/>
        </w:trPr>
        <w:tc>
          <w:tcPr>
            <w:tcW w:w="6720" w:type="dxa"/>
            <w:tcBorders>
              <w:top w:val="nil"/>
              <w:left w:val="nil"/>
              <w:bottom w:val="nil"/>
              <w:right w:val="nil"/>
            </w:tcBorders>
            <w:shd w:val="clear" w:color="auto" w:fill="auto"/>
            <w:noWrap/>
            <w:vAlign w:val="bottom"/>
            <w:hideMark/>
          </w:tcPr>
          <w:p w14:paraId="796CEB09"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796CEB0A"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0B"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0C"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B0D"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0E"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0F" w14:textId="77777777" w:rsidR="00BD29E0" w:rsidRPr="00553087" w:rsidRDefault="003308C2" w:rsidP="00BD29E0">
            <w:pPr>
              <w:rPr>
                <w:rFonts w:ascii="Times New Roman" w:eastAsia="Times New Roman" w:hAnsi="Times New Roman" w:cs="Times New Roman"/>
                <w:sz w:val="20"/>
              </w:rPr>
            </w:pPr>
          </w:p>
        </w:tc>
      </w:tr>
      <w:tr w:rsidR="00E9701A" w14:paraId="796CEB17" w14:textId="77777777">
        <w:trPr>
          <w:trHeight w:val="300"/>
        </w:trPr>
        <w:tc>
          <w:tcPr>
            <w:tcW w:w="7200" w:type="dxa"/>
            <w:gridSpan w:val="2"/>
            <w:tcBorders>
              <w:top w:val="nil"/>
              <w:left w:val="nil"/>
              <w:bottom w:val="nil"/>
              <w:right w:val="nil"/>
            </w:tcBorders>
            <w:shd w:val="clear" w:color="auto" w:fill="auto"/>
            <w:noWrap/>
            <w:vAlign w:val="bottom"/>
            <w:hideMark/>
          </w:tcPr>
          <w:p w14:paraId="796CEB11"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796CEB12"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13"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B14"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15"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16" w14:textId="77777777" w:rsidR="00BD29E0" w:rsidRPr="00553087" w:rsidRDefault="003308C2" w:rsidP="00BD29E0">
            <w:pPr>
              <w:rPr>
                <w:rFonts w:ascii="Times New Roman" w:eastAsia="Times New Roman" w:hAnsi="Times New Roman" w:cs="Times New Roman"/>
                <w:sz w:val="20"/>
              </w:rPr>
            </w:pPr>
          </w:p>
        </w:tc>
      </w:tr>
      <w:tr w:rsidR="00E9701A" w14:paraId="796CEB1F" w14:textId="77777777">
        <w:trPr>
          <w:trHeight w:val="300"/>
        </w:trPr>
        <w:tc>
          <w:tcPr>
            <w:tcW w:w="6720" w:type="dxa"/>
            <w:tcBorders>
              <w:top w:val="nil"/>
              <w:left w:val="nil"/>
              <w:bottom w:val="nil"/>
              <w:right w:val="nil"/>
            </w:tcBorders>
            <w:shd w:val="clear" w:color="auto" w:fill="auto"/>
            <w:noWrap/>
            <w:vAlign w:val="bottom"/>
            <w:hideMark/>
          </w:tcPr>
          <w:p w14:paraId="796CEB18"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1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1A"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1B"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1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1D"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1E" w14:textId="77777777" w:rsidR="00BD29E0" w:rsidRPr="00553087" w:rsidRDefault="003308C2" w:rsidP="00BD29E0">
            <w:pPr>
              <w:rPr>
                <w:rFonts w:ascii="Times New Roman" w:eastAsia="Times New Roman" w:hAnsi="Times New Roman" w:cs="Times New Roman"/>
                <w:sz w:val="20"/>
              </w:rPr>
            </w:pPr>
          </w:p>
        </w:tc>
      </w:tr>
      <w:tr w:rsidR="00E9701A" w14:paraId="796CEB23" w14:textId="77777777">
        <w:trPr>
          <w:trHeight w:val="300"/>
        </w:trPr>
        <w:tc>
          <w:tcPr>
            <w:tcW w:w="6720" w:type="dxa"/>
            <w:tcBorders>
              <w:top w:val="nil"/>
              <w:left w:val="nil"/>
              <w:bottom w:val="nil"/>
              <w:right w:val="nil"/>
            </w:tcBorders>
            <w:shd w:val="clear" w:color="auto" w:fill="auto"/>
            <w:noWrap/>
            <w:vAlign w:val="bottom"/>
            <w:hideMark/>
          </w:tcPr>
          <w:p w14:paraId="796CEB20" w14:textId="77777777" w:rsidR="00BD29E0" w:rsidRPr="00553087" w:rsidRDefault="003308C2" w:rsidP="00BD29E0">
            <w:pPr>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796CEB21"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Άρθρο 2 ως έχει   ΔΕΚΤΟ ΚΑΤΑ ΠΛΕΙΟΨΗΦΙΑ</w:t>
            </w:r>
          </w:p>
        </w:tc>
        <w:tc>
          <w:tcPr>
            <w:tcW w:w="480" w:type="dxa"/>
            <w:tcBorders>
              <w:top w:val="nil"/>
              <w:left w:val="nil"/>
              <w:bottom w:val="nil"/>
              <w:right w:val="nil"/>
            </w:tcBorders>
            <w:shd w:val="clear" w:color="auto" w:fill="auto"/>
            <w:noWrap/>
            <w:vAlign w:val="bottom"/>
            <w:hideMark/>
          </w:tcPr>
          <w:p w14:paraId="796CEB22" w14:textId="77777777" w:rsidR="00BD29E0" w:rsidRPr="00553087" w:rsidRDefault="003308C2" w:rsidP="00BD29E0">
            <w:pPr>
              <w:rPr>
                <w:rFonts w:ascii="Calibri" w:eastAsia="Times New Roman" w:hAnsi="Calibri" w:cs="Times New Roman"/>
                <w:color w:val="000000"/>
                <w:sz w:val="22"/>
                <w:szCs w:val="22"/>
              </w:rPr>
            </w:pPr>
          </w:p>
        </w:tc>
      </w:tr>
      <w:tr w:rsidR="00E9701A" w14:paraId="796CEB2B" w14:textId="77777777">
        <w:trPr>
          <w:trHeight w:val="300"/>
        </w:trPr>
        <w:tc>
          <w:tcPr>
            <w:tcW w:w="6720" w:type="dxa"/>
            <w:tcBorders>
              <w:top w:val="nil"/>
              <w:left w:val="nil"/>
              <w:bottom w:val="nil"/>
              <w:right w:val="nil"/>
            </w:tcBorders>
            <w:shd w:val="clear" w:color="auto" w:fill="auto"/>
            <w:noWrap/>
            <w:vAlign w:val="bottom"/>
            <w:hideMark/>
          </w:tcPr>
          <w:p w14:paraId="796CEB24"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796CEB25"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26"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27"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B28"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2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2A" w14:textId="77777777" w:rsidR="00BD29E0" w:rsidRPr="00553087" w:rsidRDefault="003308C2" w:rsidP="00BD29E0">
            <w:pPr>
              <w:rPr>
                <w:rFonts w:ascii="Times New Roman" w:eastAsia="Times New Roman" w:hAnsi="Times New Roman" w:cs="Times New Roman"/>
                <w:sz w:val="20"/>
              </w:rPr>
            </w:pPr>
          </w:p>
        </w:tc>
      </w:tr>
      <w:tr w:rsidR="00E9701A" w14:paraId="796CEB33" w14:textId="77777777">
        <w:trPr>
          <w:trHeight w:val="300"/>
        </w:trPr>
        <w:tc>
          <w:tcPr>
            <w:tcW w:w="6720" w:type="dxa"/>
            <w:tcBorders>
              <w:top w:val="nil"/>
              <w:left w:val="nil"/>
              <w:bottom w:val="nil"/>
              <w:right w:val="nil"/>
            </w:tcBorders>
            <w:shd w:val="clear" w:color="auto" w:fill="auto"/>
            <w:noWrap/>
            <w:vAlign w:val="bottom"/>
            <w:hideMark/>
          </w:tcPr>
          <w:p w14:paraId="796CEB2C"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796CEB2D"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2E"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2F"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B30"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3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32" w14:textId="77777777" w:rsidR="00BD29E0" w:rsidRPr="00553087" w:rsidRDefault="003308C2" w:rsidP="00BD29E0">
            <w:pPr>
              <w:rPr>
                <w:rFonts w:ascii="Times New Roman" w:eastAsia="Times New Roman" w:hAnsi="Times New Roman" w:cs="Times New Roman"/>
                <w:sz w:val="20"/>
              </w:rPr>
            </w:pPr>
          </w:p>
        </w:tc>
      </w:tr>
      <w:tr w:rsidR="00E9701A" w14:paraId="796CEB3B" w14:textId="77777777">
        <w:trPr>
          <w:trHeight w:val="300"/>
        </w:trPr>
        <w:tc>
          <w:tcPr>
            <w:tcW w:w="6720" w:type="dxa"/>
            <w:tcBorders>
              <w:top w:val="nil"/>
              <w:left w:val="nil"/>
              <w:bottom w:val="nil"/>
              <w:right w:val="nil"/>
            </w:tcBorders>
            <w:shd w:val="clear" w:color="auto" w:fill="auto"/>
            <w:noWrap/>
            <w:vAlign w:val="bottom"/>
            <w:hideMark/>
          </w:tcPr>
          <w:p w14:paraId="796CEB34"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796CEB35"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36"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37"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B38"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3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3A" w14:textId="77777777" w:rsidR="00BD29E0" w:rsidRPr="00553087" w:rsidRDefault="003308C2" w:rsidP="00BD29E0">
            <w:pPr>
              <w:rPr>
                <w:rFonts w:ascii="Times New Roman" w:eastAsia="Times New Roman" w:hAnsi="Times New Roman" w:cs="Times New Roman"/>
                <w:sz w:val="20"/>
              </w:rPr>
            </w:pPr>
          </w:p>
        </w:tc>
      </w:tr>
      <w:tr w:rsidR="00E9701A" w14:paraId="796CEB43" w14:textId="77777777">
        <w:trPr>
          <w:trHeight w:val="300"/>
        </w:trPr>
        <w:tc>
          <w:tcPr>
            <w:tcW w:w="6720" w:type="dxa"/>
            <w:tcBorders>
              <w:top w:val="nil"/>
              <w:left w:val="nil"/>
              <w:bottom w:val="nil"/>
              <w:right w:val="nil"/>
            </w:tcBorders>
            <w:shd w:val="clear" w:color="auto" w:fill="auto"/>
            <w:noWrap/>
            <w:vAlign w:val="bottom"/>
            <w:hideMark/>
          </w:tcPr>
          <w:p w14:paraId="796CEB3C"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796CEB3D"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3E"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3F"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B40"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4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42" w14:textId="77777777" w:rsidR="00BD29E0" w:rsidRPr="00553087" w:rsidRDefault="003308C2" w:rsidP="00BD29E0">
            <w:pPr>
              <w:rPr>
                <w:rFonts w:ascii="Times New Roman" w:eastAsia="Times New Roman" w:hAnsi="Times New Roman" w:cs="Times New Roman"/>
                <w:sz w:val="20"/>
              </w:rPr>
            </w:pPr>
          </w:p>
        </w:tc>
      </w:tr>
      <w:tr w:rsidR="00E9701A" w14:paraId="796CEB4B" w14:textId="77777777">
        <w:trPr>
          <w:trHeight w:val="300"/>
        </w:trPr>
        <w:tc>
          <w:tcPr>
            <w:tcW w:w="6720" w:type="dxa"/>
            <w:tcBorders>
              <w:top w:val="nil"/>
              <w:left w:val="nil"/>
              <w:bottom w:val="nil"/>
              <w:right w:val="nil"/>
            </w:tcBorders>
            <w:shd w:val="clear" w:color="auto" w:fill="auto"/>
            <w:noWrap/>
            <w:vAlign w:val="bottom"/>
            <w:hideMark/>
          </w:tcPr>
          <w:p w14:paraId="796CEB44"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796CEB45"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46"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47"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B48"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4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4A" w14:textId="77777777" w:rsidR="00BD29E0" w:rsidRPr="00553087" w:rsidRDefault="003308C2" w:rsidP="00BD29E0">
            <w:pPr>
              <w:rPr>
                <w:rFonts w:ascii="Times New Roman" w:eastAsia="Times New Roman" w:hAnsi="Times New Roman" w:cs="Times New Roman"/>
                <w:sz w:val="20"/>
              </w:rPr>
            </w:pPr>
          </w:p>
        </w:tc>
      </w:tr>
      <w:tr w:rsidR="00E9701A" w14:paraId="796CEB53" w14:textId="77777777">
        <w:trPr>
          <w:trHeight w:val="300"/>
        </w:trPr>
        <w:tc>
          <w:tcPr>
            <w:tcW w:w="6720" w:type="dxa"/>
            <w:tcBorders>
              <w:top w:val="nil"/>
              <w:left w:val="nil"/>
              <w:bottom w:val="nil"/>
              <w:right w:val="nil"/>
            </w:tcBorders>
            <w:shd w:val="clear" w:color="auto" w:fill="auto"/>
            <w:noWrap/>
            <w:vAlign w:val="bottom"/>
            <w:hideMark/>
          </w:tcPr>
          <w:p w14:paraId="796CEB4C"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796CEB4D"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4E"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4F"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B50"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5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52" w14:textId="77777777" w:rsidR="00BD29E0" w:rsidRPr="00553087" w:rsidRDefault="003308C2" w:rsidP="00BD29E0">
            <w:pPr>
              <w:rPr>
                <w:rFonts w:ascii="Times New Roman" w:eastAsia="Times New Roman" w:hAnsi="Times New Roman" w:cs="Times New Roman"/>
                <w:sz w:val="20"/>
              </w:rPr>
            </w:pPr>
          </w:p>
        </w:tc>
      </w:tr>
      <w:tr w:rsidR="00E9701A" w14:paraId="796CEB5B" w14:textId="77777777">
        <w:trPr>
          <w:trHeight w:val="300"/>
        </w:trPr>
        <w:tc>
          <w:tcPr>
            <w:tcW w:w="6720" w:type="dxa"/>
            <w:tcBorders>
              <w:top w:val="nil"/>
              <w:left w:val="nil"/>
              <w:bottom w:val="nil"/>
              <w:right w:val="nil"/>
            </w:tcBorders>
            <w:shd w:val="clear" w:color="auto" w:fill="auto"/>
            <w:noWrap/>
            <w:vAlign w:val="bottom"/>
            <w:hideMark/>
          </w:tcPr>
          <w:p w14:paraId="796CEB54"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796CEB55"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56"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57"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B58"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5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5A" w14:textId="77777777" w:rsidR="00BD29E0" w:rsidRPr="00553087" w:rsidRDefault="003308C2" w:rsidP="00BD29E0">
            <w:pPr>
              <w:rPr>
                <w:rFonts w:ascii="Times New Roman" w:eastAsia="Times New Roman" w:hAnsi="Times New Roman" w:cs="Times New Roman"/>
                <w:sz w:val="20"/>
              </w:rPr>
            </w:pPr>
          </w:p>
        </w:tc>
      </w:tr>
      <w:tr w:rsidR="00E9701A" w14:paraId="796CEB62" w14:textId="77777777">
        <w:trPr>
          <w:trHeight w:val="300"/>
        </w:trPr>
        <w:tc>
          <w:tcPr>
            <w:tcW w:w="7200" w:type="dxa"/>
            <w:gridSpan w:val="2"/>
            <w:tcBorders>
              <w:top w:val="nil"/>
              <w:left w:val="nil"/>
              <w:bottom w:val="nil"/>
              <w:right w:val="nil"/>
            </w:tcBorders>
            <w:shd w:val="clear" w:color="auto" w:fill="auto"/>
            <w:noWrap/>
            <w:vAlign w:val="bottom"/>
            <w:hideMark/>
          </w:tcPr>
          <w:p w14:paraId="796CEB5C"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796CEB5D"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5E"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796CEB5F"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60"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61" w14:textId="77777777" w:rsidR="00BD29E0" w:rsidRPr="00553087" w:rsidRDefault="003308C2" w:rsidP="00BD29E0">
            <w:pPr>
              <w:rPr>
                <w:rFonts w:ascii="Times New Roman" w:eastAsia="Times New Roman" w:hAnsi="Times New Roman" w:cs="Times New Roman"/>
                <w:sz w:val="20"/>
              </w:rPr>
            </w:pPr>
          </w:p>
        </w:tc>
      </w:tr>
      <w:tr w:rsidR="00E9701A" w14:paraId="796CEB6A" w14:textId="77777777">
        <w:trPr>
          <w:trHeight w:val="300"/>
        </w:trPr>
        <w:tc>
          <w:tcPr>
            <w:tcW w:w="6720" w:type="dxa"/>
            <w:tcBorders>
              <w:top w:val="nil"/>
              <w:left w:val="nil"/>
              <w:bottom w:val="nil"/>
              <w:right w:val="nil"/>
            </w:tcBorders>
            <w:shd w:val="clear" w:color="auto" w:fill="auto"/>
            <w:noWrap/>
            <w:vAlign w:val="bottom"/>
            <w:hideMark/>
          </w:tcPr>
          <w:p w14:paraId="796CEB63"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6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65"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66"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6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68"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69" w14:textId="77777777" w:rsidR="00BD29E0" w:rsidRPr="00553087" w:rsidRDefault="003308C2" w:rsidP="00BD29E0">
            <w:pPr>
              <w:rPr>
                <w:rFonts w:ascii="Times New Roman" w:eastAsia="Times New Roman" w:hAnsi="Times New Roman" w:cs="Times New Roman"/>
                <w:sz w:val="20"/>
              </w:rPr>
            </w:pPr>
          </w:p>
        </w:tc>
      </w:tr>
      <w:tr w:rsidR="00E9701A" w14:paraId="796CEB6E" w14:textId="77777777">
        <w:trPr>
          <w:trHeight w:val="300"/>
        </w:trPr>
        <w:tc>
          <w:tcPr>
            <w:tcW w:w="6720" w:type="dxa"/>
            <w:tcBorders>
              <w:top w:val="nil"/>
              <w:left w:val="nil"/>
              <w:bottom w:val="nil"/>
              <w:right w:val="nil"/>
            </w:tcBorders>
            <w:shd w:val="clear" w:color="auto" w:fill="auto"/>
            <w:noWrap/>
            <w:vAlign w:val="bottom"/>
            <w:hideMark/>
          </w:tcPr>
          <w:p w14:paraId="796CEB6B" w14:textId="77777777" w:rsidR="00BD29E0" w:rsidRPr="00553087" w:rsidRDefault="003308C2" w:rsidP="00BD29E0">
            <w:pPr>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796CEB6C"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Άρθρο 3 ως έχει   ΔΕΚΤΟ ΚΑΤΑ ΠΛΕΙΟΨΗΦΙΑ</w:t>
            </w:r>
          </w:p>
        </w:tc>
        <w:tc>
          <w:tcPr>
            <w:tcW w:w="480" w:type="dxa"/>
            <w:tcBorders>
              <w:top w:val="nil"/>
              <w:left w:val="nil"/>
              <w:bottom w:val="nil"/>
              <w:right w:val="nil"/>
            </w:tcBorders>
            <w:shd w:val="clear" w:color="auto" w:fill="auto"/>
            <w:noWrap/>
            <w:vAlign w:val="bottom"/>
            <w:hideMark/>
          </w:tcPr>
          <w:p w14:paraId="796CEB6D" w14:textId="77777777" w:rsidR="00BD29E0" w:rsidRPr="00553087" w:rsidRDefault="003308C2" w:rsidP="00BD29E0">
            <w:pPr>
              <w:rPr>
                <w:rFonts w:ascii="Calibri" w:eastAsia="Times New Roman" w:hAnsi="Calibri" w:cs="Times New Roman"/>
                <w:color w:val="000000"/>
                <w:sz w:val="22"/>
                <w:szCs w:val="22"/>
              </w:rPr>
            </w:pPr>
          </w:p>
        </w:tc>
      </w:tr>
      <w:tr w:rsidR="00E9701A" w14:paraId="796CEB76" w14:textId="77777777">
        <w:trPr>
          <w:trHeight w:val="300"/>
        </w:trPr>
        <w:tc>
          <w:tcPr>
            <w:tcW w:w="6720" w:type="dxa"/>
            <w:tcBorders>
              <w:top w:val="nil"/>
              <w:left w:val="nil"/>
              <w:bottom w:val="nil"/>
              <w:right w:val="nil"/>
            </w:tcBorders>
            <w:shd w:val="clear" w:color="auto" w:fill="auto"/>
            <w:noWrap/>
            <w:vAlign w:val="bottom"/>
            <w:hideMark/>
          </w:tcPr>
          <w:p w14:paraId="796CEB6F"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lastRenderedPageBreak/>
              <w:t>ΣΥΡΙΖΑ:</w:t>
            </w:r>
          </w:p>
        </w:tc>
        <w:tc>
          <w:tcPr>
            <w:tcW w:w="480" w:type="dxa"/>
            <w:tcBorders>
              <w:top w:val="nil"/>
              <w:left w:val="nil"/>
              <w:bottom w:val="nil"/>
              <w:right w:val="nil"/>
            </w:tcBorders>
            <w:shd w:val="clear" w:color="auto" w:fill="auto"/>
            <w:noWrap/>
            <w:vAlign w:val="bottom"/>
            <w:hideMark/>
          </w:tcPr>
          <w:p w14:paraId="796CEB70"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7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72"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B73"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7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75" w14:textId="77777777" w:rsidR="00BD29E0" w:rsidRPr="00553087" w:rsidRDefault="003308C2" w:rsidP="00BD29E0">
            <w:pPr>
              <w:rPr>
                <w:rFonts w:ascii="Times New Roman" w:eastAsia="Times New Roman" w:hAnsi="Times New Roman" w:cs="Times New Roman"/>
                <w:sz w:val="20"/>
              </w:rPr>
            </w:pPr>
          </w:p>
        </w:tc>
      </w:tr>
      <w:tr w:rsidR="00E9701A" w14:paraId="796CEB7E" w14:textId="77777777">
        <w:trPr>
          <w:trHeight w:val="300"/>
        </w:trPr>
        <w:tc>
          <w:tcPr>
            <w:tcW w:w="6720" w:type="dxa"/>
            <w:tcBorders>
              <w:top w:val="nil"/>
              <w:left w:val="nil"/>
              <w:bottom w:val="nil"/>
              <w:right w:val="nil"/>
            </w:tcBorders>
            <w:shd w:val="clear" w:color="auto" w:fill="auto"/>
            <w:noWrap/>
            <w:vAlign w:val="bottom"/>
            <w:hideMark/>
          </w:tcPr>
          <w:p w14:paraId="796CEB77"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796CEB78"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7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7A"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B7B"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7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7D" w14:textId="77777777" w:rsidR="00BD29E0" w:rsidRPr="00553087" w:rsidRDefault="003308C2" w:rsidP="00BD29E0">
            <w:pPr>
              <w:rPr>
                <w:rFonts w:ascii="Times New Roman" w:eastAsia="Times New Roman" w:hAnsi="Times New Roman" w:cs="Times New Roman"/>
                <w:sz w:val="20"/>
              </w:rPr>
            </w:pPr>
          </w:p>
        </w:tc>
      </w:tr>
      <w:tr w:rsidR="00E9701A" w14:paraId="796CEB86" w14:textId="77777777">
        <w:trPr>
          <w:trHeight w:val="300"/>
        </w:trPr>
        <w:tc>
          <w:tcPr>
            <w:tcW w:w="6720" w:type="dxa"/>
            <w:tcBorders>
              <w:top w:val="nil"/>
              <w:left w:val="nil"/>
              <w:bottom w:val="nil"/>
              <w:right w:val="nil"/>
            </w:tcBorders>
            <w:shd w:val="clear" w:color="auto" w:fill="auto"/>
            <w:noWrap/>
            <w:vAlign w:val="bottom"/>
            <w:hideMark/>
          </w:tcPr>
          <w:p w14:paraId="796CEB7F"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796CEB80"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8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82"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B83"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8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85" w14:textId="77777777" w:rsidR="00BD29E0" w:rsidRPr="00553087" w:rsidRDefault="003308C2" w:rsidP="00BD29E0">
            <w:pPr>
              <w:rPr>
                <w:rFonts w:ascii="Times New Roman" w:eastAsia="Times New Roman" w:hAnsi="Times New Roman" w:cs="Times New Roman"/>
                <w:sz w:val="20"/>
              </w:rPr>
            </w:pPr>
          </w:p>
        </w:tc>
      </w:tr>
      <w:tr w:rsidR="00E9701A" w14:paraId="796CEB8E" w14:textId="77777777">
        <w:trPr>
          <w:trHeight w:val="300"/>
        </w:trPr>
        <w:tc>
          <w:tcPr>
            <w:tcW w:w="6720" w:type="dxa"/>
            <w:tcBorders>
              <w:top w:val="nil"/>
              <w:left w:val="nil"/>
              <w:bottom w:val="nil"/>
              <w:right w:val="nil"/>
            </w:tcBorders>
            <w:shd w:val="clear" w:color="auto" w:fill="auto"/>
            <w:noWrap/>
            <w:vAlign w:val="bottom"/>
            <w:hideMark/>
          </w:tcPr>
          <w:p w14:paraId="796CEB87"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796CEB88"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8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8A"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B8B"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8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8D" w14:textId="77777777" w:rsidR="00BD29E0" w:rsidRPr="00553087" w:rsidRDefault="003308C2" w:rsidP="00BD29E0">
            <w:pPr>
              <w:rPr>
                <w:rFonts w:ascii="Times New Roman" w:eastAsia="Times New Roman" w:hAnsi="Times New Roman" w:cs="Times New Roman"/>
                <w:sz w:val="20"/>
              </w:rPr>
            </w:pPr>
          </w:p>
        </w:tc>
      </w:tr>
      <w:tr w:rsidR="00E9701A" w14:paraId="796CEB96" w14:textId="77777777">
        <w:trPr>
          <w:trHeight w:val="300"/>
        </w:trPr>
        <w:tc>
          <w:tcPr>
            <w:tcW w:w="6720" w:type="dxa"/>
            <w:tcBorders>
              <w:top w:val="nil"/>
              <w:left w:val="nil"/>
              <w:bottom w:val="nil"/>
              <w:right w:val="nil"/>
            </w:tcBorders>
            <w:shd w:val="clear" w:color="auto" w:fill="auto"/>
            <w:noWrap/>
            <w:vAlign w:val="bottom"/>
            <w:hideMark/>
          </w:tcPr>
          <w:p w14:paraId="796CEB8F"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796CEB90"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9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92"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B93"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9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95" w14:textId="77777777" w:rsidR="00BD29E0" w:rsidRPr="00553087" w:rsidRDefault="003308C2" w:rsidP="00BD29E0">
            <w:pPr>
              <w:rPr>
                <w:rFonts w:ascii="Times New Roman" w:eastAsia="Times New Roman" w:hAnsi="Times New Roman" w:cs="Times New Roman"/>
                <w:sz w:val="20"/>
              </w:rPr>
            </w:pPr>
          </w:p>
        </w:tc>
      </w:tr>
      <w:tr w:rsidR="00E9701A" w14:paraId="796CEB9E" w14:textId="77777777">
        <w:trPr>
          <w:trHeight w:val="300"/>
        </w:trPr>
        <w:tc>
          <w:tcPr>
            <w:tcW w:w="6720" w:type="dxa"/>
            <w:tcBorders>
              <w:top w:val="nil"/>
              <w:left w:val="nil"/>
              <w:bottom w:val="nil"/>
              <w:right w:val="nil"/>
            </w:tcBorders>
            <w:shd w:val="clear" w:color="auto" w:fill="auto"/>
            <w:noWrap/>
            <w:vAlign w:val="bottom"/>
            <w:hideMark/>
          </w:tcPr>
          <w:p w14:paraId="796CEB97"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796CEB98"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9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9A"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B9B"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9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9D" w14:textId="77777777" w:rsidR="00BD29E0" w:rsidRPr="00553087" w:rsidRDefault="003308C2" w:rsidP="00BD29E0">
            <w:pPr>
              <w:rPr>
                <w:rFonts w:ascii="Times New Roman" w:eastAsia="Times New Roman" w:hAnsi="Times New Roman" w:cs="Times New Roman"/>
                <w:sz w:val="20"/>
              </w:rPr>
            </w:pPr>
          </w:p>
        </w:tc>
      </w:tr>
      <w:tr w:rsidR="00E9701A" w14:paraId="796CEBA6" w14:textId="77777777">
        <w:trPr>
          <w:trHeight w:val="300"/>
        </w:trPr>
        <w:tc>
          <w:tcPr>
            <w:tcW w:w="6720" w:type="dxa"/>
            <w:tcBorders>
              <w:top w:val="nil"/>
              <w:left w:val="nil"/>
              <w:bottom w:val="nil"/>
              <w:right w:val="nil"/>
            </w:tcBorders>
            <w:shd w:val="clear" w:color="auto" w:fill="auto"/>
            <w:noWrap/>
            <w:vAlign w:val="bottom"/>
            <w:hideMark/>
          </w:tcPr>
          <w:p w14:paraId="796CEB9F"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796CEBA0"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A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A2"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BA3"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A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A5" w14:textId="77777777" w:rsidR="00BD29E0" w:rsidRPr="00553087" w:rsidRDefault="003308C2" w:rsidP="00BD29E0">
            <w:pPr>
              <w:rPr>
                <w:rFonts w:ascii="Times New Roman" w:eastAsia="Times New Roman" w:hAnsi="Times New Roman" w:cs="Times New Roman"/>
                <w:sz w:val="20"/>
              </w:rPr>
            </w:pPr>
          </w:p>
        </w:tc>
      </w:tr>
      <w:tr w:rsidR="00E9701A" w14:paraId="796CEBAD" w14:textId="77777777">
        <w:trPr>
          <w:trHeight w:val="300"/>
        </w:trPr>
        <w:tc>
          <w:tcPr>
            <w:tcW w:w="7200" w:type="dxa"/>
            <w:gridSpan w:val="2"/>
            <w:tcBorders>
              <w:top w:val="nil"/>
              <w:left w:val="nil"/>
              <w:bottom w:val="nil"/>
              <w:right w:val="nil"/>
            </w:tcBorders>
            <w:shd w:val="clear" w:color="auto" w:fill="auto"/>
            <w:noWrap/>
            <w:vAlign w:val="bottom"/>
            <w:hideMark/>
          </w:tcPr>
          <w:p w14:paraId="796CEBA7"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796CEBA8"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A9"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796CEBAA"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AB"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AC" w14:textId="77777777" w:rsidR="00BD29E0" w:rsidRPr="00553087" w:rsidRDefault="003308C2" w:rsidP="00BD29E0">
            <w:pPr>
              <w:rPr>
                <w:rFonts w:ascii="Times New Roman" w:eastAsia="Times New Roman" w:hAnsi="Times New Roman" w:cs="Times New Roman"/>
                <w:sz w:val="20"/>
              </w:rPr>
            </w:pPr>
          </w:p>
        </w:tc>
      </w:tr>
      <w:tr w:rsidR="00E9701A" w14:paraId="796CEBB5" w14:textId="77777777">
        <w:trPr>
          <w:trHeight w:val="300"/>
        </w:trPr>
        <w:tc>
          <w:tcPr>
            <w:tcW w:w="6720" w:type="dxa"/>
            <w:tcBorders>
              <w:top w:val="nil"/>
              <w:left w:val="nil"/>
              <w:bottom w:val="nil"/>
              <w:right w:val="nil"/>
            </w:tcBorders>
            <w:shd w:val="clear" w:color="auto" w:fill="auto"/>
            <w:noWrap/>
            <w:vAlign w:val="bottom"/>
            <w:hideMark/>
          </w:tcPr>
          <w:p w14:paraId="796CEBAE"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A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B0"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B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B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B3"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B4" w14:textId="77777777" w:rsidR="00BD29E0" w:rsidRPr="00553087" w:rsidRDefault="003308C2" w:rsidP="00BD29E0">
            <w:pPr>
              <w:rPr>
                <w:rFonts w:ascii="Times New Roman" w:eastAsia="Times New Roman" w:hAnsi="Times New Roman" w:cs="Times New Roman"/>
                <w:sz w:val="20"/>
              </w:rPr>
            </w:pPr>
          </w:p>
        </w:tc>
      </w:tr>
      <w:tr w:rsidR="00E9701A" w14:paraId="796CEBB9" w14:textId="77777777">
        <w:trPr>
          <w:trHeight w:val="300"/>
        </w:trPr>
        <w:tc>
          <w:tcPr>
            <w:tcW w:w="6720" w:type="dxa"/>
            <w:tcBorders>
              <w:top w:val="nil"/>
              <w:left w:val="nil"/>
              <w:bottom w:val="nil"/>
              <w:right w:val="nil"/>
            </w:tcBorders>
            <w:shd w:val="clear" w:color="auto" w:fill="auto"/>
            <w:noWrap/>
            <w:vAlign w:val="bottom"/>
            <w:hideMark/>
          </w:tcPr>
          <w:p w14:paraId="796CEBB6" w14:textId="77777777" w:rsidR="00BD29E0" w:rsidRPr="00553087" w:rsidRDefault="003308C2" w:rsidP="00BD29E0">
            <w:pPr>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796CEBB7"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 xml:space="preserve"> Άρθρο 4 ως έχει   ΔΕΚΤΟ ΚΑΤΑ ΠΛΕΙΟΨΗΦΙΑ</w:t>
            </w:r>
          </w:p>
        </w:tc>
        <w:tc>
          <w:tcPr>
            <w:tcW w:w="480" w:type="dxa"/>
            <w:tcBorders>
              <w:top w:val="nil"/>
              <w:left w:val="nil"/>
              <w:bottom w:val="nil"/>
              <w:right w:val="nil"/>
            </w:tcBorders>
            <w:shd w:val="clear" w:color="auto" w:fill="auto"/>
            <w:noWrap/>
            <w:vAlign w:val="bottom"/>
            <w:hideMark/>
          </w:tcPr>
          <w:p w14:paraId="796CEBB8" w14:textId="77777777" w:rsidR="00BD29E0" w:rsidRPr="00553087" w:rsidRDefault="003308C2" w:rsidP="00BD29E0">
            <w:pPr>
              <w:rPr>
                <w:rFonts w:ascii="Calibri" w:eastAsia="Times New Roman" w:hAnsi="Calibri" w:cs="Times New Roman"/>
                <w:color w:val="000000"/>
                <w:sz w:val="22"/>
                <w:szCs w:val="22"/>
              </w:rPr>
            </w:pPr>
          </w:p>
        </w:tc>
      </w:tr>
      <w:tr w:rsidR="00E9701A" w14:paraId="796CEBC1" w14:textId="77777777">
        <w:trPr>
          <w:trHeight w:val="300"/>
        </w:trPr>
        <w:tc>
          <w:tcPr>
            <w:tcW w:w="6720" w:type="dxa"/>
            <w:tcBorders>
              <w:top w:val="nil"/>
              <w:left w:val="nil"/>
              <w:bottom w:val="nil"/>
              <w:right w:val="nil"/>
            </w:tcBorders>
            <w:shd w:val="clear" w:color="auto" w:fill="auto"/>
            <w:noWrap/>
            <w:vAlign w:val="bottom"/>
            <w:hideMark/>
          </w:tcPr>
          <w:p w14:paraId="796CEBBA"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796CEBBB"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B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BD"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BBE"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B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C0" w14:textId="77777777" w:rsidR="00BD29E0" w:rsidRPr="00553087" w:rsidRDefault="003308C2" w:rsidP="00BD29E0">
            <w:pPr>
              <w:rPr>
                <w:rFonts w:ascii="Times New Roman" w:eastAsia="Times New Roman" w:hAnsi="Times New Roman" w:cs="Times New Roman"/>
                <w:sz w:val="20"/>
              </w:rPr>
            </w:pPr>
          </w:p>
        </w:tc>
      </w:tr>
      <w:tr w:rsidR="00E9701A" w14:paraId="796CEBC9" w14:textId="77777777">
        <w:trPr>
          <w:trHeight w:val="300"/>
        </w:trPr>
        <w:tc>
          <w:tcPr>
            <w:tcW w:w="6720" w:type="dxa"/>
            <w:tcBorders>
              <w:top w:val="nil"/>
              <w:left w:val="nil"/>
              <w:bottom w:val="nil"/>
              <w:right w:val="nil"/>
            </w:tcBorders>
            <w:shd w:val="clear" w:color="auto" w:fill="auto"/>
            <w:noWrap/>
            <w:vAlign w:val="bottom"/>
            <w:hideMark/>
          </w:tcPr>
          <w:p w14:paraId="796CEBC2"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796CEBC3"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C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C5"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BC6"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C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C8" w14:textId="77777777" w:rsidR="00BD29E0" w:rsidRPr="00553087" w:rsidRDefault="003308C2" w:rsidP="00BD29E0">
            <w:pPr>
              <w:rPr>
                <w:rFonts w:ascii="Times New Roman" w:eastAsia="Times New Roman" w:hAnsi="Times New Roman" w:cs="Times New Roman"/>
                <w:sz w:val="20"/>
              </w:rPr>
            </w:pPr>
          </w:p>
        </w:tc>
      </w:tr>
      <w:tr w:rsidR="00E9701A" w14:paraId="796CEBD1" w14:textId="77777777">
        <w:trPr>
          <w:trHeight w:val="300"/>
        </w:trPr>
        <w:tc>
          <w:tcPr>
            <w:tcW w:w="6720" w:type="dxa"/>
            <w:tcBorders>
              <w:top w:val="nil"/>
              <w:left w:val="nil"/>
              <w:bottom w:val="nil"/>
              <w:right w:val="nil"/>
            </w:tcBorders>
            <w:shd w:val="clear" w:color="auto" w:fill="auto"/>
            <w:noWrap/>
            <w:vAlign w:val="bottom"/>
            <w:hideMark/>
          </w:tcPr>
          <w:p w14:paraId="796CEBCA"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796CEBCB"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C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CD"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796CEBCE"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C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D0" w14:textId="77777777" w:rsidR="00BD29E0" w:rsidRPr="00553087" w:rsidRDefault="003308C2" w:rsidP="00BD29E0">
            <w:pPr>
              <w:rPr>
                <w:rFonts w:ascii="Times New Roman" w:eastAsia="Times New Roman" w:hAnsi="Times New Roman" w:cs="Times New Roman"/>
                <w:sz w:val="20"/>
              </w:rPr>
            </w:pPr>
          </w:p>
        </w:tc>
      </w:tr>
      <w:tr w:rsidR="00E9701A" w14:paraId="796CEBD9" w14:textId="77777777">
        <w:trPr>
          <w:trHeight w:val="300"/>
        </w:trPr>
        <w:tc>
          <w:tcPr>
            <w:tcW w:w="6720" w:type="dxa"/>
            <w:tcBorders>
              <w:top w:val="nil"/>
              <w:left w:val="nil"/>
              <w:bottom w:val="nil"/>
              <w:right w:val="nil"/>
            </w:tcBorders>
            <w:shd w:val="clear" w:color="auto" w:fill="auto"/>
            <w:noWrap/>
            <w:vAlign w:val="bottom"/>
            <w:hideMark/>
          </w:tcPr>
          <w:p w14:paraId="796CEBD2"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796CEBD3"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D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D5"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BD6"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D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D8" w14:textId="77777777" w:rsidR="00BD29E0" w:rsidRPr="00553087" w:rsidRDefault="003308C2" w:rsidP="00BD29E0">
            <w:pPr>
              <w:rPr>
                <w:rFonts w:ascii="Times New Roman" w:eastAsia="Times New Roman" w:hAnsi="Times New Roman" w:cs="Times New Roman"/>
                <w:sz w:val="20"/>
              </w:rPr>
            </w:pPr>
          </w:p>
        </w:tc>
      </w:tr>
      <w:tr w:rsidR="00E9701A" w14:paraId="796CEBE1" w14:textId="77777777">
        <w:trPr>
          <w:trHeight w:val="300"/>
        </w:trPr>
        <w:tc>
          <w:tcPr>
            <w:tcW w:w="6720" w:type="dxa"/>
            <w:tcBorders>
              <w:top w:val="nil"/>
              <w:left w:val="nil"/>
              <w:bottom w:val="nil"/>
              <w:right w:val="nil"/>
            </w:tcBorders>
            <w:shd w:val="clear" w:color="auto" w:fill="auto"/>
            <w:noWrap/>
            <w:vAlign w:val="bottom"/>
            <w:hideMark/>
          </w:tcPr>
          <w:p w14:paraId="796CEBDA"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796CEBDB"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D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DD"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BDE"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D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E0" w14:textId="77777777" w:rsidR="00BD29E0" w:rsidRPr="00553087" w:rsidRDefault="003308C2" w:rsidP="00BD29E0">
            <w:pPr>
              <w:rPr>
                <w:rFonts w:ascii="Times New Roman" w:eastAsia="Times New Roman" w:hAnsi="Times New Roman" w:cs="Times New Roman"/>
                <w:sz w:val="20"/>
              </w:rPr>
            </w:pPr>
          </w:p>
        </w:tc>
      </w:tr>
      <w:tr w:rsidR="00E9701A" w14:paraId="796CEBE9" w14:textId="77777777">
        <w:trPr>
          <w:trHeight w:val="300"/>
        </w:trPr>
        <w:tc>
          <w:tcPr>
            <w:tcW w:w="6720" w:type="dxa"/>
            <w:tcBorders>
              <w:top w:val="nil"/>
              <w:left w:val="nil"/>
              <w:bottom w:val="nil"/>
              <w:right w:val="nil"/>
            </w:tcBorders>
            <w:shd w:val="clear" w:color="auto" w:fill="auto"/>
            <w:noWrap/>
            <w:vAlign w:val="bottom"/>
            <w:hideMark/>
          </w:tcPr>
          <w:p w14:paraId="796CEBE2"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796CEBE3"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E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E5"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BE6"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E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E8" w14:textId="77777777" w:rsidR="00BD29E0" w:rsidRPr="00553087" w:rsidRDefault="003308C2" w:rsidP="00BD29E0">
            <w:pPr>
              <w:rPr>
                <w:rFonts w:ascii="Times New Roman" w:eastAsia="Times New Roman" w:hAnsi="Times New Roman" w:cs="Times New Roman"/>
                <w:sz w:val="20"/>
              </w:rPr>
            </w:pPr>
          </w:p>
        </w:tc>
      </w:tr>
      <w:tr w:rsidR="00E9701A" w14:paraId="796CEBF1" w14:textId="77777777">
        <w:trPr>
          <w:trHeight w:val="300"/>
        </w:trPr>
        <w:tc>
          <w:tcPr>
            <w:tcW w:w="6720" w:type="dxa"/>
            <w:tcBorders>
              <w:top w:val="nil"/>
              <w:left w:val="nil"/>
              <w:bottom w:val="nil"/>
              <w:right w:val="nil"/>
            </w:tcBorders>
            <w:shd w:val="clear" w:color="auto" w:fill="auto"/>
            <w:noWrap/>
            <w:vAlign w:val="bottom"/>
            <w:hideMark/>
          </w:tcPr>
          <w:p w14:paraId="796CEBEA"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796CEBEB"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E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ED"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796CEBEE"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E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F0" w14:textId="77777777" w:rsidR="00BD29E0" w:rsidRPr="00553087" w:rsidRDefault="003308C2" w:rsidP="00BD29E0">
            <w:pPr>
              <w:rPr>
                <w:rFonts w:ascii="Times New Roman" w:eastAsia="Times New Roman" w:hAnsi="Times New Roman" w:cs="Times New Roman"/>
                <w:sz w:val="20"/>
              </w:rPr>
            </w:pPr>
          </w:p>
        </w:tc>
      </w:tr>
      <w:tr w:rsidR="00E9701A" w14:paraId="796CEBF8" w14:textId="77777777">
        <w:trPr>
          <w:trHeight w:val="300"/>
        </w:trPr>
        <w:tc>
          <w:tcPr>
            <w:tcW w:w="7200" w:type="dxa"/>
            <w:gridSpan w:val="2"/>
            <w:tcBorders>
              <w:top w:val="nil"/>
              <w:left w:val="nil"/>
              <w:bottom w:val="nil"/>
              <w:right w:val="nil"/>
            </w:tcBorders>
            <w:shd w:val="clear" w:color="auto" w:fill="auto"/>
            <w:noWrap/>
            <w:vAlign w:val="bottom"/>
            <w:hideMark/>
          </w:tcPr>
          <w:p w14:paraId="796CEBF2"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796CEBF3"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F4"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796CEBF5"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BF6"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F7" w14:textId="77777777" w:rsidR="00BD29E0" w:rsidRPr="00553087" w:rsidRDefault="003308C2" w:rsidP="00BD29E0">
            <w:pPr>
              <w:rPr>
                <w:rFonts w:ascii="Times New Roman" w:eastAsia="Times New Roman" w:hAnsi="Times New Roman" w:cs="Times New Roman"/>
                <w:sz w:val="20"/>
              </w:rPr>
            </w:pPr>
          </w:p>
        </w:tc>
      </w:tr>
      <w:tr w:rsidR="00E9701A" w14:paraId="796CEC00" w14:textId="77777777">
        <w:trPr>
          <w:trHeight w:val="300"/>
        </w:trPr>
        <w:tc>
          <w:tcPr>
            <w:tcW w:w="6720" w:type="dxa"/>
            <w:tcBorders>
              <w:top w:val="nil"/>
              <w:left w:val="nil"/>
              <w:bottom w:val="nil"/>
              <w:right w:val="nil"/>
            </w:tcBorders>
            <w:shd w:val="clear" w:color="auto" w:fill="auto"/>
            <w:noWrap/>
            <w:vAlign w:val="bottom"/>
            <w:hideMark/>
          </w:tcPr>
          <w:p w14:paraId="796CEBF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FA"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FB"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F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FD"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FE"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BFF" w14:textId="77777777" w:rsidR="00BD29E0" w:rsidRPr="00553087" w:rsidRDefault="003308C2" w:rsidP="00BD29E0">
            <w:pPr>
              <w:rPr>
                <w:rFonts w:ascii="Times New Roman" w:eastAsia="Times New Roman" w:hAnsi="Times New Roman" w:cs="Times New Roman"/>
                <w:sz w:val="20"/>
              </w:rPr>
            </w:pPr>
          </w:p>
        </w:tc>
      </w:tr>
      <w:tr w:rsidR="00E9701A" w14:paraId="796CEC04" w14:textId="77777777">
        <w:trPr>
          <w:trHeight w:val="300"/>
        </w:trPr>
        <w:tc>
          <w:tcPr>
            <w:tcW w:w="6720" w:type="dxa"/>
            <w:tcBorders>
              <w:top w:val="nil"/>
              <w:left w:val="nil"/>
              <w:bottom w:val="nil"/>
              <w:right w:val="nil"/>
            </w:tcBorders>
            <w:shd w:val="clear" w:color="auto" w:fill="auto"/>
            <w:noWrap/>
            <w:vAlign w:val="bottom"/>
            <w:hideMark/>
          </w:tcPr>
          <w:p w14:paraId="796CEC01" w14:textId="77777777" w:rsidR="00BD29E0" w:rsidRPr="00553087" w:rsidRDefault="003308C2" w:rsidP="00BD29E0">
            <w:pPr>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796CEC02"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Άρθρο 5 ως έχει   ΔΕΚΤΟ ΚΑΤΑ ΠΛΕΙΟΨΗΦΙΑ</w:t>
            </w:r>
          </w:p>
        </w:tc>
        <w:tc>
          <w:tcPr>
            <w:tcW w:w="480" w:type="dxa"/>
            <w:tcBorders>
              <w:top w:val="nil"/>
              <w:left w:val="nil"/>
              <w:bottom w:val="nil"/>
              <w:right w:val="nil"/>
            </w:tcBorders>
            <w:shd w:val="clear" w:color="auto" w:fill="auto"/>
            <w:noWrap/>
            <w:vAlign w:val="bottom"/>
            <w:hideMark/>
          </w:tcPr>
          <w:p w14:paraId="796CEC03" w14:textId="77777777" w:rsidR="00BD29E0" w:rsidRPr="00553087" w:rsidRDefault="003308C2" w:rsidP="00BD29E0">
            <w:pPr>
              <w:rPr>
                <w:rFonts w:ascii="Calibri" w:eastAsia="Times New Roman" w:hAnsi="Calibri" w:cs="Times New Roman"/>
                <w:color w:val="000000"/>
                <w:sz w:val="22"/>
                <w:szCs w:val="22"/>
              </w:rPr>
            </w:pPr>
          </w:p>
        </w:tc>
      </w:tr>
      <w:tr w:rsidR="00E9701A" w14:paraId="796CEC0C" w14:textId="77777777">
        <w:trPr>
          <w:trHeight w:val="300"/>
        </w:trPr>
        <w:tc>
          <w:tcPr>
            <w:tcW w:w="6720" w:type="dxa"/>
            <w:tcBorders>
              <w:top w:val="nil"/>
              <w:left w:val="nil"/>
              <w:bottom w:val="nil"/>
              <w:right w:val="nil"/>
            </w:tcBorders>
            <w:shd w:val="clear" w:color="auto" w:fill="auto"/>
            <w:noWrap/>
            <w:vAlign w:val="bottom"/>
            <w:hideMark/>
          </w:tcPr>
          <w:p w14:paraId="796CEC05"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796CEC06"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0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08"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C09"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0A"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0B" w14:textId="77777777" w:rsidR="00BD29E0" w:rsidRPr="00553087" w:rsidRDefault="003308C2" w:rsidP="00BD29E0">
            <w:pPr>
              <w:rPr>
                <w:rFonts w:ascii="Times New Roman" w:eastAsia="Times New Roman" w:hAnsi="Times New Roman" w:cs="Times New Roman"/>
                <w:sz w:val="20"/>
              </w:rPr>
            </w:pPr>
          </w:p>
        </w:tc>
      </w:tr>
      <w:tr w:rsidR="00E9701A" w14:paraId="796CEC14" w14:textId="77777777">
        <w:trPr>
          <w:trHeight w:val="300"/>
        </w:trPr>
        <w:tc>
          <w:tcPr>
            <w:tcW w:w="6720" w:type="dxa"/>
            <w:tcBorders>
              <w:top w:val="nil"/>
              <w:left w:val="nil"/>
              <w:bottom w:val="nil"/>
              <w:right w:val="nil"/>
            </w:tcBorders>
            <w:shd w:val="clear" w:color="auto" w:fill="auto"/>
            <w:noWrap/>
            <w:vAlign w:val="bottom"/>
            <w:hideMark/>
          </w:tcPr>
          <w:p w14:paraId="796CEC0D"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796CEC0E"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0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10"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C11"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1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13" w14:textId="77777777" w:rsidR="00BD29E0" w:rsidRPr="00553087" w:rsidRDefault="003308C2" w:rsidP="00BD29E0">
            <w:pPr>
              <w:rPr>
                <w:rFonts w:ascii="Times New Roman" w:eastAsia="Times New Roman" w:hAnsi="Times New Roman" w:cs="Times New Roman"/>
                <w:sz w:val="20"/>
              </w:rPr>
            </w:pPr>
          </w:p>
        </w:tc>
      </w:tr>
      <w:tr w:rsidR="00E9701A" w14:paraId="796CEC1C" w14:textId="77777777">
        <w:trPr>
          <w:trHeight w:val="300"/>
        </w:trPr>
        <w:tc>
          <w:tcPr>
            <w:tcW w:w="6720" w:type="dxa"/>
            <w:tcBorders>
              <w:top w:val="nil"/>
              <w:left w:val="nil"/>
              <w:bottom w:val="nil"/>
              <w:right w:val="nil"/>
            </w:tcBorders>
            <w:shd w:val="clear" w:color="auto" w:fill="auto"/>
            <w:noWrap/>
            <w:vAlign w:val="bottom"/>
            <w:hideMark/>
          </w:tcPr>
          <w:p w14:paraId="796CEC15"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796CEC16"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1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18"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796CEC19"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1A"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1B" w14:textId="77777777" w:rsidR="00BD29E0" w:rsidRPr="00553087" w:rsidRDefault="003308C2" w:rsidP="00BD29E0">
            <w:pPr>
              <w:rPr>
                <w:rFonts w:ascii="Times New Roman" w:eastAsia="Times New Roman" w:hAnsi="Times New Roman" w:cs="Times New Roman"/>
                <w:sz w:val="20"/>
              </w:rPr>
            </w:pPr>
          </w:p>
        </w:tc>
      </w:tr>
      <w:tr w:rsidR="00E9701A" w14:paraId="796CEC24" w14:textId="77777777">
        <w:trPr>
          <w:trHeight w:val="300"/>
        </w:trPr>
        <w:tc>
          <w:tcPr>
            <w:tcW w:w="6720" w:type="dxa"/>
            <w:tcBorders>
              <w:top w:val="nil"/>
              <w:left w:val="nil"/>
              <w:bottom w:val="nil"/>
              <w:right w:val="nil"/>
            </w:tcBorders>
            <w:shd w:val="clear" w:color="auto" w:fill="auto"/>
            <w:noWrap/>
            <w:vAlign w:val="bottom"/>
            <w:hideMark/>
          </w:tcPr>
          <w:p w14:paraId="796CEC1D"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796CEC1E"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1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20"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C21"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2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23" w14:textId="77777777" w:rsidR="00BD29E0" w:rsidRPr="00553087" w:rsidRDefault="003308C2" w:rsidP="00BD29E0">
            <w:pPr>
              <w:rPr>
                <w:rFonts w:ascii="Times New Roman" w:eastAsia="Times New Roman" w:hAnsi="Times New Roman" w:cs="Times New Roman"/>
                <w:sz w:val="20"/>
              </w:rPr>
            </w:pPr>
          </w:p>
        </w:tc>
      </w:tr>
      <w:tr w:rsidR="00E9701A" w14:paraId="796CEC2C" w14:textId="77777777">
        <w:trPr>
          <w:trHeight w:val="300"/>
        </w:trPr>
        <w:tc>
          <w:tcPr>
            <w:tcW w:w="6720" w:type="dxa"/>
            <w:tcBorders>
              <w:top w:val="nil"/>
              <w:left w:val="nil"/>
              <w:bottom w:val="nil"/>
              <w:right w:val="nil"/>
            </w:tcBorders>
            <w:shd w:val="clear" w:color="auto" w:fill="auto"/>
            <w:noWrap/>
            <w:vAlign w:val="bottom"/>
            <w:hideMark/>
          </w:tcPr>
          <w:p w14:paraId="796CEC25"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796CEC26"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2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28"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C29"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2A"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2B" w14:textId="77777777" w:rsidR="00BD29E0" w:rsidRPr="00553087" w:rsidRDefault="003308C2" w:rsidP="00BD29E0">
            <w:pPr>
              <w:rPr>
                <w:rFonts w:ascii="Times New Roman" w:eastAsia="Times New Roman" w:hAnsi="Times New Roman" w:cs="Times New Roman"/>
                <w:sz w:val="20"/>
              </w:rPr>
            </w:pPr>
          </w:p>
        </w:tc>
      </w:tr>
      <w:tr w:rsidR="00E9701A" w14:paraId="796CEC34" w14:textId="77777777">
        <w:trPr>
          <w:trHeight w:val="300"/>
        </w:trPr>
        <w:tc>
          <w:tcPr>
            <w:tcW w:w="6720" w:type="dxa"/>
            <w:tcBorders>
              <w:top w:val="nil"/>
              <w:left w:val="nil"/>
              <w:bottom w:val="nil"/>
              <w:right w:val="nil"/>
            </w:tcBorders>
            <w:shd w:val="clear" w:color="auto" w:fill="auto"/>
            <w:noWrap/>
            <w:vAlign w:val="bottom"/>
            <w:hideMark/>
          </w:tcPr>
          <w:p w14:paraId="796CEC2D"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796CEC2E"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2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30"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C31"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3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33" w14:textId="77777777" w:rsidR="00BD29E0" w:rsidRPr="00553087" w:rsidRDefault="003308C2" w:rsidP="00BD29E0">
            <w:pPr>
              <w:rPr>
                <w:rFonts w:ascii="Times New Roman" w:eastAsia="Times New Roman" w:hAnsi="Times New Roman" w:cs="Times New Roman"/>
                <w:sz w:val="20"/>
              </w:rPr>
            </w:pPr>
          </w:p>
        </w:tc>
      </w:tr>
      <w:tr w:rsidR="00E9701A" w14:paraId="796CEC3C" w14:textId="77777777">
        <w:trPr>
          <w:trHeight w:val="300"/>
        </w:trPr>
        <w:tc>
          <w:tcPr>
            <w:tcW w:w="6720" w:type="dxa"/>
            <w:tcBorders>
              <w:top w:val="nil"/>
              <w:left w:val="nil"/>
              <w:bottom w:val="nil"/>
              <w:right w:val="nil"/>
            </w:tcBorders>
            <w:shd w:val="clear" w:color="auto" w:fill="auto"/>
            <w:noWrap/>
            <w:vAlign w:val="bottom"/>
            <w:hideMark/>
          </w:tcPr>
          <w:p w14:paraId="796CEC35"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796CEC36"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3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38"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C39"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3A"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3B" w14:textId="77777777" w:rsidR="00BD29E0" w:rsidRPr="00553087" w:rsidRDefault="003308C2" w:rsidP="00BD29E0">
            <w:pPr>
              <w:rPr>
                <w:rFonts w:ascii="Times New Roman" w:eastAsia="Times New Roman" w:hAnsi="Times New Roman" w:cs="Times New Roman"/>
                <w:sz w:val="20"/>
              </w:rPr>
            </w:pPr>
          </w:p>
        </w:tc>
      </w:tr>
      <w:tr w:rsidR="00E9701A" w14:paraId="796CEC43" w14:textId="77777777">
        <w:trPr>
          <w:trHeight w:val="300"/>
        </w:trPr>
        <w:tc>
          <w:tcPr>
            <w:tcW w:w="7200" w:type="dxa"/>
            <w:gridSpan w:val="2"/>
            <w:tcBorders>
              <w:top w:val="nil"/>
              <w:left w:val="nil"/>
              <w:bottom w:val="nil"/>
              <w:right w:val="nil"/>
            </w:tcBorders>
            <w:shd w:val="clear" w:color="auto" w:fill="auto"/>
            <w:noWrap/>
            <w:vAlign w:val="bottom"/>
            <w:hideMark/>
          </w:tcPr>
          <w:p w14:paraId="796CEC3D"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796CEC3E"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3F"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C40"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4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42" w14:textId="77777777" w:rsidR="00BD29E0" w:rsidRPr="00553087" w:rsidRDefault="003308C2" w:rsidP="00BD29E0">
            <w:pPr>
              <w:rPr>
                <w:rFonts w:ascii="Times New Roman" w:eastAsia="Times New Roman" w:hAnsi="Times New Roman" w:cs="Times New Roman"/>
                <w:sz w:val="20"/>
              </w:rPr>
            </w:pPr>
          </w:p>
        </w:tc>
      </w:tr>
      <w:tr w:rsidR="00E9701A" w14:paraId="796CEC4B" w14:textId="77777777">
        <w:trPr>
          <w:trHeight w:val="300"/>
        </w:trPr>
        <w:tc>
          <w:tcPr>
            <w:tcW w:w="6720" w:type="dxa"/>
            <w:tcBorders>
              <w:top w:val="nil"/>
              <w:left w:val="nil"/>
              <w:bottom w:val="nil"/>
              <w:right w:val="nil"/>
            </w:tcBorders>
            <w:shd w:val="clear" w:color="auto" w:fill="auto"/>
            <w:noWrap/>
            <w:vAlign w:val="bottom"/>
            <w:hideMark/>
          </w:tcPr>
          <w:p w14:paraId="796CEC4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45"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46"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4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48"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4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4A" w14:textId="77777777" w:rsidR="00BD29E0" w:rsidRPr="00553087" w:rsidRDefault="003308C2" w:rsidP="00BD29E0">
            <w:pPr>
              <w:rPr>
                <w:rFonts w:ascii="Times New Roman" w:eastAsia="Times New Roman" w:hAnsi="Times New Roman" w:cs="Times New Roman"/>
                <w:sz w:val="20"/>
              </w:rPr>
            </w:pPr>
          </w:p>
        </w:tc>
      </w:tr>
      <w:tr w:rsidR="00E9701A" w14:paraId="796CEC4F" w14:textId="77777777">
        <w:trPr>
          <w:trHeight w:val="300"/>
        </w:trPr>
        <w:tc>
          <w:tcPr>
            <w:tcW w:w="6720" w:type="dxa"/>
            <w:tcBorders>
              <w:top w:val="nil"/>
              <w:left w:val="nil"/>
              <w:bottom w:val="nil"/>
              <w:right w:val="nil"/>
            </w:tcBorders>
            <w:shd w:val="clear" w:color="auto" w:fill="auto"/>
            <w:noWrap/>
            <w:vAlign w:val="bottom"/>
            <w:hideMark/>
          </w:tcPr>
          <w:p w14:paraId="796CEC4C" w14:textId="77777777" w:rsidR="00BD29E0" w:rsidRPr="00553087" w:rsidRDefault="003308C2" w:rsidP="00BD29E0">
            <w:pPr>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796CEC4D"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Άρθρο 6 ως έχει   ΔΕΚΤΟ ΚΑΤΑ ΠΛΕΙΟΨΗΦΙΑ</w:t>
            </w:r>
          </w:p>
        </w:tc>
        <w:tc>
          <w:tcPr>
            <w:tcW w:w="480" w:type="dxa"/>
            <w:tcBorders>
              <w:top w:val="nil"/>
              <w:left w:val="nil"/>
              <w:bottom w:val="nil"/>
              <w:right w:val="nil"/>
            </w:tcBorders>
            <w:shd w:val="clear" w:color="auto" w:fill="auto"/>
            <w:noWrap/>
            <w:vAlign w:val="bottom"/>
            <w:hideMark/>
          </w:tcPr>
          <w:p w14:paraId="796CEC4E" w14:textId="77777777" w:rsidR="00BD29E0" w:rsidRPr="00553087" w:rsidRDefault="003308C2" w:rsidP="00BD29E0">
            <w:pPr>
              <w:rPr>
                <w:rFonts w:ascii="Calibri" w:eastAsia="Times New Roman" w:hAnsi="Calibri" w:cs="Times New Roman"/>
                <w:color w:val="000000"/>
                <w:sz w:val="22"/>
                <w:szCs w:val="22"/>
              </w:rPr>
            </w:pPr>
          </w:p>
        </w:tc>
      </w:tr>
      <w:tr w:rsidR="00E9701A" w14:paraId="796CEC57" w14:textId="77777777">
        <w:trPr>
          <w:trHeight w:val="300"/>
        </w:trPr>
        <w:tc>
          <w:tcPr>
            <w:tcW w:w="6720" w:type="dxa"/>
            <w:tcBorders>
              <w:top w:val="nil"/>
              <w:left w:val="nil"/>
              <w:bottom w:val="nil"/>
              <w:right w:val="nil"/>
            </w:tcBorders>
            <w:shd w:val="clear" w:color="auto" w:fill="auto"/>
            <w:noWrap/>
            <w:vAlign w:val="bottom"/>
            <w:hideMark/>
          </w:tcPr>
          <w:p w14:paraId="796CEC50"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796CEC51"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5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53"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C54"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55"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56" w14:textId="77777777" w:rsidR="00BD29E0" w:rsidRPr="00553087" w:rsidRDefault="003308C2" w:rsidP="00BD29E0">
            <w:pPr>
              <w:rPr>
                <w:rFonts w:ascii="Times New Roman" w:eastAsia="Times New Roman" w:hAnsi="Times New Roman" w:cs="Times New Roman"/>
                <w:sz w:val="20"/>
              </w:rPr>
            </w:pPr>
          </w:p>
        </w:tc>
      </w:tr>
      <w:tr w:rsidR="00E9701A" w14:paraId="796CEC5F" w14:textId="77777777">
        <w:trPr>
          <w:trHeight w:val="300"/>
        </w:trPr>
        <w:tc>
          <w:tcPr>
            <w:tcW w:w="6720" w:type="dxa"/>
            <w:tcBorders>
              <w:top w:val="nil"/>
              <w:left w:val="nil"/>
              <w:bottom w:val="nil"/>
              <w:right w:val="nil"/>
            </w:tcBorders>
            <w:shd w:val="clear" w:color="auto" w:fill="auto"/>
            <w:noWrap/>
            <w:vAlign w:val="bottom"/>
            <w:hideMark/>
          </w:tcPr>
          <w:p w14:paraId="796CEC58"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796CEC59"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5A"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5B"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C5C"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5D"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5E" w14:textId="77777777" w:rsidR="00BD29E0" w:rsidRPr="00553087" w:rsidRDefault="003308C2" w:rsidP="00BD29E0">
            <w:pPr>
              <w:rPr>
                <w:rFonts w:ascii="Times New Roman" w:eastAsia="Times New Roman" w:hAnsi="Times New Roman" w:cs="Times New Roman"/>
                <w:sz w:val="20"/>
              </w:rPr>
            </w:pPr>
          </w:p>
        </w:tc>
      </w:tr>
      <w:tr w:rsidR="00E9701A" w14:paraId="796CEC67" w14:textId="77777777">
        <w:trPr>
          <w:trHeight w:val="300"/>
        </w:trPr>
        <w:tc>
          <w:tcPr>
            <w:tcW w:w="6720" w:type="dxa"/>
            <w:tcBorders>
              <w:top w:val="nil"/>
              <w:left w:val="nil"/>
              <w:bottom w:val="nil"/>
              <w:right w:val="nil"/>
            </w:tcBorders>
            <w:shd w:val="clear" w:color="auto" w:fill="auto"/>
            <w:noWrap/>
            <w:vAlign w:val="bottom"/>
            <w:hideMark/>
          </w:tcPr>
          <w:p w14:paraId="796CEC60"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796CEC61"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6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63"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796CEC64"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65"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66" w14:textId="77777777" w:rsidR="00BD29E0" w:rsidRPr="00553087" w:rsidRDefault="003308C2" w:rsidP="00BD29E0">
            <w:pPr>
              <w:rPr>
                <w:rFonts w:ascii="Times New Roman" w:eastAsia="Times New Roman" w:hAnsi="Times New Roman" w:cs="Times New Roman"/>
                <w:sz w:val="20"/>
              </w:rPr>
            </w:pPr>
          </w:p>
        </w:tc>
      </w:tr>
      <w:tr w:rsidR="00E9701A" w14:paraId="796CEC6F" w14:textId="77777777">
        <w:trPr>
          <w:trHeight w:val="300"/>
        </w:trPr>
        <w:tc>
          <w:tcPr>
            <w:tcW w:w="6720" w:type="dxa"/>
            <w:tcBorders>
              <w:top w:val="nil"/>
              <w:left w:val="nil"/>
              <w:bottom w:val="nil"/>
              <w:right w:val="nil"/>
            </w:tcBorders>
            <w:shd w:val="clear" w:color="auto" w:fill="auto"/>
            <w:noWrap/>
            <w:vAlign w:val="bottom"/>
            <w:hideMark/>
          </w:tcPr>
          <w:p w14:paraId="796CEC68"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796CEC69"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6A"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6B"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C6C"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6D"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6E" w14:textId="77777777" w:rsidR="00BD29E0" w:rsidRPr="00553087" w:rsidRDefault="003308C2" w:rsidP="00BD29E0">
            <w:pPr>
              <w:rPr>
                <w:rFonts w:ascii="Times New Roman" w:eastAsia="Times New Roman" w:hAnsi="Times New Roman" w:cs="Times New Roman"/>
                <w:sz w:val="20"/>
              </w:rPr>
            </w:pPr>
          </w:p>
        </w:tc>
      </w:tr>
      <w:tr w:rsidR="00E9701A" w14:paraId="796CEC77" w14:textId="77777777">
        <w:trPr>
          <w:trHeight w:val="300"/>
        </w:trPr>
        <w:tc>
          <w:tcPr>
            <w:tcW w:w="6720" w:type="dxa"/>
            <w:tcBorders>
              <w:top w:val="nil"/>
              <w:left w:val="nil"/>
              <w:bottom w:val="nil"/>
              <w:right w:val="nil"/>
            </w:tcBorders>
            <w:shd w:val="clear" w:color="auto" w:fill="auto"/>
            <w:noWrap/>
            <w:vAlign w:val="bottom"/>
            <w:hideMark/>
          </w:tcPr>
          <w:p w14:paraId="796CEC70"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796CEC71"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7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73"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C74"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75"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76" w14:textId="77777777" w:rsidR="00BD29E0" w:rsidRPr="00553087" w:rsidRDefault="003308C2" w:rsidP="00BD29E0">
            <w:pPr>
              <w:rPr>
                <w:rFonts w:ascii="Times New Roman" w:eastAsia="Times New Roman" w:hAnsi="Times New Roman" w:cs="Times New Roman"/>
                <w:sz w:val="20"/>
              </w:rPr>
            </w:pPr>
          </w:p>
        </w:tc>
      </w:tr>
      <w:tr w:rsidR="00E9701A" w14:paraId="796CEC7F" w14:textId="77777777">
        <w:trPr>
          <w:trHeight w:val="300"/>
        </w:trPr>
        <w:tc>
          <w:tcPr>
            <w:tcW w:w="6720" w:type="dxa"/>
            <w:tcBorders>
              <w:top w:val="nil"/>
              <w:left w:val="nil"/>
              <w:bottom w:val="nil"/>
              <w:right w:val="nil"/>
            </w:tcBorders>
            <w:shd w:val="clear" w:color="auto" w:fill="auto"/>
            <w:noWrap/>
            <w:vAlign w:val="bottom"/>
            <w:hideMark/>
          </w:tcPr>
          <w:p w14:paraId="796CEC78"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796CEC79"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7A"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7B"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C7C"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7D"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7E" w14:textId="77777777" w:rsidR="00BD29E0" w:rsidRPr="00553087" w:rsidRDefault="003308C2" w:rsidP="00BD29E0">
            <w:pPr>
              <w:rPr>
                <w:rFonts w:ascii="Times New Roman" w:eastAsia="Times New Roman" w:hAnsi="Times New Roman" w:cs="Times New Roman"/>
                <w:sz w:val="20"/>
              </w:rPr>
            </w:pPr>
          </w:p>
        </w:tc>
      </w:tr>
      <w:tr w:rsidR="00E9701A" w14:paraId="796CEC87" w14:textId="77777777">
        <w:trPr>
          <w:trHeight w:val="300"/>
        </w:trPr>
        <w:tc>
          <w:tcPr>
            <w:tcW w:w="6720" w:type="dxa"/>
            <w:tcBorders>
              <w:top w:val="nil"/>
              <w:left w:val="nil"/>
              <w:bottom w:val="nil"/>
              <w:right w:val="nil"/>
            </w:tcBorders>
            <w:shd w:val="clear" w:color="auto" w:fill="auto"/>
            <w:noWrap/>
            <w:vAlign w:val="bottom"/>
            <w:hideMark/>
          </w:tcPr>
          <w:p w14:paraId="796CEC80"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796CEC81"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8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83"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C84"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85"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86" w14:textId="77777777" w:rsidR="00BD29E0" w:rsidRPr="00553087" w:rsidRDefault="003308C2" w:rsidP="00BD29E0">
            <w:pPr>
              <w:rPr>
                <w:rFonts w:ascii="Times New Roman" w:eastAsia="Times New Roman" w:hAnsi="Times New Roman" w:cs="Times New Roman"/>
                <w:sz w:val="20"/>
              </w:rPr>
            </w:pPr>
          </w:p>
        </w:tc>
      </w:tr>
      <w:tr w:rsidR="00E9701A" w14:paraId="796CEC8E" w14:textId="77777777">
        <w:trPr>
          <w:trHeight w:val="300"/>
        </w:trPr>
        <w:tc>
          <w:tcPr>
            <w:tcW w:w="7200" w:type="dxa"/>
            <w:gridSpan w:val="2"/>
            <w:tcBorders>
              <w:top w:val="nil"/>
              <w:left w:val="nil"/>
              <w:bottom w:val="nil"/>
              <w:right w:val="nil"/>
            </w:tcBorders>
            <w:shd w:val="clear" w:color="auto" w:fill="auto"/>
            <w:noWrap/>
            <w:vAlign w:val="bottom"/>
            <w:hideMark/>
          </w:tcPr>
          <w:p w14:paraId="796CEC88"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796CEC89"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8A"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C8B"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8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8D" w14:textId="77777777" w:rsidR="00BD29E0" w:rsidRPr="00553087" w:rsidRDefault="003308C2" w:rsidP="00BD29E0">
            <w:pPr>
              <w:rPr>
                <w:rFonts w:ascii="Times New Roman" w:eastAsia="Times New Roman" w:hAnsi="Times New Roman" w:cs="Times New Roman"/>
                <w:sz w:val="20"/>
              </w:rPr>
            </w:pPr>
          </w:p>
        </w:tc>
      </w:tr>
      <w:tr w:rsidR="00E9701A" w14:paraId="796CEC96" w14:textId="77777777">
        <w:trPr>
          <w:trHeight w:val="300"/>
        </w:trPr>
        <w:tc>
          <w:tcPr>
            <w:tcW w:w="6720" w:type="dxa"/>
            <w:tcBorders>
              <w:top w:val="nil"/>
              <w:left w:val="nil"/>
              <w:bottom w:val="nil"/>
              <w:right w:val="nil"/>
            </w:tcBorders>
            <w:shd w:val="clear" w:color="auto" w:fill="auto"/>
            <w:noWrap/>
            <w:vAlign w:val="bottom"/>
            <w:hideMark/>
          </w:tcPr>
          <w:p w14:paraId="796CEC8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90"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9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9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93"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9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95" w14:textId="77777777" w:rsidR="00BD29E0" w:rsidRPr="00553087" w:rsidRDefault="003308C2" w:rsidP="00BD29E0">
            <w:pPr>
              <w:rPr>
                <w:rFonts w:ascii="Times New Roman" w:eastAsia="Times New Roman" w:hAnsi="Times New Roman" w:cs="Times New Roman"/>
                <w:sz w:val="20"/>
              </w:rPr>
            </w:pPr>
          </w:p>
        </w:tc>
      </w:tr>
      <w:tr w:rsidR="00E9701A" w14:paraId="796CEC9E" w14:textId="77777777">
        <w:trPr>
          <w:trHeight w:val="300"/>
        </w:trPr>
        <w:tc>
          <w:tcPr>
            <w:tcW w:w="6720" w:type="dxa"/>
            <w:tcBorders>
              <w:top w:val="nil"/>
              <w:left w:val="nil"/>
              <w:bottom w:val="nil"/>
              <w:right w:val="nil"/>
            </w:tcBorders>
            <w:shd w:val="clear" w:color="auto" w:fill="auto"/>
            <w:noWrap/>
            <w:vAlign w:val="bottom"/>
            <w:hideMark/>
          </w:tcPr>
          <w:p w14:paraId="796CEC97" w14:textId="77777777" w:rsidR="00BD29E0" w:rsidRDefault="003308C2" w:rsidP="00BD29E0">
            <w:pPr>
              <w:rPr>
                <w:rFonts w:ascii="Times New Roman" w:eastAsia="Times New Roman" w:hAnsi="Times New Roman" w:cs="Times New Roman"/>
                <w:sz w:val="20"/>
              </w:rPr>
            </w:pPr>
          </w:p>
          <w:p w14:paraId="796CEC98" w14:textId="77777777" w:rsidR="00BD29E0" w:rsidRDefault="003308C2" w:rsidP="00BD29E0">
            <w:pPr>
              <w:rPr>
                <w:rFonts w:ascii="Times New Roman" w:eastAsia="Times New Roman" w:hAnsi="Times New Roman" w:cs="Times New Roman"/>
                <w:sz w:val="20"/>
              </w:rPr>
            </w:pPr>
          </w:p>
          <w:p w14:paraId="796CEC99" w14:textId="77777777" w:rsidR="00BD29E0" w:rsidRDefault="003308C2" w:rsidP="00BD29E0">
            <w:pPr>
              <w:rPr>
                <w:rFonts w:ascii="Times New Roman" w:eastAsia="Times New Roman" w:hAnsi="Times New Roman" w:cs="Times New Roman"/>
                <w:sz w:val="20"/>
              </w:rPr>
            </w:pPr>
          </w:p>
          <w:p w14:paraId="796CEC9A" w14:textId="77777777" w:rsidR="00BD29E0" w:rsidRDefault="003308C2" w:rsidP="00BD29E0">
            <w:pPr>
              <w:rPr>
                <w:rFonts w:ascii="Times New Roman" w:eastAsia="Times New Roman" w:hAnsi="Times New Roman" w:cs="Times New Roman"/>
                <w:sz w:val="20"/>
              </w:rPr>
            </w:pPr>
          </w:p>
          <w:p w14:paraId="796CEC9B" w14:textId="77777777" w:rsidR="00BD29E0" w:rsidRPr="00553087" w:rsidRDefault="003308C2" w:rsidP="00BD29E0">
            <w:pPr>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796CEC9C"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Άρθρο 7 ως έχει   ΔΕΚΤΟ ΚΑΤΑ ΠΛΕΙΟΨΗΦΙΑ</w:t>
            </w:r>
          </w:p>
        </w:tc>
        <w:tc>
          <w:tcPr>
            <w:tcW w:w="480" w:type="dxa"/>
            <w:tcBorders>
              <w:top w:val="nil"/>
              <w:left w:val="nil"/>
              <w:bottom w:val="nil"/>
              <w:right w:val="nil"/>
            </w:tcBorders>
            <w:shd w:val="clear" w:color="auto" w:fill="auto"/>
            <w:noWrap/>
            <w:vAlign w:val="bottom"/>
            <w:hideMark/>
          </w:tcPr>
          <w:p w14:paraId="796CEC9D" w14:textId="77777777" w:rsidR="00BD29E0" w:rsidRPr="00553087" w:rsidRDefault="003308C2" w:rsidP="00BD29E0">
            <w:pPr>
              <w:rPr>
                <w:rFonts w:ascii="Calibri" w:eastAsia="Times New Roman" w:hAnsi="Calibri" w:cs="Times New Roman"/>
                <w:color w:val="000000"/>
                <w:sz w:val="22"/>
                <w:szCs w:val="22"/>
              </w:rPr>
            </w:pPr>
          </w:p>
        </w:tc>
      </w:tr>
      <w:tr w:rsidR="00E9701A" w14:paraId="796CECA6" w14:textId="77777777">
        <w:trPr>
          <w:trHeight w:val="300"/>
        </w:trPr>
        <w:tc>
          <w:tcPr>
            <w:tcW w:w="6720" w:type="dxa"/>
            <w:tcBorders>
              <w:top w:val="nil"/>
              <w:left w:val="nil"/>
              <w:bottom w:val="nil"/>
              <w:right w:val="nil"/>
            </w:tcBorders>
            <w:shd w:val="clear" w:color="auto" w:fill="auto"/>
            <w:noWrap/>
            <w:vAlign w:val="bottom"/>
            <w:hideMark/>
          </w:tcPr>
          <w:p w14:paraId="796CEC9F"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796CECA0"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A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A2"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CA3"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A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A5" w14:textId="77777777" w:rsidR="00BD29E0" w:rsidRPr="00553087" w:rsidRDefault="003308C2" w:rsidP="00BD29E0">
            <w:pPr>
              <w:rPr>
                <w:rFonts w:ascii="Times New Roman" w:eastAsia="Times New Roman" w:hAnsi="Times New Roman" w:cs="Times New Roman"/>
                <w:sz w:val="20"/>
              </w:rPr>
            </w:pPr>
          </w:p>
        </w:tc>
      </w:tr>
      <w:tr w:rsidR="00E9701A" w14:paraId="796CECAE" w14:textId="77777777">
        <w:trPr>
          <w:trHeight w:val="300"/>
        </w:trPr>
        <w:tc>
          <w:tcPr>
            <w:tcW w:w="6720" w:type="dxa"/>
            <w:tcBorders>
              <w:top w:val="nil"/>
              <w:left w:val="nil"/>
              <w:bottom w:val="nil"/>
              <w:right w:val="nil"/>
            </w:tcBorders>
            <w:shd w:val="clear" w:color="auto" w:fill="auto"/>
            <w:noWrap/>
            <w:vAlign w:val="bottom"/>
            <w:hideMark/>
          </w:tcPr>
          <w:p w14:paraId="796CECA7"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796CECA8"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A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AA"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CAB"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A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AD" w14:textId="77777777" w:rsidR="00BD29E0" w:rsidRPr="00553087" w:rsidRDefault="003308C2" w:rsidP="00BD29E0">
            <w:pPr>
              <w:rPr>
                <w:rFonts w:ascii="Times New Roman" w:eastAsia="Times New Roman" w:hAnsi="Times New Roman" w:cs="Times New Roman"/>
                <w:sz w:val="20"/>
              </w:rPr>
            </w:pPr>
          </w:p>
        </w:tc>
      </w:tr>
      <w:tr w:rsidR="00E9701A" w14:paraId="796CECB6" w14:textId="77777777">
        <w:trPr>
          <w:trHeight w:val="300"/>
        </w:trPr>
        <w:tc>
          <w:tcPr>
            <w:tcW w:w="6720" w:type="dxa"/>
            <w:tcBorders>
              <w:top w:val="nil"/>
              <w:left w:val="nil"/>
              <w:bottom w:val="nil"/>
              <w:right w:val="nil"/>
            </w:tcBorders>
            <w:shd w:val="clear" w:color="auto" w:fill="auto"/>
            <w:noWrap/>
            <w:vAlign w:val="bottom"/>
            <w:hideMark/>
          </w:tcPr>
          <w:p w14:paraId="796CECAF"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796CECB0"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B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B2"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796CECB3"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B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B5" w14:textId="77777777" w:rsidR="00BD29E0" w:rsidRPr="00553087" w:rsidRDefault="003308C2" w:rsidP="00BD29E0">
            <w:pPr>
              <w:rPr>
                <w:rFonts w:ascii="Times New Roman" w:eastAsia="Times New Roman" w:hAnsi="Times New Roman" w:cs="Times New Roman"/>
                <w:sz w:val="20"/>
              </w:rPr>
            </w:pPr>
          </w:p>
        </w:tc>
      </w:tr>
      <w:tr w:rsidR="00E9701A" w14:paraId="796CECBE" w14:textId="77777777">
        <w:trPr>
          <w:trHeight w:val="300"/>
        </w:trPr>
        <w:tc>
          <w:tcPr>
            <w:tcW w:w="6720" w:type="dxa"/>
            <w:tcBorders>
              <w:top w:val="nil"/>
              <w:left w:val="nil"/>
              <w:bottom w:val="nil"/>
              <w:right w:val="nil"/>
            </w:tcBorders>
            <w:shd w:val="clear" w:color="auto" w:fill="auto"/>
            <w:noWrap/>
            <w:vAlign w:val="bottom"/>
            <w:hideMark/>
          </w:tcPr>
          <w:p w14:paraId="796CECB7"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796CECB8"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B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BA"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CBB"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B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BD" w14:textId="77777777" w:rsidR="00BD29E0" w:rsidRPr="00553087" w:rsidRDefault="003308C2" w:rsidP="00BD29E0">
            <w:pPr>
              <w:rPr>
                <w:rFonts w:ascii="Times New Roman" w:eastAsia="Times New Roman" w:hAnsi="Times New Roman" w:cs="Times New Roman"/>
                <w:sz w:val="20"/>
              </w:rPr>
            </w:pPr>
          </w:p>
        </w:tc>
      </w:tr>
      <w:tr w:rsidR="00E9701A" w14:paraId="796CECC6" w14:textId="77777777">
        <w:trPr>
          <w:trHeight w:val="300"/>
        </w:trPr>
        <w:tc>
          <w:tcPr>
            <w:tcW w:w="6720" w:type="dxa"/>
            <w:tcBorders>
              <w:top w:val="nil"/>
              <w:left w:val="nil"/>
              <w:bottom w:val="nil"/>
              <w:right w:val="nil"/>
            </w:tcBorders>
            <w:shd w:val="clear" w:color="auto" w:fill="auto"/>
            <w:noWrap/>
            <w:vAlign w:val="bottom"/>
            <w:hideMark/>
          </w:tcPr>
          <w:p w14:paraId="796CECBF"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796CECC0"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C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C2"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CC3"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C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C5" w14:textId="77777777" w:rsidR="00BD29E0" w:rsidRPr="00553087" w:rsidRDefault="003308C2" w:rsidP="00BD29E0">
            <w:pPr>
              <w:rPr>
                <w:rFonts w:ascii="Times New Roman" w:eastAsia="Times New Roman" w:hAnsi="Times New Roman" w:cs="Times New Roman"/>
                <w:sz w:val="20"/>
              </w:rPr>
            </w:pPr>
          </w:p>
        </w:tc>
      </w:tr>
      <w:tr w:rsidR="00E9701A" w14:paraId="796CECCE" w14:textId="77777777">
        <w:trPr>
          <w:trHeight w:val="300"/>
        </w:trPr>
        <w:tc>
          <w:tcPr>
            <w:tcW w:w="6720" w:type="dxa"/>
            <w:tcBorders>
              <w:top w:val="nil"/>
              <w:left w:val="nil"/>
              <w:bottom w:val="nil"/>
              <w:right w:val="nil"/>
            </w:tcBorders>
            <w:shd w:val="clear" w:color="auto" w:fill="auto"/>
            <w:noWrap/>
            <w:vAlign w:val="bottom"/>
            <w:hideMark/>
          </w:tcPr>
          <w:p w14:paraId="796CECC7"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796CECC8"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C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CA"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CCB"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C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CD" w14:textId="77777777" w:rsidR="00BD29E0" w:rsidRPr="00553087" w:rsidRDefault="003308C2" w:rsidP="00BD29E0">
            <w:pPr>
              <w:rPr>
                <w:rFonts w:ascii="Times New Roman" w:eastAsia="Times New Roman" w:hAnsi="Times New Roman" w:cs="Times New Roman"/>
                <w:sz w:val="20"/>
              </w:rPr>
            </w:pPr>
          </w:p>
        </w:tc>
      </w:tr>
      <w:tr w:rsidR="00E9701A" w14:paraId="796CECD6" w14:textId="77777777">
        <w:trPr>
          <w:trHeight w:val="300"/>
        </w:trPr>
        <w:tc>
          <w:tcPr>
            <w:tcW w:w="6720" w:type="dxa"/>
            <w:tcBorders>
              <w:top w:val="nil"/>
              <w:left w:val="nil"/>
              <w:bottom w:val="nil"/>
              <w:right w:val="nil"/>
            </w:tcBorders>
            <w:shd w:val="clear" w:color="auto" w:fill="auto"/>
            <w:noWrap/>
            <w:vAlign w:val="bottom"/>
            <w:hideMark/>
          </w:tcPr>
          <w:p w14:paraId="796CECCF"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lastRenderedPageBreak/>
              <w:t>ΠΟΤΑΜΙ:</w:t>
            </w:r>
          </w:p>
        </w:tc>
        <w:tc>
          <w:tcPr>
            <w:tcW w:w="480" w:type="dxa"/>
            <w:tcBorders>
              <w:top w:val="nil"/>
              <w:left w:val="nil"/>
              <w:bottom w:val="nil"/>
              <w:right w:val="nil"/>
            </w:tcBorders>
            <w:shd w:val="clear" w:color="auto" w:fill="auto"/>
            <w:noWrap/>
            <w:vAlign w:val="bottom"/>
            <w:hideMark/>
          </w:tcPr>
          <w:p w14:paraId="796CECD0"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D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D2"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CD3"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D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D5" w14:textId="77777777" w:rsidR="00BD29E0" w:rsidRPr="00553087" w:rsidRDefault="003308C2" w:rsidP="00BD29E0">
            <w:pPr>
              <w:rPr>
                <w:rFonts w:ascii="Times New Roman" w:eastAsia="Times New Roman" w:hAnsi="Times New Roman" w:cs="Times New Roman"/>
                <w:sz w:val="20"/>
              </w:rPr>
            </w:pPr>
          </w:p>
        </w:tc>
      </w:tr>
      <w:tr w:rsidR="00E9701A" w14:paraId="796CECDD" w14:textId="77777777">
        <w:trPr>
          <w:trHeight w:val="300"/>
        </w:trPr>
        <w:tc>
          <w:tcPr>
            <w:tcW w:w="7200" w:type="dxa"/>
            <w:gridSpan w:val="2"/>
            <w:tcBorders>
              <w:top w:val="nil"/>
              <w:left w:val="nil"/>
              <w:bottom w:val="nil"/>
              <w:right w:val="nil"/>
            </w:tcBorders>
            <w:shd w:val="clear" w:color="auto" w:fill="auto"/>
            <w:noWrap/>
            <w:vAlign w:val="bottom"/>
            <w:hideMark/>
          </w:tcPr>
          <w:p w14:paraId="796CECD7"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796CECD8"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D9"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CDA"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DB"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DC" w14:textId="77777777" w:rsidR="00BD29E0" w:rsidRPr="00553087" w:rsidRDefault="003308C2" w:rsidP="00BD29E0">
            <w:pPr>
              <w:rPr>
                <w:rFonts w:ascii="Times New Roman" w:eastAsia="Times New Roman" w:hAnsi="Times New Roman" w:cs="Times New Roman"/>
                <w:sz w:val="20"/>
              </w:rPr>
            </w:pPr>
          </w:p>
        </w:tc>
      </w:tr>
      <w:tr w:rsidR="00E9701A" w14:paraId="796CECE5" w14:textId="77777777">
        <w:trPr>
          <w:trHeight w:val="300"/>
        </w:trPr>
        <w:tc>
          <w:tcPr>
            <w:tcW w:w="6720" w:type="dxa"/>
            <w:tcBorders>
              <w:top w:val="nil"/>
              <w:left w:val="nil"/>
              <w:bottom w:val="nil"/>
              <w:right w:val="nil"/>
            </w:tcBorders>
            <w:shd w:val="clear" w:color="auto" w:fill="auto"/>
            <w:noWrap/>
            <w:vAlign w:val="bottom"/>
            <w:hideMark/>
          </w:tcPr>
          <w:p w14:paraId="796CECDE"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D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E0"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E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E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E3"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E4" w14:textId="77777777" w:rsidR="00BD29E0" w:rsidRPr="00553087" w:rsidRDefault="003308C2" w:rsidP="00BD29E0">
            <w:pPr>
              <w:rPr>
                <w:rFonts w:ascii="Times New Roman" w:eastAsia="Times New Roman" w:hAnsi="Times New Roman" w:cs="Times New Roman"/>
                <w:sz w:val="20"/>
              </w:rPr>
            </w:pPr>
          </w:p>
        </w:tc>
      </w:tr>
      <w:tr w:rsidR="00E9701A" w14:paraId="796CECE9" w14:textId="77777777">
        <w:trPr>
          <w:trHeight w:val="300"/>
        </w:trPr>
        <w:tc>
          <w:tcPr>
            <w:tcW w:w="6720" w:type="dxa"/>
            <w:tcBorders>
              <w:top w:val="nil"/>
              <w:left w:val="nil"/>
              <w:bottom w:val="nil"/>
              <w:right w:val="nil"/>
            </w:tcBorders>
            <w:shd w:val="clear" w:color="auto" w:fill="auto"/>
            <w:noWrap/>
            <w:vAlign w:val="bottom"/>
            <w:hideMark/>
          </w:tcPr>
          <w:p w14:paraId="796CECE6" w14:textId="77777777" w:rsidR="00BD29E0" w:rsidRPr="00553087" w:rsidRDefault="003308C2" w:rsidP="00BD29E0">
            <w:pPr>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796CECE7"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Άρθρο 8 ως έχει   ΔΕΚΤΟ ΚΑΤΑ ΠΛΕΙΟΨΗΦΙΑ</w:t>
            </w:r>
          </w:p>
        </w:tc>
        <w:tc>
          <w:tcPr>
            <w:tcW w:w="480" w:type="dxa"/>
            <w:tcBorders>
              <w:top w:val="nil"/>
              <w:left w:val="nil"/>
              <w:bottom w:val="nil"/>
              <w:right w:val="nil"/>
            </w:tcBorders>
            <w:shd w:val="clear" w:color="auto" w:fill="auto"/>
            <w:noWrap/>
            <w:vAlign w:val="bottom"/>
            <w:hideMark/>
          </w:tcPr>
          <w:p w14:paraId="796CECE8" w14:textId="77777777" w:rsidR="00BD29E0" w:rsidRPr="00553087" w:rsidRDefault="003308C2" w:rsidP="00BD29E0">
            <w:pPr>
              <w:rPr>
                <w:rFonts w:ascii="Calibri" w:eastAsia="Times New Roman" w:hAnsi="Calibri" w:cs="Times New Roman"/>
                <w:color w:val="000000"/>
                <w:sz w:val="22"/>
                <w:szCs w:val="22"/>
              </w:rPr>
            </w:pPr>
          </w:p>
        </w:tc>
      </w:tr>
      <w:tr w:rsidR="00E9701A" w14:paraId="796CECF1" w14:textId="77777777">
        <w:trPr>
          <w:trHeight w:val="300"/>
        </w:trPr>
        <w:tc>
          <w:tcPr>
            <w:tcW w:w="6720" w:type="dxa"/>
            <w:tcBorders>
              <w:top w:val="nil"/>
              <w:left w:val="nil"/>
              <w:bottom w:val="nil"/>
              <w:right w:val="nil"/>
            </w:tcBorders>
            <w:shd w:val="clear" w:color="auto" w:fill="auto"/>
            <w:noWrap/>
            <w:vAlign w:val="bottom"/>
            <w:hideMark/>
          </w:tcPr>
          <w:p w14:paraId="796CECEA"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796CECEB"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E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ED"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CEE"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E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F0" w14:textId="77777777" w:rsidR="00BD29E0" w:rsidRPr="00553087" w:rsidRDefault="003308C2" w:rsidP="00BD29E0">
            <w:pPr>
              <w:rPr>
                <w:rFonts w:ascii="Times New Roman" w:eastAsia="Times New Roman" w:hAnsi="Times New Roman" w:cs="Times New Roman"/>
                <w:sz w:val="20"/>
              </w:rPr>
            </w:pPr>
          </w:p>
        </w:tc>
      </w:tr>
      <w:tr w:rsidR="00E9701A" w14:paraId="796CECF9" w14:textId="77777777">
        <w:trPr>
          <w:trHeight w:val="300"/>
        </w:trPr>
        <w:tc>
          <w:tcPr>
            <w:tcW w:w="6720" w:type="dxa"/>
            <w:tcBorders>
              <w:top w:val="nil"/>
              <w:left w:val="nil"/>
              <w:bottom w:val="nil"/>
              <w:right w:val="nil"/>
            </w:tcBorders>
            <w:shd w:val="clear" w:color="auto" w:fill="auto"/>
            <w:noWrap/>
            <w:vAlign w:val="bottom"/>
            <w:hideMark/>
          </w:tcPr>
          <w:p w14:paraId="796CECF2"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796CECF3"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F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F5"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CF6"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F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F8" w14:textId="77777777" w:rsidR="00BD29E0" w:rsidRPr="00553087" w:rsidRDefault="003308C2" w:rsidP="00BD29E0">
            <w:pPr>
              <w:rPr>
                <w:rFonts w:ascii="Times New Roman" w:eastAsia="Times New Roman" w:hAnsi="Times New Roman" w:cs="Times New Roman"/>
                <w:sz w:val="20"/>
              </w:rPr>
            </w:pPr>
          </w:p>
        </w:tc>
      </w:tr>
      <w:tr w:rsidR="00E9701A" w14:paraId="796CED01" w14:textId="77777777">
        <w:trPr>
          <w:trHeight w:val="300"/>
        </w:trPr>
        <w:tc>
          <w:tcPr>
            <w:tcW w:w="6720" w:type="dxa"/>
            <w:tcBorders>
              <w:top w:val="nil"/>
              <w:left w:val="nil"/>
              <w:bottom w:val="nil"/>
              <w:right w:val="nil"/>
            </w:tcBorders>
            <w:shd w:val="clear" w:color="auto" w:fill="auto"/>
            <w:noWrap/>
            <w:vAlign w:val="bottom"/>
            <w:hideMark/>
          </w:tcPr>
          <w:p w14:paraId="796CECFA"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796CECFB"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F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CFD"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CFE"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CF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00" w14:textId="77777777" w:rsidR="00BD29E0" w:rsidRPr="00553087" w:rsidRDefault="003308C2" w:rsidP="00BD29E0">
            <w:pPr>
              <w:rPr>
                <w:rFonts w:ascii="Times New Roman" w:eastAsia="Times New Roman" w:hAnsi="Times New Roman" w:cs="Times New Roman"/>
                <w:sz w:val="20"/>
              </w:rPr>
            </w:pPr>
          </w:p>
        </w:tc>
      </w:tr>
      <w:tr w:rsidR="00E9701A" w14:paraId="796CED09" w14:textId="77777777">
        <w:trPr>
          <w:trHeight w:val="300"/>
        </w:trPr>
        <w:tc>
          <w:tcPr>
            <w:tcW w:w="6720" w:type="dxa"/>
            <w:tcBorders>
              <w:top w:val="nil"/>
              <w:left w:val="nil"/>
              <w:bottom w:val="nil"/>
              <w:right w:val="nil"/>
            </w:tcBorders>
            <w:shd w:val="clear" w:color="auto" w:fill="auto"/>
            <w:noWrap/>
            <w:vAlign w:val="bottom"/>
            <w:hideMark/>
          </w:tcPr>
          <w:p w14:paraId="796CED02"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796CED03"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0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05"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D06"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0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08" w14:textId="77777777" w:rsidR="00BD29E0" w:rsidRPr="00553087" w:rsidRDefault="003308C2" w:rsidP="00BD29E0">
            <w:pPr>
              <w:rPr>
                <w:rFonts w:ascii="Times New Roman" w:eastAsia="Times New Roman" w:hAnsi="Times New Roman" w:cs="Times New Roman"/>
                <w:sz w:val="20"/>
              </w:rPr>
            </w:pPr>
          </w:p>
        </w:tc>
      </w:tr>
      <w:tr w:rsidR="00E9701A" w14:paraId="796CED11" w14:textId="77777777">
        <w:trPr>
          <w:trHeight w:val="300"/>
        </w:trPr>
        <w:tc>
          <w:tcPr>
            <w:tcW w:w="6720" w:type="dxa"/>
            <w:tcBorders>
              <w:top w:val="nil"/>
              <w:left w:val="nil"/>
              <w:bottom w:val="nil"/>
              <w:right w:val="nil"/>
            </w:tcBorders>
            <w:shd w:val="clear" w:color="auto" w:fill="auto"/>
            <w:noWrap/>
            <w:vAlign w:val="bottom"/>
            <w:hideMark/>
          </w:tcPr>
          <w:p w14:paraId="796CED0A"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796CED0B"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0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0D"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D0E"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0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10" w14:textId="77777777" w:rsidR="00BD29E0" w:rsidRPr="00553087" w:rsidRDefault="003308C2" w:rsidP="00BD29E0">
            <w:pPr>
              <w:rPr>
                <w:rFonts w:ascii="Times New Roman" w:eastAsia="Times New Roman" w:hAnsi="Times New Roman" w:cs="Times New Roman"/>
                <w:sz w:val="20"/>
              </w:rPr>
            </w:pPr>
          </w:p>
        </w:tc>
      </w:tr>
      <w:tr w:rsidR="00E9701A" w14:paraId="796CED19" w14:textId="77777777">
        <w:trPr>
          <w:trHeight w:val="300"/>
        </w:trPr>
        <w:tc>
          <w:tcPr>
            <w:tcW w:w="6720" w:type="dxa"/>
            <w:tcBorders>
              <w:top w:val="nil"/>
              <w:left w:val="nil"/>
              <w:bottom w:val="nil"/>
              <w:right w:val="nil"/>
            </w:tcBorders>
            <w:shd w:val="clear" w:color="auto" w:fill="auto"/>
            <w:noWrap/>
            <w:vAlign w:val="bottom"/>
            <w:hideMark/>
          </w:tcPr>
          <w:p w14:paraId="796CED12"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796CED13"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1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15"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D16"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1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18" w14:textId="77777777" w:rsidR="00BD29E0" w:rsidRPr="00553087" w:rsidRDefault="003308C2" w:rsidP="00BD29E0">
            <w:pPr>
              <w:rPr>
                <w:rFonts w:ascii="Times New Roman" w:eastAsia="Times New Roman" w:hAnsi="Times New Roman" w:cs="Times New Roman"/>
                <w:sz w:val="20"/>
              </w:rPr>
            </w:pPr>
          </w:p>
        </w:tc>
      </w:tr>
      <w:tr w:rsidR="00E9701A" w14:paraId="796CED21" w14:textId="77777777">
        <w:trPr>
          <w:trHeight w:val="300"/>
        </w:trPr>
        <w:tc>
          <w:tcPr>
            <w:tcW w:w="6720" w:type="dxa"/>
            <w:tcBorders>
              <w:top w:val="nil"/>
              <w:left w:val="nil"/>
              <w:bottom w:val="nil"/>
              <w:right w:val="nil"/>
            </w:tcBorders>
            <w:shd w:val="clear" w:color="auto" w:fill="auto"/>
            <w:noWrap/>
            <w:vAlign w:val="bottom"/>
            <w:hideMark/>
          </w:tcPr>
          <w:p w14:paraId="796CED1A"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796CED1B"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1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1D"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D1E"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1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20" w14:textId="77777777" w:rsidR="00BD29E0" w:rsidRPr="00553087" w:rsidRDefault="003308C2" w:rsidP="00BD29E0">
            <w:pPr>
              <w:rPr>
                <w:rFonts w:ascii="Times New Roman" w:eastAsia="Times New Roman" w:hAnsi="Times New Roman" w:cs="Times New Roman"/>
                <w:sz w:val="20"/>
              </w:rPr>
            </w:pPr>
          </w:p>
        </w:tc>
      </w:tr>
      <w:tr w:rsidR="00E9701A" w14:paraId="796CED28" w14:textId="77777777">
        <w:trPr>
          <w:trHeight w:val="300"/>
        </w:trPr>
        <w:tc>
          <w:tcPr>
            <w:tcW w:w="7200" w:type="dxa"/>
            <w:gridSpan w:val="2"/>
            <w:tcBorders>
              <w:top w:val="nil"/>
              <w:left w:val="nil"/>
              <w:bottom w:val="nil"/>
              <w:right w:val="nil"/>
            </w:tcBorders>
            <w:shd w:val="clear" w:color="auto" w:fill="auto"/>
            <w:noWrap/>
            <w:vAlign w:val="bottom"/>
            <w:hideMark/>
          </w:tcPr>
          <w:p w14:paraId="796CED22"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796CED23"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24"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796CED25"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26"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27" w14:textId="77777777" w:rsidR="00BD29E0" w:rsidRPr="00553087" w:rsidRDefault="003308C2" w:rsidP="00BD29E0">
            <w:pPr>
              <w:rPr>
                <w:rFonts w:ascii="Times New Roman" w:eastAsia="Times New Roman" w:hAnsi="Times New Roman" w:cs="Times New Roman"/>
                <w:sz w:val="20"/>
              </w:rPr>
            </w:pPr>
          </w:p>
        </w:tc>
      </w:tr>
      <w:tr w:rsidR="00E9701A" w14:paraId="796CED30" w14:textId="77777777">
        <w:trPr>
          <w:trHeight w:val="300"/>
        </w:trPr>
        <w:tc>
          <w:tcPr>
            <w:tcW w:w="6720" w:type="dxa"/>
            <w:tcBorders>
              <w:top w:val="nil"/>
              <w:left w:val="nil"/>
              <w:bottom w:val="nil"/>
              <w:right w:val="nil"/>
            </w:tcBorders>
            <w:shd w:val="clear" w:color="auto" w:fill="auto"/>
            <w:noWrap/>
            <w:vAlign w:val="bottom"/>
            <w:hideMark/>
          </w:tcPr>
          <w:p w14:paraId="796CED2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2A"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2B"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2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2D"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2E"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2F" w14:textId="77777777" w:rsidR="00BD29E0" w:rsidRPr="00553087" w:rsidRDefault="003308C2" w:rsidP="00BD29E0">
            <w:pPr>
              <w:rPr>
                <w:rFonts w:ascii="Times New Roman" w:eastAsia="Times New Roman" w:hAnsi="Times New Roman" w:cs="Times New Roman"/>
                <w:sz w:val="20"/>
              </w:rPr>
            </w:pPr>
          </w:p>
        </w:tc>
      </w:tr>
      <w:tr w:rsidR="00E9701A" w14:paraId="796CED34" w14:textId="77777777">
        <w:trPr>
          <w:trHeight w:val="300"/>
        </w:trPr>
        <w:tc>
          <w:tcPr>
            <w:tcW w:w="6720" w:type="dxa"/>
            <w:tcBorders>
              <w:top w:val="nil"/>
              <w:left w:val="nil"/>
              <w:bottom w:val="nil"/>
              <w:right w:val="nil"/>
            </w:tcBorders>
            <w:shd w:val="clear" w:color="auto" w:fill="auto"/>
            <w:noWrap/>
            <w:vAlign w:val="bottom"/>
            <w:hideMark/>
          </w:tcPr>
          <w:p w14:paraId="796CED31" w14:textId="77777777" w:rsidR="00BD29E0" w:rsidRPr="00553087" w:rsidRDefault="003308C2" w:rsidP="00BD29E0">
            <w:pPr>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796CED32"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Άρθρο 9 ως έχει   ΔΕΚΤΟ ΚΑΤΑ ΠΛΕΙΟΨΗΦΙΑ</w:t>
            </w:r>
          </w:p>
        </w:tc>
        <w:tc>
          <w:tcPr>
            <w:tcW w:w="480" w:type="dxa"/>
            <w:tcBorders>
              <w:top w:val="nil"/>
              <w:left w:val="nil"/>
              <w:bottom w:val="nil"/>
              <w:right w:val="nil"/>
            </w:tcBorders>
            <w:shd w:val="clear" w:color="auto" w:fill="auto"/>
            <w:noWrap/>
            <w:vAlign w:val="bottom"/>
            <w:hideMark/>
          </w:tcPr>
          <w:p w14:paraId="796CED33" w14:textId="77777777" w:rsidR="00BD29E0" w:rsidRPr="00553087" w:rsidRDefault="003308C2" w:rsidP="00BD29E0">
            <w:pPr>
              <w:rPr>
                <w:rFonts w:ascii="Calibri" w:eastAsia="Times New Roman" w:hAnsi="Calibri" w:cs="Times New Roman"/>
                <w:color w:val="000000"/>
                <w:sz w:val="22"/>
                <w:szCs w:val="22"/>
              </w:rPr>
            </w:pPr>
          </w:p>
        </w:tc>
      </w:tr>
      <w:tr w:rsidR="00E9701A" w14:paraId="796CED3C" w14:textId="77777777">
        <w:trPr>
          <w:trHeight w:val="300"/>
        </w:trPr>
        <w:tc>
          <w:tcPr>
            <w:tcW w:w="6720" w:type="dxa"/>
            <w:tcBorders>
              <w:top w:val="nil"/>
              <w:left w:val="nil"/>
              <w:bottom w:val="nil"/>
              <w:right w:val="nil"/>
            </w:tcBorders>
            <w:shd w:val="clear" w:color="auto" w:fill="auto"/>
            <w:noWrap/>
            <w:vAlign w:val="bottom"/>
            <w:hideMark/>
          </w:tcPr>
          <w:p w14:paraId="796CED35"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796CED36"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3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38"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D39"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3A"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3B" w14:textId="77777777" w:rsidR="00BD29E0" w:rsidRPr="00553087" w:rsidRDefault="003308C2" w:rsidP="00BD29E0">
            <w:pPr>
              <w:rPr>
                <w:rFonts w:ascii="Times New Roman" w:eastAsia="Times New Roman" w:hAnsi="Times New Roman" w:cs="Times New Roman"/>
                <w:sz w:val="20"/>
              </w:rPr>
            </w:pPr>
          </w:p>
        </w:tc>
      </w:tr>
      <w:tr w:rsidR="00E9701A" w14:paraId="796CED44" w14:textId="77777777">
        <w:trPr>
          <w:trHeight w:val="300"/>
        </w:trPr>
        <w:tc>
          <w:tcPr>
            <w:tcW w:w="6720" w:type="dxa"/>
            <w:tcBorders>
              <w:top w:val="nil"/>
              <w:left w:val="nil"/>
              <w:bottom w:val="nil"/>
              <w:right w:val="nil"/>
            </w:tcBorders>
            <w:shd w:val="clear" w:color="auto" w:fill="auto"/>
            <w:noWrap/>
            <w:vAlign w:val="bottom"/>
            <w:hideMark/>
          </w:tcPr>
          <w:p w14:paraId="796CED3D"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796CED3E"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3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40"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D41"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4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43" w14:textId="77777777" w:rsidR="00BD29E0" w:rsidRPr="00553087" w:rsidRDefault="003308C2" w:rsidP="00BD29E0">
            <w:pPr>
              <w:rPr>
                <w:rFonts w:ascii="Times New Roman" w:eastAsia="Times New Roman" w:hAnsi="Times New Roman" w:cs="Times New Roman"/>
                <w:sz w:val="20"/>
              </w:rPr>
            </w:pPr>
          </w:p>
        </w:tc>
      </w:tr>
      <w:tr w:rsidR="00E9701A" w14:paraId="796CED4C" w14:textId="77777777">
        <w:trPr>
          <w:trHeight w:val="300"/>
        </w:trPr>
        <w:tc>
          <w:tcPr>
            <w:tcW w:w="6720" w:type="dxa"/>
            <w:tcBorders>
              <w:top w:val="nil"/>
              <w:left w:val="nil"/>
              <w:bottom w:val="nil"/>
              <w:right w:val="nil"/>
            </w:tcBorders>
            <w:shd w:val="clear" w:color="auto" w:fill="auto"/>
            <w:noWrap/>
            <w:vAlign w:val="bottom"/>
            <w:hideMark/>
          </w:tcPr>
          <w:p w14:paraId="796CED45"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796CED46"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4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48"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796CED49"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4A"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4B" w14:textId="77777777" w:rsidR="00BD29E0" w:rsidRPr="00553087" w:rsidRDefault="003308C2" w:rsidP="00BD29E0">
            <w:pPr>
              <w:rPr>
                <w:rFonts w:ascii="Times New Roman" w:eastAsia="Times New Roman" w:hAnsi="Times New Roman" w:cs="Times New Roman"/>
                <w:sz w:val="20"/>
              </w:rPr>
            </w:pPr>
          </w:p>
        </w:tc>
      </w:tr>
      <w:tr w:rsidR="00E9701A" w14:paraId="796CED54" w14:textId="77777777">
        <w:trPr>
          <w:trHeight w:val="300"/>
        </w:trPr>
        <w:tc>
          <w:tcPr>
            <w:tcW w:w="6720" w:type="dxa"/>
            <w:tcBorders>
              <w:top w:val="nil"/>
              <w:left w:val="nil"/>
              <w:bottom w:val="nil"/>
              <w:right w:val="nil"/>
            </w:tcBorders>
            <w:shd w:val="clear" w:color="auto" w:fill="auto"/>
            <w:noWrap/>
            <w:vAlign w:val="bottom"/>
            <w:hideMark/>
          </w:tcPr>
          <w:p w14:paraId="796CED4D"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796CED4E"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4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50"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D51"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5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53" w14:textId="77777777" w:rsidR="00BD29E0" w:rsidRPr="00553087" w:rsidRDefault="003308C2" w:rsidP="00BD29E0">
            <w:pPr>
              <w:rPr>
                <w:rFonts w:ascii="Times New Roman" w:eastAsia="Times New Roman" w:hAnsi="Times New Roman" w:cs="Times New Roman"/>
                <w:sz w:val="20"/>
              </w:rPr>
            </w:pPr>
          </w:p>
        </w:tc>
      </w:tr>
      <w:tr w:rsidR="00E9701A" w14:paraId="796CED5C" w14:textId="77777777">
        <w:trPr>
          <w:trHeight w:val="300"/>
        </w:trPr>
        <w:tc>
          <w:tcPr>
            <w:tcW w:w="6720" w:type="dxa"/>
            <w:tcBorders>
              <w:top w:val="nil"/>
              <w:left w:val="nil"/>
              <w:bottom w:val="nil"/>
              <w:right w:val="nil"/>
            </w:tcBorders>
            <w:shd w:val="clear" w:color="auto" w:fill="auto"/>
            <w:noWrap/>
            <w:vAlign w:val="bottom"/>
            <w:hideMark/>
          </w:tcPr>
          <w:p w14:paraId="796CED55"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796CED56"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5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58"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D59"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5A"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5B" w14:textId="77777777" w:rsidR="00BD29E0" w:rsidRPr="00553087" w:rsidRDefault="003308C2" w:rsidP="00BD29E0">
            <w:pPr>
              <w:rPr>
                <w:rFonts w:ascii="Times New Roman" w:eastAsia="Times New Roman" w:hAnsi="Times New Roman" w:cs="Times New Roman"/>
                <w:sz w:val="20"/>
              </w:rPr>
            </w:pPr>
          </w:p>
        </w:tc>
      </w:tr>
      <w:tr w:rsidR="00E9701A" w14:paraId="796CED64" w14:textId="77777777">
        <w:trPr>
          <w:trHeight w:val="300"/>
        </w:trPr>
        <w:tc>
          <w:tcPr>
            <w:tcW w:w="6720" w:type="dxa"/>
            <w:tcBorders>
              <w:top w:val="nil"/>
              <w:left w:val="nil"/>
              <w:bottom w:val="nil"/>
              <w:right w:val="nil"/>
            </w:tcBorders>
            <w:shd w:val="clear" w:color="auto" w:fill="auto"/>
            <w:noWrap/>
            <w:vAlign w:val="bottom"/>
            <w:hideMark/>
          </w:tcPr>
          <w:p w14:paraId="796CED5D"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796CED5E"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5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60"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D61"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6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63" w14:textId="77777777" w:rsidR="00BD29E0" w:rsidRPr="00553087" w:rsidRDefault="003308C2" w:rsidP="00BD29E0">
            <w:pPr>
              <w:rPr>
                <w:rFonts w:ascii="Times New Roman" w:eastAsia="Times New Roman" w:hAnsi="Times New Roman" w:cs="Times New Roman"/>
                <w:sz w:val="20"/>
              </w:rPr>
            </w:pPr>
          </w:p>
        </w:tc>
      </w:tr>
      <w:tr w:rsidR="00E9701A" w14:paraId="796CED6C" w14:textId="77777777">
        <w:trPr>
          <w:trHeight w:val="300"/>
        </w:trPr>
        <w:tc>
          <w:tcPr>
            <w:tcW w:w="6720" w:type="dxa"/>
            <w:tcBorders>
              <w:top w:val="nil"/>
              <w:left w:val="nil"/>
              <w:bottom w:val="nil"/>
              <w:right w:val="nil"/>
            </w:tcBorders>
            <w:shd w:val="clear" w:color="auto" w:fill="auto"/>
            <w:noWrap/>
            <w:vAlign w:val="bottom"/>
            <w:hideMark/>
          </w:tcPr>
          <w:p w14:paraId="796CED65"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796CED66"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6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68"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D69"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6A"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6B" w14:textId="77777777" w:rsidR="00BD29E0" w:rsidRPr="00553087" w:rsidRDefault="003308C2" w:rsidP="00BD29E0">
            <w:pPr>
              <w:rPr>
                <w:rFonts w:ascii="Times New Roman" w:eastAsia="Times New Roman" w:hAnsi="Times New Roman" w:cs="Times New Roman"/>
                <w:sz w:val="20"/>
              </w:rPr>
            </w:pPr>
          </w:p>
        </w:tc>
      </w:tr>
      <w:tr w:rsidR="00E9701A" w14:paraId="796CED73" w14:textId="77777777">
        <w:trPr>
          <w:trHeight w:val="300"/>
        </w:trPr>
        <w:tc>
          <w:tcPr>
            <w:tcW w:w="7200" w:type="dxa"/>
            <w:gridSpan w:val="2"/>
            <w:tcBorders>
              <w:top w:val="nil"/>
              <w:left w:val="nil"/>
              <w:bottom w:val="nil"/>
              <w:right w:val="nil"/>
            </w:tcBorders>
            <w:shd w:val="clear" w:color="auto" w:fill="auto"/>
            <w:noWrap/>
            <w:vAlign w:val="bottom"/>
            <w:hideMark/>
          </w:tcPr>
          <w:p w14:paraId="796CED6D"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796CED6E"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6F"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796CED70"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7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72" w14:textId="77777777" w:rsidR="00BD29E0" w:rsidRPr="00553087" w:rsidRDefault="003308C2" w:rsidP="00BD29E0">
            <w:pPr>
              <w:rPr>
                <w:rFonts w:ascii="Times New Roman" w:eastAsia="Times New Roman" w:hAnsi="Times New Roman" w:cs="Times New Roman"/>
                <w:sz w:val="20"/>
              </w:rPr>
            </w:pPr>
          </w:p>
        </w:tc>
      </w:tr>
      <w:tr w:rsidR="00E9701A" w14:paraId="796CED7B" w14:textId="77777777">
        <w:trPr>
          <w:trHeight w:val="300"/>
        </w:trPr>
        <w:tc>
          <w:tcPr>
            <w:tcW w:w="6720" w:type="dxa"/>
            <w:tcBorders>
              <w:top w:val="nil"/>
              <w:left w:val="nil"/>
              <w:bottom w:val="nil"/>
              <w:right w:val="nil"/>
            </w:tcBorders>
            <w:shd w:val="clear" w:color="auto" w:fill="auto"/>
            <w:noWrap/>
            <w:vAlign w:val="bottom"/>
            <w:hideMark/>
          </w:tcPr>
          <w:p w14:paraId="796CED7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75"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76"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7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78"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7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7A" w14:textId="77777777" w:rsidR="00BD29E0" w:rsidRPr="00553087" w:rsidRDefault="003308C2" w:rsidP="00BD29E0">
            <w:pPr>
              <w:rPr>
                <w:rFonts w:ascii="Times New Roman" w:eastAsia="Times New Roman" w:hAnsi="Times New Roman" w:cs="Times New Roman"/>
                <w:sz w:val="20"/>
              </w:rPr>
            </w:pPr>
          </w:p>
        </w:tc>
      </w:tr>
      <w:tr w:rsidR="00E9701A" w14:paraId="796CED7F" w14:textId="77777777">
        <w:trPr>
          <w:trHeight w:val="300"/>
        </w:trPr>
        <w:tc>
          <w:tcPr>
            <w:tcW w:w="6720" w:type="dxa"/>
            <w:tcBorders>
              <w:top w:val="nil"/>
              <w:left w:val="nil"/>
              <w:bottom w:val="nil"/>
              <w:right w:val="nil"/>
            </w:tcBorders>
            <w:shd w:val="clear" w:color="auto" w:fill="auto"/>
            <w:noWrap/>
            <w:vAlign w:val="bottom"/>
            <w:hideMark/>
          </w:tcPr>
          <w:p w14:paraId="796CED7C" w14:textId="77777777" w:rsidR="00BD29E0" w:rsidRPr="00553087" w:rsidRDefault="003308C2" w:rsidP="00BD29E0">
            <w:pPr>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796CED7D"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Άρθρο 10 όπως τροπ.   ΔΕΚΤΟ ΚΑΤΑ ΠΛΕΙΟΨΗΦΙΑ</w:t>
            </w:r>
          </w:p>
        </w:tc>
        <w:tc>
          <w:tcPr>
            <w:tcW w:w="480" w:type="dxa"/>
            <w:tcBorders>
              <w:top w:val="nil"/>
              <w:left w:val="nil"/>
              <w:bottom w:val="nil"/>
              <w:right w:val="nil"/>
            </w:tcBorders>
            <w:shd w:val="clear" w:color="auto" w:fill="auto"/>
            <w:noWrap/>
            <w:vAlign w:val="bottom"/>
            <w:hideMark/>
          </w:tcPr>
          <w:p w14:paraId="796CED7E" w14:textId="77777777" w:rsidR="00BD29E0" w:rsidRPr="00553087" w:rsidRDefault="003308C2" w:rsidP="00BD29E0">
            <w:pPr>
              <w:rPr>
                <w:rFonts w:ascii="Calibri" w:eastAsia="Times New Roman" w:hAnsi="Calibri" w:cs="Times New Roman"/>
                <w:color w:val="000000"/>
                <w:sz w:val="22"/>
                <w:szCs w:val="22"/>
              </w:rPr>
            </w:pPr>
          </w:p>
        </w:tc>
      </w:tr>
      <w:tr w:rsidR="00E9701A" w14:paraId="796CED87" w14:textId="77777777">
        <w:trPr>
          <w:trHeight w:val="300"/>
        </w:trPr>
        <w:tc>
          <w:tcPr>
            <w:tcW w:w="6720" w:type="dxa"/>
            <w:tcBorders>
              <w:top w:val="nil"/>
              <w:left w:val="nil"/>
              <w:bottom w:val="nil"/>
              <w:right w:val="nil"/>
            </w:tcBorders>
            <w:shd w:val="clear" w:color="auto" w:fill="auto"/>
            <w:noWrap/>
            <w:vAlign w:val="bottom"/>
            <w:hideMark/>
          </w:tcPr>
          <w:p w14:paraId="796CED80"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796CED81"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8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83"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D84"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85"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86" w14:textId="77777777" w:rsidR="00BD29E0" w:rsidRPr="00553087" w:rsidRDefault="003308C2" w:rsidP="00BD29E0">
            <w:pPr>
              <w:rPr>
                <w:rFonts w:ascii="Times New Roman" w:eastAsia="Times New Roman" w:hAnsi="Times New Roman" w:cs="Times New Roman"/>
                <w:sz w:val="20"/>
              </w:rPr>
            </w:pPr>
          </w:p>
        </w:tc>
      </w:tr>
      <w:tr w:rsidR="00E9701A" w14:paraId="796CED8F" w14:textId="77777777">
        <w:trPr>
          <w:trHeight w:val="300"/>
        </w:trPr>
        <w:tc>
          <w:tcPr>
            <w:tcW w:w="6720" w:type="dxa"/>
            <w:tcBorders>
              <w:top w:val="nil"/>
              <w:left w:val="nil"/>
              <w:bottom w:val="nil"/>
              <w:right w:val="nil"/>
            </w:tcBorders>
            <w:shd w:val="clear" w:color="auto" w:fill="auto"/>
            <w:noWrap/>
            <w:vAlign w:val="bottom"/>
            <w:hideMark/>
          </w:tcPr>
          <w:p w14:paraId="796CED88"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796CED89"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8A"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8B"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D8C"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8D"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8E" w14:textId="77777777" w:rsidR="00BD29E0" w:rsidRPr="00553087" w:rsidRDefault="003308C2" w:rsidP="00BD29E0">
            <w:pPr>
              <w:rPr>
                <w:rFonts w:ascii="Times New Roman" w:eastAsia="Times New Roman" w:hAnsi="Times New Roman" w:cs="Times New Roman"/>
                <w:sz w:val="20"/>
              </w:rPr>
            </w:pPr>
          </w:p>
        </w:tc>
      </w:tr>
      <w:tr w:rsidR="00E9701A" w14:paraId="796CED97" w14:textId="77777777">
        <w:trPr>
          <w:trHeight w:val="300"/>
        </w:trPr>
        <w:tc>
          <w:tcPr>
            <w:tcW w:w="6720" w:type="dxa"/>
            <w:tcBorders>
              <w:top w:val="nil"/>
              <w:left w:val="nil"/>
              <w:bottom w:val="nil"/>
              <w:right w:val="nil"/>
            </w:tcBorders>
            <w:shd w:val="clear" w:color="auto" w:fill="auto"/>
            <w:noWrap/>
            <w:vAlign w:val="bottom"/>
            <w:hideMark/>
          </w:tcPr>
          <w:p w14:paraId="796CED90"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796CED91"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9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93"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796CED94"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95"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96" w14:textId="77777777" w:rsidR="00BD29E0" w:rsidRPr="00553087" w:rsidRDefault="003308C2" w:rsidP="00BD29E0">
            <w:pPr>
              <w:rPr>
                <w:rFonts w:ascii="Times New Roman" w:eastAsia="Times New Roman" w:hAnsi="Times New Roman" w:cs="Times New Roman"/>
                <w:sz w:val="20"/>
              </w:rPr>
            </w:pPr>
          </w:p>
        </w:tc>
      </w:tr>
      <w:tr w:rsidR="00E9701A" w14:paraId="796CED9F" w14:textId="77777777">
        <w:trPr>
          <w:trHeight w:val="300"/>
        </w:trPr>
        <w:tc>
          <w:tcPr>
            <w:tcW w:w="6720" w:type="dxa"/>
            <w:tcBorders>
              <w:top w:val="nil"/>
              <w:left w:val="nil"/>
              <w:bottom w:val="nil"/>
              <w:right w:val="nil"/>
            </w:tcBorders>
            <w:shd w:val="clear" w:color="auto" w:fill="auto"/>
            <w:noWrap/>
            <w:vAlign w:val="bottom"/>
            <w:hideMark/>
          </w:tcPr>
          <w:p w14:paraId="796CED98"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796CED99"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9A"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9B"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D9C"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9D"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9E" w14:textId="77777777" w:rsidR="00BD29E0" w:rsidRPr="00553087" w:rsidRDefault="003308C2" w:rsidP="00BD29E0">
            <w:pPr>
              <w:rPr>
                <w:rFonts w:ascii="Times New Roman" w:eastAsia="Times New Roman" w:hAnsi="Times New Roman" w:cs="Times New Roman"/>
                <w:sz w:val="20"/>
              </w:rPr>
            </w:pPr>
          </w:p>
        </w:tc>
      </w:tr>
      <w:tr w:rsidR="00E9701A" w14:paraId="796CEDA7" w14:textId="77777777">
        <w:trPr>
          <w:trHeight w:val="300"/>
        </w:trPr>
        <w:tc>
          <w:tcPr>
            <w:tcW w:w="6720" w:type="dxa"/>
            <w:tcBorders>
              <w:top w:val="nil"/>
              <w:left w:val="nil"/>
              <w:bottom w:val="nil"/>
              <w:right w:val="nil"/>
            </w:tcBorders>
            <w:shd w:val="clear" w:color="auto" w:fill="auto"/>
            <w:noWrap/>
            <w:vAlign w:val="bottom"/>
            <w:hideMark/>
          </w:tcPr>
          <w:p w14:paraId="796CEDA0"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796CEDA1"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A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A3"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DA4"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A5"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A6" w14:textId="77777777" w:rsidR="00BD29E0" w:rsidRPr="00553087" w:rsidRDefault="003308C2" w:rsidP="00BD29E0">
            <w:pPr>
              <w:rPr>
                <w:rFonts w:ascii="Times New Roman" w:eastAsia="Times New Roman" w:hAnsi="Times New Roman" w:cs="Times New Roman"/>
                <w:sz w:val="20"/>
              </w:rPr>
            </w:pPr>
          </w:p>
        </w:tc>
      </w:tr>
      <w:tr w:rsidR="00E9701A" w14:paraId="796CEDAF" w14:textId="77777777">
        <w:trPr>
          <w:trHeight w:val="300"/>
        </w:trPr>
        <w:tc>
          <w:tcPr>
            <w:tcW w:w="6720" w:type="dxa"/>
            <w:tcBorders>
              <w:top w:val="nil"/>
              <w:left w:val="nil"/>
              <w:bottom w:val="nil"/>
              <w:right w:val="nil"/>
            </w:tcBorders>
            <w:shd w:val="clear" w:color="auto" w:fill="auto"/>
            <w:noWrap/>
            <w:vAlign w:val="bottom"/>
            <w:hideMark/>
          </w:tcPr>
          <w:p w14:paraId="796CEDA8"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796CEDA9"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AA"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AB"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DAC"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AD"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AE" w14:textId="77777777" w:rsidR="00BD29E0" w:rsidRPr="00553087" w:rsidRDefault="003308C2" w:rsidP="00BD29E0">
            <w:pPr>
              <w:rPr>
                <w:rFonts w:ascii="Times New Roman" w:eastAsia="Times New Roman" w:hAnsi="Times New Roman" w:cs="Times New Roman"/>
                <w:sz w:val="20"/>
              </w:rPr>
            </w:pPr>
          </w:p>
        </w:tc>
      </w:tr>
      <w:tr w:rsidR="00E9701A" w14:paraId="796CEDB7" w14:textId="77777777">
        <w:trPr>
          <w:trHeight w:val="300"/>
        </w:trPr>
        <w:tc>
          <w:tcPr>
            <w:tcW w:w="6720" w:type="dxa"/>
            <w:tcBorders>
              <w:top w:val="nil"/>
              <w:left w:val="nil"/>
              <w:bottom w:val="nil"/>
              <w:right w:val="nil"/>
            </w:tcBorders>
            <w:shd w:val="clear" w:color="auto" w:fill="auto"/>
            <w:noWrap/>
            <w:vAlign w:val="bottom"/>
            <w:hideMark/>
          </w:tcPr>
          <w:p w14:paraId="796CEDB0"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796CEDB1"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B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B3"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DB4"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B5"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B6" w14:textId="77777777" w:rsidR="00BD29E0" w:rsidRPr="00553087" w:rsidRDefault="003308C2" w:rsidP="00BD29E0">
            <w:pPr>
              <w:rPr>
                <w:rFonts w:ascii="Times New Roman" w:eastAsia="Times New Roman" w:hAnsi="Times New Roman" w:cs="Times New Roman"/>
                <w:sz w:val="20"/>
              </w:rPr>
            </w:pPr>
          </w:p>
        </w:tc>
      </w:tr>
      <w:tr w:rsidR="00E9701A" w14:paraId="796CEDBE" w14:textId="77777777">
        <w:trPr>
          <w:trHeight w:val="300"/>
        </w:trPr>
        <w:tc>
          <w:tcPr>
            <w:tcW w:w="7200" w:type="dxa"/>
            <w:gridSpan w:val="2"/>
            <w:tcBorders>
              <w:top w:val="nil"/>
              <w:left w:val="nil"/>
              <w:bottom w:val="nil"/>
              <w:right w:val="nil"/>
            </w:tcBorders>
            <w:shd w:val="clear" w:color="auto" w:fill="auto"/>
            <w:noWrap/>
            <w:vAlign w:val="bottom"/>
            <w:hideMark/>
          </w:tcPr>
          <w:p w14:paraId="796CEDB8"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796CEDB9"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BA"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DBB"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B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BD" w14:textId="77777777" w:rsidR="00BD29E0" w:rsidRPr="00553087" w:rsidRDefault="003308C2" w:rsidP="00BD29E0">
            <w:pPr>
              <w:rPr>
                <w:rFonts w:ascii="Times New Roman" w:eastAsia="Times New Roman" w:hAnsi="Times New Roman" w:cs="Times New Roman"/>
                <w:sz w:val="20"/>
              </w:rPr>
            </w:pPr>
          </w:p>
        </w:tc>
      </w:tr>
      <w:tr w:rsidR="00E9701A" w14:paraId="796CEDC6" w14:textId="77777777">
        <w:trPr>
          <w:trHeight w:val="300"/>
        </w:trPr>
        <w:tc>
          <w:tcPr>
            <w:tcW w:w="6720" w:type="dxa"/>
            <w:tcBorders>
              <w:top w:val="nil"/>
              <w:left w:val="nil"/>
              <w:bottom w:val="nil"/>
              <w:right w:val="nil"/>
            </w:tcBorders>
            <w:shd w:val="clear" w:color="auto" w:fill="auto"/>
            <w:noWrap/>
            <w:vAlign w:val="bottom"/>
            <w:hideMark/>
          </w:tcPr>
          <w:p w14:paraId="796CEDB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C0"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C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C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C3"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C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C5" w14:textId="77777777" w:rsidR="00BD29E0" w:rsidRPr="00553087" w:rsidRDefault="003308C2" w:rsidP="00BD29E0">
            <w:pPr>
              <w:rPr>
                <w:rFonts w:ascii="Times New Roman" w:eastAsia="Times New Roman" w:hAnsi="Times New Roman" w:cs="Times New Roman"/>
                <w:sz w:val="20"/>
              </w:rPr>
            </w:pPr>
          </w:p>
        </w:tc>
      </w:tr>
      <w:tr w:rsidR="00E9701A" w14:paraId="796CEDCA" w14:textId="77777777">
        <w:trPr>
          <w:trHeight w:val="300"/>
        </w:trPr>
        <w:tc>
          <w:tcPr>
            <w:tcW w:w="6720" w:type="dxa"/>
            <w:tcBorders>
              <w:top w:val="nil"/>
              <w:left w:val="nil"/>
              <w:bottom w:val="nil"/>
              <w:right w:val="nil"/>
            </w:tcBorders>
            <w:shd w:val="clear" w:color="auto" w:fill="auto"/>
            <w:noWrap/>
            <w:vAlign w:val="bottom"/>
            <w:hideMark/>
          </w:tcPr>
          <w:p w14:paraId="796CEDC7" w14:textId="77777777" w:rsidR="00BD29E0" w:rsidRPr="00553087" w:rsidRDefault="003308C2" w:rsidP="00BD29E0">
            <w:pPr>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796CEDC8"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Άρθρο 11 ως έχει   ΔΕΚΤΟ ΚΑΤΑ ΠΛΕΙΟΨΗΦΙΑ</w:t>
            </w:r>
          </w:p>
        </w:tc>
        <w:tc>
          <w:tcPr>
            <w:tcW w:w="480" w:type="dxa"/>
            <w:tcBorders>
              <w:top w:val="nil"/>
              <w:left w:val="nil"/>
              <w:bottom w:val="nil"/>
              <w:right w:val="nil"/>
            </w:tcBorders>
            <w:shd w:val="clear" w:color="auto" w:fill="auto"/>
            <w:noWrap/>
            <w:vAlign w:val="bottom"/>
            <w:hideMark/>
          </w:tcPr>
          <w:p w14:paraId="796CEDC9" w14:textId="77777777" w:rsidR="00BD29E0" w:rsidRPr="00553087" w:rsidRDefault="003308C2" w:rsidP="00BD29E0">
            <w:pPr>
              <w:rPr>
                <w:rFonts w:ascii="Calibri" w:eastAsia="Times New Roman" w:hAnsi="Calibri" w:cs="Times New Roman"/>
                <w:color w:val="000000"/>
                <w:sz w:val="22"/>
                <w:szCs w:val="22"/>
              </w:rPr>
            </w:pPr>
          </w:p>
        </w:tc>
      </w:tr>
      <w:tr w:rsidR="00E9701A" w14:paraId="796CEDD2" w14:textId="77777777">
        <w:trPr>
          <w:trHeight w:val="300"/>
        </w:trPr>
        <w:tc>
          <w:tcPr>
            <w:tcW w:w="6720" w:type="dxa"/>
            <w:tcBorders>
              <w:top w:val="nil"/>
              <w:left w:val="nil"/>
              <w:bottom w:val="nil"/>
              <w:right w:val="nil"/>
            </w:tcBorders>
            <w:shd w:val="clear" w:color="auto" w:fill="auto"/>
            <w:noWrap/>
            <w:vAlign w:val="bottom"/>
            <w:hideMark/>
          </w:tcPr>
          <w:p w14:paraId="796CEDCB"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796CEDCC"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CD"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CE"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DCF"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D0"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D1" w14:textId="77777777" w:rsidR="00BD29E0" w:rsidRPr="00553087" w:rsidRDefault="003308C2" w:rsidP="00BD29E0">
            <w:pPr>
              <w:rPr>
                <w:rFonts w:ascii="Times New Roman" w:eastAsia="Times New Roman" w:hAnsi="Times New Roman" w:cs="Times New Roman"/>
                <w:sz w:val="20"/>
              </w:rPr>
            </w:pPr>
          </w:p>
        </w:tc>
      </w:tr>
      <w:tr w:rsidR="00E9701A" w14:paraId="796CEDDA" w14:textId="77777777">
        <w:trPr>
          <w:trHeight w:val="300"/>
        </w:trPr>
        <w:tc>
          <w:tcPr>
            <w:tcW w:w="6720" w:type="dxa"/>
            <w:tcBorders>
              <w:top w:val="nil"/>
              <w:left w:val="nil"/>
              <w:bottom w:val="nil"/>
              <w:right w:val="nil"/>
            </w:tcBorders>
            <w:shd w:val="clear" w:color="auto" w:fill="auto"/>
            <w:noWrap/>
            <w:vAlign w:val="bottom"/>
            <w:hideMark/>
          </w:tcPr>
          <w:p w14:paraId="796CEDD3"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796CEDD4"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D5"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D6"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DD7"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D8"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D9" w14:textId="77777777" w:rsidR="00BD29E0" w:rsidRPr="00553087" w:rsidRDefault="003308C2" w:rsidP="00BD29E0">
            <w:pPr>
              <w:rPr>
                <w:rFonts w:ascii="Times New Roman" w:eastAsia="Times New Roman" w:hAnsi="Times New Roman" w:cs="Times New Roman"/>
                <w:sz w:val="20"/>
              </w:rPr>
            </w:pPr>
          </w:p>
        </w:tc>
      </w:tr>
      <w:tr w:rsidR="00E9701A" w14:paraId="796CEDE2" w14:textId="77777777">
        <w:trPr>
          <w:trHeight w:val="300"/>
        </w:trPr>
        <w:tc>
          <w:tcPr>
            <w:tcW w:w="6720" w:type="dxa"/>
            <w:tcBorders>
              <w:top w:val="nil"/>
              <w:left w:val="nil"/>
              <w:bottom w:val="nil"/>
              <w:right w:val="nil"/>
            </w:tcBorders>
            <w:shd w:val="clear" w:color="auto" w:fill="auto"/>
            <w:noWrap/>
            <w:vAlign w:val="bottom"/>
            <w:hideMark/>
          </w:tcPr>
          <w:p w14:paraId="796CEDDB"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796CEDDC"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DD"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DE"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DDF"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E0"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E1" w14:textId="77777777" w:rsidR="00BD29E0" w:rsidRPr="00553087" w:rsidRDefault="003308C2" w:rsidP="00BD29E0">
            <w:pPr>
              <w:rPr>
                <w:rFonts w:ascii="Times New Roman" w:eastAsia="Times New Roman" w:hAnsi="Times New Roman" w:cs="Times New Roman"/>
                <w:sz w:val="20"/>
              </w:rPr>
            </w:pPr>
          </w:p>
        </w:tc>
      </w:tr>
      <w:tr w:rsidR="00E9701A" w14:paraId="796CEDEA" w14:textId="77777777">
        <w:trPr>
          <w:trHeight w:val="300"/>
        </w:trPr>
        <w:tc>
          <w:tcPr>
            <w:tcW w:w="6720" w:type="dxa"/>
            <w:tcBorders>
              <w:top w:val="nil"/>
              <w:left w:val="nil"/>
              <w:bottom w:val="nil"/>
              <w:right w:val="nil"/>
            </w:tcBorders>
            <w:shd w:val="clear" w:color="auto" w:fill="auto"/>
            <w:noWrap/>
            <w:vAlign w:val="bottom"/>
            <w:hideMark/>
          </w:tcPr>
          <w:p w14:paraId="796CEDE3"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796CEDE4"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E5"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E6"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DE7"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E8"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E9" w14:textId="77777777" w:rsidR="00BD29E0" w:rsidRPr="00553087" w:rsidRDefault="003308C2" w:rsidP="00BD29E0">
            <w:pPr>
              <w:rPr>
                <w:rFonts w:ascii="Times New Roman" w:eastAsia="Times New Roman" w:hAnsi="Times New Roman" w:cs="Times New Roman"/>
                <w:sz w:val="20"/>
              </w:rPr>
            </w:pPr>
          </w:p>
        </w:tc>
      </w:tr>
      <w:tr w:rsidR="00E9701A" w14:paraId="796CEDF2" w14:textId="77777777">
        <w:trPr>
          <w:trHeight w:val="300"/>
        </w:trPr>
        <w:tc>
          <w:tcPr>
            <w:tcW w:w="6720" w:type="dxa"/>
            <w:tcBorders>
              <w:top w:val="nil"/>
              <w:left w:val="nil"/>
              <w:bottom w:val="nil"/>
              <w:right w:val="nil"/>
            </w:tcBorders>
            <w:shd w:val="clear" w:color="auto" w:fill="auto"/>
            <w:noWrap/>
            <w:vAlign w:val="bottom"/>
            <w:hideMark/>
          </w:tcPr>
          <w:p w14:paraId="796CEDEB"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796CEDEC"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ED"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EE"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DEF"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F0"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F1" w14:textId="77777777" w:rsidR="00BD29E0" w:rsidRPr="00553087" w:rsidRDefault="003308C2" w:rsidP="00BD29E0">
            <w:pPr>
              <w:rPr>
                <w:rFonts w:ascii="Times New Roman" w:eastAsia="Times New Roman" w:hAnsi="Times New Roman" w:cs="Times New Roman"/>
                <w:sz w:val="20"/>
              </w:rPr>
            </w:pPr>
          </w:p>
        </w:tc>
      </w:tr>
      <w:tr w:rsidR="00E9701A" w14:paraId="796CEDFA" w14:textId="77777777">
        <w:trPr>
          <w:trHeight w:val="300"/>
        </w:trPr>
        <w:tc>
          <w:tcPr>
            <w:tcW w:w="6720" w:type="dxa"/>
            <w:tcBorders>
              <w:top w:val="nil"/>
              <w:left w:val="nil"/>
              <w:bottom w:val="nil"/>
              <w:right w:val="nil"/>
            </w:tcBorders>
            <w:shd w:val="clear" w:color="auto" w:fill="auto"/>
            <w:noWrap/>
            <w:vAlign w:val="bottom"/>
            <w:hideMark/>
          </w:tcPr>
          <w:p w14:paraId="796CEDF3"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796CEDF4"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F5"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F6"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DF7"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F8"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F9" w14:textId="77777777" w:rsidR="00BD29E0" w:rsidRPr="00553087" w:rsidRDefault="003308C2" w:rsidP="00BD29E0">
            <w:pPr>
              <w:rPr>
                <w:rFonts w:ascii="Times New Roman" w:eastAsia="Times New Roman" w:hAnsi="Times New Roman" w:cs="Times New Roman"/>
                <w:sz w:val="20"/>
              </w:rPr>
            </w:pPr>
          </w:p>
        </w:tc>
      </w:tr>
      <w:tr w:rsidR="00E9701A" w14:paraId="796CEE02" w14:textId="77777777">
        <w:trPr>
          <w:trHeight w:val="300"/>
        </w:trPr>
        <w:tc>
          <w:tcPr>
            <w:tcW w:w="6720" w:type="dxa"/>
            <w:tcBorders>
              <w:top w:val="nil"/>
              <w:left w:val="nil"/>
              <w:bottom w:val="nil"/>
              <w:right w:val="nil"/>
            </w:tcBorders>
            <w:shd w:val="clear" w:color="auto" w:fill="auto"/>
            <w:noWrap/>
            <w:vAlign w:val="bottom"/>
            <w:hideMark/>
          </w:tcPr>
          <w:p w14:paraId="796CEDFB"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796CEDFC"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DFD"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DFE"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DFF"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00"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01" w14:textId="77777777" w:rsidR="00BD29E0" w:rsidRPr="00553087" w:rsidRDefault="003308C2" w:rsidP="00BD29E0">
            <w:pPr>
              <w:rPr>
                <w:rFonts w:ascii="Times New Roman" w:eastAsia="Times New Roman" w:hAnsi="Times New Roman" w:cs="Times New Roman"/>
                <w:sz w:val="20"/>
              </w:rPr>
            </w:pPr>
          </w:p>
        </w:tc>
      </w:tr>
      <w:tr w:rsidR="00E9701A" w14:paraId="796CEE09" w14:textId="77777777">
        <w:trPr>
          <w:trHeight w:val="300"/>
        </w:trPr>
        <w:tc>
          <w:tcPr>
            <w:tcW w:w="7200" w:type="dxa"/>
            <w:gridSpan w:val="2"/>
            <w:tcBorders>
              <w:top w:val="nil"/>
              <w:left w:val="nil"/>
              <w:bottom w:val="nil"/>
              <w:right w:val="nil"/>
            </w:tcBorders>
            <w:shd w:val="clear" w:color="auto" w:fill="auto"/>
            <w:noWrap/>
            <w:vAlign w:val="bottom"/>
            <w:hideMark/>
          </w:tcPr>
          <w:p w14:paraId="796CEE03"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796CEE04"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05"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E06"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0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08" w14:textId="77777777" w:rsidR="00BD29E0" w:rsidRPr="00553087" w:rsidRDefault="003308C2" w:rsidP="00BD29E0">
            <w:pPr>
              <w:rPr>
                <w:rFonts w:ascii="Times New Roman" w:eastAsia="Times New Roman" w:hAnsi="Times New Roman" w:cs="Times New Roman"/>
                <w:sz w:val="20"/>
              </w:rPr>
            </w:pPr>
          </w:p>
        </w:tc>
      </w:tr>
      <w:tr w:rsidR="00E9701A" w14:paraId="796CEE11" w14:textId="77777777">
        <w:trPr>
          <w:trHeight w:val="300"/>
        </w:trPr>
        <w:tc>
          <w:tcPr>
            <w:tcW w:w="6720" w:type="dxa"/>
            <w:tcBorders>
              <w:top w:val="nil"/>
              <w:left w:val="nil"/>
              <w:bottom w:val="nil"/>
              <w:right w:val="nil"/>
            </w:tcBorders>
            <w:shd w:val="clear" w:color="auto" w:fill="auto"/>
            <w:noWrap/>
            <w:vAlign w:val="bottom"/>
            <w:hideMark/>
          </w:tcPr>
          <w:p w14:paraId="796CEE0A"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0B"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0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0D"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0E"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0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10" w14:textId="77777777" w:rsidR="00BD29E0" w:rsidRPr="00553087" w:rsidRDefault="003308C2" w:rsidP="00BD29E0">
            <w:pPr>
              <w:rPr>
                <w:rFonts w:ascii="Times New Roman" w:eastAsia="Times New Roman" w:hAnsi="Times New Roman" w:cs="Times New Roman"/>
                <w:sz w:val="20"/>
              </w:rPr>
            </w:pPr>
          </w:p>
        </w:tc>
      </w:tr>
      <w:tr w:rsidR="00E9701A" w14:paraId="796CEE15" w14:textId="77777777">
        <w:trPr>
          <w:trHeight w:val="300"/>
        </w:trPr>
        <w:tc>
          <w:tcPr>
            <w:tcW w:w="6720" w:type="dxa"/>
            <w:tcBorders>
              <w:top w:val="nil"/>
              <w:left w:val="nil"/>
              <w:bottom w:val="nil"/>
              <w:right w:val="nil"/>
            </w:tcBorders>
            <w:shd w:val="clear" w:color="auto" w:fill="auto"/>
            <w:noWrap/>
            <w:vAlign w:val="bottom"/>
            <w:hideMark/>
          </w:tcPr>
          <w:p w14:paraId="796CEE12" w14:textId="77777777" w:rsidR="00BD29E0" w:rsidRPr="00553087" w:rsidRDefault="003308C2" w:rsidP="00BD29E0">
            <w:pPr>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796CEE13"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Άρθρο 12 ως έχει   ΔΕΚΤΟ ΚΑΤΑ ΠΛΕΙΟΨΗΦΙΑ</w:t>
            </w:r>
          </w:p>
        </w:tc>
        <w:tc>
          <w:tcPr>
            <w:tcW w:w="480" w:type="dxa"/>
            <w:tcBorders>
              <w:top w:val="nil"/>
              <w:left w:val="nil"/>
              <w:bottom w:val="nil"/>
              <w:right w:val="nil"/>
            </w:tcBorders>
            <w:shd w:val="clear" w:color="auto" w:fill="auto"/>
            <w:noWrap/>
            <w:vAlign w:val="bottom"/>
            <w:hideMark/>
          </w:tcPr>
          <w:p w14:paraId="796CEE14" w14:textId="77777777" w:rsidR="00BD29E0" w:rsidRPr="00553087" w:rsidRDefault="003308C2" w:rsidP="00BD29E0">
            <w:pPr>
              <w:rPr>
                <w:rFonts w:ascii="Calibri" w:eastAsia="Times New Roman" w:hAnsi="Calibri" w:cs="Times New Roman"/>
                <w:color w:val="000000"/>
                <w:sz w:val="22"/>
                <w:szCs w:val="22"/>
              </w:rPr>
            </w:pPr>
          </w:p>
        </w:tc>
      </w:tr>
      <w:tr w:rsidR="00E9701A" w14:paraId="796CEE1D" w14:textId="77777777">
        <w:trPr>
          <w:trHeight w:val="300"/>
        </w:trPr>
        <w:tc>
          <w:tcPr>
            <w:tcW w:w="6720" w:type="dxa"/>
            <w:tcBorders>
              <w:top w:val="nil"/>
              <w:left w:val="nil"/>
              <w:bottom w:val="nil"/>
              <w:right w:val="nil"/>
            </w:tcBorders>
            <w:shd w:val="clear" w:color="auto" w:fill="auto"/>
            <w:noWrap/>
            <w:vAlign w:val="bottom"/>
            <w:hideMark/>
          </w:tcPr>
          <w:p w14:paraId="796CEE16"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796CEE17"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18"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19"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E1A"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1B"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1C" w14:textId="77777777" w:rsidR="00BD29E0" w:rsidRPr="00553087" w:rsidRDefault="003308C2" w:rsidP="00BD29E0">
            <w:pPr>
              <w:rPr>
                <w:rFonts w:ascii="Times New Roman" w:eastAsia="Times New Roman" w:hAnsi="Times New Roman" w:cs="Times New Roman"/>
                <w:sz w:val="20"/>
              </w:rPr>
            </w:pPr>
          </w:p>
        </w:tc>
      </w:tr>
      <w:tr w:rsidR="00E9701A" w14:paraId="796CEE25" w14:textId="77777777">
        <w:trPr>
          <w:trHeight w:val="300"/>
        </w:trPr>
        <w:tc>
          <w:tcPr>
            <w:tcW w:w="6720" w:type="dxa"/>
            <w:tcBorders>
              <w:top w:val="nil"/>
              <w:left w:val="nil"/>
              <w:bottom w:val="nil"/>
              <w:right w:val="nil"/>
            </w:tcBorders>
            <w:shd w:val="clear" w:color="auto" w:fill="auto"/>
            <w:noWrap/>
            <w:vAlign w:val="bottom"/>
            <w:hideMark/>
          </w:tcPr>
          <w:p w14:paraId="796CEE1E"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796CEE1F"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20"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21"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E22"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23"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24" w14:textId="77777777" w:rsidR="00BD29E0" w:rsidRPr="00553087" w:rsidRDefault="003308C2" w:rsidP="00BD29E0">
            <w:pPr>
              <w:rPr>
                <w:rFonts w:ascii="Times New Roman" w:eastAsia="Times New Roman" w:hAnsi="Times New Roman" w:cs="Times New Roman"/>
                <w:sz w:val="20"/>
              </w:rPr>
            </w:pPr>
          </w:p>
        </w:tc>
      </w:tr>
      <w:tr w:rsidR="00E9701A" w14:paraId="796CEE2D" w14:textId="77777777">
        <w:trPr>
          <w:trHeight w:val="300"/>
        </w:trPr>
        <w:tc>
          <w:tcPr>
            <w:tcW w:w="6720" w:type="dxa"/>
            <w:tcBorders>
              <w:top w:val="nil"/>
              <w:left w:val="nil"/>
              <w:bottom w:val="nil"/>
              <w:right w:val="nil"/>
            </w:tcBorders>
            <w:shd w:val="clear" w:color="auto" w:fill="auto"/>
            <w:noWrap/>
            <w:vAlign w:val="bottom"/>
            <w:hideMark/>
          </w:tcPr>
          <w:p w14:paraId="796CEE26"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796CEE27"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28"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29"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E2A"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2B"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2C" w14:textId="77777777" w:rsidR="00BD29E0" w:rsidRPr="00553087" w:rsidRDefault="003308C2" w:rsidP="00BD29E0">
            <w:pPr>
              <w:rPr>
                <w:rFonts w:ascii="Times New Roman" w:eastAsia="Times New Roman" w:hAnsi="Times New Roman" w:cs="Times New Roman"/>
                <w:sz w:val="20"/>
              </w:rPr>
            </w:pPr>
          </w:p>
        </w:tc>
      </w:tr>
      <w:tr w:rsidR="00E9701A" w14:paraId="796CEE35" w14:textId="77777777">
        <w:trPr>
          <w:trHeight w:val="300"/>
        </w:trPr>
        <w:tc>
          <w:tcPr>
            <w:tcW w:w="6720" w:type="dxa"/>
            <w:tcBorders>
              <w:top w:val="nil"/>
              <w:left w:val="nil"/>
              <w:bottom w:val="nil"/>
              <w:right w:val="nil"/>
            </w:tcBorders>
            <w:shd w:val="clear" w:color="auto" w:fill="auto"/>
            <w:noWrap/>
            <w:vAlign w:val="bottom"/>
            <w:hideMark/>
          </w:tcPr>
          <w:p w14:paraId="796CEE2E"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796CEE2F"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30"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31"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E32"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33"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34" w14:textId="77777777" w:rsidR="00BD29E0" w:rsidRPr="00553087" w:rsidRDefault="003308C2" w:rsidP="00BD29E0">
            <w:pPr>
              <w:rPr>
                <w:rFonts w:ascii="Times New Roman" w:eastAsia="Times New Roman" w:hAnsi="Times New Roman" w:cs="Times New Roman"/>
                <w:sz w:val="20"/>
              </w:rPr>
            </w:pPr>
          </w:p>
        </w:tc>
      </w:tr>
      <w:tr w:rsidR="00E9701A" w14:paraId="796CEE3D" w14:textId="77777777">
        <w:trPr>
          <w:trHeight w:val="300"/>
        </w:trPr>
        <w:tc>
          <w:tcPr>
            <w:tcW w:w="6720" w:type="dxa"/>
            <w:tcBorders>
              <w:top w:val="nil"/>
              <w:left w:val="nil"/>
              <w:bottom w:val="nil"/>
              <w:right w:val="nil"/>
            </w:tcBorders>
            <w:shd w:val="clear" w:color="auto" w:fill="auto"/>
            <w:noWrap/>
            <w:vAlign w:val="bottom"/>
            <w:hideMark/>
          </w:tcPr>
          <w:p w14:paraId="796CEE36"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lastRenderedPageBreak/>
              <w:t>Κ.Κ.Ε:</w:t>
            </w:r>
          </w:p>
        </w:tc>
        <w:tc>
          <w:tcPr>
            <w:tcW w:w="480" w:type="dxa"/>
            <w:tcBorders>
              <w:top w:val="nil"/>
              <w:left w:val="nil"/>
              <w:bottom w:val="nil"/>
              <w:right w:val="nil"/>
            </w:tcBorders>
            <w:shd w:val="clear" w:color="auto" w:fill="auto"/>
            <w:noWrap/>
            <w:vAlign w:val="bottom"/>
            <w:hideMark/>
          </w:tcPr>
          <w:p w14:paraId="796CEE37"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38"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39"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E3A"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3B"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3C" w14:textId="77777777" w:rsidR="00BD29E0" w:rsidRPr="00553087" w:rsidRDefault="003308C2" w:rsidP="00BD29E0">
            <w:pPr>
              <w:rPr>
                <w:rFonts w:ascii="Times New Roman" w:eastAsia="Times New Roman" w:hAnsi="Times New Roman" w:cs="Times New Roman"/>
                <w:sz w:val="20"/>
              </w:rPr>
            </w:pPr>
          </w:p>
        </w:tc>
      </w:tr>
      <w:tr w:rsidR="00E9701A" w14:paraId="796CEE45" w14:textId="77777777">
        <w:trPr>
          <w:trHeight w:val="300"/>
        </w:trPr>
        <w:tc>
          <w:tcPr>
            <w:tcW w:w="6720" w:type="dxa"/>
            <w:tcBorders>
              <w:top w:val="nil"/>
              <w:left w:val="nil"/>
              <w:bottom w:val="nil"/>
              <w:right w:val="nil"/>
            </w:tcBorders>
            <w:shd w:val="clear" w:color="auto" w:fill="auto"/>
            <w:noWrap/>
            <w:vAlign w:val="bottom"/>
            <w:hideMark/>
          </w:tcPr>
          <w:p w14:paraId="796CEE3E"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796CEE3F"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40"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41"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E42"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43"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44" w14:textId="77777777" w:rsidR="00BD29E0" w:rsidRPr="00553087" w:rsidRDefault="003308C2" w:rsidP="00BD29E0">
            <w:pPr>
              <w:rPr>
                <w:rFonts w:ascii="Times New Roman" w:eastAsia="Times New Roman" w:hAnsi="Times New Roman" w:cs="Times New Roman"/>
                <w:sz w:val="20"/>
              </w:rPr>
            </w:pPr>
          </w:p>
        </w:tc>
      </w:tr>
      <w:tr w:rsidR="00E9701A" w14:paraId="796CEE4D" w14:textId="77777777">
        <w:trPr>
          <w:trHeight w:val="300"/>
        </w:trPr>
        <w:tc>
          <w:tcPr>
            <w:tcW w:w="6720" w:type="dxa"/>
            <w:tcBorders>
              <w:top w:val="nil"/>
              <w:left w:val="nil"/>
              <w:bottom w:val="nil"/>
              <w:right w:val="nil"/>
            </w:tcBorders>
            <w:shd w:val="clear" w:color="auto" w:fill="auto"/>
            <w:noWrap/>
            <w:vAlign w:val="bottom"/>
            <w:hideMark/>
          </w:tcPr>
          <w:p w14:paraId="796CEE46"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796CEE47"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48"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49"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E4A"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4B"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4C" w14:textId="77777777" w:rsidR="00BD29E0" w:rsidRPr="00553087" w:rsidRDefault="003308C2" w:rsidP="00BD29E0">
            <w:pPr>
              <w:rPr>
                <w:rFonts w:ascii="Times New Roman" w:eastAsia="Times New Roman" w:hAnsi="Times New Roman" w:cs="Times New Roman"/>
                <w:sz w:val="20"/>
              </w:rPr>
            </w:pPr>
          </w:p>
        </w:tc>
      </w:tr>
      <w:tr w:rsidR="00E9701A" w14:paraId="796CEE54" w14:textId="77777777">
        <w:trPr>
          <w:trHeight w:val="300"/>
        </w:trPr>
        <w:tc>
          <w:tcPr>
            <w:tcW w:w="7200" w:type="dxa"/>
            <w:gridSpan w:val="2"/>
            <w:tcBorders>
              <w:top w:val="nil"/>
              <w:left w:val="nil"/>
              <w:bottom w:val="nil"/>
              <w:right w:val="nil"/>
            </w:tcBorders>
            <w:shd w:val="clear" w:color="auto" w:fill="auto"/>
            <w:noWrap/>
            <w:vAlign w:val="bottom"/>
            <w:hideMark/>
          </w:tcPr>
          <w:p w14:paraId="796CEE4E"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796CEE4F"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50"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E51"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5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53" w14:textId="77777777" w:rsidR="00BD29E0" w:rsidRPr="00553087" w:rsidRDefault="003308C2" w:rsidP="00BD29E0">
            <w:pPr>
              <w:rPr>
                <w:rFonts w:ascii="Times New Roman" w:eastAsia="Times New Roman" w:hAnsi="Times New Roman" w:cs="Times New Roman"/>
                <w:sz w:val="20"/>
              </w:rPr>
            </w:pPr>
          </w:p>
        </w:tc>
      </w:tr>
      <w:tr w:rsidR="00E9701A" w14:paraId="796CEE5C" w14:textId="77777777">
        <w:trPr>
          <w:trHeight w:val="300"/>
        </w:trPr>
        <w:tc>
          <w:tcPr>
            <w:tcW w:w="6720" w:type="dxa"/>
            <w:tcBorders>
              <w:top w:val="nil"/>
              <w:left w:val="nil"/>
              <w:bottom w:val="nil"/>
              <w:right w:val="nil"/>
            </w:tcBorders>
            <w:shd w:val="clear" w:color="auto" w:fill="auto"/>
            <w:noWrap/>
            <w:vAlign w:val="bottom"/>
            <w:hideMark/>
          </w:tcPr>
          <w:p w14:paraId="796CEE55"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56"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5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58"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5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5A"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5B" w14:textId="77777777" w:rsidR="00BD29E0" w:rsidRPr="00553087" w:rsidRDefault="003308C2" w:rsidP="00BD29E0">
            <w:pPr>
              <w:rPr>
                <w:rFonts w:ascii="Times New Roman" w:eastAsia="Times New Roman" w:hAnsi="Times New Roman" w:cs="Times New Roman"/>
                <w:sz w:val="20"/>
              </w:rPr>
            </w:pPr>
          </w:p>
        </w:tc>
      </w:tr>
      <w:tr w:rsidR="00E9701A" w14:paraId="796CEE60" w14:textId="77777777">
        <w:trPr>
          <w:trHeight w:val="300"/>
        </w:trPr>
        <w:tc>
          <w:tcPr>
            <w:tcW w:w="6720" w:type="dxa"/>
            <w:tcBorders>
              <w:top w:val="nil"/>
              <w:left w:val="nil"/>
              <w:bottom w:val="nil"/>
              <w:right w:val="nil"/>
            </w:tcBorders>
            <w:shd w:val="clear" w:color="auto" w:fill="auto"/>
            <w:noWrap/>
            <w:vAlign w:val="bottom"/>
            <w:hideMark/>
          </w:tcPr>
          <w:p w14:paraId="796CEE5D" w14:textId="77777777" w:rsidR="00BD29E0" w:rsidRPr="00553087" w:rsidRDefault="003308C2" w:rsidP="00BD29E0">
            <w:pPr>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796CEE5E"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Άρθρο 13 ως έχει   ΔΕΚΤΟ ΚΑΤΑ ΠΛΕΙΟΨΗΦΙΑ</w:t>
            </w:r>
          </w:p>
        </w:tc>
        <w:tc>
          <w:tcPr>
            <w:tcW w:w="480" w:type="dxa"/>
            <w:tcBorders>
              <w:top w:val="nil"/>
              <w:left w:val="nil"/>
              <w:bottom w:val="nil"/>
              <w:right w:val="nil"/>
            </w:tcBorders>
            <w:shd w:val="clear" w:color="auto" w:fill="auto"/>
            <w:noWrap/>
            <w:vAlign w:val="bottom"/>
            <w:hideMark/>
          </w:tcPr>
          <w:p w14:paraId="796CEE5F" w14:textId="77777777" w:rsidR="00BD29E0" w:rsidRPr="00553087" w:rsidRDefault="003308C2" w:rsidP="00BD29E0">
            <w:pPr>
              <w:rPr>
                <w:rFonts w:ascii="Calibri" w:eastAsia="Times New Roman" w:hAnsi="Calibri" w:cs="Times New Roman"/>
                <w:color w:val="000000"/>
                <w:sz w:val="22"/>
                <w:szCs w:val="22"/>
              </w:rPr>
            </w:pPr>
          </w:p>
        </w:tc>
      </w:tr>
      <w:tr w:rsidR="00E9701A" w14:paraId="796CEE68" w14:textId="77777777">
        <w:trPr>
          <w:trHeight w:val="300"/>
        </w:trPr>
        <w:tc>
          <w:tcPr>
            <w:tcW w:w="6720" w:type="dxa"/>
            <w:tcBorders>
              <w:top w:val="nil"/>
              <w:left w:val="nil"/>
              <w:bottom w:val="nil"/>
              <w:right w:val="nil"/>
            </w:tcBorders>
            <w:shd w:val="clear" w:color="auto" w:fill="auto"/>
            <w:noWrap/>
            <w:vAlign w:val="bottom"/>
            <w:hideMark/>
          </w:tcPr>
          <w:p w14:paraId="796CEE61"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796CEE62"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63"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64"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E65"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66"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67" w14:textId="77777777" w:rsidR="00BD29E0" w:rsidRPr="00553087" w:rsidRDefault="003308C2" w:rsidP="00BD29E0">
            <w:pPr>
              <w:rPr>
                <w:rFonts w:ascii="Times New Roman" w:eastAsia="Times New Roman" w:hAnsi="Times New Roman" w:cs="Times New Roman"/>
                <w:sz w:val="20"/>
              </w:rPr>
            </w:pPr>
          </w:p>
        </w:tc>
      </w:tr>
      <w:tr w:rsidR="00E9701A" w14:paraId="796CEE70" w14:textId="77777777">
        <w:trPr>
          <w:trHeight w:val="300"/>
        </w:trPr>
        <w:tc>
          <w:tcPr>
            <w:tcW w:w="6720" w:type="dxa"/>
            <w:tcBorders>
              <w:top w:val="nil"/>
              <w:left w:val="nil"/>
              <w:bottom w:val="nil"/>
              <w:right w:val="nil"/>
            </w:tcBorders>
            <w:shd w:val="clear" w:color="auto" w:fill="auto"/>
            <w:noWrap/>
            <w:vAlign w:val="bottom"/>
            <w:hideMark/>
          </w:tcPr>
          <w:p w14:paraId="796CEE69"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796CEE6A"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6B"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6C"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E6D"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6E"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6F" w14:textId="77777777" w:rsidR="00BD29E0" w:rsidRPr="00553087" w:rsidRDefault="003308C2" w:rsidP="00BD29E0">
            <w:pPr>
              <w:rPr>
                <w:rFonts w:ascii="Times New Roman" w:eastAsia="Times New Roman" w:hAnsi="Times New Roman" w:cs="Times New Roman"/>
                <w:sz w:val="20"/>
              </w:rPr>
            </w:pPr>
          </w:p>
        </w:tc>
      </w:tr>
      <w:tr w:rsidR="00E9701A" w14:paraId="796CEE78" w14:textId="77777777">
        <w:trPr>
          <w:trHeight w:val="300"/>
        </w:trPr>
        <w:tc>
          <w:tcPr>
            <w:tcW w:w="6720" w:type="dxa"/>
            <w:tcBorders>
              <w:top w:val="nil"/>
              <w:left w:val="nil"/>
              <w:bottom w:val="nil"/>
              <w:right w:val="nil"/>
            </w:tcBorders>
            <w:shd w:val="clear" w:color="auto" w:fill="auto"/>
            <w:noWrap/>
            <w:vAlign w:val="bottom"/>
            <w:hideMark/>
          </w:tcPr>
          <w:p w14:paraId="796CEE71"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796CEE72"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73"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74"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796CEE75"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76"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77" w14:textId="77777777" w:rsidR="00BD29E0" w:rsidRPr="00553087" w:rsidRDefault="003308C2" w:rsidP="00BD29E0">
            <w:pPr>
              <w:rPr>
                <w:rFonts w:ascii="Times New Roman" w:eastAsia="Times New Roman" w:hAnsi="Times New Roman" w:cs="Times New Roman"/>
                <w:sz w:val="20"/>
              </w:rPr>
            </w:pPr>
          </w:p>
        </w:tc>
      </w:tr>
      <w:tr w:rsidR="00E9701A" w14:paraId="796CEE80" w14:textId="77777777">
        <w:trPr>
          <w:trHeight w:val="300"/>
        </w:trPr>
        <w:tc>
          <w:tcPr>
            <w:tcW w:w="6720" w:type="dxa"/>
            <w:tcBorders>
              <w:top w:val="nil"/>
              <w:left w:val="nil"/>
              <w:bottom w:val="nil"/>
              <w:right w:val="nil"/>
            </w:tcBorders>
            <w:shd w:val="clear" w:color="auto" w:fill="auto"/>
            <w:noWrap/>
            <w:vAlign w:val="bottom"/>
            <w:hideMark/>
          </w:tcPr>
          <w:p w14:paraId="796CEE79"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796CEE7A"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7B"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7C"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E7D"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7E"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7F" w14:textId="77777777" w:rsidR="00BD29E0" w:rsidRPr="00553087" w:rsidRDefault="003308C2" w:rsidP="00BD29E0">
            <w:pPr>
              <w:rPr>
                <w:rFonts w:ascii="Times New Roman" w:eastAsia="Times New Roman" w:hAnsi="Times New Roman" w:cs="Times New Roman"/>
                <w:sz w:val="20"/>
              </w:rPr>
            </w:pPr>
          </w:p>
        </w:tc>
      </w:tr>
      <w:tr w:rsidR="00E9701A" w14:paraId="796CEE88" w14:textId="77777777">
        <w:trPr>
          <w:trHeight w:val="300"/>
        </w:trPr>
        <w:tc>
          <w:tcPr>
            <w:tcW w:w="6720" w:type="dxa"/>
            <w:tcBorders>
              <w:top w:val="nil"/>
              <w:left w:val="nil"/>
              <w:bottom w:val="nil"/>
              <w:right w:val="nil"/>
            </w:tcBorders>
            <w:shd w:val="clear" w:color="auto" w:fill="auto"/>
            <w:noWrap/>
            <w:vAlign w:val="bottom"/>
            <w:hideMark/>
          </w:tcPr>
          <w:p w14:paraId="796CEE81"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796CEE82"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83"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84"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E85"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86"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87" w14:textId="77777777" w:rsidR="00BD29E0" w:rsidRPr="00553087" w:rsidRDefault="003308C2" w:rsidP="00BD29E0">
            <w:pPr>
              <w:rPr>
                <w:rFonts w:ascii="Times New Roman" w:eastAsia="Times New Roman" w:hAnsi="Times New Roman" w:cs="Times New Roman"/>
                <w:sz w:val="20"/>
              </w:rPr>
            </w:pPr>
          </w:p>
        </w:tc>
      </w:tr>
      <w:tr w:rsidR="00E9701A" w14:paraId="796CEE90" w14:textId="77777777">
        <w:trPr>
          <w:trHeight w:val="300"/>
        </w:trPr>
        <w:tc>
          <w:tcPr>
            <w:tcW w:w="6720" w:type="dxa"/>
            <w:tcBorders>
              <w:top w:val="nil"/>
              <w:left w:val="nil"/>
              <w:bottom w:val="nil"/>
              <w:right w:val="nil"/>
            </w:tcBorders>
            <w:shd w:val="clear" w:color="auto" w:fill="auto"/>
            <w:noWrap/>
            <w:vAlign w:val="bottom"/>
            <w:hideMark/>
          </w:tcPr>
          <w:p w14:paraId="796CEE89"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796CEE8A"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8B"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8C"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E8D"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8E"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8F" w14:textId="77777777" w:rsidR="00BD29E0" w:rsidRPr="00553087" w:rsidRDefault="003308C2" w:rsidP="00BD29E0">
            <w:pPr>
              <w:rPr>
                <w:rFonts w:ascii="Times New Roman" w:eastAsia="Times New Roman" w:hAnsi="Times New Roman" w:cs="Times New Roman"/>
                <w:sz w:val="20"/>
              </w:rPr>
            </w:pPr>
          </w:p>
        </w:tc>
      </w:tr>
      <w:tr w:rsidR="00E9701A" w14:paraId="796CEE98" w14:textId="77777777">
        <w:trPr>
          <w:trHeight w:val="300"/>
        </w:trPr>
        <w:tc>
          <w:tcPr>
            <w:tcW w:w="6720" w:type="dxa"/>
            <w:tcBorders>
              <w:top w:val="nil"/>
              <w:left w:val="nil"/>
              <w:bottom w:val="nil"/>
              <w:right w:val="nil"/>
            </w:tcBorders>
            <w:shd w:val="clear" w:color="auto" w:fill="auto"/>
            <w:noWrap/>
            <w:vAlign w:val="bottom"/>
            <w:hideMark/>
          </w:tcPr>
          <w:p w14:paraId="796CEE91"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796CEE92"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93"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94"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E95"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96"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97" w14:textId="77777777" w:rsidR="00BD29E0" w:rsidRPr="00553087" w:rsidRDefault="003308C2" w:rsidP="00BD29E0">
            <w:pPr>
              <w:rPr>
                <w:rFonts w:ascii="Times New Roman" w:eastAsia="Times New Roman" w:hAnsi="Times New Roman" w:cs="Times New Roman"/>
                <w:sz w:val="20"/>
              </w:rPr>
            </w:pPr>
          </w:p>
        </w:tc>
      </w:tr>
      <w:tr w:rsidR="00E9701A" w14:paraId="796CEE9F" w14:textId="77777777">
        <w:trPr>
          <w:trHeight w:val="300"/>
        </w:trPr>
        <w:tc>
          <w:tcPr>
            <w:tcW w:w="7200" w:type="dxa"/>
            <w:gridSpan w:val="2"/>
            <w:tcBorders>
              <w:top w:val="nil"/>
              <w:left w:val="nil"/>
              <w:bottom w:val="nil"/>
              <w:right w:val="nil"/>
            </w:tcBorders>
            <w:shd w:val="clear" w:color="auto" w:fill="auto"/>
            <w:noWrap/>
            <w:vAlign w:val="bottom"/>
            <w:hideMark/>
          </w:tcPr>
          <w:p w14:paraId="796CEE99"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796CEE9A"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9B"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E9C"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9D"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9E" w14:textId="77777777" w:rsidR="00BD29E0" w:rsidRPr="00553087" w:rsidRDefault="003308C2" w:rsidP="00BD29E0">
            <w:pPr>
              <w:rPr>
                <w:rFonts w:ascii="Times New Roman" w:eastAsia="Times New Roman" w:hAnsi="Times New Roman" w:cs="Times New Roman"/>
                <w:sz w:val="20"/>
              </w:rPr>
            </w:pPr>
          </w:p>
        </w:tc>
      </w:tr>
      <w:tr w:rsidR="00E9701A" w14:paraId="796CEEA7" w14:textId="77777777">
        <w:trPr>
          <w:trHeight w:val="300"/>
        </w:trPr>
        <w:tc>
          <w:tcPr>
            <w:tcW w:w="6720" w:type="dxa"/>
            <w:tcBorders>
              <w:top w:val="nil"/>
              <w:left w:val="nil"/>
              <w:bottom w:val="nil"/>
              <w:right w:val="nil"/>
            </w:tcBorders>
            <w:shd w:val="clear" w:color="auto" w:fill="auto"/>
            <w:noWrap/>
            <w:vAlign w:val="bottom"/>
            <w:hideMark/>
          </w:tcPr>
          <w:p w14:paraId="796CEEA0"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A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A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A3"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A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A5"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A6" w14:textId="77777777" w:rsidR="00BD29E0" w:rsidRPr="00553087" w:rsidRDefault="003308C2" w:rsidP="00BD29E0">
            <w:pPr>
              <w:rPr>
                <w:rFonts w:ascii="Times New Roman" w:eastAsia="Times New Roman" w:hAnsi="Times New Roman" w:cs="Times New Roman"/>
                <w:sz w:val="20"/>
              </w:rPr>
            </w:pPr>
          </w:p>
        </w:tc>
      </w:tr>
      <w:tr w:rsidR="00E9701A" w14:paraId="796CEEAB" w14:textId="77777777">
        <w:trPr>
          <w:trHeight w:val="300"/>
        </w:trPr>
        <w:tc>
          <w:tcPr>
            <w:tcW w:w="6720" w:type="dxa"/>
            <w:tcBorders>
              <w:top w:val="nil"/>
              <w:left w:val="nil"/>
              <w:bottom w:val="nil"/>
              <w:right w:val="nil"/>
            </w:tcBorders>
            <w:shd w:val="clear" w:color="auto" w:fill="auto"/>
            <w:noWrap/>
            <w:vAlign w:val="bottom"/>
            <w:hideMark/>
          </w:tcPr>
          <w:p w14:paraId="796CEEA8" w14:textId="77777777" w:rsidR="00BD29E0" w:rsidRPr="00553087" w:rsidRDefault="003308C2" w:rsidP="00BD29E0">
            <w:pPr>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796CEEA9"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Άρθρο 14 ως έχει   ΔΕΚΤΟ ΚΑΤΑ ΠΛΕΙΟΨΗΦΙΑ</w:t>
            </w:r>
          </w:p>
        </w:tc>
        <w:tc>
          <w:tcPr>
            <w:tcW w:w="480" w:type="dxa"/>
            <w:tcBorders>
              <w:top w:val="nil"/>
              <w:left w:val="nil"/>
              <w:bottom w:val="nil"/>
              <w:right w:val="nil"/>
            </w:tcBorders>
            <w:shd w:val="clear" w:color="auto" w:fill="auto"/>
            <w:noWrap/>
            <w:vAlign w:val="bottom"/>
            <w:hideMark/>
          </w:tcPr>
          <w:p w14:paraId="796CEEAA" w14:textId="77777777" w:rsidR="00BD29E0" w:rsidRPr="00553087" w:rsidRDefault="003308C2" w:rsidP="00BD29E0">
            <w:pPr>
              <w:rPr>
                <w:rFonts w:ascii="Calibri" w:eastAsia="Times New Roman" w:hAnsi="Calibri" w:cs="Times New Roman"/>
                <w:color w:val="000000"/>
                <w:sz w:val="22"/>
                <w:szCs w:val="22"/>
              </w:rPr>
            </w:pPr>
          </w:p>
        </w:tc>
      </w:tr>
      <w:tr w:rsidR="00E9701A" w14:paraId="796CEEB3" w14:textId="77777777">
        <w:trPr>
          <w:trHeight w:val="300"/>
        </w:trPr>
        <w:tc>
          <w:tcPr>
            <w:tcW w:w="6720" w:type="dxa"/>
            <w:tcBorders>
              <w:top w:val="nil"/>
              <w:left w:val="nil"/>
              <w:bottom w:val="nil"/>
              <w:right w:val="nil"/>
            </w:tcBorders>
            <w:shd w:val="clear" w:color="auto" w:fill="auto"/>
            <w:noWrap/>
            <w:vAlign w:val="bottom"/>
            <w:hideMark/>
          </w:tcPr>
          <w:p w14:paraId="796CEEAC"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796CEEAD"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AE"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AF"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EB0"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B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B2" w14:textId="77777777" w:rsidR="00BD29E0" w:rsidRPr="00553087" w:rsidRDefault="003308C2" w:rsidP="00BD29E0">
            <w:pPr>
              <w:rPr>
                <w:rFonts w:ascii="Times New Roman" w:eastAsia="Times New Roman" w:hAnsi="Times New Roman" w:cs="Times New Roman"/>
                <w:sz w:val="20"/>
              </w:rPr>
            </w:pPr>
          </w:p>
        </w:tc>
      </w:tr>
      <w:tr w:rsidR="00E9701A" w14:paraId="796CEEBB" w14:textId="77777777">
        <w:trPr>
          <w:trHeight w:val="300"/>
        </w:trPr>
        <w:tc>
          <w:tcPr>
            <w:tcW w:w="6720" w:type="dxa"/>
            <w:tcBorders>
              <w:top w:val="nil"/>
              <w:left w:val="nil"/>
              <w:bottom w:val="nil"/>
              <w:right w:val="nil"/>
            </w:tcBorders>
            <w:shd w:val="clear" w:color="auto" w:fill="auto"/>
            <w:noWrap/>
            <w:vAlign w:val="bottom"/>
            <w:hideMark/>
          </w:tcPr>
          <w:p w14:paraId="796CEEB4"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796CEEB5"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B6"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B7"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EB8"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B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BA" w14:textId="77777777" w:rsidR="00BD29E0" w:rsidRPr="00553087" w:rsidRDefault="003308C2" w:rsidP="00BD29E0">
            <w:pPr>
              <w:rPr>
                <w:rFonts w:ascii="Times New Roman" w:eastAsia="Times New Roman" w:hAnsi="Times New Roman" w:cs="Times New Roman"/>
                <w:sz w:val="20"/>
              </w:rPr>
            </w:pPr>
          </w:p>
        </w:tc>
      </w:tr>
      <w:tr w:rsidR="00E9701A" w14:paraId="796CEEC3" w14:textId="77777777">
        <w:trPr>
          <w:trHeight w:val="300"/>
        </w:trPr>
        <w:tc>
          <w:tcPr>
            <w:tcW w:w="6720" w:type="dxa"/>
            <w:tcBorders>
              <w:top w:val="nil"/>
              <w:left w:val="nil"/>
              <w:bottom w:val="nil"/>
              <w:right w:val="nil"/>
            </w:tcBorders>
            <w:shd w:val="clear" w:color="auto" w:fill="auto"/>
            <w:noWrap/>
            <w:vAlign w:val="bottom"/>
            <w:hideMark/>
          </w:tcPr>
          <w:p w14:paraId="796CEEBC"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796CEEBD"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BE"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BF"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796CEEC0"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C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C2" w14:textId="77777777" w:rsidR="00BD29E0" w:rsidRPr="00553087" w:rsidRDefault="003308C2" w:rsidP="00BD29E0">
            <w:pPr>
              <w:rPr>
                <w:rFonts w:ascii="Times New Roman" w:eastAsia="Times New Roman" w:hAnsi="Times New Roman" w:cs="Times New Roman"/>
                <w:sz w:val="20"/>
              </w:rPr>
            </w:pPr>
          </w:p>
        </w:tc>
      </w:tr>
      <w:tr w:rsidR="00E9701A" w14:paraId="796CEECB" w14:textId="77777777">
        <w:trPr>
          <w:trHeight w:val="300"/>
        </w:trPr>
        <w:tc>
          <w:tcPr>
            <w:tcW w:w="6720" w:type="dxa"/>
            <w:tcBorders>
              <w:top w:val="nil"/>
              <w:left w:val="nil"/>
              <w:bottom w:val="nil"/>
              <w:right w:val="nil"/>
            </w:tcBorders>
            <w:shd w:val="clear" w:color="auto" w:fill="auto"/>
            <w:noWrap/>
            <w:vAlign w:val="bottom"/>
            <w:hideMark/>
          </w:tcPr>
          <w:p w14:paraId="796CEEC4"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796CEEC5"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C6"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C7"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EC8"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C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CA" w14:textId="77777777" w:rsidR="00BD29E0" w:rsidRPr="00553087" w:rsidRDefault="003308C2" w:rsidP="00BD29E0">
            <w:pPr>
              <w:rPr>
                <w:rFonts w:ascii="Times New Roman" w:eastAsia="Times New Roman" w:hAnsi="Times New Roman" w:cs="Times New Roman"/>
                <w:sz w:val="20"/>
              </w:rPr>
            </w:pPr>
          </w:p>
        </w:tc>
      </w:tr>
      <w:tr w:rsidR="00E9701A" w14:paraId="796CEED3" w14:textId="77777777">
        <w:trPr>
          <w:trHeight w:val="300"/>
        </w:trPr>
        <w:tc>
          <w:tcPr>
            <w:tcW w:w="6720" w:type="dxa"/>
            <w:tcBorders>
              <w:top w:val="nil"/>
              <w:left w:val="nil"/>
              <w:bottom w:val="nil"/>
              <w:right w:val="nil"/>
            </w:tcBorders>
            <w:shd w:val="clear" w:color="auto" w:fill="auto"/>
            <w:noWrap/>
            <w:vAlign w:val="bottom"/>
            <w:hideMark/>
          </w:tcPr>
          <w:p w14:paraId="796CEECC"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796CEECD"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CE"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CF"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ED0"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D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D2" w14:textId="77777777" w:rsidR="00BD29E0" w:rsidRPr="00553087" w:rsidRDefault="003308C2" w:rsidP="00BD29E0">
            <w:pPr>
              <w:rPr>
                <w:rFonts w:ascii="Times New Roman" w:eastAsia="Times New Roman" w:hAnsi="Times New Roman" w:cs="Times New Roman"/>
                <w:sz w:val="20"/>
              </w:rPr>
            </w:pPr>
          </w:p>
        </w:tc>
      </w:tr>
      <w:tr w:rsidR="00E9701A" w14:paraId="796CEEDB" w14:textId="77777777">
        <w:trPr>
          <w:trHeight w:val="300"/>
        </w:trPr>
        <w:tc>
          <w:tcPr>
            <w:tcW w:w="6720" w:type="dxa"/>
            <w:tcBorders>
              <w:top w:val="nil"/>
              <w:left w:val="nil"/>
              <w:bottom w:val="nil"/>
              <w:right w:val="nil"/>
            </w:tcBorders>
            <w:shd w:val="clear" w:color="auto" w:fill="auto"/>
            <w:noWrap/>
            <w:vAlign w:val="bottom"/>
            <w:hideMark/>
          </w:tcPr>
          <w:p w14:paraId="796CEED4"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796CEED5"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D6"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D7"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ED8"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D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DA" w14:textId="77777777" w:rsidR="00BD29E0" w:rsidRPr="00553087" w:rsidRDefault="003308C2" w:rsidP="00BD29E0">
            <w:pPr>
              <w:rPr>
                <w:rFonts w:ascii="Times New Roman" w:eastAsia="Times New Roman" w:hAnsi="Times New Roman" w:cs="Times New Roman"/>
                <w:sz w:val="20"/>
              </w:rPr>
            </w:pPr>
          </w:p>
        </w:tc>
      </w:tr>
      <w:tr w:rsidR="00E9701A" w14:paraId="796CEEE3" w14:textId="77777777">
        <w:trPr>
          <w:trHeight w:val="300"/>
        </w:trPr>
        <w:tc>
          <w:tcPr>
            <w:tcW w:w="6720" w:type="dxa"/>
            <w:tcBorders>
              <w:top w:val="nil"/>
              <w:left w:val="nil"/>
              <w:bottom w:val="nil"/>
              <w:right w:val="nil"/>
            </w:tcBorders>
            <w:shd w:val="clear" w:color="auto" w:fill="auto"/>
            <w:noWrap/>
            <w:vAlign w:val="bottom"/>
            <w:hideMark/>
          </w:tcPr>
          <w:p w14:paraId="796CEEDC"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796CEEDD"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DE"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DF"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EE0"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E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E2" w14:textId="77777777" w:rsidR="00BD29E0" w:rsidRPr="00553087" w:rsidRDefault="003308C2" w:rsidP="00BD29E0">
            <w:pPr>
              <w:rPr>
                <w:rFonts w:ascii="Times New Roman" w:eastAsia="Times New Roman" w:hAnsi="Times New Roman" w:cs="Times New Roman"/>
                <w:sz w:val="20"/>
              </w:rPr>
            </w:pPr>
          </w:p>
        </w:tc>
      </w:tr>
      <w:tr w:rsidR="00E9701A" w14:paraId="796CEEEA" w14:textId="77777777">
        <w:trPr>
          <w:trHeight w:val="300"/>
        </w:trPr>
        <w:tc>
          <w:tcPr>
            <w:tcW w:w="7200" w:type="dxa"/>
            <w:gridSpan w:val="2"/>
            <w:tcBorders>
              <w:top w:val="nil"/>
              <w:left w:val="nil"/>
              <w:bottom w:val="nil"/>
              <w:right w:val="nil"/>
            </w:tcBorders>
            <w:shd w:val="clear" w:color="auto" w:fill="auto"/>
            <w:noWrap/>
            <w:vAlign w:val="bottom"/>
            <w:hideMark/>
          </w:tcPr>
          <w:p w14:paraId="796CEEE4"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796CEEE5"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E6"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EE7"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E8"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E9" w14:textId="77777777" w:rsidR="00BD29E0" w:rsidRPr="00553087" w:rsidRDefault="003308C2" w:rsidP="00BD29E0">
            <w:pPr>
              <w:rPr>
                <w:rFonts w:ascii="Times New Roman" w:eastAsia="Times New Roman" w:hAnsi="Times New Roman" w:cs="Times New Roman"/>
                <w:sz w:val="20"/>
              </w:rPr>
            </w:pPr>
          </w:p>
        </w:tc>
      </w:tr>
      <w:tr w:rsidR="00E9701A" w14:paraId="796CEEF2" w14:textId="77777777">
        <w:trPr>
          <w:trHeight w:val="300"/>
        </w:trPr>
        <w:tc>
          <w:tcPr>
            <w:tcW w:w="6720" w:type="dxa"/>
            <w:tcBorders>
              <w:top w:val="nil"/>
              <w:left w:val="nil"/>
              <w:bottom w:val="nil"/>
              <w:right w:val="nil"/>
            </w:tcBorders>
            <w:shd w:val="clear" w:color="auto" w:fill="auto"/>
            <w:noWrap/>
            <w:vAlign w:val="bottom"/>
            <w:hideMark/>
          </w:tcPr>
          <w:p w14:paraId="796CEEEB"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E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ED"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EE"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E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F0"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F1" w14:textId="77777777" w:rsidR="00BD29E0" w:rsidRPr="00553087" w:rsidRDefault="003308C2" w:rsidP="00BD29E0">
            <w:pPr>
              <w:rPr>
                <w:rFonts w:ascii="Times New Roman" w:eastAsia="Times New Roman" w:hAnsi="Times New Roman" w:cs="Times New Roman"/>
                <w:sz w:val="20"/>
              </w:rPr>
            </w:pPr>
          </w:p>
        </w:tc>
      </w:tr>
      <w:tr w:rsidR="00E9701A" w14:paraId="796CEEF6" w14:textId="77777777">
        <w:trPr>
          <w:trHeight w:val="300"/>
        </w:trPr>
        <w:tc>
          <w:tcPr>
            <w:tcW w:w="6720" w:type="dxa"/>
            <w:tcBorders>
              <w:top w:val="nil"/>
              <w:left w:val="nil"/>
              <w:bottom w:val="nil"/>
              <w:right w:val="nil"/>
            </w:tcBorders>
            <w:shd w:val="clear" w:color="auto" w:fill="auto"/>
            <w:noWrap/>
            <w:vAlign w:val="bottom"/>
            <w:hideMark/>
          </w:tcPr>
          <w:p w14:paraId="796CEEF3" w14:textId="77777777" w:rsidR="00BD29E0" w:rsidRPr="00553087" w:rsidRDefault="003308C2" w:rsidP="00BD29E0">
            <w:pPr>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796CEEF4"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Άρθρο 15 όπως τροπ.   ΔΕΚΤΟ ΚΑΤΑ ΠΛΕΙΟΨΗΦΙΑ</w:t>
            </w:r>
          </w:p>
        </w:tc>
        <w:tc>
          <w:tcPr>
            <w:tcW w:w="480" w:type="dxa"/>
            <w:tcBorders>
              <w:top w:val="nil"/>
              <w:left w:val="nil"/>
              <w:bottom w:val="nil"/>
              <w:right w:val="nil"/>
            </w:tcBorders>
            <w:shd w:val="clear" w:color="auto" w:fill="auto"/>
            <w:noWrap/>
            <w:vAlign w:val="bottom"/>
            <w:hideMark/>
          </w:tcPr>
          <w:p w14:paraId="796CEEF5" w14:textId="77777777" w:rsidR="00BD29E0" w:rsidRPr="00553087" w:rsidRDefault="003308C2" w:rsidP="00BD29E0">
            <w:pPr>
              <w:rPr>
                <w:rFonts w:ascii="Calibri" w:eastAsia="Times New Roman" w:hAnsi="Calibri" w:cs="Times New Roman"/>
                <w:color w:val="000000"/>
                <w:sz w:val="22"/>
                <w:szCs w:val="22"/>
              </w:rPr>
            </w:pPr>
          </w:p>
        </w:tc>
      </w:tr>
      <w:tr w:rsidR="00E9701A" w14:paraId="796CEEFE" w14:textId="77777777">
        <w:trPr>
          <w:trHeight w:val="300"/>
        </w:trPr>
        <w:tc>
          <w:tcPr>
            <w:tcW w:w="6720" w:type="dxa"/>
            <w:tcBorders>
              <w:top w:val="nil"/>
              <w:left w:val="nil"/>
              <w:bottom w:val="nil"/>
              <w:right w:val="nil"/>
            </w:tcBorders>
            <w:shd w:val="clear" w:color="auto" w:fill="auto"/>
            <w:noWrap/>
            <w:vAlign w:val="bottom"/>
            <w:hideMark/>
          </w:tcPr>
          <w:p w14:paraId="796CEEF7"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796CEEF8"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F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FA"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EFB"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EF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EFD" w14:textId="77777777" w:rsidR="00BD29E0" w:rsidRPr="00553087" w:rsidRDefault="003308C2" w:rsidP="00BD29E0">
            <w:pPr>
              <w:rPr>
                <w:rFonts w:ascii="Times New Roman" w:eastAsia="Times New Roman" w:hAnsi="Times New Roman" w:cs="Times New Roman"/>
                <w:sz w:val="20"/>
              </w:rPr>
            </w:pPr>
          </w:p>
        </w:tc>
      </w:tr>
      <w:tr w:rsidR="00E9701A" w14:paraId="796CEF06" w14:textId="77777777">
        <w:trPr>
          <w:trHeight w:val="300"/>
        </w:trPr>
        <w:tc>
          <w:tcPr>
            <w:tcW w:w="6720" w:type="dxa"/>
            <w:tcBorders>
              <w:top w:val="nil"/>
              <w:left w:val="nil"/>
              <w:bottom w:val="nil"/>
              <w:right w:val="nil"/>
            </w:tcBorders>
            <w:shd w:val="clear" w:color="auto" w:fill="auto"/>
            <w:noWrap/>
            <w:vAlign w:val="bottom"/>
            <w:hideMark/>
          </w:tcPr>
          <w:p w14:paraId="796CEEFF"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796CEF00"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0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02"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F03"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0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05" w14:textId="77777777" w:rsidR="00BD29E0" w:rsidRPr="00553087" w:rsidRDefault="003308C2" w:rsidP="00BD29E0">
            <w:pPr>
              <w:rPr>
                <w:rFonts w:ascii="Times New Roman" w:eastAsia="Times New Roman" w:hAnsi="Times New Roman" w:cs="Times New Roman"/>
                <w:sz w:val="20"/>
              </w:rPr>
            </w:pPr>
          </w:p>
        </w:tc>
      </w:tr>
      <w:tr w:rsidR="00E9701A" w14:paraId="796CEF0E" w14:textId="77777777">
        <w:trPr>
          <w:trHeight w:val="300"/>
        </w:trPr>
        <w:tc>
          <w:tcPr>
            <w:tcW w:w="6720" w:type="dxa"/>
            <w:tcBorders>
              <w:top w:val="nil"/>
              <w:left w:val="nil"/>
              <w:bottom w:val="nil"/>
              <w:right w:val="nil"/>
            </w:tcBorders>
            <w:shd w:val="clear" w:color="auto" w:fill="auto"/>
            <w:noWrap/>
            <w:vAlign w:val="bottom"/>
            <w:hideMark/>
          </w:tcPr>
          <w:p w14:paraId="796CEF07"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796CEF08"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0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0A"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796CEF0B"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0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0D" w14:textId="77777777" w:rsidR="00BD29E0" w:rsidRPr="00553087" w:rsidRDefault="003308C2" w:rsidP="00BD29E0">
            <w:pPr>
              <w:rPr>
                <w:rFonts w:ascii="Times New Roman" w:eastAsia="Times New Roman" w:hAnsi="Times New Roman" w:cs="Times New Roman"/>
                <w:sz w:val="20"/>
              </w:rPr>
            </w:pPr>
          </w:p>
        </w:tc>
      </w:tr>
      <w:tr w:rsidR="00E9701A" w14:paraId="796CEF16" w14:textId="77777777">
        <w:trPr>
          <w:trHeight w:val="300"/>
        </w:trPr>
        <w:tc>
          <w:tcPr>
            <w:tcW w:w="6720" w:type="dxa"/>
            <w:tcBorders>
              <w:top w:val="nil"/>
              <w:left w:val="nil"/>
              <w:bottom w:val="nil"/>
              <w:right w:val="nil"/>
            </w:tcBorders>
            <w:shd w:val="clear" w:color="auto" w:fill="auto"/>
            <w:noWrap/>
            <w:vAlign w:val="bottom"/>
            <w:hideMark/>
          </w:tcPr>
          <w:p w14:paraId="796CEF0F"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796CEF10"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1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12"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F13"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1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15" w14:textId="77777777" w:rsidR="00BD29E0" w:rsidRPr="00553087" w:rsidRDefault="003308C2" w:rsidP="00BD29E0">
            <w:pPr>
              <w:rPr>
                <w:rFonts w:ascii="Times New Roman" w:eastAsia="Times New Roman" w:hAnsi="Times New Roman" w:cs="Times New Roman"/>
                <w:sz w:val="20"/>
              </w:rPr>
            </w:pPr>
          </w:p>
        </w:tc>
      </w:tr>
      <w:tr w:rsidR="00E9701A" w14:paraId="796CEF1E" w14:textId="77777777">
        <w:trPr>
          <w:trHeight w:val="300"/>
        </w:trPr>
        <w:tc>
          <w:tcPr>
            <w:tcW w:w="6720" w:type="dxa"/>
            <w:tcBorders>
              <w:top w:val="nil"/>
              <w:left w:val="nil"/>
              <w:bottom w:val="nil"/>
              <w:right w:val="nil"/>
            </w:tcBorders>
            <w:shd w:val="clear" w:color="auto" w:fill="auto"/>
            <w:noWrap/>
            <w:vAlign w:val="bottom"/>
            <w:hideMark/>
          </w:tcPr>
          <w:p w14:paraId="796CEF17"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796CEF18"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1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1A"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F1B"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1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1D" w14:textId="77777777" w:rsidR="00BD29E0" w:rsidRPr="00553087" w:rsidRDefault="003308C2" w:rsidP="00BD29E0">
            <w:pPr>
              <w:rPr>
                <w:rFonts w:ascii="Times New Roman" w:eastAsia="Times New Roman" w:hAnsi="Times New Roman" w:cs="Times New Roman"/>
                <w:sz w:val="20"/>
              </w:rPr>
            </w:pPr>
          </w:p>
        </w:tc>
      </w:tr>
      <w:tr w:rsidR="00E9701A" w14:paraId="796CEF26" w14:textId="77777777">
        <w:trPr>
          <w:trHeight w:val="300"/>
        </w:trPr>
        <w:tc>
          <w:tcPr>
            <w:tcW w:w="6720" w:type="dxa"/>
            <w:tcBorders>
              <w:top w:val="nil"/>
              <w:left w:val="nil"/>
              <w:bottom w:val="nil"/>
              <w:right w:val="nil"/>
            </w:tcBorders>
            <w:shd w:val="clear" w:color="auto" w:fill="auto"/>
            <w:noWrap/>
            <w:vAlign w:val="bottom"/>
            <w:hideMark/>
          </w:tcPr>
          <w:p w14:paraId="796CEF1F"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796CEF20"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2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22"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F23"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2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25" w14:textId="77777777" w:rsidR="00BD29E0" w:rsidRPr="00553087" w:rsidRDefault="003308C2" w:rsidP="00BD29E0">
            <w:pPr>
              <w:rPr>
                <w:rFonts w:ascii="Times New Roman" w:eastAsia="Times New Roman" w:hAnsi="Times New Roman" w:cs="Times New Roman"/>
                <w:sz w:val="20"/>
              </w:rPr>
            </w:pPr>
          </w:p>
        </w:tc>
      </w:tr>
      <w:tr w:rsidR="00E9701A" w14:paraId="796CEF2E" w14:textId="77777777">
        <w:trPr>
          <w:trHeight w:val="300"/>
        </w:trPr>
        <w:tc>
          <w:tcPr>
            <w:tcW w:w="6720" w:type="dxa"/>
            <w:tcBorders>
              <w:top w:val="nil"/>
              <w:left w:val="nil"/>
              <w:bottom w:val="nil"/>
              <w:right w:val="nil"/>
            </w:tcBorders>
            <w:shd w:val="clear" w:color="auto" w:fill="auto"/>
            <w:noWrap/>
            <w:vAlign w:val="bottom"/>
            <w:hideMark/>
          </w:tcPr>
          <w:p w14:paraId="796CEF27"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796CEF28"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2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2A"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F2B"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2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2D" w14:textId="77777777" w:rsidR="00BD29E0" w:rsidRPr="00553087" w:rsidRDefault="003308C2" w:rsidP="00BD29E0">
            <w:pPr>
              <w:rPr>
                <w:rFonts w:ascii="Times New Roman" w:eastAsia="Times New Roman" w:hAnsi="Times New Roman" w:cs="Times New Roman"/>
                <w:sz w:val="20"/>
              </w:rPr>
            </w:pPr>
          </w:p>
        </w:tc>
      </w:tr>
      <w:tr w:rsidR="00E9701A" w14:paraId="796CEF35" w14:textId="77777777">
        <w:trPr>
          <w:trHeight w:val="300"/>
        </w:trPr>
        <w:tc>
          <w:tcPr>
            <w:tcW w:w="7200" w:type="dxa"/>
            <w:gridSpan w:val="2"/>
            <w:tcBorders>
              <w:top w:val="nil"/>
              <w:left w:val="nil"/>
              <w:bottom w:val="nil"/>
              <w:right w:val="nil"/>
            </w:tcBorders>
            <w:shd w:val="clear" w:color="auto" w:fill="auto"/>
            <w:noWrap/>
            <w:vAlign w:val="bottom"/>
            <w:hideMark/>
          </w:tcPr>
          <w:p w14:paraId="796CEF2F"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796CEF30"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31"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F32"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33"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34" w14:textId="77777777" w:rsidR="00BD29E0" w:rsidRPr="00553087" w:rsidRDefault="003308C2" w:rsidP="00BD29E0">
            <w:pPr>
              <w:rPr>
                <w:rFonts w:ascii="Times New Roman" w:eastAsia="Times New Roman" w:hAnsi="Times New Roman" w:cs="Times New Roman"/>
                <w:sz w:val="20"/>
              </w:rPr>
            </w:pPr>
          </w:p>
        </w:tc>
      </w:tr>
      <w:tr w:rsidR="00E9701A" w14:paraId="796CEF3D" w14:textId="77777777">
        <w:trPr>
          <w:trHeight w:val="300"/>
        </w:trPr>
        <w:tc>
          <w:tcPr>
            <w:tcW w:w="6720" w:type="dxa"/>
            <w:tcBorders>
              <w:top w:val="nil"/>
              <w:left w:val="nil"/>
              <w:bottom w:val="nil"/>
              <w:right w:val="nil"/>
            </w:tcBorders>
            <w:shd w:val="clear" w:color="auto" w:fill="auto"/>
            <w:noWrap/>
            <w:vAlign w:val="bottom"/>
            <w:hideMark/>
          </w:tcPr>
          <w:p w14:paraId="796CEF36"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3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38"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3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3A"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3B"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3C" w14:textId="77777777" w:rsidR="00BD29E0" w:rsidRPr="00553087" w:rsidRDefault="003308C2" w:rsidP="00BD29E0">
            <w:pPr>
              <w:rPr>
                <w:rFonts w:ascii="Times New Roman" w:eastAsia="Times New Roman" w:hAnsi="Times New Roman" w:cs="Times New Roman"/>
                <w:sz w:val="20"/>
              </w:rPr>
            </w:pPr>
          </w:p>
        </w:tc>
      </w:tr>
      <w:tr w:rsidR="00E9701A" w14:paraId="796CEF41" w14:textId="77777777">
        <w:trPr>
          <w:trHeight w:val="300"/>
        </w:trPr>
        <w:tc>
          <w:tcPr>
            <w:tcW w:w="6720" w:type="dxa"/>
            <w:tcBorders>
              <w:top w:val="nil"/>
              <w:left w:val="nil"/>
              <w:bottom w:val="nil"/>
              <w:right w:val="nil"/>
            </w:tcBorders>
            <w:shd w:val="clear" w:color="auto" w:fill="auto"/>
            <w:noWrap/>
            <w:vAlign w:val="bottom"/>
            <w:hideMark/>
          </w:tcPr>
          <w:p w14:paraId="796CEF3E" w14:textId="77777777" w:rsidR="00BD29E0" w:rsidRPr="00553087" w:rsidRDefault="003308C2" w:rsidP="00BD29E0">
            <w:pPr>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796CEF3F"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Άρθρο 16 όπως τροπ.    ΔΕΚΤΟ ΚΑΤΑ ΠΛΕΙΟΨΗΦΙΑ</w:t>
            </w:r>
          </w:p>
        </w:tc>
        <w:tc>
          <w:tcPr>
            <w:tcW w:w="480" w:type="dxa"/>
            <w:tcBorders>
              <w:top w:val="nil"/>
              <w:left w:val="nil"/>
              <w:bottom w:val="nil"/>
              <w:right w:val="nil"/>
            </w:tcBorders>
            <w:shd w:val="clear" w:color="auto" w:fill="auto"/>
            <w:noWrap/>
            <w:vAlign w:val="bottom"/>
            <w:hideMark/>
          </w:tcPr>
          <w:p w14:paraId="796CEF40" w14:textId="77777777" w:rsidR="00BD29E0" w:rsidRPr="00553087" w:rsidRDefault="003308C2" w:rsidP="00BD29E0">
            <w:pPr>
              <w:rPr>
                <w:rFonts w:ascii="Calibri" w:eastAsia="Times New Roman" w:hAnsi="Calibri" w:cs="Times New Roman"/>
                <w:color w:val="000000"/>
                <w:sz w:val="22"/>
                <w:szCs w:val="22"/>
              </w:rPr>
            </w:pPr>
          </w:p>
        </w:tc>
      </w:tr>
      <w:tr w:rsidR="00E9701A" w14:paraId="796CEF49" w14:textId="77777777">
        <w:trPr>
          <w:trHeight w:val="300"/>
        </w:trPr>
        <w:tc>
          <w:tcPr>
            <w:tcW w:w="6720" w:type="dxa"/>
            <w:tcBorders>
              <w:top w:val="nil"/>
              <w:left w:val="nil"/>
              <w:bottom w:val="nil"/>
              <w:right w:val="nil"/>
            </w:tcBorders>
            <w:shd w:val="clear" w:color="auto" w:fill="auto"/>
            <w:noWrap/>
            <w:vAlign w:val="bottom"/>
            <w:hideMark/>
          </w:tcPr>
          <w:p w14:paraId="796CEF42"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796CEF43"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4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45"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F46"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4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48" w14:textId="77777777" w:rsidR="00BD29E0" w:rsidRPr="00553087" w:rsidRDefault="003308C2" w:rsidP="00BD29E0">
            <w:pPr>
              <w:rPr>
                <w:rFonts w:ascii="Times New Roman" w:eastAsia="Times New Roman" w:hAnsi="Times New Roman" w:cs="Times New Roman"/>
                <w:sz w:val="20"/>
              </w:rPr>
            </w:pPr>
          </w:p>
        </w:tc>
      </w:tr>
      <w:tr w:rsidR="00E9701A" w14:paraId="796CEF51" w14:textId="77777777">
        <w:trPr>
          <w:trHeight w:val="300"/>
        </w:trPr>
        <w:tc>
          <w:tcPr>
            <w:tcW w:w="6720" w:type="dxa"/>
            <w:tcBorders>
              <w:top w:val="nil"/>
              <w:left w:val="nil"/>
              <w:bottom w:val="nil"/>
              <w:right w:val="nil"/>
            </w:tcBorders>
            <w:shd w:val="clear" w:color="auto" w:fill="auto"/>
            <w:noWrap/>
            <w:vAlign w:val="bottom"/>
            <w:hideMark/>
          </w:tcPr>
          <w:p w14:paraId="796CEF4A"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796CEF4B"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4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4D"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F4E"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4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50" w14:textId="77777777" w:rsidR="00BD29E0" w:rsidRPr="00553087" w:rsidRDefault="003308C2" w:rsidP="00BD29E0">
            <w:pPr>
              <w:rPr>
                <w:rFonts w:ascii="Times New Roman" w:eastAsia="Times New Roman" w:hAnsi="Times New Roman" w:cs="Times New Roman"/>
                <w:sz w:val="20"/>
              </w:rPr>
            </w:pPr>
          </w:p>
        </w:tc>
      </w:tr>
      <w:tr w:rsidR="00E9701A" w14:paraId="796CEF59" w14:textId="77777777">
        <w:trPr>
          <w:trHeight w:val="300"/>
        </w:trPr>
        <w:tc>
          <w:tcPr>
            <w:tcW w:w="6720" w:type="dxa"/>
            <w:tcBorders>
              <w:top w:val="nil"/>
              <w:left w:val="nil"/>
              <w:bottom w:val="nil"/>
              <w:right w:val="nil"/>
            </w:tcBorders>
            <w:shd w:val="clear" w:color="auto" w:fill="auto"/>
            <w:noWrap/>
            <w:vAlign w:val="bottom"/>
            <w:hideMark/>
          </w:tcPr>
          <w:p w14:paraId="796CEF52"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796CEF53"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5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55"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796CEF56"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5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58" w14:textId="77777777" w:rsidR="00BD29E0" w:rsidRPr="00553087" w:rsidRDefault="003308C2" w:rsidP="00BD29E0">
            <w:pPr>
              <w:rPr>
                <w:rFonts w:ascii="Times New Roman" w:eastAsia="Times New Roman" w:hAnsi="Times New Roman" w:cs="Times New Roman"/>
                <w:sz w:val="20"/>
              </w:rPr>
            </w:pPr>
          </w:p>
        </w:tc>
      </w:tr>
      <w:tr w:rsidR="00E9701A" w14:paraId="796CEF61" w14:textId="77777777">
        <w:trPr>
          <w:trHeight w:val="300"/>
        </w:trPr>
        <w:tc>
          <w:tcPr>
            <w:tcW w:w="6720" w:type="dxa"/>
            <w:tcBorders>
              <w:top w:val="nil"/>
              <w:left w:val="nil"/>
              <w:bottom w:val="nil"/>
              <w:right w:val="nil"/>
            </w:tcBorders>
            <w:shd w:val="clear" w:color="auto" w:fill="auto"/>
            <w:noWrap/>
            <w:vAlign w:val="bottom"/>
            <w:hideMark/>
          </w:tcPr>
          <w:p w14:paraId="796CEF5A"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796CEF5B"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5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5D"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F5E"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5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60" w14:textId="77777777" w:rsidR="00BD29E0" w:rsidRPr="00553087" w:rsidRDefault="003308C2" w:rsidP="00BD29E0">
            <w:pPr>
              <w:rPr>
                <w:rFonts w:ascii="Times New Roman" w:eastAsia="Times New Roman" w:hAnsi="Times New Roman" w:cs="Times New Roman"/>
                <w:sz w:val="20"/>
              </w:rPr>
            </w:pPr>
          </w:p>
        </w:tc>
      </w:tr>
      <w:tr w:rsidR="00E9701A" w14:paraId="796CEF69" w14:textId="77777777">
        <w:trPr>
          <w:trHeight w:val="300"/>
        </w:trPr>
        <w:tc>
          <w:tcPr>
            <w:tcW w:w="6720" w:type="dxa"/>
            <w:tcBorders>
              <w:top w:val="nil"/>
              <w:left w:val="nil"/>
              <w:bottom w:val="nil"/>
              <w:right w:val="nil"/>
            </w:tcBorders>
            <w:shd w:val="clear" w:color="auto" w:fill="auto"/>
            <w:noWrap/>
            <w:vAlign w:val="bottom"/>
            <w:hideMark/>
          </w:tcPr>
          <w:p w14:paraId="796CEF62"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796CEF63"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6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65"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F66"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6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68" w14:textId="77777777" w:rsidR="00BD29E0" w:rsidRPr="00553087" w:rsidRDefault="003308C2" w:rsidP="00BD29E0">
            <w:pPr>
              <w:rPr>
                <w:rFonts w:ascii="Times New Roman" w:eastAsia="Times New Roman" w:hAnsi="Times New Roman" w:cs="Times New Roman"/>
                <w:sz w:val="20"/>
              </w:rPr>
            </w:pPr>
          </w:p>
        </w:tc>
      </w:tr>
      <w:tr w:rsidR="00E9701A" w14:paraId="796CEF71" w14:textId="77777777">
        <w:trPr>
          <w:trHeight w:val="300"/>
        </w:trPr>
        <w:tc>
          <w:tcPr>
            <w:tcW w:w="6720" w:type="dxa"/>
            <w:tcBorders>
              <w:top w:val="nil"/>
              <w:left w:val="nil"/>
              <w:bottom w:val="nil"/>
              <w:right w:val="nil"/>
            </w:tcBorders>
            <w:shd w:val="clear" w:color="auto" w:fill="auto"/>
            <w:noWrap/>
            <w:vAlign w:val="bottom"/>
            <w:hideMark/>
          </w:tcPr>
          <w:p w14:paraId="796CEF6A"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796CEF6B"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6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6D"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F6E"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6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70" w14:textId="77777777" w:rsidR="00BD29E0" w:rsidRPr="00553087" w:rsidRDefault="003308C2" w:rsidP="00BD29E0">
            <w:pPr>
              <w:rPr>
                <w:rFonts w:ascii="Times New Roman" w:eastAsia="Times New Roman" w:hAnsi="Times New Roman" w:cs="Times New Roman"/>
                <w:sz w:val="20"/>
              </w:rPr>
            </w:pPr>
          </w:p>
        </w:tc>
      </w:tr>
      <w:tr w:rsidR="00E9701A" w14:paraId="796CEF79" w14:textId="77777777">
        <w:trPr>
          <w:trHeight w:val="300"/>
        </w:trPr>
        <w:tc>
          <w:tcPr>
            <w:tcW w:w="6720" w:type="dxa"/>
            <w:tcBorders>
              <w:top w:val="nil"/>
              <w:left w:val="nil"/>
              <w:bottom w:val="nil"/>
              <w:right w:val="nil"/>
            </w:tcBorders>
            <w:shd w:val="clear" w:color="auto" w:fill="auto"/>
            <w:noWrap/>
            <w:vAlign w:val="bottom"/>
            <w:hideMark/>
          </w:tcPr>
          <w:p w14:paraId="796CEF72"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796CEF73"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7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75"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F76"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7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78" w14:textId="77777777" w:rsidR="00BD29E0" w:rsidRPr="00553087" w:rsidRDefault="003308C2" w:rsidP="00BD29E0">
            <w:pPr>
              <w:rPr>
                <w:rFonts w:ascii="Times New Roman" w:eastAsia="Times New Roman" w:hAnsi="Times New Roman" w:cs="Times New Roman"/>
                <w:sz w:val="20"/>
              </w:rPr>
            </w:pPr>
          </w:p>
        </w:tc>
      </w:tr>
      <w:tr w:rsidR="00E9701A" w14:paraId="796CEF80" w14:textId="77777777">
        <w:trPr>
          <w:trHeight w:val="300"/>
        </w:trPr>
        <w:tc>
          <w:tcPr>
            <w:tcW w:w="7200" w:type="dxa"/>
            <w:gridSpan w:val="2"/>
            <w:tcBorders>
              <w:top w:val="nil"/>
              <w:left w:val="nil"/>
              <w:bottom w:val="nil"/>
              <w:right w:val="nil"/>
            </w:tcBorders>
            <w:shd w:val="clear" w:color="auto" w:fill="auto"/>
            <w:noWrap/>
            <w:vAlign w:val="bottom"/>
            <w:hideMark/>
          </w:tcPr>
          <w:p w14:paraId="796CEF7A"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796CEF7B"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7C"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F7D"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7E"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7F" w14:textId="77777777" w:rsidR="00BD29E0" w:rsidRPr="00553087" w:rsidRDefault="003308C2" w:rsidP="00BD29E0">
            <w:pPr>
              <w:rPr>
                <w:rFonts w:ascii="Times New Roman" w:eastAsia="Times New Roman" w:hAnsi="Times New Roman" w:cs="Times New Roman"/>
                <w:sz w:val="20"/>
              </w:rPr>
            </w:pPr>
          </w:p>
        </w:tc>
      </w:tr>
      <w:tr w:rsidR="00E9701A" w14:paraId="796CEF88" w14:textId="77777777">
        <w:trPr>
          <w:trHeight w:val="300"/>
        </w:trPr>
        <w:tc>
          <w:tcPr>
            <w:tcW w:w="6720" w:type="dxa"/>
            <w:tcBorders>
              <w:top w:val="nil"/>
              <w:left w:val="nil"/>
              <w:bottom w:val="nil"/>
              <w:right w:val="nil"/>
            </w:tcBorders>
            <w:shd w:val="clear" w:color="auto" w:fill="auto"/>
            <w:noWrap/>
            <w:vAlign w:val="bottom"/>
            <w:hideMark/>
          </w:tcPr>
          <w:p w14:paraId="796CEF8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8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83"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8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85"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86"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87" w14:textId="77777777" w:rsidR="00BD29E0" w:rsidRPr="00553087" w:rsidRDefault="003308C2" w:rsidP="00BD29E0">
            <w:pPr>
              <w:rPr>
                <w:rFonts w:ascii="Times New Roman" w:eastAsia="Times New Roman" w:hAnsi="Times New Roman" w:cs="Times New Roman"/>
                <w:sz w:val="20"/>
              </w:rPr>
            </w:pPr>
          </w:p>
        </w:tc>
      </w:tr>
      <w:tr w:rsidR="00E9701A" w14:paraId="796CEF8C" w14:textId="77777777">
        <w:trPr>
          <w:trHeight w:val="300"/>
        </w:trPr>
        <w:tc>
          <w:tcPr>
            <w:tcW w:w="6720" w:type="dxa"/>
            <w:tcBorders>
              <w:top w:val="nil"/>
              <w:left w:val="nil"/>
              <w:bottom w:val="nil"/>
              <w:right w:val="nil"/>
            </w:tcBorders>
            <w:shd w:val="clear" w:color="auto" w:fill="auto"/>
            <w:noWrap/>
            <w:vAlign w:val="bottom"/>
            <w:hideMark/>
          </w:tcPr>
          <w:p w14:paraId="796CEF89" w14:textId="77777777" w:rsidR="00BD29E0" w:rsidRPr="00553087" w:rsidRDefault="003308C2" w:rsidP="00BD29E0">
            <w:pPr>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796CEF8A"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Άρθρο 17 ως έχει   ΔΕΚΤΟ ΚΑΤΑ ΠΛΕΙΟΨΗΦΙΑ</w:t>
            </w:r>
          </w:p>
        </w:tc>
        <w:tc>
          <w:tcPr>
            <w:tcW w:w="480" w:type="dxa"/>
            <w:tcBorders>
              <w:top w:val="nil"/>
              <w:left w:val="nil"/>
              <w:bottom w:val="nil"/>
              <w:right w:val="nil"/>
            </w:tcBorders>
            <w:shd w:val="clear" w:color="auto" w:fill="auto"/>
            <w:noWrap/>
            <w:vAlign w:val="bottom"/>
            <w:hideMark/>
          </w:tcPr>
          <w:p w14:paraId="796CEF8B" w14:textId="77777777" w:rsidR="00BD29E0" w:rsidRPr="00553087" w:rsidRDefault="003308C2" w:rsidP="00BD29E0">
            <w:pPr>
              <w:rPr>
                <w:rFonts w:ascii="Calibri" w:eastAsia="Times New Roman" w:hAnsi="Calibri" w:cs="Times New Roman"/>
                <w:color w:val="000000"/>
                <w:sz w:val="22"/>
                <w:szCs w:val="22"/>
              </w:rPr>
            </w:pPr>
          </w:p>
        </w:tc>
      </w:tr>
      <w:tr w:rsidR="00E9701A" w14:paraId="796CEF94" w14:textId="77777777">
        <w:trPr>
          <w:trHeight w:val="300"/>
        </w:trPr>
        <w:tc>
          <w:tcPr>
            <w:tcW w:w="6720" w:type="dxa"/>
            <w:tcBorders>
              <w:top w:val="nil"/>
              <w:left w:val="nil"/>
              <w:bottom w:val="nil"/>
              <w:right w:val="nil"/>
            </w:tcBorders>
            <w:shd w:val="clear" w:color="auto" w:fill="auto"/>
            <w:noWrap/>
            <w:vAlign w:val="bottom"/>
            <w:hideMark/>
          </w:tcPr>
          <w:p w14:paraId="796CEF8D"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796CEF8E"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8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90"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F91"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9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93" w14:textId="77777777" w:rsidR="00BD29E0" w:rsidRPr="00553087" w:rsidRDefault="003308C2" w:rsidP="00BD29E0">
            <w:pPr>
              <w:rPr>
                <w:rFonts w:ascii="Times New Roman" w:eastAsia="Times New Roman" w:hAnsi="Times New Roman" w:cs="Times New Roman"/>
                <w:sz w:val="20"/>
              </w:rPr>
            </w:pPr>
          </w:p>
        </w:tc>
      </w:tr>
      <w:tr w:rsidR="00E9701A" w14:paraId="796CEF9C" w14:textId="77777777">
        <w:trPr>
          <w:trHeight w:val="300"/>
        </w:trPr>
        <w:tc>
          <w:tcPr>
            <w:tcW w:w="6720" w:type="dxa"/>
            <w:tcBorders>
              <w:top w:val="nil"/>
              <w:left w:val="nil"/>
              <w:bottom w:val="nil"/>
              <w:right w:val="nil"/>
            </w:tcBorders>
            <w:shd w:val="clear" w:color="auto" w:fill="auto"/>
            <w:noWrap/>
            <w:vAlign w:val="bottom"/>
            <w:hideMark/>
          </w:tcPr>
          <w:p w14:paraId="796CEF95"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796CEF96"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9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98"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F99"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9A"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9B" w14:textId="77777777" w:rsidR="00BD29E0" w:rsidRPr="00553087" w:rsidRDefault="003308C2" w:rsidP="00BD29E0">
            <w:pPr>
              <w:rPr>
                <w:rFonts w:ascii="Times New Roman" w:eastAsia="Times New Roman" w:hAnsi="Times New Roman" w:cs="Times New Roman"/>
                <w:sz w:val="20"/>
              </w:rPr>
            </w:pPr>
          </w:p>
        </w:tc>
      </w:tr>
      <w:tr w:rsidR="00E9701A" w14:paraId="796CEFA4" w14:textId="77777777">
        <w:trPr>
          <w:trHeight w:val="300"/>
        </w:trPr>
        <w:tc>
          <w:tcPr>
            <w:tcW w:w="6720" w:type="dxa"/>
            <w:tcBorders>
              <w:top w:val="nil"/>
              <w:left w:val="nil"/>
              <w:bottom w:val="nil"/>
              <w:right w:val="nil"/>
            </w:tcBorders>
            <w:shd w:val="clear" w:color="auto" w:fill="auto"/>
            <w:noWrap/>
            <w:vAlign w:val="bottom"/>
            <w:hideMark/>
          </w:tcPr>
          <w:p w14:paraId="796CEF9D"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lastRenderedPageBreak/>
              <w:t>ΔΗ.ΣΥ:</w:t>
            </w:r>
          </w:p>
        </w:tc>
        <w:tc>
          <w:tcPr>
            <w:tcW w:w="480" w:type="dxa"/>
            <w:tcBorders>
              <w:top w:val="nil"/>
              <w:left w:val="nil"/>
              <w:bottom w:val="nil"/>
              <w:right w:val="nil"/>
            </w:tcBorders>
            <w:shd w:val="clear" w:color="auto" w:fill="auto"/>
            <w:noWrap/>
            <w:vAlign w:val="bottom"/>
            <w:hideMark/>
          </w:tcPr>
          <w:p w14:paraId="796CEF9E"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9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A0"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796CEFA1"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A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A3" w14:textId="77777777" w:rsidR="00BD29E0" w:rsidRPr="00553087" w:rsidRDefault="003308C2" w:rsidP="00BD29E0">
            <w:pPr>
              <w:rPr>
                <w:rFonts w:ascii="Times New Roman" w:eastAsia="Times New Roman" w:hAnsi="Times New Roman" w:cs="Times New Roman"/>
                <w:sz w:val="20"/>
              </w:rPr>
            </w:pPr>
          </w:p>
        </w:tc>
      </w:tr>
      <w:tr w:rsidR="00E9701A" w14:paraId="796CEFAC" w14:textId="77777777">
        <w:trPr>
          <w:trHeight w:val="300"/>
        </w:trPr>
        <w:tc>
          <w:tcPr>
            <w:tcW w:w="6720" w:type="dxa"/>
            <w:tcBorders>
              <w:top w:val="nil"/>
              <w:left w:val="nil"/>
              <w:bottom w:val="nil"/>
              <w:right w:val="nil"/>
            </w:tcBorders>
            <w:shd w:val="clear" w:color="auto" w:fill="auto"/>
            <w:noWrap/>
            <w:vAlign w:val="bottom"/>
            <w:hideMark/>
          </w:tcPr>
          <w:p w14:paraId="796CEFA5"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796CEFA6"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A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A8"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FA9"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AA"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AB" w14:textId="77777777" w:rsidR="00BD29E0" w:rsidRPr="00553087" w:rsidRDefault="003308C2" w:rsidP="00BD29E0">
            <w:pPr>
              <w:rPr>
                <w:rFonts w:ascii="Times New Roman" w:eastAsia="Times New Roman" w:hAnsi="Times New Roman" w:cs="Times New Roman"/>
                <w:sz w:val="20"/>
              </w:rPr>
            </w:pPr>
          </w:p>
        </w:tc>
      </w:tr>
      <w:tr w:rsidR="00E9701A" w14:paraId="796CEFB4" w14:textId="77777777">
        <w:trPr>
          <w:trHeight w:val="300"/>
        </w:trPr>
        <w:tc>
          <w:tcPr>
            <w:tcW w:w="6720" w:type="dxa"/>
            <w:tcBorders>
              <w:top w:val="nil"/>
              <w:left w:val="nil"/>
              <w:bottom w:val="nil"/>
              <w:right w:val="nil"/>
            </w:tcBorders>
            <w:shd w:val="clear" w:color="auto" w:fill="auto"/>
            <w:noWrap/>
            <w:vAlign w:val="bottom"/>
            <w:hideMark/>
          </w:tcPr>
          <w:p w14:paraId="796CEFAD"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796CEFAE"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A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B0"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FB1"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B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B3" w14:textId="77777777" w:rsidR="00BD29E0" w:rsidRPr="00553087" w:rsidRDefault="003308C2" w:rsidP="00BD29E0">
            <w:pPr>
              <w:rPr>
                <w:rFonts w:ascii="Times New Roman" w:eastAsia="Times New Roman" w:hAnsi="Times New Roman" w:cs="Times New Roman"/>
                <w:sz w:val="20"/>
              </w:rPr>
            </w:pPr>
          </w:p>
        </w:tc>
      </w:tr>
      <w:tr w:rsidR="00E9701A" w14:paraId="796CEFBC" w14:textId="77777777">
        <w:trPr>
          <w:trHeight w:val="300"/>
        </w:trPr>
        <w:tc>
          <w:tcPr>
            <w:tcW w:w="6720" w:type="dxa"/>
            <w:tcBorders>
              <w:top w:val="nil"/>
              <w:left w:val="nil"/>
              <w:bottom w:val="nil"/>
              <w:right w:val="nil"/>
            </w:tcBorders>
            <w:shd w:val="clear" w:color="auto" w:fill="auto"/>
            <w:noWrap/>
            <w:vAlign w:val="bottom"/>
            <w:hideMark/>
          </w:tcPr>
          <w:p w14:paraId="796CEFB5"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796CEFB6"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B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B8"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FB9"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BA"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BB" w14:textId="77777777" w:rsidR="00BD29E0" w:rsidRPr="00553087" w:rsidRDefault="003308C2" w:rsidP="00BD29E0">
            <w:pPr>
              <w:rPr>
                <w:rFonts w:ascii="Times New Roman" w:eastAsia="Times New Roman" w:hAnsi="Times New Roman" w:cs="Times New Roman"/>
                <w:sz w:val="20"/>
              </w:rPr>
            </w:pPr>
          </w:p>
        </w:tc>
      </w:tr>
      <w:tr w:rsidR="00E9701A" w14:paraId="796CEFC4" w14:textId="77777777">
        <w:trPr>
          <w:trHeight w:val="300"/>
        </w:trPr>
        <w:tc>
          <w:tcPr>
            <w:tcW w:w="6720" w:type="dxa"/>
            <w:tcBorders>
              <w:top w:val="nil"/>
              <w:left w:val="nil"/>
              <w:bottom w:val="nil"/>
              <w:right w:val="nil"/>
            </w:tcBorders>
            <w:shd w:val="clear" w:color="auto" w:fill="auto"/>
            <w:noWrap/>
            <w:vAlign w:val="bottom"/>
            <w:hideMark/>
          </w:tcPr>
          <w:p w14:paraId="796CEFBD"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796CEFBE"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B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C0"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FC1"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C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C3" w14:textId="77777777" w:rsidR="00BD29E0" w:rsidRPr="00553087" w:rsidRDefault="003308C2" w:rsidP="00BD29E0">
            <w:pPr>
              <w:rPr>
                <w:rFonts w:ascii="Times New Roman" w:eastAsia="Times New Roman" w:hAnsi="Times New Roman" w:cs="Times New Roman"/>
                <w:sz w:val="20"/>
              </w:rPr>
            </w:pPr>
          </w:p>
        </w:tc>
      </w:tr>
      <w:tr w:rsidR="00E9701A" w14:paraId="796CEFCB" w14:textId="77777777">
        <w:trPr>
          <w:trHeight w:val="300"/>
        </w:trPr>
        <w:tc>
          <w:tcPr>
            <w:tcW w:w="7200" w:type="dxa"/>
            <w:gridSpan w:val="2"/>
            <w:tcBorders>
              <w:top w:val="nil"/>
              <w:left w:val="nil"/>
              <w:bottom w:val="nil"/>
              <w:right w:val="nil"/>
            </w:tcBorders>
            <w:shd w:val="clear" w:color="auto" w:fill="auto"/>
            <w:noWrap/>
            <w:vAlign w:val="bottom"/>
            <w:hideMark/>
          </w:tcPr>
          <w:p w14:paraId="796CEFC5"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796CEFC6"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C7"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FC8"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C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CA" w14:textId="77777777" w:rsidR="00BD29E0" w:rsidRPr="00553087" w:rsidRDefault="003308C2" w:rsidP="00BD29E0">
            <w:pPr>
              <w:rPr>
                <w:rFonts w:ascii="Times New Roman" w:eastAsia="Times New Roman" w:hAnsi="Times New Roman" w:cs="Times New Roman"/>
                <w:sz w:val="20"/>
              </w:rPr>
            </w:pPr>
          </w:p>
        </w:tc>
      </w:tr>
      <w:tr w:rsidR="00E9701A" w14:paraId="796CEFD3" w14:textId="77777777">
        <w:trPr>
          <w:trHeight w:val="300"/>
        </w:trPr>
        <w:tc>
          <w:tcPr>
            <w:tcW w:w="6720" w:type="dxa"/>
            <w:tcBorders>
              <w:top w:val="nil"/>
              <w:left w:val="nil"/>
              <w:bottom w:val="nil"/>
              <w:right w:val="nil"/>
            </w:tcBorders>
            <w:shd w:val="clear" w:color="auto" w:fill="auto"/>
            <w:noWrap/>
            <w:vAlign w:val="bottom"/>
            <w:hideMark/>
          </w:tcPr>
          <w:p w14:paraId="796CEFC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CD"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CE"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C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D0"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D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D2" w14:textId="77777777" w:rsidR="00BD29E0" w:rsidRPr="00553087" w:rsidRDefault="003308C2" w:rsidP="00BD29E0">
            <w:pPr>
              <w:rPr>
                <w:rFonts w:ascii="Times New Roman" w:eastAsia="Times New Roman" w:hAnsi="Times New Roman" w:cs="Times New Roman"/>
                <w:sz w:val="20"/>
              </w:rPr>
            </w:pPr>
          </w:p>
        </w:tc>
      </w:tr>
      <w:tr w:rsidR="00E9701A" w14:paraId="796CEFD7" w14:textId="77777777">
        <w:trPr>
          <w:trHeight w:val="300"/>
        </w:trPr>
        <w:tc>
          <w:tcPr>
            <w:tcW w:w="6720" w:type="dxa"/>
            <w:tcBorders>
              <w:top w:val="nil"/>
              <w:left w:val="nil"/>
              <w:bottom w:val="nil"/>
              <w:right w:val="nil"/>
            </w:tcBorders>
            <w:shd w:val="clear" w:color="auto" w:fill="auto"/>
            <w:noWrap/>
            <w:vAlign w:val="bottom"/>
            <w:hideMark/>
          </w:tcPr>
          <w:p w14:paraId="796CEFD4" w14:textId="77777777" w:rsidR="00BD29E0" w:rsidRPr="00553087" w:rsidRDefault="003308C2" w:rsidP="00BD29E0">
            <w:pPr>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796CEFD5"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Άρθρο 18 ως έχει   ΔΕΚΤΟ ΚΑΤΑ ΠΛΕΙΟΨΗΦΙΑ</w:t>
            </w:r>
          </w:p>
        </w:tc>
        <w:tc>
          <w:tcPr>
            <w:tcW w:w="480" w:type="dxa"/>
            <w:tcBorders>
              <w:top w:val="nil"/>
              <w:left w:val="nil"/>
              <w:bottom w:val="nil"/>
              <w:right w:val="nil"/>
            </w:tcBorders>
            <w:shd w:val="clear" w:color="auto" w:fill="auto"/>
            <w:noWrap/>
            <w:vAlign w:val="bottom"/>
            <w:hideMark/>
          </w:tcPr>
          <w:p w14:paraId="796CEFD6" w14:textId="77777777" w:rsidR="00BD29E0" w:rsidRPr="00553087" w:rsidRDefault="003308C2" w:rsidP="00BD29E0">
            <w:pPr>
              <w:rPr>
                <w:rFonts w:ascii="Calibri" w:eastAsia="Times New Roman" w:hAnsi="Calibri" w:cs="Times New Roman"/>
                <w:color w:val="000000"/>
                <w:sz w:val="22"/>
                <w:szCs w:val="22"/>
              </w:rPr>
            </w:pPr>
          </w:p>
        </w:tc>
      </w:tr>
      <w:tr w:rsidR="00E9701A" w14:paraId="796CEFDF" w14:textId="77777777">
        <w:trPr>
          <w:trHeight w:val="300"/>
        </w:trPr>
        <w:tc>
          <w:tcPr>
            <w:tcW w:w="6720" w:type="dxa"/>
            <w:tcBorders>
              <w:top w:val="nil"/>
              <w:left w:val="nil"/>
              <w:bottom w:val="nil"/>
              <w:right w:val="nil"/>
            </w:tcBorders>
            <w:shd w:val="clear" w:color="auto" w:fill="auto"/>
            <w:noWrap/>
            <w:vAlign w:val="bottom"/>
            <w:hideMark/>
          </w:tcPr>
          <w:p w14:paraId="796CEFD8"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796CEFD9"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DA"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DB"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FDC"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DD"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DE" w14:textId="77777777" w:rsidR="00BD29E0" w:rsidRPr="00553087" w:rsidRDefault="003308C2" w:rsidP="00BD29E0">
            <w:pPr>
              <w:rPr>
                <w:rFonts w:ascii="Times New Roman" w:eastAsia="Times New Roman" w:hAnsi="Times New Roman" w:cs="Times New Roman"/>
                <w:sz w:val="20"/>
              </w:rPr>
            </w:pPr>
          </w:p>
        </w:tc>
      </w:tr>
      <w:tr w:rsidR="00E9701A" w14:paraId="796CEFE7" w14:textId="77777777">
        <w:trPr>
          <w:trHeight w:val="300"/>
        </w:trPr>
        <w:tc>
          <w:tcPr>
            <w:tcW w:w="6720" w:type="dxa"/>
            <w:tcBorders>
              <w:top w:val="nil"/>
              <w:left w:val="nil"/>
              <w:bottom w:val="nil"/>
              <w:right w:val="nil"/>
            </w:tcBorders>
            <w:shd w:val="clear" w:color="auto" w:fill="auto"/>
            <w:noWrap/>
            <w:vAlign w:val="bottom"/>
            <w:hideMark/>
          </w:tcPr>
          <w:p w14:paraId="796CEFE0"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796CEFE1"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E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E3"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FE4"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E5"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E6" w14:textId="77777777" w:rsidR="00BD29E0" w:rsidRPr="00553087" w:rsidRDefault="003308C2" w:rsidP="00BD29E0">
            <w:pPr>
              <w:rPr>
                <w:rFonts w:ascii="Times New Roman" w:eastAsia="Times New Roman" w:hAnsi="Times New Roman" w:cs="Times New Roman"/>
                <w:sz w:val="20"/>
              </w:rPr>
            </w:pPr>
          </w:p>
        </w:tc>
      </w:tr>
      <w:tr w:rsidR="00E9701A" w14:paraId="796CEFEF" w14:textId="77777777">
        <w:trPr>
          <w:trHeight w:val="300"/>
        </w:trPr>
        <w:tc>
          <w:tcPr>
            <w:tcW w:w="6720" w:type="dxa"/>
            <w:tcBorders>
              <w:top w:val="nil"/>
              <w:left w:val="nil"/>
              <w:bottom w:val="nil"/>
              <w:right w:val="nil"/>
            </w:tcBorders>
            <w:shd w:val="clear" w:color="auto" w:fill="auto"/>
            <w:noWrap/>
            <w:vAlign w:val="bottom"/>
            <w:hideMark/>
          </w:tcPr>
          <w:p w14:paraId="796CEFE8"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796CEFE9"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EA"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EB"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EFEC"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ED"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EE" w14:textId="77777777" w:rsidR="00BD29E0" w:rsidRPr="00553087" w:rsidRDefault="003308C2" w:rsidP="00BD29E0">
            <w:pPr>
              <w:rPr>
                <w:rFonts w:ascii="Times New Roman" w:eastAsia="Times New Roman" w:hAnsi="Times New Roman" w:cs="Times New Roman"/>
                <w:sz w:val="20"/>
              </w:rPr>
            </w:pPr>
          </w:p>
        </w:tc>
      </w:tr>
      <w:tr w:rsidR="00E9701A" w14:paraId="796CEFF7" w14:textId="77777777">
        <w:trPr>
          <w:trHeight w:val="300"/>
        </w:trPr>
        <w:tc>
          <w:tcPr>
            <w:tcW w:w="6720" w:type="dxa"/>
            <w:tcBorders>
              <w:top w:val="nil"/>
              <w:left w:val="nil"/>
              <w:bottom w:val="nil"/>
              <w:right w:val="nil"/>
            </w:tcBorders>
            <w:shd w:val="clear" w:color="auto" w:fill="auto"/>
            <w:noWrap/>
            <w:vAlign w:val="bottom"/>
            <w:hideMark/>
          </w:tcPr>
          <w:p w14:paraId="796CEFF0"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796CEFF1"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F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F3"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FF4"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F5"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F6" w14:textId="77777777" w:rsidR="00BD29E0" w:rsidRPr="00553087" w:rsidRDefault="003308C2" w:rsidP="00BD29E0">
            <w:pPr>
              <w:rPr>
                <w:rFonts w:ascii="Times New Roman" w:eastAsia="Times New Roman" w:hAnsi="Times New Roman" w:cs="Times New Roman"/>
                <w:sz w:val="20"/>
              </w:rPr>
            </w:pPr>
          </w:p>
        </w:tc>
      </w:tr>
      <w:tr w:rsidR="00E9701A" w14:paraId="796CEFFF" w14:textId="77777777">
        <w:trPr>
          <w:trHeight w:val="300"/>
        </w:trPr>
        <w:tc>
          <w:tcPr>
            <w:tcW w:w="6720" w:type="dxa"/>
            <w:tcBorders>
              <w:top w:val="nil"/>
              <w:left w:val="nil"/>
              <w:bottom w:val="nil"/>
              <w:right w:val="nil"/>
            </w:tcBorders>
            <w:shd w:val="clear" w:color="auto" w:fill="auto"/>
            <w:noWrap/>
            <w:vAlign w:val="bottom"/>
            <w:hideMark/>
          </w:tcPr>
          <w:p w14:paraId="796CEFF8"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796CEFF9"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FA"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FB"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EFFC"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EFFD"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EFFE" w14:textId="77777777" w:rsidR="00BD29E0" w:rsidRPr="00553087" w:rsidRDefault="003308C2" w:rsidP="00BD29E0">
            <w:pPr>
              <w:rPr>
                <w:rFonts w:ascii="Times New Roman" w:eastAsia="Times New Roman" w:hAnsi="Times New Roman" w:cs="Times New Roman"/>
                <w:sz w:val="20"/>
              </w:rPr>
            </w:pPr>
          </w:p>
        </w:tc>
      </w:tr>
      <w:tr w:rsidR="00E9701A" w14:paraId="796CF007" w14:textId="77777777">
        <w:trPr>
          <w:trHeight w:val="300"/>
        </w:trPr>
        <w:tc>
          <w:tcPr>
            <w:tcW w:w="6720" w:type="dxa"/>
            <w:tcBorders>
              <w:top w:val="nil"/>
              <w:left w:val="nil"/>
              <w:bottom w:val="nil"/>
              <w:right w:val="nil"/>
            </w:tcBorders>
            <w:shd w:val="clear" w:color="auto" w:fill="auto"/>
            <w:noWrap/>
            <w:vAlign w:val="bottom"/>
            <w:hideMark/>
          </w:tcPr>
          <w:p w14:paraId="796CF000"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796CF001"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0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03"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F004"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05"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06" w14:textId="77777777" w:rsidR="00BD29E0" w:rsidRPr="00553087" w:rsidRDefault="003308C2" w:rsidP="00BD29E0">
            <w:pPr>
              <w:rPr>
                <w:rFonts w:ascii="Times New Roman" w:eastAsia="Times New Roman" w:hAnsi="Times New Roman" w:cs="Times New Roman"/>
                <w:sz w:val="20"/>
              </w:rPr>
            </w:pPr>
          </w:p>
        </w:tc>
      </w:tr>
      <w:tr w:rsidR="00E9701A" w14:paraId="796CF00F" w14:textId="77777777">
        <w:trPr>
          <w:trHeight w:val="300"/>
        </w:trPr>
        <w:tc>
          <w:tcPr>
            <w:tcW w:w="6720" w:type="dxa"/>
            <w:tcBorders>
              <w:top w:val="nil"/>
              <w:left w:val="nil"/>
              <w:bottom w:val="nil"/>
              <w:right w:val="nil"/>
            </w:tcBorders>
            <w:shd w:val="clear" w:color="auto" w:fill="auto"/>
            <w:noWrap/>
            <w:vAlign w:val="bottom"/>
            <w:hideMark/>
          </w:tcPr>
          <w:p w14:paraId="796CF008"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796CF009"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0A"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0B"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F00C"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0D"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0E" w14:textId="77777777" w:rsidR="00BD29E0" w:rsidRPr="00553087" w:rsidRDefault="003308C2" w:rsidP="00BD29E0">
            <w:pPr>
              <w:rPr>
                <w:rFonts w:ascii="Times New Roman" w:eastAsia="Times New Roman" w:hAnsi="Times New Roman" w:cs="Times New Roman"/>
                <w:sz w:val="20"/>
              </w:rPr>
            </w:pPr>
          </w:p>
        </w:tc>
      </w:tr>
      <w:tr w:rsidR="00E9701A" w14:paraId="796CF016" w14:textId="77777777">
        <w:trPr>
          <w:trHeight w:val="300"/>
        </w:trPr>
        <w:tc>
          <w:tcPr>
            <w:tcW w:w="7200" w:type="dxa"/>
            <w:gridSpan w:val="2"/>
            <w:tcBorders>
              <w:top w:val="nil"/>
              <w:left w:val="nil"/>
              <w:bottom w:val="nil"/>
              <w:right w:val="nil"/>
            </w:tcBorders>
            <w:shd w:val="clear" w:color="auto" w:fill="auto"/>
            <w:noWrap/>
            <w:vAlign w:val="bottom"/>
            <w:hideMark/>
          </w:tcPr>
          <w:p w14:paraId="796CF010"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796CF011"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12"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796CF013"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1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15" w14:textId="77777777" w:rsidR="00BD29E0" w:rsidRPr="00553087" w:rsidRDefault="003308C2" w:rsidP="00BD29E0">
            <w:pPr>
              <w:rPr>
                <w:rFonts w:ascii="Times New Roman" w:eastAsia="Times New Roman" w:hAnsi="Times New Roman" w:cs="Times New Roman"/>
                <w:sz w:val="20"/>
              </w:rPr>
            </w:pPr>
          </w:p>
        </w:tc>
      </w:tr>
      <w:tr w:rsidR="00E9701A" w14:paraId="796CF01E" w14:textId="77777777">
        <w:trPr>
          <w:trHeight w:val="300"/>
        </w:trPr>
        <w:tc>
          <w:tcPr>
            <w:tcW w:w="6720" w:type="dxa"/>
            <w:tcBorders>
              <w:top w:val="nil"/>
              <w:left w:val="nil"/>
              <w:bottom w:val="nil"/>
              <w:right w:val="nil"/>
            </w:tcBorders>
            <w:shd w:val="clear" w:color="auto" w:fill="auto"/>
            <w:noWrap/>
            <w:vAlign w:val="bottom"/>
            <w:hideMark/>
          </w:tcPr>
          <w:p w14:paraId="796CF01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18"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1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1A"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1B"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1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1D" w14:textId="77777777" w:rsidR="00BD29E0" w:rsidRPr="00553087" w:rsidRDefault="003308C2" w:rsidP="00BD29E0">
            <w:pPr>
              <w:rPr>
                <w:rFonts w:ascii="Times New Roman" w:eastAsia="Times New Roman" w:hAnsi="Times New Roman" w:cs="Times New Roman"/>
                <w:sz w:val="20"/>
              </w:rPr>
            </w:pPr>
          </w:p>
        </w:tc>
      </w:tr>
      <w:tr w:rsidR="00E9701A" w14:paraId="796CF022" w14:textId="77777777">
        <w:trPr>
          <w:trHeight w:val="300"/>
        </w:trPr>
        <w:tc>
          <w:tcPr>
            <w:tcW w:w="6720" w:type="dxa"/>
            <w:tcBorders>
              <w:top w:val="nil"/>
              <w:left w:val="nil"/>
              <w:bottom w:val="nil"/>
              <w:right w:val="nil"/>
            </w:tcBorders>
            <w:shd w:val="clear" w:color="auto" w:fill="auto"/>
            <w:noWrap/>
            <w:vAlign w:val="bottom"/>
            <w:hideMark/>
          </w:tcPr>
          <w:p w14:paraId="796CF01F" w14:textId="77777777" w:rsidR="00BD29E0" w:rsidRPr="00553087" w:rsidRDefault="003308C2" w:rsidP="00BD29E0">
            <w:pPr>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796CF020"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Άρθρο 19 ως έχει   ΔΕΚΤΟ ΚΑΤΑ ΠΛΕΙΟΨΗΦΙΑ</w:t>
            </w:r>
          </w:p>
        </w:tc>
        <w:tc>
          <w:tcPr>
            <w:tcW w:w="480" w:type="dxa"/>
            <w:tcBorders>
              <w:top w:val="nil"/>
              <w:left w:val="nil"/>
              <w:bottom w:val="nil"/>
              <w:right w:val="nil"/>
            </w:tcBorders>
            <w:shd w:val="clear" w:color="auto" w:fill="auto"/>
            <w:noWrap/>
            <w:vAlign w:val="bottom"/>
            <w:hideMark/>
          </w:tcPr>
          <w:p w14:paraId="796CF021" w14:textId="77777777" w:rsidR="00BD29E0" w:rsidRPr="00553087" w:rsidRDefault="003308C2" w:rsidP="00BD29E0">
            <w:pPr>
              <w:rPr>
                <w:rFonts w:ascii="Calibri" w:eastAsia="Times New Roman" w:hAnsi="Calibri" w:cs="Times New Roman"/>
                <w:color w:val="000000"/>
                <w:sz w:val="22"/>
                <w:szCs w:val="22"/>
              </w:rPr>
            </w:pPr>
          </w:p>
        </w:tc>
      </w:tr>
      <w:tr w:rsidR="00E9701A" w14:paraId="796CF02A" w14:textId="77777777">
        <w:trPr>
          <w:trHeight w:val="300"/>
        </w:trPr>
        <w:tc>
          <w:tcPr>
            <w:tcW w:w="6720" w:type="dxa"/>
            <w:tcBorders>
              <w:top w:val="nil"/>
              <w:left w:val="nil"/>
              <w:bottom w:val="nil"/>
              <w:right w:val="nil"/>
            </w:tcBorders>
            <w:shd w:val="clear" w:color="auto" w:fill="auto"/>
            <w:noWrap/>
            <w:vAlign w:val="bottom"/>
            <w:hideMark/>
          </w:tcPr>
          <w:p w14:paraId="796CF023"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796CF024"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25"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26"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F027"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28"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29" w14:textId="77777777" w:rsidR="00BD29E0" w:rsidRPr="00553087" w:rsidRDefault="003308C2" w:rsidP="00BD29E0">
            <w:pPr>
              <w:rPr>
                <w:rFonts w:ascii="Times New Roman" w:eastAsia="Times New Roman" w:hAnsi="Times New Roman" w:cs="Times New Roman"/>
                <w:sz w:val="20"/>
              </w:rPr>
            </w:pPr>
          </w:p>
        </w:tc>
      </w:tr>
      <w:tr w:rsidR="00E9701A" w14:paraId="796CF032" w14:textId="77777777">
        <w:trPr>
          <w:trHeight w:val="300"/>
        </w:trPr>
        <w:tc>
          <w:tcPr>
            <w:tcW w:w="6720" w:type="dxa"/>
            <w:tcBorders>
              <w:top w:val="nil"/>
              <w:left w:val="nil"/>
              <w:bottom w:val="nil"/>
              <w:right w:val="nil"/>
            </w:tcBorders>
            <w:shd w:val="clear" w:color="auto" w:fill="auto"/>
            <w:noWrap/>
            <w:vAlign w:val="bottom"/>
            <w:hideMark/>
          </w:tcPr>
          <w:p w14:paraId="796CF02B"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796CF02C"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2D"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2E"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F02F"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30"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31" w14:textId="77777777" w:rsidR="00BD29E0" w:rsidRPr="00553087" w:rsidRDefault="003308C2" w:rsidP="00BD29E0">
            <w:pPr>
              <w:rPr>
                <w:rFonts w:ascii="Times New Roman" w:eastAsia="Times New Roman" w:hAnsi="Times New Roman" w:cs="Times New Roman"/>
                <w:sz w:val="20"/>
              </w:rPr>
            </w:pPr>
          </w:p>
        </w:tc>
      </w:tr>
      <w:tr w:rsidR="00E9701A" w14:paraId="796CF03A" w14:textId="77777777">
        <w:trPr>
          <w:trHeight w:val="300"/>
        </w:trPr>
        <w:tc>
          <w:tcPr>
            <w:tcW w:w="6720" w:type="dxa"/>
            <w:tcBorders>
              <w:top w:val="nil"/>
              <w:left w:val="nil"/>
              <w:bottom w:val="nil"/>
              <w:right w:val="nil"/>
            </w:tcBorders>
            <w:shd w:val="clear" w:color="auto" w:fill="auto"/>
            <w:noWrap/>
            <w:vAlign w:val="bottom"/>
            <w:hideMark/>
          </w:tcPr>
          <w:p w14:paraId="796CF033"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796CF034"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35"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36"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F037"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38"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39" w14:textId="77777777" w:rsidR="00BD29E0" w:rsidRPr="00553087" w:rsidRDefault="003308C2" w:rsidP="00BD29E0">
            <w:pPr>
              <w:rPr>
                <w:rFonts w:ascii="Times New Roman" w:eastAsia="Times New Roman" w:hAnsi="Times New Roman" w:cs="Times New Roman"/>
                <w:sz w:val="20"/>
              </w:rPr>
            </w:pPr>
          </w:p>
        </w:tc>
      </w:tr>
      <w:tr w:rsidR="00E9701A" w14:paraId="796CF042" w14:textId="77777777">
        <w:trPr>
          <w:trHeight w:val="300"/>
        </w:trPr>
        <w:tc>
          <w:tcPr>
            <w:tcW w:w="6720" w:type="dxa"/>
            <w:tcBorders>
              <w:top w:val="nil"/>
              <w:left w:val="nil"/>
              <w:bottom w:val="nil"/>
              <w:right w:val="nil"/>
            </w:tcBorders>
            <w:shd w:val="clear" w:color="auto" w:fill="auto"/>
            <w:noWrap/>
            <w:vAlign w:val="bottom"/>
            <w:hideMark/>
          </w:tcPr>
          <w:p w14:paraId="796CF03B"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796CF03C"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3D"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3E"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F03F"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40"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41" w14:textId="77777777" w:rsidR="00BD29E0" w:rsidRPr="00553087" w:rsidRDefault="003308C2" w:rsidP="00BD29E0">
            <w:pPr>
              <w:rPr>
                <w:rFonts w:ascii="Times New Roman" w:eastAsia="Times New Roman" w:hAnsi="Times New Roman" w:cs="Times New Roman"/>
                <w:sz w:val="20"/>
              </w:rPr>
            </w:pPr>
          </w:p>
        </w:tc>
      </w:tr>
      <w:tr w:rsidR="00E9701A" w14:paraId="796CF04A" w14:textId="77777777">
        <w:trPr>
          <w:trHeight w:val="300"/>
        </w:trPr>
        <w:tc>
          <w:tcPr>
            <w:tcW w:w="6720" w:type="dxa"/>
            <w:tcBorders>
              <w:top w:val="nil"/>
              <w:left w:val="nil"/>
              <w:bottom w:val="nil"/>
              <w:right w:val="nil"/>
            </w:tcBorders>
            <w:shd w:val="clear" w:color="auto" w:fill="auto"/>
            <w:noWrap/>
            <w:vAlign w:val="bottom"/>
            <w:hideMark/>
          </w:tcPr>
          <w:p w14:paraId="796CF043"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796CF044"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45"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46"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796CF047"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48"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49" w14:textId="77777777" w:rsidR="00BD29E0" w:rsidRPr="00553087" w:rsidRDefault="003308C2" w:rsidP="00BD29E0">
            <w:pPr>
              <w:rPr>
                <w:rFonts w:ascii="Times New Roman" w:eastAsia="Times New Roman" w:hAnsi="Times New Roman" w:cs="Times New Roman"/>
                <w:sz w:val="20"/>
              </w:rPr>
            </w:pPr>
          </w:p>
        </w:tc>
      </w:tr>
      <w:tr w:rsidR="00E9701A" w14:paraId="796CF052" w14:textId="77777777">
        <w:trPr>
          <w:trHeight w:val="300"/>
        </w:trPr>
        <w:tc>
          <w:tcPr>
            <w:tcW w:w="6720" w:type="dxa"/>
            <w:tcBorders>
              <w:top w:val="nil"/>
              <w:left w:val="nil"/>
              <w:bottom w:val="nil"/>
              <w:right w:val="nil"/>
            </w:tcBorders>
            <w:shd w:val="clear" w:color="auto" w:fill="auto"/>
            <w:noWrap/>
            <w:vAlign w:val="bottom"/>
            <w:hideMark/>
          </w:tcPr>
          <w:p w14:paraId="796CF04B"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796CF04C"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4D"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4E"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F04F"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50"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51" w14:textId="77777777" w:rsidR="00BD29E0" w:rsidRPr="00553087" w:rsidRDefault="003308C2" w:rsidP="00BD29E0">
            <w:pPr>
              <w:rPr>
                <w:rFonts w:ascii="Times New Roman" w:eastAsia="Times New Roman" w:hAnsi="Times New Roman" w:cs="Times New Roman"/>
                <w:sz w:val="20"/>
              </w:rPr>
            </w:pPr>
          </w:p>
        </w:tc>
      </w:tr>
      <w:tr w:rsidR="00E9701A" w14:paraId="796CF05A" w14:textId="77777777">
        <w:trPr>
          <w:trHeight w:val="300"/>
        </w:trPr>
        <w:tc>
          <w:tcPr>
            <w:tcW w:w="6720" w:type="dxa"/>
            <w:tcBorders>
              <w:top w:val="nil"/>
              <w:left w:val="nil"/>
              <w:bottom w:val="nil"/>
              <w:right w:val="nil"/>
            </w:tcBorders>
            <w:shd w:val="clear" w:color="auto" w:fill="auto"/>
            <w:noWrap/>
            <w:vAlign w:val="bottom"/>
            <w:hideMark/>
          </w:tcPr>
          <w:p w14:paraId="796CF053"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796CF054"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55"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56"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F057"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58"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59" w14:textId="77777777" w:rsidR="00BD29E0" w:rsidRPr="00553087" w:rsidRDefault="003308C2" w:rsidP="00BD29E0">
            <w:pPr>
              <w:rPr>
                <w:rFonts w:ascii="Times New Roman" w:eastAsia="Times New Roman" w:hAnsi="Times New Roman" w:cs="Times New Roman"/>
                <w:sz w:val="20"/>
              </w:rPr>
            </w:pPr>
          </w:p>
        </w:tc>
      </w:tr>
      <w:tr w:rsidR="00E9701A" w14:paraId="796CF061" w14:textId="77777777">
        <w:trPr>
          <w:trHeight w:val="300"/>
        </w:trPr>
        <w:tc>
          <w:tcPr>
            <w:tcW w:w="7200" w:type="dxa"/>
            <w:gridSpan w:val="2"/>
            <w:tcBorders>
              <w:top w:val="nil"/>
              <w:left w:val="nil"/>
              <w:bottom w:val="nil"/>
              <w:right w:val="nil"/>
            </w:tcBorders>
            <w:shd w:val="clear" w:color="auto" w:fill="auto"/>
            <w:noWrap/>
            <w:vAlign w:val="bottom"/>
            <w:hideMark/>
          </w:tcPr>
          <w:p w14:paraId="796CF05B"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796CF05C"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5D"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796CF05E"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5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60" w14:textId="77777777" w:rsidR="00BD29E0" w:rsidRPr="00553087" w:rsidRDefault="003308C2" w:rsidP="00BD29E0">
            <w:pPr>
              <w:rPr>
                <w:rFonts w:ascii="Times New Roman" w:eastAsia="Times New Roman" w:hAnsi="Times New Roman" w:cs="Times New Roman"/>
                <w:sz w:val="20"/>
              </w:rPr>
            </w:pPr>
          </w:p>
        </w:tc>
      </w:tr>
      <w:tr w:rsidR="00E9701A" w14:paraId="796CF069" w14:textId="77777777">
        <w:trPr>
          <w:trHeight w:val="300"/>
        </w:trPr>
        <w:tc>
          <w:tcPr>
            <w:tcW w:w="6720" w:type="dxa"/>
            <w:tcBorders>
              <w:top w:val="nil"/>
              <w:left w:val="nil"/>
              <w:bottom w:val="nil"/>
              <w:right w:val="nil"/>
            </w:tcBorders>
            <w:shd w:val="clear" w:color="auto" w:fill="auto"/>
            <w:noWrap/>
            <w:vAlign w:val="bottom"/>
            <w:hideMark/>
          </w:tcPr>
          <w:p w14:paraId="796CF06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63"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6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65"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66"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6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68" w14:textId="77777777" w:rsidR="00BD29E0" w:rsidRPr="00553087" w:rsidRDefault="003308C2" w:rsidP="00BD29E0">
            <w:pPr>
              <w:rPr>
                <w:rFonts w:ascii="Times New Roman" w:eastAsia="Times New Roman" w:hAnsi="Times New Roman" w:cs="Times New Roman"/>
                <w:sz w:val="20"/>
              </w:rPr>
            </w:pPr>
          </w:p>
        </w:tc>
      </w:tr>
      <w:tr w:rsidR="00E9701A" w14:paraId="796CF06C" w14:textId="77777777">
        <w:trPr>
          <w:trHeight w:val="300"/>
        </w:trPr>
        <w:tc>
          <w:tcPr>
            <w:tcW w:w="6720" w:type="dxa"/>
            <w:tcBorders>
              <w:top w:val="nil"/>
              <w:left w:val="nil"/>
              <w:bottom w:val="nil"/>
              <w:right w:val="nil"/>
            </w:tcBorders>
            <w:shd w:val="clear" w:color="auto" w:fill="auto"/>
            <w:noWrap/>
            <w:vAlign w:val="bottom"/>
            <w:hideMark/>
          </w:tcPr>
          <w:p w14:paraId="796CF06A" w14:textId="77777777" w:rsidR="00BD29E0" w:rsidRPr="00553087" w:rsidRDefault="003308C2" w:rsidP="00BD29E0">
            <w:pPr>
              <w:rPr>
                <w:rFonts w:ascii="Times New Roman" w:eastAsia="Times New Roman" w:hAnsi="Times New Roman" w:cs="Times New Roman"/>
                <w:sz w:val="20"/>
              </w:rPr>
            </w:pPr>
          </w:p>
        </w:tc>
        <w:tc>
          <w:tcPr>
            <w:tcW w:w="2880" w:type="dxa"/>
            <w:gridSpan w:val="6"/>
            <w:tcBorders>
              <w:top w:val="nil"/>
              <w:left w:val="nil"/>
              <w:bottom w:val="nil"/>
              <w:right w:val="nil"/>
            </w:tcBorders>
            <w:shd w:val="clear" w:color="auto" w:fill="auto"/>
            <w:noWrap/>
            <w:vAlign w:val="bottom"/>
            <w:hideMark/>
          </w:tcPr>
          <w:p w14:paraId="796CF06B"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Υπ. Τροπ. 1784/36 ως έχει   ΔΕΚΤΟ ΚΑΤΑ ΠΛΕΙΟΨΗΦΙΑ</w:t>
            </w:r>
          </w:p>
        </w:tc>
      </w:tr>
      <w:tr w:rsidR="00E9701A" w14:paraId="796CF074" w14:textId="77777777">
        <w:trPr>
          <w:trHeight w:val="300"/>
        </w:trPr>
        <w:tc>
          <w:tcPr>
            <w:tcW w:w="6720" w:type="dxa"/>
            <w:tcBorders>
              <w:top w:val="nil"/>
              <w:left w:val="nil"/>
              <w:bottom w:val="nil"/>
              <w:right w:val="nil"/>
            </w:tcBorders>
            <w:shd w:val="clear" w:color="auto" w:fill="auto"/>
            <w:noWrap/>
            <w:vAlign w:val="bottom"/>
            <w:hideMark/>
          </w:tcPr>
          <w:p w14:paraId="796CF06D"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796CF06E"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6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70"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F071"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7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73" w14:textId="77777777" w:rsidR="00BD29E0" w:rsidRPr="00553087" w:rsidRDefault="003308C2" w:rsidP="00BD29E0">
            <w:pPr>
              <w:rPr>
                <w:rFonts w:ascii="Times New Roman" w:eastAsia="Times New Roman" w:hAnsi="Times New Roman" w:cs="Times New Roman"/>
                <w:sz w:val="20"/>
              </w:rPr>
            </w:pPr>
          </w:p>
        </w:tc>
      </w:tr>
      <w:tr w:rsidR="00E9701A" w14:paraId="796CF07C" w14:textId="77777777">
        <w:trPr>
          <w:trHeight w:val="300"/>
        </w:trPr>
        <w:tc>
          <w:tcPr>
            <w:tcW w:w="6720" w:type="dxa"/>
            <w:tcBorders>
              <w:top w:val="nil"/>
              <w:left w:val="nil"/>
              <w:bottom w:val="nil"/>
              <w:right w:val="nil"/>
            </w:tcBorders>
            <w:shd w:val="clear" w:color="auto" w:fill="auto"/>
            <w:noWrap/>
            <w:vAlign w:val="bottom"/>
            <w:hideMark/>
          </w:tcPr>
          <w:p w14:paraId="796CF075"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796CF076"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7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78"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796CF079"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7A"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7B" w14:textId="77777777" w:rsidR="00BD29E0" w:rsidRPr="00553087" w:rsidRDefault="003308C2" w:rsidP="00BD29E0">
            <w:pPr>
              <w:rPr>
                <w:rFonts w:ascii="Times New Roman" w:eastAsia="Times New Roman" w:hAnsi="Times New Roman" w:cs="Times New Roman"/>
                <w:sz w:val="20"/>
              </w:rPr>
            </w:pPr>
          </w:p>
        </w:tc>
      </w:tr>
      <w:tr w:rsidR="00E9701A" w14:paraId="796CF084" w14:textId="77777777">
        <w:trPr>
          <w:trHeight w:val="300"/>
        </w:trPr>
        <w:tc>
          <w:tcPr>
            <w:tcW w:w="6720" w:type="dxa"/>
            <w:tcBorders>
              <w:top w:val="nil"/>
              <w:left w:val="nil"/>
              <w:bottom w:val="nil"/>
              <w:right w:val="nil"/>
            </w:tcBorders>
            <w:shd w:val="clear" w:color="auto" w:fill="auto"/>
            <w:noWrap/>
            <w:vAlign w:val="bottom"/>
            <w:hideMark/>
          </w:tcPr>
          <w:p w14:paraId="796CF07D"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796CF07E"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7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80"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F081"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8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83" w14:textId="77777777" w:rsidR="00BD29E0" w:rsidRPr="00553087" w:rsidRDefault="003308C2" w:rsidP="00BD29E0">
            <w:pPr>
              <w:rPr>
                <w:rFonts w:ascii="Times New Roman" w:eastAsia="Times New Roman" w:hAnsi="Times New Roman" w:cs="Times New Roman"/>
                <w:sz w:val="20"/>
              </w:rPr>
            </w:pPr>
          </w:p>
        </w:tc>
      </w:tr>
      <w:tr w:rsidR="00E9701A" w14:paraId="796CF08C" w14:textId="77777777">
        <w:trPr>
          <w:trHeight w:val="300"/>
        </w:trPr>
        <w:tc>
          <w:tcPr>
            <w:tcW w:w="6720" w:type="dxa"/>
            <w:tcBorders>
              <w:top w:val="nil"/>
              <w:left w:val="nil"/>
              <w:bottom w:val="nil"/>
              <w:right w:val="nil"/>
            </w:tcBorders>
            <w:shd w:val="clear" w:color="auto" w:fill="auto"/>
            <w:noWrap/>
            <w:vAlign w:val="bottom"/>
            <w:hideMark/>
          </w:tcPr>
          <w:p w14:paraId="796CF085"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796CF086"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8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88"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796CF089"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8A"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8B" w14:textId="77777777" w:rsidR="00BD29E0" w:rsidRPr="00553087" w:rsidRDefault="003308C2" w:rsidP="00BD29E0">
            <w:pPr>
              <w:rPr>
                <w:rFonts w:ascii="Times New Roman" w:eastAsia="Times New Roman" w:hAnsi="Times New Roman" w:cs="Times New Roman"/>
                <w:sz w:val="20"/>
              </w:rPr>
            </w:pPr>
          </w:p>
        </w:tc>
      </w:tr>
      <w:tr w:rsidR="00E9701A" w14:paraId="796CF094" w14:textId="77777777">
        <w:trPr>
          <w:trHeight w:val="300"/>
        </w:trPr>
        <w:tc>
          <w:tcPr>
            <w:tcW w:w="6720" w:type="dxa"/>
            <w:tcBorders>
              <w:top w:val="nil"/>
              <w:left w:val="nil"/>
              <w:bottom w:val="nil"/>
              <w:right w:val="nil"/>
            </w:tcBorders>
            <w:shd w:val="clear" w:color="auto" w:fill="auto"/>
            <w:noWrap/>
            <w:vAlign w:val="bottom"/>
            <w:hideMark/>
          </w:tcPr>
          <w:p w14:paraId="796CF08D"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796CF08E"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8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90"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F091"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9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93" w14:textId="77777777" w:rsidR="00BD29E0" w:rsidRPr="00553087" w:rsidRDefault="003308C2" w:rsidP="00BD29E0">
            <w:pPr>
              <w:rPr>
                <w:rFonts w:ascii="Times New Roman" w:eastAsia="Times New Roman" w:hAnsi="Times New Roman" w:cs="Times New Roman"/>
                <w:sz w:val="20"/>
              </w:rPr>
            </w:pPr>
          </w:p>
        </w:tc>
      </w:tr>
      <w:tr w:rsidR="00E9701A" w14:paraId="796CF09C" w14:textId="77777777">
        <w:trPr>
          <w:trHeight w:val="300"/>
        </w:trPr>
        <w:tc>
          <w:tcPr>
            <w:tcW w:w="6720" w:type="dxa"/>
            <w:tcBorders>
              <w:top w:val="nil"/>
              <w:left w:val="nil"/>
              <w:bottom w:val="nil"/>
              <w:right w:val="nil"/>
            </w:tcBorders>
            <w:shd w:val="clear" w:color="auto" w:fill="auto"/>
            <w:noWrap/>
            <w:vAlign w:val="bottom"/>
            <w:hideMark/>
          </w:tcPr>
          <w:p w14:paraId="796CF095"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796CF096"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9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98"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F099"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9A"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9B" w14:textId="77777777" w:rsidR="00BD29E0" w:rsidRPr="00553087" w:rsidRDefault="003308C2" w:rsidP="00BD29E0">
            <w:pPr>
              <w:rPr>
                <w:rFonts w:ascii="Times New Roman" w:eastAsia="Times New Roman" w:hAnsi="Times New Roman" w:cs="Times New Roman"/>
                <w:sz w:val="20"/>
              </w:rPr>
            </w:pPr>
          </w:p>
        </w:tc>
      </w:tr>
      <w:tr w:rsidR="00E9701A" w14:paraId="796CF0A4" w14:textId="77777777">
        <w:trPr>
          <w:trHeight w:val="300"/>
        </w:trPr>
        <w:tc>
          <w:tcPr>
            <w:tcW w:w="6720" w:type="dxa"/>
            <w:tcBorders>
              <w:top w:val="nil"/>
              <w:left w:val="nil"/>
              <w:bottom w:val="nil"/>
              <w:right w:val="nil"/>
            </w:tcBorders>
            <w:shd w:val="clear" w:color="auto" w:fill="auto"/>
            <w:noWrap/>
            <w:vAlign w:val="bottom"/>
            <w:hideMark/>
          </w:tcPr>
          <w:p w14:paraId="796CF09D"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796CF09E"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9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A0"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796CF0A1"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A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A3" w14:textId="77777777" w:rsidR="00BD29E0" w:rsidRPr="00553087" w:rsidRDefault="003308C2" w:rsidP="00BD29E0">
            <w:pPr>
              <w:rPr>
                <w:rFonts w:ascii="Times New Roman" w:eastAsia="Times New Roman" w:hAnsi="Times New Roman" w:cs="Times New Roman"/>
                <w:sz w:val="20"/>
              </w:rPr>
            </w:pPr>
          </w:p>
        </w:tc>
      </w:tr>
      <w:tr w:rsidR="00E9701A" w14:paraId="796CF0AB" w14:textId="77777777">
        <w:trPr>
          <w:trHeight w:val="300"/>
        </w:trPr>
        <w:tc>
          <w:tcPr>
            <w:tcW w:w="7200" w:type="dxa"/>
            <w:gridSpan w:val="2"/>
            <w:tcBorders>
              <w:top w:val="nil"/>
              <w:left w:val="nil"/>
              <w:bottom w:val="nil"/>
              <w:right w:val="nil"/>
            </w:tcBorders>
            <w:shd w:val="clear" w:color="auto" w:fill="auto"/>
            <w:noWrap/>
            <w:vAlign w:val="bottom"/>
            <w:hideMark/>
          </w:tcPr>
          <w:p w14:paraId="796CF0A5"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796CF0A6"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A7"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F0A8"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A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AA" w14:textId="77777777" w:rsidR="00BD29E0" w:rsidRPr="00553087" w:rsidRDefault="003308C2" w:rsidP="00BD29E0">
            <w:pPr>
              <w:rPr>
                <w:rFonts w:ascii="Times New Roman" w:eastAsia="Times New Roman" w:hAnsi="Times New Roman" w:cs="Times New Roman"/>
                <w:sz w:val="20"/>
              </w:rPr>
            </w:pPr>
          </w:p>
        </w:tc>
      </w:tr>
      <w:tr w:rsidR="00E9701A" w14:paraId="796CF0B3" w14:textId="77777777">
        <w:trPr>
          <w:trHeight w:val="300"/>
        </w:trPr>
        <w:tc>
          <w:tcPr>
            <w:tcW w:w="6720" w:type="dxa"/>
            <w:tcBorders>
              <w:top w:val="nil"/>
              <w:left w:val="nil"/>
              <w:bottom w:val="nil"/>
              <w:right w:val="nil"/>
            </w:tcBorders>
            <w:shd w:val="clear" w:color="auto" w:fill="auto"/>
            <w:noWrap/>
            <w:vAlign w:val="bottom"/>
            <w:hideMark/>
          </w:tcPr>
          <w:p w14:paraId="796CF0A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AD"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AE"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A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B0"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B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B2" w14:textId="77777777" w:rsidR="00BD29E0" w:rsidRPr="00553087" w:rsidRDefault="003308C2" w:rsidP="00BD29E0">
            <w:pPr>
              <w:rPr>
                <w:rFonts w:ascii="Times New Roman" w:eastAsia="Times New Roman" w:hAnsi="Times New Roman" w:cs="Times New Roman"/>
                <w:sz w:val="20"/>
              </w:rPr>
            </w:pPr>
          </w:p>
        </w:tc>
      </w:tr>
      <w:tr w:rsidR="00E9701A" w14:paraId="796CF0B6" w14:textId="77777777">
        <w:trPr>
          <w:trHeight w:val="300"/>
        </w:trPr>
        <w:tc>
          <w:tcPr>
            <w:tcW w:w="6720" w:type="dxa"/>
            <w:tcBorders>
              <w:top w:val="nil"/>
              <w:left w:val="nil"/>
              <w:bottom w:val="nil"/>
              <w:right w:val="nil"/>
            </w:tcBorders>
            <w:shd w:val="clear" w:color="auto" w:fill="auto"/>
            <w:noWrap/>
            <w:vAlign w:val="bottom"/>
            <w:hideMark/>
          </w:tcPr>
          <w:p w14:paraId="796CF0B4" w14:textId="77777777" w:rsidR="00BD29E0" w:rsidRPr="00553087" w:rsidRDefault="003308C2" w:rsidP="00BD29E0">
            <w:pPr>
              <w:rPr>
                <w:rFonts w:ascii="Times New Roman" w:eastAsia="Times New Roman" w:hAnsi="Times New Roman" w:cs="Times New Roman"/>
                <w:sz w:val="20"/>
              </w:rPr>
            </w:pPr>
          </w:p>
        </w:tc>
        <w:tc>
          <w:tcPr>
            <w:tcW w:w="2880" w:type="dxa"/>
            <w:gridSpan w:val="6"/>
            <w:tcBorders>
              <w:top w:val="nil"/>
              <w:left w:val="nil"/>
              <w:bottom w:val="nil"/>
              <w:right w:val="nil"/>
            </w:tcBorders>
            <w:shd w:val="clear" w:color="auto" w:fill="auto"/>
            <w:noWrap/>
            <w:vAlign w:val="bottom"/>
            <w:hideMark/>
          </w:tcPr>
          <w:p w14:paraId="796CF0B5"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 xml:space="preserve">Υπ. Τροπ. 1785/37 ως έχει   ΔΕΚΤΟ ΚΑΤΑ </w:t>
            </w:r>
            <w:r w:rsidRPr="00553087">
              <w:rPr>
                <w:rFonts w:ascii="Calibri" w:eastAsia="Times New Roman" w:hAnsi="Calibri" w:cs="Times New Roman"/>
                <w:color w:val="000000"/>
                <w:sz w:val="22"/>
                <w:szCs w:val="22"/>
              </w:rPr>
              <w:t>ΠΛΕΙΟΨΗΦΙΑ</w:t>
            </w:r>
          </w:p>
        </w:tc>
      </w:tr>
      <w:tr w:rsidR="00E9701A" w14:paraId="796CF0BE" w14:textId="77777777">
        <w:trPr>
          <w:trHeight w:val="300"/>
        </w:trPr>
        <w:tc>
          <w:tcPr>
            <w:tcW w:w="6720" w:type="dxa"/>
            <w:tcBorders>
              <w:top w:val="nil"/>
              <w:left w:val="nil"/>
              <w:bottom w:val="nil"/>
              <w:right w:val="nil"/>
            </w:tcBorders>
            <w:shd w:val="clear" w:color="auto" w:fill="auto"/>
            <w:noWrap/>
            <w:vAlign w:val="bottom"/>
            <w:hideMark/>
          </w:tcPr>
          <w:p w14:paraId="796CF0B7"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796CF0B8"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B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BA"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F0BB"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B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BD" w14:textId="77777777" w:rsidR="00BD29E0" w:rsidRPr="00553087" w:rsidRDefault="003308C2" w:rsidP="00BD29E0">
            <w:pPr>
              <w:rPr>
                <w:rFonts w:ascii="Times New Roman" w:eastAsia="Times New Roman" w:hAnsi="Times New Roman" w:cs="Times New Roman"/>
                <w:sz w:val="20"/>
              </w:rPr>
            </w:pPr>
          </w:p>
        </w:tc>
      </w:tr>
      <w:tr w:rsidR="00E9701A" w14:paraId="796CF0C6" w14:textId="77777777">
        <w:trPr>
          <w:trHeight w:val="300"/>
        </w:trPr>
        <w:tc>
          <w:tcPr>
            <w:tcW w:w="6720" w:type="dxa"/>
            <w:tcBorders>
              <w:top w:val="nil"/>
              <w:left w:val="nil"/>
              <w:bottom w:val="nil"/>
              <w:right w:val="nil"/>
            </w:tcBorders>
            <w:shd w:val="clear" w:color="auto" w:fill="auto"/>
            <w:noWrap/>
            <w:vAlign w:val="bottom"/>
            <w:hideMark/>
          </w:tcPr>
          <w:p w14:paraId="796CF0BF"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796CF0C0"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C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C2"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F0C3"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C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C5" w14:textId="77777777" w:rsidR="00BD29E0" w:rsidRPr="00553087" w:rsidRDefault="003308C2" w:rsidP="00BD29E0">
            <w:pPr>
              <w:rPr>
                <w:rFonts w:ascii="Times New Roman" w:eastAsia="Times New Roman" w:hAnsi="Times New Roman" w:cs="Times New Roman"/>
                <w:sz w:val="20"/>
              </w:rPr>
            </w:pPr>
          </w:p>
        </w:tc>
      </w:tr>
      <w:tr w:rsidR="00E9701A" w14:paraId="796CF0CE" w14:textId="77777777">
        <w:trPr>
          <w:trHeight w:val="300"/>
        </w:trPr>
        <w:tc>
          <w:tcPr>
            <w:tcW w:w="6720" w:type="dxa"/>
            <w:tcBorders>
              <w:top w:val="nil"/>
              <w:left w:val="nil"/>
              <w:bottom w:val="nil"/>
              <w:right w:val="nil"/>
            </w:tcBorders>
            <w:shd w:val="clear" w:color="auto" w:fill="auto"/>
            <w:noWrap/>
            <w:vAlign w:val="bottom"/>
            <w:hideMark/>
          </w:tcPr>
          <w:p w14:paraId="796CF0C7"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796CF0C8"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C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CA"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F0CB"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C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CD" w14:textId="77777777" w:rsidR="00BD29E0" w:rsidRPr="00553087" w:rsidRDefault="003308C2" w:rsidP="00BD29E0">
            <w:pPr>
              <w:rPr>
                <w:rFonts w:ascii="Times New Roman" w:eastAsia="Times New Roman" w:hAnsi="Times New Roman" w:cs="Times New Roman"/>
                <w:sz w:val="20"/>
              </w:rPr>
            </w:pPr>
          </w:p>
        </w:tc>
      </w:tr>
      <w:tr w:rsidR="00E9701A" w14:paraId="796CF0D6" w14:textId="77777777">
        <w:trPr>
          <w:trHeight w:val="300"/>
        </w:trPr>
        <w:tc>
          <w:tcPr>
            <w:tcW w:w="6720" w:type="dxa"/>
            <w:tcBorders>
              <w:top w:val="nil"/>
              <w:left w:val="nil"/>
              <w:bottom w:val="nil"/>
              <w:right w:val="nil"/>
            </w:tcBorders>
            <w:shd w:val="clear" w:color="auto" w:fill="auto"/>
            <w:noWrap/>
            <w:vAlign w:val="bottom"/>
            <w:hideMark/>
          </w:tcPr>
          <w:p w14:paraId="796CF0CF"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796CF0D0"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D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D2"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F0D3"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D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D5" w14:textId="77777777" w:rsidR="00BD29E0" w:rsidRPr="00553087" w:rsidRDefault="003308C2" w:rsidP="00BD29E0">
            <w:pPr>
              <w:rPr>
                <w:rFonts w:ascii="Times New Roman" w:eastAsia="Times New Roman" w:hAnsi="Times New Roman" w:cs="Times New Roman"/>
                <w:sz w:val="20"/>
              </w:rPr>
            </w:pPr>
          </w:p>
        </w:tc>
      </w:tr>
      <w:tr w:rsidR="00E9701A" w14:paraId="796CF0DE" w14:textId="77777777">
        <w:trPr>
          <w:trHeight w:val="300"/>
        </w:trPr>
        <w:tc>
          <w:tcPr>
            <w:tcW w:w="6720" w:type="dxa"/>
            <w:tcBorders>
              <w:top w:val="nil"/>
              <w:left w:val="nil"/>
              <w:bottom w:val="nil"/>
              <w:right w:val="nil"/>
            </w:tcBorders>
            <w:shd w:val="clear" w:color="auto" w:fill="auto"/>
            <w:noWrap/>
            <w:vAlign w:val="bottom"/>
            <w:hideMark/>
          </w:tcPr>
          <w:p w14:paraId="796CF0D7"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796CF0D8"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D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DA"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796CF0DB"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D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DD" w14:textId="77777777" w:rsidR="00BD29E0" w:rsidRPr="00553087" w:rsidRDefault="003308C2" w:rsidP="00BD29E0">
            <w:pPr>
              <w:rPr>
                <w:rFonts w:ascii="Times New Roman" w:eastAsia="Times New Roman" w:hAnsi="Times New Roman" w:cs="Times New Roman"/>
                <w:sz w:val="20"/>
              </w:rPr>
            </w:pPr>
          </w:p>
        </w:tc>
      </w:tr>
      <w:tr w:rsidR="00E9701A" w14:paraId="796CF0E6" w14:textId="77777777">
        <w:trPr>
          <w:trHeight w:val="300"/>
        </w:trPr>
        <w:tc>
          <w:tcPr>
            <w:tcW w:w="6720" w:type="dxa"/>
            <w:tcBorders>
              <w:top w:val="nil"/>
              <w:left w:val="nil"/>
              <w:bottom w:val="nil"/>
              <w:right w:val="nil"/>
            </w:tcBorders>
            <w:shd w:val="clear" w:color="auto" w:fill="auto"/>
            <w:noWrap/>
            <w:vAlign w:val="bottom"/>
            <w:hideMark/>
          </w:tcPr>
          <w:p w14:paraId="796CF0DF"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796CF0E0"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E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E2"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F0E3"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E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E5" w14:textId="77777777" w:rsidR="00BD29E0" w:rsidRPr="00553087" w:rsidRDefault="003308C2" w:rsidP="00BD29E0">
            <w:pPr>
              <w:rPr>
                <w:rFonts w:ascii="Times New Roman" w:eastAsia="Times New Roman" w:hAnsi="Times New Roman" w:cs="Times New Roman"/>
                <w:sz w:val="20"/>
              </w:rPr>
            </w:pPr>
          </w:p>
        </w:tc>
      </w:tr>
      <w:tr w:rsidR="00E9701A" w14:paraId="796CF0EE" w14:textId="77777777">
        <w:trPr>
          <w:trHeight w:val="300"/>
        </w:trPr>
        <w:tc>
          <w:tcPr>
            <w:tcW w:w="6720" w:type="dxa"/>
            <w:tcBorders>
              <w:top w:val="nil"/>
              <w:left w:val="nil"/>
              <w:bottom w:val="nil"/>
              <w:right w:val="nil"/>
            </w:tcBorders>
            <w:shd w:val="clear" w:color="auto" w:fill="auto"/>
            <w:noWrap/>
            <w:vAlign w:val="bottom"/>
            <w:hideMark/>
          </w:tcPr>
          <w:p w14:paraId="796CF0E7"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796CF0E8"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E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EA"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796CF0EB"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E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ED" w14:textId="77777777" w:rsidR="00BD29E0" w:rsidRPr="00553087" w:rsidRDefault="003308C2" w:rsidP="00BD29E0">
            <w:pPr>
              <w:rPr>
                <w:rFonts w:ascii="Times New Roman" w:eastAsia="Times New Roman" w:hAnsi="Times New Roman" w:cs="Times New Roman"/>
                <w:sz w:val="20"/>
              </w:rPr>
            </w:pPr>
          </w:p>
        </w:tc>
      </w:tr>
      <w:tr w:rsidR="00E9701A" w14:paraId="796CF0F5" w14:textId="77777777">
        <w:trPr>
          <w:trHeight w:val="300"/>
        </w:trPr>
        <w:tc>
          <w:tcPr>
            <w:tcW w:w="7200" w:type="dxa"/>
            <w:gridSpan w:val="2"/>
            <w:tcBorders>
              <w:top w:val="nil"/>
              <w:left w:val="nil"/>
              <w:bottom w:val="nil"/>
              <w:right w:val="nil"/>
            </w:tcBorders>
            <w:shd w:val="clear" w:color="auto" w:fill="auto"/>
            <w:noWrap/>
            <w:vAlign w:val="bottom"/>
            <w:hideMark/>
          </w:tcPr>
          <w:p w14:paraId="796CF0EF"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796CF0F0"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F1"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F0F2"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0F3"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F4" w14:textId="77777777" w:rsidR="00BD29E0" w:rsidRPr="00553087" w:rsidRDefault="003308C2" w:rsidP="00BD29E0">
            <w:pPr>
              <w:rPr>
                <w:rFonts w:ascii="Times New Roman" w:eastAsia="Times New Roman" w:hAnsi="Times New Roman" w:cs="Times New Roman"/>
                <w:sz w:val="20"/>
              </w:rPr>
            </w:pPr>
          </w:p>
        </w:tc>
      </w:tr>
      <w:tr w:rsidR="00E9701A" w14:paraId="796CF0FD" w14:textId="77777777">
        <w:trPr>
          <w:trHeight w:val="300"/>
        </w:trPr>
        <w:tc>
          <w:tcPr>
            <w:tcW w:w="6720" w:type="dxa"/>
            <w:tcBorders>
              <w:top w:val="nil"/>
              <w:left w:val="nil"/>
              <w:bottom w:val="nil"/>
              <w:right w:val="nil"/>
            </w:tcBorders>
            <w:shd w:val="clear" w:color="auto" w:fill="auto"/>
            <w:noWrap/>
            <w:vAlign w:val="bottom"/>
            <w:hideMark/>
          </w:tcPr>
          <w:p w14:paraId="796CF0F6"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F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F8"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F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FA"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FB"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0FC" w14:textId="77777777" w:rsidR="00BD29E0" w:rsidRPr="00553087" w:rsidRDefault="003308C2" w:rsidP="00BD29E0">
            <w:pPr>
              <w:rPr>
                <w:rFonts w:ascii="Times New Roman" w:eastAsia="Times New Roman" w:hAnsi="Times New Roman" w:cs="Times New Roman"/>
                <w:sz w:val="20"/>
              </w:rPr>
            </w:pPr>
          </w:p>
        </w:tc>
      </w:tr>
      <w:tr w:rsidR="00E9701A" w14:paraId="796CF100" w14:textId="77777777">
        <w:trPr>
          <w:trHeight w:val="300"/>
        </w:trPr>
        <w:tc>
          <w:tcPr>
            <w:tcW w:w="6720" w:type="dxa"/>
            <w:tcBorders>
              <w:top w:val="nil"/>
              <w:left w:val="nil"/>
              <w:bottom w:val="nil"/>
              <w:right w:val="nil"/>
            </w:tcBorders>
            <w:shd w:val="clear" w:color="auto" w:fill="auto"/>
            <w:noWrap/>
            <w:vAlign w:val="bottom"/>
            <w:hideMark/>
          </w:tcPr>
          <w:p w14:paraId="796CF0FE" w14:textId="77777777" w:rsidR="00BD29E0" w:rsidRPr="00553087" w:rsidRDefault="003308C2" w:rsidP="00BD29E0">
            <w:pPr>
              <w:rPr>
                <w:rFonts w:ascii="Times New Roman" w:eastAsia="Times New Roman" w:hAnsi="Times New Roman" w:cs="Times New Roman"/>
                <w:sz w:val="20"/>
              </w:rPr>
            </w:pPr>
          </w:p>
        </w:tc>
        <w:tc>
          <w:tcPr>
            <w:tcW w:w="2880" w:type="dxa"/>
            <w:gridSpan w:val="6"/>
            <w:tcBorders>
              <w:top w:val="nil"/>
              <w:left w:val="nil"/>
              <w:bottom w:val="nil"/>
              <w:right w:val="nil"/>
            </w:tcBorders>
            <w:shd w:val="clear" w:color="auto" w:fill="auto"/>
            <w:noWrap/>
            <w:vAlign w:val="bottom"/>
            <w:hideMark/>
          </w:tcPr>
          <w:p w14:paraId="796CF0FF"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Ακροτελεύτιο άρθρο ως έχει   ΔΕΚΤΟ ΚΑΤΑ ΠΛΕΙΟΨΗΦΙΑ</w:t>
            </w:r>
          </w:p>
        </w:tc>
      </w:tr>
      <w:tr w:rsidR="00E9701A" w14:paraId="796CF108" w14:textId="77777777">
        <w:trPr>
          <w:trHeight w:val="300"/>
        </w:trPr>
        <w:tc>
          <w:tcPr>
            <w:tcW w:w="6720" w:type="dxa"/>
            <w:tcBorders>
              <w:top w:val="nil"/>
              <w:left w:val="nil"/>
              <w:bottom w:val="nil"/>
              <w:right w:val="nil"/>
            </w:tcBorders>
            <w:shd w:val="clear" w:color="auto" w:fill="auto"/>
            <w:noWrap/>
            <w:vAlign w:val="bottom"/>
            <w:hideMark/>
          </w:tcPr>
          <w:p w14:paraId="796CF101"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lastRenderedPageBreak/>
              <w:t>ΣΥΡΙΖΑ:</w:t>
            </w:r>
          </w:p>
        </w:tc>
        <w:tc>
          <w:tcPr>
            <w:tcW w:w="480" w:type="dxa"/>
            <w:tcBorders>
              <w:top w:val="nil"/>
              <w:left w:val="nil"/>
              <w:bottom w:val="nil"/>
              <w:right w:val="nil"/>
            </w:tcBorders>
            <w:shd w:val="clear" w:color="auto" w:fill="auto"/>
            <w:noWrap/>
            <w:vAlign w:val="bottom"/>
            <w:hideMark/>
          </w:tcPr>
          <w:p w14:paraId="796CF102"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103"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04"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F105"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106"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07" w14:textId="77777777" w:rsidR="00BD29E0" w:rsidRPr="00553087" w:rsidRDefault="003308C2" w:rsidP="00BD29E0">
            <w:pPr>
              <w:rPr>
                <w:rFonts w:ascii="Times New Roman" w:eastAsia="Times New Roman" w:hAnsi="Times New Roman" w:cs="Times New Roman"/>
                <w:sz w:val="20"/>
              </w:rPr>
            </w:pPr>
          </w:p>
        </w:tc>
      </w:tr>
      <w:tr w:rsidR="00E9701A" w14:paraId="796CF110" w14:textId="77777777">
        <w:trPr>
          <w:trHeight w:val="300"/>
        </w:trPr>
        <w:tc>
          <w:tcPr>
            <w:tcW w:w="6720" w:type="dxa"/>
            <w:tcBorders>
              <w:top w:val="nil"/>
              <w:left w:val="nil"/>
              <w:bottom w:val="nil"/>
              <w:right w:val="nil"/>
            </w:tcBorders>
            <w:shd w:val="clear" w:color="auto" w:fill="auto"/>
            <w:noWrap/>
            <w:vAlign w:val="bottom"/>
            <w:hideMark/>
          </w:tcPr>
          <w:p w14:paraId="796CF109"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796CF10A"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10B"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0C"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F10D"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10E"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0F" w14:textId="77777777" w:rsidR="00BD29E0" w:rsidRPr="00553087" w:rsidRDefault="003308C2" w:rsidP="00BD29E0">
            <w:pPr>
              <w:rPr>
                <w:rFonts w:ascii="Times New Roman" w:eastAsia="Times New Roman" w:hAnsi="Times New Roman" w:cs="Times New Roman"/>
                <w:sz w:val="20"/>
              </w:rPr>
            </w:pPr>
          </w:p>
        </w:tc>
      </w:tr>
      <w:tr w:rsidR="00E9701A" w14:paraId="796CF118" w14:textId="77777777">
        <w:trPr>
          <w:trHeight w:val="300"/>
        </w:trPr>
        <w:tc>
          <w:tcPr>
            <w:tcW w:w="6720" w:type="dxa"/>
            <w:tcBorders>
              <w:top w:val="nil"/>
              <w:left w:val="nil"/>
              <w:bottom w:val="nil"/>
              <w:right w:val="nil"/>
            </w:tcBorders>
            <w:shd w:val="clear" w:color="auto" w:fill="auto"/>
            <w:noWrap/>
            <w:vAlign w:val="bottom"/>
            <w:hideMark/>
          </w:tcPr>
          <w:p w14:paraId="796CF111"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796CF112"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113"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14"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F115"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116"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17" w14:textId="77777777" w:rsidR="00BD29E0" w:rsidRPr="00553087" w:rsidRDefault="003308C2" w:rsidP="00BD29E0">
            <w:pPr>
              <w:rPr>
                <w:rFonts w:ascii="Times New Roman" w:eastAsia="Times New Roman" w:hAnsi="Times New Roman" w:cs="Times New Roman"/>
                <w:sz w:val="20"/>
              </w:rPr>
            </w:pPr>
          </w:p>
        </w:tc>
      </w:tr>
      <w:tr w:rsidR="00E9701A" w14:paraId="796CF120" w14:textId="77777777">
        <w:trPr>
          <w:trHeight w:val="300"/>
        </w:trPr>
        <w:tc>
          <w:tcPr>
            <w:tcW w:w="6720" w:type="dxa"/>
            <w:tcBorders>
              <w:top w:val="nil"/>
              <w:left w:val="nil"/>
              <w:bottom w:val="nil"/>
              <w:right w:val="nil"/>
            </w:tcBorders>
            <w:shd w:val="clear" w:color="auto" w:fill="auto"/>
            <w:noWrap/>
            <w:vAlign w:val="bottom"/>
            <w:hideMark/>
          </w:tcPr>
          <w:p w14:paraId="796CF119"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796CF11A"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11B"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1C"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F11D"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11E"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1F" w14:textId="77777777" w:rsidR="00BD29E0" w:rsidRPr="00553087" w:rsidRDefault="003308C2" w:rsidP="00BD29E0">
            <w:pPr>
              <w:rPr>
                <w:rFonts w:ascii="Times New Roman" w:eastAsia="Times New Roman" w:hAnsi="Times New Roman" w:cs="Times New Roman"/>
                <w:sz w:val="20"/>
              </w:rPr>
            </w:pPr>
          </w:p>
        </w:tc>
      </w:tr>
      <w:tr w:rsidR="00E9701A" w14:paraId="796CF128" w14:textId="77777777">
        <w:trPr>
          <w:trHeight w:val="300"/>
        </w:trPr>
        <w:tc>
          <w:tcPr>
            <w:tcW w:w="6720" w:type="dxa"/>
            <w:tcBorders>
              <w:top w:val="nil"/>
              <w:left w:val="nil"/>
              <w:bottom w:val="nil"/>
              <w:right w:val="nil"/>
            </w:tcBorders>
            <w:shd w:val="clear" w:color="auto" w:fill="auto"/>
            <w:noWrap/>
            <w:vAlign w:val="bottom"/>
            <w:hideMark/>
          </w:tcPr>
          <w:p w14:paraId="796CF121"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796CF122"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123"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24"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F125"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126"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27" w14:textId="77777777" w:rsidR="00BD29E0" w:rsidRPr="00553087" w:rsidRDefault="003308C2" w:rsidP="00BD29E0">
            <w:pPr>
              <w:rPr>
                <w:rFonts w:ascii="Times New Roman" w:eastAsia="Times New Roman" w:hAnsi="Times New Roman" w:cs="Times New Roman"/>
                <w:sz w:val="20"/>
              </w:rPr>
            </w:pPr>
          </w:p>
        </w:tc>
      </w:tr>
      <w:tr w:rsidR="00E9701A" w14:paraId="796CF130" w14:textId="77777777">
        <w:trPr>
          <w:trHeight w:val="300"/>
        </w:trPr>
        <w:tc>
          <w:tcPr>
            <w:tcW w:w="6720" w:type="dxa"/>
            <w:tcBorders>
              <w:top w:val="nil"/>
              <w:left w:val="nil"/>
              <w:bottom w:val="nil"/>
              <w:right w:val="nil"/>
            </w:tcBorders>
            <w:shd w:val="clear" w:color="auto" w:fill="auto"/>
            <w:noWrap/>
            <w:vAlign w:val="bottom"/>
            <w:hideMark/>
          </w:tcPr>
          <w:p w14:paraId="796CF129"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796CF12A"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12B"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2C"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F12D"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12E"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2F" w14:textId="77777777" w:rsidR="00BD29E0" w:rsidRPr="00553087" w:rsidRDefault="003308C2" w:rsidP="00BD29E0">
            <w:pPr>
              <w:rPr>
                <w:rFonts w:ascii="Times New Roman" w:eastAsia="Times New Roman" w:hAnsi="Times New Roman" w:cs="Times New Roman"/>
                <w:sz w:val="20"/>
              </w:rPr>
            </w:pPr>
          </w:p>
        </w:tc>
      </w:tr>
      <w:tr w:rsidR="00E9701A" w14:paraId="796CF138" w14:textId="77777777">
        <w:trPr>
          <w:trHeight w:val="300"/>
        </w:trPr>
        <w:tc>
          <w:tcPr>
            <w:tcW w:w="6720" w:type="dxa"/>
            <w:tcBorders>
              <w:top w:val="nil"/>
              <w:left w:val="nil"/>
              <w:bottom w:val="nil"/>
              <w:right w:val="nil"/>
            </w:tcBorders>
            <w:shd w:val="clear" w:color="auto" w:fill="auto"/>
            <w:noWrap/>
            <w:vAlign w:val="bottom"/>
            <w:hideMark/>
          </w:tcPr>
          <w:p w14:paraId="796CF131"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796CF132"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133"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34"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796CF135"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136"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37" w14:textId="77777777" w:rsidR="00BD29E0" w:rsidRPr="00553087" w:rsidRDefault="003308C2" w:rsidP="00BD29E0">
            <w:pPr>
              <w:rPr>
                <w:rFonts w:ascii="Times New Roman" w:eastAsia="Times New Roman" w:hAnsi="Times New Roman" w:cs="Times New Roman"/>
                <w:sz w:val="20"/>
              </w:rPr>
            </w:pPr>
          </w:p>
        </w:tc>
      </w:tr>
      <w:tr w:rsidR="00E9701A" w14:paraId="796CF13F" w14:textId="77777777">
        <w:trPr>
          <w:trHeight w:val="300"/>
        </w:trPr>
        <w:tc>
          <w:tcPr>
            <w:tcW w:w="7200" w:type="dxa"/>
            <w:gridSpan w:val="2"/>
            <w:tcBorders>
              <w:top w:val="nil"/>
              <w:left w:val="nil"/>
              <w:bottom w:val="nil"/>
              <w:right w:val="nil"/>
            </w:tcBorders>
            <w:shd w:val="clear" w:color="auto" w:fill="auto"/>
            <w:noWrap/>
            <w:vAlign w:val="bottom"/>
            <w:hideMark/>
          </w:tcPr>
          <w:p w14:paraId="796CF139"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796CF13A"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13B"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F13C"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13D"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3E" w14:textId="77777777" w:rsidR="00BD29E0" w:rsidRPr="00553087" w:rsidRDefault="003308C2" w:rsidP="00BD29E0">
            <w:pPr>
              <w:rPr>
                <w:rFonts w:ascii="Times New Roman" w:eastAsia="Times New Roman" w:hAnsi="Times New Roman" w:cs="Times New Roman"/>
                <w:sz w:val="20"/>
              </w:rPr>
            </w:pPr>
          </w:p>
        </w:tc>
      </w:tr>
      <w:tr w:rsidR="00E9701A" w14:paraId="796CF147" w14:textId="77777777">
        <w:trPr>
          <w:trHeight w:val="300"/>
        </w:trPr>
        <w:tc>
          <w:tcPr>
            <w:tcW w:w="6720" w:type="dxa"/>
            <w:tcBorders>
              <w:top w:val="nil"/>
              <w:left w:val="nil"/>
              <w:bottom w:val="nil"/>
              <w:right w:val="nil"/>
            </w:tcBorders>
            <w:shd w:val="clear" w:color="auto" w:fill="auto"/>
            <w:noWrap/>
            <w:vAlign w:val="bottom"/>
            <w:hideMark/>
          </w:tcPr>
          <w:p w14:paraId="796CF140"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4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42"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43"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4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45"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46" w14:textId="77777777" w:rsidR="00BD29E0" w:rsidRPr="00553087" w:rsidRDefault="003308C2" w:rsidP="00BD29E0">
            <w:pPr>
              <w:rPr>
                <w:rFonts w:ascii="Times New Roman" w:eastAsia="Times New Roman" w:hAnsi="Times New Roman" w:cs="Times New Roman"/>
                <w:sz w:val="20"/>
              </w:rPr>
            </w:pPr>
          </w:p>
        </w:tc>
      </w:tr>
      <w:tr w:rsidR="00E9701A" w14:paraId="796CF14B" w14:textId="77777777">
        <w:trPr>
          <w:trHeight w:val="300"/>
        </w:trPr>
        <w:tc>
          <w:tcPr>
            <w:tcW w:w="6720" w:type="dxa"/>
            <w:tcBorders>
              <w:top w:val="nil"/>
              <w:left w:val="nil"/>
              <w:bottom w:val="nil"/>
              <w:right w:val="nil"/>
            </w:tcBorders>
            <w:shd w:val="clear" w:color="auto" w:fill="auto"/>
            <w:noWrap/>
            <w:vAlign w:val="bottom"/>
            <w:hideMark/>
          </w:tcPr>
          <w:p w14:paraId="796CF148" w14:textId="77777777" w:rsidR="00BD29E0" w:rsidRPr="00553087" w:rsidRDefault="003308C2" w:rsidP="00BD29E0">
            <w:pPr>
              <w:rPr>
                <w:rFonts w:ascii="Times New Roman" w:eastAsia="Times New Roman" w:hAnsi="Times New Roman" w:cs="Times New Roman"/>
                <w:sz w:val="20"/>
              </w:rPr>
            </w:pPr>
          </w:p>
        </w:tc>
        <w:tc>
          <w:tcPr>
            <w:tcW w:w="2400" w:type="dxa"/>
            <w:gridSpan w:val="5"/>
            <w:tcBorders>
              <w:top w:val="nil"/>
              <w:left w:val="nil"/>
              <w:bottom w:val="nil"/>
              <w:right w:val="nil"/>
            </w:tcBorders>
            <w:shd w:val="clear" w:color="auto" w:fill="auto"/>
            <w:noWrap/>
            <w:vAlign w:val="bottom"/>
            <w:hideMark/>
          </w:tcPr>
          <w:p w14:paraId="796CF149"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Επί του Συνόλου   ΔΕΚΤΟ ΚΑΤΑ ΠΛΕΙΟΨΗΦΙΑ</w:t>
            </w:r>
          </w:p>
        </w:tc>
        <w:tc>
          <w:tcPr>
            <w:tcW w:w="480" w:type="dxa"/>
            <w:tcBorders>
              <w:top w:val="nil"/>
              <w:left w:val="nil"/>
              <w:bottom w:val="nil"/>
              <w:right w:val="nil"/>
            </w:tcBorders>
            <w:shd w:val="clear" w:color="auto" w:fill="auto"/>
            <w:noWrap/>
            <w:vAlign w:val="bottom"/>
            <w:hideMark/>
          </w:tcPr>
          <w:p w14:paraId="796CF14A" w14:textId="77777777" w:rsidR="00BD29E0" w:rsidRPr="00553087" w:rsidRDefault="003308C2" w:rsidP="00BD29E0">
            <w:pPr>
              <w:rPr>
                <w:rFonts w:ascii="Calibri" w:eastAsia="Times New Roman" w:hAnsi="Calibri" w:cs="Times New Roman"/>
                <w:color w:val="000000"/>
                <w:sz w:val="22"/>
                <w:szCs w:val="22"/>
              </w:rPr>
            </w:pPr>
          </w:p>
        </w:tc>
      </w:tr>
      <w:tr w:rsidR="00E9701A" w14:paraId="796CF153" w14:textId="77777777">
        <w:trPr>
          <w:trHeight w:val="300"/>
        </w:trPr>
        <w:tc>
          <w:tcPr>
            <w:tcW w:w="6720" w:type="dxa"/>
            <w:tcBorders>
              <w:top w:val="nil"/>
              <w:left w:val="nil"/>
              <w:bottom w:val="nil"/>
              <w:right w:val="nil"/>
            </w:tcBorders>
            <w:shd w:val="clear" w:color="auto" w:fill="auto"/>
            <w:noWrap/>
            <w:vAlign w:val="bottom"/>
            <w:hideMark/>
          </w:tcPr>
          <w:p w14:paraId="796CF14C"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ΣΥΡΙΖΑ:</w:t>
            </w:r>
          </w:p>
        </w:tc>
        <w:tc>
          <w:tcPr>
            <w:tcW w:w="480" w:type="dxa"/>
            <w:tcBorders>
              <w:top w:val="nil"/>
              <w:left w:val="nil"/>
              <w:bottom w:val="nil"/>
              <w:right w:val="nil"/>
            </w:tcBorders>
            <w:shd w:val="clear" w:color="auto" w:fill="auto"/>
            <w:noWrap/>
            <w:vAlign w:val="bottom"/>
            <w:hideMark/>
          </w:tcPr>
          <w:p w14:paraId="796CF14D"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14E"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4F"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F150"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15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52" w14:textId="77777777" w:rsidR="00BD29E0" w:rsidRPr="00553087" w:rsidRDefault="003308C2" w:rsidP="00BD29E0">
            <w:pPr>
              <w:rPr>
                <w:rFonts w:ascii="Times New Roman" w:eastAsia="Times New Roman" w:hAnsi="Times New Roman" w:cs="Times New Roman"/>
                <w:sz w:val="20"/>
              </w:rPr>
            </w:pPr>
          </w:p>
        </w:tc>
      </w:tr>
      <w:tr w:rsidR="00E9701A" w14:paraId="796CF15B" w14:textId="77777777">
        <w:trPr>
          <w:trHeight w:val="300"/>
        </w:trPr>
        <w:tc>
          <w:tcPr>
            <w:tcW w:w="6720" w:type="dxa"/>
            <w:tcBorders>
              <w:top w:val="nil"/>
              <w:left w:val="nil"/>
              <w:bottom w:val="nil"/>
              <w:right w:val="nil"/>
            </w:tcBorders>
            <w:shd w:val="clear" w:color="auto" w:fill="auto"/>
            <w:noWrap/>
            <w:vAlign w:val="bottom"/>
            <w:hideMark/>
          </w:tcPr>
          <w:p w14:paraId="796CF154"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Ν.Δ:</w:t>
            </w:r>
          </w:p>
        </w:tc>
        <w:tc>
          <w:tcPr>
            <w:tcW w:w="480" w:type="dxa"/>
            <w:tcBorders>
              <w:top w:val="nil"/>
              <w:left w:val="nil"/>
              <w:bottom w:val="nil"/>
              <w:right w:val="nil"/>
            </w:tcBorders>
            <w:shd w:val="clear" w:color="auto" w:fill="auto"/>
            <w:noWrap/>
            <w:vAlign w:val="bottom"/>
            <w:hideMark/>
          </w:tcPr>
          <w:p w14:paraId="796CF155"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156"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57"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796CF158"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15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5A" w14:textId="77777777" w:rsidR="00BD29E0" w:rsidRPr="00553087" w:rsidRDefault="003308C2" w:rsidP="00BD29E0">
            <w:pPr>
              <w:rPr>
                <w:rFonts w:ascii="Times New Roman" w:eastAsia="Times New Roman" w:hAnsi="Times New Roman" w:cs="Times New Roman"/>
                <w:sz w:val="20"/>
              </w:rPr>
            </w:pPr>
          </w:p>
        </w:tc>
      </w:tr>
      <w:tr w:rsidR="00E9701A" w14:paraId="796CF163" w14:textId="77777777">
        <w:trPr>
          <w:trHeight w:val="300"/>
        </w:trPr>
        <w:tc>
          <w:tcPr>
            <w:tcW w:w="6720" w:type="dxa"/>
            <w:tcBorders>
              <w:top w:val="nil"/>
              <w:left w:val="nil"/>
              <w:bottom w:val="nil"/>
              <w:right w:val="nil"/>
            </w:tcBorders>
            <w:shd w:val="clear" w:color="auto" w:fill="auto"/>
            <w:noWrap/>
            <w:vAlign w:val="bottom"/>
            <w:hideMark/>
          </w:tcPr>
          <w:p w14:paraId="796CF15C"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ΔΗ.ΣΥ:</w:t>
            </w:r>
          </w:p>
        </w:tc>
        <w:tc>
          <w:tcPr>
            <w:tcW w:w="480" w:type="dxa"/>
            <w:tcBorders>
              <w:top w:val="nil"/>
              <w:left w:val="nil"/>
              <w:bottom w:val="nil"/>
              <w:right w:val="nil"/>
            </w:tcBorders>
            <w:shd w:val="clear" w:color="auto" w:fill="auto"/>
            <w:noWrap/>
            <w:vAlign w:val="bottom"/>
            <w:hideMark/>
          </w:tcPr>
          <w:p w14:paraId="796CF15D"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15E"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5F"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F160"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16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62" w14:textId="77777777" w:rsidR="00BD29E0" w:rsidRPr="00553087" w:rsidRDefault="003308C2" w:rsidP="00BD29E0">
            <w:pPr>
              <w:rPr>
                <w:rFonts w:ascii="Times New Roman" w:eastAsia="Times New Roman" w:hAnsi="Times New Roman" w:cs="Times New Roman"/>
                <w:sz w:val="20"/>
              </w:rPr>
            </w:pPr>
          </w:p>
        </w:tc>
      </w:tr>
      <w:tr w:rsidR="00E9701A" w14:paraId="796CF16B" w14:textId="77777777">
        <w:trPr>
          <w:trHeight w:val="300"/>
        </w:trPr>
        <w:tc>
          <w:tcPr>
            <w:tcW w:w="6720" w:type="dxa"/>
            <w:tcBorders>
              <w:top w:val="nil"/>
              <w:left w:val="nil"/>
              <w:bottom w:val="nil"/>
              <w:right w:val="nil"/>
            </w:tcBorders>
            <w:shd w:val="clear" w:color="auto" w:fill="auto"/>
            <w:noWrap/>
            <w:vAlign w:val="bottom"/>
            <w:hideMark/>
          </w:tcPr>
          <w:p w14:paraId="796CF164"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Χ.Α:</w:t>
            </w:r>
          </w:p>
        </w:tc>
        <w:tc>
          <w:tcPr>
            <w:tcW w:w="480" w:type="dxa"/>
            <w:tcBorders>
              <w:top w:val="nil"/>
              <w:left w:val="nil"/>
              <w:bottom w:val="nil"/>
              <w:right w:val="nil"/>
            </w:tcBorders>
            <w:shd w:val="clear" w:color="auto" w:fill="auto"/>
            <w:noWrap/>
            <w:vAlign w:val="bottom"/>
            <w:hideMark/>
          </w:tcPr>
          <w:p w14:paraId="796CF165"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166"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67"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F168"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16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6A" w14:textId="77777777" w:rsidR="00BD29E0" w:rsidRPr="00553087" w:rsidRDefault="003308C2" w:rsidP="00BD29E0">
            <w:pPr>
              <w:rPr>
                <w:rFonts w:ascii="Times New Roman" w:eastAsia="Times New Roman" w:hAnsi="Times New Roman" w:cs="Times New Roman"/>
                <w:sz w:val="20"/>
              </w:rPr>
            </w:pPr>
          </w:p>
        </w:tc>
      </w:tr>
      <w:tr w:rsidR="00E9701A" w14:paraId="796CF173" w14:textId="77777777">
        <w:trPr>
          <w:trHeight w:val="300"/>
        </w:trPr>
        <w:tc>
          <w:tcPr>
            <w:tcW w:w="6720" w:type="dxa"/>
            <w:tcBorders>
              <w:top w:val="nil"/>
              <w:left w:val="nil"/>
              <w:bottom w:val="nil"/>
              <w:right w:val="nil"/>
            </w:tcBorders>
            <w:shd w:val="clear" w:color="auto" w:fill="auto"/>
            <w:noWrap/>
            <w:vAlign w:val="bottom"/>
            <w:hideMark/>
          </w:tcPr>
          <w:p w14:paraId="796CF16C"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Κ.Κ.Ε:</w:t>
            </w:r>
          </w:p>
        </w:tc>
        <w:tc>
          <w:tcPr>
            <w:tcW w:w="480" w:type="dxa"/>
            <w:tcBorders>
              <w:top w:val="nil"/>
              <w:left w:val="nil"/>
              <w:bottom w:val="nil"/>
              <w:right w:val="nil"/>
            </w:tcBorders>
            <w:shd w:val="clear" w:color="auto" w:fill="auto"/>
            <w:noWrap/>
            <w:vAlign w:val="bottom"/>
            <w:hideMark/>
          </w:tcPr>
          <w:p w14:paraId="796CF16D"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16E"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6F"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OXI</w:t>
            </w:r>
          </w:p>
        </w:tc>
        <w:tc>
          <w:tcPr>
            <w:tcW w:w="480" w:type="dxa"/>
            <w:tcBorders>
              <w:top w:val="nil"/>
              <w:left w:val="nil"/>
              <w:bottom w:val="nil"/>
              <w:right w:val="nil"/>
            </w:tcBorders>
            <w:shd w:val="clear" w:color="auto" w:fill="auto"/>
            <w:noWrap/>
            <w:vAlign w:val="bottom"/>
            <w:hideMark/>
          </w:tcPr>
          <w:p w14:paraId="796CF170"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17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72" w14:textId="77777777" w:rsidR="00BD29E0" w:rsidRPr="00553087" w:rsidRDefault="003308C2" w:rsidP="00BD29E0">
            <w:pPr>
              <w:rPr>
                <w:rFonts w:ascii="Times New Roman" w:eastAsia="Times New Roman" w:hAnsi="Times New Roman" w:cs="Times New Roman"/>
                <w:sz w:val="20"/>
              </w:rPr>
            </w:pPr>
          </w:p>
        </w:tc>
      </w:tr>
      <w:tr w:rsidR="00E9701A" w14:paraId="796CF17B" w14:textId="77777777">
        <w:trPr>
          <w:trHeight w:val="300"/>
        </w:trPr>
        <w:tc>
          <w:tcPr>
            <w:tcW w:w="6720" w:type="dxa"/>
            <w:tcBorders>
              <w:top w:val="nil"/>
              <w:left w:val="nil"/>
              <w:bottom w:val="nil"/>
              <w:right w:val="nil"/>
            </w:tcBorders>
            <w:shd w:val="clear" w:color="auto" w:fill="auto"/>
            <w:noWrap/>
            <w:vAlign w:val="bottom"/>
            <w:hideMark/>
          </w:tcPr>
          <w:p w14:paraId="796CF174"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ΑΝ.ΕΛ:</w:t>
            </w:r>
          </w:p>
        </w:tc>
        <w:tc>
          <w:tcPr>
            <w:tcW w:w="480" w:type="dxa"/>
            <w:tcBorders>
              <w:top w:val="nil"/>
              <w:left w:val="nil"/>
              <w:bottom w:val="nil"/>
              <w:right w:val="nil"/>
            </w:tcBorders>
            <w:shd w:val="clear" w:color="auto" w:fill="auto"/>
            <w:noWrap/>
            <w:vAlign w:val="bottom"/>
            <w:hideMark/>
          </w:tcPr>
          <w:p w14:paraId="796CF175"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176"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77"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F178"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179"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7A" w14:textId="77777777" w:rsidR="00BD29E0" w:rsidRPr="00553087" w:rsidRDefault="003308C2" w:rsidP="00BD29E0">
            <w:pPr>
              <w:rPr>
                <w:rFonts w:ascii="Times New Roman" w:eastAsia="Times New Roman" w:hAnsi="Times New Roman" w:cs="Times New Roman"/>
                <w:sz w:val="20"/>
              </w:rPr>
            </w:pPr>
          </w:p>
        </w:tc>
      </w:tr>
      <w:tr w:rsidR="00E9701A" w14:paraId="796CF183" w14:textId="77777777">
        <w:trPr>
          <w:trHeight w:val="300"/>
        </w:trPr>
        <w:tc>
          <w:tcPr>
            <w:tcW w:w="6720" w:type="dxa"/>
            <w:tcBorders>
              <w:top w:val="nil"/>
              <w:left w:val="nil"/>
              <w:bottom w:val="nil"/>
              <w:right w:val="nil"/>
            </w:tcBorders>
            <w:shd w:val="clear" w:color="auto" w:fill="auto"/>
            <w:noWrap/>
            <w:vAlign w:val="bottom"/>
            <w:hideMark/>
          </w:tcPr>
          <w:p w14:paraId="796CF17C"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ΠΟΤΑΜΙ:</w:t>
            </w:r>
          </w:p>
        </w:tc>
        <w:tc>
          <w:tcPr>
            <w:tcW w:w="480" w:type="dxa"/>
            <w:tcBorders>
              <w:top w:val="nil"/>
              <w:left w:val="nil"/>
              <w:bottom w:val="nil"/>
              <w:right w:val="nil"/>
            </w:tcBorders>
            <w:shd w:val="clear" w:color="auto" w:fill="auto"/>
            <w:noWrap/>
            <w:vAlign w:val="bottom"/>
            <w:hideMark/>
          </w:tcPr>
          <w:p w14:paraId="796CF17D"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17E"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7F"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ΠΡΝ</w:t>
            </w:r>
          </w:p>
        </w:tc>
        <w:tc>
          <w:tcPr>
            <w:tcW w:w="480" w:type="dxa"/>
            <w:tcBorders>
              <w:top w:val="nil"/>
              <w:left w:val="nil"/>
              <w:bottom w:val="nil"/>
              <w:right w:val="nil"/>
            </w:tcBorders>
            <w:shd w:val="clear" w:color="auto" w:fill="auto"/>
            <w:noWrap/>
            <w:vAlign w:val="bottom"/>
            <w:hideMark/>
          </w:tcPr>
          <w:p w14:paraId="796CF180"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181"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82" w14:textId="77777777" w:rsidR="00BD29E0" w:rsidRPr="00553087" w:rsidRDefault="003308C2" w:rsidP="00BD29E0">
            <w:pPr>
              <w:rPr>
                <w:rFonts w:ascii="Times New Roman" w:eastAsia="Times New Roman" w:hAnsi="Times New Roman" w:cs="Times New Roman"/>
                <w:sz w:val="20"/>
              </w:rPr>
            </w:pPr>
          </w:p>
        </w:tc>
      </w:tr>
      <w:tr w:rsidR="00E9701A" w14:paraId="796CF18A" w14:textId="77777777">
        <w:trPr>
          <w:trHeight w:val="300"/>
        </w:trPr>
        <w:tc>
          <w:tcPr>
            <w:tcW w:w="7200" w:type="dxa"/>
            <w:gridSpan w:val="2"/>
            <w:tcBorders>
              <w:top w:val="nil"/>
              <w:left w:val="nil"/>
              <w:bottom w:val="nil"/>
              <w:right w:val="nil"/>
            </w:tcBorders>
            <w:shd w:val="clear" w:color="auto" w:fill="auto"/>
            <w:noWrap/>
            <w:vAlign w:val="bottom"/>
            <w:hideMark/>
          </w:tcPr>
          <w:p w14:paraId="796CF184"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ΕΝ. ΚΕΝΤΡΩΩΝ:</w:t>
            </w:r>
          </w:p>
        </w:tc>
        <w:tc>
          <w:tcPr>
            <w:tcW w:w="480" w:type="dxa"/>
            <w:tcBorders>
              <w:top w:val="nil"/>
              <w:left w:val="nil"/>
              <w:bottom w:val="nil"/>
              <w:right w:val="nil"/>
            </w:tcBorders>
            <w:shd w:val="clear" w:color="auto" w:fill="auto"/>
            <w:noWrap/>
            <w:vAlign w:val="bottom"/>
            <w:hideMark/>
          </w:tcPr>
          <w:p w14:paraId="796CF185"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186"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ΝΑΙ</w:t>
            </w:r>
          </w:p>
        </w:tc>
        <w:tc>
          <w:tcPr>
            <w:tcW w:w="480" w:type="dxa"/>
            <w:tcBorders>
              <w:top w:val="nil"/>
              <w:left w:val="nil"/>
              <w:bottom w:val="nil"/>
              <w:right w:val="nil"/>
            </w:tcBorders>
            <w:shd w:val="clear" w:color="auto" w:fill="auto"/>
            <w:noWrap/>
            <w:vAlign w:val="bottom"/>
            <w:hideMark/>
          </w:tcPr>
          <w:p w14:paraId="796CF187" w14:textId="77777777" w:rsidR="00BD29E0" w:rsidRPr="00553087" w:rsidRDefault="003308C2" w:rsidP="00BD29E0">
            <w:pPr>
              <w:rPr>
                <w:rFonts w:ascii="Calibri" w:eastAsia="Times New Roman" w:hAnsi="Calibri" w:cs="Times New Roman"/>
                <w:color w:val="000000"/>
                <w:sz w:val="22"/>
                <w:szCs w:val="22"/>
              </w:rPr>
            </w:pPr>
          </w:p>
        </w:tc>
        <w:tc>
          <w:tcPr>
            <w:tcW w:w="480" w:type="dxa"/>
            <w:tcBorders>
              <w:top w:val="nil"/>
              <w:left w:val="nil"/>
              <w:bottom w:val="nil"/>
              <w:right w:val="nil"/>
            </w:tcBorders>
            <w:shd w:val="clear" w:color="auto" w:fill="auto"/>
            <w:noWrap/>
            <w:vAlign w:val="bottom"/>
            <w:hideMark/>
          </w:tcPr>
          <w:p w14:paraId="796CF188"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89" w14:textId="77777777" w:rsidR="00BD29E0" w:rsidRPr="00553087" w:rsidRDefault="003308C2" w:rsidP="00BD29E0">
            <w:pPr>
              <w:rPr>
                <w:rFonts w:ascii="Times New Roman" w:eastAsia="Times New Roman" w:hAnsi="Times New Roman" w:cs="Times New Roman"/>
                <w:sz w:val="20"/>
              </w:rPr>
            </w:pPr>
          </w:p>
        </w:tc>
      </w:tr>
      <w:tr w:rsidR="00E9701A" w14:paraId="796CF192" w14:textId="77777777">
        <w:trPr>
          <w:trHeight w:val="300"/>
        </w:trPr>
        <w:tc>
          <w:tcPr>
            <w:tcW w:w="6720" w:type="dxa"/>
            <w:tcBorders>
              <w:top w:val="nil"/>
              <w:left w:val="nil"/>
              <w:bottom w:val="nil"/>
              <w:right w:val="nil"/>
            </w:tcBorders>
            <w:shd w:val="clear" w:color="auto" w:fill="auto"/>
            <w:noWrap/>
            <w:vAlign w:val="bottom"/>
            <w:hideMark/>
          </w:tcPr>
          <w:p w14:paraId="796CF18B"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8C"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8D"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8E"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8F"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90"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91" w14:textId="77777777" w:rsidR="00BD29E0" w:rsidRPr="00553087" w:rsidRDefault="003308C2" w:rsidP="00BD29E0">
            <w:pPr>
              <w:rPr>
                <w:rFonts w:ascii="Times New Roman" w:eastAsia="Times New Roman" w:hAnsi="Times New Roman" w:cs="Times New Roman"/>
                <w:sz w:val="20"/>
              </w:rPr>
            </w:pPr>
          </w:p>
        </w:tc>
      </w:tr>
      <w:tr w:rsidR="00E9701A" w14:paraId="796CF19A" w14:textId="77777777">
        <w:trPr>
          <w:trHeight w:val="300"/>
        </w:trPr>
        <w:tc>
          <w:tcPr>
            <w:tcW w:w="6720" w:type="dxa"/>
            <w:tcBorders>
              <w:top w:val="nil"/>
              <w:left w:val="nil"/>
              <w:bottom w:val="nil"/>
              <w:right w:val="nil"/>
            </w:tcBorders>
            <w:shd w:val="clear" w:color="auto" w:fill="auto"/>
            <w:noWrap/>
            <w:vAlign w:val="bottom"/>
            <w:hideMark/>
          </w:tcPr>
          <w:p w14:paraId="796CF193"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94"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95"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96"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97" w14:textId="77777777" w:rsidR="00BD29E0" w:rsidRPr="00553087" w:rsidRDefault="003308C2" w:rsidP="00BD29E0">
            <w:pPr>
              <w:rPr>
                <w:rFonts w:ascii="Times New Roman" w:eastAsia="Times New Roman" w:hAnsi="Times New Roman" w:cs="Times New Roman"/>
                <w:sz w:val="20"/>
              </w:rPr>
            </w:pPr>
          </w:p>
        </w:tc>
        <w:tc>
          <w:tcPr>
            <w:tcW w:w="480" w:type="dxa"/>
            <w:tcBorders>
              <w:top w:val="nil"/>
              <w:left w:val="nil"/>
              <w:bottom w:val="nil"/>
              <w:right w:val="nil"/>
            </w:tcBorders>
            <w:shd w:val="clear" w:color="auto" w:fill="auto"/>
            <w:noWrap/>
            <w:vAlign w:val="bottom"/>
            <w:hideMark/>
          </w:tcPr>
          <w:p w14:paraId="796CF198" w14:textId="77777777" w:rsidR="00BD29E0" w:rsidRPr="00553087" w:rsidRDefault="003308C2" w:rsidP="00BD29E0">
            <w:pPr>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Σελ.</w:t>
            </w:r>
          </w:p>
        </w:tc>
        <w:tc>
          <w:tcPr>
            <w:tcW w:w="480" w:type="dxa"/>
            <w:tcBorders>
              <w:top w:val="nil"/>
              <w:left w:val="nil"/>
              <w:bottom w:val="nil"/>
              <w:right w:val="nil"/>
            </w:tcBorders>
            <w:shd w:val="clear" w:color="auto" w:fill="auto"/>
            <w:noWrap/>
            <w:vAlign w:val="bottom"/>
            <w:hideMark/>
          </w:tcPr>
          <w:p w14:paraId="796CF199" w14:textId="77777777" w:rsidR="00BD29E0" w:rsidRPr="00553087" w:rsidRDefault="003308C2" w:rsidP="00BD29E0">
            <w:pPr>
              <w:jc w:val="right"/>
              <w:rPr>
                <w:rFonts w:ascii="Calibri" w:eastAsia="Times New Roman" w:hAnsi="Calibri" w:cs="Times New Roman"/>
                <w:color w:val="000000"/>
                <w:sz w:val="22"/>
                <w:szCs w:val="22"/>
              </w:rPr>
            </w:pPr>
            <w:r w:rsidRPr="00553087">
              <w:rPr>
                <w:rFonts w:ascii="Calibri" w:eastAsia="Times New Roman" w:hAnsi="Calibri" w:cs="Times New Roman"/>
                <w:color w:val="000000"/>
                <w:sz w:val="22"/>
                <w:szCs w:val="22"/>
              </w:rPr>
              <w:t>1-Ιαν</w:t>
            </w:r>
          </w:p>
        </w:tc>
      </w:tr>
    </w:tbl>
    <w:p w14:paraId="796CF19B" w14:textId="77777777" w:rsidR="00E9701A" w:rsidRDefault="00E9701A">
      <w:pPr>
        <w:tabs>
          <w:tab w:val="left" w:pos="2940"/>
        </w:tabs>
        <w:spacing w:line="600" w:lineRule="auto"/>
        <w:jc w:val="both"/>
        <w:rPr>
          <w:rFonts w:eastAsia="Times New Roman"/>
          <w:szCs w:val="24"/>
        </w:rPr>
      </w:pPr>
    </w:p>
    <w:p w14:paraId="796CF19C" w14:textId="77777777" w:rsidR="00E9701A" w:rsidRDefault="003308C2">
      <w:pPr>
        <w:spacing w:line="600" w:lineRule="auto"/>
        <w:ind w:firstLine="720"/>
        <w:jc w:val="both"/>
        <w:rPr>
          <w:rFonts w:eastAsia="Times New Roman" w:cs="Times New Roman"/>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Κυρίες και κύριοι συνάδελφοι, μετά την ολοκλήρωση της ψηφοφορίας με το ηλεκτρονικό σύστημα, το σχέδιο νόμου του Υπουργείου Πολιτισμού και Αθλητισμού</w:t>
      </w:r>
      <w:r>
        <w:rPr>
          <w:rFonts w:eastAsia="Times New Roman"/>
          <w:bCs/>
          <w:szCs w:val="24"/>
        </w:rPr>
        <w:t>:</w:t>
      </w:r>
      <w:r>
        <w:rPr>
          <w:rFonts w:eastAsia="Times New Roman"/>
          <w:bCs/>
          <w:szCs w:val="24"/>
        </w:rPr>
        <w:t xml:space="preserve"> «</w:t>
      </w:r>
      <w:r>
        <w:rPr>
          <w:rFonts w:eastAsia="Times New Roman" w:cs="Times New Roman"/>
          <w:szCs w:val="24"/>
        </w:rPr>
        <w:t xml:space="preserve">Ίδρυση </w:t>
      </w:r>
      <w:r>
        <w:rPr>
          <w:rFonts w:eastAsia="Times New Roman" w:cs="Times New Roman"/>
          <w:szCs w:val="24"/>
        </w:rPr>
        <w:t>Μητροπολιτικού Οργανισμού Μουσείων Εικαστικών Τεχνών Θεσσαλονίκης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w:t>
      </w:r>
      <w:r>
        <w:rPr>
          <w:rFonts w:eastAsia="Times New Roman" w:cs="Times New Roman"/>
          <w:szCs w:val="24"/>
        </w:rPr>
        <w:t xml:space="preserve"> </w:t>
      </w:r>
      <w:r>
        <w:rPr>
          <w:rFonts w:eastAsia="Times New Roman" w:cs="Times New Roman"/>
          <w:szCs w:val="24"/>
        </w:rPr>
        <w:t>και του συνόλου και έχει ως εξής</w:t>
      </w:r>
      <w:r>
        <w:rPr>
          <w:rFonts w:eastAsia="Times New Roman" w:cs="Times New Roman"/>
          <w:szCs w:val="24"/>
        </w:rPr>
        <w:t>:</w:t>
      </w:r>
      <w:r>
        <w:rPr>
          <w:rFonts w:eastAsia="Times New Roman" w:cs="Times New Roman"/>
          <w:szCs w:val="24"/>
        </w:rPr>
        <w:t xml:space="preserve"> </w:t>
      </w:r>
    </w:p>
    <w:p w14:paraId="796CF19D" w14:textId="77777777" w:rsidR="00E9701A" w:rsidRDefault="003308C2">
      <w:pPr>
        <w:spacing w:line="600" w:lineRule="auto"/>
        <w:ind w:firstLine="720"/>
        <w:jc w:val="center"/>
        <w:rPr>
          <w:rFonts w:eastAsia="Times New Roman" w:cs="Times New Roman"/>
          <w:color w:val="FF0000"/>
          <w:szCs w:val="24"/>
        </w:rPr>
      </w:pPr>
      <w:r w:rsidRPr="00094F03">
        <w:rPr>
          <w:rFonts w:eastAsia="Times New Roman" w:cs="Times New Roman"/>
          <w:color w:val="FF0000"/>
          <w:szCs w:val="24"/>
        </w:rPr>
        <w:t>(Να καταχωριστεί το κείμενο του</w:t>
      </w:r>
      <w:r w:rsidRPr="00094F03">
        <w:rPr>
          <w:rFonts w:eastAsia="Times New Roman" w:cs="Times New Roman"/>
          <w:color w:val="FF0000"/>
          <w:szCs w:val="24"/>
        </w:rPr>
        <w:t xml:space="preserve"> νομοσχεδίου σελ. 264</w:t>
      </w:r>
      <w:r w:rsidRPr="00094F03">
        <w:rPr>
          <w:rFonts w:eastAsia="Times New Roman" w:cs="Times New Roman"/>
          <w:color w:val="FF0000"/>
          <w:szCs w:val="24"/>
          <w:vertAlign w:val="superscript"/>
        </w:rPr>
        <w:t>α</w:t>
      </w:r>
      <w:r w:rsidRPr="00094F03">
        <w:rPr>
          <w:rFonts w:eastAsia="Times New Roman" w:cs="Times New Roman"/>
          <w:color w:val="FF0000"/>
          <w:szCs w:val="24"/>
        </w:rPr>
        <w:t>)</w:t>
      </w:r>
    </w:p>
    <w:p w14:paraId="796CF19E" w14:textId="77777777" w:rsidR="00E9701A" w:rsidRDefault="003308C2">
      <w:pPr>
        <w:spacing w:line="600" w:lineRule="auto"/>
        <w:ind w:firstLine="720"/>
        <w:jc w:val="both"/>
        <w:rPr>
          <w:rFonts w:eastAsia="Times New Roman" w:cs="Times New Roman"/>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w:t>
      </w:r>
      <w:r>
        <w:rPr>
          <w:rFonts w:eastAsia="Times New Roman" w:cs="Times New Roman"/>
          <w:szCs w:val="24"/>
        </w:rPr>
        <w:t xml:space="preserve">Παρακαλώ το Σώμα να εξουσιοδοτήσει το Προεδρείο για την υπ’ ευθύνη του </w:t>
      </w:r>
      <w:r>
        <w:rPr>
          <w:rFonts w:eastAsia="Times New Roman" w:cs="Times New Roman"/>
          <w:szCs w:val="24"/>
        </w:rPr>
        <w:lastRenderedPageBreak/>
        <w:t>επικύρωση των Πρακτικών ως προς την ψήφιση</w:t>
      </w:r>
      <w:r>
        <w:rPr>
          <w:rFonts w:eastAsia="Times New Roman" w:cs="Times New Roman"/>
          <w:szCs w:val="24"/>
        </w:rPr>
        <w:t xml:space="preserve"> στο σύνολο</w:t>
      </w:r>
      <w:r>
        <w:rPr>
          <w:rFonts w:eastAsia="Times New Roman" w:cs="Times New Roman"/>
          <w:szCs w:val="24"/>
        </w:rPr>
        <w:t xml:space="preserve"> του παραπάνω νομοσχεδίου.</w:t>
      </w:r>
    </w:p>
    <w:p w14:paraId="796CF19F" w14:textId="77777777" w:rsidR="00E9701A" w:rsidRDefault="00E9701A">
      <w:pPr>
        <w:spacing w:line="600" w:lineRule="auto"/>
        <w:ind w:firstLine="720"/>
        <w:jc w:val="both"/>
        <w:rPr>
          <w:rFonts w:eastAsia="Times New Roman" w:cs="Times New Roman"/>
          <w:szCs w:val="24"/>
        </w:rPr>
      </w:pPr>
    </w:p>
    <w:p w14:paraId="796CF1A0" w14:textId="77777777" w:rsidR="00E9701A" w:rsidRDefault="003308C2">
      <w:pPr>
        <w:spacing w:line="600" w:lineRule="auto"/>
        <w:ind w:firstLine="720"/>
        <w:jc w:val="both"/>
        <w:rPr>
          <w:rFonts w:eastAsia="Times New Roman" w:cs="Times New Roman"/>
          <w:szCs w:val="24"/>
        </w:rPr>
      </w:pPr>
      <w:r w:rsidRPr="00770434">
        <w:rPr>
          <w:rFonts w:eastAsia="Times New Roman" w:cs="Times New Roman"/>
          <w:b/>
          <w:szCs w:val="24"/>
        </w:rPr>
        <w:t>ΟΛΟΙ ΟΙ ΒΟΥΛΕΥΤΕΣ:</w:t>
      </w:r>
      <w:r>
        <w:rPr>
          <w:rFonts w:eastAsia="Times New Roman" w:cs="Times New Roman"/>
          <w:szCs w:val="24"/>
        </w:rPr>
        <w:t xml:space="preserve"> Μάλιστα, μάλιστα.</w:t>
      </w:r>
    </w:p>
    <w:p w14:paraId="796CF1A1" w14:textId="77777777" w:rsidR="00E9701A" w:rsidRDefault="003308C2">
      <w:pPr>
        <w:spacing w:line="600" w:lineRule="auto"/>
        <w:ind w:firstLine="720"/>
        <w:jc w:val="both"/>
        <w:rPr>
          <w:rFonts w:eastAsia="Times New Roman" w:cs="Times New Roman"/>
          <w:szCs w:val="24"/>
        </w:rPr>
      </w:pPr>
      <w:r>
        <w:rPr>
          <w:rFonts w:eastAsia="Times New Roman"/>
          <w:b/>
          <w:bCs/>
          <w:szCs w:val="24"/>
        </w:rPr>
        <w:t xml:space="preserve">ΠΡΟΕΔΡΕΥΩΝ (Δημήτριος </w:t>
      </w:r>
      <w:proofErr w:type="spellStart"/>
      <w:r>
        <w:rPr>
          <w:rFonts w:eastAsia="Times New Roman"/>
          <w:b/>
          <w:bCs/>
          <w:szCs w:val="24"/>
        </w:rPr>
        <w:t>Κρεμαστιν</w:t>
      </w:r>
      <w:r>
        <w:rPr>
          <w:rFonts w:eastAsia="Times New Roman"/>
          <w:b/>
          <w:bCs/>
          <w:szCs w:val="24"/>
        </w:rPr>
        <w:t>ός</w:t>
      </w:r>
      <w:proofErr w:type="spellEnd"/>
      <w:r>
        <w:rPr>
          <w:rFonts w:eastAsia="Times New Roman"/>
          <w:b/>
          <w:bCs/>
          <w:szCs w:val="24"/>
        </w:rPr>
        <w:t>):</w:t>
      </w:r>
      <w:r>
        <w:rPr>
          <w:rFonts w:eastAsia="Times New Roman"/>
          <w:bCs/>
          <w:szCs w:val="24"/>
        </w:rPr>
        <w:t xml:space="preserve"> </w:t>
      </w:r>
      <w:r>
        <w:rPr>
          <w:rFonts w:eastAsia="Times New Roman"/>
          <w:bCs/>
          <w:szCs w:val="24"/>
        </w:rPr>
        <w:t>Συνεπώς τ</w:t>
      </w:r>
      <w:r>
        <w:rPr>
          <w:rFonts w:eastAsia="Times New Roman"/>
          <w:bCs/>
          <w:szCs w:val="24"/>
        </w:rPr>
        <w:t xml:space="preserve">ο Σώμα </w:t>
      </w:r>
      <w:proofErr w:type="spellStart"/>
      <w:r>
        <w:rPr>
          <w:rFonts w:eastAsia="Times New Roman"/>
          <w:bCs/>
          <w:szCs w:val="24"/>
        </w:rPr>
        <w:t>πάρεσχε</w:t>
      </w:r>
      <w:proofErr w:type="spellEnd"/>
      <w:r>
        <w:rPr>
          <w:rFonts w:eastAsia="Times New Roman"/>
          <w:bCs/>
          <w:szCs w:val="24"/>
        </w:rPr>
        <w:t xml:space="preserve"> τη ζητηθείσα εξουσιοδότηση.</w:t>
      </w:r>
    </w:p>
    <w:p w14:paraId="796CF1A2" w14:textId="77777777" w:rsidR="00E9701A" w:rsidRDefault="003308C2">
      <w:pPr>
        <w:spacing w:line="600" w:lineRule="auto"/>
        <w:ind w:firstLine="720"/>
        <w:jc w:val="both"/>
        <w:rPr>
          <w:rFonts w:eastAsia="Times New Roman" w:cs="Times New Roman"/>
          <w:szCs w:val="24"/>
        </w:rPr>
      </w:pPr>
      <w:r w:rsidRPr="009B2829">
        <w:rPr>
          <w:rFonts w:eastAsia="Times New Roman"/>
          <w:szCs w:val="24"/>
        </w:rPr>
        <w:t>Κυρίες και κύριοι συνάδελφοι, δέχεστε στο σημείο αυτό να λύσουμε τη συνεδρίαση;</w:t>
      </w:r>
    </w:p>
    <w:p w14:paraId="796CF1A3" w14:textId="77777777" w:rsidR="00E9701A" w:rsidRDefault="003308C2">
      <w:pPr>
        <w:spacing w:line="600" w:lineRule="auto"/>
        <w:ind w:firstLine="720"/>
        <w:jc w:val="both"/>
        <w:rPr>
          <w:rFonts w:eastAsia="Times New Roman"/>
          <w:szCs w:val="24"/>
        </w:rPr>
      </w:pPr>
      <w:r w:rsidRPr="009B2829">
        <w:rPr>
          <w:rFonts w:eastAsia="Times New Roman"/>
          <w:b/>
          <w:bCs/>
          <w:szCs w:val="24"/>
        </w:rPr>
        <w:t xml:space="preserve">ΟΛΟΙ ΟΙ ΒΟΥΛΕΥΤΕΣ: </w:t>
      </w:r>
      <w:r w:rsidRPr="009B2829">
        <w:rPr>
          <w:rFonts w:eastAsia="Times New Roman"/>
          <w:szCs w:val="24"/>
        </w:rPr>
        <w:t>Μάλιστα, μάλιστα.</w:t>
      </w:r>
    </w:p>
    <w:p w14:paraId="796CF1A4" w14:textId="77777777" w:rsidR="00E9701A" w:rsidRDefault="003308C2">
      <w:pPr>
        <w:spacing w:line="600" w:lineRule="auto"/>
        <w:ind w:firstLine="720"/>
        <w:jc w:val="both"/>
        <w:rPr>
          <w:rFonts w:eastAsia="Times New Roman" w:cs="Times New Roman"/>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w:t>
      </w:r>
      <w:r w:rsidRPr="009B2829">
        <w:rPr>
          <w:rFonts w:eastAsia="Times New Roman"/>
          <w:szCs w:val="24"/>
        </w:rPr>
        <w:t xml:space="preserve">Με τη </w:t>
      </w:r>
      <w:r>
        <w:rPr>
          <w:rFonts w:eastAsia="Times New Roman"/>
          <w:szCs w:val="24"/>
        </w:rPr>
        <w:t>συναίνεση του Σώματος και ώρα 19.26</w:t>
      </w:r>
      <w:r w:rsidRPr="009B2829">
        <w:rPr>
          <w:rFonts w:eastAsia="Times New Roman"/>
          <w:szCs w:val="24"/>
        </w:rPr>
        <w:t xml:space="preserve">΄ </w:t>
      </w:r>
      <w:proofErr w:type="spellStart"/>
      <w:r w:rsidRPr="009B2829">
        <w:rPr>
          <w:rFonts w:eastAsia="Times New Roman"/>
          <w:szCs w:val="24"/>
        </w:rPr>
        <w:t>λύε</w:t>
      </w:r>
      <w:r w:rsidRPr="009B2829">
        <w:rPr>
          <w:rFonts w:eastAsia="Times New Roman"/>
          <w:szCs w:val="24"/>
        </w:rPr>
        <w:t>ται</w:t>
      </w:r>
      <w:proofErr w:type="spellEnd"/>
      <w:r w:rsidRPr="009B2829">
        <w:rPr>
          <w:rFonts w:eastAsia="Times New Roman"/>
          <w:szCs w:val="24"/>
        </w:rPr>
        <w:t xml:space="preserve"> η συνεδρίαση για </w:t>
      </w:r>
      <w:r>
        <w:rPr>
          <w:rFonts w:eastAsia="Times New Roman"/>
          <w:szCs w:val="24"/>
        </w:rPr>
        <w:t>την</w:t>
      </w:r>
      <w:r>
        <w:rPr>
          <w:rFonts w:eastAsia="Times New Roman"/>
          <w:szCs w:val="24"/>
        </w:rPr>
        <w:t xml:space="preserve"> προσεχή</w:t>
      </w:r>
      <w:r>
        <w:rPr>
          <w:rFonts w:eastAsia="Times New Roman"/>
          <w:szCs w:val="24"/>
        </w:rPr>
        <w:t xml:space="preserve"> Τετάρτη</w:t>
      </w:r>
      <w:r w:rsidRPr="009B2829">
        <w:rPr>
          <w:rFonts w:eastAsia="Times New Roman"/>
          <w:szCs w:val="24"/>
        </w:rPr>
        <w:t xml:space="preserve"> </w:t>
      </w:r>
      <w:r>
        <w:rPr>
          <w:rFonts w:eastAsia="Times New Roman"/>
          <w:szCs w:val="24"/>
        </w:rPr>
        <w:t>24 Οκτωβρίου 2018</w:t>
      </w:r>
      <w:r w:rsidRPr="009B2829">
        <w:rPr>
          <w:rFonts w:eastAsia="Times New Roman"/>
          <w:szCs w:val="24"/>
        </w:rPr>
        <w:t xml:space="preserve"> και ώρα 10.00΄, με αντικείμενο εργασιών </w:t>
      </w:r>
      <w:r>
        <w:rPr>
          <w:rFonts w:eastAsia="Times New Roman"/>
          <w:szCs w:val="24"/>
        </w:rPr>
        <w:t>του Σώματος</w:t>
      </w:r>
      <w:r>
        <w:rPr>
          <w:rFonts w:eastAsia="Times New Roman"/>
          <w:szCs w:val="24"/>
        </w:rPr>
        <w:t>,</w:t>
      </w:r>
      <w:r>
        <w:rPr>
          <w:rFonts w:eastAsia="Times New Roman"/>
          <w:szCs w:val="24"/>
        </w:rPr>
        <w:t xml:space="preserve"> νομοθετική εργασία: </w:t>
      </w:r>
      <w:r>
        <w:rPr>
          <w:rFonts w:eastAsia="Times New Roman" w:cs="Times New Roman"/>
          <w:szCs w:val="24"/>
        </w:rPr>
        <w:t>μ</w:t>
      </w:r>
      <w:r>
        <w:rPr>
          <w:rFonts w:eastAsia="Times New Roman" w:cs="Times New Roman"/>
          <w:szCs w:val="24"/>
        </w:rPr>
        <w:t xml:space="preserve">όνη συζήτηση και ψήφιση επί της αρχής, των άρθρων και του συνόλου του σχεδίου νόμου του Υπουργείου Δικαιοσύνης, Διαφάνειας </w:t>
      </w:r>
      <w:r>
        <w:rPr>
          <w:rFonts w:eastAsia="Times New Roman" w:cs="Times New Roman"/>
          <w:szCs w:val="24"/>
        </w:rPr>
        <w:t>και Ανθρωπίνων Δικαιωμάτων: «Επείγουσες ρυθμίσεις για την υποβολή δηλώσεων περιουσιακής κατάστασης και άλλες διατάξεις».</w:t>
      </w:r>
    </w:p>
    <w:p w14:paraId="796CF1A5" w14:textId="77777777" w:rsidR="00E9701A" w:rsidRDefault="003308C2">
      <w:pPr>
        <w:spacing w:line="600" w:lineRule="auto"/>
        <w:jc w:val="center"/>
        <w:rPr>
          <w:rFonts w:eastAsia="Times New Roman"/>
          <w:szCs w:val="24"/>
          <w:lang w:val="en-US"/>
        </w:rPr>
      </w:pPr>
      <w:r w:rsidRPr="009B2829">
        <w:rPr>
          <w:rFonts w:eastAsia="Times New Roman"/>
          <w:b/>
          <w:bCs/>
          <w:szCs w:val="24"/>
        </w:rPr>
        <w:lastRenderedPageBreak/>
        <w:t>Ο ΠΡΟΕΔΡΟΣ                                                        ΟΙ ΓΡΑΜΜΑΤΕΙΣ</w:t>
      </w:r>
    </w:p>
    <w:p w14:paraId="796CF1A6" w14:textId="77777777" w:rsidR="00E9701A" w:rsidRDefault="00E9701A">
      <w:pPr>
        <w:spacing w:line="600" w:lineRule="auto"/>
        <w:ind w:firstLine="720"/>
        <w:jc w:val="both"/>
        <w:rPr>
          <w:rFonts w:eastAsia="Times New Roman" w:cs="Times New Roman"/>
          <w:szCs w:val="24"/>
        </w:rPr>
      </w:pPr>
    </w:p>
    <w:p w14:paraId="796CF1A7" w14:textId="77777777" w:rsidR="00E9701A" w:rsidRDefault="00E9701A">
      <w:pPr>
        <w:spacing w:line="600" w:lineRule="auto"/>
        <w:ind w:firstLine="720"/>
        <w:jc w:val="both"/>
        <w:rPr>
          <w:rFonts w:eastAsia="Times New Roman" w:cs="Times New Roman"/>
          <w:szCs w:val="24"/>
        </w:rPr>
      </w:pPr>
    </w:p>
    <w:p w14:paraId="796CF1A8" w14:textId="77777777" w:rsidR="00E9701A" w:rsidRDefault="00E9701A">
      <w:pPr>
        <w:spacing w:line="600" w:lineRule="auto"/>
        <w:ind w:firstLine="720"/>
        <w:jc w:val="both"/>
        <w:rPr>
          <w:rFonts w:eastAsia="Times New Roman" w:cs="Times New Roman"/>
          <w:szCs w:val="24"/>
        </w:rPr>
      </w:pPr>
    </w:p>
    <w:sectPr w:rsidR="00E9701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ocumentProtection w:edit="trackedChanges" w:enforcement="1" w:cryptProviderType="rsaFull" w:cryptAlgorithmClass="hash" w:cryptAlgorithmType="typeAny" w:cryptAlgorithmSid="4" w:cryptSpinCount="50000" w:hash="q0MkPfxMYStHuM/tYExS0LURnbg=" w:salt="ZKgTbNKr9YSlZ5A247dBO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01A"/>
    <w:rsid w:val="00243022"/>
    <w:rsid w:val="003308C2"/>
    <w:rsid w:val="00E9701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CE716"/>
  <w15:docId w15:val="{03B92C25-7F48-48D6-8AEC-F1D39C4E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81F9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81F98"/>
    <w:rPr>
      <w:rFonts w:ascii="Segoe UI" w:hAnsi="Segoe UI" w:cs="Segoe UI"/>
      <w:sz w:val="18"/>
      <w:szCs w:val="18"/>
    </w:rPr>
  </w:style>
  <w:style w:type="paragraph" w:styleId="a4">
    <w:name w:val="Revision"/>
    <w:hidden/>
    <w:uiPriority w:val="99"/>
    <w:semiHidden/>
    <w:rsid w:val="006737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706</MetadataID>
    <Session xmlns="641f345b-441b-4b81-9152-adc2e73ba5e1">Δ´</Session>
    <Date xmlns="641f345b-441b-4b81-9152-adc2e73ba5e1">2018-10-22T21:00:00+00:00</Date>
    <Status xmlns="641f345b-441b-4b81-9152-adc2e73ba5e1">
      <Url>https://intra.parliament.gr/praktika/Lists/Incoming_Metadata/EditForm.aspx?ID=706&amp;Source=/praktika/Recordings_Library/Forms/AllItems.aspx</Url>
      <Description>Δημοσιεύτηκε</Description>
    </Status>
    <Meeting xmlns="641f345b-441b-4b81-9152-adc2e73ba5e1">ΙΔ´</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AFD505-12E9-41FD-93C6-9E301B915460}">
  <ds:schemaRefs>
    <ds:schemaRef ds:uri="http://schemas.microsoft.com/sharepoint/v3/contenttype/forms"/>
  </ds:schemaRefs>
</ds:datastoreItem>
</file>

<file path=customXml/itemProps2.xml><?xml version="1.0" encoding="utf-8"?>
<ds:datastoreItem xmlns:ds="http://schemas.openxmlformats.org/officeDocument/2006/customXml" ds:itemID="{51918F95-F892-4C04-9DB1-58475C5E49D7}">
  <ds:schemaRef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C458A9DB-5090-455D-B94F-11E6A48162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239</Pages>
  <Words>44434</Words>
  <Characters>239948</Characters>
  <Application>Microsoft Office Word</Application>
  <DocSecurity>0</DocSecurity>
  <Lines>1999</Lines>
  <Paragraphs>567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283815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2018-10-30T11:30:00Z</dcterms:created>
  <dcterms:modified xsi:type="dcterms:W3CDTF">2018-10-30T11:30:00Z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