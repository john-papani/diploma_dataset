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A0D8A" w14:textId="77777777" w:rsidR="00FF29E5" w:rsidRPr="00FF29E5" w:rsidRDefault="00FF29E5" w:rsidP="00FF29E5">
      <w:pPr>
        <w:spacing w:after="0" w:line="360" w:lineRule="auto"/>
        <w:rPr>
          <w:ins w:id="0" w:author="Φλούδα Χριστίνα" w:date="2017-07-10T10:52:00Z"/>
          <w:rFonts w:eastAsia="Times New Roman"/>
          <w:szCs w:val="24"/>
          <w:lang w:eastAsia="en-US"/>
        </w:rPr>
      </w:pPr>
      <w:ins w:id="1" w:author="Φλούδα Χριστίνα" w:date="2017-07-10T10:52:00Z">
        <w:r w:rsidRPr="00FF29E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B626AC" w14:textId="77777777" w:rsidR="00FF29E5" w:rsidRPr="00FF29E5" w:rsidRDefault="00FF29E5" w:rsidP="00FF29E5">
      <w:pPr>
        <w:spacing w:after="0" w:line="360" w:lineRule="auto"/>
        <w:rPr>
          <w:ins w:id="2" w:author="Φλούδα Χριστίνα" w:date="2017-07-10T10:52:00Z"/>
          <w:rFonts w:eastAsia="Times New Roman"/>
          <w:szCs w:val="24"/>
          <w:lang w:eastAsia="en-US"/>
        </w:rPr>
      </w:pPr>
    </w:p>
    <w:p w14:paraId="53F66F85" w14:textId="77777777" w:rsidR="00FF29E5" w:rsidRPr="00FF29E5" w:rsidRDefault="00FF29E5" w:rsidP="00FF29E5">
      <w:pPr>
        <w:spacing w:after="0" w:line="360" w:lineRule="auto"/>
        <w:rPr>
          <w:ins w:id="3" w:author="Φλούδα Χριστίνα" w:date="2017-07-10T10:52:00Z"/>
          <w:rFonts w:eastAsia="Times New Roman"/>
          <w:szCs w:val="24"/>
          <w:lang w:eastAsia="en-US"/>
        </w:rPr>
      </w:pPr>
      <w:ins w:id="4" w:author="Φλούδα Χριστίνα" w:date="2017-07-10T10:52:00Z">
        <w:r w:rsidRPr="00FF29E5">
          <w:rPr>
            <w:rFonts w:eastAsia="Times New Roman"/>
            <w:szCs w:val="24"/>
            <w:lang w:eastAsia="en-US"/>
          </w:rPr>
          <w:t>ΠΙΝΑΚΑΣ ΠΕΡΙΕΧΟΜΕΝΩΝ</w:t>
        </w:r>
      </w:ins>
    </w:p>
    <w:p w14:paraId="302135C2" w14:textId="77777777" w:rsidR="00FF29E5" w:rsidRPr="00FF29E5" w:rsidRDefault="00FF29E5" w:rsidP="00FF29E5">
      <w:pPr>
        <w:spacing w:after="0" w:line="360" w:lineRule="auto"/>
        <w:rPr>
          <w:ins w:id="5" w:author="Φλούδα Χριστίνα" w:date="2017-07-10T10:52:00Z"/>
          <w:rFonts w:eastAsia="Times New Roman"/>
          <w:szCs w:val="24"/>
          <w:lang w:eastAsia="en-US"/>
        </w:rPr>
      </w:pPr>
      <w:ins w:id="6" w:author="Φλούδα Χριστίνα" w:date="2017-07-10T10:52:00Z">
        <w:r w:rsidRPr="00FF29E5">
          <w:rPr>
            <w:rFonts w:eastAsia="Times New Roman"/>
            <w:szCs w:val="24"/>
            <w:lang w:eastAsia="en-US"/>
          </w:rPr>
          <w:t xml:space="preserve">ΙΖ΄ ΠΕΡΙΟΔΟΣ </w:t>
        </w:r>
      </w:ins>
    </w:p>
    <w:p w14:paraId="0518114C" w14:textId="77777777" w:rsidR="00FF29E5" w:rsidRPr="00FF29E5" w:rsidRDefault="00FF29E5" w:rsidP="00FF29E5">
      <w:pPr>
        <w:spacing w:after="0" w:line="360" w:lineRule="auto"/>
        <w:rPr>
          <w:ins w:id="7" w:author="Φλούδα Χριστίνα" w:date="2017-07-10T10:52:00Z"/>
          <w:rFonts w:eastAsia="Times New Roman"/>
          <w:szCs w:val="24"/>
          <w:lang w:eastAsia="en-US"/>
        </w:rPr>
      </w:pPr>
      <w:ins w:id="8" w:author="Φλούδα Χριστίνα" w:date="2017-07-10T10:52:00Z">
        <w:r w:rsidRPr="00FF29E5">
          <w:rPr>
            <w:rFonts w:eastAsia="Times New Roman"/>
            <w:szCs w:val="24"/>
            <w:lang w:eastAsia="en-US"/>
          </w:rPr>
          <w:t>ΠΡΟΕΔΡΕΥΟΜΕΝΗΣ ΚΟΙΝΟΒΟΥΛΕΥΤΙΚΗΣ ΔΗΜΟΚΡΑΤΙΑΣ</w:t>
        </w:r>
      </w:ins>
    </w:p>
    <w:p w14:paraId="075C3E78" w14:textId="77777777" w:rsidR="00FF29E5" w:rsidRPr="00FF29E5" w:rsidRDefault="00FF29E5" w:rsidP="00FF29E5">
      <w:pPr>
        <w:spacing w:after="0" w:line="360" w:lineRule="auto"/>
        <w:rPr>
          <w:ins w:id="9" w:author="Φλούδα Χριστίνα" w:date="2017-07-10T10:52:00Z"/>
          <w:rFonts w:eastAsia="Times New Roman"/>
          <w:szCs w:val="24"/>
          <w:lang w:eastAsia="en-US"/>
        </w:rPr>
      </w:pPr>
      <w:ins w:id="10" w:author="Φλούδα Χριστίνα" w:date="2017-07-10T10:52:00Z">
        <w:r w:rsidRPr="00FF29E5">
          <w:rPr>
            <w:rFonts w:eastAsia="Times New Roman"/>
            <w:szCs w:val="24"/>
            <w:lang w:eastAsia="en-US"/>
          </w:rPr>
          <w:t>ΣΥΝΟΔΟΣ Β΄</w:t>
        </w:r>
      </w:ins>
    </w:p>
    <w:p w14:paraId="78D53B5C" w14:textId="77777777" w:rsidR="00FF29E5" w:rsidRPr="00FF29E5" w:rsidRDefault="00FF29E5" w:rsidP="00FF29E5">
      <w:pPr>
        <w:spacing w:after="0" w:line="360" w:lineRule="auto"/>
        <w:rPr>
          <w:ins w:id="11" w:author="Φλούδα Χριστίνα" w:date="2017-07-10T10:52:00Z"/>
          <w:rFonts w:eastAsia="Times New Roman"/>
          <w:szCs w:val="24"/>
          <w:lang w:eastAsia="en-US"/>
        </w:rPr>
      </w:pPr>
    </w:p>
    <w:p w14:paraId="27533A59" w14:textId="77777777" w:rsidR="00FF29E5" w:rsidRPr="00FF29E5" w:rsidRDefault="00FF29E5" w:rsidP="00FF29E5">
      <w:pPr>
        <w:spacing w:after="0" w:line="360" w:lineRule="auto"/>
        <w:rPr>
          <w:ins w:id="12" w:author="Φλούδα Χριστίνα" w:date="2017-07-10T10:52:00Z"/>
          <w:rFonts w:eastAsia="Times New Roman"/>
          <w:szCs w:val="24"/>
          <w:lang w:eastAsia="en-US"/>
        </w:rPr>
      </w:pPr>
      <w:ins w:id="13" w:author="Φλούδα Χριστίνα" w:date="2017-07-10T10:52:00Z">
        <w:r w:rsidRPr="00FF29E5">
          <w:rPr>
            <w:rFonts w:eastAsia="Times New Roman"/>
            <w:szCs w:val="24"/>
            <w:lang w:eastAsia="en-US"/>
          </w:rPr>
          <w:t>ΣΥΝΕΔΡΙΑΣΗ ΡΜΓ΄</w:t>
        </w:r>
      </w:ins>
    </w:p>
    <w:p w14:paraId="3EF240F9" w14:textId="77777777" w:rsidR="00FF29E5" w:rsidRPr="00FF29E5" w:rsidRDefault="00FF29E5" w:rsidP="00FF29E5">
      <w:pPr>
        <w:spacing w:after="0" w:line="360" w:lineRule="auto"/>
        <w:rPr>
          <w:ins w:id="14" w:author="Φλούδα Χριστίνα" w:date="2017-07-10T10:52:00Z"/>
          <w:rFonts w:eastAsia="Times New Roman"/>
          <w:szCs w:val="24"/>
          <w:lang w:eastAsia="en-US"/>
        </w:rPr>
      </w:pPr>
      <w:ins w:id="15" w:author="Φλούδα Χριστίνα" w:date="2017-07-10T10:52:00Z">
        <w:r w:rsidRPr="00FF29E5">
          <w:rPr>
            <w:rFonts w:eastAsia="Times New Roman"/>
            <w:szCs w:val="24"/>
            <w:lang w:eastAsia="en-US"/>
          </w:rPr>
          <w:t>Παρασκευή  30 Ιουνίου 2017</w:t>
        </w:r>
      </w:ins>
    </w:p>
    <w:p w14:paraId="6EB365B9" w14:textId="77777777" w:rsidR="00FF29E5" w:rsidRPr="00FF29E5" w:rsidRDefault="00FF29E5" w:rsidP="00FF29E5">
      <w:pPr>
        <w:spacing w:after="0" w:line="360" w:lineRule="auto"/>
        <w:rPr>
          <w:ins w:id="16" w:author="Φλούδα Χριστίνα" w:date="2017-07-10T10:52:00Z"/>
          <w:rFonts w:eastAsia="Times New Roman"/>
          <w:szCs w:val="24"/>
          <w:lang w:eastAsia="en-US"/>
        </w:rPr>
      </w:pPr>
    </w:p>
    <w:p w14:paraId="73525F2B" w14:textId="77777777" w:rsidR="00FF29E5" w:rsidRPr="00FF29E5" w:rsidRDefault="00FF29E5" w:rsidP="00FF29E5">
      <w:pPr>
        <w:spacing w:after="0" w:line="360" w:lineRule="auto"/>
        <w:rPr>
          <w:ins w:id="17" w:author="Φλούδα Χριστίνα" w:date="2017-07-10T10:52:00Z"/>
          <w:rFonts w:eastAsia="Times New Roman"/>
          <w:szCs w:val="24"/>
          <w:lang w:eastAsia="en-US"/>
        </w:rPr>
      </w:pPr>
      <w:ins w:id="18" w:author="Φλούδα Χριστίνα" w:date="2017-07-10T10:52:00Z">
        <w:r w:rsidRPr="00FF29E5">
          <w:rPr>
            <w:rFonts w:eastAsia="Times New Roman"/>
            <w:szCs w:val="24"/>
            <w:lang w:eastAsia="en-US"/>
          </w:rPr>
          <w:t>ΘΕΜΑΤΑ</w:t>
        </w:r>
      </w:ins>
    </w:p>
    <w:p w14:paraId="3A19E34A" w14:textId="77777777" w:rsidR="00FF29E5" w:rsidRPr="00FF29E5" w:rsidRDefault="00FF29E5" w:rsidP="00FF29E5">
      <w:pPr>
        <w:spacing w:after="0" w:line="360" w:lineRule="auto"/>
        <w:rPr>
          <w:ins w:id="19" w:author="Φλούδα Χριστίνα" w:date="2017-07-10T10:52:00Z"/>
          <w:rFonts w:eastAsia="Times New Roman"/>
          <w:szCs w:val="24"/>
          <w:lang w:eastAsia="en-US"/>
        </w:rPr>
      </w:pPr>
      <w:ins w:id="20" w:author="Φλούδα Χριστίνα" w:date="2017-07-10T10:52:00Z">
        <w:r w:rsidRPr="00FF29E5">
          <w:rPr>
            <w:rFonts w:eastAsia="Times New Roman"/>
            <w:szCs w:val="24"/>
            <w:lang w:eastAsia="en-US"/>
          </w:rPr>
          <w:t xml:space="preserve"> </w:t>
        </w:r>
        <w:r w:rsidRPr="00FF29E5">
          <w:rPr>
            <w:rFonts w:eastAsia="Times New Roman"/>
            <w:szCs w:val="24"/>
            <w:lang w:eastAsia="en-US"/>
          </w:rPr>
          <w:br/>
          <w:t xml:space="preserve">Α. ΕΙΔΙΚΑ ΘΕΜΑΤΑ </w:t>
        </w:r>
        <w:r w:rsidRPr="00FF29E5">
          <w:rPr>
            <w:rFonts w:eastAsia="Times New Roman"/>
            <w:szCs w:val="24"/>
            <w:lang w:eastAsia="en-US"/>
          </w:rPr>
          <w:br/>
          <w:t xml:space="preserve">1. Ανακοινώνεται ότι η Εξεταστική Επιτροπή για τη διερεύνηση σκανδάλων στον χώρο της υγείας κατά τα έτη 1997-2014, που έχει συσταθεί κατά τα άρθρα 14 και επόμενα του Κανονισμού της Βουλής, ζητεί τρίμηνη παράταση της λειτουργίας της, σελ. </w:t>
        </w:r>
        <w:r w:rsidRPr="00FF29E5">
          <w:rPr>
            <w:rFonts w:eastAsia="Times New Roman"/>
            <w:szCs w:val="24"/>
            <w:lang w:eastAsia="en-US"/>
          </w:rPr>
          <w:br/>
          <w:t xml:space="preserve">2. Επί διαδικαστικού θέματος, σελ. </w:t>
        </w:r>
        <w:r w:rsidRPr="00FF29E5">
          <w:rPr>
            <w:rFonts w:eastAsia="Times New Roman"/>
            <w:szCs w:val="24"/>
            <w:lang w:eastAsia="en-US"/>
          </w:rPr>
          <w:br/>
          <w:t xml:space="preserve"> </w:t>
        </w:r>
        <w:r w:rsidRPr="00FF29E5">
          <w:rPr>
            <w:rFonts w:eastAsia="Times New Roman"/>
            <w:szCs w:val="24"/>
            <w:lang w:eastAsia="en-US"/>
          </w:rPr>
          <w:br/>
          <w:t xml:space="preserve">Β. ΚΟΙΝΟΒΟΥΛΕΥΤΙΚΟΣ ΕΛΕΓΧΟΣ </w:t>
        </w:r>
        <w:r w:rsidRPr="00FF29E5">
          <w:rPr>
            <w:rFonts w:eastAsia="Times New Roman"/>
            <w:szCs w:val="24"/>
            <w:lang w:eastAsia="en-US"/>
          </w:rPr>
          <w:br/>
          <w:t>Συζήτηση επικαίρων ερωτήσεων:</w:t>
        </w:r>
        <w:r w:rsidRPr="00FF29E5">
          <w:rPr>
            <w:rFonts w:eastAsia="Times New Roman"/>
            <w:szCs w:val="24"/>
            <w:lang w:eastAsia="en-US"/>
          </w:rPr>
          <w:br/>
          <w:t xml:space="preserve">    Προς τον Υπουργό Περιβάλλοντος και Ενέργειας:</w:t>
        </w:r>
        <w:r w:rsidRPr="00FF29E5">
          <w:rPr>
            <w:rFonts w:eastAsia="Times New Roman"/>
            <w:szCs w:val="24"/>
            <w:lang w:eastAsia="en-US"/>
          </w:rPr>
          <w:br/>
          <w:t xml:space="preserve">      </w:t>
        </w:r>
        <w:proofErr w:type="spellStart"/>
        <w:r w:rsidRPr="00FF29E5">
          <w:rPr>
            <w:rFonts w:eastAsia="Times New Roman"/>
            <w:szCs w:val="24"/>
            <w:lang w:val="en-US" w:eastAsia="en-US"/>
          </w:rPr>
          <w:t>i</w:t>
        </w:r>
        <w:proofErr w:type="spellEnd"/>
        <w:r w:rsidRPr="00FF29E5">
          <w:rPr>
            <w:rFonts w:eastAsia="Times New Roman"/>
            <w:szCs w:val="24"/>
            <w:lang w:eastAsia="en-US"/>
          </w:rPr>
          <w:t xml:space="preserve">. σχετικά με την ενεργοποίηση απόφασης για πιλοτική μελέτη της Ζώνης Οικιστικού Ελέγχου  Άργους, σελ. </w:t>
        </w:r>
        <w:r w:rsidRPr="00FF29E5">
          <w:rPr>
            <w:rFonts w:eastAsia="Times New Roman"/>
            <w:szCs w:val="24"/>
            <w:lang w:eastAsia="en-US"/>
          </w:rPr>
          <w:br/>
          <w:t xml:space="preserve">      </w:t>
        </w:r>
        <w:r w:rsidRPr="00FF29E5">
          <w:rPr>
            <w:rFonts w:eastAsia="Times New Roman"/>
            <w:szCs w:val="24"/>
            <w:lang w:val="en-US" w:eastAsia="en-US"/>
          </w:rPr>
          <w:t>ii</w:t>
        </w:r>
        <w:r w:rsidRPr="00FF29E5">
          <w:rPr>
            <w:rFonts w:eastAsia="Times New Roman"/>
            <w:szCs w:val="24"/>
            <w:lang w:eastAsia="en-US"/>
          </w:rPr>
          <w:t xml:space="preserve">. </w:t>
        </w:r>
        <w:proofErr w:type="gramStart"/>
        <w:r w:rsidRPr="00FF29E5">
          <w:rPr>
            <w:rFonts w:eastAsia="Times New Roman"/>
            <w:szCs w:val="24"/>
            <w:lang w:eastAsia="en-US"/>
          </w:rPr>
          <w:t>με</w:t>
        </w:r>
        <w:proofErr w:type="gramEnd"/>
        <w:r w:rsidRPr="00FF29E5">
          <w:rPr>
            <w:rFonts w:eastAsia="Times New Roman"/>
            <w:szCs w:val="24"/>
            <w:lang w:eastAsia="en-US"/>
          </w:rPr>
          <w:t xml:space="preserve"> θέμα: «</w:t>
        </w:r>
        <w:proofErr w:type="spellStart"/>
        <w:r w:rsidRPr="00FF29E5">
          <w:rPr>
            <w:rFonts w:eastAsia="Times New Roman"/>
            <w:szCs w:val="24"/>
            <w:lang w:eastAsia="en-US"/>
          </w:rPr>
          <w:t>Διαδριατικός</w:t>
        </w:r>
        <w:proofErr w:type="spellEnd"/>
        <w:r w:rsidRPr="00FF29E5">
          <w:rPr>
            <w:rFonts w:eastAsia="Times New Roman"/>
            <w:szCs w:val="24"/>
            <w:lang w:eastAsia="en-US"/>
          </w:rPr>
          <w:t xml:space="preserve"> Αγωγός Φυσικού Αερίου (TAP)», σελ. </w:t>
        </w:r>
        <w:r w:rsidRPr="00FF29E5">
          <w:rPr>
            <w:rFonts w:eastAsia="Times New Roman"/>
            <w:szCs w:val="24"/>
            <w:lang w:eastAsia="en-US"/>
          </w:rPr>
          <w:br/>
          <w:t xml:space="preserve">      </w:t>
        </w:r>
        <w:r w:rsidRPr="00FF29E5">
          <w:rPr>
            <w:rFonts w:eastAsia="Times New Roman"/>
            <w:szCs w:val="24"/>
            <w:lang w:val="en-US" w:eastAsia="en-US"/>
          </w:rPr>
          <w:t>iii</w:t>
        </w:r>
        <w:r w:rsidRPr="00FF29E5">
          <w:rPr>
            <w:rFonts w:eastAsia="Times New Roman"/>
            <w:szCs w:val="24"/>
            <w:lang w:eastAsia="en-US"/>
          </w:rPr>
          <w:t xml:space="preserve">. </w:t>
        </w:r>
        <w:proofErr w:type="gramStart"/>
        <w:r w:rsidRPr="00FF29E5">
          <w:rPr>
            <w:rFonts w:eastAsia="Times New Roman"/>
            <w:szCs w:val="24"/>
            <w:lang w:eastAsia="en-US"/>
          </w:rPr>
          <w:t>σχετικά</w:t>
        </w:r>
        <w:proofErr w:type="gramEnd"/>
        <w:r w:rsidRPr="00FF29E5">
          <w:rPr>
            <w:rFonts w:eastAsia="Times New Roman"/>
            <w:szCs w:val="24"/>
            <w:lang w:eastAsia="en-US"/>
          </w:rPr>
          <w:t xml:space="preserve"> με την ενεργειακή ευστάθεια της χώρας μετά την κατολίσθηση στο Αμύνταιο, σελ. </w:t>
        </w:r>
        <w:r w:rsidRPr="00FF29E5">
          <w:rPr>
            <w:rFonts w:eastAsia="Times New Roman"/>
            <w:szCs w:val="24"/>
            <w:lang w:eastAsia="en-US"/>
          </w:rPr>
          <w:br/>
        </w:r>
      </w:ins>
    </w:p>
    <w:p w14:paraId="0E3172AA" w14:textId="77777777" w:rsidR="00FF29E5" w:rsidRPr="00FF29E5" w:rsidRDefault="00FF29E5" w:rsidP="00FF29E5">
      <w:pPr>
        <w:spacing w:after="0" w:line="360" w:lineRule="auto"/>
        <w:rPr>
          <w:ins w:id="21" w:author="Φλούδα Χριστίνα" w:date="2017-07-10T10:52:00Z"/>
          <w:rFonts w:eastAsia="Times New Roman"/>
          <w:szCs w:val="24"/>
          <w:lang w:eastAsia="en-US"/>
        </w:rPr>
      </w:pPr>
    </w:p>
    <w:p w14:paraId="1A08A300" w14:textId="77777777" w:rsidR="00FF29E5" w:rsidRPr="00FF29E5" w:rsidRDefault="00FF29E5" w:rsidP="00FF29E5">
      <w:pPr>
        <w:spacing w:after="0" w:line="360" w:lineRule="auto"/>
        <w:rPr>
          <w:ins w:id="22" w:author="Φλούδα Χριστίνα" w:date="2017-07-10T10:52:00Z"/>
          <w:rFonts w:eastAsia="Times New Roman"/>
          <w:szCs w:val="24"/>
          <w:lang w:eastAsia="en-US"/>
        </w:rPr>
      </w:pPr>
      <w:ins w:id="23" w:author="Φλούδα Χριστίνα" w:date="2017-07-10T10:52:00Z">
        <w:r w:rsidRPr="00FF29E5">
          <w:rPr>
            <w:rFonts w:eastAsia="Times New Roman"/>
            <w:szCs w:val="24"/>
            <w:lang w:eastAsia="en-US"/>
          </w:rPr>
          <w:t xml:space="preserve">ΠΡΟΕΔΡΕΥΟΥΣΑ </w:t>
        </w:r>
      </w:ins>
    </w:p>
    <w:p w14:paraId="5861F62A" w14:textId="77777777" w:rsidR="00FF29E5" w:rsidRPr="00FF29E5" w:rsidRDefault="00FF29E5" w:rsidP="00FF29E5">
      <w:pPr>
        <w:spacing w:after="0" w:line="360" w:lineRule="auto"/>
        <w:rPr>
          <w:ins w:id="24" w:author="Φλούδα Χριστίνα" w:date="2017-07-10T10:52:00Z"/>
          <w:rFonts w:eastAsia="Times New Roman"/>
          <w:szCs w:val="24"/>
          <w:lang w:eastAsia="en-US"/>
        </w:rPr>
      </w:pPr>
      <w:ins w:id="25" w:author="Φλούδα Χριστίνα" w:date="2017-07-10T10:52:00Z">
        <w:r w:rsidRPr="00FF29E5">
          <w:rPr>
            <w:rFonts w:eastAsia="Times New Roman"/>
            <w:szCs w:val="24"/>
            <w:lang w:eastAsia="en-US"/>
          </w:rPr>
          <w:t>ΧΡΙΣΤΟΔΟΥΛΟΠΟΥΛΟΥ Α. , σελ.</w:t>
        </w:r>
        <w:r w:rsidRPr="00FF29E5">
          <w:rPr>
            <w:rFonts w:eastAsia="Times New Roman"/>
            <w:szCs w:val="24"/>
            <w:lang w:eastAsia="en-US"/>
          </w:rPr>
          <w:br/>
        </w:r>
      </w:ins>
    </w:p>
    <w:p w14:paraId="412D87D1" w14:textId="77777777" w:rsidR="00FF29E5" w:rsidRPr="00FF29E5" w:rsidRDefault="00FF29E5" w:rsidP="00FF29E5">
      <w:pPr>
        <w:spacing w:after="0" w:line="360" w:lineRule="auto"/>
        <w:rPr>
          <w:ins w:id="26" w:author="Φλούδα Χριστίνα" w:date="2017-07-10T10:52:00Z"/>
          <w:rFonts w:eastAsia="Times New Roman"/>
          <w:szCs w:val="24"/>
          <w:lang w:eastAsia="en-US"/>
        </w:rPr>
      </w:pPr>
    </w:p>
    <w:p w14:paraId="0AC03F9C" w14:textId="77777777" w:rsidR="00FF29E5" w:rsidRPr="00FF29E5" w:rsidRDefault="00FF29E5" w:rsidP="00FF29E5">
      <w:pPr>
        <w:spacing w:after="0" w:line="360" w:lineRule="auto"/>
        <w:rPr>
          <w:ins w:id="27" w:author="Φλούδα Χριστίνα" w:date="2017-07-10T10:52:00Z"/>
          <w:rFonts w:eastAsia="Times New Roman"/>
          <w:szCs w:val="24"/>
          <w:lang w:eastAsia="en-US"/>
        </w:rPr>
      </w:pPr>
      <w:ins w:id="28" w:author="Φλούδα Χριστίνα" w:date="2017-07-10T10:52:00Z">
        <w:r w:rsidRPr="00FF29E5">
          <w:rPr>
            <w:rFonts w:eastAsia="Times New Roman"/>
            <w:szCs w:val="24"/>
            <w:lang w:eastAsia="en-US"/>
          </w:rPr>
          <w:t>ΟΜΙΛΗΤΕΣ</w:t>
        </w:r>
      </w:ins>
    </w:p>
    <w:p w14:paraId="2B7EC838" w14:textId="0C54FF9E" w:rsidR="00D30C6C" w:rsidRDefault="00FF29E5" w:rsidP="00FF29E5">
      <w:pPr>
        <w:spacing w:line="600" w:lineRule="auto"/>
        <w:ind w:firstLine="720"/>
        <w:jc w:val="center"/>
        <w:rPr>
          <w:rFonts w:eastAsia="Times New Roman"/>
          <w:szCs w:val="24"/>
        </w:rPr>
      </w:pPr>
      <w:ins w:id="29" w:author="Φλούδα Χριστίνα" w:date="2017-07-10T10:52:00Z">
        <w:r w:rsidRPr="00FF29E5">
          <w:rPr>
            <w:rFonts w:eastAsia="Times New Roman"/>
            <w:szCs w:val="24"/>
            <w:lang w:eastAsia="en-US"/>
          </w:rPr>
          <w:br/>
          <w:t>Α. Επί διαδικαστικού θέματος:</w:t>
        </w:r>
        <w:r w:rsidRPr="00FF29E5">
          <w:rPr>
            <w:rFonts w:eastAsia="Times New Roman"/>
            <w:szCs w:val="24"/>
            <w:lang w:eastAsia="en-US"/>
          </w:rPr>
          <w:br/>
          <w:t>ΧΡΙΣΤΟΔΟΥΛΟΠΟΥΛΟΥ Α. , σελ.</w:t>
        </w:r>
        <w:r w:rsidRPr="00FF29E5">
          <w:rPr>
            <w:rFonts w:eastAsia="Times New Roman"/>
            <w:szCs w:val="24"/>
            <w:lang w:eastAsia="en-US"/>
          </w:rPr>
          <w:br/>
        </w:r>
        <w:r w:rsidRPr="00FF29E5">
          <w:rPr>
            <w:rFonts w:eastAsia="Times New Roman"/>
            <w:szCs w:val="24"/>
            <w:lang w:eastAsia="en-US"/>
          </w:rPr>
          <w:br/>
          <w:t>Β. Επί των επικαίρων ερωτήσεων:</w:t>
        </w:r>
        <w:r w:rsidRPr="00FF29E5">
          <w:rPr>
            <w:rFonts w:eastAsia="Times New Roman"/>
            <w:szCs w:val="24"/>
            <w:lang w:eastAsia="en-US"/>
          </w:rPr>
          <w:br/>
          <w:t>ΜΑΝΙΑΤΗΣ Ι. , σελ.</w:t>
        </w:r>
        <w:r w:rsidRPr="00FF29E5">
          <w:rPr>
            <w:rFonts w:eastAsia="Times New Roman"/>
            <w:szCs w:val="24"/>
            <w:lang w:eastAsia="en-US"/>
          </w:rPr>
          <w:br/>
          <w:t>ΠΑΠΑΚΩΣΤΑ - ΣΙΔΗΡΟΠΟΥΛΟΥ Α. , σελ.</w:t>
        </w:r>
        <w:r w:rsidRPr="00FF29E5">
          <w:rPr>
            <w:rFonts w:eastAsia="Times New Roman"/>
            <w:szCs w:val="24"/>
            <w:lang w:eastAsia="en-US"/>
          </w:rPr>
          <w:br/>
          <w:t>ΣΤΑΘΑΚΗΣ Γ. , σελ.</w:t>
        </w:r>
        <w:r w:rsidRPr="00FF29E5">
          <w:rPr>
            <w:rFonts w:eastAsia="Times New Roman"/>
            <w:szCs w:val="24"/>
            <w:lang w:eastAsia="en-US"/>
          </w:rPr>
          <w:br/>
          <w:t>ΤΖΕΛΕΠΗΣ Μ. , σελ.</w:t>
        </w:r>
        <w:r w:rsidRPr="00FF29E5">
          <w:rPr>
            <w:rFonts w:eastAsia="Times New Roman"/>
            <w:szCs w:val="24"/>
            <w:lang w:eastAsia="en-US"/>
          </w:rPr>
          <w:br/>
        </w:r>
      </w:ins>
      <w:bookmarkStart w:id="30" w:name="_GoBack"/>
      <w:bookmarkEnd w:id="30"/>
      <w:r w:rsidR="00E17980">
        <w:rPr>
          <w:rFonts w:eastAsia="Times New Roman"/>
          <w:szCs w:val="24"/>
        </w:rPr>
        <w:t>ΠΡΑΚΤΙΚΑ ΒΟΥΛΗΣ</w:t>
      </w:r>
    </w:p>
    <w:p w14:paraId="2B7EC839" w14:textId="77777777" w:rsidR="00D30C6C" w:rsidRDefault="00E17980">
      <w:pPr>
        <w:spacing w:line="600" w:lineRule="auto"/>
        <w:ind w:firstLine="720"/>
        <w:jc w:val="center"/>
        <w:rPr>
          <w:rFonts w:eastAsia="Times New Roman"/>
          <w:szCs w:val="24"/>
        </w:rPr>
      </w:pPr>
      <w:r>
        <w:rPr>
          <w:rFonts w:eastAsia="Times New Roman"/>
          <w:szCs w:val="24"/>
        </w:rPr>
        <w:t xml:space="preserve">ΙΒ΄ ΠΕΡΙΟΔΟΣ </w:t>
      </w:r>
    </w:p>
    <w:p w14:paraId="2B7EC83A" w14:textId="77777777" w:rsidR="00D30C6C" w:rsidRDefault="00E1798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B7EC83B" w14:textId="77777777" w:rsidR="00D30C6C" w:rsidRDefault="00E17980">
      <w:pPr>
        <w:spacing w:line="600" w:lineRule="auto"/>
        <w:ind w:firstLine="720"/>
        <w:jc w:val="center"/>
        <w:rPr>
          <w:rFonts w:eastAsia="Times New Roman"/>
          <w:szCs w:val="24"/>
        </w:rPr>
      </w:pPr>
      <w:r>
        <w:rPr>
          <w:rFonts w:eastAsia="Times New Roman"/>
          <w:szCs w:val="24"/>
        </w:rPr>
        <w:t>ΣΥΝΟΔΟΣ Β΄</w:t>
      </w:r>
    </w:p>
    <w:p w14:paraId="2B7EC83C" w14:textId="77777777" w:rsidR="00D30C6C" w:rsidRDefault="00E17980">
      <w:pPr>
        <w:spacing w:line="600" w:lineRule="auto"/>
        <w:ind w:firstLine="720"/>
        <w:jc w:val="center"/>
        <w:rPr>
          <w:rFonts w:eastAsia="Times New Roman"/>
          <w:szCs w:val="24"/>
        </w:rPr>
      </w:pPr>
      <w:r>
        <w:rPr>
          <w:rFonts w:eastAsia="Times New Roman"/>
          <w:szCs w:val="24"/>
        </w:rPr>
        <w:t>ΣΥΝΕΔΡΙΑΣΗ ΡΜΓ΄</w:t>
      </w:r>
    </w:p>
    <w:p w14:paraId="2B7EC83D" w14:textId="77777777" w:rsidR="00D30C6C" w:rsidRDefault="00E17980">
      <w:pPr>
        <w:spacing w:line="600" w:lineRule="auto"/>
        <w:ind w:firstLine="720"/>
        <w:jc w:val="center"/>
        <w:rPr>
          <w:rFonts w:eastAsia="Times New Roman"/>
          <w:szCs w:val="24"/>
        </w:rPr>
      </w:pPr>
      <w:r>
        <w:rPr>
          <w:rFonts w:eastAsia="Times New Roman"/>
          <w:szCs w:val="24"/>
        </w:rPr>
        <w:t>Παρασκευή 30 Ιουνίου 2017</w:t>
      </w:r>
    </w:p>
    <w:p w14:paraId="2B7EC83E" w14:textId="77777777" w:rsidR="00D30C6C" w:rsidRDefault="00E17980">
      <w:pPr>
        <w:spacing w:line="600" w:lineRule="auto"/>
        <w:ind w:firstLine="720"/>
        <w:jc w:val="both"/>
        <w:rPr>
          <w:rFonts w:eastAsia="Times New Roman"/>
          <w:szCs w:val="24"/>
        </w:rPr>
      </w:pPr>
      <w:r>
        <w:rPr>
          <w:rFonts w:eastAsia="Times New Roman"/>
          <w:szCs w:val="24"/>
        </w:rPr>
        <w:t xml:space="preserve">Αθήνα, σήμερα στις 30 Ιουνίου 2017, ημέρα Παρασκευή και ώρα 10.03΄, συνήλθε στην Αίθουσα των συνεδριάσεων του Βουλευτηρίου η Βουλή σε ολομέλεια για να συνεδριάσει υπό την προεδρία της Γ΄ Αντιπροέδρου αυτής κ. </w:t>
      </w:r>
      <w:r w:rsidRPr="00184A40">
        <w:rPr>
          <w:rFonts w:eastAsia="Times New Roman"/>
          <w:b/>
          <w:szCs w:val="24"/>
        </w:rPr>
        <w:t>ΑΝΑΣΤΑΣΙΑΣ ΧΡΙΣΤΟΔΟΥΛΟΠΟΥΛΟΥ</w:t>
      </w:r>
      <w:r>
        <w:rPr>
          <w:rFonts w:eastAsia="Times New Roman"/>
          <w:szCs w:val="24"/>
        </w:rPr>
        <w:t>.</w:t>
      </w:r>
    </w:p>
    <w:p w14:paraId="2B7EC83F" w14:textId="77777777" w:rsidR="00D30C6C" w:rsidRDefault="00E17980">
      <w:pPr>
        <w:spacing w:line="600" w:lineRule="auto"/>
        <w:ind w:firstLine="720"/>
        <w:jc w:val="both"/>
        <w:rPr>
          <w:rFonts w:eastAsia="Times New Roman"/>
          <w:szCs w:val="24"/>
        </w:rPr>
      </w:pPr>
      <w:r>
        <w:rPr>
          <w:rFonts w:eastAsia="Times New Roman"/>
          <w:b/>
          <w:bCs/>
          <w:szCs w:val="24"/>
        </w:rPr>
        <w:lastRenderedPageBreak/>
        <w:t xml:space="preserve">ΠΡΟΕΔΡΕΥΩΝ (Αναστασία Χριστοδουλοπούλου): </w:t>
      </w:r>
      <w:r>
        <w:rPr>
          <w:rFonts w:eastAsia="Times New Roman"/>
          <w:szCs w:val="24"/>
        </w:rPr>
        <w:t>Κυρίες και κύριοι συνάδελφοι, αρχίζει η συνεδρίαση.</w:t>
      </w:r>
    </w:p>
    <w:p w14:paraId="2B7EC840" w14:textId="77777777" w:rsidR="00D30C6C" w:rsidRDefault="00E17980">
      <w:pPr>
        <w:spacing w:line="600" w:lineRule="auto"/>
        <w:ind w:firstLine="720"/>
        <w:jc w:val="both"/>
        <w:rPr>
          <w:rFonts w:eastAsia="Times New Roman"/>
          <w:szCs w:val="24"/>
        </w:rPr>
      </w:pPr>
      <w:r>
        <w:rPr>
          <w:rFonts w:eastAsia="Times New Roman"/>
          <w:szCs w:val="24"/>
        </w:rPr>
        <w:t>Εισερχόμαστε στη συζήτηση των</w:t>
      </w:r>
    </w:p>
    <w:p w14:paraId="2B7EC841" w14:textId="77777777" w:rsidR="00D30C6C" w:rsidRDefault="00E17980">
      <w:pPr>
        <w:spacing w:line="600" w:lineRule="auto"/>
        <w:ind w:firstLine="720"/>
        <w:jc w:val="center"/>
        <w:rPr>
          <w:rFonts w:eastAsia="Times New Roman"/>
          <w:b/>
          <w:szCs w:val="24"/>
        </w:rPr>
      </w:pPr>
      <w:r w:rsidRPr="009E5FA5">
        <w:rPr>
          <w:rFonts w:eastAsia="Times New Roman"/>
          <w:b/>
          <w:szCs w:val="24"/>
        </w:rPr>
        <w:t>ΕΠΙΚΑΙΡΩΝ ΕΡΩΤΗΣΕΩΝ</w:t>
      </w:r>
    </w:p>
    <w:p w14:paraId="2B7EC842"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θα συζητηθούν τρεις ερωτήσεις. Είναι και οι τρεις προς τον ίδιο Υπουργό, τον Υπουργό Περιβάλλοντος και Ενέργειας κ. Γεώργιο Σταθάκη. </w:t>
      </w:r>
    </w:p>
    <w:p w14:paraId="2B7EC843"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Αρχίζουμε με τη δεύτερη με αριθμό 1075/20-6-2017 επίκαιρη ερώτηση πρώτου κύκλου του Βουλευτή Αργολίδας της Δημοκρατικής Συμπαράταξης ΠΑΣΟΚ – ΔΗΜΑΡ κ. </w:t>
      </w:r>
      <w:r>
        <w:rPr>
          <w:rFonts w:eastAsia="Times New Roman"/>
          <w:bCs/>
          <w:color w:val="000000"/>
          <w:szCs w:val="24"/>
          <w:shd w:val="clear" w:color="auto" w:fill="FFFFFF"/>
        </w:rPr>
        <w:t>Ιωάννη Μανιάτη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Περιβάλλοντος και Ενέργειας, </w:t>
      </w:r>
      <w:r>
        <w:rPr>
          <w:rFonts w:eastAsia="Times New Roman"/>
          <w:color w:val="000000"/>
          <w:szCs w:val="24"/>
          <w:shd w:val="clear" w:color="auto" w:fill="FFFFFF"/>
        </w:rPr>
        <w:t>σχετικά με την ενεργοποίηση απόφασης για πιλοτική μελέτη της Ζώνης Οικιστικού Ελέγχου Άργους.</w:t>
      </w:r>
    </w:p>
    <w:p w14:paraId="2B7EC844" w14:textId="77777777" w:rsidR="00D30C6C" w:rsidRDefault="00E17980">
      <w:pPr>
        <w:spacing w:line="600" w:lineRule="auto"/>
        <w:ind w:firstLine="720"/>
        <w:rPr>
          <w:rFonts w:eastAsia="Times New Roman"/>
          <w:color w:val="000000"/>
          <w:szCs w:val="24"/>
          <w:shd w:val="clear" w:color="auto" w:fill="FFFFFF"/>
        </w:rPr>
      </w:pPr>
      <w:r>
        <w:rPr>
          <w:rFonts w:eastAsia="Times New Roman"/>
          <w:color w:val="000000"/>
          <w:szCs w:val="24"/>
          <w:shd w:val="clear" w:color="auto" w:fill="FFFFFF"/>
        </w:rPr>
        <w:t>Κύριε Μανιάτη, έχετε τον λόγο για δύο λεπτά.</w:t>
      </w:r>
    </w:p>
    <w:p w14:paraId="2B7EC845"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ΜΑΝΙΑΤΗΣ: </w:t>
      </w:r>
      <w:r>
        <w:rPr>
          <w:rFonts w:eastAsia="Times New Roman"/>
          <w:color w:val="000000"/>
          <w:szCs w:val="24"/>
          <w:shd w:val="clear" w:color="auto" w:fill="FFFFFF"/>
        </w:rPr>
        <w:t>Ευχαριστώ, κυρία Πρόεδρε.</w:t>
      </w:r>
    </w:p>
    <w:p w14:paraId="2B7EC846"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πραγματικά χαίρομαι που είμαστε σήμερα εδώ στην Αίθουσα της Ολομέλειας. Από την αρχή της χρονιάς καταθέτω ανελλιπώς κάθε εβδομάδα τη συγκεκριμένη επίκαιρη ερώτηση και είμαι βέβαιος ότι η σημερινή παρουσία σας εδώ προοιωνίζεται κάποιες θετικές απαντήσεις στο συγκεκριμένο θέμα των Ζωνών Οικιστικού Ελέγχου. </w:t>
      </w:r>
    </w:p>
    <w:p w14:paraId="2B7EC847"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το θέμα των Ζωνών Οικιστικού Ελέγχου είναι ένα θέμα που ταλαιπωρεί για πάρα πολλά χρόνια πολλές περιοχές της χώρας.</w:t>
      </w:r>
    </w:p>
    <w:p w14:paraId="2B7EC848"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Αργολίδα, ο τόπος από τον οποίο προέρχομαι, είναι μία από τις περιοχές στις οποίες ταλαιπωρούνται η τοπική αυτοδιοίκηση και πάνω από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πενήντα μικρομεσαίες επιχειρήσεις υπό τη διαρκή απειλή της νομοθεσίας για μετεγκατάσταση σε άλλες περιοχές. Αυτό αντιλαμβάνεστε ότι σε καμμία περίπτωση δεν συνιστά θετικό κλίμα για να γίνουν επενδύσεις στις συγκεκριμένες μικρομεσαίες επιχειρήσεις.</w:t>
      </w:r>
    </w:p>
    <w:p w14:paraId="2B7EC849"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Ταυτόχρονα, υπάρχουν πολλές άλλες περιοχές, όπως η Πάτρα, το Ηράκλειο, τα Ιωάννινα και άλλες περιοχές, όπου οι Ζώνες Οικιστικού Ελέγχου έχουν δημιουργήσει τεράστιο πρόβλημα. </w:t>
      </w:r>
    </w:p>
    <w:p w14:paraId="2B7EC84A"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Το 2014, για να λύσουμε τελεσίδικα και νόμιμα το συγκεκριμένο ζήτημα, θεσμοθετήσαμε τα τοπικά και τα ειδικά χωρικά σχέδια. Είναι δράσεις που μετά την εκπόνηση μιας μελέτης που προβλέπεται, εκπονείται και κυρώνεται από το Συμβούλιο της Επικρατείας προεδρικό διάταγμα, έτσι ώστε να ξεπεραστούν όλα τα προβλήματα. </w:t>
      </w:r>
    </w:p>
    <w:p w14:paraId="2B7EC84B"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Μάλιστα για να προχωρήσουμε με ταχύ βήμα και ασφαλείς διαδικασίες, είχαμε αποφασίσει να χρηματοδοτήσει το Πράσινο Ταμείο μία προγραμματική σύμβαση ανάμεσα στο Υπουργείο Περιβάλλοντος, το Επιμελητήριο Αργολίδας και τον Δήμο Άργους-Μυκηνών, έτσι ώστε αυτή η πιλοτική εφαρμογή με την εποπτεία και καθοδήγηση του Υπουργείου, με ένα μικρό κόστος της τάξης των 30.000, να δώσει τις προδιαγραφές και να λύσουμε τα προβλήματα και σε όλες τις άλλες περιπτώσεις. </w:t>
      </w:r>
    </w:p>
    <w:p w14:paraId="2B7EC84C"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εδώ και δυόμισι χρόνια τι ακριβώς έχει γίνει. Προτίθεστε την πρόταση και την απόφαση που υπάρχει να την υλοποιήσετε, έτσι ώστε επιτέλους σε όλες τις περιοχές της χώρας </w:t>
      </w:r>
      <w:r>
        <w:rPr>
          <w:rFonts w:eastAsia="Times New Roman" w:cs="Times New Roman"/>
          <w:szCs w:val="24"/>
        </w:rPr>
        <w:lastRenderedPageBreak/>
        <w:t>να λυθεί το θέμα των Ζωνών Οικιστικού Ελέγχου και πολύ περισσότερο στην Αργολίδα, όπου τα τελευταία χρόνια το Εθνικό Κοινοβούλιο υποχρεώνεται να δίνει διαρκείς παρατάσεις μη ισχύος της απαγόρευσης του νόμου, για να υπάρχουν στις περιοχές αυτές οι συγκεκριμένες επιχειρήσεις.</w:t>
      </w:r>
    </w:p>
    <w:p w14:paraId="2B7EC84D"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B7EC84E"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 για τρία λεπτά.</w:t>
      </w:r>
    </w:p>
    <w:p w14:paraId="2B7EC84F"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Όπως ξέρετε, κύριε Μανιάτη, οι ΖΟΕ ήταν ένα εργαλείο που θεσμοθετήθηκε το 1983, με πρόθεση τότε του νομοθέτη την ανάσχεση της οικιστικής εξάπλωσης και της πολεοδομικής δραστηριότητας εκτός σχεδίου, καταβάλλοντας τότε μία ιδιαίτερη προσοχή σε συμβατότητα των επιτρεπτών χρήσεων γης.</w:t>
      </w:r>
    </w:p>
    <w:p w14:paraId="2B7EC850"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Οπότε οι ΖΟΕ είχαν δύο στόχους. Ήταν οι </w:t>
      </w:r>
      <w:proofErr w:type="spellStart"/>
      <w:r>
        <w:rPr>
          <w:rFonts w:eastAsia="Times New Roman" w:cs="Times New Roman"/>
          <w:szCs w:val="24"/>
        </w:rPr>
        <w:t>περιαστικές</w:t>
      </w:r>
      <w:proofErr w:type="spellEnd"/>
      <w:r>
        <w:rPr>
          <w:rFonts w:eastAsia="Times New Roman" w:cs="Times New Roman"/>
          <w:szCs w:val="24"/>
        </w:rPr>
        <w:t xml:space="preserve"> ΖΟΕ, που προσπαθούσαν να θέσουν έλεγχο στην οικιστική ανάπτυξη, η οποία γινόταν χωρίς κανόνες και εκτός σχεδίου και οι ΖΟΕ προστασίας που ήταν πιο αυστηρές, καθώς ήταν επικεντρωμένες σε περιβαλλοντικά πρωτίστως κριτήρια, περιοχές που έπρεπε πάση θυσία να προστατευτούν.</w:t>
      </w:r>
    </w:p>
    <w:p w14:paraId="2B7EC851"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Σήμερα οι ΖΟΕ δεν υπάρχουν ως εργαλείο οικιστικής ή πολεοδομικής πολιτικής. Οι ΖΟΕ έχουν σήμερα επιλογές, με βάση τον νόμο που φέραμε στη Βουλή το 2016. Υπενθυμίζω ότι με βάση αυτό τον νόμο προδιαγράφεται το πώς ορίζονται κατ’ αρχάς οι δήμοι υπεύθυνοι για την κατάρτιση πολεοδομικών σχεδίων. Αυτό σημαίνει πρακτικά ότι με βάση την </w:t>
      </w:r>
      <w:proofErr w:type="spellStart"/>
      <w:r>
        <w:rPr>
          <w:rFonts w:eastAsia="Times New Roman" w:cs="Times New Roman"/>
          <w:szCs w:val="24"/>
        </w:rPr>
        <w:t>καλλικρατική</w:t>
      </w:r>
      <w:proofErr w:type="spellEnd"/>
      <w:r>
        <w:rPr>
          <w:rFonts w:eastAsia="Times New Roman" w:cs="Times New Roman"/>
          <w:szCs w:val="24"/>
        </w:rPr>
        <w:t xml:space="preserve"> δομή του Α΄ βαθμού τοπικής αυτοδιοίκησης και με βάση τον νόμο αυτό του 2016 –υπενθυμίζω ότι τον ψηφίσαμε στο τέλος του 2016 </w:t>
      </w:r>
      <w:r>
        <w:rPr>
          <w:rFonts w:eastAsia="Times New Roman" w:cs="Times New Roman"/>
          <w:szCs w:val="24"/>
        </w:rPr>
        <w:lastRenderedPageBreak/>
        <w:t xml:space="preserve">και ήταν μία δουλειά που έγινε επί υπουργίας Σκουρλέτη- έχει προσδιοριστεί ο τρόπος και η διαδικασία με την οποία οι δήμοι καλούνται να φτιάξουν πολεοδομικά σχέδια για το σύνολο πλέον της χώρας εκ των πραγμάτων. </w:t>
      </w:r>
    </w:p>
    <w:p w14:paraId="2B7EC852"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Άρα το ένα θέμα είναι ότι έχουμε –σε εισαγωγικά- την «εντολή» του νομοθέτη πλέον να προχωρήσουν οι δήμοι στην κατάρτιση πολεοδομικών σχεδίων για το σύνολο της περιφέρειας που έχει κάθε δήμος.</w:t>
      </w:r>
    </w:p>
    <w:p w14:paraId="2B7EC853"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Δεύτερον –συμπληρωματικά ως προς αυτό- το Υπουργείο έχει στείλει αυτές τις μέρες τις χρήσεις γης, που είναι το κανονιστικό πλαίσιο, με βάση το οποίο καλούνται οι δήμοι να κάνουν τα πολεοδομικά σχέδια σε κάθε περιοχή. Αυτό το προεδρικό διάταγμα θα εκδοθεί σχετικά γρήγορα. </w:t>
      </w:r>
    </w:p>
    <w:p w14:paraId="2B7EC854"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Το τρίτο που υπενθυμίζω είναι ότι οι περιφέρειες έχουν ολοκληρώσει τα χωροταξικά τους και βρίσκονται σε διαδικασία έγκρισης από τον Υπουργό. Βδομάδα με τη βδομάδα εγκρίνονται περιφερειακά χωροταξικά σχέδια.</w:t>
      </w:r>
    </w:p>
    <w:p w14:paraId="2B7EC855"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Συνεπώς, το ένα θέμα είναι να προσφύγουμε στην ιδέα ότι τώρα πια και αυτή η περιοχή θα μπορεί να ενταχθεί στους κανόνες του γενικού πολεοδομικού σχεδιασμού, τον οποίο καλούνται να κάνουν οι δήμοι με το ισχύον θεσμικό πλαίσιο.</w:t>
      </w:r>
    </w:p>
    <w:p w14:paraId="2B7EC856"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Δεύτερη επιλογή που έχουν –την υπονοήσατε- είναι να καταρτίσουν τοπικά χωρικά σχέδια, δηλαδή αντί να έχουμε το γενικό πολεοδομικό, να προχωρήσουμε στο δεύτερο εργαλείο που προβλέπε</w:t>
      </w:r>
      <w:r>
        <w:rPr>
          <w:rFonts w:eastAsia="Times New Roman" w:cs="Times New Roman"/>
          <w:szCs w:val="24"/>
        </w:rPr>
        <w:lastRenderedPageBreak/>
        <w:t xml:space="preserve">ται από τον νομοθέτη, τα τοπικά χωρικά σχέδια. Σε αυτή την περίπτωση αναφερόμαστε σε μία συγκεκριμένη περιοχή και η τροποποίηση της ΖΟΕ θα πάρει τη μορφή τροποποίησης τοπικών χωρικών σχεδίων και έκδοσης σχετικού προεδρικού διατάγματος. Σε αυτή τη συγκυρία, αυτές είναι οι επιλογές. </w:t>
      </w:r>
    </w:p>
    <w:p w14:paraId="2B7EC857"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Το Υπουργείο προωθεί και θα πάρει και επιπρόσθετα μέτρα, προκειμένου, επιτέλους, μετά από τόσες δεκαετίες να προχωρήσουμε στον γενικό πολεοδομικό σχεδιασμό της χώρας, με πρωτοβουλία των δήμων και να επιλύσουμε το σύνολο των προβλημάτων που παράγονταν αυτές τις δεκαετίες, ελλείψει γενικού πολεοδομικού σχεδιασμού.</w:t>
      </w:r>
    </w:p>
    <w:p w14:paraId="2B7EC858"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Διαζευκτικά, εναπόκειται στην πρωτοβουλία τοπικών φορέων ή θεσμών, εάν θεωρούν ότι είναι ώριμο ένα τοπικό χωρικό σχέδιο, να προχωρήσουν αποσπασματικά και μεμονωμένα και να ζητήσουν την έγκριση αυτού του τοπικού σχεδίου το οποίο εκδίδεται με προεδρικό διάταγμα.</w:t>
      </w:r>
    </w:p>
    <w:p w14:paraId="2B7EC859"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Είμαστε ανοικτοί στις προτάσεις και τις σκέψεις.</w:t>
      </w:r>
    </w:p>
    <w:p w14:paraId="2B7EC85A" w14:textId="77777777" w:rsidR="00D30C6C" w:rsidRDefault="00E17980">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Μανιάτη, έχετε τον λόγο για τρία λεπτά.</w:t>
      </w:r>
    </w:p>
    <w:p w14:paraId="2B7EC85B"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ομολογώ ότι λίγο με μπερδέψατε. Σας έκανα μία πολύ συγκεκριμένη ερώτηση. </w:t>
      </w:r>
    </w:p>
    <w:p w14:paraId="2B7EC85C"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Υπήρχε απόφαση του Υπουργείου στο τέλος του 2014 να ανατεθεί για όλη την Ελλάδα η πρώτη πιλοτική μελέτη τοπικού χωρικού σχεδίου στην περιοχή της Αργολίδας του Δήμου Άργους-Μυκηνών, έτσι ώστε, με τις συνέργειες και τη συνεργασία Υπουργείου, επιμελητηρίου και δήμου, να δούμε πώς </w:t>
      </w:r>
      <w:r>
        <w:rPr>
          <w:rFonts w:eastAsia="Times New Roman" w:cs="Times New Roman"/>
          <w:szCs w:val="24"/>
        </w:rPr>
        <w:lastRenderedPageBreak/>
        <w:t>σε σύντομο χρονικό διάστημα μπορούμε να επιλύσουμε τα τοπικά προβλήματα, αλλά και πώς αντίστοιχα μπορεί να εφαρμοστεί αυτό στην υπόλοιπη Ελλάδα.</w:t>
      </w:r>
    </w:p>
    <w:p w14:paraId="2B7EC85D"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Το ερώτημα μου, λοιπόν, παραμένει: Την απόφαση για τη χρηματοδότηση της πρώτης πιλοτικής μελέτης στην Αργολίδα θα την εφαρμόσετε ή θα την ακυρώσετε; Κατά συνέπεια, </w:t>
      </w:r>
      <w:r>
        <w:rPr>
          <w:rFonts w:eastAsia="Times New Roman"/>
          <w:bCs/>
        </w:rPr>
        <w:t>παρακαλώ</w:t>
      </w:r>
      <w:r>
        <w:rPr>
          <w:rFonts w:eastAsia="Times New Roman" w:cs="Times New Roman"/>
          <w:szCs w:val="24"/>
        </w:rPr>
        <w:t xml:space="preserve"> πολύ στην απάντησή σας να είστε πιο σαφής σε σχέση με το συγκεκριμένο ζήτημα.</w:t>
      </w:r>
    </w:p>
    <w:p w14:paraId="2B7EC85E"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Αναφέρατε και άλλα ζητήματα που δεν έχουν τόση σχέση με το θέμα. Μας είπατε ότι περιμένουμε το προεδρικό διάταγμα για τις χρήσεις γης. Χαίρομαι που μετά από δυόμισι χρόνια θα έχουμε χρήσεις γης, γιατί σας θυμίζω ότι με ευθύνη της Κυβέρνησης ακυρώθηκε το προηγούμενο σύστημα χρήσεων γης που είχαμε νομοθετήσει και ταυτόχρονα, υπάρχουν σοβαρότατες επιφυλάξεις από το Τεχνικό Επιμελητήριο και ομάδες επενδυτών για σοβαρές ελλείψεις σε αυτό που πρόκειται να γίνει.</w:t>
      </w:r>
    </w:p>
    <w:p w14:paraId="2B7EC85F"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Εγώ είχα μια επιλογή, την οποία συνεχίζω να υποστηρίζω. Οι χρήσεις γης, επειδή είναι ένα πολύ σπουδαίο αναπτυξιακό εργαλείο, πρέπει να έρθουν να συζητηθούν στη Βουλή των Ελλήνων, να είναι νομοθετικό κείμενο, να είναι νόμος. Επιλέξατε το προεδρικό διάταγμα. Εύχομαι να μην αποβεί αυτό σε βάρος της ασφάλειας των επενδύσεων.</w:t>
      </w:r>
    </w:p>
    <w:p w14:paraId="2B7EC860"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Δεύτερον, ξεχάστε κάτι, το οποίο σας είχα τονίσει και όταν τροποποιήσατε το 2016 τον δικό μας νόμο του 2014. Βάλατε ένα ακόμη στάδιο στην έγκριση των πολεοδομικών μελετών, το στάδιο της προέγκρισης από την κεντρική υπηρεσία. </w:t>
      </w:r>
    </w:p>
    <w:p w14:paraId="2B7EC861"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Σας είχα προειδοποιήσει τότε ότι, </w:t>
      </w:r>
      <w:r>
        <w:rPr>
          <w:rFonts w:eastAsia="Times New Roman"/>
          <w:bCs/>
        </w:rPr>
        <w:t>κύριε Υπουργέ,</w:t>
      </w:r>
      <w:r>
        <w:rPr>
          <w:rFonts w:eastAsia="Times New Roman" w:cs="Times New Roman"/>
          <w:szCs w:val="24"/>
        </w:rPr>
        <w:t xml:space="preserve"> με αυτό που κάνατε δημιουργείτε άλλο ένα γραφειοκρατικό πρόβλημα και δεν πρόκειται στον αιώνα τον άπαντα να δούμε εξελίξεις, με δεδομένο </w:t>
      </w:r>
      <w:r>
        <w:rPr>
          <w:rFonts w:eastAsia="Times New Roman" w:cs="Times New Roman"/>
          <w:szCs w:val="24"/>
        </w:rPr>
        <w:lastRenderedPageBreak/>
        <w:t xml:space="preserve">ότι το κεντρικό συμβούλιο του Υπουργείου θα συνεδριάζει μόνο κάθε έξι μήνες, δηλαδή δύο φορές τον χρόνο, για να αποφασίσει για όλη την Ελλάδα. Πήρατε μια αρμοδιότητα από τις περιφέρειες και τη συγκεντρώσατε στο κεντρικό Υπουργείο. Λάθος! Αν το διορθώσετε έστω και τώρα, νομίζω ότι θα πράξετε ορθά. </w:t>
      </w:r>
    </w:p>
    <w:p w14:paraId="2B7EC862"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Ας γυρίσω, όμως, στο μεγάλο ζήτημα που απασχολεί και τη σημερινή μας συζήτηση. Έχουμε πάνω από επτά περιοχές της χώρας που ταλαιπωρούνται –ορθά το είπατε- από το μη χρησιμοποιούμενο πια εργαλείο που λέγεται «Ζώνες Οικιστικού Ελέγχου».</w:t>
      </w:r>
    </w:p>
    <w:p w14:paraId="2B7EC863"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Έχετε στα χέρια σας νομοθετική ρύθμιση που σας επιτρέπει να απελευθερώσετε, να δώσετε πράσινο φως στους δήμους να προχωρήσουν. Έχετε και μια εισήγηση να κάνετε μια πρώτη μικρή χρηματοδότηση για μια πιλοτική περιοχή.</w:t>
      </w:r>
    </w:p>
    <w:p w14:paraId="2B7EC864"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Τι απαντάτε σε αυτό το ζήτημα που θα λύσει τα χέρια σε όλους τους δήμους της χώρας; Θα ήθελα πάρα πολύ η απάντησή σας να είναι θετική, γιατί νομίζω ότι θα βοηθήσει αποφασιστικά πολλές τοπικές κοινωνίες.</w:t>
      </w:r>
    </w:p>
    <w:p w14:paraId="2B7EC865"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B7EC866"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Υπουργέ, έχετε τον λόγο.</w:t>
      </w:r>
    </w:p>
    <w:p w14:paraId="2B7EC867"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ήθελα να απαντήσω, κατ’ αρχάς, στο θέμα της προέγκρισης, το οποίο είναι στρατηγικής σημασίας στον σχεδιασμό μας.</w:t>
      </w:r>
    </w:p>
    <w:p w14:paraId="2B7EC868"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lastRenderedPageBreak/>
        <w:t>Ας υποθέσουμε ότι είστε ένας επενδυτής που θέλει ένα ειδικό χωρικό για να κάνει την επένδυσή του, τουριστικό ή άλλο, το οποίο θα καταλήξει σε ένα ειδικό προεδρικό διάταγμα. Στην προηγούμενη διαδικασία χωρίς προέγκριση θα σας έπαιρνε από δύο έως εφτά χρόνια, εάν υπήρχαν δικαστικές διαμάχες, ενστάσεις για το ειδικό χωρικό και δεκάδες άλλα θέματα, θα μπαίνατε σε μια διαδικασία πολύχρονης ανασφάλειας, χωρίς να μπορείτε να καταλήξετε και να έχετε ένα θετικό ή αρνητικό σήμα προκαταβολικά εάν το ειδικό χωρικό το οποίο έχετε κατά νου μπορεί να λειτουργήσει ή όχι και αν όχι, τι προβλήματα έχει.</w:t>
      </w:r>
    </w:p>
    <w:p w14:paraId="2B7EC869"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Τον μηχανισμό της προέγκρισης, λοιπόν, στην πράξη πλέον χαιρετίζουν πολλοί, ακριβώς διότι δεν συνεδριάζει κάθε έξι μήνες. Τώρα συνεδριάσαμε τρεις φορές τον περασμένο μήνα. Δεν συνεδριάζει κάθε έξι μήνες, αλλά μέχρι έξι μήνες. Σε περίπτωση που δεν συνεδρίαζε, ο νόμος προβλέπει αυτό. Τρεις συνεδριάσεις κάναμε μόνο τον Ιούνιο.</w:t>
      </w:r>
    </w:p>
    <w:p w14:paraId="2B7EC86A"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Άρα τι κάνει η προέγκριση. Το ειδικό χωρικό. Υπενθυμίζω τι είναι το ειδικό χωρικό. Εγώ θέλω να κάνω την επένδυσή μου, παρακάμπτοντας ή κατά παρέκκλιση του ισχύοντος πολεοδομικού κανόνα. Αυτό δεν είναι; Μάλιστα. Έρχομαι, λοιπόν και λέω: Αυτή η παρέκκλιση που ζητάω στο ειδικό χωρικό για να κάνω την επένδυσή μου θεωρείτε ότι έχει πιθανότητα να πάρει μια λογική πορεία ή όχι; Αυτό δεν πρέπει να το ξέρετε προκαταβολικά;</w:t>
      </w:r>
    </w:p>
    <w:p w14:paraId="2B7EC86B"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Πόσες προεγκρίσεις έχετε κάνει;</w:t>
      </w:r>
    </w:p>
    <w:p w14:paraId="2B7EC86C"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Μάλιστα. Θέλετε να το </w:t>
      </w:r>
      <w:proofErr w:type="spellStart"/>
      <w:r>
        <w:rPr>
          <w:rFonts w:eastAsia="Times New Roman" w:cs="Times New Roman"/>
          <w:szCs w:val="24"/>
        </w:rPr>
        <w:t>παγιδεύσετε</w:t>
      </w:r>
      <w:proofErr w:type="spellEnd"/>
      <w:r>
        <w:rPr>
          <w:rFonts w:eastAsia="Times New Roman" w:cs="Times New Roman"/>
          <w:szCs w:val="24"/>
        </w:rPr>
        <w:t xml:space="preserve"> στην παλιά διαδικασία; Να σας πω πόσα προεδρικά διατάγματα βρήκα στο ράφι, όταν </w:t>
      </w:r>
      <w:r>
        <w:rPr>
          <w:rFonts w:eastAsia="Times New Roman" w:cs="Times New Roman"/>
          <w:szCs w:val="24"/>
        </w:rPr>
        <w:lastRenderedPageBreak/>
        <w:t>πήγα στο Υπουργείο Ανάπτυξης, τα οποία σέρνονταν επί πόσο καιρό να σας πω; Δεν θέλω να πω ειδικά παραδείγματα. Ήταν εφτά-οχτώ χρόνια σε αυτή τη διαδικασία της διαμάχης.</w:t>
      </w:r>
    </w:p>
    <w:p w14:paraId="2B7EC86D"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μιλάτε για το Υπουργείο Περιβάλλοντος.</w:t>
      </w:r>
    </w:p>
    <w:p w14:paraId="2B7EC86E"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Έρχεται, λοιπόν, ο νομοθέτης και η Κυβέρνηση και δημιουργεί διπλή ασφάλεια, διότι με την κατ’ αρχήν προέγκριση ή την κατ’ αρχήν απόρριψη ο άλλος ξέρει ασφαλώς πώς πρέπει να κινηθεί για να προχωρήσει και να κάνει τα δέοντα βήματα. Άρα, είναι εξαιρετικός μηχανισμός. Επαναλαμβάνω ότι έχει τεράστια αποδοχή και επιλύει αυτό το πρόβλημα.</w:t>
      </w:r>
    </w:p>
    <w:p w14:paraId="2B7EC86F"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Ως προς τη χρηματοδότηση της συγκεκριμένης μελέτης, εμείς δεν κάνουμε ειδικές τέτοιες. Εμείς έχουμε τώρα ένα θέμα της χρηματοδότησης, το οποίο εγείρεται με βάση το θεσμικό πλαίσιο που σας είπα. Οι δήμοι καλούνται να προχωρήσουν σε γενικό πολεοδομικό σχεδιασμό και ταυτόχρονα, ανοιχτό είναι το θέμα επιμέρους περιοχών αν θέλουν ειδικά χωρικά να επιλέξουν αυτό το εργαλείο.</w:t>
      </w:r>
    </w:p>
    <w:p w14:paraId="2B7EC870"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Η χρηματοδότηση όλης αυτής της διαδικασίας είναι ένα τεράστιο κόστος, όπως γνωρίζετε. Προφανώς οι δήμοι είναι κατά κύριο λόγο δεσμευμένοι για να προχωρήσουν σε αυτές τις μελέτες. Δεν χρηματοδοτεί το Υπουργείο σε αυτή τη φάση, με δεδομένα τα οικονομικά του Υπουργείου.</w:t>
      </w:r>
    </w:p>
    <w:p w14:paraId="2B7EC871"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Με το Πράσινο Ταμείο, το οποίο είναι μια επιλογή, προσπαθούμε να επιλύσουμε τα θέματα της χρηματοδότησης της διαθεσιμότητας χρηματοδοτικών πόρων του Πράσινου Ταμείου. Όπως ξέρετε, ο περιορισμός 2,5% έχει δημιουργήσει προβλήματα. Θα φέρουμε μερικές τροπολογίες στο επόμενο νομοσχέδιο ακριβώς για να δημιουργήσουμε μεγαλύτερη χρηματοδοτική ευχέρεια στο Πράσινο Ταμείο. </w:t>
      </w:r>
      <w:r>
        <w:rPr>
          <w:rFonts w:eastAsia="Times New Roman" w:cs="Times New Roman"/>
          <w:szCs w:val="24"/>
        </w:rPr>
        <w:lastRenderedPageBreak/>
        <w:t>Ψάχνουμε και για επιπρόσθετα χρηματοδοτικά εργαλεία. Όταν είμαστε έτοιμοι, θα σας τα ανακοινώσουμε.</w:t>
      </w:r>
    </w:p>
    <w:p w14:paraId="2B7EC872" w14:textId="77777777" w:rsidR="00D30C6C" w:rsidRDefault="00E17980">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Κυρίες και κύριοι συνάδελφοι, πριν εισέλθουμε στην επόμενη ερώτηση, θα ήθελα να σας ανακοινώσω ότι η εξεταστική επιτροπή για τη διερεύνηση σκανδάλων στον χώρο της υγείας κατά τα έτη 1997-2014, που έχει συσταθεί κατά τα άρθρα 14 και επόμενα του Κανονισμού της Βουλής και για την οποία η Ολομέλεια της Βουλής έχει ορίσει προθεσμία υποβολής του πορίσματός της τρεις μήνες από της συγκροτήσεώς της και η οποία λήγει στις 21 Ιουλίου 2017, ζητεί τρίμηνη παράταση της λειτουργίας της.</w:t>
      </w:r>
    </w:p>
    <w:p w14:paraId="2B7EC873"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2B7EC874"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B7EC875" w14:textId="77777777" w:rsidR="00D30C6C" w:rsidRDefault="00E1798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Σώμα συμφώνησε ομόφωνα.</w:t>
      </w:r>
    </w:p>
    <w:p w14:paraId="2B7EC876" w14:textId="77777777" w:rsidR="00D30C6C" w:rsidRDefault="00E17980">
      <w:pPr>
        <w:spacing w:line="600" w:lineRule="auto"/>
        <w:ind w:firstLine="720"/>
        <w:jc w:val="both"/>
        <w:rPr>
          <w:rFonts w:eastAsia="Times New Roman"/>
          <w:szCs w:val="24"/>
        </w:rPr>
      </w:pPr>
      <w:r>
        <w:rPr>
          <w:rFonts w:eastAsia="Times New Roman"/>
          <w:szCs w:val="24"/>
        </w:rPr>
        <w:t>Κυρίες και κύριοι συνάδελφοι, θα ήθελα να σας διαβάσω τη σχετική ανακοίνωση για τη σημερινή ημερήσια διάταξη που αφορά τις αναβληθείσες, ματαιωθείσες από τη Γραμματεία της Κυβέρνησης ερωτήσεις.</w:t>
      </w:r>
    </w:p>
    <w:p w14:paraId="2B7EC877" w14:textId="77777777" w:rsidR="00D30C6C" w:rsidRDefault="00E17980">
      <w:pPr>
        <w:spacing w:line="600" w:lineRule="auto"/>
        <w:ind w:firstLine="720"/>
        <w:jc w:val="both"/>
        <w:rPr>
          <w:rFonts w:eastAsia="Times New Roman"/>
          <w:szCs w:val="24"/>
        </w:rPr>
      </w:pPr>
      <w:r>
        <w:rPr>
          <w:rFonts w:eastAsia="Times New Roman"/>
          <w:szCs w:val="24"/>
        </w:rPr>
        <w:t>Σήμερα δεν θα συζητηθούν τρεις επίκαιρες ερωτήσεις λόγω κωλύματος του αρμόδιου Υπουργού και του Υφυπουργού και θα επαναπροσδιοριστούν για συζήτηση.</w:t>
      </w:r>
    </w:p>
    <w:p w14:paraId="2B7EC878" w14:textId="77777777" w:rsidR="00D30C6C" w:rsidRDefault="00E17980">
      <w:pPr>
        <w:spacing w:line="600" w:lineRule="auto"/>
        <w:ind w:firstLine="720"/>
        <w:jc w:val="both"/>
        <w:rPr>
          <w:rFonts w:eastAsia="Times New Roman"/>
          <w:color w:val="000000"/>
          <w:szCs w:val="24"/>
        </w:rPr>
      </w:pPr>
      <w:r>
        <w:rPr>
          <w:rFonts w:eastAsia="Times New Roman"/>
          <w:szCs w:val="24"/>
        </w:rPr>
        <w:lastRenderedPageBreak/>
        <w:t>Επομένως, δεν θα συζητηθεί η</w:t>
      </w:r>
      <w:r>
        <w:rPr>
          <w:rFonts w:ascii="Verdana" w:eastAsia="Times New Roman" w:hAnsi="Verdana" w:cs="Times New Roman"/>
          <w:color w:val="000000"/>
          <w:sz w:val="17"/>
          <w:szCs w:val="17"/>
        </w:rPr>
        <w:t xml:space="preserve"> </w:t>
      </w:r>
      <w:r>
        <w:rPr>
          <w:rFonts w:eastAsia="Times New Roman"/>
          <w:color w:val="000000"/>
          <w:szCs w:val="24"/>
        </w:rPr>
        <w:t xml:space="preserve">με αριθμό 1105/27-6-2017 πρώτη επίκαιρη ερώτηση πρώτου κύκλου του Βουλευτή Α΄ Πειραιώς της Νέας Δημοκρατίας κ. </w:t>
      </w:r>
      <w:r>
        <w:rPr>
          <w:rFonts w:eastAsia="Times New Roman"/>
          <w:bCs/>
          <w:color w:val="000000"/>
          <w:szCs w:val="24"/>
        </w:rPr>
        <w:t>Κωνσταντίνου Κατσαφάδου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Ναυτιλίας και Νησιωτικής Πολιτικής, </w:t>
      </w:r>
      <w:r>
        <w:rPr>
          <w:rFonts w:eastAsia="Times New Roman"/>
          <w:color w:val="000000"/>
          <w:szCs w:val="24"/>
        </w:rPr>
        <w:t>με θέμα: «Τεράστια προβλήματα στην ακτοπλοϊκή σύνδεση Κυθήρων».</w:t>
      </w:r>
    </w:p>
    <w:p w14:paraId="2B7EC879"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t xml:space="preserve">Επίσης, δεν θα συζητηθεί η τρίτη με αριθμό 1076/20-6-2017 επίκαιρη ερώτηση πρώτου κύκλου της Βουλευτού Β΄ Πειραιώς της Ένωσης Κεντρώων κ. </w:t>
      </w:r>
      <w:r>
        <w:rPr>
          <w:rFonts w:eastAsia="Times New Roman"/>
          <w:bCs/>
          <w:color w:val="000000"/>
          <w:szCs w:val="24"/>
        </w:rPr>
        <w:t xml:space="preserve">Θεοδώρας </w:t>
      </w:r>
      <w:proofErr w:type="spellStart"/>
      <w:r>
        <w:rPr>
          <w:rFonts w:eastAsia="Times New Roman"/>
          <w:bCs/>
          <w:color w:val="000000"/>
          <w:szCs w:val="24"/>
        </w:rPr>
        <w:t>Μεγαλοοικονόμου</w:t>
      </w:r>
      <w:proofErr w:type="spellEnd"/>
      <w:r>
        <w:rPr>
          <w:rFonts w:eastAsia="Times New Roman"/>
          <w:color w:val="000000"/>
          <w:szCs w:val="24"/>
        </w:rPr>
        <w:t xml:space="preserve"> προς τον Υπουργό </w:t>
      </w:r>
      <w:r>
        <w:rPr>
          <w:rFonts w:eastAsia="Times New Roman"/>
          <w:bCs/>
          <w:color w:val="000000"/>
          <w:szCs w:val="24"/>
        </w:rPr>
        <w:t xml:space="preserve">Ναυτιλίας και Νησιωτικής Πολιτικής, </w:t>
      </w:r>
      <w:r>
        <w:rPr>
          <w:rFonts w:eastAsia="Times New Roman"/>
          <w:color w:val="000000"/>
          <w:szCs w:val="24"/>
        </w:rPr>
        <w:t>με θέμα: «Άμεσος κίνδυνος να χαθεί η τουριστική περίοδος για το πλοίο “</w:t>
      </w:r>
      <w:proofErr w:type="spellStart"/>
      <w:r>
        <w:rPr>
          <w:rFonts w:eastAsia="Times New Roman"/>
          <w:color w:val="000000"/>
          <w:szCs w:val="24"/>
        </w:rPr>
        <w:t>Βιτσέντζος</w:t>
      </w:r>
      <w:proofErr w:type="spellEnd"/>
      <w:r>
        <w:rPr>
          <w:rFonts w:eastAsia="Times New Roman"/>
          <w:color w:val="000000"/>
          <w:szCs w:val="24"/>
        </w:rPr>
        <w:t xml:space="preserve"> Κορνάρος”, το οποίο συνιστά επιδοτούμενη γραμμή».</w:t>
      </w:r>
    </w:p>
    <w:p w14:paraId="2B7EC87A"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t xml:space="preserve">Τέλος, δεν θα συζητηθεί η πρώτη με αριθμό 1078/20-6-2017 επίκαιρη ερώτηση δεύτερου κύκλου του Βουλευτή Αχαΐας της Δημοκρατικής Συμπαράταξης ΠΑΣΟΚ – 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με θέμα: «Διερεύνηση υπόθεσης παρεμβάσεων στη δικαιοσύνη από στελέχη του Λιμενικού Σώματος».</w:t>
      </w:r>
    </w:p>
    <w:p w14:paraId="2B7EC87B" w14:textId="77777777" w:rsidR="00D30C6C" w:rsidRDefault="00E17980">
      <w:pPr>
        <w:spacing w:line="600" w:lineRule="auto"/>
        <w:ind w:firstLine="720"/>
        <w:jc w:val="both"/>
        <w:rPr>
          <w:rFonts w:eastAsia="Times New Roman"/>
          <w:color w:val="000000"/>
          <w:szCs w:val="24"/>
          <w:shd w:val="clear" w:color="auto" w:fill="FFFFFF"/>
        </w:rPr>
      </w:pPr>
      <w:r>
        <w:rPr>
          <w:rFonts w:eastAsia="Times New Roman"/>
          <w:color w:val="000000"/>
          <w:szCs w:val="24"/>
        </w:rPr>
        <w:t xml:space="preserve">Θα συζητηθεί τώρα η </w:t>
      </w:r>
      <w:r>
        <w:rPr>
          <w:rFonts w:eastAsia="Times New Roman"/>
          <w:color w:val="000000"/>
          <w:szCs w:val="24"/>
          <w:shd w:val="clear" w:color="auto" w:fill="FFFFFF"/>
        </w:rPr>
        <w:t>δεύτερη</w:t>
      </w:r>
      <w:r>
        <w:rPr>
          <w:rFonts w:eastAsia="Times New Roman"/>
          <w:color w:val="000000"/>
          <w:szCs w:val="24"/>
        </w:rPr>
        <w:t xml:space="preserve"> με αριθμό</w:t>
      </w:r>
      <w:r>
        <w:rPr>
          <w:rFonts w:eastAsia="Times New Roman"/>
          <w:color w:val="000000"/>
          <w:szCs w:val="24"/>
          <w:shd w:val="clear" w:color="auto" w:fill="FFFFFF"/>
        </w:rPr>
        <w:t xml:space="preserve"> 1084/23-6-2017 επίκαιρη ερώτηση δεύτερου κύκλου του Βουλευτή Σερρών της Δημοκρατικής Συμπαράταξης ΠΑΣΟΚ – ΔΗΜΑΡ κ. </w:t>
      </w:r>
      <w:r>
        <w:rPr>
          <w:rFonts w:eastAsia="Times New Roman"/>
          <w:bCs/>
          <w:color w:val="000000"/>
          <w:szCs w:val="24"/>
          <w:shd w:val="clear" w:color="auto" w:fill="FFFFFF"/>
        </w:rPr>
        <w:t>Μιχαήλ Τζελέπη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Περιβάλλοντος και Ενέργειας,</w:t>
      </w:r>
      <w:r>
        <w:rPr>
          <w:rFonts w:eastAsia="Times New Roman"/>
          <w:b/>
          <w:color w:val="000000"/>
          <w:szCs w:val="24"/>
          <w:shd w:val="clear" w:color="auto" w:fill="FFFFFF"/>
        </w:rPr>
        <w:t xml:space="preserve"> </w:t>
      </w:r>
      <w:r>
        <w:rPr>
          <w:rFonts w:eastAsia="Times New Roman"/>
          <w:color w:val="000000"/>
          <w:szCs w:val="24"/>
          <w:shd w:val="clear" w:color="auto" w:fill="FFFFFF"/>
        </w:rPr>
        <w:t>με θέμα: «</w:t>
      </w:r>
      <w:proofErr w:type="spellStart"/>
      <w:r>
        <w:rPr>
          <w:rFonts w:eastAsia="Times New Roman"/>
          <w:color w:val="000000"/>
          <w:szCs w:val="24"/>
          <w:shd w:val="clear" w:color="auto" w:fill="FFFFFF"/>
        </w:rPr>
        <w:t>Διαδριατικός</w:t>
      </w:r>
      <w:proofErr w:type="spellEnd"/>
      <w:r>
        <w:rPr>
          <w:rFonts w:eastAsia="Times New Roman"/>
          <w:color w:val="000000"/>
          <w:szCs w:val="24"/>
          <w:shd w:val="clear" w:color="auto" w:fill="FFFFFF"/>
        </w:rPr>
        <w:t xml:space="preserve"> Αγωγός Φυσικού Αερίου (TAP)».</w:t>
      </w:r>
    </w:p>
    <w:p w14:paraId="2B7EC87C" w14:textId="77777777" w:rsidR="00D30C6C" w:rsidRDefault="00E17980">
      <w:pPr>
        <w:spacing w:line="600" w:lineRule="auto"/>
        <w:ind w:firstLine="720"/>
        <w:jc w:val="both"/>
        <w:rPr>
          <w:rFonts w:eastAsia="Times New Roman"/>
          <w:color w:val="000000"/>
          <w:szCs w:val="24"/>
        </w:rPr>
      </w:pPr>
      <w:r>
        <w:rPr>
          <w:rFonts w:eastAsia="Times New Roman"/>
          <w:color w:val="000000"/>
          <w:szCs w:val="24"/>
          <w:shd w:val="clear" w:color="auto" w:fill="FFFFFF"/>
        </w:rPr>
        <w:t>Ορίστε, κύριε Τζελέπη, έχετε τον λόγο για δύο λεπτά, προκειμένου να εισηγηθείτε.</w:t>
      </w:r>
    </w:p>
    <w:p w14:paraId="2B7EC87D" w14:textId="77777777" w:rsidR="00D30C6C" w:rsidRDefault="00E17980">
      <w:pPr>
        <w:spacing w:line="600" w:lineRule="auto"/>
        <w:ind w:firstLine="720"/>
        <w:jc w:val="both"/>
        <w:rPr>
          <w:rFonts w:eastAsia="Times New Roman"/>
          <w:color w:val="000000"/>
          <w:szCs w:val="24"/>
        </w:rPr>
      </w:pPr>
      <w:r>
        <w:rPr>
          <w:rFonts w:eastAsia="Times New Roman"/>
          <w:b/>
          <w:color w:val="000000"/>
          <w:szCs w:val="24"/>
        </w:rPr>
        <w:t xml:space="preserve">ΜΙΧΑΗΛ ΤΖΕΛΕΠΗΣ: </w:t>
      </w:r>
      <w:r>
        <w:rPr>
          <w:rFonts w:eastAsia="Times New Roman"/>
          <w:color w:val="000000"/>
          <w:szCs w:val="24"/>
        </w:rPr>
        <w:t>Ευχαριστώ, κυρία Πρόεδρε.</w:t>
      </w:r>
    </w:p>
    <w:p w14:paraId="2B7EC87E"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lastRenderedPageBreak/>
        <w:t xml:space="preserve">Κύριε Υπουργέ, στο τέλος του 2016 ξεκίνησε να κατασκευάζεται ο </w:t>
      </w:r>
      <w:proofErr w:type="spellStart"/>
      <w:r>
        <w:rPr>
          <w:rFonts w:eastAsia="Times New Roman"/>
          <w:color w:val="000000"/>
          <w:szCs w:val="24"/>
        </w:rPr>
        <w:t>Διαδριατικός</w:t>
      </w:r>
      <w:proofErr w:type="spellEnd"/>
      <w:r>
        <w:rPr>
          <w:rFonts w:eastAsia="Times New Roman"/>
          <w:color w:val="000000"/>
          <w:szCs w:val="24"/>
        </w:rPr>
        <w:t xml:space="preserve"> Αγωγός Φυσικού Αερίου, γνωστός ως «ΤΑΡ», και στον Νομό Σερρών, σε έναν από τους δεκατρείς νομούς που διέρχεται ο συγκεκριμένος αγωγός. </w:t>
      </w:r>
    </w:p>
    <w:p w14:paraId="2B7EC87F"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t xml:space="preserve">Στις 18 Ιανουαρίου 2017 με ερώτησή μου σας είχα επισημάνει τα προβλήματα που προκύπτουν ως προς την κατασκευή του συγκεκριμένου αγωγού στον Νομό Σερρών, δηλαδή τη διέλευση του αγωγού από αγροτικούς δρόμους, από ασφαλτοστρωμένους δρόμους, από δημόσιες και δημοτικές εκτάσεις, χωρίς καμμία συνεννόηση με τις τοπικές δημοτικές αρχές, χωρίς πρωτόκολλα διέλευσης. </w:t>
      </w:r>
    </w:p>
    <w:p w14:paraId="2B7EC880"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t>Από την άλλη πλευρά, σας είχα τονίσει ότι τα περιβόητα αντισταθμιστικά οφέλη που προκύπτουν από την υποχρεωτική κοινωνική εταιρική ευθύνη της εταιρείας, βρίσκονται σε ένα στάδιο όχι ατέρμονης διαβούλευσης, όπως θα έλεγα εγώ, αλλά «δουλέματος» των τοπικών αρχών, των δημάρχων. Εδώ και έναν χρόνο συζητούν και συζητούν ξανά μαζί τους και δεν έχουν οριστικοποιηθεί ποια θα είναι αυτά τα συγκεκριμένα αντισταθμιστικά μέτρα μέσω του Προγράμματος Κοινωνικής Εταιρικής Ευθύνης της εταιρείας ως προς τους δήμους, ιδιαίτερα τους τέσσερις δήμους από τους οποίους περνά ο αγωγός συγκεκριμένα στον Νομό Σερρών.</w:t>
      </w:r>
    </w:p>
    <w:p w14:paraId="2B7EC881"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t xml:space="preserve">Πρέπει να λάβουμε υπ’ </w:t>
      </w:r>
      <w:proofErr w:type="spellStart"/>
      <w:r>
        <w:rPr>
          <w:rFonts w:eastAsia="Times New Roman"/>
          <w:color w:val="000000"/>
          <w:szCs w:val="24"/>
        </w:rPr>
        <w:t>όψιν</w:t>
      </w:r>
      <w:proofErr w:type="spellEnd"/>
      <w:r>
        <w:rPr>
          <w:rFonts w:eastAsia="Times New Roman"/>
          <w:color w:val="000000"/>
          <w:szCs w:val="24"/>
        </w:rPr>
        <w:t xml:space="preserve"> ότι από τα πεντακόσια σαράντα τρία χιλιόμετρα του αγωγού, τα ογδόντα πέντε χιλιόμετρα διέρχονται από τον Νομό Σερρών και μόνο από έναν δήμο περνούν κοντά στα τριάντα εννέα χιλιόμετρα. Αυτή τη στιγμή πλησιάζουμε στον έναν χρόνο περίπου κατασκευής του συγκεκριμένου αγωγού στον Νομό Σερρών και αυτά δεν έχουν ξεκαθαριστεί.</w:t>
      </w:r>
    </w:p>
    <w:p w14:paraId="2B7EC882" w14:textId="77777777" w:rsidR="00D30C6C" w:rsidRDefault="00E17980">
      <w:pPr>
        <w:spacing w:line="600" w:lineRule="auto"/>
        <w:ind w:firstLine="720"/>
        <w:jc w:val="both"/>
        <w:rPr>
          <w:rFonts w:eastAsia="Times New Roman"/>
          <w:color w:val="000000"/>
          <w:szCs w:val="24"/>
        </w:rPr>
      </w:pPr>
      <w:r>
        <w:rPr>
          <w:rFonts w:eastAsia="Times New Roman"/>
          <w:color w:val="000000"/>
          <w:szCs w:val="24"/>
        </w:rPr>
        <w:lastRenderedPageBreak/>
        <w:t>Καταθέσαμε αυτήν την ερώτηση στις 18 Ιανουαρίου, προκειμένου να απαντήσετε ποιος είναι ο διάφανος και ξεκάθαρος τρόπος της καταβολής των αντισταθμιστικών στους συγκεκριμένους δήμους και με ποιον τρόπο θα γίνει αυτό.</w:t>
      </w:r>
    </w:p>
    <w:p w14:paraId="2B7EC883"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Στις 10-2-2017 καλέσατε σύσκεψη στο Υπουργείο με άλλα Υπουργεία και με τους περιφερειάρχες και τότε απαντήσατε: «Για την εξεύρεση του καλύτερου δυνατού τρόπου διαχείρισης του ανωτέρω ποσού και με τη μεγιστοποίηση της κοινωνικής αναπτυξιακής αποτελεσματικότητας γίνεται αυτή η σύσκεψη και παράλληλα θα ακολουθήσουν και άλλες για την εξειδίκευση αυτών των μέτρων που θα δοθούν στους δήμους ανά περιφέρεια με τους δημάρχους, τους φορείς της τοπικής κοινωνίας και τη συμμετοχή τοπικών Βουλευτών.». Έκτοτε πέρασαν τέσσερις μήνες και δεν έχει γίνει τίποτα. </w:t>
      </w:r>
    </w:p>
    <w:p w14:paraId="2B7EC884"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Επανέρχομαι σήμερα, κύριε Υπουργέ, και σας ρωτάω: Πρώτον, πότε σκοπεύετε να πραγματοποιήσετε αυτήν τη σύσκεψη όλων των φορέων που εσείς προτείνατε, για να γίνει ξεκάθαρη ενημέρωση ως προς την προώθηση των δράσεων του υποχρεωτικού προγράμματος Εταιρικής Κοινωνικής Ευθύνης της εταιρείας; Ποιο είναι το τελικό πλάνο για τον καθορισμό του ύψους των αντισταθμιστικών οφειλών ως προς τους δήμους που διέρχεται ο συγκεκριμένος αγωγός; Με ποια κριτήρια θα γίνει αυτό; Πώς θα αποδοθούν, από ποια υπηρεσία και πότε τα συγκεκριμένα ποσά;</w:t>
      </w:r>
    </w:p>
    <w:p w14:paraId="2B7EC885"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Υπουργός έχει τον λόγο.</w:t>
      </w:r>
    </w:p>
    <w:p w14:paraId="2B7EC886"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Όχι μόνο έγιναν συσκέψεις, αλλά έχουμε προχωρήσει και στην επόμενη ημέρα. </w:t>
      </w:r>
    </w:p>
    <w:p w14:paraId="2B7EC887"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lastRenderedPageBreak/>
        <w:t xml:space="preserve">Στις 21-6-2017 οι περιφερειάρχες Καρυπίδης, </w:t>
      </w:r>
      <w:proofErr w:type="spellStart"/>
      <w:r>
        <w:rPr>
          <w:rFonts w:eastAsia="Times New Roman" w:cs="Times New Roman"/>
          <w:szCs w:val="24"/>
        </w:rPr>
        <w:t>Τζιτζικώστας</w:t>
      </w:r>
      <w:proofErr w:type="spellEnd"/>
      <w:r>
        <w:rPr>
          <w:rFonts w:eastAsia="Times New Roman" w:cs="Times New Roman"/>
          <w:szCs w:val="24"/>
        </w:rPr>
        <w:t xml:space="preserve"> και </w:t>
      </w:r>
      <w:proofErr w:type="spellStart"/>
      <w:r>
        <w:rPr>
          <w:rFonts w:eastAsia="Times New Roman" w:cs="Times New Roman"/>
          <w:szCs w:val="24"/>
        </w:rPr>
        <w:t>Μέτιος</w:t>
      </w:r>
      <w:proofErr w:type="spellEnd"/>
      <w:r>
        <w:rPr>
          <w:rFonts w:eastAsia="Times New Roman" w:cs="Times New Roman"/>
          <w:szCs w:val="24"/>
        </w:rPr>
        <w:t xml:space="preserve"> συναντήθηκαν με τον ΤΑΡ και βγήκε το σχετικό δελτίο τύπου από την οριστικοποίηση –το υπογραμμίζω αυτό- της συμφωνίας που είχαμε ξεκινήσει τις συζητήσεις, που αφορά στο πρόγραμμα Εταιρικής Κοινωνικής Ευθύνης του ΤΑΡ. </w:t>
      </w:r>
    </w:p>
    <w:p w14:paraId="2B7EC888"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Υπενθυμίζω ότι με βάση τις συζητήσεις, το πρόγραμμα αυτό από 11 εκατομμύρια ευρώ αυξήθηκε σε 32 εκατομμύρια ευρώ. Από τα 32 εκατομμύρια ευρώ στη συνάντηση των περιφερειαρχών και του ΤΑΡ, που επαναλαμβάνω ότι έγινε στις 21 Ιουνίου και έχω το σχετικό δελτίο τύπου, αναφέρεται η κατανομή των πρώτων 9 εκατομμυρίων που έχουν δεσμευθεί για την αγορά τριάντα τριών ασθενοφόρων, είκοσι δύο οχημάτων καθαριότητας, δεκαεπτά δασικών οχημάτων, δεκαέξι εκχιονιστικών και έξι οχημάτων πολιτικής προστασίας.</w:t>
      </w:r>
    </w:p>
    <w:p w14:paraId="2B7EC889"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Άρα από το ότι δεν έγινε τίποτα, έχω τη συνάντηση των περιφερειαρχών στις 21-6-2017, η οποία ανακοινώθηκε και επίσημα στον τύπο και αναφέρεται στα πρώτα 9 εκατομμύρια από τα 33 εκατομμύρια ευρώ. Άρα το πρόγραμμα μάλλον πηγαίνει πολύ καλά.</w:t>
      </w:r>
    </w:p>
    <w:p w14:paraId="2B7EC88A"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Τζελέπη, έχετε τον λόγο.</w:t>
      </w:r>
    </w:p>
    <w:p w14:paraId="2B7EC88B"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Κύριε Υπουργέ, και πάλι θα σας θυμίσω αυτά τα οποία λέγατε εσείς. Λέγατε ότι θα γίνει αντίστοιχη σύσκεψη σε κάθε περιφέρεια με τους τοπικούς φορείς, τους δημάρχους και τους Βουλευτές για να οριστικοποιηθούν τα αντισταθμιστικά για κάθε νομό. Αυτό που λέτε είναι κάτι πολύ γενικό.</w:t>
      </w:r>
    </w:p>
    <w:p w14:paraId="2B7EC88C"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lastRenderedPageBreak/>
        <w:t>Θα ήθελα, όμως, κάτι να ξεκαθαρίσουμε πιο μπροστά. Επειδή αναφερθήκατε επανειλημμένα, όπως και στην απάντησή σας, ότι 11 εκατομμύρια ευρώ ήταν τα αντισταθμιστικά της Εταιρικής Κοινωνικής Ευθύνης και τα πήγατε στα 33 εκατομμύρια ευρώ, να σας πω ότι η προσφορά από την πλευρά της εταιρείας του αγωγού ΤΑΡ στις 3-4-2014 προς το Υπουργείο ήταν για 15 εκατομμύρια ευρώ. Η πρόταση από την πλευρά της υπηρεσίας -σας καλώ να δείτε τα συγκεκριμένα έγγραφα- ήταν περίπου στα 30 με 35 εκατομμύρια ευρώ και θα ακολουθούσε η διαπραγμάτευση με την πολιτική ηγεσία, που τότε το αίτημα ήταν για 80 εκατομμύρια ευρώ.</w:t>
      </w:r>
    </w:p>
    <w:p w14:paraId="2B7EC88D"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Καταθέτω και συγκεκριμένο χαρτί της πρώτης προσφοράς του αγωγού που ήταν στα 15 εκατομμύρια ευρώ. Θα παρακαλούσα, λοιπόν, για την αποκατάσταση της αλήθειας. Αυτό είναι το πρώτο.</w:t>
      </w:r>
    </w:p>
    <w:p w14:paraId="2B7EC88E" w14:textId="77777777" w:rsidR="00D30C6C" w:rsidRDefault="00E17980">
      <w:pPr>
        <w:spacing w:line="600" w:lineRule="auto"/>
        <w:ind w:firstLine="720"/>
        <w:jc w:val="both"/>
        <w:rPr>
          <w:rFonts w:eastAsia="Times New Roman" w:cs="Times New Roman"/>
        </w:rPr>
      </w:pPr>
      <w:r>
        <w:rPr>
          <w:rFonts w:eastAsia="Times New Roman" w:cs="Times New Roman"/>
        </w:rPr>
        <w:t>(Στο σημείο αυτό ο Βουλευτής κ. Μιχαήλ Τζελέπης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B7EC88F"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Το δεύτερο είναι ότι αυτήν τη στιγμή -εγώ θα μιλήσω συγκεκριμένα για τον Νομό Σερρών- σας είπα ότι ο συγκεκριμένος αγωγός περνάει περίπου τα ογδόντα πέντε χιλιόμετρα. Στον Νομό Σερρών αυτή τη στιγμή περίπου χίλια οκτακόσια στρέμματα δεν θα μπορούν να καλλιεργηθούν με πολυετείς καλλιέργειες, εννιακόσια στρέμματα δεν θα μπορούν να καλλιεργηθούν καθόλου, πέραν της αδυναμίας ανάπτυξης πολυετών καλλιεργειών σε απόσταση σαράντα μέτρων από τις δύο πλευρές -είκοσι και είκοσι- του αγωγού σε όλο το μήκος για την περίοδο της λειτουργίας του, περίπου τα πενήντα χρόνια.</w:t>
      </w:r>
    </w:p>
    <w:p w14:paraId="2B7EC890"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ένα ζήτημα, το οποίο τίθεται από επιστημονικές μελέτες, σε σχέση με την ηχορύπανση, σε σχέση με τους κραδασμούς, σε σχέση με την αύξηση του οξειδίου του αζώτου από 19,5 % στο 70% στην περιοχή που θα γίνει ο σταθμός </w:t>
      </w:r>
      <w:proofErr w:type="spellStart"/>
      <w:r>
        <w:rPr>
          <w:rFonts w:eastAsia="Times New Roman" w:cs="Times New Roman"/>
          <w:szCs w:val="24"/>
        </w:rPr>
        <w:t>αποσυμπίεσης</w:t>
      </w:r>
      <w:proofErr w:type="spellEnd"/>
      <w:r>
        <w:rPr>
          <w:rFonts w:eastAsia="Times New Roman" w:cs="Times New Roman"/>
          <w:szCs w:val="24"/>
        </w:rPr>
        <w:t xml:space="preserve"> του συγκεκριμένου αγωγού που είναι στον Νομό Σερρών.</w:t>
      </w:r>
    </w:p>
    <w:p w14:paraId="2B7EC891"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Μάλιστα, η συγκεκριμένη μελέτη λέει ότι η επίδραση είναι ευρύτερη, καθώς η πεδιάδα των Σερρών αποτελεί κλειστό λεκανοπέδιο με συχνή εμφάνιση του φαινομένου θερμοκρασίας, αναστροφής με εγκλωβισμό των ρύπων, με έναν τρόπο όπως συμβαίνει στην Αθήνα.</w:t>
      </w:r>
    </w:p>
    <w:p w14:paraId="2B7EC892"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ποια είναι συγκεκριμένα τα μέτρα για το νομό Σερρών και ιδιαίτερα για τους τέσσερις δήμους από τους οποίους θα διέλθει ο συγκεκριμένος αγωγός; Αυτά θα πρέπει να είναι διάφανα. Τριάντα οχήματα εδώ για όλη την περιφέρεια λέει ο περιφερειάρχης. Η περιφέρεια Κεντρικής Μακεδονίας έχει επτά νομούς. Ο συγκεκριμένος αγωγός περνάει από δύο νομούς. Τα συγκεκριμένα αντισταθμιστικά της κοινωνικής εταιρικής ευθύνης πρέπει να κατευθυνθούν στους νομούς που επιβαρύνονται από τη διέλευση του αγωγού. </w:t>
      </w:r>
    </w:p>
    <w:p w14:paraId="2B7EC893"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Επιτέλους, πραγματικά ζητάω αυτό το οποίο είπατε από την αρχή, δηλαδή σύσκεψη με όλους τους τοπικούς φορείς, σύσκεψη παρουσία των Βουλευτών, να ξεκαθαρίσει τον τρόπο με τον οποίο θα δοθούν τα αντισταθμιστικά, όπως στην αρχική πρόταση που προβλεπόταν και από την πλευρά του αγωγού ΤΑΠ ότι τα αντισταθμιστικά θα δοθούν στους συγκεκριμένους δήμους μετά από διαβούλευση με τις τοπικές αρχές. </w:t>
      </w:r>
    </w:p>
    <w:p w14:paraId="2B7EC894"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Εσείς τι κάνατε τώρα; Για να κάνετε πολιτική, πήρατε την κοινωνική εταιρική ευθύνη, τα 33 εκατομμύρια, καλείτε τους περιφερειάρχες, τα μοιράζετε μεταξύ σας, ερήμην της κοινωνίας που επιβαρύνεται από τη διέλευση του συγκεκριμένου αγωγού και περιμένουν πραγματικά οι δήμαρχοι το εάν θα πάρουν κάτι ψίχουλα και πότε και με έναν τρόπο μη διαφανή.</w:t>
      </w:r>
    </w:p>
    <w:p w14:paraId="2B7EC895"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παρακαλούσα για τελευταία φορά, γιατί θα υπάρξει σημαντική αντίδραση ιδιαίτερα από το νομό Σερρών όπου περνάει το 20% των συνολικών χιλιομέτρων του νομού Σερρών -επιβαρύνεται ο νομός- αυτά να ξεκαθαρίσουν και μάλιστα άμεσα. Γι’ αυτό σας καλώ στο νομό Σερρών σε συνεδρίαση με τις εκεί τοπικές αρχές, με τους δημάρχους, για να ξεκαθαριστεί αυτό το θέμα. Αυτό το παζάρι που γίνεται, «θα δώσω σε σένα παραπάνω, στον άλλο λιγότερο», ένα χρόνο κρατάει. Πότε θα τελειώσει; Ποιες είναι οι διαφανείς διαδικασίες; </w:t>
      </w:r>
    </w:p>
    <w:p w14:paraId="2B7EC896"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την άλλη πλευρά, θα παρακαλούσα τις υπηρεσίες του Υπουργείου σας σε σχέση με το περιβάλλον να μεριμνήσουν, ούτως ώστε να αποκατασταθεί η νομιμότητα ως προς την κατασκευή του συγκεκριμένου αγωγού.</w:t>
      </w:r>
    </w:p>
    <w:p w14:paraId="2B7EC897" w14:textId="77777777" w:rsidR="00D30C6C" w:rsidRDefault="00E1798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να αναφέρω ένα θέμα και κλείνω, κυρία Πρόεδρε. Όπως προανέφερα, περνάει μέσα από αγροτική οδοποιία, μέσα από ασφαλτοστρωμένους δρόμους, μέσα από ρέματα. Δεν έχουν αποκατασταθεί οι συγκεκριμένες ζημιές. Πότε θα γίνει αυτό, κύριε Υπουργέ. Όταν θα φύγει γιατί τελειώνει το έργο; Τελικά δεν είναι αποικία η Ελλάδα. Έχει και νόμους, έχει και υπηρεσίες που πρέπει να διαφυλάξουν τη νομιμότητα.</w:t>
      </w:r>
    </w:p>
    <w:p w14:paraId="2B7EC898"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κύριος Υπουργός.</w:t>
      </w:r>
    </w:p>
    <w:p w14:paraId="2B7EC899"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Για το πρώτο θέμα που εγείρετε θέματα διαβούλευσης με τις τοπικές κοινωνίες, σε ό,τι μας αφορά εμείς τη δουλειά την κάναμε. Εμείς είχαμε να αυξήσουμε κατ’ αρχάς το ποσό των χρημάτων που θα έδινε ο ΤΑΠ στην Κοινωνική Ευθύνη. Τελείωσε αυτό το κεφάλαιο. </w:t>
      </w:r>
    </w:p>
    <w:p w14:paraId="2B7EC89A"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Δεύτερον, είχαμε να συντονίσουμε τους περιφερειάρχες και τις τοπικές κοινωνίες, προκειμένου να βρεθεί ένας τρόπος για το πώς θα προχωρήσει αυτή η ιστορία. Αυτή η ενότητα έκλεισε. Αυτό σας λέω.</w:t>
      </w:r>
    </w:p>
    <w:p w14:paraId="2B7EC89B"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Πού τις καλέσατε τις τοπικές κοινωνίες;</w:t>
      </w:r>
    </w:p>
    <w:p w14:paraId="2B7EC89C"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Εμείς. Το Υπουργείο δεν θα κάνει κάτι άλλο. </w:t>
      </w:r>
    </w:p>
    <w:p w14:paraId="2B7EC89D"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Οι τρεις περιφερειάρχες πλέον έχουν προχωρήσει στην εφαρμογή και αυτοί είναι αρμόδιοι. Δεν είμαστε εμείς να σας πούμε πώς θα κατανεμηθεί στην τάδε…</w:t>
      </w:r>
    </w:p>
    <w:p w14:paraId="2B7EC89E"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Εσείς δεσμευθήκατε ότι θα καλέσετε τους τοπικούς φορείς κάθε νομού.</w:t>
      </w:r>
    </w:p>
    <w:p w14:paraId="2B7EC89F"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Επαναλαμβάνω. Πέρασε στην τοπική αυτοδιοίκηση πλέον. Οι τρεις περιφερειάρχες βρέθηκαν, συντονίστηκαν. Φαντάζομαι ότι εάν κάτι ο περιφερειάρχης σας δεν το έκανε καλά, έχει το περιφερειακό συμβούλιο, έχει άλλες διαδικασίες, η τοπική αυτοδιοίκηση…</w:t>
      </w:r>
    </w:p>
    <w:p w14:paraId="2B7EC8A0"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 είναι δική σας δέσμευση στην ερώτηση που σας έκανα.</w:t>
      </w:r>
    </w:p>
    <w:p w14:paraId="2B7EC8A1"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Τζελέπη, μιλήσατε και παραπάνω χρόνο. </w:t>
      </w:r>
    </w:p>
    <w:p w14:paraId="2B7EC8A2"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 Αλλά είναι σαφές ότι εμείς ως κεντρικό κράτος καταφέραμε να φτάσουμε σε μία κατανομή ανά περιφέρεια και ταυτόχρονα να δώσουμε την πρωτοβουλία των συγκεκριμένων έργων στους περιφερειάρχες που θα κάνουν και τον συντονισμό και τον διάλογο και όλα αυτά που υπονοήσατε.</w:t>
      </w:r>
    </w:p>
    <w:p w14:paraId="2B7EC8A3"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Άρα είναι δεδομένο ότι την πρώτη ενότητα την κλείσαμε. Επαναλαμβάνω ότι στις 21 Ιουνίου έγινε αυτό που έγινε, άρα είμαστε στη δεύτερη φάση, στην οποία έχει δοθεί ο χώρος για διάλογο και οριστικές αποφάσεις στις τοπικές κοινωνίες μέσω των περιφερειαρχών. Δεν υπήρχε άλλος τρόπος.</w:t>
      </w:r>
    </w:p>
    <w:p w14:paraId="2B7EC8A4"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Τώρα, για τα θέματα της νομιμότητας των έργων του ΤΑΠ, να σας θυμίσω ότι είναι πλήρως </w:t>
      </w:r>
      <w:proofErr w:type="spellStart"/>
      <w:r>
        <w:rPr>
          <w:rFonts w:eastAsia="Times New Roman" w:cs="Times New Roman"/>
          <w:szCs w:val="24"/>
        </w:rPr>
        <w:t>αδειοδοτημένο</w:t>
      </w:r>
      <w:proofErr w:type="spellEnd"/>
      <w:r>
        <w:rPr>
          <w:rFonts w:eastAsia="Times New Roman" w:cs="Times New Roman"/>
          <w:szCs w:val="24"/>
        </w:rPr>
        <w:t xml:space="preserve"> το έργο. Το υπογραμμίζω. Είναι πλήρως </w:t>
      </w:r>
      <w:proofErr w:type="spellStart"/>
      <w:r>
        <w:rPr>
          <w:rFonts w:eastAsia="Times New Roman" w:cs="Times New Roman"/>
          <w:szCs w:val="24"/>
        </w:rPr>
        <w:t>αδειοδοτημένο</w:t>
      </w:r>
      <w:proofErr w:type="spellEnd"/>
      <w:r>
        <w:rPr>
          <w:rFonts w:eastAsia="Times New Roman" w:cs="Times New Roman"/>
          <w:szCs w:val="24"/>
        </w:rPr>
        <w:t xml:space="preserve"> με βάση τους νόμους και τους κανόνες και τους θεσμούς. Εάν δεν εφαρμόζεται αυτό, είμαστε ανοιχτοί προφανώς σε συγκεκριμένες παρατηρήσεις για το εάν εφαρμόζεται ή όχι.</w:t>
      </w:r>
    </w:p>
    <w:p w14:paraId="2B7EC8A5"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Για μισή ώρα ήρθαν οι υπηρεσίες σας στο νομό Σερρών.</w:t>
      </w:r>
    </w:p>
    <w:p w14:paraId="2B7EC8A6"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Όσο για θέματα που να εγείρουν εκ νέου την </w:t>
      </w:r>
      <w:proofErr w:type="spellStart"/>
      <w:r>
        <w:rPr>
          <w:rFonts w:eastAsia="Times New Roman" w:cs="Times New Roman"/>
          <w:szCs w:val="24"/>
        </w:rPr>
        <w:t>αδειοδότηση</w:t>
      </w:r>
      <w:proofErr w:type="spellEnd"/>
      <w:r>
        <w:rPr>
          <w:rFonts w:eastAsia="Times New Roman" w:cs="Times New Roman"/>
          <w:szCs w:val="24"/>
        </w:rPr>
        <w:t xml:space="preserve"> του έργου, λυπάμαι, δεν μπορούμε να το κάνουμε. Ο ΤΑΠ χτίζεται. Είναι ένα σημαντικό έργο στρατηγικής σημασίας. Χτίζεται με τρομερό ρυθμό, ένα χιλιόμετρο την ημέρα. Έχει χτιστεί σχεδόν ο μισός τον τελευταίο χρόνο. Πάμε στην επόμενη μέρα. </w:t>
      </w:r>
    </w:p>
    <w:p w14:paraId="2B7EC8A7"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B7EC8A8"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Επόμενη είναι η τρίτη με αριθμό 1035/16-6-2017 επίκαιρη ερώτηση δεύτερου κύκλου της Βουλευτού Β΄ Αθηνών της Νέας Δημοκρατίας κ. Αικατερίνης Παπακώστα-Σιδηροπούλου προς τον Υπουργό Περιβάλλοντος και Ενέργειας, σχετικά με την ενεργειακή ευστάθεια της χώρας μετά την κατολίσθηση στο Αμύνταιο. </w:t>
      </w:r>
    </w:p>
    <w:p w14:paraId="2B7EC8A9"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Κυρία Παπακώστα, έχετε τον λόγο για δύο λεπτά. </w:t>
      </w:r>
    </w:p>
    <w:p w14:paraId="2B7EC8AA"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Ευχαριστώ, κυρία Πρόεδρε.</w:t>
      </w:r>
    </w:p>
    <w:p w14:paraId="2B7EC8AB"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Πραγματικά, ακούγοντας και τα προηγούμενα ερωτήματα, την άσκηση κοινοβουλευτικού ελέγχου από τους άλλους συναδέλφους προς τον καθ’ ύλην αρμόδιο Υπουργό, καταλήγω σε κάποια συμπεράσματα. </w:t>
      </w:r>
    </w:p>
    <w:p w14:paraId="2B7EC8AC"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Επιτρέψτε μου την παρένθεση, κυρία Πρόεδρε, πριν αναπτύξω την επίκαιρη ερώτηση που κατέθεσα για ένα πολύ κρίσιμο ζήτημα, το οποίο προέκυψε μετά την κατολίσθηση στο Αμύνταιο, δηλαδή το κατά πόσον η ενεργειακή ευστάθεια της χώρας αυτήν τη στιγμή κινδυνεύει ή όχι. Θα μας το πει ο κύριος Υπουργός, ο οποίος βρίσκεται γι’ αυτόν ακριβώς τον λόγο εδώ. </w:t>
      </w:r>
    </w:p>
    <w:p w14:paraId="2B7EC8AD"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Κατέληξα, λοιπόν, στο συμπέρασμα ότι σε μερικά ζητήματα σ’ αυτήν τη χώρα, σε μερικούς άξονες πολιτικής, όπως για παράδειγμα στην οικονομία -όπου μέσα βρίσκεται η ανάπτυξη- στην ενέργεια, στην παιδεία, στη δημόσια τάξη ή αλλιώς στην προστασία του πολίτη, στην άμυνα και στην εξωτερική πολιτική, σ’ αυτούς τους άξονες πολιτικής θα πρέπει όλοι κάποια στιγμή να είμαστε αρκετά πιο ώριμοι και να εισηγηθούμε την ύπαρξη επί θητεία Υπουργών, οι οποίοι θα κάνουν τη δουλειά τους πάνω στους εθνικούς άξονες της πολιτικής, ανεξαρτήτως των πολιτικών απόψεων των κομμάτων και της </w:t>
      </w:r>
      <w:r>
        <w:rPr>
          <w:rFonts w:eastAsia="Times New Roman" w:cs="Times New Roman"/>
          <w:szCs w:val="24"/>
        </w:rPr>
        <w:lastRenderedPageBreak/>
        <w:t xml:space="preserve">πολιτικής ύλης που το κάθε κόμμα θα χάσει επειδή δεν θα έχει ενδεχομένως Υπουργούς από την κυβέρνησή του, προκειμένου να συνεννοηθούμε σε αυτόν τον τόπο και να έχουμε μία ενιαία πολιτική, ανεξαρτήτως κυβερνήσεων, για τα θέματα της ενεργειακής ευστάθειας, για τα ζητήματα που σας είπα, πράγμα το οποίο δυστυχώς δεν συμβαίνει σήμερα. </w:t>
      </w:r>
    </w:p>
    <w:p w14:paraId="2B7EC8AE"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Αυτό έχει σαν αποτέλεσμα η περίπτωση του Αμύνταιου, μία απόφαση η οποία ελήφθη το 2011, ακόμη να καρκινοβατεί. Είναι διαχρονικό το πρόβλημα, δεν είναι σημερινό, αλλά είμαστε στο 2017. Είστε ήδη στη διακυβέρνηση. Συντελέστηκε η κατολίσθηση, η οποία αναμενόταν ότι μπορεί να συνέβαινε ήδη από το 2011. Από τότε υπήρχε το ζήτημα. Βρισκόμαστε τόσα χρόνια μετά –αυτό είναι μια παθογένεια και μία τρομερή στρέβλωση της ελληνικής πολιτικής ζωής του τόπου μας- εν μέσω καύσωνα –συμβαίνουν αυτά στο θέρος, αλλά συμβαίνουν και έκτακτες περιστάσεις, όπως είναι ο έκτακτος αυτός καύσωνας- να αναρωτιόμαστε εάν κινδυνεύει ή όχι η ενεργειακή ευστάθεια της χώρας από τη μη λειτουργία των μονάδων λόγω της κατολίσθησης στο Αμύνταιο, οι οποίες </w:t>
      </w:r>
      <w:proofErr w:type="spellStart"/>
      <w:r>
        <w:rPr>
          <w:rFonts w:eastAsia="Times New Roman" w:cs="Times New Roman"/>
          <w:szCs w:val="24"/>
        </w:rPr>
        <w:t>ετροφοδοτούντο</w:t>
      </w:r>
      <w:proofErr w:type="spellEnd"/>
      <w:r>
        <w:rPr>
          <w:rFonts w:eastAsia="Times New Roman" w:cs="Times New Roman"/>
          <w:szCs w:val="24"/>
        </w:rPr>
        <w:t xml:space="preserve"> από το ορυχείο του. </w:t>
      </w:r>
    </w:p>
    <w:p w14:paraId="2B7EC8AF"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 xml:space="preserve">Ερωτώ: Αυτό το κενό –και κλείνω την πρώτη μου παρουσίαση, κυρία Πρόεδρε- των 600 </w:t>
      </w:r>
      <w:r>
        <w:rPr>
          <w:rFonts w:eastAsia="Times New Roman" w:cs="Times New Roman"/>
          <w:szCs w:val="24"/>
          <w:lang w:val="en-US"/>
        </w:rPr>
        <w:t>MW</w:t>
      </w:r>
      <w:r>
        <w:rPr>
          <w:rFonts w:eastAsia="Times New Roman" w:cs="Times New Roman"/>
          <w:szCs w:val="24"/>
        </w:rPr>
        <w:t xml:space="preserve"> με ποιον τρόπο, σε πόσο χρόνο, με ποιο κόστος και με ποιο δίκτυο, με ποιο πλέγμα μέτρων σκέφτεται το καθ’ ύλην αρμόδιο Υπουργείο της χώρας να το επιλύσει; </w:t>
      </w:r>
    </w:p>
    <w:p w14:paraId="2B7EC8B0"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B7EC8B1"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Κι εγώ ευχαριστώ.</w:t>
      </w:r>
    </w:p>
    <w:p w14:paraId="2B7EC8B2"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Κύριε Σταθάκη, έχετε τον λόγο.</w:t>
      </w:r>
    </w:p>
    <w:p w14:paraId="2B7EC8B3"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Να υπενθυμίσω το ιστορικό των Αναργύρων, το οποίο επικαλεστήκατε: Το ιστορικό ήταν ότι δεν ενέπιπταν επακριβώς στον νόμο, καθώς δεν ήταν στο πεδίο εκμετάλλευσης της ΔΕΗ. Γι’ αυτόν τον λόγο βγήκε ένα ειδικό Προεδρικό Διάταγμα που επικαλούνταν περιβαλλοντικούς λόγους ισχυρούς και δίκαιους, χωρίς όμως να διασφαλιστούν τα χρήματα για τη μετεγκατάσταση. Άρα ήταν ένα προεδρικό διάταγμα χωρίς χρηματοδότηση και αυτό αποτελούσε και τη μέριμνα της παρούσας Κυβέρνησης. </w:t>
      </w:r>
    </w:p>
    <w:p w14:paraId="2B7EC8B4" w14:textId="77777777" w:rsidR="00D30C6C" w:rsidRDefault="00E17980">
      <w:pPr>
        <w:spacing w:line="600" w:lineRule="auto"/>
        <w:ind w:firstLine="720"/>
        <w:jc w:val="both"/>
        <w:rPr>
          <w:rFonts w:eastAsia="Times New Roman" w:cs="Times New Roman"/>
          <w:b/>
          <w:szCs w:val="24"/>
        </w:rPr>
      </w:pPr>
      <w:r>
        <w:rPr>
          <w:rFonts w:eastAsia="Times New Roman" w:cs="Times New Roman"/>
          <w:szCs w:val="24"/>
        </w:rPr>
        <w:t xml:space="preserve">Δυστυχώς, μας πρόλαβαν τα γεγονότα. Η δική μας τοποθέτηση ευθέως ήταν άμεση. Αποφασίσαμε να διαχωρίσουμε τη μετεγκατάσταση από την απαλλοτρίωση του οικισμού και να προβούμε άμεσα σε δράσεις. Την επόμενη εβδομάδα θα έρθει και η σχετική νομοθετική ρύθμιση στη Βουλή στο πρώτο νομοσχέδιο του Υπουργείου μας, που προβλέπει την άμεση απαλλοτρίωση των Αναργύρων υπέρ του δημοσίου, </w:t>
      </w:r>
      <w:proofErr w:type="spellStart"/>
      <w:r>
        <w:rPr>
          <w:rFonts w:eastAsia="Times New Roman" w:cs="Times New Roman"/>
          <w:szCs w:val="24"/>
        </w:rPr>
        <w:t>απεμπλέκοντάς</w:t>
      </w:r>
      <w:proofErr w:type="spellEnd"/>
      <w:r>
        <w:rPr>
          <w:rFonts w:eastAsia="Times New Roman" w:cs="Times New Roman"/>
          <w:szCs w:val="24"/>
        </w:rPr>
        <w:t xml:space="preserve"> το εντελώς από το θέμα της ΔΕΗ και τα άλλα νομικά θέματα. </w:t>
      </w:r>
    </w:p>
    <w:p w14:paraId="2B7EC8B5" w14:textId="77777777" w:rsidR="00D30C6C" w:rsidRDefault="00E17980">
      <w:pPr>
        <w:spacing w:line="600" w:lineRule="auto"/>
        <w:ind w:firstLine="720"/>
        <w:jc w:val="both"/>
        <w:rPr>
          <w:rFonts w:eastAsia="Times New Roman"/>
          <w:szCs w:val="24"/>
        </w:rPr>
      </w:pPr>
      <w:r>
        <w:rPr>
          <w:rFonts w:eastAsia="Times New Roman"/>
          <w:szCs w:val="24"/>
        </w:rPr>
        <w:t>Άρα αυτή ήταν η αντίδραση της Κυβέρνησης στο συγκεκριμένο θέμα. Ήταν άμεση και ομόθυμη και ανακοινώθηκε από τους κατοίκους και από τους τοπικούς φορείς.</w:t>
      </w:r>
    </w:p>
    <w:p w14:paraId="2B7EC8B6" w14:textId="77777777" w:rsidR="00D30C6C" w:rsidRDefault="00E17980">
      <w:pPr>
        <w:spacing w:line="600" w:lineRule="auto"/>
        <w:ind w:firstLine="720"/>
        <w:jc w:val="both"/>
        <w:rPr>
          <w:rFonts w:eastAsia="Times New Roman"/>
          <w:szCs w:val="24"/>
        </w:rPr>
      </w:pPr>
      <w:r>
        <w:rPr>
          <w:rFonts w:eastAsia="Times New Roman"/>
          <w:szCs w:val="24"/>
        </w:rPr>
        <w:t xml:space="preserve">Πάμε στο δεύτερο θέμα για την ασφάλεια του συστήματος μετά την κατολίσθηση στο Αμύνταιο. </w:t>
      </w:r>
    </w:p>
    <w:p w14:paraId="2B7EC8B7" w14:textId="77777777" w:rsidR="00D30C6C" w:rsidRDefault="00E17980">
      <w:pPr>
        <w:spacing w:line="600" w:lineRule="auto"/>
        <w:ind w:firstLine="720"/>
        <w:jc w:val="both"/>
        <w:rPr>
          <w:rFonts w:eastAsia="Times New Roman"/>
          <w:szCs w:val="24"/>
        </w:rPr>
      </w:pPr>
      <w:r>
        <w:rPr>
          <w:rFonts w:eastAsia="Times New Roman"/>
          <w:szCs w:val="24"/>
        </w:rPr>
        <w:t xml:space="preserve">Κατ’ αρχάς, σχετικά με την κατολίσθηση στο Αμύνταιο, το γιατί και πώς έγινε, θα έχουμε πορίσματα πολύ σύντομα. Το Υπουργείο προχώρησε σε συγκρότηση ανεξάρτητης επιτροπής, πέρα από την επιτροπή που συγκρότησε η ΔΕΗ και πέρα, φυσικά, από τους επιθεωρητές ορυκτού πλούτου, οι οποίοι καλούνται μέχρι το τέλος του μήνα να μας δώσουν την πρώτη τους έκθεση. Άρα θα έχουμε τρία </w:t>
      </w:r>
      <w:r>
        <w:rPr>
          <w:rFonts w:eastAsia="Times New Roman"/>
          <w:szCs w:val="24"/>
        </w:rPr>
        <w:lastRenderedPageBreak/>
        <w:t>πορίσματα και το τρίτο πόρισμα, με δική μας πρωτοβουλία, επιδιώκουμε να είναι μια επιτροπή ανεξάρτητη, η οποία να αποφανθεί για το συγκεκριμένο θέμα.</w:t>
      </w:r>
    </w:p>
    <w:p w14:paraId="2B7EC8B8" w14:textId="77777777" w:rsidR="00D30C6C" w:rsidRDefault="00E17980">
      <w:pPr>
        <w:spacing w:line="600" w:lineRule="auto"/>
        <w:ind w:firstLine="720"/>
        <w:jc w:val="both"/>
        <w:rPr>
          <w:rFonts w:eastAsia="Times New Roman"/>
          <w:szCs w:val="24"/>
        </w:rPr>
      </w:pPr>
      <w:r>
        <w:rPr>
          <w:rFonts w:eastAsia="Times New Roman"/>
          <w:szCs w:val="24"/>
        </w:rPr>
        <w:t xml:space="preserve">Τώρα, στο τρίτο και βασικότερο, δηλαδή αν υπάρχει θέμα ασφάλειας του συστήματος, η απάντηση είναι κατηγορηματική. Κανένα πρόβλημα δεν θα υπάρξει. Πρώτον, το Αμύνταιο, όπως ξέρετε, δεν δούλευε τους καλοκαιρινούς μήνες, διότι έχει περιορισμούς σε εκπομπές </w:t>
      </w:r>
      <w:r>
        <w:rPr>
          <w:rFonts w:eastAsia="Times New Roman"/>
          <w:szCs w:val="24"/>
          <w:lang w:val="en-US"/>
        </w:rPr>
        <w:t>CO</w:t>
      </w:r>
      <w:r>
        <w:rPr>
          <w:rFonts w:eastAsia="Times New Roman"/>
          <w:szCs w:val="24"/>
        </w:rPr>
        <w:t>2. Δούλευε κυρίως τους χειμερινούς μήνες για να παράγει τη τηλεθέρμανση. Εν τούτοις, ο σταθμός είναι αυτήν την στιγμή ικανός να λειτουργήσει σε περίπτωση που τον χρειαστούμε, με βάση τα αποθέματα που έχει ο σταθμός και με βάση συμπληρωματικά από άλλα ορυχεία τα οποία μπορούν να τροφοδοτήσουν τον σταθμό.</w:t>
      </w:r>
    </w:p>
    <w:p w14:paraId="2B7EC8B9" w14:textId="77777777" w:rsidR="00D30C6C" w:rsidRDefault="00E17980">
      <w:pPr>
        <w:spacing w:line="600" w:lineRule="auto"/>
        <w:ind w:firstLine="720"/>
        <w:jc w:val="both"/>
        <w:rPr>
          <w:rFonts w:eastAsia="Times New Roman"/>
          <w:szCs w:val="24"/>
        </w:rPr>
      </w:pPr>
      <w:r>
        <w:rPr>
          <w:rFonts w:eastAsia="Times New Roman"/>
          <w:szCs w:val="24"/>
        </w:rPr>
        <w:t>Συνεπώς, δεν υπάρχει κανένα πρόβλημα για την ασφάλεια. Αυτήν τη στιγμή δεν χρειάζεται να λειτουργήσει ο σταθμός. Εάν χρειαστεί, θα μπει μπρος και θα στηρίξει το ενεργειακό σύστημα με τα δικά του αποθέματα ή με συμπληρωματικές προμήθειες από άλλα ορυχεία.</w:t>
      </w:r>
    </w:p>
    <w:p w14:paraId="2B7EC8BA" w14:textId="77777777" w:rsidR="00D30C6C" w:rsidRDefault="00E17980">
      <w:pPr>
        <w:spacing w:line="600" w:lineRule="auto"/>
        <w:ind w:firstLine="720"/>
        <w:jc w:val="both"/>
        <w:rPr>
          <w:rFonts w:eastAsia="Times New Roman"/>
          <w:szCs w:val="24"/>
        </w:rPr>
      </w:pPr>
      <w:r>
        <w:rPr>
          <w:rFonts w:eastAsia="Times New Roman"/>
          <w:szCs w:val="24"/>
        </w:rPr>
        <w:t>Με αυτά τα δεδομένα, νομίζω ότι υπάρχει πλήρης ασφάλεια του συστήματος και δεν υπάρχει κανένα απολύτως πρόβλημα ως προς αυτό.</w:t>
      </w:r>
    </w:p>
    <w:p w14:paraId="2B7EC8BB" w14:textId="77777777" w:rsidR="00D30C6C" w:rsidRDefault="00E1798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Παπακώστα, έχετε τον λόγο για τρία λεπτά.</w:t>
      </w:r>
    </w:p>
    <w:p w14:paraId="2B7EC8BC" w14:textId="77777777" w:rsidR="00D30C6C" w:rsidRDefault="00E17980">
      <w:pPr>
        <w:spacing w:line="600" w:lineRule="auto"/>
        <w:ind w:firstLine="720"/>
        <w:jc w:val="both"/>
        <w:rPr>
          <w:rFonts w:eastAsia="Times New Roman"/>
          <w:szCs w:val="24"/>
        </w:rPr>
      </w:pPr>
      <w:r>
        <w:rPr>
          <w:rFonts w:eastAsia="Times New Roman"/>
          <w:b/>
          <w:szCs w:val="24"/>
        </w:rPr>
        <w:t>ΑΙΚΑΤΕΡΙΝΗ ΠΑΠΑΚΩΣΤΑ - ΣΙΔΗΡΟΠΟΥΛΟΥ:</w:t>
      </w:r>
      <w:r>
        <w:rPr>
          <w:rFonts w:eastAsia="Times New Roman"/>
          <w:szCs w:val="24"/>
        </w:rPr>
        <w:t xml:space="preserve"> Ευχαριστώ, κυρία Πρόεδρε.</w:t>
      </w:r>
    </w:p>
    <w:p w14:paraId="2B7EC8BD" w14:textId="77777777" w:rsidR="00D30C6C" w:rsidRDefault="00E17980">
      <w:pPr>
        <w:spacing w:line="600" w:lineRule="auto"/>
        <w:ind w:firstLine="720"/>
        <w:jc w:val="both"/>
        <w:rPr>
          <w:rFonts w:eastAsia="Times New Roman"/>
          <w:szCs w:val="24"/>
        </w:rPr>
      </w:pPr>
      <w:r>
        <w:rPr>
          <w:rFonts w:eastAsia="Times New Roman"/>
          <w:szCs w:val="24"/>
        </w:rPr>
        <w:t>Άκουσα με πολλή προσοχή τα λεγόμενα του κυρίου Υπουργού. Δεν θέλω να αμφισβητήσω αυτά τα οποία ειπώθηκαν. Μένει στο επόμενο διάστημα να το δούμε, διότι κάποια στιγμή πρέπει να συνεν</w:t>
      </w:r>
      <w:r>
        <w:rPr>
          <w:rFonts w:eastAsia="Times New Roman"/>
          <w:szCs w:val="24"/>
        </w:rPr>
        <w:lastRenderedPageBreak/>
        <w:t>νοούμαστε μεταξύ μας με αξιόπιστο τρόπο. Εφόσον στη Βουλή αυτά λέγονται και κατατίθενται και καταχωρίζονται στα Πρακτικά, θεωρώ ότι ο καθένας από εμάς τιμά τα λεγόμενά του εδώ, στο ελληνικό Κοινοβούλιο. Μένει να δείξει, κύριε Υπουργέ, κατά πόσο αυτές οι ενέργειες, στις οποίες προηγουμένως αναφερθήκατε, θα αποφέρουν το επιδιωκόμενο αποτέλεσμα. Αυτό είναι το ένα.</w:t>
      </w:r>
    </w:p>
    <w:p w14:paraId="2B7EC8BE" w14:textId="77777777" w:rsidR="00D30C6C" w:rsidRDefault="00E17980">
      <w:pPr>
        <w:spacing w:line="600" w:lineRule="auto"/>
        <w:ind w:firstLine="720"/>
        <w:jc w:val="both"/>
        <w:rPr>
          <w:rFonts w:eastAsia="Times New Roman"/>
          <w:szCs w:val="24"/>
        </w:rPr>
      </w:pPr>
      <w:r>
        <w:rPr>
          <w:rFonts w:eastAsia="Times New Roman"/>
          <w:szCs w:val="24"/>
        </w:rPr>
        <w:t>Χαίρομαι που πραγματικά διαβεβαιώνετε και με κατηγορηματικό, μάλιστα, τρόπο ότι δεν υπάρχει κανένας κίνδυνος όσον αφορά στην ενεργειακή ευστάθεια της χώρας. Έχω, όμως, να σας πω ότι έχουμε δύο-τρία ζητήματα σε εκκρεμότητα.</w:t>
      </w:r>
    </w:p>
    <w:p w14:paraId="2B7EC8BF" w14:textId="77777777" w:rsidR="00D30C6C" w:rsidRDefault="00E17980">
      <w:pPr>
        <w:spacing w:line="600" w:lineRule="auto"/>
        <w:ind w:firstLine="720"/>
        <w:jc w:val="both"/>
        <w:rPr>
          <w:rFonts w:eastAsia="Times New Roman"/>
          <w:szCs w:val="24"/>
        </w:rPr>
      </w:pPr>
      <w:r>
        <w:rPr>
          <w:rFonts w:eastAsia="Times New Roman"/>
          <w:szCs w:val="24"/>
        </w:rPr>
        <w:t>Το πρώτο είναι ότι αυτήν τη στιγμή κάτω από τα χώματα, μετά την κατολίσθηση, βρίσκονται τριάντα εκατομμύρια τόνοι λιγνίτη καλυμμένοι και οι οποίοι έχουν αξία. Γνωρίζετε πάρα πολύ καλά ότι έχουν αξία 500 εκατομμύρια ευρώ, ίσως και παραπάνω. Αυτό είναι το ένα.</w:t>
      </w:r>
    </w:p>
    <w:p w14:paraId="2B7EC8C0" w14:textId="77777777" w:rsidR="00D30C6C" w:rsidRDefault="00E17980">
      <w:pPr>
        <w:spacing w:line="600" w:lineRule="auto"/>
        <w:ind w:firstLine="720"/>
        <w:jc w:val="both"/>
        <w:rPr>
          <w:rFonts w:eastAsia="Times New Roman"/>
          <w:szCs w:val="24"/>
        </w:rPr>
      </w:pPr>
      <w:r>
        <w:rPr>
          <w:rFonts w:eastAsia="Times New Roman"/>
          <w:szCs w:val="24"/>
        </w:rPr>
        <w:t>Το δεύτερο είναι ότι αυτό το κενό των 600</w:t>
      </w:r>
      <w:r w:rsidRPr="00A172B6">
        <w:rPr>
          <w:rFonts w:eastAsia="Times New Roman"/>
          <w:szCs w:val="24"/>
        </w:rPr>
        <w:t xml:space="preserve"> </w:t>
      </w:r>
      <w:r>
        <w:rPr>
          <w:rFonts w:eastAsia="Times New Roman"/>
          <w:szCs w:val="24"/>
          <w:lang w:val="en-US"/>
        </w:rPr>
        <w:t>MW</w:t>
      </w:r>
      <w:r>
        <w:rPr>
          <w:rFonts w:eastAsia="Times New Roman"/>
          <w:szCs w:val="24"/>
        </w:rPr>
        <w:t>, βεβαίως τον χειμώνα το κάλυπτε ο ατμοηλεκτρικός σταθμός Αμυνταίου με τηλεθέρμανση στις περιοχές στις οποίες αναφερθήκατε. Για να είμαστε ρεαλιστές, υπάρχει ένα κενό αυτήν τη στιγμή της τάξεως των εξακοσίων 600</w:t>
      </w:r>
      <w:r w:rsidRPr="001311AF">
        <w:rPr>
          <w:rFonts w:eastAsia="Times New Roman"/>
          <w:szCs w:val="24"/>
        </w:rPr>
        <w:t xml:space="preserve"> </w:t>
      </w:r>
      <w:r>
        <w:rPr>
          <w:rFonts w:eastAsia="Times New Roman"/>
          <w:szCs w:val="24"/>
          <w:lang w:val="en-US"/>
        </w:rPr>
        <w:t>MW</w:t>
      </w:r>
      <w:r>
        <w:rPr>
          <w:rFonts w:eastAsia="Times New Roman"/>
          <w:szCs w:val="24"/>
        </w:rPr>
        <w:t xml:space="preserve"> που μας κοστίζει και σε ενέργεια, μας κοστίζει και σε χρήμα, κοστίζει βεβαίως και στη γενικότερη προσπάθεια της χώρας να είναι ενεργειακά ευσταθής. </w:t>
      </w:r>
    </w:p>
    <w:p w14:paraId="2B7EC8C1" w14:textId="77777777" w:rsidR="00D30C6C" w:rsidRDefault="00E17980">
      <w:pPr>
        <w:spacing w:line="600" w:lineRule="auto"/>
        <w:ind w:firstLine="720"/>
        <w:jc w:val="both"/>
        <w:rPr>
          <w:rFonts w:eastAsia="Times New Roman"/>
          <w:szCs w:val="24"/>
        </w:rPr>
      </w:pPr>
      <w:r>
        <w:rPr>
          <w:rFonts w:eastAsia="Times New Roman"/>
          <w:szCs w:val="24"/>
        </w:rPr>
        <w:t xml:space="preserve">Πρέπει να σας πω ότι από δημοσιεύματα, τα οποία κανείς δεν διέψευσε, ούτε το Υπουργείο σας -και αναφέρομαι στο δημοσίευμα της «ΚΑΘΗΜΕΡΙΝΗΣ» στις 28-6-2017- το ηλεκτρικό σύστημα της χώρας μας είναι καταπονημένο εξαιτίας και της ενεργειακής κρίσης του περασμένου χειμώνα, όπου οι </w:t>
      </w:r>
      <w:proofErr w:type="spellStart"/>
      <w:r>
        <w:rPr>
          <w:rFonts w:eastAsia="Times New Roman"/>
          <w:szCs w:val="24"/>
        </w:rPr>
        <w:t>λιγνιτικές</w:t>
      </w:r>
      <w:proofErr w:type="spellEnd"/>
      <w:r>
        <w:rPr>
          <w:rFonts w:eastAsia="Times New Roman"/>
          <w:szCs w:val="24"/>
        </w:rPr>
        <w:t xml:space="preserve"> μονάδες της ΔΕΗ αναγκάστηκαν να καταναλώσουν και τα αποθέματα του νερού τα οποία </w:t>
      </w:r>
      <w:r>
        <w:rPr>
          <w:rFonts w:eastAsia="Times New Roman"/>
          <w:szCs w:val="24"/>
        </w:rPr>
        <w:lastRenderedPageBreak/>
        <w:t>προορίζονταν για τις ανάγκες του καλοκαιριού. Εδώ δημιουργείται το επόμενο μεγάλο θέμα μας, αυτό στο οποίο αναφέρθηκα και στην αρχή της εισήγησής μου.</w:t>
      </w:r>
    </w:p>
    <w:p w14:paraId="2B7EC8C2" w14:textId="77777777" w:rsidR="00D30C6C" w:rsidRDefault="00E17980">
      <w:pPr>
        <w:spacing w:line="600" w:lineRule="auto"/>
        <w:ind w:firstLine="720"/>
        <w:jc w:val="both"/>
        <w:rPr>
          <w:rFonts w:eastAsia="Times New Roman"/>
          <w:szCs w:val="24"/>
        </w:rPr>
      </w:pPr>
      <w:r>
        <w:rPr>
          <w:rFonts w:eastAsia="Times New Roman"/>
          <w:szCs w:val="24"/>
        </w:rPr>
        <w:t>Τα καθ’ ύλην αρμόδια Υπουργεία, τα συναρμόδια Υπουργεία, το δικό σας Υπουργείο, θα αξιοποιήσουν το γεγονός ότι η Ελλάδα είναι μια ευλογημένη χώρα από πλευράς, τουλάχιστον, ανανεώσιμων πηγών ενέργειας;</w:t>
      </w:r>
    </w:p>
    <w:p w14:paraId="2B7EC8C3" w14:textId="77777777" w:rsidR="00D30C6C" w:rsidRDefault="00E17980">
      <w:pPr>
        <w:spacing w:line="600" w:lineRule="auto"/>
        <w:ind w:firstLine="720"/>
        <w:jc w:val="both"/>
        <w:rPr>
          <w:rFonts w:eastAsia="Times New Roman"/>
          <w:szCs w:val="24"/>
        </w:rPr>
      </w:pPr>
      <w:r>
        <w:rPr>
          <w:rFonts w:eastAsia="Times New Roman"/>
          <w:szCs w:val="24"/>
        </w:rPr>
        <w:t>Βλέποντας τα γεγονότα, βλέποντας τι μας συμβαίνει αυτήν τη στιγμή στον τομέα της ενέργειας, αρκούμαστε και μόνο στο γεγονός ότι πάμε για να αποκαταστήσουμε στις απαλλοτριώσεις τις κατοικίες οι οποίες πρέπει να αποκατασταθούν -και είναι σωστό- και δεν είναι πλέον κατοικήσιμες; Πάμε στην κάλυψη με εφεδρείες, ώστε να μην κινδυνεύσει η ενεργειακή ευστάθεια και μένουμε εκεί; Αυτό είναι το όραμα, το οποίο έχουμε ως Υπουργείο της ελληνικής δημοκρατίας, της ελληνικής πολιτείας, για την ενεργειακή ευστάθεια της χώρας; Αυτό είναι το ζητούμενο τώρα.</w:t>
      </w:r>
    </w:p>
    <w:p w14:paraId="2B7EC8C4" w14:textId="77777777" w:rsidR="00D30C6C" w:rsidRDefault="00E17980">
      <w:pPr>
        <w:spacing w:line="600" w:lineRule="auto"/>
        <w:ind w:firstLine="720"/>
        <w:jc w:val="both"/>
        <w:rPr>
          <w:rFonts w:eastAsia="Times New Roman"/>
          <w:szCs w:val="24"/>
        </w:rPr>
      </w:pPr>
      <w:r>
        <w:rPr>
          <w:rFonts w:eastAsia="Times New Roman"/>
          <w:szCs w:val="24"/>
        </w:rPr>
        <w:t>Ευχαριστώ πολύ, κυρία Πρόεδρε.</w:t>
      </w:r>
    </w:p>
    <w:p w14:paraId="2B7EC8C5" w14:textId="77777777" w:rsidR="00D30C6C" w:rsidRDefault="00E1798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Κι εμείς ευχαριστούμε.</w:t>
      </w:r>
    </w:p>
    <w:p w14:paraId="2B7EC8C6" w14:textId="77777777" w:rsidR="00D30C6C" w:rsidRDefault="00E17980">
      <w:pPr>
        <w:spacing w:line="600" w:lineRule="auto"/>
        <w:ind w:firstLine="720"/>
        <w:jc w:val="both"/>
        <w:rPr>
          <w:rFonts w:eastAsia="Times New Roman"/>
          <w:szCs w:val="24"/>
        </w:rPr>
      </w:pPr>
      <w:r>
        <w:rPr>
          <w:rFonts w:eastAsia="Times New Roman"/>
          <w:szCs w:val="24"/>
        </w:rPr>
        <w:t>Κύριε Σταθάκη, έχετε τον λόγο.</w:t>
      </w:r>
    </w:p>
    <w:p w14:paraId="2B7EC8C7" w14:textId="77777777" w:rsidR="00D30C6C" w:rsidRDefault="00E17980">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Ευχαριστώ.</w:t>
      </w:r>
    </w:p>
    <w:p w14:paraId="2B7EC8C8" w14:textId="77777777" w:rsidR="00D30C6C" w:rsidRDefault="00E17980">
      <w:pPr>
        <w:spacing w:line="600" w:lineRule="auto"/>
        <w:ind w:firstLine="720"/>
        <w:jc w:val="both"/>
        <w:rPr>
          <w:rFonts w:eastAsia="Times New Roman"/>
          <w:szCs w:val="24"/>
        </w:rPr>
      </w:pPr>
      <w:r>
        <w:rPr>
          <w:rFonts w:eastAsia="Times New Roman"/>
          <w:szCs w:val="24"/>
        </w:rPr>
        <w:t>Έχω την εντύπωση ότι υπάρχει μια τάση υπερβολής στις «</w:t>
      </w:r>
      <w:proofErr w:type="spellStart"/>
      <w:r>
        <w:rPr>
          <w:rFonts w:eastAsia="Times New Roman"/>
          <w:szCs w:val="24"/>
        </w:rPr>
        <w:t>Κασσάνδρες</w:t>
      </w:r>
      <w:proofErr w:type="spellEnd"/>
      <w:r>
        <w:rPr>
          <w:rFonts w:eastAsia="Times New Roman"/>
          <w:szCs w:val="24"/>
        </w:rPr>
        <w:t>», οι οποίες επικαλούνται μια διαρκή απειλή στην ασφάλεια του ενεργειακού μας συστήματος.</w:t>
      </w:r>
    </w:p>
    <w:p w14:paraId="2B7EC8C9" w14:textId="77777777" w:rsidR="00D30C6C" w:rsidRDefault="00E17980">
      <w:pPr>
        <w:spacing w:line="600" w:lineRule="auto"/>
        <w:ind w:firstLine="720"/>
        <w:jc w:val="both"/>
        <w:rPr>
          <w:rFonts w:eastAsia="Times New Roman"/>
          <w:szCs w:val="24"/>
        </w:rPr>
      </w:pPr>
      <w:r>
        <w:rPr>
          <w:rFonts w:eastAsia="Times New Roman"/>
          <w:b/>
          <w:szCs w:val="24"/>
        </w:rPr>
        <w:t>ΑΙΚΑΤΕΡΙΝΗ ΠΑΠΑΚΩΣΤΑ - ΣΙΔΗΡΟΠΟΥΛΟΥ:</w:t>
      </w:r>
      <w:r>
        <w:rPr>
          <w:rFonts w:eastAsia="Times New Roman"/>
          <w:szCs w:val="24"/>
        </w:rPr>
        <w:t xml:space="preserve"> Ελπίζω να μην αναφέρεστε σε μένα.</w:t>
      </w:r>
    </w:p>
    <w:p w14:paraId="2B7EC8CA" w14:textId="77777777" w:rsidR="00D30C6C" w:rsidRDefault="00E17980">
      <w:pPr>
        <w:spacing w:line="600" w:lineRule="auto"/>
        <w:ind w:firstLine="720"/>
        <w:jc w:val="both"/>
        <w:rPr>
          <w:rFonts w:eastAsia="Times New Roman"/>
          <w:szCs w:val="24"/>
        </w:rPr>
      </w:pPr>
      <w:r>
        <w:rPr>
          <w:rFonts w:eastAsia="Times New Roman"/>
          <w:b/>
          <w:szCs w:val="24"/>
        </w:rPr>
        <w:lastRenderedPageBreak/>
        <w:t>ΓΕΩΡΓΙΟΣ ΣΤΑΘΑΚΗΣ (Υπουργός Περιβάλλοντος και Ενέργειας):</w:t>
      </w:r>
      <w:r>
        <w:rPr>
          <w:rFonts w:eastAsia="Times New Roman"/>
          <w:szCs w:val="24"/>
        </w:rPr>
        <w:t xml:space="preserve"> Ο περασμένος χειμώνας δοκιμάστηκε σε πανευρωπαϊκό επίπεδο και όχι μόνο ελληνικό διότι, όπως ξέρετε, το ενεργειακό μας σύστημα στην Ελλάδα είναι διασυνδεμένο με το ευρωπαϊκό, έχει διασυνδέσεις και μπορεί ανά περίπτωση να εισάγει ενέργεια </w:t>
      </w:r>
      <w:proofErr w:type="spellStart"/>
      <w:r>
        <w:rPr>
          <w:rFonts w:eastAsia="Times New Roman"/>
          <w:szCs w:val="24"/>
        </w:rPr>
        <w:t>κ.ο.κ.</w:t>
      </w:r>
      <w:proofErr w:type="spellEnd"/>
      <w:r>
        <w:rPr>
          <w:rFonts w:eastAsia="Times New Roman"/>
          <w:szCs w:val="24"/>
        </w:rPr>
        <w:t xml:space="preserve">. Τον περασμένο χειμώνα βρεθήκαμε σε οριακή κατάσταση και λέω οριακή διότι είχαμε όλο το δίκτυο της Ευρώπης ταυτόχρονα να χρειάζεται </w:t>
      </w:r>
      <w:r>
        <w:rPr>
          <w:rFonts w:eastAsia="Times New Roman"/>
          <w:szCs w:val="24"/>
          <w:lang w:val="en-US"/>
        </w:rPr>
        <w:t>maximum</w:t>
      </w:r>
      <w:r>
        <w:rPr>
          <w:rFonts w:eastAsia="Times New Roman"/>
          <w:szCs w:val="24"/>
        </w:rPr>
        <w:t xml:space="preserve"> ενέργεια και είχαμε μια σειρά από προβλήματα στα πυρηνικά της Γαλλίας και σε άλλους βασικούς προμηθευτές ενέργειας, τα οποία καθιστούσαν αδύνατη την εισαγωγή ενέργειας σε μια κρίσιμη στιγμή.</w:t>
      </w:r>
    </w:p>
    <w:p w14:paraId="2B7EC8CB" w14:textId="77777777" w:rsidR="00D30C6C" w:rsidRDefault="00E17980">
      <w:pPr>
        <w:spacing w:line="600" w:lineRule="auto"/>
        <w:ind w:firstLine="720"/>
        <w:jc w:val="both"/>
        <w:rPr>
          <w:rFonts w:eastAsia="Times New Roman"/>
          <w:szCs w:val="24"/>
        </w:rPr>
      </w:pPr>
      <w:r>
        <w:rPr>
          <w:rFonts w:eastAsia="Times New Roman"/>
          <w:szCs w:val="24"/>
        </w:rPr>
        <w:t>Παρ’ όλα αυτά, το σύστημα βγήκε μια χαρά. Οριακά, με δυσκολία, αλλά βγήκε μια χαρά. Νομίζω ότι αυτό έδειξε ότι και η ασφάλεια του συστήματος μας, η αυτόνομη ασφάλεια του συστήματός μας -με δεδομένη μια πανευρωπαϊκή κρίση όσον αφορά τις διασυνδέσεις, που δημιουργούν μεγάλη ευελιξία στο σύστημα- τα κατάφερε χωρίς να έχει υπάρξει κανένα απολύτως πρόβλημα. Συνεπώς, μακριά από εμάς η κινδυνολογία περί ασφάλειας του συστήματος.</w:t>
      </w:r>
    </w:p>
    <w:p w14:paraId="2B7EC8CC" w14:textId="77777777" w:rsidR="00D30C6C" w:rsidRDefault="00E17980">
      <w:pPr>
        <w:spacing w:line="600" w:lineRule="auto"/>
        <w:ind w:firstLine="720"/>
        <w:jc w:val="both"/>
        <w:rPr>
          <w:rFonts w:eastAsia="Times New Roman"/>
          <w:szCs w:val="24"/>
        </w:rPr>
      </w:pPr>
      <w:r>
        <w:rPr>
          <w:rFonts w:eastAsia="Times New Roman"/>
          <w:szCs w:val="24"/>
        </w:rPr>
        <w:t xml:space="preserve">Έχουν ολοκληρωθεί οι μελέτες της ΡΑΕ, του ΑΔΜΗΕ, ολοκληρώνεται και η εθνική στρατηγική για την ενεργειακή μας πολιτική μέχρι το 2030, κάτι που υπονοήσατε στην πρώτη σας τοποθέτηση ότι πρέπει να υπάρχει και να είναι σαφές και λίγο ως πολύ είναι ένα πεδίο στο οποίο μπορεί να υπάρχει μια μεγαλύτερη σύγκλιση. </w:t>
      </w:r>
    </w:p>
    <w:p w14:paraId="2B7EC8CD" w14:textId="77777777" w:rsidR="00D30C6C" w:rsidRDefault="00E17980">
      <w:pPr>
        <w:spacing w:line="600" w:lineRule="auto"/>
        <w:ind w:firstLine="720"/>
        <w:jc w:val="both"/>
        <w:rPr>
          <w:rFonts w:eastAsia="Times New Roman"/>
          <w:szCs w:val="24"/>
        </w:rPr>
      </w:pPr>
      <w:r>
        <w:rPr>
          <w:rFonts w:eastAsia="Times New Roman"/>
          <w:szCs w:val="24"/>
        </w:rPr>
        <w:t xml:space="preserve">Η ασφάλεια του συστήματος είναι στο επίκεντρο αυτής της στρατηγικής, όπως στο επίπεδο αυτής της στρατηγικής είναι και ο μετασχηματισμός του ενεργειακού μας τομέα, ο οποίος το 2018 και τα αμέσως επόμενα χρόνια θα αποκτήσει μια πολύ διαφορετική εικόνα από ό,τι έχει σήμερα με την εισαγωγή ενός πιο ανταγωνιστικού πλαισίου, με αλλαγές που γίνονται στο φυσικό αέριο, στον ηλεκτρισμό, </w:t>
      </w:r>
      <w:r>
        <w:rPr>
          <w:rFonts w:eastAsia="Times New Roman"/>
          <w:szCs w:val="24"/>
        </w:rPr>
        <w:lastRenderedPageBreak/>
        <w:t>στην παραγωγή, με την δυνατότητα να παράγουν ενέργεια οι καταναλωτές μέσα από ενεργειακές κοινότητες. Όλα αυτά περιλαμβάνονται σ’ ένα νομοσχέδιο-τομή που είναι έτοιμο και θα έλθει προς ψήφιση εντός του επόμενου μήνα ή διμήνου.</w:t>
      </w:r>
    </w:p>
    <w:p w14:paraId="2B7EC8CE" w14:textId="77777777" w:rsidR="00D30C6C" w:rsidRDefault="00E17980">
      <w:pPr>
        <w:spacing w:line="600" w:lineRule="auto"/>
        <w:ind w:firstLine="720"/>
        <w:jc w:val="both"/>
        <w:rPr>
          <w:rFonts w:eastAsia="Times New Roman" w:cs="Times New Roman"/>
          <w:szCs w:val="24"/>
        </w:rPr>
      </w:pPr>
      <w:r>
        <w:rPr>
          <w:rFonts w:eastAsia="Times New Roman" w:cs="Times New Roman"/>
          <w:szCs w:val="24"/>
        </w:rPr>
        <w:t>Συνεπώς υπό αυτούς τους όρους η ασφάλεια είναι στο επίκεντρο μιας συζήτησης, ενός συστήματος, το οποίο αποδείχτηκε ότι και σε όρους αυτονομίας σε μια κρίση τα κατάφερε, αλλά και που με βάση τον σχεδιασμό θα υπάρξουν μεγάλες αλλαγές τους επόμενους μήνες, οι οποίες θα διασφαλίζουν την ασφάλεια του συστήματος τα επόμενα χρόνια.</w:t>
      </w:r>
    </w:p>
    <w:p w14:paraId="2B7EC8CF" w14:textId="77777777" w:rsidR="00D30C6C" w:rsidRDefault="00E1798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2B7EC8D0" w14:textId="77777777" w:rsidR="00D30C6C" w:rsidRDefault="00E17980">
      <w:pPr>
        <w:spacing w:line="600" w:lineRule="auto"/>
        <w:ind w:firstLine="720"/>
        <w:jc w:val="both"/>
        <w:rPr>
          <w:rFonts w:eastAsia="Times New Roman"/>
          <w:szCs w:val="24"/>
        </w:rPr>
      </w:pPr>
      <w:r>
        <w:rPr>
          <w:rFonts w:eastAsia="Times New Roman"/>
          <w:szCs w:val="24"/>
        </w:rPr>
        <w:t>Ολοκληρώθηκε η συζήτηση των επίκαιρων ερωτήσεων.</w:t>
      </w:r>
    </w:p>
    <w:p w14:paraId="2B7EC8D1" w14:textId="77777777" w:rsidR="00D30C6C" w:rsidRDefault="00E17980">
      <w:pPr>
        <w:tabs>
          <w:tab w:val="left" w:pos="85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B7EC8D2" w14:textId="77777777" w:rsidR="00D30C6C" w:rsidRDefault="00E17980">
      <w:pPr>
        <w:tabs>
          <w:tab w:val="left" w:pos="851"/>
        </w:tabs>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2B7EC8D3" w14:textId="77777777" w:rsidR="00D30C6C" w:rsidRDefault="00E17980">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10.52΄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3 Ιουλίου 2017 και ώρα 11.00΄, με αντικείμενο εργασιών του Σώματος κοινοβουλευτικό έλεγχο: 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με θέμα την οικονομία, τις αποφάσεις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και τις δεσμεύσεις που ανέλαβε η Κυβέρνηση, σύμφωνα με την</w:t>
      </w:r>
      <w:r w:rsidRPr="002F511A">
        <w:rPr>
          <w:rFonts w:eastAsia="Times New Roman" w:cs="Times New Roman"/>
          <w:szCs w:val="24"/>
        </w:rPr>
        <w:t xml:space="preserve"> </w:t>
      </w:r>
      <w:r>
        <w:rPr>
          <w:rFonts w:eastAsia="Times New Roman" w:cs="Times New Roman"/>
          <w:szCs w:val="24"/>
        </w:rPr>
        <w:t>ειδική ημερήσια διάταξη, που έχει διανεμηθεί.</w:t>
      </w:r>
    </w:p>
    <w:p w14:paraId="2B7EC8D4" w14:textId="77777777" w:rsidR="00D30C6C" w:rsidRDefault="00E17980">
      <w:pPr>
        <w:spacing w:line="600" w:lineRule="auto"/>
        <w:jc w:val="both"/>
        <w:rPr>
          <w:rFonts w:eastAsia="Times New Roman" w:cs="Times New Roman"/>
          <w:b/>
          <w:szCs w:val="24"/>
        </w:rPr>
      </w:pPr>
      <w:r>
        <w:rPr>
          <w:rFonts w:eastAsia="Times New Roman" w:cs="Times New Roman"/>
          <w:b/>
          <w:bCs/>
          <w:szCs w:val="24"/>
        </w:rPr>
        <w:lastRenderedPageBreak/>
        <w:t>Ο ΠΡΟΕΔΡΟΣ                                                                            ΟΙ ΓΡΑΜΜΑΤΕΙΣ</w:t>
      </w:r>
    </w:p>
    <w:sectPr w:rsidR="00D30C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FMoSDWRs339fUTDq5cEl4qP290=" w:salt="Ma9/YvRKe94U5pfzKveT0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6C"/>
    <w:rsid w:val="00305C49"/>
    <w:rsid w:val="00D30C6C"/>
    <w:rsid w:val="00E17980"/>
    <w:rsid w:val="00FF29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C838"/>
  <w15:docId w15:val="{C5A0DAF5-F211-4266-B638-86B47430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513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951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470</MetadataID>
    <Session xmlns="641f345b-441b-4b81-9152-adc2e73ba5e1">Β´</Session>
    <Date xmlns="641f345b-441b-4b81-9152-adc2e73ba5e1">2017-06-29T21:00:00+00:00</Date>
    <Status xmlns="641f345b-441b-4b81-9152-adc2e73ba5e1">
      <Url>http://srv-sp1/praktika/Lists/Incoming_Metadata/EditForm.aspx?ID=470&amp;Source=/praktika/Recordings_Library/Forms/AllItems.aspx</Url>
      <Description>Δημοσιεύτηκε</Description>
    </Status>
    <Meeting xmlns="641f345b-441b-4b81-9152-adc2e73ba5e1">ΡΜΓ´</Meeting>
  </documentManagement>
</p:properties>
</file>

<file path=customXml/itemProps1.xml><?xml version="1.0" encoding="utf-8"?>
<ds:datastoreItem xmlns:ds="http://schemas.openxmlformats.org/officeDocument/2006/customXml" ds:itemID="{33BC8ECD-0719-4DF7-85CB-D2F8F20DD8BA}">
  <ds:schemaRefs>
    <ds:schemaRef ds:uri="http://schemas.microsoft.com/sharepoint/v3/contenttype/forms"/>
  </ds:schemaRefs>
</ds:datastoreItem>
</file>

<file path=customXml/itemProps2.xml><?xml version="1.0" encoding="utf-8"?>
<ds:datastoreItem xmlns:ds="http://schemas.openxmlformats.org/officeDocument/2006/customXml" ds:itemID="{9D0E17E8-52FA-4313-B95A-A89773BF9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BF513-F602-4639-8B5B-FF42D89D3771}">
  <ds:schemaRef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641f345b-441b-4b81-9152-adc2e73ba5e1"/>
    <ds:schemaRef ds:uri="http://schemas.microsoft.com/office/2006/metadata/propertie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6363</Words>
  <Characters>34363</Characters>
  <Application>Microsoft Office Word</Application>
  <DocSecurity>0</DocSecurity>
  <Lines>286</Lines>
  <Paragraphs>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2017-07-06T12:10:00Z</dcterms:created>
  <dcterms:modified xsi:type="dcterms:W3CDTF">2017-07-10T07:52:00Z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