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7F046" w14:textId="77777777" w:rsidR="009828EE" w:rsidRPr="009828EE" w:rsidRDefault="009828EE" w:rsidP="009828EE">
      <w:pPr>
        <w:spacing w:after="0" w:line="360" w:lineRule="auto"/>
        <w:rPr>
          <w:ins w:id="0" w:author="Φλούδα Χριστίνα" w:date="2016-11-24T12:07:00Z"/>
          <w:rFonts w:eastAsia="Times New Roman"/>
          <w:szCs w:val="24"/>
          <w:lang w:eastAsia="en-US"/>
        </w:rPr>
      </w:pPr>
      <w:ins w:id="1" w:author="Φλούδα Χριστίνα" w:date="2016-11-24T12:07:00Z">
        <w:r w:rsidRPr="009828E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74998A7" w14:textId="77777777" w:rsidR="009828EE" w:rsidRPr="009828EE" w:rsidRDefault="009828EE" w:rsidP="009828EE">
      <w:pPr>
        <w:spacing w:after="0" w:line="360" w:lineRule="auto"/>
        <w:rPr>
          <w:ins w:id="2" w:author="Φλούδα Χριστίνα" w:date="2016-11-24T12:07:00Z"/>
          <w:rFonts w:eastAsia="Times New Roman"/>
          <w:szCs w:val="24"/>
          <w:lang w:eastAsia="en-US"/>
        </w:rPr>
      </w:pPr>
    </w:p>
    <w:p w14:paraId="1D7215D0" w14:textId="77777777" w:rsidR="009828EE" w:rsidRPr="009828EE" w:rsidRDefault="009828EE" w:rsidP="009828EE">
      <w:pPr>
        <w:spacing w:after="0" w:line="360" w:lineRule="auto"/>
        <w:rPr>
          <w:ins w:id="3" w:author="Φλούδα Χριστίνα" w:date="2016-11-24T12:07:00Z"/>
          <w:rFonts w:eastAsia="Times New Roman"/>
          <w:szCs w:val="24"/>
          <w:lang w:eastAsia="en-US"/>
        </w:rPr>
      </w:pPr>
      <w:ins w:id="4" w:author="Φλούδα Χριστίνα" w:date="2016-11-24T12:07:00Z">
        <w:r w:rsidRPr="009828EE">
          <w:rPr>
            <w:rFonts w:eastAsia="Times New Roman"/>
            <w:szCs w:val="24"/>
            <w:lang w:eastAsia="en-US"/>
          </w:rPr>
          <w:t>ΠΙΝΑΚΑΣ ΠΕΡΙΕΧΟΜΕΝΩΝ</w:t>
        </w:r>
      </w:ins>
    </w:p>
    <w:p w14:paraId="3CBB898E" w14:textId="77777777" w:rsidR="009828EE" w:rsidRPr="009828EE" w:rsidRDefault="009828EE" w:rsidP="009828EE">
      <w:pPr>
        <w:spacing w:after="0" w:line="360" w:lineRule="auto"/>
        <w:rPr>
          <w:ins w:id="5" w:author="Φλούδα Χριστίνα" w:date="2016-11-24T12:07:00Z"/>
          <w:rFonts w:eastAsia="Times New Roman"/>
          <w:szCs w:val="24"/>
          <w:lang w:eastAsia="en-US"/>
        </w:rPr>
      </w:pPr>
      <w:ins w:id="6" w:author="Φλούδα Χριστίνα" w:date="2016-11-24T12:07:00Z">
        <w:r w:rsidRPr="009828EE">
          <w:rPr>
            <w:rFonts w:eastAsia="Times New Roman"/>
            <w:szCs w:val="24"/>
            <w:lang w:eastAsia="en-US"/>
          </w:rPr>
          <w:t xml:space="preserve">ΙΖ΄ ΠΕΡΙΟΔΟΣ </w:t>
        </w:r>
      </w:ins>
    </w:p>
    <w:p w14:paraId="0198E0E2" w14:textId="77777777" w:rsidR="009828EE" w:rsidRPr="009828EE" w:rsidRDefault="009828EE" w:rsidP="009828EE">
      <w:pPr>
        <w:spacing w:after="0" w:line="360" w:lineRule="auto"/>
        <w:rPr>
          <w:ins w:id="7" w:author="Φλούδα Χριστίνα" w:date="2016-11-24T12:07:00Z"/>
          <w:rFonts w:eastAsia="Times New Roman"/>
          <w:szCs w:val="24"/>
          <w:lang w:eastAsia="en-US"/>
        </w:rPr>
      </w:pPr>
      <w:ins w:id="8" w:author="Φλούδα Χριστίνα" w:date="2016-11-24T12:07:00Z">
        <w:r w:rsidRPr="009828EE">
          <w:rPr>
            <w:rFonts w:eastAsia="Times New Roman"/>
            <w:szCs w:val="24"/>
            <w:lang w:eastAsia="en-US"/>
          </w:rPr>
          <w:t>ΠΡΟΕΔΡΕΥΟΜΕΝΗΣ ΚΟΙΝΟΒΟΥΛΕΥΤΙΚΗΣ ΔΗΜΟΚΡΑΤΙΑΣ</w:t>
        </w:r>
      </w:ins>
    </w:p>
    <w:p w14:paraId="60F7FED7" w14:textId="77777777" w:rsidR="009828EE" w:rsidRPr="009828EE" w:rsidRDefault="009828EE" w:rsidP="009828EE">
      <w:pPr>
        <w:spacing w:after="0" w:line="360" w:lineRule="auto"/>
        <w:rPr>
          <w:ins w:id="9" w:author="Φλούδα Χριστίνα" w:date="2016-11-24T12:07:00Z"/>
          <w:rFonts w:eastAsia="Times New Roman"/>
          <w:szCs w:val="24"/>
          <w:lang w:eastAsia="en-US"/>
        </w:rPr>
      </w:pPr>
      <w:ins w:id="10" w:author="Φλούδα Χριστίνα" w:date="2016-11-24T12:07:00Z">
        <w:r w:rsidRPr="009828EE">
          <w:rPr>
            <w:rFonts w:eastAsia="Times New Roman"/>
            <w:szCs w:val="24"/>
            <w:lang w:eastAsia="en-US"/>
          </w:rPr>
          <w:t>ΣΥΝΟΔΟΣ Β΄</w:t>
        </w:r>
      </w:ins>
    </w:p>
    <w:p w14:paraId="24F8558D" w14:textId="77777777" w:rsidR="009828EE" w:rsidRPr="009828EE" w:rsidRDefault="009828EE" w:rsidP="009828EE">
      <w:pPr>
        <w:spacing w:after="0" w:line="360" w:lineRule="auto"/>
        <w:rPr>
          <w:ins w:id="11" w:author="Φλούδα Χριστίνα" w:date="2016-11-24T12:07:00Z"/>
          <w:rFonts w:eastAsia="Times New Roman"/>
          <w:szCs w:val="24"/>
          <w:lang w:eastAsia="en-US"/>
        </w:rPr>
      </w:pPr>
    </w:p>
    <w:p w14:paraId="65F6C030" w14:textId="77777777" w:rsidR="009828EE" w:rsidRPr="009828EE" w:rsidRDefault="009828EE" w:rsidP="009828EE">
      <w:pPr>
        <w:spacing w:after="0" w:line="360" w:lineRule="auto"/>
        <w:rPr>
          <w:ins w:id="12" w:author="Φλούδα Χριστίνα" w:date="2016-11-24T12:07:00Z"/>
          <w:rFonts w:eastAsia="Times New Roman"/>
          <w:szCs w:val="24"/>
          <w:lang w:eastAsia="en-US"/>
        </w:rPr>
      </w:pPr>
      <w:ins w:id="13" w:author="Φλούδα Χριστίνα" w:date="2016-11-24T12:07:00Z">
        <w:r w:rsidRPr="009828EE">
          <w:rPr>
            <w:rFonts w:eastAsia="Times New Roman"/>
            <w:szCs w:val="24"/>
            <w:lang w:eastAsia="en-US"/>
          </w:rPr>
          <w:t>ΣΥΝΕΔΡΙΑΣΗ ΚΣΤ΄</w:t>
        </w:r>
      </w:ins>
    </w:p>
    <w:p w14:paraId="4637D398" w14:textId="77777777" w:rsidR="009828EE" w:rsidRPr="009828EE" w:rsidRDefault="009828EE" w:rsidP="009828EE">
      <w:pPr>
        <w:spacing w:after="0" w:line="360" w:lineRule="auto"/>
        <w:rPr>
          <w:ins w:id="14" w:author="Φλούδα Χριστίνα" w:date="2016-11-24T12:07:00Z"/>
          <w:rFonts w:eastAsia="Times New Roman"/>
          <w:szCs w:val="24"/>
          <w:lang w:eastAsia="en-US"/>
        </w:rPr>
      </w:pPr>
      <w:ins w:id="15" w:author="Φλούδα Χριστίνα" w:date="2016-11-24T12:07:00Z">
        <w:r w:rsidRPr="009828EE">
          <w:rPr>
            <w:rFonts w:eastAsia="Times New Roman"/>
            <w:szCs w:val="24"/>
            <w:lang w:eastAsia="en-US"/>
          </w:rPr>
          <w:t>Τετάρτη  16 Νοεμβρίου 2016</w:t>
        </w:r>
      </w:ins>
    </w:p>
    <w:p w14:paraId="66BD461C" w14:textId="77777777" w:rsidR="009828EE" w:rsidRPr="009828EE" w:rsidRDefault="009828EE" w:rsidP="009828EE">
      <w:pPr>
        <w:spacing w:after="0" w:line="360" w:lineRule="auto"/>
        <w:rPr>
          <w:ins w:id="16" w:author="Φλούδα Χριστίνα" w:date="2016-11-24T12:07:00Z"/>
          <w:rFonts w:eastAsia="Times New Roman"/>
          <w:szCs w:val="24"/>
          <w:lang w:eastAsia="en-US"/>
        </w:rPr>
      </w:pPr>
    </w:p>
    <w:p w14:paraId="06377C7D" w14:textId="77777777" w:rsidR="009828EE" w:rsidRPr="009828EE" w:rsidRDefault="009828EE" w:rsidP="009828EE">
      <w:pPr>
        <w:spacing w:after="0" w:line="360" w:lineRule="auto"/>
        <w:rPr>
          <w:ins w:id="17" w:author="Φλούδα Χριστίνα" w:date="2016-11-24T12:07:00Z"/>
          <w:rFonts w:eastAsia="Times New Roman"/>
          <w:szCs w:val="24"/>
          <w:lang w:eastAsia="en-US"/>
        </w:rPr>
      </w:pPr>
      <w:ins w:id="18" w:author="Φλούδα Χριστίνα" w:date="2016-11-24T12:07:00Z">
        <w:r w:rsidRPr="009828EE">
          <w:rPr>
            <w:rFonts w:eastAsia="Times New Roman"/>
            <w:szCs w:val="24"/>
            <w:lang w:eastAsia="en-US"/>
          </w:rPr>
          <w:t>ΘΕΜΑΤΑ</w:t>
        </w:r>
      </w:ins>
    </w:p>
    <w:p w14:paraId="19AF727F" w14:textId="77777777" w:rsidR="009828EE" w:rsidRPr="009828EE" w:rsidRDefault="009828EE" w:rsidP="009828EE">
      <w:pPr>
        <w:spacing w:after="0" w:line="360" w:lineRule="auto"/>
        <w:rPr>
          <w:ins w:id="19" w:author="Φλούδα Χριστίνα" w:date="2016-11-24T12:07:00Z"/>
          <w:rFonts w:eastAsia="Times New Roman"/>
          <w:szCs w:val="24"/>
          <w:lang w:eastAsia="en-US"/>
        </w:rPr>
      </w:pPr>
      <w:ins w:id="20" w:author="Φλούδα Χριστίνα" w:date="2016-11-24T12:07:00Z">
        <w:r w:rsidRPr="009828EE">
          <w:rPr>
            <w:rFonts w:eastAsia="Times New Roman"/>
            <w:szCs w:val="24"/>
            <w:lang w:eastAsia="en-US"/>
          </w:rPr>
          <w:t xml:space="preserve"> </w:t>
        </w:r>
        <w:r w:rsidRPr="009828EE">
          <w:rPr>
            <w:rFonts w:eastAsia="Times New Roman"/>
            <w:szCs w:val="24"/>
            <w:lang w:eastAsia="en-US"/>
          </w:rPr>
          <w:br/>
          <w:t xml:space="preserve">Α. ΕΙΔΙΚΑ ΘΕΜΑΤΑ </w:t>
        </w:r>
        <w:r w:rsidRPr="009828EE">
          <w:rPr>
            <w:rFonts w:eastAsia="Times New Roman"/>
            <w:szCs w:val="24"/>
            <w:lang w:eastAsia="en-US"/>
          </w:rPr>
          <w:br/>
          <w:t xml:space="preserve">1. Επικύρωση Πρακτικών, σελ. </w:t>
        </w:r>
        <w:r w:rsidRPr="009828EE">
          <w:rPr>
            <w:rFonts w:eastAsia="Times New Roman"/>
            <w:szCs w:val="24"/>
            <w:lang w:eastAsia="en-US"/>
          </w:rPr>
          <w:br/>
          <w:t xml:space="preserve">2. Ανακοινώνεται ότι τη συνεδρίαση παρακολουθούν μαθητές από το 24ο Δημοτικό Σχολείο Καλαμάτας, μέλη του Συλλόγου Γιαννιωτών " Άγιος Γεώργιος" του Δήμου Τριπόλεως, σελ. </w:t>
        </w:r>
        <w:r w:rsidRPr="009828EE">
          <w:rPr>
            <w:rFonts w:eastAsia="Times New Roman"/>
            <w:szCs w:val="24"/>
            <w:lang w:eastAsia="en-US"/>
          </w:rPr>
          <w:br/>
          <w:t>3. Ειδική Ημερήσια Διάταξη:</w:t>
        </w:r>
      </w:ins>
    </w:p>
    <w:p w14:paraId="7AC8369E" w14:textId="77777777" w:rsidR="009828EE" w:rsidRPr="009828EE" w:rsidRDefault="009828EE" w:rsidP="009828EE">
      <w:pPr>
        <w:spacing w:after="0" w:line="360" w:lineRule="auto"/>
        <w:rPr>
          <w:ins w:id="21" w:author="Φλούδα Χριστίνα" w:date="2016-11-24T12:07:00Z"/>
          <w:rFonts w:eastAsia="Times New Roman"/>
          <w:szCs w:val="24"/>
          <w:lang w:eastAsia="en-US"/>
        </w:rPr>
      </w:pPr>
      <w:ins w:id="22" w:author="Φλούδα Χριστίνα" w:date="2016-11-24T12:07:00Z">
        <w:r w:rsidRPr="009828EE">
          <w:rPr>
            <w:rFonts w:eastAsia="Times New Roman"/>
            <w:szCs w:val="24"/>
            <w:lang w:eastAsia="en-US"/>
          </w:rPr>
          <w:t>Αποφάσεις Βουλής / Οικονομική Διαχείριση Βουλής:</w:t>
        </w:r>
        <w:r w:rsidRPr="009828EE">
          <w:rPr>
            <w:rFonts w:eastAsia="Times New Roman"/>
            <w:szCs w:val="24"/>
            <w:lang w:eastAsia="en-US"/>
          </w:rPr>
          <w:br/>
          <w:t xml:space="preserve">    α) Μόνη συζήτηση και έγκριση του Απολογισμού Δαπανών της Βουλής οικονομικού έτους 2015, σελ. </w:t>
        </w:r>
        <w:r w:rsidRPr="009828EE">
          <w:rPr>
            <w:rFonts w:eastAsia="Times New Roman"/>
            <w:szCs w:val="24"/>
            <w:lang w:eastAsia="en-US"/>
          </w:rPr>
          <w:br/>
          <w:t xml:space="preserve">    β) Μόνη συζήτηση και ψήφιση του σχεδίου Προϋπολογισμού Δαπανών της Βουλής οικονομικού έτους 2017, σελ. </w:t>
        </w:r>
        <w:r w:rsidRPr="009828EE">
          <w:rPr>
            <w:rFonts w:eastAsia="Times New Roman"/>
            <w:szCs w:val="24"/>
            <w:lang w:eastAsia="en-US"/>
          </w:rPr>
          <w:br/>
          <w:t xml:space="preserve">    γ) Τροποποίηση της υπ’ </w:t>
        </w:r>
        <w:proofErr w:type="spellStart"/>
        <w:r w:rsidRPr="009828EE">
          <w:rPr>
            <w:rFonts w:eastAsia="Times New Roman"/>
            <w:szCs w:val="24"/>
            <w:lang w:eastAsia="en-US"/>
          </w:rPr>
          <w:t>αριθμ</w:t>
        </w:r>
        <w:proofErr w:type="spellEnd"/>
        <w:r w:rsidRPr="009828EE">
          <w:rPr>
            <w:rFonts w:eastAsia="Times New Roman"/>
            <w:szCs w:val="24"/>
            <w:lang w:eastAsia="en-US"/>
          </w:rPr>
          <w:t xml:space="preserve">. 5284/3670 (ΦΕΚ 115 Α'/23-5-2013) απόφασης της Ολομέλειας της Βουλής, σελ. </w:t>
        </w:r>
        <w:r w:rsidRPr="009828EE">
          <w:rPr>
            <w:rFonts w:eastAsia="Times New Roman"/>
            <w:szCs w:val="24"/>
            <w:lang w:eastAsia="en-US"/>
          </w:rPr>
          <w:br/>
          <w:t xml:space="preserve">4. Επί διαδικαστικού θέματος, σελ. </w:t>
        </w:r>
        <w:r w:rsidRPr="009828EE">
          <w:rPr>
            <w:rFonts w:eastAsia="Times New Roman"/>
            <w:szCs w:val="24"/>
            <w:lang w:eastAsia="en-US"/>
          </w:rPr>
          <w:br/>
          <w:t xml:space="preserve"> </w:t>
        </w:r>
        <w:r w:rsidRPr="009828EE">
          <w:rPr>
            <w:rFonts w:eastAsia="Times New Roman"/>
            <w:szCs w:val="24"/>
            <w:lang w:eastAsia="en-US"/>
          </w:rPr>
          <w:br/>
          <w:t xml:space="preserve">Β. ΝΟΜΟΘΕΤΙΚΗ ΕΡΓΑΣΙΑ </w:t>
        </w:r>
        <w:r w:rsidRPr="009828EE">
          <w:rPr>
            <w:rFonts w:eastAsia="Times New Roman"/>
            <w:szCs w:val="24"/>
            <w:lang w:eastAsia="en-US"/>
          </w:rPr>
          <w:br/>
          <w:t>Συζήτηση και ψήφιση επί των σχεδίων νόμων του Υπουργείου Οικονομικών:</w:t>
        </w:r>
        <w:r w:rsidRPr="009828EE">
          <w:rPr>
            <w:rFonts w:eastAsia="Times New Roman"/>
            <w:szCs w:val="24"/>
            <w:lang w:eastAsia="en-US"/>
          </w:rPr>
          <w:br/>
          <w:t xml:space="preserve">   α) «Κύρωση του Απολογισμού του Κράτους, οικονομικού έτους 2014», σελ. </w:t>
        </w:r>
        <w:r w:rsidRPr="009828EE">
          <w:rPr>
            <w:rFonts w:eastAsia="Times New Roman"/>
            <w:szCs w:val="24"/>
            <w:lang w:eastAsia="en-US"/>
          </w:rPr>
          <w:br/>
          <w:t xml:space="preserve">   β) «Κύρωση του Ισολογισμού του Κράτους, οικονομικού έτους 2014», σελ. </w:t>
        </w:r>
        <w:r w:rsidRPr="009828EE">
          <w:rPr>
            <w:rFonts w:eastAsia="Times New Roman"/>
            <w:szCs w:val="24"/>
            <w:lang w:eastAsia="en-US"/>
          </w:rPr>
          <w:br/>
        </w:r>
      </w:ins>
    </w:p>
    <w:p w14:paraId="6DE44C59" w14:textId="77777777" w:rsidR="009828EE" w:rsidRPr="009828EE" w:rsidRDefault="009828EE" w:rsidP="009828EE">
      <w:pPr>
        <w:spacing w:after="0" w:line="360" w:lineRule="auto"/>
        <w:rPr>
          <w:ins w:id="23" w:author="Φλούδα Χριστίνα" w:date="2016-11-24T12:07:00Z"/>
          <w:rFonts w:eastAsia="Times New Roman"/>
          <w:szCs w:val="24"/>
          <w:lang w:eastAsia="en-US"/>
        </w:rPr>
      </w:pPr>
    </w:p>
    <w:p w14:paraId="6A51E366" w14:textId="77777777" w:rsidR="009828EE" w:rsidRPr="009828EE" w:rsidRDefault="009828EE" w:rsidP="009828EE">
      <w:pPr>
        <w:spacing w:after="0" w:line="360" w:lineRule="auto"/>
        <w:rPr>
          <w:ins w:id="24" w:author="Φλούδα Χριστίνα" w:date="2016-11-24T12:07:00Z"/>
          <w:rFonts w:eastAsia="Times New Roman"/>
          <w:szCs w:val="24"/>
          <w:lang w:eastAsia="en-US"/>
        </w:rPr>
      </w:pPr>
      <w:ins w:id="25" w:author="Φλούδα Χριστίνα" w:date="2016-11-24T12:07:00Z">
        <w:r w:rsidRPr="009828EE">
          <w:rPr>
            <w:rFonts w:eastAsia="Times New Roman"/>
            <w:szCs w:val="24"/>
            <w:lang w:eastAsia="en-US"/>
          </w:rPr>
          <w:t>ΠΡΟΕΔΡΕΥΟΝΤΕΣ</w:t>
        </w:r>
      </w:ins>
    </w:p>
    <w:p w14:paraId="628D9DA3" w14:textId="77777777" w:rsidR="009828EE" w:rsidRPr="009828EE" w:rsidRDefault="009828EE" w:rsidP="009828EE">
      <w:pPr>
        <w:spacing w:after="0" w:line="360" w:lineRule="auto"/>
        <w:rPr>
          <w:ins w:id="26" w:author="Φλούδα Χριστίνα" w:date="2016-11-24T12:07:00Z"/>
          <w:rFonts w:eastAsia="Times New Roman"/>
          <w:szCs w:val="24"/>
          <w:lang w:eastAsia="en-US"/>
        </w:rPr>
      </w:pPr>
    </w:p>
    <w:p w14:paraId="6DE57165" w14:textId="77777777" w:rsidR="009828EE" w:rsidRPr="009828EE" w:rsidRDefault="009828EE" w:rsidP="009828EE">
      <w:pPr>
        <w:spacing w:after="0" w:line="360" w:lineRule="auto"/>
        <w:rPr>
          <w:ins w:id="27" w:author="Φλούδα Χριστίνα" w:date="2016-11-24T12:07:00Z"/>
          <w:rFonts w:eastAsia="Times New Roman"/>
          <w:szCs w:val="24"/>
          <w:lang w:eastAsia="en-US"/>
        </w:rPr>
      </w:pPr>
      <w:ins w:id="28" w:author="Φλούδα Χριστίνα" w:date="2016-11-24T12:07:00Z">
        <w:r w:rsidRPr="009828EE">
          <w:rPr>
            <w:rFonts w:eastAsia="Times New Roman"/>
            <w:szCs w:val="24"/>
            <w:lang w:eastAsia="en-US"/>
          </w:rPr>
          <w:t>ΒΑΡΕΜΕΝΟΣ Γ. , σελ.</w:t>
        </w:r>
        <w:r w:rsidRPr="009828EE">
          <w:rPr>
            <w:rFonts w:eastAsia="Times New Roman"/>
            <w:szCs w:val="24"/>
            <w:lang w:eastAsia="en-US"/>
          </w:rPr>
          <w:br/>
          <w:t>ΚΟΥΡΑΚΗΣ Α. , σελ.</w:t>
        </w:r>
        <w:r w:rsidRPr="009828EE">
          <w:rPr>
            <w:rFonts w:eastAsia="Times New Roman"/>
            <w:szCs w:val="24"/>
            <w:lang w:eastAsia="en-US"/>
          </w:rPr>
          <w:br/>
          <w:t>ΛΑΜΠΡΟΥΛΗΣ Γ. , σελ.</w:t>
        </w:r>
        <w:r w:rsidRPr="009828EE">
          <w:rPr>
            <w:rFonts w:eastAsia="Times New Roman"/>
            <w:szCs w:val="24"/>
            <w:lang w:eastAsia="en-US"/>
          </w:rPr>
          <w:br/>
        </w:r>
      </w:ins>
    </w:p>
    <w:p w14:paraId="163C2136" w14:textId="77777777" w:rsidR="009828EE" w:rsidRPr="009828EE" w:rsidRDefault="009828EE" w:rsidP="009828EE">
      <w:pPr>
        <w:spacing w:after="0" w:line="360" w:lineRule="auto"/>
        <w:rPr>
          <w:ins w:id="29" w:author="Φλούδα Χριστίνα" w:date="2016-11-24T12:07:00Z"/>
          <w:rFonts w:eastAsia="Times New Roman"/>
          <w:szCs w:val="24"/>
          <w:lang w:eastAsia="en-US"/>
        </w:rPr>
      </w:pPr>
    </w:p>
    <w:p w14:paraId="1BD2CF4A" w14:textId="77777777" w:rsidR="009828EE" w:rsidRPr="009828EE" w:rsidRDefault="009828EE" w:rsidP="009828EE">
      <w:pPr>
        <w:spacing w:after="0" w:line="360" w:lineRule="auto"/>
        <w:rPr>
          <w:ins w:id="30" w:author="Φλούδα Χριστίνα" w:date="2016-11-24T12:07:00Z"/>
          <w:rFonts w:eastAsia="Times New Roman"/>
          <w:szCs w:val="24"/>
          <w:lang w:eastAsia="en-US"/>
        </w:rPr>
      </w:pPr>
      <w:ins w:id="31" w:author="Φλούδα Χριστίνα" w:date="2016-11-24T12:07:00Z">
        <w:r w:rsidRPr="009828EE">
          <w:rPr>
            <w:rFonts w:eastAsia="Times New Roman"/>
            <w:szCs w:val="24"/>
            <w:lang w:eastAsia="en-US"/>
          </w:rPr>
          <w:t>ΟΜΙΛΗΤΕΣ</w:t>
        </w:r>
      </w:ins>
    </w:p>
    <w:p w14:paraId="516C94E0" w14:textId="016705FB" w:rsidR="009762CD" w:rsidRDefault="009828EE" w:rsidP="009828EE">
      <w:pPr>
        <w:spacing w:after="0" w:line="600" w:lineRule="auto"/>
        <w:ind w:firstLine="720"/>
        <w:jc w:val="both"/>
        <w:rPr>
          <w:rFonts w:eastAsia="Times New Roman" w:cs="Times New Roman"/>
          <w:szCs w:val="24"/>
        </w:rPr>
        <w:pPrChange w:id="32" w:author="Φλούδα Χριστίνα" w:date="2016-11-24T12:07:00Z">
          <w:pPr>
            <w:spacing w:after="0" w:line="600" w:lineRule="auto"/>
            <w:ind w:firstLine="720"/>
            <w:jc w:val="center"/>
          </w:pPr>
        </w:pPrChange>
      </w:pPr>
      <w:ins w:id="33" w:author="Φλούδα Χριστίνα" w:date="2016-11-24T12:07:00Z">
        <w:r w:rsidRPr="009828EE">
          <w:rPr>
            <w:rFonts w:eastAsia="Times New Roman"/>
            <w:szCs w:val="24"/>
            <w:lang w:eastAsia="en-US"/>
          </w:rPr>
          <w:br/>
          <w:t>Α. Επί της Ειδικής Ημερήσιας Διάταξης:</w:t>
        </w:r>
        <w:r w:rsidRPr="009828EE">
          <w:rPr>
            <w:rFonts w:eastAsia="Times New Roman"/>
            <w:szCs w:val="24"/>
            <w:lang w:eastAsia="en-US"/>
          </w:rPr>
          <w:br/>
          <w:t>ΒΟΥΤΣΗΣ Ν. , σελ.</w:t>
        </w:r>
        <w:r w:rsidRPr="009828EE">
          <w:rPr>
            <w:rFonts w:eastAsia="Times New Roman"/>
            <w:szCs w:val="24"/>
            <w:lang w:eastAsia="en-US"/>
          </w:rPr>
          <w:br/>
          <w:t>ΒΡΟΥΤΣΗΣ Ι. , σελ.</w:t>
        </w:r>
        <w:r w:rsidRPr="009828EE">
          <w:rPr>
            <w:rFonts w:eastAsia="Times New Roman"/>
            <w:szCs w:val="24"/>
            <w:lang w:eastAsia="en-US"/>
          </w:rPr>
          <w:br/>
          <w:t>ΓΕΩΡΓΙΑΔΗΣ Μ. , σελ.</w:t>
        </w:r>
        <w:r w:rsidRPr="009828EE">
          <w:rPr>
            <w:rFonts w:eastAsia="Times New Roman"/>
            <w:szCs w:val="24"/>
            <w:lang w:eastAsia="en-US"/>
          </w:rPr>
          <w:br/>
          <w:t>ΔΑΝΕΛΛΗΣ Σ. , σελ.</w:t>
        </w:r>
        <w:r w:rsidRPr="009828EE">
          <w:rPr>
            <w:rFonts w:eastAsia="Times New Roman"/>
            <w:szCs w:val="24"/>
            <w:lang w:eastAsia="en-US"/>
          </w:rPr>
          <w:br/>
          <w:t>ΚΑΜΜΕΝΟΣ Δ. , σελ.</w:t>
        </w:r>
        <w:r w:rsidRPr="009828EE">
          <w:rPr>
            <w:rFonts w:eastAsia="Times New Roman"/>
            <w:szCs w:val="24"/>
            <w:lang w:eastAsia="en-US"/>
          </w:rPr>
          <w:br/>
          <w:t>ΚΑΡΑΘΑΝΑΣΟΠΟΥΛΟΣ Ν. , σελ.</w:t>
        </w:r>
        <w:r w:rsidRPr="009828EE">
          <w:rPr>
            <w:rFonts w:eastAsia="Times New Roman"/>
            <w:szCs w:val="24"/>
            <w:lang w:eastAsia="en-US"/>
          </w:rPr>
          <w:br/>
          <w:t>ΚΑΡΑΚΩΣΤΑΣ Ε. , σελ.</w:t>
        </w:r>
        <w:r w:rsidRPr="009828EE">
          <w:rPr>
            <w:rFonts w:eastAsia="Times New Roman"/>
            <w:szCs w:val="24"/>
            <w:lang w:eastAsia="en-US"/>
          </w:rPr>
          <w:br/>
          <w:t>ΚΟΥΚΟΔΗΜΟΣ Κ. , σελ.</w:t>
        </w:r>
        <w:r w:rsidRPr="009828EE">
          <w:rPr>
            <w:rFonts w:eastAsia="Times New Roman"/>
            <w:szCs w:val="24"/>
            <w:lang w:eastAsia="en-US"/>
          </w:rPr>
          <w:br/>
          <w:t>ΚΟΥΤΣΟΥΚΟΣ Γ. , σελ.</w:t>
        </w:r>
        <w:r w:rsidRPr="009828EE">
          <w:rPr>
            <w:rFonts w:eastAsia="Times New Roman"/>
            <w:szCs w:val="24"/>
            <w:lang w:eastAsia="en-US"/>
          </w:rPr>
          <w:br/>
          <w:t>ΜΑΝΤΑΣ Χ. , σελ.</w:t>
        </w:r>
        <w:r w:rsidRPr="009828EE">
          <w:rPr>
            <w:rFonts w:eastAsia="Times New Roman"/>
            <w:szCs w:val="24"/>
            <w:lang w:eastAsia="en-US"/>
          </w:rPr>
          <w:br/>
          <w:t>ΜΕΪΚΟΠΟΥΛΟΣ Α. , σελ.</w:t>
        </w:r>
        <w:r w:rsidRPr="009828EE">
          <w:rPr>
            <w:rFonts w:eastAsia="Times New Roman"/>
            <w:szCs w:val="24"/>
            <w:lang w:eastAsia="en-US"/>
          </w:rPr>
          <w:br/>
          <w:t>ΣΑΧΙΝΙΔΗΣ Ι. , σελ.</w:t>
        </w:r>
        <w:r w:rsidRPr="009828EE">
          <w:rPr>
            <w:rFonts w:eastAsia="Times New Roman"/>
            <w:szCs w:val="24"/>
            <w:lang w:eastAsia="en-US"/>
          </w:rPr>
          <w:br/>
        </w:r>
        <w:r w:rsidRPr="009828EE">
          <w:rPr>
            <w:rFonts w:eastAsia="Times New Roman"/>
            <w:szCs w:val="24"/>
            <w:lang w:eastAsia="en-US"/>
          </w:rPr>
          <w:br/>
          <w:t>Β. Επί διαδικαστικού θέματος:</w:t>
        </w:r>
        <w:r w:rsidRPr="009828EE">
          <w:rPr>
            <w:rFonts w:eastAsia="Times New Roman"/>
            <w:szCs w:val="24"/>
            <w:lang w:eastAsia="en-US"/>
          </w:rPr>
          <w:br/>
          <w:t>ΑΜΥΡΑΣ Γ. , σελ.</w:t>
        </w:r>
        <w:r w:rsidRPr="009828EE">
          <w:rPr>
            <w:rFonts w:eastAsia="Times New Roman"/>
            <w:szCs w:val="24"/>
            <w:lang w:eastAsia="en-US"/>
          </w:rPr>
          <w:br/>
          <w:t>ΒΑΓΙΩΝΑΚΗ Ε. , σελ.</w:t>
        </w:r>
        <w:r w:rsidRPr="009828EE">
          <w:rPr>
            <w:rFonts w:eastAsia="Times New Roman"/>
            <w:szCs w:val="24"/>
            <w:lang w:eastAsia="en-US"/>
          </w:rPr>
          <w:br/>
          <w:t>ΒΑΡΕΜΕΝΟΣ Γ. , σελ.</w:t>
        </w:r>
        <w:r w:rsidRPr="009828EE">
          <w:rPr>
            <w:rFonts w:eastAsia="Times New Roman"/>
            <w:szCs w:val="24"/>
            <w:lang w:eastAsia="en-US"/>
          </w:rPr>
          <w:br/>
          <w:t>ΒΡΟΥΤΣΗΣ Ι. , σελ.</w:t>
        </w:r>
        <w:r w:rsidRPr="009828EE">
          <w:rPr>
            <w:rFonts w:eastAsia="Times New Roman"/>
            <w:szCs w:val="24"/>
            <w:lang w:eastAsia="en-US"/>
          </w:rPr>
          <w:br/>
          <w:t>ΓΕΩΡΓΙΑΔΗΣ Μ. , σελ.</w:t>
        </w:r>
        <w:r w:rsidRPr="009828EE">
          <w:rPr>
            <w:rFonts w:eastAsia="Times New Roman"/>
            <w:szCs w:val="24"/>
            <w:lang w:eastAsia="en-US"/>
          </w:rPr>
          <w:br/>
          <w:t>ΚΟΥΡΑΚΗΣ Α. , σελ.</w:t>
        </w:r>
        <w:r w:rsidRPr="009828EE">
          <w:rPr>
            <w:rFonts w:eastAsia="Times New Roman"/>
            <w:szCs w:val="24"/>
            <w:lang w:eastAsia="en-US"/>
          </w:rPr>
          <w:br/>
          <w:t>ΚΟΥΤΣΟΥΚΟΣ Γ. , σελ.</w:t>
        </w:r>
        <w:r w:rsidRPr="009828EE">
          <w:rPr>
            <w:rFonts w:eastAsia="Times New Roman"/>
            <w:szCs w:val="24"/>
            <w:lang w:eastAsia="en-US"/>
          </w:rPr>
          <w:br/>
          <w:t>ΛΑΜΠΡΟΥΛΗΣ Γ. , σελ.</w:t>
        </w:r>
        <w:r w:rsidRPr="009828EE">
          <w:rPr>
            <w:rFonts w:eastAsia="Times New Roman"/>
            <w:szCs w:val="24"/>
            <w:lang w:eastAsia="en-US"/>
          </w:rPr>
          <w:br/>
          <w:t>ΤΑΣΟΥΛΑΣ Κ. , σελ.</w:t>
        </w:r>
        <w:r w:rsidRPr="009828EE">
          <w:rPr>
            <w:rFonts w:eastAsia="Times New Roman"/>
            <w:szCs w:val="24"/>
            <w:lang w:eastAsia="en-US"/>
          </w:rPr>
          <w:br/>
        </w:r>
        <w:r w:rsidRPr="009828EE">
          <w:rPr>
            <w:rFonts w:eastAsia="Times New Roman"/>
            <w:szCs w:val="24"/>
            <w:lang w:eastAsia="en-US"/>
          </w:rPr>
          <w:br/>
          <w:t>Γ. Επί των σχεδίων νόμων του Υπουργείου Οικονομικών:</w:t>
        </w:r>
        <w:r w:rsidRPr="009828EE">
          <w:rPr>
            <w:rFonts w:eastAsia="Times New Roman"/>
            <w:szCs w:val="24"/>
            <w:lang w:eastAsia="en-US"/>
          </w:rPr>
          <w:br/>
          <w:t>ΑΜΥΡΑΣ Γ. , σελ.</w:t>
        </w:r>
        <w:r w:rsidRPr="009828EE">
          <w:rPr>
            <w:rFonts w:eastAsia="Times New Roman"/>
            <w:szCs w:val="24"/>
            <w:lang w:eastAsia="en-US"/>
          </w:rPr>
          <w:br/>
          <w:t>ΑΝΑΣΤΑΣΙΑΔΗΣ Σ. , σελ.</w:t>
        </w:r>
        <w:r w:rsidRPr="009828EE">
          <w:rPr>
            <w:rFonts w:eastAsia="Times New Roman"/>
            <w:szCs w:val="24"/>
            <w:lang w:eastAsia="en-US"/>
          </w:rPr>
          <w:br/>
          <w:t>ΔΑΝΕΛΛΗΣ Σ. , σελ.</w:t>
        </w:r>
        <w:r w:rsidRPr="009828EE">
          <w:rPr>
            <w:rFonts w:eastAsia="Times New Roman"/>
            <w:szCs w:val="24"/>
            <w:lang w:eastAsia="en-US"/>
          </w:rPr>
          <w:br/>
          <w:t>ΚΑΡΑΘΑΝΑΣΟΠΟΥΛΟΣ Ν. , σελ.</w:t>
        </w:r>
        <w:r w:rsidRPr="009828EE">
          <w:rPr>
            <w:rFonts w:eastAsia="Times New Roman"/>
            <w:szCs w:val="24"/>
            <w:lang w:eastAsia="en-US"/>
          </w:rPr>
          <w:br/>
          <w:t>ΚΑΡΑΚΩΣΤΑΣ Ε. , σελ.</w:t>
        </w:r>
        <w:r w:rsidRPr="009828EE">
          <w:rPr>
            <w:rFonts w:eastAsia="Times New Roman"/>
            <w:szCs w:val="24"/>
            <w:lang w:eastAsia="en-US"/>
          </w:rPr>
          <w:br/>
          <w:t>ΚΟΥΤΣΟΥΚΟΣ Γ. , σελ.</w:t>
        </w:r>
        <w:r w:rsidRPr="009828EE">
          <w:rPr>
            <w:rFonts w:eastAsia="Times New Roman"/>
            <w:szCs w:val="24"/>
            <w:lang w:eastAsia="en-US"/>
          </w:rPr>
          <w:br/>
          <w:t>ΛΟΒΕΡΔΟΣ Α. , σελ.</w:t>
        </w:r>
        <w:r w:rsidRPr="009828EE">
          <w:rPr>
            <w:rFonts w:eastAsia="Times New Roman"/>
            <w:szCs w:val="24"/>
            <w:lang w:eastAsia="en-US"/>
          </w:rPr>
          <w:br/>
          <w:t>ΜΑΝΤΑΣ Χ. , σελ.</w:t>
        </w:r>
        <w:r w:rsidRPr="009828EE">
          <w:rPr>
            <w:rFonts w:eastAsia="Times New Roman"/>
            <w:szCs w:val="24"/>
            <w:lang w:eastAsia="en-US"/>
          </w:rPr>
          <w:br/>
          <w:t>ΜΑΡΔΑΣ Δ. , σελ.</w:t>
        </w:r>
        <w:r w:rsidRPr="009828EE">
          <w:rPr>
            <w:rFonts w:eastAsia="Times New Roman"/>
            <w:szCs w:val="24"/>
            <w:lang w:eastAsia="en-US"/>
          </w:rPr>
          <w:br/>
          <w:t>ΜΕΓΑΛΟΜΥΣΤΑΚΑΣ Α. , σελ.</w:t>
        </w:r>
        <w:r w:rsidRPr="009828EE">
          <w:rPr>
            <w:rFonts w:eastAsia="Times New Roman"/>
            <w:szCs w:val="24"/>
            <w:lang w:eastAsia="en-US"/>
          </w:rPr>
          <w:br/>
          <w:t>ΜΕΪΚΟΠΟΥΛΟΣ Α. , σελ.</w:t>
        </w:r>
        <w:r w:rsidRPr="009828EE">
          <w:rPr>
            <w:rFonts w:eastAsia="Times New Roman"/>
            <w:szCs w:val="24"/>
            <w:lang w:eastAsia="en-US"/>
          </w:rPr>
          <w:br/>
          <w:t>ΠΑΠΑΧΡΙΣΤΟΠΟΥΛΟΣ Α. , σελ.</w:t>
        </w:r>
        <w:r w:rsidRPr="009828EE">
          <w:rPr>
            <w:rFonts w:eastAsia="Times New Roman"/>
            <w:szCs w:val="24"/>
            <w:lang w:eastAsia="en-US"/>
          </w:rPr>
          <w:br/>
          <w:t>ΣΑΧΙΝΙΔΗΣ Ι. , σελ.</w:t>
        </w:r>
        <w:r w:rsidRPr="009828EE">
          <w:rPr>
            <w:rFonts w:eastAsia="Times New Roman"/>
            <w:szCs w:val="24"/>
            <w:lang w:eastAsia="en-US"/>
          </w:rPr>
          <w:br/>
          <w:t>ΣΤΑΪΚΟΥΡΑΣ Χ. , σελ.</w:t>
        </w:r>
        <w:r w:rsidRPr="009828EE">
          <w:rPr>
            <w:rFonts w:eastAsia="Times New Roman"/>
            <w:szCs w:val="24"/>
            <w:lang w:eastAsia="en-US"/>
          </w:rPr>
          <w:br/>
          <w:t>ΤΑΣΟΥΛΑΣ Κ. , σελ.</w:t>
        </w:r>
        <w:r w:rsidRPr="009828EE">
          <w:rPr>
            <w:rFonts w:eastAsia="Times New Roman"/>
            <w:szCs w:val="24"/>
            <w:lang w:eastAsia="en-US"/>
          </w:rPr>
          <w:br/>
          <w:t>ΧΟΥΛΙΑΡΑΚΗΣ Γ. , σελ.</w:t>
        </w:r>
      </w:ins>
      <w:bookmarkStart w:id="34" w:name="_GoBack"/>
      <w:bookmarkEnd w:id="34"/>
    </w:p>
    <w:p w14:paraId="516C94E1" w14:textId="77777777" w:rsidR="009762CD" w:rsidRDefault="009828EE">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516C94E2" w14:textId="77777777" w:rsidR="009762CD" w:rsidRDefault="009828EE">
      <w:pPr>
        <w:spacing w:after="0" w:line="600" w:lineRule="auto"/>
        <w:ind w:firstLine="720"/>
        <w:jc w:val="center"/>
        <w:rPr>
          <w:rFonts w:eastAsia="Times New Roman" w:cs="Times New Roman"/>
          <w:szCs w:val="24"/>
        </w:rPr>
      </w:pPr>
      <w:r>
        <w:rPr>
          <w:rFonts w:eastAsia="Times New Roman" w:cs="Times New Roman"/>
          <w:szCs w:val="24"/>
        </w:rPr>
        <w:t>ΙΖ΄ ΠΕΡΙΟΔΟΣ</w:t>
      </w:r>
    </w:p>
    <w:p w14:paraId="516C94E3" w14:textId="77777777" w:rsidR="009762CD" w:rsidRDefault="009828EE">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16C94E4" w14:textId="77777777" w:rsidR="009762CD" w:rsidRDefault="009828EE">
      <w:pPr>
        <w:spacing w:after="0" w:line="600" w:lineRule="auto"/>
        <w:ind w:firstLine="720"/>
        <w:jc w:val="center"/>
        <w:rPr>
          <w:rFonts w:eastAsia="Times New Roman" w:cs="Times New Roman"/>
          <w:szCs w:val="24"/>
        </w:rPr>
      </w:pPr>
      <w:r>
        <w:rPr>
          <w:rFonts w:eastAsia="Times New Roman" w:cs="Times New Roman"/>
          <w:szCs w:val="24"/>
        </w:rPr>
        <w:t>ΣΥΝΟΔΟΣ Β΄</w:t>
      </w:r>
    </w:p>
    <w:p w14:paraId="516C94E5" w14:textId="77777777" w:rsidR="009762CD" w:rsidRDefault="009828EE">
      <w:pPr>
        <w:spacing w:after="0" w:line="600" w:lineRule="auto"/>
        <w:ind w:firstLine="720"/>
        <w:jc w:val="center"/>
        <w:rPr>
          <w:rFonts w:eastAsia="Times New Roman" w:cs="Times New Roman"/>
          <w:szCs w:val="24"/>
        </w:rPr>
      </w:pPr>
      <w:r>
        <w:rPr>
          <w:rFonts w:eastAsia="Times New Roman" w:cs="Times New Roman"/>
          <w:szCs w:val="24"/>
        </w:rPr>
        <w:t>ΣΥΝΕΔΡΙΑΣΗ ΚΣΤ΄</w:t>
      </w:r>
    </w:p>
    <w:p w14:paraId="516C94E6" w14:textId="77777777" w:rsidR="009762CD" w:rsidRDefault="009828EE">
      <w:pPr>
        <w:spacing w:after="0" w:line="600" w:lineRule="auto"/>
        <w:ind w:firstLine="720"/>
        <w:jc w:val="center"/>
        <w:rPr>
          <w:rFonts w:eastAsia="Times New Roman" w:cs="Times New Roman"/>
          <w:szCs w:val="24"/>
        </w:rPr>
      </w:pPr>
      <w:r>
        <w:rPr>
          <w:rFonts w:eastAsia="Times New Roman" w:cs="Times New Roman"/>
          <w:szCs w:val="24"/>
        </w:rPr>
        <w:t>Τετάρτη 16 Νοεμβρίου 2016</w:t>
      </w:r>
    </w:p>
    <w:p w14:paraId="516C94E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Αθήνα, σήμερα στις 16 Νοεμβρίου 2016, ημέρα Τετάρτη και ώρα 14.52΄</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 </w:t>
      </w:r>
      <w:r w:rsidRPr="006F2576">
        <w:rPr>
          <w:rFonts w:eastAsia="Times New Roman" w:cs="Times New Roman"/>
          <w:b/>
          <w:szCs w:val="24"/>
        </w:rPr>
        <w:t>ΑΝΑΣΤΑΣΙΟΥ ΚΟΥΡΑΚΗ</w:t>
      </w:r>
      <w:r>
        <w:rPr>
          <w:rFonts w:eastAsia="Times New Roman" w:cs="Times New Roman"/>
          <w:szCs w:val="24"/>
        </w:rPr>
        <w:t>.</w:t>
      </w:r>
    </w:p>
    <w:p w14:paraId="516C94E8"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Κυρίες και κύριοι συνάδελφοι, θα ήθελα να σας ενημερώσω ότι </w:t>
      </w:r>
      <w:r>
        <w:rPr>
          <w:rFonts w:eastAsia="Times New Roman" w:cs="Times New Roman"/>
          <w:szCs w:val="24"/>
        </w:rPr>
        <w:t xml:space="preserve">δεν έχει τελειώσει ακόμη η ομιλία του Προέδρου Ομπάμα και ο Πρόεδρος της Βουλής είναι εκεί. Θα ήθελε να είναι εδώ βέβαια με την έναρξη της διαδικασίας. </w:t>
      </w:r>
    </w:p>
    <w:p w14:paraId="516C94E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όμως, εάν συμφωνείτε να αρχίσουμε και εν</w:t>
      </w:r>
      <w:r>
        <w:rPr>
          <w:rFonts w:eastAsia="Times New Roman" w:cs="Times New Roman"/>
          <w:szCs w:val="24"/>
        </w:rPr>
        <w:t xml:space="preserve"> </w:t>
      </w:r>
      <w:r>
        <w:rPr>
          <w:rFonts w:eastAsia="Times New Roman" w:cs="Times New Roman"/>
          <w:szCs w:val="24"/>
        </w:rPr>
        <w:t>τω</w:t>
      </w:r>
      <w:r>
        <w:rPr>
          <w:rFonts w:eastAsia="Times New Roman" w:cs="Times New Roman"/>
          <w:szCs w:val="24"/>
        </w:rPr>
        <w:t xml:space="preserve"> </w:t>
      </w:r>
      <w:r>
        <w:rPr>
          <w:rFonts w:eastAsia="Times New Roman" w:cs="Times New Roman"/>
          <w:szCs w:val="24"/>
        </w:rPr>
        <w:t>μεταξύ θα έρθει και ο Πρόεδρος.</w:t>
      </w:r>
    </w:p>
    <w:p w14:paraId="516C94EA"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ΟΛΟΙ ΟΙ ΒΟΥΛ</w:t>
      </w:r>
      <w:r>
        <w:rPr>
          <w:rFonts w:eastAsia="Times New Roman" w:cs="Times New Roman"/>
          <w:b/>
          <w:szCs w:val="24"/>
        </w:rPr>
        <w:t xml:space="preserve">ΕΥΤΕΣ: </w:t>
      </w:r>
      <w:r>
        <w:rPr>
          <w:rFonts w:eastAsia="Times New Roman" w:cs="Times New Roman"/>
          <w:szCs w:val="24"/>
        </w:rPr>
        <w:t>Μάλιστα, μάλιστα.</w:t>
      </w:r>
    </w:p>
    <w:p w14:paraId="516C94EB"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w:t>
      </w:r>
      <w:r>
        <w:rPr>
          <w:rFonts w:eastAsia="Times New Roman"/>
          <w:szCs w:val="24"/>
        </w:rPr>
        <w:t>κ</w:t>
      </w:r>
      <w:r>
        <w:rPr>
          <w:rFonts w:eastAsia="Times New Roman"/>
          <w:szCs w:val="24"/>
        </w:rPr>
        <w:t>υρίες και κύριοι συνάδελφοι, αρχίζει η συνεδρίαση.</w:t>
      </w:r>
    </w:p>
    <w:p w14:paraId="516C94EC" w14:textId="77777777" w:rsidR="009762CD" w:rsidRDefault="009828EE">
      <w:pPr>
        <w:spacing w:after="0" w:line="600" w:lineRule="auto"/>
        <w:ind w:firstLine="720"/>
        <w:jc w:val="both"/>
        <w:rPr>
          <w:rFonts w:eastAsia="Times New Roman"/>
          <w:szCs w:val="24"/>
        </w:rPr>
      </w:pPr>
      <w:r>
        <w:rPr>
          <w:rFonts w:eastAsia="Times New Roman"/>
          <w:szCs w:val="24"/>
        </w:rPr>
        <w:t xml:space="preserve">Εισερχόμαστε στην </w:t>
      </w:r>
    </w:p>
    <w:p w14:paraId="516C94ED" w14:textId="77777777" w:rsidR="009762CD" w:rsidRDefault="009828EE">
      <w:pPr>
        <w:spacing w:after="0" w:line="600" w:lineRule="auto"/>
        <w:ind w:firstLine="720"/>
        <w:jc w:val="center"/>
        <w:rPr>
          <w:rFonts w:eastAsia="Times New Roman"/>
          <w:b/>
          <w:szCs w:val="24"/>
        </w:rPr>
      </w:pPr>
      <w:r>
        <w:rPr>
          <w:rFonts w:eastAsia="Times New Roman"/>
          <w:b/>
          <w:szCs w:val="24"/>
        </w:rPr>
        <w:t>ΕΙΔΙΚΗ ΗΜΕΡΗΣΙΑ ΔΙΑΤΑΞΗ</w:t>
      </w:r>
    </w:p>
    <w:p w14:paraId="516C94EE" w14:textId="77777777" w:rsidR="009762CD" w:rsidRDefault="009828EE">
      <w:pPr>
        <w:spacing w:after="0" w:line="600" w:lineRule="auto"/>
        <w:ind w:firstLine="720"/>
        <w:jc w:val="both"/>
        <w:rPr>
          <w:rFonts w:eastAsia="Times New Roman"/>
          <w:szCs w:val="24"/>
        </w:rPr>
      </w:pPr>
      <w:r>
        <w:rPr>
          <w:rFonts w:eastAsia="Times New Roman"/>
          <w:szCs w:val="24"/>
        </w:rPr>
        <w:t>Αποφάσεις Βουλής, Οικονομική Διαχείριση Βουλής:</w:t>
      </w:r>
    </w:p>
    <w:p w14:paraId="516C94EF" w14:textId="77777777" w:rsidR="009762CD" w:rsidRDefault="009828EE">
      <w:pPr>
        <w:spacing w:after="0" w:line="600" w:lineRule="auto"/>
        <w:ind w:firstLine="720"/>
        <w:jc w:val="both"/>
        <w:rPr>
          <w:rFonts w:eastAsia="Times New Roman"/>
          <w:szCs w:val="24"/>
        </w:rPr>
      </w:pPr>
      <w:r>
        <w:rPr>
          <w:rFonts w:eastAsia="Times New Roman"/>
          <w:szCs w:val="24"/>
        </w:rPr>
        <w:t>α</w:t>
      </w:r>
      <w:r>
        <w:rPr>
          <w:rFonts w:eastAsia="Times New Roman"/>
          <w:szCs w:val="24"/>
        </w:rPr>
        <w:t xml:space="preserve">. Μόνη συζήτηση και έγκριση του Απολογισμού </w:t>
      </w:r>
      <w:r>
        <w:rPr>
          <w:rFonts w:eastAsia="Times New Roman"/>
          <w:szCs w:val="24"/>
        </w:rPr>
        <w:t>Δαπανών της Βουλής</w:t>
      </w:r>
      <w:r>
        <w:rPr>
          <w:rFonts w:eastAsia="Times New Roman"/>
          <w:szCs w:val="24"/>
        </w:rPr>
        <w:t>,</w:t>
      </w:r>
      <w:r>
        <w:rPr>
          <w:rFonts w:eastAsia="Times New Roman"/>
          <w:szCs w:val="24"/>
        </w:rPr>
        <w:t xml:space="preserve"> οικονομικού έτους 2015.</w:t>
      </w:r>
    </w:p>
    <w:p w14:paraId="516C94F0" w14:textId="77777777" w:rsidR="009762CD" w:rsidRDefault="009828EE">
      <w:pPr>
        <w:spacing w:after="0" w:line="600" w:lineRule="auto"/>
        <w:ind w:firstLine="720"/>
        <w:jc w:val="both"/>
        <w:rPr>
          <w:rFonts w:eastAsia="Times New Roman"/>
          <w:szCs w:val="24"/>
        </w:rPr>
      </w:pPr>
      <w:r>
        <w:rPr>
          <w:rFonts w:eastAsia="Times New Roman"/>
          <w:szCs w:val="24"/>
        </w:rPr>
        <w:lastRenderedPageBreak/>
        <w:t>β</w:t>
      </w:r>
      <w:r>
        <w:rPr>
          <w:rFonts w:eastAsia="Times New Roman"/>
          <w:szCs w:val="24"/>
        </w:rPr>
        <w:t xml:space="preserve">. Μόνη συζήτηση και ψήφιση του </w:t>
      </w:r>
      <w:r>
        <w:rPr>
          <w:rFonts w:eastAsia="Times New Roman"/>
          <w:szCs w:val="24"/>
        </w:rPr>
        <w:t>Σ</w:t>
      </w:r>
      <w:r>
        <w:rPr>
          <w:rFonts w:eastAsia="Times New Roman"/>
          <w:szCs w:val="24"/>
        </w:rPr>
        <w:t>χεδίου Προϋπολογισμού Δαπανών της Βουλής οικονομικού έτους 2017.</w:t>
      </w:r>
    </w:p>
    <w:p w14:paraId="516C94F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 Τροποποίηση της υπ’ </w:t>
      </w:r>
      <w:proofErr w:type="spellStart"/>
      <w:r>
        <w:rPr>
          <w:rFonts w:eastAsia="Times New Roman" w:cs="Times New Roman"/>
          <w:szCs w:val="24"/>
        </w:rPr>
        <w:t>αριθμ</w:t>
      </w:r>
      <w:proofErr w:type="spellEnd"/>
      <w:r>
        <w:rPr>
          <w:rFonts w:eastAsia="Times New Roman" w:cs="Times New Roman"/>
          <w:szCs w:val="24"/>
        </w:rPr>
        <w:t>. 5284/3670 (ΦΕΚ 115 Α΄/23</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2013) απόφασης της Ολομέλειας της Βουλής.</w:t>
      </w:r>
    </w:p>
    <w:p w14:paraId="516C94F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Προτείνω οι </w:t>
      </w:r>
      <w:r>
        <w:rPr>
          <w:rFonts w:eastAsia="Times New Roman" w:cs="Times New Roman"/>
          <w:szCs w:val="24"/>
        </w:rPr>
        <w:t>εισηγητές και οι ειδικοί αγορητές να μιλήσουν για δέκα λεπτά, οι Κοινοβουλευτικοί Εκπρόσωποι για οκτώ λεπτά και οι συνάδελφοι οι οποίοι τυχόν εγγραφούν στον κατάλογο ομιλητών για πέντε λεπτά.</w:t>
      </w:r>
    </w:p>
    <w:p w14:paraId="516C94F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516C94F4"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516C94F5"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(Αναστάσιος Κουράκης):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w:t>
      </w:r>
    </w:p>
    <w:p w14:paraId="516C94F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έλεγα να μας επιτρέψει ο κ. </w:t>
      </w:r>
      <w:proofErr w:type="spellStart"/>
      <w:r>
        <w:rPr>
          <w:rFonts w:eastAsia="Times New Roman" w:cs="Times New Roman"/>
          <w:szCs w:val="24"/>
        </w:rPr>
        <w:t>Μεϊκόπουλος</w:t>
      </w:r>
      <w:proofErr w:type="spellEnd"/>
      <w:r>
        <w:rPr>
          <w:rFonts w:eastAsia="Times New Roman" w:cs="Times New Roman"/>
          <w:szCs w:val="24"/>
        </w:rPr>
        <w:t xml:space="preserve">, ο εισηγητής της Πλειοψηφίας, να δώσουμε τον λόγο στον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από το Κομμουνιστικό Κόμμα Ελλάδας, επειδή τυχαίνει να πρέπει να πάει στην </w:t>
      </w:r>
      <w:r>
        <w:rPr>
          <w:rFonts w:eastAsia="Times New Roman" w:cs="Times New Roman"/>
          <w:szCs w:val="24"/>
        </w:rPr>
        <w:t>ε</w:t>
      </w:r>
      <w:r>
        <w:rPr>
          <w:rFonts w:eastAsia="Times New Roman" w:cs="Times New Roman"/>
          <w:szCs w:val="24"/>
        </w:rPr>
        <w:t>ξεταστική</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πιτροπή και να προχωρήσουμε μετά κανονικά σύμφωνα με την σειρά που έχουμε πει.</w:t>
      </w:r>
    </w:p>
    <w:p w14:paraId="516C94F7"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Ναι, κύριε Πρόεδρε.</w:t>
      </w:r>
    </w:p>
    <w:p w14:paraId="516C94F8"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w:t>
      </w:r>
    </w:p>
    <w:p w14:paraId="516C94F9" w14:textId="77777777" w:rsidR="009762CD" w:rsidRDefault="009828EE">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Πρόεδρε.</w:t>
      </w:r>
    </w:p>
    <w:p w14:paraId="516C94F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Συζητάμε σήμερα τον </w:t>
      </w:r>
      <w:r>
        <w:rPr>
          <w:rFonts w:eastAsia="Times New Roman" w:cs="Times New Roman"/>
          <w:szCs w:val="24"/>
        </w:rPr>
        <w:t>π</w:t>
      </w:r>
      <w:r>
        <w:rPr>
          <w:rFonts w:eastAsia="Times New Roman" w:cs="Times New Roman"/>
          <w:szCs w:val="24"/>
        </w:rPr>
        <w:t>ροϋπολογισμό της Βουλής για το έτος 2017. Ως Κομμουνιστικό Κόμμα Ελλάδ</w:t>
      </w:r>
      <w:r>
        <w:rPr>
          <w:rFonts w:eastAsia="Times New Roman" w:cs="Times New Roman"/>
          <w:szCs w:val="24"/>
        </w:rPr>
        <w:t>α</w:t>
      </w:r>
      <w:r>
        <w:rPr>
          <w:rFonts w:eastAsia="Times New Roman" w:cs="Times New Roman"/>
          <w:szCs w:val="24"/>
        </w:rPr>
        <w:t>ς γνωρίζουμε πολύ καλά και κατανοούμε πολύ καλά τον ρόλο της Βουλής ως αστικό θεσμό, ως ένας από τους στυλοβάτες του συστήματος και μάλιστα νομοθέτησης των πλέον σκ</w:t>
      </w:r>
      <w:r>
        <w:rPr>
          <w:rFonts w:eastAsia="Times New Roman" w:cs="Times New Roman"/>
          <w:szCs w:val="24"/>
        </w:rPr>
        <w:t>ληρών αντιλαϊκών και βάρβαρων μέτρων.</w:t>
      </w:r>
    </w:p>
    <w:p w14:paraId="516C94FB"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Παρακολουθώντας την πορεία εξέλιξης του </w:t>
      </w:r>
      <w:r>
        <w:rPr>
          <w:rFonts w:eastAsia="Times New Roman" w:cs="Times New Roman"/>
          <w:szCs w:val="24"/>
        </w:rPr>
        <w:t>π</w:t>
      </w:r>
      <w:r>
        <w:rPr>
          <w:rFonts w:eastAsia="Times New Roman" w:cs="Times New Roman"/>
          <w:szCs w:val="24"/>
        </w:rPr>
        <w:t xml:space="preserve">ροϋπολογισμού της Βουλής δεν μπορούμε παρά να μην σημειώσουμε ότι αυτός παρουσίαζε από τα έτη 2009 έως σήμερα, μέχρι το 2016, μια μείωση των </w:t>
      </w:r>
      <w:r>
        <w:rPr>
          <w:rFonts w:eastAsia="Times New Roman" w:cs="Times New Roman"/>
          <w:szCs w:val="24"/>
        </w:rPr>
        <w:lastRenderedPageBreak/>
        <w:t xml:space="preserve">δαπανών κατά 40% ίσως και παραπάνω, </w:t>
      </w:r>
      <w:r>
        <w:rPr>
          <w:rFonts w:eastAsia="Times New Roman" w:cs="Times New Roman"/>
          <w:szCs w:val="24"/>
        </w:rPr>
        <w:t xml:space="preserve">μείωση η οποία ξεπερνά ακόμα και τους στόχους του </w:t>
      </w:r>
      <w:r>
        <w:rPr>
          <w:rFonts w:eastAsia="Times New Roman" w:cs="Times New Roman"/>
          <w:szCs w:val="24"/>
        </w:rPr>
        <w:t>μ</w:t>
      </w:r>
      <w:r>
        <w:rPr>
          <w:rFonts w:eastAsia="Times New Roman" w:cs="Times New Roman"/>
          <w:szCs w:val="24"/>
        </w:rPr>
        <w:t xml:space="preserve">εσοπρόθεσμου </w:t>
      </w:r>
      <w:r>
        <w:rPr>
          <w:rFonts w:eastAsia="Times New Roman" w:cs="Times New Roman"/>
          <w:szCs w:val="24"/>
        </w:rPr>
        <w:t>π</w:t>
      </w:r>
      <w:r>
        <w:rPr>
          <w:rFonts w:eastAsia="Times New Roman" w:cs="Times New Roman"/>
          <w:szCs w:val="24"/>
        </w:rPr>
        <w:t>ρογράμματος.</w:t>
      </w:r>
    </w:p>
    <w:p w14:paraId="516C94F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Μακριά από το ΚΚΕ οι </w:t>
      </w:r>
      <w:proofErr w:type="spellStart"/>
      <w:r>
        <w:rPr>
          <w:rFonts w:eastAsia="Times New Roman" w:cs="Times New Roman"/>
          <w:szCs w:val="24"/>
        </w:rPr>
        <w:t>λαϊκιστικές</w:t>
      </w:r>
      <w:proofErr w:type="spellEnd"/>
      <w:r>
        <w:rPr>
          <w:rFonts w:eastAsia="Times New Roman" w:cs="Times New Roman"/>
          <w:szCs w:val="24"/>
        </w:rPr>
        <w:t xml:space="preserve"> αντιλήψεις. Άλλωστε οι παλαιότεροι το ξέρουν πολύ καλά, ως κόμμα από πάρα πολύ παλιά, ότι από την πρώτη στιγμή, μετά τη Μεταπολίτευση ουσιαστικά,</w:t>
      </w:r>
      <w:r>
        <w:rPr>
          <w:rFonts w:eastAsia="Times New Roman" w:cs="Times New Roman"/>
          <w:szCs w:val="24"/>
        </w:rPr>
        <w:t xml:space="preserve"> είχαμε τονίσει την ανάγκη να υπάρχει γενναία μείωση των βουλευτικών αποζημιώσεων σε μόνιμη βάση, μιλάγαμε και καταθέταμε προτάσεις νόμου για την κατάργηση της βουλευτικής σύνταξης και την κατάργηση των άλλων προνομίων των Βουλευτών.</w:t>
      </w:r>
    </w:p>
    <w:p w14:paraId="516C94F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Εμείς ως Βουλευτές του</w:t>
      </w:r>
      <w:r>
        <w:rPr>
          <w:rFonts w:eastAsia="Times New Roman" w:cs="Times New Roman"/>
          <w:szCs w:val="24"/>
        </w:rPr>
        <w:t xml:space="preserve"> Κομμουνιστικού Κόμματος Ελλάδ</w:t>
      </w:r>
      <w:r>
        <w:rPr>
          <w:rFonts w:eastAsia="Times New Roman" w:cs="Times New Roman"/>
          <w:szCs w:val="24"/>
        </w:rPr>
        <w:t>α</w:t>
      </w:r>
      <w:r>
        <w:rPr>
          <w:rFonts w:eastAsia="Times New Roman" w:cs="Times New Roman"/>
          <w:szCs w:val="24"/>
        </w:rPr>
        <w:t>ς άλλωστε στην πράξη τα εφαρμόζουμε αυτά, δίνοντας το σύνολο της βουλευτικής αποζημίωσης στα ταμεία του κόμματος. Έτσι κι αλλιώς η αντίληψη του Κομμουνιστικού Κόμματος Ελλάδ</w:t>
      </w:r>
      <w:r>
        <w:rPr>
          <w:rFonts w:eastAsia="Times New Roman" w:cs="Times New Roman"/>
          <w:szCs w:val="24"/>
        </w:rPr>
        <w:t>α</w:t>
      </w:r>
      <w:r>
        <w:rPr>
          <w:rFonts w:eastAsia="Times New Roman" w:cs="Times New Roman"/>
          <w:szCs w:val="24"/>
        </w:rPr>
        <w:t>ς για τον ρόλο του Βουλευτή στον σοσιαλισμό είναι ό</w:t>
      </w:r>
      <w:r>
        <w:rPr>
          <w:rFonts w:eastAsia="Times New Roman" w:cs="Times New Roman"/>
          <w:szCs w:val="24"/>
        </w:rPr>
        <w:t xml:space="preserve">τι είναι τελείως διαφορετικός από τον ρόλο του Βουλευτή στο αστικό σύστημα. Εκεί μιλάμε για εκπροσώπους των εργαζόμενων και των υπόλοιπων κοινωνικών ομάδων, όπου θα τους χαρακτηρίζει η </w:t>
      </w:r>
      <w:proofErr w:type="spellStart"/>
      <w:r>
        <w:rPr>
          <w:rFonts w:eastAsia="Times New Roman" w:cs="Times New Roman"/>
          <w:szCs w:val="24"/>
        </w:rPr>
        <w:t>ανακλητότητα</w:t>
      </w:r>
      <w:proofErr w:type="spellEnd"/>
      <w:r>
        <w:rPr>
          <w:rFonts w:eastAsia="Times New Roman" w:cs="Times New Roman"/>
          <w:szCs w:val="24"/>
        </w:rPr>
        <w:t xml:space="preserve"> </w:t>
      </w:r>
      <w:r>
        <w:rPr>
          <w:rFonts w:eastAsia="Times New Roman" w:cs="Times New Roman"/>
          <w:szCs w:val="24"/>
        </w:rPr>
        <w:lastRenderedPageBreak/>
        <w:t>χωρίς κανένα προνόμιο ή επιπλέον αποδοχές άλλου είδους και</w:t>
      </w:r>
      <w:r>
        <w:rPr>
          <w:rFonts w:eastAsia="Times New Roman" w:cs="Times New Roman"/>
          <w:szCs w:val="24"/>
        </w:rPr>
        <w:t xml:space="preserve"> αυτό μάλιστα νομοθετημένο, όπως αναφέρεται άλλωστε ρητά και στο πρόγραμμα του ΚΚΕ. </w:t>
      </w:r>
    </w:p>
    <w:p w14:paraId="516C94F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Θεωρούμε για τον </w:t>
      </w:r>
      <w:r>
        <w:rPr>
          <w:rFonts w:eastAsia="Times New Roman" w:cs="Times New Roman"/>
          <w:szCs w:val="24"/>
        </w:rPr>
        <w:t>π</w:t>
      </w:r>
      <w:r>
        <w:rPr>
          <w:rFonts w:eastAsia="Times New Roman" w:cs="Times New Roman"/>
          <w:szCs w:val="24"/>
        </w:rPr>
        <w:t>ροϋπολογισμό ότι υπάρχουν δαπάνες, οι οποίες μπορούν να μειωθούν ακόμα παραπέρα και μία από αυτές είναι και η βουλευτική αποζημίωση. Την ίδια στιγμή, όμω</w:t>
      </w:r>
      <w:r>
        <w:rPr>
          <w:rFonts w:eastAsia="Times New Roman" w:cs="Times New Roman"/>
          <w:szCs w:val="24"/>
        </w:rPr>
        <w:t>ς, υπάρχουν και άλλες δαπάνες που αφορούν τη λειτουργία της ίδιας της Βουλής, τους εργαζόμενους, οι οποίες είναι ανελαστικές δαπάνες, κατά τη γνώμη του ΚΚΕ και θα έπρεπε να αυξηθούν. Αυτό το τονίζουμε για τους μισθούς των εργαζομένων στη Βουλή και όχι μόνο</w:t>
      </w:r>
      <w:r>
        <w:rPr>
          <w:rFonts w:eastAsia="Times New Roman" w:cs="Times New Roman"/>
          <w:szCs w:val="24"/>
        </w:rPr>
        <w:t>. Συνολικότερα παλεύουμε για το σύνολο των εργαζόμενων, ώστε να υπάρχει αποκατάσταση των τεράστιων απωλειών που είχαν δεχθεί όλο το προηγούμενο χρονικό διάστημα και να μην εφαρμοστεί το ενιαίο μισθολόγιο για τους εργαζόμενους στον δημόσιο τομέα, το οποίο α</w:t>
      </w:r>
      <w:r>
        <w:rPr>
          <w:rFonts w:eastAsia="Times New Roman" w:cs="Times New Roman"/>
          <w:szCs w:val="24"/>
        </w:rPr>
        <w:t xml:space="preserve">ποτελεί </w:t>
      </w:r>
      <w:proofErr w:type="spellStart"/>
      <w:r>
        <w:rPr>
          <w:rFonts w:eastAsia="Times New Roman" w:cs="Times New Roman"/>
          <w:szCs w:val="24"/>
        </w:rPr>
        <w:t>φτωχολόγιο</w:t>
      </w:r>
      <w:proofErr w:type="spellEnd"/>
      <w:r>
        <w:rPr>
          <w:rFonts w:eastAsia="Times New Roman" w:cs="Times New Roman"/>
          <w:szCs w:val="24"/>
        </w:rPr>
        <w:t xml:space="preserve">. </w:t>
      </w:r>
    </w:p>
    <w:p w14:paraId="516C94F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Δεύτερο στοιχείο. Φάνηκε από την πράξη ότι όλη η προσπάθεια την οποία έκανε ο Πρόεδρος της Βουλής να φύγουν από τη μέση τα συνεργεία καθαριότητας, είχε το εξής σημαντικό αποτέλεσμα, δηλαδή </w:t>
      </w:r>
      <w:r>
        <w:rPr>
          <w:rFonts w:eastAsia="Times New Roman" w:cs="Times New Roman"/>
          <w:szCs w:val="24"/>
        </w:rPr>
        <w:lastRenderedPageBreak/>
        <w:t>480.000 ευρώ εξοικονόμησε η Βουλή. Όμως, ενώ ω</w:t>
      </w:r>
      <w:r>
        <w:rPr>
          <w:rFonts w:eastAsia="Times New Roman" w:cs="Times New Roman"/>
          <w:szCs w:val="24"/>
        </w:rPr>
        <w:t>ς ΚΚΕ είχαμε συμφωνήσει με το να φύγουν οι «ενοικιαζόμενοι» εργαζόμενοι δεν συμφωνήσαμε με τη λύση η οποία δόθηκε, δηλαδή να υπάρξουν ατομικές συμβάσεις με τις καθαρίστριες. Και αυτό γιατί θεωρούμε ότι από τη στιγμή που καλύπτουν πάγιες και διαρκείς ανάγκε</w:t>
      </w:r>
      <w:r>
        <w:rPr>
          <w:rFonts w:eastAsia="Times New Roman" w:cs="Times New Roman"/>
          <w:szCs w:val="24"/>
        </w:rPr>
        <w:t xml:space="preserve">ς, πρέπει να υπάρχει μόνιμη σύμβαση αορίστου χρόνου για τους εργαζόμενους με όλα τα δικαιώματα, με κλαδικές συλλογικές συμβάσεις και με πλήρη ασφαλιστική κάλυψη ως βαρύ και ανθυγιεινό επάγγελμα. </w:t>
      </w:r>
    </w:p>
    <w:p w14:paraId="516C950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Και μάλιστα από τη στιγμή που έχει ένα τόσο μεγάλο κονδύλι ε</w:t>
      </w:r>
      <w:r>
        <w:rPr>
          <w:rFonts w:eastAsia="Times New Roman" w:cs="Times New Roman"/>
          <w:szCs w:val="24"/>
        </w:rPr>
        <w:t>ξοικονόμησης η Βουλή, θα έπρεπε τουλάχιστον ένα κομμάτι από αυτό το κονδύλι να κατευθυνθεί στη βελτίωση των συνθηκών εργασίας των εργαζομένων στις καθαριότητες. Επίσης, θα μπορούσε να καλύψει και άλλου είδους ανάγκες και ενδεχομένως άλλου είδους ζητήματα π</w:t>
      </w:r>
      <w:r>
        <w:rPr>
          <w:rFonts w:eastAsia="Times New Roman" w:cs="Times New Roman"/>
          <w:szCs w:val="24"/>
        </w:rPr>
        <w:t xml:space="preserve">ου αφορούν τα αναλώσιμα ή τις καθαριότητες μεν με καλύτερη αντιμετώπιση και τους υπολογιστές, οι οποίοι παραμένουν απαρχαιωμένοι πολλές φορές και θα έπρεπε να έχουν αναβαθμιστεί για να μπορούν να γίνουν όλες αυτές οι απαραίτητες λειτουργίες. </w:t>
      </w:r>
    </w:p>
    <w:p w14:paraId="516C950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Απ’ αυτήν την</w:t>
      </w:r>
      <w:r>
        <w:rPr>
          <w:rFonts w:eastAsia="Times New Roman" w:cs="Times New Roman"/>
          <w:szCs w:val="24"/>
        </w:rPr>
        <w:t xml:space="preserve"> άποψη -και ολοκληρώνω, κύριε Πρόεδρε, τη σύντομη παρέμβαση- ως Κομμουνιστικό Κόμμα Ελλάδ</w:t>
      </w:r>
      <w:r>
        <w:rPr>
          <w:rFonts w:eastAsia="Times New Roman" w:cs="Times New Roman"/>
          <w:szCs w:val="24"/>
        </w:rPr>
        <w:t>α</w:t>
      </w:r>
      <w:r>
        <w:rPr>
          <w:rFonts w:eastAsia="Times New Roman" w:cs="Times New Roman"/>
          <w:szCs w:val="24"/>
        </w:rPr>
        <w:t xml:space="preserve">ς ψηφίζουμε </w:t>
      </w:r>
      <w:r>
        <w:rPr>
          <w:rFonts w:eastAsia="Times New Roman" w:cs="Times New Roman"/>
          <w:szCs w:val="24"/>
        </w:rPr>
        <w:t>«παρών</w:t>
      </w:r>
      <w:r>
        <w:rPr>
          <w:rFonts w:eastAsia="Times New Roman" w:cs="Times New Roman"/>
          <w:szCs w:val="24"/>
        </w:rPr>
        <w:t xml:space="preserve">» στον </w:t>
      </w:r>
      <w:r>
        <w:rPr>
          <w:rFonts w:eastAsia="Times New Roman" w:cs="Times New Roman"/>
          <w:szCs w:val="24"/>
        </w:rPr>
        <w:t>π</w:t>
      </w:r>
      <w:r>
        <w:rPr>
          <w:rFonts w:eastAsia="Times New Roman" w:cs="Times New Roman"/>
          <w:szCs w:val="24"/>
        </w:rPr>
        <w:t xml:space="preserve">ροϋπολογισμό της Βουλής για το 2017, όπως και στον </w:t>
      </w:r>
      <w:r>
        <w:rPr>
          <w:rFonts w:eastAsia="Times New Roman" w:cs="Times New Roman"/>
          <w:szCs w:val="24"/>
        </w:rPr>
        <w:t>α</w:t>
      </w:r>
      <w:r>
        <w:rPr>
          <w:rFonts w:eastAsia="Times New Roman" w:cs="Times New Roman"/>
          <w:szCs w:val="24"/>
        </w:rPr>
        <w:t>πολογισμό που συζητάμε σήμερα, όχι γιατί υπάρχει κάποιο πρόβλημα, αλλά από θέσεις πολιτι</w:t>
      </w:r>
      <w:r>
        <w:rPr>
          <w:rFonts w:eastAsia="Times New Roman" w:cs="Times New Roman"/>
          <w:szCs w:val="24"/>
        </w:rPr>
        <w:t>κής άποψης και εκτίμησης.</w:t>
      </w:r>
    </w:p>
    <w:p w14:paraId="516C950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16C9503"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Καραθανασόπουλο</w:t>
      </w:r>
      <w:proofErr w:type="spellEnd"/>
      <w:r>
        <w:rPr>
          <w:rFonts w:eastAsia="Times New Roman" w:cs="Times New Roman"/>
          <w:szCs w:val="24"/>
        </w:rPr>
        <w:t>, Κοινοβουλευτικό Εκπρόσωπο του Κομμουνιστικού Κόμματος Ελλάδ</w:t>
      </w:r>
      <w:r>
        <w:rPr>
          <w:rFonts w:eastAsia="Times New Roman" w:cs="Times New Roman"/>
          <w:szCs w:val="24"/>
        </w:rPr>
        <w:t>α</w:t>
      </w:r>
      <w:r>
        <w:rPr>
          <w:rFonts w:eastAsia="Times New Roman" w:cs="Times New Roman"/>
          <w:szCs w:val="24"/>
        </w:rPr>
        <w:t xml:space="preserve">ς. </w:t>
      </w:r>
    </w:p>
    <w:p w14:paraId="516C950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Προχωρούμε τώρα με τον εισηγητή της Πλειοψηφίας κ. Αλέξανδρο </w:t>
      </w:r>
      <w:proofErr w:type="spellStart"/>
      <w:r>
        <w:rPr>
          <w:rFonts w:eastAsia="Times New Roman" w:cs="Times New Roman"/>
          <w:szCs w:val="24"/>
        </w:rPr>
        <w:t>Μεϊκόπουλο</w:t>
      </w:r>
      <w:proofErr w:type="spellEnd"/>
      <w:r>
        <w:rPr>
          <w:rFonts w:eastAsia="Times New Roman" w:cs="Times New Roman"/>
          <w:szCs w:val="24"/>
        </w:rPr>
        <w:t xml:space="preserve"> για δέκα λεπτά. </w:t>
      </w:r>
    </w:p>
    <w:p w14:paraId="516C9505"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κύριε Πρόεδρε. </w:t>
      </w:r>
    </w:p>
    <w:p w14:paraId="516C950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είμαστε εδώ σήμερα για να συζητήσουμε τον </w:t>
      </w:r>
      <w:r>
        <w:rPr>
          <w:rFonts w:eastAsia="Times New Roman" w:cs="Times New Roman"/>
          <w:szCs w:val="24"/>
        </w:rPr>
        <w:t>π</w:t>
      </w:r>
      <w:r>
        <w:rPr>
          <w:rFonts w:eastAsia="Times New Roman" w:cs="Times New Roman"/>
          <w:szCs w:val="24"/>
        </w:rPr>
        <w:t xml:space="preserve">ροϋπολογισμό της Βουλής για το 2017, ο </w:t>
      </w:r>
      <w:r>
        <w:rPr>
          <w:rFonts w:eastAsia="Times New Roman" w:cs="Times New Roman"/>
          <w:szCs w:val="24"/>
        </w:rPr>
        <w:t xml:space="preserve">οποίος και φέτος καταρτίστηκε με γνώμονα τόσο την εξασφάλιση της απρόσκοπτης </w:t>
      </w:r>
      <w:r>
        <w:rPr>
          <w:rFonts w:eastAsia="Times New Roman" w:cs="Times New Roman"/>
          <w:szCs w:val="24"/>
        </w:rPr>
        <w:lastRenderedPageBreak/>
        <w:t xml:space="preserve">λειτουργίας της Βουλής και τη βελτίωση των παρεχόμενων υπηρεσιών της όσο και την ταυτόχρονη περιστολή των δαπανών. </w:t>
      </w:r>
    </w:p>
    <w:p w14:paraId="516C950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της Βουλής στοχεύει πρωτίστως στη συνολική ανα</w:t>
      </w:r>
      <w:r>
        <w:rPr>
          <w:rFonts w:eastAsia="Times New Roman" w:cs="Times New Roman"/>
          <w:szCs w:val="24"/>
        </w:rPr>
        <w:t xml:space="preserve">βάθμιση της Βουλής και περιλαμβάνει πιστώσεις για τις βουλευτικές αποζημιώσεις και τις αποδοχές του προσωπικού, τις προμήθειες για τη λειτουργία των υπηρεσιών, τη συντήρηση και την επισκευή των κτηρίων της, καθώς και τις πιστώσεις που προορίζονται για την </w:t>
      </w:r>
      <w:r>
        <w:rPr>
          <w:rFonts w:eastAsia="Times New Roman" w:cs="Times New Roman"/>
          <w:szCs w:val="24"/>
        </w:rPr>
        <w:t xml:space="preserve">προβολή του έργου της και την προώθηση εθνικών, κοινωνικών και πολιτιστικών σκοπών. </w:t>
      </w:r>
    </w:p>
    <w:p w14:paraId="516C9508" w14:textId="77777777" w:rsidR="009762CD" w:rsidRDefault="009828EE">
      <w:pPr>
        <w:spacing w:after="0" w:line="600" w:lineRule="auto"/>
        <w:ind w:firstLine="720"/>
        <w:jc w:val="both"/>
        <w:rPr>
          <w:rFonts w:eastAsia="Times New Roman"/>
          <w:szCs w:val="24"/>
        </w:rPr>
      </w:pPr>
      <w:r>
        <w:rPr>
          <w:rFonts w:eastAsia="Times New Roman" w:cs="Times New Roman"/>
          <w:szCs w:val="24"/>
        </w:rPr>
        <w:t xml:space="preserve">Το 2016 ο </w:t>
      </w:r>
      <w:r>
        <w:rPr>
          <w:rFonts w:eastAsia="Times New Roman" w:cs="Times New Roman"/>
          <w:szCs w:val="24"/>
        </w:rPr>
        <w:t>π</w:t>
      </w:r>
      <w:r>
        <w:rPr>
          <w:rFonts w:eastAsia="Times New Roman" w:cs="Times New Roman"/>
          <w:szCs w:val="24"/>
        </w:rPr>
        <w:t xml:space="preserve">ροϋπολογισμός της Βουλής προέβλεπε δαπάνες συνολικής αξίας 136.016.000 ευρώ. </w:t>
      </w:r>
      <w:r>
        <w:rPr>
          <w:rFonts w:eastAsia="Times New Roman"/>
          <w:szCs w:val="24"/>
        </w:rPr>
        <w:t xml:space="preserve">Ο νέος </w:t>
      </w:r>
      <w:r>
        <w:rPr>
          <w:rFonts w:eastAsia="Times New Roman"/>
          <w:szCs w:val="24"/>
        </w:rPr>
        <w:t>π</w:t>
      </w:r>
      <w:r>
        <w:rPr>
          <w:rFonts w:eastAsia="Times New Roman"/>
          <w:szCs w:val="24"/>
        </w:rPr>
        <w:t xml:space="preserve">ροϋπολογισμός για το 2017 προβλέπει δαπάνες 132.985.000 ευρώ, σημειώνοντας </w:t>
      </w:r>
      <w:r>
        <w:rPr>
          <w:rFonts w:eastAsia="Times New Roman"/>
          <w:szCs w:val="24"/>
        </w:rPr>
        <w:t>ποσοστό μείωσης 2,23%, δηλαδή μείωση της τάξης των 3.031.000 ευρώ, σε σχέση με τις προβλέψεις του προηγούμενου οικονομικού έτους, ενώ υπερκαλύπτει κατά 2.921.000 ευρώ τον στόχο του Μεσοπρόθεσμου Πλαισίου Δημοσιονομικής Στρατηγικής, ο οποίος είναι 135.906.0</w:t>
      </w:r>
      <w:r>
        <w:rPr>
          <w:rFonts w:eastAsia="Times New Roman"/>
          <w:szCs w:val="24"/>
        </w:rPr>
        <w:t>00, σε ποσοστό 2,15%.</w:t>
      </w:r>
    </w:p>
    <w:p w14:paraId="516C9509" w14:textId="77777777" w:rsidR="009762CD" w:rsidRDefault="009828EE">
      <w:pPr>
        <w:spacing w:after="0" w:line="600" w:lineRule="auto"/>
        <w:ind w:firstLine="720"/>
        <w:jc w:val="both"/>
        <w:rPr>
          <w:rFonts w:eastAsia="Times New Roman"/>
          <w:szCs w:val="24"/>
        </w:rPr>
      </w:pPr>
      <w:r>
        <w:rPr>
          <w:rFonts w:eastAsia="Times New Roman"/>
          <w:szCs w:val="24"/>
        </w:rPr>
        <w:lastRenderedPageBreak/>
        <w:t xml:space="preserve">Σχετικά με την ετήσια ποσοστιαία μεταβολή, θα ήθελα να επισημάνω ότι σε σχέση με τον </w:t>
      </w:r>
      <w:r>
        <w:rPr>
          <w:rFonts w:eastAsia="Times New Roman"/>
          <w:szCs w:val="24"/>
        </w:rPr>
        <w:t>π</w:t>
      </w:r>
      <w:r>
        <w:rPr>
          <w:rFonts w:eastAsia="Times New Roman"/>
          <w:szCs w:val="24"/>
        </w:rPr>
        <w:t xml:space="preserve">ροϋπολογισμό του 2016 έχει μια περιστολή δαπανών της τάξης του 2,23%. Γενικότερα για το μεσοδιάστημα 2009 -έτος εμφάνισης της κρίσης- μέχρι το 2017 </w:t>
      </w:r>
      <w:r>
        <w:rPr>
          <w:rFonts w:eastAsia="Times New Roman"/>
          <w:szCs w:val="24"/>
        </w:rPr>
        <w:t>η μείωση των δαπανών αντιστοιχεί σε μια ποσοστιαία μείωση κατά 40,13%. Αυτή η μείωση αντανακλά και τη γενικότερη προσπάθεια προσαρμογής στην παρούσα δυσμενή οικονομική συγκυρία, με ταυτόχρονο ωστόσο στόχο τη διατήρηση της ποιότητας των παρεχόμενων υπηρεσιώ</w:t>
      </w:r>
      <w:r>
        <w:rPr>
          <w:rFonts w:eastAsia="Times New Roman"/>
          <w:szCs w:val="24"/>
        </w:rPr>
        <w:t xml:space="preserve">ν προς τους Βουλευτές και τις υπηρεσίες της Βουλής. </w:t>
      </w:r>
    </w:p>
    <w:p w14:paraId="516C950A" w14:textId="77777777" w:rsidR="009762CD" w:rsidRDefault="009828EE">
      <w:pPr>
        <w:spacing w:after="0" w:line="600" w:lineRule="auto"/>
        <w:ind w:firstLine="720"/>
        <w:jc w:val="both"/>
        <w:rPr>
          <w:rFonts w:eastAsia="Times New Roman"/>
          <w:szCs w:val="24"/>
        </w:rPr>
      </w:pPr>
      <w:r>
        <w:rPr>
          <w:rFonts w:eastAsia="Times New Roman"/>
          <w:szCs w:val="24"/>
        </w:rPr>
        <w:t xml:space="preserve">Όσον αφορά την κατανομή των πιστώσεων, οι δαπάνες της Βουλής κατηγοριοποιούνται σε τέσσερις ομάδες: πληρωμές για υπηρεσίες, προμήθειες αγαθών και κεφαλαιακού εξοπλισμού, πληρωμές μεταβιβαστικές, δαπάνες </w:t>
      </w:r>
      <w:r>
        <w:rPr>
          <w:rFonts w:eastAsia="Times New Roman"/>
          <w:szCs w:val="24"/>
        </w:rPr>
        <w:t xml:space="preserve">που δεν εντάσσονται σε άλλες κατηγορίες. </w:t>
      </w:r>
    </w:p>
    <w:p w14:paraId="516C950B" w14:textId="77777777" w:rsidR="009762CD" w:rsidRDefault="009828EE">
      <w:pPr>
        <w:spacing w:after="0" w:line="600" w:lineRule="auto"/>
        <w:ind w:firstLine="720"/>
        <w:jc w:val="both"/>
        <w:rPr>
          <w:rFonts w:eastAsia="Times New Roman"/>
          <w:szCs w:val="24"/>
        </w:rPr>
      </w:pPr>
      <w:r>
        <w:rPr>
          <w:rFonts w:eastAsia="Times New Roman"/>
          <w:szCs w:val="24"/>
        </w:rPr>
        <w:t>Πιο αναλυτικά, η Α</w:t>
      </w:r>
      <w:r>
        <w:rPr>
          <w:rFonts w:eastAsia="Times New Roman"/>
          <w:szCs w:val="24"/>
        </w:rPr>
        <w:t>΄</w:t>
      </w:r>
      <w:r>
        <w:rPr>
          <w:rFonts w:eastAsia="Times New Roman"/>
          <w:szCs w:val="24"/>
        </w:rPr>
        <w:t xml:space="preserve"> κατηγορία, κωδικός 0000, περιλαμβάνει: πιστώσεις για βουλευτικές αποζημιώσεις, αποδοχές και εισφορές στο ΙΚΑ των πολιτικών υπαλλήλων της Βουλής, αμοιβές και ασφαλιστικές εισφορές των ειδικών κατ</w:t>
      </w:r>
      <w:r>
        <w:rPr>
          <w:rFonts w:eastAsia="Times New Roman"/>
          <w:szCs w:val="24"/>
        </w:rPr>
        <w:t xml:space="preserve">ηγοριών συνεργατών, μετακινήσεις στο εσωτερικό και εξωτερικό για δημόσιες </w:t>
      </w:r>
      <w:r>
        <w:rPr>
          <w:rFonts w:eastAsia="Times New Roman"/>
          <w:szCs w:val="24"/>
        </w:rPr>
        <w:lastRenderedPageBreak/>
        <w:t>και διεθνείς σχέσεις του Κοινοβουλίου, καθώς και πιστώσεις για λοιπές υπηρεσίες, όπως δαπάνες για ταχυδρομικά, τηλεφωνικά έξοδα υπηρεσιών, ύδρευση, φωτισμό και μισθώματα, συντήρηση μ</w:t>
      </w:r>
      <w:r>
        <w:rPr>
          <w:rFonts w:eastAsia="Times New Roman"/>
          <w:szCs w:val="24"/>
        </w:rPr>
        <w:t xml:space="preserve">ισθωμένων κτιρίων. </w:t>
      </w:r>
    </w:p>
    <w:p w14:paraId="516C950C" w14:textId="77777777" w:rsidR="009762CD" w:rsidRDefault="009828EE">
      <w:pPr>
        <w:spacing w:after="0" w:line="600" w:lineRule="auto"/>
        <w:ind w:firstLine="720"/>
        <w:jc w:val="both"/>
        <w:rPr>
          <w:rFonts w:eastAsia="Times New Roman"/>
          <w:szCs w:val="24"/>
        </w:rPr>
      </w:pPr>
      <w:r>
        <w:rPr>
          <w:rFonts w:eastAsia="Times New Roman"/>
          <w:szCs w:val="24"/>
        </w:rPr>
        <w:t xml:space="preserve">Η συνολική δαπάνη της κατηγορίας αυτής ανέρχεται στα 126.044.000 ευρώ για το 2017. Πράγματι, είναι αυξημένη κατά 390.000 ευρώ σε σχέση με το 2016, όπου η δαπάνη ήταν 125.654.000 ευρώ. </w:t>
      </w:r>
    </w:p>
    <w:p w14:paraId="516C950D" w14:textId="77777777" w:rsidR="009762CD" w:rsidRDefault="009828EE">
      <w:pPr>
        <w:spacing w:after="0" w:line="600" w:lineRule="auto"/>
        <w:ind w:firstLine="720"/>
        <w:jc w:val="both"/>
        <w:rPr>
          <w:rFonts w:eastAsia="Times New Roman"/>
          <w:szCs w:val="24"/>
        </w:rPr>
      </w:pPr>
      <w:r>
        <w:rPr>
          <w:rFonts w:eastAsia="Times New Roman"/>
          <w:szCs w:val="24"/>
        </w:rPr>
        <w:t>Πρέπει να επισημάνω, όμως, πως αυτή η αύξηση της συ</w:t>
      </w:r>
      <w:r>
        <w:rPr>
          <w:rFonts w:eastAsia="Times New Roman"/>
          <w:szCs w:val="24"/>
        </w:rPr>
        <w:t>γκεκριμένης κατηγορίας δαπανών φέτος οφείλεται κυρίως στην επιβάρυνση της μισθολογικής δαπάνης από τη νέα εργοδοτική εισφορά και τα ασφαλιστικά ταμεία που περιλαμβάνονται στον υπό συγκρότηση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2017 Ενιαίο Φορέα Κύριας Ασφάλισης του ν.4387/2016, όπως </w:t>
      </w:r>
      <w:r>
        <w:rPr>
          <w:rFonts w:eastAsia="Times New Roman"/>
          <w:szCs w:val="24"/>
        </w:rPr>
        <w:t xml:space="preserve">επίσης και στην εφαρμογή της ομόφωνης απόφασης της Ολομέλειας της Βουλής «Τροποποίηση του Κανονισμού της Βουλής», αναφορικά με τις νέες ατομικές συμβάσεις, πλήρους ή μερικής απασχόλησης, για υπηρεσίες καθαριότητας από ευπαθείς κοινωνικές ομάδες, καθώς </w:t>
      </w:r>
      <w:r>
        <w:rPr>
          <w:rFonts w:eastAsia="Times New Roman"/>
          <w:szCs w:val="24"/>
        </w:rPr>
        <w:lastRenderedPageBreak/>
        <w:t xml:space="preserve">και </w:t>
      </w:r>
      <w:r>
        <w:rPr>
          <w:rFonts w:eastAsia="Times New Roman"/>
          <w:szCs w:val="24"/>
        </w:rPr>
        <w:t xml:space="preserve">από γυναίκες που είναι θύματα βίας ή απασχολούνταν σε ιδιωτικά συνεργεία καθαριότητας που παρείχαν υπηρεσίες στη Βουλή. </w:t>
      </w:r>
    </w:p>
    <w:p w14:paraId="516C950E" w14:textId="77777777" w:rsidR="009762CD" w:rsidRDefault="009828EE">
      <w:pPr>
        <w:spacing w:after="0" w:line="600" w:lineRule="auto"/>
        <w:ind w:firstLine="720"/>
        <w:jc w:val="both"/>
        <w:rPr>
          <w:rFonts w:eastAsia="Times New Roman"/>
          <w:szCs w:val="24"/>
        </w:rPr>
      </w:pPr>
      <w:r>
        <w:rPr>
          <w:rFonts w:eastAsia="Times New Roman"/>
          <w:szCs w:val="24"/>
        </w:rPr>
        <w:t>Ειδικότερα, όσον αφορά τη βουλευτική αποζημίωση, αυτή παραμένει σταθερή στα ίδια μειωμένα επίπεδα με το 2016. Υπενθυμίζω πως η αποζημίω</w:t>
      </w:r>
      <w:r>
        <w:rPr>
          <w:rFonts w:eastAsia="Times New Roman"/>
          <w:szCs w:val="24"/>
        </w:rPr>
        <w:t>ση των Βουλευτών ήδη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2016 μειώθηκε κατά 10%, δηλαδή το συνολικό ποσό είναι 2.054.000 ευρώ, κωδικός 0121. Με άλλα λόγια, έχει σημειωθεί ήδη περιστολή της βουλευτικής αποζημίωσης συνολικά κατά 38%, δηλαδή 28% λόγω περικοπών των περασμένων ετών και 10</w:t>
      </w:r>
      <w:r>
        <w:rPr>
          <w:rFonts w:eastAsia="Times New Roman"/>
          <w:szCs w:val="24"/>
        </w:rPr>
        <w:t xml:space="preserve">% λόγω της μείωσης του περασμένου οικονομικού έτους, του 2016. </w:t>
      </w:r>
    </w:p>
    <w:p w14:paraId="516C950F" w14:textId="77777777" w:rsidR="009762CD" w:rsidRDefault="009828EE">
      <w:pPr>
        <w:spacing w:after="0" w:line="600" w:lineRule="auto"/>
        <w:ind w:firstLine="720"/>
        <w:jc w:val="both"/>
        <w:rPr>
          <w:rFonts w:eastAsia="Times New Roman"/>
          <w:szCs w:val="24"/>
        </w:rPr>
      </w:pPr>
      <w:r>
        <w:rPr>
          <w:rFonts w:eastAsia="Times New Roman"/>
          <w:szCs w:val="24"/>
        </w:rPr>
        <w:t>Αξίζει σε αυτό το σημείο να επισημανθεί ότι το 2016 ήταν η πρώτη φορά στα χρόνια της κρίσης που έγινε περιστολή στον βασικό μισθό. Χαρακτηριστικό είναι επίσης πως η μείωση της βουλευτικής αποζ</w:t>
      </w:r>
      <w:r>
        <w:rPr>
          <w:rFonts w:eastAsia="Times New Roman"/>
          <w:szCs w:val="24"/>
        </w:rPr>
        <w:t xml:space="preserve">ημίωσης συμπαρέσυρε και το επίδομα οργάνωσης γραφείου, καθώς αυτό υπολογίζεται σαν ποσοστό επί της βουλευτικής αποζημίωσης, με αποτέλεσμα να μειωθεί κατά 4,9%, δηλαδή συνολικό ποσό 313.000 ευρώ, και παραμένει στο ίδιο μειωμένο επίπεδο. </w:t>
      </w:r>
    </w:p>
    <w:p w14:paraId="516C9510" w14:textId="77777777" w:rsidR="009762CD" w:rsidRDefault="009828EE">
      <w:pPr>
        <w:spacing w:after="0" w:line="600" w:lineRule="auto"/>
        <w:ind w:firstLine="720"/>
        <w:jc w:val="both"/>
        <w:rPr>
          <w:rFonts w:eastAsia="Times New Roman"/>
          <w:szCs w:val="24"/>
        </w:rPr>
      </w:pPr>
      <w:r>
        <w:rPr>
          <w:rFonts w:eastAsia="Times New Roman"/>
          <w:szCs w:val="24"/>
        </w:rPr>
        <w:lastRenderedPageBreak/>
        <w:t>Όσον αφορά στις αμο</w:t>
      </w:r>
      <w:r>
        <w:rPr>
          <w:rFonts w:eastAsia="Times New Roman"/>
          <w:szCs w:val="24"/>
        </w:rPr>
        <w:t>ιβές των πολιτικών υπαλλήλων, τακτικοί και ΙΔΑΧ, κωδικός 0200, και στις πρόσθετες και παρεπόμενες παροχές των πολιτικών υπαλλήλων, στρατιωτικών και οργάνων της ΕΛΑΣ, κωδικός 0500, η αύξηση των 2.456.000 ευρώ και 594.000 ευρώ αντίστοιχα, που παρατηρείται, ο</w:t>
      </w:r>
      <w:r>
        <w:rPr>
          <w:rFonts w:eastAsia="Times New Roman"/>
          <w:szCs w:val="24"/>
        </w:rPr>
        <w:t>φείλεται στις μισθολογικές ρυθμίσεις του ν.4354/2015 και στην εφαρμογή του νέου μισθολογίου, καθώς η μεταβολή του βασικού μισθού συμπαρασύρει το επίδομα θέσης ευθύνης.</w:t>
      </w:r>
    </w:p>
    <w:p w14:paraId="516C9511" w14:textId="77777777" w:rsidR="009762CD" w:rsidRDefault="009828EE">
      <w:pPr>
        <w:spacing w:after="0" w:line="600" w:lineRule="auto"/>
        <w:ind w:firstLine="720"/>
        <w:jc w:val="both"/>
        <w:rPr>
          <w:rFonts w:eastAsia="Times New Roman"/>
          <w:szCs w:val="24"/>
        </w:rPr>
      </w:pPr>
      <w:r>
        <w:rPr>
          <w:rFonts w:eastAsia="Times New Roman"/>
          <w:szCs w:val="24"/>
        </w:rPr>
        <w:t>Επίσης, οφείλεται και σε άλλες μισθολογικές διαφορές που προκύπτουν βάσει του Ενιαίου Μι</w:t>
      </w:r>
      <w:r>
        <w:rPr>
          <w:rFonts w:eastAsia="Times New Roman"/>
          <w:szCs w:val="24"/>
        </w:rPr>
        <w:t xml:space="preserve">σθολογίου-Βαθμολογίου, ν.4024/2011, ενώ οι εισφορές στο ΙΚΑ διαμορφώνονται επίσης αυξημένες και από την επιβάρυνση από την εργοδοτική εισφορά για τον Ενιαίο Φορέα Κοινωνικής Ασφάλισης, βάσει του ν.4387/2016. </w:t>
      </w:r>
    </w:p>
    <w:p w14:paraId="516C9512" w14:textId="77777777" w:rsidR="009762CD" w:rsidRDefault="009828EE">
      <w:pPr>
        <w:spacing w:after="0" w:line="600" w:lineRule="auto"/>
        <w:ind w:firstLine="720"/>
        <w:jc w:val="both"/>
        <w:rPr>
          <w:rFonts w:eastAsia="Times New Roman" w:cs="Times New Roman"/>
          <w:szCs w:val="24"/>
        </w:rPr>
      </w:pPr>
      <w:r>
        <w:rPr>
          <w:rFonts w:eastAsia="Times New Roman"/>
          <w:szCs w:val="24"/>
        </w:rPr>
        <w:t xml:space="preserve">Όσον αφορά στις αμοιβές των υπαλλήλων με σχέση </w:t>
      </w:r>
      <w:r>
        <w:rPr>
          <w:rFonts w:eastAsia="Times New Roman"/>
          <w:szCs w:val="24"/>
        </w:rPr>
        <w:t xml:space="preserve">Ιδιωτικού Δικαίου Ορισμένου Χρόνου και ειδικών κατηγοριών και τις εισφορές σε ασφαλιστικούς οργανισμούς, κωδικός 0300, η προβλεπόμενη αύξηση του 1.096.000 ευρώ οφείλεται, εκτός από την εφαρμογή του νέου μισθολογίου, και στην πρόβλεψη, όπως </w:t>
      </w:r>
      <w:r>
        <w:rPr>
          <w:rFonts w:eastAsia="Times New Roman"/>
          <w:szCs w:val="24"/>
        </w:rPr>
        <w:lastRenderedPageBreak/>
        <w:t xml:space="preserve">προανέφερα, για </w:t>
      </w:r>
      <w:r>
        <w:rPr>
          <w:rFonts w:eastAsia="Times New Roman"/>
          <w:szCs w:val="24"/>
        </w:rPr>
        <w:t xml:space="preserve">την κάλυψη θέσεων προσωπικού </w:t>
      </w:r>
      <w:r>
        <w:rPr>
          <w:rFonts w:eastAsia="Times New Roman"/>
          <w:szCs w:val="24"/>
        </w:rPr>
        <w:t>υ</w:t>
      </w:r>
      <w:r>
        <w:rPr>
          <w:rFonts w:eastAsia="Times New Roman"/>
          <w:szCs w:val="24"/>
        </w:rPr>
        <w:t xml:space="preserve">ποχρεωτικής </w:t>
      </w:r>
      <w:r>
        <w:rPr>
          <w:rFonts w:eastAsia="Times New Roman"/>
          <w:szCs w:val="24"/>
        </w:rPr>
        <w:t>ε</w:t>
      </w:r>
      <w:r>
        <w:rPr>
          <w:rFonts w:eastAsia="Times New Roman"/>
          <w:szCs w:val="24"/>
        </w:rPr>
        <w:t>κπαίδευσης, βάσει της ομόφωνης απόφασης της Ολομέλειας της Βουλής «Τροποποίηση του Κανονισμού της Βουλής» για ευπαθείς κοινωνικές ομάδες, όπως και για γυναίκες που είναι θύματα βίας ή για αυτές που απασχολούνταν σ</w:t>
      </w:r>
      <w:r>
        <w:rPr>
          <w:rFonts w:eastAsia="Times New Roman"/>
          <w:szCs w:val="24"/>
        </w:rPr>
        <w:t xml:space="preserve">ε ιδιωτικά συνεργεία καθαριότητας. </w:t>
      </w:r>
    </w:p>
    <w:p w14:paraId="516C9513" w14:textId="77777777" w:rsidR="009762CD" w:rsidRDefault="009828EE">
      <w:pPr>
        <w:spacing w:after="0" w:line="600" w:lineRule="auto"/>
        <w:ind w:firstLine="720"/>
        <w:jc w:val="both"/>
        <w:rPr>
          <w:rFonts w:eastAsia="Times New Roman"/>
          <w:szCs w:val="24"/>
        </w:rPr>
      </w:pPr>
      <w:r>
        <w:rPr>
          <w:rFonts w:eastAsia="Times New Roman"/>
          <w:szCs w:val="24"/>
        </w:rPr>
        <w:t>Για τη συγκεκριμένη αυτή κατηγορία προσωπικού προβλέπεται, επίσης, μια αύξηση της τάξης των 9.000 ευρώ και 12.000 ευρώ, στους κωδικούς 1421 και 1423 αντιστοίχως της Β</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ατηγορίας, λόγω της προμήθειας ειδών ένδυσης και υπόδησης, για την κάλυψη θέσεων προσωπικού. </w:t>
      </w:r>
    </w:p>
    <w:p w14:paraId="516C9514" w14:textId="77777777" w:rsidR="009762CD" w:rsidRDefault="009828EE">
      <w:pPr>
        <w:spacing w:after="0" w:line="600" w:lineRule="auto"/>
        <w:ind w:firstLine="720"/>
        <w:jc w:val="both"/>
        <w:rPr>
          <w:rFonts w:eastAsia="Times New Roman"/>
          <w:szCs w:val="24"/>
        </w:rPr>
      </w:pPr>
      <w:r>
        <w:rPr>
          <w:rFonts w:eastAsia="Times New Roman"/>
          <w:szCs w:val="24"/>
        </w:rPr>
        <w:t>Να επισημάνω, ωστόσο, πως η εν λόγω πρόβλεψη επιφέρει και ταυτόχρονη μείωση των δαπανών καθαριότητας της Β</w:t>
      </w:r>
      <w:r>
        <w:rPr>
          <w:rFonts w:eastAsia="Times New Roman"/>
          <w:szCs w:val="24"/>
        </w:rPr>
        <w:t>΄</w:t>
      </w:r>
      <w:r>
        <w:rPr>
          <w:rFonts w:eastAsia="Times New Roman"/>
          <w:szCs w:val="24"/>
        </w:rPr>
        <w:t xml:space="preserve"> κατηγορίας, κωδικός 0839, καθώς η παύση συνεργασίας με</w:t>
      </w:r>
      <w:r>
        <w:rPr>
          <w:rFonts w:eastAsia="Times New Roman"/>
          <w:szCs w:val="24"/>
        </w:rPr>
        <w:t xml:space="preserve"> ιδιωτικά συνεργεία καθαριότητας συνεπάγεται μείωση της τάξης των 478.000 ευρώ. </w:t>
      </w:r>
    </w:p>
    <w:p w14:paraId="516C9515" w14:textId="77777777" w:rsidR="009762CD" w:rsidRDefault="009828EE">
      <w:pPr>
        <w:spacing w:after="0" w:line="600" w:lineRule="auto"/>
        <w:ind w:firstLine="720"/>
        <w:jc w:val="both"/>
        <w:rPr>
          <w:rFonts w:eastAsia="Times New Roman"/>
          <w:szCs w:val="24"/>
        </w:rPr>
      </w:pPr>
      <w:r>
        <w:rPr>
          <w:rFonts w:eastAsia="Times New Roman"/>
          <w:szCs w:val="24"/>
        </w:rPr>
        <w:lastRenderedPageBreak/>
        <w:t>Μειωμένες διατηρούνται, επίσης, και για το 2017 κατά 20%, οι δαπάνες χρηματοδοτικής μίσθωσης, κωδικός 0816, για τα αυτοκίνητα προς Βουλευτές, όπως και το 2016 που έγιναν συμβά</w:t>
      </w:r>
      <w:r>
        <w:rPr>
          <w:rFonts w:eastAsia="Times New Roman"/>
          <w:szCs w:val="24"/>
        </w:rPr>
        <w:t xml:space="preserve">σεις με αυτοκίνητα οικονομικότερου τύπου, πετρελαιοκίνητα, της τεχνολογίας 1400 έως 1600 κυβικά.  </w:t>
      </w:r>
    </w:p>
    <w:p w14:paraId="516C9516" w14:textId="77777777" w:rsidR="009762CD" w:rsidRDefault="009828EE">
      <w:pPr>
        <w:spacing w:after="0" w:line="600" w:lineRule="auto"/>
        <w:ind w:firstLine="720"/>
        <w:jc w:val="both"/>
        <w:rPr>
          <w:rFonts w:eastAsia="Times New Roman"/>
          <w:szCs w:val="24"/>
        </w:rPr>
      </w:pPr>
      <w:r>
        <w:rPr>
          <w:rFonts w:eastAsia="Times New Roman"/>
          <w:szCs w:val="24"/>
        </w:rPr>
        <w:t xml:space="preserve">Επίσης, σταθερή παραμένει και η κατά 13,3% μείωση που σημειώθηκε το 2016 για τις δαπάνες κινητής τηλεφωνίας, κωδικός 0826. </w:t>
      </w:r>
    </w:p>
    <w:p w14:paraId="516C9517" w14:textId="77777777" w:rsidR="009762CD" w:rsidRDefault="009828EE">
      <w:pPr>
        <w:spacing w:after="0" w:line="600" w:lineRule="auto"/>
        <w:ind w:firstLine="720"/>
        <w:jc w:val="both"/>
        <w:rPr>
          <w:rFonts w:eastAsia="Times New Roman"/>
          <w:szCs w:val="24"/>
        </w:rPr>
      </w:pPr>
      <w:r>
        <w:rPr>
          <w:rFonts w:eastAsia="Times New Roman"/>
          <w:szCs w:val="24"/>
        </w:rPr>
        <w:t>Σε αυτό το σημείο να αναφέρω πως ως προς την παροχή τηλεπικοινωνιακών υπηρεσιών, κωδικός 0824, φέτος γίνεται επιπλέον μείωση 171.000 ευρώ, λόγω της κατάργησης της μισθωμένης γραμμής και του δικτυακού εξοπλισμού για τη ζωντανή μετάδοση του τηλεοπτικού σήματ</w:t>
      </w:r>
      <w:r>
        <w:rPr>
          <w:rFonts w:eastAsia="Times New Roman"/>
          <w:szCs w:val="24"/>
        </w:rPr>
        <w:t xml:space="preserve">ος μέσω του διαδικτύου. </w:t>
      </w:r>
    </w:p>
    <w:p w14:paraId="516C9518" w14:textId="77777777" w:rsidR="009762CD" w:rsidRDefault="009828EE">
      <w:pPr>
        <w:spacing w:after="0" w:line="600" w:lineRule="auto"/>
        <w:ind w:firstLine="720"/>
        <w:jc w:val="both"/>
        <w:rPr>
          <w:rFonts w:eastAsia="Times New Roman"/>
          <w:szCs w:val="24"/>
        </w:rPr>
      </w:pPr>
      <w:r>
        <w:rPr>
          <w:rFonts w:eastAsia="Times New Roman"/>
          <w:szCs w:val="24"/>
        </w:rPr>
        <w:t xml:space="preserve">Μειώσεις παρατηρούνται, επίσης, στις δαπάνες για ταχυδρομικά, κωδικός 0823, μείωση 5.000 ευρώ, για ύδρευση, κωδικός 0831, μείωση 5.000 ευρώ και διαφημίσεις-δημοσιεύσεις, κωδικός 0841, μείωση 4.000 ευρώ, καθώς ο μεγαλύτερος αριθμός </w:t>
      </w:r>
      <w:r>
        <w:rPr>
          <w:rFonts w:eastAsia="Times New Roman"/>
          <w:szCs w:val="24"/>
        </w:rPr>
        <w:t>δημοσιεύσεων γίνεται πλέον ηλεκτρονικά.</w:t>
      </w:r>
    </w:p>
    <w:p w14:paraId="516C9519" w14:textId="77777777" w:rsidR="009762CD" w:rsidRDefault="009828EE">
      <w:pPr>
        <w:spacing w:after="0" w:line="600" w:lineRule="auto"/>
        <w:ind w:firstLine="720"/>
        <w:jc w:val="both"/>
        <w:rPr>
          <w:rFonts w:eastAsia="Times New Roman"/>
          <w:szCs w:val="24"/>
        </w:rPr>
      </w:pPr>
      <w:r>
        <w:rPr>
          <w:rFonts w:eastAsia="Times New Roman"/>
          <w:szCs w:val="24"/>
        </w:rPr>
        <w:lastRenderedPageBreak/>
        <w:t>Σε αυτό το σημείο θέλω να σταθώ ιδιαίτερα στη μεγάλη προσπάθεια της Βουλής να εξορθολογήσει το κτ</w:t>
      </w:r>
      <w:r>
        <w:rPr>
          <w:rFonts w:eastAsia="Times New Roman"/>
          <w:szCs w:val="24"/>
        </w:rPr>
        <w:t>η</w:t>
      </w:r>
      <w:r>
        <w:rPr>
          <w:rFonts w:eastAsia="Times New Roman"/>
          <w:szCs w:val="24"/>
        </w:rPr>
        <w:t>ριακό θέμα, η οποία έχει ξεκινήσει από πέρυσι. Ήδη, το 2016, προβλέφθηκε μείωση στα μισθώματα των κτ</w:t>
      </w:r>
      <w:r>
        <w:rPr>
          <w:rFonts w:eastAsia="Times New Roman"/>
          <w:szCs w:val="24"/>
        </w:rPr>
        <w:t>η</w:t>
      </w:r>
      <w:r>
        <w:rPr>
          <w:rFonts w:eastAsia="Times New Roman"/>
          <w:szCs w:val="24"/>
        </w:rPr>
        <w:t>ρίων κατά 323.000</w:t>
      </w:r>
      <w:r>
        <w:rPr>
          <w:rFonts w:eastAsia="Times New Roman"/>
          <w:szCs w:val="24"/>
        </w:rPr>
        <w:t xml:space="preserve"> ευρώ, καθώς έγινε επαναδιαπραγμάτευση των συμβάσεων μίσθωσης.</w:t>
      </w:r>
    </w:p>
    <w:p w14:paraId="516C951A" w14:textId="77777777" w:rsidR="009762CD" w:rsidRDefault="009828EE">
      <w:pPr>
        <w:spacing w:after="0" w:line="600" w:lineRule="auto"/>
        <w:ind w:firstLine="720"/>
        <w:jc w:val="both"/>
        <w:rPr>
          <w:rFonts w:eastAsia="Times New Roman"/>
          <w:szCs w:val="24"/>
        </w:rPr>
      </w:pPr>
      <w:r>
        <w:rPr>
          <w:rFonts w:eastAsia="Times New Roman"/>
          <w:szCs w:val="24"/>
        </w:rPr>
        <w:t>Παράλληλα, προβλέφθηκαν σημαντικές επενδυτικές πρωτοβουλίες στα ιδιόκτητα κτ</w:t>
      </w:r>
      <w:r>
        <w:rPr>
          <w:rFonts w:eastAsia="Times New Roman"/>
          <w:szCs w:val="24"/>
        </w:rPr>
        <w:t>ή</w:t>
      </w:r>
      <w:r>
        <w:rPr>
          <w:rFonts w:eastAsia="Times New Roman"/>
          <w:szCs w:val="24"/>
        </w:rPr>
        <w:t xml:space="preserve">ρια. Πράγματι, το 2016, ως προς αυτό, παρατηρήθηκε μεν μία αύξηση των δαπανών κατά 2.170.000 ευρώ στον κωδικό 0851, </w:t>
      </w:r>
      <w:r>
        <w:rPr>
          <w:rFonts w:eastAsia="Times New Roman"/>
          <w:szCs w:val="24"/>
        </w:rPr>
        <w:t>αμοιβές για συντήρηση και επισκευή κτ</w:t>
      </w:r>
      <w:r>
        <w:rPr>
          <w:rFonts w:eastAsia="Times New Roman"/>
          <w:szCs w:val="24"/>
        </w:rPr>
        <w:t>η</w:t>
      </w:r>
      <w:r>
        <w:rPr>
          <w:rFonts w:eastAsia="Times New Roman"/>
          <w:szCs w:val="24"/>
        </w:rPr>
        <w:t>ρίων γενικά και λοιπών μόνιμων εγκαταστάσεων, προκειμένου να αποκατασταθούν κτ</w:t>
      </w:r>
      <w:r>
        <w:rPr>
          <w:rFonts w:eastAsia="Times New Roman"/>
          <w:szCs w:val="24"/>
        </w:rPr>
        <w:t>ή</w:t>
      </w:r>
      <w:r>
        <w:rPr>
          <w:rFonts w:eastAsia="Times New Roman"/>
          <w:szCs w:val="24"/>
        </w:rPr>
        <w:t>ρια ιδιοκτησίας της Βουλής, στο γενικότερο πλαίσιο αξιοποίησης των περιουσιακών της στοιχείων, με απώτερο, όμως, στόχο τη σταδιακή αποδέσμε</w:t>
      </w:r>
      <w:r>
        <w:rPr>
          <w:rFonts w:eastAsia="Times New Roman"/>
          <w:szCs w:val="24"/>
        </w:rPr>
        <w:t>υση από τα μισθωμένα κτ</w:t>
      </w:r>
      <w:r>
        <w:rPr>
          <w:rFonts w:eastAsia="Times New Roman"/>
          <w:szCs w:val="24"/>
        </w:rPr>
        <w:t>ή</w:t>
      </w:r>
      <w:r>
        <w:rPr>
          <w:rFonts w:eastAsia="Times New Roman"/>
          <w:szCs w:val="24"/>
        </w:rPr>
        <w:t xml:space="preserve">ρια που στεγάζει τις υπηρεσίας της. </w:t>
      </w:r>
    </w:p>
    <w:p w14:paraId="516C951B" w14:textId="77777777" w:rsidR="009762CD" w:rsidRDefault="009828EE">
      <w:pPr>
        <w:spacing w:after="0" w:line="600" w:lineRule="auto"/>
        <w:ind w:firstLine="720"/>
        <w:jc w:val="both"/>
        <w:rPr>
          <w:rFonts w:eastAsia="Times New Roman"/>
          <w:szCs w:val="24"/>
        </w:rPr>
      </w:pPr>
      <w:r>
        <w:rPr>
          <w:rFonts w:eastAsia="Times New Roman"/>
          <w:szCs w:val="24"/>
        </w:rPr>
        <w:t>Ποιο ήταν, λοιπόν, το αποτέλεσμα αυτής της προσπάθειας; Ήταν η μείωση κατά 585.000 ευρώ για τα μισθώματα των κτ</w:t>
      </w:r>
      <w:r>
        <w:rPr>
          <w:rFonts w:eastAsia="Times New Roman"/>
          <w:szCs w:val="24"/>
        </w:rPr>
        <w:t>η</w:t>
      </w:r>
      <w:r>
        <w:rPr>
          <w:rFonts w:eastAsia="Times New Roman"/>
          <w:szCs w:val="24"/>
        </w:rPr>
        <w:t>ρίων, κωδικός 0813, που οφείλεται στη λύση της μίσθωσης του κτ</w:t>
      </w:r>
      <w:r>
        <w:rPr>
          <w:rFonts w:eastAsia="Times New Roman"/>
          <w:szCs w:val="24"/>
        </w:rPr>
        <w:t>η</w:t>
      </w:r>
      <w:r>
        <w:rPr>
          <w:rFonts w:eastAsia="Times New Roman"/>
          <w:szCs w:val="24"/>
        </w:rPr>
        <w:t xml:space="preserve">ρίου επί της </w:t>
      </w:r>
      <w:r>
        <w:rPr>
          <w:rFonts w:eastAsia="Times New Roman"/>
          <w:szCs w:val="24"/>
        </w:rPr>
        <w:lastRenderedPageBreak/>
        <w:t>οδού Αμ</w:t>
      </w:r>
      <w:r>
        <w:rPr>
          <w:rFonts w:eastAsia="Times New Roman"/>
          <w:szCs w:val="24"/>
        </w:rPr>
        <w:t>αλίας 14, καθώς και στη μείωση του μισθώματος ήδη μισθωμένων κτ</w:t>
      </w:r>
      <w:r>
        <w:rPr>
          <w:rFonts w:eastAsia="Times New Roman"/>
          <w:szCs w:val="24"/>
        </w:rPr>
        <w:t>η</w:t>
      </w:r>
      <w:r>
        <w:rPr>
          <w:rFonts w:eastAsia="Times New Roman"/>
          <w:szCs w:val="24"/>
        </w:rPr>
        <w:t xml:space="preserve">ρίων που στεγάζονται υπηρεσίες της Βουλής. </w:t>
      </w:r>
    </w:p>
    <w:p w14:paraId="516C951C" w14:textId="77777777" w:rsidR="009762CD" w:rsidRDefault="009828EE">
      <w:pPr>
        <w:spacing w:after="0" w:line="600" w:lineRule="auto"/>
        <w:ind w:firstLine="720"/>
        <w:jc w:val="both"/>
        <w:rPr>
          <w:rFonts w:eastAsia="Times New Roman"/>
          <w:szCs w:val="24"/>
        </w:rPr>
      </w:pPr>
      <w:r>
        <w:rPr>
          <w:rFonts w:eastAsia="Times New Roman"/>
          <w:szCs w:val="24"/>
        </w:rPr>
        <w:t>Χαρακτηριστικό, επίσης, είναι ότι η παύση της μίσθωσης της οδού Αμαλίας 14, σε συνδυασμό με την ένταξη της Βουλής στο εκπτωτικό πρόγραμμα της ΔΕΗ γι</w:t>
      </w:r>
      <w:r>
        <w:rPr>
          <w:rFonts w:eastAsia="Times New Roman"/>
          <w:szCs w:val="24"/>
        </w:rPr>
        <w:t xml:space="preserve">α τους μεγάλους καταναλωτές, θα επιφέρει επιπλέον εξοικονόμηση 250.000 ευρώ, κωδικός 0832. </w:t>
      </w:r>
    </w:p>
    <w:p w14:paraId="516C951D" w14:textId="77777777" w:rsidR="009762CD" w:rsidRDefault="009828EE">
      <w:pPr>
        <w:spacing w:after="0" w:line="600" w:lineRule="auto"/>
        <w:ind w:firstLine="720"/>
        <w:jc w:val="both"/>
        <w:rPr>
          <w:rFonts w:eastAsia="Times New Roman"/>
          <w:szCs w:val="24"/>
        </w:rPr>
      </w:pPr>
      <w:r>
        <w:rPr>
          <w:rFonts w:eastAsia="Times New Roman"/>
          <w:szCs w:val="24"/>
        </w:rPr>
        <w:t xml:space="preserve">Επομένως, το κόστος για το οποίο δεχθήκαμε μια κριτική πέρυσι, αποτέλεσε και θα συνεχίσει να αποτελεί μελλοντική απόσβεση, λόγω της εξοικονόμησης που προκύπτει από </w:t>
      </w:r>
      <w:r>
        <w:rPr>
          <w:rFonts w:eastAsia="Times New Roman"/>
          <w:szCs w:val="24"/>
        </w:rPr>
        <w:t>τη μείωση του αριθμού των μισθωμένων κτ</w:t>
      </w:r>
      <w:r>
        <w:rPr>
          <w:rFonts w:eastAsia="Times New Roman"/>
          <w:szCs w:val="24"/>
        </w:rPr>
        <w:t>η</w:t>
      </w:r>
      <w:r>
        <w:rPr>
          <w:rFonts w:eastAsia="Times New Roman"/>
          <w:szCs w:val="24"/>
        </w:rPr>
        <w:t xml:space="preserve">ρίων. </w:t>
      </w:r>
    </w:p>
    <w:p w14:paraId="516C951E" w14:textId="77777777" w:rsidR="009762CD" w:rsidRDefault="009828EE">
      <w:pPr>
        <w:spacing w:after="0" w:line="600" w:lineRule="auto"/>
        <w:ind w:firstLine="720"/>
        <w:jc w:val="both"/>
        <w:rPr>
          <w:rFonts w:eastAsia="Times New Roman"/>
          <w:szCs w:val="24"/>
        </w:rPr>
      </w:pPr>
      <w:r>
        <w:rPr>
          <w:rFonts w:eastAsia="Times New Roman"/>
          <w:szCs w:val="24"/>
        </w:rPr>
        <w:t>Η Β</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ατηγορία, κωδικός 1000, περιλαμβάνει πιστώσεις για προμήθεια  εξοπλισμού υπηρεσιών εργαστηρίων και υποδομών, υγειονομικό και φαρμακευτικό υλικό, ειδών συντήρησης και επισκευής εγκαταστάσεων ηλεκτρισμού, </w:t>
      </w:r>
      <w:r>
        <w:rPr>
          <w:rFonts w:eastAsia="Times New Roman"/>
          <w:szCs w:val="24"/>
        </w:rPr>
        <w:t xml:space="preserve">ύδρευσης, θέρμανσης και λοιπού εξοπλισμού, καυσίμων θέρμανσης και κίνησης και λοιπές προμήθειες.  </w:t>
      </w:r>
    </w:p>
    <w:p w14:paraId="516C951F" w14:textId="77777777" w:rsidR="009762CD" w:rsidRDefault="009828EE">
      <w:pPr>
        <w:spacing w:after="0" w:line="600" w:lineRule="auto"/>
        <w:ind w:firstLine="720"/>
        <w:jc w:val="both"/>
        <w:rPr>
          <w:rFonts w:eastAsia="Times New Roman"/>
          <w:szCs w:val="24"/>
        </w:rPr>
      </w:pPr>
      <w:r>
        <w:rPr>
          <w:rFonts w:eastAsia="Times New Roman"/>
          <w:szCs w:val="24"/>
        </w:rPr>
        <w:lastRenderedPageBreak/>
        <w:t>Η συνολική δαπάνη της Β</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ατηγορίας προϋπολογίζεται σε 3.170.000 ευρώ για το 2017 και είναι μειωμένη κατά 2.000.000 σε σχέση με την πρόβλεψη για το 2016, η ο</w:t>
      </w:r>
      <w:r>
        <w:rPr>
          <w:rFonts w:eastAsia="Times New Roman"/>
          <w:szCs w:val="24"/>
        </w:rPr>
        <w:t xml:space="preserve">ποία ήταν 5.171.000. </w:t>
      </w:r>
    </w:p>
    <w:p w14:paraId="516C9520" w14:textId="77777777" w:rsidR="009762CD" w:rsidRDefault="009828EE">
      <w:pPr>
        <w:spacing w:after="0" w:line="600" w:lineRule="auto"/>
        <w:ind w:firstLine="720"/>
        <w:jc w:val="both"/>
        <w:rPr>
          <w:rFonts w:eastAsia="Times New Roman"/>
          <w:szCs w:val="24"/>
        </w:rPr>
      </w:pPr>
      <w:r>
        <w:rPr>
          <w:rFonts w:eastAsia="Times New Roman"/>
          <w:szCs w:val="24"/>
        </w:rPr>
        <w:t xml:space="preserve">Η μείωση των δαπανών αυτής της κατηγορίας οφείλεται σε τρεις, κυρίως, λόγους: </w:t>
      </w:r>
    </w:p>
    <w:p w14:paraId="516C9521" w14:textId="77777777" w:rsidR="009762CD" w:rsidRDefault="009828EE">
      <w:pPr>
        <w:spacing w:after="0" w:line="600" w:lineRule="auto"/>
        <w:ind w:firstLine="720"/>
        <w:jc w:val="both"/>
        <w:rPr>
          <w:rFonts w:eastAsia="Times New Roman"/>
          <w:szCs w:val="24"/>
        </w:rPr>
      </w:pPr>
      <w:r>
        <w:rPr>
          <w:rFonts w:eastAsia="Times New Roman"/>
          <w:szCs w:val="24"/>
        </w:rPr>
        <w:t>Πρώτον, στη μείωση των προβλεπόμενων δαπανών για τον ηλεκτρονικό εξοπλισμό της Βουλής για το έτος 2017, λόγω της αντικατάστασης μεγάλου μέρους πεπαλαιωμένω</w:t>
      </w:r>
      <w:r>
        <w:rPr>
          <w:rFonts w:eastAsia="Times New Roman"/>
          <w:szCs w:val="24"/>
        </w:rPr>
        <w:t xml:space="preserve">ν σταθμών εργασίας με σύγχρονους και τις προμήθειες αποθηκευτικής υποδομής που πραγματοποιήθηκε το 2016.  </w:t>
      </w:r>
    </w:p>
    <w:p w14:paraId="516C9522" w14:textId="77777777" w:rsidR="009762CD" w:rsidRDefault="009828EE">
      <w:pPr>
        <w:spacing w:after="0" w:line="600" w:lineRule="auto"/>
        <w:ind w:firstLine="720"/>
        <w:jc w:val="both"/>
        <w:rPr>
          <w:rFonts w:eastAsia="Times New Roman"/>
          <w:szCs w:val="24"/>
        </w:rPr>
      </w:pPr>
      <w:r>
        <w:rPr>
          <w:rFonts w:eastAsia="Times New Roman"/>
          <w:szCs w:val="24"/>
        </w:rPr>
        <w:t>Δεύτερον, στο ότι δεν θα απαιτηθεί προμήθεια υποδομών για συστήματα βιβλιοθήκης, λόγω της χρησιμοποίησης υπηρεσιών παροχής λογισμικού που φιλοξενείτα</w:t>
      </w:r>
      <w:r>
        <w:rPr>
          <w:rFonts w:eastAsia="Times New Roman"/>
          <w:szCs w:val="24"/>
        </w:rPr>
        <w:t xml:space="preserve">ι στις εγκαταστάσεις του Εθνικού Κέντρου Τεκμηρίωσης. </w:t>
      </w:r>
    </w:p>
    <w:p w14:paraId="516C9523" w14:textId="77777777" w:rsidR="009762CD" w:rsidRDefault="009828EE">
      <w:pPr>
        <w:spacing w:after="0" w:line="600" w:lineRule="auto"/>
        <w:ind w:firstLine="720"/>
        <w:jc w:val="both"/>
        <w:rPr>
          <w:rFonts w:eastAsia="Times New Roman" w:cs="Times New Roman"/>
          <w:szCs w:val="24"/>
        </w:rPr>
      </w:pPr>
      <w:r>
        <w:rPr>
          <w:rFonts w:eastAsia="Times New Roman"/>
          <w:szCs w:val="24"/>
        </w:rPr>
        <w:t>Και τρίτον, στο ότι εκσυγχρονίστηκε ο εκδοτικός εξοπλισμός με την αγορά μεγάλων εκτυπωτικών μηχανημάτων το έτος 2016, με αποτέλεσμα να είναι μειωμένες και οι προβλεπόμενες δαπάνες για τη λειτουργία της</w:t>
      </w:r>
      <w:r>
        <w:rPr>
          <w:rFonts w:eastAsia="Times New Roman"/>
          <w:szCs w:val="24"/>
        </w:rPr>
        <w:t xml:space="preserve"> εκτυπωτικής μονάδας.</w:t>
      </w:r>
    </w:p>
    <w:p w14:paraId="516C9524" w14:textId="77777777" w:rsidR="009762CD" w:rsidRDefault="009828EE">
      <w:pPr>
        <w:spacing w:after="0" w:line="600" w:lineRule="auto"/>
        <w:ind w:firstLine="720"/>
        <w:jc w:val="both"/>
        <w:rPr>
          <w:rFonts w:eastAsia="Times New Roman"/>
          <w:szCs w:val="24"/>
        </w:rPr>
      </w:pPr>
      <w:r>
        <w:rPr>
          <w:rFonts w:eastAsia="Times New Roman"/>
          <w:szCs w:val="24"/>
        </w:rPr>
        <w:lastRenderedPageBreak/>
        <w:t>Ειδικότερα, ως προς τον κωδικό 1311 «Προμήθεια Ειδών Συντήρησης και Εγκαταστάσεων», να επισημάνω πως φέτος προβλέπεται μείωση κατά 383.000 ευρώ σε αντίθεση με την αύξηση κατά 240.000 ευρώ που παρατηρήθηκε το 2016 και οφείλονταν στην π</w:t>
      </w:r>
      <w:r>
        <w:rPr>
          <w:rFonts w:eastAsia="Times New Roman"/>
          <w:szCs w:val="24"/>
        </w:rPr>
        <w:t>ρομήθεια υλικών για τις εργασίες συντήρησης που αναφέρονται στη συντήρηση του μηχανικού εξοπλισμού της Βουλής.</w:t>
      </w:r>
    </w:p>
    <w:p w14:paraId="516C9525" w14:textId="77777777" w:rsidR="009762CD" w:rsidRDefault="009828EE">
      <w:pPr>
        <w:spacing w:after="0" w:line="600" w:lineRule="auto"/>
        <w:ind w:firstLine="720"/>
        <w:jc w:val="both"/>
        <w:rPr>
          <w:rFonts w:eastAsia="Times New Roman"/>
          <w:szCs w:val="24"/>
        </w:rPr>
      </w:pPr>
      <w:r>
        <w:rPr>
          <w:rFonts w:eastAsia="Times New Roman"/>
          <w:szCs w:val="24"/>
        </w:rPr>
        <w:t>Σε αυτό το σημείο θα ήθελα να κάνω μια διευκρίνιση καθώς ο εν λόγω κωδικός είναι σε άμεση συνάρτηση με άλλους δύο κωδικούς της πρώτης κατηγορίας,</w:t>
      </w:r>
      <w:r>
        <w:rPr>
          <w:rFonts w:eastAsia="Times New Roman"/>
          <w:szCs w:val="24"/>
        </w:rPr>
        <w:t xml:space="preserve"> δηλαδή, τον κωδικό 0869 και τον κωδικό 0851. Και για να γίνω πιο συγκεκριμένος, η μείωση του κωδικού 1311 οφείλεται βασικά στον </w:t>
      </w:r>
      <w:proofErr w:type="spellStart"/>
      <w:r>
        <w:rPr>
          <w:rFonts w:eastAsia="Times New Roman"/>
          <w:szCs w:val="24"/>
        </w:rPr>
        <w:t>εξορθολογισμό</w:t>
      </w:r>
      <w:proofErr w:type="spellEnd"/>
      <w:r>
        <w:rPr>
          <w:rFonts w:eastAsia="Times New Roman"/>
          <w:szCs w:val="24"/>
        </w:rPr>
        <w:t xml:space="preserve"> δαπανών συντήρησης με την ένταξη μέρους των εργασιών συντήρησης και επισκευής λοιπού εξοπλισμού στα κτηριακά έργα</w:t>
      </w:r>
      <w:r>
        <w:rPr>
          <w:rFonts w:eastAsia="Times New Roman"/>
          <w:szCs w:val="24"/>
        </w:rPr>
        <w:t xml:space="preserve"> της Βουλής.</w:t>
      </w:r>
    </w:p>
    <w:p w14:paraId="516C9526" w14:textId="77777777" w:rsidR="009762CD" w:rsidRDefault="009828EE">
      <w:pPr>
        <w:spacing w:after="0" w:line="600" w:lineRule="auto"/>
        <w:ind w:firstLine="720"/>
        <w:jc w:val="both"/>
        <w:rPr>
          <w:rFonts w:eastAsia="Times New Roman"/>
          <w:szCs w:val="24"/>
        </w:rPr>
      </w:pPr>
      <w:r>
        <w:rPr>
          <w:rFonts w:eastAsia="Times New Roman"/>
          <w:szCs w:val="24"/>
        </w:rPr>
        <w:t>Με τη μείωση αυτή, όμως, έχουμε και επιπρόσθετη μείωση 389.000 ευρώ στον κωδικό 0869 της πρώτης κατηγορίας «Αμοιβές για Συντήρηση και Επισκευή Λοιπού Εξοπλισμού» καθώς επίσης και μεί</w:t>
      </w:r>
      <w:r>
        <w:rPr>
          <w:rFonts w:eastAsia="Times New Roman"/>
          <w:szCs w:val="24"/>
        </w:rPr>
        <w:lastRenderedPageBreak/>
        <w:t xml:space="preserve">ωση 1.801.000 ευρώ στον κωδικό 0851 επίσης πρώτης κατηγορίας </w:t>
      </w:r>
      <w:r>
        <w:rPr>
          <w:rFonts w:eastAsia="Times New Roman"/>
          <w:szCs w:val="24"/>
        </w:rPr>
        <w:t>για «Αμοιβές για Συντήρηση και Επισκευή Κτηρίων γενικά και λοιπών Μόνιμων Εγκαταστάσεων», η οποία οφείλεται στην ένταξη μέρους των κτηριακών εργασιών στην υπηρεσία διάθεσης ευρωπαϊκών και λοιπών πιστώσεων.</w:t>
      </w:r>
    </w:p>
    <w:p w14:paraId="516C9527"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Πρέπει να ολοκλη</w:t>
      </w:r>
      <w:r>
        <w:rPr>
          <w:rFonts w:eastAsia="Times New Roman" w:cs="Times New Roman"/>
          <w:szCs w:val="24"/>
        </w:rPr>
        <w:t xml:space="preserve">ρώσετε σιγά, σιγά, κύριε </w:t>
      </w:r>
      <w:proofErr w:type="spellStart"/>
      <w:r>
        <w:rPr>
          <w:rFonts w:eastAsia="Times New Roman" w:cs="Times New Roman"/>
          <w:szCs w:val="24"/>
        </w:rPr>
        <w:t>Μεϊκόπουλε</w:t>
      </w:r>
      <w:proofErr w:type="spellEnd"/>
      <w:r>
        <w:rPr>
          <w:rFonts w:eastAsia="Times New Roman" w:cs="Times New Roman"/>
          <w:szCs w:val="24"/>
        </w:rPr>
        <w:t>.</w:t>
      </w:r>
    </w:p>
    <w:p w14:paraId="516C9528"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Κύριε Πρόεδρε, είμαι αρκετά αναλυτικός και νομίζω ότι πρέπει να τα περιγράψουμε επακριβώς.</w:t>
      </w:r>
    </w:p>
    <w:p w14:paraId="516C9529"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Να τα περιγράψετε, αλλά έχουμε υπερβεί το χρόνο κατά δυόμισι λεπτά.</w:t>
      </w:r>
    </w:p>
    <w:p w14:paraId="516C952A"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Θα ήθελα –αν γίνεται- για ένα λεπτό την ανοχή σας.</w:t>
      </w:r>
    </w:p>
    <w:p w14:paraId="516C952B"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Ορίστε, έχετε ένα λεπτό ακόμη.</w:t>
      </w:r>
    </w:p>
    <w:p w14:paraId="516C952C"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lastRenderedPageBreak/>
        <w:t>ΑΛΕΞΑΝΔΡΟΣ ΜΕΪΚΟΠΟΥΛΟΣ:</w:t>
      </w:r>
      <w:r>
        <w:rPr>
          <w:rFonts w:eastAsia="Times New Roman" w:cs="Times New Roman"/>
          <w:szCs w:val="24"/>
        </w:rPr>
        <w:t xml:space="preserve"> Ως προς τον κωδικό 1712 «Προμήθεια συσκευών θέρμανσης και κλιματισμού» στον οποίο κατά το έτ</w:t>
      </w:r>
      <w:r>
        <w:rPr>
          <w:rFonts w:eastAsia="Times New Roman" w:cs="Times New Roman"/>
          <w:szCs w:val="24"/>
        </w:rPr>
        <w:t>ος 2016 προβλέφθηκε αύξηση κατά 125.000 ευρώ οφειλόμενη στην πρόβλεψη για προμήθεια κλιματιστικών μονάδων για τις ανάγκες του χώρου του κτηρίου επί της οδού Λένορμαν, θέλω να σημειώσω πως φέτος προβλέπεται μείωση της τάξης των 135.000 ευρώ, η οποία οφείλετ</w:t>
      </w:r>
      <w:r>
        <w:rPr>
          <w:rFonts w:eastAsia="Times New Roman" w:cs="Times New Roman"/>
          <w:szCs w:val="24"/>
        </w:rPr>
        <w:t xml:space="preserve">αι στον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δαπανών εγκατάστασης κλιματιστικών μονάδων για το εν λόγω κτήριο με την ένταξή τους στα έργα της Βουλής.</w:t>
      </w:r>
    </w:p>
    <w:p w14:paraId="516C952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Έχω αρκετά περισσότερα στοιχεία να παραθέσω. Άλλωστε τα είχαμε πει και πιο αναλυτικά και στην </w:t>
      </w:r>
      <w:r>
        <w:rPr>
          <w:rFonts w:eastAsia="Times New Roman" w:cs="Times New Roman"/>
          <w:szCs w:val="24"/>
        </w:rPr>
        <w:t>ε</w:t>
      </w:r>
      <w:r>
        <w:rPr>
          <w:rFonts w:eastAsia="Times New Roman" w:cs="Times New Roman"/>
          <w:szCs w:val="24"/>
        </w:rPr>
        <w:t>πιτροπή που έγινε την προηγούμ</w:t>
      </w:r>
      <w:r>
        <w:rPr>
          <w:rFonts w:eastAsia="Times New Roman" w:cs="Times New Roman"/>
          <w:szCs w:val="24"/>
        </w:rPr>
        <w:t xml:space="preserve">ενη εβδομάδα. Γενικότερα αυτό που οφείλουμε να παρατηρήσουμε είναι ότι ο </w:t>
      </w:r>
      <w:r>
        <w:rPr>
          <w:rFonts w:eastAsia="Times New Roman" w:cs="Times New Roman"/>
          <w:szCs w:val="24"/>
        </w:rPr>
        <w:t>π</w:t>
      </w:r>
      <w:r>
        <w:rPr>
          <w:rFonts w:eastAsia="Times New Roman" w:cs="Times New Roman"/>
          <w:szCs w:val="24"/>
        </w:rPr>
        <w:t>ροϋπολογισμός της Βουλής και για το 2017 προσπαθεί να αντιστοιχηθεί με το κοινό αίσθημα. Νομίζω ότι γίνεται μια σοβαρή προσπάθεια και στο κτηριακό ζήτημα αλλά και αναφορικά με τις αχ</w:t>
      </w:r>
      <w:r>
        <w:rPr>
          <w:rFonts w:eastAsia="Times New Roman" w:cs="Times New Roman"/>
          <w:szCs w:val="24"/>
        </w:rPr>
        <w:t>ρείαστες δαπάνες.</w:t>
      </w:r>
    </w:p>
    <w:p w14:paraId="516C952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Ένα τελευταίο που θα ήθελα να επισημάνω επίσης, είναι ότι γενικά όλοι θα πρέπει να ευχαριστήσουμε το πολιτικό προσωπικό της Βουλής για το σημαντικό έργο που επιτελεί. Είναι πολύτιμη η συμβολή τους στο έργο που καλούμαστε όλοι να ανταποκρι</w:t>
      </w:r>
      <w:r>
        <w:rPr>
          <w:rFonts w:eastAsia="Times New Roman" w:cs="Times New Roman"/>
          <w:szCs w:val="24"/>
        </w:rPr>
        <w:t>θούμε μέσα στα χρόνια της κρίσης.</w:t>
      </w:r>
    </w:p>
    <w:p w14:paraId="516C952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Και χωρίς να θέλω να καταχραστώ περισσότερο τον χρόνο, καλώ όλους τους Βουλευτές απ’ όλα τα κόμματα και τις παρατάξεις να υπερψηφίσουμε μαζί τον </w:t>
      </w:r>
      <w:r>
        <w:rPr>
          <w:rFonts w:eastAsia="Times New Roman" w:cs="Times New Roman"/>
          <w:szCs w:val="24"/>
        </w:rPr>
        <w:t>π</w:t>
      </w:r>
      <w:r>
        <w:rPr>
          <w:rFonts w:eastAsia="Times New Roman" w:cs="Times New Roman"/>
          <w:szCs w:val="24"/>
        </w:rPr>
        <w:t>ροϋπολογισμό της Βουλής των Ελλήνων.</w:t>
      </w:r>
    </w:p>
    <w:p w14:paraId="516C953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16C9531" w14:textId="77777777" w:rsidR="009762CD" w:rsidRDefault="009828EE">
      <w:pPr>
        <w:spacing w:after="0" w:line="600" w:lineRule="auto"/>
        <w:ind w:firstLine="720"/>
        <w:jc w:val="center"/>
        <w:rPr>
          <w:rFonts w:eastAsia="Times New Roman" w:cs="Times New Roman"/>
          <w:szCs w:val="24"/>
        </w:rPr>
      </w:pPr>
      <w:r>
        <w:rPr>
          <w:rFonts w:eastAsia="Times New Roman" w:cs="Times New Roman"/>
          <w:szCs w:val="24"/>
        </w:rPr>
        <w:t>(Χειροκροτήματα από</w:t>
      </w:r>
      <w:r>
        <w:rPr>
          <w:rFonts w:eastAsia="Times New Roman" w:cs="Times New Roman"/>
          <w:szCs w:val="24"/>
        </w:rPr>
        <w:t xml:space="preserve"> τις πτέρυγες του ΣΥΡΙΖΑ και των ΑΝΕΛ)</w:t>
      </w:r>
    </w:p>
    <w:p w14:paraId="516C9532"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εισηγητή του ΣΥΡΙΖΑ, κ. </w:t>
      </w:r>
      <w:proofErr w:type="spellStart"/>
      <w:r>
        <w:rPr>
          <w:rFonts w:eastAsia="Times New Roman" w:cs="Times New Roman"/>
          <w:szCs w:val="24"/>
        </w:rPr>
        <w:t>Μεϊκόπουλο</w:t>
      </w:r>
      <w:proofErr w:type="spellEnd"/>
      <w:r>
        <w:rPr>
          <w:rFonts w:eastAsia="Times New Roman" w:cs="Times New Roman"/>
          <w:szCs w:val="24"/>
        </w:rPr>
        <w:t>.</w:t>
      </w:r>
    </w:p>
    <w:p w14:paraId="516C953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Δημοκρατίας κ. Κωνσταντίνος Κουκοδήμος.</w:t>
      </w:r>
    </w:p>
    <w:p w14:paraId="516C9534"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ΚΩΝΣΤΑΝΤΙΝΟΣ ΚΟΥΚΟΔΗΜΟΣ:</w:t>
      </w:r>
      <w:r>
        <w:rPr>
          <w:rFonts w:eastAsia="Times New Roman" w:cs="Times New Roman"/>
          <w:szCs w:val="24"/>
        </w:rPr>
        <w:t xml:space="preserve"> Κύριε Πρόεδρε, αγαπητοί συνάδε</w:t>
      </w:r>
      <w:r>
        <w:rPr>
          <w:rFonts w:eastAsia="Times New Roman" w:cs="Times New Roman"/>
          <w:szCs w:val="24"/>
        </w:rPr>
        <w:t>λφοι, θα ήθελα να εκφράσω –θεωρώ- εκ μέρους όλων μας, όλων των συναδέλφων, τις ευχές για γρήγορη ανάρρωση στον φίλο και πρώην συνάδελφο, Θάνο Πλεύρη. Ευχόμαστε να γίνει γρήγορα καλά.</w:t>
      </w:r>
    </w:p>
    <w:p w14:paraId="516C953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έρχεται σήμερα προς ψήφιση ο </w:t>
      </w:r>
      <w:r>
        <w:rPr>
          <w:rFonts w:eastAsia="Times New Roman" w:cs="Times New Roman"/>
          <w:szCs w:val="24"/>
        </w:rPr>
        <w:t>π</w:t>
      </w:r>
      <w:r>
        <w:rPr>
          <w:rFonts w:eastAsia="Times New Roman" w:cs="Times New Roman"/>
          <w:szCs w:val="24"/>
        </w:rPr>
        <w:t>ροϋπολογισμός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απανών της Βουλής για το οικονομικό έτος 2017 και ο </w:t>
      </w:r>
      <w:r>
        <w:rPr>
          <w:rFonts w:eastAsia="Times New Roman" w:cs="Times New Roman"/>
          <w:szCs w:val="24"/>
        </w:rPr>
        <w:t>α</w:t>
      </w:r>
      <w:r>
        <w:rPr>
          <w:rFonts w:eastAsia="Times New Roman" w:cs="Times New Roman"/>
          <w:szCs w:val="24"/>
        </w:rPr>
        <w:t xml:space="preserve">πολογισμός </w:t>
      </w:r>
      <w:r>
        <w:rPr>
          <w:rFonts w:eastAsia="Times New Roman" w:cs="Times New Roman"/>
          <w:szCs w:val="24"/>
        </w:rPr>
        <w:t>δ</w:t>
      </w:r>
      <w:r>
        <w:rPr>
          <w:rFonts w:eastAsia="Times New Roman" w:cs="Times New Roman"/>
          <w:szCs w:val="24"/>
        </w:rPr>
        <w:t xml:space="preserve">απανών </w:t>
      </w:r>
      <w:r>
        <w:rPr>
          <w:rFonts w:eastAsia="Times New Roman" w:cs="Times New Roman"/>
          <w:szCs w:val="24"/>
        </w:rPr>
        <w:t>ο</w:t>
      </w:r>
      <w:r>
        <w:rPr>
          <w:rFonts w:eastAsia="Times New Roman" w:cs="Times New Roman"/>
          <w:szCs w:val="24"/>
        </w:rPr>
        <w:t xml:space="preserve">ικονομικού </w:t>
      </w:r>
      <w:r>
        <w:rPr>
          <w:rFonts w:eastAsia="Times New Roman" w:cs="Times New Roman"/>
          <w:szCs w:val="24"/>
        </w:rPr>
        <w:t>έ</w:t>
      </w:r>
      <w:r>
        <w:rPr>
          <w:rFonts w:eastAsia="Times New Roman" w:cs="Times New Roman"/>
          <w:szCs w:val="24"/>
        </w:rPr>
        <w:t xml:space="preserve">τους 2015, όπου περιλαμβάνονται οι δαπάνες που έχουν σχέση με την αντιμετώπιση των αναγκών της Βουλής και τη λειτουργία των υπηρεσιών της. </w:t>
      </w:r>
    </w:p>
    <w:p w14:paraId="516C953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Δίνεται έτσι η ευκαιρία –και </w:t>
      </w:r>
      <w:r>
        <w:rPr>
          <w:rFonts w:eastAsia="Times New Roman" w:cs="Times New Roman"/>
          <w:szCs w:val="24"/>
        </w:rPr>
        <w:t>θα μου επιτρέψετε να ξεκινήσω απ’ αυτό- να κάνω μια ιδιαίτερη αναφορά στις υπηρεσίες της Βουλής και στους εργαζόμενους των αντίστοιχων τμημάτων που φέρουν σε πέρας αυτό το δύσκολο έργο και να τους συγχαρώ για ακόμη μία φορά για τη συνέπεια που επιδεικνύουν</w:t>
      </w:r>
      <w:r>
        <w:rPr>
          <w:rFonts w:eastAsia="Times New Roman" w:cs="Times New Roman"/>
          <w:szCs w:val="24"/>
        </w:rPr>
        <w:t xml:space="preserve"> τα τελευταία χρόνια.</w:t>
      </w:r>
    </w:p>
    <w:p w14:paraId="516C953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θεωρούμε όλοι σε αυτήν την Αίθουσα ότι ο </w:t>
      </w:r>
      <w:r>
        <w:rPr>
          <w:rFonts w:eastAsia="Times New Roman" w:cs="Times New Roman"/>
          <w:szCs w:val="24"/>
        </w:rPr>
        <w:t>π</w:t>
      </w:r>
      <w:r>
        <w:rPr>
          <w:rFonts w:eastAsia="Times New Roman" w:cs="Times New Roman"/>
          <w:szCs w:val="24"/>
        </w:rPr>
        <w:t>ροϋπολογισμός της Βουλής θα πρέπει να διακρίνεται από δύο στοιχεία. Πρώτον, την ανάγκη να μειωθούν οι δαπάνες της Βουλής συμβάλλοντας έτσι στην εθνική προσπάθεια συγκράτησ</w:t>
      </w:r>
      <w:r>
        <w:rPr>
          <w:rFonts w:eastAsia="Times New Roman" w:cs="Times New Roman"/>
          <w:szCs w:val="24"/>
        </w:rPr>
        <w:t xml:space="preserve">ης των εθνικών δαπανών και δεύτερον στη βελτίωση </w:t>
      </w:r>
      <w:r>
        <w:rPr>
          <w:rFonts w:eastAsia="Times New Roman" w:cs="Times New Roman"/>
          <w:szCs w:val="24"/>
        </w:rPr>
        <w:lastRenderedPageBreak/>
        <w:t>της λειτουργίας και της υποδομής της Βουλής και του Βουλευτή, που πρέπει και οφείλει να λειτουργεί ως εκπρόσωπος του ελληνικού λαού.</w:t>
      </w:r>
    </w:p>
    <w:p w14:paraId="516C953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Επίσης, πρέπει να πούμε ότι ο </w:t>
      </w:r>
      <w:r>
        <w:rPr>
          <w:rFonts w:eastAsia="Times New Roman" w:cs="Times New Roman"/>
          <w:szCs w:val="24"/>
        </w:rPr>
        <w:t>π</w:t>
      </w:r>
      <w:r>
        <w:rPr>
          <w:rFonts w:eastAsia="Times New Roman" w:cs="Times New Roman"/>
          <w:szCs w:val="24"/>
        </w:rPr>
        <w:t>ροϋπολογισμός της Βουλής αποτυπώνει εκτός α</w:t>
      </w:r>
      <w:r>
        <w:rPr>
          <w:rFonts w:eastAsia="Times New Roman" w:cs="Times New Roman"/>
          <w:szCs w:val="24"/>
        </w:rPr>
        <w:t>πό νούμερα και λογιστικά στοιχεία και το γενικότερο οικονομικό περιβάλλον, αφού τα τελευταία χρόνια παρουσιάζει συνεχείς μειώσεις δαπανών και καλώς βεβαίως συμβαίνει αυτό. Τα τελευταία χρόνια και φυσικά με αφορμή την οικονομική κρίση και τις αυξημένες ανάγ</w:t>
      </w:r>
      <w:r>
        <w:rPr>
          <w:rFonts w:eastAsia="Times New Roman" w:cs="Times New Roman"/>
          <w:szCs w:val="24"/>
        </w:rPr>
        <w:t>κες για περιστολή των δαπανών η Βουλή έχει εγκρίνει ουκ ολίγες μειώσεις.</w:t>
      </w:r>
    </w:p>
    <w:p w14:paraId="516C953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Και θεωρώ αναγκαίο να το σημειώσω γιατί δεν είναι λίγες εκείνες οι φορές που έχουμε δει στη δημοσιότητα ρεπορτάζ και άρθρα που κρίνουν με ιδιαίτερη αυστηρότητα τις δαπάνες λειτουργίας</w:t>
      </w:r>
      <w:r>
        <w:rPr>
          <w:rFonts w:eastAsia="Times New Roman" w:cs="Times New Roman"/>
          <w:szCs w:val="24"/>
        </w:rPr>
        <w:t xml:space="preserve"> του ελληνικού </w:t>
      </w:r>
      <w:r>
        <w:rPr>
          <w:rFonts w:eastAsia="Times New Roman" w:cs="Times New Roman"/>
          <w:szCs w:val="24"/>
        </w:rPr>
        <w:t>Κ</w:t>
      </w:r>
      <w:r>
        <w:rPr>
          <w:rFonts w:eastAsia="Times New Roman" w:cs="Times New Roman"/>
          <w:szCs w:val="24"/>
        </w:rPr>
        <w:t xml:space="preserve">οινοβουλίου. Και πολύ ορθά πράττουν, αλλά θεωρώ ότι οφείλουμε και εμείς να δώσουμε βαρύτητα στις όποιες αναφορές μας σε πραγματικά στοιχεία και αριθμούς. Γιατί αυτή η διαδικασία μας έχει φέρει </w:t>
      </w:r>
      <w:r>
        <w:rPr>
          <w:rFonts w:eastAsia="Times New Roman" w:cs="Times New Roman"/>
          <w:szCs w:val="24"/>
        </w:rPr>
        <w:lastRenderedPageBreak/>
        <w:t>πολλές φορές αντιμέτωπους όλους με την κοινωνία</w:t>
      </w:r>
      <w:r>
        <w:rPr>
          <w:rFonts w:eastAsia="Times New Roman" w:cs="Times New Roman"/>
          <w:szCs w:val="24"/>
        </w:rPr>
        <w:t xml:space="preserve"> που πρέπει να γνωρίζει ότι όλοι οι προϋπολογισμοί της Βουλής από το ξέσπασμα της οικονομικής κρίσης και μετά βαίνουν μειούμενοι. </w:t>
      </w:r>
    </w:p>
    <w:p w14:paraId="516C953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Ο δε προϋπολογισμός του 2015 παρουσίασε ποσοστιαία μεταβολή σε σχέση με το έτος του 2009 της τάξης του 37,1% από τα 222.140.0</w:t>
      </w:r>
      <w:r>
        <w:rPr>
          <w:rFonts w:eastAsia="Times New Roman" w:cs="Times New Roman"/>
          <w:szCs w:val="24"/>
        </w:rPr>
        <w:t>00 ευρώ του 2009 στα 139.922.000 για το έτος 2015. Επίσης να αναφέρω ότι και ο προϋπολογισμός του 2014 ήταν ήδη μειωμένος κατά το ποσό περίπου των 7 εκατομμυρίων ευρώ, δηλαδή, ποσοστό μείωσης 4,61% σε σχέση με το 2013. Με δεδομένες τις συνεχείς μειώσεις τω</w:t>
      </w:r>
      <w:r>
        <w:rPr>
          <w:rFonts w:eastAsia="Times New Roman" w:cs="Times New Roman"/>
          <w:szCs w:val="24"/>
        </w:rPr>
        <w:t xml:space="preserve">ν δαπανών από το 2009 έως σήμερα το ποσοστό αυτό αγγίζει το 40,13% συνολικά. </w:t>
      </w:r>
    </w:p>
    <w:p w14:paraId="516C953B"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Μέσα σε αυτό το πλαίσιο και σε αυτήν την κατεύθυνση είναι και ο προϋπολογισμός του 2017, που καταγράφει μείωση της τάξης του 2,23% σε σχέση με αυτόν του 2016. Με τον προτεινόμενο</w:t>
      </w:r>
      <w:r>
        <w:rPr>
          <w:rFonts w:eastAsia="Times New Roman" w:cs="Times New Roman"/>
          <w:szCs w:val="24"/>
        </w:rPr>
        <w:t xml:space="preserve"> προϋπολογισμό του 2017 επέρχονται νέες περικοπές, που αφορούν κυρίως περιστολή δαπανών λειτουργίας και </w:t>
      </w:r>
      <w:r>
        <w:rPr>
          <w:rFonts w:eastAsia="Times New Roman" w:cs="Times New Roman"/>
          <w:szCs w:val="24"/>
        </w:rPr>
        <w:lastRenderedPageBreak/>
        <w:t>καλύπτει τον στόχο του μεσοπρόθεσμου πλαισίου που έχει τεθεί. Περιλαμβάνει τις περικοπές στις δαπάνες για τον ηλεκτρονικό εξοπλισμό, τη λειτουργία της ε</w:t>
      </w:r>
      <w:r>
        <w:rPr>
          <w:rFonts w:eastAsia="Times New Roman" w:cs="Times New Roman"/>
          <w:szCs w:val="24"/>
        </w:rPr>
        <w:t xml:space="preserve">κτυπωτικής μονάδας και τη λύση σύμβασης μισθώσεων από κτήρια που πληρώναμε ακριβά μισθώματα σε κτήρια με πιο χαμηλό μίσθωμα. </w:t>
      </w:r>
    </w:p>
    <w:p w14:paraId="516C953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αναφέρω όλα αυτά γιατί στη συζήτηση του θέματος στην αρμόδια </w:t>
      </w:r>
      <w:r>
        <w:rPr>
          <w:rFonts w:eastAsia="Times New Roman" w:cs="Times New Roman"/>
          <w:szCs w:val="24"/>
        </w:rPr>
        <w:t>ε</w:t>
      </w:r>
      <w:r>
        <w:rPr>
          <w:rFonts w:eastAsia="Times New Roman" w:cs="Times New Roman"/>
          <w:szCs w:val="24"/>
        </w:rPr>
        <w:t>πιτροπή της Βουλής την περασμένη Πα</w:t>
      </w:r>
      <w:r>
        <w:rPr>
          <w:rFonts w:eastAsia="Times New Roman" w:cs="Times New Roman"/>
          <w:szCs w:val="24"/>
        </w:rPr>
        <w:t xml:space="preserve">ρασκευή ακούστηκαν και πάλι ανέξοδες προτάσεις που στόχο έχουν να ευχαριστήσουν, ενδεχομένως, τα αυτιά των ψηφοφόρων, αλλά, δυστυχώς, αγγίζουν τα όρια του λαϊκισμού. </w:t>
      </w:r>
    </w:p>
    <w:p w14:paraId="516C953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Εξηγώ αμέσως: Ο αγαπητός συνάδελφος, εκπρόσωπος της Ένωσης Κεντρώων, στην </w:t>
      </w:r>
      <w:r>
        <w:rPr>
          <w:rFonts w:eastAsia="Times New Roman" w:cs="Times New Roman"/>
          <w:szCs w:val="24"/>
        </w:rPr>
        <w:t>ε</w:t>
      </w:r>
      <w:r>
        <w:rPr>
          <w:rFonts w:eastAsia="Times New Roman" w:cs="Times New Roman"/>
          <w:szCs w:val="24"/>
        </w:rPr>
        <w:t xml:space="preserve">πιτροπή πρότεινε, λέει, την περαιτέρω μείωση της βουλευτικής αποζημίωσης καθώς, μας είπε ο Βουλευτής, οφείλει να δώσει πρώτος το παράδειγμα στον πολίτη. Κρατήστε το αυτό: Ο Βουλευτής οφείλει να δώσει πρώτος το παράδειγμα στον πολίτη. </w:t>
      </w:r>
    </w:p>
    <w:p w14:paraId="516C953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Έχω και εγώ μία πρότα</w:t>
      </w:r>
      <w:r>
        <w:rPr>
          <w:rFonts w:eastAsia="Times New Roman" w:cs="Times New Roman"/>
          <w:szCs w:val="24"/>
        </w:rPr>
        <w:t>ση να κάνω στον αγαπητό συνάδελφο και σε όσους υποστηρίζουν την ίδια άποψη. Άμεσα να επισκεφθείτε το λογιστήριο της Βουλής και να ζητήσετε η αποζημίωσή σας να πάει στον κρατικό προϋπολογισμό, για να τελειώνουμε με αυτήν την ιστορία. Έχει γίνει μείωση της α</w:t>
      </w:r>
      <w:r>
        <w:rPr>
          <w:rFonts w:eastAsia="Times New Roman" w:cs="Times New Roman"/>
          <w:szCs w:val="24"/>
        </w:rPr>
        <w:t>ποζημίωσης του Βουλευτή κατά 40% από το ξέσπασμα της κρίσης και ορθώς έγινε, και αν πούμε και τα φορολογικά πάει στο 60% η μείωση, και 51,11% στη βουλευτική σύνταξη. Έγιναν περικοπές στα λεγόμενα προνόμια, έγινε περικοπή δαπανών στα λειτουργικά έξοδα της Β</w:t>
      </w:r>
      <w:r>
        <w:rPr>
          <w:rFonts w:eastAsia="Times New Roman" w:cs="Times New Roman"/>
          <w:szCs w:val="24"/>
        </w:rPr>
        <w:t xml:space="preserve">ουλής. Κάποιοι συνάδελφοι, και ορθώς πράξανε, δεν πήραν το αυτοκίνητο και κυρίως εδώ στην Αθήνα. </w:t>
      </w:r>
    </w:p>
    <w:p w14:paraId="516C953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Ενδεχομένως κάποιοι να πιστεύτε ότι μπορεί να λειτουργήσει η Βουλή και οι Βουλευτές με ακόμα λιγότερα. Να το συζητήσουμε. Να επιχειρήσουμε, όμως, να ανοίξουμε</w:t>
      </w:r>
      <w:r>
        <w:rPr>
          <w:rFonts w:eastAsia="Times New Roman" w:cs="Times New Roman"/>
          <w:szCs w:val="24"/>
        </w:rPr>
        <w:t xml:space="preserve"> και το θέμα της διαφοράς ανάμεσα στους Βουλευτές της περιφέρειας και αυτούς της Αθήνας. Αν το επιθυμείτε μπορούμε να το κάνουμε. Όμως, φτάνει με τις προτάσεις που, επαναλαμβάνω ότι, ως μόνο στόχο έχουν να ικανοποιήσουν τα αυτιά των ψηφοφόρων και μόνο. Αλλ</w:t>
      </w:r>
      <w:r>
        <w:rPr>
          <w:rFonts w:eastAsia="Times New Roman" w:cs="Times New Roman"/>
          <w:szCs w:val="24"/>
        </w:rPr>
        <w:t xml:space="preserve">ιώς ιδού η Ρόδος και δίπλα, στο κτήριο Αρβανίτη, το πήδημα. Δεν είστε </w:t>
      </w:r>
      <w:r>
        <w:rPr>
          <w:rFonts w:eastAsia="Times New Roman" w:cs="Times New Roman"/>
          <w:szCs w:val="24"/>
        </w:rPr>
        <w:lastRenderedPageBreak/>
        <w:t>υποχρεωμένοι να εισπράξετε τη βουλευτική σας αποζημίωση. Μπορείτε, κύριοι συνάδελφοι, να ζητήσετε να μεταφερθεί στον κρατικό προϋπολογισμό, να πάει υπέρ των συντάξεων και των φτωχών, ό,τ</w:t>
      </w:r>
      <w:r>
        <w:rPr>
          <w:rFonts w:eastAsia="Times New Roman" w:cs="Times New Roman"/>
          <w:szCs w:val="24"/>
        </w:rPr>
        <w:t>ι θέλετε κάνετε.</w:t>
      </w:r>
    </w:p>
    <w:p w14:paraId="516C954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Κλείνω, κυρίες και κύριοι συνάδελφοι, και επανέρχομαι στο θέμα του προϋπολογισμού. Με δεδομένη την ανάγκη να υπάρξει όσο το δυνατό καλύτερη διαχείριση των πόρων και περιστολή των δαπανών υπερψηφίζουμε τον προϋπολογισμό της Βουλής για το έτ</w:t>
      </w:r>
      <w:r>
        <w:rPr>
          <w:rFonts w:eastAsia="Times New Roman" w:cs="Times New Roman"/>
          <w:szCs w:val="24"/>
        </w:rPr>
        <w:t>ος 2017 καθώς, επίσης, και τον απολογισμό δαπανών της Βουλής για το έτος 2015.</w:t>
      </w:r>
    </w:p>
    <w:p w14:paraId="516C954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16C9542" w14:textId="77777777" w:rsidR="009762CD" w:rsidRDefault="009828E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16C9543"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εισηγητή της Νέας Δημοκρατίας, κ. Κωνσταντίνο Κουκοδήμο.</w:t>
      </w:r>
    </w:p>
    <w:p w14:paraId="516C954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Τον λόγο έχει ο κ. Ευάγγελος Καρακώστας</w:t>
      </w:r>
      <w:r>
        <w:rPr>
          <w:rFonts w:eastAsia="Times New Roman" w:cs="Times New Roman"/>
          <w:szCs w:val="24"/>
        </w:rPr>
        <w:t>,</w:t>
      </w:r>
      <w:r>
        <w:rPr>
          <w:rFonts w:eastAsia="Times New Roman" w:cs="Times New Roman"/>
          <w:szCs w:val="24"/>
        </w:rPr>
        <w:t xml:space="preserve"> ειδικός αγορητής της Χρυσής Αυγής. </w:t>
      </w:r>
    </w:p>
    <w:p w14:paraId="516C9545"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lastRenderedPageBreak/>
        <w:t>ΕΥΑΓΓΕΛΟΣ ΚΑΡΑΚΩΣΤΑΣ:</w:t>
      </w:r>
      <w:r>
        <w:rPr>
          <w:rFonts w:eastAsia="Times New Roman" w:cs="Times New Roman"/>
          <w:szCs w:val="24"/>
        </w:rPr>
        <w:t xml:space="preserve"> Κύριε Πρόεδρε, δεν παρίσταται κανείς Υπουργός;</w:t>
      </w:r>
    </w:p>
    <w:p w14:paraId="516C9546"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Να σας εξηγήσω, αφού δεν ήσασταν εδώ προηγουμένως, ότι ο Πρόεδρος της Βουλής</w:t>
      </w:r>
      <w:r>
        <w:rPr>
          <w:rFonts w:eastAsia="Times New Roman" w:cs="Times New Roman"/>
          <w:szCs w:val="24"/>
        </w:rPr>
        <w:t xml:space="preserve"> θα καθυστερήσει λίγο, διότι ήταν στην ομιλία του Προέδρου Ομπάμα. Ζήτησε, λοιπόν, από το Σώμα, εάν συμφωνεί –και το Σώμα </w:t>
      </w:r>
      <w:proofErr w:type="spellStart"/>
      <w:r>
        <w:rPr>
          <w:rFonts w:eastAsia="Times New Roman" w:cs="Times New Roman"/>
          <w:szCs w:val="24"/>
        </w:rPr>
        <w:t>συνεφώνησε</w:t>
      </w:r>
      <w:proofErr w:type="spellEnd"/>
      <w:r>
        <w:rPr>
          <w:rFonts w:eastAsia="Times New Roman" w:cs="Times New Roman"/>
          <w:szCs w:val="24"/>
        </w:rPr>
        <w:t xml:space="preserve">- να προχωρήσουμε τη διαδικασία και εν τω μεταξύ θα έρθει. </w:t>
      </w:r>
    </w:p>
    <w:p w14:paraId="516C9547"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Ορίστε Καρακώστα, έχετε τον λόγο.</w:t>
      </w:r>
    </w:p>
    <w:p w14:paraId="516C9548"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Αναφέρετ</w:t>
      </w:r>
      <w:r>
        <w:rPr>
          <w:rFonts w:eastAsia="Times New Roman" w:cs="Times New Roman"/>
          <w:szCs w:val="24"/>
        </w:rPr>
        <w:t xml:space="preserve">αι ότι ο </w:t>
      </w:r>
      <w:r>
        <w:rPr>
          <w:rFonts w:eastAsia="Times New Roman" w:cs="Times New Roman"/>
          <w:szCs w:val="24"/>
        </w:rPr>
        <w:t>π</w:t>
      </w:r>
      <w:r>
        <w:rPr>
          <w:rFonts w:eastAsia="Times New Roman" w:cs="Times New Roman"/>
          <w:szCs w:val="24"/>
        </w:rPr>
        <w:t xml:space="preserve">ροϋπολογισμός της Βουλής και για το έτος 2017 έχει ως βασικό στόχο την εξασφάλιση της απρόσκοπτης λειτουργίας της Βουλής και την περαιτέρω βελτίωση των παρεχόμενων υπηρεσιών προς τους Βουλευτές και τις υπηρεσίες της. Ο  </w:t>
      </w:r>
      <w:r>
        <w:rPr>
          <w:rFonts w:eastAsia="Times New Roman" w:cs="Times New Roman"/>
          <w:szCs w:val="24"/>
        </w:rPr>
        <w:t>π</w:t>
      </w:r>
      <w:r>
        <w:rPr>
          <w:rFonts w:eastAsia="Times New Roman" w:cs="Times New Roman"/>
          <w:szCs w:val="24"/>
        </w:rPr>
        <w:t>ροϋπολογισμός του 2017 αν</w:t>
      </w:r>
      <w:r>
        <w:rPr>
          <w:rFonts w:eastAsia="Times New Roman" w:cs="Times New Roman"/>
          <w:szCs w:val="24"/>
        </w:rPr>
        <w:t xml:space="preserve">έρχεται σε 132.985.000 ευρώ, είναι μειωμένος κατά 3.031.000 ευρώ σε σχέση με εκείνον του 2016 και υπερκαλύπτει κατά 2.921.000 ευρώ τον στόχο του μεσοπρόθεσμου πλαισίου δημοσιονομικής στρατηγικής για το έτος 2017. </w:t>
      </w:r>
    </w:p>
    <w:p w14:paraId="516C9549"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αναφέρει σε τόνο πανηγυρικό ο </w:t>
      </w:r>
      <w:r>
        <w:rPr>
          <w:rFonts w:eastAsia="Times New Roman" w:cs="Times New Roman"/>
          <w:szCs w:val="24"/>
        </w:rPr>
        <w:t>π</w:t>
      </w:r>
      <w:r>
        <w:rPr>
          <w:rFonts w:eastAsia="Times New Roman" w:cs="Times New Roman"/>
          <w:szCs w:val="24"/>
        </w:rPr>
        <w:t>ροϋπολογισμός των δαπανών της Βουλής για το έτος 2017. Δηλαδή, την ίδια περίοδο κατά την οποία ο ελληνικός λαός πλήττεται βάναυσα από τα σκληρά μέτρα του τρίτου μνημονίου, το οποίο όλοι μαζί ψηφίσατε, η Βουλή στοιχίζει στον Έλληνα φορολογούμενο για το έτος</w:t>
      </w:r>
      <w:r>
        <w:rPr>
          <w:rFonts w:eastAsia="Times New Roman" w:cs="Times New Roman"/>
          <w:szCs w:val="24"/>
        </w:rPr>
        <w:t xml:space="preserve"> 2017 σχεδόν 133.000.000 ευρώ, δηλαδή 3.000.000 λιγότερα απ’ ό,τι κόστιζε το έτος 2016. Τούτο σε ποσοστό αντιστοιχεί σε μια μείωση της τάξεως του 2,23%. Πρόκειται αναμφισβήτητα για μια τρομερή και απάνθρωπη θυσία και είναι πραγματικά απορίας άξιο το πώς ακ</w:t>
      </w:r>
      <w:r>
        <w:rPr>
          <w:rFonts w:eastAsia="Times New Roman" w:cs="Times New Roman"/>
          <w:szCs w:val="24"/>
        </w:rPr>
        <w:t>όμη δεν έχετε βγει στα κανάλια της διαπλοκής, για να κλαφτείτε για τις ανείπωτες θυσίες, τις οποίες έχετε υποστεί για το καλό, υποτίθεται, της χώρας.</w:t>
      </w:r>
    </w:p>
    <w:p w14:paraId="516C954A"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Αξίζει, βεβαίως</w:t>
      </w:r>
      <w:r>
        <w:rPr>
          <w:rFonts w:eastAsia="Times New Roman" w:cs="Times New Roman"/>
          <w:szCs w:val="24"/>
        </w:rPr>
        <w:t>,</w:t>
      </w:r>
      <w:r>
        <w:rPr>
          <w:rFonts w:eastAsia="Times New Roman" w:cs="Times New Roman"/>
          <w:szCs w:val="24"/>
        </w:rPr>
        <w:t xml:space="preserve"> να σταθούμε σε ένα ακόμη ποσό, το άκουσμα του οποίου αναδεικνύει εν μέρει το γιατί το κρά</w:t>
      </w:r>
      <w:r>
        <w:rPr>
          <w:rFonts w:eastAsia="Times New Roman" w:cs="Times New Roman"/>
          <w:szCs w:val="24"/>
        </w:rPr>
        <w:t xml:space="preserve">τος οδηγήθηκε στο σημερινό οικονομικό του χάλι. </w:t>
      </w:r>
      <w:r>
        <w:rPr>
          <w:rFonts w:eastAsia="Times New Roman" w:cs="Times New Roman"/>
          <w:szCs w:val="24"/>
        </w:rPr>
        <w:t>π</w:t>
      </w:r>
      <w:r>
        <w:rPr>
          <w:rFonts w:eastAsia="Times New Roman" w:cs="Times New Roman"/>
          <w:szCs w:val="24"/>
        </w:rPr>
        <w:t>ροϋπολογισμός της Βουλής έτους 2009: 222.140.000 ευρώ. Καθώς φαίνεται, δηλαδή, κάποιοι έφαγαν κατά το παρελθόν με χρυσά κουτάλια και συνεχίζουν να τρώνε ακόμη και σήμερα. Επίκαιρος, λοιπόν, όσο ποτέ ο Αλέξαν</w:t>
      </w:r>
      <w:r>
        <w:rPr>
          <w:rFonts w:eastAsia="Times New Roman" w:cs="Times New Roman"/>
          <w:szCs w:val="24"/>
        </w:rPr>
        <w:t xml:space="preserve">δρος Παπαδιαμάντης: </w:t>
      </w:r>
      <w:r>
        <w:rPr>
          <w:rFonts w:eastAsia="Times New Roman" w:cs="Times New Roman"/>
          <w:szCs w:val="24"/>
        </w:rPr>
        <w:lastRenderedPageBreak/>
        <w:t xml:space="preserve">«Και τι </w:t>
      </w:r>
      <w:proofErr w:type="spellStart"/>
      <w:r>
        <w:rPr>
          <w:rFonts w:eastAsia="Times New Roman" w:cs="Times New Roman"/>
          <w:szCs w:val="24"/>
        </w:rPr>
        <w:t>πταίει</w:t>
      </w:r>
      <w:proofErr w:type="spellEnd"/>
      <w:r>
        <w:rPr>
          <w:rFonts w:eastAsia="Times New Roman" w:cs="Times New Roman"/>
          <w:szCs w:val="24"/>
        </w:rPr>
        <w:t xml:space="preserve"> η γλαυξ, η θρηνούσα επί ερειπίων; </w:t>
      </w:r>
      <w:proofErr w:type="spellStart"/>
      <w:r>
        <w:rPr>
          <w:rFonts w:eastAsia="Times New Roman" w:cs="Times New Roman"/>
          <w:szCs w:val="24"/>
        </w:rPr>
        <w:t>Πταίουν</w:t>
      </w:r>
      <w:proofErr w:type="spellEnd"/>
      <w:r>
        <w:rPr>
          <w:rFonts w:eastAsia="Times New Roman" w:cs="Times New Roman"/>
          <w:szCs w:val="24"/>
        </w:rPr>
        <w:t xml:space="preserve"> οι </w:t>
      </w:r>
      <w:proofErr w:type="spellStart"/>
      <w:r>
        <w:rPr>
          <w:rFonts w:eastAsia="Times New Roman" w:cs="Times New Roman"/>
          <w:szCs w:val="24"/>
        </w:rPr>
        <w:t>πλάσοντες</w:t>
      </w:r>
      <w:proofErr w:type="spellEnd"/>
      <w:r>
        <w:rPr>
          <w:rFonts w:eastAsia="Times New Roman" w:cs="Times New Roman"/>
          <w:szCs w:val="24"/>
        </w:rPr>
        <w:t xml:space="preserve"> τα ερείπια. Και τα ερείπια τα έπλασαν οι ανίκανοι </w:t>
      </w:r>
      <w:proofErr w:type="spellStart"/>
      <w:r>
        <w:rPr>
          <w:rFonts w:eastAsia="Times New Roman" w:cs="Times New Roman"/>
          <w:szCs w:val="24"/>
        </w:rPr>
        <w:t>κυβερνήτ</w:t>
      </w:r>
      <w:r>
        <w:rPr>
          <w:rFonts w:eastAsia="Times New Roman" w:cs="Times New Roman"/>
          <w:szCs w:val="24"/>
        </w:rPr>
        <w:t>αι</w:t>
      </w:r>
      <w:proofErr w:type="spellEnd"/>
      <w:r>
        <w:rPr>
          <w:rFonts w:eastAsia="Times New Roman" w:cs="Times New Roman"/>
          <w:szCs w:val="24"/>
        </w:rPr>
        <w:t xml:space="preserve"> της Ελλάδος». Όλοι εσείς</w:t>
      </w:r>
      <w:r>
        <w:rPr>
          <w:rFonts w:eastAsia="Times New Roman" w:cs="Times New Roman"/>
          <w:szCs w:val="24"/>
        </w:rPr>
        <w:t>,</w:t>
      </w:r>
      <w:r>
        <w:rPr>
          <w:rFonts w:eastAsia="Times New Roman" w:cs="Times New Roman"/>
          <w:szCs w:val="24"/>
        </w:rPr>
        <w:t xml:space="preserve"> δηλαδή!</w:t>
      </w:r>
    </w:p>
    <w:p w14:paraId="516C954B"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 xml:space="preserve">Επανέρχομαι στα του </w:t>
      </w:r>
      <w:r>
        <w:rPr>
          <w:rFonts w:eastAsia="Times New Roman" w:cs="Times New Roman"/>
          <w:szCs w:val="24"/>
        </w:rPr>
        <w:t>π</w:t>
      </w:r>
      <w:r>
        <w:rPr>
          <w:rFonts w:eastAsia="Times New Roman" w:cs="Times New Roman"/>
          <w:szCs w:val="24"/>
        </w:rPr>
        <w:t xml:space="preserve">ροϋπολογισμού του 2017, τονίζοντας με έμφαση προς </w:t>
      </w:r>
      <w:r>
        <w:rPr>
          <w:rFonts w:eastAsia="Times New Roman" w:cs="Times New Roman"/>
          <w:szCs w:val="24"/>
        </w:rPr>
        <w:t>το σχεδόν ενάμισι εκατομμύριο των ανέργων, προς τους Έλληνες συνταξιούχους</w:t>
      </w:r>
      <w:r>
        <w:rPr>
          <w:rFonts w:eastAsia="Times New Roman" w:cs="Times New Roman"/>
          <w:szCs w:val="24"/>
        </w:rPr>
        <w:t>,</w:t>
      </w:r>
      <w:r>
        <w:rPr>
          <w:rFonts w:eastAsia="Times New Roman" w:cs="Times New Roman"/>
          <w:szCs w:val="24"/>
        </w:rPr>
        <w:t xml:space="preserve"> που έχασαν πάνω από τη μισή τους σύνταξη, προς τους Έλληνες εργάτες</w:t>
      </w:r>
      <w:r>
        <w:rPr>
          <w:rFonts w:eastAsia="Times New Roman" w:cs="Times New Roman"/>
          <w:szCs w:val="24"/>
        </w:rPr>
        <w:t>,</w:t>
      </w:r>
      <w:r>
        <w:rPr>
          <w:rFonts w:eastAsia="Times New Roman" w:cs="Times New Roman"/>
          <w:szCs w:val="24"/>
        </w:rPr>
        <w:t xml:space="preserve"> που είδαν τους μισθούς τους να πετσοκόβονται, προς τους Έλληνες επιχειρηματίες, επαγγελματίες και εμπόρους</w:t>
      </w:r>
      <w:r>
        <w:rPr>
          <w:rFonts w:eastAsia="Times New Roman" w:cs="Times New Roman"/>
          <w:szCs w:val="24"/>
        </w:rPr>
        <w:t>,</w:t>
      </w:r>
      <w:r>
        <w:rPr>
          <w:rFonts w:eastAsia="Times New Roman" w:cs="Times New Roman"/>
          <w:szCs w:val="24"/>
        </w:rPr>
        <w:t xml:space="preserve"> οι </w:t>
      </w:r>
      <w:r>
        <w:rPr>
          <w:rFonts w:eastAsia="Times New Roman" w:cs="Times New Roman"/>
          <w:szCs w:val="24"/>
        </w:rPr>
        <w:t>οποίοι έκλεισαν την επιχείρησή τους, αφήνοντας στον δρόμο τους υπαλλήλους που απασχολούσαν, προς τους Έλληνες αγρότες</w:t>
      </w:r>
      <w:r>
        <w:rPr>
          <w:rFonts w:eastAsia="Times New Roman" w:cs="Times New Roman"/>
          <w:szCs w:val="24"/>
        </w:rPr>
        <w:t>,</w:t>
      </w:r>
      <w:r>
        <w:rPr>
          <w:rFonts w:eastAsia="Times New Roman" w:cs="Times New Roman"/>
          <w:szCs w:val="24"/>
        </w:rPr>
        <w:t xml:space="preserve"> οι οποίοι βλέπουν τους κόπους τους από τη σκληρή εργασία της γης να εξανεμίζονται στον βωμό της υποταγής στα μνημόνια, που η Βουλή ψηφίζε</w:t>
      </w:r>
      <w:r>
        <w:rPr>
          <w:rFonts w:eastAsia="Times New Roman" w:cs="Times New Roman"/>
          <w:szCs w:val="24"/>
        </w:rPr>
        <w:t xml:space="preserve">ι, πως αυτή η ίδια Βουλή, που επιβάλλει αιματηρά μέτρα στους Έλληνες φορολογούμενους για να σωθεί τάχα η Ελλάδα, μείωσε τις δαπάνες της για το έτος 2017 σε σχέση με το έτος 2016 κατά το ιλιγγιώδες ποσοστό του 2,23%. </w:t>
      </w:r>
    </w:p>
    <w:p w14:paraId="516C954C"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Πάμε τώρα να δούμε ορισμένα επιμέρους σ</w:t>
      </w:r>
      <w:r>
        <w:rPr>
          <w:rFonts w:eastAsia="Times New Roman" w:cs="Times New Roman"/>
          <w:szCs w:val="24"/>
        </w:rPr>
        <w:t>τοιχεία. Η μείωση της βουλευτικής αποζημίωσης είναι ανεπαίσθητη, την ίδια χρονική περίοδο κατά την οποία νέοι άνθρωποι εργάζονται σκληρά</w:t>
      </w:r>
      <w:r>
        <w:rPr>
          <w:rFonts w:eastAsia="Times New Roman" w:cs="Times New Roman"/>
          <w:szCs w:val="24"/>
        </w:rPr>
        <w:t>,</w:t>
      </w:r>
      <w:r>
        <w:rPr>
          <w:rFonts w:eastAsia="Times New Roman" w:cs="Times New Roman"/>
          <w:szCs w:val="24"/>
        </w:rPr>
        <w:t xml:space="preserve"> για να εισπράξουν μηνιαίως το ποσό των 300 ευρώ. Οι συνολικές δαπάνες των αμοιβών των Βουλευτών, χωρίς την εργοδοτική </w:t>
      </w:r>
      <w:r>
        <w:rPr>
          <w:rFonts w:eastAsia="Times New Roman" w:cs="Times New Roman"/>
          <w:szCs w:val="24"/>
        </w:rPr>
        <w:t>εισφορά στον ΕΟΠΥΥ, ανέρχονται σε 27.312.000 ευρώ. Παρατηρούνται αυξήσεις των μισθών των πολιτικών υπαλλήλων,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νέου μισθολογίου</w:t>
      </w:r>
      <w:r>
        <w:rPr>
          <w:rFonts w:eastAsia="Times New Roman" w:cs="Times New Roman"/>
          <w:szCs w:val="24"/>
        </w:rPr>
        <w:t>,</w:t>
      </w:r>
      <w:r>
        <w:rPr>
          <w:rFonts w:eastAsia="Times New Roman" w:cs="Times New Roman"/>
          <w:szCs w:val="24"/>
        </w:rPr>
        <w:t xml:space="preserve"> όπως αναφέρεται, αλλά και αύξηση του αριθμού των υπαλλήλων ιδιωτικού δικαίου από πεντακόσιους ογδόντα πέντε που ήταν το 2015 σε εξακόσιους δ</w:t>
      </w:r>
      <w:r>
        <w:rPr>
          <w:rFonts w:eastAsia="Times New Roman" w:cs="Times New Roman"/>
          <w:szCs w:val="24"/>
        </w:rPr>
        <w:t>εκα</w:t>
      </w:r>
      <w:r>
        <w:rPr>
          <w:rFonts w:eastAsia="Times New Roman" w:cs="Times New Roman"/>
          <w:szCs w:val="24"/>
        </w:rPr>
        <w:t>οκτώ το 2016, το οποίο απλούστατα σημαίνει πως μπορεί οι Έλληνες να εξαθλιώνονται, να μένουν άνεργοι, να μετανασ</w:t>
      </w:r>
      <w:r>
        <w:rPr>
          <w:rFonts w:eastAsia="Times New Roman" w:cs="Times New Roman"/>
          <w:szCs w:val="24"/>
        </w:rPr>
        <w:t>τεύουν για να βρουν εργασία, αλλά το κομματικό σας κράτος, η πηγή</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 xml:space="preserve">, </w:t>
      </w:r>
      <w:r>
        <w:rPr>
          <w:rFonts w:eastAsia="Times New Roman" w:cs="Times New Roman"/>
          <w:szCs w:val="24"/>
        </w:rPr>
        <w:t xml:space="preserve">του κακού, ζει και βασιλεύει. </w:t>
      </w:r>
    </w:p>
    <w:p w14:paraId="516C954D"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Μέσα σ’ αυτόν τον αδιανόητα προκλητικό ορυμαγδό κατασπατάλησης δημοσίου χρήματος το μοναδικό θετικό στοιχείο το οποίο βλέπουμε ως Χρυσή Αυγή είναι η α</w:t>
      </w:r>
      <w:r>
        <w:rPr>
          <w:rFonts w:eastAsia="Times New Roman" w:cs="Times New Roman"/>
          <w:szCs w:val="24"/>
        </w:rPr>
        <w:t xml:space="preserve">ύξηση της ενίσχυσης των εν </w:t>
      </w:r>
      <w:proofErr w:type="spellStart"/>
      <w:r>
        <w:rPr>
          <w:rFonts w:eastAsia="Times New Roman" w:cs="Times New Roman"/>
          <w:szCs w:val="24"/>
        </w:rPr>
        <w:t>είδει</w:t>
      </w:r>
      <w:proofErr w:type="spellEnd"/>
      <w:r>
        <w:rPr>
          <w:rFonts w:eastAsia="Times New Roman" w:cs="Times New Roman"/>
          <w:szCs w:val="24"/>
        </w:rPr>
        <w:t xml:space="preserve"> υιοθεσίας ανήλικων τέκνων των πεσόντων αξιωματικών των Ενόπλων Δυνάμεων, της ΕΛΑΣ και του Πυροσβεστικού Σώματος.</w:t>
      </w:r>
    </w:p>
    <w:p w14:paraId="516C954E"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 xml:space="preserve">Εις ότι αφορά τον </w:t>
      </w:r>
      <w:r>
        <w:rPr>
          <w:rFonts w:eastAsia="Times New Roman" w:cs="Times New Roman"/>
          <w:szCs w:val="24"/>
        </w:rPr>
        <w:t>α</w:t>
      </w:r>
      <w:r>
        <w:rPr>
          <w:rFonts w:eastAsia="Times New Roman" w:cs="Times New Roman"/>
          <w:szCs w:val="24"/>
        </w:rPr>
        <w:t xml:space="preserve">πολογισμό των δαπανών της Βουλής του έτους 2015, εκείνο το οποίο οφείλουμε να επισημάνουμε </w:t>
      </w:r>
      <w:r>
        <w:rPr>
          <w:rFonts w:eastAsia="Times New Roman" w:cs="Times New Roman"/>
          <w:szCs w:val="24"/>
        </w:rPr>
        <w:t>είναι η μείωση της δαπάνης της βουλευτικής αποζημίωσης από 28.235.500 ευρώ το 2015 σε 27.312.000 ευρώ για το 2016, δηλαδή μια μείωση της τάξεως του 3,28%.</w:t>
      </w:r>
    </w:p>
    <w:p w14:paraId="516C954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Το μόνο βέβαιο είναι πως το έθνος σίγουρα δεν σας ευγνωμονεί, </w:t>
      </w:r>
      <w:proofErr w:type="spellStart"/>
      <w:r>
        <w:rPr>
          <w:rFonts w:eastAsia="Times New Roman" w:cs="Times New Roman"/>
          <w:szCs w:val="24"/>
        </w:rPr>
        <w:t>πολλώ</w:t>
      </w:r>
      <w:proofErr w:type="spellEnd"/>
      <w:r>
        <w:rPr>
          <w:rFonts w:eastAsia="Times New Roman" w:cs="Times New Roman"/>
          <w:szCs w:val="24"/>
        </w:rPr>
        <w:t xml:space="preserve"> δε μάλλον από τη στιγμή κατά την </w:t>
      </w:r>
      <w:r>
        <w:rPr>
          <w:rFonts w:eastAsia="Times New Roman" w:cs="Times New Roman"/>
          <w:szCs w:val="24"/>
        </w:rPr>
        <w:t>οποία η μείωση των μισθών του ιδιωτικού τομέα, χάρ</w:t>
      </w:r>
      <w:r>
        <w:rPr>
          <w:rFonts w:eastAsia="Times New Roman" w:cs="Times New Roman"/>
          <w:szCs w:val="24"/>
        </w:rPr>
        <w:t>η</w:t>
      </w:r>
      <w:r>
        <w:rPr>
          <w:rFonts w:eastAsia="Times New Roman" w:cs="Times New Roman"/>
          <w:szCs w:val="24"/>
        </w:rPr>
        <w:t xml:space="preserve"> στους </w:t>
      </w:r>
      <w:proofErr w:type="spellStart"/>
      <w:r>
        <w:rPr>
          <w:rFonts w:eastAsia="Times New Roman" w:cs="Times New Roman"/>
          <w:szCs w:val="24"/>
        </w:rPr>
        <w:t>μνημονιακούς</w:t>
      </w:r>
      <w:proofErr w:type="spellEnd"/>
      <w:r>
        <w:rPr>
          <w:rFonts w:eastAsia="Times New Roman" w:cs="Times New Roman"/>
          <w:szCs w:val="24"/>
        </w:rPr>
        <w:t xml:space="preserve"> νόμους που όλοι μαζί ψηφίσατε, έχει φθάσει το 50%. </w:t>
      </w:r>
    </w:p>
    <w:p w14:paraId="516C955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Εν κατακλείδι, η σημερινή δραματική οικονομική κατάσταση της χώρας, η φτωχοποίηση μεγάλου τμήματος του ελληνικού λαού και το ξεπούλημ</w:t>
      </w:r>
      <w:r>
        <w:rPr>
          <w:rFonts w:eastAsia="Times New Roman" w:cs="Times New Roman"/>
          <w:szCs w:val="24"/>
        </w:rPr>
        <w:t>α της δημόσιας περιουσίας έναντι πινακίου φακής σε ξένους και εγχώριους καπιταλιστές καταδεικνύ</w:t>
      </w:r>
      <w:r>
        <w:rPr>
          <w:rFonts w:eastAsia="Times New Roman" w:cs="Times New Roman"/>
          <w:szCs w:val="24"/>
        </w:rPr>
        <w:t>ουν</w:t>
      </w:r>
      <w:r>
        <w:rPr>
          <w:rFonts w:eastAsia="Times New Roman" w:cs="Times New Roman"/>
          <w:szCs w:val="24"/>
        </w:rPr>
        <w:t xml:space="preserve"> δύο τινά.</w:t>
      </w:r>
    </w:p>
    <w:p w14:paraId="516C955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 Πρώτον, ότι η συντριπτική πλειοψηφία της σημερινής Βουλής αποτελείται από ό,τι αντιπαραγωγικό έχει να επιδείξει η πατρίδα μας, διότι παραγωγικοί ε</w:t>
      </w:r>
      <w:r>
        <w:rPr>
          <w:rFonts w:eastAsia="Times New Roman" w:cs="Times New Roman"/>
          <w:szCs w:val="24"/>
        </w:rPr>
        <w:t>ίστε μονάχα εις ότι αφορά την παραγωγή σκανδάλων.</w:t>
      </w:r>
    </w:p>
    <w:p w14:paraId="516C955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Δεύτερον, </w:t>
      </w:r>
      <w:r>
        <w:rPr>
          <w:rFonts w:eastAsia="Times New Roman" w:cs="Times New Roman"/>
          <w:szCs w:val="24"/>
        </w:rPr>
        <w:t xml:space="preserve">ότι </w:t>
      </w:r>
      <w:r>
        <w:rPr>
          <w:rFonts w:eastAsia="Times New Roman" w:cs="Times New Roman"/>
          <w:szCs w:val="24"/>
        </w:rPr>
        <w:t>θα ήταν εξαιρετικά ωφέλιμο για την πατρίδα και τον λαό μας, η Βουλή και τα κόμματα του συνταγματικού</w:t>
      </w:r>
      <w:r>
        <w:rPr>
          <w:rFonts w:eastAsia="Times New Roman" w:cs="Times New Roman"/>
          <w:szCs w:val="24"/>
        </w:rPr>
        <w:t>,</w:t>
      </w:r>
      <w:r>
        <w:rPr>
          <w:rFonts w:eastAsia="Times New Roman" w:cs="Times New Roman"/>
          <w:szCs w:val="24"/>
        </w:rPr>
        <w:t xml:space="preserve"> τάχα</w:t>
      </w:r>
      <w:r>
        <w:rPr>
          <w:rFonts w:eastAsia="Times New Roman" w:cs="Times New Roman"/>
          <w:szCs w:val="24"/>
        </w:rPr>
        <w:t>,</w:t>
      </w:r>
      <w:r>
        <w:rPr>
          <w:rFonts w:eastAsia="Times New Roman" w:cs="Times New Roman"/>
          <w:szCs w:val="24"/>
        </w:rPr>
        <w:t xml:space="preserve"> τόξου</w:t>
      </w:r>
      <w:r>
        <w:rPr>
          <w:rFonts w:eastAsia="Times New Roman" w:cs="Times New Roman"/>
          <w:szCs w:val="24"/>
        </w:rPr>
        <w:t>,</w:t>
      </w:r>
      <w:r>
        <w:rPr>
          <w:rFonts w:eastAsia="Times New Roman" w:cs="Times New Roman"/>
          <w:szCs w:val="24"/>
        </w:rPr>
        <w:t xml:space="preserve"> που στοιχίζουν πανάκριβα στους Έλληνες φορολογούμενους ακόμα και σήμερα, να τ</w:t>
      </w:r>
      <w:r>
        <w:rPr>
          <w:rFonts w:eastAsia="Times New Roman" w:cs="Times New Roman"/>
          <w:szCs w:val="24"/>
        </w:rPr>
        <w:t xml:space="preserve">εθούν για ξεπούλημα στο </w:t>
      </w:r>
      <w:proofErr w:type="spellStart"/>
      <w:r>
        <w:rPr>
          <w:rFonts w:eastAsia="Times New Roman" w:cs="Times New Roman"/>
          <w:szCs w:val="24"/>
        </w:rPr>
        <w:t>μνημονιακό</w:t>
      </w:r>
      <w:proofErr w:type="spellEnd"/>
      <w:r>
        <w:rPr>
          <w:rFonts w:eastAsia="Times New Roman" w:cs="Times New Roman"/>
          <w:szCs w:val="24"/>
        </w:rPr>
        <w:t xml:space="preserve"> </w:t>
      </w:r>
      <w:proofErr w:type="spellStart"/>
      <w:r>
        <w:rPr>
          <w:rFonts w:eastAsia="Times New Roman" w:cs="Times New Roman"/>
          <w:szCs w:val="24"/>
        </w:rPr>
        <w:t>υπερταμείο</w:t>
      </w:r>
      <w:proofErr w:type="spellEnd"/>
      <w:r>
        <w:rPr>
          <w:rFonts w:eastAsia="Times New Roman" w:cs="Times New Roman"/>
          <w:szCs w:val="24"/>
        </w:rPr>
        <w:t>. Καθίσταται αυτονόητο πως ο 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Χρυσή Αυγή καταψηφίζει τόσο τον προϋπολογισμό της Βουλής για το 2017, όσο και τον απολογισμό των δαπανών του 2015, κρίνοντάς τα ως την υπέρτατη πράξη υποκρισίας κα</w:t>
      </w:r>
      <w:r>
        <w:rPr>
          <w:rFonts w:eastAsia="Times New Roman" w:cs="Times New Roman"/>
          <w:szCs w:val="24"/>
        </w:rPr>
        <w:t>ι πρόκλησης ενός βαθιά διεφθαρμένου πολιτικού κόσμου σε βάρος των σκληρά δοκιμαζόμενων Ελλήνων.</w:t>
      </w:r>
    </w:p>
    <w:p w14:paraId="516C955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Ευχαριστώ.</w:t>
      </w:r>
    </w:p>
    <w:p w14:paraId="516C9554" w14:textId="77777777" w:rsidR="009762CD" w:rsidRDefault="009828EE">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Χρυσής Αυγής)</w:t>
      </w:r>
    </w:p>
    <w:p w14:paraId="516C9555"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Προχωρούμε στον ειδικό αγορητή της Δημοκρατικής Συμπαράταξης κ. Ι</w:t>
      </w:r>
      <w:r>
        <w:rPr>
          <w:rFonts w:eastAsia="Times New Roman" w:cs="Times New Roman"/>
          <w:szCs w:val="24"/>
        </w:rPr>
        <w:t>ωάννη Κουτσούκο.</w:t>
      </w:r>
    </w:p>
    <w:p w14:paraId="516C955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Κύριε Κουτσούκο, έχετε τον λόγο.</w:t>
      </w:r>
    </w:p>
    <w:p w14:paraId="516C9557"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w:t>
      </w:r>
    </w:p>
    <w:p w14:paraId="516C955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γίνεται κάθε φορά</w:t>
      </w:r>
      <w:r>
        <w:rPr>
          <w:rFonts w:eastAsia="Times New Roman" w:cs="Times New Roman"/>
          <w:szCs w:val="24"/>
        </w:rPr>
        <w:t>,</w:t>
      </w:r>
      <w:r>
        <w:rPr>
          <w:rFonts w:eastAsia="Times New Roman" w:cs="Times New Roman"/>
          <w:szCs w:val="24"/>
        </w:rPr>
        <w:t xml:space="preserve"> η συζήτηση για τον προϋπολογισμό της Βουλής και τον απολογισμό των δαπανών προσφέρεται για μία γενικότερη </w:t>
      </w:r>
      <w:r>
        <w:rPr>
          <w:rFonts w:eastAsia="Times New Roman" w:cs="Times New Roman"/>
          <w:szCs w:val="24"/>
        </w:rPr>
        <w:t xml:space="preserve">τοποθέτηση πάνω στα ζητήματα που αφορούν το κόστος της </w:t>
      </w:r>
      <w:r>
        <w:rPr>
          <w:rFonts w:eastAsia="Times New Roman" w:cs="Times New Roman"/>
          <w:szCs w:val="24"/>
        </w:rPr>
        <w:t>δ</w:t>
      </w:r>
      <w:r>
        <w:rPr>
          <w:rFonts w:eastAsia="Times New Roman" w:cs="Times New Roman"/>
          <w:szCs w:val="24"/>
        </w:rPr>
        <w:t>ημοκρατίας και το πολιτικό χρήμα. Πολύ περισσότερο δε στις μέρες μας</w:t>
      </w:r>
      <w:r>
        <w:rPr>
          <w:rFonts w:eastAsia="Times New Roman" w:cs="Times New Roman"/>
          <w:szCs w:val="24"/>
        </w:rPr>
        <w:t>,</w:t>
      </w:r>
      <w:r>
        <w:rPr>
          <w:rFonts w:eastAsia="Times New Roman" w:cs="Times New Roman"/>
          <w:szCs w:val="24"/>
        </w:rPr>
        <w:t xml:space="preserve"> που οι πολίτες βιώνουν τις επιπτώσεις της πολύχρονης κρίσης και συνειδητοποιούν τώρα την αλήθεια. Δηλαδή, αυτό που ζήσαμε τα προηγ</w:t>
      </w:r>
      <w:r>
        <w:rPr>
          <w:rFonts w:eastAsia="Times New Roman" w:cs="Times New Roman"/>
          <w:szCs w:val="24"/>
        </w:rPr>
        <w:t>ούμενα χρόνια. Ότι δεν υπήρχαν κάποιοι κακοί</w:t>
      </w:r>
      <w:r>
        <w:rPr>
          <w:rFonts w:eastAsia="Times New Roman" w:cs="Times New Roman"/>
          <w:szCs w:val="24"/>
        </w:rPr>
        <w:t>,</w:t>
      </w:r>
      <w:r>
        <w:rPr>
          <w:rFonts w:eastAsia="Times New Roman" w:cs="Times New Roman"/>
          <w:szCs w:val="24"/>
        </w:rPr>
        <w:t xml:space="preserve"> που ήθελαν να τους τιμωρήσουν</w:t>
      </w:r>
      <w:r>
        <w:rPr>
          <w:rFonts w:eastAsia="Times New Roman" w:cs="Times New Roman"/>
          <w:szCs w:val="24"/>
        </w:rPr>
        <w:t>,</w:t>
      </w:r>
      <w:r>
        <w:rPr>
          <w:rFonts w:eastAsia="Times New Roman" w:cs="Times New Roman"/>
          <w:szCs w:val="24"/>
        </w:rPr>
        <w:t xml:space="preserve"> και κάποιοι καλοί</w:t>
      </w:r>
      <w:r>
        <w:rPr>
          <w:rFonts w:eastAsia="Times New Roman" w:cs="Times New Roman"/>
          <w:szCs w:val="24"/>
        </w:rPr>
        <w:t>,</w:t>
      </w:r>
      <w:r>
        <w:rPr>
          <w:rFonts w:eastAsia="Times New Roman" w:cs="Times New Roman"/>
          <w:szCs w:val="24"/>
        </w:rPr>
        <w:t xml:space="preserve"> που τους έταζαν τους παραδείσους. Τα πράγματα ήταν και εξακολουθούν να είναι δύσκολα.</w:t>
      </w:r>
    </w:p>
    <w:p w14:paraId="516C955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γνωστό ότι η σχέση της </w:t>
      </w:r>
      <w:r>
        <w:rPr>
          <w:rFonts w:eastAsia="Times New Roman" w:cs="Times New Roman"/>
          <w:szCs w:val="24"/>
        </w:rPr>
        <w:t>δ</w:t>
      </w:r>
      <w:r>
        <w:rPr>
          <w:rFonts w:eastAsia="Times New Roman" w:cs="Times New Roman"/>
          <w:szCs w:val="24"/>
        </w:rPr>
        <w:t xml:space="preserve">ημοκρατίας με την αλήθεια τραυματίστηκε όλα </w:t>
      </w:r>
      <w:r>
        <w:rPr>
          <w:rFonts w:eastAsia="Times New Roman" w:cs="Times New Roman"/>
          <w:szCs w:val="24"/>
        </w:rPr>
        <w:t xml:space="preserve">αυτά τα προηγούμενα χρόνια, γιατί στ’ αυτιά των ταλαιπωρημένων και απογοητευμένων πολιτών βρίσκουν απήχηση τόσο οι θεωρίες των λαϊκιστών όσο και οι θεωρίες των εχθρών της </w:t>
      </w:r>
      <w:r>
        <w:rPr>
          <w:rFonts w:eastAsia="Times New Roman" w:cs="Times New Roman"/>
          <w:szCs w:val="24"/>
        </w:rPr>
        <w:t>δ</w:t>
      </w:r>
      <w:r>
        <w:rPr>
          <w:rFonts w:eastAsia="Times New Roman" w:cs="Times New Roman"/>
          <w:szCs w:val="24"/>
        </w:rPr>
        <w:t>ημοκρατίας και των φασιστικών μορφωμάτων.</w:t>
      </w:r>
    </w:p>
    <w:p w14:paraId="516C955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Οι μεν λαϊκιστές διατυπώνουν μία άποψη</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κάνει την πολιτική προνόμιο των λίγων, των πλουσίων, του μαύρου χρήματος και το πολιτικό μας σύστημα ολιγαρχικό ή κληρονομικό. </w:t>
      </w:r>
    </w:p>
    <w:p w14:paraId="516C955B"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ΚΩΝΣΤΑΝΤΙΝΟΣ ΚΟΥΚΟΔΗΜΟΣ:</w:t>
      </w:r>
      <w:r>
        <w:rPr>
          <w:rFonts w:eastAsia="Times New Roman" w:cs="Times New Roman"/>
          <w:szCs w:val="24"/>
        </w:rPr>
        <w:t xml:space="preserve"> Σωστό.</w:t>
      </w:r>
    </w:p>
    <w:p w14:paraId="516C955C"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Σωστό.</w:t>
      </w:r>
    </w:p>
    <w:p w14:paraId="516C955D"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Οι δε </w:t>
      </w:r>
      <w:proofErr w:type="spellStart"/>
      <w:r>
        <w:rPr>
          <w:rFonts w:eastAsia="Times New Roman" w:cs="Times New Roman"/>
          <w:szCs w:val="24"/>
        </w:rPr>
        <w:t>φασίζουσες</w:t>
      </w:r>
      <w:proofErr w:type="spellEnd"/>
      <w:r>
        <w:rPr>
          <w:rFonts w:eastAsia="Times New Roman" w:cs="Times New Roman"/>
          <w:szCs w:val="24"/>
        </w:rPr>
        <w:t xml:space="preserve"> απόψεις είναι γνωστές από παλιά.</w:t>
      </w:r>
      <w:r>
        <w:rPr>
          <w:rFonts w:eastAsia="Times New Roman" w:cs="Times New Roman"/>
          <w:szCs w:val="24"/>
        </w:rPr>
        <w:t xml:space="preserve"> Τις έχει πληρώσει εξάλλου η Ευρώπη και η ανθρωπότητα, καθώς όλοι γνωρίζουμε πού οδηγήθηκε ο κόσμος από φασιστικά καθεστώτα, όταν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έλειπε η </w:t>
      </w:r>
      <w:r>
        <w:rPr>
          <w:rFonts w:eastAsia="Times New Roman" w:cs="Times New Roman"/>
          <w:szCs w:val="24"/>
        </w:rPr>
        <w:t>δ</w:t>
      </w:r>
      <w:r>
        <w:rPr>
          <w:rFonts w:eastAsia="Times New Roman" w:cs="Times New Roman"/>
          <w:szCs w:val="24"/>
        </w:rPr>
        <w:t>ημοκρατία.</w:t>
      </w:r>
    </w:p>
    <w:p w14:paraId="516C955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Εξάλλου, κυρίες και κύριοι συνάδελφοι, μια και πολλοί αναφέρονται στο είδος, την ποιότητα και τα</w:t>
      </w:r>
      <w:r>
        <w:rPr>
          <w:rFonts w:eastAsia="Times New Roman" w:cs="Times New Roman"/>
          <w:szCs w:val="24"/>
        </w:rPr>
        <w:t xml:space="preserve"> χαρακτηριστικά των Βουλευτών και των κομμάτων, η </w:t>
      </w:r>
      <w:r>
        <w:rPr>
          <w:rFonts w:eastAsia="Times New Roman" w:cs="Times New Roman"/>
          <w:szCs w:val="24"/>
        </w:rPr>
        <w:t>δ</w:t>
      </w:r>
      <w:r>
        <w:rPr>
          <w:rFonts w:eastAsia="Times New Roman" w:cs="Times New Roman"/>
          <w:szCs w:val="24"/>
        </w:rPr>
        <w:t>ημοκρατία είναι το μόνο σύστημα που δίνει στον λαό το δικαίωμα να τα αλλάξει όλα. Ο φασισμός το αντίθετο.</w:t>
      </w:r>
    </w:p>
    <w:p w14:paraId="516C955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Σημαίνει, αγαπητοί συνάδελφοι, ότι είναι όλα καλά στη </w:t>
      </w:r>
      <w:r>
        <w:rPr>
          <w:rFonts w:eastAsia="Times New Roman" w:cs="Times New Roman"/>
          <w:szCs w:val="24"/>
        </w:rPr>
        <w:t>δ</w:t>
      </w:r>
      <w:r>
        <w:rPr>
          <w:rFonts w:eastAsia="Times New Roman" w:cs="Times New Roman"/>
          <w:szCs w:val="24"/>
        </w:rPr>
        <w:t>ημοκρατία μας; Ότι λειτουργεί άψογα; Όχι, βέ</w:t>
      </w:r>
      <w:r>
        <w:rPr>
          <w:rFonts w:eastAsia="Times New Roman" w:cs="Times New Roman"/>
          <w:szCs w:val="24"/>
        </w:rPr>
        <w:t xml:space="preserve">βαια. Καθώς εμείς γνωρίζουμε </w:t>
      </w:r>
      <w:r>
        <w:rPr>
          <w:rFonts w:eastAsia="Times New Roman" w:cs="Times New Roman"/>
          <w:szCs w:val="24"/>
        </w:rPr>
        <w:t xml:space="preserve">και </w:t>
      </w:r>
      <w:r>
        <w:rPr>
          <w:rFonts w:eastAsia="Times New Roman" w:cs="Times New Roman"/>
          <w:szCs w:val="24"/>
        </w:rPr>
        <w:t>την κρίση των αντιπροσωπευτικών θεσμών και την κρίση αξιοπιστίας του πολιτικού συστήματος. Όμως, πρέπει να λέμε συνεχώς την αλήθεια και να παλεύουμε διαρκώς για περισσότερη δημοκρατία και κυρίως για αξιόπιστη δημοκρατία.</w:t>
      </w:r>
    </w:p>
    <w:p w14:paraId="516C956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παράταξή μας, που πήρε τις δύσκολες αποφάσεις το 2010, πήρε και αποφάσεις για τη μείωση των δαπανών της Βουλής. Είναι χαρακτηριστικό, από τον πίνακα που έχουμε στα χέρια μας από τον </w:t>
      </w:r>
      <w:r>
        <w:rPr>
          <w:rFonts w:eastAsia="Times New Roman" w:cs="Times New Roman"/>
          <w:szCs w:val="24"/>
        </w:rPr>
        <w:t>α</w:t>
      </w:r>
      <w:r>
        <w:rPr>
          <w:rFonts w:eastAsia="Times New Roman" w:cs="Times New Roman"/>
          <w:szCs w:val="24"/>
        </w:rPr>
        <w:t xml:space="preserve">πολογισμό, ότι από το 2010 μέχρι το 2014 η μείωση των δαπανών της Βουλής </w:t>
      </w:r>
      <w:r>
        <w:rPr>
          <w:rFonts w:eastAsia="Times New Roman" w:cs="Times New Roman"/>
          <w:szCs w:val="24"/>
        </w:rPr>
        <w:t xml:space="preserve">ήταν 38,7% και ότι αυτή η μείωση συνεχίστηκε με τον </w:t>
      </w:r>
      <w:r>
        <w:rPr>
          <w:rFonts w:eastAsia="Times New Roman" w:cs="Times New Roman"/>
          <w:szCs w:val="24"/>
        </w:rPr>
        <w:t>π</w:t>
      </w:r>
      <w:r>
        <w:rPr>
          <w:rFonts w:eastAsia="Times New Roman" w:cs="Times New Roman"/>
          <w:szCs w:val="24"/>
        </w:rPr>
        <w:t>ροϋπολογισμό του 2015 και του 2016 και σήμερα υπερβαίνει το 40%. Δηλαδή από 218 εκατομμύρια το 2009, μειώθηκε στα 132 εκατομμύρια το 2015</w:t>
      </w:r>
      <w:r>
        <w:rPr>
          <w:rFonts w:eastAsia="Times New Roman" w:cs="Times New Roman"/>
          <w:szCs w:val="24"/>
        </w:rPr>
        <w:t>,</w:t>
      </w:r>
      <w:r>
        <w:rPr>
          <w:rFonts w:eastAsia="Times New Roman" w:cs="Times New Roman"/>
          <w:szCs w:val="24"/>
        </w:rPr>
        <w:t xml:space="preserve"> με βάση τον </w:t>
      </w:r>
      <w:r>
        <w:rPr>
          <w:rFonts w:eastAsia="Times New Roman" w:cs="Times New Roman"/>
          <w:szCs w:val="24"/>
        </w:rPr>
        <w:t>α</w:t>
      </w:r>
      <w:r>
        <w:rPr>
          <w:rFonts w:eastAsia="Times New Roman" w:cs="Times New Roman"/>
          <w:szCs w:val="24"/>
        </w:rPr>
        <w:t xml:space="preserve">πολογισμό </w:t>
      </w:r>
      <w:r>
        <w:rPr>
          <w:rFonts w:eastAsia="Times New Roman" w:cs="Times New Roman"/>
          <w:szCs w:val="24"/>
        </w:rPr>
        <w:lastRenderedPageBreak/>
        <w:t xml:space="preserve">που συζητούμε σήμερα, ενώ η προβλεπόμενη </w:t>
      </w:r>
      <w:r>
        <w:rPr>
          <w:rFonts w:eastAsia="Times New Roman" w:cs="Times New Roman"/>
          <w:szCs w:val="24"/>
        </w:rPr>
        <w:t xml:space="preserve">μείωση για το 2016 είναι κατά 2,79% και του 2017, με βάση τον </w:t>
      </w:r>
      <w:r>
        <w:rPr>
          <w:rFonts w:eastAsia="Times New Roman" w:cs="Times New Roman"/>
          <w:szCs w:val="24"/>
        </w:rPr>
        <w:t>π</w:t>
      </w:r>
      <w:r>
        <w:rPr>
          <w:rFonts w:eastAsia="Times New Roman" w:cs="Times New Roman"/>
          <w:szCs w:val="24"/>
        </w:rPr>
        <w:t>ροϋπολογισμό που έρχεται ως εισήγηση, στο 2,23%, που σημαίνει ότι αθροιστικά θα υπερβούν οι μειώσεις το 40%.</w:t>
      </w:r>
    </w:p>
    <w:p w14:paraId="516C956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Θέλω να σημειώσω</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να</w:t>
      </w:r>
      <w:r>
        <w:rPr>
          <w:rFonts w:eastAsia="Times New Roman" w:cs="Times New Roman"/>
          <w:szCs w:val="24"/>
        </w:rPr>
        <w:t xml:space="preserve"> ακούσουν και οι πολίτες </w:t>
      </w:r>
      <w:r>
        <w:rPr>
          <w:rFonts w:eastAsia="Times New Roman" w:cs="Times New Roman"/>
          <w:szCs w:val="24"/>
        </w:rPr>
        <w:t>–</w:t>
      </w:r>
      <w:r>
        <w:rPr>
          <w:rFonts w:eastAsia="Times New Roman" w:cs="Times New Roman"/>
          <w:szCs w:val="24"/>
        </w:rPr>
        <w:t xml:space="preserve">όσοι τυχόν παρακολουθούν την σημερινή μας συζήτηση και δεν παρακολουθούν τον Πρόεδρο Ομπάμα στον λόγο του για τη </w:t>
      </w:r>
      <w:r>
        <w:rPr>
          <w:rFonts w:eastAsia="Times New Roman" w:cs="Times New Roman"/>
          <w:szCs w:val="24"/>
        </w:rPr>
        <w:t>δ</w:t>
      </w:r>
      <w:r>
        <w:rPr>
          <w:rFonts w:eastAsia="Times New Roman" w:cs="Times New Roman"/>
          <w:szCs w:val="24"/>
        </w:rPr>
        <w:t>ημοκρατία</w:t>
      </w:r>
      <w:r>
        <w:rPr>
          <w:rFonts w:eastAsia="Times New Roman" w:cs="Times New Roman"/>
          <w:szCs w:val="24"/>
        </w:rPr>
        <w:t>–</w:t>
      </w:r>
      <w:r>
        <w:rPr>
          <w:rFonts w:eastAsia="Times New Roman" w:cs="Times New Roman"/>
          <w:szCs w:val="24"/>
        </w:rPr>
        <w:t xml:space="preserve"> π</w:t>
      </w:r>
      <w:r>
        <w:rPr>
          <w:rFonts w:eastAsia="Times New Roman" w:cs="Times New Roman"/>
          <w:szCs w:val="24"/>
        </w:rPr>
        <w:t>ω</w:t>
      </w:r>
      <w:r>
        <w:rPr>
          <w:rFonts w:eastAsia="Times New Roman" w:cs="Times New Roman"/>
          <w:szCs w:val="24"/>
        </w:rPr>
        <w:t>ς η μείωση των δαπανών φέτος κατά 3,9 εκατομμύρια οφείλεται κατά κύριο λόγο στη μείωση κατά 10% των βασικών μισθών των Βουλευτών,</w:t>
      </w:r>
      <w:r>
        <w:rPr>
          <w:rFonts w:eastAsia="Times New Roman" w:cs="Times New Roman"/>
          <w:szCs w:val="24"/>
        </w:rPr>
        <w:t xml:space="preserve"> των οποίων η αθροιστική μείωση των μισθών από το 2010 υπερβαίνει το 40% και μαζί με τις φορολογικές επιβαρύνσεις, βεβαίως, είναι πολύ πιο μεγάλη.</w:t>
      </w:r>
    </w:p>
    <w:p w14:paraId="516C956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Αυτή η μείωση, κυρίες και κύριοι συνάδελφοι, είναι μεγαλύτερη από τη μείωση του ΑΕΠ που έγινε στη χώρα μας</w:t>
      </w:r>
      <w:r>
        <w:rPr>
          <w:rFonts w:eastAsia="Times New Roman" w:cs="Times New Roman"/>
          <w:szCs w:val="24"/>
        </w:rPr>
        <w:t>,</w:t>
      </w:r>
      <w:r>
        <w:rPr>
          <w:rFonts w:eastAsia="Times New Roman" w:cs="Times New Roman"/>
          <w:szCs w:val="24"/>
        </w:rPr>
        <w:t xml:space="preserve"> λ</w:t>
      </w:r>
      <w:r>
        <w:rPr>
          <w:rFonts w:eastAsia="Times New Roman" w:cs="Times New Roman"/>
          <w:szCs w:val="24"/>
        </w:rPr>
        <w:t>όγω της κρίσης</w:t>
      </w:r>
      <w:r>
        <w:rPr>
          <w:rFonts w:eastAsia="Times New Roman" w:cs="Times New Roman"/>
          <w:szCs w:val="24"/>
        </w:rPr>
        <w:t>,</w:t>
      </w:r>
      <w:r>
        <w:rPr>
          <w:rFonts w:eastAsia="Times New Roman" w:cs="Times New Roman"/>
          <w:szCs w:val="24"/>
        </w:rPr>
        <w:t xml:space="preserve"> και μεγαλύτερη από τη μείωση των μέσων εισοδημάτων, όπως προκύπτει από τις φορολογικές δηλώσεις. </w:t>
      </w:r>
    </w:p>
    <w:p w14:paraId="516C956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μείωση του κόστους λειτουργίας της Βουλής, που ξεκίνησε το 2010, ήταν μια πράξη συμβολική και ουσιαστική. Ήταν συμβολική, γιατί το πολιτικό σύστημα πρέπει να αναλαμβάνει πρώτα τις ευθύνες του, όταν καλεί τους άλλους να πληρώσουν. </w:t>
      </w:r>
      <w:r>
        <w:rPr>
          <w:rFonts w:eastAsia="Times New Roman" w:cs="Times New Roman"/>
          <w:szCs w:val="24"/>
        </w:rPr>
        <w:t>Ή</w:t>
      </w:r>
      <w:r>
        <w:rPr>
          <w:rFonts w:eastAsia="Times New Roman" w:cs="Times New Roman"/>
          <w:szCs w:val="24"/>
        </w:rPr>
        <w:t xml:space="preserve">ταν </w:t>
      </w:r>
      <w:r>
        <w:rPr>
          <w:rFonts w:eastAsia="Times New Roman" w:cs="Times New Roman"/>
          <w:szCs w:val="24"/>
        </w:rPr>
        <w:t>και</w:t>
      </w:r>
      <w:r>
        <w:rPr>
          <w:rFonts w:eastAsia="Times New Roman" w:cs="Times New Roman"/>
          <w:szCs w:val="24"/>
        </w:rPr>
        <w:t xml:space="preserve"> ουσιαστική, για</w:t>
      </w:r>
      <w:r>
        <w:rPr>
          <w:rFonts w:eastAsia="Times New Roman" w:cs="Times New Roman"/>
          <w:szCs w:val="24"/>
        </w:rPr>
        <w:t>τί η Βουλή έπρεπε να συμβάλει στην περικοπή δαπανών και στη μείωση ελλειμμάτων, η διόγκωση των οποίων μαζί με τη διόγκωση του χρέους μάς οδήγησαν στα μνημόνια.</w:t>
      </w:r>
    </w:p>
    <w:p w14:paraId="516C956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Πρέπει να γνωρίζουν οι πολίτες που μας ακούν, ότι το κόστος της </w:t>
      </w:r>
      <w:r>
        <w:rPr>
          <w:rFonts w:eastAsia="Times New Roman" w:cs="Times New Roman"/>
          <w:szCs w:val="24"/>
        </w:rPr>
        <w:t>δ</w:t>
      </w:r>
      <w:r>
        <w:rPr>
          <w:rFonts w:eastAsia="Times New Roman" w:cs="Times New Roman"/>
          <w:szCs w:val="24"/>
        </w:rPr>
        <w:t>ημοκρατίας στη χώρα μας είναι π</w:t>
      </w:r>
      <w:r>
        <w:rPr>
          <w:rFonts w:eastAsia="Times New Roman" w:cs="Times New Roman"/>
          <w:szCs w:val="24"/>
        </w:rPr>
        <w:t xml:space="preserve">ολύ μικρότερο άλλων χωρών. Είναι χαρακτηριστικό, αν δούμε τον </w:t>
      </w:r>
      <w:r>
        <w:rPr>
          <w:rFonts w:eastAsia="Times New Roman" w:cs="Times New Roman"/>
          <w:szCs w:val="24"/>
        </w:rPr>
        <w:t>α</w:t>
      </w:r>
      <w:r>
        <w:rPr>
          <w:rFonts w:eastAsia="Times New Roman" w:cs="Times New Roman"/>
          <w:szCs w:val="24"/>
        </w:rPr>
        <w:t xml:space="preserve">πολογισμό του 2014, που θα κουβεντιάσουμε στη συνέχεια, ότι η </w:t>
      </w:r>
      <w:r>
        <w:rPr>
          <w:rFonts w:eastAsia="Times New Roman" w:cs="Times New Roman"/>
          <w:szCs w:val="24"/>
        </w:rPr>
        <w:t>έ</w:t>
      </w:r>
      <w:r>
        <w:rPr>
          <w:rFonts w:eastAsia="Times New Roman" w:cs="Times New Roman"/>
          <w:szCs w:val="24"/>
        </w:rPr>
        <w:t xml:space="preserve">κθεση του Ελεγκτικού Συνεδρίου διαπιστώνει πως οι αμοιβές των Βουλευτών, του Προέδρου της Δημοκρατίας και οι λοιπές δαπάνες είναι </w:t>
      </w:r>
      <w:r>
        <w:rPr>
          <w:rFonts w:eastAsia="Times New Roman" w:cs="Times New Roman"/>
          <w:szCs w:val="24"/>
        </w:rPr>
        <w:t xml:space="preserve">30,3 εκατομμύρια σε σύνολο δαπανών 217 δισεκατομμύρια μαζί με τα χρεολύσια, δηλαδή είναι 0,014% ή 0,14 χιλιοστά ή 14 λεπτά στο χιλιάρικο. </w:t>
      </w:r>
      <w:r>
        <w:rPr>
          <w:rFonts w:eastAsia="Times New Roman" w:cs="Times New Roman"/>
          <w:szCs w:val="24"/>
        </w:rPr>
        <w:t>Α</w:t>
      </w:r>
      <w:r>
        <w:rPr>
          <w:rFonts w:eastAsia="Times New Roman" w:cs="Times New Roman"/>
          <w:szCs w:val="24"/>
        </w:rPr>
        <w:t xml:space="preserve">ν κάνουμε τον ίδιο λογαριασμό, αφαιρώντας τα χρεολύσια, δηλαδή στις δαπάνες του τακτικού </w:t>
      </w:r>
      <w:r>
        <w:rPr>
          <w:rFonts w:eastAsia="Times New Roman" w:cs="Times New Roman"/>
          <w:szCs w:val="24"/>
        </w:rPr>
        <w:lastRenderedPageBreak/>
        <w:t>π</w:t>
      </w:r>
      <w:r>
        <w:rPr>
          <w:rFonts w:eastAsia="Times New Roman" w:cs="Times New Roman"/>
          <w:szCs w:val="24"/>
        </w:rPr>
        <w:t>ροϋπολογισμού, είναι 60 λεπ</w:t>
      </w:r>
      <w:r>
        <w:rPr>
          <w:rFonts w:eastAsia="Times New Roman" w:cs="Times New Roman"/>
          <w:szCs w:val="24"/>
        </w:rPr>
        <w:t xml:space="preserve">τά στο χιλιάρικο. Αυτό είναι το κόστος της </w:t>
      </w:r>
      <w:r>
        <w:rPr>
          <w:rFonts w:eastAsia="Times New Roman" w:cs="Times New Roman"/>
          <w:szCs w:val="24"/>
        </w:rPr>
        <w:t>δ</w:t>
      </w:r>
      <w:r>
        <w:rPr>
          <w:rFonts w:eastAsia="Times New Roman" w:cs="Times New Roman"/>
          <w:szCs w:val="24"/>
        </w:rPr>
        <w:t>ημοκρατίας στον Έλληνα πολίτη.</w:t>
      </w:r>
    </w:p>
    <w:p w14:paraId="516C956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Τίθεται το ερώτημα: Έχουμε ακόμα περιθώριο εξοικονόμησης δαπανών; Πάντα θα έχουμε, κυρίες και κύριοι συνάδελφοι. Τα περιθώρια μιας χρηστής διαχείρισης είναι πάντα ένας επιδιωκόμενος</w:t>
      </w:r>
      <w:r>
        <w:rPr>
          <w:rFonts w:eastAsia="Times New Roman" w:cs="Times New Roman"/>
          <w:szCs w:val="24"/>
        </w:rPr>
        <w:t xml:space="preserve"> στόχος. Όμως, πρέπει να υπάρχει ένα όριο</w:t>
      </w:r>
      <w:r>
        <w:rPr>
          <w:rFonts w:eastAsia="Times New Roman" w:cs="Times New Roman"/>
          <w:szCs w:val="24"/>
        </w:rPr>
        <w:t xml:space="preserve"> κ</w:t>
      </w:r>
      <w:r>
        <w:rPr>
          <w:rFonts w:eastAsia="Times New Roman" w:cs="Times New Roman"/>
          <w:szCs w:val="24"/>
        </w:rPr>
        <w:t xml:space="preserve">αι αυτό είναι το όριο που θα εξασφαλίζει την επαρκή και αξιόπιστη λειτουργία του πολιτικού συστήματος και την ανεξαρτησία του πολιτικού προσωπικού. Δηλαδή, δεν είναι δυνατόν να μηδενιστούν οι δαπάνες. </w:t>
      </w:r>
    </w:p>
    <w:p w14:paraId="516C956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Έτσι λειτου</w:t>
      </w:r>
      <w:r>
        <w:rPr>
          <w:rFonts w:eastAsia="Times New Roman" w:cs="Times New Roman"/>
          <w:szCs w:val="24"/>
        </w:rPr>
        <w:t>ργούν, κυρίες και κύριοι συνάδελφοι, τα δημοκρατικά συστήματα της Ευρωπαϊκής Ένωσης, στην οποία εμείς ανήκουμε, οι δυτικές δημοκρατίες, χωρίς να σημαίνει ότι και εκεί δεν υπάρχουν προβλήματα. Η διαφορετική προσέγγιση οδηγεί είτε στους χορηγούς, δηλαδή σε ά</w:t>
      </w:r>
      <w:r>
        <w:rPr>
          <w:rFonts w:eastAsia="Times New Roman" w:cs="Times New Roman"/>
          <w:szCs w:val="24"/>
        </w:rPr>
        <w:t>λλα συστήματα από το</w:t>
      </w:r>
      <w:r>
        <w:rPr>
          <w:rFonts w:eastAsia="Times New Roman" w:cs="Times New Roman"/>
          <w:szCs w:val="24"/>
        </w:rPr>
        <w:t>ν</w:t>
      </w:r>
      <w:r>
        <w:rPr>
          <w:rFonts w:eastAsia="Times New Roman" w:cs="Times New Roman"/>
          <w:szCs w:val="24"/>
        </w:rPr>
        <w:t xml:space="preserve"> δικό μας πολιτισμό, είτε στους έχοντες και κατέχοντες είτε στη διαπλοκή. Να συνεννοηθούμε</w:t>
      </w:r>
      <w:r>
        <w:rPr>
          <w:rFonts w:eastAsia="Times New Roman" w:cs="Times New Roman"/>
          <w:szCs w:val="24"/>
        </w:rPr>
        <w:t>,</w:t>
      </w:r>
      <w:r>
        <w:rPr>
          <w:rFonts w:eastAsia="Times New Roman" w:cs="Times New Roman"/>
          <w:szCs w:val="24"/>
        </w:rPr>
        <w:t xml:space="preserve"> για να είναι καθαρές οι κουβέντες μας. </w:t>
      </w:r>
    </w:p>
    <w:p w14:paraId="516C956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Γι’ αυτό κι εμείς ως παράταξη αναλάβαμε, κυρίες και κύριοι συνάδελφοι, μια σειρά από πρωτοβουλίες, αναλ</w:t>
      </w:r>
      <w:r>
        <w:rPr>
          <w:rFonts w:eastAsia="Times New Roman" w:cs="Times New Roman"/>
          <w:szCs w:val="24"/>
        </w:rPr>
        <w:t>άβαμε τις ευθύνες μας και προχωρήσαμε σε αλλαγές και σε μεταρρυθμίσεις που ήταν απαραίτητες για τη διαφάνεια στην πολιτική ζωή, για τη γνησιότητα της πολιτικής αντιπροσώπευσης, τη λαϊκή συμμετοχή και τον έλεγχο</w:t>
      </w:r>
      <w:r>
        <w:rPr>
          <w:rFonts w:eastAsia="Times New Roman" w:cs="Times New Roman"/>
          <w:szCs w:val="24"/>
        </w:rPr>
        <w:t>,</w:t>
      </w:r>
      <w:r>
        <w:rPr>
          <w:rFonts w:eastAsia="Times New Roman" w:cs="Times New Roman"/>
          <w:szCs w:val="24"/>
        </w:rPr>
        <w:t xml:space="preserve"> με αλλαγές στο πολιτικό σύστημα. </w:t>
      </w:r>
    </w:p>
    <w:p w14:paraId="516C956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Εμείς πήρα</w:t>
      </w:r>
      <w:r>
        <w:rPr>
          <w:rFonts w:eastAsia="Times New Roman" w:cs="Times New Roman"/>
          <w:szCs w:val="24"/>
        </w:rPr>
        <w:t>με αρκετές αποφάσεις για το πολιτικό χρήμα, για τη διαφάνεια, για τη διαύγεια, που ισχύει πλέον και για τις δαπάνες της Βουλής</w:t>
      </w:r>
      <w:r>
        <w:rPr>
          <w:rFonts w:eastAsia="Times New Roman" w:cs="Times New Roman"/>
          <w:szCs w:val="24"/>
        </w:rPr>
        <w:t>,</w:t>
      </w:r>
      <w:r>
        <w:rPr>
          <w:rFonts w:eastAsia="Times New Roman" w:cs="Times New Roman"/>
          <w:szCs w:val="24"/>
        </w:rPr>
        <w:t xml:space="preserve"> και τις προσλήψεις μέσω ΑΣΕΠ και στη Βουλή, για τα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w:t>
      </w:r>
    </w:p>
    <w:p w14:paraId="516C956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Πρέπει να λέμε ότι οι Βουλευτές έχουν πρωτοστατήσει στη διαφά</w:t>
      </w:r>
      <w:r>
        <w:rPr>
          <w:rFonts w:eastAsia="Times New Roman" w:cs="Times New Roman"/>
          <w:szCs w:val="24"/>
        </w:rPr>
        <w:t xml:space="preserve">νεια των οικονομικών με τα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τα οποία τώρα υπόκεινται και σε δικαστικό έλεγχο, όταν άλλες κοινωνικές ομάδες αντιστέκονται σθεναρά και δεν έχουμε ακόμα καταφέρει να τους το επιβάλουμε. </w:t>
      </w:r>
    </w:p>
    <w:p w14:paraId="516C956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Εμείς, κυρίες και κύριοι, ως παράταξη είχαμε το θάρρος να </w:t>
      </w:r>
      <w:r>
        <w:rPr>
          <w:rFonts w:eastAsia="Times New Roman" w:cs="Times New Roman"/>
          <w:szCs w:val="24"/>
        </w:rPr>
        <w:t xml:space="preserve">στείλουμε επίορκους και εξωμότες στη δικαιοσύνη και να κάνουμε και έλεγχο στα οικονομικά μας, που δεν το έχουν κάνει άλλοι. Όμως, τώρα η </w:t>
      </w:r>
      <w:r>
        <w:rPr>
          <w:rFonts w:eastAsia="Times New Roman" w:cs="Times New Roman"/>
          <w:szCs w:val="24"/>
        </w:rPr>
        <w:lastRenderedPageBreak/>
        <w:t>σειρά των πρωτοβουλιών ανήκει στην Πλειοψηφία, ανήκει στην Κυβέρνηση, πέρα από κινήσεις εντυπωσιασμού και σκοπιμοτήτων.</w:t>
      </w:r>
      <w:r>
        <w:rPr>
          <w:rFonts w:eastAsia="Times New Roman" w:cs="Times New Roman"/>
          <w:szCs w:val="24"/>
        </w:rPr>
        <w:t xml:space="preserve"> Γιατί έχουμε μπροστά μας πάρα πολλά ανοι</w:t>
      </w:r>
      <w:r>
        <w:rPr>
          <w:rFonts w:eastAsia="Times New Roman" w:cs="Times New Roman"/>
          <w:szCs w:val="24"/>
        </w:rPr>
        <w:t>κ</w:t>
      </w:r>
      <w:r>
        <w:rPr>
          <w:rFonts w:eastAsia="Times New Roman" w:cs="Times New Roman"/>
          <w:szCs w:val="24"/>
        </w:rPr>
        <w:t xml:space="preserve">τά θεσμικά ζητήματα. </w:t>
      </w:r>
    </w:p>
    <w:p w14:paraId="516C956B"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Η Κυβέρνηση, παραδείγματος χάρ</w:t>
      </w:r>
      <w:r>
        <w:rPr>
          <w:rFonts w:eastAsia="Times New Roman" w:cs="Times New Roman"/>
          <w:szCs w:val="24"/>
        </w:rPr>
        <w:t>ιν</w:t>
      </w:r>
      <w:r>
        <w:rPr>
          <w:rFonts w:eastAsia="Times New Roman" w:cs="Times New Roman"/>
          <w:szCs w:val="24"/>
        </w:rPr>
        <w:t>, έχει προαναγγείλει τη διαδικασία αλλαγής του Συντάγματος, η οποία πρέπει να περάσει μέσα από τη Βουλή, πέρα από τις περιοδείες και τις λαϊκές συνελεύσεις. Πρέ</w:t>
      </w:r>
      <w:r>
        <w:rPr>
          <w:rFonts w:eastAsia="Times New Roman" w:cs="Times New Roman"/>
          <w:szCs w:val="24"/>
        </w:rPr>
        <w:t>πει να δούμε συγκεκριμένες προτάσεις, που θα αλλάζουν το πολιτικό σύστημα, που θα κάνουν πιο γνήσια την αντιπροσώπευση, που θα μεταφέρουν αρμοδιότητες, πόρους, εξουσίες στους θεσμούς, που είναι πιο κοντά στο</w:t>
      </w:r>
      <w:r>
        <w:rPr>
          <w:rFonts w:eastAsia="Times New Roman" w:cs="Times New Roman"/>
          <w:szCs w:val="24"/>
        </w:rPr>
        <w:t>ν</w:t>
      </w:r>
      <w:r>
        <w:rPr>
          <w:rFonts w:eastAsia="Times New Roman" w:cs="Times New Roman"/>
          <w:szCs w:val="24"/>
        </w:rPr>
        <w:t xml:space="preserve"> λαό, για να υπάρχει λαϊκός έλεγχος. </w:t>
      </w:r>
    </w:p>
    <w:p w14:paraId="516C956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εμείς πιστεύουμε ότι σε αυτό που κατακτήσαμε μετά το 1974, που είναι η μακροβιότερη </w:t>
      </w:r>
      <w:r>
        <w:rPr>
          <w:rFonts w:eastAsia="Times New Roman" w:cs="Times New Roman"/>
          <w:szCs w:val="24"/>
        </w:rPr>
        <w:t>δ</w:t>
      </w:r>
      <w:r>
        <w:rPr>
          <w:rFonts w:eastAsia="Times New Roman" w:cs="Times New Roman"/>
          <w:szCs w:val="24"/>
        </w:rPr>
        <w:t>ημοκρατία από την ίδρυση του ελληνικού κράτους, πρέπει να δώσουμε μια ώθηση. Σε αυτό που κατακτήσαμε όλα αυτά τα χρόνια, μια μακρόχρονη ειρηνική περίοδ</w:t>
      </w:r>
      <w:r>
        <w:rPr>
          <w:rFonts w:eastAsia="Times New Roman" w:cs="Times New Roman"/>
          <w:szCs w:val="24"/>
        </w:rPr>
        <w:t xml:space="preserve">ο, μια περίοδο ειρήνης και ευημερίας, παρά τα προβλήματα της τελευταίας κρίσης, οφείλουμε να δώσουμε μια ώθηση. </w:t>
      </w:r>
    </w:p>
    <w:p w14:paraId="516C956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Το χρωστάμε στην ιστορία μας και στην παράδοσή μας, μια και η λέξη δημοκρατία έχει ταυτιστεί με την Ελλάδα. Το χρωστάμε σε αυτούς που τιμάμε σή</w:t>
      </w:r>
      <w:r>
        <w:rPr>
          <w:rFonts w:eastAsia="Times New Roman" w:cs="Times New Roman"/>
          <w:szCs w:val="24"/>
        </w:rPr>
        <w:t xml:space="preserve">μερα και αύριο στο Πολυτεχνείο, τους αγωνιστές της τελευταίας περιόδου, για να έχουμε </w:t>
      </w:r>
      <w:r>
        <w:rPr>
          <w:rFonts w:eastAsia="Times New Roman" w:cs="Times New Roman"/>
          <w:szCs w:val="24"/>
        </w:rPr>
        <w:t>δ</w:t>
      </w:r>
      <w:r>
        <w:rPr>
          <w:rFonts w:eastAsia="Times New Roman" w:cs="Times New Roman"/>
          <w:szCs w:val="24"/>
        </w:rPr>
        <w:t xml:space="preserve">ημοκρατία στη χώρα μας. </w:t>
      </w:r>
    </w:p>
    <w:p w14:paraId="516C956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η </w:t>
      </w:r>
      <w:r>
        <w:rPr>
          <w:rFonts w:eastAsia="Times New Roman" w:cs="Times New Roman"/>
          <w:szCs w:val="24"/>
        </w:rPr>
        <w:t>Κ</w:t>
      </w:r>
      <w:r>
        <w:rPr>
          <w:rFonts w:eastAsia="Times New Roman" w:cs="Times New Roman"/>
          <w:szCs w:val="24"/>
        </w:rPr>
        <w:t>εντροαριστερά, η σοσιαλδημοκρατία στην Ελλάδα, πιστεύουμε ότι</w:t>
      </w:r>
      <w:r>
        <w:rPr>
          <w:rFonts w:eastAsia="Times New Roman" w:cs="Times New Roman"/>
          <w:szCs w:val="24"/>
        </w:rPr>
        <w:t>,</w:t>
      </w:r>
      <w:r>
        <w:rPr>
          <w:rFonts w:eastAsia="Times New Roman" w:cs="Times New Roman"/>
          <w:szCs w:val="24"/>
        </w:rPr>
        <w:t xml:space="preserve"> για να βγει από την κρίση η χώρα μας, δεν χρειάζεται μόνο να δώσει μάχη στα δημοσιονομικά ή στο χρέος. Χρειάζεται μια μάχη για την αναβάθμιση των θεσμών. Χρειάζεται μια μάχη αλλαγών και μεταρρυθμίσεων, για να αλλάξουμε τις παθογένειες που μας οδήγησαν στη</w:t>
      </w:r>
      <w:r>
        <w:rPr>
          <w:rFonts w:eastAsia="Times New Roman" w:cs="Times New Roman"/>
          <w:szCs w:val="24"/>
        </w:rPr>
        <w:t xml:space="preserve">ν κρίση. Η λειτουργία του πολιτικού συστήματος και των δημοκρατικών θεσμών αποτελεί κύριο παράγοντα αλλαγών, στις οποίες πρέπει να επιμείνουμε. </w:t>
      </w:r>
    </w:p>
    <w:p w14:paraId="516C956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Με αυτές τις σκέψεις, κυρίες και κύριοι συνάδελφοι, θα υπερψηφίσουμε τον απολογισμό του 2015 και τον προϋπολογι</w:t>
      </w:r>
      <w:r>
        <w:rPr>
          <w:rFonts w:eastAsia="Times New Roman" w:cs="Times New Roman"/>
          <w:szCs w:val="24"/>
        </w:rPr>
        <w:t xml:space="preserve">σμό του 2017. Μαζί με την ψήφο μας, θέλουμε να απονείμουμε και τα εύσημα στο </w:t>
      </w:r>
      <w:r>
        <w:rPr>
          <w:rFonts w:eastAsia="Times New Roman" w:cs="Times New Roman"/>
          <w:szCs w:val="24"/>
        </w:rPr>
        <w:lastRenderedPageBreak/>
        <w:t>προσωπικό της Βουλής, στις Υπηρεσίες, στους υπαλλήλους, που, χάρη στις δικές τους άοκνες προσπάθειες, η Βουλή μπορεί να ανταποκρίνεται στο</w:t>
      </w:r>
      <w:r>
        <w:rPr>
          <w:rFonts w:eastAsia="Times New Roman" w:cs="Times New Roman"/>
          <w:szCs w:val="24"/>
        </w:rPr>
        <w:t>ν</w:t>
      </w:r>
      <w:r>
        <w:rPr>
          <w:rFonts w:eastAsia="Times New Roman" w:cs="Times New Roman"/>
          <w:szCs w:val="24"/>
        </w:rPr>
        <w:t xml:space="preserve"> ρόλο της και οι Βουλευτές να ανταποκρίν</w:t>
      </w:r>
      <w:r>
        <w:rPr>
          <w:rFonts w:eastAsia="Times New Roman" w:cs="Times New Roman"/>
          <w:szCs w:val="24"/>
        </w:rPr>
        <w:t xml:space="preserve">ονται στο έργο τους. </w:t>
      </w:r>
    </w:p>
    <w:p w14:paraId="516C957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516C9571" w14:textId="77777777" w:rsidR="009762CD" w:rsidRDefault="009828EE">
      <w:pPr>
        <w:spacing w:after="0" w:line="600" w:lineRule="auto"/>
        <w:ind w:firstLine="720"/>
        <w:jc w:val="both"/>
        <w:rPr>
          <w:rFonts w:eastAsia="Times New Roman" w:cs="Times New Roman"/>
          <w:szCs w:val="24"/>
        </w:rPr>
      </w:pPr>
      <w:r>
        <w:rPr>
          <w:rFonts w:eastAsia="Times New Roman"/>
          <w:bCs/>
        </w:rPr>
        <w:t>(Χειροκροτήματα από την πτέρυγα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516C9572" w14:textId="77777777" w:rsidR="009762CD" w:rsidRDefault="009828EE">
      <w:pPr>
        <w:spacing w:after="0" w:line="600" w:lineRule="auto"/>
        <w:ind w:firstLine="720"/>
        <w:jc w:val="both"/>
        <w:rPr>
          <w:rFonts w:eastAsia="Times New Roman" w:cs="Times New Roman"/>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w:t>
      </w:r>
      <w:r>
        <w:rPr>
          <w:rFonts w:eastAsia="Times New Roman" w:cs="Times New Roman"/>
        </w:rPr>
        <w:t xml:space="preserve">θούν από τα άνω δυτικά θεωρεία, αφού </w:t>
      </w:r>
      <w:proofErr w:type="spellStart"/>
      <w:r>
        <w:rPr>
          <w:rFonts w:eastAsia="Times New Roman" w:cs="Times New Roman"/>
        </w:rPr>
        <w:t>προηγουμε΄νως</w:t>
      </w:r>
      <w:proofErr w:type="spellEnd"/>
      <w:r>
        <w:rPr>
          <w:rFonts w:eastAsia="Times New Roman" w:cs="Times New Roman"/>
        </w:rPr>
        <w:t xml:space="preserve"> </w:t>
      </w:r>
      <w:r>
        <w:rPr>
          <w:rFonts w:eastAsia="Times New Roman" w:cs="Times New Roman"/>
        </w:rPr>
        <w:t>ενημερώθηκαν για την ιστορία του κτηρίου και τον τρόπο οργάνωσης και λειτουργίας της Βουλής, τριάντα ένας μαθητές και μαθήτριες και τρεις εκπαιδευτικοί συνοδοί τους από το 24</w:t>
      </w:r>
      <w:r>
        <w:rPr>
          <w:rFonts w:eastAsia="Times New Roman" w:cs="Times New Roman"/>
          <w:vertAlign w:val="superscript"/>
        </w:rPr>
        <w:t>ο</w:t>
      </w:r>
      <w:r>
        <w:rPr>
          <w:rFonts w:eastAsia="Times New Roman" w:cs="Times New Roman"/>
        </w:rPr>
        <w:t xml:space="preserve"> Δημοτικό Σχολείο Καλαμάτας. </w:t>
      </w:r>
    </w:p>
    <w:p w14:paraId="516C9573" w14:textId="77777777" w:rsidR="009762CD" w:rsidRDefault="009828EE">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516C9574" w14:textId="77777777" w:rsidR="009762CD" w:rsidRDefault="009828EE">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16C957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 Τον λόγο έχει ο ειδικός αγορητής από το Ποτάμι, ο κ. Σπυρίδων </w:t>
      </w:r>
      <w:proofErr w:type="spellStart"/>
      <w:r>
        <w:rPr>
          <w:rFonts w:eastAsia="Times New Roman" w:cs="Times New Roman"/>
          <w:szCs w:val="24"/>
        </w:rPr>
        <w:t>Δανέλλης</w:t>
      </w:r>
      <w:proofErr w:type="spellEnd"/>
      <w:r>
        <w:rPr>
          <w:rFonts w:eastAsia="Times New Roman" w:cs="Times New Roman"/>
          <w:szCs w:val="24"/>
        </w:rPr>
        <w:t xml:space="preserve">, για δέκα λεπτά. </w:t>
      </w:r>
    </w:p>
    <w:p w14:paraId="516C9576"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516C957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διαχρονικά ο λ</w:t>
      </w:r>
      <w:r>
        <w:rPr>
          <w:rFonts w:eastAsia="Times New Roman" w:cs="Times New Roman"/>
          <w:szCs w:val="24"/>
        </w:rPr>
        <w:t xml:space="preserve">αϊκισμός -δεξιός και αριστερός- καθώς και ο κιτρινισμός του Τύπου έβρισκαν πλούσια τροφή σε ό,τι είχε να κάνει με τον προϋπολογισμό της Βουλής των Ελλήνων, δηλαδή το οικονομικό κόστος του Κοινοβουλίου, το οικονομικό κόστος της </w:t>
      </w:r>
      <w:r>
        <w:rPr>
          <w:rFonts w:eastAsia="Times New Roman" w:cs="Times New Roman"/>
          <w:szCs w:val="24"/>
        </w:rPr>
        <w:t>δ</w:t>
      </w:r>
      <w:r>
        <w:rPr>
          <w:rFonts w:eastAsia="Times New Roman" w:cs="Times New Roman"/>
          <w:szCs w:val="24"/>
        </w:rPr>
        <w:t xml:space="preserve">ημοκρατίας. </w:t>
      </w:r>
    </w:p>
    <w:p w14:paraId="516C957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Η χαλαρή εθνική</w:t>
      </w:r>
      <w:r>
        <w:rPr>
          <w:rFonts w:eastAsia="Times New Roman" w:cs="Times New Roman"/>
          <w:szCs w:val="24"/>
        </w:rPr>
        <w:t xml:space="preserve"> μνήμη και ο </w:t>
      </w:r>
      <w:proofErr w:type="spellStart"/>
      <w:r>
        <w:rPr>
          <w:rFonts w:eastAsia="Times New Roman" w:cs="Times New Roman"/>
          <w:szCs w:val="24"/>
        </w:rPr>
        <w:t>μιντιακός</w:t>
      </w:r>
      <w:proofErr w:type="spellEnd"/>
      <w:r>
        <w:rPr>
          <w:rFonts w:eastAsia="Times New Roman" w:cs="Times New Roman"/>
          <w:szCs w:val="24"/>
        </w:rPr>
        <w:t xml:space="preserve"> προσδιορισμός της δημοκρατίας οδηγούν στην απαξίωση του πολιτικού συστήματος. Οδηγούν στην απαξίωση του κοινοβουλευτισμού και την επικράτηση ενός επικίνδυνου για την ευημερία της χώρας και των πολιτών λαϊκισμού. </w:t>
      </w:r>
    </w:p>
    <w:p w14:paraId="516C957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Σε αυτό το πλαίσιο, </w:t>
      </w:r>
      <w:r>
        <w:rPr>
          <w:rFonts w:eastAsia="Times New Roman" w:cs="Times New Roman"/>
          <w:szCs w:val="24"/>
        </w:rPr>
        <w:t xml:space="preserve">όλα τα προηγούμενα πέτρινα χρόνια είδαμε τον προϋπολογισμό της Βουλής να χρησιμοποιείται σαν ένα επιπλέον εργαλείο προπαγάνδας του </w:t>
      </w:r>
      <w:proofErr w:type="spellStart"/>
      <w:r>
        <w:rPr>
          <w:rFonts w:eastAsia="Times New Roman" w:cs="Times New Roman"/>
          <w:szCs w:val="24"/>
        </w:rPr>
        <w:t>αντιμνημονιακού</w:t>
      </w:r>
      <w:proofErr w:type="spellEnd"/>
      <w:r>
        <w:rPr>
          <w:rFonts w:eastAsia="Times New Roman" w:cs="Times New Roman"/>
          <w:szCs w:val="24"/>
        </w:rPr>
        <w:t xml:space="preserve"> μπλοκ. Σήμερα, που το </w:t>
      </w:r>
      <w:r>
        <w:rPr>
          <w:rFonts w:eastAsia="Times New Roman" w:cs="Times New Roman"/>
          <w:szCs w:val="24"/>
        </w:rPr>
        <w:lastRenderedPageBreak/>
        <w:t>δίπολο μνημόνιο-</w:t>
      </w:r>
      <w:proofErr w:type="spellStart"/>
      <w:r>
        <w:rPr>
          <w:rFonts w:eastAsia="Times New Roman" w:cs="Times New Roman"/>
          <w:szCs w:val="24"/>
        </w:rPr>
        <w:t>αντιμνημόνιο</w:t>
      </w:r>
      <w:proofErr w:type="spellEnd"/>
      <w:r>
        <w:rPr>
          <w:rFonts w:eastAsia="Times New Roman" w:cs="Times New Roman"/>
          <w:szCs w:val="24"/>
        </w:rPr>
        <w:t xml:space="preserve"> έχει καταρρεύσει υπό το βάρος της ανώμαλης πρόσκρουσης με </w:t>
      </w:r>
      <w:r>
        <w:rPr>
          <w:rFonts w:eastAsia="Times New Roman" w:cs="Times New Roman"/>
          <w:szCs w:val="24"/>
        </w:rPr>
        <w:t xml:space="preserve">την πραγματικότητα, όσοι μιλούν για σπατάλες στον προϋπολογισμό της Βουλής, ευτυχώς, απομονώνονται στα άκρα. </w:t>
      </w:r>
    </w:p>
    <w:p w14:paraId="516C957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Να υπενθυμίσουμε, βέβαια, πως η ποιότητα της </w:t>
      </w:r>
      <w:r>
        <w:rPr>
          <w:rFonts w:eastAsia="Times New Roman" w:cs="Times New Roman"/>
          <w:szCs w:val="24"/>
        </w:rPr>
        <w:t>δ</w:t>
      </w:r>
      <w:r>
        <w:rPr>
          <w:rFonts w:eastAsia="Times New Roman" w:cs="Times New Roman"/>
          <w:szCs w:val="24"/>
        </w:rPr>
        <w:t>ημοκρατίας μας είναι αυτή που επιτρέπει ακόμα και στους αρνητές της να εκφέρουν τις ακραία λαϊκίστικ</w:t>
      </w:r>
      <w:r>
        <w:rPr>
          <w:rFonts w:eastAsia="Times New Roman" w:cs="Times New Roman"/>
          <w:szCs w:val="24"/>
        </w:rPr>
        <w:t>ες και ανορθολογικές απόψεις τους, ξεχνώντας</w:t>
      </w:r>
      <w:r>
        <w:rPr>
          <w:rFonts w:eastAsia="Times New Roman" w:cs="Times New Roman"/>
          <w:szCs w:val="24"/>
        </w:rPr>
        <w:t>,</w:t>
      </w:r>
      <w:r>
        <w:rPr>
          <w:rFonts w:eastAsia="Times New Roman" w:cs="Times New Roman"/>
          <w:szCs w:val="24"/>
        </w:rPr>
        <w:t xml:space="preserve"> μεταξύ άλλων</w:t>
      </w:r>
      <w:r>
        <w:rPr>
          <w:rFonts w:eastAsia="Times New Roman" w:cs="Times New Roman"/>
          <w:szCs w:val="24"/>
        </w:rPr>
        <w:t>,</w:t>
      </w:r>
      <w:r>
        <w:rPr>
          <w:rFonts w:eastAsia="Times New Roman" w:cs="Times New Roman"/>
          <w:szCs w:val="24"/>
        </w:rPr>
        <w:t xml:space="preserve"> το τεράστιο εθνικό κόστος των δικτατοριών, που κάθε τρεις και λίγο αυτοί οι ίδιοι εξυμνούν. </w:t>
      </w:r>
    </w:p>
    <w:p w14:paraId="516C957B"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Οφείλουμε να είμαστε ειλικρινείς με τους πολίτες. Κανένα πολίτευμα δεν είναι δωρεάν. Έτσι, ούτε και η </w:t>
      </w:r>
      <w:r>
        <w:rPr>
          <w:rFonts w:eastAsia="Times New Roman" w:cs="Times New Roman"/>
          <w:szCs w:val="24"/>
        </w:rPr>
        <w:t>δ</w:t>
      </w:r>
      <w:r>
        <w:rPr>
          <w:rFonts w:eastAsia="Times New Roman" w:cs="Times New Roman"/>
          <w:szCs w:val="24"/>
        </w:rPr>
        <w:t>ημοκρατία λειτουργεί δωρεάν. Έχει κόστος, το οποίο όμως είναι υποπολλαπλάσιο από άλλα πολιτεύματα, κόστος, που</w:t>
      </w:r>
      <w:r>
        <w:rPr>
          <w:rFonts w:eastAsia="Times New Roman" w:cs="Times New Roman"/>
          <w:szCs w:val="24"/>
        </w:rPr>
        <w:t>,</w:t>
      </w:r>
      <w:r>
        <w:rPr>
          <w:rFonts w:eastAsia="Times New Roman" w:cs="Times New Roman"/>
          <w:szCs w:val="24"/>
        </w:rPr>
        <w:t xml:space="preserve"> ωστόσο</w:t>
      </w:r>
      <w:r>
        <w:rPr>
          <w:rFonts w:eastAsia="Times New Roman" w:cs="Times New Roman"/>
          <w:szCs w:val="24"/>
        </w:rPr>
        <w:t>,</w:t>
      </w:r>
      <w:r>
        <w:rPr>
          <w:rFonts w:eastAsia="Times New Roman" w:cs="Times New Roman"/>
          <w:szCs w:val="24"/>
        </w:rPr>
        <w:t xml:space="preserve"> υφίσταται. Το κόστος όμως αυτό δεν είναι περιττό. Κάθε άλλο. Για τον λόγο αυτό η Βουλή πρέπει να έχει τον απαραίτητο προϋπολογισμό και σ</w:t>
      </w:r>
      <w:r>
        <w:rPr>
          <w:rFonts w:eastAsia="Times New Roman" w:cs="Times New Roman"/>
          <w:szCs w:val="24"/>
        </w:rPr>
        <w:t xml:space="preserve">αφώς έναν </w:t>
      </w:r>
      <w:proofErr w:type="spellStart"/>
      <w:r>
        <w:rPr>
          <w:rFonts w:eastAsia="Times New Roman" w:cs="Times New Roman"/>
          <w:szCs w:val="24"/>
        </w:rPr>
        <w:t>εξορθολογικοποιημένο</w:t>
      </w:r>
      <w:proofErr w:type="spellEnd"/>
      <w:r>
        <w:rPr>
          <w:rFonts w:eastAsia="Times New Roman" w:cs="Times New Roman"/>
          <w:szCs w:val="24"/>
        </w:rPr>
        <w:t xml:space="preserve"> προϋπολογισμό</w:t>
      </w:r>
      <w:r>
        <w:rPr>
          <w:rFonts w:eastAsia="Times New Roman" w:cs="Times New Roman"/>
          <w:szCs w:val="24"/>
        </w:rPr>
        <w:t>,</w:t>
      </w:r>
      <w:r>
        <w:rPr>
          <w:rFonts w:eastAsia="Times New Roman" w:cs="Times New Roman"/>
          <w:szCs w:val="24"/>
        </w:rPr>
        <w:t xml:space="preserve"> μέσα στο πλαίσιο που επιτάσσουν οι δύσκολοι καιροί και η οικονομική κατάσταση της χώρας. Οφείλουμε να πείσουμε την κοινωνία ότι τα λεφτά αυτά πιάνουν τόπο. </w:t>
      </w:r>
    </w:p>
    <w:p w14:paraId="516C957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Οι λειτουργίες της Βουλής δεν είναι μια πολυτέλεια γι</w:t>
      </w:r>
      <w:r>
        <w:rPr>
          <w:rFonts w:eastAsia="Times New Roman" w:cs="Times New Roman"/>
          <w:szCs w:val="24"/>
        </w:rPr>
        <w:t>α λίγους. Μέσω αυτής, εκπροσωπείται το σύνολο των Ελλήνων πολιτών. Η Βουλή θα πρέπει να έχει τη δυνατότητα, τα μέσα και τους πόρους, χωρίς σπατάλες</w:t>
      </w:r>
      <w:r>
        <w:rPr>
          <w:rFonts w:eastAsia="Times New Roman" w:cs="Times New Roman"/>
          <w:szCs w:val="24"/>
        </w:rPr>
        <w:t>,</w:t>
      </w:r>
      <w:r>
        <w:rPr>
          <w:rFonts w:eastAsia="Times New Roman" w:cs="Times New Roman"/>
          <w:szCs w:val="24"/>
        </w:rPr>
        <w:t xml:space="preserve"> να παίξει αποτελεσματικά τον ρόλο </w:t>
      </w:r>
      <w:r>
        <w:rPr>
          <w:rFonts w:eastAsia="Times New Roman" w:cs="Times New Roman"/>
          <w:szCs w:val="24"/>
        </w:rPr>
        <w:t xml:space="preserve">για </w:t>
      </w:r>
      <w:r>
        <w:rPr>
          <w:rFonts w:eastAsia="Times New Roman" w:cs="Times New Roman"/>
          <w:szCs w:val="24"/>
        </w:rPr>
        <w:t xml:space="preserve">τον οποίο καλείται. Βεβαίως, πρέπει να επιτελέσει έναν ρόλο καθοριστικό στο πλαίσιο του δημοκρατικού πολιτεύματος, στη λειτουργία του. Ο ρόλος της Βουλής είναι καίριος για τη διαδικασία του </w:t>
      </w:r>
      <w:proofErr w:type="spellStart"/>
      <w:r>
        <w:rPr>
          <w:rFonts w:eastAsia="Times New Roman" w:cs="Times New Roman"/>
          <w:szCs w:val="24"/>
        </w:rPr>
        <w:t>νομοθετείν</w:t>
      </w:r>
      <w:proofErr w:type="spellEnd"/>
      <w:r>
        <w:rPr>
          <w:rFonts w:eastAsia="Times New Roman" w:cs="Times New Roman"/>
          <w:szCs w:val="24"/>
        </w:rPr>
        <w:t>. Πρόκειται για τον πυρήνα των δημοκρατικών διαδικασιών.</w:t>
      </w:r>
      <w:r>
        <w:rPr>
          <w:rFonts w:eastAsia="Times New Roman" w:cs="Times New Roman"/>
          <w:szCs w:val="24"/>
        </w:rPr>
        <w:t xml:space="preserve"> </w:t>
      </w:r>
    </w:p>
    <w:p w14:paraId="516C957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Δυστυχώς, με ευκολία δώσαμε μέχρι σήμερα όλα τα τελευταία χρόνια, τα πολλά χρόνια, πολλές λαβές στον λαϊκισμό και στη δημαγωγία. Η Βουλή δεν λειτουργεί ερήμην της κοινωνίας, προφανώς. Στα χρόνια της κρίσης, </w:t>
      </w:r>
      <w:r>
        <w:rPr>
          <w:rFonts w:eastAsia="Times New Roman" w:cs="Times New Roman"/>
          <w:szCs w:val="24"/>
        </w:rPr>
        <w:t xml:space="preserve">όμως, </w:t>
      </w:r>
      <w:r>
        <w:rPr>
          <w:rFonts w:eastAsia="Times New Roman" w:cs="Times New Roman"/>
          <w:szCs w:val="24"/>
        </w:rPr>
        <w:t xml:space="preserve">ο προϋπολογισμός μειώθηκε κατά 40%, όταν </w:t>
      </w:r>
      <w:r>
        <w:rPr>
          <w:rFonts w:eastAsia="Times New Roman" w:cs="Times New Roman"/>
          <w:szCs w:val="24"/>
        </w:rPr>
        <w:t>το ΑΕΠ της χώρας συρρικνώθηκε κατά 25%. Στην ίδια λογική και ο φετινός προϋπολογισμός, που παρουσιάζει μείωση κατά 2,23%, δηλαδή μια μείωση της τάξης των 3 εκατομμυρίων ευρώ περίπου, σε σχέση με τις προβλέψεις του προηγούμενου οικονομικού έτους, αποδεικνύε</w:t>
      </w:r>
      <w:r>
        <w:rPr>
          <w:rFonts w:eastAsia="Times New Roman" w:cs="Times New Roman"/>
          <w:szCs w:val="24"/>
        </w:rPr>
        <w:t xml:space="preserve">ι ότι γίνεται προσπάθεια από την πλευρά του Κοινοβουλίου και σε αυτό, ώστε να βάλει το δικό του λιθαράκι στην εξυγίανση των δημοσιονομικών στοιχείων της χώρας. </w:t>
      </w:r>
    </w:p>
    <w:p w14:paraId="516C957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Ορθολογισμός και διαφάνεια, λοιπόν, είναι αυτό που απαιτείται και αυτό που πρέπει να διασφαλίζο</w:t>
      </w:r>
      <w:r>
        <w:rPr>
          <w:rFonts w:eastAsia="Times New Roman" w:cs="Times New Roman"/>
          <w:szCs w:val="24"/>
        </w:rPr>
        <w:t xml:space="preserve">υμε συνεχώς. Προφανώς, πρέπει να είμαστε όλοι μας πολύ προσεκτικοί όταν χρησιμοποιούμε το κόστος της </w:t>
      </w:r>
      <w:r>
        <w:rPr>
          <w:rFonts w:eastAsia="Times New Roman" w:cs="Times New Roman"/>
          <w:szCs w:val="24"/>
        </w:rPr>
        <w:t>δ</w:t>
      </w:r>
      <w:r>
        <w:rPr>
          <w:rFonts w:eastAsia="Times New Roman" w:cs="Times New Roman"/>
          <w:szCs w:val="24"/>
        </w:rPr>
        <w:t>ημοκρατίας για μικροκομματικά συμφέροντα. Η απαξίωση του πολιτικού συστήματος ως συνεπακόλουθο τέτοιων συμπεριφορών θα έχει ανυπολόγιστο κόστος για τους π</w:t>
      </w:r>
      <w:r>
        <w:rPr>
          <w:rFonts w:eastAsia="Times New Roman" w:cs="Times New Roman"/>
          <w:szCs w:val="24"/>
        </w:rPr>
        <w:t xml:space="preserve">ολίτες και για τη χώρα. </w:t>
      </w:r>
    </w:p>
    <w:p w14:paraId="516C957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Κλείνω, αναφερόμενος σε μια ευτυχή συγκυρία: Κύριε Πρόεδρε, συζητάμε για τον προϋπολογισμό λειτουργίας της Βουλής των Ελλήνων σε μια συγκυρία</w:t>
      </w:r>
      <w:r>
        <w:rPr>
          <w:rFonts w:eastAsia="Times New Roman" w:cs="Times New Roman"/>
          <w:szCs w:val="24"/>
        </w:rPr>
        <w:t xml:space="preserve">, </w:t>
      </w:r>
      <w:r>
        <w:rPr>
          <w:rFonts w:eastAsia="Times New Roman" w:cs="Times New Roman"/>
          <w:szCs w:val="24"/>
        </w:rPr>
        <w:t>που αύριο γιορτάζουμε την επέτειο του Πολυτεχνείου, μια μάχη που έδωσαν τότε οι νέοι της</w:t>
      </w:r>
      <w:r>
        <w:rPr>
          <w:rFonts w:eastAsia="Times New Roman" w:cs="Times New Roman"/>
          <w:szCs w:val="24"/>
        </w:rPr>
        <w:t xml:space="preserve"> Ελλάδας για την αποκατάσταση της Κοινοβουλευτικής Δημοκρατίας ενάντια στον φασισμό. </w:t>
      </w:r>
      <w:r>
        <w:rPr>
          <w:rFonts w:eastAsia="Times New Roman" w:cs="Times New Roman"/>
          <w:szCs w:val="24"/>
        </w:rPr>
        <w:t>Μ</w:t>
      </w:r>
      <w:r>
        <w:rPr>
          <w:rFonts w:eastAsia="Times New Roman" w:cs="Times New Roman"/>
          <w:szCs w:val="24"/>
        </w:rPr>
        <w:t>ιλάμε υπό τη σκιά της ιστορικής ομιλίας του Προέδρου Ομπάμα, που</w:t>
      </w:r>
      <w:r>
        <w:rPr>
          <w:rFonts w:eastAsia="Times New Roman" w:cs="Times New Roman"/>
          <w:szCs w:val="24"/>
        </w:rPr>
        <w:t>,</w:t>
      </w:r>
      <w:r>
        <w:rPr>
          <w:rFonts w:eastAsia="Times New Roman" w:cs="Times New Roman"/>
          <w:szCs w:val="24"/>
        </w:rPr>
        <w:t xml:space="preserve"> δυστυχώς, δεν έχουμε την ευκαιρία και εμείς οι ίδιοι να παρακολουθήσουμε, ενθυμούμενοι στο μέλλον ότι «ή</w:t>
      </w:r>
      <w:r>
        <w:rPr>
          <w:rFonts w:eastAsia="Times New Roman" w:cs="Times New Roman"/>
          <w:szCs w:val="24"/>
        </w:rPr>
        <w:t xml:space="preserve">μουν κι εγώ εκεί», σε μια ιστορική πραγματικά στιγμή, σε μια ομιλία ιστορική παρακαταθήκη του για τη </w:t>
      </w:r>
      <w:r>
        <w:rPr>
          <w:rFonts w:eastAsia="Times New Roman" w:cs="Times New Roman"/>
          <w:szCs w:val="24"/>
        </w:rPr>
        <w:t>δ</w:t>
      </w:r>
      <w:r>
        <w:rPr>
          <w:rFonts w:eastAsia="Times New Roman" w:cs="Times New Roman"/>
          <w:szCs w:val="24"/>
        </w:rPr>
        <w:t>ημοκρατία προς το παγκόσμιο ακροατήριό του και μάλιστα, κατόπιν επιλογής του, όχι υποχρέωσής του, βέβαια</w:t>
      </w:r>
      <w:r>
        <w:rPr>
          <w:rFonts w:eastAsia="Times New Roman" w:cs="Times New Roman"/>
          <w:szCs w:val="24"/>
        </w:rPr>
        <w:t>,</w:t>
      </w:r>
      <w:r>
        <w:rPr>
          <w:rFonts w:eastAsia="Times New Roman" w:cs="Times New Roman"/>
          <w:szCs w:val="24"/>
        </w:rPr>
        <w:t xml:space="preserve"> από την Αθήνα, το λίκνο της </w:t>
      </w:r>
      <w:r>
        <w:rPr>
          <w:rFonts w:eastAsia="Times New Roman" w:cs="Times New Roman"/>
          <w:szCs w:val="24"/>
        </w:rPr>
        <w:t>δ</w:t>
      </w:r>
      <w:r>
        <w:rPr>
          <w:rFonts w:eastAsia="Times New Roman" w:cs="Times New Roman"/>
          <w:szCs w:val="24"/>
        </w:rPr>
        <w:t xml:space="preserve">ημοκρατίας. </w:t>
      </w:r>
    </w:p>
    <w:p w14:paraId="516C958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Σας ευ</w:t>
      </w:r>
      <w:r>
        <w:rPr>
          <w:rFonts w:eastAsia="Times New Roman" w:cs="Times New Roman"/>
          <w:szCs w:val="24"/>
        </w:rPr>
        <w:t xml:space="preserve">χαριστώ. </w:t>
      </w:r>
    </w:p>
    <w:p w14:paraId="516C9581" w14:textId="77777777" w:rsidR="009762CD" w:rsidRDefault="009828EE">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516C9582"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κι εμείς τον ειδικό αγορητή από το Ποτάμι, τον κ. </w:t>
      </w:r>
      <w:proofErr w:type="spellStart"/>
      <w:r>
        <w:rPr>
          <w:rFonts w:eastAsia="Times New Roman" w:cs="Times New Roman"/>
          <w:szCs w:val="24"/>
        </w:rPr>
        <w:t>Δανέλλη</w:t>
      </w:r>
      <w:proofErr w:type="spellEnd"/>
      <w:r>
        <w:rPr>
          <w:rFonts w:eastAsia="Times New Roman" w:cs="Times New Roman"/>
          <w:szCs w:val="24"/>
        </w:rPr>
        <w:t>.</w:t>
      </w:r>
    </w:p>
    <w:p w14:paraId="516C958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από τους Ανεξάρτητους Έλληνες, ο κ. Δημήτριος Καμμένος. </w:t>
      </w:r>
    </w:p>
    <w:p w14:paraId="516C9584"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Ευχαριστώ, κύ</w:t>
      </w:r>
      <w:r>
        <w:rPr>
          <w:rFonts w:eastAsia="Times New Roman" w:cs="Times New Roman"/>
          <w:szCs w:val="24"/>
        </w:rPr>
        <w:t xml:space="preserve">ριε Πρόεδρε. </w:t>
      </w:r>
    </w:p>
    <w:p w14:paraId="516C958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να ευχαριστήσουμε τους προηγούμενους αγορητές, διότι έχουν καλύψει σε μεγάλο βαθμό και με πλήρη ανάλυση –ειδικά ο συνάδελφος από τον ΣΥΡΙΖΑ- ανά κωδικό τον προϋπολογισμό της Βουλής. Ως Ανεξάρτητοι Έλληνες ενημερώνουμε το </w:t>
      </w:r>
      <w:r>
        <w:rPr>
          <w:rFonts w:eastAsia="Times New Roman" w:cs="Times New Roman"/>
          <w:szCs w:val="24"/>
        </w:rPr>
        <w:t xml:space="preserve">Σώμα και το Προεδρείο ότι υπερψηφίζουμε τον προϋπολογισμό του 2017 και τον απολογισμό του 2015. </w:t>
      </w:r>
    </w:p>
    <w:p w14:paraId="516C958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Εδώ θα κάνουμε κάποιες σημειώσεις. Θα μου επιτρέψετε, όπως είπα και στην εισήγησή μου στην </w:t>
      </w:r>
      <w:r>
        <w:rPr>
          <w:rFonts w:eastAsia="Times New Roman" w:cs="Times New Roman"/>
          <w:szCs w:val="24"/>
        </w:rPr>
        <w:t>ε</w:t>
      </w:r>
      <w:r>
        <w:rPr>
          <w:rFonts w:eastAsia="Times New Roman" w:cs="Times New Roman"/>
          <w:szCs w:val="24"/>
        </w:rPr>
        <w:t>πιτροπή, να πω ότι καλό θα είναι να δοθεί ένα τέλος –και είμαστε όλ</w:t>
      </w:r>
      <w:r>
        <w:rPr>
          <w:rFonts w:eastAsia="Times New Roman" w:cs="Times New Roman"/>
          <w:szCs w:val="24"/>
        </w:rPr>
        <w:t xml:space="preserve">οι υπεύθυνοι γι’ αυτό- μέσα από τον </w:t>
      </w:r>
      <w:r>
        <w:rPr>
          <w:rFonts w:eastAsia="Times New Roman" w:cs="Times New Roman"/>
          <w:szCs w:val="24"/>
        </w:rPr>
        <w:lastRenderedPageBreak/>
        <w:t>πολιτικό μας λόγο στον λαϊκισμό εναντίον των Βουλευτών, των υπαλλήλων της Βουλής, των εξόδων της Βουλής για μικροπολιτικούς σκοπούς με ανέξοδη, αν θέλετε, επιχειρηματολογία, η οποία όμως δημιουργεί μια πάρα πολύ κακή εικ</w:t>
      </w:r>
      <w:r>
        <w:rPr>
          <w:rFonts w:eastAsia="Times New Roman" w:cs="Times New Roman"/>
          <w:szCs w:val="24"/>
        </w:rPr>
        <w:t xml:space="preserve">όνα, διότι ο κόσμος μέσα στα προβλήματά του δεν γνωρίζει την αλήθεια. </w:t>
      </w:r>
    </w:p>
    <w:p w14:paraId="516C9587"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t xml:space="preserve">Η αλήθεια, όπως την εξήγησαν και οι συνάδελφοι εδώ, είναι ότι τα τελευταία χρόνια έχει γίνει τεράστια προσπάθεια </w:t>
      </w:r>
      <w:proofErr w:type="spellStart"/>
      <w:r>
        <w:rPr>
          <w:rFonts w:eastAsia="Times New Roman"/>
          <w:szCs w:val="24"/>
        </w:rPr>
        <w:t>απομείωσης</w:t>
      </w:r>
      <w:proofErr w:type="spellEnd"/>
      <w:r>
        <w:rPr>
          <w:rFonts w:eastAsia="Times New Roman"/>
          <w:szCs w:val="24"/>
        </w:rPr>
        <w:t xml:space="preserve"> των εξόδων και της σπατάλης. Σπατάλη γινόταν σε διάφορους κωδ</w:t>
      </w:r>
      <w:r>
        <w:rPr>
          <w:rFonts w:eastAsia="Times New Roman"/>
          <w:szCs w:val="24"/>
        </w:rPr>
        <w:t>ικούς, για παράδειγμα στον καθαρισμό. Λέω ένα παράδειγμα, γλιτώνουμε 500.000 ευρώ από τα ιδιωτικά συνεργεία καθαρισμού. Δεν ήταν κάποια καινοτομία ούτε χρειαζόταν κάποιος με ένα διδακτορικό στα οικονομικά</w:t>
      </w:r>
      <w:r>
        <w:rPr>
          <w:rFonts w:eastAsia="Times New Roman"/>
          <w:szCs w:val="24"/>
        </w:rPr>
        <w:t>,</w:t>
      </w:r>
      <w:r>
        <w:rPr>
          <w:rFonts w:eastAsia="Times New Roman"/>
          <w:szCs w:val="24"/>
        </w:rPr>
        <w:t xml:space="preserve"> για να κατανοήσει ότι πρέπει να δούμε τις συμβάσει</w:t>
      </w:r>
      <w:r>
        <w:rPr>
          <w:rFonts w:eastAsia="Times New Roman"/>
          <w:szCs w:val="24"/>
        </w:rPr>
        <w:t>ς και να εξοικονομήσουμε και να εξορθολογήσουμε τα έξοδα ή</w:t>
      </w:r>
      <w:r>
        <w:rPr>
          <w:rFonts w:eastAsia="Times New Roman"/>
          <w:szCs w:val="24"/>
        </w:rPr>
        <w:t>,</w:t>
      </w:r>
      <w:r>
        <w:rPr>
          <w:rFonts w:eastAsia="Times New Roman"/>
          <w:szCs w:val="24"/>
        </w:rPr>
        <w:t xml:space="preserve"> για παράδειγμα, τη μετεγκατάσταση </w:t>
      </w:r>
      <w:r>
        <w:rPr>
          <w:rFonts w:eastAsia="Times New Roman"/>
          <w:szCs w:val="24"/>
        </w:rPr>
        <w:t>Υ</w:t>
      </w:r>
      <w:r>
        <w:rPr>
          <w:rFonts w:eastAsia="Times New Roman"/>
          <w:szCs w:val="24"/>
        </w:rPr>
        <w:t>πηρεσιών της Βουλής σε κτ</w:t>
      </w:r>
      <w:r>
        <w:rPr>
          <w:rFonts w:eastAsia="Times New Roman"/>
          <w:szCs w:val="24"/>
        </w:rPr>
        <w:t>ή</w:t>
      </w:r>
      <w:r>
        <w:rPr>
          <w:rFonts w:eastAsia="Times New Roman"/>
          <w:szCs w:val="24"/>
        </w:rPr>
        <w:t xml:space="preserve">ρια ιδιοκτησίας του </w:t>
      </w:r>
      <w:r>
        <w:rPr>
          <w:rFonts w:eastAsia="Times New Roman"/>
          <w:szCs w:val="24"/>
        </w:rPr>
        <w:t>δ</w:t>
      </w:r>
      <w:r>
        <w:rPr>
          <w:rFonts w:eastAsia="Times New Roman"/>
          <w:szCs w:val="24"/>
        </w:rPr>
        <w:t>ημοσίου ή σε φθηνότερο ενοίκιο, έτσι ώστε να γλιτώσουμε κι από ενοίκια ή μισθώματα 500.000 ή 600.000 ευρώ τον χρόν</w:t>
      </w:r>
      <w:r>
        <w:rPr>
          <w:rFonts w:eastAsia="Times New Roman"/>
          <w:szCs w:val="24"/>
        </w:rPr>
        <w:t xml:space="preserve">ο. </w:t>
      </w:r>
    </w:p>
    <w:p w14:paraId="516C9588"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lastRenderedPageBreak/>
        <w:t xml:space="preserve">Νομίζω ότι μπορεί να υπάρχει και ακόμη μεγαλύτερο περιθώριο. Τα ενοίκια της Βουλής είναι ακόμη υψηλά. Βλέπω ότι είναι 2.900.000 ευρώ. Να δούμε πού αλλού μπορούμε να </w:t>
      </w:r>
      <w:proofErr w:type="spellStart"/>
      <w:r>
        <w:rPr>
          <w:rFonts w:eastAsia="Times New Roman"/>
          <w:szCs w:val="24"/>
        </w:rPr>
        <w:t>μετεγκαταστήσουμε</w:t>
      </w:r>
      <w:proofErr w:type="spellEnd"/>
      <w:r>
        <w:rPr>
          <w:rFonts w:eastAsia="Times New Roman"/>
          <w:szCs w:val="24"/>
        </w:rPr>
        <w:t xml:space="preserve"> </w:t>
      </w:r>
      <w:r>
        <w:rPr>
          <w:rFonts w:eastAsia="Times New Roman"/>
          <w:szCs w:val="24"/>
        </w:rPr>
        <w:t>Υ</w:t>
      </w:r>
      <w:r>
        <w:rPr>
          <w:rFonts w:eastAsia="Times New Roman"/>
          <w:szCs w:val="24"/>
        </w:rPr>
        <w:t xml:space="preserve">πηρεσίες της Βουλής. </w:t>
      </w:r>
      <w:r>
        <w:rPr>
          <w:rFonts w:eastAsia="Times New Roman"/>
          <w:szCs w:val="24"/>
        </w:rPr>
        <w:t>Τ</w:t>
      </w:r>
      <w:r>
        <w:rPr>
          <w:rFonts w:eastAsia="Times New Roman"/>
          <w:szCs w:val="24"/>
        </w:rPr>
        <w:t>ο λέω αυτό σαν παράδειγμα, γιατί</w:t>
      </w:r>
      <w:r>
        <w:rPr>
          <w:rFonts w:eastAsia="Times New Roman"/>
          <w:szCs w:val="24"/>
        </w:rPr>
        <w:t>,</w:t>
      </w:r>
      <w:r>
        <w:rPr>
          <w:rFonts w:eastAsia="Times New Roman"/>
          <w:szCs w:val="24"/>
        </w:rPr>
        <w:t xml:space="preserve"> όταν έφερα τ</w:t>
      </w:r>
      <w:r>
        <w:rPr>
          <w:rFonts w:eastAsia="Times New Roman"/>
          <w:szCs w:val="24"/>
        </w:rPr>
        <w:t xml:space="preserve">ο θέμα του </w:t>
      </w:r>
      <w:r>
        <w:rPr>
          <w:rFonts w:eastAsia="Times New Roman"/>
          <w:szCs w:val="24"/>
        </w:rPr>
        <w:t xml:space="preserve">κτηρίου του </w:t>
      </w:r>
      <w:proofErr w:type="spellStart"/>
      <w:r>
        <w:rPr>
          <w:rFonts w:eastAsia="Times New Roman"/>
          <w:szCs w:val="24"/>
        </w:rPr>
        <w:t>Κεράνη</w:t>
      </w:r>
      <w:proofErr w:type="spellEnd"/>
      <w:r>
        <w:rPr>
          <w:rFonts w:eastAsia="Times New Roman"/>
          <w:szCs w:val="24"/>
        </w:rPr>
        <w:t xml:space="preserve"> στη Βουλή με το Υπουργείο Οικονομικών, υπήρχαν αντιδράσεις από πολλούς υπαλλήλους, οι οποίοι δεν ήθελαν να </w:t>
      </w:r>
      <w:proofErr w:type="spellStart"/>
      <w:r>
        <w:rPr>
          <w:rFonts w:eastAsia="Times New Roman"/>
          <w:szCs w:val="24"/>
        </w:rPr>
        <w:t>μετεγκατασταθούν</w:t>
      </w:r>
      <w:proofErr w:type="spellEnd"/>
      <w:r>
        <w:rPr>
          <w:rFonts w:eastAsia="Times New Roman"/>
          <w:szCs w:val="24"/>
        </w:rPr>
        <w:t xml:space="preserve">. Εδώ να θυμίσω ότι </w:t>
      </w:r>
      <w:r>
        <w:rPr>
          <w:rFonts w:eastAsia="Times New Roman"/>
          <w:szCs w:val="24"/>
        </w:rPr>
        <w:t xml:space="preserve">για </w:t>
      </w:r>
      <w:r>
        <w:rPr>
          <w:rFonts w:eastAsia="Times New Roman"/>
          <w:szCs w:val="24"/>
        </w:rPr>
        <w:t>το</w:t>
      </w:r>
      <w:r>
        <w:rPr>
          <w:rFonts w:eastAsia="Times New Roman"/>
          <w:szCs w:val="24"/>
        </w:rPr>
        <w:t xml:space="preserve"> κτήριο του</w:t>
      </w:r>
      <w:r>
        <w:rPr>
          <w:rFonts w:eastAsia="Times New Roman"/>
          <w:szCs w:val="24"/>
        </w:rPr>
        <w:t xml:space="preserve"> </w:t>
      </w:r>
      <w:proofErr w:type="spellStart"/>
      <w:r>
        <w:rPr>
          <w:rFonts w:eastAsia="Times New Roman"/>
          <w:szCs w:val="24"/>
        </w:rPr>
        <w:t>Κεράνη</w:t>
      </w:r>
      <w:proofErr w:type="spellEnd"/>
      <w:r>
        <w:rPr>
          <w:rFonts w:eastAsia="Times New Roman"/>
          <w:szCs w:val="24"/>
        </w:rPr>
        <w:t xml:space="preserve"> πλήρωνε το δημόσιο 200 ή 220 χιλιάρικα το</w:t>
      </w:r>
      <w:r>
        <w:rPr>
          <w:rFonts w:eastAsia="Times New Roman"/>
          <w:szCs w:val="24"/>
        </w:rPr>
        <w:t>ν</w:t>
      </w:r>
      <w:r>
        <w:rPr>
          <w:rFonts w:eastAsia="Times New Roman"/>
          <w:szCs w:val="24"/>
        </w:rPr>
        <w:t xml:space="preserve"> μήνα</w:t>
      </w:r>
      <w:r>
        <w:rPr>
          <w:rFonts w:eastAsia="Times New Roman"/>
          <w:szCs w:val="24"/>
        </w:rPr>
        <w:t>,</w:t>
      </w:r>
      <w:r>
        <w:rPr>
          <w:rFonts w:eastAsia="Times New Roman"/>
          <w:szCs w:val="24"/>
        </w:rPr>
        <w:t xml:space="preserve"> για να είναι κενό ένα κτ</w:t>
      </w:r>
      <w:r>
        <w:rPr>
          <w:rFonts w:eastAsia="Times New Roman"/>
          <w:szCs w:val="24"/>
        </w:rPr>
        <w:t>ή</w:t>
      </w:r>
      <w:r>
        <w:rPr>
          <w:rFonts w:eastAsia="Times New Roman"/>
          <w:szCs w:val="24"/>
        </w:rPr>
        <w:t xml:space="preserve">ριο </w:t>
      </w:r>
      <w:r>
        <w:rPr>
          <w:rFonts w:eastAsia="Times New Roman"/>
          <w:szCs w:val="24"/>
        </w:rPr>
        <w:t xml:space="preserve">δύο χιλιάδων διακοσίων </w:t>
      </w:r>
      <w:r>
        <w:rPr>
          <w:rFonts w:eastAsia="Times New Roman"/>
          <w:szCs w:val="24"/>
        </w:rPr>
        <w:t>θέσεων εργασίας με πάνω από χίλιες διακόσιες θέσεις πάρκινγκ. Και το πληρώναμε 2.600.000 το</w:t>
      </w:r>
      <w:r>
        <w:rPr>
          <w:rFonts w:eastAsia="Times New Roman"/>
          <w:szCs w:val="24"/>
        </w:rPr>
        <w:t>ν</w:t>
      </w:r>
      <w:r>
        <w:rPr>
          <w:rFonts w:eastAsia="Times New Roman"/>
          <w:szCs w:val="24"/>
        </w:rPr>
        <w:t xml:space="preserve"> χρόνο</w:t>
      </w:r>
      <w:r>
        <w:rPr>
          <w:rFonts w:eastAsia="Times New Roman"/>
          <w:szCs w:val="24"/>
        </w:rPr>
        <w:t>,</w:t>
      </w:r>
      <w:r>
        <w:rPr>
          <w:rFonts w:eastAsia="Times New Roman"/>
          <w:szCs w:val="24"/>
        </w:rPr>
        <w:t xml:space="preserve"> για να είναι κενό. </w:t>
      </w:r>
    </w:p>
    <w:p w14:paraId="516C9589"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t xml:space="preserve">Δεν υπάρχει κυβέρνηση και διοίκηση, </w:t>
      </w:r>
      <w:proofErr w:type="spellStart"/>
      <w:r>
        <w:rPr>
          <w:rFonts w:eastAsia="Times New Roman"/>
          <w:szCs w:val="24"/>
        </w:rPr>
        <w:t>πόσ</w:t>
      </w:r>
      <w:r>
        <w:rPr>
          <w:rFonts w:eastAsia="Times New Roman"/>
          <w:szCs w:val="24"/>
        </w:rPr>
        <w:t>ω</w:t>
      </w:r>
      <w:proofErr w:type="spellEnd"/>
      <w:r>
        <w:rPr>
          <w:rFonts w:eastAsia="Times New Roman"/>
          <w:szCs w:val="24"/>
        </w:rPr>
        <w:t xml:space="preserve"> μάλλον η δική μας Κυβέρνηση, η οποία θα άφ</w:t>
      </w:r>
      <w:r>
        <w:rPr>
          <w:rFonts w:eastAsia="Times New Roman"/>
          <w:szCs w:val="24"/>
        </w:rPr>
        <w:t xml:space="preserve">ηνε να συνεχιστεί αυτού του είδους η σπατάλη εις βάρος του Έλληνα φορολογούμενου και προς όφελος των ιδιοκτητών, οι οποίοι καρπώνονται τα μισθώματα, για να είμαστε σαφείς. </w:t>
      </w:r>
    </w:p>
    <w:p w14:paraId="516C958A"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lastRenderedPageBreak/>
        <w:t>Άρα νομίζω ότι και ο Πρόεδρος της Βουλής και ο αξιότιμος Γραμματέας κάνουν πάρα πολ</w:t>
      </w:r>
      <w:r>
        <w:rPr>
          <w:rFonts w:eastAsia="Times New Roman"/>
          <w:szCs w:val="24"/>
        </w:rPr>
        <w:t>ύ καλή δουλειά. Εμείς οι Βουλευτές βοηθούμε όπως μπορούμε</w:t>
      </w:r>
      <w:r>
        <w:rPr>
          <w:rFonts w:eastAsia="Times New Roman"/>
          <w:szCs w:val="24"/>
        </w:rPr>
        <w:t>,</w:t>
      </w:r>
      <w:r>
        <w:rPr>
          <w:rFonts w:eastAsia="Times New Roman"/>
          <w:szCs w:val="24"/>
        </w:rPr>
        <w:t xml:space="preserve"> με ιδέες. Ελέγχουμε</w:t>
      </w:r>
      <w:r>
        <w:rPr>
          <w:rFonts w:eastAsia="Times New Roman"/>
          <w:szCs w:val="24"/>
        </w:rPr>
        <w:t>,</w:t>
      </w:r>
      <w:r>
        <w:rPr>
          <w:rFonts w:eastAsia="Times New Roman"/>
          <w:szCs w:val="24"/>
        </w:rPr>
        <w:t xml:space="preserve"> όπως ξέρετε πολύ καλά, όλους τους κωδικούς. Δεν έχουμε παρά να δώσουμε συγχαρητήρια. </w:t>
      </w:r>
    </w:p>
    <w:p w14:paraId="516C958B"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t>Πάω, ό</w:t>
      </w:r>
      <w:r>
        <w:rPr>
          <w:rFonts w:eastAsia="Times New Roman"/>
          <w:szCs w:val="24"/>
        </w:rPr>
        <w:t>μ</w:t>
      </w:r>
      <w:r>
        <w:rPr>
          <w:rFonts w:eastAsia="Times New Roman"/>
          <w:szCs w:val="24"/>
        </w:rPr>
        <w:t>ως, πάλι στο θέμα του λαϊκισμού. Η δωρεάν και εύκολη κριτική από Βήματος Βουλής για</w:t>
      </w:r>
      <w:r>
        <w:rPr>
          <w:rFonts w:eastAsia="Times New Roman"/>
          <w:szCs w:val="24"/>
        </w:rPr>
        <w:t xml:space="preserve"> να μοντάρουμε μετά τον δημοκρατικό μας λόγο περί αποζημιώσεων των Βουλευτών, όταν οι Βουλευτές της επαρχίας -έχω φίλους και όπως ξέρετε και τον κ. Κόκκαλη, έχουμε κι εμείς Βουλευτές οι οποίοι και δυσκολεύονται στο πήγαινε-έλα- έχουνε πάρα πολλά έξοδα παρά</w:t>
      </w:r>
      <w:r>
        <w:rPr>
          <w:rFonts w:eastAsia="Times New Roman"/>
          <w:szCs w:val="24"/>
        </w:rPr>
        <w:t xml:space="preserve">στασης, έχουνε παράσταση και στην Αθήνα και στο εξωτερικό, έξοδα να δουν ψηφοφόρους, όπως έχουμε κι εμείς κι εγώ στον Πειραιά και οποιοσδήποτε άλλος. </w:t>
      </w:r>
    </w:p>
    <w:p w14:paraId="516C958C"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t xml:space="preserve">Θα ήθελα να σταματήσει κάπου αυτή η λογική. Όποιος δεν θέλει και δεν του αρέσει ο μισθός του, είμαστε σε </w:t>
      </w:r>
      <w:r>
        <w:rPr>
          <w:rFonts w:eastAsia="Times New Roman"/>
          <w:szCs w:val="24"/>
        </w:rPr>
        <w:t xml:space="preserve">ιδιωτική οικονομία, δεν ζούμε σε κανένα περίεργο καθεστώς, να τον δώσει πίσω, να τον δώσει σε αγαθοεργίες, να κάνει ό,τι νομίζει. Όλοι </w:t>
      </w:r>
      <w:r>
        <w:rPr>
          <w:rFonts w:eastAsia="Times New Roman"/>
          <w:szCs w:val="24"/>
        </w:rPr>
        <w:t>μα</w:t>
      </w:r>
      <w:r>
        <w:rPr>
          <w:rFonts w:eastAsia="Times New Roman"/>
          <w:szCs w:val="24"/>
        </w:rPr>
        <w:t xml:space="preserve">ς κάνουμε πάρα πολύ έργο και δεν το διαφημίζουμε, γιατί </w:t>
      </w:r>
      <w:r>
        <w:rPr>
          <w:rFonts w:eastAsia="Times New Roman"/>
          <w:szCs w:val="24"/>
        </w:rPr>
        <w:lastRenderedPageBreak/>
        <w:t xml:space="preserve">δεν είναι ρόλος του Βουλευτού να διαφημίζει το έργο του, γιατί </w:t>
      </w:r>
      <w:r>
        <w:rPr>
          <w:rFonts w:eastAsia="Times New Roman"/>
          <w:szCs w:val="24"/>
        </w:rPr>
        <w:t>είναι υποχρέωσή του</w:t>
      </w:r>
      <w:r>
        <w:rPr>
          <w:rFonts w:eastAsia="Times New Roman"/>
          <w:szCs w:val="24"/>
        </w:rPr>
        <w:t>,</w:t>
      </w:r>
      <w:r>
        <w:rPr>
          <w:rFonts w:eastAsia="Times New Roman"/>
          <w:szCs w:val="24"/>
        </w:rPr>
        <w:t xml:space="preserve"> μέσα στο λειτούργημα και στην αποζημίωση που παίρνει, να ταΐζει οικογένειες, να κάνει δωρεές, να κάνει ό,τι θέλει. Αλλά δεν θα ήθελα να ξανακούσω από Βήματος Βουλής συνάδελφο να παροτρύνει τους υπολοίπους να δώσουν τον μισθό τους ή να </w:t>
      </w:r>
      <w:r>
        <w:rPr>
          <w:rFonts w:eastAsia="Times New Roman"/>
          <w:szCs w:val="24"/>
        </w:rPr>
        <w:t>τον μειώσουν. Όποιος θέλει</w:t>
      </w:r>
      <w:r>
        <w:rPr>
          <w:rFonts w:eastAsia="Times New Roman"/>
          <w:szCs w:val="24"/>
        </w:rPr>
        <w:t>,</w:t>
      </w:r>
      <w:r>
        <w:rPr>
          <w:rFonts w:eastAsia="Times New Roman"/>
          <w:szCs w:val="24"/>
        </w:rPr>
        <w:t xml:space="preserve"> ας μειώσει τον μισθό του.</w:t>
      </w:r>
    </w:p>
    <w:p w14:paraId="516C958D"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t>Επίσης έκανα και μια πρόταση, είναι προσωπική μου πρόταση, θα την κάνω κι εδώ, στην Ολομέλεια. Διαφωνώ ως νέος Βουλευτής στην άρση της βουλευτικής σύνταξης. Δεν γνωρίζω τι ίσχυε πριν ούτε το ύψος της συ</w:t>
      </w:r>
      <w:r>
        <w:rPr>
          <w:rFonts w:eastAsia="Times New Roman"/>
          <w:szCs w:val="24"/>
        </w:rPr>
        <w:t>ντάξεως, αλλά μια σύνταξη στα όρια που παίρνει ένας δημόσιος υπάλληλος ή σε συμψηφισμό με τη σύνταξη που παίρνεις από το ασφαλιστικό σου ταμείο, 1.300 ευρώ, 1.400 ευρώ, 1.500 ευρώ ή 2.000 ευρώ, είναι κάτι το οποίο θα έπρεπε να το διεκδικήσουμε. Εγώ αυτή τη</w:t>
      </w:r>
      <w:r>
        <w:rPr>
          <w:rFonts w:eastAsia="Times New Roman"/>
          <w:szCs w:val="24"/>
        </w:rPr>
        <w:t>ν πρόταση την έκανα ανοι</w:t>
      </w:r>
      <w:r>
        <w:rPr>
          <w:rFonts w:eastAsia="Times New Roman"/>
          <w:szCs w:val="24"/>
        </w:rPr>
        <w:t>κ</w:t>
      </w:r>
      <w:r>
        <w:rPr>
          <w:rFonts w:eastAsia="Times New Roman"/>
          <w:szCs w:val="24"/>
        </w:rPr>
        <w:t>τά</w:t>
      </w:r>
      <w:r>
        <w:rPr>
          <w:rFonts w:eastAsia="Times New Roman"/>
          <w:szCs w:val="24"/>
        </w:rPr>
        <w:t>,</w:t>
      </w:r>
      <w:r>
        <w:rPr>
          <w:rFonts w:eastAsia="Times New Roman"/>
          <w:szCs w:val="24"/>
        </w:rPr>
        <w:t xml:space="preserve"> διότι προσωπικά -και γνωρίζω και πολλούς άλλους συναδέλφους- έχω εργαστεί πάρα πολύ. Έχουμε αφήσει και έχουμε παραιτηθεί για να κάνουμε το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xml:space="preserve">. Θα έρθω και σε αυτό. Έκανα οκτώ μήνες να κάνω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γιατί</w:t>
      </w:r>
      <w:r>
        <w:rPr>
          <w:rFonts w:eastAsia="Times New Roman"/>
          <w:szCs w:val="24"/>
        </w:rPr>
        <w:t>,</w:t>
      </w:r>
      <w:r>
        <w:rPr>
          <w:rFonts w:eastAsia="Times New Roman"/>
          <w:szCs w:val="24"/>
        </w:rPr>
        <w:t xml:space="preserve"> όντας</w:t>
      </w:r>
      <w:r>
        <w:rPr>
          <w:rFonts w:eastAsia="Times New Roman"/>
          <w:szCs w:val="24"/>
        </w:rPr>
        <w:t xml:space="preserve"> επιχειρηματίας εξωτερικού</w:t>
      </w:r>
      <w:r>
        <w:rPr>
          <w:rFonts w:eastAsia="Times New Roman"/>
          <w:szCs w:val="24"/>
        </w:rPr>
        <w:t>,</w:t>
      </w:r>
      <w:r>
        <w:rPr>
          <w:rFonts w:eastAsia="Times New Roman"/>
          <w:szCs w:val="24"/>
        </w:rPr>
        <w:t xml:space="preserve"> έπρεπε να λύσω πάρα πολλά ζητήματα, </w:t>
      </w:r>
      <w:r>
        <w:rPr>
          <w:rFonts w:eastAsia="Times New Roman"/>
          <w:szCs w:val="24"/>
        </w:rPr>
        <w:lastRenderedPageBreak/>
        <w:t xml:space="preserve">διοικητικό συμβούλιο </w:t>
      </w:r>
      <w:r>
        <w:rPr>
          <w:rFonts w:eastAsia="Times New Roman"/>
          <w:szCs w:val="24"/>
        </w:rPr>
        <w:t>και λοιπά</w:t>
      </w:r>
      <w:r>
        <w:rPr>
          <w:rFonts w:eastAsia="Times New Roman"/>
          <w:szCs w:val="24"/>
        </w:rPr>
        <w:t>. Παραιτηθήκαμε από παντού. Έχουμε ένα καθαρό προφίλ</w:t>
      </w:r>
      <w:r>
        <w:rPr>
          <w:rFonts w:eastAsia="Times New Roman"/>
          <w:szCs w:val="24"/>
        </w:rPr>
        <w:t>,</w:t>
      </w:r>
      <w:r>
        <w:rPr>
          <w:rFonts w:eastAsia="Times New Roman"/>
          <w:szCs w:val="24"/>
        </w:rPr>
        <w:t xml:space="preserve"> σε δημόσια θέα. </w:t>
      </w:r>
    </w:p>
    <w:p w14:paraId="516C958E"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t>Δεν μπορεί παρά η δουλειά μας σε συνδυασμό με τον ασφαλιστικό μας φορέα, είτε αυτός είναι ι</w:t>
      </w:r>
      <w:r>
        <w:rPr>
          <w:rFonts w:eastAsia="Times New Roman"/>
          <w:szCs w:val="24"/>
        </w:rPr>
        <w:t xml:space="preserve">διωτικός, αλλά </w:t>
      </w:r>
      <w:proofErr w:type="spellStart"/>
      <w:r>
        <w:rPr>
          <w:rFonts w:eastAsia="Times New Roman"/>
          <w:szCs w:val="24"/>
        </w:rPr>
        <w:t>πόσ</w:t>
      </w:r>
      <w:r>
        <w:rPr>
          <w:rFonts w:eastAsia="Times New Roman"/>
          <w:szCs w:val="24"/>
        </w:rPr>
        <w:t>ω</w:t>
      </w:r>
      <w:proofErr w:type="spellEnd"/>
      <w:r>
        <w:rPr>
          <w:rFonts w:eastAsia="Times New Roman"/>
          <w:szCs w:val="24"/>
        </w:rPr>
        <w:t xml:space="preserve"> μάλλον κρατικός, όπως πλέον προκύπτει από τις διαπραγματεύσεις και το μέλλον των ασφαλίσεων στην Ελλάδα, να είναι συμπληρωματική και μια βουλευτική σύνταξη. Κάποια στιγμή θα μπορέσουμε να το συζητήσουμε κι αυτό.</w:t>
      </w:r>
    </w:p>
    <w:p w14:paraId="516C958F"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t>Έκανα μια πρόταση, φυσικ</w:t>
      </w:r>
      <w:r>
        <w:rPr>
          <w:rFonts w:eastAsia="Times New Roman"/>
          <w:szCs w:val="24"/>
        </w:rPr>
        <w:t xml:space="preserve">ά δεν ήταν δική μου πρόταση. Είπα κάποια στιγμή να δούμε τα έξοδα, όπως τα είδα πολύ μειωμένα, της ενέργειας. Με διαβεβαίωσαν οι </w:t>
      </w:r>
      <w:r>
        <w:rPr>
          <w:rFonts w:eastAsia="Times New Roman"/>
          <w:szCs w:val="24"/>
        </w:rPr>
        <w:t>Υ</w:t>
      </w:r>
      <w:r>
        <w:rPr>
          <w:rFonts w:eastAsia="Times New Roman"/>
          <w:szCs w:val="24"/>
        </w:rPr>
        <w:t>πηρεσίες της Βουλής ότι έχει γίνει διαγωνισμός για τα κουφώματα. Πρέπει να μπούνε πλέον τα ενεργειακά κουφώματα. Υπάρχουν τα κ</w:t>
      </w:r>
      <w:r>
        <w:rPr>
          <w:rFonts w:eastAsia="Times New Roman"/>
          <w:szCs w:val="24"/>
        </w:rPr>
        <w:t>ονδύλια. Να μην έχουμε τα ξύλινα, να γλιτώνουμε φυσικό αέριο το</w:t>
      </w:r>
      <w:r>
        <w:rPr>
          <w:rFonts w:eastAsia="Times New Roman"/>
          <w:szCs w:val="24"/>
        </w:rPr>
        <w:t>ν</w:t>
      </w:r>
      <w:r>
        <w:rPr>
          <w:rFonts w:eastAsia="Times New Roman"/>
          <w:szCs w:val="24"/>
        </w:rPr>
        <w:t xml:space="preserve"> χειμώνα και το κλιματιστικό το καλοκαίρι αντίστοιχα, εφόσον υπάρχουν τα κονδύλια.</w:t>
      </w:r>
    </w:p>
    <w:p w14:paraId="516C9590"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lastRenderedPageBreak/>
        <w:t>Συγχρόνως πρέπει να δούμε το</w:t>
      </w:r>
      <w:r>
        <w:rPr>
          <w:rFonts w:eastAsia="Times New Roman"/>
          <w:szCs w:val="24"/>
        </w:rPr>
        <w:t>ν</w:t>
      </w:r>
      <w:r>
        <w:rPr>
          <w:rFonts w:eastAsia="Times New Roman"/>
          <w:szCs w:val="24"/>
        </w:rPr>
        <w:t xml:space="preserve"> φωτισμό, να βάλουμε </w:t>
      </w:r>
      <w:r>
        <w:rPr>
          <w:rFonts w:eastAsia="Times New Roman"/>
          <w:szCs w:val="24"/>
          <w:lang w:val="en-US"/>
        </w:rPr>
        <w:t>LED</w:t>
      </w:r>
      <w:r>
        <w:rPr>
          <w:rFonts w:eastAsia="Times New Roman"/>
          <w:szCs w:val="24"/>
        </w:rPr>
        <w:t>. Υπάρχουν πλέον προσφορές και είναι τζάμπα το ρεύμα. Να</w:t>
      </w:r>
      <w:r>
        <w:rPr>
          <w:rFonts w:eastAsia="Times New Roman"/>
          <w:szCs w:val="24"/>
        </w:rPr>
        <w:t xml:space="preserve"> μειώσουμε ακόμη περισσότερο, όπως κάνουνε όλα τα σπίτια και οι εταιρείες στην Ελλάδα ή πολλοί από αυτούς, το κόστος του ηλεκτρικού ρεύματος.</w:t>
      </w:r>
    </w:p>
    <w:p w14:paraId="516C9591"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t>Τέλος, αν κάποια στιγμή, όπως είπαν κι άλλοι συνάδελφοι και ενθυμούμαι και ο κ. Γεωργιάδης σαφέστατα έκανε δήλωση,</w:t>
      </w:r>
      <w:r>
        <w:rPr>
          <w:rFonts w:eastAsia="Times New Roman"/>
          <w:szCs w:val="24"/>
        </w:rPr>
        <w:t xml:space="preserve"> η Βουλή χρειαστεί κάτι από εμάς</w:t>
      </w:r>
      <w:r>
        <w:rPr>
          <w:rFonts w:eastAsia="Times New Roman"/>
          <w:szCs w:val="24"/>
        </w:rPr>
        <w:t>,</w:t>
      </w:r>
      <w:r>
        <w:rPr>
          <w:rFonts w:eastAsia="Times New Roman"/>
          <w:szCs w:val="24"/>
        </w:rPr>
        <w:t xml:space="preserve"> κάποια από την εξειδίκευση που έχουμε ή κάποιες γνωριμίες εταιρειών, έτσι ώστε να μπορέσουμε ξεκάθαρα να βοηθήσουμε τη Βουλή να φέρει σε πέρας τον σκοπό της με ανταγωνιστικό τρόπο, να φέρουμε πρωτοβουλίες ή καινοτομίες οπο</w:t>
      </w:r>
      <w:r>
        <w:rPr>
          <w:rFonts w:eastAsia="Times New Roman"/>
          <w:szCs w:val="24"/>
        </w:rPr>
        <w:t>τεδήποτε μπορέσουμε, σε οποι</w:t>
      </w:r>
      <w:r>
        <w:rPr>
          <w:rFonts w:eastAsia="Times New Roman"/>
          <w:szCs w:val="24"/>
        </w:rPr>
        <w:t>ο</w:t>
      </w:r>
      <w:r>
        <w:rPr>
          <w:rFonts w:eastAsia="Times New Roman"/>
          <w:szCs w:val="24"/>
        </w:rPr>
        <w:t xml:space="preserve">δήποτε είδος υπηρεσίας, δωρεάν, όχι με αμοιβή, από ανθρώπους που μπορούν να κάνουν έναν προγραμματισμό, όπως είπα και στο </w:t>
      </w:r>
      <w:r>
        <w:rPr>
          <w:rFonts w:eastAsia="Times New Roman"/>
          <w:szCs w:val="24"/>
          <w:lang w:val="en-US"/>
        </w:rPr>
        <w:t>site</w:t>
      </w:r>
      <w:r>
        <w:rPr>
          <w:rFonts w:eastAsia="Times New Roman"/>
          <w:szCs w:val="24"/>
        </w:rPr>
        <w:t xml:space="preserve"> της Βουλής, για να υπάρχει μια πρόσβαση στα άτομα με ειδικές ανάγκες, όλα αυτά δεν έχετε παρά να μας</w:t>
      </w:r>
      <w:r>
        <w:rPr>
          <w:rFonts w:eastAsia="Times New Roman"/>
          <w:szCs w:val="24"/>
        </w:rPr>
        <w:t xml:space="preserve"> τα ζητήσετε.</w:t>
      </w:r>
    </w:p>
    <w:p w14:paraId="516C9592" w14:textId="77777777" w:rsidR="009762CD" w:rsidRDefault="009828EE">
      <w:pPr>
        <w:spacing w:after="0" w:line="600" w:lineRule="auto"/>
        <w:ind w:firstLine="720"/>
        <w:jc w:val="both"/>
        <w:rPr>
          <w:rFonts w:eastAsia="Times New Roman"/>
          <w:szCs w:val="24"/>
        </w:rPr>
      </w:pPr>
      <w:r>
        <w:rPr>
          <w:rFonts w:eastAsia="Times New Roman"/>
          <w:szCs w:val="24"/>
        </w:rPr>
        <w:t>Είμαστε εδώ για να προσφέρουμε. Όμως, εάν δεν γνωρίζουμε τις ανάγκες και δεν μας το ζητήσει κανένας, κι εμείς δεν θα ξέρουμε πο</w:t>
      </w:r>
      <w:r>
        <w:rPr>
          <w:rFonts w:eastAsia="Times New Roman"/>
          <w:szCs w:val="24"/>
        </w:rPr>
        <w:t>ύ</w:t>
      </w:r>
      <w:r>
        <w:rPr>
          <w:rFonts w:eastAsia="Times New Roman"/>
          <w:szCs w:val="24"/>
        </w:rPr>
        <w:t xml:space="preserve"> μπορεί να προσφέρει ο καθένας από τις γνωριμίες του.</w:t>
      </w:r>
    </w:p>
    <w:p w14:paraId="516C9593" w14:textId="77777777" w:rsidR="009762CD" w:rsidRDefault="009828EE">
      <w:pPr>
        <w:spacing w:after="0" w:line="600" w:lineRule="auto"/>
        <w:ind w:firstLine="720"/>
        <w:jc w:val="both"/>
        <w:rPr>
          <w:rFonts w:eastAsia="Times New Roman"/>
          <w:szCs w:val="24"/>
        </w:rPr>
      </w:pPr>
      <w:r>
        <w:rPr>
          <w:rFonts w:eastAsia="Times New Roman"/>
          <w:szCs w:val="24"/>
        </w:rPr>
        <w:lastRenderedPageBreak/>
        <w:t>Σας ευχαριστώ πάρα πολύ.</w:t>
      </w:r>
    </w:p>
    <w:p w14:paraId="516C9594" w14:textId="77777777" w:rsidR="009762CD" w:rsidRDefault="009828EE">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Δημήτρη Καμμένο, ειδικό αγορητή από τους Ανεξάρτητους Έλληνες.</w:t>
      </w:r>
    </w:p>
    <w:p w14:paraId="516C9595" w14:textId="77777777" w:rsidR="009762CD" w:rsidRDefault="009828EE">
      <w:pPr>
        <w:spacing w:after="0" w:line="600" w:lineRule="auto"/>
        <w:ind w:firstLine="720"/>
        <w:jc w:val="both"/>
        <w:rPr>
          <w:rFonts w:eastAsia="Times New Roman"/>
          <w:szCs w:val="24"/>
        </w:rPr>
      </w:pPr>
      <w:r>
        <w:rPr>
          <w:rFonts w:eastAsia="Times New Roman"/>
          <w:szCs w:val="24"/>
        </w:rPr>
        <w:t>Τον λόγο έχει ο ειδικός αγορητής από την Ένωση Κεντρώων κ. Μάριος Γεωργιάδης.</w:t>
      </w:r>
    </w:p>
    <w:p w14:paraId="516C9596" w14:textId="77777777" w:rsidR="009762CD" w:rsidRDefault="009828EE">
      <w:pPr>
        <w:spacing w:after="0"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παρακαλώ</w:t>
      </w:r>
      <w:r>
        <w:rPr>
          <w:rFonts w:eastAsia="Times New Roman"/>
          <w:szCs w:val="24"/>
        </w:rPr>
        <w:t>,</w:t>
      </w:r>
      <w:r>
        <w:rPr>
          <w:rFonts w:eastAsia="Times New Roman"/>
          <w:szCs w:val="24"/>
        </w:rPr>
        <w:t xml:space="preserve"> θα ήθελα τον λόγο μετά τον κ. Γεωργιάδη ως Κοινοβου</w:t>
      </w:r>
      <w:r>
        <w:rPr>
          <w:rFonts w:eastAsia="Times New Roman"/>
          <w:szCs w:val="24"/>
        </w:rPr>
        <w:t>λευτικός Εκπρόσωπος.</w:t>
      </w:r>
    </w:p>
    <w:p w14:paraId="516C9597" w14:textId="77777777" w:rsidR="009762CD" w:rsidRDefault="009828EE">
      <w:pPr>
        <w:spacing w:after="0" w:line="600" w:lineRule="auto"/>
        <w:ind w:firstLine="720"/>
        <w:jc w:val="both"/>
        <w:rPr>
          <w:rFonts w:eastAsia="Times New Roman"/>
          <w:b/>
          <w:szCs w:val="24"/>
        </w:rPr>
      </w:pPr>
      <w:r>
        <w:rPr>
          <w:rFonts w:eastAsia="Times New Roman"/>
          <w:b/>
          <w:szCs w:val="24"/>
        </w:rPr>
        <w:t>ΠΡΟΕΔΡΕΥΩΝ (Αναστάσιος Κουράκης):</w:t>
      </w:r>
      <w:r>
        <w:rPr>
          <w:rFonts w:eastAsia="Times New Roman"/>
          <w:szCs w:val="24"/>
        </w:rPr>
        <w:t xml:space="preserve"> Ναι, βεβαίως.</w:t>
      </w:r>
    </w:p>
    <w:p w14:paraId="516C9598" w14:textId="77777777" w:rsidR="009762CD" w:rsidRDefault="009828EE">
      <w:pPr>
        <w:spacing w:after="0"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Ευχαριστώ, κύριε Πρόεδρε.</w:t>
      </w:r>
    </w:p>
    <w:p w14:paraId="516C9599" w14:textId="77777777" w:rsidR="009762CD" w:rsidRDefault="009828EE">
      <w:pPr>
        <w:spacing w:after="0" w:line="600" w:lineRule="auto"/>
        <w:ind w:firstLine="720"/>
        <w:jc w:val="both"/>
        <w:rPr>
          <w:rFonts w:eastAsia="Times New Roman"/>
          <w:szCs w:val="24"/>
        </w:rPr>
      </w:pPr>
      <w:r>
        <w:rPr>
          <w:rFonts w:eastAsia="Times New Roman"/>
          <w:szCs w:val="24"/>
        </w:rPr>
        <w:t>Καλησπέρα και από εμένα. Θα ήθελα πριν ξεκινήσουμε και μπούμε στη συζήτηση για τα οικονομικά της Βουλής και γενικότερα για τα θέματα που συζητ</w:t>
      </w:r>
      <w:r>
        <w:rPr>
          <w:rFonts w:eastAsia="Times New Roman"/>
          <w:szCs w:val="24"/>
        </w:rPr>
        <w:t>άμε</w:t>
      </w:r>
      <w:r>
        <w:rPr>
          <w:rFonts w:eastAsia="Times New Roman"/>
          <w:szCs w:val="24"/>
        </w:rPr>
        <w:t>,</w:t>
      </w:r>
      <w:r>
        <w:rPr>
          <w:rFonts w:eastAsia="Times New Roman"/>
          <w:szCs w:val="24"/>
        </w:rPr>
        <w:t xml:space="preserve"> και μια και είναι επίκαιρο, να αναφερθώ λίγο στο θέμα της επίσκεψης του Προέδρου, του κ. Ομπάμα.</w:t>
      </w:r>
    </w:p>
    <w:p w14:paraId="516C959A" w14:textId="77777777" w:rsidR="009762CD" w:rsidRDefault="009828EE">
      <w:pPr>
        <w:spacing w:after="0"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Θα μου επιτρέψετε, κύριε Γεωργιάδη, με κάθε σεβασμό. Βάσει του Κανονισμού της Βουλής, οι Βουλευτές πρέπει να τοποθετούντ</w:t>
      </w:r>
      <w:r>
        <w:rPr>
          <w:rFonts w:eastAsia="Times New Roman"/>
          <w:szCs w:val="24"/>
        </w:rPr>
        <w:t xml:space="preserve">αι μέσα στο πλαίσιο της συζήτησης που διεξάγεται. Μέχρι στιγμής να σας θυμίσω –δεν ήσασταν στην Αίθουσα προηγουμένως- ότι κανένας εκ των προηγούμενων ομιλητών δεν αναφέρθηκε στο εξαιρετικά επίκαιρο αυτό θέμα. </w:t>
      </w:r>
    </w:p>
    <w:p w14:paraId="516C959B" w14:textId="77777777" w:rsidR="009762CD" w:rsidRDefault="009828EE">
      <w:pPr>
        <w:spacing w:after="0" w:line="600" w:lineRule="auto"/>
        <w:ind w:firstLine="720"/>
        <w:jc w:val="both"/>
        <w:rPr>
          <w:rFonts w:eastAsia="Times New Roman"/>
          <w:szCs w:val="24"/>
        </w:rPr>
      </w:pPr>
      <w:r>
        <w:rPr>
          <w:rFonts w:eastAsia="Times New Roman"/>
          <w:szCs w:val="24"/>
        </w:rPr>
        <w:t>Φαντάζομαι ότι αυτό έγινε για δύο λόγους: Πρώτ</w:t>
      </w:r>
      <w:r>
        <w:rPr>
          <w:rFonts w:eastAsia="Times New Roman"/>
          <w:szCs w:val="24"/>
        </w:rPr>
        <w:t>ον, γιατί ήθελαν να μείνουν αυστηρά στο πλαίσιο της συζήτησης, η οποία είναι πάρα πολύ σημαντική. Έχουμε πολύ σημαντικά πράγματα να πούμε. Δεύτερον, γιατί δεν θα ήθελε κανένας να εκμεταλλευθεί το Βήμα της Βουλής, για να κάνει τοποθετήσεις, δηλώσεις, κρίσει</w:t>
      </w:r>
      <w:r>
        <w:rPr>
          <w:rFonts w:eastAsia="Times New Roman"/>
          <w:szCs w:val="24"/>
        </w:rPr>
        <w:t>ς για το πολύ σημαντικό αυτό ζήτημα.</w:t>
      </w:r>
    </w:p>
    <w:p w14:paraId="516C959C" w14:textId="77777777" w:rsidR="009762CD" w:rsidRDefault="009828EE">
      <w:pPr>
        <w:spacing w:after="0" w:line="600" w:lineRule="auto"/>
        <w:ind w:firstLine="720"/>
        <w:jc w:val="both"/>
        <w:rPr>
          <w:rFonts w:eastAsia="Times New Roman"/>
          <w:b/>
          <w:szCs w:val="24"/>
        </w:rPr>
      </w:pPr>
      <w:r>
        <w:rPr>
          <w:rFonts w:eastAsia="Times New Roman"/>
          <w:szCs w:val="24"/>
        </w:rPr>
        <w:t>Με την έννοια αυτή, θα σας παρακαλέσω να μείνετε στο θέμα της συζήτησης, γιατί σας λέω ότι λειτουργώ με βάση τον Κανονισμό της Βουλής. Οι Βουλευτές με βάση το συγκεκριμένο άρθρο, το οποίο, μάλιστα, μπορώ και να σας το δ</w:t>
      </w:r>
      <w:r>
        <w:rPr>
          <w:rFonts w:eastAsia="Times New Roman"/>
          <w:szCs w:val="24"/>
        </w:rPr>
        <w:t>ιαβάσω: «Ο αγορητής δεν μπορεί…»</w:t>
      </w:r>
    </w:p>
    <w:p w14:paraId="516C959D" w14:textId="77777777" w:rsidR="009762CD" w:rsidRDefault="009828EE">
      <w:pPr>
        <w:spacing w:after="0" w:line="600" w:lineRule="auto"/>
        <w:ind w:firstLine="720"/>
        <w:jc w:val="both"/>
        <w:rPr>
          <w:rFonts w:eastAsia="Times New Roman"/>
          <w:szCs w:val="24"/>
        </w:rPr>
      </w:pPr>
      <w:r>
        <w:rPr>
          <w:rFonts w:eastAsia="Times New Roman"/>
          <w:b/>
          <w:szCs w:val="24"/>
        </w:rPr>
        <w:lastRenderedPageBreak/>
        <w:t>ΜΑΡΙΟΣ ΓΕΩΡΓΙΑΔΗΣ</w:t>
      </w:r>
      <w:r>
        <w:rPr>
          <w:rFonts w:eastAsia="Times New Roman"/>
          <w:szCs w:val="24"/>
        </w:rPr>
        <w:t xml:space="preserve">: Δεν χρειάζεται, κύριε Πρόεδρε. Απλά έχει να κάνει με θέμα </w:t>
      </w:r>
      <w:r>
        <w:rPr>
          <w:rFonts w:eastAsia="Times New Roman"/>
          <w:szCs w:val="24"/>
        </w:rPr>
        <w:t>δ</w:t>
      </w:r>
      <w:r>
        <w:rPr>
          <w:rFonts w:eastAsia="Times New Roman"/>
          <w:szCs w:val="24"/>
        </w:rPr>
        <w:t>ημοκρατίας και</w:t>
      </w:r>
      <w:r>
        <w:rPr>
          <w:rFonts w:eastAsia="Times New Roman"/>
          <w:szCs w:val="24"/>
        </w:rPr>
        <w:t>,</w:t>
      </w:r>
      <w:r>
        <w:rPr>
          <w:rFonts w:eastAsia="Times New Roman"/>
          <w:szCs w:val="24"/>
        </w:rPr>
        <w:t xml:space="preserve"> εφόσον βρισκόμαστε στον ναό της </w:t>
      </w:r>
      <w:r>
        <w:rPr>
          <w:rFonts w:eastAsia="Times New Roman"/>
          <w:szCs w:val="24"/>
        </w:rPr>
        <w:t>δ</w:t>
      </w:r>
      <w:r>
        <w:rPr>
          <w:rFonts w:eastAsia="Times New Roman"/>
          <w:szCs w:val="24"/>
        </w:rPr>
        <w:t>ημοκρατίας, θεώρησα ότι μπορώ να εκμεταλλευθώ μερικά δευτερόλεπτα για κάποιο κατ’ εμάς σημαντικό</w:t>
      </w:r>
      <w:r>
        <w:rPr>
          <w:rFonts w:eastAsia="Times New Roman"/>
          <w:szCs w:val="24"/>
        </w:rPr>
        <w:t xml:space="preserve"> θέμα. Εφόσον ακολουθούμε τον Κανονισμό της Βουλής, θα προχωρήσω με την εισήγησή μου.</w:t>
      </w:r>
    </w:p>
    <w:p w14:paraId="516C959E" w14:textId="77777777" w:rsidR="009762CD" w:rsidRDefault="009828EE">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Ευχαριστώ</w:t>
      </w:r>
      <w:r>
        <w:rPr>
          <w:rFonts w:eastAsia="Times New Roman"/>
          <w:szCs w:val="24"/>
        </w:rPr>
        <w:t>.</w:t>
      </w:r>
    </w:p>
    <w:p w14:paraId="516C959F" w14:textId="77777777" w:rsidR="009762CD" w:rsidRDefault="009828EE">
      <w:pPr>
        <w:spacing w:after="0"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Αγαπητοί συνάδελφοι Βουλευτές, όπως γνωρίζετε, πάγια πολιτική της Ένωσης Κεντρώων είναι η περιστολή δαπανώ</w:t>
      </w:r>
      <w:r>
        <w:rPr>
          <w:rFonts w:eastAsia="Times New Roman"/>
          <w:szCs w:val="24"/>
        </w:rPr>
        <w:t xml:space="preserve">ν στο </w:t>
      </w:r>
      <w:r>
        <w:rPr>
          <w:rFonts w:eastAsia="Times New Roman"/>
          <w:szCs w:val="24"/>
        </w:rPr>
        <w:t>δ</w:t>
      </w:r>
      <w:r>
        <w:rPr>
          <w:rFonts w:eastAsia="Times New Roman"/>
          <w:szCs w:val="24"/>
        </w:rPr>
        <w:t>ημόσιο. Δυστυχώς, όμως, οι δυνάμεις του λαϊκισμού κυριαρχούν και στην Κυβέρνηση διαχρονικά, αλλά και στην Αντιπολίτευση. Όλοι προσπαθήσατε να μας πείσετε ότι υπάρχει δρόμος ανάπτυξης, αλλά τελικά, δυστυχώς, το μόνο που γίνεται είναι να διογκώνετε το</w:t>
      </w:r>
      <w:r>
        <w:rPr>
          <w:rFonts w:eastAsia="Times New Roman"/>
          <w:szCs w:val="24"/>
        </w:rPr>
        <w:t xml:space="preserve"> μέγεθος της κρατικής μηχανής και να διατηρείτε τα ρουσφέτια και τους κομματικούς στρατούς.</w:t>
      </w:r>
    </w:p>
    <w:p w14:paraId="516C95A0" w14:textId="77777777" w:rsidR="009762CD" w:rsidRDefault="009828EE">
      <w:pPr>
        <w:spacing w:after="0" w:line="600" w:lineRule="auto"/>
        <w:ind w:firstLine="720"/>
        <w:jc w:val="both"/>
        <w:rPr>
          <w:rFonts w:eastAsia="Times New Roman"/>
          <w:szCs w:val="24"/>
        </w:rPr>
      </w:pPr>
      <w:r>
        <w:rPr>
          <w:rFonts w:eastAsia="Times New Roman"/>
          <w:szCs w:val="24"/>
        </w:rPr>
        <w:t xml:space="preserve">Ζητάτε τη μείωση του δημόσιου χρέους, όχι όμως για να αναπτυχθεί μια πραγματική οικονομία, αλλά για να συνεχίσετε την πολιτική των ελλειμμάτων και μια κοινωνία που </w:t>
      </w:r>
      <w:r>
        <w:rPr>
          <w:rFonts w:eastAsia="Times New Roman"/>
          <w:szCs w:val="24"/>
        </w:rPr>
        <w:t xml:space="preserve">θα εξαρτάται από εσάς και θα είναι </w:t>
      </w:r>
      <w:r>
        <w:rPr>
          <w:rFonts w:eastAsia="Times New Roman"/>
          <w:szCs w:val="24"/>
        </w:rPr>
        <w:lastRenderedPageBreak/>
        <w:t>δέσμιος ένας πολίτης, ο οποίος δεν θα στέκεται στα πόδια του, αλλά θα περιμένει κάποιον Υπουργό για να του δώσει τα άλφα ή το βήτα επίδομα, όπως, για παράδειγμα, αυτό της έγκαιρης προσέλευσης για την εργασία του.</w:t>
      </w:r>
    </w:p>
    <w:p w14:paraId="516C95A1" w14:textId="77777777" w:rsidR="009762CD" w:rsidRDefault="009828EE">
      <w:pPr>
        <w:spacing w:after="0" w:line="600" w:lineRule="auto"/>
        <w:ind w:firstLine="720"/>
        <w:jc w:val="both"/>
        <w:rPr>
          <w:rFonts w:eastAsia="Times New Roman"/>
          <w:szCs w:val="24"/>
        </w:rPr>
      </w:pPr>
      <w:r>
        <w:rPr>
          <w:rFonts w:eastAsia="Times New Roman"/>
          <w:szCs w:val="24"/>
        </w:rPr>
        <w:t>Αυτή είν</w:t>
      </w:r>
      <w:r>
        <w:rPr>
          <w:rFonts w:eastAsia="Times New Roman"/>
          <w:szCs w:val="24"/>
        </w:rPr>
        <w:t xml:space="preserve">αι μια, δυστυχώς, ανάπηρη κοινωνία, που έχει χτιστεί τα τελευταία χρόνια και αυτή είναι η κατάντια, στην οποία έχει </w:t>
      </w:r>
      <w:r>
        <w:rPr>
          <w:rFonts w:eastAsia="Times New Roman"/>
          <w:szCs w:val="24"/>
        </w:rPr>
        <w:t>περι</w:t>
      </w:r>
      <w:r>
        <w:rPr>
          <w:rFonts w:eastAsia="Times New Roman"/>
          <w:szCs w:val="24"/>
        </w:rPr>
        <w:t>έλθει η χώρα μας. Έχετε γεμίσει ηττοπάθεια τις νέες γενιές, οι οποίες θεωρούν χαμένο κόπο να ανοίξουν μια επιχείρηση ή να προσφέρουν κάτ</w:t>
      </w:r>
      <w:r>
        <w:rPr>
          <w:rFonts w:eastAsia="Times New Roman"/>
          <w:szCs w:val="24"/>
        </w:rPr>
        <w:t>ι παραγωγικό για την πατρίδα τους. Τους λέτε κατάμουτρα ότι το 80% του εισοδήματός τους θα πηγαίνει στο κράτος και εκείνοι τι κάνουν; Γυρίζουν την πλάτη τους και πηγαίνουν στο εξωτερικό. Πηγαίνουν στις χώρες που επικρατεί έστω και λίγη κοινή λογική, εκεί ό</w:t>
      </w:r>
      <w:r>
        <w:rPr>
          <w:rFonts w:eastAsia="Times New Roman"/>
          <w:szCs w:val="24"/>
        </w:rPr>
        <w:t xml:space="preserve">που ανταμείβεται εκείνος που αποδίδει περισσότερο και όχι εκείνος που είναι φίλος του κράτους ή φίλος κάποιου κόμματος. </w:t>
      </w:r>
      <w:r>
        <w:rPr>
          <w:rFonts w:eastAsia="Times New Roman"/>
          <w:szCs w:val="24"/>
        </w:rPr>
        <w:t>Ξ</w:t>
      </w:r>
      <w:r>
        <w:rPr>
          <w:rFonts w:eastAsia="Times New Roman"/>
          <w:szCs w:val="24"/>
        </w:rPr>
        <w:t>έρετε ποια είναι η ειρωνεία; Ότι αυτές οι χώρες στις υπόλοιπες δυτικές κοινωνίες χτίζονται με ελληνικά μυαλά.</w:t>
      </w:r>
    </w:p>
    <w:p w14:paraId="516C95A2" w14:textId="77777777" w:rsidR="009762CD" w:rsidRDefault="009828EE">
      <w:pPr>
        <w:spacing w:after="0" w:line="600" w:lineRule="auto"/>
        <w:ind w:firstLine="720"/>
        <w:jc w:val="both"/>
        <w:rPr>
          <w:rFonts w:eastAsia="Times New Roman"/>
          <w:szCs w:val="24"/>
        </w:rPr>
      </w:pPr>
      <w:r>
        <w:rPr>
          <w:rFonts w:eastAsia="Times New Roman"/>
          <w:szCs w:val="24"/>
        </w:rPr>
        <w:lastRenderedPageBreak/>
        <w:t>Χωρίς καμμία ικμάδα αισιο</w:t>
      </w:r>
      <w:r>
        <w:rPr>
          <w:rFonts w:eastAsia="Times New Roman"/>
          <w:szCs w:val="24"/>
        </w:rPr>
        <w:t xml:space="preserve">δοξίας, λοιπόν, χωρίς κανένα σχέδιο ανάπτυξης, χωρίς καμμία βούληση αλλαγής του παλαιοκομματικού χαρακτήρα, καταρτίζεται, εκτός από τον </w:t>
      </w:r>
      <w:r>
        <w:rPr>
          <w:rFonts w:eastAsia="Times New Roman"/>
          <w:szCs w:val="24"/>
        </w:rPr>
        <w:t>π</w:t>
      </w:r>
      <w:r>
        <w:rPr>
          <w:rFonts w:eastAsia="Times New Roman"/>
          <w:szCs w:val="24"/>
        </w:rPr>
        <w:t xml:space="preserve">ροϋπολογισμό της Βουλής που συζητάμε αυτή τη στιγμή, και ο </w:t>
      </w:r>
      <w:r>
        <w:rPr>
          <w:rFonts w:eastAsia="Times New Roman"/>
          <w:szCs w:val="24"/>
        </w:rPr>
        <w:t>π</w:t>
      </w:r>
      <w:r>
        <w:rPr>
          <w:rFonts w:eastAsia="Times New Roman"/>
          <w:szCs w:val="24"/>
        </w:rPr>
        <w:t>ροϋπολογισμός του κράτους, που θα ακολουθήσει για το επόμεν</w:t>
      </w:r>
      <w:r>
        <w:rPr>
          <w:rFonts w:eastAsia="Times New Roman"/>
          <w:szCs w:val="24"/>
        </w:rPr>
        <w:t>ο έτος και ακολουθεί στην επόμενη συζήτηση.</w:t>
      </w:r>
    </w:p>
    <w:p w14:paraId="516C95A3" w14:textId="77777777" w:rsidR="009762CD" w:rsidRDefault="009828EE">
      <w:pPr>
        <w:spacing w:after="0" w:line="600" w:lineRule="auto"/>
        <w:ind w:firstLine="720"/>
        <w:jc w:val="both"/>
        <w:rPr>
          <w:rFonts w:eastAsia="Times New Roman"/>
          <w:szCs w:val="24"/>
        </w:rPr>
      </w:pPr>
      <w:r>
        <w:rPr>
          <w:rFonts w:eastAsia="Times New Roman"/>
          <w:szCs w:val="24"/>
        </w:rPr>
        <w:t xml:space="preserve">Εσείς περιμένετε ανάπτυξη και μείωση της ανεργίας. Διατυμπανίζετε σε όλα τα πάνελ ότι έχετε μειώσει την ανεργία, αγνοώντας τα τελευταία στοιχεία του Ινστιτούτου Εργασίας και της ΓΣΕΕ, βάσει των οποίων η </w:t>
      </w:r>
      <w:r>
        <w:rPr>
          <w:rFonts w:eastAsia="Times New Roman"/>
          <w:szCs w:val="24"/>
        </w:rPr>
        <w:t>πραγματική ανεργία έχει φτάσει το 30,8%, ενώ παράλληλα έχουμε χτυπήσει ρεκόρ ανεργίας στους νέους ανθρώπους, ηλικίας δεκαπέντε με είκοσι τέσσερα, με 49,1% και «ταβάνι» έχει φτάσει και η μακροχρόνια ανεργία, που είναι στο 72% επί του συνόλου των ανέργων.</w:t>
      </w:r>
    </w:p>
    <w:p w14:paraId="516C95A4" w14:textId="77777777" w:rsidR="009762CD" w:rsidRDefault="009828EE">
      <w:pPr>
        <w:spacing w:after="0" w:line="600" w:lineRule="auto"/>
        <w:ind w:firstLine="720"/>
        <w:jc w:val="both"/>
        <w:rPr>
          <w:rFonts w:eastAsia="Times New Roman"/>
          <w:szCs w:val="24"/>
        </w:rPr>
      </w:pPr>
      <w:r>
        <w:rPr>
          <w:rFonts w:eastAsia="Times New Roman"/>
          <w:szCs w:val="24"/>
        </w:rPr>
        <w:t>Κα</w:t>
      </w:r>
      <w:r>
        <w:rPr>
          <w:rFonts w:eastAsia="Times New Roman"/>
          <w:szCs w:val="24"/>
        </w:rPr>
        <w:t>ταθέτω στα Πρακτικά και σχετική πηγή προς διάθεσή σας.</w:t>
      </w:r>
    </w:p>
    <w:p w14:paraId="516C95A5" w14:textId="77777777" w:rsidR="009762CD" w:rsidRDefault="009828EE">
      <w:pPr>
        <w:spacing w:after="0" w:line="600" w:lineRule="auto"/>
        <w:ind w:firstLine="720"/>
        <w:jc w:val="both"/>
        <w:rPr>
          <w:rFonts w:eastAsia="Times New Roman"/>
          <w:szCs w:val="24"/>
        </w:rPr>
      </w:pPr>
      <w:r>
        <w:rPr>
          <w:rFonts w:eastAsia="Times New Roman"/>
          <w:szCs w:val="24"/>
        </w:rPr>
        <w:lastRenderedPageBreak/>
        <w:t xml:space="preserve">(Στο σημείο αυτό Βουλευτής κ. Μάριος Γεωργιάδης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w:t>
      </w:r>
      <w:r>
        <w:rPr>
          <w:rFonts w:eastAsia="Times New Roman"/>
          <w:szCs w:val="24"/>
        </w:rPr>
        <w:t>ουλής)</w:t>
      </w:r>
    </w:p>
    <w:p w14:paraId="516C95A6" w14:textId="77777777" w:rsidR="009762CD" w:rsidRDefault="009828EE">
      <w:pPr>
        <w:spacing w:after="0" w:line="600" w:lineRule="auto"/>
        <w:ind w:firstLine="720"/>
        <w:jc w:val="both"/>
        <w:rPr>
          <w:rFonts w:eastAsia="Times New Roman" w:cs="Times New Roman"/>
          <w:szCs w:val="24"/>
        </w:rPr>
      </w:pPr>
      <w:r w:rsidRPr="00690E7F">
        <w:rPr>
          <w:rFonts w:eastAsia="Times New Roman" w:cs="Times New Roman"/>
          <w:color w:val="000000" w:themeColor="text1"/>
          <w:szCs w:val="24"/>
        </w:rPr>
        <w:t xml:space="preserve">Εμείς, όσο και να το ευχόμαστε, αφελείς δεν είμαστε. Μάγοι δεν υπάρχουν. Η ανάπτυξη θα έρθει μόνο όταν καθαρίσουν οι παθογένειες του </w:t>
      </w:r>
      <w:r w:rsidRPr="00690E7F">
        <w:rPr>
          <w:rFonts w:eastAsia="Times New Roman" w:cs="Times New Roman"/>
          <w:color w:val="000000" w:themeColor="text1"/>
          <w:szCs w:val="24"/>
        </w:rPr>
        <w:t>δ</w:t>
      </w:r>
      <w:r w:rsidRPr="00690E7F">
        <w:rPr>
          <w:rFonts w:eastAsia="Times New Roman" w:cs="Times New Roman"/>
          <w:color w:val="000000" w:themeColor="text1"/>
          <w:szCs w:val="24"/>
        </w:rPr>
        <w:t xml:space="preserve">ημοσίου και όχι με απλές </w:t>
      </w:r>
      <w:proofErr w:type="spellStart"/>
      <w:r w:rsidRPr="00690E7F">
        <w:rPr>
          <w:rFonts w:eastAsia="Times New Roman" w:cs="Times New Roman"/>
          <w:color w:val="000000" w:themeColor="text1"/>
          <w:szCs w:val="24"/>
        </w:rPr>
        <w:t>ζογκλερικές</w:t>
      </w:r>
      <w:proofErr w:type="spellEnd"/>
      <w:r w:rsidRPr="00690E7F">
        <w:rPr>
          <w:rFonts w:eastAsia="Times New Roman" w:cs="Times New Roman"/>
          <w:color w:val="000000" w:themeColor="text1"/>
          <w:szCs w:val="24"/>
        </w:rPr>
        <w:t xml:space="preserve"> κινήσεις, όπως θέλετε να κάνετε </w:t>
      </w:r>
      <w:r>
        <w:rPr>
          <w:rFonts w:eastAsia="Times New Roman" w:cs="Times New Roman"/>
          <w:szCs w:val="24"/>
        </w:rPr>
        <w:t>ορισμένοι. Όταν, όμως, ο λύκος της παθογένειας</w:t>
      </w:r>
      <w:r>
        <w:rPr>
          <w:rFonts w:eastAsia="Times New Roman" w:cs="Times New Roman"/>
          <w:szCs w:val="24"/>
        </w:rPr>
        <w:t xml:space="preserve"> φυλάει τα πρόβατα</w:t>
      </w:r>
      <w:r>
        <w:rPr>
          <w:rFonts w:eastAsia="Times New Roman" w:cs="Times New Roman"/>
          <w:szCs w:val="24"/>
        </w:rPr>
        <w:t>,</w:t>
      </w:r>
      <w:r>
        <w:rPr>
          <w:rFonts w:eastAsia="Times New Roman" w:cs="Times New Roman"/>
          <w:szCs w:val="24"/>
        </w:rPr>
        <w:t xml:space="preserve"> ούτε ελπίδα υπάρχει ούτε και μέλλον. </w:t>
      </w:r>
    </w:p>
    <w:p w14:paraId="516C95A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Ωστόσο, εμείς θα συνεχίσουμε να δίνουμε τον αγώνα μας με τον ίδιο ζήλο και το ίδιο σθένος. Περιμένουμε τη στήριξη όσων δεν ανήκουν σε αυτούς τους κομματικούς στρατούς. </w:t>
      </w:r>
    </w:p>
    <w:p w14:paraId="516C95A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Πάμε να δούμε συγκεκριμένα θέ</w:t>
      </w:r>
      <w:r>
        <w:rPr>
          <w:rFonts w:eastAsia="Times New Roman" w:cs="Times New Roman"/>
          <w:szCs w:val="24"/>
        </w:rPr>
        <w:t xml:space="preserve">ματα επί του προϋπολογισμού της Βουλής, για να δούμε τα οικονομικά, όπως μας τα έχετε παρουσιάσει. Για παράδειγμα, με τον πρόσφατο ανασχηματισμό </w:t>
      </w:r>
      <w:proofErr w:type="spellStart"/>
      <w:r>
        <w:rPr>
          <w:rFonts w:eastAsia="Times New Roman" w:cs="Times New Roman"/>
          <w:szCs w:val="24"/>
        </w:rPr>
        <w:t>ανασυστάθη</w:t>
      </w:r>
      <w:r>
        <w:rPr>
          <w:rFonts w:eastAsia="Times New Roman" w:cs="Times New Roman"/>
          <w:szCs w:val="24"/>
        </w:rPr>
        <w:lastRenderedPageBreak/>
        <w:t>καν</w:t>
      </w:r>
      <w:proofErr w:type="spellEnd"/>
      <w:r>
        <w:rPr>
          <w:rFonts w:eastAsia="Times New Roman" w:cs="Times New Roman"/>
          <w:szCs w:val="24"/>
        </w:rPr>
        <w:t xml:space="preserve"> δύο Υπουργεία, συστάθηκαν άλλα δύο και δημιουργήθηκαν έξι νέες </w:t>
      </w:r>
      <w:r>
        <w:rPr>
          <w:rFonts w:eastAsia="Times New Roman" w:cs="Times New Roman"/>
          <w:szCs w:val="24"/>
        </w:rPr>
        <w:t>γ</w:t>
      </w:r>
      <w:r>
        <w:rPr>
          <w:rFonts w:eastAsia="Times New Roman" w:cs="Times New Roman"/>
          <w:szCs w:val="24"/>
        </w:rPr>
        <w:t>ραμματείες, ενώ συνέχεια φυτρώνου</w:t>
      </w:r>
      <w:r>
        <w:rPr>
          <w:rFonts w:eastAsia="Times New Roman" w:cs="Times New Roman"/>
          <w:szCs w:val="24"/>
        </w:rPr>
        <w:t xml:space="preserve">ν και νέες δήθεν </w:t>
      </w:r>
      <w:r>
        <w:rPr>
          <w:rFonts w:eastAsia="Times New Roman" w:cs="Times New Roman"/>
          <w:szCs w:val="24"/>
        </w:rPr>
        <w:t>ανεξάρτητες α</w:t>
      </w:r>
      <w:r>
        <w:rPr>
          <w:rFonts w:eastAsia="Times New Roman" w:cs="Times New Roman"/>
          <w:szCs w:val="24"/>
        </w:rPr>
        <w:t xml:space="preserve">ρχές με δαιδαλώδη οργανογράμματα. Μπορούμε όλοι να φανταστούμε πόσες εκατοντάδες μετακλητών υπαλλήλων θα έρθουν και θα κολλήσουν σε όλες αυτές τις θέσεις. </w:t>
      </w:r>
    </w:p>
    <w:p w14:paraId="516C95A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Αγαπητοί συνάδελφοι, ποιοι θα πληρώσουν αυτές τις δημόσιες δαπάνες; Πρ</w:t>
      </w:r>
      <w:r>
        <w:rPr>
          <w:rFonts w:eastAsia="Times New Roman" w:cs="Times New Roman"/>
          <w:szCs w:val="24"/>
        </w:rPr>
        <w:t>ώτα από όλα οι φορολογούμενοι του ιδιωτικού και παραγωγικού τομέα της πραγματικής οικονομίας, είτε είναι ιδιωτικοί υπάλληλοι είτε αυτοαπασχολούμενοι είτε ελεύθεροι επαγγελματίες είτε επιχειρηματίες. Έπειτα, οι επόμενες γενιές, αφού θα τους φορτώσουμε και μ</w:t>
      </w:r>
      <w:r>
        <w:rPr>
          <w:rFonts w:eastAsia="Times New Roman" w:cs="Times New Roman"/>
          <w:szCs w:val="24"/>
        </w:rPr>
        <w:t xml:space="preserve">ε τέταρτο και με πέμπτο και δεν ξέρω με πόσα ακόμη μνημόνια στην πλάτη τους. </w:t>
      </w:r>
    </w:p>
    <w:p w14:paraId="516C95A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Όπως και να έχουν τα πράγματα, για το 2017 ο </w:t>
      </w:r>
      <w:r>
        <w:rPr>
          <w:rFonts w:eastAsia="Times New Roman" w:cs="Times New Roman"/>
          <w:szCs w:val="24"/>
        </w:rPr>
        <w:t>π</w:t>
      </w:r>
      <w:r>
        <w:rPr>
          <w:rFonts w:eastAsia="Times New Roman" w:cs="Times New Roman"/>
          <w:szCs w:val="24"/>
        </w:rPr>
        <w:t>ροϋπολογισμός της Βουλής εκ πρώτης όψεως φαίνεται μειωμένος κατά 3.031.000 ευρώ. Όμως, υπάρχουν κατά την άποψή μας κάποια σημεία που</w:t>
      </w:r>
      <w:r>
        <w:rPr>
          <w:rFonts w:eastAsia="Times New Roman" w:cs="Times New Roman"/>
          <w:szCs w:val="24"/>
        </w:rPr>
        <w:t xml:space="preserve"> χρειάζονται διευκρινίσεις, προκειμένου να αποκτήσουμε μια πιο ξεκάθαρη εικόνα. Και το γεγονός ότι τα αναφέραμε ήδη στην </w:t>
      </w:r>
      <w:r>
        <w:rPr>
          <w:rFonts w:eastAsia="Times New Roman" w:cs="Times New Roman"/>
          <w:szCs w:val="24"/>
        </w:rPr>
        <w:t>ε</w:t>
      </w:r>
      <w:r>
        <w:rPr>
          <w:rFonts w:eastAsia="Times New Roman" w:cs="Times New Roman"/>
          <w:szCs w:val="24"/>
        </w:rPr>
        <w:t xml:space="preserve">πιτροπή και δεν έχουμε λάβει κάποια απάντηση, θεωρούμε ότι μας δικαιώνει. </w:t>
      </w:r>
    </w:p>
    <w:p w14:paraId="516C95AB"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στην </w:t>
      </w:r>
      <w:r>
        <w:rPr>
          <w:rFonts w:eastAsia="Times New Roman" w:cs="Times New Roman"/>
          <w:szCs w:val="24"/>
        </w:rPr>
        <w:t>εισηγητική έκθεση</w:t>
      </w:r>
      <w:r>
        <w:rPr>
          <w:rFonts w:eastAsia="Times New Roman" w:cs="Times New Roman"/>
          <w:szCs w:val="24"/>
        </w:rPr>
        <w:t xml:space="preserve"> αναφέρεται ότι η περισ</w:t>
      </w:r>
      <w:r>
        <w:rPr>
          <w:rFonts w:eastAsia="Times New Roman" w:cs="Times New Roman"/>
          <w:szCs w:val="24"/>
        </w:rPr>
        <w:t xml:space="preserve">τολή των δαπανών φέτος πραγματοποιείται κυρίως με τη λύση της σύμβασης μίσθωσης του κτηρίου επί της οδού Αμαλίας 14 και τη μεταφορά των υπηρεσιών σε νέο κτήριο με χαμηλότερο μίσθωμα. Αυτό μας βρίσκει καθ’ όλα σύμφωνους. </w:t>
      </w:r>
    </w:p>
    <w:p w14:paraId="516C95A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Εάν όμως αληθεύει το γεγονός ότι το</w:t>
      </w:r>
      <w:r>
        <w:rPr>
          <w:rFonts w:eastAsia="Times New Roman" w:cs="Times New Roman"/>
          <w:szCs w:val="24"/>
        </w:rPr>
        <w:t xml:space="preserve"> εν λόγω κτήριο θα μισθωθεί στο εξής από το Υπουργείο Τουρισμού, συνυπολογίζοντας το γεγονός ότι ο ιδιοκτήτης δεν δεχόταν καμμία μείωση του μισθώματος, όπως ισχυρίζεστε ότι κατά 585.000 ευρώ σύμφωνα με τον κωδικό 813 και κατά επιπλέον 250.000 ευρώ σύμφωνα </w:t>
      </w:r>
      <w:r>
        <w:rPr>
          <w:rFonts w:eastAsia="Times New Roman" w:cs="Times New Roman"/>
          <w:szCs w:val="24"/>
        </w:rPr>
        <w:t>με τον κωδικό 832, δεν βλέπουμε ότι θα υπάρχει στο τέλος της ημέρας κάποια μείωση, αφού κάποια άλλη υπηρεσία θα καταβά</w:t>
      </w:r>
      <w:r>
        <w:rPr>
          <w:rFonts w:eastAsia="Times New Roman" w:cs="Times New Roman"/>
          <w:szCs w:val="24"/>
        </w:rPr>
        <w:t>λ</w:t>
      </w:r>
      <w:r>
        <w:rPr>
          <w:rFonts w:eastAsia="Times New Roman" w:cs="Times New Roman"/>
          <w:szCs w:val="24"/>
        </w:rPr>
        <w:t xml:space="preserve">λει το ίδιο ενοίκιο και τις ίδιες δαπάνες καθαριότητας και συντήρησης. </w:t>
      </w:r>
    </w:p>
    <w:p w14:paraId="516C95A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Γνωρίζουμε βέβαια ότι ο </w:t>
      </w:r>
      <w:r>
        <w:rPr>
          <w:rFonts w:eastAsia="Times New Roman" w:cs="Times New Roman"/>
          <w:szCs w:val="24"/>
        </w:rPr>
        <w:t>π</w:t>
      </w:r>
      <w:r>
        <w:rPr>
          <w:rFonts w:eastAsia="Times New Roman" w:cs="Times New Roman"/>
          <w:szCs w:val="24"/>
        </w:rPr>
        <w:t>ροϋπολογισμός της Βουλής είναι ανεξάρτητ</w:t>
      </w:r>
      <w:r>
        <w:rPr>
          <w:rFonts w:eastAsia="Times New Roman" w:cs="Times New Roman"/>
          <w:szCs w:val="24"/>
        </w:rPr>
        <w:t xml:space="preserve">ος από τον </w:t>
      </w:r>
      <w:r>
        <w:rPr>
          <w:rFonts w:eastAsia="Times New Roman" w:cs="Times New Roman"/>
          <w:szCs w:val="24"/>
        </w:rPr>
        <w:t>προϋπολογισμό</w:t>
      </w:r>
      <w:r>
        <w:rPr>
          <w:rFonts w:eastAsia="Times New Roman" w:cs="Times New Roman"/>
          <w:szCs w:val="24"/>
        </w:rPr>
        <w:t xml:space="preserve"> του </w:t>
      </w:r>
      <w:r>
        <w:rPr>
          <w:rFonts w:eastAsia="Times New Roman" w:cs="Times New Roman"/>
          <w:szCs w:val="24"/>
        </w:rPr>
        <w:t>κράτους</w:t>
      </w:r>
      <w:r>
        <w:rPr>
          <w:rFonts w:eastAsia="Times New Roman" w:cs="Times New Roman"/>
          <w:szCs w:val="24"/>
        </w:rPr>
        <w:t xml:space="preserve">, αλλά ο Έλληνας πολίτης δεν ενδιαφέρεται να μάθει ποια από τις δύο του τσέπες θα αδειάζετε για να πληρώνετε, ούτε από ποιο κονδύλι θα πληρώνονται αυτές οι δαπάνες. </w:t>
      </w:r>
    </w:p>
    <w:p w14:paraId="516C95A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στην </w:t>
      </w:r>
      <w:r>
        <w:rPr>
          <w:rFonts w:eastAsia="Times New Roman" w:cs="Times New Roman"/>
          <w:szCs w:val="24"/>
        </w:rPr>
        <w:t>εισηγητική έκθεση</w:t>
      </w:r>
      <w:r>
        <w:rPr>
          <w:rFonts w:eastAsia="Times New Roman" w:cs="Times New Roman"/>
          <w:szCs w:val="24"/>
        </w:rPr>
        <w:t xml:space="preserve"> αναφέρεται ότι με τον </w:t>
      </w:r>
      <w:r>
        <w:rPr>
          <w:rFonts w:eastAsia="Times New Roman" w:cs="Times New Roman"/>
          <w:szCs w:val="24"/>
        </w:rPr>
        <w:t>π</w:t>
      </w:r>
      <w:r>
        <w:rPr>
          <w:rFonts w:eastAsia="Times New Roman" w:cs="Times New Roman"/>
          <w:szCs w:val="24"/>
        </w:rPr>
        <w:t>ροϋπολογισμό του 2017 προωθείται ο στόχος για μια συνολική αναβάθμιση της Βουλής και για ένα γενναίο άνοιγμα προς την κοινωνία, τα σύγχρονα προβλήματα, το νέο επιστημονικό δυναμικό, τις ιδιαίτερες κοινωνικές και πολιτιστικές ευαισθησίες μέσα στο περιβάλλον</w:t>
      </w:r>
      <w:r>
        <w:rPr>
          <w:rFonts w:eastAsia="Times New Roman" w:cs="Times New Roman"/>
          <w:szCs w:val="24"/>
        </w:rPr>
        <w:t xml:space="preserve"> της πενταετούς κρίσης και ούτω καθεξής. </w:t>
      </w:r>
    </w:p>
    <w:p w14:paraId="516C95A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Δεδομένου ότι ο παραπάνω στόχος είναι πολύ αισιόδοξος, θα θέλαμε να πληροφορηθούμε τους συγκεκριμένους κωδικούς του </w:t>
      </w:r>
      <w:r>
        <w:rPr>
          <w:rFonts w:eastAsia="Times New Roman" w:cs="Times New Roman"/>
          <w:szCs w:val="24"/>
        </w:rPr>
        <w:t>πρ</w:t>
      </w:r>
      <w:r>
        <w:rPr>
          <w:rFonts w:eastAsia="Times New Roman" w:cs="Times New Roman"/>
          <w:szCs w:val="24"/>
        </w:rPr>
        <w:t xml:space="preserve">οϋπολογισμού, τα κονδύλια των οποίων έχετε υπολογίσει να υλοποιηθούν. </w:t>
      </w:r>
    </w:p>
    <w:p w14:paraId="516C95B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Τρίτον, παρατηρούμε ότι ο</w:t>
      </w:r>
      <w:r>
        <w:rPr>
          <w:rFonts w:eastAsia="Times New Roman" w:cs="Times New Roman"/>
          <w:szCs w:val="24"/>
        </w:rPr>
        <w:t xml:space="preserve"> συνολικός αριθμός των απασχολούμενων στη Βουλή επί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έχει αυξηθεί κατά πενήντα δύο σε σχέση με το προηγούμενο έτος και μάλιστα φτάνει τον αριθμό των χιλίων τετρακοσίων ενός εργαζομένων και ξεπερνά κατά έξι τον αριθμό των υπαλλήλων </w:t>
      </w:r>
      <w:r>
        <w:rPr>
          <w:rFonts w:eastAsia="Times New Roman" w:cs="Times New Roman"/>
          <w:szCs w:val="24"/>
        </w:rPr>
        <w:t xml:space="preserve">επί Νέας Δημοκρατίας. </w:t>
      </w:r>
    </w:p>
    <w:p w14:paraId="516C95B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Με αφορμή και αυτό το γεγονός αλλά και όλη την αντιπαραγωγική και σπάταλη οικονομική διαχείριση που κάνετε, σας ερωτώ: Ποια είναι η ιδεολογική και κοινωνική διαφορά μεταξύ ΣΥΡΙΖΑ, ΠΑΣΟΚ και Νέας Δημοκρατίας; Απολύτως καμμία! Όλοι σας</w:t>
      </w:r>
      <w:r>
        <w:rPr>
          <w:rFonts w:eastAsia="Times New Roman" w:cs="Times New Roman"/>
          <w:szCs w:val="24"/>
        </w:rPr>
        <w:t xml:space="preserve"> έχετε λειτουργήσει σαν πραγματικά μαγαζιά εξυπηρέτησης πελατών. </w:t>
      </w:r>
    </w:p>
    <w:p w14:paraId="516C95B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Έχετε μάθει τους ψηφοφόρους σας να σας προτιμούν με βάση το ίδιον όφελος. Όλοι μας έχουμε γίνει μάρτυρες του σκεπτικού σε διάφορες παρέες:</w:t>
      </w:r>
      <w:r>
        <w:rPr>
          <w:rFonts w:eastAsia="Times New Roman" w:cs="Times New Roman"/>
          <w:szCs w:val="24"/>
        </w:rPr>
        <w:t xml:space="preserve"> </w:t>
      </w:r>
      <w:r>
        <w:rPr>
          <w:rFonts w:eastAsia="Times New Roman" w:cs="Times New Roman"/>
          <w:szCs w:val="24"/>
        </w:rPr>
        <w:t>«Δεν πάνε να κάνουν ό,τι θέλουν. Από τη δική μου τσ</w:t>
      </w:r>
      <w:r>
        <w:rPr>
          <w:rFonts w:eastAsia="Times New Roman" w:cs="Times New Roman"/>
          <w:szCs w:val="24"/>
        </w:rPr>
        <w:t>έπη να μη</w:t>
      </w:r>
      <w:r>
        <w:rPr>
          <w:rFonts w:eastAsia="Times New Roman" w:cs="Times New Roman"/>
          <w:szCs w:val="24"/>
        </w:rPr>
        <w:t xml:space="preserve"> </w:t>
      </w:r>
      <w:r>
        <w:rPr>
          <w:rFonts w:eastAsia="Times New Roman" w:cs="Times New Roman"/>
          <w:szCs w:val="24"/>
        </w:rPr>
        <w:t xml:space="preserve">βγαίνουν, εγώ να είμαι βολεμένος και δεν με ενδιαφέρει τίποτε άλλο!». Το έχω ακούσει πάρα πολλές φορές και δυστυχώς είναι λυπηρό. </w:t>
      </w:r>
    </w:p>
    <w:p w14:paraId="516C95B3"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Να σας δώσω, λοιπόν</w:t>
      </w:r>
      <w:r>
        <w:rPr>
          <w:rFonts w:eastAsia="Times New Roman" w:cs="Times New Roman"/>
          <w:szCs w:val="24"/>
        </w:rPr>
        <w:t>,</w:t>
      </w:r>
      <w:r>
        <w:rPr>
          <w:rFonts w:eastAsia="Times New Roman" w:cs="Times New Roman"/>
          <w:szCs w:val="24"/>
        </w:rPr>
        <w:t xml:space="preserve"> και κάποια άλλα στοιχεία, με τα οποία φαίνεται ότι επιβαρύνεται ο </w:t>
      </w:r>
      <w:r>
        <w:rPr>
          <w:rFonts w:eastAsia="Times New Roman" w:cs="Times New Roman"/>
          <w:szCs w:val="24"/>
        </w:rPr>
        <w:t>π</w:t>
      </w:r>
      <w:r>
        <w:rPr>
          <w:rFonts w:eastAsia="Times New Roman" w:cs="Times New Roman"/>
          <w:szCs w:val="24"/>
        </w:rPr>
        <w:t>ροϋπολογισμός της Βουλής κα</w:t>
      </w:r>
      <w:r>
        <w:rPr>
          <w:rFonts w:eastAsia="Times New Roman" w:cs="Times New Roman"/>
          <w:szCs w:val="24"/>
        </w:rPr>
        <w:t xml:space="preserve">τά 523.000 ευρώ επιπλέον. </w:t>
      </w:r>
    </w:p>
    <w:p w14:paraId="516C95B4"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Συγκεκριμένα ο κωδικός 839, που αφορά το ιδιωτικό συνεργείο καθαριότητας, επιτυγχάνει μεν οικονομία 478.000 ευρώ, αλλά ο κωδικός 342, που είναι οι αμοιβές προσωπικού σε σχέση εργασίας ιδιωτικού </w:t>
      </w:r>
      <w:r>
        <w:rPr>
          <w:rFonts w:eastAsia="Times New Roman" w:cs="Times New Roman"/>
          <w:szCs w:val="24"/>
        </w:rPr>
        <w:lastRenderedPageBreak/>
        <w:t>δικαίου ορισμένου χρόνου και ο κωδι</w:t>
      </w:r>
      <w:r>
        <w:rPr>
          <w:rFonts w:eastAsia="Times New Roman" w:cs="Times New Roman"/>
          <w:szCs w:val="24"/>
        </w:rPr>
        <w:t>κός 352, που είναι οι εισφορές στους ασφαλιστικούς οργανισμούς προσωπικού σε σχέση εργασίας ιδιωτικού δικαίου ορισμένου χρόνου, επιφέρουν επιβάρυνση 788.000 ευρώ και 213.000 ευρώ αντίστοιχα, ήτοι συνολικά επιβάρυνση κάποιες χιλιάδες, 1.000 ευρώ παραπάνω απ</w:t>
      </w:r>
      <w:r>
        <w:rPr>
          <w:rFonts w:eastAsia="Times New Roman" w:cs="Times New Roman"/>
          <w:szCs w:val="24"/>
        </w:rPr>
        <w:t xml:space="preserve">ό 1 εκατομμύριο. </w:t>
      </w:r>
    </w:p>
    <w:p w14:paraId="516C95B5"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Συγκρίνοντας αυτούς τους αριθμούς προκύπτει ότι το 2017 θα καταβληθούν 523.000 ευρώ παραπάνω σε σχέση με φέτος και παρακαλώ τους αρμόδιους να μας εξηγήσουν πώς προκύπτει οικονομία από αυτούς τους κωδικούς.</w:t>
      </w:r>
    </w:p>
    <w:p w14:paraId="516C95B6"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w:t>
      </w:r>
      <w:r>
        <w:rPr>
          <w:rFonts w:eastAsia="Times New Roman" w:cs="Times New Roman"/>
          <w:szCs w:val="24"/>
        </w:rPr>
        <w:t>ούνι λήξεως του χρόνου ομιλίας του κυρίου Βουλευτή)</w:t>
      </w:r>
    </w:p>
    <w:p w14:paraId="516C95B7"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όπως σας είπα, δεν θα μιλήσει ο Κοινοβουλευτικός μας Εκπρόσωπος, οπότε μπορώ να έχω λίγο χρόνο παραπάνω. </w:t>
      </w:r>
    </w:p>
    <w:p w14:paraId="516C95B8"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16C95B9"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 κωδικός 200, που αφορά τις αμοιβές πολιτικών υπαλλήλων, τακτικών </w:t>
      </w:r>
      <w:r>
        <w:rPr>
          <w:rFonts w:eastAsia="Times New Roman" w:cs="Times New Roman"/>
          <w:szCs w:val="24"/>
        </w:rPr>
        <w:t xml:space="preserve">και ιδιωτικού δικαίου αορίστου χρόνου, δηλαδή όχι τις καθαρίστριες –το ξεκαθαρίζω αυτό- για το 2017 ανέρχεται συνολικά σε 44.191.000 ευρώ, δηλαδή 37.011 ευρώ δαπάνη ανά υπάλληλο, για χίλιους </w:t>
      </w:r>
      <w:proofErr w:type="spellStart"/>
      <w:r>
        <w:rPr>
          <w:rFonts w:eastAsia="Times New Roman" w:cs="Times New Roman"/>
          <w:szCs w:val="24"/>
        </w:rPr>
        <w:t>εκατόν</w:t>
      </w:r>
      <w:proofErr w:type="spellEnd"/>
      <w:r>
        <w:rPr>
          <w:rFonts w:eastAsia="Times New Roman" w:cs="Times New Roman"/>
          <w:szCs w:val="24"/>
        </w:rPr>
        <w:t xml:space="preserve"> ενενήντα τέσσερις υπαλλήλους αυτής της κατηγορίας, ενώ το </w:t>
      </w:r>
      <w:r>
        <w:rPr>
          <w:rFonts w:eastAsia="Times New Roman" w:cs="Times New Roman"/>
          <w:szCs w:val="24"/>
        </w:rPr>
        <w:t xml:space="preserve">αντίστοιχο κονδύλι το 2016 ήταν 41.735.000 ευρώ, περίπου 2.500.000 λιγότερο, δηλαδή 35.763 ευρώ δαπάνη ανά υπάλληλο για χίλιους </w:t>
      </w:r>
      <w:proofErr w:type="spellStart"/>
      <w:r>
        <w:rPr>
          <w:rFonts w:eastAsia="Times New Roman" w:cs="Times New Roman"/>
          <w:szCs w:val="24"/>
        </w:rPr>
        <w:t>εκατόν</w:t>
      </w:r>
      <w:proofErr w:type="spellEnd"/>
      <w:r>
        <w:rPr>
          <w:rFonts w:eastAsia="Times New Roman" w:cs="Times New Roman"/>
          <w:szCs w:val="24"/>
        </w:rPr>
        <w:t xml:space="preserve"> εξήντα επτά υπαλλήλους.</w:t>
      </w:r>
    </w:p>
    <w:p w14:paraId="516C95BA"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 σημαίνει αύξηση κόστους 1.248 ευρώ ανά υπάλληλο ή περίπου 3,5%. Η επίκληση της αύξησης της ε</w:t>
      </w:r>
      <w:r>
        <w:rPr>
          <w:rFonts w:eastAsia="Times New Roman" w:cs="Times New Roman"/>
          <w:szCs w:val="24"/>
        </w:rPr>
        <w:t>ργοδοτικής εισφοράς προς το ΙΚΑ, η οποία από 24,06% πήγε στο 25,06%, δηλαδή συν 1 ποσοστιαία μονάδα, δεν αρκεί για να δικαιολογήσει την αύξηση αυτού του κόστους.</w:t>
      </w:r>
    </w:p>
    <w:p w14:paraId="516C95BB"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Άρα σε περίοδο κρίσης και σε καθεστώς μνημονίων, όπου οι μισθοί και οι συντάξεις όλων των Ελλή</w:t>
      </w:r>
      <w:r>
        <w:rPr>
          <w:rFonts w:eastAsia="Times New Roman" w:cs="Times New Roman"/>
          <w:szCs w:val="24"/>
        </w:rPr>
        <w:t>νων μειώνονται ή έστω μένουν σταθεροί, οι αριθμοί μάς λένε ότι η Βουλή χορήγησε αυξήσεις της τάξεως του 2,5%.</w:t>
      </w:r>
    </w:p>
    <w:p w14:paraId="516C95BC"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Πόσο απαραίτητες, στα αλήθεια, είναι αυτές οι αυξήσεις; Θα συμβάλουν στο καλό του κοινωνικού συνόλου; Εννοείται ότι οι εν λόγω ερωτήσεις είναι ρητ</w:t>
      </w:r>
      <w:r>
        <w:rPr>
          <w:rFonts w:eastAsia="Times New Roman" w:cs="Times New Roman"/>
          <w:szCs w:val="24"/>
        </w:rPr>
        <w:t>ορικές, στις οποίες όσοι λογικοί άνθρωποι μάς παρακολουθούν έχουν ήδη απαντήσει. Σε κα</w:t>
      </w:r>
      <w:r>
        <w:rPr>
          <w:rFonts w:eastAsia="Times New Roman" w:cs="Times New Roman"/>
          <w:szCs w:val="24"/>
        </w:rPr>
        <w:t>μ</w:t>
      </w:r>
      <w:r>
        <w:rPr>
          <w:rFonts w:eastAsia="Times New Roman" w:cs="Times New Roman"/>
          <w:szCs w:val="24"/>
        </w:rPr>
        <w:t>μία περίπτωση –το ξεκαθαρίζω- δεν θέλω να υποβιβάσω κανέναν από τους υπαλλήλους της Βουλής. Είναι όλοι άξιοι και μας βοηθούν για να παράγουμε εμείς κοινοβουλευτικό έργο.</w:t>
      </w:r>
      <w:r>
        <w:rPr>
          <w:rFonts w:eastAsia="Times New Roman" w:cs="Times New Roman"/>
          <w:szCs w:val="24"/>
        </w:rPr>
        <w:t xml:space="preserve"> Δεν στοχεύουμε σε κα</w:t>
      </w:r>
      <w:r>
        <w:rPr>
          <w:rFonts w:eastAsia="Times New Roman" w:cs="Times New Roman"/>
          <w:szCs w:val="24"/>
        </w:rPr>
        <w:t>μ</w:t>
      </w:r>
      <w:r>
        <w:rPr>
          <w:rFonts w:eastAsia="Times New Roman" w:cs="Times New Roman"/>
          <w:szCs w:val="24"/>
        </w:rPr>
        <w:t>μία των περιπτώσεων σε αυτούς τους υπαλλήλους. Απλώς, πρέπει να διακρίνουμε κάποιες κοινωνικές ανισότητες</w:t>
      </w:r>
      <w:r>
        <w:rPr>
          <w:rFonts w:eastAsia="Times New Roman" w:cs="Times New Roman"/>
          <w:szCs w:val="24"/>
        </w:rPr>
        <w:t>,</w:t>
      </w:r>
      <w:r>
        <w:rPr>
          <w:rFonts w:eastAsia="Times New Roman" w:cs="Times New Roman"/>
          <w:szCs w:val="24"/>
        </w:rPr>
        <w:t xml:space="preserve"> τις οποίες βλέπουμε μέσα από κάποιους κωδικούς και κάποια χρήματα. </w:t>
      </w:r>
    </w:p>
    <w:p w14:paraId="516C95BD"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δε κωδικός 291</w:t>
      </w:r>
      <w:r>
        <w:rPr>
          <w:rFonts w:eastAsia="Times New Roman" w:cs="Times New Roman"/>
          <w:szCs w:val="24"/>
        </w:rPr>
        <w:t>,</w:t>
      </w:r>
      <w:r>
        <w:rPr>
          <w:rFonts w:eastAsia="Times New Roman" w:cs="Times New Roman"/>
          <w:szCs w:val="24"/>
        </w:rPr>
        <w:t xml:space="preserve"> που αφορά τις εισφορές στο ΙΚΑ, ποσού 5.5</w:t>
      </w:r>
      <w:r>
        <w:rPr>
          <w:rFonts w:eastAsia="Times New Roman" w:cs="Times New Roman"/>
          <w:szCs w:val="24"/>
        </w:rPr>
        <w:t>78.000 ευρώ, είναι αυξημένος κατά 1.051.000 ευρώ σε σχέση με το 2016, το οποίο σημαίνει σε αύξηση περίπου 23,5%, ποσοστό υπερβολικά υψηλό, που επίσης δεν δικαιολογείται από την αύξηση των εργοδοτικών εισφορών κατά 1%. Ίσως και εδώ να πρέπει να δοθούν κάποι</w:t>
      </w:r>
      <w:r>
        <w:rPr>
          <w:rFonts w:eastAsia="Times New Roman" w:cs="Times New Roman"/>
          <w:szCs w:val="24"/>
        </w:rPr>
        <w:t>ες παραπάνω εξηγήσεις, για να καταλάβουμε καλύτερα τους αριθμούς.</w:t>
      </w:r>
    </w:p>
    <w:p w14:paraId="516C95BE"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σίγουρα κάθε προσπάθεια που σκοπεύει στην περιστολή των σπαταλών και των αχρείαστων δαπανών γενικότερα πρέπει να επαινείται, ιδιαίτερα όταν έχουν προηγηθεί άλλα </w:t>
      </w:r>
      <w:r>
        <w:rPr>
          <w:rFonts w:eastAsia="Times New Roman" w:cs="Times New Roman"/>
          <w:szCs w:val="24"/>
        </w:rPr>
        <w:t xml:space="preserve">οκτώ έτη περικοπών του </w:t>
      </w:r>
      <w:r>
        <w:rPr>
          <w:rFonts w:eastAsia="Times New Roman" w:cs="Times New Roman"/>
          <w:szCs w:val="24"/>
        </w:rPr>
        <w:t>π</w:t>
      </w:r>
      <w:r>
        <w:rPr>
          <w:rFonts w:eastAsia="Times New Roman" w:cs="Times New Roman"/>
          <w:szCs w:val="24"/>
        </w:rPr>
        <w:t xml:space="preserve">ροϋπολογισμού. </w:t>
      </w:r>
    </w:p>
    <w:p w14:paraId="516C95BF"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Ωστόσο, αυτή η προσπάθεια θα πρέπει να γίνεται ουσιαστικά. Ούτε εσείς ούτε οι προηγούμενες κυβερνήσεις το έχουν κάνει αυτό. </w:t>
      </w:r>
    </w:p>
    <w:p w14:paraId="516C95C0"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Από την πλευρά μας εμείς ως Ένωση Κεντρώων παλεύουμε μήπως και καταφέρει μια μελλοντική κυβ</w:t>
      </w:r>
      <w:r>
        <w:rPr>
          <w:rFonts w:eastAsia="Times New Roman" w:cs="Times New Roman"/>
          <w:szCs w:val="24"/>
        </w:rPr>
        <w:t xml:space="preserve">έρνηση ευρείας συνεργασίας να το καταφέρει, μια κυβέρνηση στην οποία θα επιλεχθούν οι καταλληλότεροι Υπουργοί με βάση τις γνώσεις και την εμπειρία τους και όχι με βάση τα πόσα ρουσφέτια θα κάνει καθένας τους. Μόνο μια σταθερή κυβέρνηση ευρείας πλειοψηφίας </w:t>
      </w:r>
      <w:r>
        <w:rPr>
          <w:rFonts w:eastAsia="Times New Roman" w:cs="Times New Roman"/>
          <w:szCs w:val="24"/>
        </w:rPr>
        <w:t xml:space="preserve">είναι ικανή να μας βγάλει από το τέλμα. </w:t>
      </w:r>
    </w:p>
    <w:p w14:paraId="516C95C1"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Ας μην ανακαλύψουμε τον τροχό. Ας ακολουθήσουμε το παράδειγμα χωρών που το κοινοβουλευτικό έργο είναι αποτέλεσμα ευρείας και ειλικρινούς διαβούλευσης και όχι εισήγησης ενός παντοδύναμου </w:t>
      </w:r>
      <w:r>
        <w:rPr>
          <w:rFonts w:eastAsia="Times New Roman" w:cs="Times New Roman"/>
          <w:szCs w:val="24"/>
        </w:rPr>
        <w:t>Π</w:t>
      </w:r>
      <w:r>
        <w:rPr>
          <w:rFonts w:eastAsia="Times New Roman" w:cs="Times New Roman"/>
          <w:szCs w:val="24"/>
        </w:rPr>
        <w:t>ρωθυπουργού. Ακόμα και σήμερ</w:t>
      </w:r>
      <w:r>
        <w:rPr>
          <w:rFonts w:eastAsia="Times New Roman" w:cs="Times New Roman"/>
          <w:szCs w:val="24"/>
        </w:rPr>
        <w:t xml:space="preserve">α υπάρχουν προηγμένες δυτικές χώρες, όπως η Δανία, με κυβερνήσεις </w:t>
      </w:r>
      <w:r>
        <w:rPr>
          <w:rFonts w:eastAsia="Times New Roman" w:cs="Times New Roman"/>
          <w:szCs w:val="24"/>
        </w:rPr>
        <w:lastRenderedPageBreak/>
        <w:t>μειοψηφίας, οι οποίες μάλιστα αποτελούν υπόδειγμα πολιτικής σταθερότητας. Γιατί; Διότι</w:t>
      </w:r>
      <w:r>
        <w:rPr>
          <w:rFonts w:eastAsia="Times New Roman" w:cs="Times New Roman"/>
          <w:szCs w:val="24"/>
        </w:rPr>
        <w:t>,</w:t>
      </w:r>
      <w:r>
        <w:rPr>
          <w:rFonts w:eastAsia="Times New Roman" w:cs="Times New Roman"/>
          <w:szCs w:val="24"/>
        </w:rPr>
        <w:t xml:space="preserve"> απλούστατα</w:t>
      </w:r>
      <w:r>
        <w:rPr>
          <w:rFonts w:eastAsia="Times New Roman" w:cs="Times New Roman"/>
          <w:szCs w:val="24"/>
        </w:rPr>
        <w:t>,</w:t>
      </w:r>
      <w:r>
        <w:rPr>
          <w:rFonts w:eastAsia="Times New Roman" w:cs="Times New Roman"/>
          <w:szCs w:val="24"/>
        </w:rPr>
        <w:t xml:space="preserve"> σχεδόν όλα τα δημοκρατικά κόμματα συμμετέχουν ενεργά στη νομοθετική διαμόρφωση και δεν αποτελούν κομπάρσους ενός «κοινοβουλευτικού πανηγυριού», επειδή υπάρχει έλεγχος από όλα τα κόμματα -το ένα προς το άλλο- και δεν προωθούνται κομματικά ρουσφέτια εις βάρ</w:t>
      </w:r>
      <w:r>
        <w:rPr>
          <w:rFonts w:eastAsia="Times New Roman" w:cs="Times New Roman"/>
          <w:szCs w:val="24"/>
        </w:rPr>
        <w:t xml:space="preserve">ος του κοινωνικού συνόλου. </w:t>
      </w:r>
    </w:p>
    <w:p w14:paraId="516C95C2" w14:textId="77777777" w:rsidR="009762CD" w:rsidRDefault="009828EE">
      <w:pPr>
        <w:spacing w:after="0" w:line="600" w:lineRule="auto"/>
        <w:ind w:firstLine="720"/>
        <w:jc w:val="both"/>
        <w:rPr>
          <w:rFonts w:eastAsia="Times New Roman"/>
          <w:szCs w:val="24"/>
        </w:rPr>
      </w:pPr>
      <w:r>
        <w:rPr>
          <w:rFonts w:eastAsia="Times New Roman"/>
          <w:szCs w:val="24"/>
        </w:rPr>
        <w:t>Ωστόσο βάσιμα πιστεύουμε ότι υπάρχουν και άλλα περιθώρια θεσμικών παρεμβάσεων που εμείς τις θεωρούμε σημαντικές, όπως η μείωση των αποδοχών σε αιρετούς -άκουσα το «όποιος θέλει να μειώσει τον μισθό του ας το κάνει μόνος του», όμ</w:t>
      </w:r>
      <w:r>
        <w:rPr>
          <w:rFonts w:eastAsia="Times New Roman"/>
          <w:szCs w:val="24"/>
        </w:rPr>
        <w:t>ως δεν είναι λογική αυτή, δεν μπορούμε να συζητάμε αυτή τη στιγμή το ποιος θέλει να μειώσει τον μισθό του, γιατί πολύ απλά δεν μιλάμε για μισθό, μιλάμε για αποζημίωση- και η πλήρης περικοπή οποιουδήποτε συνταξιοδοτικού δικαιώματος που απορρέει από την ενασ</w:t>
      </w:r>
      <w:r>
        <w:rPr>
          <w:rFonts w:eastAsia="Times New Roman"/>
          <w:szCs w:val="24"/>
        </w:rPr>
        <w:t xml:space="preserve">χόλησή τους με τα κοινά. Δεν μπορεί κάποιος να λαμβάνει σύνταξη από αποδοχές που θεωρούνται αποζημίωση και όχι μισθός. </w:t>
      </w:r>
    </w:p>
    <w:p w14:paraId="516C95C3" w14:textId="77777777" w:rsidR="009762CD" w:rsidRDefault="009828EE">
      <w:pPr>
        <w:spacing w:after="0" w:line="600" w:lineRule="auto"/>
        <w:ind w:firstLine="720"/>
        <w:jc w:val="both"/>
        <w:rPr>
          <w:rFonts w:eastAsia="Times New Roman"/>
          <w:szCs w:val="24"/>
        </w:rPr>
      </w:pPr>
      <w:r>
        <w:rPr>
          <w:rFonts w:eastAsia="Times New Roman"/>
          <w:szCs w:val="24"/>
        </w:rPr>
        <w:lastRenderedPageBreak/>
        <w:t>Στο κάτω-κάτω αναφέρθηκε ότι ο κ. Καμμένος ζήτησε να επανέλθει η βουλευτική σύνταξη για όσους Βουλευτές έχουν εκλεγεί το τελευταίο χρονι</w:t>
      </w:r>
      <w:r>
        <w:rPr>
          <w:rFonts w:eastAsia="Times New Roman"/>
          <w:szCs w:val="24"/>
        </w:rPr>
        <w:t>κό διάστημα. Βεβαίως, δεν θα διαφωνήσω, να επανέλθει η βουλευτική σύνταξη και να πάρουν την κατώτερη εθνική σύνταξη, όπως ζουν όλοι οι άνθρωποι αυτή τη στιγμή. Και αν θεωρούμε ότι με 384 ευρώ μπορεί να ζήσει κάποιος χαμηλοσυνταξιούχος, ας το πάρει και κάπο</w:t>
      </w:r>
      <w:r>
        <w:rPr>
          <w:rFonts w:eastAsia="Times New Roman"/>
          <w:szCs w:val="24"/>
        </w:rPr>
        <w:t xml:space="preserve">ιος Βουλευτής. Δεν λέμε να μην πάρει σύνταξη, εφόσον δεν παίρνει από κάποιο </w:t>
      </w:r>
      <w:r>
        <w:rPr>
          <w:rFonts w:eastAsia="Times New Roman"/>
          <w:szCs w:val="24"/>
        </w:rPr>
        <w:t>τ</w:t>
      </w:r>
      <w:r>
        <w:rPr>
          <w:rFonts w:eastAsia="Times New Roman"/>
          <w:szCs w:val="24"/>
        </w:rPr>
        <w:t xml:space="preserve">αμείο, αλλιώς ας περιοριστεί στο </w:t>
      </w:r>
      <w:r>
        <w:rPr>
          <w:rFonts w:eastAsia="Times New Roman"/>
          <w:szCs w:val="24"/>
        </w:rPr>
        <w:t>τ</w:t>
      </w:r>
      <w:r>
        <w:rPr>
          <w:rFonts w:eastAsia="Times New Roman"/>
          <w:szCs w:val="24"/>
        </w:rPr>
        <w:t>αμείο στο οποίο γίνονται οι εργοδοτικές εισφορές κατά τη διάρκεια της βουλευτικής του θητείας και γενικότερα της επαγγελματικής του καριέρας.</w:t>
      </w:r>
    </w:p>
    <w:p w14:paraId="516C95C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 σημείο αυτό κτυπάει το κουδούνι λήξεως του χρόνου ομιλίας του κυρίου Βουλευτή)</w:t>
      </w:r>
    </w:p>
    <w:p w14:paraId="516C95C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Δεν αργώ, κύριε Πρόεδρε. Θα ήθελα ένα λεπτ</w:t>
      </w:r>
      <w:r>
        <w:rPr>
          <w:rFonts w:eastAsia="Times New Roman" w:cs="Times New Roman"/>
          <w:szCs w:val="24"/>
        </w:rPr>
        <w:t>ό</w:t>
      </w:r>
      <w:r>
        <w:rPr>
          <w:rFonts w:eastAsia="Times New Roman" w:cs="Times New Roman"/>
          <w:szCs w:val="24"/>
        </w:rPr>
        <w:t xml:space="preserve"> ακόμα</w:t>
      </w:r>
      <w:r>
        <w:rPr>
          <w:rFonts w:eastAsia="Times New Roman" w:cs="Times New Roman"/>
          <w:szCs w:val="24"/>
        </w:rPr>
        <w:t>.</w:t>
      </w:r>
    </w:p>
    <w:p w14:paraId="516C95C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Ο Βουλευτής, αγαπητοί συνάδελφοι, όπως σας είπα, δεν κάνει δουλειά με μισθό και δεν είναι υπάλληλος. Είναι πολιτειακός αξιωμ</w:t>
      </w:r>
      <w:r>
        <w:rPr>
          <w:rFonts w:eastAsia="Times New Roman" w:cs="Times New Roman"/>
          <w:szCs w:val="24"/>
        </w:rPr>
        <w:t xml:space="preserve">ατούχος επιφορτισμένος να νομοθετεί. Είναι εκείνος που επιλέγεται από </w:t>
      </w:r>
      <w:r>
        <w:rPr>
          <w:rFonts w:eastAsia="Times New Roman" w:cs="Times New Roman"/>
          <w:szCs w:val="24"/>
        </w:rPr>
        <w:lastRenderedPageBreak/>
        <w:t>την κοινωνία για να οδηγήσει όλους μας σε καλύτερες ημέρες, όχι για να προάγει προσωπικά συμφέροντα και να εξυπηρετεί οποιαδήποτε παρέα του.</w:t>
      </w:r>
    </w:p>
    <w:p w14:paraId="516C95C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Η κατάργηση παροχών σε συγκεκριμένες αγαπημέν</w:t>
      </w:r>
      <w:r>
        <w:rPr>
          <w:rFonts w:eastAsia="Times New Roman" w:cs="Times New Roman"/>
          <w:szCs w:val="24"/>
        </w:rPr>
        <w:t>ες ομάδες του πελατειακού κράτους είναι κάτι επόμενο, επίσης, που θα πρέπει να περιοριστεί. Είτε αυτοί είναι αργόμισθοι είτε περιττοί κομματικοί υπάλληλοι πρέπει να απομακρυνθούν από την κρατική χρηματοδότηση οριστικά και να ψάξουν να κάνουν κάτι εποικοδομ</w:t>
      </w:r>
      <w:r>
        <w:rPr>
          <w:rFonts w:eastAsia="Times New Roman" w:cs="Times New Roman"/>
          <w:szCs w:val="24"/>
        </w:rPr>
        <w:t>ητικό στη δουλειά τους.</w:t>
      </w:r>
    </w:p>
    <w:p w14:paraId="516C95C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Θα ήθελα να πω και κάτι τελευταίο. Θα μπορούσαμε να μειώσουμε τους Βουλευτές από τριακόσιους σε διακόσιους. Δεν θα λύσει το πρόβλημα, αλλά θα ήταν κάτι προς παραδειγματισμό.</w:t>
      </w:r>
    </w:p>
    <w:p w14:paraId="516C95C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Για όλους τους προαναφερθέντες λόγους εμείς ως Ένωση </w:t>
      </w:r>
      <w:r>
        <w:rPr>
          <w:rFonts w:eastAsia="Times New Roman" w:cs="Times New Roman"/>
          <w:szCs w:val="24"/>
        </w:rPr>
        <w:t>Κεντρώων ψηφίζουμε «</w:t>
      </w:r>
      <w:r>
        <w:rPr>
          <w:rFonts w:eastAsia="Times New Roman" w:cs="Times New Roman"/>
          <w:szCs w:val="24"/>
        </w:rPr>
        <w:t>π</w:t>
      </w:r>
      <w:r>
        <w:rPr>
          <w:rFonts w:eastAsia="Times New Roman" w:cs="Times New Roman"/>
          <w:szCs w:val="24"/>
        </w:rPr>
        <w:t xml:space="preserve">αρών» σε όλους τους κωδικούς του </w:t>
      </w:r>
      <w:r>
        <w:rPr>
          <w:rFonts w:eastAsia="Times New Roman" w:cs="Times New Roman"/>
          <w:szCs w:val="24"/>
        </w:rPr>
        <w:t>π</w:t>
      </w:r>
      <w:r>
        <w:rPr>
          <w:rFonts w:eastAsia="Times New Roman" w:cs="Times New Roman"/>
          <w:szCs w:val="24"/>
        </w:rPr>
        <w:t>ροϋπολογισμού και αντιτιθέμεθα στις μειώσεις για τους παρακάτω δύο κωδικούς: στον 1121</w:t>
      </w:r>
      <w:r>
        <w:rPr>
          <w:rFonts w:eastAsia="Times New Roman" w:cs="Times New Roman"/>
          <w:szCs w:val="24"/>
        </w:rPr>
        <w:t>,</w:t>
      </w:r>
      <w:r>
        <w:rPr>
          <w:rFonts w:eastAsia="Times New Roman" w:cs="Times New Roman"/>
          <w:szCs w:val="24"/>
        </w:rPr>
        <w:t xml:space="preserve"> που αφορά την προμήθεια βιβλίων, για τον οποίο αναμένουμε κάποιες διευκρινίσεις, και στον 2599</w:t>
      </w:r>
      <w:r>
        <w:rPr>
          <w:rFonts w:eastAsia="Times New Roman" w:cs="Times New Roman"/>
          <w:szCs w:val="24"/>
        </w:rPr>
        <w:t>,</w:t>
      </w:r>
      <w:r>
        <w:rPr>
          <w:rFonts w:eastAsia="Times New Roman" w:cs="Times New Roman"/>
          <w:szCs w:val="24"/>
        </w:rPr>
        <w:t xml:space="preserve"> που αφορά την επι</w:t>
      </w:r>
      <w:r>
        <w:rPr>
          <w:rFonts w:eastAsia="Times New Roman" w:cs="Times New Roman"/>
          <w:szCs w:val="24"/>
        </w:rPr>
        <w:t xml:space="preserve">χορήγηση προς το Ίδρυμα της Βουλής των Ελλήνων για τον Κοινοβουλευτισμό </w:t>
      </w:r>
      <w:r>
        <w:rPr>
          <w:rFonts w:eastAsia="Times New Roman" w:cs="Times New Roman"/>
          <w:szCs w:val="24"/>
        </w:rPr>
        <w:lastRenderedPageBreak/>
        <w:t>και τη Δημοκρατία. Και οι δύο παραπάνω κωδικοί αφορούν κρίσιμες μορφωτικές και πολιτισμικές λειτουργίες της Βουλής των Ελλήνων και δεν νομίζουμε ότι οι 90.000 ευρώ που έχουμε κέρδος απ</w:t>
      </w:r>
      <w:r>
        <w:rPr>
          <w:rFonts w:eastAsia="Times New Roman" w:cs="Times New Roman"/>
          <w:szCs w:val="24"/>
        </w:rPr>
        <w:t xml:space="preserve">ό αυτές θα κάνουν κάποια διαφορά. </w:t>
      </w:r>
    </w:p>
    <w:p w14:paraId="516C95C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Η Ελλάδα που εμείς οραματιζόμαστε είναι μια Ελλάδα όπου θα έχουν περίοπτη θέση οι άξιοι άνθρωποι και οι ικανοί άνθρωποι, οι παραγωγικοί και αυτοί με κοινωνική ευαισθησία. Τέρμα η εποχή του λαϊκισμού! Τέρμα τα όμορφα λόγια</w:t>
      </w:r>
      <w:r>
        <w:rPr>
          <w:rFonts w:eastAsia="Times New Roman" w:cs="Times New Roman"/>
          <w:szCs w:val="24"/>
        </w:rPr>
        <w:t>! Θέλουμε να φέρουμε την εποχή της εργασίας και της παραγωγής και στο πλευρό μας θα έχουμε εκείνους</w:t>
      </w:r>
      <w:r>
        <w:rPr>
          <w:rFonts w:eastAsia="Times New Roman" w:cs="Times New Roman"/>
          <w:szCs w:val="24"/>
        </w:rPr>
        <w:t>,</w:t>
      </w:r>
      <w:r>
        <w:rPr>
          <w:rFonts w:eastAsia="Times New Roman" w:cs="Times New Roman"/>
          <w:szCs w:val="24"/>
        </w:rPr>
        <w:t xml:space="preserve"> οι οποίοι έχουν αυτές τις αρχές. </w:t>
      </w:r>
    </w:p>
    <w:p w14:paraId="516C95CB"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Μόνο με καθαρούς ψηφοφόρους, μόνο με καθαρούς πολίτες αυτή η χώρα θα πάει μπροστά και θα είμαστε διαφήμιση σε όλη τη </w:t>
      </w:r>
      <w:r>
        <w:rPr>
          <w:rFonts w:eastAsia="Times New Roman" w:cs="Times New Roman"/>
          <w:szCs w:val="24"/>
        </w:rPr>
        <w:t>Δ</w:t>
      </w:r>
      <w:r>
        <w:rPr>
          <w:rFonts w:eastAsia="Times New Roman" w:cs="Times New Roman"/>
          <w:szCs w:val="24"/>
        </w:rPr>
        <w:t>υτι</w:t>
      </w:r>
      <w:r>
        <w:rPr>
          <w:rFonts w:eastAsia="Times New Roman" w:cs="Times New Roman"/>
          <w:szCs w:val="24"/>
        </w:rPr>
        <w:t>κή Ευρώπη και όχι ο περίγελως που αυτή τη στιγμή μάς έχουν στιγματίσει.</w:t>
      </w:r>
    </w:p>
    <w:p w14:paraId="516C95CC" w14:textId="77777777" w:rsidR="009762CD" w:rsidRDefault="009828EE">
      <w:pPr>
        <w:spacing w:after="0" w:line="600" w:lineRule="auto"/>
        <w:ind w:firstLine="720"/>
        <w:jc w:val="both"/>
        <w:rPr>
          <w:rFonts w:eastAsia="Times New Roman"/>
          <w:szCs w:val="24"/>
        </w:rPr>
      </w:pPr>
      <w:r>
        <w:rPr>
          <w:rFonts w:eastAsia="Times New Roman" w:cs="Times New Roman"/>
          <w:szCs w:val="24"/>
        </w:rPr>
        <w:t>Σας ευχαριστώ πάρα πολύ για τον χρόνο και την ανοχή σας.</w:t>
      </w:r>
    </w:p>
    <w:p w14:paraId="516C95CD" w14:textId="77777777" w:rsidR="009762CD" w:rsidRDefault="009828EE">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Ένωσης Κεντρώων)</w:t>
      </w:r>
    </w:p>
    <w:p w14:paraId="516C95CE"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Να ενημερώσω το Σώμα ότι υπήρξε μια ανοχ</w:t>
      </w:r>
      <w:r>
        <w:rPr>
          <w:rFonts w:eastAsia="Times New Roman" w:cs="Times New Roman"/>
          <w:szCs w:val="24"/>
        </w:rPr>
        <w:t>ή στον κ. Γεωργιάδη, γιατί είχε δηλώσει ο ίδιος ότι δεν θα υπάρξει Κοινοβουλευτικός Εκπρόσωπος από το κόμμα του, οπότε έγινε ένας συνυπολογισμός του χρόνου.</w:t>
      </w:r>
    </w:p>
    <w:p w14:paraId="516C95C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κ. Ιωάννης </w:t>
      </w:r>
      <w:proofErr w:type="spellStart"/>
      <w:r>
        <w:rPr>
          <w:rFonts w:eastAsia="Times New Roman" w:cs="Times New Roman"/>
          <w:szCs w:val="24"/>
        </w:rPr>
        <w:t>Βρούτσης</w:t>
      </w:r>
      <w:proofErr w:type="spellEnd"/>
      <w:r>
        <w:rPr>
          <w:rFonts w:eastAsia="Times New Roman" w:cs="Times New Roman"/>
          <w:szCs w:val="24"/>
        </w:rPr>
        <w:t xml:space="preserve"> για οκτώ λεπτά</w:t>
      </w:r>
      <w:r>
        <w:rPr>
          <w:rFonts w:eastAsia="Times New Roman" w:cs="Times New Roman"/>
          <w:szCs w:val="24"/>
        </w:rPr>
        <w:t>.</w:t>
      </w:r>
    </w:p>
    <w:p w14:paraId="516C95D0"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Κύριε Πρόεδρε, κυρίες και κύριοι συνάδελφοι, η συζήτηση που διεξάγεται κάθε χρόνο στη Βουλή για τον </w:t>
      </w:r>
      <w:r>
        <w:rPr>
          <w:rFonts w:eastAsia="Times New Roman" w:cs="Times New Roman"/>
          <w:szCs w:val="24"/>
        </w:rPr>
        <w:t>π</w:t>
      </w:r>
      <w:r>
        <w:rPr>
          <w:rFonts w:eastAsia="Times New Roman" w:cs="Times New Roman"/>
          <w:szCs w:val="24"/>
        </w:rPr>
        <w:t xml:space="preserve">ροϋπολογισμό της δεν είναι μια τυπική συζήτηση. </w:t>
      </w:r>
    </w:p>
    <w:p w14:paraId="516C95D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Έχω την τιμή ως Βουλευτής των τελευταίων οκτώ ετών να είμαι εισηγητής αρκετές φορές σε</w:t>
      </w:r>
      <w:r>
        <w:rPr>
          <w:rFonts w:eastAsia="Times New Roman" w:cs="Times New Roman"/>
          <w:szCs w:val="24"/>
        </w:rPr>
        <w:t xml:space="preserve"> αυτή τη συζήτηση. Το λέω αυτό γιατί αυτή καθαυτή η συζήτηση ουσιαστικά παραπέμπει σε μια συζήτηση για τη </w:t>
      </w:r>
      <w:r>
        <w:rPr>
          <w:rFonts w:eastAsia="Times New Roman" w:cs="Times New Roman"/>
          <w:szCs w:val="24"/>
        </w:rPr>
        <w:t>δ</w:t>
      </w:r>
      <w:r>
        <w:rPr>
          <w:rFonts w:eastAsia="Times New Roman" w:cs="Times New Roman"/>
          <w:szCs w:val="24"/>
        </w:rPr>
        <w:t>ημοκρατία.</w:t>
      </w:r>
    </w:p>
    <w:p w14:paraId="516C95D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Θυμίζω κάτι που το ξέρουμε όλοι, ότι η </w:t>
      </w:r>
      <w:r>
        <w:rPr>
          <w:rFonts w:eastAsia="Times New Roman" w:cs="Times New Roman"/>
          <w:szCs w:val="24"/>
        </w:rPr>
        <w:t>δ</w:t>
      </w:r>
      <w:r>
        <w:rPr>
          <w:rFonts w:eastAsia="Times New Roman" w:cs="Times New Roman"/>
          <w:szCs w:val="24"/>
        </w:rPr>
        <w:t xml:space="preserve">ημοκρατία στην Ελλάδα μας, που αποκαταστάθηκε το 1974, είναι μια νεαρά σε ηλικία </w:t>
      </w:r>
      <w:r>
        <w:rPr>
          <w:rFonts w:eastAsia="Times New Roman" w:cs="Times New Roman"/>
          <w:szCs w:val="24"/>
        </w:rPr>
        <w:t>δ</w:t>
      </w:r>
      <w:r>
        <w:rPr>
          <w:rFonts w:eastAsia="Times New Roman" w:cs="Times New Roman"/>
          <w:szCs w:val="24"/>
        </w:rPr>
        <w:t xml:space="preserve">ημοκρατία, μια </w:t>
      </w:r>
      <w:r>
        <w:rPr>
          <w:rFonts w:eastAsia="Times New Roman" w:cs="Times New Roman"/>
          <w:szCs w:val="24"/>
        </w:rPr>
        <w:t>δ</w:t>
      </w:r>
      <w:r>
        <w:rPr>
          <w:rFonts w:eastAsia="Times New Roman" w:cs="Times New Roman"/>
          <w:szCs w:val="24"/>
        </w:rPr>
        <w:t xml:space="preserve">ημοκρατία που είναι ισχυρή, μια </w:t>
      </w:r>
      <w:r>
        <w:rPr>
          <w:rFonts w:eastAsia="Times New Roman" w:cs="Times New Roman"/>
          <w:szCs w:val="24"/>
        </w:rPr>
        <w:t>δ</w:t>
      </w:r>
      <w:r>
        <w:rPr>
          <w:rFonts w:eastAsia="Times New Roman" w:cs="Times New Roman"/>
          <w:szCs w:val="24"/>
        </w:rPr>
        <w:t xml:space="preserve">ημοκρατία που την αγκαλιάζουν στη συντριπτική τους πλειοψηφία τα κόμματα που συμμετέχουν σήμερα στο Κοινοβούλιο, μια </w:t>
      </w:r>
      <w:r>
        <w:rPr>
          <w:rFonts w:eastAsia="Times New Roman" w:cs="Times New Roman"/>
          <w:szCs w:val="24"/>
        </w:rPr>
        <w:t>δ</w:t>
      </w:r>
      <w:r>
        <w:rPr>
          <w:rFonts w:eastAsia="Times New Roman" w:cs="Times New Roman"/>
          <w:szCs w:val="24"/>
        </w:rPr>
        <w:t>ημοκρατία, όμως, που στον πυρήνα της λειτουργίας της έχει τον κοινοβουλευτισμό</w:t>
      </w:r>
      <w:r>
        <w:rPr>
          <w:rFonts w:eastAsia="Times New Roman" w:cs="Times New Roman"/>
          <w:szCs w:val="24"/>
        </w:rPr>
        <w:t>. Έ</w:t>
      </w:r>
      <w:r>
        <w:rPr>
          <w:rFonts w:eastAsia="Times New Roman" w:cs="Times New Roman"/>
          <w:szCs w:val="24"/>
        </w:rPr>
        <w:t>ναν κοινοβουλευτισμό όμω</w:t>
      </w:r>
      <w:r>
        <w:rPr>
          <w:rFonts w:eastAsia="Times New Roman" w:cs="Times New Roman"/>
          <w:szCs w:val="24"/>
        </w:rPr>
        <w:t>ς, κυρίες και κύριοι συνάδελφοι, ο οποίος πληγώθηκε και δοκιμάστηκε κυρίως μετά το 2009, καθώς η Ελλάδα μπήκε μέσα σε ένα πολύ δύσκολο περιβάλλον δημοσιονομικής προσαρμογής και όχι τυχαία. Πολλές ευθύνες έδειξαν τη Βουλή εκ μέρους των πολιτών.</w:t>
      </w:r>
    </w:p>
    <w:p w14:paraId="516C95D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Κυρίως, όμως</w:t>
      </w:r>
      <w:r>
        <w:rPr>
          <w:rFonts w:eastAsia="Times New Roman" w:cs="Times New Roman"/>
          <w:szCs w:val="24"/>
        </w:rPr>
        <w:t>, αντίπαλοι του κοινοβουλευτισμού ήταν δύο κατηγορίες, οι λαϊκιστές και οι μηδενιστές. Οι λαϊκιστές ήταν αυτοί που κινούνταν και κινούνται ακόμα και σήμερα στην κατεύθυνση μιας οπτικής για το Κοινοβούλιο που θα είναι την επόμενη ημέρα οι ελίτ και οι πλούσι</w:t>
      </w:r>
      <w:r>
        <w:rPr>
          <w:rFonts w:eastAsia="Times New Roman" w:cs="Times New Roman"/>
          <w:szCs w:val="24"/>
        </w:rPr>
        <w:t xml:space="preserve">οι. Οι μηδενιστές είναι εκείνοι που πάλι με λαϊκίστικο και δημαγωγικό τρόπο παραπέμπουν σε μια κατάργηση του Κοινοβουλίου. </w:t>
      </w:r>
    </w:p>
    <w:p w14:paraId="516C95D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Οι πολίτες, κύριε Πρόεδρε, κυρίες και κύριοι συνάδελφοι -τώρα που έχει πέσει και η σκόνη του γενικότερου λαϊκισμού και μπορούμε να κ</w:t>
      </w:r>
      <w:r>
        <w:rPr>
          <w:rFonts w:eastAsia="Times New Roman" w:cs="Times New Roman"/>
          <w:szCs w:val="24"/>
        </w:rPr>
        <w:t>οιτ</w:t>
      </w:r>
      <w:r>
        <w:rPr>
          <w:rFonts w:eastAsia="Times New Roman" w:cs="Times New Roman"/>
          <w:szCs w:val="24"/>
        </w:rPr>
        <w:t>αζό</w:t>
      </w:r>
      <w:r>
        <w:rPr>
          <w:rFonts w:eastAsia="Times New Roman" w:cs="Times New Roman"/>
          <w:szCs w:val="24"/>
        </w:rPr>
        <w:t xml:space="preserve">μαστε στα μάτια πιο καθαρά- πρέπει να ξέρουν -και το ξέρουν- ότι η λειτουργία της </w:t>
      </w:r>
      <w:r>
        <w:rPr>
          <w:rFonts w:eastAsia="Times New Roman" w:cs="Times New Roman"/>
          <w:szCs w:val="24"/>
        </w:rPr>
        <w:t>δ</w:t>
      </w:r>
      <w:r>
        <w:rPr>
          <w:rFonts w:eastAsia="Times New Roman" w:cs="Times New Roman"/>
          <w:szCs w:val="24"/>
        </w:rPr>
        <w:t>ημοκρατίας έχει κόστος και αυτό το κόστος έχει μία ποσοτικοποίηση συγκεκριμένη. Και γι’ αυτό πήρα τον λόγο, γιατί θέλω να δώσω δύο στοιχεία στη Βουλή, τα οποία πιστεύω</w:t>
      </w:r>
      <w:r>
        <w:rPr>
          <w:rFonts w:eastAsia="Times New Roman" w:cs="Times New Roman"/>
          <w:szCs w:val="24"/>
        </w:rPr>
        <w:t xml:space="preserve"> ότι είναι χρήσιμα και για τους Βουλευτές στην καθημερινή συζήτηση που διεξάγουν με τους πολίτες. </w:t>
      </w:r>
    </w:p>
    <w:p w14:paraId="516C95D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Πράγματι από το 2009 και μετά έγινε ένας σοβαρός </w:t>
      </w:r>
      <w:proofErr w:type="spellStart"/>
      <w:r>
        <w:rPr>
          <w:rFonts w:eastAsia="Times New Roman" w:cs="Times New Roman"/>
          <w:szCs w:val="24"/>
        </w:rPr>
        <w:t>εξορθολογισμός</w:t>
      </w:r>
      <w:proofErr w:type="spellEnd"/>
      <w:r>
        <w:rPr>
          <w:rFonts w:eastAsia="Times New Roman" w:cs="Times New Roman"/>
          <w:szCs w:val="24"/>
        </w:rPr>
        <w:t xml:space="preserve"> των δαπανών της Βουλής, πολλαπλάσιος από τον γενικότερο </w:t>
      </w:r>
      <w:proofErr w:type="spellStart"/>
      <w:r>
        <w:rPr>
          <w:rFonts w:eastAsia="Times New Roman" w:cs="Times New Roman"/>
          <w:szCs w:val="24"/>
        </w:rPr>
        <w:t>εξορθολογισμό</w:t>
      </w:r>
      <w:proofErr w:type="spellEnd"/>
      <w:r>
        <w:rPr>
          <w:rFonts w:eastAsia="Times New Roman" w:cs="Times New Roman"/>
          <w:szCs w:val="24"/>
        </w:rPr>
        <w:t xml:space="preserve"> της οικονομίας. Συγκεκρ</w:t>
      </w:r>
      <w:r>
        <w:rPr>
          <w:rFonts w:eastAsia="Times New Roman" w:cs="Times New Roman"/>
          <w:szCs w:val="24"/>
        </w:rPr>
        <w:t xml:space="preserve">ιμένα, 40% μειώθηκαν όλα αυτά τα χρόνια οι δαπάνες λειτουργίας του Κοινοβουλίου και όσον αφορά τις βουλευτικές αποζημιώσεις, μαζί με τη γενικότερη φορολογική επιβάρυνση, την ειδική φορολογική επιβάρυνση, φτάνει το 55%. </w:t>
      </w:r>
    </w:p>
    <w:p w14:paraId="516C95D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Ας δούμε, όμως, τώρα ποιο είναι το κ</w:t>
      </w:r>
      <w:r>
        <w:rPr>
          <w:rFonts w:eastAsia="Times New Roman" w:cs="Times New Roman"/>
          <w:szCs w:val="24"/>
        </w:rPr>
        <w:t xml:space="preserve">όστος της </w:t>
      </w:r>
      <w:r>
        <w:rPr>
          <w:rFonts w:eastAsia="Times New Roman" w:cs="Times New Roman"/>
          <w:szCs w:val="24"/>
        </w:rPr>
        <w:t>δ</w:t>
      </w:r>
      <w:r>
        <w:rPr>
          <w:rFonts w:eastAsia="Times New Roman" w:cs="Times New Roman"/>
          <w:szCs w:val="24"/>
        </w:rPr>
        <w:t xml:space="preserve">ημοκρατίας, το οποίο θεωρώ ότι ως συγκριτικό στοιχείο είναι το πιο σημαντικό, γιατί στην καθημερινή συζήτηση που διεξάγεται, αυτό είναι το στοιχείο </w:t>
      </w:r>
      <w:r>
        <w:rPr>
          <w:rFonts w:eastAsia="Times New Roman" w:cs="Times New Roman"/>
          <w:szCs w:val="24"/>
        </w:rPr>
        <w:lastRenderedPageBreak/>
        <w:t xml:space="preserve">κόστους γι’ αυτό που πιστεύουμε και υπηρετούμε, δηλαδή τη </w:t>
      </w:r>
      <w:r>
        <w:rPr>
          <w:rFonts w:eastAsia="Times New Roman" w:cs="Times New Roman"/>
          <w:szCs w:val="24"/>
        </w:rPr>
        <w:t>δ</w:t>
      </w:r>
      <w:r>
        <w:rPr>
          <w:rFonts w:eastAsia="Times New Roman" w:cs="Times New Roman"/>
          <w:szCs w:val="24"/>
        </w:rPr>
        <w:t xml:space="preserve">ημοκρατία, που είπαμε ότι στον πυρήνα </w:t>
      </w:r>
      <w:r>
        <w:rPr>
          <w:rFonts w:eastAsia="Times New Roman" w:cs="Times New Roman"/>
          <w:szCs w:val="24"/>
        </w:rPr>
        <w:t xml:space="preserve">του είναι το ίδιο το Κοινοβούλιο. </w:t>
      </w:r>
    </w:p>
    <w:p w14:paraId="516C95D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Για φέτος η πρόβλεψη του </w:t>
      </w:r>
      <w:r>
        <w:rPr>
          <w:rFonts w:eastAsia="Times New Roman" w:cs="Times New Roman"/>
          <w:szCs w:val="24"/>
        </w:rPr>
        <w:t>π</w:t>
      </w:r>
      <w:r>
        <w:rPr>
          <w:rFonts w:eastAsia="Times New Roman" w:cs="Times New Roman"/>
          <w:szCs w:val="24"/>
        </w:rPr>
        <w:t xml:space="preserve">ροϋπολογισμού της Βουλής για το 2017, σύμφωνα με τον </w:t>
      </w:r>
      <w:r>
        <w:rPr>
          <w:rFonts w:eastAsia="Times New Roman" w:cs="Times New Roman"/>
          <w:szCs w:val="24"/>
        </w:rPr>
        <w:t>π</w:t>
      </w:r>
      <w:r>
        <w:rPr>
          <w:rFonts w:eastAsia="Times New Roman" w:cs="Times New Roman"/>
          <w:szCs w:val="24"/>
        </w:rPr>
        <w:t>ροϋπολογισμό, ανέρχεται στα 132.985.000 ευρώ. Αυτό το στοιχείο μπορούμε να το συγκρίνουμε μόνο με δύο μεγέθη. Το πρώτο μέγεθος είναι τα φορολ</w:t>
      </w:r>
      <w:r>
        <w:rPr>
          <w:rFonts w:eastAsia="Times New Roman" w:cs="Times New Roman"/>
          <w:szCs w:val="24"/>
        </w:rPr>
        <w:t>ογικά έσοδα του 2017, όπως προβλέπονται από το σχέδιο προϋπολογισμού που κατέθεσε στη Βουλή η Κυβέρνηση και το άλλο είναι το ΑΕΠ σε επίπεδο πρόβλεψης πάλι για το 2017 πάλι με το σχέδιο προϋπολογισμού. Κάνοντας τη σύγκριση των δύο αυτών μεγεθών βγάζει κανεί</w:t>
      </w:r>
      <w:r>
        <w:rPr>
          <w:rFonts w:eastAsia="Times New Roman" w:cs="Times New Roman"/>
          <w:szCs w:val="24"/>
        </w:rPr>
        <w:t xml:space="preserve">ς το εξής νούμερο: Το κόστος της </w:t>
      </w:r>
      <w:r>
        <w:rPr>
          <w:rFonts w:eastAsia="Times New Roman" w:cs="Times New Roman"/>
          <w:szCs w:val="24"/>
        </w:rPr>
        <w:t>δ</w:t>
      </w:r>
      <w:r>
        <w:rPr>
          <w:rFonts w:eastAsia="Times New Roman" w:cs="Times New Roman"/>
          <w:szCs w:val="24"/>
        </w:rPr>
        <w:t xml:space="preserve">ημοκρατίας στην Ελλάδα σε σχέση με τα ετήσια φορολογικά έσοδα ανέρχεται στο 0,27%. Και αν το συγκρίνει κάποιος με το ΑΕΠ της χώρας, ανέρχεται στο 0,072%. Αυτό, κύριε Πρόεδρε, είναι το κόστος της </w:t>
      </w:r>
      <w:r>
        <w:rPr>
          <w:rFonts w:eastAsia="Times New Roman" w:cs="Times New Roman"/>
          <w:szCs w:val="24"/>
        </w:rPr>
        <w:t>δ</w:t>
      </w:r>
      <w:r>
        <w:rPr>
          <w:rFonts w:eastAsia="Times New Roman" w:cs="Times New Roman"/>
          <w:szCs w:val="24"/>
        </w:rPr>
        <w:t xml:space="preserve">ημοκρατίας, ένα κόστος το </w:t>
      </w:r>
      <w:r>
        <w:rPr>
          <w:rFonts w:eastAsia="Times New Roman" w:cs="Times New Roman"/>
          <w:szCs w:val="24"/>
        </w:rPr>
        <w:t xml:space="preserve">οποίο αξίζει να υπάρχει για όσους πιστεύουν στη </w:t>
      </w:r>
      <w:r>
        <w:rPr>
          <w:rFonts w:eastAsia="Times New Roman" w:cs="Times New Roman"/>
          <w:szCs w:val="24"/>
        </w:rPr>
        <w:t>δ</w:t>
      </w:r>
      <w:r>
        <w:rPr>
          <w:rFonts w:eastAsia="Times New Roman" w:cs="Times New Roman"/>
          <w:szCs w:val="24"/>
        </w:rPr>
        <w:t xml:space="preserve">ημοκρατία, γιατί χωρίς τη λειτουργία του Κοινοβουλίου ή αν πάμε στην άλλη λογική των </w:t>
      </w:r>
      <w:r>
        <w:rPr>
          <w:rFonts w:eastAsia="Times New Roman" w:cs="Times New Roman"/>
          <w:szCs w:val="24"/>
        </w:rPr>
        <w:lastRenderedPageBreak/>
        <w:t xml:space="preserve">λαϊκιστών, τα πράγματα δεν θα είναι έτσι όπως θα πρέπει να είναι σε μια υγιή </w:t>
      </w:r>
      <w:r>
        <w:rPr>
          <w:rFonts w:eastAsia="Times New Roman" w:cs="Times New Roman"/>
          <w:szCs w:val="24"/>
        </w:rPr>
        <w:t>δ</w:t>
      </w:r>
      <w:r>
        <w:rPr>
          <w:rFonts w:eastAsia="Times New Roman" w:cs="Times New Roman"/>
          <w:szCs w:val="24"/>
        </w:rPr>
        <w:t>ημοκρατία</w:t>
      </w:r>
      <w:r>
        <w:rPr>
          <w:rFonts w:eastAsia="Times New Roman" w:cs="Times New Roman"/>
          <w:szCs w:val="24"/>
        </w:rPr>
        <w:t>,</w:t>
      </w:r>
      <w:r>
        <w:rPr>
          <w:rFonts w:eastAsia="Times New Roman" w:cs="Times New Roman"/>
          <w:szCs w:val="24"/>
        </w:rPr>
        <w:t xml:space="preserve"> όπως τη θέλουμε και την ονειρευόμ</w:t>
      </w:r>
      <w:r>
        <w:rPr>
          <w:rFonts w:eastAsia="Times New Roman" w:cs="Times New Roman"/>
          <w:szCs w:val="24"/>
        </w:rPr>
        <w:t xml:space="preserve">αστε. </w:t>
      </w:r>
    </w:p>
    <w:p w14:paraId="516C95D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ψηφίζει τον </w:t>
      </w:r>
      <w:r>
        <w:rPr>
          <w:rFonts w:eastAsia="Times New Roman" w:cs="Times New Roman"/>
          <w:szCs w:val="24"/>
        </w:rPr>
        <w:t>π</w:t>
      </w:r>
      <w:r>
        <w:rPr>
          <w:rFonts w:eastAsia="Times New Roman" w:cs="Times New Roman"/>
          <w:szCs w:val="24"/>
        </w:rPr>
        <w:t xml:space="preserve">ροϋπολογισμό της Βουλής, όπως το είπε και ο </w:t>
      </w:r>
      <w:r>
        <w:rPr>
          <w:rFonts w:eastAsia="Times New Roman" w:cs="Times New Roman"/>
          <w:szCs w:val="24"/>
        </w:rPr>
        <w:t>ε</w:t>
      </w:r>
      <w:r>
        <w:rPr>
          <w:rFonts w:eastAsia="Times New Roman" w:cs="Times New Roman"/>
          <w:szCs w:val="24"/>
        </w:rPr>
        <w:t xml:space="preserve">ισηγητής μας κ. Κουκοδήμος. Ψηφίζει και τον </w:t>
      </w:r>
      <w:r>
        <w:rPr>
          <w:rFonts w:eastAsia="Times New Roman" w:cs="Times New Roman"/>
          <w:szCs w:val="24"/>
        </w:rPr>
        <w:t>απολογισμό δ</w:t>
      </w:r>
      <w:r>
        <w:rPr>
          <w:rFonts w:eastAsia="Times New Roman" w:cs="Times New Roman"/>
          <w:szCs w:val="24"/>
        </w:rPr>
        <w:t>απανών της Βουλής και οφείλω από τη θέση του Κοινοβουλευτικού Εκπροσώπου της Νέας Δημοκρατίας να συγχαρώ τους υπαλλήλο</w:t>
      </w:r>
      <w:r>
        <w:rPr>
          <w:rFonts w:eastAsia="Times New Roman" w:cs="Times New Roman"/>
          <w:szCs w:val="24"/>
        </w:rPr>
        <w:t xml:space="preserve">υς της Βουλής για τις προσπάθειές τους και να τους ευχαριστήσω εκ μέρους της Νέας Δημοκρατίας που μας παρέχουν τις δυνατότητες να λειτουργούμε μέσα στην κοινοβουλευτική δημοκρατία που θέλουμε και πρέπει να είναι σε ένα σύγχρονο κράτος. </w:t>
      </w:r>
    </w:p>
    <w:p w14:paraId="516C95D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16C95DA" w14:textId="77777777" w:rsidR="009762CD" w:rsidRDefault="009828EE">
      <w:pPr>
        <w:spacing w:after="0"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ειροκροτήματα από την πτέρυγα της Νέας Δημοκρατίας)</w:t>
      </w:r>
    </w:p>
    <w:p w14:paraId="516C95DB"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Ιωάννη </w:t>
      </w:r>
      <w:proofErr w:type="spellStart"/>
      <w:r>
        <w:rPr>
          <w:rFonts w:eastAsia="Times New Roman" w:cs="Times New Roman"/>
          <w:szCs w:val="24"/>
        </w:rPr>
        <w:t>Βρούτση</w:t>
      </w:r>
      <w:proofErr w:type="spellEnd"/>
      <w:r>
        <w:rPr>
          <w:rFonts w:eastAsia="Times New Roman" w:cs="Times New Roman"/>
          <w:szCs w:val="24"/>
        </w:rPr>
        <w:t xml:space="preserve">, Κοινοβουλευτικό Εκπρόσωπο της Νέας Δημοκρατίας. </w:t>
      </w:r>
    </w:p>
    <w:p w14:paraId="516C95D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Μαντά, θα πάρετε τον λόγο; </w:t>
      </w:r>
    </w:p>
    <w:p w14:paraId="516C95DD"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Στο τέλος. </w:t>
      </w:r>
    </w:p>
    <w:p w14:paraId="516C95DE"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Ο κ. Ιωάννης </w:t>
      </w:r>
      <w:proofErr w:type="spellStart"/>
      <w:r>
        <w:rPr>
          <w:rFonts w:eastAsia="Times New Roman" w:cs="Times New Roman"/>
          <w:szCs w:val="24"/>
        </w:rPr>
        <w:t>Σαχινίδης</w:t>
      </w:r>
      <w:proofErr w:type="spellEnd"/>
      <w:r>
        <w:rPr>
          <w:rFonts w:eastAsia="Times New Roman" w:cs="Times New Roman"/>
          <w:szCs w:val="24"/>
        </w:rPr>
        <w:t xml:space="preserve"> από τον Λαϊκό Σύνδεσμο-Χρυσή Αυγή έχει τον λόγο για ο</w:t>
      </w:r>
      <w:r>
        <w:rPr>
          <w:rFonts w:eastAsia="Times New Roman" w:cs="Times New Roman"/>
          <w:szCs w:val="24"/>
        </w:rPr>
        <w:t>κ</w:t>
      </w:r>
      <w:r>
        <w:rPr>
          <w:rFonts w:eastAsia="Times New Roman" w:cs="Times New Roman"/>
          <w:szCs w:val="24"/>
        </w:rPr>
        <w:t xml:space="preserve">τώ λεπτά. </w:t>
      </w:r>
    </w:p>
    <w:p w14:paraId="516C95DF"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 Θα χρειαστώ λιγότερο χρόνο. Δεν θα σας κουράσω. </w:t>
      </w:r>
    </w:p>
    <w:p w14:paraId="516C95E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Η σημερινή συζήτηση αφορά στο σχέδιο νόμου για τον </w:t>
      </w:r>
      <w:r>
        <w:rPr>
          <w:rFonts w:eastAsia="Times New Roman" w:cs="Times New Roman"/>
          <w:szCs w:val="24"/>
        </w:rPr>
        <w:t>προϋπολογισμό δαπανών</w:t>
      </w:r>
      <w:r>
        <w:rPr>
          <w:rFonts w:eastAsia="Times New Roman" w:cs="Times New Roman"/>
          <w:szCs w:val="24"/>
        </w:rPr>
        <w:t xml:space="preserve"> Βουλής οικονομικού έτους 2017 και τον </w:t>
      </w:r>
      <w:r>
        <w:rPr>
          <w:rFonts w:eastAsia="Times New Roman" w:cs="Times New Roman"/>
          <w:szCs w:val="24"/>
        </w:rPr>
        <w:t>απολογισμό δαπανών</w:t>
      </w:r>
      <w:r>
        <w:rPr>
          <w:rFonts w:eastAsia="Times New Roman" w:cs="Times New Roman"/>
          <w:szCs w:val="24"/>
        </w:rPr>
        <w:t xml:space="preserve"> Βουλής του οικονομικού έτους 2015. Μέσα σε πανηγυρικό κλίμα κατατέθηκε ο </w:t>
      </w:r>
      <w:r>
        <w:rPr>
          <w:rFonts w:eastAsia="Times New Roman" w:cs="Times New Roman"/>
          <w:szCs w:val="24"/>
        </w:rPr>
        <w:t>προϋπολογισμός</w:t>
      </w:r>
      <w:r>
        <w:rPr>
          <w:rFonts w:eastAsia="Times New Roman" w:cs="Times New Roman"/>
          <w:szCs w:val="24"/>
        </w:rPr>
        <w:t xml:space="preserve"> για τις </w:t>
      </w:r>
      <w:r>
        <w:rPr>
          <w:rFonts w:eastAsia="Times New Roman" w:cs="Times New Roman"/>
          <w:szCs w:val="24"/>
        </w:rPr>
        <w:t>δαπάνες</w:t>
      </w:r>
      <w:r>
        <w:rPr>
          <w:rFonts w:eastAsia="Times New Roman" w:cs="Times New Roman"/>
          <w:szCs w:val="24"/>
        </w:rPr>
        <w:t xml:space="preserve"> της Βουλής για το 2017 και ο </w:t>
      </w:r>
      <w:r>
        <w:rPr>
          <w:rFonts w:eastAsia="Times New Roman" w:cs="Times New Roman"/>
          <w:szCs w:val="24"/>
        </w:rPr>
        <w:t>α</w:t>
      </w:r>
      <w:r>
        <w:rPr>
          <w:rFonts w:eastAsia="Times New Roman" w:cs="Times New Roman"/>
          <w:szCs w:val="24"/>
        </w:rPr>
        <w:t>πολογισμός, όπως είπαμε, του 2015, σε μία ι</w:t>
      </w:r>
      <w:r>
        <w:rPr>
          <w:rFonts w:eastAsia="Times New Roman" w:cs="Times New Roman"/>
          <w:szCs w:val="24"/>
        </w:rPr>
        <w:t>διαίτερη όμως χρονική στιγμή για τον ελληνικό λαό, ο οποίος έχει στεγνώσει κυριολεκτικά οικονομικά, διαθέτοντας τα όσα λίγα χρήματα είχε αποταμ</w:t>
      </w:r>
      <w:r>
        <w:rPr>
          <w:rFonts w:eastAsia="Times New Roman" w:cs="Times New Roman"/>
          <w:szCs w:val="24"/>
        </w:rPr>
        <w:t>ιεύσει</w:t>
      </w:r>
      <w:r>
        <w:rPr>
          <w:rFonts w:eastAsia="Times New Roman" w:cs="Times New Roman"/>
          <w:szCs w:val="24"/>
        </w:rPr>
        <w:t xml:space="preserve"> στα χρόνια της εργασίας του για να πληρώσει αυτά που έχουν συμφωνήσει οι </w:t>
      </w:r>
      <w:proofErr w:type="spellStart"/>
      <w:r>
        <w:rPr>
          <w:rFonts w:eastAsia="Times New Roman" w:cs="Times New Roman"/>
          <w:szCs w:val="24"/>
        </w:rPr>
        <w:t>μνημονιακές</w:t>
      </w:r>
      <w:proofErr w:type="spellEnd"/>
      <w:r>
        <w:rPr>
          <w:rFonts w:eastAsia="Times New Roman" w:cs="Times New Roman"/>
          <w:szCs w:val="24"/>
        </w:rPr>
        <w:t xml:space="preserve"> κυβερνήσεις των τελευ</w:t>
      </w:r>
      <w:r>
        <w:rPr>
          <w:rFonts w:eastAsia="Times New Roman" w:cs="Times New Roman"/>
          <w:szCs w:val="24"/>
        </w:rPr>
        <w:t xml:space="preserve">ταίων ετών. </w:t>
      </w:r>
    </w:p>
    <w:p w14:paraId="516C95E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Κατατίθεται λοιπόν ο </w:t>
      </w:r>
      <w:r>
        <w:rPr>
          <w:rFonts w:eastAsia="Times New Roman" w:cs="Times New Roman"/>
          <w:szCs w:val="24"/>
        </w:rPr>
        <w:t>π</w:t>
      </w:r>
      <w:r>
        <w:rPr>
          <w:rFonts w:eastAsia="Times New Roman" w:cs="Times New Roman"/>
          <w:szCs w:val="24"/>
        </w:rPr>
        <w:t>ροϋπολογισμός της Βουλής, ο οποίος παραδέχεται ότι χρειάζεται για την απρόσκοπτη λειτουργία της 132.985.000 ευρώ, χρήματα που έχει δώσει από το υστέρημά του ο κάθε Έλληνας πολίτης.</w:t>
      </w:r>
    </w:p>
    <w:p w14:paraId="516C95E2" w14:textId="77777777" w:rsidR="009762CD" w:rsidRDefault="009828EE">
      <w:pPr>
        <w:spacing w:after="0" w:line="600" w:lineRule="auto"/>
        <w:ind w:firstLine="720"/>
        <w:jc w:val="both"/>
        <w:rPr>
          <w:rFonts w:eastAsia="Times New Roman"/>
          <w:szCs w:val="24"/>
        </w:rPr>
      </w:pPr>
      <w:r>
        <w:rPr>
          <w:rFonts w:eastAsia="Times New Roman"/>
          <w:szCs w:val="24"/>
        </w:rPr>
        <w:t xml:space="preserve">Εν μέσω φημών αλλά και ενδείξεων για τέταρτο μνημόνιο και ειδήσεων που αναφέρονται στην υφαρπαγή των καταθέσεων των Ελλήνων, η κατοχική Κυβέρνηση της «πρώτης φοράς </w:t>
      </w:r>
      <w:r>
        <w:rPr>
          <w:rFonts w:eastAsia="Times New Roman"/>
          <w:szCs w:val="24"/>
        </w:rPr>
        <w:t>α</w:t>
      </w:r>
      <w:r>
        <w:rPr>
          <w:rFonts w:eastAsia="Times New Roman"/>
          <w:szCs w:val="24"/>
        </w:rPr>
        <w:t xml:space="preserve">ριστερά» περιχαρής μας αναγγέλλει τα εξής: Ο </w:t>
      </w:r>
      <w:r>
        <w:rPr>
          <w:rFonts w:eastAsia="Times New Roman"/>
          <w:szCs w:val="24"/>
        </w:rPr>
        <w:t>π</w:t>
      </w:r>
      <w:r>
        <w:rPr>
          <w:rFonts w:eastAsia="Times New Roman"/>
          <w:szCs w:val="24"/>
        </w:rPr>
        <w:t>ροϋπολογισμός της Βουλής και για το έτος 2017</w:t>
      </w:r>
      <w:r>
        <w:rPr>
          <w:rFonts w:eastAsia="Times New Roman"/>
          <w:szCs w:val="24"/>
        </w:rPr>
        <w:t xml:space="preserve"> έχει ως βασικό στόχο την εξασφάλιση της απρόσκοπτης λειτουργίας της Βουλής για την περαιτέρω βελτίωση των παρεχόμενων υπηρεσιών προς τους Βουλευτές και τις υπηρεσίες της. </w:t>
      </w:r>
    </w:p>
    <w:p w14:paraId="516C95E3" w14:textId="77777777" w:rsidR="009762CD" w:rsidRDefault="009828EE">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του 2017 ανέρχεται, όπως ανέφερα, σε 132.985.000 ευρώ. Είναι μειωμ</w:t>
      </w:r>
      <w:r>
        <w:rPr>
          <w:rFonts w:eastAsia="Times New Roman"/>
          <w:szCs w:val="24"/>
        </w:rPr>
        <w:t xml:space="preserve">ένος κατά 3.031.000 ευρώ σε σχέση με εκείνον του 2016 -ποσοστό μείωσης 2,23%- και υπερκαλύπτει κατά 2.921.000 ευρώ το στόχο του Μεσοπρόθεσμου Πλαισίου Δημοσιονομικής Στρατηγικής, που είναι </w:t>
      </w:r>
      <w:r>
        <w:rPr>
          <w:rFonts w:eastAsia="Times New Roman"/>
          <w:szCs w:val="24"/>
        </w:rPr>
        <w:lastRenderedPageBreak/>
        <w:t>135.906.000 ευρώ, σε ποσοστό 2,15% για το έτος 2017, μείωση, δηλαδή</w:t>
      </w:r>
      <w:r>
        <w:rPr>
          <w:rFonts w:eastAsia="Times New Roman"/>
          <w:szCs w:val="24"/>
        </w:rPr>
        <w:t xml:space="preserve">, της τάξεως του 2,23% για τις ανάγκες λειτουργίας της. </w:t>
      </w:r>
    </w:p>
    <w:p w14:paraId="516C95E4" w14:textId="77777777" w:rsidR="009762CD" w:rsidRDefault="009828EE">
      <w:pPr>
        <w:spacing w:after="0" w:line="600" w:lineRule="auto"/>
        <w:ind w:firstLine="720"/>
        <w:jc w:val="both"/>
        <w:rPr>
          <w:rFonts w:eastAsia="Times New Roman"/>
          <w:szCs w:val="24"/>
        </w:rPr>
      </w:pPr>
      <w:r>
        <w:rPr>
          <w:rFonts w:eastAsia="Times New Roman"/>
          <w:szCs w:val="24"/>
        </w:rPr>
        <w:t>Αυτό, κύριοι του συνταγματικού και συστημικού τόξου, να το ανακοινώσετε στον Έλληνα συνταξιούχο, ο οποίος έχασε πάνω από τη μισή του σύνταξη, στον Έλληνα εργάτη</w:t>
      </w:r>
      <w:r>
        <w:rPr>
          <w:rFonts w:eastAsia="Times New Roman"/>
          <w:szCs w:val="24"/>
        </w:rPr>
        <w:t>,</w:t>
      </w:r>
      <w:r>
        <w:rPr>
          <w:rFonts w:eastAsia="Times New Roman"/>
          <w:szCs w:val="24"/>
        </w:rPr>
        <w:t xml:space="preserve"> που είναι άνεργος χρόνια τώρα, στον Έ</w:t>
      </w:r>
      <w:r>
        <w:rPr>
          <w:rFonts w:eastAsia="Times New Roman"/>
          <w:szCs w:val="24"/>
        </w:rPr>
        <w:t>λληνα επιχειρηματία και έμπορο</w:t>
      </w:r>
      <w:r>
        <w:rPr>
          <w:rFonts w:eastAsia="Times New Roman"/>
          <w:szCs w:val="24"/>
        </w:rPr>
        <w:t>,</w:t>
      </w:r>
      <w:r>
        <w:rPr>
          <w:rFonts w:eastAsia="Times New Roman"/>
          <w:szCs w:val="24"/>
        </w:rPr>
        <w:t xml:space="preserve"> που έχει κλείσει την επιχείρησή του, αφήνοντας συγχρόνως στο</w:t>
      </w:r>
      <w:r>
        <w:rPr>
          <w:rFonts w:eastAsia="Times New Roman"/>
          <w:szCs w:val="24"/>
        </w:rPr>
        <w:t>ν</w:t>
      </w:r>
      <w:r>
        <w:rPr>
          <w:rFonts w:eastAsia="Times New Roman"/>
          <w:szCs w:val="24"/>
        </w:rPr>
        <w:t xml:space="preserve"> δρόμο και υπαλλήλους</w:t>
      </w:r>
      <w:r>
        <w:rPr>
          <w:rFonts w:eastAsia="Times New Roman"/>
          <w:szCs w:val="24"/>
        </w:rPr>
        <w:t>,</w:t>
      </w:r>
      <w:r>
        <w:rPr>
          <w:rFonts w:eastAsia="Times New Roman"/>
          <w:szCs w:val="24"/>
        </w:rPr>
        <w:t xml:space="preserve"> τους οποίους απασχολούσε, στον Έλληνα αγρότη, ο οποίος βλέπει τους κόπους του από τη σκληρή εργασία της γης να εξανεμίζονται στον βωμό της υ</w:t>
      </w:r>
      <w:r>
        <w:rPr>
          <w:rFonts w:eastAsia="Times New Roman"/>
          <w:szCs w:val="24"/>
        </w:rPr>
        <w:t xml:space="preserve">ποταγής στους </w:t>
      </w:r>
      <w:r>
        <w:rPr>
          <w:rFonts w:eastAsia="Times New Roman"/>
          <w:szCs w:val="24"/>
        </w:rPr>
        <w:t>θ</w:t>
      </w:r>
      <w:r>
        <w:rPr>
          <w:rFonts w:eastAsia="Times New Roman"/>
          <w:szCs w:val="24"/>
        </w:rPr>
        <w:t xml:space="preserve">εσμούς, όπως τους βαφτίσατε. Και να μην ξεχάσουμε φυσικά και τις οικογένειες εκείνων οι οποίοι έθεσαν τέρμα στη ζωή τους υπό το βάρος των οικονομικών δυσκολιών, που εσείς όλοι δημιουργήσατε. </w:t>
      </w:r>
    </w:p>
    <w:p w14:paraId="516C95E5" w14:textId="77777777" w:rsidR="009762CD" w:rsidRDefault="009828EE">
      <w:pPr>
        <w:spacing w:after="0" w:line="600" w:lineRule="auto"/>
        <w:ind w:firstLine="720"/>
        <w:jc w:val="both"/>
        <w:rPr>
          <w:rFonts w:eastAsia="Times New Roman"/>
          <w:szCs w:val="24"/>
        </w:rPr>
      </w:pPr>
      <w:r>
        <w:rPr>
          <w:rFonts w:eastAsia="Times New Roman"/>
          <w:szCs w:val="24"/>
        </w:rPr>
        <w:t>Αλήθεια, τα 2 εκατομμύρια ευρώ παραπάνω σε «ημέτε</w:t>
      </w:r>
      <w:r>
        <w:rPr>
          <w:rFonts w:eastAsia="Times New Roman"/>
          <w:szCs w:val="24"/>
        </w:rPr>
        <w:t xml:space="preserve">ρους» υπαλλήλους που θα προσλάβετε είναι για τη μείωση της ανεργίας ή για το χτίσιμο του κομματικού σας στρατού; </w:t>
      </w:r>
    </w:p>
    <w:p w14:paraId="516C95E6" w14:textId="77777777" w:rsidR="009762CD" w:rsidRDefault="009828EE">
      <w:pPr>
        <w:spacing w:after="0" w:line="600" w:lineRule="auto"/>
        <w:ind w:firstLine="720"/>
        <w:jc w:val="both"/>
        <w:rPr>
          <w:rFonts w:eastAsia="Times New Roman"/>
          <w:szCs w:val="24"/>
        </w:rPr>
      </w:pPr>
      <w:r>
        <w:rPr>
          <w:rFonts w:eastAsia="Times New Roman"/>
          <w:szCs w:val="24"/>
        </w:rPr>
        <w:lastRenderedPageBreak/>
        <w:t>Μειώσατε βέβαια τις αποζημιώσεις των ένστολων και τον αριθμό αυτών συνολικά στην υπηρεσία της Βουλής, αλλά αλήθεια γιατί; Γιατί δεν χρειάζοντα</w:t>
      </w:r>
      <w:r>
        <w:rPr>
          <w:rFonts w:eastAsia="Times New Roman"/>
          <w:szCs w:val="24"/>
        </w:rPr>
        <w:t xml:space="preserve">ι ή γιατί η απέχθειά σας σε οτιδήποτε φέρει το εθνόσημο, </w:t>
      </w:r>
      <w:r>
        <w:rPr>
          <w:rFonts w:eastAsia="Times New Roman"/>
          <w:szCs w:val="24"/>
        </w:rPr>
        <w:t>επειδή</w:t>
      </w:r>
      <w:r>
        <w:rPr>
          <w:rFonts w:eastAsia="Times New Roman"/>
          <w:szCs w:val="24"/>
        </w:rPr>
        <w:t xml:space="preserve"> σ</w:t>
      </w:r>
      <w:r>
        <w:rPr>
          <w:rFonts w:eastAsia="Times New Roman"/>
          <w:szCs w:val="24"/>
        </w:rPr>
        <w:t>α</w:t>
      </w:r>
      <w:r>
        <w:rPr>
          <w:rFonts w:eastAsia="Times New Roman"/>
          <w:szCs w:val="24"/>
        </w:rPr>
        <w:t xml:space="preserve">ς φέρνει αλλεργία; </w:t>
      </w:r>
    </w:p>
    <w:p w14:paraId="516C95E7" w14:textId="77777777" w:rsidR="009762CD" w:rsidRDefault="009828EE">
      <w:pPr>
        <w:spacing w:after="0" w:line="600" w:lineRule="auto"/>
        <w:ind w:firstLine="720"/>
        <w:jc w:val="both"/>
        <w:rPr>
          <w:rFonts w:eastAsia="Times New Roman"/>
          <w:szCs w:val="24"/>
        </w:rPr>
      </w:pPr>
      <w:r>
        <w:rPr>
          <w:rFonts w:eastAsia="Times New Roman"/>
          <w:szCs w:val="24"/>
        </w:rPr>
        <w:t>Εξάλλου, τα χρειαζόσασταν τα χρήματα αυτά για τη στελέχωση των γραφείων σας από «δικά σας» παιδιά, που έπρεπε να αποζημιωθούν για τα χρόνια υπηρεσίας τους σε νευραλγικά κ</w:t>
      </w:r>
      <w:r>
        <w:rPr>
          <w:rFonts w:eastAsia="Times New Roman"/>
          <w:szCs w:val="24"/>
        </w:rPr>
        <w:t>έντρα αποφάσεων, όπως, παραδείγματος χάρ</w:t>
      </w:r>
      <w:r>
        <w:rPr>
          <w:rFonts w:eastAsia="Times New Roman"/>
          <w:szCs w:val="24"/>
        </w:rPr>
        <w:t>ιν</w:t>
      </w:r>
      <w:r>
        <w:rPr>
          <w:rFonts w:eastAsia="Times New Roman"/>
          <w:szCs w:val="24"/>
        </w:rPr>
        <w:t xml:space="preserve">, τα Εξάρχεια. </w:t>
      </w:r>
    </w:p>
    <w:p w14:paraId="516C95E8" w14:textId="77777777" w:rsidR="009762CD" w:rsidRDefault="009828EE">
      <w:pPr>
        <w:spacing w:after="0" w:line="600" w:lineRule="auto"/>
        <w:ind w:firstLine="720"/>
        <w:jc w:val="both"/>
        <w:rPr>
          <w:rFonts w:eastAsia="Times New Roman"/>
          <w:szCs w:val="24"/>
        </w:rPr>
      </w:pPr>
      <w:r>
        <w:rPr>
          <w:rFonts w:eastAsia="Times New Roman"/>
          <w:szCs w:val="24"/>
        </w:rPr>
        <w:t>Μόνο οι Βουλευτές της Χρυσής Αυγής είχαν την ευθιξία, βλέποντας αυτή την κατάσταση</w:t>
      </w:r>
      <w:r>
        <w:rPr>
          <w:rFonts w:eastAsia="Times New Roman"/>
          <w:szCs w:val="24"/>
        </w:rPr>
        <w:t>,</w:t>
      </w:r>
      <w:r>
        <w:rPr>
          <w:rFonts w:eastAsia="Times New Roman"/>
          <w:szCs w:val="24"/>
        </w:rPr>
        <w:t xml:space="preserve"> στην οποία έχει περιέλθει ο ελληνικός λαός, να κρατήσουν από την αποζημίωσή τους μόνο το ποσό αυτό που αντιστοιχεί</w:t>
      </w:r>
      <w:r>
        <w:rPr>
          <w:rFonts w:eastAsia="Times New Roman"/>
          <w:szCs w:val="24"/>
        </w:rPr>
        <w:t xml:space="preserve"> στον μισθό του Έλληνα αξιωματικού και τα υπόλοιπα να τα διαθέσουν για την ανακούφιση των Ελλήνων ανέργων και </w:t>
      </w:r>
      <w:proofErr w:type="spellStart"/>
      <w:r>
        <w:rPr>
          <w:rFonts w:eastAsia="Times New Roman"/>
          <w:szCs w:val="24"/>
        </w:rPr>
        <w:t>φτωχοποιημένων</w:t>
      </w:r>
      <w:proofErr w:type="spellEnd"/>
      <w:r>
        <w:rPr>
          <w:rFonts w:eastAsia="Times New Roman"/>
          <w:szCs w:val="24"/>
        </w:rPr>
        <w:t xml:space="preserve"> συμπατριωτών μας. Όμως και αυτό μας το στερήσατε με τον </w:t>
      </w:r>
      <w:r>
        <w:rPr>
          <w:rFonts w:eastAsia="Times New Roman"/>
          <w:szCs w:val="24"/>
        </w:rPr>
        <w:lastRenderedPageBreak/>
        <w:t>αντιρατσιστικό σας νόμο, που ο μόνος σκοπός του είναι η προώθηση του ρατσισ</w:t>
      </w:r>
      <w:r>
        <w:rPr>
          <w:rFonts w:eastAsia="Times New Roman"/>
          <w:szCs w:val="24"/>
        </w:rPr>
        <w:t xml:space="preserve">μού εναντίον των Ελλήνων και φυσικά με την παρακράτηση των επιχορηγήσεων της Χρυσής Αυγής, του τρίτου πολιτικού κόμματος, προς το παρόν βέβαια, γιατί τα καλύτερα έπονται. </w:t>
      </w:r>
    </w:p>
    <w:p w14:paraId="516C95E9" w14:textId="77777777" w:rsidR="009762CD" w:rsidRDefault="009828EE">
      <w:pPr>
        <w:spacing w:after="0" w:line="600" w:lineRule="auto"/>
        <w:ind w:firstLine="720"/>
        <w:jc w:val="both"/>
        <w:rPr>
          <w:rFonts w:eastAsia="Times New Roman"/>
          <w:szCs w:val="24"/>
        </w:rPr>
      </w:pPr>
      <w:r>
        <w:rPr>
          <w:rFonts w:eastAsia="Times New Roman"/>
          <w:szCs w:val="24"/>
        </w:rPr>
        <w:t xml:space="preserve">Η Χρυσή Αυγή, λοιπόν, στο άμεσο μέλλον ως εθνική κυβέρνηση έχει σκοπό να σταματήσει </w:t>
      </w:r>
      <w:r>
        <w:rPr>
          <w:rFonts w:eastAsia="Times New Roman"/>
          <w:szCs w:val="24"/>
        </w:rPr>
        <w:t xml:space="preserve">όλη αυτή την κατασπατάληση του δημοσίου χρήματος και να το διαθέσει σε αυτούς που έχουν πραγματική ανάγκη, στηρίζοντας τον κάθε Έλληνα για μια αξιοπρεπή ζωή και για μια Ελλάδα δυνατή, που θα μπορεί να απαντήσει άμεσα σε κάθε απειλή, εξωτερική ή εσωτερική. </w:t>
      </w:r>
    </w:p>
    <w:p w14:paraId="516C95EA" w14:textId="77777777" w:rsidR="009762CD" w:rsidRDefault="009828EE">
      <w:pPr>
        <w:spacing w:after="0" w:line="600" w:lineRule="auto"/>
        <w:ind w:firstLine="720"/>
        <w:jc w:val="both"/>
        <w:rPr>
          <w:rFonts w:eastAsia="Times New Roman"/>
          <w:szCs w:val="24"/>
        </w:rPr>
      </w:pPr>
      <w:r>
        <w:rPr>
          <w:rFonts w:eastAsia="Times New Roman"/>
          <w:szCs w:val="24"/>
        </w:rPr>
        <w:t>Στεκόμαστε όρθιοι, λοιπόν, ενώπιον των ευθυνών μας, απέναντι σε όλους εσάς που για ένα ευρώ παραπάνω και για την καρέκλα που κάθεστε έχετε συμμαχήσει με τους χειρότερους εχθρούς του περήφανου έθνους μας και σας απαντάμε πως δεν θα συναινέσουμε σε κα</w:t>
      </w:r>
      <w:r>
        <w:rPr>
          <w:rFonts w:eastAsia="Times New Roman"/>
          <w:szCs w:val="24"/>
        </w:rPr>
        <w:t>μ</w:t>
      </w:r>
      <w:r>
        <w:rPr>
          <w:rFonts w:eastAsia="Times New Roman"/>
          <w:szCs w:val="24"/>
        </w:rPr>
        <w:t xml:space="preserve">μία </w:t>
      </w:r>
      <w:proofErr w:type="spellStart"/>
      <w:r>
        <w:rPr>
          <w:rFonts w:eastAsia="Times New Roman"/>
          <w:szCs w:val="24"/>
        </w:rPr>
        <w:t>παροχολογία</w:t>
      </w:r>
      <w:proofErr w:type="spellEnd"/>
      <w:r>
        <w:rPr>
          <w:rFonts w:eastAsia="Times New Roman"/>
          <w:szCs w:val="24"/>
        </w:rPr>
        <w:t xml:space="preserve"> προς τους «ημέτερους», που την καθιστά από μόνη της ύβρη προς τον ελληνικό λαό ο οποίος υποφέρει. </w:t>
      </w:r>
    </w:p>
    <w:p w14:paraId="516C95EB" w14:textId="77777777" w:rsidR="009762CD" w:rsidRDefault="009828EE">
      <w:pPr>
        <w:spacing w:after="0" w:line="600" w:lineRule="auto"/>
        <w:ind w:firstLine="720"/>
        <w:jc w:val="both"/>
        <w:rPr>
          <w:rFonts w:eastAsia="Times New Roman"/>
          <w:szCs w:val="24"/>
        </w:rPr>
      </w:pPr>
      <w:r>
        <w:rPr>
          <w:rFonts w:eastAsia="Times New Roman"/>
          <w:szCs w:val="24"/>
        </w:rPr>
        <w:t xml:space="preserve">«Όχι», λοιπόν, κύριοι, και στον </w:t>
      </w:r>
      <w:r>
        <w:rPr>
          <w:rFonts w:eastAsia="Times New Roman"/>
          <w:szCs w:val="24"/>
        </w:rPr>
        <w:t>π</w:t>
      </w:r>
      <w:r>
        <w:rPr>
          <w:rFonts w:eastAsia="Times New Roman"/>
          <w:szCs w:val="24"/>
        </w:rPr>
        <w:t xml:space="preserve">ροϋπολογισμό σας και στον </w:t>
      </w:r>
      <w:r>
        <w:rPr>
          <w:rFonts w:eastAsia="Times New Roman"/>
          <w:szCs w:val="24"/>
        </w:rPr>
        <w:t>α</w:t>
      </w:r>
      <w:r>
        <w:rPr>
          <w:rFonts w:eastAsia="Times New Roman"/>
          <w:szCs w:val="24"/>
        </w:rPr>
        <w:t xml:space="preserve">πολογισμό σας. </w:t>
      </w:r>
    </w:p>
    <w:p w14:paraId="516C95EC" w14:textId="77777777" w:rsidR="009762CD" w:rsidRDefault="009828EE">
      <w:pPr>
        <w:spacing w:after="0" w:line="600" w:lineRule="auto"/>
        <w:ind w:firstLine="720"/>
        <w:jc w:val="both"/>
        <w:rPr>
          <w:rFonts w:eastAsia="Times New Roman"/>
          <w:szCs w:val="24"/>
        </w:rPr>
      </w:pPr>
      <w:r>
        <w:rPr>
          <w:rFonts w:eastAsia="Times New Roman"/>
          <w:szCs w:val="24"/>
        </w:rPr>
        <w:lastRenderedPageBreak/>
        <w:t xml:space="preserve">Ευχαριστώ. </w:t>
      </w:r>
    </w:p>
    <w:p w14:paraId="516C95ED" w14:textId="77777777" w:rsidR="009762CD" w:rsidRDefault="009828EE">
      <w:pPr>
        <w:spacing w:after="0" w:line="600" w:lineRule="auto"/>
        <w:ind w:firstLine="709"/>
        <w:jc w:val="center"/>
        <w:rPr>
          <w:rFonts w:eastAsia="Times New Roman"/>
          <w:szCs w:val="24"/>
        </w:rPr>
      </w:pPr>
      <w:r>
        <w:rPr>
          <w:rFonts w:eastAsia="Times New Roman"/>
          <w:szCs w:val="24"/>
        </w:rPr>
        <w:t>(Χειροκροτήματα από την πτέρυγα της Χρυσής Αυγής)</w:t>
      </w:r>
    </w:p>
    <w:p w14:paraId="516C95EE" w14:textId="77777777" w:rsidR="009762CD" w:rsidRDefault="009828EE">
      <w:pPr>
        <w:spacing w:after="0" w:line="600" w:lineRule="auto"/>
        <w:ind w:firstLine="720"/>
        <w:jc w:val="both"/>
        <w:rPr>
          <w:rFonts w:eastAsia="Times New Roman"/>
          <w:szCs w:val="24"/>
        </w:rPr>
      </w:pPr>
      <w:r>
        <w:rPr>
          <w:rFonts w:eastAsia="Times New Roman"/>
          <w:b/>
          <w:szCs w:val="24"/>
        </w:rPr>
        <w:t>ΠΡΟ</w:t>
      </w:r>
      <w:r>
        <w:rPr>
          <w:rFonts w:eastAsia="Times New Roman"/>
          <w:b/>
          <w:szCs w:val="24"/>
        </w:rPr>
        <w:t>ΕΔΡΕΥΩΝ (Αναστάσιος Κουράκης):</w:t>
      </w:r>
      <w:r>
        <w:rPr>
          <w:rFonts w:eastAsia="Times New Roman"/>
          <w:szCs w:val="24"/>
        </w:rPr>
        <w:t xml:space="preserve"> Ο κ. Λοβέρδος είναι εδώ; Όχι. </w:t>
      </w:r>
    </w:p>
    <w:p w14:paraId="516C95EF" w14:textId="77777777" w:rsidR="009762CD" w:rsidRDefault="009828EE">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Αμυράς</w:t>
      </w:r>
      <w:proofErr w:type="spellEnd"/>
      <w:r>
        <w:rPr>
          <w:rFonts w:eastAsia="Times New Roman"/>
          <w:szCs w:val="24"/>
        </w:rPr>
        <w:t xml:space="preserve"> λείπει, ο κ. </w:t>
      </w:r>
      <w:proofErr w:type="spellStart"/>
      <w:r>
        <w:rPr>
          <w:rFonts w:eastAsia="Times New Roman"/>
          <w:szCs w:val="24"/>
        </w:rPr>
        <w:t>Παπαχριστόπουλος</w:t>
      </w:r>
      <w:proofErr w:type="spellEnd"/>
      <w:r>
        <w:rPr>
          <w:rFonts w:eastAsia="Times New Roman"/>
          <w:szCs w:val="24"/>
        </w:rPr>
        <w:t xml:space="preserve"> δεν είναι εδώ. </w:t>
      </w:r>
    </w:p>
    <w:p w14:paraId="516C95F0" w14:textId="77777777" w:rsidR="009762CD" w:rsidRDefault="009828EE">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Ο κ. Λοβέρδος είναι εδώ, αλλά είναι στην </w:t>
      </w:r>
      <w:r>
        <w:rPr>
          <w:rFonts w:eastAsia="Times New Roman"/>
          <w:szCs w:val="24"/>
        </w:rPr>
        <w:t>εξεταστική επιτροπή</w:t>
      </w:r>
      <w:r>
        <w:rPr>
          <w:rFonts w:eastAsia="Times New Roman"/>
          <w:szCs w:val="24"/>
        </w:rPr>
        <w:t xml:space="preserve">. </w:t>
      </w:r>
    </w:p>
    <w:p w14:paraId="516C95F1" w14:textId="77777777" w:rsidR="009762CD" w:rsidRDefault="009828EE">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Να μιλήσει ο κ. Μαν</w:t>
      </w:r>
      <w:r>
        <w:rPr>
          <w:rFonts w:eastAsia="Times New Roman"/>
          <w:szCs w:val="24"/>
        </w:rPr>
        <w:t xml:space="preserve">τάς και ειδοποιήστε τον κ. Λοβέρδο για να μιλήσει, αν θέλει και αν έρθει, γιατί μετά θα μιλήσει ο Πρόεδρος της Βουλής και θα κλείσουμε. </w:t>
      </w:r>
    </w:p>
    <w:p w14:paraId="516C95F2" w14:textId="77777777" w:rsidR="009762CD" w:rsidRDefault="009828EE">
      <w:pPr>
        <w:spacing w:after="0" w:line="600" w:lineRule="auto"/>
        <w:ind w:firstLine="720"/>
        <w:jc w:val="both"/>
        <w:rPr>
          <w:rFonts w:eastAsia="Times New Roman" w:cs="Times New Roman"/>
          <w:szCs w:val="24"/>
        </w:rPr>
      </w:pPr>
      <w:r>
        <w:rPr>
          <w:rFonts w:eastAsia="Times New Roman"/>
          <w:szCs w:val="24"/>
        </w:rPr>
        <w:t xml:space="preserve">Τον λόγο έχει ο κ. Μαντάς. </w:t>
      </w:r>
    </w:p>
    <w:p w14:paraId="516C95F3" w14:textId="77777777" w:rsidR="009762CD" w:rsidRDefault="009828EE">
      <w:pPr>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Κυρίες και κύριοι Βουλευτές, νομίζω ότι όλοι και όλες διαπιστώνουμε ότι υπά</w:t>
      </w:r>
      <w:r>
        <w:rPr>
          <w:rFonts w:eastAsia="Times New Roman"/>
          <w:szCs w:val="24"/>
        </w:rPr>
        <w:t xml:space="preserve">ρχει μια πολύ συστηματική προσπάθεια το τελευταίο διάστημα από το Προεδρείο της Βουλής, από τον Πρόεδρο Νίκο </w:t>
      </w:r>
      <w:proofErr w:type="spellStart"/>
      <w:r>
        <w:rPr>
          <w:rFonts w:eastAsia="Times New Roman"/>
          <w:szCs w:val="24"/>
        </w:rPr>
        <w:t>Βούτση</w:t>
      </w:r>
      <w:proofErr w:type="spellEnd"/>
      <w:r>
        <w:rPr>
          <w:rFonts w:eastAsia="Times New Roman"/>
          <w:szCs w:val="24"/>
        </w:rPr>
        <w:t xml:space="preserve">, από όλους τους υπαλλήλους και τις υπηρεσίες, να υπάρξει μια πραγματική διαδικασία </w:t>
      </w:r>
      <w:proofErr w:type="spellStart"/>
      <w:r>
        <w:rPr>
          <w:rFonts w:eastAsia="Times New Roman"/>
          <w:szCs w:val="24"/>
        </w:rPr>
        <w:t>εξορθολογισμού</w:t>
      </w:r>
      <w:proofErr w:type="spellEnd"/>
      <w:r>
        <w:rPr>
          <w:rFonts w:eastAsia="Times New Roman"/>
          <w:szCs w:val="24"/>
        </w:rPr>
        <w:t xml:space="preserve"> των δαπανών του Κοινοβουλίου και να υπάρξε</w:t>
      </w:r>
      <w:r>
        <w:rPr>
          <w:rFonts w:eastAsia="Times New Roman"/>
          <w:szCs w:val="24"/>
        </w:rPr>
        <w:t xml:space="preserve">ι και ένα σχέδιο -έχει αναπτυχθεί </w:t>
      </w:r>
      <w:r>
        <w:rPr>
          <w:rFonts w:eastAsia="Times New Roman"/>
          <w:szCs w:val="24"/>
        </w:rPr>
        <w:lastRenderedPageBreak/>
        <w:t xml:space="preserve">και στις συζητήσεις που έχουμε κάνει στο Κοινοβούλιο- πραγματικού </w:t>
      </w:r>
      <w:proofErr w:type="spellStart"/>
      <w:r>
        <w:rPr>
          <w:rFonts w:eastAsia="Times New Roman"/>
          <w:szCs w:val="24"/>
        </w:rPr>
        <w:t>εξορθολογισμού</w:t>
      </w:r>
      <w:proofErr w:type="spellEnd"/>
      <w:r>
        <w:rPr>
          <w:rFonts w:eastAsia="Times New Roman"/>
          <w:szCs w:val="24"/>
        </w:rPr>
        <w:t xml:space="preserve"> με βάθος χρόνου, όπως για παράδειγμα στο θέμα των κτηριακών υποδομών. Και αναφέρομαι και στην πολύ σημαντική δουλειά που γίνεται εκεί. </w:t>
      </w:r>
    </w:p>
    <w:p w14:paraId="516C95F4" w14:textId="77777777" w:rsidR="009762CD" w:rsidRDefault="009828EE">
      <w:pPr>
        <w:spacing w:after="0" w:line="600" w:lineRule="auto"/>
        <w:ind w:firstLine="720"/>
        <w:jc w:val="both"/>
        <w:rPr>
          <w:rFonts w:eastAsia="Times New Roman"/>
          <w:szCs w:val="24"/>
        </w:rPr>
      </w:pPr>
      <w:r>
        <w:rPr>
          <w:rFonts w:eastAsia="Times New Roman"/>
          <w:szCs w:val="24"/>
        </w:rPr>
        <w:t>Επίση</w:t>
      </w:r>
      <w:r>
        <w:rPr>
          <w:rFonts w:eastAsia="Times New Roman"/>
          <w:szCs w:val="24"/>
        </w:rPr>
        <w:t>ς, έχουν υπάρξει και συμβολικές και ουσιαστικές κινήσεις, σαν αυτή της κατάργησης των εργολαβιών καθαρισμού, που δείχνουν, κατά τη γνώμη μας, έναν διαφορετικό προσανατολισμό στη δουλειά του Κοινοβουλίου, που δείχνουν μία πολύ συστηματική προσπάθεια, με δια</w:t>
      </w:r>
      <w:r>
        <w:rPr>
          <w:rFonts w:eastAsia="Times New Roman"/>
          <w:szCs w:val="24"/>
        </w:rPr>
        <w:t>φάνεια, με δημοκρατικό ήθος, έναν προσανατολισμό που νομίζω ότι η συντριπτική πλειοψηφία της Βουλής υποστηρίζει. Και θα ήθελα να δώσω συγχαρητήρια σε όλους τους παράγοντες του Κοινοβουλίου</w:t>
      </w:r>
      <w:r>
        <w:rPr>
          <w:rFonts w:eastAsia="Times New Roman"/>
          <w:szCs w:val="24"/>
        </w:rPr>
        <w:t>,</w:t>
      </w:r>
      <w:r>
        <w:rPr>
          <w:rFonts w:eastAsia="Times New Roman"/>
          <w:szCs w:val="24"/>
        </w:rPr>
        <w:t xml:space="preserve"> που πασχίζουν γι’ αυτή την προοπτική. </w:t>
      </w:r>
    </w:p>
    <w:p w14:paraId="516C95F5" w14:textId="77777777" w:rsidR="009762CD" w:rsidRDefault="009828EE">
      <w:pPr>
        <w:spacing w:after="0" w:line="600" w:lineRule="auto"/>
        <w:ind w:firstLine="720"/>
        <w:jc w:val="both"/>
        <w:rPr>
          <w:rFonts w:eastAsia="Times New Roman"/>
          <w:szCs w:val="24"/>
        </w:rPr>
      </w:pPr>
      <w:r>
        <w:rPr>
          <w:rFonts w:eastAsia="Times New Roman"/>
          <w:szCs w:val="24"/>
        </w:rPr>
        <w:t>Ακούστηκαν μέσα σε αυτή την</w:t>
      </w:r>
      <w:r>
        <w:rPr>
          <w:rFonts w:eastAsia="Times New Roman"/>
          <w:szCs w:val="24"/>
        </w:rPr>
        <w:t xml:space="preserve"> Αίθουσα, ιδιαίτερα από ορισμένες πλευρές -και μάλιστα και από πλευρές που προσωπικά δεν περίμενα, εννοώ την Ένωση Κεντρώων- διάφορες ενστάσεις και διάφοροι προβληματισμοί που μάλλον κακούς οιωνούς φέρνουν και δείχνουν. </w:t>
      </w:r>
    </w:p>
    <w:p w14:paraId="516C95F6" w14:textId="77777777" w:rsidR="009762CD" w:rsidRDefault="009828EE">
      <w:pPr>
        <w:spacing w:after="0" w:line="600" w:lineRule="auto"/>
        <w:ind w:firstLine="720"/>
        <w:jc w:val="both"/>
        <w:rPr>
          <w:rFonts w:eastAsia="Times New Roman"/>
          <w:szCs w:val="24"/>
        </w:rPr>
      </w:pPr>
      <w:r>
        <w:rPr>
          <w:rFonts w:eastAsia="Times New Roman"/>
          <w:szCs w:val="24"/>
        </w:rPr>
        <w:lastRenderedPageBreak/>
        <w:t>Και το λέω αυτό γιατί, μέρες που εί</w:t>
      </w:r>
      <w:r>
        <w:rPr>
          <w:rFonts w:eastAsia="Times New Roman"/>
          <w:szCs w:val="24"/>
        </w:rPr>
        <w:t xml:space="preserve">ναι, πρέπει όλες και όλοι να θυμόμαστε ότι η λειτουργία της </w:t>
      </w:r>
      <w:r>
        <w:rPr>
          <w:rFonts w:eastAsia="Times New Roman"/>
          <w:szCs w:val="24"/>
        </w:rPr>
        <w:t>δ</w:t>
      </w:r>
      <w:r>
        <w:rPr>
          <w:rFonts w:eastAsia="Times New Roman"/>
          <w:szCs w:val="24"/>
        </w:rPr>
        <w:t xml:space="preserve">ημοκρατίας είναι κάτι το οποίο, όσο κι αν οι φωνές του φασισμού και του σκοταδισμού θέλουν στην πράξη να διαλύσουν και να καταργήσουν, έχει ποτιστεί με το αίμα των αγώνων του ελληνικού λαού, των </w:t>
      </w:r>
      <w:r>
        <w:rPr>
          <w:rFonts w:eastAsia="Times New Roman"/>
          <w:szCs w:val="24"/>
        </w:rPr>
        <w:t xml:space="preserve">αγώνων για τη </w:t>
      </w:r>
      <w:r>
        <w:rPr>
          <w:rFonts w:eastAsia="Times New Roman"/>
          <w:szCs w:val="24"/>
        </w:rPr>
        <w:t>δ</w:t>
      </w:r>
      <w:r>
        <w:rPr>
          <w:rFonts w:eastAsia="Times New Roman"/>
          <w:szCs w:val="24"/>
        </w:rPr>
        <w:t xml:space="preserve">ημοκρατία. Δεν πρόκειται, όσο και να προσπαθούν, να πάμε πίσω από αυτό. </w:t>
      </w:r>
    </w:p>
    <w:p w14:paraId="516C95F7" w14:textId="77777777" w:rsidR="009762CD" w:rsidRDefault="009828EE">
      <w:pPr>
        <w:spacing w:after="0" w:line="600" w:lineRule="auto"/>
        <w:ind w:firstLine="720"/>
        <w:jc w:val="both"/>
        <w:rPr>
          <w:rFonts w:eastAsia="Times New Roman"/>
          <w:szCs w:val="24"/>
        </w:rPr>
      </w:pPr>
      <w:r>
        <w:rPr>
          <w:rFonts w:eastAsia="Times New Roman"/>
          <w:szCs w:val="24"/>
        </w:rPr>
        <w:t>Και νομίζω ότι σταθερό μήνυμα προς τον ελληνικό λαό πρέπει να είναι ότι θα προασπίσουμε με κάθε τρόπο τη δημοκρατική λειτουργία μας. Και αυτό, βεβαίως, δεν έχει απολύτω</w:t>
      </w:r>
      <w:r>
        <w:rPr>
          <w:rFonts w:eastAsia="Times New Roman"/>
          <w:szCs w:val="24"/>
        </w:rPr>
        <w:t>ς κα</w:t>
      </w:r>
      <w:r>
        <w:rPr>
          <w:rFonts w:eastAsia="Times New Roman"/>
          <w:szCs w:val="24"/>
        </w:rPr>
        <w:t>μ</w:t>
      </w:r>
      <w:r>
        <w:rPr>
          <w:rFonts w:eastAsia="Times New Roman"/>
          <w:szCs w:val="24"/>
        </w:rPr>
        <w:t>μία σχέση -και τα στοιχεία, τα οποία επαναλήφθηκαν πολλές φορές εδώ, το αποδεικνύουν- με καταστάσεις που να θυμίζουν ή να αφήνουν οποιαδήποτε χαραμάδα στη λειτουργία του Κοινοβουλίου για άλλου τύπου πρακτικές που τις ζήσαμε, ναι, σε προηγούμενες κατασ</w:t>
      </w:r>
      <w:r>
        <w:rPr>
          <w:rFonts w:eastAsia="Times New Roman"/>
          <w:szCs w:val="24"/>
        </w:rPr>
        <w:t xml:space="preserve">τάσεις. Και νομίζω ότι πια είμαστε πιο συνετοί, σοφότεροι και προσεγγίζουμε αυτά τα θέματα με πολύ πιο καθαρό τρόπο, θα έλεγα. </w:t>
      </w:r>
    </w:p>
    <w:p w14:paraId="516C95F8" w14:textId="77777777" w:rsidR="009762CD" w:rsidRDefault="009828EE">
      <w:pPr>
        <w:spacing w:after="0" w:line="600" w:lineRule="auto"/>
        <w:ind w:firstLine="720"/>
        <w:jc w:val="both"/>
        <w:rPr>
          <w:rFonts w:eastAsia="Times New Roman"/>
          <w:szCs w:val="24"/>
        </w:rPr>
      </w:pPr>
      <w:r>
        <w:rPr>
          <w:rFonts w:eastAsia="Times New Roman"/>
          <w:szCs w:val="24"/>
        </w:rPr>
        <w:t xml:space="preserve">Συνεπώς στο ερώτημα που υπάρχει και στον κόσμο και στον λαό </w:t>
      </w:r>
      <w:r>
        <w:rPr>
          <w:rFonts w:eastAsia="Times New Roman"/>
          <w:szCs w:val="24"/>
        </w:rPr>
        <w:t>μας,</w:t>
      </w:r>
      <w:r>
        <w:rPr>
          <w:rFonts w:eastAsia="Times New Roman"/>
          <w:szCs w:val="24"/>
        </w:rPr>
        <w:t xml:space="preserve"> αν αυτή η λειτουργία, έτσι όπως είναι, έτσι όπως έχει διαρθρωθε</w:t>
      </w:r>
      <w:r>
        <w:rPr>
          <w:rFonts w:eastAsia="Times New Roman"/>
          <w:szCs w:val="24"/>
        </w:rPr>
        <w:t xml:space="preserve">ί, έτσι όπως κοστολογείται, προσφέρει στη </w:t>
      </w:r>
      <w:r>
        <w:rPr>
          <w:rFonts w:eastAsia="Times New Roman"/>
          <w:szCs w:val="24"/>
        </w:rPr>
        <w:t>δ</w:t>
      </w:r>
      <w:r>
        <w:rPr>
          <w:rFonts w:eastAsia="Times New Roman"/>
          <w:szCs w:val="24"/>
        </w:rPr>
        <w:t xml:space="preserve">ημοκρατία μας, νομίζω </w:t>
      </w:r>
      <w:r>
        <w:rPr>
          <w:rFonts w:eastAsia="Times New Roman"/>
          <w:szCs w:val="24"/>
        </w:rPr>
        <w:lastRenderedPageBreak/>
        <w:t>ότι η ξεκάθαρη απάντηση είναι: απολύτως ναι. Και θα έλεγα, μάλιστα, ότι έχει καταπέσει, για όποιον θέλει να δει καθαρά τα πράγματα, ειδικά το τελευταίο χρονικό διάστημα, οποιαδήποτε φιλολογία</w:t>
      </w:r>
      <w:r>
        <w:rPr>
          <w:rFonts w:eastAsia="Times New Roman"/>
          <w:szCs w:val="24"/>
        </w:rPr>
        <w:t xml:space="preserve"> έχει αναπτυχθεί για υπερβολικά προνόμια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516C95F9" w14:textId="77777777" w:rsidR="009762CD" w:rsidRDefault="009828EE">
      <w:pPr>
        <w:spacing w:after="0" w:line="600" w:lineRule="auto"/>
        <w:ind w:firstLine="720"/>
        <w:jc w:val="both"/>
        <w:rPr>
          <w:rFonts w:eastAsia="Times New Roman"/>
          <w:szCs w:val="24"/>
        </w:rPr>
      </w:pPr>
      <w:r>
        <w:rPr>
          <w:rFonts w:eastAsia="Times New Roman"/>
          <w:szCs w:val="24"/>
        </w:rPr>
        <w:t>Νομίζω ότι μπορούμε και πρέπει να πάμε πολύ ταχύτερα σε εκσυγχρονισμούς και της ίδιας της λειτουργίας της Βουλής, μπαίνοντας στην ψηφιακή εποχή, που θα εξοικονομήσουν κι άλλους πόρους. Έχουμε περιθώρια εξοικ</w:t>
      </w:r>
      <w:r>
        <w:rPr>
          <w:rFonts w:eastAsia="Times New Roman"/>
          <w:szCs w:val="24"/>
        </w:rPr>
        <w:t>ονόμησης από αυτή την άποψη και με την εξέλιξη της τεχνολογίας και με άλλα πράγματα. Έχουμε περιθώρια εξοικονόμησης πόρων από την τακτοποίηση και τον σχεδιασμό σε βάθος και την κτηριακή αναβάθμιση όλων των λειτουργιών της Βουλής.</w:t>
      </w:r>
    </w:p>
    <w:p w14:paraId="516C95FA" w14:textId="77777777" w:rsidR="009762CD" w:rsidRDefault="009828EE">
      <w:pPr>
        <w:spacing w:after="0" w:line="600" w:lineRule="auto"/>
        <w:ind w:firstLine="720"/>
        <w:jc w:val="both"/>
        <w:rPr>
          <w:rFonts w:eastAsia="Times New Roman"/>
          <w:szCs w:val="24"/>
        </w:rPr>
      </w:pPr>
      <w:r>
        <w:rPr>
          <w:rFonts w:eastAsia="Times New Roman"/>
          <w:szCs w:val="24"/>
        </w:rPr>
        <w:t>Έχουμε περιθώρια και όποια</w:t>
      </w:r>
      <w:r>
        <w:rPr>
          <w:rFonts w:eastAsia="Times New Roman"/>
          <w:szCs w:val="24"/>
        </w:rPr>
        <w:t xml:space="preserve"> «προνόμια» έχουν απομείνει στους Βουλευτές να τα </w:t>
      </w:r>
      <w:proofErr w:type="spellStart"/>
      <w:r>
        <w:rPr>
          <w:rFonts w:eastAsia="Times New Roman"/>
          <w:szCs w:val="24"/>
        </w:rPr>
        <w:t>εξορθολογίσουμε</w:t>
      </w:r>
      <w:proofErr w:type="spellEnd"/>
      <w:r>
        <w:rPr>
          <w:rFonts w:eastAsia="Times New Roman"/>
          <w:szCs w:val="24"/>
        </w:rPr>
        <w:t xml:space="preserve"> ακόμα παραπέρα -χαρακτηριστικό παράδειγμα είναι το θέμα των αυτοκινήτων και το πόσο πραγματικά κερδίσαμε απ’ αυτόν τον </w:t>
      </w:r>
      <w:proofErr w:type="spellStart"/>
      <w:r>
        <w:rPr>
          <w:rFonts w:eastAsia="Times New Roman"/>
          <w:szCs w:val="24"/>
        </w:rPr>
        <w:t>εξορθολογισμό</w:t>
      </w:r>
      <w:proofErr w:type="spellEnd"/>
      <w:r>
        <w:rPr>
          <w:rFonts w:eastAsia="Times New Roman"/>
          <w:szCs w:val="24"/>
        </w:rPr>
        <w:t>- και να μπορούμε με έναν σαφή τρόπο μιλώντας στον ελληνικ</w:t>
      </w:r>
      <w:r>
        <w:rPr>
          <w:rFonts w:eastAsia="Times New Roman"/>
          <w:szCs w:val="24"/>
        </w:rPr>
        <w:t xml:space="preserve">ό </w:t>
      </w:r>
      <w:r>
        <w:rPr>
          <w:rFonts w:eastAsia="Times New Roman"/>
          <w:szCs w:val="24"/>
        </w:rPr>
        <w:lastRenderedPageBreak/>
        <w:t>λαό -γιατί τον αφορά- να υπερασπίσουμε αυτή τη λειτουργία που είναι απολύτως απαραίτητη για το δημοκρατικό μας πολίτευμα.</w:t>
      </w:r>
    </w:p>
    <w:p w14:paraId="516C95FB" w14:textId="77777777" w:rsidR="009762CD" w:rsidRDefault="009828EE">
      <w:pPr>
        <w:spacing w:after="0" w:line="600" w:lineRule="auto"/>
        <w:ind w:firstLine="720"/>
        <w:jc w:val="both"/>
        <w:rPr>
          <w:rFonts w:eastAsia="Times New Roman" w:cs="Times New Roman"/>
          <w:szCs w:val="24"/>
        </w:rPr>
      </w:pPr>
      <w:r>
        <w:rPr>
          <w:rFonts w:eastAsia="Times New Roman"/>
          <w:szCs w:val="24"/>
        </w:rPr>
        <w:t>Σας ευχαριστώ πολύ.</w:t>
      </w:r>
    </w:p>
    <w:p w14:paraId="516C95FC"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Κοινοβουλευτικό Εκπρόσωπο του ΣΥΡΙΖΑ κ. Μαντά.</w:t>
      </w:r>
    </w:p>
    <w:p w14:paraId="516C95F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 xml:space="preserve">αυτό μπορούμε να δώσουμε τον λόγο στον Πρόεδρο κ. Νικόλαο </w:t>
      </w:r>
      <w:proofErr w:type="spellStart"/>
      <w:r>
        <w:rPr>
          <w:rFonts w:eastAsia="Times New Roman" w:cs="Times New Roman"/>
          <w:szCs w:val="24"/>
        </w:rPr>
        <w:t>Βούτση</w:t>
      </w:r>
      <w:proofErr w:type="spellEnd"/>
      <w:r>
        <w:rPr>
          <w:rFonts w:eastAsia="Times New Roman" w:cs="Times New Roman"/>
          <w:szCs w:val="24"/>
        </w:rPr>
        <w:t>, για να ολοκληρωθεί η διαδικασία που έχουμε σήμερα.</w:t>
      </w:r>
    </w:p>
    <w:p w14:paraId="516C95F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14:paraId="516C95FF"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Κυρίες και κύριοι συνάδελφοι, είναι ευκαιρία –το κάναμε πέρυ</w:t>
      </w:r>
      <w:r>
        <w:rPr>
          <w:rFonts w:eastAsia="Times New Roman" w:cs="Times New Roman"/>
          <w:szCs w:val="24"/>
        </w:rPr>
        <w:t xml:space="preserve">σι και γινόταν και τις άλλες χρονιές- με αφορμή τη συζήτηση για τον </w:t>
      </w:r>
      <w:r>
        <w:rPr>
          <w:rFonts w:eastAsia="Times New Roman" w:cs="Times New Roman"/>
          <w:szCs w:val="24"/>
        </w:rPr>
        <w:t>π</w:t>
      </w:r>
      <w:r>
        <w:rPr>
          <w:rFonts w:eastAsia="Times New Roman" w:cs="Times New Roman"/>
          <w:szCs w:val="24"/>
        </w:rPr>
        <w:t>ροϋπολογισμό να θίγονται ευρύτερα ζητήματα που αφορούν στην τακτική, στην πολιτική, στην αντίληψη για τη λειτουργία της Βουλής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για το συνακόλουθο κόστος σε σχέση με αυτή</w:t>
      </w:r>
      <w:r>
        <w:rPr>
          <w:rFonts w:eastAsia="Times New Roman" w:cs="Times New Roman"/>
          <w:szCs w:val="24"/>
        </w:rPr>
        <w:t xml:space="preserve"> τη λειτουργία.</w:t>
      </w:r>
    </w:p>
    <w:p w14:paraId="516C960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ξεκινώντας να ευχαριστήσω τις </w:t>
      </w:r>
      <w:r>
        <w:rPr>
          <w:rFonts w:eastAsia="Times New Roman" w:cs="Times New Roman"/>
          <w:szCs w:val="24"/>
        </w:rPr>
        <w:t>υ</w:t>
      </w:r>
      <w:r>
        <w:rPr>
          <w:rFonts w:eastAsia="Times New Roman" w:cs="Times New Roman"/>
          <w:szCs w:val="24"/>
        </w:rPr>
        <w:t xml:space="preserve">πηρεσίες της Βουλής, το προσωπικό, τους </w:t>
      </w:r>
      <w:r>
        <w:rPr>
          <w:rFonts w:eastAsia="Times New Roman" w:cs="Times New Roman"/>
          <w:szCs w:val="24"/>
        </w:rPr>
        <w:t>γενικούς δ</w:t>
      </w:r>
      <w:r>
        <w:rPr>
          <w:rFonts w:eastAsia="Times New Roman" w:cs="Times New Roman"/>
          <w:szCs w:val="24"/>
        </w:rPr>
        <w:t xml:space="preserve">ιευθυντές, τους </w:t>
      </w:r>
      <w:r>
        <w:rPr>
          <w:rFonts w:eastAsia="Times New Roman" w:cs="Times New Roman"/>
          <w:szCs w:val="24"/>
        </w:rPr>
        <w:t>δ</w:t>
      </w:r>
      <w:r>
        <w:rPr>
          <w:rFonts w:eastAsia="Times New Roman" w:cs="Times New Roman"/>
          <w:szCs w:val="24"/>
        </w:rPr>
        <w:t>ιευθυντές, το Λογιστήριο, όλους και όλες που, με την ευθύνη του Γενικού Γραμματέα και με την ευθύνη όλων μας, καθημερινά πασχίζουν, έ</w:t>
      </w:r>
      <w:r>
        <w:rPr>
          <w:rFonts w:eastAsia="Times New Roman" w:cs="Times New Roman"/>
          <w:szCs w:val="24"/>
        </w:rPr>
        <w:t xml:space="preserve">τσι ώστε να υλοποιηθεί και να υλοποιείται ο </w:t>
      </w:r>
      <w:r>
        <w:rPr>
          <w:rFonts w:eastAsia="Times New Roman" w:cs="Times New Roman"/>
          <w:szCs w:val="24"/>
        </w:rPr>
        <w:t>π</w:t>
      </w:r>
      <w:r>
        <w:rPr>
          <w:rFonts w:eastAsia="Times New Roman" w:cs="Times New Roman"/>
          <w:szCs w:val="24"/>
        </w:rPr>
        <w:t xml:space="preserve">ροϋπολογισμός της Βουλής με διαφάνεια, να μην ξεχειλώνει, να υπάρχουν οι δυνατότητες της αποτελεσματικότητας και της απόδοσης σε αυτή την προσπάθεια που γίνεται καθημερινά μέσα στις λειτουργίες και τις </w:t>
      </w:r>
      <w:r>
        <w:rPr>
          <w:rFonts w:eastAsia="Times New Roman" w:cs="Times New Roman"/>
          <w:szCs w:val="24"/>
        </w:rPr>
        <w:t>υ</w:t>
      </w:r>
      <w:r>
        <w:rPr>
          <w:rFonts w:eastAsia="Times New Roman" w:cs="Times New Roman"/>
          <w:szCs w:val="24"/>
        </w:rPr>
        <w:t>πηρεσίες</w:t>
      </w:r>
      <w:r>
        <w:rPr>
          <w:rFonts w:eastAsia="Times New Roman" w:cs="Times New Roman"/>
          <w:szCs w:val="24"/>
        </w:rPr>
        <w:t xml:space="preserve"> της Βουλής. Και πραγματικά νομίζω πως τυγχάνουν διακομματικής θετικής αντίληψης όλες αυτές οι προσπάθειες που γίνονται. </w:t>
      </w:r>
    </w:p>
    <w:p w14:paraId="516C960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Να έρθω σε μερικά ζητήματα που πιστεύω ότι θα πρέπει σήμερα να τα επισημάνουμε.</w:t>
      </w:r>
    </w:p>
    <w:p w14:paraId="516C9602" w14:textId="77777777" w:rsidR="009762CD" w:rsidRDefault="009828EE">
      <w:pPr>
        <w:spacing w:after="0" w:line="600" w:lineRule="auto"/>
        <w:ind w:firstLine="720"/>
        <w:jc w:val="both"/>
        <w:rPr>
          <w:rFonts w:eastAsia="Times New Roman" w:cs="Times New Roman"/>
          <w:szCs w:val="24"/>
        </w:rPr>
      </w:pPr>
      <w:r w:rsidRPr="00BB3BD2">
        <w:rPr>
          <w:rFonts w:eastAsia="Times New Roman" w:cs="Times New Roman"/>
          <w:color w:val="000000" w:themeColor="text1"/>
          <w:szCs w:val="24"/>
        </w:rPr>
        <w:t>Είχαμε πει πως δεν θα κινηθούμε σε μία αντίληψη τέλματ</w:t>
      </w:r>
      <w:r w:rsidRPr="00BB3BD2">
        <w:rPr>
          <w:rFonts w:eastAsia="Times New Roman" w:cs="Times New Roman"/>
          <w:color w:val="000000" w:themeColor="text1"/>
          <w:szCs w:val="24"/>
        </w:rPr>
        <w:t xml:space="preserve">ος, αδράνειας, σχετικής μιζέριας, περιστολής των δραστηριοτήτων στο όνομα και επ’ αφορμή </w:t>
      </w:r>
      <w:r>
        <w:rPr>
          <w:rFonts w:eastAsia="Times New Roman" w:cs="Times New Roman"/>
          <w:szCs w:val="24"/>
        </w:rPr>
        <w:t>της κρίσης και νομίζω πως αυτή η κατεύθυνση είναι και η πιο σωστή, διότι δεν πρέπει η Βουλή να απηχεί, να αντανακλά και τελικά να διαπαιδαγωγεί σε μία αντίληψη στασιμό</w:t>
      </w:r>
      <w:r>
        <w:rPr>
          <w:rFonts w:eastAsia="Times New Roman" w:cs="Times New Roman"/>
          <w:szCs w:val="24"/>
        </w:rPr>
        <w:t xml:space="preserve">τητας μέσα στην κρίση. Θα πρέπει, χωρίς προφανώς περιττές σπατάλες και χωρίς να </w:t>
      </w:r>
      <w:r>
        <w:rPr>
          <w:rFonts w:eastAsia="Times New Roman" w:cs="Times New Roman"/>
          <w:szCs w:val="24"/>
        </w:rPr>
        <w:lastRenderedPageBreak/>
        <w:t xml:space="preserve">βρίσκεται σε διαφορετικό μήκος κύματος απ’ αυτό που η κοινωνία μας βιώνει, να αποτελεί την εμπροσθοφυλακή για την έξοδο της χώρας από την κρίση, για μια νέα ελπίδα για όλο τον </w:t>
      </w:r>
      <w:r>
        <w:rPr>
          <w:rFonts w:eastAsia="Times New Roman" w:cs="Times New Roman"/>
          <w:szCs w:val="24"/>
        </w:rPr>
        <w:t xml:space="preserve">κόσμο και την κοινωνία. Και αυτό νομίζω πως θα πρέπει να βγαίνει αβίαστα μέσα από τις σχέσεις που </w:t>
      </w:r>
      <w:proofErr w:type="spellStart"/>
      <w:r>
        <w:rPr>
          <w:rFonts w:eastAsia="Times New Roman" w:cs="Times New Roman"/>
          <w:szCs w:val="24"/>
        </w:rPr>
        <w:t>οικοδομεί</w:t>
      </w:r>
      <w:proofErr w:type="spellEnd"/>
      <w:r>
        <w:rPr>
          <w:rFonts w:eastAsia="Times New Roman" w:cs="Times New Roman"/>
          <w:szCs w:val="24"/>
        </w:rPr>
        <w:t xml:space="preserve"> η κοινωνία με τη Βουλή και η Βουλή με την κοινωνία. Δεν είναι θέμα μιας ρητορικής.</w:t>
      </w:r>
    </w:p>
    <w:p w14:paraId="516C9603" w14:textId="77777777" w:rsidR="009762CD" w:rsidRDefault="009828EE">
      <w:pPr>
        <w:spacing w:after="0" w:line="600" w:lineRule="auto"/>
        <w:ind w:firstLine="720"/>
        <w:jc w:val="both"/>
        <w:rPr>
          <w:rFonts w:eastAsia="Times New Roman"/>
          <w:szCs w:val="24"/>
        </w:rPr>
      </w:pPr>
      <w:r>
        <w:rPr>
          <w:rFonts w:eastAsia="Times New Roman" w:cs="Times New Roman"/>
          <w:szCs w:val="24"/>
        </w:rPr>
        <w:t>Και με αυτή την έννοια όλα τα μέτρα -στα οποία αναφέρθηκαν και οι</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ισηγητές- εκσυγχρονισμού, </w:t>
      </w:r>
      <w:proofErr w:type="spellStart"/>
      <w:r>
        <w:rPr>
          <w:rFonts w:eastAsia="Times New Roman" w:cs="Times New Roman"/>
          <w:szCs w:val="24"/>
        </w:rPr>
        <w:t>εξορθολογισμού</w:t>
      </w:r>
      <w:proofErr w:type="spellEnd"/>
      <w:r>
        <w:rPr>
          <w:rFonts w:eastAsia="Times New Roman" w:cs="Times New Roman"/>
          <w:szCs w:val="24"/>
        </w:rPr>
        <w:t xml:space="preserve">, οι δομικές αλλαγές που ήδη έχουν περάσει στον Κανονισμό και αφορούν στο </w:t>
      </w:r>
      <w:proofErr w:type="spellStart"/>
      <w:r>
        <w:rPr>
          <w:rFonts w:eastAsia="Times New Roman" w:cs="Times New Roman"/>
          <w:szCs w:val="24"/>
        </w:rPr>
        <w:t>περιουσιολόγιο</w:t>
      </w:r>
      <w:proofErr w:type="spellEnd"/>
      <w:r>
        <w:rPr>
          <w:rFonts w:eastAsia="Times New Roman" w:cs="Times New Roman"/>
          <w:szCs w:val="24"/>
        </w:rPr>
        <w:t>, στις υπηρεσίες νομικής υποστήριξης και στρατηγικής επισήμανσης νέων δρόμων για τη λειτουργία της Βουλής, οι κτηριακές υποδομ</w:t>
      </w:r>
      <w:r>
        <w:rPr>
          <w:rFonts w:eastAsia="Times New Roman" w:cs="Times New Roman"/>
          <w:szCs w:val="24"/>
        </w:rPr>
        <w:t xml:space="preserve">ές, όλα αυτά τα οποία με έναν τρόπο άχαρο </w:t>
      </w:r>
      <w:proofErr w:type="spellStart"/>
      <w:r>
        <w:rPr>
          <w:rFonts w:eastAsia="Times New Roman" w:cs="Times New Roman"/>
          <w:szCs w:val="24"/>
        </w:rPr>
        <w:t>συμποσούνται</w:t>
      </w:r>
      <w:proofErr w:type="spellEnd"/>
      <w:r>
        <w:rPr>
          <w:rFonts w:eastAsia="Times New Roman" w:cs="Times New Roman"/>
          <w:szCs w:val="24"/>
        </w:rPr>
        <w:t xml:space="preserve"> σε κάποιους αριθμούς και σε κάποιους κωδικούς είναι κεντρικά ζητήματα μίας στρατηγικής</w:t>
      </w:r>
      <w:r>
        <w:rPr>
          <w:rFonts w:eastAsia="Times New Roman" w:cs="Times New Roman"/>
          <w:szCs w:val="24"/>
        </w:rPr>
        <w:t>,</w:t>
      </w:r>
      <w:r>
        <w:rPr>
          <w:rFonts w:eastAsia="Times New Roman" w:cs="Times New Roman"/>
          <w:szCs w:val="24"/>
        </w:rPr>
        <w:t xml:space="preserve"> στην οποία η πολύ μεγάλη –όχι απλά η πλειονότητα- πλειοψηφία των Βουλευτών και των κομμάτων συμφωνεί. Τα έχουμε σ</w:t>
      </w:r>
      <w:r>
        <w:rPr>
          <w:rFonts w:eastAsia="Times New Roman" w:cs="Times New Roman"/>
          <w:szCs w:val="24"/>
        </w:rPr>
        <w:t>υνομολογήσει. Τα προχωράμε βήμα</w:t>
      </w:r>
      <w:r>
        <w:rPr>
          <w:rFonts w:eastAsia="Times New Roman" w:cs="Times New Roman"/>
          <w:szCs w:val="24"/>
        </w:rPr>
        <w:t>-</w:t>
      </w:r>
      <w:r>
        <w:rPr>
          <w:rFonts w:eastAsia="Times New Roman" w:cs="Times New Roman"/>
          <w:szCs w:val="24"/>
        </w:rPr>
        <w:t>βήμα έτσι ώστε η Βουλή από χρόνο σε χρόνο να είναι φανερό πως έχει πολύ καλύτερες υπηρεσίες αλλά και πολύ καλύτερη σχέση με την κοινωνία.</w:t>
      </w:r>
    </w:p>
    <w:p w14:paraId="516C960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Υπάρχουν επιμέρους ζητήματα ιδιαίτερα σοβαρά, τα οποία θα μας απασχολήσουν και στο επό</w:t>
      </w:r>
      <w:r>
        <w:rPr>
          <w:rFonts w:eastAsia="Times New Roman" w:cs="Times New Roman"/>
          <w:szCs w:val="24"/>
        </w:rPr>
        <w:t xml:space="preserve">μενο διάστημα ή μας απασχόλησαν τους προηγούμενους μήνες και που δείχνουν ακριβώς τη σημασία της Βουλής ως λειτουργία, ως κεντρικός υποστηρικτικός ρόλος της δημοκρατίας μέσα από την υπόστασή της. </w:t>
      </w:r>
    </w:p>
    <w:p w14:paraId="516C960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Επιτρέψτε μου να αναφερθώ σε δυο-τρία απ’ αυτά.</w:t>
      </w:r>
    </w:p>
    <w:p w14:paraId="516C960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Το ένα είνα</w:t>
      </w:r>
      <w:r>
        <w:rPr>
          <w:rFonts w:eastAsia="Times New Roman" w:cs="Times New Roman"/>
          <w:szCs w:val="24"/>
        </w:rPr>
        <w:t xml:space="preserve">ι το θέμα των ανεξαρτήτων αρχών. Αυτή η τυπική λειτουργία, που κατά το Σύνταγμα έχει δοθεί προς τη Βουλή και μάλιστα να διαμορφώνονται πολύ μεγάλες πλειοψηφίες, καθώς οδήγησε στο να μπορέσουμε μέσα σε δέκα-έντεκα μήνες να </w:t>
      </w:r>
      <w:proofErr w:type="spellStart"/>
      <w:r>
        <w:rPr>
          <w:rFonts w:eastAsia="Times New Roman" w:cs="Times New Roman"/>
          <w:szCs w:val="24"/>
        </w:rPr>
        <w:t>συγκληθούν</w:t>
      </w:r>
      <w:proofErr w:type="spellEnd"/>
      <w:r>
        <w:rPr>
          <w:rFonts w:eastAsia="Times New Roman" w:cs="Times New Roman"/>
          <w:szCs w:val="24"/>
        </w:rPr>
        <w:t xml:space="preserve"> και οι πέντε συνταγματι</w:t>
      </w:r>
      <w:r>
        <w:rPr>
          <w:rFonts w:eastAsia="Times New Roman" w:cs="Times New Roman"/>
          <w:szCs w:val="24"/>
        </w:rPr>
        <w:t>κά κατοχυρωμένες ανεξάρτητες αρχές εξ υπαρχής με μεγάλες πλειοψηφίες, έχει δώσει ένα κύρος στη λειτουργία της Βουλής και πλέον συζητιέται όλο και περισσότερο, μέσα στο πλαίσιο των προεδρείων των ανεξαρτήτων αρχών και με βάση και την εμπειρία την πολυετή πλ</w:t>
      </w:r>
      <w:r>
        <w:rPr>
          <w:rFonts w:eastAsia="Times New Roman" w:cs="Times New Roman"/>
          <w:szCs w:val="24"/>
        </w:rPr>
        <w:t xml:space="preserve">έον που υπάρχει εκεί, ακόμα και η περίπτωση οι ανεξάρτητες αρχές να είναι στο κέλυφος της Βουλής. Δηλαδή, να μην είναι σε κάθε ένα Υπουργείο κάθε μία απ’ αυτές </w:t>
      </w:r>
      <w:r>
        <w:rPr>
          <w:rFonts w:eastAsia="Times New Roman" w:cs="Times New Roman"/>
          <w:szCs w:val="24"/>
        </w:rPr>
        <w:lastRenderedPageBreak/>
        <w:t xml:space="preserve">-για όσους γνωρίζουν το ζήτημα, δεν θα επεκταθώ τώρα- αλλά να ανήκουν εν συνόλω -μιλάμε για τις </w:t>
      </w:r>
      <w:r>
        <w:rPr>
          <w:rFonts w:eastAsia="Times New Roman" w:cs="Times New Roman"/>
          <w:szCs w:val="24"/>
        </w:rPr>
        <w:t xml:space="preserve">συνταγματικά κατοχυρωμένες αρχές- μέσω μίας νομοθέτησης στη δυνατότητα, στον έλεγχο, που είτε έτσι είτε αλλιώς </w:t>
      </w:r>
      <w:r w:rsidRPr="00CA1896">
        <w:rPr>
          <w:rFonts w:eastAsia="Times New Roman" w:cs="Times New Roman"/>
          <w:color w:val="000000" w:themeColor="text1"/>
          <w:szCs w:val="24"/>
        </w:rPr>
        <w:t>υπάρχει από τη Βουλή, στην οικονομική στήριξη ή και στη δυνατότητα των αποσπάσεων υπαλλήλων και λοιπά και να γίνουν ένα οργανικό μέρος τ</w:t>
      </w:r>
      <w:r w:rsidRPr="00CA1896">
        <w:rPr>
          <w:rFonts w:eastAsia="Times New Roman" w:cs="Times New Roman"/>
          <w:color w:val="000000" w:themeColor="text1"/>
          <w:szCs w:val="24"/>
        </w:rPr>
        <w:t>ή</w:t>
      </w:r>
      <w:r w:rsidRPr="00CA1896">
        <w:rPr>
          <w:rFonts w:eastAsia="Times New Roman" w:cs="Times New Roman"/>
          <w:color w:val="000000" w:themeColor="text1"/>
          <w:szCs w:val="24"/>
        </w:rPr>
        <w:t>ς λειτου</w:t>
      </w:r>
      <w:r w:rsidRPr="00CA1896">
        <w:rPr>
          <w:rFonts w:eastAsia="Times New Roman" w:cs="Times New Roman"/>
          <w:color w:val="000000" w:themeColor="text1"/>
          <w:szCs w:val="24"/>
        </w:rPr>
        <w:t>ργίας της Βουλής, του Κοινοβουλίου</w:t>
      </w:r>
      <w:r w:rsidRPr="00CA1896">
        <w:rPr>
          <w:rFonts w:eastAsia="Times New Roman" w:cs="Times New Roman"/>
          <w:color w:val="000000" w:themeColor="text1"/>
          <w:szCs w:val="24"/>
        </w:rPr>
        <w:t>,</w:t>
      </w:r>
      <w:r w:rsidRPr="00CA1896">
        <w:rPr>
          <w:rFonts w:eastAsia="Times New Roman" w:cs="Times New Roman"/>
          <w:color w:val="000000" w:themeColor="text1"/>
          <w:szCs w:val="24"/>
        </w:rPr>
        <w:t xml:space="preserve"> σαν αντίβαρο, βεβαίως, διότι σαν τέτοια έχουν ιδρυθεί, προς την εκτελεστική εξουσία. </w:t>
      </w:r>
    </w:p>
    <w:p w14:paraId="516C960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Δεν μιλάω για διοικητική προφανώς υπαγωγή -δεν έχει κανείς τέτοιες ιδέες και σκέψεις- διότι αυτό θα ήταν αντίθετο με την αυτονομία της</w:t>
      </w:r>
      <w:r>
        <w:rPr>
          <w:rFonts w:eastAsia="Times New Roman" w:cs="Times New Roman"/>
          <w:szCs w:val="24"/>
        </w:rPr>
        <w:t xml:space="preserve"> νομοθετικής εξουσίας και της νομοθετικής δουλειάς που γίνεται στη Βουλή, αλλά να υπάρχει μια πιο στενή σχέση. Αυτό να το κρατήσουμε. Είναι κάτι σημαντικό, διότι υπάρχουν και άλλες ιδέες εκεί, όπως κάποιες απ’ αυτές τις αρχές να αποκτήσουν και κανονιστικές</w:t>
      </w:r>
      <w:r>
        <w:rPr>
          <w:rFonts w:eastAsia="Times New Roman" w:cs="Times New Roman"/>
          <w:szCs w:val="24"/>
        </w:rPr>
        <w:t xml:space="preserve"> αρμοδιότητες και δικαίωμα γνωμοδότησης και πρότασης πάνω σε νομοθετικά ζητήματα και λοιπά. Είναι ένα κατεξοχήν σοβαρό ζήτημα. </w:t>
      </w:r>
    </w:p>
    <w:p w14:paraId="516C960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ΣΤ΄ Αντιπρόεδρος της Βουλής κ. </w:t>
      </w:r>
      <w:r w:rsidRPr="00016B84">
        <w:rPr>
          <w:rFonts w:eastAsia="Times New Roman" w:cs="Times New Roman"/>
          <w:b/>
          <w:szCs w:val="24"/>
        </w:rPr>
        <w:t>ΓΕΩΡΓΙΟΣ ΛΑΜΠΡΟΥΛΗΣ</w:t>
      </w:r>
      <w:r>
        <w:rPr>
          <w:rFonts w:eastAsia="Times New Roman" w:cs="Times New Roman"/>
          <w:szCs w:val="24"/>
        </w:rPr>
        <w:t>)</w:t>
      </w:r>
    </w:p>
    <w:p w14:paraId="516C960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μας απασχόλησε πάρα πολύ -και μετά από μεγάλη προσπάθεια και αλληλοκατανόηση έχει υπάρξει ένα </w:t>
      </w:r>
      <w:proofErr w:type="spellStart"/>
      <w:r>
        <w:rPr>
          <w:rFonts w:eastAsia="Times New Roman" w:cs="Times New Roman"/>
          <w:szCs w:val="24"/>
          <w:lang w:val="en-US"/>
        </w:rPr>
        <w:t>mo</w:t>
      </w:r>
      <w:proofErr w:type="spellEnd"/>
      <w:r>
        <w:rPr>
          <w:rFonts w:eastAsia="Times New Roman" w:cs="Times New Roman"/>
          <w:szCs w:val="24"/>
        </w:rPr>
        <w:t>d</w:t>
      </w:r>
      <w:r>
        <w:rPr>
          <w:rFonts w:eastAsia="Times New Roman" w:cs="Times New Roman"/>
          <w:szCs w:val="24"/>
          <w:lang w:val="en-US"/>
        </w:rPr>
        <w:t>us</w:t>
      </w:r>
      <w:r>
        <w:rPr>
          <w:rFonts w:eastAsia="Times New Roman" w:cs="Times New Roman"/>
          <w:szCs w:val="24"/>
        </w:rPr>
        <w:t xml:space="preserve"> </w:t>
      </w:r>
      <w:r>
        <w:rPr>
          <w:rFonts w:eastAsia="Times New Roman" w:cs="Times New Roman"/>
          <w:szCs w:val="24"/>
          <w:lang w:val="en-US"/>
        </w:rPr>
        <w:t>vivendi</w:t>
      </w:r>
      <w:r>
        <w:rPr>
          <w:rFonts w:eastAsia="Times New Roman" w:cs="Times New Roman"/>
          <w:szCs w:val="24"/>
        </w:rPr>
        <w:t>- το πώς τα οικονομικά της Βουλής όχι μόνο θα ελέγχονται -γίνονται έλεγχοι από το πρώτο ευρώ και μάλιστα υπάρχει η πίεση από την πλευρά των υπηρεσιώ</w:t>
      </w:r>
      <w:r>
        <w:rPr>
          <w:rFonts w:eastAsia="Times New Roman" w:cs="Times New Roman"/>
          <w:szCs w:val="24"/>
        </w:rPr>
        <w:t>ν της Βουλής και για να κρατηθεί ο προληπτικός έλεγχος, ενώ μπαίνουμε σε μία φάση</w:t>
      </w:r>
      <w:r>
        <w:rPr>
          <w:rFonts w:eastAsia="Times New Roman" w:cs="Times New Roman"/>
          <w:szCs w:val="24"/>
        </w:rPr>
        <w:t>,</w:t>
      </w:r>
      <w:r>
        <w:rPr>
          <w:rFonts w:eastAsia="Times New Roman" w:cs="Times New Roman"/>
          <w:szCs w:val="24"/>
        </w:rPr>
        <w:t xml:space="preserve"> που γνωρίζουμε ότι οδηγείται προς κατάργηση ο προληπτικός έλεγχος στα δημόσια οικονομικά και πάμε μόνο στους κατασταλτικούς ή στους επιμέρους άλλους ελέγχους- αλλά έχει υπάρ</w:t>
      </w:r>
      <w:r>
        <w:rPr>
          <w:rFonts w:eastAsia="Times New Roman" w:cs="Times New Roman"/>
          <w:szCs w:val="24"/>
        </w:rPr>
        <w:t>ξει μία ουσιαστική συνεννόηση</w:t>
      </w:r>
      <w:r>
        <w:rPr>
          <w:rFonts w:eastAsia="Times New Roman" w:cs="Times New Roman"/>
          <w:szCs w:val="24"/>
        </w:rPr>
        <w:t>,</w:t>
      </w:r>
      <w:r>
        <w:rPr>
          <w:rFonts w:eastAsia="Times New Roman" w:cs="Times New Roman"/>
          <w:szCs w:val="24"/>
        </w:rPr>
        <w:t xml:space="preserve"> έναντι μίας λογικής που υπήρχε διάχυτη ότι θα έπρεπε και η Βουλή, παρά τη ρητή συνταγματική αυτονομία περί τα οικονομικά της, να οδηγηθεί στο πλαίσιο και μίας τυπικής και ουσιαστικής συμπερίληψής της στην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κ</w:t>
      </w:r>
      <w:r>
        <w:rPr>
          <w:rFonts w:eastAsia="Times New Roman" w:cs="Times New Roman"/>
          <w:szCs w:val="24"/>
        </w:rPr>
        <w:t>υβέρνηση κ</w:t>
      </w:r>
      <w:r>
        <w:rPr>
          <w:rFonts w:eastAsia="Times New Roman" w:cs="Times New Roman"/>
          <w:szCs w:val="24"/>
        </w:rPr>
        <w:t>αι στους φορείς της πέραν του ότι ανήκει σε αυτούς τους κωδικούς για λόγους στατιστικής απεικόνισης, έτσι όπως απαιτούν τα δημόσια οικονομικά.</w:t>
      </w:r>
    </w:p>
    <w:p w14:paraId="516C960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Γύρω από αυτό το ζήτημα υπήρξε πάρα πολλή συζήτηση και με το Γενικό Λογιστήριο του Κράτους και με τους αρμόδιους </w:t>
      </w:r>
      <w:r>
        <w:rPr>
          <w:rFonts w:eastAsia="Times New Roman" w:cs="Times New Roman"/>
          <w:szCs w:val="24"/>
        </w:rPr>
        <w:t>Υπουργούς, είχε υπάρξει και στο παρελθόν και έχουμε πάει σε μία ουσιαστική κατάληξη που κρατά απολύτως την αυτονομία γύρω από τη διάθεση των οικονομικών, αλλά ταυτόχρονα είναι σαφές –και αυτό έχει γίνει από καιρό- υπάρχουν αντιστοίχιση, έλεγχος, διαφάνεια,</w:t>
      </w:r>
      <w:r>
        <w:rPr>
          <w:rFonts w:eastAsia="Times New Roman" w:cs="Times New Roman"/>
          <w:szCs w:val="24"/>
        </w:rPr>
        <w:t xml:space="preserve"> προσαρμογή στους γενικότερους κανόνες των δημοσίων οικονομικών.</w:t>
      </w:r>
    </w:p>
    <w:p w14:paraId="516C960B"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Έρχομαι στο θέμα του </w:t>
      </w:r>
      <w:r>
        <w:rPr>
          <w:rFonts w:eastAsia="Times New Roman" w:cs="Times New Roman"/>
          <w:szCs w:val="24"/>
        </w:rPr>
        <w:t>κ</w:t>
      </w:r>
      <w:r>
        <w:rPr>
          <w:rFonts w:eastAsia="Times New Roman" w:cs="Times New Roman"/>
          <w:szCs w:val="24"/>
        </w:rPr>
        <w:t>αναλιού, γύρω από το οποίο επίσης έχει γίνει κατά καιρούς δημόσια ενδιαφέρουσα συζήτηση. Θέλω να σας πω ευθέως</w:t>
      </w:r>
      <w:r>
        <w:rPr>
          <w:rFonts w:eastAsia="Times New Roman" w:cs="Times New Roman"/>
          <w:szCs w:val="24"/>
        </w:rPr>
        <w:t>,</w:t>
      </w:r>
      <w:r>
        <w:rPr>
          <w:rFonts w:eastAsia="Times New Roman" w:cs="Times New Roman"/>
          <w:szCs w:val="24"/>
        </w:rPr>
        <w:t xml:space="preserve"> ότι υπάρχει μεγάλο ενδιαφέρον στον ελληνικό λαό μέσα στις</w:t>
      </w:r>
      <w:r>
        <w:rPr>
          <w:rFonts w:eastAsia="Times New Roman" w:cs="Times New Roman"/>
          <w:szCs w:val="24"/>
        </w:rPr>
        <w:t xml:space="preserve"> συνθήκες που βιώνουμε τώρα, αν θέλετε, και μέσα στις συνθήκες που σε έναν ορισμένο βαθμό και η ίδια η Βουλή στα όρια της κανονικότητας της νομοθέτησης λειτουργεί, να παρακολουθεί τις συζητήσεις που γίνονται στη Βουλή ή να πυκνώνουν και οι τάξεις των φορέω</w:t>
      </w:r>
      <w:r>
        <w:rPr>
          <w:rFonts w:eastAsia="Times New Roman" w:cs="Times New Roman"/>
          <w:szCs w:val="24"/>
        </w:rPr>
        <w:t>ν που κατά δεκάδες πλέον καλούνται και συμμετέχουν στις διαβουλεύσεις που διοργανώνουν οι αρμόδιες Διαρκείς Επιτροπές.</w:t>
      </w:r>
    </w:p>
    <w:p w14:paraId="516C960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προσπάθεια, λοιπόν, που έχει γίνει και στο </w:t>
      </w:r>
      <w:r>
        <w:rPr>
          <w:rFonts w:eastAsia="Times New Roman" w:cs="Times New Roman"/>
          <w:szCs w:val="24"/>
        </w:rPr>
        <w:t>κ</w:t>
      </w:r>
      <w:r>
        <w:rPr>
          <w:rFonts w:eastAsia="Times New Roman" w:cs="Times New Roman"/>
          <w:szCs w:val="24"/>
        </w:rPr>
        <w:t>ανάλι της Βουλής</w:t>
      </w:r>
      <w:r>
        <w:rPr>
          <w:rFonts w:eastAsia="Times New Roman" w:cs="Times New Roman"/>
          <w:szCs w:val="24"/>
        </w:rPr>
        <w:t>,</w:t>
      </w:r>
      <w:r>
        <w:rPr>
          <w:rFonts w:eastAsia="Times New Roman" w:cs="Times New Roman"/>
          <w:szCs w:val="24"/>
        </w:rPr>
        <w:t xml:space="preserve"> είναι να έχει ένα σύγχρονο, ανανεωμένο πρόγραμμα, πέραν της ακριβούς αναμ</w:t>
      </w:r>
      <w:r>
        <w:rPr>
          <w:rFonts w:eastAsia="Times New Roman" w:cs="Times New Roman"/>
          <w:szCs w:val="24"/>
        </w:rPr>
        <w:t xml:space="preserve">ετάδοσης των διαδικασιών της Βουλής και στο πεδίο του πολιτισμού και στο πεδίο των ντοκιμαντέρ και στο πεδίο των ειδήσεων με την έννοια όχι της τρέχουσας επικαιρότητας αλλά των </w:t>
      </w:r>
      <w:proofErr w:type="spellStart"/>
      <w:r>
        <w:rPr>
          <w:rFonts w:eastAsia="Times New Roman" w:cs="Times New Roman"/>
          <w:szCs w:val="24"/>
        </w:rPr>
        <w:t>ευρωκοινοβουλευτικών</w:t>
      </w:r>
      <w:proofErr w:type="spellEnd"/>
      <w:r>
        <w:rPr>
          <w:rFonts w:eastAsia="Times New Roman" w:cs="Times New Roman"/>
          <w:szCs w:val="24"/>
        </w:rPr>
        <w:t xml:space="preserve"> και κοινοβουλευτικών διαδικασιών, συζητήσεων, δηλαδή μία ζ</w:t>
      </w:r>
      <w:r>
        <w:rPr>
          <w:rFonts w:eastAsia="Times New Roman" w:cs="Times New Roman"/>
          <w:szCs w:val="24"/>
        </w:rPr>
        <w:t>ωντανή σχέση και επαφή.</w:t>
      </w:r>
    </w:p>
    <w:p w14:paraId="516C960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Αυτά όλα δεν γίνονται χωρίς ένα ελάχιστο κόστος. </w:t>
      </w:r>
      <w:r>
        <w:rPr>
          <w:rFonts w:eastAsia="Times New Roman" w:cs="Times New Roman"/>
          <w:szCs w:val="24"/>
        </w:rPr>
        <w:t>Α</w:t>
      </w:r>
      <w:r>
        <w:rPr>
          <w:rFonts w:eastAsia="Times New Roman" w:cs="Times New Roman"/>
          <w:szCs w:val="24"/>
        </w:rPr>
        <w:t>υτό το οποίο παρουσιάζουμε εδώ</w:t>
      </w:r>
      <w:r>
        <w:rPr>
          <w:rFonts w:eastAsia="Times New Roman" w:cs="Times New Roman"/>
          <w:szCs w:val="24"/>
        </w:rPr>
        <w:t>,</w:t>
      </w:r>
      <w:r>
        <w:rPr>
          <w:rFonts w:eastAsia="Times New Roman" w:cs="Times New Roman"/>
          <w:szCs w:val="24"/>
        </w:rPr>
        <w:t xml:space="preserve"> είναι το ελάχιστο κόστος. Πρέπει να γνωρίζετε, παραδείγματος χάρ</w:t>
      </w:r>
      <w:r>
        <w:rPr>
          <w:rFonts w:eastAsia="Times New Roman" w:cs="Times New Roman"/>
          <w:szCs w:val="24"/>
        </w:rPr>
        <w:t>ιν</w:t>
      </w:r>
      <w:r>
        <w:rPr>
          <w:rFonts w:eastAsia="Times New Roman" w:cs="Times New Roman"/>
          <w:szCs w:val="24"/>
        </w:rPr>
        <w:t>, πως όταν λέγαμε για Βουλή ανοικτή στην κοινωνία -υποθέτω ότι το θέλουν όλοι και το</w:t>
      </w:r>
      <w:r>
        <w:rPr>
          <w:rFonts w:eastAsia="Times New Roman" w:cs="Times New Roman"/>
          <w:szCs w:val="24"/>
        </w:rPr>
        <w:t xml:space="preserve"> λένε όλοι- έχει πολύ μεγάλη σημασία το ότι η Βουλή ήδη σε συνέργεια με το Υπουργείο Παιδείας που έχει το δίκτυο των βιβλιοθηκών και μία εξαιρετική πρωτοβουλία που είχε αναληφθεί από εκεί, κάτι το οποίο μπορεί να γίνει σήμερα λόγω των ηλεκτρονικών συστημάτ</w:t>
      </w:r>
      <w:r>
        <w:rPr>
          <w:rFonts w:eastAsia="Times New Roman" w:cs="Times New Roman"/>
          <w:szCs w:val="24"/>
        </w:rPr>
        <w:t>ων και της νέας τεχνολογίας, σήμερα έχει έναν κεντρικό ρόλο σε αυτές τις προσπάθειες που γίνονται σε δημοτικές και δημόσιες βιβλιοθήκες σε όλη τη χώρα</w:t>
      </w:r>
      <w:r>
        <w:rPr>
          <w:rFonts w:eastAsia="Times New Roman" w:cs="Times New Roman"/>
          <w:szCs w:val="24"/>
        </w:rPr>
        <w:t>,</w:t>
      </w:r>
      <w:r>
        <w:rPr>
          <w:rFonts w:eastAsia="Times New Roman" w:cs="Times New Roman"/>
          <w:szCs w:val="24"/>
        </w:rPr>
        <w:t xml:space="preserve"> ενώ ταυτόχρονα βοηθά στο να «δεθεί» αυτό το δίκτυο </w:t>
      </w:r>
      <w:r>
        <w:rPr>
          <w:rFonts w:eastAsia="Times New Roman" w:cs="Times New Roman"/>
          <w:szCs w:val="24"/>
        </w:rPr>
        <w:lastRenderedPageBreak/>
        <w:t>και να υπάρχει πρόσβαση στους γνωστικούς θησαυρούς τη</w:t>
      </w:r>
      <w:r>
        <w:rPr>
          <w:rFonts w:eastAsia="Times New Roman" w:cs="Times New Roman"/>
          <w:szCs w:val="24"/>
        </w:rPr>
        <w:t xml:space="preserve">ς Βουλής, που υπάρχουν από ιδρύσεως του ελληνικού κράτους μέχρι τώρα μέσω αυτού του δικτύου των βιβλιοθηκών. Είναι ένα απτό παράδειγμα αυτής της σχέσης με την κοινωνία. </w:t>
      </w:r>
    </w:p>
    <w:p w14:paraId="516C960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Δείτε –</w:t>
      </w:r>
      <w:r>
        <w:rPr>
          <w:rFonts w:eastAsia="Times New Roman" w:cs="Times New Roman"/>
          <w:szCs w:val="24"/>
        </w:rPr>
        <w:t xml:space="preserve"> </w:t>
      </w:r>
      <w:r>
        <w:rPr>
          <w:rFonts w:eastAsia="Times New Roman" w:cs="Times New Roman"/>
          <w:szCs w:val="24"/>
        </w:rPr>
        <w:t>έχετε δικαίωμα έτσι και αλλιώς, οι Αρχηγοί των κομμάτων και οι εκπρόσωποι οι ο</w:t>
      </w:r>
      <w:r>
        <w:rPr>
          <w:rFonts w:eastAsia="Times New Roman" w:cs="Times New Roman"/>
          <w:szCs w:val="24"/>
        </w:rPr>
        <w:t xml:space="preserve">ποίοι συμμετέχουν και στο συμβούλιο του </w:t>
      </w:r>
      <w:r>
        <w:rPr>
          <w:rFonts w:eastAsia="Times New Roman" w:cs="Times New Roman"/>
          <w:szCs w:val="24"/>
        </w:rPr>
        <w:t>ι</w:t>
      </w:r>
      <w:r>
        <w:rPr>
          <w:rFonts w:eastAsia="Times New Roman" w:cs="Times New Roman"/>
          <w:szCs w:val="24"/>
        </w:rPr>
        <w:t>δρύματος</w:t>
      </w:r>
      <w:r>
        <w:rPr>
          <w:rFonts w:eastAsia="Times New Roman" w:cs="Times New Roman"/>
          <w:szCs w:val="24"/>
        </w:rPr>
        <w:t xml:space="preserve"> </w:t>
      </w:r>
      <w:r>
        <w:rPr>
          <w:rFonts w:eastAsia="Times New Roman" w:cs="Times New Roman"/>
          <w:szCs w:val="24"/>
        </w:rPr>
        <w:t>- το σύνολο των συνεδρίων, των ημερίδων, των εκδόσεων του Ιδρύματος της Βουλής. Δείτε προς τα πού είναι προσανατολισμένα. Είναι προς τα νέα, προς τα σύγχρονα προβλήματα, προς τις ανάγκες της κοινωνίας; Είνα</w:t>
      </w:r>
      <w:r>
        <w:rPr>
          <w:rFonts w:eastAsia="Times New Roman" w:cs="Times New Roman"/>
          <w:szCs w:val="24"/>
        </w:rPr>
        <w:t xml:space="preserve">ι προς ιδρύματα και προσπάθειες δημιουργικές στο σύνολο των δημιουργικών και πνευματικών δυνάμεων της χώρας, που κάνουν προσπάθειες μέσα σε αυτές τις δύσκολες συνθήκες; </w:t>
      </w:r>
      <w:r>
        <w:rPr>
          <w:rFonts w:eastAsia="Times New Roman" w:cs="Times New Roman"/>
          <w:szCs w:val="24"/>
        </w:rPr>
        <w:t>Ν</w:t>
      </w:r>
      <w:r>
        <w:rPr>
          <w:rFonts w:eastAsia="Times New Roman" w:cs="Times New Roman"/>
          <w:szCs w:val="24"/>
        </w:rPr>
        <w:t>α δούμε τη λίστα όλων των ιδρυμάτων και των προσπαθειών που ζητούν την αιγίδα, το κέλυ</w:t>
      </w:r>
      <w:r>
        <w:rPr>
          <w:rFonts w:eastAsia="Times New Roman" w:cs="Times New Roman"/>
          <w:szCs w:val="24"/>
        </w:rPr>
        <w:t>φος, τη χορηγία, την ελάχιστη, τη μικρή της Βουλής, για να προχωρήσουν τις προσπάθειές τους.</w:t>
      </w:r>
    </w:p>
    <w:p w14:paraId="516C960F" w14:textId="77777777" w:rsidR="009762CD" w:rsidRDefault="009828EE">
      <w:pPr>
        <w:spacing w:after="0" w:line="600" w:lineRule="auto"/>
        <w:ind w:firstLine="567"/>
        <w:jc w:val="both"/>
        <w:rPr>
          <w:rFonts w:eastAsia="Times New Roman" w:cs="Times New Roman"/>
          <w:szCs w:val="24"/>
        </w:rPr>
      </w:pPr>
      <w:r>
        <w:rPr>
          <w:rFonts w:eastAsia="Times New Roman" w:cs="Times New Roman"/>
          <w:szCs w:val="24"/>
        </w:rPr>
        <w:lastRenderedPageBreak/>
        <w:t>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μια πολύ μεγάλη δυνατότητα που έχει η Βουλή και που την κρατάει η Βουλή και το Ίδρυμα της Βουλής μέσα από κάθε προσπάθεια, έτσι ώστε να μην υπάρ</w:t>
      </w:r>
      <w:r>
        <w:rPr>
          <w:rFonts w:eastAsia="Times New Roman" w:cs="Times New Roman"/>
          <w:szCs w:val="24"/>
        </w:rPr>
        <w:t>χει μέσα σε αυτά τα δύσκολα χρόνια που περνάμε ως χώρα</w:t>
      </w:r>
      <w:r>
        <w:rPr>
          <w:rFonts w:eastAsia="Times New Roman" w:cs="Times New Roman"/>
          <w:szCs w:val="24"/>
        </w:rPr>
        <w:t>,</w:t>
      </w:r>
      <w:r>
        <w:rPr>
          <w:rFonts w:eastAsia="Times New Roman" w:cs="Times New Roman"/>
          <w:szCs w:val="24"/>
        </w:rPr>
        <w:t xml:space="preserve"> η αίσθηση ότι η χώρα βουλιάζει. Οι δημιουργικές δυνάμεις της θέλουν να παρουσιάσουν το έργο τους, θέλουν να έχουν έργο, θέλουν να είναι κοντά, παραδείγματος χάρ</w:t>
      </w:r>
      <w:r>
        <w:rPr>
          <w:rFonts w:eastAsia="Times New Roman" w:cs="Times New Roman"/>
          <w:szCs w:val="24"/>
        </w:rPr>
        <w:t>ιν</w:t>
      </w:r>
      <w:r>
        <w:rPr>
          <w:rFonts w:eastAsia="Times New Roman" w:cs="Times New Roman"/>
          <w:szCs w:val="24"/>
        </w:rPr>
        <w:t xml:space="preserve">, στους πρόσφυγες, θέλουν να είναι κοντά στις προσπάθειες του ελληνικού λαού, μερικές φορές για επιβίωση, μέσα από τις εκατοντάδες προσπάθειες κοινωνικής αλληλεγγύης σε όλη τη χώρα, ανεξαρτήτως, προφανώς, αίματος, προέλευσης, παρουσίας, διαδρομής. </w:t>
      </w:r>
    </w:p>
    <w:p w14:paraId="516C9610" w14:textId="77777777" w:rsidR="009762CD" w:rsidRDefault="009828EE">
      <w:pPr>
        <w:spacing w:after="0" w:line="600" w:lineRule="auto"/>
        <w:ind w:firstLine="567"/>
        <w:jc w:val="both"/>
        <w:rPr>
          <w:rFonts w:eastAsia="Times New Roman" w:cs="Times New Roman"/>
          <w:szCs w:val="24"/>
        </w:rPr>
      </w:pPr>
      <w:r>
        <w:rPr>
          <w:rFonts w:eastAsia="Times New Roman" w:cs="Times New Roman"/>
          <w:szCs w:val="24"/>
        </w:rPr>
        <w:t>Άρα όλο</w:t>
      </w:r>
      <w:r>
        <w:rPr>
          <w:rFonts w:eastAsia="Times New Roman" w:cs="Times New Roman"/>
          <w:szCs w:val="24"/>
        </w:rPr>
        <w:t xml:space="preserve"> αυτό το έργο </w:t>
      </w:r>
      <w:r>
        <w:rPr>
          <w:rFonts w:eastAsia="Times New Roman" w:cs="Times New Roman"/>
          <w:szCs w:val="24"/>
        </w:rPr>
        <w:t>,</w:t>
      </w:r>
      <w:r>
        <w:rPr>
          <w:rFonts w:eastAsia="Times New Roman" w:cs="Times New Roman"/>
          <w:szCs w:val="24"/>
        </w:rPr>
        <w:t>διότι περί έργου πρόκειται</w:t>
      </w:r>
      <w:r>
        <w:rPr>
          <w:rFonts w:eastAsia="Times New Roman" w:cs="Times New Roman"/>
          <w:szCs w:val="24"/>
        </w:rPr>
        <w:t>,</w:t>
      </w:r>
      <w:r>
        <w:rPr>
          <w:rFonts w:eastAsia="Times New Roman" w:cs="Times New Roman"/>
          <w:szCs w:val="24"/>
        </w:rPr>
        <w:t xml:space="preserve"> είναι μια σημαντική διεύρυνση των δυνατοτήτων της Βουλής να επικοινωνεί με την κοινωνία με θετικό τρόπο, με θετικό πρόσημο, σε όλες τις νέες πρωτοβουλίες οι οποίες γίνονται. </w:t>
      </w:r>
      <w:r>
        <w:rPr>
          <w:rFonts w:eastAsia="Times New Roman" w:cs="Times New Roman"/>
          <w:szCs w:val="24"/>
        </w:rPr>
        <w:t>Ε</w:t>
      </w:r>
      <w:r>
        <w:rPr>
          <w:rFonts w:eastAsia="Times New Roman" w:cs="Times New Roman"/>
          <w:szCs w:val="24"/>
        </w:rPr>
        <w:t>γώ θα σας πω μία, παραδείγματος χάρ</w:t>
      </w:r>
      <w:r>
        <w:rPr>
          <w:rFonts w:eastAsia="Times New Roman" w:cs="Times New Roman"/>
          <w:szCs w:val="24"/>
        </w:rPr>
        <w:t>ιν</w:t>
      </w:r>
      <w:r>
        <w:rPr>
          <w:rFonts w:eastAsia="Times New Roman" w:cs="Times New Roman"/>
          <w:szCs w:val="24"/>
        </w:rPr>
        <w:t>,</w:t>
      </w:r>
      <w:r>
        <w:rPr>
          <w:rFonts w:eastAsia="Times New Roman" w:cs="Times New Roman"/>
          <w:szCs w:val="24"/>
        </w:rPr>
        <w:t xml:space="preserve"> που ξεκίνησε πέρυσι και φέτος βοηθήσαμε και εμείς να είναι ευρύτερη. Επαναλαμβάνω είναι πρωτοβουλίες</w:t>
      </w:r>
      <w:r>
        <w:rPr>
          <w:rFonts w:eastAsia="Times New Roman" w:cs="Times New Roman"/>
          <w:szCs w:val="24"/>
        </w:rPr>
        <w:t>,</w:t>
      </w:r>
      <w:r>
        <w:rPr>
          <w:rFonts w:eastAsia="Times New Roman" w:cs="Times New Roman"/>
          <w:szCs w:val="24"/>
        </w:rPr>
        <w:t xml:space="preserve"> που όλα ή τα περισσότερα </w:t>
      </w:r>
      <w:r>
        <w:rPr>
          <w:rFonts w:eastAsia="Times New Roman" w:cs="Times New Roman"/>
          <w:szCs w:val="24"/>
        </w:rPr>
        <w:lastRenderedPageBreak/>
        <w:t>κόμματα τις αποδέχονται και συνεργούν. Δηλαδή στην Αθήνα πλέον μέσα από εκδηλώσεις επί έναν ολόκληρο μήνα γιορτάζεται η απελευθέ</w:t>
      </w:r>
      <w:r>
        <w:rPr>
          <w:rFonts w:eastAsia="Times New Roman" w:cs="Times New Roman"/>
          <w:szCs w:val="24"/>
        </w:rPr>
        <w:t xml:space="preserve">ρωση της Αθήνας, η ενωτική προσπάθεια για την απελευθέρωση από τις 12 Οκτωβρίου και ύστερα. Το ίδιο έγινε φέτος και στη Θεσσαλονίκη από τον </w:t>
      </w:r>
      <w:r>
        <w:rPr>
          <w:rFonts w:eastAsia="Times New Roman" w:cs="Times New Roman"/>
          <w:szCs w:val="24"/>
        </w:rPr>
        <w:t>δ</w:t>
      </w:r>
      <w:r>
        <w:rPr>
          <w:rFonts w:eastAsia="Times New Roman" w:cs="Times New Roman"/>
          <w:szCs w:val="24"/>
        </w:rPr>
        <w:t>ήμο, από άλλους φορείς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Η Βουλή ήταν και είναι παρούσα σε όλα αυτά ή στη μεγάλη πλειοψηφία αυτών των πρωτοβου</w:t>
      </w:r>
      <w:r>
        <w:rPr>
          <w:rFonts w:eastAsia="Times New Roman" w:cs="Times New Roman"/>
          <w:szCs w:val="24"/>
        </w:rPr>
        <w:t xml:space="preserve">λιών. </w:t>
      </w:r>
    </w:p>
    <w:p w14:paraId="516C9611" w14:textId="77777777" w:rsidR="009762CD" w:rsidRDefault="009828EE">
      <w:pPr>
        <w:spacing w:after="0" w:line="600" w:lineRule="auto"/>
        <w:ind w:firstLine="567"/>
        <w:jc w:val="both"/>
        <w:rPr>
          <w:rFonts w:eastAsia="Times New Roman" w:cs="Times New Roman"/>
          <w:szCs w:val="24"/>
        </w:rPr>
      </w:pPr>
      <w:r>
        <w:rPr>
          <w:rFonts w:eastAsia="Times New Roman" w:cs="Times New Roman"/>
          <w:szCs w:val="24"/>
        </w:rPr>
        <w:t>Κυρίες και κύριοι συνάδελφοι, πιστεύω πως αυτό είναι κάτι πολύ σημαντικό, ξεπερνάει τους αριθμούς, τους κωδικούς, τη σωστή και δόκιμη συζήτηση που πρέπει να γίνεται</w:t>
      </w:r>
      <w:r>
        <w:rPr>
          <w:rFonts w:eastAsia="Times New Roman" w:cs="Times New Roman"/>
          <w:szCs w:val="24"/>
        </w:rPr>
        <w:t>,</w:t>
      </w:r>
      <w:r>
        <w:rPr>
          <w:rFonts w:eastAsia="Times New Roman" w:cs="Times New Roman"/>
          <w:szCs w:val="24"/>
        </w:rPr>
        <w:t xml:space="preserve"> για το πόσο λιγότερο ή περισσότερο σε σχέση με μισθολογικές ή άλλες δαπάνες και ανο</w:t>
      </w:r>
      <w:r>
        <w:rPr>
          <w:rFonts w:eastAsia="Times New Roman" w:cs="Times New Roman"/>
          <w:szCs w:val="24"/>
        </w:rPr>
        <w:t xml:space="preserve">ίγει δυνατότητες μέσα απ’ αυτόν τον </w:t>
      </w:r>
      <w:r>
        <w:rPr>
          <w:rFonts w:eastAsia="Times New Roman" w:cs="Times New Roman"/>
          <w:szCs w:val="24"/>
        </w:rPr>
        <w:t>π</w:t>
      </w:r>
      <w:r>
        <w:rPr>
          <w:rFonts w:eastAsia="Times New Roman" w:cs="Times New Roman"/>
          <w:szCs w:val="24"/>
        </w:rPr>
        <w:t xml:space="preserve">ροϋπολογισμό, μέσα απ’ αυτόν τον </w:t>
      </w:r>
      <w:r>
        <w:rPr>
          <w:rFonts w:eastAsia="Times New Roman" w:cs="Times New Roman"/>
          <w:szCs w:val="24"/>
        </w:rPr>
        <w:t>α</w:t>
      </w:r>
      <w:r>
        <w:rPr>
          <w:rFonts w:eastAsia="Times New Roman" w:cs="Times New Roman"/>
          <w:szCs w:val="24"/>
        </w:rPr>
        <w:t>πολογισμό, χωρίς να γίνουν περιττά έξοδα, χωρίς να υπάρξουν σπατάλες, η Βουλή να αποκτά μια άλλη σχέση μέσα σε μια πολύ δύσκολη περίοδο, όπου προφανώς η πρωτογενής σχέση που υπάρχει της</w:t>
      </w:r>
      <w:r>
        <w:rPr>
          <w:rFonts w:eastAsia="Times New Roman" w:cs="Times New Roman"/>
          <w:szCs w:val="24"/>
        </w:rPr>
        <w:t xml:space="preserve"> κοινωνίας, του λαού μας με τη Βουλή, είναι σε σχέση με το τι ψηφίζεται εδώ πέρα μέσα. </w:t>
      </w:r>
      <w:r>
        <w:rPr>
          <w:rFonts w:eastAsia="Times New Roman" w:cs="Times New Roman"/>
          <w:szCs w:val="24"/>
        </w:rPr>
        <w:t>Π</w:t>
      </w:r>
      <w:r>
        <w:rPr>
          <w:rFonts w:eastAsia="Times New Roman" w:cs="Times New Roman"/>
          <w:szCs w:val="24"/>
        </w:rPr>
        <w:t xml:space="preserve">ροφανώς κανείς μας δεν ξεχνά, κανένας μας ούτε ως άτομο ούτε ως παράταξη, και γνωρίζουμε πολύ </w:t>
      </w:r>
      <w:r>
        <w:rPr>
          <w:rFonts w:eastAsia="Times New Roman" w:cs="Times New Roman"/>
          <w:szCs w:val="24"/>
        </w:rPr>
        <w:lastRenderedPageBreak/>
        <w:t>καλά τη δοκιμασία που υπάρχει από επώδυνα νομοθετήματα που κατά πλειοψηφία</w:t>
      </w:r>
      <w:r>
        <w:rPr>
          <w:rFonts w:eastAsia="Times New Roman" w:cs="Times New Roman"/>
          <w:szCs w:val="24"/>
        </w:rPr>
        <w:t xml:space="preserve"> έχουν ψηφισθεί ή ψηφίζονται, τις ευθύνες που φέρνει κάθε πολιτικός χώρος σε όλη αυτή τη διαδρομή. </w:t>
      </w:r>
    </w:p>
    <w:p w14:paraId="516C9612" w14:textId="77777777" w:rsidR="009762CD" w:rsidRDefault="009828EE">
      <w:pPr>
        <w:spacing w:after="0" w:line="600" w:lineRule="auto"/>
        <w:ind w:firstLine="567"/>
        <w:jc w:val="both"/>
        <w:rPr>
          <w:rFonts w:eastAsia="Times New Roman" w:cs="Times New Roman"/>
          <w:szCs w:val="24"/>
        </w:rPr>
      </w:pPr>
      <w:r>
        <w:rPr>
          <w:rFonts w:eastAsia="Times New Roman" w:cs="Times New Roman"/>
          <w:szCs w:val="24"/>
        </w:rPr>
        <w:t>Πέρα, λοιπόν, αυτής της σχέσης που οικοδομείται αυτομάτως -</w:t>
      </w:r>
      <w:r>
        <w:rPr>
          <w:rFonts w:eastAsia="Times New Roman" w:cs="Times New Roman"/>
          <w:szCs w:val="24"/>
        </w:rPr>
        <w:t xml:space="preserve"> </w:t>
      </w:r>
      <w:r>
        <w:rPr>
          <w:rFonts w:eastAsia="Times New Roman" w:cs="Times New Roman"/>
          <w:szCs w:val="24"/>
        </w:rPr>
        <w:t>είναι η σχέση του πυλώνα της κοινοβουλευτικής δημοκρατίας με τον λαό</w:t>
      </w:r>
      <w:r>
        <w:rPr>
          <w:rFonts w:eastAsia="Times New Roman" w:cs="Times New Roman"/>
          <w:szCs w:val="24"/>
        </w:rPr>
        <w:t xml:space="preserve"> </w:t>
      </w:r>
      <w:r>
        <w:rPr>
          <w:rFonts w:eastAsia="Times New Roman" w:cs="Times New Roman"/>
          <w:szCs w:val="24"/>
        </w:rPr>
        <w:t xml:space="preserve">- υπάρχουν όλα τα άλλα, τα </w:t>
      </w:r>
      <w:r>
        <w:rPr>
          <w:rFonts w:eastAsia="Times New Roman" w:cs="Times New Roman"/>
          <w:szCs w:val="24"/>
        </w:rPr>
        <w:t xml:space="preserve">οποία μέσω αυτού του </w:t>
      </w:r>
      <w:r>
        <w:rPr>
          <w:rFonts w:eastAsia="Times New Roman" w:cs="Times New Roman"/>
          <w:szCs w:val="24"/>
        </w:rPr>
        <w:t>α</w:t>
      </w:r>
      <w:r>
        <w:rPr>
          <w:rFonts w:eastAsia="Times New Roman" w:cs="Times New Roman"/>
          <w:szCs w:val="24"/>
        </w:rPr>
        <w:t xml:space="preserve">πολογισμού που παρουσιάστηκε, μέσω του </w:t>
      </w:r>
      <w:r>
        <w:rPr>
          <w:rFonts w:eastAsia="Times New Roman" w:cs="Times New Roman"/>
          <w:szCs w:val="24"/>
        </w:rPr>
        <w:t>π</w:t>
      </w:r>
      <w:r>
        <w:rPr>
          <w:rFonts w:eastAsia="Times New Roman" w:cs="Times New Roman"/>
          <w:szCs w:val="24"/>
        </w:rPr>
        <w:t>ροϋπολογισμού ο οποίος παρουσιάζεται, πιστεύουμε και ελπίζουμε ότι διαμορφώνουν μια υγιή, δημιουργική, συνεκτική και ιστορικά νομίζω άξια –θα έχει μια εμβέλεια, διότι δημιουργείται ένα προηγούμε</w:t>
      </w:r>
      <w:r>
        <w:rPr>
          <w:rFonts w:eastAsia="Times New Roman" w:cs="Times New Roman"/>
          <w:szCs w:val="24"/>
        </w:rPr>
        <w:t>νο</w:t>
      </w:r>
      <w:r>
        <w:rPr>
          <w:rFonts w:eastAsia="Times New Roman" w:cs="Times New Roman"/>
          <w:szCs w:val="24"/>
        </w:rPr>
        <w:t xml:space="preserve"> </w:t>
      </w:r>
      <w:r>
        <w:rPr>
          <w:rFonts w:eastAsia="Times New Roman" w:cs="Times New Roman"/>
          <w:szCs w:val="24"/>
        </w:rPr>
        <w:t xml:space="preserve">- σχέση με την κοινωνία και με τους νέους ανθρώπους. </w:t>
      </w:r>
    </w:p>
    <w:p w14:paraId="516C9613" w14:textId="77777777" w:rsidR="009762CD" w:rsidRDefault="009828EE">
      <w:pPr>
        <w:spacing w:after="0" w:line="600" w:lineRule="auto"/>
        <w:ind w:firstLine="567"/>
        <w:jc w:val="both"/>
        <w:rPr>
          <w:rFonts w:eastAsia="Times New Roman" w:cs="Times New Roman"/>
          <w:szCs w:val="24"/>
        </w:rPr>
      </w:pPr>
      <w:r>
        <w:rPr>
          <w:rFonts w:eastAsia="Times New Roman" w:cs="Times New Roman"/>
          <w:szCs w:val="24"/>
        </w:rPr>
        <w:t xml:space="preserve">Ακόμα και τα δεκάδες χιλιάδες νέα παιδιά που έρχονται εδώ με τα </w:t>
      </w:r>
      <w:proofErr w:type="spellStart"/>
      <w:r>
        <w:rPr>
          <w:rFonts w:eastAsia="Times New Roman" w:cs="Times New Roman"/>
          <w:szCs w:val="24"/>
        </w:rPr>
        <w:t>σχολειά</w:t>
      </w:r>
      <w:proofErr w:type="spellEnd"/>
      <w:r>
        <w:rPr>
          <w:rFonts w:eastAsia="Times New Roman" w:cs="Times New Roman"/>
          <w:szCs w:val="24"/>
        </w:rPr>
        <w:t xml:space="preserve"> τους και αυτό κόστος είναι. Αν θέλετε το κόβουμε. Αν θέλει κανείς να πει να το κόψουμε. Δεν είναι έτσι. Περνάνε από εκθέσεις, φ</w:t>
      </w:r>
      <w:r>
        <w:rPr>
          <w:rFonts w:eastAsia="Times New Roman" w:cs="Times New Roman"/>
          <w:szCs w:val="24"/>
        </w:rPr>
        <w:t>έρνουν ερωτήματα, έρχονται και παρακολουθούν καλύτερες ή χειρότερες στιγμές του Κοινοβουλίου, προ</w:t>
      </w:r>
      <w:r>
        <w:rPr>
          <w:rFonts w:eastAsia="Times New Roman" w:cs="Times New Roman"/>
          <w:szCs w:val="24"/>
        </w:rPr>
        <w:lastRenderedPageBreak/>
        <w:t>βληματίζονται, πηγαίνουν σπίτι τους και συζητάνε μέσα σε ένα περιβάλλον</w:t>
      </w:r>
      <w:r>
        <w:rPr>
          <w:rFonts w:eastAsia="Times New Roman" w:cs="Times New Roman"/>
          <w:szCs w:val="24"/>
        </w:rPr>
        <w:t>,</w:t>
      </w:r>
      <w:r>
        <w:rPr>
          <w:rFonts w:eastAsia="Times New Roman" w:cs="Times New Roman"/>
          <w:szCs w:val="24"/>
        </w:rPr>
        <w:t xml:space="preserve"> που η συζήτηση είναι κοινωνικά συμπιεσμένη. Όλα αυτά και άλλα πάρα πολλά που τα γνωρίζ</w:t>
      </w:r>
      <w:r>
        <w:rPr>
          <w:rFonts w:eastAsia="Times New Roman" w:cs="Times New Roman"/>
          <w:szCs w:val="24"/>
        </w:rPr>
        <w:t>ουμε εμείς εδώ</w:t>
      </w:r>
      <w:r>
        <w:rPr>
          <w:rFonts w:eastAsia="Times New Roman" w:cs="Times New Roman"/>
          <w:szCs w:val="24"/>
        </w:rPr>
        <w:t>,</w:t>
      </w:r>
      <w:r>
        <w:rPr>
          <w:rFonts w:eastAsia="Times New Roman" w:cs="Times New Roman"/>
          <w:szCs w:val="24"/>
        </w:rPr>
        <w:t xml:space="preserve"> δεν τα γνωρίζει όλα η κοινωνία</w:t>
      </w:r>
      <w:r>
        <w:rPr>
          <w:rFonts w:eastAsia="Times New Roman" w:cs="Times New Roman"/>
          <w:szCs w:val="24"/>
        </w:rPr>
        <w:t>,</w:t>
      </w:r>
      <w:r>
        <w:rPr>
          <w:rFonts w:eastAsia="Times New Roman" w:cs="Times New Roman"/>
          <w:szCs w:val="24"/>
        </w:rPr>
        <w:t xml:space="preserve"> πιστεύω πως είναι σημαντικές παρακαταθήκες. </w:t>
      </w:r>
    </w:p>
    <w:p w14:paraId="516C961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ότι έγινε επιλογή</w:t>
      </w:r>
      <w:r>
        <w:rPr>
          <w:rFonts w:eastAsia="Times New Roman" w:cs="Times New Roman"/>
          <w:szCs w:val="24"/>
        </w:rPr>
        <w:t>,</w:t>
      </w:r>
      <w:r>
        <w:rPr>
          <w:rFonts w:eastAsia="Times New Roman" w:cs="Times New Roman"/>
          <w:szCs w:val="24"/>
        </w:rPr>
        <w:t xml:space="preserve"> και κλείνω με αυτό, κύριε Πρόεδρε, και με </w:t>
      </w:r>
      <w:proofErr w:type="spellStart"/>
      <w:r>
        <w:rPr>
          <w:rFonts w:eastAsia="Times New Roman" w:cs="Times New Roman"/>
          <w:szCs w:val="24"/>
        </w:rPr>
        <w:t>συγχωρείτε</w:t>
      </w:r>
      <w:proofErr w:type="spellEnd"/>
      <w:r>
        <w:rPr>
          <w:rFonts w:eastAsia="Times New Roman" w:cs="Times New Roman"/>
          <w:szCs w:val="24"/>
        </w:rPr>
        <w:t xml:space="preserve"> που μακρηγόρησα- να ανοίξουν όλοι οι φάκελοι της Βουλής –</w:t>
      </w:r>
      <w:r>
        <w:rPr>
          <w:rFonts w:eastAsia="Times New Roman" w:cs="Times New Roman"/>
          <w:szCs w:val="24"/>
        </w:rPr>
        <w:t xml:space="preserve"> </w:t>
      </w:r>
      <w:r>
        <w:rPr>
          <w:rFonts w:eastAsia="Times New Roman" w:cs="Times New Roman"/>
          <w:szCs w:val="24"/>
        </w:rPr>
        <w:t>εννοώ τα θέματα, η ατζέντα- δε</w:t>
      </w:r>
      <w:r>
        <w:rPr>
          <w:rFonts w:eastAsia="Times New Roman" w:cs="Times New Roman"/>
          <w:szCs w:val="24"/>
        </w:rPr>
        <w:t xml:space="preserve">ν είναι λίγο. Θα μπορούσαμε να πάμε με μία τακτική. Γι’ αυτό ευχαρίστησα πάρα πολύ και τον Γενικό Γραμματέα και τον Ειδικό Γραμματέα και τους </w:t>
      </w:r>
      <w:r>
        <w:rPr>
          <w:rFonts w:eastAsia="Times New Roman" w:cs="Times New Roman"/>
          <w:szCs w:val="24"/>
        </w:rPr>
        <w:t>δ</w:t>
      </w:r>
      <w:r>
        <w:rPr>
          <w:rFonts w:eastAsia="Times New Roman" w:cs="Times New Roman"/>
          <w:szCs w:val="24"/>
        </w:rPr>
        <w:t xml:space="preserve">ιευθυντές, τους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δ</w:t>
      </w:r>
      <w:r>
        <w:rPr>
          <w:rFonts w:eastAsia="Times New Roman" w:cs="Times New Roman"/>
          <w:szCs w:val="24"/>
        </w:rPr>
        <w:t>ιευθυντές, τον Σύλλογο των Εργαζομένων, διότι αυτά γίνονται από κοινού</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επαναλαμβάνω</w:t>
      </w:r>
      <w:r>
        <w:rPr>
          <w:rFonts w:eastAsia="Times New Roman" w:cs="Times New Roman"/>
          <w:szCs w:val="24"/>
        </w:rPr>
        <w:t>,</w:t>
      </w:r>
      <w:r>
        <w:rPr>
          <w:rFonts w:eastAsia="Times New Roman" w:cs="Times New Roman"/>
          <w:szCs w:val="24"/>
        </w:rPr>
        <w:t xml:space="preserve"> και με αποφάσεις του Προεδρείου και είναι σε γνώση της Διάσκεψης των Προέδρων.</w:t>
      </w:r>
    </w:p>
    <w:p w14:paraId="516C961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Θα μπορούσαμε να πάμε σιγά-σιγά, να πούμε ότι δεν είναι προτεραιότητες, ταυτόχρονα παραδείγματος χάριν, τα εργασιακά θέματα να τα κλείσουμε, να κρατήσουμε τους συμ</w:t>
      </w:r>
      <w:r>
        <w:rPr>
          <w:rFonts w:eastAsia="Times New Roman" w:cs="Times New Roman"/>
          <w:szCs w:val="24"/>
        </w:rPr>
        <w:t xml:space="preserve">βασιούχους, να κάνουμε </w:t>
      </w:r>
      <w:r>
        <w:rPr>
          <w:rFonts w:eastAsia="Times New Roman" w:cs="Times New Roman"/>
          <w:szCs w:val="24"/>
        </w:rPr>
        <w:lastRenderedPageBreak/>
        <w:t xml:space="preserve">ταυτόχρονα με όλα τα άλλα, να ανοίξουμε ταυτόχρονα όλο το θέμα του </w:t>
      </w:r>
      <w:proofErr w:type="spellStart"/>
      <w:r>
        <w:rPr>
          <w:rFonts w:eastAsia="Times New Roman" w:cs="Times New Roman"/>
          <w:szCs w:val="24"/>
        </w:rPr>
        <w:t>περιουσιολογίου</w:t>
      </w:r>
      <w:proofErr w:type="spellEnd"/>
      <w:r>
        <w:rPr>
          <w:rFonts w:eastAsia="Times New Roman" w:cs="Times New Roman"/>
          <w:szCs w:val="24"/>
        </w:rPr>
        <w:t xml:space="preserve">, των κτηριακών εγκαταστάσεων της Βουλής, του μη καταγεγραμμένου </w:t>
      </w:r>
      <w:proofErr w:type="spellStart"/>
      <w:r>
        <w:rPr>
          <w:rFonts w:eastAsia="Times New Roman" w:cs="Times New Roman"/>
          <w:szCs w:val="24"/>
        </w:rPr>
        <w:t>περιουσιολογίου</w:t>
      </w:r>
      <w:proofErr w:type="spellEnd"/>
      <w:r>
        <w:rPr>
          <w:rFonts w:eastAsia="Times New Roman" w:cs="Times New Roman"/>
          <w:szCs w:val="24"/>
        </w:rPr>
        <w:t xml:space="preserve">. </w:t>
      </w:r>
    </w:p>
    <w:p w14:paraId="516C961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Τα έχουμε πει και άλλες φορές σε σχέση με τη Βουλή. Να ανοίξουμε </w:t>
      </w:r>
      <w:r>
        <w:rPr>
          <w:rFonts w:eastAsia="Times New Roman" w:cs="Times New Roman"/>
          <w:szCs w:val="24"/>
        </w:rPr>
        <w:t xml:space="preserve">φακέλους και θέματα που έχουν σχέση με τον εκσυγχρονισμό σε όλα τα επίπεδα, από το πώς θα φτιαχτεί το καλοκαίρι αυτή η στέγη, μέχρι το πώς σε λίγους μήνες κάθε ένας Βουλευτής θα έχει μπροστά τον πιο σύγχρονο εξοπλισμό ηλεκτρονικό, για να μπορεί να γίνεται </w:t>
      </w:r>
      <w:r>
        <w:rPr>
          <w:rFonts w:eastAsia="Times New Roman" w:cs="Times New Roman"/>
          <w:szCs w:val="24"/>
        </w:rPr>
        <w:t xml:space="preserve">πολύ πιο γρήγορα και πολύ πιο σωστά η δουλειά μέσα στη Βουλή. Αυτά που γίνονται στην Βιβλιοθήκη σε όλους τους τομείς. </w:t>
      </w:r>
    </w:p>
    <w:p w14:paraId="516C961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Το ότι έγινε η επιλογή να ανοίξουν όλοι οι φάκελοι και μέχρις ό</w:t>
      </w:r>
      <w:r>
        <w:rPr>
          <w:rFonts w:eastAsia="Times New Roman" w:cs="Times New Roman"/>
          <w:szCs w:val="24"/>
        </w:rPr>
        <w:t>π</w:t>
      </w:r>
      <w:r>
        <w:rPr>
          <w:rFonts w:eastAsia="Times New Roman" w:cs="Times New Roman"/>
          <w:szCs w:val="24"/>
        </w:rPr>
        <w:t>ου το πάμε να προχωρούν τα θέματα, είναι μια επιλογή. Είναι μια επιλογή π</w:t>
      </w:r>
      <w:r>
        <w:rPr>
          <w:rFonts w:eastAsia="Times New Roman" w:cs="Times New Roman"/>
          <w:szCs w:val="24"/>
        </w:rPr>
        <w:t>ρος κρίση, αλλά είναι μια επιλογή</w:t>
      </w:r>
      <w:r>
        <w:rPr>
          <w:rFonts w:eastAsia="Times New Roman" w:cs="Times New Roman"/>
          <w:szCs w:val="24"/>
        </w:rPr>
        <w:t>,</w:t>
      </w:r>
      <w:r>
        <w:rPr>
          <w:rFonts w:eastAsia="Times New Roman" w:cs="Times New Roman"/>
          <w:szCs w:val="24"/>
        </w:rPr>
        <w:t xml:space="preserve"> που με αυτόν τον </w:t>
      </w:r>
      <w:r>
        <w:rPr>
          <w:rFonts w:eastAsia="Times New Roman" w:cs="Times New Roman"/>
          <w:szCs w:val="24"/>
        </w:rPr>
        <w:t>π</w:t>
      </w:r>
      <w:r>
        <w:rPr>
          <w:rFonts w:eastAsia="Times New Roman" w:cs="Times New Roman"/>
          <w:szCs w:val="24"/>
        </w:rPr>
        <w:t xml:space="preserve">ροϋπολογισμό, τον </w:t>
      </w:r>
      <w:r>
        <w:rPr>
          <w:rFonts w:eastAsia="Times New Roman" w:cs="Times New Roman"/>
          <w:szCs w:val="24"/>
        </w:rPr>
        <w:t>α</w:t>
      </w:r>
      <w:r>
        <w:rPr>
          <w:rFonts w:eastAsia="Times New Roman" w:cs="Times New Roman"/>
          <w:szCs w:val="24"/>
        </w:rPr>
        <w:t>πολογισμό μπορεί και αρδεύεται, στηρίζεται και θα αφήσει οπωσδήποτε μια παρακαταθήκη για όλους μας.</w:t>
      </w:r>
    </w:p>
    <w:p w14:paraId="516C961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Ευχαριστώ.</w:t>
      </w:r>
    </w:p>
    <w:p w14:paraId="516C9619" w14:textId="77777777" w:rsidR="009762CD" w:rsidRDefault="009828EE">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516C961A"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w:t>
      </w:r>
      <w:r>
        <w:rPr>
          <w:rFonts w:eastAsia="Times New Roman" w:cs="Times New Roman"/>
          <w:szCs w:val="24"/>
        </w:rPr>
        <w:t xml:space="preserve"> Πρόεδρο.</w:t>
      </w:r>
    </w:p>
    <w:p w14:paraId="516C961B"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Κηρύσσεται περαιωμένη η συζήτηση επί του </w:t>
      </w:r>
      <w:r>
        <w:rPr>
          <w:rFonts w:eastAsia="Times New Roman" w:cs="Times New Roman"/>
          <w:szCs w:val="24"/>
        </w:rPr>
        <w:t>α</w:t>
      </w:r>
      <w:r>
        <w:rPr>
          <w:rFonts w:eastAsia="Times New Roman" w:cs="Times New Roman"/>
          <w:szCs w:val="24"/>
        </w:rPr>
        <w:t xml:space="preserve">πολογισμού </w:t>
      </w:r>
      <w:r>
        <w:rPr>
          <w:rFonts w:eastAsia="Times New Roman" w:cs="Times New Roman"/>
          <w:szCs w:val="24"/>
        </w:rPr>
        <w:t>δ</w:t>
      </w:r>
      <w:r>
        <w:rPr>
          <w:rFonts w:eastAsia="Times New Roman" w:cs="Times New Roman"/>
          <w:szCs w:val="24"/>
        </w:rPr>
        <w:t xml:space="preserve">απανών της Βουλής για το οικονομικό έτος 2015 και επί του </w:t>
      </w:r>
      <w:r>
        <w:rPr>
          <w:rFonts w:eastAsia="Times New Roman" w:cs="Times New Roman"/>
          <w:szCs w:val="24"/>
        </w:rPr>
        <w:t>π</w:t>
      </w:r>
      <w:r>
        <w:rPr>
          <w:rFonts w:eastAsia="Times New Roman" w:cs="Times New Roman"/>
          <w:szCs w:val="24"/>
        </w:rPr>
        <w:t xml:space="preserve">ροϋπολογισμού </w:t>
      </w:r>
      <w:r>
        <w:rPr>
          <w:rFonts w:eastAsia="Times New Roman" w:cs="Times New Roman"/>
          <w:szCs w:val="24"/>
        </w:rPr>
        <w:t>δ</w:t>
      </w:r>
      <w:r>
        <w:rPr>
          <w:rFonts w:eastAsia="Times New Roman" w:cs="Times New Roman"/>
          <w:szCs w:val="24"/>
        </w:rPr>
        <w:t xml:space="preserve">απανών της Βουλής για το οικονομικό έτος 2017. </w:t>
      </w:r>
    </w:p>
    <w:p w14:paraId="516C961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δεκτός ο </w:t>
      </w:r>
      <w:r>
        <w:rPr>
          <w:rFonts w:eastAsia="Times New Roman" w:cs="Times New Roman"/>
          <w:szCs w:val="24"/>
        </w:rPr>
        <w:t>α</w:t>
      </w:r>
      <w:r>
        <w:rPr>
          <w:rFonts w:eastAsia="Times New Roman" w:cs="Times New Roman"/>
          <w:szCs w:val="24"/>
        </w:rPr>
        <w:t xml:space="preserve">πολογισμός </w:t>
      </w:r>
      <w:r>
        <w:rPr>
          <w:rFonts w:eastAsia="Times New Roman" w:cs="Times New Roman"/>
          <w:szCs w:val="24"/>
        </w:rPr>
        <w:t>δ</w:t>
      </w:r>
      <w:r>
        <w:rPr>
          <w:rFonts w:eastAsia="Times New Roman" w:cs="Times New Roman"/>
          <w:szCs w:val="24"/>
        </w:rPr>
        <w:t xml:space="preserve">απανών της Βουλής για </w:t>
      </w:r>
      <w:r>
        <w:rPr>
          <w:rFonts w:eastAsia="Times New Roman" w:cs="Times New Roman"/>
          <w:szCs w:val="24"/>
        </w:rPr>
        <w:t>το οικονομικό έτος 2015 κατ’ έξοδα, αποτελέσματα από τη χρήση του και στο σύνολο;</w:t>
      </w:r>
    </w:p>
    <w:p w14:paraId="516C961D"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Ναι.</w:t>
      </w:r>
    </w:p>
    <w:p w14:paraId="516C961E"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ΚΟΥΚΟΔΗΜΟΣ: </w:t>
      </w:r>
      <w:r>
        <w:rPr>
          <w:rFonts w:eastAsia="Times New Roman" w:cs="Times New Roman"/>
          <w:szCs w:val="24"/>
        </w:rPr>
        <w:t>Ναι.</w:t>
      </w:r>
    </w:p>
    <w:p w14:paraId="516C961F"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516C9620"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Ναι.</w:t>
      </w:r>
    </w:p>
    <w:p w14:paraId="516C9621"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Παρών.</w:t>
      </w:r>
    </w:p>
    <w:p w14:paraId="516C9622"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ΣΠΥΡΙΔΩΝ ΔΑΝΕΛΛΗΣ: </w:t>
      </w:r>
      <w:r>
        <w:rPr>
          <w:rFonts w:eastAsia="Times New Roman" w:cs="Times New Roman"/>
          <w:szCs w:val="24"/>
        </w:rPr>
        <w:t>Ναι.</w:t>
      </w:r>
    </w:p>
    <w:p w14:paraId="516C9623"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ΑΘΑΝΑΣΙΟ</w:t>
      </w:r>
      <w:r>
        <w:rPr>
          <w:rFonts w:eastAsia="Times New Roman" w:cs="Times New Roman"/>
          <w:b/>
          <w:szCs w:val="24"/>
        </w:rPr>
        <w:t xml:space="preserve">Σ ΠΑΠΑΧΡΙΣΤΟΠΟΥΛΟΣ: </w:t>
      </w:r>
      <w:r>
        <w:rPr>
          <w:rFonts w:eastAsia="Times New Roman" w:cs="Times New Roman"/>
          <w:szCs w:val="24"/>
        </w:rPr>
        <w:t>Ναι.</w:t>
      </w:r>
    </w:p>
    <w:p w14:paraId="516C9624"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Παρών.</w:t>
      </w:r>
    </w:p>
    <w:p w14:paraId="516C9625"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ο Απολογισμός Δαπανών της Βουλής για το οικονομικό έτος 2015 κατ’ έξοδα, αποτελέσματα από τη χρήση του και στο σύνολο έγινε δεκτός</w:t>
      </w:r>
      <w:r>
        <w:rPr>
          <w:rFonts w:eastAsia="Times New Roman" w:cs="Times New Roman"/>
          <w:szCs w:val="24"/>
        </w:rPr>
        <w:t>,</w:t>
      </w:r>
      <w:r>
        <w:rPr>
          <w:rFonts w:eastAsia="Times New Roman" w:cs="Times New Roman"/>
          <w:szCs w:val="24"/>
        </w:rPr>
        <w:t xml:space="preserve"> σε μία και μόνη συζήτηση</w:t>
      </w:r>
      <w:r>
        <w:rPr>
          <w:rFonts w:eastAsia="Times New Roman" w:cs="Times New Roman"/>
          <w:szCs w:val="24"/>
        </w:rPr>
        <w:t>,</w:t>
      </w:r>
      <w:r>
        <w:rPr>
          <w:rFonts w:eastAsia="Times New Roman" w:cs="Times New Roman"/>
          <w:szCs w:val="24"/>
        </w:rPr>
        <w:t xml:space="preserve"> κατά πλειοψηφία και έχει ως εξής:</w:t>
      </w:r>
    </w:p>
    <w:p w14:paraId="516C962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(Να καταχωριστεί το κείμενου του Απολογισμού Δαπανών της Βουλής για το οικονομικό έτος 2015</w:t>
      </w:r>
      <w:r>
        <w:rPr>
          <w:rFonts w:eastAsia="Times New Roman" w:cs="Times New Roman"/>
          <w:szCs w:val="24"/>
        </w:rPr>
        <w:t xml:space="preserve"> </w:t>
      </w:r>
      <w:r>
        <w:rPr>
          <w:rFonts w:eastAsia="Times New Roman" w:cs="Times New Roman"/>
          <w:szCs w:val="24"/>
        </w:rPr>
        <w:t>σελίδα 90</w:t>
      </w:r>
      <w:r>
        <w:rPr>
          <w:rFonts w:eastAsia="Times New Roman" w:cs="Times New Roman"/>
          <w:szCs w:val="24"/>
          <w:vertAlign w:val="subscript"/>
        </w:rPr>
        <w:t xml:space="preserve">α </w:t>
      </w:r>
      <w:r>
        <w:rPr>
          <w:rFonts w:eastAsia="Times New Roman" w:cs="Times New Roman"/>
          <w:szCs w:val="24"/>
        </w:rPr>
        <w:t>)</w:t>
      </w:r>
    </w:p>
    <w:p w14:paraId="516C9627"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Ερωτάται το Σώμα: Γίνεται δεκτός ο Προϋπολογισμός Δαπανών της Βουλής για το οικονο</w:t>
      </w:r>
      <w:r>
        <w:rPr>
          <w:rFonts w:eastAsia="Times New Roman" w:cs="Times New Roman"/>
          <w:szCs w:val="24"/>
        </w:rPr>
        <w:t xml:space="preserve">μικό έτος 2017 </w:t>
      </w:r>
      <w:r>
        <w:rPr>
          <w:rFonts w:eastAsia="Times New Roman" w:cs="Times New Roman"/>
          <w:szCs w:val="24"/>
        </w:rPr>
        <w:t>κατ’ αρχήν, κατά κατηγορίες</w:t>
      </w:r>
      <w:r>
        <w:rPr>
          <w:rFonts w:eastAsia="Times New Roman" w:cs="Times New Roman"/>
          <w:szCs w:val="24"/>
        </w:rPr>
        <w:t xml:space="preserve"> </w:t>
      </w:r>
      <w:r>
        <w:rPr>
          <w:rFonts w:eastAsia="Times New Roman" w:cs="Times New Roman"/>
          <w:szCs w:val="24"/>
        </w:rPr>
        <w:t xml:space="preserve">εξόδων </w:t>
      </w:r>
      <w:r>
        <w:rPr>
          <w:rFonts w:eastAsia="Times New Roman" w:cs="Times New Roman"/>
          <w:szCs w:val="24"/>
        </w:rPr>
        <w:t>και στο σύνολο;</w:t>
      </w:r>
    </w:p>
    <w:p w14:paraId="516C9628"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Ναι.</w:t>
      </w:r>
    </w:p>
    <w:p w14:paraId="516C9629"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ΚΟΥΚΟΔΗΜΟΣ: </w:t>
      </w:r>
      <w:r>
        <w:rPr>
          <w:rFonts w:eastAsia="Times New Roman" w:cs="Times New Roman"/>
          <w:szCs w:val="24"/>
        </w:rPr>
        <w:t>Ναι.</w:t>
      </w:r>
    </w:p>
    <w:p w14:paraId="516C962A"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516C962B"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Ναι.</w:t>
      </w:r>
    </w:p>
    <w:p w14:paraId="516C962C"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Παρών.</w:t>
      </w:r>
    </w:p>
    <w:p w14:paraId="516C962D"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16C962E"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w:t>
      </w:r>
      <w:r>
        <w:rPr>
          <w:rFonts w:eastAsia="Times New Roman" w:cs="Times New Roman"/>
          <w:b/>
          <w:szCs w:val="24"/>
        </w:rPr>
        <w:t xml:space="preserve">ΟΣ: </w:t>
      </w:r>
      <w:r>
        <w:rPr>
          <w:rFonts w:eastAsia="Times New Roman" w:cs="Times New Roman"/>
          <w:szCs w:val="24"/>
        </w:rPr>
        <w:t>Ναι.</w:t>
      </w:r>
    </w:p>
    <w:p w14:paraId="516C962F"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Παρών.</w:t>
      </w:r>
    </w:p>
    <w:p w14:paraId="516C9630"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ο Προϋπολογισμός Δαπανών της Βουλής για το οικονομικό έτος 2017 </w:t>
      </w:r>
      <w:r>
        <w:rPr>
          <w:rFonts w:eastAsia="Times New Roman" w:cs="Times New Roman"/>
          <w:szCs w:val="24"/>
        </w:rPr>
        <w:t xml:space="preserve">έγινε δεκτός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αρχήν</w:t>
      </w:r>
      <w:r>
        <w:rPr>
          <w:rFonts w:eastAsia="Times New Roman" w:cs="Times New Roman"/>
          <w:szCs w:val="24"/>
        </w:rPr>
        <w:t xml:space="preserve">, </w:t>
      </w:r>
      <w:r>
        <w:rPr>
          <w:rFonts w:eastAsia="Times New Roman" w:cs="Times New Roman"/>
          <w:szCs w:val="24"/>
        </w:rPr>
        <w:t>κατά κατηγορίες εξόδων</w:t>
      </w:r>
      <w:r>
        <w:rPr>
          <w:rFonts w:eastAsia="Times New Roman" w:cs="Times New Roman"/>
          <w:szCs w:val="24"/>
        </w:rPr>
        <w:t xml:space="preserve"> </w:t>
      </w:r>
      <w:r>
        <w:rPr>
          <w:rFonts w:eastAsia="Times New Roman" w:cs="Times New Roman"/>
          <w:szCs w:val="24"/>
        </w:rPr>
        <w:t>και στο σύνολο</w:t>
      </w:r>
      <w:r>
        <w:rPr>
          <w:rFonts w:eastAsia="Times New Roman" w:cs="Times New Roman"/>
          <w:szCs w:val="24"/>
        </w:rPr>
        <w:t>,</w:t>
      </w:r>
      <w:r>
        <w:rPr>
          <w:rFonts w:eastAsia="Times New Roman" w:cs="Times New Roman"/>
          <w:szCs w:val="24"/>
        </w:rPr>
        <w:t xml:space="preserve"> σε μια και μόνη συζήτηση</w:t>
      </w:r>
      <w:r>
        <w:rPr>
          <w:rFonts w:eastAsia="Times New Roman" w:cs="Times New Roman"/>
          <w:szCs w:val="24"/>
        </w:rPr>
        <w:t>,</w:t>
      </w:r>
      <w:r>
        <w:rPr>
          <w:rFonts w:eastAsia="Times New Roman" w:cs="Times New Roman"/>
          <w:szCs w:val="24"/>
        </w:rPr>
        <w:t xml:space="preserve"> κατά πλειοψηφία και έχει ως εξής:</w:t>
      </w:r>
    </w:p>
    <w:p w14:paraId="516C963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(Να καταχωριστεί το κείμενο του Προϋπολογισμού Δαπανών της Βουλής για το οικονομικό έτος 2017</w:t>
      </w:r>
      <w:r>
        <w:rPr>
          <w:rFonts w:eastAsia="Times New Roman" w:cs="Times New Roman"/>
          <w:szCs w:val="24"/>
        </w:rPr>
        <w:t xml:space="preserve"> σελίδα 91</w:t>
      </w:r>
      <w:r>
        <w:rPr>
          <w:rFonts w:eastAsia="Times New Roman" w:cs="Times New Roman"/>
          <w:szCs w:val="24"/>
          <w:vertAlign w:val="subscript"/>
        </w:rPr>
        <w:t xml:space="preserve">α </w:t>
      </w:r>
      <w:r>
        <w:rPr>
          <w:rFonts w:eastAsia="Times New Roman" w:cs="Times New Roman"/>
          <w:szCs w:val="24"/>
        </w:rPr>
        <w:t>)</w:t>
      </w:r>
    </w:p>
    <w:p w14:paraId="516C9632"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Ερωτάται το Σώμα: Γίνεται δεκτή η </w:t>
      </w:r>
      <w:r>
        <w:rPr>
          <w:rFonts w:eastAsia="Times New Roman" w:cs="Times New Roman"/>
          <w:szCs w:val="24"/>
        </w:rPr>
        <w:t>τ</w:t>
      </w:r>
      <w:r>
        <w:rPr>
          <w:rFonts w:eastAsia="Times New Roman" w:cs="Times New Roman"/>
          <w:szCs w:val="24"/>
        </w:rPr>
        <w:t xml:space="preserve">ροποποίηση της υπ’ </w:t>
      </w:r>
      <w:proofErr w:type="spellStart"/>
      <w:r>
        <w:rPr>
          <w:rFonts w:eastAsia="Times New Roman" w:cs="Times New Roman"/>
          <w:szCs w:val="24"/>
        </w:rPr>
        <w:t>αριθμ</w:t>
      </w:r>
      <w:proofErr w:type="spellEnd"/>
      <w:r>
        <w:rPr>
          <w:rFonts w:eastAsia="Times New Roman" w:cs="Times New Roman"/>
          <w:szCs w:val="24"/>
        </w:rPr>
        <w:t>. 5284/3670 με ΦΕΚ 11</w:t>
      </w:r>
      <w:r>
        <w:rPr>
          <w:rFonts w:eastAsia="Times New Roman" w:cs="Times New Roman"/>
          <w:szCs w:val="24"/>
        </w:rPr>
        <w:t>5</w:t>
      </w:r>
      <w:r>
        <w:rPr>
          <w:rFonts w:eastAsia="Times New Roman" w:cs="Times New Roman"/>
          <w:szCs w:val="24"/>
          <w:vertAlign w:val="superscript"/>
        </w:rPr>
        <w:t xml:space="preserve"> </w:t>
      </w:r>
      <w:r>
        <w:rPr>
          <w:rFonts w:eastAsia="Times New Roman" w:cs="Times New Roman"/>
          <w:szCs w:val="24"/>
        </w:rPr>
        <w:t>Α΄ από 23-5-2013 απόφασης της Ολομέλειας της Βουλής;</w:t>
      </w:r>
    </w:p>
    <w:p w14:paraId="516C9633"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Ναι.</w:t>
      </w:r>
    </w:p>
    <w:p w14:paraId="516C9634"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ΚΟΥΚΟΔΗΜΟΣ: </w:t>
      </w:r>
      <w:r>
        <w:rPr>
          <w:rFonts w:eastAsia="Times New Roman" w:cs="Times New Roman"/>
          <w:szCs w:val="24"/>
        </w:rPr>
        <w:t>Ναι.</w:t>
      </w:r>
    </w:p>
    <w:p w14:paraId="516C9635"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516C9636"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Ναι.</w:t>
      </w:r>
    </w:p>
    <w:p w14:paraId="516C9637"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Ναι.</w:t>
      </w:r>
    </w:p>
    <w:p w14:paraId="516C9638"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516C9639"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16C963A"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lastRenderedPageBreak/>
        <w:t>ΜΑΡΙ</w:t>
      </w:r>
      <w:r>
        <w:rPr>
          <w:rFonts w:eastAsia="Times New Roman" w:cs="Times New Roman"/>
          <w:b/>
          <w:szCs w:val="24"/>
        </w:rPr>
        <w:t xml:space="preserve">ΟΣ ΓΕΩΡΓΙΑΔΗΣ: </w:t>
      </w:r>
      <w:r>
        <w:rPr>
          <w:rFonts w:eastAsia="Times New Roman" w:cs="Times New Roman"/>
          <w:szCs w:val="24"/>
        </w:rPr>
        <w:t>Ναι.</w:t>
      </w:r>
    </w:p>
    <w:p w14:paraId="516C963B"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w:t>
      </w:r>
      <w:r>
        <w:rPr>
          <w:rFonts w:eastAsia="Times New Roman" w:cs="Times New Roman"/>
          <w:szCs w:val="24"/>
        </w:rPr>
        <w:t>τ</w:t>
      </w:r>
      <w:r>
        <w:rPr>
          <w:rFonts w:eastAsia="Times New Roman" w:cs="Times New Roman"/>
          <w:szCs w:val="24"/>
        </w:rPr>
        <w:t xml:space="preserve">ροποποίηση της υπ’ </w:t>
      </w:r>
      <w:proofErr w:type="spellStart"/>
      <w:r>
        <w:rPr>
          <w:rFonts w:eastAsia="Times New Roman" w:cs="Times New Roman"/>
          <w:szCs w:val="24"/>
        </w:rPr>
        <w:t>αριθμ</w:t>
      </w:r>
      <w:proofErr w:type="spellEnd"/>
      <w:r>
        <w:rPr>
          <w:rFonts w:eastAsia="Times New Roman" w:cs="Times New Roman"/>
          <w:szCs w:val="24"/>
        </w:rPr>
        <w:t>. 5284/3670 με ΦΕΚ 115</w:t>
      </w:r>
      <w:r>
        <w:rPr>
          <w:rFonts w:eastAsia="Times New Roman" w:cs="Times New Roman"/>
          <w:szCs w:val="24"/>
          <w:vertAlign w:val="superscript"/>
        </w:rPr>
        <w:t xml:space="preserve"> </w:t>
      </w:r>
      <w:r>
        <w:rPr>
          <w:rFonts w:eastAsia="Times New Roman" w:cs="Times New Roman"/>
          <w:szCs w:val="24"/>
        </w:rPr>
        <w:t>Α΄ από 23-5-2013 απόφασης της Ολομέλειας της Βουλής έγινε δεκτή κατά πλειοψηφία και έχει ως εξής:</w:t>
      </w:r>
    </w:p>
    <w:p w14:paraId="516C963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(Να καταχωριστεί το κείμενο της τροποποίησης τ</w:t>
      </w:r>
      <w:r>
        <w:rPr>
          <w:rFonts w:eastAsia="Times New Roman" w:cs="Times New Roman"/>
          <w:szCs w:val="24"/>
        </w:rPr>
        <w:t>ης υπ’ αριθμ.5284/3670 με ΦΕΚ 115</w:t>
      </w:r>
      <w:r>
        <w:rPr>
          <w:rFonts w:eastAsia="Times New Roman" w:cs="Times New Roman"/>
          <w:szCs w:val="24"/>
          <w:vertAlign w:val="superscript"/>
        </w:rPr>
        <w:t xml:space="preserve"> </w:t>
      </w:r>
      <w:r>
        <w:rPr>
          <w:rFonts w:eastAsia="Times New Roman" w:cs="Times New Roman"/>
          <w:szCs w:val="24"/>
        </w:rPr>
        <w:t>Α΄ από 23-5-2013 απόφασης της Ολομέλειας της Βουλής</w:t>
      </w:r>
      <w:r>
        <w:rPr>
          <w:rFonts w:eastAsia="Times New Roman" w:cs="Times New Roman"/>
          <w:szCs w:val="24"/>
        </w:rPr>
        <w:t xml:space="preserve"> σελίδα </w:t>
      </w:r>
      <w:r>
        <w:rPr>
          <w:rFonts w:eastAsia="Times New Roman" w:cs="Times New Roman"/>
          <w:szCs w:val="24"/>
        </w:rPr>
        <w:t>92</w:t>
      </w:r>
      <w:r>
        <w:rPr>
          <w:rFonts w:eastAsia="Times New Roman" w:cs="Times New Roman"/>
          <w:szCs w:val="24"/>
          <w:vertAlign w:val="subscript"/>
        </w:rPr>
        <w:t xml:space="preserve">α </w:t>
      </w:r>
      <w:r>
        <w:rPr>
          <w:rFonts w:eastAsia="Times New Roman" w:cs="Times New Roman"/>
          <w:szCs w:val="24"/>
        </w:rPr>
        <w:t>)</w:t>
      </w:r>
    </w:p>
    <w:p w14:paraId="516C963D"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Κυρίες και κύριοι συνάδελφοι, παρακαλώ</w:t>
      </w:r>
      <w:r>
        <w:rPr>
          <w:rFonts w:eastAsia="Times New Roman" w:cs="Times New Roman"/>
          <w:szCs w:val="24"/>
        </w:rPr>
        <w:t xml:space="preserve"> το Σώμα</w:t>
      </w:r>
      <w:r>
        <w:rPr>
          <w:rFonts w:eastAsia="Times New Roman" w:cs="Times New Roman"/>
          <w:szCs w:val="24"/>
        </w:rPr>
        <w:t xml:space="preserve"> να εξουσιοδοτήσε</w:t>
      </w:r>
      <w:r>
        <w:rPr>
          <w:rFonts w:eastAsia="Times New Roman" w:cs="Times New Roman"/>
          <w:szCs w:val="24"/>
        </w:rPr>
        <w:t>ι</w:t>
      </w:r>
      <w:r>
        <w:rPr>
          <w:rFonts w:eastAsia="Times New Roman" w:cs="Times New Roman"/>
          <w:szCs w:val="24"/>
        </w:rPr>
        <w:t xml:space="preserve"> το Προεδρείο για την υπ’ ευθύνη του επικύρωση των Πρακτικών </w:t>
      </w:r>
      <w:r>
        <w:rPr>
          <w:rFonts w:eastAsia="Times New Roman" w:cs="Times New Roman"/>
          <w:szCs w:val="24"/>
        </w:rPr>
        <w:t>της σημερινής συνεδρίασης</w:t>
      </w:r>
      <w:r>
        <w:rPr>
          <w:rFonts w:eastAsia="Times New Roman" w:cs="Times New Roman"/>
          <w:szCs w:val="24"/>
        </w:rPr>
        <w:t>.</w:t>
      </w:r>
    </w:p>
    <w:p w14:paraId="516C963E" w14:textId="77777777" w:rsidR="009762CD" w:rsidRDefault="009828EE">
      <w:pPr>
        <w:spacing w:after="0" w:line="600" w:lineRule="auto"/>
        <w:ind w:firstLine="54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516C963F" w14:textId="77777777" w:rsidR="009762CD" w:rsidRDefault="009828EE">
      <w:pPr>
        <w:spacing w:after="0" w:line="600" w:lineRule="auto"/>
        <w:ind w:firstLine="54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 Σώμα παρέσχε τη ζητηθείσα εξουσιοδότηση.</w:t>
      </w:r>
    </w:p>
    <w:p w14:paraId="516C9640" w14:textId="77777777" w:rsidR="009762CD" w:rsidRDefault="009828EE">
      <w:pPr>
        <w:spacing w:after="0" w:line="600" w:lineRule="auto"/>
        <w:ind w:firstLine="54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w:t>
      </w:r>
      <w:r>
        <w:rPr>
          <w:rFonts w:eastAsia="Times New Roman" w:cs="Times New Roman"/>
          <w:szCs w:val="24"/>
        </w:rPr>
        <w:t xml:space="preserve"> να διακόψουμε τη συνεδρίαση;</w:t>
      </w:r>
    </w:p>
    <w:p w14:paraId="516C9641" w14:textId="77777777" w:rsidR="009762CD" w:rsidRDefault="009828EE">
      <w:pPr>
        <w:spacing w:after="0" w:line="600" w:lineRule="auto"/>
        <w:ind w:firstLine="54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516C9642" w14:textId="77777777" w:rsidR="009762CD" w:rsidRDefault="009828EE">
      <w:pPr>
        <w:spacing w:after="0" w:line="600" w:lineRule="auto"/>
        <w:ind w:firstLine="54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w:t>
      </w:r>
      <w:r>
        <w:rPr>
          <w:rFonts w:eastAsia="Times New Roman" w:cs="Times New Roman"/>
          <w:szCs w:val="24"/>
        </w:rPr>
        <w:t>διακόπτουμε τη συνεδρίαση για δεκαπέντε (15</w:t>
      </w:r>
      <w:r>
        <w:rPr>
          <w:rFonts w:eastAsia="Times New Roman" w:cs="Times New Roman"/>
          <w:szCs w:val="24"/>
        </w:rPr>
        <w:t>΄</w:t>
      </w:r>
      <w:r>
        <w:rPr>
          <w:rFonts w:eastAsia="Times New Roman" w:cs="Times New Roman"/>
          <w:szCs w:val="24"/>
        </w:rPr>
        <w:t>) λεπτά.</w:t>
      </w:r>
    </w:p>
    <w:p w14:paraId="516C9643" w14:textId="77777777" w:rsidR="009762CD" w:rsidRDefault="009828EE">
      <w:pPr>
        <w:spacing w:after="0" w:line="600" w:lineRule="auto"/>
        <w:ind w:firstLine="720"/>
        <w:jc w:val="center"/>
        <w:rPr>
          <w:rFonts w:eastAsia="Times New Roman"/>
          <w:szCs w:val="24"/>
        </w:rPr>
      </w:pPr>
      <w:r>
        <w:rPr>
          <w:rFonts w:eastAsia="Times New Roman"/>
          <w:szCs w:val="24"/>
        </w:rPr>
        <w:t>(ΔΙΑΚΟΠΗ)</w:t>
      </w:r>
    </w:p>
    <w:p w14:paraId="516C9644" w14:textId="77777777" w:rsidR="009762CD" w:rsidRDefault="009828EE">
      <w:pPr>
        <w:spacing w:after="0" w:line="600" w:lineRule="auto"/>
        <w:ind w:firstLine="720"/>
        <w:jc w:val="center"/>
        <w:rPr>
          <w:rFonts w:eastAsia="Times New Roman"/>
          <w:color w:val="FF0000"/>
          <w:szCs w:val="24"/>
        </w:rPr>
      </w:pPr>
      <w:r w:rsidRPr="0090791E">
        <w:rPr>
          <w:rFonts w:eastAsia="Times New Roman"/>
          <w:color w:val="FF0000"/>
          <w:szCs w:val="24"/>
        </w:rPr>
        <w:t>ΑΛΛΑΓΗ ΣΕΛΙΔΑΣ ΛΟΓΩ ΑΛΛΑΓΗΣ ΘΕΜΑΤΟΣ</w:t>
      </w:r>
    </w:p>
    <w:p w14:paraId="516C9645" w14:textId="77777777" w:rsidR="009762CD" w:rsidRDefault="009828EE">
      <w:pPr>
        <w:spacing w:after="0" w:line="600" w:lineRule="auto"/>
        <w:ind w:firstLine="720"/>
        <w:jc w:val="center"/>
        <w:rPr>
          <w:rFonts w:eastAsia="Times New Roman"/>
          <w:szCs w:val="24"/>
        </w:rPr>
      </w:pPr>
      <w:r>
        <w:rPr>
          <w:rFonts w:eastAsia="Times New Roman"/>
          <w:szCs w:val="24"/>
        </w:rPr>
        <w:t>(ΜΕΤΑ ΤΗ ΔΙΑΚΟΠΗ)</w:t>
      </w:r>
    </w:p>
    <w:p w14:paraId="516C9646" w14:textId="77777777" w:rsidR="009762CD" w:rsidRDefault="009828EE">
      <w:pPr>
        <w:shd w:val="clear" w:color="auto" w:fill="FFFFFF"/>
        <w:spacing w:after="0" w:line="600" w:lineRule="auto"/>
        <w:ind w:firstLine="720"/>
        <w:jc w:val="both"/>
        <w:rPr>
          <w:rFonts w:eastAsia="Times New Roman"/>
          <w:szCs w:val="24"/>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szCs w:val="24"/>
        </w:rPr>
        <w:t xml:space="preserve">Κυρίες και κύριοι συνάδελφοι, συνεχίζεται η </w:t>
      </w:r>
      <w:r>
        <w:rPr>
          <w:rFonts w:eastAsia="Times New Roman"/>
          <w:szCs w:val="24"/>
        </w:rPr>
        <w:t>συνεδρίαση</w:t>
      </w:r>
    </w:p>
    <w:p w14:paraId="516C9647" w14:textId="77777777" w:rsidR="009762CD" w:rsidRDefault="009828EE">
      <w:pPr>
        <w:shd w:val="clear" w:color="auto" w:fill="FFFFFF"/>
        <w:spacing w:after="0" w:line="600" w:lineRule="auto"/>
        <w:ind w:firstLine="720"/>
        <w:jc w:val="both"/>
        <w:rPr>
          <w:rFonts w:eastAsia="Times New Roman"/>
          <w:szCs w:val="24"/>
        </w:rPr>
      </w:pPr>
      <w:r>
        <w:rPr>
          <w:rFonts w:eastAsia="Times New Roman"/>
          <w:szCs w:val="24"/>
        </w:rPr>
        <w:t>Εισερχόμαστε στην ημερήσια διάταξη της</w:t>
      </w:r>
    </w:p>
    <w:p w14:paraId="516C9648" w14:textId="77777777" w:rsidR="009762CD" w:rsidRDefault="009828EE">
      <w:pPr>
        <w:shd w:val="clear" w:color="auto" w:fill="FFFFFF"/>
        <w:spacing w:after="0" w:line="600" w:lineRule="auto"/>
        <w:ind w:firstLine="720"/>
        <w:jc w:val="center"/>
        <w:rPr>
          <w:rFonts w:eastAsia="Times New Roman"/>
          <w:szCs w:val="24"/>
        </w:rPr>
      </w:pPr>
      <w:r w:rsidRPr="0090791E">
        <w:rPr>
          <w:rFonts w:eastAsia="Times New Roman"/>
          <w:b/>
          <w:szCs w:val="24"/>
        </w:rPr>
        <w:t>ΝΟΜΟΘΕΤΙΚΗΣ ΕΡΓΑΣΙΑΣ</w:t>
      </w:r>
    </w:p>
    <w:p w14:paraId="516C9649" w14:textId="77777777" w:rsidR="009762CD" w:rsidRDefault="009828EE">
      <w:pPr>
        <w:shd w:val="clear" w:color="auto" w:fill="FFFFFF"/>
        <w:spacing w:after="0" w:line="600" w:lineRule="auto"/>
        <w:ind w:firstLine="720"/>
        <w:jc w:val="both"/>
        <w:rPr>
          <w:rFonts w:eastAsia="Times New Roman"/>
          <w:color w:val="000000"/>
          <w:szCs w:val="24"/>
        </w:rPr>
      </w:pPr>
      <w:r>
        <w:rPr>
          <w:rFonts w:eastAsia="Times New Roman"/>
          <w:szCs w:val="24"/>
        </w:rPr>
        <w:t xml:space="preserve">Μόνη συζήτηση </w:t>
      </w:r>
      <w:r>
        <w:rPr>
          <w:rFonts w:eastAsia="Times New Roman"/>
          <w:szCs w:val="24"/>
        </w:rPr>
        <w:t>και ψήφιση</w:t>
      </w:r>
      <w:r>
        <w:rPr>
          <w:rFonts w:eastAsia="Times New Roman"/>
          <w:szCs w:val="24"/>
        </w:rPr>
        <w:t xml:space="preserve"> επί των σχεδίων νόμ</w:t>
      </w:r>
      <w:r>
        <w:rPr>
          <w:rFonts w:eastAsia="Times New Roman"/>
          <w:szCs w:val="24"/>
        </w:rPr>
        <w:t>ου</w:t>
      </w:r>
      <w:r>
        <w:rPr>
          <w:rFonts w:eastAsia="Times New Roman"/>
          <w:szCs w:val="24"/>
        </w:rPr>
        <w:t xml:space="preserve"> του Υπουργείου Οικονομικών</w:t>
      </w:r>
      <w:r>
        <w:rPr>
          <w:rFonts w:eastAsia="Times New Roman"/>
          <w:szCs w:val="24"/>
        </w:rPr>
        <w:t>:</w:t>
      </w:r>
      <w:r>
        <w:rPr>
          <w:rFonts w:eastAsia="Times New Roman"/>
          <w:szCs w:val="24"/>
        </w:rPr>
        <w:t xml:space="preserve"> «</w:t>
      </w:r>
      <w:r>
        <w:rPr>
          <w:rFonts w:eastAsia="Times New Roman"/>
          <w:szCs w:val="24"/>
        </w:rPr>
        <w:t xml:space="preserve">α. </w:t>
      </w:r>
      <w:r>
        <w:rPr>
          <w:rFonts w:eastAsia="Times New Roman"/>
          <w:color w:val="000000"/>
          <w:szCs w:val="24"/>
        </w:rPr>
        <w:t xml:space="preserve">Κύρωση του Απολογισμού του </w:t>
      </w:r>
      <w:r>
        <w:rPr>
          <w:rFonts w:eastAsia="Times New Roman"/>
          <w:color w:val="000000"/>
          <w:szCs w:val="24"/>
        </w:rPr>
        <w:t>Κράτους, οικονομικού έτους 2014» και «</w:t>
      </w:r>
      <w:r>
        <w:rPr>
          <w:rFonts w:eastAsia="Times New Roman"/>
          <w:color w:val="000000"/>
          <w:szCs w:val="24"/>
        </w:rPr>
        <w:t xml:space="preserve">β. </w:t>
      </w:r>
      <w:r>
        <w:rPr>
          <w:rFonts w:eastAsia="Times New Roman"/>
          <w:color w:val="000000"/>
          <w:szCs w:val="24"/>
        </w:rPr>
        <w:t>Κύρωση του Ισολογισμού του Κράτους, οικονομικού έτους 2014».</w:t>
      </w:r>
    </w:p>
    <w:p w14:paraId="516C964A" w14:textId="77777777" w:rsidR="009762CD" w:rsidRDefault="009828EE">
      <w:pPr>
        <w:shd w:val="clear" w:color="auto" w:fill="FFFFFF"/>
        <w:spacing w:after="0" w:line="600" w:lineRule="auto"/>
        <w:ind w:firstLine="720"/>
        <w:jc w:val="both"/>
        <w:rPr>
          <w:rFonts w:eastAsia="Times New Roman"/>
          <w:color w:val="000000"/>
          <w:szCs w:val="24"/>
        </w:rPr>
      </w:pPr>
      <w:r>
        <w:rPr>
          <w:rFonts w:eastAsia="Times New Roman"/>
          <w:color w:val="000000"/>
          <w:szCs w:val="24"/>
        </w:rPr>
        <w:lastRenderedPageBreak/>
        <w:t xml:space="preserve">Η συζήτηση του </w:t>
      </w:r>
      <w:r>
        <w:rPr>
          <w:rFonts w:eastAsia="Times New Roman"/>
          <w:color w:val="000000"/>
          <w:szCs w:val="24"/>
        </w:rPr>
        <w:t>α</w:t>
      </w:r>
      <w:r>
        <w:rPr>
          <w:rFonts w:eastAsia="Times New Roman"/>
          <w:color w:val="000000"/>
          <w:szCs w:val="24"/>
        </w:rPr>
        <w:t xml:space="preserve">πολογισμού και του </w:t>
      </w:r>
      <w:r>
        <w:rPr>
          <w:rFonts w:eastAsia="Times New Roman"/>
          <w:color w:val="000000"/>
          <w:szCs w:val="24"/>
        </w:rPr>
        <w:t>ι</w:t>
      </w:r>
      <w:r>
        <w:rPr>
          <w:rFonts w:eastAsia="Times New Roman"/>
          <w:color w:val="000000"/>
          <w:szCs w:val="24"/>
        </w:rPr>
        <w:t xml:space="preserve">σολογισμού του </w:t>
      </w:r>
      <w:r>
        <w:rPr>
          <w:rFonts w:eastAsia="Times New Roman"/>
          <w:color w:val="000000"/>
          <w:szCs w:val="24"/>
        </w:rPr>
        <w:t>κ</w:t>
      </w:r>
      <w:r>
        <w:rPr>
          <w:rFonts w:eastAsia="Times New Roman"/>
          <w:color w:val="000000"/>
          <w:szCs w:val="24"/>
        </w:rPr>
        <w:t xml:space="preserve">ράτους γίνεται όπως ορίζει ο Κανονισμός της Βουλής, με ανάλογη εφαρμογή των άρθρων 122, 123, </w:t>
      </w:r>
      <w:r>
        <w:rPr>
          <w:rFonts w:eastAsia="Times New Roman"/>
          <w:bCs/>
          <w:color w:val="000000"/>
          <w:shd w:val="clear" w:color="auto" w:fill="FFFFFF"/>
        </w:rPr>
        <w:t>παράγραφο</w:t>
      </w:r>
      <w:r>
        <w:rPr>
          <w:rFonts w:eastAsia="Times New Roman"/>
          <w:bCs/>
          <w:color w:val="000000"/>
          <w:shd w:val="clear" w:color="auto" w:fill="FFFFFF"/>
        </w:rPr>
        <w:t>ς</w:t>
      </w:r>
      <w:r>
        <w:rPr>
          <w:rFonts w:eastAsia="Times New Roman"/>
          <w:color w:val="000000"/>
          <w:szCs w:val="24"/>
        </w:rPr>
        <w:t xml:space="preserve"> 8, άρθρο 107 και άρθρο 97. Σύμφωνα με το άρθρο 107 που εφαρμόζεται αναλόγως, η Διάσκεψη των Προέδρων στη συνεδρίασή της την 14</w:t>
      </w:r>
      <w:r>
        <w:rPr>
          <w:rFonts w:eastAsia="Times New Roman"/>
          <w:color w:val="000000"/>
          <w:szCs w:val="24"/>
          <w:vertAlign w:val="superscript"/>
        </w:rPr>
        <w:t>η</w:t>
      </w:r>
      <w:r>
        <w:rPr>
          <w:rFonts w:eastAsia="Times New Roman"/>
          <w:color w:val="000000"/>
          <w:szCs w:val="24"/>
        </w:rPr>
        <w:t xml:space="preserve"> Νοεμβρίου 2016 αποφάσισε να διεξαχθεί η συζήτηση σε μια συνεδρίαση και αν χρειαστεί, να προχωρήσουμε σε δεύτερη. </w:t>
      </w:r>
    </w:p>
    <w:p w14:paraId="516C964B" w14:textId="77777777" w:rsidR="009762CD" w:rsidRDefault="009828EE">
      <w:pPr>
        <w:shd w:val="clear" w:color="auto" w:fill="FFFFFF"/>
        <w:spacing w:after="0" w:line="600" w:lineRule="auto"/>
        <w:ind w:firstLine="720"/>
        <w:jc w:val="both"/>
        <w:rPr>
          <w:rFonts w:eastAsia="Times New Roman"/>
          <w:color w:val="000000"/>
          <w:szCs w:val="24"/>
        </w:rPr>
      </w:pPr>
      <w:r>
        <w:rPr>
          <w:rFonts w:eastAsia="Times New Roman"/>
          <w:color w:val="000000"/>
          <w:szCs w:val="24"/>
        </w:rPr>
        <w:t xml:space="preserve">Προτείνουμε </w:t>
      </w:r>
      <w:r>
        <w:rPr>
          <w:rFonts w:eastAsia="Times New Roman"/>
          <w:color w:val="000000"/>
          <w:szCs w:val="24"/>
        </w:rPr>
        <w:t xml:space="preserve">να γίνει εγγραφή ομιλητών με κάρτα και να μη δοθεί κατάλογος ομιλητών από τα κόμματα, για να υπάρξει ευρύτερη συμμετοχή Βουλευτών. Προτείνεται ο χρόνος ομιλίας να </w:t>
      </w:r>
      <w:r>
        <w:rPr>
          <w:rFonts w:eastAsia="Times New Roman"/>
          <w:bCs/>
          <w:color w:val="000000"/>
        </w:rPr>
        <w:t>είναι</w:t>
      </w:r>
      <w:r>
        <w:rPr>
          <w:rFonts w:eastAsia="Times New Roman"/>
          <w:color w:val="000000"/>
          <w:szCs w:val="24"/>
        </w:rPr>
        <w:t xml:space="preserve"> πέντε λεπτά και να υπάρξει εναλλαγή ομιλητών. Δικαίωμα δευτερολογίας στη διαδικασία αυτ</w:t>
      </w:r>
      <w:r>
        <w:rPr>
          <w:rFonts w:eastAsia="Times New Roman"/>
          <w:color w:val="000000"/>
          <w:szCs w:val="24"/>
        </w:rPr>
        <w:t xml:space="preserve">ή έχουν μόνο οι εισηγητές, μετά την ολοκλήρωση της ομιλίας του τελευταίου ομιλητή. </w:t>
      </w:r>
    </w:p>
    <w:p w14:paraId="516C964C" w14:textId="77777777" w:rsidR="009762CD" w:rsidRDefault="009828EE">
      <w:pPr>
        <w:shd w:val="clear" w:color="auto" w:fill="FFFFFF"/>
        <w:spacing w:after="0" w:line="600" w:lineRule="auto"/>
        <w:ind w:firstLine="720"/>
        <w:jc w:val="both"/>
        <w:rPr>
          <w:rFonts w:eastAsia="Times New Roman"/>
          <w:color w:val="000000"/>
          <w:szCs w:val="24"/>
        </w:rPr>
      </w:pPr>
      <w:r>
        <w:rPr>
          <w:rFonts w:eastAsia="Times New Roman"/>
          <w:color w:val="000000"/>
          <w:szCs w:val="24"/>
        </w:rPr>
        <w:t xml:space="preserve">Ξεκινούμε με πρώτο ομιλητή, τον εισηγητή της Πλειοψηφίας κ. Αλέξανδρο </w:t>
      </w:r>
      <w:proofErr w:type="spellStart"/>
      <w:r>
        <w:rPr>
          <w:rFonts w:eastAsia="Times New Roman"/>
          <w:color w:val="000000"/>
          <w:szCs w:val="24"/>
        </w:rPr>
        <w:t>Μεϊκόπουλο</w:t>
      </w:r>
      <w:proofErr w:type="spellEnd"/>
      <w:r>
        <w:rPr>
          <w:rFonts w:eastAsia="Times New Roman"/>
          <w:color w:val="000000"/>
          <w:szCs w:val="24"/>
        </w:rPr>
        <w:t xml:space="preserve">. </w:t>
      </w:r>
    </w:p>
    <w:p w14:paraId="516C964D" w14:textId="77777777" w:rsidR="009762CD" w:rsidRDefault="009828EE">
      <w:pPr>
        <w:shd w:val="clear" w:color="auto" w:fill="FFFFFF"/>
        <w:spacing w:after="0"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Μεϊκόπουλε</w:t>
      </w:r>
      <w:proofErr w:type="spellEnd"/>
      <w:r>
        <w:rPr>
          <w:rFonts w:eastAsia="Times New Roman"/>
          <w:color w:val="000000"/>
          <w:szCs w:val="24"/>
        </w:rPr>
        <w:t xml:space="preserve">, έχετε τον λόγο. </w:t>
      </w:r>
    </w:p>
    <w:p w14:paraId="516C964E" w14:textId="77777777" w:rsidR="009762CD" w:rsidRDefault="009828EE">
      <w:pPr>
        <w:shd w:val="clear" w:color="auto" w:fill="FFFFFF"/>
        <w:spacing w:after="0" w:line="600" w:lineRule="auto"/>
        <w:ind w:firstLine="720"/>
        <w:jc w:val="both"/>
        <w:rPr>
          <w:rFonts w:eastAsia="Times New Roman"/>
          <w:color w:val="000000"/>
          <w:szCs w:val="24"/>
        </w:rPr>
      </w:pPr>
      <w:r>
        <w:rPr>
          <w:rFonts w:eastAsia="Times New Roman"/>
          <w:b/>
          <w:color w:val="000000"/>
          <w:szCs w:val="24"/>
        </w:rPr>
        <w:t>ΑΛΕΞΑΝΔΡΟΣ ΜΕΪΚΟΠΟΥΛΟΣ:</w:t>
      </w:r>
      <w:r>
        <w:rPr>
          <w:rFonts w:eastAsia="Times New Roman"/>
          <w:color w:val="000000"/>
          <w:szCs w:val="24"/>
        </w:rPr>
        <w:t xml:space="preserve"> </w:t>
      </w:r>
      <w:r>
        <w:rPr>
          <w:rFonts w:eastAsia="Times New Roman"/>
          <w:color w:val="000000"/>
        </w:rPr>
        <w:t>Ευχαριστώ πολύ, κύριε Πρόεδρε.</w:t>
      </w:r>
    </w:p>
    <w:p w14:paraId="516C964F" w14:textId="77777777" w:rsidR="009762CD" w:rsidRDefault="009828EE">
      <w:pPr>
        <w:shd w:val="clear" w:color="auto" w:fill="FFFFFF"/>
        <w:spacing w:after="0" w:line="600" w:lineRule="auto"/>
        <w:ind w:firstLine="720"/>
        <w:jc w:val="both"/>
        <w:rPr>
          <w:rFonts w:eastAsia="Times New Roman"/>
          <w:color w:val="000000"/>
          <w:szCs w:val="24"/>
        </w:rPr>
      </w:pPr>
      <w:r>
        <w:rPr>
          <w:rFonts w:eastAsia="Times New Roman"/>
          <w:color w:val="000000"/>
          <w:szCs w:val="24"/>
        </w:rPr>
        <w:lastRenderedPageBreak/>
        <w:t xml:space="preserve">Κυρίες και κύριοι συνάδελφοι, αναμφίβολα ο απολογισμός και ο ισολογισμός συνιστούν δύο πάρα πολύ σημαντικά εργαλεία, καθώς στην ουσία αποτυπώνουν με οικονομικά μεγέθη τα πεπραγμένα της εκάστοτε </w:t>
      </w:r>
      <w:r>
        <w:rPr>
          <w:rFonts w:eastAsia="Times New Roman"/>
          <w:bCs/>
          <w:color w:val="000000"/>
        </w:rPr>
        <w:t>κυβέρνηση</w:t>
      </w:r>
      <w:r>
        <w:rPr>
          <w:rFonts w:eastAsia="Times New Roman"/>
          <w:color w:val="000000"/>
          <w:szCs w:val="24"/>
        </w:rPr>
        <w:t>ς. Καλούμαστε, λοιπόν, να ελέγξουμε και να διαπιστώσ</w:t>
      </w:r>
      <w:r>
        <w:rPr>
          <w:rFonts w:eastAsia="Times New Roman"/>
          <w:color w:val="000000"/>
          <w:szCs w:val="24"/>
        </w:rPr>
        <w:t>ουμε</w:t>
      </w:r>
      <w:r>
        <w:rPr>
          <w:rFonts w:eastAsia="Times New Roman"/>
          <w:color w:val="000000"/>
          <w:szCs w:val="24"/>
        </w:rPr>
        <w:t>,</w:t>
      </w:r>
      <w:r>
        <w:rPr>
          <w:rFonts w:eastAsia="Times New Roman"/>
          <w:color w:val="000000"/>
          <w:szCs w:val="24"/>
        </w:rPr>
        <w:t xml:space="preserve"> κατά πόσο έχουν πραγματοποιηθεί οι στόχοι που θέτει ο κρατικός </w:t>
      </w:r>
      <w:r>
        <w:rPr>
          <w:rFonts w:eastAsia="Times New Roman"/>
          <w:bCs/>
          <w:color w:val="000000"/>
          <w:shd w:val="clear" w:color="auto" w:fill="FFFFFF"/>
        </w:rPr>
        <w:t>προϋπολογισμός</w:t>
      </w:r>
      <w:r>
        <w:rPr>
          <w:rFonts w:eastAsia="Times New Roman"/>
          <w:color w:val="000000"/>
          <w:szCs w:val="24"/>
        </w:rPr>
        <w:t xml:space="preserve"> και στην ουσία σε ποιο βαθμό έχει εφαρμοστεί η κυβερνητική πολιτική και σε ποιο βαθμό έχουν επιτευχθεί οι πολιτικές επιδιώξεις. </w:t>
      </w:r>
    </w:p>
    <w:p w14:paraId="516C9650" w14:textId="77777777" w:rsidR="009762CD" w:rsidRDefault="009828EE">
      <w:pPr>
        <w:shd w:val="clear" w:color="auto" w:fill="FFFFFF"/>
        <w:spacing w:after="0" w:line="600" w:lineRule="auto"/>
        <w:ind w:firstLine="720"/>
        <w:jc w:val="both"/>
        <w:rPr>
          <w:rFonts w:eastAsia="Times New Roman"/>
          <w:color w:val="000000"/>
          <w:szCs w:val="24"/>
        </w:rPr>
      </w:pPr>
      <w:r>
        <w:rPr>
          <w:rFonts w:eastAsia="Times New Roman"/>
          <w:color w:val="000000"/>
          <w:szCs w:val="24"/>
        </w:rPr>
        <w:t>Πρέπει, ωστόσο, να σημειώσουμε ότι στην προ</w:t>
      </w:r>
      <w:r>
        <w:rPr>
          <w:rFonts w:eastAsia="Times New Roman"/>
          <w:color w:val="000000"/>
          <w:szCs w:val="24"/>
        </w:rPr>
        <w:t xml:space="preserve">κειμένη περίπτωση, για δεύτερη συνεχόμενη χρονιά, βρισκόμαστε στην ίδια ακριβώς αντιφατική θέση. Ποια </w:t>
      </w:r>
      <w:r>
        <w:rPr>
          <w:rFonts w:eastAsia="Times New Roman"/>
          <w:bCs/>
          <w:color w:val="000000"/>
        </w:rPr>
        <w:t>είναι</w:t>
      </w:r>
      <w:r>
        <w:rPr>
          <w:rFonts w:eastAsia="Times New Roman"/>
          <w:color w:val="000000"/>
          <w:szCs w:val="24"/>
        </w:rPr>
        <w:t xml:space="preserve"> αυτή; Καλούμαστε να παρουσιάσουμε και να σχολιάσουμε τα αποτελέσματα ενός </w:t>
      </w:r>
      <w:r>
        <w:rPr>
          <w:rFonts w:eastAsia="Times New Roman"/>
          <w:bCs/>
          <w:color w:val="000000"/>
          <w:shd w:val="clear" w:color="auto" w:fill="FFFFFF"/>
        </w:rPr>
        <w:t>προϋπολογισμού</w:t>
      </w:r>
      <w:r>
        <w:rPr>
          <w:rFonts w:eastAsia="Times New Roman"/>
          <w:bCs/>
          <w:color w:val="000000"/>
          <w:shd w:val="clear" w:color="auto" w:fill="FFFFFF"/>
        </w:rPr>
        <w:t>,</w:t>
      </w:r>
      <w:r>
        <w:rPr>
          <w:rFonts w:eastAsia="Times New Roman"/>
          <w:color w:val="000000"/>
          <w:szCs w:val="24"/>
        </w:rPr>
        <w:t xml:space="preserve"> αυτού του 2014, ο οποίος καταρτίστηκε και εκτελέσθηκε από </w:t>
      </w:r>
      <w:r>
        <w:rPr>
          <w:rFonts w:eastAsia="Times New Roman"/>
          <w:color w:val="000000"/>
          <w:szCs w:val="24"/>
        </w:rPr>
        <w:t>μια άλλη κ</w:t>
      </w:r>
      <w:r>
        <w:rPr>
          <w:rFonts w:eastAsia="Times New Roman"/>
          <w:bCs/>
          <w:color w:val="000000"/>
        </w:rPr>
        <w:t>υβέρνηση,</w:t>
      </w:r>
      <w:r>
        <w:rPr>
          <w:rFonts w:eastAsia="Times New Roman"/>
          <w:color w:val="000000"/>
          <w:szCs w:val="24"/>
        </w:rPr>
        <w:t xml:space="preserve"> βασισμένος σε μια κυβερνητική πολιτική πρακτική, η οποία ήταν τελείως διαφορετική σε αρχές και αξίες από τις δικές μας. </w:t>
      </w:r>
    </w:p>
    <w:p w14:paraId="516C965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Για να γίνω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πιο συγκεκριμένος, αναφέρομαι σε ένα μείγμα πολιτικής, το οποίο έχει ως βασικό πρόσημο την εφα</w:t>
      </w:r>
      <w:r>
        <w:rPr>
          <w:rFonts w:eastAsia="Times New Roman" w:cs="Times New Roman"/>
          <w:szCs w:val="24"/>
        </w:rPr>
        <w:t>ρμογή ενός ασφυκτικού δημοσιονομικού πλαισίου, το οποίο στηρίχθηκε σε δύο κυρίαρχα γνωρίσματα</w:t>
      </w:r>
      <w:r>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ενός δημοσιονομικά βάρη τα οποία εξάντλησαν τη φοροδοτική ικανότητα των πολιτών και αφ</w:t>
      </w:r>
      <w:r>
        <w:rPr>
          <w:rFonts w:eastAsia="Times New Roman" w:cs="Times New Roman"/>
          <w:szCs w:val="24"/>
        </w:rPr>
        <w:t xml:space="preserve">’ </w:t>
      </w:r>
      <w:r>
        <w:rPr>
          <w:rFonts w:eastAsia="Times New Roman" w:cs="Times New Roman"/>
          <w:szCs w:val="24"/>
        </w:rPr>
        <w:t>ετέρου δραστική συρρίκνωση των κοινωνικών δαπανών, όπως τις δαπάνες γ</w:t>
      </w:r>
      <w:r>
        <w:rPr>
          <w:rFonts w:eastAsia="Times New Roman" w:cs="Times New Roman"/>
          <w:szCs w:val="24"/>
        </w:rPr>
        <w:t xml:space="preserve">ια την υγεία, την πρόνοια και την παιδεία, διαμορφώνοντας στην ουσία ένα </w:t>
      </w:r>
      <w:proofErr w:type="spellStart"/>
      <w:r>
        <w:rPr>
          <w:rFonts w:eastAsia="Times New Roman" w:cs="Times New Roman"/>
          <w:szCs w:val="24"/>
        </w:rPr>
        <w:t>υφεσιακό</w:t>
      </w:r>
      <w:proofErr w:type="spellEnd"/>
      <w:r>
        <w:rPr>
          <w:rFonts w:eastAsia="Times New Roman" w:cs="Times New Roman"/>
          <w:szCs w:val="24"/>
        </w:rPr>
        <w:t xml:space="preserve"> σπιράλ. </w:t>
      </w:r>
    </w:p>
    <w:p w14:paraId="516C965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Ας δούμε, λοιπόν, στο σημείο αυτό αναλυτικότερα τα στοιχεία του απολογισμού και του ισολογισμού του οικονομικού έτους 2014. Ο απολογισμός καταγράφει έλλειμμα κρατικο</w:t>
      </w:r>
      <w:r>
        <w:rPr>
          <w:rFonts w:eastAsia="Times New Roman" w:cs="Times New Roman"/>
          <w:szCs w:val="24"/>
        </w:rPr>
        <w:t>ύ προϋπολογισμού ύψους 673 εκατομμυρίων ευρώ, ήτοι 0,38% του ΑΕΠ, ενώ στην εισηγητική έκθεση του κρατικού προϋπολογισμού του 2014 προβλεπόταν πρωτογενές πλεόνασμα 4.597.000.000 ευρώ. Αντίστοιχα καταγράφηκε έλλειμμα της κεντρικής διοίκησης ανερχόμενο σε 4.8</w:t>
      </w:r>
      <w:r>
        <w:rPr>
          <w:rFonts w:eastAsia="Times New Roman" w:cs="Times New Roman"/>
          <w:szCs w:val="24"/>
        </w:rPr>
        <w:t xml:space="preserve">42.000.000 ευρώ ή 2,7% του ΑΕΠ, το οποίο υπερβαίνει κατά πολύ τον προβλεπόμενο στην εισηγητική έκθεση στόχο των 1.553.000.000 ευρώ. </w:t>
      </w:r>
    </w:p>
    <w:p w14:paraId="516C965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Τα καθαρά εισπραχθέντα έσοδα για το οικονομικό έτος 2014</w:t>
      </w:r>
      <w:r>
        <w:rPr>
          <w:rFonts w:eastAsia="Times New Roman" w:cs="Times New Roman"/>
          <w:szCs w:val="24"/>
        </w:rPr>
        <w:t>,</w:t>
      </w:r>
      <w:r>
        <w:rPr>
          <w:rFonts w:eastAsia="Times New Roman" w:cs="Times New Roman"/>
          <w:szCs w:val="24"/>
        </w:rPr>
        <w:t xml:space="preserve"> ανήλθαν στο ποσό των 53,5 δισεκατομμυρίων ευρώ και υπολείπονται τ</w:t>
      </w:r>
      <w:r>
        <w:rPr>
          <w:rFonts w:eastAsia="Times New Roman" w:cs="Times New Roman"/>
          <w:szCs w:val="24"/>
        </w:rPr>
        <w:t>ων στόχων του προϋπολογισμού κατά 8,6%. Οι κυριότερες πηγές των εσόδων αυτών ήταν ο φόρος εισοδήματος φυσικών προσώπων, κυρίως</w:t>
      </w:r>
      <w:r>
        <w:rPr>
          <w:rFonts w:eastAsia="Times New Roman" w:cs="Times New Roman"/>
          <w:szCs w:val="24"/>
        </w:rPr>
        <w:t>,</w:t>
      </w:r>
      <w:r>
        <w:rPr>
          <w:rFonts w:eastAsia="Times New Roman" w:cs="Times New Roman"/>
          <w:szCs w:val="24"/>
        </w:rPr>
        <w:t xml:space="preserve"> με τη μορφή της προκαταβολής ή παρακράτησης, ο φόρος ακινήτων, ο ΦΠΑ λοιπών ειδών και τα έσοδα από τη χρηματοδότηση και την επαν</w:t>
      </w:r>
      <w:r>
        <w:rPr>
          <w:rFonts w:eastAsia="Times New Roman" w:cs="Times New Roman"/>
          <w:szCs w:val="24"/>
        </w:rPr>
        <w:t xml:space="preserve">αγορά από τα πιστωτικά ιδρύματα των προνομιούχων μετοχών. </w:t>
      </w:r>
    </w:p>
    <w:p w14:paraId="516C965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Πολλές και σημαντικές είναι οι αστοχίες που καταγράφηκαν στο σκέλος των εσόδων, όπου και παρατηρήθηκε σημαντικά αυξημένο ποσοστό στις επιστροφές φόρων. Συγκεκριμένα οι επιστροφές εσόδων ανήλθαν στο</w:t>
      </w:r>
      <w:r>
        <w:rPr>
          <w:rFonts w:eastAsia="Times New Roman" w:cs="Times New Roman"/>
          <w:szCs w:val="24"/>
        </w:rPr>
        <w:t xml:space="preserve"> ποσό των 3,5 δισεκατομμυρίων ευρώ, αποκλίνοντας από τον στόχο των 2,7 δισεκατομμυρίων ευρώ. Από το ποσό επιστροφών τα 3,2 δισεκατομμύρια ευρώ αφορούν επιστροφές φόρων, οι οποίες κρίνονται ιδιαίτερα αυξημένες και υπερβαίνουν τον ετήσιο στόχο. Οι επιστροφές</w:t>
      </w:r>
      <w:r>
        <w:rPr>
          <w:rFonts w:eastAsia="Times New Roman" w:cs="Times New Roman"/>
          <w:szCs w:val="24"/>
        </w:rPr>
        <w:t xml:space="preserve"> αυτές αναφέρονται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στον φόρο εισοδήματος των φυσικών και νομικών προσώπων και καταδεικνύουν με τον πιο φανερό </w:t>
      </w:r>
      <w:r>
        <w:rPr>
          <w:rFonts w:eastAsia="Times New Roman" w:cs="Times New Roman"/>
          <w:szCs w:val="24"/>
        </w:rPr>
        <w:lastRenderedPageBreak/>
        <w:t>τρόπο ότι η φοροδοτική ικανότητα αλλά και η επιχειρηματική δραστηριότητα των πολιτών υπερεκτιμήθηκε από την πλευρά της κεντρικής διοίκηση</w:t>
      </w:r>
      <w:r>
        <w:rPr>
          <w:rFonts w:eastAsia="Times New Roman" w:cs="Times New Roman"/>
          <w:szCs w:val="24"/>
        </w:rPr>
        <w:t xml:space="preserve">ς. </w:t>
      </w:r>
    </w:p>
    <w:p w14:paraId="516C965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Μια άλλη πολύ σημαντική αστοχία η οποία παρατηρείται στον απολογισμό του 2014</w:t>
      </w:r>
      <w:r>
        <w:rPr>
          <w:rFonts w:eastAsia="Times New Roman" w:cs="Times New Roman"/>
          <w:szCs w:val="24"/>
        </w:rPr>
        <w:t>,</w:t>
      </w:r>
      <w:r>
        <w:rPr>
          <w:rFonts w:eastAsia="Times New Roman" w:cs="Times New Roman"/>
          <w:szCs w:val="24"/>
        </w:rPr>
        <w:t xml:space="preserve"> είναι αυτή που αφορά το συνεχώς αυξανόμενο εισπρακτέο υπόλοιπο του απολογισμού. Πιο αναλυτικά το εισπρακτέο υπόλοιπο του οικονομικού έτους 2014 ανήλθε στα 76 δισεκατομμύρια </w:t>
      </w:r>
      <w:r>
        <w:rPr>
          <w:rFonts w:eastAsia="Times New Roman" w:cs="Times New Roman"/>
          <w:szCs w:val="24"/>
        </w:rPr>
        <w:t xml:space="preserve">ευρώ ή 42,44% του ΑΕΠ και είναι αυξημένο έναντι του προηγούμενου οικονομικού έτους κατά 13,5 δισεκατομμύρια ευρώ. </w:t>
      </w:r>
    </w:p>
    <w:p w14:paraId="516C965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Δύο είναι οι κυριότερες αιτίες της διαμόρφωσης αυτού που πολύ υψηλού ποσοστού εισπρακτέου υπολοίπου. Πρώτον, παρατηρείται μια πολύ μεγάλη ανα</w:t>
      </w:r>
      <w:r>
        <w:rPr>
          <w:rFonts w:eastAsia="Times New Roman" w:cs="Times New Roman"/>
          <w:szCs w:val="24"/>
        </w:rPr>
        <w:t>ποτελεσματικότητα από την πλευρά της κεντρικής διοίκησης στην είσπραξη των επαναβεβαιωμένων προστίμων</w:t>
      </w:r>
      <w:r>
        <w:rPr>
          <w:rFonts w:eastAsia="Times New Roman" w:cs="Times New Roman"/>
          <w:szCs w:val="24"/>
        </w:rPr>
        <w:t>,</w:t>
      </w:r>
      <w:r>
        <w:rPr>
          <w:rFonts w:eastAsia="Times New Roman" w:cs="Times New Roman"/>
          <w:szCs w:val="24"/>
        </w:rPr>
        <w:t xml:space="preserve"> που αφορούν σε παραβάσεις του Κώδικα Βιβλίων και Στοιχείων για παρελθόντα οικονομικά έτη. Η έλλειψη πληροφόρησης εκ μέρους του Γενικού Λογιστηρίου του Κρ</w:t>
      </w:r>
      <w:r>
        <w:rPr>
          <w:rFonts w:eastAsia="Times New Roman" w:cs="Times New Roman"/>
          <w:szCs w:val="24"/>
        </w:rPr>
        <w:t xml:space="preserve">άτους ως προς την παλαιότητα των προστίμων αυτών συμβάλλει σημαντικά στη δυσκολία επιβεβαίωσης της </w:t>
      </w:r>
      <w:proofErr w:type="spellStart"/>
      <w:r>
        <w:rPr>
          <w:rFonts w:eastAsia="Times New Roman" w:cs="Times New Roman"/>
          <w:szCs w:val="24"/>
        </w:rPr>
        <w:t>εισπραξιμότητάς</w:t>
      </w:r>
      <w:proofErr w:type="spellEnd"/>
      <w:r>
        <w:rPr>
          <w:rFonts w:eastAsia="Times New Roman" w:cs="Times New Roman"/>
          <w:szCs w:val="24"/>
        </w:rPr>
        <w:t xml:space="preserve"> τους. </w:t>
      </w:r>
    </w:p>
    <w:p w14:paraId="516C965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Η δεύτερη αιτία αύξησης του ποσοστού του εισπρακτέου υπολοίπου είναι η μη καταγραφή των ανείσπρακτων εσόδων τελωνείων στο εισπρακτέο υ</w:t>
      </w:r>
      <w:r>
        <w:rPr>
          <w:rFonts w:eastAsia="Times New Roman" w:cs="Times New Roman"/>
          <w:szCs w:val="24"/>
        </w:rPr>
        <w:t>πόλοιπο του απολογισμού. Αυτό έχει ως αποτέλεσμα</w:t>
      </w:r>
      <w:r>
        <w:rPr>
          <w:rFonts w:eastAsia="Times New Roman" w:cs="Times New Roman"/>
          <w:szCs w:val="24"/>
        </w:rPr>
        <w:t>,</w:t>
      </w:r>
      <w:r>
        <w:rPr>
          <w:rFonts w:eastAsia="Times New Roman" w:cs="Times New Roman"/>
          <w:szCs w:val="24"/>
        </w:rPr>
        <w:t xml:space="preserve"> το υπόλοιπο που εκκρεμεί προς είσπραξη από τις τελωνειακές αρχές</w:t>
      </w:r>
      <w:r>
        <w:rPr>
          <w:rFonts w:eastAsia="Times New Roman" w:cs="Times New Roman"/>
          <w:szCs w:val="24"/>
        </w:rPr>
        <w:t>,</w:t>
      </w:r>
      <w:r>
        <w:rPr>
          <w:rFonts w:eastAsia="Times New Roman" w:cs="Times New Roman"/>
          <w:szCs w:val="24"/>
        </w:rPr>
        <w:t xml:space="preserve"> να είναι διαφορετικό από αυτό που εμφανίζεται στον κρατικό απολογισμό.</w:t>
      </w:r>
    </w:p>
    <w:p w14:paraId="516C965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Κατά την κρίση, λοιπόν, του Ελεγκτικού Συνεδρίου η παραπάνω πρακτική έρχεται σε ευθεία αντίθεση με την αρχή της ενότητας του άρθρου 79 του Συντάγματος, σύμφωνα με την οποία όλα τα έσοδα και έξοδα του κράτους πρέπει να αναγράφονται στον απολογισμό. </w:t>
      </w:r>
    </w:p>
    <w:p w14:paraId="516C965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Όσον αφ</w:t>
      </w:r>
      <w:r>
        <w:rPr>
          <w:rFonts w:eastAsia="Times New Roman" w:cs="Times New Roman"/>
          <w:szCs w:val="24"/>
        </w:rPr>
        <w:t xml:space="preserve">ορά τις πραγματικές δαπάνες του οικονομικού έτους 2014, αυτές ανήλθαν σε 216,9 δισεκατομμύρια ευρώ, παρουσιάζοντας υπέρβαση σε σχέση με τις προβλέψεις του προϋπολογισμού κατά 93 δισεκατομμύρια ευρώ ή 75,16%. </w:t>
      </w:r>
    </w:p>
    <w:p w14:paraId="516C965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Μια πολύ σημαντική ενότητα στην οποία θα ήθελα </w:t>
      </w:r>
      <w:r>
        <w:rPr>
          <w:rFonts w:eastAsia="Times New Roman" w:cs="Times New Roman"/>
          <w:szCs w:val="24"/>
        </w:rPr>
        <w:t>να αναφερθώ</w:t>
      </w:r>
      <w:r>
        <w:rPr>
          <w:rFonts w:eastAsia="Times New Roman" w:cs="Times New Roman"/>
          <w:szCs w:val="24"/>
        </w:rPr>
        <w:t>,</w:t>
      </w:r>
      <w:r>
        <w:rPr>
          <w:rFonts w:eastAsia="Times New Roman" w:cs="Times New Roman"/>
          <w:szCs w:val="24"/>
        </w:rPr>
        <w:t xml:space="preserve"> είναι οι δαπάνες του ΕΣΠΑ για την περίοδο 2007-2013</w:t>
      </w:r>
      <w:r>
        <w:rPr>
          <w:rFonts w:eastAsia="Times New Roman" w:cs="Times New Roman"/>
          <w:szCs w:val="24"/>
        </w:rPr>
        <w:t>,</w:t>
      </w:r>
      <w:r>
        <w:rPr>
          <w:rFonts w:eastAsia="Times New Roman" w:cs="Times New Roman"/>
          <w:szCs w:val="24"/>
        </w:rPr>
        <w:t xml:space="preserve"> ίσως του πιο κλασικού χρηματοδοτικού εργαλείου του κρατικού προϋπολογισμού. </w:t>
      </w:r>
      <w:r>
        <w:rPr>
          <w:rFonts w:eastAsia="Times New Roman" w:cs="Times New Roman"/>
          <w:szCs w:val="24"/>
        </w:rPr>
        <w:lastRenderedPageBreak/>
        <w:t>Στο σημείο αυτό παρατηρήθηκε πολύ υψηλό ανεκτέλεστο υπόλοιπο ενταγμένων έργων ύψους 2,6 δισεκατομμυρίων ευρώ εξαιτ</w:t>
      </w:r>
      <w:r>
        <w:rPr>
          <w:rFonts w:eastAsia="Times New Roman" w:cs="Times New Roman"/>
          <w:szCs w:val="24"/>
        </w:rPr>
        <w:t xml:space="preserve">ίας των </w:t>
      </w:r>
      <w:proofErr w:type="spellStart"/>
      <w:r>
        <w:rPr>
          <w:rFonts w:eastAsia="Times New Roman" w:cs="Times New Roman"/>
          <w:szCs w:val="24"/>
        </w:rPr>
        <w:t>υπερδεσμεύσεων</w:t>
      </w:r>
      <w:proofErr w:type="spellEnd"/>
      <w:r>
        <w:rPr>
          <w:rFonts w:eastAsia="Times New Roman" w:cs="Times New Roman"/>
          <w:szCs w:val="24"/>
        </w:rPr>
        <w:t xml:space="preserve"> της συγχρηματοδοτούμενης δαπάνης και της ύπαρξης ημιτελών έργων, καθώς επίσης κι εξαιτίας της μη διάθεσης ως το τέλος της προγραμματικής περιόδου δεσμευμένων πόρων σε χρηματοδοτικά εργαλεία. </w:t>
      </w:r>
    </w:p>
    <w:p w14:paraId="516C965B"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Αρκεί να θυμηθούμε πως τον Ιανουάριο του </w:t>
      </w:r>
      <w:r>
        <w:rPr>
          <w:rFonts w:eastAsia="Times New Roman" w:cs="Times New Roman"/>
          <w:szCs w:val="24"/>
        </w:rPr>
        <w:t>2015, έντεκα μόλις μήνες πριν τη λήξη της περιόδου, παραλάβαμε τα μισά προγράμματα του ΕΣΠΑ 2007-2013 σε σοβαρό κίνδυνο απώλειας πολύ σημαντικών πόρων, με ορισμένα μάλιστα από αυτά να είναι σε ακραία κατάσταση από πλευράς απορρόφησης, παραδείγματος χάρ</w:t>
      </w:r>
      <w:r>
        <w:rPr>
          <w:rFonts w:eastAsia="Times New Roman" w:cs="Times New Roman"/>
          <w:szCs w:val="24"/>
        </w:rPr>
        <w:t>ιν</w:t>
      </w:r>
      <w:r>
        <w:rPr>
          <w:rFonts w:eastAsia="Times New Roman" w:cs="Times New Roman"/>
          <w:szCs w:val="24"/>
        </w:rPr>
        <w:t xml:space="preserve"> η</w:t>
      </w:r>
      <w:r>
        <w:rPr>
          <w:rFonts w:eastAsia="Times New Roman" w:cs="Times New Roman"/>
          <w:szCs w:val="24"/>
        </w:rPr>
        <w:t xml:space="preserve"> ψηφιακή σύγκλιση μόλις στο 60%.</w:t>
      </w:r>
    </w:p>
    <w:p w14:paraId="516C965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Παράλληλα είχαν ενταχθεί έργα αξίας 10 δισεκατομμυρίων ευρώ παραπάνω από το</w:t>
      </w:r>
      <w:r>
        <w:rPr>
          <w:rFonts w:eastAsia="Times New Roman" w:cs="Times New Roman"/>
          <w:szCs w:val="24"/>
        </w:rPr>
        <w:t>ν</w:t>
      </w:r>
      <w:r>
        <w:rPr>
          <w:rFonts w:eastAsia="Times New Roman" w:cs="Times New Roman"/>
          <w:szCs w:val="24"/>
        </w:rPr>
        <w:t xml:space="preserve"> διαθέσιμο προϋπολογισμό, χωρίς κα</w:t>
      </w:r>
      <w:r>
        <w:rPr>
          <w:rFonts w:eastAsia="Times New Roman" w:cs="Times New Roman"/>
          <w:szCs w:val="24"/>
        </w:rPr>
        <w:t>μμιά</w:t>
      </w:r>
      <w:r>
        <w:rPr>
          <w:rFonts w:eastAsia="Times New Roman" w:cs="Times New Roman"/>
          <w:szCs w:val="24"/>
        </w:rPr>
        <w:t xml:space="preserve"> απολύτως ωριμότητα ή κοινωνική σκοπιμότητα, υπονομεύοντας έτσι το επόμενο ΕΣΠΑ και επιβαρύνοντας τους </w:t>
      </w:r>
      <w:r>
        <w:rPr>
          <w:rFonts w:eastAsia="Times New Roman" w:cs="Times New Roman"/>
          <w:szCs w:val="24"/>
        </w:rPr>
        <w:t>όποιους διαθέσιμους εθνικούς πόρους.</w:t>
      </w:r>
    </w:p>
    <w:p w14:paraId="516C965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ίδια ακριβώς κατάσταση κληθήκαμε να διαχειριστούμε και τον αναπτυξιακό νόμο, </w:t>
      </w:r>
      <w:proofErr w:type="spellStart"/>
      <w:r>
        <w:rPr>
          <w:rFonts w:eastAsia="Times New Roman" w:cs="Times New Roman"/>
          <w:szCs w:val="24"/>
        </w:rPr>
        <w:t>υπερδεσμεύσεις</w:t>
      </w:r>
      <w:proofErr w:type="spellEnd"/>
      <w:r>
        <w:rPr>
          <w:rFonts w:eastAsia="Times New Roman" w:cs="Times New Roman"/>
          <w:szCs w:val="24"/>
        </w:rPr>
        <w:t xml:space="preserve"> οι οποίες κατέληξαν σήμερα σε </w:t>
      </w:r>
      <w:proofErr w:type="spellStart"/>
      <w:r>
        <w:rPr>
          <w:rFonts w:eastAsia="Times New Roman" w:cs="Times New Roman"/>
          <w:szCs w:val="24"/>
        </w:rPr>
        <w:t>συμβασιοποιημένες</w:t>
      </w:r>
      <w:proofErr w:type="spellEnd"/>
      <w:r>
        <w:rPr>
          <w:rFonts w:eastAsia="Times New Roman" w:cs="Times New Roman"/>
          <w:szCs w:val="24"/>
        </w:rPr>
        <w:t xml:space="preserve"> οφειλές για έξι χιλιάδες τριακόσια επενδυτικά σχέδια ύψους 6,4 δισεκατομμυ</w:t>
      </w:r>
      <w:r>
        <w:rPr>
          <w:rFonts w:eastAsia="Times New Roman" w:cs="Times New Roman"/>
          <w:szCs w:val="24"/>
        </w:rPr>
        <w:t xml:space="preserve">ρίων ευρώ. Με άλλα λόγια είχαμε 6 δισεκατομμύρια ευρώ εντάξεις έργων, χωρίς να έχει προβλεφθεί ούτε </w:t>
      </w:r>
      <w:r>
        <w:rPr>
          <w:rFonts w:eastAsia="Times New Roman" w:cs="Times New Roman"/>
          <w:szCs w:val="24"/>
        </w:rPr>
        <w:t xml:space="preserve">1 </w:t>
      </w:r>
      <w:r>
        <w:rPr>
          <w:rFonts w:eastAsia="Times New Roman" w:cs="Times New Roman"/>
          <w:szCs w:val="24"/>
        </w:rPr>
        <w:t>ευρώ</w:t>
      </w:r>
      <w:r>
        <w:rPr>
          <w:rFonts w:eastAsia="Times New Roman" w:cs="Times New Roman"/>
          <w:szCs w:val="24"/>
        </w:rPr>
        <w:t>,</w:t>
      </w:r>
      <w:r>
        <w:rPr>
          <w:rFonts w:eastAsia="Times New Roman" w:cs="Times New Roman"/>
          <w:szCs w:val="24"/>
        </w:rPr>
        <w:t xml:space="preserve"> για να πληρωθούν αυτές οι επενδύσεις. </w:t>
      </w:r>
    </w:p>
    <w:p w14:paraId="516C965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Θα πρέπει, λοιπόν, να σημειώσουμε με χαρακτηριστικό τρόπο</w:t>
      </w:r>
      <w:r>
        <w:rPr>
          <w:rFonts w:eastAsia="Times New Roman" w:cs="Times New Roman"/>
          <w:szCs w:val="24"/>
        </w:rPr>
        <w:t>,</w:t>
      </w:r>
      <w:r>
        <w:rPr>
          <w:rFonts w:eastAsia="Times New Roman" w:cs="Times New Roman"/>
          <w:szCs w:val="24"/>
        </w:rPr>
        <w:t xml:space="preserve"> ότι η Κυβέρνηση αυτή κατάφερε να εξυγιάνει τα προγ</w:t>
      </w:r>
      <w:r>
        <w:rPr>
          <w:rFonts w:eastAsia="Times New Roman" w:cs="Times New Roman"/>
          <w:szCs w:val="24"/>
        </w:rPr>
        <w:t xml:space="preserve">ράμματα του ΕΣΠΑ της περιόδου 2007-2013. Ολοκληρώθηκε, λοιπόν, το 2015 το ΕΣΠΑ με ποσοστό απορρόφησης 100% και η χώρα μας κατατάχθηκε πρώτη στην απορρόφηση ανάμεσα σε είκοσι οκτώ κράτη-μέλη της Ευρωπαϊκής Ένωσης. </w:t>
      </w:r>
    </w:p>
    <w:p w14:paraId="516C965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Επίσης καταφέραμε να τακτοποιήσουμε τις οφ</w:t>
      </w:r>
      <w:r>
        <w:rPr>
          <w:rFonts w:eastAsia="Times New Roman" w:cs="Times New Roman"/>
          <w:szCs w:val="24"/>
        </w:rPr>
        <w:t>ειλές των παλιών αναπτυξιακών νόμων και να ψηφίσουμε ένα</w:t>
      </w:r>
      <w:r>
        <w:rPr>
          <w:rFonts w:eastAsia="Times New Roman" w:cs="Times New Roman"/>
          <w:szCs w:val="24"/>
        </w:rPr>
        <w:t>ν</w:t>
      </w:r>
      <w:r>
        <w:rPr>
          <w:rFonts w:eastAsia="Times New Roman" w:cs="Times New Roman"/>
          <w:szCs w:val="24"/>
        </w:rPr>
        <w:t xml:space="preserve"> νέο νόμο</w:t>
      </w:r>
      <w:r>
        <w:rPr>
          <w:rFonts w:eastAsia="Times New Roman" w:cs="Times New Roman"/>
          <w:szCs w:val="24"/>
        </w:rPr>
        <w:t>,</w:t>
      </w:r>
      <w:r>
        <w:rPr>
          <w:rFonts w:eastAsia="Times New Roman" w:cs="Times New Roman"/>
          <w:szCs w:val="24"/>
        </w:rPr>
        <w:t xml:space="preserve"> που ήρθε όχι μόνο για να επιλύσει όλα αυτά τα προβλήματα αλλά και να δώσει μια νέα προοπτική για την επανεκκίνηση της οικονομίας και μια προσέγγιση διαφορετική από αυτή των προηγούμενων αν</w:t>
      </w:r>
      <w:r>
        <w:rPr>
          <w:rFonts w:eastAsia="Times New Roman" w:cs="Times New Roman"/>
          <w:szCs w:val="24"/>
        </w:rPr>
        <w:t xml:space="preserve">απτυξιακών νόμων. </w:t>
      </w:r>
    </w:p>
    <w:p w14:paraId="516C966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Ας έρθουμε τώρα στον ισολογισμό της 31ης Δεκεμβρίου 2014. Θα πρέπει να σταθούμε στην απουσία μητρώου παγίων περιουσιακών στοιχείων της κεντρικής διοίκησης. Σύμφωνα, λοιπόν, με το Ελεγκτικό Συνέδριο η δημιουργία μητρώου παγίων αποτελεί ου</w:t>
      </w:r>
      <w:r>
        <w:rPr>
          <w:rFonts w:eastAsia="Times New Roman" w:cs="Times New Roman"/>
          <w:szCs w:val="24"/>
        </w:rPr>
        <w:t>σιώδη δημοσιονομική υποχρέωση</w:t>
      </w:r>
      <w:r>
        <w:rPr>
          <w:rFonts w:eastAsia="Times New Roman" w:cs="Times New Roman"/>
          <w:szCs w:val="24"/>
        </w:rPr>
        <w:t>,</w:t>
      </w:r>
      <w:r>
        <w:rPr>
          <w:rFonts w:eastAsia="Times New Roman" w:cs="Times New Roman"/>
          <w:szCs w:val="24"/>
        </w:rPr>
        <w:t xml:space="preserve"> προκειμένου να προσδιοριστεί η ορθή χρηματοοικονομική θέση της κεντρικής διοίκησης, η μη τήρηση της οποίας επηρεάζει άμεσα το λειτουργικό αποτέλεσμα της κρίσης και το συνολικό έλλειμμα από λειτουργικές και μη λειτουργικές δρα</w:t>
      </w:r>
      <w:r>
        <w:rPr>
          <w:rFonts w:eastAsia="Times New Roman" w:cs="Times New Roman"/>
          <w:szCs w:val="24"/>
        </w:rPr>
        <w:t xml:space="preserve">στηριότητες της κατάστασης της χρηματοοικονομικής επίδοσης. </w:t>
      </w:r>
    </w:p>
    <w:p w14:paraId="516C966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Όπως είναι φανερό</w:t>
      </w:r>
      <w:r>
        <w:rPr>
          <w:rFonts w:eastAsia="Times New Roman" w:cs="Times New Roman"/>
          <w:szCs w:val="24"/>
        </w:rPr>
        <w:t>,</w:t>
      </w:r>
      <w:r>
        <w:rPr>
          <w:rFonts w:eastAsia="Times New Roman" w:cs="Times New Roman"/>
          <w:szCs w:val="24"/>
        </w:rPr>
        <w:t xml:space="preserve"> όλα αυτά τα στοιχεία αποτελούν ουσιώδεις δημοσιονομικές παραβάσεις και έχουν ως συνέπεια να εμφανίζεται υποτιμημένη η καταγεγραμμένη αξία του ενεργητικού της κεντρικής χρηματοο</w:t>
      </w:r>
      <w:r>
        <w:rPr>
          <w:rFonts w:eastAsia="Times New Roman" w:cs="Times New Roman"/>
          <w:szCs w:val="24"/>
        </w:rPr>
        <w:t xml:space="preserve">ικονομικής θέσης. </w:t>
      </w:r>
    </w:p>
    <w:p w14:paraId="516C966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είναι σημαντικό να επισημάνουμε την πολύ σημαντική πρωτοβουλία της Κυβέρνησης αλλά και του Υπουργείου Οικονομικών, που σε εφαρμογή της ευρωπαϊκής νομοθεσίας και των διεθνών λογιστικών προτύπων από τον Δεκέμβριο του 2015, </w:t>
      </w:r>
      <w:r>
        <w:rPr>
          <w:rFonts w:eastAsia="Times New Roman" w:cs="Times New Roman"/>
          <w:szCs w:val="24"/>
        </w:rPr>
        <w:t xml:space="preserve">βρίσκεται ήδη στη διαδικασία υλοποίησης του </w:t>
      </w:r>
      <w:r>
        <w:rPr>
          <w:rFonts w:eastAsia="Times New Roman" w:cs="Times New Roman"/>
          <w:szCs w:val="24"/>
        </w:rPr>
        <w:lastRenderedPageBreak/>
        <w:t xml:space="preserve">ενιαίου λογιστικού σχεδίου, βάσει του οποίου θα πραγματοποιηθεί η καταγραφή όλων των πάγιων περιουσιακών στοιχείων της κεντρικής διοίκησης. </w:t>
      </w:r>
    </w:p>
    <w:p w14:paraId="516C966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Γενικότερα από τη μελέτη του </w:t>
      </w:r>
      <w:r>
        <w:rPr>
          <w:rFonts w:eastAsia="Times New Roman" w:cs="Times New Roman"/>
          <w:szCs w:val="24"/>
        </w:rPr>
        <w:t>ι</w:t>
      </w:r>
      <w:r>
        <w:rPr>
          <w:rFonts w:eastAsia="Times New Roman" w:cs="Times New Roman"/>
          <w:szCs w:val="24"/>
        </w:rPr>
        <w:t>σ</w:t>
      </w:r>
      <w:r>
        <w:rPr>
          <w:rFonts w:eastAsia="Times New Roman" w:cs="Times New Roman"/>
          <w:szCs w:val="24"/>
        </w:rPr>
        <w:t>ο</w:t>
      </w:r>
      <w:r>
        <w:rPr>
          <w:rFonts w:eastAsia="Times New Roman" w:cs="Times New Roman"/>
          <w:szCs w:val="24"/>
        </w:rPr>
        <w:t xml:space="preserve">λογισμού διαπιστώνεται η μη ορθολογική </w:t>
      </w:r>
      <w:r>
        <w:rPr>
          <w:rFonts w:eastAsia="Times New Roman" w:cs="Times New Roman"/>
          <w:szCs w:val="24"/>
        </w:rPr>
        <w:t>διάρθρωση του ενεργητικού της κεντρικής χρηματοοικονομικής θέσης της κεντρικής διοίκησης. Αυτό συμβαίνει</w:t>
      </w:r>
      <w:r>
        <w:rPr>
          <w:rFonts w:eastAsia="Times New Roman" w:cs="Times New Roman"/>
          <w:szCs w:val="24"/>
        </w:rPr>
        <w:t>,</w:t>
      </w:r>
      <w:r>
        <w:rPr>
          <w:rFonts w:eastAsia="Times New Roman" w:cs="Times New Roman"/>
          <w:szCs w:val="24"/>
        </w:rPr>
        <w:t xml:space="preserve"> γιατί ως βασικό δομικό στοιχείο του ισολογισμού χρησιμοποιούνται απαιτήσεις αμφιβόλου </w:t>
      </w:r>
      <w:proofErr w:type="spellStart"/>
      <w:r>
        <w:rPr>
          <w:rFonts w:eastAsia="Times New Roman" w:cs="Times New Roman"/>
          <w:szCs w:val="24"/>
        </w:rPr>
        <w:t>εισπραξιμότητας</w:t>
      </w:r>
      <w:proofErr w:type="spellEnd"/>
      <w:r>
        <w:rPr>
          <w:rFonts w:eastAsia="Times New Roman" w:cs="Times New Roman"/>
          <w:szCs w:val="24"/>
        </w:rPr>
        <w:t>, αλλά και γιατί δεν περιλαμβάνονται σταθερές αξίες, όπως πάγια και κόστ</w:t>
      </w:r>
      <w:r>
        <w:rPr>
          <w:rFonts w:eastAsia="Times New Roman" w:cs="Times New Roman"/>
          <w:szCs w:val="24"/>
        </w:rPr>
        <w:t>η</w:t>
      </w:r>
      <w:r>
        <w:rPr>
          <w:rFonts w:eastAsia="Times New Roman" w:cs="Times New Roman"/>
          <w:szCs w:val="24"/>
        </w:rPr>
        <w:t xml:space="preserve"> έργου που εκτελούνται. Σύμφωνα δε πάλι με το Ελεγκτικό Συνέδριο τα ανωτέρω αντίκ</w:t>
      </w:r>
      <w:r>
        <w:rPr>
          <w:rFonts w:eastAsia="Times New Roman" w:cs="Times New Roman"/>
          <w:szCs w:val="24"/>
        </w:rPr>
        <w:t>εινται στις βασικές λογιστικές αρχές της αντικειμενικότητας, της πλήρους γνωστοποίησης και της συντηρητικότητας.</w:t>
      </w:r>
    </w:p>
    <w:p w14:paraId="516C966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το κεφάλαιο αυτό</w:t>
      </w:r>
      <w:r>
        <w:rPr>
          <w:rFonts w:eastAsia="Times New Roman" w:cs="Times New Roman"/>
          <w:szCs w:val="24"/>
        </w:rPr>
        <w:t>,</w:t>
      </w:r>
      <w:r>
        <w:rPr>
          <w:rFonts w:eastAsia="Times New Roman" w:cs="Times New Roman"/>
          <w:szCs w:val="24"/>
        </w:rPr>
        <w:t xml:space="preserve"> θα ήθελα να τονίσω βασικά την κρισιμότητα της περιόδου που διανύουμε. Αφ</w:t>
      </w:r>
      <w:r>
        <w:rPr>
          <w:rFonts w:eastAsia="Times New Roman" w:cs="Times New Roman"/>
          <w:szCs w:val="24"/>
        </w:rPr>
        <w:t xml:space="preserve">’ </w:t>
      </w:r>
      <w:r>
        <w:rPr>
          <w:rFonts w:eastAsia="Times New Roman" w:cs="Times New Roman"/>
          <w:szCs w:val="24"/>
        </w:rPr>
        <w:t>ενός τηρού</w:t>
      </w:r>
      <w:r>
        <w:rPr>
          <w:rFonts w:eastAsia="Times New Roman" w:cs="Times New Roman"/>
          <w:szCs w:val="24"/>
        </w:rPr>
        <w:t>με απαρέγκλιτα το πρόγραμμα δημοσιονομικής προ</w:t>
      </w:r>
      <w:r>
        <w:rPr>
          <w:rFonts w:eastAsia="Times New Roman" w:cs="Times New Roman"/>
          <w:szCs w:val="24"/>
        </w:rPr>
        <w:lastRenderedPageBreak/>
        <w:t>σαρμογής κι έτσι έχουμε κατορθώσει να τηρούμε τα συμφωνημένα πρωτογενή πλεονάσματα, ταυτόχρονα όμως και αφ</w:t>
      </w:r>
      <w:r>
        <w:rPr>
          <w:rFonts w:eastAsia="Times New Roman" w:cs="Times New Roman"/>
          <w:szCs w:val="24"/>
        </w:rPr>
        <w:t xml:space="preserve">’ </w:t>
      </w:r>
      <w:r>
        <w:rPr>
          <w:rFonts w:eastAsia="Times New Roman" w:cs="Times New Roman"/>
          <w:szCs w:val="24"/>
        </w:rPr>
        <w:t>ετέρου εμμένουμε και στο παράλληλο πρόγραμμά μας καθιστώντας φανερή την κοινωνική παρέμβασή μας μέσα σ</w:t>
      </w:r>
      <w:r>
        <w:rPr>
          <w:rFonts w:eastAsia="Times New Roman" w:cs="Times New Roman"/>
          <w:szCs w:val="24"/>
        </w:rPr>
        <w:t xml:space="preserve">τον κόσμο. </w:t>
      </w:r>
    </w:p>
    <w:p w14:paraId="516C966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Δεν εθελοτυφλούμε. Γνωρίζουμε πάρα πολύ καλά ότι η αύξηση της φορολογίας</w:t>
      </w:r>
      <w:r>
        <w:rPr>
          <w:rFonts w:eastAsia="Times New Roman" w:cs="Times New Roman"/>
          <w:szCs w:val="24"/>
        </w:rPr>
        <w:t>,</w:t>
      </w:r>
      <w:r>
        <w:rPr>
          <w:rFonts w:eastAsia="Times New Roman" w:cs="Times New Roman"/>
          <w:szCs w:val="24"/>
        </w:rPr>
        <w:t xml:space="preserve"> αδιαμφισβήτητα είναι πάρα πολύ μεγάλη. Για να μπορέσουμε να αντιμετωπίσουμε, όμως, την κατάσταση αυτή, κρίνεται επιβεβλημένη η διεύρυνση της φορολογικής βάσης και η αποτε</w:t>
      </w:r>
      <w:r>
        <w:rPr>
          <w:rFonts w:eastAsia="Times New Roman" w:cs="Times New Roman"/>
          <w:szCs w:val="24"/>
        </w:rPr>
        <w:t>λεσματική αντιμετώπιση της φοροδιαφυγής. Έχουμε ήδη ξεκινήσει με νομοθετικές παρεμβάσεις όπως αυτές για την πάταξη του λαθρεμπορίου, η αναμόρφωση του Τελωνειακού Κώδικα, τα μέτρα για το λαθρεμπόριο καπνικών και συνεχίζουμε σταδιακά με το επερχόμενο νομοθέτ</w:t>
      </w:r>
      <w:r>
        <w:rPr>
          <w:rFonts w:eastAsia="Times New Roman" w:cs="Times New Roman"/>
          <w:szCs w:val="24"/>
        </w:rPr>
        <w:t xml:space="preserve">ημα για τις ηλεκτρονικές συναλλαγές. </w:t>
      </w:r>
    </w:p>
    <w:p w14:paraId="516C966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Επιπλέον με το</w:t>
      </w:r>
      <w:r>
        <w:rPr>
          <w:rFonts w:eastAsia="Times New Roman" w:cs="Times New Roman"/>
          <w:szCs w:val="24"/>
        </w:rPr>
        <w:t>ν</w:t>
      </w:r>
      <w:r>
        <w:rPr>
          <w:rFonts w:eastAsia="Times New Roman" w:cs="Times New Roman"/>
          <w:szCs w:val="24"/>
        </w:rPr>
        <w:t xml:space="preserve"> νέο αναπτυξιακό νόμο εισάγουμε μια σειρά από καινοτομίες. Επιχειρούμε μια επενδυτική επανεκκίνηση και επιδιώκουμε την αναδιάρθρωση της οικονομίας και της ανάπτυξης της χώρας μας. Η ομαλή ολοκλήρωση της </w:t>
      </w:r>
      <w:r>
        <w:rPr>
          <w:rFonts w:eastAsia="Times New Roman" w:cs="Times New Roman"/>
          <w:szCs w:val="24"/>
        </w:rPr>
        <w:t xml:space="preserve">δεύτερης αξιολόγησης, η διευθέτηση του ζητήματος του χρέους και η </w:t>
      </w:r>
      <w:r>
        <w:rPr>
          <w:rFonts w:eastAsia="Times New Roman" w:cs="Times New Roman"/>
          <w:szCs w:val="24"/>
        </w:rPr>
        <w:lastRenderedPageBreak/>
        <w:t>ένταξη στην ποσοτική χαλάρωση της Ευρωπαϊκής Κεντρικής Τράπεζας σηματοδοτούν το πέρασμα της ελληνικής οικονομίας σε μια τελείως διαφορετική φάση. Ας ελπίσουμε ότι θα είναι ορατά στο άμεσο δι</w:t>
      </w:r>
      <w:r>
        <w:rPr>
          <w:rFonts w:eastAsia="Times New Roman" w:cs="Times New Roman"/>
          <w:szCs w:val="24"/>
        </w:rPr>
        <w:t xml:space="preserve">άστημα τα σημάδια ανάκαμψης και προοπτικής της οικονομίας μας. </w:t>
      </w:r>
    </w:p>
    <w:p w14:paraId="516C966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516C9668" w14:textId="77777777" w:rsidR="009762CD" w:rsidRDefault="009828EE">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516C966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w:t>
      </w:r>
    </w:p>
    <w:p w14:paraId="516C966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της Νέας Δημοκρατίας, κ. Σάββας Αναστασιάδης. </w:t>
      </w:r>
    </w:p>
    <w:p w14:paraId="516C966B" w14:textId="77777777" w:rsidR="009762CD" w:rsidRDefault="009828EE">
      <w:pPr>
        <w:spacing w:after="0" w:line="600" w:lineRule="auto"/>
        <w:ind w:firstLine="720"/>
        <w:jc w:val="both"/>
        <w:rPr>
          <w:rFonts w:eastAsia="Times New Roman"/>
          <w:szCs w:val="24"/>
        </w:rPr>
      </w:pPr>
      <w:r>
        <w:rPr>
          <w:rFonts w:eastAsia="Times New Roman"/>
          <w:b/>
          <w:szCs w:val="24"/>
        </w:rPr>
        <w:t>ΣΑΒΒΑΣ ΑΝΑΣΤΑΣΙΑΔΗΣ:</w:t>
      </w:r>
      <w:r>
        <w:rPr>
          <w:rFonts w:eastAsia="Times New Roman"/>
          <w:szCs w:val="24"/>
        </w:rPr>
        <w:t xml:space="preserve"> Ευχαριστώ πολύ, κύριε Πρόεδρε.</w:t>
      </w:r>
    </w:p>
    <w:p w14:paraId="516C966C" w14:textId="77777777" w:rsidR="009762CD" w:rsidRDefault="009828EE">
      <w:pPr>
        <w:spacing w:after="0" w:line="600" w:lineRule="auto"/>
        <w:ind w:firstLine="720"/>
        <w:jc w:val="both"/>
        <w:rPr>
          <w:rFonts w:eastAsia="Times New Roman"/>
          <w:szCs w:val="24"/>
        </w:rPr>
      </w:pPr>
      <w:r>
        <w:rPr>
          <w:rFonts w:eastAsia="Times New Roman"/>
          <w:szCs w:val="24"/>
        </w:rPr>
        <w:t xml:space="preserve">Κυρίες και κύριοι συνάδελφοι, καλούμαστε σήμερα στην Ολομέλεια της Βουλής να κυρώσουμε τον </w:t>
      </w:r>
      <w:r>
        <w:rPr>
          <w:rFonts w:eastAsia="Times New Roman"/>
          <w:szCs w:val="24"/>
        </w:rPr>
        <w:t>α</w:t>
      </w:r>
      <w:r>
        <w:rPr>
          <w:rFonts w:eastAsia="Times New Roman"/>
          <w:szCs w:val="24"/>
        </w:rPr>
        <w:t xml:space="preserve">πολογισμό και τον </w:t>
      </w:r>
      <w:r>
        <w:rPr>
          <w:rFonts w:eastAsia="Times New Roman"/>
          <w:szCs w:val="24"/>
        </w:rPr>
        <w:t>ι</w:t>
      </w:r>
      <w:r>
        <w:rPr>
          <w:rFonts w:eastAsia="Times New Roman"/>
          <w:szCs w:val="24"/>
        </w:rPr>
        <w:t xml:space="preserve">σολογισμό του </w:t>
      </w:r>
      <w:r>
        <w:rPr>
          <w:rFonts w:eastAsia="Times New Roman"/>
          <w:szCs w:val="24"/>
        </w:rPr>
        <w:t>κ</w:t>
      </w:r>
      <w:r>
        <w:rPr>
          <w:rFonts w:eastAsia="Times New Roman"/>
          <w:szCs w:val="24"/>
        </w:rPr>
        <w:t xml:space="preserve">ράτους του έτους 2014. </w:t>
      </w:r>
    </w:p>
    <w:p w14:paraId="516C966D" w14:textId="77777777" w:rsidR="009762CD" w:rsidRDefault="009828EE">
      <w:pPr>
        <w:spacing w:after="0" w:line="600" w:lineRule="auto"/>
        <w:ind w:firstLine="720"/>
        <w:jc w:val="both"/>
        <w:rPr>
          <w:rFonts w:eastAsia="Times New Roman"/>
          <w:szCs w:val="24"/>
        </w:rPr>
      </w:pPr>
      <w:r>
        <w:rPr>
          <w:rFonts w:eastAsia="Times New Roman"/>
          <w:szCs w:val="24"/>
        </w:rPr>
        <w:lastRenderedPageBreak/>
        <w:t>Η συζήτηση αυτή αποτελεί μια ιδιαίτερα σημαντική κοιν</w:t>
      </w:r>
      <w:r>
        <w:rPr>
          <w:rFonts w:eastAsia="Times New Roman"/>
          <w:szCs w:val="24"/>
        </w:rPr>
        <w:t xml:space="preserve">οβουλευτική διαδικασία, γιατί αναφερόμαστε πάντα σε πραγματικά στοιχεία και όχι σε προβλέψεις. Ουσιαστικά η εκάστοτε </w:t>
      </w:r>
      <w:r>
        <w:rPr>
          <w:rFonts w:eastAsia="Times New Roman"/>
          <w:szCs w:val="24"/>
        </w:rPr>
        <w:t>κ</w:t>
      </w:r>
      <w:r>
        <w:rPr>
          <w:rFonts w:eastAsia="Times New Roman"/>
          <w:szCs w:val="24"/>
        </w:rPr>
        <w:t xml:space="preserve">υβέρνηση λογοδοτεί ενώπιον του Κοινοβουλίου αναφορικά με την εκτέλεση του υπό συζήτηση </w:t>
      </w:r>
      <w:r>
        <w:rPr>
          <w:rFonts w:eastAsia="Times New Roman"/>
          <w:szCs w:val="24"/>
        </w:rPr>
        <w:t>π</w:t>
      </w:r>
      <w:r>
        <w:rPr>
          <w:rFonts w:eastAsia="Times New Roman"/>
          <w:szCs w:val="24"/>
        </w:rPr>
        <w:t>ροϋπολογισμού και την επαλήθευση των προβλέψεων κα</w:t>
      </w:r>
      <w:r>
        <w:rPr>
          <w:rFonts w:eastAsia="Times New Roman"/>
          <w:szCs w:val="24"/>
        </w:rPr>
        <w:t>ι των προσδοκιών της. Γι’ αυτό οφείλεται στη συζήτηση αυτή</w:t>
      </w:r>
      <w:r>
        <w:rPr>
          <w:rFonts w:eastAsia="Times New Roman"/>
          <w:szCs w:val="24"/>
        </w:rPr>
        <w:t>,</w:t>
      </w:r>
      <w:r>
        <w:rPr>
          <w:rFonts w:eastAsia="Times New Roman"/>
          <w:szCs w:val="24"/>
        </w:rPr>
        <w:t xml:space="preserve"> να δίδεται πάντα η αρμόζουσα προσοχή και βαρύτητα και, βεβαίως, και στην υλοποίηση και επίτευξη των στόχων που ετέθησαν από την εκάστοτε κυβέρνηση. </w:t>
      </w:r>
    </w:p>
    <w:p w14:paraId="516C966E" w14:textId="77777777" w:rsidR="009762CD" w:rsidRDefault="009828EE">
      <w:pPr>
        <w:spacing w:after="0" w:line="600" w:lineRule="auto"/>
        <w:ind w:firstLine="720"/>
        <w:jc w:val="both"/>
        <w:rPr>
          <w:rFonts w:eastAsia="Times New Roman"/>
          <w:szCs w:val="24"/>
        </w:rPr>
      </w:pPr>
      <w:r>
        <w:rPr>
          <w:rFonts w:eastAsia="Times New Roman"/>
          <w:szCs w:val="24"/>
        </w:rPr>
        <w:t xml:space="preserve">Αποκτά δε ακόμα μεγαλύτερη βαρύτητα η συζήτηση </w:t>
      </w:r>
      <w:r>
        <w:rPr>
          <w:rFonts w:eastAsia="Times New Roman"/>
          <w:szCs w:val="24"/>
        </w:rPr>
        <w:t>αυτή, όταν αναφερόμαστε σε ένα έτος όπως αυτό του 2014, ένα έτος με έντονες και πυκνές πολιτικές και οικονομικές εξελίξεις που στιγμάτισαν τα χρόνια που ακολούθησαν και εξακολουθούν ακόμα να μας επηρεάζουν και σήμερα.</w:t>
      </w:r>
    </w:p>
    <w:p w14:paraId="516C966F" w14:textId="77777777" w:rsidR="009762CD" w:rsidRDefault="009828EE">
      <w:pPr>
        <w:spacing w:after="0" w:line="600" w:lineRule="auto"/>
        <w:ind w:firstLine="720"/>
        <w:jc w:val="both"/>
        <w:rPr>
          <w:rFonts w:eastAsia="Times New Roman"/>
          <w:szCs w:val="24"/>
        </w:rPr>
      </w:pPr>
      <w:r>
        <w:rPr>
          <w:rFonts w:eastAsia="Times New Roman"/>
          <w:szCs w:val="24"/>
        </w:rPr>
        <w:t>Κυρίες και κύριοι συνάδελφοι, η Ελλάδα</w:t>
      </w:r>
      <w:r>
        <w:rPr>
          <w:rFonts w:eastAsia="Times New Roman"/>
          <w:szCs w:val="24"/>
        </w:rPr>
        <w:t xml:space="preserve"> στα τέλη του 2014 βρισκόταν στον τελευταίο δύσκολο δρόμο ενός μαραθωνίου στα τελευταία μέτρα. Η προσπάθεια της χώρας για βελτίωση των δημοσιονομικών </w:t>
      </w:r>
      <w:r>
        <w:rPr>
          <w:rFonts w:eastAsia="Times New Roman"/>
          <w:szCs w:val="24"/>
        </w:rPr>
        <w:lastRenderedPageBreak/>
        <w:t xml:space="preserve">συνθηκών και εντατικοποίηση των διαρθρωτικών μεταρρυθμίσεων μέσω της εφαρμογής του Μεσοπρόθεσμου Πλαισίου </w:t>
      </w:r>
      <w:r>
        <w:rPr>
          <w:rFonts w:eastAsia="Times New Roman"/>
          <w:szCs w:val="24"/>
        </w:rPr>
        <w:t xml:space="preserve">Δημοσιονομικής Προσαρμογής 2012-2015 αποτέλεσε τον κύριο άξονα της λειτουργίας της με στόχο την περαιτέρω μείωση του ελλείμματος και την επιστροφή της χώρας στην ανάπτυξη. </w:t>
      </w:r>
    </w:p>
    <w:p w14:paraId="516C9670" w14:textId="77777777" w:rsidR="009762CD" w:rsidRDefault="009828EE">
      <w:pPr>
        <w:spacing w:after="0" w:line="600" w:lineRule="auto"/>
        <w:ind w:firstLine="720"/>
        <w:jc w:val="both"/>
        <w:rPr>
          <w:rFonts w:eastAsia="Times New Roman"/>
          <w:szCs w:val="24"/>
        </w:rPr>
      </w:pPr>
      <w:r>
        <w:rPr>
          <w:rFonts w:eastAsia="Times New Roman"/>
          <w:szCs w:val="24"/>
        </w:rPr>
        <w:t>Έως το 2014 πέρασαν έξι χρόνια βαθιάς ύφεσης. Το ΑΕΠ της χώρας παρουσίασε μια σωρευ</w:t>
      </w:r>
      <w:r>
        <w:rPr>
          <w:rFonts w:eastAsia="Times New Roman"/>
          <w:szCs w:val="24"/>
        </w:rPr>
        <w:t>τική υποχώρηση πάνω από 25%. Το 2014</w:t>
      </w:r>
      <w:r>
        <w:rPr>
          <w:rFonts w:eastAsia="Times New Roman"/>
          <w:szCs w:val="24"/>
        </w:rPr>
        <w:t>,</w:t>
      </w:r>
      <w:r>
        <w:rPr>
          <w:rFonts w:eastAsia="Times New Roman"/>
          <w:szCs w:val="24"/>
        </w:rPr>
        <w:t xml:space="preserve"> σηματοδότησε τη σταθεροποίηση και την επιστροφή της οικονομίας και της οικονομικής δραστηριότητας σε θετικούς ρυθμούς ανάπτυξης. Για πρώτη φορά μετά το 2008 καταγράφεται θετικός ρυθμός ανάπτυξης.</w:t>
      </w:r>
    </w:p>
    <w:p w14:paraId="516C9671" w14:textId="77777777" w:rsidR="009762CD" w:rsidRDefault="009828EE">
      <w:pPr>
        <w:spacing w:after="0" w:line="600" w:lineRule="auto"/>
        <w:ind w:firstLine="720"/>
        <w:jc w:val="both"/>
        <w:rPr>
          <w:rFonts w:eastAsia="Times New Roman"/>
          <w:szCs w:val="24"/>
        </w:rPr>
      </w:pPr>
      <w:r>
        <w:rPr>
          <w:rFonts w:eastAsia="Times New Roman"/>
          <w:szCs w:val="24"/>
        </w:rPr>
        <w:t>Οι περισσότεροι στόχοι</w:t>
      </w:r>
      <w:r>
        <w:rPr>
          <w:rFonts w:eastAsia="Times New Roman"/>
          <w:szCs w:val="24"/>
        </w:rPr>
        <w:t xml:space="preserve"> του </w:t>
      </w:r>
      <w:r>
        <w:rPr>
          <w:rFonts w:eastAsia="Times New Roman"/>
          <w:szCs w:val="24"/>
        </w:rPr>
        <w:t>π</w:t>
      </w:r>
      <w:r>
        <w:rPr>
          <w:rFonts w:eastAsia="Times New Roman"/>
          <w:szCs w:val="24"/>
        </w:rPr>
        <w:t xml:space="preserve">ροϋπολογισμού του 2014 επιτεύχθηκαν. Η όποια υστέρηση οφείλεται στις εκβιαστικές εκλογές που προκλήθηκαν από την τότε </w:t>
      </w:r>
      <w:r>
        <w:rPr>
          <w:rFonts w:eastAsia="Times New Roman"/>
          <w:szCs w:val="24"/>
        </w:rPr>
        <w:t>α</w:t>
      </w:r>
      <w:r>
        <w:rPr>
          <w:rFonts w:eastAsia="Times New Roman"/>
          <w:szCs w:val="24"/>
        </w:rPr>
        <w:t>ντιπολίτευση των ΣΥΡΙΖΑ-ΑΝΕΛ και στην αστάθεια και στην αβεβαιότητα που προκάλεσαν αυτές και είχαν σαν αποτέλεσμα τη μείωση των εσό</w:t>
      </w:r>
      <w:r>
        <w:rPr>
          <w:rFonts w:eastAsia="Times New Roman"/>
          <w:szCs w:val="24"/>
        </w:rPr>
        <w:t>δων στο τέλος του 2014 και στις αρχές του 2015.</w:t>
      </w:r>
    </w:p>
    <w:p w14:paraId="516C9672" w14:textId="77777777" w:rsidR="009762CD" w:rsidRDefault="009828EE">
      <w:pPr>
        <w:spacing w:after="0" w:line="600" w:lineRule="auto"/>
        <w:ind w:firstLine="720"/>
        <w:jc w:val="both"/>
        <w:rPr>
          <w:rFonts w:eastAsia="Times New Roman"/>
          <w:szCs w:val="24"/>
        </w:rPr>
      </w:pPr>
      <w:r>
        <w:rPr>
          <w:rFonts w:eastAsia="Times New Roman"/>
          <w:szCs w:val="24"/>
        </w:rPr>
        <w:lastRenderedPageBreak/>
        <w:t xml:space="preserve">Το πρωτογενές πλεόνασμα ξεπέρασε το 2014 τα 670 εκατομμύρια και διαμορφώθηκε στο 0,5% έναντι στόχου 1,5%. Σημειώνω δε εδώ ότι στην έγκριση της </w:t>
      </w:r>
      <w:proofErr w:type="spellStart"/>
      <w:r>
        <w:rPr>
          <w:rFonts w:eastAsia="Times New Roman"/>
          <w:szCs w:val="24"/>
        </w:rPr>
        <w:t>επικαιροποίησης</w:t>
      </w:r>
      <w:proofErr w:type="spellEnd"/>
      <w:r>
        <w:rPr>
          <w:rFonts w:eastAsia="Times New Roman"/>
          <w:szCs w:val="24"/>
        </w:rPr>
        <w:t xml:space="preserve"> του Μεσοπρόθεσμου Πλαισίου Δημοσιονομικής Στρατηγ</w:t>
      </w:r>
      <w:r>
        <w:rPr>
          <w:rFonts w:eastAsia="Times New Roman"/>
          <w:szCs w:val="24"/>
        </w:rPr>
        <w:t>ικής 2013</w:t>
      </w:r>
      <w:r>
        <w:rPr>
          <w:rFonts w:eastAsia="Times New Roman"/>
          <w:szCs w:val="24"/>
        </w:rPr>
        <w:t>,</w:t>
      </w:r>
      <w:r>
        <w:rPr>
          <w:rFonts w:eastAsia="Times New Roman"/>
          <w:szCs w:val="24"/>
        </w:rPr>
        <w:t>2015</w:t>
      </w:r>
      <w:r>
        <w:rPr>
          <w:rFonts w:eastAsia="Times New Roman"/>
          <w:szCs w:val="24"/>
        </w:rPr>
        <w:t xml:space="preserve"> – </w:t>
      </w:r>
      <w:r>
        <w:rPr>
          <w:rFonts w:eastAsia="Times New Roman"/>
          <w:szCs w:val="24"/>
        </w:rPr>
        <w:t>2016</w:t>
      </w:r>
      <w:r>
        <w:rPr>
          <w:rFonts w:eastAsia="Times New Roman"/>
          <w:szCs w:val="24"/>
        </w:rPr>
        <w:t>,</w:t>
      </w:r>
      <w:r>
        <w:rPr>
          <w:rFonts w:eastAsia="Times New Roman"/>
          <w:szCs w:val="24"/>
        </w:rPr>
        <w:t xml:space="preserve"> προβλεπόταν έλλειμμα περί τα 412 εκατομμύρια. Η χώρα παρουσίασε πλεόνασμα. Φαινόταν ότι οι πολύχρονες θυσίες του ελληνικού λαού άρχισαν να πιάνουν τόπο. </w:t>
      </w:r>
    </w:p>
    <w:p w14:paraId="516C9673" w14:textId="77777777" w:rsidR="009762CD" w:rsidRDefault="009828EE">
      <w:pPr>
        <w:spacing w:after="0" w:line="600" w:lineRule="auto"/>
        <w:ind w:firstLine="720"/>
        <w:jc w:val="both"/>
        <w:rPr>
          <w:rFonts w:eastAsia="Times New Roman"/>
          <w:szCs w:val="24"/>
        </w:rPr>
      </w:pPr>
      <w:r>
        <w:rPr>
          <w:rFonts w:eastAsia="Times New Roman"/>
          <w:szCs w:val="24"/>
        </w:rPr>
        <w:t>Κινητήριες δυνάμεις αυτής της εξέλιξης ήταν η αύξηση των εξαγωγών</w:t>
      </w:r>
      <w:r>
        <w:rPr>
          <w:rFonts w:eastAsia="Times New Roman"/>
          <w:szCs w:val="24"/>
        </w:rPr>
        <w:t>,</w:t>
      </w:r>
      <w:r>
        <w:rPr>
          <w:rFonts w:eastAsia="Times New Roman"/>
          <w:szCs w:val="24"/>
        </w:rPr>
        <w:t xml:space="preserve"> ως αποτέλεσμ</w:t>
      </w:r>
      <w:r>
        <w:rPr>
          <w:rFonts w:eastAsia="Times New Roman"/>
          <w:szCs w:val="24"/>
        </w:rPr>
        <w:t>α της αύξησης των εξαγόμενων υπηρεσιών λόγω της βελτίωσης της ανταγωνιστικότητας και η αύξηση της ιδιωτικής κατανάλωσης. Η ιδιωτική κατανάλωση το 2014 αυξήθηκε κατά 1,5%, υποστηριζόμενη από τη σταθεροποίηση του πραγματικού διαθέσιμου εισοδήματος, τη μείωση</w:t>
      </w:r>
      <w:r>
        <w:rPr>
          <w:rFonts w:eastAsia="Times New Roman"/>
          <w:szCs w:val="24"/>
        </w:rPr>
        <w:t xml:space="preserve"> του γενικού επιπέδου τιμών αλλά και τη μείωση της αβεβαιότητας.</w:t>
      </w:r>
    </w:p>
    <w:p w14:paraId="516C9674" w14:textId="77777777" w:rsidR="009762CD" w:rsidRDefault="009828EE">
      <w:pPr>
        <w:spacing w:after="0" w:line="600" w:lineRule="auto"/>
        <w:ind w:firstLine="720"/>
        <w:jc w:val="both"/>
        <w:rPr>
          <w:rFonts w:eastAsia="Times New Roman"/>
          <w:szCs w:val="24"/>
        </w:rPr>
      </w:pPr>
      <w:r>
        <w:rPr>
          <w:rFonts w:eastAsia="Times New Roman"/>
          <w:szCs w:val="24"/>
        </w:rPr>
        <w:lastRenderedPageBreak/>
        <w:t>Η ανεργία παραμένοντας</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σε πολύ υψηλά επίπεδα, άρχισε να μειώνεται. Παρατηρήθηκε οριακή άνοδος της απασχόλησης. Φαινόταν ότι σιγά-σιγά αλλά σταθερά, η Ελλάδα έβρισκε τον δρόμο της. Οι</w:t>
      </w:r>
      <w:r>
        <w:rPr>
          <w:rFonts w:eastAsia="Times New Roman"/>
          <w:szCs w:val="24"/>
        </w:rPr>
        <w:t xml:space="preserve"> προσπάθειες της τότε </w:t>
      </w:r>
      <w:r>
        <w:rPr>
          <w:rFonts w:eastAsia="Times New Roman"/>
          <w:szCs w:val="24"/>
        </w:rPr>
        <w:t>κ</w:t>
      </w:r>
      <w:r>
        <w:rPr>
          <w:rFonts w:eastAsia="Times New Roman"/>
          <w:szCs w:val="24"/>
        </w:rPr>
        <w:t>υβέρνησης είχαν αρχίσει να αποδίδουν καρπούς.</w:t>
      </w:r>
    </w:p>
    <w:p w14:paraId="516C9675" w14:textId="77777777" w:rsidR="009762CD" w:rsidRDefault="009828EE">
      <w:pPr>
        <w:spacing w:after="0" w:line="600" w:lineRule="auto"/>
        <w:ind w:firstLine="720"/>
        <w:jc w:val="both"/>
        <w:rPr>
          <w:rFonts w:eastAsia="Times New Roman"/>
          <w:szCs w:val="24"/>
        </w:rPr>
      </w:pPr>
      <w:r>
        <w:rPr>
          <w:rFonts w:eastAsia="Times New Roman"/>
          <w:szCs w:val="24"/>
        </w:rPr>
        <w:t>Το έλλειμμα του κρατικού προϋπολογισμού διαμορφώθηκε στο 2,7%</w:t>
      </w:r>
      <w:r>
        <w:rPr>
          <w:rFonts w:eastAsia="Times New Roman"/>
          <w:szCs w:val="24"/>
        </w:rPr>
        <w:t>,</w:t>
      </w:r>
      <w:r>
        <w:rPr>
          <w:rFonts w:eastAsia="Times New Roman"/>
          <w:szCs w:val="24"/>
        </w:rPr>
        <w:t xml:space="preserve"> αυξημένο έναντι των αρχικών προβλέψεων αλλά σημαντικά μειωμένο γύρω στο 60% σε σχέση με αυτό του 2013.</w:t>
      </w:r>
    </w:p>
    <w:p w14:paraId="516C9676" w14:textId="77777777" w:rsidR="009762CD" w:rsidRDefault="009828EE">
      <w:pPr>
        <w:spacing w:after="0" w:line="600" w:lineRule="auto"/>
        <w:ind w:firstLine="720"/>
        <w:jc w:val="both"/>
        <w:rPr>
          <w:rFonts w:eastAsia="Times New Roman"/>
          <w:szCs w:val="24"/>
        </w:rPr>
      </w:pPr>
      <w:r>
        <w:rPr>
          <w:rFonts w:eastAsia="Times New Roman"/>
          <w:szCs w:val="24"/>
        </w:rPr>
        <w:t>Το 2014</w:t>
      </w:r>
      <w:r>
        <w:rPr>
          <w:rFonts w:eastAsia="Times New Roman"/>
          <w:szCs w:val="24"/>
        </w:rPr>
        <w:t>,</w:t>
      </w:r>
      <w:r>
        <w:rPr>
          <w:rFonts w:eastAsia="Times New Roman"/>
          <w:szCs w:val="24"/>
        </w:rPr>
        <w:t xml:space="preserve"> ήταν ένα έτος δημοσιονομικών επιτευγμάτων. Η τότε κυβέρνηση ήλεγξε τις δαπάνες, περιόρισε τα ελλείμματα και έδειξε βούληση για τις απαιτούμενες μεταρρυθμίσεις. Ήταν ο δεύτερος χρόνος που η χώρα παρουσίαζε πλεονάσματα. Ο ελληνικός λαός δειλά αλλά σταθερά ά</w:t>
      </w:r>
      <w:r>
        <w:rPr>
          <w:rFonts w:eastAsia="Times New Roman"/>
          <w:szCs w:val="24"/>
        </w:rPr>
        <w:t xml:space="preserve">ρχισε να επανακτά τη χαμένη ασφάλεια και αβεβαιότητά του. </w:t>
      </w:r>
    </w:p>
    <w:p w14:paraId="516C9677" w14:textId="77777777" w:rsidR="009762CD" w:rsidRDefault="009828EE">
      <w:pPr>
        <w:spacing w:after="0" w:line="600" w:lineRule="auto"/>
        <w:ind w:firstLine="720"/>
        <w:jc w:val="both"/>
        <w:rPr>
          <w:rFonts w:eastAsia="Times New Roman"/>
          <w:szCs w:val="24"/>
        </w:rPr>
      </w:pPr>
      <w:r>
        <w:rPr>
          <w:rFonts w:eastAsia="Times New Roman"/>
          <w:szCs w:val="24"/>
        </w:rPr>
        <w:t xml:space="preserve">Σας θυμίζω, κυρίες και κύριοι συνάδελφοι, ότι το 2014 λάβανε χώρα οι μοναδικές μέχρι τότε φορολογικές ελαφρύνσεις, οι οποίες ανετράπησαν από τη σημερινή Κυβέρνηση. Μειώθηκε ο ΦΠΑ στην εστίαση κατά </w:t>
      </w:r>
      <w:r>
        <w:rPr>
          <w:rFonts w:eastAsia="Times New Roman"/>
          <w:szCs w:val="24"/>
        </w:rPr>
        <w:t>13%. Σήμερα βρίσκεται στο 24%.</w:t>
      </w:r>
    </w:p>
    <w:p w14:paraId="516C967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Μειώθηκε κατά 30% ο </w:t>
      </w:r>
      <w:r>
        <w:rPr>
          <w:rFonts w:eastAsia="Times New Roman" w:cs="Times New Roman"/>
          <w:szCs w:val="24"/>
        </w:rPr>
        <w:t xml:space="preserve">ειδικός φόρος κατανάλωσης </w:t>
      </w:r>
      <w:r>
        <w:rPr>
          <w:rFonts w:eastAsia="Times New Roman" w:cs="Times New Roman"/>
          <w:szCs w:val="24"/>
        </w:rPr>
        <w:t xml:space="preserve">στο πετρέλαιο θέρμανσης, ενώ εσείς τον αυξήσατε. </w:t>
      </w:r>
    </w:p>
    <w:p w14:paraId="516C967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Μειώσαμε κατά 30% την έκτακτη εισφορά αλληλεγγύης, ενώ σήμερα αυξήθηκε. </w:t>
      </w:r>
    </w:p>
    <w:p w14:paraId="516C967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Μειώσαμε τις ασφαλιστικές εισφορές κατά 5%, ενώ σήμερα τ</w:t>
      </w:r>
      <w:r>
        <w:rPr>
          <w:rFonts w:eastAsia="Times New Roman" w:cs="Times New Roman"/>
          <w:szCs w:val="24"/>
        </w:rPr>
        <w:t xml:space="preserve">ριπλασιάστηκαν. </w:t>
      </w:r>
    </w:p>
    <w:p w14:paraId="516C967B"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Ακόμα και το κοινωνικό μέρισμα που δόθηκε το 2014 και έφτασε τα 455 εκατομμύρια ευρώ</w:t>
      </w:r>
      <w:r>
        <w:rPr>
          <w:rFonts w:eastAsia="Times New Roman" w:cs="Times New Roman"/>
          <w:szCs w:val="24"/>
        </w:rPr>
        <w:t>,</w:t>
      </w:r>
      <w:r>
        <w:rPr>
          <w:rFonts w:eastAsia="Times New Roman" w:cs="Times New Roman"/>
          <w:szCs w:val="24"/>
        </w:rPr>
        <w:t xml:space="preserve"> ήταν </w:t>
      </w:r>
      <w:proofErr w:type="spellStart"/>
      <w:r>
        <w:rPr>
          <w:rFonts w:eastAsia="Times New Roman" w:cs="Times New Roman"/>
          <w:szCs w:val="24"/>
        </w:rPr>
        <w:t>υπερτριπλάσιο</w:t>
      </w:r>
      <w:proofErr w:type="spellEnd"/>
      <w:r>
        <w:rPr>
          <w:rFonts w:eastAsia="Times New Roman" w:cs="Times New Roman"/>
          <w:szCs w:val="24"/>
        </w:rPr>
        <w:t xml:space="preserve"> των 100 εκατομμυρίων ευρώ για την ανθρωπιστική κρίση της δικής σας Κυβέρνησης. Η πορεία προδιαγραφόταν προς τη σωστή κατεύθυνση, διακό</w:t>
      </w:r>
      <w:r>
        <w:rPr>
          <w:rFonts w:eastAsia="Times New Roman" w:cs="Times New Roman"/>
          <w:szCs w:val="24"/>
        </w:rPr>
        <w:t xml:space="preserve">πηκε όμως από την ανευθυνότητα της τότε </w:t>
      </w:r>
      <w:r>
        <w:rPr>
          <w:rFonts w:eastAsia="Times New Roman" w:cs="Times New Roman"/>
          <w:szCs w:val="24"/>
        </w:rPr>
        <w:t xml:space="preserve">αντιπολίτευσης </w:t>
      </w:r>
      <w:r>
        <w:rPr>
          <w:rFonts w:eastAsia="Times New Roman" w:cs="Times New Roman"/>
          <w:szCs w:val="24"/>
        </w:rPr>
        <w:t xml:space="preserve">και της σημερινής </w:t>
      </w:r>
      <w:r>
        <w:rPr>
          <w:rFonts w:eastAsia="Times New Roman" w:cs="Times New Roman"/>
          <w:szCs w:val="24"/>
        </w:rPr>
        <w:t xml:space="preserve">συγκυβέρνησης </w:t>
      </w:r>
      <w:r>
        <w:rPr>
          <w:rFonts w:eastAsia="Times New Roman" w:cs="Times New Roman"/>
          <w:szCs w:val="24"/>
        </w:rPr>
        <w:t xml:space="preserve">ΣΥΡΙΖΑ-ΑΝΕΛ. </w:t>
      </w:r>
    </w:p>
    <w:p w14:paraId="516C967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Από τα τέλη του 2014, όταν και ξεκαθάρισαν ότι θα οδηγήσουν τη χώρα σε εκλογές, άρχισε να αλλάζει το θετικό κλίμα. Οι δείκτες του οικονομικού κλίματος κατά τους τελευταίους μήνες του 2014 και τους πρώτους μήνες του 2015 φάνηκε να χάνουν τη θετική δυναμική </w:t>
      </w:r>
      <w:r>
        <w:rPr>
          <w:rFonts w:eastAsia="Times New Roman" w:cs="Times New Roman"/>
          <w:szCs w:val="24"/>
        </w:rPr>
        <w:t xml:space="preserve">τους. </w:t>
      </w:r>
    </w:p>
    <w:p w14:paraId="516C967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Παράλληλα, η εκτέλεση του προϋπολογισμού παρουσίασε απόκλιση έναντι των στόχων του Δεκεμβρίου του 2014 και του Φεβρουαρίου και Ιανουαρίου του 2015. Έτσι, οι εκβιαστικές και αχρείαστες εκλογές που προκάλεσε ο κ. Τσίπρας, χρησιμοποιώντας την εκλογή το</w:t>
      </w:r>
      <w:r>
        <w:rPr>
          <w:rFonts w:eastAsia="Times New Roman" w:cs="Times New Roman"/>
          <w:szCs w:val="24"/>
        </w:rPr>
        <w:t xml:space="preserve">υ Προέδρου της Δημοκρατίας, οι υπερβολικές και απραγματοποίητες υποσχέσεις στον ελληνικό λαό και οι επικίνδυνα άστοχοι χειρισμοί της Κυβέρνησης στη συνέχεια οδήγησαν τα πράγματα εκτός τροχιάς. </w:t>
      </w:r>
    </w:p>
    <w:p w14:paraId="516C967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Ο κ. Τσίπρας ανέλαβε την εξουσία τον Ιανουάριο του 2015 και όχ</w:t>
      </w:r>
      <w:r>
        <w:rPr>
          <w:rFonts w:eastAsia="Times New Roman" w:cs="Times New Roman"/>
          <w:szCs w:val="24"/>
        </w:rPr>
        <w:t xml:space="preserve">ι μόνο δεν συνέχισε το δύσκολο και θετικό έργο της προηγούμενης </w:t>
      </w:r>
      <w:r>
        <w:rPr>
          <w:rFonts w:eastAsia="Times New Roman" w:cs="Times New Roman"/>
          <w:szCs w:val="24"/>
        </w:rPr>
        <w:t>κυβέρνησης</w:t>
      </w:r>
      <w:r>
        <w:rPr>
          <w:rFonts w:eastAsia="Times New Roman" w:cs="Times New Roman"/>
          <w:szCs w:val="24"/>
        </w:rPr>
        <w:t xml:space="preserve">, αλλά οδήγησε τη χώρα στο χείλος της καταστροφής. Την οδήγησε πίσω στα ελλείμματα. </w:t>
      </w:r>
    </w:p>
    <w:p w14:paraId="516C967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Το 2014 έκλεισε με ανάπτυξη 0,4% και προβλεπόταν ισχυρή ανάπτυξη για το 2015 και το 2016 από όλου</w:t>
      </w:r>
      <w:r>
        <w:rPr>
          <w:rFonts w:eastAsia="Times New Roman" w:cs="Times New Roman"/>
          <w:szCs w:val="24"/>
        </w:rPr>
        <w:t xml:space="preserve">ς τους εγχώριους και διεθνείς οργανισμούς. Ο κ. Τσίπρας ήρθε και </w:t>
      </w:r>
      <w:proofErr w:type="spellStart"/>
      <w:r>
        <w:rPr>
          <w:rFonts w:eastAsia="Times New Roman" w:cs="Times New Roman"/>
          <w:szCs w:val="24"/>
        </w:rPr>
        <w:t>ξαναβύθισε</w:t>
      </w:r>
      <w:proofErr w:type="spellEnd"/>
      <w:r>
        <w:rPr>
          <w:rFonts w:eastAsia="Times New Roman" w:cs="Times New Roman"/>
          <w:szCs w:val="24"/>
        </w:rPr>
        <w:t xml:space="preserve"> τη χώρα στην ύφεση το 2015, ενώ το 2016 παραμένει στην ύφεση, προκαλώντας έτσι τεράστια μείωση στα εισοδήματα όλων των Ελλήνων. </w:t>
      </w:r>
    </w:p>
    <w:p w14:paraId="516C968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χαρακτηριστικό και ενδεικτικό της ζημίας που </w:t>
      </w:r>
      <w:r>
        <w:rPr>
          <w:rFonts w:eastAsia="Times New Roman" w:cs="Times New Roman"/>
          <w:szCs w:val="24"/>
        </w:rPr>
        <w:t>προκάλεσε η σημερινή Κυβέρνηση ότι τον Νοέμβριο του 2014 η Ευρωπαϊκή Επιτροπή προέβλεπε ότι το ονομαστικό ΑΕΠ στο τέλος του 2016 θα ανερχόταν σε 196 δισεκατομμύρια ευρώ. Το ίδιο όργανο τον Μάιο του 2016 εκτίμησε ότι στο τέλος του 2016 το ΑΕΠ της χώρας θα ε</w:t>
      </w:r>
      <w:r>
        <w:rPr>
          <w:rFonts w:eastAsia="Times New Roman" w:cs="Times New Roman"/>
          <w:szCs w:val="24"/>
        </w:rPr>
        <w:t xml:space="preserve">ίναι 175 δισεκατομμύρια ευρώ. </w:t>
      </w:r>
    </w:p>
    <w:p w14:paraId="516C968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Κανείς δεν ισχυρίζεται βέβαια ότι όλα είχαν λυθεί το 2014. Η χώρα όμως είχε βρει τον δρόμο της και τον βηματισμό της. Και είναι βέβαιο πως, εάν η προηγούμενη </w:t>
      </w:r>
      <w:r>
        <w:rPr>
          <w:rFonts w:eastAsia="Times New Roman" w:cs="Times New Roman"/>
          <w:szCs w:val="24"/>
        </w:rPr>
        <w:t xml:space="preserve">κυβέρνηση </w:t>
      </w:r>
      <w:r>
        <w:rPr>
          <w:rFonts w:eastAsia="Times New Roman" w:cs="Times New Roman"/>
          <w:szCs w:val="24"/>
        </w:rPr>
        <w:t>αφηνόταν να ολοκληρώσει το έργο της, σήμερα η χώρα θα βρι</w:t>
      </w:r>
      <w:r>
        <w:rPr>
          <w:rFonts w:eastAsia="Times New Roman" w:cs="Times New Roman"/>
          <w:szCs w:val="24"/>
        </w:rPr>
        <w:t>σκόταν εκτός μνημονίου.</w:t>
      </w:r>
    </w:p>
    <w:p w14:paraId="516C968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16C968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Θα ήθελα ένα λεπτό ακόμη, κύριε Πρόεδρε. </w:t>
      </w:r>
    </w:p>
    <w:p w14:paraId="516C968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νοικοκύρεμα των δημόσιων οικονομικών, η σταθερότητα, η εργατικότητα της προηγούμενης </w:t>
      </w:r>
      <w:r>
        <w:rPr>
          <w:rFonts w:eastAsia="Times New Roman" w:cs="Times New Roman"/>
          <w:szCs w:val="24"/>
        </w:rPr>
        <w:t>κυβέρνησης</w:t>
      </w:r>
      <w:r>
        <w:rPr>
          <w:rFonts w:eastAsia="Times New Roman" w:cs="Times New Roman"/>
          <w:szCs w:val="24"/>
        </w:rPr>
        <w:t>, η κερδ</w:t>
      </w:r>
      <w:r>
        <w:rPr>
          <w:rFonts w:eastAsia="Times New Roman" w:cs="Times New Roman"/>
          <w:szCs w:val="24"/>
        </w:rPr>
        <w:t xml:space="preserve">ισμένη αξιοπιστία της χώρας μας στο εξωτερικό και πάνω από όλα οι θυσίες του ελληνικού λαού όλα τα προηγούμενα χρόνια είχαν θέσει τις βάσεις για καλύτερες ημέρες. Δυστυχώς, ο τυχοδιωκτισμός του κ. Τσίπρα ανέτρεψε αυτή την πορεία.  </w:t>
      </w:r>
    </w:p>
    <w:p w14:paraId="516C968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Μελετώντας, κυρίες και κ</w:t>
      </w:r>
      <w:r>
        <w:rPr>
          <w:rFonts w:eastAsia="Times New Roman" w:cs="Times New Roman"/>
          <w:szCs w:val="24"/>
        </w:rPr>
        <w:t>ύριοι συνάδελφοι, τα στοιχεία της έκθεσης του Ελεγκτικού Συνεδρίου και του Γενικού Λογιστηρίου του Κράτους, παρατηρούμε μεταξύ άλλων τα εξής: Τα καθαρά εισπραχθέντα έσοδα του κρατικού προϋπολογισμού ανήλθαν σε 51,5 δισεκατομμύρια ευρώ, έναντι εκτιμήσεων 55</w:t>
      </w:r>
      <w:r>
        <w:rPr>
          <w:rFonts w:eastAsia="Times New Roman" w:cs="Times New Roman"/>
          <w:szCs w:val="24"/>
        </w:rPr>
        <w:t xml:space="preserve">,9 δισεκατομμύρια ευρώ, με ποσοστό υλοποίησης να εφαρμόζεται το 92,2%. </w:t>
      </w:r>
    </w:p>
    <w:p w14:paraId="516C968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Η υστέρηση στα έσοδα παρατηρείται στο τέλος του χρόνου και στους δύο πρώτους μήνες του 2015, που δημοσιονομικά ενσωματώνονται στο 2014. Αυτό οφείλεται κυρίως στην αβεβαιότητα προκήρυξη</w:t>
      </w:r>
      <w:r>
        <w:rPr>
          <w:rFonts w:eastAsia="Times New Roman" w:cs="Times New Roman"/>
          <w:szCs w:val="24"/>
        </w:rPr>
        <w:t xml:space="preserve">ς και τελικά διεξαγωγής των εκλογών, στην ανοιχτή διαπραγμάτευση με τους δανειστές, στις πολυάριθμες και ψεύτικες εξαγγελίες της τότε </w:t>
      </w:r>
      <w:r>
        <w:rPr>
          <w:rFonts w:eastAsia="Times New Roman" w:cs="Times New Roman"/>
          <w:szCs w:val="24"/>
        </w:rPr>
        <w:t>αντιπολίτευσης</w:t>
      </w:r>
      <w:r>
        <w:rPr>
          <w:rFonts w:eastAsia="Times New Roman" w:cs="Times New Roman"/>
          <w:szCs w:val="24"/>
        </w:rPr>
        <w:t xml:space="preserve">, μεταξύ των οποίων και η προτροπή στους πολίτες να μην </w:t>
      </w:r>
      <w:r>
        <w:rPr>
          <w:rFonts w:eastAsia="Times New Roman" w:cs="Times New Roman"/>
          <w:szCs w:val="24"/>
        </w:rPr>
        <w:lastRenderedPageBreak/>
        <w:t xml:space="preserve">πληρώνουν τις υποχρεώσεις στο </w:t>
      </w:r>
      <w:r>
        <w:rPr>
          <w:rFonts w:eastAsia="Times New Roman" w:cs="Times New Roman"/>
          <w:szCs w:val="24"/>
        </w:rPr>
        <w:t>κράτος</w:t>
      </w:r>
      <w:r>
        <w:rPr>
          <w:rFonts w:eastAsia="Times New Roman" w:cs="Times New Roman"/>
          <w:szCs w:val="24"/>
        </w:rPr>
        <w:t>. Είναι γνωστό τ</w:t>
      </w:r>
      <w:r>
        <w:rPr>
          <w:rFonts w:eastAsia="Times New Roman" w:cs="Times New Roman"/>
          <w:szCs w:val="24"/>
        </w:rPr>
        <w:t xml:space="preserve">ο κίνημα του «δεν πληρώνω». Παρ’ όλα αυτά, όμως, οι φόροι παρουσίασαν το 2014 σταθεροποίηση σε σχέση με τη σταθερή μείωση που είχαν όλα τα προηγούμενα χρόνια. </w:t>
      </w:r>
    </w:p>
    <w:p w14:paraId="516C968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Ως προς το σκέλος των δαπανών, η τότε Κυβέρνηση πέτυχε το να διαμορφωθούν κάτω από τις εκτιμήσει</w:t>
      </w:r>
      <w:r>
        <w:rPr>
          <w:rFonts w:eastAsia="Times New Roman" w:cs="Times New Roman"/>
          <w:szCs w:val="24"/>
        </w:rPr>
        <w:t xml:space="preserve">ς του προϋπολογισμού. Οι δαπάνες διαμορφώθηκαν στα 51,1 δισεκατομμύρια ευρώ, ενώ η εκτίμησή της ήταν στα 52,1 δισεκατομμύρια ευρώ, δηλαδή ένα δισεκατομμύριο λιγότερο. </w:t>
      </w:r>
    </w:p>
    <w:p w14:paraId="516C968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μας κατά τη διετία 2015-2016 όχι μόνο έχασε δύο χρό</w:t>
      </w:r>
      <w:r>
        <w:rPr>
          <w:rFonts w:eastAsia="Times New Roman" w:cs="Times New Roman"/>
          <w:szCs w:val="24"/>
        </w:rPr>
        <w:t xml:space="preserve">νια, αλλά χρεώθηκε πολλά επιπλέον δισεκατομμύρια με τους άστοχους χειρισμούς της σημερινής Κυβέρνησης και κυρίως κατά την τραγική περίοδο των διαπραγματεύσεων του 2015. Η επιβολή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επισφράγισε και επιβεβαίωσε την καταστροφική πολιτική τη</w:t>
      </w:r>
      <w:r>
        <w:rPr>
          <w:rFonts w:eastAsia="Times New Roman" w:cs="Times New Roman"/>
          <w:szCs w:val="24"/>
        </w:rPr>
        <w:t>ς περιόδου εκείνης.</w:t>
      </w:r>
    </w:p>
    <w:p w14:paraId="516C9689"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υπερφορολόγηση</w:t>
      </w:r>
      <w:proofErr w:type="spellEnd"/>
      <w:r>
        <w:rPr>
          <w:rFonts w:eastAsia="Times New Roman" w:cs="Times New Roman"/>
          <w:szCs w:val="24"/>
        </w:rPr>
        <w:t xml:space="preserve"> που επέβαλε η Κυβέρνηση, οι καθυστερήσεις στις μεταρρυθμίσεις, οι κυβερνητικές τρικλοποδιές σε κάθε αποκρατικοποίηση και η παντελής έλλειψη εμπιστοσύνης κάνουν οποιαδήποτε </w:t>
      </w:r>
      <w:r>
        <w:rPr>
          <w:rFonts w:eastAsia="Times New Roman" w:cs="Times New Roman"/>
          <w:szCs w:val="24"/>
        </w:rPr>
        <w:lastRenderedPageBreak/>
        <w:t>πρόβλεψη για το 2017 να φαντάζει υπεραισιόδοξη,</w:t>
      </w:r>
      <w:r>
        <w:rPr>
          <w:rFonts w:eastAsia="Times New Roman" w:cs="Times New Roman"/>
          <w:szCs w:val="24"/>
        </w:rPr>
        <w:t xml:space="preserve"> όπως χαρακτηριστικά τονίζει το Γραφείο Προϋπολογισμού της Βουλής στην τελευταία τριμηνιαία έκθεσή του.</w:t>
      </w:r>
    </w:p>
    <w:p w14:paraId="516C968A"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είναι καλό να κοπάσουν οι πανηγυρισμοί για το 2017. Μακάρι να επαληθευτείτε και να πάνε όλα καλά επ’ </w:t>
      </w:r>
      <w:proofErr w:type="spellStart"/>
      <w:r>
        <w:rPr>
          <w:rFonts w:eastAsia="Times New Roman" w:cs="Times New Roman"/>
          <w:szCs w:val="24"/>
        </w:rPr>
        <w:t>ωφελεία</w:t>
      </w:r>
      <w:proofErr w:type="spellEnd"/>
      <w:r>
        <w:rPr>
          <w:rFonts w:eastAsia="Times New Roman" w:cs="Times New Roman"/>
          <w:szCs w:val="24"/>
        </w:rPr>
        <w:t xml:space="preserve"> του κράτους και των πολιτών.</w:t>
      </w:r>
    </w:p>
    <w:p w14:paraId="516C968B" w14:textId="77777777" w:rsidR="009762CD" w:rsidRDefault="009828EE">
      <w:pPr>
        <w:spacing w:after="0" w:line="600" w:lineRule="auto"/>
        <w:ind w:firstLine="720"/>
        <w:jc w:val="both"/>
        <w:rPr>
          <w:rFonts w:eastAsia="Times New Roman"/>
          <w:bCs/>
        </w:rPr>
      </w:pPr>
      <w:r>
        <w:rPr>
          <w:rFonts w:eastAsia="Times New Roman"/>
          <w:bCs/>
        </w:rPr>
        <w:t xml:space="preserve">(Στο </w:t>
      </w:r>
      <w:r>
        <w:rPr>
          <w:rFonts w:eastAsia="Times New Roman"/>
          <w:bCs/>
        </w:rPr>
        <w:t>σημείο αυτό κτυπάει το κουδούνι λήξεως του χρόνου ομιλίας του κυρίου Βουλευτή)</w:t>
      </w:r>
    </w:p>
    <w:p w14:paraId="516C968C"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Επιστρέφοντας στο 2014, σας καλώ να συγκρίνουμε ορισμένα στοιχεία των δύο ετών, του 2014 και του 2015, για να διαμορφώσουμε μια πιο ξεκάθαρη εικόνα.</w:t>
      </w:r>
    </w:p>
    <w:p w14:paraId="516C968D"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w:t>
      </w:r>
      <w:r>
        <w:rPr>
          <w:rFonts w:eastAsia="Times New Roman" w:cs="Times New Roman"/>
          <w:b/>
          <w:szCs w:val="24"/>
        </w:rPr>
        <w:t>λης</w:t>
      </w:r>
      <w:proofErr w:type="spellEnd"/>
      <w:r>
        <w:rPr>
          <w:rFonts w:eastAsia="Times New Roman" w:cs="Times New Roman"/>
          <w:b/>
          <w:szCs w:val="24"/>
        </w:rPr>
        <w:t>):</w:t>
      </w:r>
      <w:r>
        <w:rPr>
          <w:rFonts w:eastAsia="Times New Roman" w:cs="Times New Roman"/>
          <w:szCs w:val="24"/>
        </w:rPr>
        <w:t xml:space="preserve"> Κύριε Αναστασιάδη, παρακαλώ να συντομεύετε.</w:t>
      </w:r>
    </w:p>
    <w:p w14:paraId="516C968E"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Τελειώνω, κύριε Πρόεδρε.</w:t>
      </w:r>
    </w:p>
    <w:p w14:paraId="516C968F"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Το 2014 υπήρξε ανάπτυξη, μικρή, αλλά ανάπτυξη. Αυτό δεν αμφισβητείται από κανέναν. Το 2015 επιστρέψαμε στην ύφεση. Το 2014 οι εξαγωγές αυξήθηκαν. Το 2015 μειώθη</w:t>
      </w:r>
      <w:r>
        <w:rPr>
          <w:rFonts w:eastAsia="Times New Roman" w:cs="Times New Roman"/>
          <w:szCs w:val="24"/>
        </w:rPr>
        <w:t xml:space="preserve">καν. Η ανεργία σημείωσε οριακή πτώση. Το 2015 αυξήθηκε. Τον Οκτώβριο του 2016, σύμφωνα με τα τελευταία στοιχεία, ογδόντα </w:t>
      </w:r>
      <w:r>
        <w:rPr>
          <w:rFonts w:eastAsia="Times New Roman" w:cs="Times New Roman"/>
          <w:szCs w:val="24"/>
        </w:rPr>
        <w:lastRenderedPageBreak/>
        <w:t>δύο χιλιάδες θέσεις εργασίας χάθηκαν. Είναι η μεγαλύτερη απώλεια θέσεων εργασίας των τελευταίων δεκαπέντε ετών. Το 2014 είχαμε μείωση τ</w:t>
      </w:r>
      <w:r>
        <w:rPr>
          <w:rFonts w:eastAsia="Times New Roman" w:cs="Times New Roman"/>
          <w:szCs w:val="24"/>
        </w:rPr>
        <w:t xml:space="preserve">ων φορολογικών συντελεστών. Στη συνέχεια είχαμε </w:t>
      </w:r>
      <w:proofErr w:type="spellStart"/>
      <w:r>
        <w:rPr>
          <w:rFonts w:eastAsia="Times New Roman" w:cs="Times New Roman"/>
          <w:szCs w:val="24"/>
        </w:rPr>
        <w:t>υπερφορολόγηση</w:t>
      </w:r>
      <w:proofErr w:type="spellEnd"/>
      <w:r>
        <w:rPr>
          <w:rFonts w:eastAsia="Times New Roman" w:cs="Times New Roman"/>
          <w:szCs w:val="24"/>
        </w:rPr>
        <w:t xml:space="preserve"> των πάντων. Οι ληξιπρόθεσμες οφειλές του </w:t>
      </w:r>
      <w:r>
        <w:rPr>
          <w:rFonts w:eastAsia="Times New Roman" w:cs="Times New Roman"/>
          <w:szCs w:val="24"/>
        </w:rPr>
        <w:t xml:space="preserve">δημοσίου </w:t>
      </w:r>
      <w:r>
        <w:rPr>
          <w:rFonts w:eastAsia="Times New Roman" w:cs="Times New Roman"/>
          <w:szCs w:val="24"/>
        </w:rPr>
        <w:t xml:space="preserve">μειώθηκαν. Το 2015 αυξήθηκαν. Το 2014, τέλος, η χώρα βγήκε στις αγορές, έστω και δοκιμαστικά. Εσείς επιβάλατε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p>
    <w:p w14:paraId="516C969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2014 ήταν ένας χρόνος-σταθμός. Ήταν σταθμός για τη σταθεροποίηση της χώρας, την επανεκκίνηση της οικονομίας, την έξοδο στις αγορές και την απαλλαγή, βεβαίως, από τα μνημόνια. Η εκτέλεση του </w:t>
      </w:r>
      <w:r>
        <w:rPr>
          <w:rFonts w:eastAsia="Times New Roman" w:cs="Times New Roman"/>
          <w:szCs w:val="24"/>
        </w:rPr>
        <w:t xml:space="preserve">προϋπολογισμού </w:t>
      </w:r>
      <w:r>
        <w:rPr>
          <w:rFonts w:eastAsia="Times New Roman" w:cs="Times New Roman"/>
          <w:szCs w:val="24"/>
        </w:rPr>
        <w:t xml:space="preserve">του 2014 περνούσε </w:t>
      </w:r>
      <w:r>
        <w:rPr>
          <w:rFonts w:eastAsia="Times New Roman" w:cs="Times New Roman"/>
          <w:szCs w:val="24"/>
        </w:rPr>
        <w:t>μέσα από συμπληγάδες, σε ένα ιδιαίτερα δύσκολο περιβάλλον, τόσο σε διεθνές όσο και εθνικό επίπεδο.</w:t>
      </w:r>
    </w:p>
    <w:p w14:paraId="516C969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Παρά τις όποιες αστοχίες, σήμερα οφείλουμε να πιστώσουμε στην τότε κυβέρνηση τις μεγάλες προσπάθειες και τα θετικά αποτελέσματα και να σταθούμε στα διδάγματα</w:t>
      </w:r>
      <w:r>
        <w:rPr>
          <w:rFonts w:eastAsia="Times New Roman" w:cs="Times New Roman"/>
          <w:szCs w:val="24"/>
        </w:rPr>
        <w:t xml:space="preserve">. Τα αποτελέσματα της εκτέλεσης του </w:t>
      </w:r>
      <w:r>
        <w:rPr>
          <w:rFonts w:eastAsia="Times New Roman" w:cs="Times New Roman"/>
          <w:szCs w:val="24"/>
        </w:rPr>
        <w:t xml:space="preserve">προϋπολογισμού </w:t>
      </w:r>
      <w:r>
        <w:rPr>
          <w:rFonts w:eastAsia="Times New Roman" w:cs="Times New Roman"/>
          <w:szCs w:val="24"/>
        </w:rPr>
        <w:t>του 2014 έδειχναν τον δρόμο προς την έξοδο από την κρίση. Η χώρα είχε μπει σε θετικούς ρυθμούς ανάπτυξης.</w:t>
      </w:r>
    </w:p>
    <w:p w14:paraId="516C969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Δυστυχώς, η αναγκαία τότε συναίνεση για την εκλογή Προέδρου της Δημοκρατίας δεν δόθηκε από τη σημερ</w:t>
      </w:r>
      <w:r>
        <w:rPr>
          <w:rFonts w:eastAsia="Times New Roman" w:cs="Times New Roman"/>
          <w:szCs w:val="24"/>
        </w:rPr>
        <w:t xml:space="preserve">ινή </w:t>
      </w:r>
      <w:r>
        <w:rPr>
          <w:rFonts w:eastAsia="Times New Roman" w:cs="Times New Roman"/>
          <w:szCs w:val="24"/>
        </w:rPr>
        <w:t xml:space="preserve">Κυβέρνηση </w:t>
      </w:r>
      <w:r>
        <w:rPr>
          <w:rFonts w:eastAsia="Times New Roman" w:cs="Times New Roman"/>
          <w:szCs w:val="24"/>
        </w:rPr>
        <w:t>και από τα κόμματα του ΣΥΡΙΖΑ και των ΑΝΕΛ. Αν είχαν σταθεί τότε στο ύψος των περιστάσεων, με γνώμονα το εθνικό και όχι το κομματικό συμφέρον, η χώρα θα ήταν σε πολύ καλύτερη μοίρα. Δυστυχώς, ο κ. Τσίπρας φάνηκε κατώτερος των περιστάσεων.</w:t>
      </w:r>
    </w:p>
    <w:p w14:paraId="516C969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2014 πρέπει να αποτελέσει ένα έτος διδακτικό για όλους μας, σήμερα και για τις επόμενες γενιές. Με αυτές τις εκτιμήσεις και επισημάνσεις ψηφίζουμε τον </w:t>
      </w:r>
      <w:r>
        <w:rPr>
          <w:rFonts w:eastAsia="Times New Roman" w:cs="Times New Roman"/>
          <w:szCs w:val="24"/>
        </w:rPr>
        <w:t xml:space="preserve">απολογισμό </w:t>
      </w:r>
      <w:r>
        <w:rPr>
          <w:rFonts w:eastAsia="Times New Roman" w:cs="Times New Roman"/>
          <w:szCs w:val="24"/>
        </w:rPr>
        <w:t xml:space="preserve">και τον </w:t>
      </w:r>
      <w:r>
        <w:rPr>
          <w:rFonts w:eastAsia="Times New Roman" w:cs="Times New Roman"/>
          <w:szCs w:val="24"/>
        </w:rPr>
        <w:t xml:space="preserve">ισολογισμό </w:t>
      </w:r>
      <w:r>
        <w:rPr>
          <w:rFonts w:eastAsia="Times New Roman" w:cs="Times New Roman"/>
          <w:szCs w:val="24"/>
        </w:rPr>
        <w:t>του 2014.</w:t>
      </w:r>
    </w:p>
    <w:p w14:paraId="516C969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516C9695" w14:textId="77777777" w:rsidR="009762CD" w:rsidRDefault="009828EE">
      <w:pPr>
        <w:spacing w:after="0" w:line="600" w:lineRule="auto"/>
        <w:ind w:firstLine="709"/>
        <w:jc w:val="center"/>
        <w:rPr>
          <w:rFonts w:eastAsia="Times New Roman"/>
          <w:bCs/>
        </w:rPr>
      </w:pPr>
      <w:r>
        <w:rPr>
          <w:rFonts w:eastAsia="Times New Roman"/>
          <w:bCs/>
        </w:rPr>
        <w:t>(Χειροκροτήματα από την πτέρυγα της</w:t>
      </w:r>
      <w:r>
        <w:rPr>
          <w:rFonts w:eastAsia="Times New Roman"/>
          <w:bCs/>
        </w:rPr>
        <w:t xml:space="preserve"> Νέας Δημοκρατίας)</w:t>
      </w:r>
    </w:p>
    <w:p w14:paraId="516C9696"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w:t>
      </w:r>
      <w:r>
        <w:rPr>
          <w:rFonts w:eastAsia="Times New Roman" w:cs="Times New Roman"/>
          <w:szCs w:val="24"/>
        </w:rPr>
        <w:t xml:space="preserve">ειδικός αγορητής </w:t>
      </w:r>
      <w:r>
        <w:rPr>
          <w:rFonts w:eastAsia="Times New Roman" w:cs="Times New Roman"/>
          <w:szCs w:val="24"/>
        </w:rPr>
        <w:t>της Χρυσής Αυγής, ο κ. Καρακώστας Ευάγγελος.</w:t>
      </w:r>
    </w:p>
    <w:p w14:paraId="516C9697"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Επί του </w:t>
      </w:r>
      <w:r>
        <w:rPr>
          <w:rFonts w:eastAsia="Times New Roman" w:cs="Times New Roman"/>
          <w:szCs w:val="24"/>
        </w:rPr>
        <w:t xml:space="preserve">απολογισμού </w:t>
      </w:r>
      <w:r>
        <w:rPr>
          <w:rFonts w:eastAsia="Times New Roman" w:cs="Times New Roman"/>
          <w:szCs w:val="24"/>
        </w:rPr>
        <w:t>του 2014 η Χρυσή Αυγή καταθέτει τις κάτωθι διαπιστώσεις:</w:t>
      </w:r>
    </w:p>
    <w:p w14:paraId="516C969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Εις ό,τι αφορά τα έσοδα, λ</w:t>
      </w:r>
      <w:r>
        <w:rPr>
          <w:rFonts w:eastAsia="Times New Roman" w:cs="Times New Roman"/>
          <w:szCs w:val="24"/>
        </w:rPr>
        <w:t xml:space="preserve">αμβάνοντας σοβαρά υπ’ </w:t>
      </w:r>
      <w:proofErr w:type="spellStart"/>
      <w:r>
        <w:rPr>
          <w:rFonts w:eastAsia="Times New Roman" w:cs="Times New Roman"/>
          <w:szCs w:val="24"/>
        </w:rPr>
        <w:t>όψιν</w:t>
      </w:r>
      <w:proofErr w:type="spellEnd"/>
      <w:r>
        <w:rPr>
          <w:rFonts w:eastAsia="Times New Roman" w:cs="Times New Roman"/>
          <w:szCs w:val="24"/>
        </w:rPr>
        <w:t xml:space="preserve"> τις επισημάνσεις του Ελεγκτικού Συνεδρίου, είμαστε επιφυλακτικοί στο να θεωρούμε ως δεδομένο ότι τα έσοδα του κράτους </w:t>
      </w:r>
      <w:proofErr w:type="spellStart"/>
      <w:r>
        <w:rPr>
          <w:rFonts w:eastAsia="Times New Roman" w:cs="Times New Roman"/>
          <w:szCs w:val="24"/>
        </w:rPr>
        <w:t>λογιστικοποιούνται</w:t>
      </w:r>
      <w:proofErr w:type="spellEnd"/>
      <w:r>
        <w:rPr>
          <w:rFonts w:eastAsia="Times New Roman" w:cs="Times New Roman"/>
          <w:szCs w:val="24"/>
        </w:rPr>
        <w:t xml:space="preserve"> και αποτυπώνονται επακριβώς, συμπέρασμα στο οποίο μας οδηγεί η μη σωστή λογιστική αποτύπωση </w:t>
      </w:r>
      <w:r>
        <w:rPr>
          <w:rFonts w:eastAsia="Times New Roman" w:cs="Times New Roman"/>
          <w:szCs w:val="24"/>
        </w:rPr>
        <w:t xml:space="preserve">των δεδομένων στον </w:t>
      </w:r>
      <w:r>
        <w:rPr>
          <w:rFonts w:eastAsia="Times New Roman" w:cs="Times New Roman"/>
          <w:szCs w:val="24"/>
        </w:rPr>
        <w:t>ισολογισμό</w:t>
      </w:r>
      <w:r>
        <w:rPr>
          <w:rFonts w:eastAsia="Times New Roman" w:cs="Times New Roman"/>
          <w:szCs w:val="24"/>
        </w:rPr>
        <w:t>.</w:t>
      </w:r>
    </w:p>
    <w:p w14:paraId="516C969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Είναι δεδομένη η απόκλιση σχετικά με τα προϋπολογισμένα έσοδα κατά 5 δισεκατομμύρια περίπου, 8,6%, κάτι το οποίο θα φαίνεται συνεχώς στα κλεισίματα και των επόμενων οικονομικών χρήσεων, εφόσον οι συνεχείς αυξήσεις των φόρων θ</w:t>
      </w:r>
      <w:r>
        <w:rPr>
          <w:rFonts w:eastAsia="Times New Roman" w:cs="Times New Roman"/>
          <w:szCs w:val="24"/>
        </w:rPr>
        <w:t>α έχουν τα αντίθετα από τα επιδιωκόμενα αποτελέσματα.</w:t>
      </w:r>
    </w:p>
    <w:p w14:paraId="516C969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Με δεδομένο ότι η φοροδοτική ικανότητα των Ελλήνων βαίνει συνεχώς μειούμενη, αυτό που θα αποτυπώνεται θα είναι οι επισφάλειες και ανείσπρακτες φορολογικές οφειλές, οι οποίες θα διογκώνουν το ενεργητικό,</w:t>
      </w:r>
      <w:r>
        <w:rPr>
          <w:rFonts w:eastAsia="Times New Roman" w:cs="Times New Roman"/>
          <w:szCs w:val="24"/>
        </w:rPr>
        <w:t xml:space="preserve"> αλλά οι οποίες στην ουσία δεν θα εισπραχθούν ποτέ.</w:t>
      </w:r>
    </w:p>
    <w:p w14:paraId="516C969B"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Αξιοσημείωτο είναι, επίσης, το γεγονός ότι η σχέση άμεσων και έμμεσων φόρων τείνει στο «ένα προς ένα», καταδεικνύοντας τη </w:t>
      </w:r>
      <w:proofErr w:type="spellStart"/>
      <w:r>
        <w:rPr>
          <w:rFonts w:eastAsia="Times New Roman" w:cs="Times New Roman"/>
          <w:szCs w:val="24"/>
        </w:rPr>
        <w:t>φοροκαταιγίδα</w:t>
      </w:r>
      <w:proofErr w:type="spellEnd"/>
      <w:r>
        <w:rPr>
          <w:rFonts w:eastAsia="Times New Roman" w:cs="Times New Roman"/>
          <w:szCs w:val="24"/>
        </w:rPr>
        <w:t xml:space="preserve"> η οποία έχει επέλθει στην κατανάλωση καπνικών, στην </w:t>
      </w:r>
      <w:r>
        <w:rPr>
          <w:rFonts w:eastAsia="Times New Roman" w:cs="Times New Roman"/>
          <w:szCs w:val="24"/>
        </w:rPr>
        <w:lastRenderedPageBreak/>
        <w:t xml:space="preserve">αύξηση του ΦΠΑ, </w:t>
      </w:r>
      <w:r>
        <w:rPr>
          <w:rFonts w:eastAsia="Times New Roman" w:cs="Times New Roman"/>
          <w:szCs w:val="24"/>
        </w:rPr>
        <w:t>στις μεταβιβάσεις ακινήτων, στα τέλη χαρτοσήμου και επιβαρύνει αδιακρίτως φοροδοτικής ικανότητας όλους τους φορολογούμενους καταναλωτές.</w:t>
      </w:r>
    </w:p>
    <w:p w14:paraId="516C969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Σχετικά με τα πιστωτικά έσοδα, κυρίως στον δανεισμό, φαίνεται καθαρά ότι οι δόσεις των μνημονίων χορηγούνται για να καλ</w:t>
      </w:r>
      <w:r>
        <w:rPr>
          <w:rFonts w:eastAsia="Times New Roman" w:cs="Times New Roman"/>
          <w:szCs w:val="24"/>
        </w:rPr>
        <w:t xml:space="preserve">ύψουν τη δουλεία των τόκων και το </w:t>
      </w:r>
      <w:r>
        <w:rPr>
          <w:rFonts w:eastAsia="Times New Roman" w:cs="Times New Roman"/>
          <w:szCs w:val="24"/>
        </w:rPr>
        <w:t xml:space="preserve">δημόσιο </w:t>
      </w:r>
      <w:r>
        <w:rPr>
          <w:rFonts w:eastAsia="Times New Roman" w:cs="Times New Roman"/>
          <w:szCs w:val="24"/>
        </w:rPr>
        <w:t>αναγκάζεται να καταφεύγει σε εσωτερικό δανεισμό, ώστε να μπορεί να καλύψει άμεσες υποχρεώσεις.</w:t>
      </w:r>
    </w:p>
    <w:p w14:paraId="516C969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Εις ό,τι αφορά τα έξοδα, το 2014, ως προεκλογική περίοδος, μετά την ήττα του </w:t>
      </w:r>
      <w:r>
        <w:rPr>
          <w:rFonts w:eastAsia="Times New Roman" w:cs="Times New Roman"/>
          <w:szCs w:val="24"/>
        </w:rPr>
        <w:t xml:space="preserve">κυβερνώντος </w:t>
      </w:r>
      <w:r>
        <w:rPr>
          <w:rFonts w:eastAsia="Times New Roman" w:cs="Times New Roman"/>
          <w:szCs w:val="24"/>
        </w:rPr>
        <w:t>στις ευρωεκλογές και την επικε</w:t>
      </w:r>
      <w:r>
        <w:rPr>
          <w:rFonts w:eastAsia="Times New Roman" w:cs="Times New Roman"/>
          <w:szCs w:val="24"/>
        </w:rPr>
        <w:t xml:space="preserve">ίμενη προεδρική εκλογή, μπορεί να χαρακτηριστεί ως ένα έτος παροχών. Ειδικά επισημαίνεται ότι, αν και δεν είχε καταγραφεί στον </w:t>
      </w:r>
      <w:r>
        <w:rPr>
          <w:rFonts w:eastAsia="Times New Roman" w:cs="Times New Roman"/>
          <w:szCs w:val="24"/>
        </w:rPr>
        <w:t>προϋπολογισμό</w:t>
      </w:r>
      <w:r>
        <w:rPr>
          <w:rFonts w:eastAsia="Times New Roman" w:cs="Times New Roman"/>
          <w:szCs w:val="24"/>
        </w:rPr>
        <w:t>, με υπουργικές αποφάσεις η Κυβέρνηση προέβη στην εξόφληση υποχρεώσεων παρελθόντων ετών.</w:t>
      </w:r>
    </w:p>
    <w:p w14:paraId="516C969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Το συμπέρασμα είναι ότι στη</w:t>
      </w:r>
      <w:r>
        <w:rPr>
          <w:rFonts w:eastAsia="Times New Roman" w:cs="Times New Roman"/>
          <w:szCs w:val="24"/>
        </w:rPr>
        <w:t>ν Κοινοβουλευτική Δημοκρατία οι κυβερνώντες σκέφτονται τον λαό μόνο προεκλογικά, προβαίνοντας σε παροχές όχι από αποθεματικά του κράτους, αλλά πάντα μέσω νέων δανεισμών. Σύμφωνα με την έκθεση του Ελεγκτικού Συνεδρίου, αξιοσημείωτες είναι οι υπερβάσεις κυρί</w:t>
      </w:r>
      <w:r>
        <w:rPr>
          <w:rFonts w:eastAsia="Times New Roman" w:cs="Times New Roman"/>
          <w:szCs w:val="24"/>
        </w:rPr>
        <w:t xml:space="preserve">ως </w:t>
      </w:r>
      <w:r>
        <w:rPr>
          <w:rFonts w:eastAsia="Times New Roman" w:cs="Times New Roman"/>
          <w:szCs w:val="24"/>
        </w:rPr>
        <w:lastRenderedPageBreak/>
        <w:t>σε νομικά πρόσωπα για κατασκευές έργων, αλλά και οι συμφωνίες ανταλλαγής επιτοκίων. Αν και η ανταλλαγή έγινε προφανώς για τη μείωση του κόστους δανεισμού, το Ελεγκτικό Συνέδριο επισημαίνει ότι το τελευταίο αυξήθηκε, αφού παρατηρείται η αύξηση στους τόκο</w:t>
      </w:r>
      <w:r>
        <w:rPr>
          <w:rFonts w:eastAsia="Times New Roman" w:cs="Times New Roman"/>
          <w:szCs w:val="24"/>
        </w:rPr>
        <w:t>υς του δημοσίου χρέους κατά περίπου 290 εκατομμύρια ευρώ.</w:t>
      </w:r>
    </w:p>
    <w:p w14:paraId="516C969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Παρατηρείται, επίσης, η αύξηση των μισθών των υπαλλήλων της </w:t>
      </w:r>
      <w:r>
        <w:rPr>
          <w:rFonts w:eastAsia="Times New Roman" w:cs="Times New Roman"/>
          <w:szCs w:val="24"/>
        </w:rPr>
        <w:t xml:space="preserve">κεντρικής διοίκησης </w:t>
      </w:r>
      <w:r>
        <w:rPr>
          <w:rFonts w:eastAsia="Times New Roman" w:cs="Times New Roman"/>
          <w:szCs w:val="24"/>
        </w:rPr>
        <w:t xml:space="preserve">κατά 0,85%. Το πώς συμβαίνει αυτό, ενώ οι μισθοί μειώθηκαν, μας οδηγεί στο συμπέρασμα πως έγιναν προεκλογικές </w:t>
      </w:r>
      <w:r>
        <w:rPr>
          <w:rFonts w:eastAsia="Times New Roman" w:cs="Times New Roman"/>
          <w:szCs w:val="24"/>
        </w:rPr>
        <w:t>προσλήψεις, διογκώνοντας ακόμη περισσότερο το κομματικό κράτος εις βάρος των Ελλήνων φορολογουμένων.</w:t>
      </w:r>
    </w:p>
    <w:p w14:paraId="516C96A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Σημαντικό ποσό δαπανήθηκε και σε καταθέσεις εγγυήσεων, δηλαδή σε εγγυήσεις δημοσίων επιχειρήσεων για τις οποίες το κράτος κλήθηκε να πληρώσει μετά τη σχεδι</w:t>
      </w:r>
      <w:r>
        <w:rPr>
          <w:rFonts w:eastAsia="Times New Roman" w:cs="Times New Roman"/>
          <w:szCs w:val="24"/>
        </w:rPr>
        <w:t>ασμένη απαξίωσή τους και την πώλησή τους έναντι ευτελούς τιμήματος.</w:t>
      </w:r>
    </w:p>
    <w:p w14:paraId="516C96A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Στο θέμα των δαπανών για δημόσιες επενδύσεις παρατηρούμε ότι η απορρόφηση του ΕΣΠΑ 2007-2013 ανήλθε σε ένα ποσοστό της τάξεως του 80,09%. Θεωρούμε εντελώς παράλογο μέσα στη συγκεκριμένη οι</w:t>
      </w:r>
      <w:r>
        <w:rPr>
          <w:rFonts w:eastAsia="Times New Roman" w:cs="Times New Roman"/>
          <w:szCs w:val="24"/>
        </w:rPr>
        <w:t xml:space="preserve">κονομική συγκυρία να μην </w:t>
      </w:r>
      <w:proofErr w:type="spellStart"/>
      <w:r>
        <w:rPr>
          <w:rFonts w:eastAsia="Times New Roman" w:cs="Times New Roman"/>
          <w:szCs w:val="24"/>
        </w:rPr>
        <w:t>απορροφάται</w:t>
      </w:r>
      <w:proofErr w:type="spellEnd"/>
      <w:r>
        <w:rPr>
          <w:rFonts w:eastAsia="Times New Roman" w:cs="Times New Roman"/>
          <w:szCs w:val="24"/>
        </w:rPr>
        <w:t xml:space="preserve"> το 100% των πόρων, ειδικά όταν τα συγκεκριμένα χρήματα είναι ίσως το μόνο θετικό της συμμετοχής της Ελλάδας στην Ευρωπαϊκή Ένωση. Η μη απορρόφηση κονδυλίων οφείλεται σε αρτηριοσκληρωτικές νοοτροπίες του </w:t>
      </w:r>
      <w:r>
        <w:rPr>
          <w:rFonts w:eastAsia="Times New Roman" w:cs="Times New Roman"/>
          <w:szCs w:val="24"/>
        </w:rPr>
        <w:t xml:space="preserve">δημοσίου </w:t>
      </w:r>
      <w:r>
        <w:rPr>
          <w:rFonts w:eastAsia="Times New Roman" w:cs="Times New Roman"/>
          <w:szCs w:val="24"/>
        </w:rPr>
        <w:t>και την</w:t>
      </w:r>
      <w:r>
        <w:rPr>
          <w:rFonts w:eastAsia="Times New Roman" w:cs="Times New Roman"/>
          <w:szCs w:val="24"/>
        </w:rPr>
        <w:t xml:space="preserve"> έλλειψη οργάνωσης. Οι </w:t>
      </w:r>
      <w:proofErr w:type="spellStart"/>
      <w:r>
        <w:rPr>
          <w:rFonts w:eastAsia="Times New Roman" w:cs="Times New Roman"/>
          <w:szCs w:val="24"/>
        </w:rPr>
        <w:t>υπερδεσμεύσεις</w:t>
      </w:r>
      <w:proofErr w:type="spellEnd"/>
      <w:r>
        <w:rPr>
          <w:rFonts w:eastAsia="Times New Roman" w:cs="Times New Roman"/>
          <w:szCs w:val="24"/>
        </w:rPr>
        <w:t xml:space="preserve"> για κάποια έργα μέχρι και 150% δηλώνει την </w:t>
      </w:r>
      <w:proofErr w:type="spellStart"/>
      <w:r>
        <w:rPr>
          <w:rFonts w:eastAsia="Times New Roman" w:cs="Times New Roman"/>
          <w:szCs w:val="24"/>
        </w:rPr>
        <w:t>υπερκοστολόγηση</w:t>
      </w:r>
      <w:proofErr w:type="spellEnd"/>
      <w:r>
        <w:rPr>
          <w:rFonts w:eastAsia="Times New Roman" w:cs="Times New Roman"/>
          <w:szCs w:val="24"/>
        </w:rPr>
        <w:t xml:space="preserve"> των έργων και των προμηθειών μεταξύ κυβερνητικών στελεχών και εργολάβων.</w:t>
      </w:r>
    </w:p>
    <w:p w14:paraId="516C96A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Τέλος, σχετικά με τα πρωτογενή πλεονάσματα θεωρούμε ότι δεν αποτυπώνονται στην πραγματ</w:t>
      </w:r>
      <w:r>
        <w:rPr>
          <w:rFonts w:eastAsia="Times New Roman" w:cs="Times New Roman"/>
          <w:szCs w:val="24"/>
        </w:rPr>
        <w:t>ική οικονομία, ασχέτως του τρόπου με τον οποίο υπολογίζονται στην οικονομική επιστήμη, εφόσον τα χρέη είναι υπέρογκα.</w:t>
      </w:r>
    </w:p>
    <w:p w14:paraId="516C96A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Επισημαίνουμε ιδιαίτερα τις λογιστικές αλχημείες, οι οποίες παρατηρούνται στη σελίδα 28 της έκθεσης του Ελεγκτικού Συνεδρίου, κάτι το οποί</w:t>
      </w:r>
      <w:r>
        <w:rPr>
          <w:rFonts w:eastAsia="Times New Roman" w:cs="Times New Roman"/>
          <w:szCs w:val="24"/>
        </w:rPr>
        <w:t xml:space="preserve">ο από μόνο του θα μπορούσε να αποτελέσει και ένα επιχείρημα καταψήφισης του </w:t>
      </w:r>
      <w:r>
        <w:rPr>
          <w:rFonts w:eastAsia="Times New Roman" w:cs="Times New Roman"/>
          <w:szCs w:val="24"/>
        </w:rPr>
        <w:t>απολογισμού</w:t>
      </w:r>
      <w:r>
        <w:rPr>
          <w:rFonts w:eastAsia="Times New Roman" w:cs="Times New Roman"/>
          <w:szCs w:val="24"/>
        </w:rPr>
        <w:t>.</w:t>
      </w:r>
    </w:p>
    <w:p w14:paraId="516C96A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Πάμε στον </w:t>
      </w:r>
      <w:r>
        <w:rPr>
          <w:rFonts w:eastAsia="Times New Roman" w:cs="Times New Roman"/>
          <w:szCs w:val="24"/>
        </w:rPr>
        <w:t>ισολογισμό</w:t>
      </w:r>
      <w:r>
        <w:rPr>
          <w:rFonts w:eastAsia="Times New Roman" w:cs="Times New Roman"/>
          <w:szCs w:val="24"/>
        </w:rPr>
        <w:t xml:space="preserve"> του 2014: Οι ομοιότητες του 2014 με τη σημερινή κατάσταση είναι κάτι παραπάνω από εξόφθαλμες, γεγονός το οποίο φανερώνει ότι μπορεί να έχουν αλλάξ</w:t>
      </w:r>
      <w:r>
        <w:rPr>
          <w:rFonts w:eastAsia="Times New Roman" w:cs="Times New Roman"/>
          <w:szCs w:val="24"/>
        </w:rPr>
        <w:t>ει τα πρόσωπα στη διακυβέρνηση της χώρας, αλλά οι πολιτικές δουλικότητας και εξασφάλισης των συμφερόντων των δανειστών παραμένουν οι ίδιες. Το ίδιο έργο βλέπουμε και τώρα με το σενάριο του κλεισίματος της δεύτερης αξιολόγησης, όπου οι εταίροι σας σας επαιν</w:t>
      </w:r>
      <w:r>
        <w:rPr>
          <w:rFonts w:eastAsia="Times New Roman" w:cs="Times New Roman"/>
          <w:szCs w:val="24"/>
        </w:rPr>
        <w:t>ούν για τα μέτρα που έχουν παρθεί έως τώρα, αλλά συγχρόνως σας προτρέπουν στην περαιτέρω υλοποίηση και των υπολοίπων, με στόχο πάντα την πλήρη εξαθλίωση όλων των Ελλήνων.</w:t>
      </w:r>
    </w:p>
    <w:p w14:paraId="516C96A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Ας δούμε κάποια επιμέρους στοιχεία, όπως είναι η απασχόληση του εργατικού δυναμικού σ</w:t>
      </w:r>
      <w:r>
        <w:rPr>
          <w:rFonts w:eastAsia="Times New Roman" w:cs="Times New Roman"/>
          <w:szCs w:val="24"/>
        </w:rPr>
        <w:t xml:space="preserve">ε εθνική βάση. Το ποσοστό της ανεργίας μετριέται από την αναλογία των ανέργων προς το εργατικό δυναμικό. </w:t>
      </w:r>
      <w:r>
        <w:rPr>
          <w:rFonts w:eastAsia="Times New Roman" w:cs="Times New Roman"/>
          <w:szCs w:val="24"/>
        </w:rPr>
        <w:lastRenderedPageBreak/>
        <w:t>Εξετάζοντας αυτούς τους δύο δείκτες μαζί είναι φανερό ότι η πτώση του ποσοστού της ανεργίας δεν οφείλεται στη δημιουργία νέων θέσεων εργασίας. Η ΕΛΣΤΑΤ</w:t>
      </w:r>
      <w:r>
        <w:rPr>
          <w:rFonts w:eastAsia="Times New Roman" w:cs="Times New Roman"/>
          <w:szCs w:val="24"/>
        </w:rPr>
        <w:t xml:space="preserve"> χωρίζει τον πληθυσμό ανά ηλικιακή ομάδα, που δείχνει ότι το ποσοστό των νέων στην Ελλάδα μειώνεται σταθερά, ενώ ο αριθμός των ατόμων μεγαλύτερης ηλικίας αυξάνεται σταθερά. Συγκρίνοντας την ηλικιακή ομάδα </w:t>
      </w:r>
      <w:r>
        <w:rPr>
          <w:rFonts w:eastAsia="Times New Roman" w:cs="Times New Roman"/>
          <w:szCs w:val="24"/>
        </w:rPr>
        <w:t>δεκαπέντε</w:t>
      </w:r>
      <w:r>
        <w:rPr>
          <w:rFonts w:eastAsia="Times New Roman" w:cs="Times New Roman"/>
          <w:szCs w:val="24"/>
        </w:rPr>
        <w:t xml:space="preserve"> έως </w:t>
      </w:r>
      <w:r>
        <w:rPr>
          <w:rFonts w:eastAsia="Times New Roman" w:cs="Times New Roman"/>
          <w:szCs w:val="24"/>
        </w:rPr>
        <w:t xml:space="preserve">είκοσι εννέα </w:t>
      </w:r>
      <w:r>
        <w:rPr>
          <w:rFonts w:eastAsia="Times New Roman" w:cs="Times New Roman"/>
          <w:szCs w:val="24"/>
        </w:rPr>
        <w:t xml:space="preserve">ετών με την ομάδα των </w:t>
      </w:r>
      <w:r>
        <w:rPr>
          <w:rFonts w:eastAsia="Times New Roman" w:cs="Times New Roman"/>
          <w:szCs w:val="24"/>
        </w:rPr>
        <w:t>σα</w:t>
      </w:r>
      <w:r>
        <w:rPr>
          <w:rFonts w:eastAsia="Times New Roman" w:cs="Times New Roman"/>
          <w:szCs w:val="24"/>
        </w:rPr>
        <w:t xml:space="preserve">ράντα πέντε </w:t>
      </w:r>
      <w:r>
        <w:rPr>
          <w:rFonts w:eastAsia="Times New Roman" w:cs="Times New Roman"/>
          <w:szCs w:val="24"/>
        </w:rPr>
        <w:t xml:space="preserve">και άνω ετών, διαπιστώνουμε ότι η μείωση της νεανικότητας του πληθυσμού επιταχύνθηκε από το 2007, αντισταθμίζοντας την αύξηση του αριθμού των Ελλήνων ηλικίας </w:t>
      </w:r>
      <w:r>
        <w:rPr>
          <w:rFonts w:eastAsia="Times New Roman" w:cs="Times New Roman"/>
          <w:szCs w:val="24"/>
        </w:rPr>
        <w:t xml:space="preserve">σαράντα πέντε </w:t>
      </w:r>
      <w:r>
        <w:rPr>
          <w:rFonts w:eastAsia="Times New Roman" w:cs="Times New Roman"/>
          <w:szCs w:val="24"/>
        </w:rPr>
        <w:t>ετών και άνω. Ταυτόχρονα δε έρχεται και η μείωση του αριθμού των κατοίκω</w:t>
      </w:r>
      <w:r>
        <w:rPr>
          <w:rFonts w:eastAsia="Times New Roman" w:cs="Times New Roman"/>
          <w:szCs w:val="24"/>
        </w:rPr>
        <w:t xml:space="preserve">ν ηλικίας </w:t>
      </w:r>
      <w:r>
        <w:rPr>
          <w:rFonts w:eastAsia="Times New Roman" w:cs="Times New Roman"/>
          <w:szCs w:val="24"/>
        </w:rPr>
        <w:t xml:space="preserve">τριάντα </w:t>
      </w:r>
      <w:r>
        <w:rPr>
          <w:rFonts w:eastAsia="Times New Roman" w:cs="Times New Roman"/>
          <w:szCs w:val="24"/>
        </w:rPr>
        <w:t xml:space="preserve">με </w:t>
      </w:r>
      <w:r>
        <w:rPr>
          <w:rFonts w:eastAsia="Times New Roman" w:cs="Times New Roman"/>
          <w:szCs w:val="24"/>
        </w:rPr>
        <w:t>σαράντα τεσσάρων</w:t>
      </w:r>
      <w:r>
        <w:rPr>
          <w:rFonts w:eastAsia="Times New Roman" w:cs="Times New Roman"/>
          <w:szCs w:val="24"/>
        </w:rPr>
        <w:t>.</w:t>
      </w:r>
    </w:p>
    <w:p w14:paraId="516C96A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Είναι σίγουρο, λοιπόν, ότι αυτή η μείωση οφείλεται στο ότι τα άτομα αυτής της ηλικιακής </w:t>
      </w:r>
      <w:r>
        <w:rPr>
          <w:rFonts w:eastAsia="Times New Roman" w:cs="Times New Roman"/>
          <w:szCs w:val="24"/>
        </w:rPr>
        <w:t xml:space="preserve">ομάδας </w:t>
      </w:r>
      <w:r>
        <w:rPr>
          <w:rFonts w:eastAsia="Times New Roman" w:cs="Times New Roman"/>
          <w:szCs w:val="24"/>
        </w:rPr>
        <w:t>μετανάστευσαν στο εξωτερικό. Δεδομένων των πολύ υψηλών ποσοστών ανεργίας στην Ελλάδα, εκτιμάται ότι η μετανάστευση των Ελλ</w:t>
      </w:r>
      <w:r>
        <w:rPr>
          <w:rFonts w:eastAsia="Times New Roman" w:cs="Times New Roman"/>
          <w:szCs w:val="24"/>
        </w:rPr>
        <w:t xml:space="preserve">ήνων στο εξωτερικό θα αυξηθεί κατακόρυφα τα επόμενα χρόνια. Αυτή η </w:t>
      </w:r>
      <w:r>
        <w:rPr>
          <w:rFonts w:eastAsia="Times New Roman" w:cs="Times New Roman"/>
          <w:szCs w:val="24"/>
        </w:rPr>
        <w:lastRenderedPageBreak/>
        <w:t>συνδυασμένη απώλεια ανθρώπινου κεφαλαίου είναι ένας ακόμη λόγος για να καταστεί πολύ πιο δύσκολη η ανάκαμψη της ελληνικής οικονομίας.</w:t>
      </w:r>
    </w:p>
    <w:p w14:paraId="516C96A7"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Τελευταίο, αλλά εξίσου σημαντικό: Η μείωση του ποσοστού</w:t>
      </w:r>
      <w:r>
        <w:rPr>
          <w:rFonts w:eastAsia="Times New Roman" w:cs="Times New Roman"/>
          <w:szCs w:val="24"/>
        </w:rPr>
        <w:t xml:space="preserve"> του ενεργού πληθυσμού, κατάλληλου για εργασία, σε συνδυασμό με την αύξηση του αριθμού των ηλικιωμένων ατόμων προκαλεί σοβαρά προβλήματα στο συνταξιοδοτικό σύστημα της χώρας.</w:t>
      </w:r>
    </w:p>
    <w:p w14:paraId="516C96A8"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Ισοζύγιο τρεχουσών συναλλαγών: Το έλλειμμα στο ισοζύγιο τρεχουσών συναλλαγών, που</w:t>
      </w:r>
      <w:r>
        <w:rPr>
          <w:rFonts w:eastAsia="Times New Roman" w:cs="Times New Roman"/>
          <w:szCs w:val="24"/>
        </w:rPr>
        <w:t xml:space="preserve"> ανερχόταν σε 16,3% του ΑΕΠ το 2008, έχει μειωθεί σε 2,8% του ΑΕΠ. Αυτό εκ πρώτης όψεως εμφανίζεται ως επιτυχία της οικονομικής πολιτικής. Στην πραγματικότητα, όμως, δεν οφείλεται σε αύξηση των εξαγωγών, αλλά στη μείωση των εισαγωγών, οι οποίες κατέρρευσαν</w:t>
      </w:r>
      <w:r>
        <w:rPr>
          <w:rFonts w:eastAsia="Times New Roman" w:cs="Times New Roman"/>
          <w:szCs w:val="24"/>
        </w:rPr>
        <w:t xml:space="preserve"> υπό το βάρος της συρρίκνωσης της εσωτερικής ζήτησης. Αυτό δεν αποτελεί θετική εξέλιξη, διότι οι εισαγωγές θα επιστρέψουν αμέσως μόλις εκκινήσει η διαδικασία ανάκαμψης της ελληνικής οικονομίας και τα ελλείμματα θα επανεμφανιστούν. Εάν το ισοζύγιο </w:t>
      </w:r>
      <w:r>
        <w:rPr>
          <w:rFonts w:eastAsia="Times New Roman" w:cs="Times New Roman"/>
          <w:szCs w:val="24"/>
        </w:rPr>
        <w:lastRenderedPageBreak/>
        <w:t>δεν μπορέ</w:t>
      </w:r>
      <w:r>
        <w:rPr>
          <w:rFonts w:eastAsia="Times New Roman" w:cs="Times New Roman"/>
          <w:szCs w:val="24"/>
        </w:rPr>
        <w:t>σει να στηριχθεί στις εξαγωγές, θα αποτελεί έναν μόνιμο περιοριστικό παράγοντα της αύξησης του ΑΕΠ και η ελληνική οικονομία θα παραμείνει κλειδωμένη σε χαμηλά επίπεδα παραγωγής.</w:t>
      </w:r>
    </w:p>
    <w:p w14:paraId="516C96A9"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αύξηση των εξαγωγικών επιδόσεων αποτέλεσε κύριο στόχο της πολιτικής της εσωτ</w:t>
      </w:r>
      <w:r>
        <w:rPr>
          <w:rFonts w:eastAsia="Times New Roman" w:cs="Times New Roman"/>
          <w:szCs w:val="24"/>
        </w:rPr>
        <w:t xml:space="preserve">ερικής υποτίμησης. Για να επιτευχθεί αυτός ο στόχος επιταχύνθηκαν διαρθρωτικές αλλαγές στην αγορά εργασίας, ώστε να μειωθεί το κόστος της εργασίας. </w:t>
      </w:r>
    </w:p>
    <w:p w14:paraId="516C96AA"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Έτσι, χωρίς αύξηση της εξωτερικής ζήτησης και με την εγχώρια ζήτηση να καταρρέει, η Ελλάδα απώλεσε το ¼ του</w:t>
      </w:r>
      <w:r>
        <w:rPr>
          <w:rFonts w:eastAsia="Times New Roman" w:cs="Times New Roman"/>
          <w:szCs w:val="24"/>
        </w:rPr>
        <w:t xml:space="preserve"> ΑΕΠ, από τα 240 πήγε στα 180 δισεκατομμύρια, έχασε το 1/10 του κεφαλαιακού αποθέματός της και έθεσε σε αναγκαστική αργία το ¼ περίπου του εργατικού της δυναμικού, το οποίο απαξιώνεται τώρα εξαιτίας της υπερμεγέθους μακροχρόνιας ανεργίας. </w:t>
      </w:r>
    </w:p>
    <w:p w14:paraId="516C96AB"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Από την άλλη πλε</w:t>
      </w:r>
      <w:r>
        <w:rPr>
          <w:rFonts w:eastAsia="Times New Roman" w:cs="Times New Roman"/>
          <w:szCs w:val="24"/>
        </w:rPr>
        <w:t>υρά, συνεχίζεται η τακτική της οικονομικής αφαίμαξης των νοικοκυριών με πλήθος άμεσων και έμμεσων φόρων, που οδηγεί στην αδυναμία αποπληρωμής των τραπεζικών τους υποχρεώσεων.</w:t>
      </w:r>
    </w:p>
    <w:p w14:paraId="516C96AC"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w:t>
      </w:r>
      <w:r>
        <w:rPr>
          <w:rFonts w:eastAsia="Times New Roman" w:cs="Times New Roman"/>
          <w:szCs w:val="24"/>
        </w:rPr>
        <w:t>ή)</w:t>
      </w:r>
    </w:p>
    <w:p w14:paraId="516C96AD"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Δώστε μου δυο λεπτά ακόμα, κύριε Πρόεδρε. </w:t>
      </w:r>
    </w:p>
    <w:p w14:paraId="516C96AE"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πλαίσιο αυτό, η επισφαλής και ασταθής κατάσταση του ελληνικού τραπεζικού συστήματος οφείλεται σε σημαντικό βαθμό στην πτώση των επενδύσεων εκ μέρους του ιδιωτικού τομέα. Η κεφαλαιακή επάρκεια του δανειακού </w:t>
      </w:r>
      <w:r>
        <w:rPr>
          <w:rFonts w:eastAsia="Times New Roman" w:cs="Times New Roman"/>
          <w:szCs w:val="24"/>
        </w:rPr>
        <w:t>τομέα εξακολουθεί να είναι αδύναμη, καθιστώντας πολύ δύσκολη την πρόσβαση στην πιστωτική ρευστότητα για τις μικρομεσαίες επιχειρήσεις –οι οποίες είναι και η ραχοκοκαλιά της οικονομίας- και δίνεται μόνο στις πιο ισχυρές και πιστοληπτικά πιο αξιόπιστες εταιρ</w:t>
      </w:r>
      <w:r>
        <w:rPr>
          <w:rFonts w:eastAsia="Times New Roman" w:cs="Times New Roman"/>
          <w:szCs w:val="24"/>
        </w:rPr>
        <w:t xml:space="preserve">είες, μεγαλώνοντας έτσι τη διαφορά μεταξύ των επιχειρήσεων, δημιουργώντας ένα σαφώς μεροληπτικό επενδυτικό περιβάλλον, όπου ο ισχυρός γίνεται ισχυρότερος και ο μικρομεσαίος εξαφανίζεται. </w:t>
      </w:r>
    </w:p>
    <w:p w14:paraId="516C96AF"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Έτσι γεννήθηκε ένα από τα μεγαλύτερα προβλήματα των μεγάλων συστημικ</w:t>
      </w:r>
      <w:r>
        <w:rPr>
          <w:rFonts w:eastAsia="Times New Roman" w:cs="Times New Roman"/>
          <w:szCs w:val="24"/>
        </w:rPr>
        <w:t xml:space="preserve">ών τραπεζών, ο όγκος των μη εξυπηρετούμενων δανείων, ένα σύμπτωμα της παγίδας χρέους-αποπληθωρισμού, στην οποία έχει εγκλωβιστεί η Ελλάδα. </w:t>
      </w:r>
    </w:p>
    <w:p w14:paraId="516C96B0"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Έχουμε, επίσης, μείωση της αγοραστικής δύναμης. Ο αποπληθωρισμός των μισθών στην Ελλάδα έχει πραγματοποιηθεί με ρυθμ</w:t>
      </w:r>
      <w:r>
        <w:rPr>
          <w:rFonts w:eastAsia="Times New Roman" w:cs="Times New Roman"/>
          <w:szCs w:val="24"/>
        </w:rPr>
        <w:t>ούς που δεν έχει βιώσει ποτέ ανεπτυγμένη χώρα στη μεταπολεμική εποχή. Οι ονομαστικοί μισθοί στο πρώτο τρίμηνο του 2014 είναι κατά 24,8% χαμηλότεροι από ό,τι στο αποκορύφωμά τους στις αρχές του 2010, ενώ οι πραγματικοί μισθοί είναι κατά 28,7% χαμηλότεροι απ</w:t>
      </w:r>
      <w:r>
        <w:rPr>
          <w:rFonts w:eastAsia="Times New Roman" w:cs="Times New Roman"/>
          <w:szCs w:val="24"/>
        </w:rPr>
        <w:t xml:space="preserve">ό ό,τι στην προηγούμενη κορυφή τους το 2010. </w:t>
      </w:r>
    </w:p>
    <w:p w14:paraId="516C96B1"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Μια ακόμη παράμετρος η οποία αξίζει να σημειωθεί είναι ο δανεισμός που παρουσιάζει αύξηση σε σχέση με τις προβλέψεις του </w:t>
      </w:r>
      <w:r>
        <w:rPr>
          <w:rFonts w:eastAsia="Times New Roman" w:cs="Times New Roman"/>
          <w:szCs w:val="24"/>
        </w:rPr>
        <w:t xml:space="preserve">προϋπολογισμού </w:t>
      </w:r>
      <w:r>
        <w:rPr>
          <w:rFonts w:eastAsia="Times New Roman" w:cs="Times New Roman"/>
          <w:szCs w:val="24"/>
        </w:rPr>
        <w:t xml:space="preserve">κατά περίπου 97 δισεκατομμύρια ευρώ και ανέρχεται συνολικά σε 162 δισεκατομμύρια περίπου. </w:t>
      </w:r>
    </w:p>
    <w:p w14:paraId="516C96B2"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Εν κατακλείδι, όλα τα προαναφερόμενα στοιχεία από την πραγματική εικόνα της ελληνικής οικονομίας, αλλά και από τα στοιχεία ενός </w:t>
      </w:r>
      <w:r>
        <w:rPr>
          <w:rFonts w:eastAsia="Times New Roman" w:cs="Times New Roman"/>
          <w:szCs w:val="24"/>
        </w:rPr>
        <w:t xml:space="preserve">ισολογισμού </w:t>
      </w:r>
      <w:r>
        <w:rPr>
          <w:rFonts w:eastAsia="Times New Roman" w:cs="Times New Roman"/>
          <w:szCs w:val="24"/>
        </w:rPr>
        <w:t>που απεικονίζει την ένδει</w:t>
      </w:r>
      <w:r>
        <w:rPr>
          <w:rFonts w:eastAsia="Times New Roman" w:cs="Times New Roman"/>
          <w:szCs w:val="24"/>
        </w:rPr>
        <w:t xml:space="preserve">α μιας καθοδηγούμενης οικονομικής πολιτικής, μάς οδηγούν στο ασφαλές συμπέρασμα ότι κοινός στόχος όλων των κυβερνήσεων που μετείχαν στα εθνοκτόνα μνημόνια είναι η παράδοση της χώρας, η οποία επιτυγχάνεται με τον συνεχή </w:t>
      </w:r>
      <w:r>
        <w:rPr>
          <w:rFonts w:eastAsia="Times New Roman" w:cs="Times New Roman"/>
          <w:szCs w:val="24"/>
        </w:rPr>
        <w:lastRenderedPageBreak/>
        <w:t>δανεισμό, την καταστροφή των οικονομι</w:t>
      </w:r>
      <w:r>
        <w:rPr>
          <w:rFonts w:eastAsia="Times New Roman" w:cs="Times New Roman"/>
          <w:szCs w:val="24"/>
        </w:rPr>
        <w:t xml:space="preserve">κών δυνατοτήτων των ελληνικών οικογενειών και την αποδόμηση του αξιόμαχου των Ενόπλων Δυνάμεων από τη συνεχή μείωση των ποσών για τον εξοπλισμό τους. </w:t>
      </w:r>
    </w:p>
    <w:p w14:paraId="516C96B3"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Λαϊκός Σύνδεσμος-Χρυσή Αυγή ούτε υπέγραψε ούτε πρόκειται ποτέ να υπογράψει συμφωνίες υποδούλωσης και μέ</w:t>
      </w:r>
      <w:r>
        <w:rPr>
          <w:rFonts w:eastAsia="Times New Roman" w:cs="Times New Roman"/>
          <w:szCs w:val="24"/>
        </w:rPr>
        <w:t xml:space="preserve">τρα τα οποία οδηγούν τον λαό μας στον αφανισμό. </w:t>
      </w:r>
    </w:p>
    <w:p w14:paraId="516C96B4"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Χρυσή Αυγή όχι μόνο καταψηφίζει τον </w:t>
      </w:r>
      <w:r>
        <w:rPr>
          <w:rFonts w:eastAsia="Times New Roman" w:cs="Times New Roman"/>
          <w:szCs w:val="24"/>
        </w:rPr>
        <w:t xml:space="preserve">απολογισμό </w:t>
      </w:r>
      <w:r>
        <w:rPr>
          <w:rFonts w:eastAsia="Times New Roman" w:cs="Times New Roman"/>
          <w:szCs w:val="24"/>
        </w:rPr>
        <w:t xml:space="preserve">και τον </w:t>
      </w:r>
      <w:r>
        <w:rPr>
          <w:rFonts w:eastAsia="Times New Roman" w:cs="Times New Roman"/>
          <w:szCs w:val="24"/>
        </w:rPr>
        <w:t xml:space="preserve">ισολογισμό </w:t>
      </w:r>
      <w:r>
        <w:rPr>
          <w:rFonts w:eastAsia="Times New Roman" w:cs="Times New Roman"/>
          <w:szCs w:val="24"/>
        </w:rPr>
        <w:t xml:space="preserve">του </w:t>
      </w:r>
      <w:r>
        <w:rPr>
          <w:rFonts w:eastAsia="Times New Roman" w:cs="Times New Roman"/>
          <w:szCs w:val="24"/>
        </w:rPr>
        <w:t>οικονομικού έτους</w:t>
      </w:r>
      <w:r>
        <w:rPr>
          <w:rFonts w:eastAsia="Times New Roman" w:cs="Times New Roman"/>
          <w:szCs w:val="24"/>
        </w:rPr>
        <w:t xml:space="preserve"> 2014, αλλά επιπρόσθετα καθιστά σαφές πως η απόδοση των ευθυνών και η τιμωρία εκείνων που συνέβαλαν στην ολοκληρωτική </w:t>
      </w:r>
      <w:r>
        <w:rPr>
          <w:rFonts w:eastAsia="Times New Roman" w:cs="Times New Roman"/>
          <w:szCs w:val="24"/>
        </w:rPr>
        <w:t xml:space="preserve">καταστροφή της ελληνικής οικονομίας και κοινωνίας θα είναι ένα από τα κυριότερα έργα της επερχόμενης εθνικής κυβερνήσεως της Χρυσής Αυγής. </w:t>
      </w:r>
    </w:p>
    <w:p w14:paraId="516C96B5"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16C96B6" w14:textId="77777777" w:rsidR="009762CD" w:rsidRDefault="009828EE">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16C96B7" w14:textId="77777777" w:rsidR="009762CD" w:rsidRDefault="009828EE">
      <w:pPr>
        <w:spacing w:after="0"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Τον λόγο έχει ο ειδι</w:t>
      </w:r>
      <w:r>
        <w:rPr>
          <w:rFonts w:eastAsia="Times New Roman"/>
          <w:szCs w:val="24"/>
        </w:rPr>
        <w:t>κός αγορητής της Δημοκρατικής Συμπαράταξης κ. Κουτσούκος.</w:t>
      </w:r>
    </w:p>
    <w:p w14:paraId="516C96B8"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Ευχαριστώ, κύριε Πρόεδρε.</w:t>
      </w:r>
    </w:p>
    <w:p w14:paraId="516C96B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του ισολογισμού και του απολογισμού ενός οικονομικού έτους δίνει τη δυνατότητα να εξαχθούν χρήσιμα συμπεράσματα</w:t>
      </w:r>
      <w:r>
        <w:rPr>
          <w:rFonts w:eastAsia="Times New Roman" w:cs="Times New Roman"/>
          <w:szCs w:val="24"/>
        </w:rPr>
        <w:t xml:space="preserve"> για το κατά πόσο μια </w:t>
      </w:r>
      <w:r>
        <w:rPr>
          <w:rFonts w:eastAsia="Times New Roman" w:cs="Times New Roman"/>
          <w:szCs w:val="24"/>
        </w:rPr>
        <w:t xml:space="preserve">κυβέρνηση </w:t>
      </w:r>
      <w:r>
        <w:rPr>
          <w:rFonts w:eastAsia="Times New Roman" w:cs="Times New Roman"/>
          <w:szCs w:val="24"/>
        </w:rPr>
        <w:t>επέτυχε τους στόχους της, ποιοι ήταν οι λόγοι που δεν τους επέτυχε και κυρίως, εμείς εδώ στη Βουλή να αντιληφθούμε με ποιον τρόπο μπορεί να υλοποιείται ένα προϋπολογισμός, καθώς για πολλά χρόνια στη χώρα μας δεν είχαμε όχι α</w:t>
      </w:r>
      <w:r>
        <w:rPr>
          <w:rFonts w:eastAsia="Times New Roman" w:cs="Times New Roman"/>
          <w:szCs w:val="24"/>
        </w:rPr>
        <w:t xml:space="preserve">πλώς υλοποιήσει τον προϋπολογισμό, αλλά είχαμε μια πολιτική που τα έριχνε όλα έξω. Γιατί το λέω αυτό; </w:t>
      </w:r>
    </w:p>
    <w:p w14:paraId="516C96B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Το λέω, κυρίες και κύριοι συνάδελφοι, γιατί θα υποστηρίξω στην τοποθέτησή μου πως το 2014, τον απολογισμό του οποίου συζητάμε σήμερα, ήταν ένα έτος που σ</w:t>
      </w:r>
      <w:r>
        <w:rPr>
          <w:rFonts w:eastAsia="Times New Roman" w:cs="Times New Roman"/>
          <w:szCs w:val="24"/>
        </w:rPr>
        <w:t>ηματοδότησε με τα οικονομικά αποτελέσματα πως η χώρα μας θα μπορούσε να έχει μια πορεία εξόδου από τα μνημόνια, σε αντίθεση με ό,τι συνέβη και δεσμεύτηκε από την Κυβέρνηση των ΣΥΡΙΖΑ-ΑΝΕΛ για ακόμη τρία χρόνια μέχρι το 2018 και βλέπουμε.</w:t>
      </w:r>
    </w:p>
    <w:p w14:paraId="516C96BB"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w:t>
      </w:r>
      <w:r>
        <w:rPr>
          <w:rFonts w:eastAsia="Times New Roman" w:cs="Times New Roman"/>
          <w:szCs w:val="24"/>
        </w:rPr>
        <w:t xml:space="preserve">συνάδελφοι, η συζήτηση, επίσης, έχει ιδιαίτερη σημασία γιατί γίνεται σε μια συγκυρία που επικρατούν τα οικονομικά στην ημερήσια διάταξη, καθώς, όπως όλοι γνωρίζετε, από 1-1-2017, δηλαδή σε έναν μήνα και κάτι, θα αρχίσουν οι πολίτες να πληρώνουν τους νέους </w:t>
      </w:r>
      <w:r>
        <w:rPr>
          <w:rFonts w:eastAsia="Times New Roman" w:cs="Times New Roman"/>
          <w:szCs w:val="24"/>
        </w:rPr>
        <w:t>αυξημένους φόρους, θα έρθουν καινούρ</w:t>
      </w:r>
      <w:r>
        <w:rPr>
          <w:rFonts w:eastAsia="Times New Roman" w:cs="Times New Roman"/>
          <w:szCs w:val="24"/>
        </w:rPr>
        <w:t>γ</w:t>
      </w:r>
      <w:r>
        <w:rPr>
          <w:rFonts w:eastAsia="Times New Roman" w:cs="Times New Roman"/>
          <w:szCs w:val="24"/>
        </w:rPr>
        <w:t xml:space="preserve">ιες πρόσθετες περικοπές, πέραν από αυτές που υπήρξαν το 2015 και το 2016, σε μισθούς, συντάξεις και κοινωνικές παροχές και κατά συνέπεια, έχει ενδιαφέρον τι συζητάμε αυτή την περίοδο, όπως έχει ενδιαφέρον, βεβαίως, και </w:t>
      </w:r>
      <w:r>
        <w:rPr>
          <w:rFonts w:eastAsia="Times New Roman" w:cs="Times New Roman"/>
          <w:szCs w:val="24"/>
        </w:rPr>
        <w:t>ότι γίνεται συζήτηση και για το χρέος.</w:t>
      </w:r>
    </w:p>
    <w:p w14:paraId="516C96BC"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εισφορές.</w:t>
      </w:r>
    </w:p>
    <w:p w14:paraId="516C96BD"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Και εισφορές.</w:t>
      </w:r>
    </w:p>
    <w:p w14:paraId="516C96B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ξέρουμε πολύ καλά ότι ξεκινήσαμε μια δύσκολη προσπάθεια το 2010 –το 2014 ήταν η πέμπτη συνεχή χρονιά αυτής της προ</w:t>
      </w:r>
      <w:r>
        <w:rPr>
          <w:rFonts w:eastAsia="Times New Roman" w:cs="Times New Roman"/>
          <w:szCs w:val="24"/>
        </w:rPr>
        <w:t xml:space="preserve">σπάθειας- με αποφάσεις που πήραμε μόνοι μας, για να μην χρεοκοπήσει άτακτα η χώρα, καθώς η εξέλιξη των οικονομικών μεγεθών του 2009 με έλλειμμα 15,1% του ΑΕΠ -δηλαδή 35 δισεκατομμύρια σε ετήσια βάση ήταν το έλλειμμα της </w:t>
      </w:r>
      <w:r>
        <w:rPr>
          <w:rFonts w:eastAsia="Times New Roman" w:cs="Times New Roman"/>
          <w:szCs w:val="24"/>
        </w:rPr>
        <w:t xml:space="preserve">γενικής </w:t>
      </w:r>
      <w:r>
        <w:rPr>
          <w:rFonts w:eastAsia="Times New Roman" w:cs="Times New Roman"/>
          <w:szCs w:val="24"/>
        </w:rPr>
        <w:lastRenderedPageBreak/>
        <w:t>κυβέρνησης</w:t>
      </w:r>
      <w:r>
        <w:rPr>
          <w:rFonts w:eastAsia="Times New Roman" w:cs="Times New Roman"/>
          <w:szCs w:val="24"/>
        </w:rPr>
        <w:t>, τόσο έμπαινε μέσ</w:t>
      </w:r>
      <w:r>
        <w:rPr>
          <w:rFonts w:eastAsia="Times New Roman" w:cs="Times New Roman"/>
          <w:szCs w:val="24"/>
        </w:rPr>
        <w:t>α το «μαγαζί», για να μας αντιληφθούν οι πολίτες- και η εκτίναξη του χρέους στα 300 δισεκατομμύρια δημιούργησαν μια κρίση δανεισμού και κρίση ρευστότητας. Και άρα, η Ελλάδα μπήκε σε ένα πρόγραμμα. Επαναλαμβάνω ότι η κρίση έφερε το μνημόνιο και όχι το μνημό</w:t>
      </w:r>
      <w:r>
        <w:rPr>
          <w:rFonts w:eastAsia="Times New Roman" w:cs="Times New Roman"/>
          <w:szCs w:val="24"/>
        </w:rPr>
        <w:t>νιο την κρίση.</w:t>
      </w:r>
    </w:p>
    <w:p w14:paraId="516C96B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Ξεκινήσαμε, λοιπόν, αυτή τη δύσκολη προσπάθεια μόνοι μας. Μας πετροβολούσαν άπαντες, άλλοι από τα </w:t>
      </w:r>
      <w:r>
        <w:rPr>
          <w:rFonts w:eastAsia="Times New Roman" w:cs="Times New Roman"/>
          <w:szCs w:val="24"/>
        </w:rPr>
        <w:t>«</w:t>
      </w:r>
      <w:proofErr w:type="spellStart"/>
      <w:r>
        <w:rPr>
          <w:rFonts w:eastAsia="Times New Roman" w:cs="Times New Roman"/>
          <w:szCs w:val="24"/>
        </w:rPr>
        <w:t>Ζάππεια</w:t>
      </w:r>
      <w:proofErr w:type="spellEnd"/>
      <w:r>
        <w:rPr>
          <w:rFonts w:eastAsia="Times New Roman" w:cs="Times New Roman"/>
          <w:szCs w:val="24"/>
        </w:rPr>
        <w:t>»</w:t>
      </w:r>
      <w:r>
        <w:rPr>
          <w:rFonts w:eastAsia="Times New Roman" w:cs="Times New Roman"/>
          <w:szCs w:val="24"/>
        </w:rPr>
        <w:t xml:space="preserve"> και άλλοι από την πλατεία Συντάγματος. Το οικονομικό επιτελείο της Κυβέρνησης, </w:t>
      </w:r>
      <w:proofErr w:type="spellStart"/>
      <w:r>
        <w:rPr>
          <w:rFonts w:eastAsia="Times New Roman" w:cs="Times New Roman"/>
          <w:szCs w:val="24"/>
        </w:rPr>
        <w:t>προεξάρχοντος</w:t>
      </w:r>
      <w:proofErr w:type="spellEnd"/>
      <w:r>
        <w:rPr>
          <w:rFonts w:eastAsia="Times New Roman" w:cs="Times New Roman"/>
          <w:szCs w:val="24"/>
        </w:rPr>
        <w:t xml:space="preserve"> του κ. </w:t>
      </w:r>
      <w:proofErr w:type="spellStart"/>
      <w:r>
        <w:rPr>
          <w:rFonts w:eastAsia="Times New Roman" w:cs="Times New Roman"/>
          <w:szCs w:val="24"/>
        </w:rPr>
        <w:t>Τσακαλώτου</w:t>
      </w:r>
      <w:proofErr w:type="spellEnd"/>
      <w:r>
        <w:rPr>
          <w:rFonts w:eastAsia="Times New Roman" w:cs="Times New Roman"/>
          <w:szCs w:val="24"/>
        </w:rPr>
        <w:t xml:space="preserve">, του κ. </w:t>
      </w:r>
      <w:proofErr w:type="spellStart"/>
      <w:r>
        <w:rPr>
          <w:rFonts w:eastAsia="Times New Roman" w:cs="Times New Roman"/>
          <w:szCs w:val="24"/>
        </w:rPr>
        <w:t>Κατρούγκαλου</w:t>
      </w:r>
      <w:proofErr w:type="spellEnd"/>
      <w:r>
        <w:rPr>
          <w:rFonts w:eastAsia="Times New Roman" w:cs="Times New Roman"/>
          <w:szCs w:val="24"/>
        </w:rPr>
        <w:t xml:space="preserve"> και άλλων, έβγαζε λόγους εκεί στο Σύνταγμα μαζί με τους «</w:t>
      </w:r>
      <w:r>
        <w:rPr>
          <w:rFonts w:eastAsia="Times New Roman" w:cs="Times New Roman"/>
          <w:szCs w:val="24"/>
        </w:rPr>
        <w:t>αγανακτισμένους</w:t>
      </w:r>
      <w:r>
        <w:rPr>
          <w:rFonts w:eastAsia="Times New Roman" w:cs="Times New Roman"/>
          <w:szCs w:val="24"/>
        </w:rPr>
        <w:t>». Τα θυμίζω. Έταζαν λαγούς με πετραχήλια. Κι όμως,</w:t>
      </w:r>
      <w:r>
        <w:rPr>
          <w:rFonts w:eastAsia="Times New Roman" w:cs="Times New Roman"/>
          <w:szCs w:val="24"/>
        </w:rPr>
        <w:t xml:space="preserve"> εμείς πήγαμε σε μια σκληρή προσπάθεια. </w:t>
      </w:r>
    </w:p>
    <w:p w14:paraId="516C96C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Θέλω να σημειώσετε ότι αυτή η προσπάθεια μέχρι το 2012 απέδωσε μείωση του διαρθρωτικού ελλείμματος κατά δύο τρίτα, με τις αποφάσεις που πήραμε το 2010. Μετά υπήρξαν και άλλες δυνάμεις που μπήκαν σε αυτή την προσπάθε</w:t>
      </w:r>
      <w:r>
        <w:rPr>
          <w:rFonts w:eastAsia="Times New Roman" w:cs="Times New Roman"/>
          <w:szCs w:val="24"/>
        </w:rPr>
        <w:t xml:space="preserve">ια, η Νέα Δημοκρατία που προσχώρησε πολύ καθυστερημένα και εσχάτως έχει προσχωρήσει και ο ΣΥΡΙΖΑ. Η προσγείωση, όμως, ήταν ανώμαλη και το κόστος πάρα πολύ μεγάλο. </w:t>
      </w:r>
    </w:p>
    <w:p w14:paraId="516C96C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Θέλω να σημειώσω, επίσης, ότι το κόστος αυτής της προσαρμογής θα ήταν πολύ λιγότερο και τα α</w:t>
      </w:r>
      <w:r>
        <w:rPr>
          <w:rFonts w:eastAsia="Times New Roman" w:cs="Times New Roman"/>
          <w:szCs w:val="24"/>
        </w:rPr>
        <w:t xml:space="preserve">ποτελέσματα θα ήταν πολύ πιο γρήγορα, αν δεν είχαμε και τις διπλές εκλογές του 2012, στις οποίες επέμενε τότε ο κ. Σαμαράς, για να γίνει Πρωθυπουργός. </w:t>
      </w:r>
    </w:p>
    <w:p w14:paraId="516C96C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Θυμίζω στους ρέκτες πως η απόφαση του </w:t>
      </w:r>
      <w:proofErr w:type="spellStart"/>
      <w:r>
        <w:rPr>
          <w:rFonts w:eastAsia="Times New Roman" w:cs="Times New Roman"/>
          <w:szCs w:val="24"/>
          <w:lang w:val="en-US"/>
        </w:rPr>
        <w:t>E</w:t>
      </w:r>
      <w:r>
        <w:rPr>
          <w:rFonts w:eastAsia="Times New Roman" w:cs="Times New Roman"/>
          <w:szCs w:val="24"/>
          <w:lang w:val="en-US"/>
        </w:rPr>
        <w:t>urogroup</w:t>
      </w:r>
      <w:proofErr w:type="spellEnd"/>
      <w:r>
        <w:rPr>
          <w:rFonts w:eastAsia="Times New Roman" w:cs="Times New Roman"/>
          <w:szCs w:val="24"/>
        </w:rPr>
        <w:t xml:space="preserve"> τον Νοέμβριο του 2012, με την οποία πήραμε τη δυνατότητα βελτίωσης των μακροοικονομικών του χρέους, αναφέρει τη δυσμενή εξέλιξη που υπήρξε στο προφίλ του χρέους, λόγω των διπλών εκλογών του 2012 και της παρατεταμένης ακυβερνησίας. Τα πρόσθετα μέτρα του Δε</w:t>
      </w:r>
      <w:r>
        <w:rPr>
          <w:rFonts w:eastAsia="Times New Roman" w:cs="Times New Roman"/>
          <w:szCs w:val="24"/>
        </w:rPr>
        <w:t xml:space="preserve">κέμβρη του 2012 ήταν περίπου 9 δισεκατομμύρια. </w:t>
      </w:r>
    </w:p>
    <w:p w14:paraId="516C96C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Αυτά για την ιστορία. Αυτά για να βγάλουμε συμπεράσματα, για να δούμε και πώς οι διπλές εκλογές του 2015 καταβαράθρωσαν και τη χώρα. Κι έρχεται το απλό ερώτημα: Καλά, δεν θα βάλει μυαλό το πολιτικό προσωπικό </w:t>
      </w:r>
      <w:r>
        <w:rPr>
          <w:rFonts w:eastAsia="Times New Roman" w:cs="Times New Roman"/>
          <w:szCs w:val="24"/>
        </w:rPr>
        <w:t>για να φύγει από αυτές τις αλλεπάλληλες, συγκρουσιακού χαρακτήρα αντιλήψεις τού «φύγε εσύ να έρθω εγώ και να τα κάνω όλα μόνος μου»; Κανένας δεν μπορεί να τα κάνει μόνος του.</w:t>
      </w:r>
    </w:p>
    <w:p w14:paraId="516C96C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Λέω, λοιπόν, ότι το 2014, χάρη στους κόπους και τις θυσίες του ελληνικού λαού, εί</w:t>
      </w:r>
      <w:r>
        <w:rPr>
          <w:rFonts w:eastAsia="Times New Roman" w:cs="Times New Roman"/>
          <w:szCs w:val="24"/>
        </w:rPr>
        <w:t xml:space="preserve">χαμε βελτίωση όλων των οικονομικών μεγεθών. Ήδη το ισοζύγιο τρεχουσών συναλλαγών είχε βελτιωθεί από το 2013. </w:t>
      </w:r>
    </w:p>
    <w:p w14:paraId="516C96C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Η δημοσιονομική διαχείριση του 2013 έβαλε τη βάση για να έχουμε ένα μικρό πλεόνασμα, το οποίο συνεχίστηκε και το 2014. Είχαμε δηλαδή για πρώτη φορ</w:t>
      </w:r>
      <w:r>
        <w:rPr>
          <w:rFonts w:eastAsia="Times New Roman" w:cs="Times New Roman"/>
          <w:szCs w:val="24"/>
        </w:rPr>
        <w:t>ά πρωτογενές πλεόνασμα και για πρώτη φορά, μετά το 2008, είχαμε ρυθμούς ανάπτυξης στο τέλος του χρόνου. Και όλες οι προβλέψεις των διεθνών οργανισμών -Ευρωπαϊκή Τράπεζα, ΔΝΤ-, αυτές που επικαλείται και τώρα η Κυβέρνηση για την ανάπτυξη που θα έχουμε το 201</w:t>
      </w:r>
      <w:r>
        <w:rPr>
          <w:rFonts w:eastAsia="Times New Roman" w:cs="Times New Roman"/>
          <w:szCs w:val="24"/>
        </w:rPr>
        <w:t xml:space="preserve">7, έλεγαν ότι η χώρα πάει πολύ καλά και είχε τις δυνατότητες να ασκήσει μια πολιτική εξόδου από το μνημόνιο, με βάση τη γραμμή που είχαμε διαμορφώσει τότε: </w:t>
      </w:r>
    </w:p>
    <w:p w14:paraId="516C96C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Να κλείσουμε την πέμπτη αξιολόγηση, να πάρουμε τα υπολειπόμενα από τις δόσεις, να αξιοποιήσουμε τα </w:t>
      </w:r>
      <w:r>
        <w:rPr>
          <w:rFonts w:eastAsia="Times New Roman" w:cs="Times New Roman"/>
          <w:szCs w:val="24"/>
        </w:rPr>
        <w:t xml:space="preserve">11 δισεκατομμύρια του Ταμείου Χρηματοπιστωτικής Σταθερότητας, υπόλοιπο του δανείου των 50 δισεκατομμυρίων για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με πιστωτική προληπτική γραμμή και να βγούμε στις αγορές.</w:t>
      </w:r>
    </w:p>
    <w:p w14:paraId="516C96C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το σχέδιο, όπως ξέρετε, δεν πέτυχε. Δεν πέτυχε </w:t>
      </w:r>
      <w:r>
        <w:rPr>
          <w:rFonts w:eastAsia="Times New Roman" w:cs="Times New Roman"/>
          <w:szCs w:val="24"/>
        </w:rPr>
        <w:t xml:space="preserve">γιατί υπήρχε μια πολιτική ανατροπή, χάρη στον εκβιασμό που άσκησε τότε ο ΣΥΡΙΖΑ, οι ΑΝΕΛ και οι άλλες δυνάμεις που κατατρομοκρατούσαν τους Έλληνες πολίτες, και ανετράπη. </w:t>
      </w:r>
    </w:p>
    <w:p w14:paraId="516C96C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Και ενώ η Κυβέρνηση είχε όλα αυτά τα πλεονεκτήματα και θα μπορούσε μέχρι τον Φλεβάρη </w:t>
      </w:r>
      <w:r>
        <w:rPr>
          <w:rFonts w:eastAsia="Times New Roman" w:cs="Times New Roman"/>
          <w:szCs w:val="24"/>
        </w:rPr>
        <w:t>να κλείσει μια επωφελή συμφωνία για τη χώρα, πατώντας σε αυτά τα δεδομένα, στους κόπους και τις θυσίες του ελληνικού λαού, τα ανέτρεψε, πήγε στον τυχοδιωκτισμό. Και όταν φτάσαμε στον Ιούλιο του 2015, μπροστά στον τρόμο του κ. Τσίπρα ότι δεν θα έχει ούτε αε</w:t>
      </w:r>
      <w:r>
        <w:rPr>
          <w:rFonts w:eastAsia="Times New Roman" w:cs="Times New Roman"/>
          <w:szCs w:val="24"/>
        </w:rPr>
        <w:t xml:space="preserve">ροπλάνο, ούτε ελικόπτερο για να φύγει αν θα </w:t>
      </w:r>
      <w:r>
        <w:rPr>
          <w:rFonts w:eastAsia="Times New Roman" w:cs="Times New Roman"/>
          <w:szCs w:val="24"/>
        </w:rPr>
        <w:t xml:space="preserve">χρεοκοπήσει </w:t>
      </w:r>
      <w:r>
        <w:rPr>
          <w:rFonts w:eastAsia="Times New Roman" w:cs="Times New Roman"/>
          <w:szCs w:val="24"/>
        </w:rPr>
        <w:t>η χώρα, πήγε και συμφώνησε, με όρους εθνικής ήττας, σε ένα επαχθέστατο μνημόνιο και σε μια συμφωνία που έχει δεσμεύσει τη χώρα.</w:t>
      </w:r>
    </w:p>
    <w:p w14:paraId="516C96C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w:t>
      </w:r>
      <w:r>
        <w:rPr>
          <w:rFonts w:eastAsia="Times New Roman" w:cs="Times New Roman"/>
          <w:szCs w:val="24"/>
        </w:rPr>
        <w:t>μιλίας του κυρίου Βουλευτή)</w:t>
      </w:r>
    </w:p>
    <w:p w14:paraId="516C96C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Θα χρειαστώ ένα λεπτό παραπάνω, κύριε Πρόεδρε, όπως και άλλοι συνάδελφοι.</w:t>
      </w:r>
    </w:p>
    <w:p w14:paraId="516C96CB"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Κατά συνέπεια, όποια κριτική και να ασκήσει κάποιος στον </w:t>
      </w:r>
      <w:r>
        <w:rPr>
          <w:rFonts w:eastAsia="Times New Roman" w:cs="Times New Roman"/>
          <w:szCs w:val="24"/>
        </w:rPr>
        <w:t xml:space="preserve">απολογισμό </w:t>
      </w:r>
      <w:r>
        <w:rPr>
          <w:rFonts w:eastAsia="Times New Roman" w:cs="Times New Roman"/>
          <w:szCs w:val="24"/>
        </w:rPr>
        <w:t>του 2014, ότι δηλαδή είχε πολύ πιο φιλόδοξους στόχους –ναι, γιατί πράγματι είχε φιλόδο</w:t>
      </w:r>
      <w:r>
        <w:rPr>
          <w:rFonts w:eastAsia="Times New Roman" w:cs="Times New Roman"/>
          <w:szCs w:val="24"/>
        </w:rPr>
        <w:t>ξους στόχους- να αυξήσει τα έσοδα κατά 2,1 δισεκατομμύρια και να μειώσει τις δαπάνες κατά 3,1 δισεκατομμύρια, όποια κριτική και να ασκήσει ότι δεν έπιασε αυτούς τους στόχους, δεν μπορεί να υποβαθμίσει το γεγονός ότι για πρώτη φορά είχαμε αυτό το μικρό πρωτ</w:t>
      </w:r>
      <w:r>
        <w:rPr>
          <w:rFonts w:eastAsia="Times New Roman" w:cs="Times New Roman"/>
          <w:szCs w:val="24"/>
        </w:rPr>
        <w:t xml:space="preserve">ογενές πλεόνασμα, συμβατό με το μεσοπρόθεσμο σχέδιο δημοσιονομικής στρατηγικής, και ότι είχαμε βελτίωση όλων των δημοσιονομικών μεγεθών. </w:t>
      </w:r>
    </w:p>
    <w:p w14:paraId="516C96C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Για την απόκλιση στο σκέλος των εσόδων, θέλω να θυμίσω σε όλους εδώ στη Βουλή -αλλά απουσιάζουν οι Κοινοβουλευτικοί Εκ</w:t>
      </w:r>
      <w:r>
        <w:rPr>
          <w:rFonts w:eastAsia="Times New Roman" w:cs="Times New Roman"/>
          <w:szCs w:val="24"/>
        </w:rPr>
        <w:t xml:space="preserve">πρόσωποι του ΣΥΡΙΖΑ εκείνης της εποχής και ο κ. </w:t>
      </w:r>
      <w:proofErr w:type="spellStart"/>
      <w:r>
        <w:rPr>
          <w:rFonts w:eastAsia="Times New Roman" w:cs="Times New Roman"/>
          <w:szCs w:val="24"/>
        </w:rPr>
        <w:t>Τσακαλώτος</w:t>
      </w:r>
      <w:proofErr w:type="spellEnd"/>
      <w:r>
        <w:rPr>
          <w:rFonts w:eastAsia="Times New Roman" w:cs="Times New Roman"/>
          <w:szCs w:val="24"/>
        </w:rPr>
        <w:t xml:space="preserve"> είναι στα υπουργικά έδρανα- τι μας έλεγαν εδώ. Μας μιλούσαν για σεισάχθεια. </w:t>
      </w:r>
    </w:p>
    <w:p w14:paraId="516C96C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16C96C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Ποιος θα πήγαινε, κυρίες και κύριοι </w:t>
      </w:r>
      <w:r>
        <w:rPr>
          <w:rFonts w:eastAsia="Times New Roman" w:cs="Times New Roman"/>
          <w:szCs w:val="24"/>
        </w:rPr>
        <w:t xml:space="preserve">συνάδελφοι, να πληρώσει τις εκατό δόσεις που ρυθμίσαμε, όταν έλεγαν τα στελέχη του ΣΥΡΙΖΑ για σεισάχθεια; Ποιος θα πήγαινε να πληρώσει, όταν ο κ. Τσίπρας έλεγε </w:t>
      </w:r>
      <w:r>
        <w:rPr>
          <w:rFonts w:eastAsia="Times New Roman" w:cs="Times New Roman"/>
          <w:szCs w:val="24"/>
        </w:rPr>
        <w:lastRenderedPageBreak/>
        <w:t>ότι θα καταργούσε τον ΕΝΦΙΑ και ο κ. Καμμένος ότι δεν θα πληρώσει τον ΕΝΦΙΑ; Πολιτικοί Αρχηγοί τ</w:t>
      </w:r>
      <w:r>
        <w:rPr>
          <w:rFonts w:eastAsia="Times New Roman" w:cs="Times New Roman"/>
          <w:szCs w:val="24"/>
        </w:rPr>
        <w:t>α έλεγαν αυτά μπροστά στις κάμερες.</w:t>
      </w:r>
    </w:p>
    <w:p w14:paraId="516C96C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Λοιπόν, έρχομαι τώρα να πω ότι η ζημιά που έγινε για τη χώρα είναι πάρα πολύ μεγάλη, την πληρώνουμε, με όσα βιώνει σήμερα ο ελληνικός λαός. Και συγκριτικά το 2014, με ό,τι ακολούθησε το 2015 και το 2016, προφανώς είναι μ</w:t>
      </w:r>
      <w:r>
        <w:rPr>
          <w:rFonts w:eastAsia="Times New Roman" w:cs="Times New Roman"/>
          <w:szCs w:val="24"/>
        </w:rPr>
        <w:t>ια καλύτερη χρονιά, που, επαναλαμβάνω, καταστράφηκε από την πολιτική του ΣΥΡΙΖΑ και την υπονόμευση.</w:t>
      </w:r>
    </w:p>
    <w:p w14:paraId="516C96D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Δηλαδή στο ερώτημα που μας λένε οι συνάδελφοι του ΣΥΡΙΖΑ: «Μα, εμείς καταστρέψαμε τη χώρα, ρε παιδιά;», να πούμε ότι βεβαίως δεν την καταστρέψατε εσείς, αλλ</w:t>
      </w:r>
      <w:r>
        <w:rPr>
          <w:rFonts w:eastAsia="Times New Roman" w:cs="Times New Roman"/>
          <w:szCs w:val="24"/>
        </w:rPr>
        <w:t>ά καταστρέψατε την ελπίδα και τη δυνατότητα να βγει από τα μνημόνια.</w:t>
      </w:r>
    </w:p>
    <w:p w14:paraId="516C96D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Δυο κουβέντες θα πω τώρα, κυρίες και κύριοι συνάδελφοι, για τον </w:t>
      </w:r>
      <w:r>
        <w:rPr>
          <w:rFonts w:eastAsia="Times New Roman" w:cs="Times New Roman"/>
          <w:szCs w:val="24"/>
        </w:rPr>
        <w:t>ισολογισμό</w:t>
      </w:r>
      <w:r>
        <w:rPr>
          <w:rFonts w:eastAsia="Times New Roman" w:cs="Times New Roman"/>
          <w:szCs w:val="24"/>
        </w:rPr>
        <w:t xml:space="preserve">. Η παρατήρηση του Ελεγκτικού Συνεδρίου, που έγινε και πέρσι, ότι ο </w:t>
      </w:r>
      <w:r>
        <w:rPr>
          <w:rFonts w:eastAsia="Times New Roman" w:cs="Times New Roman"/>
          <w:szCs w:val="24"/>
        </w:rPr>
        <w:t xml:space="preserve">ισολογισμός </w:t>
      </w:r>
      <w:r>
        <w:rPr>
          <w:rFonts w:eastAsia="Times New Roman" w:cs="Times New Roman"/>
          <w:szCs w:val="24"/>
        </w:rPr>
        <w:t>του κράτους δεν είναι επαρκής, έχ</w:t>
      </w:r>
      <w:r>
        <w:rPr>
          <w:rFonts w:eastAsia="Times New Roman" w:cs="Times New Roman"/>
          <w:szCs w:val="24"/>
        </w:rPr>
        <w:t xml:space="preserve">ει μεγάλη σημασία για το οικονομικό επιτελείο κάθε φορά. Ούτε ήταν τα προηγούμενα χρόνια – το λέω για να μην </w:t>
      </w:r>
      <w:r>
        <w:rPr>
          <w:rFonts w:eastAsia="Times New Roman" w:cs="Times New Roman"/>
          <w:szCs w:val="24"/>
        </w:rPr>
        <w:lastRenderedPageBreak/>
        <w:t>νομίζετε ότι θέλω να ασκήσω καμμιά ιδιαίτερη κριτική προς την πλευρά της Κυβέρνησης, με βάση αυτήν την παρατήρηση.</w:t>
      </w:r>
    </w:p>
    <w:p w14:paraId="516C96D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Προσέξτε, όμως, στο παρελθόν τα </w:t>
      </w:r>
      <w:r>
        <w:rPr>
          <w:rFonts w:eastAsia="Times New Roman" w:cs="Times New Roman"/>
          <w:szCs w:val="24"/>
        </w:rPr>
        <w:t xml:space="preserve">ακίνητα του </w:t>
      </w:r>
      <w:r>
        <w:rPr>
          <w:rFonts w:eastAsia="Times New Roman" w:cs="Times New Roman"/>
          <w:szCs w:val="24"/>
        </w:rPr>
        <w:t>δημοσίου</w:t>
      </w:r>
      <w:r>
        <w:rPr>
          <w:rFonts w:eastAsia="Times New Roman" w:cs="Times New Roman"/>
          <w:szCs w:val="24"/>
        </w:rPr>
        <w:t xml:space="preserve">, την περιουσία του </w:t>
      </w:r>
      <w:r>
        <w:rPr>
          <w:rFonts w:eastAsia="Times New Roman" w:cs="Times New Roman"/>
          <w:szCs w:val="24"/>
        </w:rPr>
        <w:t>δημοσίου</w:t>
      </w:r>
      <w:r>
        <w:rPr>
          <w:rFonts w:eastAsia="Times New Roman" w:cs="Times New Roman"/>
          <w:szCs w:val="24"/>
        </w:rPr>
        <w:t xml:space="preserve">, τις συμμετοχές του </w:t>
      </w:r>
      <w:r>
        <w:rPr>
          <w:rFonts w:eastAsia="Times New Roman" w:cs="Times New Roman"/>
          <w:szCs w:val="24"/>
        </w:rPr>
        <w:t xml:space="preserve">δημοσίου </w:t>
      </w:r>
      <w:r>
        <w:rPr>
          <w:rFonts w:eastAsia="Times New Roman" w:cs="Times New Roman"/>
          <w:szCs w:val="24"/>
        </w:rPr>
        <w:t xml:space="preserve">τις διαχειριζόταν ο Υπουργός Οικονομικών. Από φέτος, μετά την ψήφιση του </w:t>
      </w:r>
      <w:proofErr w:type="spellStart"/>
      <w:r>
        <w:rPr>
          <w:rFonts w:eastAsia="Times New Roman" w:cs="Times New Roman"/>
          <w:szCs w:val="24"/>
        </w:rPr>
        <w:t>υπερταμείου</w:t>
      </w:r>
      <w:proofErr w:type="spellEnd"/>
      <w:r>
        <w:rPr>
          <w:rFonts w:eastAsia="Times New Roman" w:cs="Times New Roman"/>
          <w:szCs w:val="24"/>
        </w:rPr>
        <w:t xml:space="preserve">, όλη αυτή η περιουσία έχει περάσει στον έλεγχο των δανειστών μας. Δεν μπορεί να κάνει τίποτα </w:t>
      </w:r>
      <w:r>
        <w:rPr>
          <w:rFonts w:eastAsia="Times New Roman" w:cs="Times New Roman"/>
          <w:szCs w:val="24"/>
        </w:rPr>
        <w:t xml:space="preserve">ο Υπουργός των Οικονομικών, χωρίς τη σύμφωνη γνώμη τους. </w:t>
      </w:r>
    </w:p>
    <w:p w14:paraId="516C96D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Άρα, ο ελληνικός λαός τώρα δεν έχει αξία να ξέρει ποια είναι η καθαρή θέση του ελληνικού </w:t>
      </w:r>
      <w:r>
        <w:rPr>
          <w:rFonts w:eastAsia="Times New Roman" w:cs="Times New Roman"/>
          <w:szCs w:val="24"/>
        </w:rPr>
        <w:t>δημοσίου</w:t>
      </w:r>
      <w:r>
        <w:rPr>
          <w:rFonts w:eastAsia="Times New Roman" w:cs="Times New Roman"/>
          <w:szCs w:val="24"/>
        </w:rPr>
        <w:t>, δηλαδή πόσο αξίζουν τα ακίνητά του, τα οικόπεδά του και οι συμμετοχές του στις δημόσιες επιχειρήσει</w:t>
      </w:r>
      <w:r>
        <w:rPr>
          <w:rFonts w:eastAsia="Times New Roman" w:cs="Times New Roman"/>
          <w:szCs w:val="24"/>
        </w:rPr>
        <w:t>ς;</w:t>
      </w:r>
    </w:p>
    <w:p w14:paraId="516C96D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Νομίζω ότι αν αυτή η παρατήρηση στο παρελθόν πέρναγε στα ψηλά, πέρναγε χωρίς κανέναν σχολιασμό, φέτος πρέπει να την αναδείξουμε, διότι άλλαξαν δραματικά τα δεδομένα που έχουν να κάνουν με την άσκηση της διαχείρισης της δημόσιας περιουσίας.</w:t>
      </w:r>
    </w:p>
    <w:p w14:paraId="516C96D5" w14:textId="77777777" w:rsidR="009762CD" w:rsidRDefault="009828EE">
      <w:pPr>
        <w:spacing w:after="0" w:line="600" w:lineRule="auto"/>
        <w:jc w:val="both"/>
        <w:rPr>
          <w:rFonts w:eastAsia="Times New Roman" w:cs="Times New Roman"/>
          <w:szCs w:val="24"/>
        </w:rPr>
      </w:pPr>
      <w:r>
        <w:rPr>
          <w:rFonts w:eastAsia="Times New Roman" w:cs="Times New Roman"/>
          <w:szCs w:val="24"/>
        </w:rPr>
        <w:lastRenderedPageBreak/>
        <w:t>Πολύ δε περισ</w:t>
      </w:r>
      <w:r>
        <w:rPr>
          <w:rFonts w:eastAsia="Times New Roman" w:cs="Times New Roman"/>
          <w:szCs w:val="24"/>
        </w:rPr>
        <w:t>σότερο, κυρίες και κύριοι συνάδελφοι, που αυτό, όπως θα αποδειχθεί στην πορεία, είναι συνδεδεμένο με τη συζήτηση για τη μείωση του χρέους, μια συζήτηση η οποία σας θυμίζω ότι είχε ξεκινήσει στο παρελθόν. Και τότε υπήρχε απαίτηση των δανειστών μας για να φτ</w:t>
      </w:r>
      <w:r>
        <w:rPr>
          <w:rFonts w:eastAsia="Times New Roman" w:cs="Times New Roman"/>
          <w:szCs w:val="24"/>
        </w:rPr>
        <w:t xml:space="preserve">ιάξουμε αυτό το </w:t>
      </w:r>
      <w:proofErr w:type="spellStart"/>
      <w:r>
        <w:rPr>
          <w:rFonts w:eastAsia="Times New Roman" w:cs="Times New Roman"/>
          <w:szCs w:val="24"/>
        </w:rPr>
        <w:t>υπερταμείο</w:t>
      </w:r>
      <w:proofErr w:type="spellEnd"/>
      <w:r>
        <w:rPr>
          <w:rFonts w:eastAsia="Times New Roman" w:cs="Times New Roman"/>
          <w:szCs w:val="24"/>
        </w:rPr>
        <w:t>, αλλά το είχαμε αποτρέψει.</w:t>
      </w:r>
    </w:p>
    <w:p w14:paraId="516C96D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Με αυτά -και συγγνώμη για την υπέρβαση του χρόνου- δηλώνουμε ότι θα ψηφίσουμε και τον </w:t>
      </w:r>
      <w:r>
        <w:rPr>
          <w:rFonts w:eastAsia="Times New Roman" w:cs="Times New Roman"/>
          <w:szCs w:val="24"/>
        </w:rPr>
        <w:t xml:space="preserve">ισολογισμό </w:t>
      </w:r>
      <w:r>
        <w:rPr>
          <w:rFonts w:eastAsia="Times New Roman" w:cs="Times New Roman"/>
          <w:szCs w:val="24"/>
        </w:rPr>
        <w:t xml:space="preserve">και τον </w:t>
      </w:r>
      <w:r>
        <w:rPr>
          <w:rFonts w:eastAsia="Times New Roman" w:cs="Times New Roman"/>
          <w:szCs w:val="24"/>
        </w:rPr>
        <w:t xml:space="preserve">απολογισμό </w:t>
      </w:r>
      <w:r>
        <w:rPr>
          <w:rFonts w:eastAsia="Times New Roman" w:cs="Times New Roman"/>
          <w:szCs w:val="24"/>
        </w:rPr>
        <w:t>του 2014.</w:t>
      </w:r>
    </w:p>
    <w:p w14:paraId="516C96D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16C96D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w:t>
      </w:r>
      <w:r>
        <w:rPr>
          <w:rFonts w:eastAsia="Times New Roman" w:cs="Times New Roman"/>
          <w:szCs w:val="24"/>
        </w:rPr>
        <w:t>υμπαράταξης  ΠΑΣΟΚ-ΔΗΜΑΡ)</w:t>
      </w:r>
    </w:p>
    <w:p w14:paraId="516C96D9"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Κουτσούκο. </w:t>
      </w:r>
    </w:p>
    <w:p w14:paraId="516C96DA"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ειδικός αγορητής του Κομμουνιστικού Κόμματος Ελλάδας κ. </w:t>
      </w:r>
      <w:proofErr w:type="spellStart"/>
      <w:r>
        <w:rPr>
          <w:rFonts w:eastAsia="Times New Roman" w:cs="Times New Roman"/>
          <w:szCs w:val="24"/>
        </w:rPr>
        <w:t>Καραθανασόπουλος</w:t>
      </w:r>
      <w:proofErr w:type="spellEnd"/>
      <w:r>
        <w:rPr>
          <w:rFonts w:eastAsia="Times New Roman" w:cs="Times New Roman"/>
          <w:szCs w:val="24"/>
        </w:rPr>
        <w:t>.</w:t>
      </w:r>
    </w:p>
    <w:p w14:paraId="516C96DB"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516C96DC"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ΚΚΕ δηλώνει ότι θα καταψηφίσει τόσο τον </w:t>
      </w:r>
      <w:r>
        <w:rPr>
          <w:rFonts w:eastAsia="Times New Roman" w:cs="Times New Roman"/>
          <w:szCs w:val="24"/>
        </w:rPr>
        <w:t xml:space="preserve">απολογισμό </w:t>
      </w:r>
      <w:r>
        <w:rPr>
          <w:rFonts w:eastAsia="Times New Roman" w:cs="Times New Roman"/>
          <w:szCs w:val="24"/>
        </w:rPr>
        <w:t xml:space="preserve">όσο και τον </w:t>
      </w:r>
      <w:r>
        <w:rPr>
          <w:rFonts w:eastAsia="Times New Roman" w:cs="Times New Roman"/>
          <w:szCs w:val="24"/>
        </w:rPr>
        <w:t xml:space="preserve">ισολογισμό </w:t>
      </w:r>
      <w:r>
        <w:rPr>
          <w:rFonts w:eastAsia="Times New Roman" w:cs="Times New Roman"/>
          <w:szCs w:val="24"/>
        </w:rPr>
        <w:t xml:space="preserve">για το οικονομικό έτος 2014 συμβαδίζοντας και με τη στάση την οποία είχε κατά τη διάρκεια της συζήτησης του </w:t>
      </w:r>
      <w:r>
        <w:rPr>
          <w:rFonts w:eastAsia="Times New Roman" w:cs="Times New Roman"/>
          <w:szCs w:val="24"/>
        </w:rPr>
        <w:t xml:space="preserve">κρατικού προϋπολογισμού </w:t>
      </w:r>
      <w:r>
        <w:rPr>
          <w:rFonts w:eastAsia="Times New Roman" w:cs="Times New Roman"/>
          <w:szCs w:val="24"/>
        </w:rPr>
        <w:t>του 2014.</w:t>
      </w:r>
    </w:p>
    <w:p w14:paraId="516C96DD"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Θεωρούμε ότι αυτή η συζήτηση αποτελεί</w:t>
      </w:r>
      <w:r>
        <w:rPr>
          <w:rFonts w:eastAsia="Times New Roman" w:cs="Times New Roman"/>
          <w:szCs w:val="24"/>
        </w:rPr>
        <w:t xml:space="preserve"> μία ακόμη ευκαιρία -και με χαμηλούς τόνους οφείλουμε να το ομολογήσουμε- για μια αντιπαράθεση χωρίς ουσία ανάμεσα στα τότε κόμματα της </w:t>
      </w:r>
      <w:r>
        <w:rPr>
          <w:rFonts w:eastAsia="Times New Roman" w:cs="Times New Roman"/>
          <w:szCs w:val="24"/>
        </w:rPr>
        <w:t>κυβέρνησης</w:t>
      </w:r>
      <w:r>
        <w:rPr>
          <w:rFonts w:eastAsia="Times New Roman" w:cs="Times New Roman"/>
          <w:szCs w:val="24"/>
        </w:rPr>
        <w:t xml:space="preserve">, δηλαδή τη Νέα Δημοκρατία και το ΠΑΣΟΚ, με τα κόμματα της σημερινής Κυβέρνησης, ΣΥΡΙΖΑ και ΑΝΕΛ. </w:t>
      </w:r>
    </w:p>
    <w:p w14:paraId="516C96DE"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Και όσον αφ</w:t>
      </w:r>
      <w:r>
        <w:rPr>
          <w:rFonts w:eastAsia="Times New Roman" w:cs="Times New Roman"/>
          <w:szCs w:val="24"/>
        </w:rPr>
        <w:t xml:space="preserve">ορά όλη αυτήν την αντιπαράθεση, ήδη ο εισηγητής της Νέας Δημοκρατίας μίλησε για το 2014 ως ένα έτος-σταθμό που μας έβγαλε στο ξέφωτο και στην ανάκαμψη, ενώ αντίθετα ο παριστάμενος Υπουργός Οικονομικών κατά τη διάρκεια της </w:t>
      </w:r>
      <w:r>
        <w:rPr>
          <w:rFonts w:eastAsia="Times New Roman" w:cs="Times New Roman"/>
          <w:szCs w:val="24"/>
        </w:rPr>
        <w:t xml:space="preserve">επιτροπής </w:t>
      </w:r>
      <w:r>
        <w:rPr>
          <w:rFonts w:eastAsia="Times New Roman" w:cs="Times New Roman"/>
          <w:szCs w:val="24"/>
        </w:rPr>
        <w:t>είχε μιλήσει για ένα έτο</w:t>
      </w:r>
      <w:r>
        <w:rPr>
          <w:rFonts w:eastAsia="Times New Roman" w:cs="Times New Roman"/>
          <w:szCs w:val="24"/>
        </w:rPr>
        <w:t>ς το οποίο πήγε πίσω όλη αυτήν την προσπάθεια που είχε γίνει με τη δημοσιονομική προσαρμογή.</w:t>
      </w:r>
    </w:p>
    <w:p w14:paraId="516C96DF"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Τα λέμε αυτά γιατί ακριβώς αυτή η αντιπαράθεση είναι βολική για τα κόμματα τα οποία ψήφισαν και υλοποιούν τα μνημόνια και την αντιλαϊκή πολιτική, γιατί ακριβώς επι</w:t>
      </w:r>
      <w:r>
        <w:rPr>
          <w:rFonts w:eastAsia="Times New Roman" w:cs="Times New Roman"/>
          <w:szCs w:val="24"/>
        </w:rPr>
        <w:t xml:space="preserve">διώκει να συγκαλύψει τη συμφωνία </w:t>
      </w:r>
      <w:r>
        <w:rPr>
          <w:rFonts w:eastAsia="Times New Roman" w:cs="Times New Roman"/>
          <w:szCs w:val="24"/>
        </w:rPr>
        <w:lastRenderedPageBreak/>
        <w:t>την οποία έχουν στην ασκούμενη πολιτική και αυτό το οποίο προβάλλουν είναι επιμέρους ζητήματα, ιδιαίτερα όσον αφορά την ικανότητα διαχείρισης της πολιτικής αυτής προς όφελος του μεγάλου κεφαλαίου. Αυτό που προβάλλουν δηλαδή</w:t>
      </w:r>
      <w:r>
        <w:rPr>
          <w:rFonts w:eastAsia="Times New Roman" w:cs="Times New Roman"/>
          <w:szCs w:val="24"/>
        </w:rPr>
        <w:t xml:space="preserve"> είναι το ποιος είναι ο καλύτερος στη διαχείριση αυτής της πολιτικής.</w:t>
      </w:r>
    </w:p>
    <w:p w14:paraId="516C96E0"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Έτσι λοιπόν η νέα Κυβέρνηση, η Κυβέρνηση ΣΥΡΙΖΑ-ΑΝΕΛ, πήρε τη σκυτάλη από την προηγούμενη κυβέρνηση, από τη Νέα Δημοκρατία και το ΠΑΣΟΚ, επιβεβαιώνοντας ότι θα πρέπει μέσα από αυτήν τη δ</w:t>
      </w:r>
      <w:r>
        <w:rPr>
          <w:rFonts w:eastAsia="Times New Roman" w:cs="Times New Roman"/>
          <w:szCs w:val="24"/>
        </w:rPr>
        <w:t>ιαδικασία να υλοποιηθεί ο κοινός στόχος ανάμεσα σε αυτές τις δύο κυβερνήσεις.</w:t>
      </w:r>
    </w:p>
    <w:p w14:paraId="516C96E1"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Όσον αφορά το ποιος είναι αυτός ο στόχος, είναι ότι αφ</w:t>
      </w:r>
      <w:r>
        <w:rPr>
          <w:rFonts w:eastAsia="Times New Roman" w:cs="Times New Roman"/>
          <w:szCs w:val="24"/>
        </w:rPr>
        <w:t xml:space="preserve">’ </w:t>
      </w:r>
      <w:r>
        <w:rPr>
          <w:rFonts w:eastAsia="Times New Roman" w:cs="Times New Roman"/>
          <w:szCs w:val="24"/>
        </w:rPr>
        <w:t>ενός μεν θα πρέπει να προχωρήσει και να υλοποιηθεί η δημοσιονομική πειθαρχία στο πλαίσιο της δημοσιονομικής εξυγίανσης και</w:t>
      </w:r>
      <w:r>
        <w:rPr>
          <w:rFonts w:eastAsia="Times New Roman" w:cs="Times New Roman"/>
          <w:szCs w:val="24"/>
        </w:rPr>
        <w:t>, δεύτερον, ότι θα πρέπει να επιταχυνθούν οι διάφορες μεταρρυθμίσεις -που επί της ουσίας πρόκειται για καπιταλιστικές αναδιαρθρώσεις- που αποκλειστικό σκοπό και στόχο είχαν να θωρακίσουν την ανταγωνιστικότητα των επιχειρηματικών ομίλων και την καπιταλιστικ</w:t>
      </w:r>
      <w:r>
        <w:rPr>
          <w:rFonts w:eastAsia="Times New Roman" w:cs="Times New Roman"/>
          <w:szCs w:val="24"/>
        </w:rPr>
        <w:t xml:space="preserve">ή κερδοφορία. </w:t>
      </w:r>
    </w:p>
    <w:p w14:paraId="516C96E2"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κοινή γραμμή, δηλαδή, η «κόκκινη» γραμμή που συνδέει τις </w:t>
      </w:r>
      <w:proofErr w:type="spellStart"/>
      <w:r>
        <w:rPr>
          <w:rFonts w:eastAsia="Times New Roman" w:cs="Times New Roman"/>
          <w:szCs w:val="24"/>
        </w:rPr>
        <w:t>αλληλοδιαδεχόμενες</w:t>
      </w:r>
      <w:proofErr w:type="spellEnd"/>
      <w:r>
        <w:rPr>
          <w:rFonts w:eastAsia="Times New Roman" w:cs="Times New Roman"/>
          <w:szCs w:val="24"/>
        </w:rPr>
        <w:t xml:space="preserve"> κυβερνήσεις δεν είναι τίποτε άλλο παρά το πώς θα υλοποιήσουν κάθε φορά τους στόχους της αστικής τάξης, οι οποίοι σήμερα εκφράζονται σε συνθήκες καπιταλιστικής κρίσ</w:t>
      </w:r>
      <w:r>
        <w:rPr>
          <w:rFonts w:eastAsia="Times New Roman" w:cs="Times New Roman"/>
          <w:szCs w:val="24"/>
        </w:rPr>
        <w:t>ης.</w:t>
      </w:r>
    </w:p>
    <w:p w14:paraId="516C96E3"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 xml:space="preserve">Απ’ αυτήν την άποψη, λοιπόν, ο </w:t>
      </w:r>
      <w:r>
        <w:rPr>
          <w:rFonts w:eastAsia="Times New Roman" w:cs="Times New Roman"/>
          <w:szCs w:val="24"/>
        </w:rPr>
        <w:t xml:space="preserve">απολογισμός </w:t>
      </w:r>
      <w:r>
        <w:rPr>
          <w:rFonts w:eastAsia="Times New Roman" w:cs="Times New Roman"/>
          <w:szCs w:val="24"/>
        </w:rPr>
        <w:t xml:space="preserve">και </w:t>
      </w:r>
      <w:r>
        <w:rPr>
          <w:rFonts w:eastAsia="Times New Roman" w:cs="Times New Roman"/>
          <w:szCs w:val="24"/>
        </w:rPr>
        <w:t xml:space="preserve">ισολογισμός </w:t>
      </w:r>
      <w:r>
        <w:rPr>
          <w:rFonts w:eastAsia="Times New Roman" w:cs="Times New Roman"/>
          <w:szCs w:val="24"/>
        </w:rPr>
        <w:t>του 2014 είναι αποκαλυπτικός. Μιλάμε δηλαδή για τα αποτελέσματα όλης αυτής της προσπάθειας που επιβεβαιώνουν τον χαρακτήρα της αντιλαϊκής πολιτικής που ακολουθούσε η τότε κυβέρνηση Νέας Δημοκρα</w:t>
      </w:r>
      <w:r>
        <w:rPr>
          <w:rFonts w:eastAsia="Times New Roman" w:cs="Times New Roman"/>
          <w:szCs w:val="24"/>
        </w:rPr>
        <w:t>τίας-ΠΑΣΟΚ, την ταξική, αντιλαϊκή πολιτική. Και αυτό μπορούμε να το δούμε τόσο από το σκέλος των εσόδων όσο και από το σκέλος των δαπανών.</w:t>
      </w:r>
    </w:p>
    <w:p w14:paraId="516C96E4"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μη μακρηγορήσουμε και να μην κουράσουμε, θα αναφερθούμε μόνο σε ορισμένα νούμερα. Πρώτο νούμερο. Πού υπήρχε </w:t>
      </w:r>
      <w:proofErr w:type="spellStart"/>
      <w:r>
        <w:rPr>
          <w:rFonts w:eastAsia="Times New Roman" w:cs="Times New Roman"/>
          <w:szCs w:val="24"/>
        </w:rPr>
        <w:t>υπ</w:t>
      </w:r>
      <w:r>
        <w:rPr>
          <w:rFonts w:eastAsia="Times New Roman" w:cs="Times New Roman"/>
          <w:szCs w:val="24"/>
        </w:rPr>
        <w:t>εραπόδοση</w:t>
      </w:r>
      <w:proofErr w:type="spellEnd"/>
      <w:r>
        <w:rPr>
          <w:rFonts w:eastAsia="Times New Roman" w:cs="Times New Roman"/>
          <w:szCs w:val="24"/>
        </w:rPr>
        <w:t xml:space="preserve"> των εσόδων; </w:t>
      </w:r>
      <w:proofErr w:type="spellStart"/>
      <w:r>
        <w:rPr>
          <w:rFonts w:eastAsia="Times New Roman" w:cs="Times New Roman"/>
          <w:szCs w:val="24"/>
        </w:rPr>
        <w:t>Υπεραπόδοση</w:t>
      </w:r>
      <w:proofErr w:type="spellEnd"/>
      <w:r>
        <w:rPr>
          <w:rFonts w:eastAsia="Times New Roman" w:cs="Times New Roman"/>
          <w:szCs w:val="24"/>
        </w:rPr>
        <w:t xml:space="preserve"> των εσόδων υπήρχε στα έσοδα που αφορούσαν τα φυσικά πρόσωπα, δηλαδή τα λαϊκά στρώματα. Εκεί έχουμε πραγματικά μια </w:t>
      </w:r>
      <w:proofErr w:type="spellStart"/>
      <w:r>
        <w:rPr>
          <w:rFonts w:eastAsia="Times New Roman" w:cs="Times New Roman"/>
          <w:szCs w:val="24"/>
        </w:rPr>
        <w:t>υπεραπόδοση</w:t>
      </w:r>
      <w:proofErr w:type="spellEnd"/>
      <w:r>
        <w:rPr>
          <w:rFonts w:eastAsia="Times New Roman" w:cs="Times New Roman"/>
          <w:szCs w:val="24"/>
        </w:rPr>
        <w:t xml:space="preserve"> κατά 14%. Δηλαδή, ο στόχος επιτεύχθηκε κατά 114%.</w:t>
      </w:r>
    </w:p>
    <w:p w14:paraId="516C96E5"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Αντίθετα, πού υπήρξε μια τεράστια υστέρηση; Στ</w:t>
      </w:r>
      <w:r>
        <w:rPr>
          <w:rFonts w:eastAsia="Times New Roman" w:cs="Times New Roman"/>
          <w:szCs w:val="24"/>
        </w:rPr>
        <w:t>α έσοδα από τα νομικά πρόσωπα. Ο στόχος επετεύχθη μόνο κατά 68%, δηλαδή κατά τα 2/3. Το υπόλοιπο 1/3 χάθηκε. Και το προκλητικό της όλης υπόθεσης είναι ότι οι ανώνυμες εταιρείες, οι εταιρείες περιορισμένης ευθύνης συνέβαλαν μόνο κατά 5,3% στο σύνολο των φορ</w:t>
      </w:r>
      <w:r>
        <w:rPr>
          <w:rFonts w:eastAsia="Times New Roman" w:cs="Times New Roman"/>
          <w:szCs w:val="24"/>
        </w:rPr>
        <w:t>ολογικών εσόδων. Αυτή ήταν η «φορολογική» -εντός εισαγωγικών- επιβάρυνση</w:t>
      </w:r>
      <w:r>
        <w:rPr>
          <w:rFonts w:eastAsia="Times New Roman" w:cs="Times New Roman"/>
          <w:szCs w:val="24"/>
        </w:rPr>
        <w:t>,</w:t>
      </w:r>
      <w:r>
        <w:rPr>
          <w:rFonts w:eastAsia="Times New Roman" w:cs="Times New Roman"/>
          <w:szCs w:val="24"/>
        </w:rPr>
        <w:t xml:space="preserve"> την οποία είχαν.</w:t>
      </w:r>
    </w:p>
    <w:p w14:paraId="516C96E6" w14:textId="77777777" w:rsidR="009762CD" w:rsidRDefault="009828EE">
      <w:pPr>
        <w:spacing w:after="0" w:line="600" w:lineRule="auto"/>
        <w:ind w:firstLine="567"/>
        <w:jc w:val="both"/>
        <w:rPr>
          <w:rFonts w:eastAsia="Times New Roman" w:cs="Times New Roman"/>
          <w:szCs w:val="24"/>
        </w:rPr>
      </w:pPr>
      <w:r>
        <w:rPr>
          <w:rFonts w:eastAsia="Times New Roman" w:cs="Times New Roman"/>
          <w:szCs w:val="24"/>
        </w:rPr>
        <w:t>Ταυτόχρονα, περίπου στον στόχο κινήθηκαν τα έσοδα από τον ΕΝΦΙΑ, τον φόρο στην ακίνητη περιουσία, δηλαδή το «χαράτσι» που πληρώνει η λαϊκή οικογένεια. Στον στόχο περ</w:t>
      </w:r>
      <w:r>
        <w:rPr>
          <w:rFonts w:eastAsia="Times New Roman" w:cs="Times New Roman"/>
          <w:szCs w:val="24"/>
        </w:rPr>
        <w:t xml:space="preserve">ίπου κινήθηκαν και τα έσοδα από τους έμμεσους φόρους, τους κατ’ εξοχήν αντιλαϊκούς φόρους. Άρα, κρίνοντας από το σκέλος των εσόδων ήταν βαθύτατα αντιλαϊκή, φορομπηχτική για τον λαό η εκτέλεση του κρατικού προϋπολογισμού για το έτος 2014. </w:t>
      </w:r>
    </w:p>
    <w:p w14:paraId="516C96E7" w14:textId="77777777" w:rsidR="009762CD" w:rsidRDefault="009828EE">
      <w:pPr>
        <w:spacing w:after="0" w:line="600" w:lineRule="auto"/>
        <w:ind w:firstLine="567"/>
        <w:jc w:val="both"/>
        <w:rPr>
          <w:rFonts w:eastAsia="Times New Roman" w:cs="Times New Roman"/>
          <w:szCs w:val="24"/>
        </w:rPr>
      </w:pPr>
      <w:r>
        <w:rPr>
          <w:rFonts w:eastAsia="Times New Roman" w:cs="Times New Roman"/>
          <w:szCs w:val="24"/>
        </w:rPr>
        <w:t xml:space="preserve">Μήπως στο σκέλος </w:t>
      </w:r>
      <w:r>
        <w:rPr>
          <w:rFonts w:eastAsia="Times New Roman" w:cs="Times New Roman"/>
          <w:szCs w:val="24"/>
        </w:rPr>
        <w:t>των δαπανών παρουσιάζεται άλλη εικόνα; Αρκεί να τονίσουμε τα εξής: Πού φαίνονται οι μεγαλύτερες μειώσεις; Οι μεγαλύτερες μειώσεις που υπήρχαν</w:t>
      </w:r>
      <w:r>
        <w:rPr>
          <w:rFonts w:eastAsia="Times New Roman" w:cs="Times New Roman"/>
          <w:szCs w:val="24"/>
        </w:rPr>
        <w:t>,</w:t>
      </w:r>
      <w:r>
        <w:rPr>
          <w:rFonts w:eastAsia="Times New Roman" w:cs="Times New Roman"/>
          <w:szCs w:val="24"/>
        </w:rPr>
        <w:t xml:space="preserve"> σε σχέση με το προηγούμενο </w:t>
      </w:r>
      <w:r>
        <w:rPr>
          <w:rFonts w:eastAsia="Times New Roman" w:cs="Times New Roman"/>
          <w:szCs w:val="24"/>
        </w:rPr>
        <w:lastRenderedPageBreak/>
        <w:t>έτος, το 2013, είναι στις επιχορηγήσεις στα νομικά πρόσωπα, δηλαδή στα ιδρύματα και στ</w:t>
      </w:r>
      <w:r>
        <w:rPr>
          <w:rFonts w:eastAsia="Times New Roman" w:cs="Times New Roman"/>
          <w:szCs w:val="24"/>
        </w:rPr>
        <w:t>ους οργανισμούς υγείας, πρόνοιας και κοινωνικής ασφάλισης. Ενδεικτικά αναφέρουμε: Η επιχορήγηση στον ΟΓΑ ήταν μειωμένη σε σχέση με το 2013 κατά 9%. Στο ΙΚΑ η επιχορήγηση ήταν μειωμένη κατά 11%, στον ΟΑΕΕ, στον Οργανισμό Αυτοαπασχολούμενων Επαγγελματιών, ήτ</w:t>
      </w:r>
      <w:r>
        <w:rPr>
          <w:rFonts w:eastAsia="Times New Roman" w:cs="Times New Roman"/>
          <w:szCs w:val="24"/>
        </w:rPr>
        <w:t>αν μειωμένη κατά 21% και η επιχορήγηση στο ΝΑΤ ήταν μειωμένη κατά 48,6%. Αντίστοιχο ποσοστό περίπου, δηλαδή κατά 41% ήταν μειωμένη και η επιχορήγηση στον ΕΟΠΥΥ. Άρα, δηλαδή, μόνο και μόνο απ’ αυτά τα στοιχεία επιβεβαιώνεται η βάρβαρη, αντιλαϊκή πολιτική πο</w:t>
      </w:r>
      <w:r>
        <w:rPr>
          <w:rFonts w:eastAsia="Times New Roman" w:cs="Times New Roman"/>
          <w:szCs w:val="24"/>
        </w:rPr>
        <w:t xml:space="preserve">υ ακολούθησε η Νέα Δημοκρατία και το ΠΑΣΟΚ όταν ήταν στην </w:t>
      </w:r>
      <w:r>
        <w:rPr>
          <w:rFonts w:eastAsia="Times New Roman" w:cs="Times New Roman"/>
          <w:szCs w:val="24"/>
        </w:rPr>
        <w:t>κ</w:t>
      </w:r>
      <w:r>
        <w:rPr>
          <w:rFonts w:eastAsia="Times New Roman" w:cs="Times New Roman"/>
          <w:szCs w:val="24"/>
        </w:rPr>
        <w:t xml:space="preserve">υβέρνηση. </w:t>
      </w:r>
    </w:p>
    <w:p w14:paraId="516C96E8" w14:textId="77777777" w:rsidR="009762CD" w:rsidRDefault="009828EE">
      <w:pPr>
        <w:spacing w:after="0" w:line="600" w:lineRule="auto"/>
        <w:ind w:firstLine="567"/>
        <w:jc w:val="both"/>
        <w:rPr>
          <w:rFonts w:eastAsia="Times New Roman" w:cs="Times New Roman"/>
          <w:szCs w:val="24"/>
        </w:rPr>
      </w:pPr>
      <w:r>
        <w:rPr>
          <w:rFonts w:eastAsia="Times New Roman" w:cs="Times New Roman"/>
          <w:szCs w:val="24"/>
        </w:rPr>
        <w:t>Κι αυτό ήταν βεβαίως</w:t>
      </w:r>
      <w:r>
        <w:rPr>
          <w:rFonts w:eastAsia="Times New Roman" w:cs="Times New Roman"/>
          <w:szCs w:val="24"/>
        </w:rPr>
        <w:t>,</w:t>
      </w:r>
      <w:r>
        <w:rPr>
          <w:rFonts w:eastAsia="Times New Roman" w:cs="Times New Roman"/>
          <w:szCs w:val="24"/>
        </w:rPr>
        <w:t xml:space="preserve"> μόνο η μια πλευρά, γιατί ταυτόχρονα με αυτό το σκέλος της δημοσιονομικής εξυγίανσης ήταν και το ζήτημα της προώθησης των μεταρρυθμίσεων, δηλαδή, η περαιτέρω απελευθ</w:t>
      </w:r>
      <w:r>
        <w:rPr>
          <w:rFonts w:eastAsia="Times New Roman" w:cs="Times New Roman"/>
          <w:szCs w:val="24"/>
        </w:rPr>
        <w:t>έρωση της αγοράς εργασίας, για να υπάρχει πιο φτηνό δυναμικό</w:t>
      </w:r>
      <w:r>
        <w:rPr>
          <w:rFonts w:eastAsia="Times New Roman" w:cs="Times New Roman"/>
          <w:szCs w:val="24"/>
        </w:rPr>
        <w:t>,</w:t>
      </w:r>
      <w:r>
        <w:rPr>
          <w:rFonts w:eastAsia="Times New Roman" w:cs="Times New Roman"/>
          <w:szCs w:val="24"/>
        </w:rPr>
        <w:t xml:space="preserve"> χωρίς συγκροτημένα εργασιακά και ασφαλιστικά δικαιώματα -σήμερα βλέπουμε τα αποτελέσματα αυτής της πολιτικής που ακολούθησε η </w:t>
      </w:r>
      <w:r>
        <w:rPr>
          <w:rFonts w:eastAsia="Times New Roman" w:cs="Times New Roman"/>
          <w:szCs w:val="24"/>
        </w:rPr>
        <w:lastRenderedPageBreak/>
        <w:t xml:space="preserve">τότε </w:t>
      </w:r>
      <w:r>
        <w:rPr>
          <w:rFonts w:eastAsia="Times New Roman" w:cs="Times New Roman"/>
          <w:szCs w:val="24"/>
        </w:rPr>
        <w:t>κ</w:t>
      </w:r>
      <w:r>
        <w:rPr>
          <w:rFonts w:eastAsia="Times New Roman" w:cs="Times New Roman"/>
          <w:szCs w:val="24"/>
        </w:rPr>
        <w:t>υβέρνηση Νέας Δημοκρατίας-ΠΑΣΟΚ, όταν το 60% των νέων θέσεων α</w:t>
      </w:r>
      <w:r>
        <w:rPr>
          <w:rFonts w:eastAsia="Times New Roman" w:cs="Times New Roman"/>
          <w:szCs w:val="24"/>
        </w:rPr>
        <w:t>πασχόλησης, που είναι θέσεις μερικής απασχόλησης, αντικαθιστούν θέσεις σταθερής και πλήρους απασχόλησης- το ξεχαρβάλωμα του ασφαλιστικού, που το συνέχισε όταν ήρθε η Κυβέρνηση ΣΥΡΙΖΑ-ΑΝΕΛ και αποτελείωσε τον κοινωνικό χαρακτήρα της ασφάλισης, η απελευθέρωσ</w:t>
      </w:r>
      <w:r>
        <w:rPr>
          <w:rFonts w:eastAsia="Times New Roman" w:cs="Times New Roman"/>
          <w:szCs w:val="24"/>
        </w:rPr>
        <w:t>η των αγορών στο όνομα του κτυπήματος των κλειστών επαγγελμάτων και οι ιδιωτικοποιήσεις, όπου βεβαίως η σημερινή Κυβέρνηση ολοκληρώνει όσα δεν μπόρεσε η προηγούμενη. Γι’ αυτόν ακριβώς τον λόγο</w:t>
      </w:r>
      <w:r>
        <w:rPr>
          <w:rFonts w:eastAsia="Times New Roman" w:cs="Times New Roman"/>
          <w:szCs w:val="24"/>
        </w:rPr>
        <w:t>,</w:t>
      </w:r>
      <w:r>
        <w:rPr>
          <w:rFonts w:eastAsia="Times New Roman" w:cs="Times New Roman"/>
          <w:szCs w:val="24"/>
        </w:rPr>
        <w:t xml:space="preserve"> αν κάτι επιβεβαιώνεται είναι ότι η χρησιμότητα της Κυβέρνησης </w:t>
      </w:r>
      <w:r>
        <w:rPr>
          <w:rFonts w:eastAsia="Times New Roman" w:cs="Times New Roman"/>
          <w:szCs w:val="24"/>
        </w:rPr>
        <w:t>ΣΥΡΙΖΑ-ΑΝΕΛ ήταν ότι ολοκλήρωσε το έργο που άφησαν ημιτελές οι προηγούμενες κυβερνήσεις του ΠΑΣΟΚ και της Νέας Δημοκρατίας, ολοκληρώνει δηλαδή και παίρνει όλα αυτά τα μέτρα</w:t>
      </w:r>
      <w:r>
        <w:rPr>
          <w:rFonts w:eastAsia="Times New Roman" w:cs="Times New Roman"/>
          <w:szCs w:val="24"/>
        </w:rPr>
        <w:t>,</w:t>
      </w:r>
      <w:r>
        <w:rPr>
          <w:rFonts w:eastAsia="Times New Roman" w:cs="Times New Roman"/>
          <w:szCs w:val="24"/>
        </w:rPr>
        <w:t xml:space="preserve"> τα οποία δεν πρόλαβαν να πάρουν εκείνες οι κυβερνήσεις και απ’ αυτό εκφράζεται και η χρησιμότητά της. </w:t>
      </w:r>
    </w:p>
    <w:p w14:paraId="516C96E9" w14:textId="77777777" w:rsidR="009762CD" w:rsidRDefault="009828EE">
      <w:pPr>
        <w:spacing w:after="0" w:line="600" w:lineRule="auto"/>
        <w:ind w:firstLine="567"/>
        <w:jc w:val="both"/>
        <w:rPr>
          <w:rFonts w:eastAsia="Times New Roman" w:cs="Times New Roman"/>
          <w:szCs w:val="24"/>
        </w:rPr>
      </w:pPr>
      <w:r>
        <w:rPr>
          <w:rFonts w:eastAsia="Times New Roman" w:cs="Times New Roman"/>
          <w:szCs w:val="24"/>
        </w:rPr>
        <w:t xml:space="preserve">Και απ’ αυτήν την άποψη, συνδέοντάς το με το σήμερα, με τον </w:t>
      </w:r>
      <w:r>
        <w:rPr>
          <w:rFonts w:eastAsia="Times New Roman" w:cs="Times New Roman"/>
          <w:szCs w:val="24"/>
        </w:rPr>
        <w:t>α</w:t>
      </w:r>
      <w:r>
        <w:rPr>
          <w:rFonts w:eastAsia="Times New Roman" w:cs="Times New Roman"/>
          <w:szCs w:val="24"/>
        </w:rPr>
        <w:t>πολογισμό-</w:t>
      </w:r>
      <w:r>
        <w:rPr>
          <w:rFonts w:eastAsia="Times New Roman" w:cs="Times New Roman"/>
          <w:szCs w:val="24"/>
        </w:rPr>
        <w:t>ι</w:t>
      </w:r>
      <w:r>
        <w:rPr>
          <w:rFonts w:eastAsia="Times New Roman" w:cs="Times New Roman"/>
          <w:szCs w:val="24"/>
        </w:rPr>
        <w:t>σολογισμό του 2014, που συζητάμε, φαίνεται καθαρά ότι η ίδια πολιτική ακολουθείτ</w:t>
      </w:r>
      <w:r>
        <w:rPr>
          <w:rFonts w:eastAsia="Times New Roman" w:cs="Times New Roman"/>
          <w:szCs w:val="24"/>
        </w:rPr>
        <w:t xml:space="preserve">αι. Το είδαμε και στο προσχέδιο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lastRenderedPageBreak/>
        <w:t>π</w:t>
      </w:r>
      <w:r>
        <w:rPr>
          <w:rFonts w:eastAsia="Times New Roman" w:cs="Times New Roman"/>
          <w:szCs w:val="24"/>
        </w:rPr>
        <w:t xml:space="preserve">ροϋπολογισμού, θα το δούμε και τις επόμενες ημέρες στον κρατικό προϋπολογισμό που θα έρθει για το 2017, που τον χαρακτηρίζει η φορομπηχτική, φοροεισπρακτική πολιτική, οι νέες μειώσεις στις λεγόμενες κοινωνικές </w:t>
      </w:r>
      <w:r>
        <w:rPr>
          <w:rFonts w:eastAsia="Times New Roman" w:cs="Times New Roman"/>
          <w:szCs w:val="24"/>
        </w:rPr>
        <w:t xml:space="preserve">δαπάνες, ακόμη παρακάτω κι απ’ αυτό το όριο της ουσιαστικά μη ανταπόκρισης στις απαραίτητες ανάγκες. Επιβεβαιώνεται δηλαδή ότι αυτές οι θυσίες </w:t>
      </w:r>
      <w:r>
        <w:rPr>
          <w:rFonts w:eastAsia="Times New Roman" w:cs="Times New Roman"/>
          <w:szCs w:val="24"/>
        </w:rPr>
        <w:t>στις ο</w:t>
      </w:r>
      <w:r>
        <w:rPr>
          <w:rFonts w:eastAsia="Times New Roman" w:cs="Times New Roman"/>
          <w:szCs w:val="24"/>
        </w:rPr>
        <w:t>πο</w:t>
      </w:r>
      <w:r>
        <w:rPr>
          <w:rFonts w:eastAsia="Times New Roman" w:cs="Times New Roman"/>
          <w:szCs w:val="24"/>
        </w:rPr>
        <w:t>ίες</w:t>
      </w:r>
      <w:r>
        <w:rPr>
          <w:rFonts w:eastAsia="Times New Roman" w:cs="Times New Roman"/>
          <w:szCs w:val="24"/>
        </w:rPr>
        <w:t xml:space="preserve"> υποβλήθηκαν όλα τα προηγούμενα χρόνια τα πλατιά λαϊκά στρώματα</w:t>
      </w:r>
      <w:r>
        <w:rPr>
          <w:rFonts w:eastAsia="Times New Roman" w:cs="Times New Roman"/>
          <w:szCs w:val="24"/>
        </w:rPr>
        <w:t>,</w:t>
      </w:r>
      <w:r>
        <w:rPr>
          <w:rFonts w:eastAsia="Times New Roman" w:cs="Times New Roman"/>
          <w:szCs w:val="24"/>
        </w:rPr>
        <w:t xml:space="preserve"> είναι θυσίες χωρίς ημερομηνία λήξης. </w:t>
      </w:r>
    </w:p>
    <w:p w14:paraId="516C96EA" w14:textId="77777777" w:rsidR="009762CD" w:rsidRDefault="009828EE">
      <w:pPr>
        <w:spacing w:after="0" w:line="600" w:lineRule="auto"/>
        <w:ind w:firstLine="567"/>
        <w:jc w:val="both"/>
        <w:rPr>
          <w:rFonts w:eastAsia="Times New Roman" w:cs="Times New Roman"/>
          <w:szCs w:val="24"/>
        </w:rPr>
      </w:pPr>
      <w:r>
        <w:rPr>
          <w:rFonts w:eastAsia="Times New Roman" w:cs="Times New Roman"/>
          <w:szCs w:val="24"/>
        </w:rPr>
        <w:t>Την κλιμάκωση της νέας αντιλαϊκής επίθεσης θα τη σηματοδοτήσει η επιτυχής ολοκλήρωση της δεύτερης αξιολόγησης, μιας και σήμερα στο τραπέζι της συζήτησης μπαίνει η περαιτέρω απελευθέρωση της αγοράς εργασίας, μπαίνει το ζήτημα ότι πρέπει να ξαναδεί η Κυβέρν</w:t>
      </w:r>
      <w:r>
        <w:rPr>
          <w:rFonts w:eastAsia="Times New Roman" w:cs="Times New Roman"/>
          <w:szCs w:val="24"/>
        </w:rPr>
        <w:t>ηση τη βιωσιμότητα του ασφαλιστικού συστήματος, μπαίνουν τα ζητήματα που αφορούν την επιτάχυνση των ιδιωτικοποιήσεων</w:t>
      </w:r>
      <w:r>
        <w:rPr>
          <w:rFonts w:eastAsia="Times New Roman" w:cs="Times New Roman"/>
          <w:szCs w:val="24"/>
        </w:rPr>
        <w:t>,</w:t>
      </w:r>
      <w:r>
        <w:rPr>
          <w:rFonts w:eastAsia="Times New Roman" w:cs="Times New Roman"/>
          <w:szCs w:val="24"/>
        </w:rPr>
        <w:t xml:space="preserve"> με την προώθηση του διοικητικού συμβουλίου του νέου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xml:space="preserve">. </w:t>
      </w:r>
    </w:p>
    <w:p w14:paraId="516C96EB" w14:textId="77777777" w:rsidR="009762CD" w:rsidRDefault="009828EE">
      <w:pPr>
        <w:spacing w:after="0" w:line="600" w:lineRule="auto"/>
        <w:ind w:firstLine="567"/>
        <w:jc w:val="both"/>
        <w:rPr>
          <w:rFonts w:eastAsia="Times New Roman" w:cs="Times New Roman"/>
          <w:szCs w:val="24"/>
        </w:rPr>
      </w:pPr>
      <w:r>
        <w:rPr>
          <w:rFonts w:eastAsia="Times New Roman" w:cs="Times New Roman"/>
          <w:szCs w:val="24"/>
        </w:rPr>
        <w:t>Απ’ αυτήν την άποψη, λοιπόν, ακόμα κι αν ολοκληρωθεί η νέα αξιολόγηση, α</w:t>
      </w:r>
      <w:r>
        <w:rPr>
          <w:rFonts w:eastAsia="Times New Roman" w:cs="Times New Roman"/>
          <w:szCs w:val="24"/>
        </w:rPr>
        <w:t xml:space="preserve">κόμα κι αν επιτευχθεί ο στόχος, τον οποίον καθορίζει η Κυβέρνηση, για </w:t>
      </w:r>
      <w:proofErr w:type="spellStart"/>
      <w:r>
        <w:rPr>
          <w:rFonts w:eastAsia="Times New Roman" w:cs="Times New Roman"/>
          <w:szCs w:val="24"/>
        </w:rPr>
        <w:t>απομείωση</w:t>
      </w:r>
      <w:proofErr w:type="spellEnd"/>
      <w:r>
        <w:rPr>
          <w:rFonts w:eastAsia="Times New Roman" w:cs="Times New Roman"/>
          <w:szCs w:val="24"/>
        </w:rPr>
        <w:t xml:space="preserve"> της εξυπηρέτησης του κρατικού χρέους, όλα </w:t>
      </w:r>
      <w:r>
        <w:rPr>
          <w:rFonts w:eastAsia="Times New Roman" w:cs="Times New Roman"/>
          <w:szCs w:val="24"/>
        </w:rPr>
        <w:lastRenderedPageBreak/>
        <w:t>αυτά έχουν ως απαραίτητη προϋπόθεση ένα νέο μνημόνιο σε βάρος του λαού, μια νέα κλιμάκωση της αντιλαϊκής επίθεσης</w:t>
      </w:r>
      <w:r>
        <w:rPr>
          <w:rFonts w:eastAsia="Times New Roman" w:cs="Times New Roman"/>
          <w:szCs w:val="24"/>
        </w:rPr>
        <w:t>,</w:t>
      </w:r>
      <w:r>
        <w:rPr>
          <w:rFonts w:eastAsia="Times New Roman" w:cs="Times New Roman"/>
          <w:szCs w:val="24"/>
        </w:rPr>
        <w:t xml:space="preserve"> σε βάρος της εργατι</w:t>
      </w:r>
      <w:r>
        <w:rPr>
          <w:rFonts w:eastAsia="Times New Roman" w:cs="Times New Roman"/>
          <w:szCs w:val="24"/>
        </w:rPr>
        <w:t xml:space="preserve">κής τάξης και των πλατιών λαϊκών στρωμάτων. </w:t>
      </w:r>
    </w:p>
    <w:p w14:paraId="516C96EC" w14:textId="77777777" w:rsidR="009762CD" w:rsidRDefault="009828EE">
      <w:pPr>
        <w:spacing w:after="0" w:line="600" w:lineRule="auto"/>
        <w:ind w:firstLine="567"/>
        <w:jc w:val="both"/>
        <w:rPr>
          <w:rFonts w:eastAsia="Times New Roman" w:cs="Times New Roman"/>
          <w:szCs w:val="24"/>
        </w:rPr>
      </w:pPr>
      <w:r>
        <w:rPr>
          <w:rFonts w:eastAsia="Times New Roman" w:cs="Times New Roman"/>
          <w:szCs w:val="24"/>
        </w:rPr>
        <w:t xml:space="preserve">Και δεν είναι τυχαίο ότι συναντώνται στις διακηρύξεις ο Ολάντ με τον Ομπάμα, τον Τσίπρα και τον </w:t>
      </w:r>
      <w:proofErr w:type="spellStart"/>
      <w:r>
        <w:rPr>
          <w:rFonts w:eastAsia="Times New Roman" w:cs="Times New Roman"/>
          <w:szCs w:val="24"/>
        </w:rPr>
        <w:t>Ρέντσι</w:t>
      </w:r>
      <w:proofErr w:type="spellEnd"/>
      <w:r>
        <w:rPr>
          <w:rFonts w:eastAsia="Times New Roman" w:cs="Times New Roman"/>
          <w:szCs w:val="24"/>
        </w:rPr>
        <w:t>, όταν μιλάνε για αντιμετώπιση της πολιτικής της λιτότητας. Άμα δείτε τις ομιλίες τους, όλοι αυτοί δεν αναφέρ</w:t>
      </w:r>
      <w:r>
        <w:rPr>
          <w:rFonts w:eastAsia="Times New Roman" w:cs="Times New Roman"/>
          <w:szCs w:val="24"/>
        </w:rPr>
        <w:t xml:space="preserve">ουν πουθενά ότι θα αυξηθούν οι μισθοί και τα μεροκάματα, ότι θα αποκατασταθούν οι κλαδικές συμβάσεις εργασίας, ότι θα αποκατασταθούν οι τεράστιες απώλειες του λαού. Όταν μιλάνε όλοι αυτοί -από τον Ομπάμα, τον Ολάντ ως τον Τσίπρα και τον </w:t>
      </w:r>
      <w:proofErr w:type="spellStart"/>
      <w:r>
        <w:rPr>
          <w:rFonts w:eastAsia="Times New Roman" w:cs="Times New Roman"/>
          <w:szCs w:val="24"/>
        </w:rPr>
        <w:t>Ρέντσι</w:t>
      </w:r>
      <w:proofErr w:type="spellEnd"/>
      <w:r>
        <w:rPr>
          <w:rFonts w:eastAsia="Times New Roman" w:cs="Times New Roman"/>
          <w:szCs w:val="24"/>
        </w:rPr>
        <w:t>- για κατάργη</w:t>
      </w:r>
      <w:r>
        <w:rPr>
          <w:rFonts w:eastAsia="Times New Roman" w:cs="Times New Roman"/>
          <w:szCs w:val="24"/>
        </w:rPr>
        <w:t>ση της λιτότητας μιλάνε για τη δυνατότητα που πρέπει να έχει το κράτος να δανείζεται προς όφελος του κεφαλαίου, για νέο ζεστό χρήμα</w:t>
      </w:r>
      <w:r>
        <w:rPr>
          <w:rFonts w:eastAsia="Times New Roman" w:cs="Times New Roman"/>
          <w:szCs w:val="24"/>
        </w:rPr>
        <w:t>,</w:t>
      </w:r>
      <w:r>
        <w:rPr>
          <w:rFonts w:eastAsia="Times New Roman" w:cs="Times New Roman"/>
          <w:szCs w:val="24"/>
        </w:rPr>
        <w:t xml:space="preserve"> το οποίο πρέπει να δοθεί</w:t>
      </w:r>
      <w:r>
        <w:rPr>
          <w:rFonts w:eastAsia="Times New Roman" w:cs="Times New Roman"/>
          <w:szCs w:val="24"/>
        </w:rPr>
        <w:t>,</w:t>
      </w:r>
      <w:r>
        <w:rPr>
          <w:rFonts w:eastAsia="Times New Roman" w:cs="Times New Roman"/>
          <w:szCs w:val="24"/>
        </w:rPr>
        <w:t xml:space="preserve"> για να στηριχθούν οι ανάγκες του κεφαλαίου. </w:t>
      </w:r>
    </w:p>
    <w:p w14:paraId="516C96E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Άρα, όταν μιλάνε για λιτότητα, μιλάνε για τα νέα προ</w:t>
      </w:r>
      <w:r>
        <w:rPr>
          <w:rFonts w:eastAsia="Times New Roman" w:cs="Times New Roman"/>
          <w:szCs w:val="24"/>
        </w:rPr>
        <w:t>νόμια</w:t>
      </w:r>
      <w:r>
        <w:rPr>
          <w:rFonts w:eastAsia="Times New Roman" w:cs="Times New Roman"/>
          <w:szCs w:val="24"/>
        </w:rPr>
        <w:t>,</w:t>
      </w:r>
      <w:r>
        <w:rPr>
          <w:rFonts w:eastAsia="Times New Roman" w:cs="Times New Roman"/>
          <w:szCs w:val="24"/>
        </w:rPr>
        <w:t xml:space="preserve"> τα οποία θα πρέπει να έχουν οι μεγάλοι μονοπωλιακοί καπιταλιστικοί όμιλοι. Από αυτήν την άποψη, ακόμη και η ανάκαμψη να έρθει στην ελληνική </w:t>
      </w:r>
      <w:r>
        <w:rPr>
          <w:rFonts w:eastAsia="Times New Roman" w:cs="Times New Roman"/>
          <w:szCs w:val="24"/>
        </w:rPr>
        <w:lastRenderedPageBreak/>
        <w:t>οικονομία, θα είναι μια ανάκαμψη</w:t>
      </w:r>
      <w:r>
        <w:rPr>
          <w:rFonts w:eastAsia="Times New Roman" w:cs="Times New Roman"/>
          <w:szCs w:val="24"/>
        </w:rPr>
        <w:t>,</w:t>
      </w:r>
      <w:r>
        <w:rPr>
          <w:rFonts w:eastAsia="Times New Roman" w:cs="Times New Roman"/>
          <w:szCs w:val="24"/>
        </w:rPr>
        <w:t xml:space="preserve"> η οποία θα στηρίζεται στις αιματηρές θυσίες του ελληνικού λαού και βεβαίως </w:t>
      </w:r>
      <w:r>
        <w:rPr>
          <w:rFonts w:eastAsia="Times New Roman" w:cs="Times New Roman"/>
          <w:szCs w:val="24"/>
        </w:rPr>
        <w:t>η διατήρησή της θα προϋποθέτει νέες θυσίες για τα λαϊκά στρώματα.</w:t>
      </w:r>
    </w:p>
    <w:p w14:paraId="516C96E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Γι’ αυτόν ακριβώς τον λόγο το ΚΚΕ τονίζει ότι δεν υπάρχει καμ</w:t>
      </w:r>
      <w:r>
        <w:rPr>
          <w:rFonts w:eastAsia="Times New Roman" w:cs="Times New Roman"/>
          <w:szCs w:val="24"/>
        </w:rPr>
        <w:t>μ</w:t>
      </w:r>
      <w:r>
        <w:rPr>
          <w:rFonts w:eastAsia="Times New Roman" w:cs="Times New Roman"/>
          <w:szCs w:val="24"/>
        </w:rPr>
        <w:t>ία διέξοδος προς όφελος της εργατικής τάξης και των υπόλοιπων λαϊκών στρωμάτων στο πλαίσιο του καπιταλιστικού συστήματος, σε συν</w:t>
      </w:r>
      <w:r>
        <w:rPr>
          <w:rFonts w:eastAsia="Times New Roman" w:cs="Times New Roman"/>
          <w:szCs w:val="24"/>
        </w:rPr>
        <w:t>θήκες δηλαδή κυριαρχίας των μονοπωλιακών ομίλων και συμμετοχής της Ελλάδας στην Ευρωπαϊκή Ένωση.</w:t>
      </w:r>
    </w:p>
    <w:p w14:paraId="516C96E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Από αυτήν την άποψη, αν κάτι σήμερα χρειάζεται</w:t>
      </w:r>
      <w:r>
        <w:rPr>
          <w:rFonts w:eastAsia="Times New Roman" w:cs="Times New Roman"/>
          <w:szCs w:val="24"/>
        </w:rPr>
        <w:t>,</w:t>
      </w:r>
      <w:r>
        <w:rPr>
          <w:rFonts w:eastAsia="Times New Roman" w:cs="Times New Roman"/>
          <w:szCs w:val="24"/>
        </w:rPr>
        <w:t xml:space="preserve"> είναι ότι δεν πρέπει να εγκλωβίζονται στις αυταπάτες που σπέρνει η Κυβέρνηση ΣΥΡΙΖΑ-ΑΝΕΛ ή στις νέες φρούδες ελ</w:t>
      </w:r>
      <w:r>
        <w:rPr>
          <w:rFonts w:eastAsia="Times New Roman" w:cs="Times New Roman"/>
          <w:szCs w:val="24"/>
        </w:rPr>
        <w:t xml:space="preserve">πίδες που καλλιεργεί το κόμμα της Αξιωματικής Αντιπολίτευσης, η Νέα Δημοκρατία, αλλά αντίθετα χρειάζεται από σήμερα -ήδη έπρεπε να έχει γίνει- να έχουν σηματοδοτήσει και να έχουν </w:t>
      </w:r>
      <w:proofErr w:type="spellStart"/>
      <w:r>
        <w:rPr>
          <w:rFonts w:eastAsia="Times New Roman" w:cs="Times New Roman"/>
          <w:szCs w:val="24"/>
        </w:rPr>
        <w:t>νοηματοδοτήσει</w:t>
      </w:r>
      <w:proofErr w:type="spellEnd"/>
      <w:r>
        <w:rPr>
          <w:rFonts w:eastAsia="Times New Roman" w:cs="Times New Roman"/>
          <w:szCs w:val="24"/>
        </w:rPr>
        <w:t xml:space="preserve"> την πάλη τους, οργανώνοντας, κάτω από καλύτερες θέσεις, πιο συ</w:t>
      </w:r>
      <w:r>
        <w:rPr>
          <w:rFonts w:eastAsia="Times New Roman" w:cs="Times New Roman"/>
          <w:szCs w:val="24"/>
        </w:rPr>
        <w:t xml:space="preserve">γκροτημένα και πιο αποφασιστικά, όπου θα στοχεύσουν τον πραγματικό ένοχο των προβλημάτων, δηλαδή το καπιταλιστικό σύστημα και τα συμφέροντα της αστικής τάξης και </w:t>
      </w:r>
      <w:r>
        <w:rPr>
          <w:rFonts w:eastAsia="Times New Roman" w:cs="Times New Roman"/>
          <w:szCs w:val="24"/>
        </w:rPr>
        <w:lastRenderedPageBreak/>
        <w:t>του μεγάλου κεφαλαίου, για να μπορέσουν</w:t>
      </w:r>
      <w:r>
        <w:rPr>
          <w:rFonts w:eastAsia="Times New Roman" w:cs="Times New Roman"/>
          <w:szCs w:val="24"/>
        </w:rPr>
        <w:t>,</w:t>
      </w:r>
      <w:r>
        <w:rPr>
          <w:rFonts w:eastAsia="Times New Roman" w:cs="Times New Roman"/>
          <w:szCs w:val="24"/>
        </w:rPr>
        <w:t xml:space="preserve"> αφενός μεν να έχουν αποκατάσταση των τεράστιων απωλει</w:t>
      </w:r>
      <w:r>
        <w:rPr>
          <w:rFonts w:eastAsia="Times New Roman" w:cs="Times New Roman"/>
          <w:szCs w:val="24"/>
        </w:rPr>
        <w:t>ών, αλλά πάνω από όλα να ανοίξουν τον δρόμο για συνολικότερες ρήξεις και ανατροπές, που σήμερα είναι απαραίτητες</w:t>
      </w:r>
      <w:r>
        <w:rPr>
          <w:rFonts w:eastAsia="Times New Roman" w:cs="Times New Roman"/>
          <w:szCs w:val="24"/>
        </w:rPr>
        <w:t>,</w:t>
      </w:r>
      <w:r>
        <w:rPr>
          <w:rFonts w:eastAsia="Times New Roman" w:cs="Times New Roman"/>
          <w:szCs w:val="24"/>
        </w:rPr>
        <w:t xml:space="preserve"> για να μπορέσουν να ικανοποιηθούν οι σημερινές σύγχρονες διευρυμένες λαϊκές ανάγκες.</w:t>
      </w:r>
    </w:p>
    <w:p w14:paraId="516C96F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16C96F1"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Καραθανασόπουλε</w:t>
      </w:r>
      <w:proofErr w:type="spellEnd"/>
      <w:r>
        <w:rPr>
          <w:rFonts w:eastAsia="Times New Roman" w:cs="Times New Roman"/>
          <w:szCs w:val="24"/>
        </w:rPr>
        <w:t>.</w:t>
      </w:r>
    </w:p>
    <w:p w14:paraId="516C96F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από το Ποτάμι κ. </w:t>
      </w:r>
      <w:proofErr w:type="spellStart"/>
      <w:r>
        <w:rPr>
          <w:rFonts w:eastAsia="Times New Roman" w:cs="Times New Roman"/>
          <w:szCs w:val="24"/>
        </w:rPr>
        <w:t>Αμυράς</w:t>
      </w:r>
      <w:proofErr w:type="spellEnd"/>
      <w:r>
        <w:rPr>
          <w:rFonts w:eastAsia="Times New Roman" w:cs="Times New Roman"/>
          <w:szCs w:val="24"/>
        </w:rPr>
        <w:t>.</w:t>
      </w:r>
    </w:p>
    <w:p w14:paraId="516C96F3"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πολύ, κύριε Πρόεδρε.</w:t>
      </w:r>
    </w:p>
    <w:p w14:paraId="516C96F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Νοέμβριο του 2016, δύο χρόνια μετά από τα οικονομικά πεπραγμέν</w:t>
      </w:r>
      <w:r>
        <w:rPr>
          <w:rFonts w:eastAsia="Times New Roman" w:cs="Times New Roman"/>
          <w:szCs w:val="24"/>
        </w:rPr>
        <w:t xml:space="preserve">α του κράτους χρονιάς 2014, </w:t>
      </w:r>
      <w:proofErr w:type="spellStart"/>
      <w:r>
        <w:rPr>
          <w:rFonts w:eastAsia="Times New Roman" w:cs="Times New Roman"/>
          <w:szCs w:val="24"/>
        </w:rPr>
        <w:t>καλούμεθα</w:t>
      </w:r>
      <w:proofErr w:type="spellEnd"/>
      <w:r>
        <w:rPr>
          <w:rFonts w:eastAsia="Times New Roman" w:cs="Times New Roman"/>
          <w:szCs w:val="24"/>
        </w:rPr>
        <w:t xml:space="preserve"> να υπερψηφίσουμε ή να καταψηφίσουμε, να εγκρίνουμε ή όχι τον </w:t>
      </w:r>
      <w:r>
        <w:rPr>
          <w:rFonts w:eastAsia="Times New Roman" w:cs="Times New Roman"/>
          <w:szCs w:val="24"/>
        </w:rPr>
        <w:t xml:space="preserve">απολογισμό </w:t>
      </w:r>
      <w:r>
        <w:rPr>
          <w:rFonts w:eastAsia="Times New Roman" w:cs="Times New Roman"/>
          <w:szCs w:val="24"/>
        </w:rPr>
        <w:t xml:space="preserve">και </w:t>
      </w:r>
      <w:r>
        <w:rPr>
          <w:rFonts w:eastAsia="Times New Roman" w:cs="Times New Roman"/>
          <w:szCs w:val="24"/>
        </w:rPr>
        <w:t xml:space="preserve">ισολογισμό </w:t>
      </w:r>
      <w:r>
        <w:rPr>
          <w:rFonts w:eastAsia="Times New Roman" w:cs="Times New Roman"/>
          <w:szCs w:val="24"/>
        </w:rPr>
        <w:t>του 2014.</w:t>
      </w:r>
    </w:p>
    <w:p w14:paraId="516C96F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Πρώτα από όλα</w:t>
      </w:r>
      <w:r>
        <w:rPr>
          <w:rFonts w:eastAsia="Times New Roman" w:cs="Times New Roman"/>
          <w:szCs w:val="24"/>
        </w:rPr>
        <w:t>,</w:t>
      </w:r>
      <w:r>
        <w:rPr>
          <w:rFonts w:eastAsia="Times New Roman" w:cs="Times New Roman"/>
          <w:szCs w:val="24"/>
        </w:rPr>
        <w:t xml:space="preserve"> θέλω να πω, αγαπητέ κύριε Πρόεδρε, ότι ως κοινοβουλευτική διαδικασία αυτό που γίνεται σήμερα έχει μία παρα</w:t>
      </w:r>
      <w:r>
        <w:rPr>
          <w:rFonts w:eastAsia="Times New Roman" w:cs="Times New Roman"/>
          <w:szCs w:val="24"/>
        </w:rPr>
        <w:t>δοξότητα. Δεν ξέρω</w:t>
      </w:r>
      <w:r>
        <w:rPr>
          <w:rFonts w:eastAsia="Times New Roman" w:cs="Times New Roman"/>
          <w:szCs w:val="24"/>
        </w:rPr>
        <w:t>,</w:t>
      </w:r>
      <w:r>
        <w:rPr>
          <w:rFonts w:eastAsia="Times New Roman" w:cs="Times New Roman"/>
          <w:szCs w:val="24"/>
        </w:rPr>
        <w:t xml:space="preserve"> όχι ανώνυμη εταιρεία αλλά ούτε ψιλικατζίδικο που να συζητά, να εγκρίνει, να ελέγχει, να αναλύει και να αποδέχεται ή μη τις δαπάνες του, τα έσοδά του με καθυστέρηση δύο ετών.</w:t>
      </w:r>
      <w:r w:rsidDel="0071710F">
        <w:rPr>
          <w:rFonts w:eastAsia="Times New Roman" w:cs="Times New Roman"/>
          <w:szCs w:val="24"/>
        </w:rPr>
        <w:t xml:space="preserve"> </w:t>
      </w:r>
      <w:r>
        <w:rPr>
          <w:rFonts w:eastAsia="Times New Roman" w:cs="Times New Roman"/>
          <w:szCs w:val="24"/>
        </w:rPr>
        <w:t>Άρα, επί της αρχής θα έλεγα αυτή η διαδικασία είναι ρηχή.</w:t>
      </w:r>
    </w:p>
    <w:p w14:paraId="516C96F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Διότι σας ερωτώ, αγαπητοί συνάδελφοι: </w:t>
      </w:r>
      <w:r>
        <w:rPr>
          <w:rFonts w:eastAsia="Times New Roman" w:cs="Times New Roman"/>
          <w:szCs w:val="24"/>
        </w:rPr>
        <w:t>Α</w:t>
      </w:r>
      <w:r>
        <w:rPr>
          <w:rFonts w:eastAsia="Times New Roman" w:cs="Times New Roman"/>
          <w:szCs w:val="24"/>
        </w:rPr>
        <w:t>ν αποφασίσουμε να καταψηφίσουμε για κάποιον λόγο, τι θα γίνει; Θα αλλάξει μήπως κάτι από την πορεία των οικονομικών μεγεθών της χώρας το 2015 και το 2016;</w:t>
      </w:r>
    </w:p>
    <w:p w14:paraId="516C96F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Ας μην γελιόμαστε. Το μόνο θετικό που βρίσκω εγώ σε αυτήν τη δ</w:t>
      </w:r>
      <w:r>
        <w:rPr>
          <w:rFonts w:eastAsia="Times New Roman" w:cs="Times New Roman"/>
          <w:szCs w:val="24"/>
        </w:rPr>
        <w:t>ιαδικασία, πέραν βεβαίως της υποχρέωσης, που δεν είναι θετικό, αλλά θες δεν θες θα το ακολουθήσεις, είναι ότι αποκτούμε μια κοινή βάση οικονομικών στοιχείων και δεδομένων πάνω στα οποία μπορούμε να χτίσουμε συζητήσεις.</w:t>
      </w:r>
    </w:p>
    <w:p w14:paraId="516C96F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Ωστόσο, είναι και μια ευκαιρία να δού</w:t>
      </w:r>
      <w:r>
        <w:rPr>
          <w:rFonts w:eastAsia="Times New Roman" w:cs="Times New Roman"/>
          <w:szCs w:val="24"/>
        </w:rPr>
        <w:t xml:space="preserve">με με μια απόσταση χρόνου, δύο ετών, εάν το 2014, μιας και μιλάμε για τον </w:t>
      </w:r>
      <w:r>
        <w:rPr>
          <w:rFonts w:eastAsia="Times New Roman" w:cs="Times New Roman"/>
          <w:szCs w:val="24"/>
        </w:rPr>
        <w:t xml:space="preserve">απολογισμό </w:t>
      </w:r>
      <w:r>
        <w:rPr>
          <w:rFonts w:eastAsia="Times New Roman" w:cs="Times New Roman"/>
          <w:szCs w:val="24"/>
        </w:rPr>
        <w:t xml:space="preserve">και </w:t>
      </w:r>
      <w:r>
        <w:rPr>
          <w:rFonts w:eastAsia="Times New Roman" w:cs="Times New Roman"/>
          <w:szCs w:val="24"/>
        </w:rPr>
        <w:t xml:space="preserve">ισολογισμό </w:t>
      </w:r>
      <w:r>
        <w:rPr>
          <w:rFonts w:eastAsia="Times New Roman" w:cs="Times New Roman"/>
          <w:szCs w:val="24"/>
        </w:rPr>
        <w:t>του 2014, ήταν καλύτερο για τον πολίτη από το 2016.</w:t>
      </w:r>
    </w:p>
    <w:p w14:paraId="516C96F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αγαπητοί συνάδελφοι, χιόνισε. Έπεσε το πρώτο </w:t>
      </w:r>
      <w:proofErr w:type="spellStart"/>
      <w:r>
        <w:rPr>
          <w:rFonts w:eastAsia="Times New Roman" w:cs="Times New Roman"/>
          <w:szCs w:val="24"/>
        </w:rPr>
        <w:t>χιονάκι</w:t>
      </w:r>
      <w:proofErr w:type="spellEnd"/>
      <w:r>
        <w:rPr>
          <w:rFonts w:eastAsia="Times New Roman" w:cs="Times New Roman"/>
          <w:szCs w:val="24"/>
        </w:rPr>
        <w:t xml:space="preserve"> στη Φλώρινα και στην Κοζάνη. Τι ωρα</w:t>
      </w:r>
      <w:r>
        <w:rPr>
          <w:rFonts w:eastAsia="Times New Roman" w:cs="Times New Roman"/>
          <w:szCs w:val="24"/>
        </w:rPr>
        <w:t>ία εικόνα για τον τουρίστα, ωραία και για τον ντόπιο! Έλα, όμως, που ο ντόπιος θα πρέπει να σκεφτεί από τώρα και τη θέρμανσή του. Σας θυμίζω ότι η θερμαντική περίοδος, η περίοδος δηλαδή κατά την οποία το ελληνικό κράτος παρέχει βοήθεια σε εκείνους που ενερ</w:t>
      </w:r>
      <w:r>
        <w:rPr>
          <w:rFonts w:eastAsia="Times New Roman" w:cs="Times New Roman"/>
          <w:szCs w:val="24"/>
        </w:rPr>
        <w:t>γειακά είναι φτωχοί και παρέχει το επίδομα θέρμανσης, έχει ήδη ξεκινήσει. Η θερμαντική περίοδος, όχι το επίδομα θέρμανσης.</w:t>
      </w:r>
    </w:p>
    <w:p w14:paraId="516C96F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Ας δούμε, λοιπόν, αγαπητέ κύριε Υπουργέ, -και θα έρθω μετά και στο θέμα των «μέτρων Σαμαρά» του 2014- εάν το 2016 μάς βρίσκει σε καλύ</w:t>
      </w:r>
      <w:r>
        <w:rPr>
          <w:rFonts w:eastAsia="Times New Roman" w:cs="Times New Roman"/>
          <w:szCs w:val="24"/>
        </w:rPr>
        <w:t>τερη θέση από το 2014.</w:t>
      </w:r>
    </w:p>
    <w:p w14:paraId="516C96FB" w14:textId="77777777" w:rsidR="009762CD" w:rsidRDefault="009828EE">
      <w:pPr>
        <w:spacing w:after="0" w:line="600" w:lineRule="auto"/>
        <w:ind w:firstLine="720"/>
        <w:jc w:val="both"/>
        <w:rPr>
          <w:rFonts w:eastAsia="Times New Roman"/>
          <w:szCs w:val="24"/>
        </w:rPr>
      </w:pPr>
      <w:r>
        <w:rPr>
          <w:rFonts w:eastAsia="Times New Roman" w:cs="Times New Roman"/>
          <w:szCs w:val="24"/>
        </w:rPr>
        <w:t>Το επίδομα θέρμανσης το 2014 δόθηκε σε ένα ποσό 210 εκατομμυρίων ευρώ.</w:t>
      </w:r>
      <w:r w:rsidDel="0071710F">
        <w:rPr>
          <w:rFonts w:eastAsia="Times New Roman" w:cs="Times New Roman"/>
          <w:szCs w:val="24"/>
        </w:rPr>
        <w:t xml:space="preserve"> </w:t>
      </w:r>
      <w:r>
        <w:rPr>
          <w:rFonts w:eastAsia="Times New Roman"/>
          <w:szCs w:val="24"/>
        </w:rPr>
        <w:t>Επιδοτείτο τότε κάθε λίτρο καυσίμου με 35 λεπτά και υπήρχε η προκαταβολή 20% για όλους εκείνους</w:t>
      </w:r>
      <w:r>
        <w:rPr>
          <w:rFonts w:eastAsia="Times New Roman"/>
          <w:szCs w:val="24"/>
        </w:rPr>
        <w:t>,</w:t>
      </w:r>
      <w:r>
        <w:rPr>
          <w:rFonts w:eastAsia="Times New Roman"/>
          <w:szCs w:val="24"/>
        </w:rPr>
        <w:t xml:space="preserve"> οι οποίοι δεν είχαν τα χαρτιά τους έτοιμα, αλλά έκαναν την αίτηση</w:t>
      </w:r>
      <w:r>
        <w:rPr>
          <w:rFonts w:eastAsia="Times New Roman"/>
          <w:szCs w:val="24"/>
        </w:rPr>
        <w:t xml:space="preserve"> και μέχρι να ετοιμαστούν τα χαρτιά τους, να συλλέξουν τα υπόλοιπα δικαιολογητικά, έπαιρναν και ένα 20% της επιδότησης ως πρώτο βήμα, για να προλάβουν το κρύο του χειμώνα.</w:t>
      </w:r>
    </w:p>
    <w:p w14:paraId="516C96FC" w14:textId="77777777" w:rsidR="009762CD" w:rsidRDefault="009828EE">
      <w:pPr>
        <w:spacing w:after="0" w:line="600" w:lineRule="auto"/>
        <w:ind w:firstLine="720"/>
        <w:jc w:val="both"/>
        <w:rPr>
          <w:rFonts w:eastAsia="Times New Roman"/>
          <w:szCs w:val="24"/>
        </w:rPr>
      </w:pPr>
      <w:r>
        <w:rPr>
          <w:rFonts w:eastAsia="Times New Roman"/>
          <w:szCs w:val="24"/>
        </w:rPr>
        <w:lastRenderedPageBreak/>
        <w:t xml:space="preserve">Για να δούμε το 2015, κύριε </w:t>
      </w:r>
      <w:proofErr w:type="spellStart"/>
      <w:r>
        <w:rPr>
          <w:rFonts w:eastAsia="Times New Roman"/>
          <w:szCs w:val="24"/>
        </w:rPr>
        <w:t>Χουλιαράκη</w:t>
      </w:r>
      <w:proofErr w:type="spellEnd"/>
      <w:r>
        <w:rPr>
          <w:rFonts w:eastAsia="Times New Roman"/>
          <w:szCs w:val="24"/>
        </w:rPr>
        <w:t>, τι κατάφερε η Κυβέρνησή σας με το επίδομα θέ</w:t>
      </w:r>
      <w:r>
        <w:rPr>
          <w:rFonts w:eastAsia="Times New Roman"/>
          <w:szCs w:val="24"/>
        </w:rPr>
        <w:t>ρμανσης; Τα μισά δώσατε, 105 εκατομμύρια ευρώ. Μειώσατε την επιδότηση ανά λίτρο στα 25 λεπτά και αφαιρέσατε, καταργήσατε, εξαερώσατε και την προκαταβολή. Είμαστε, λοιπόν, σε καλύτερη θέση τώρα από ό,τι το 2014; Και τι θα γίνει με τη νέα χρονιά; Δεν μας έχε</w:t>
      </w:r>
      <w:r>
        <w:rPr>
          <w:rFonts w:eastAsia="Times New Roman"/>
          <w:szCs w:val="24"/>
        </w:rPr>
        <w:t>τε ανακοινώσει. Δεν έχετε πάρει αποφάσεις -ή δεν μας τις λέτε- για το πόσο θα περικόψετε περισσότερο το επίδομα θέρμανσης ή αν θα το αυξήσετε, όπως εμείς σας προτρέπουμε και σας προκαλούμε να το κάνετε.</w:t>
      </w:r>
    </w:p>
    <w:p w14:paraId="516C96FD" w14:textId="77777777" w:rsidR="009762CD" w:rsidRDefault="009828EE">
      <w:pPr>
        <w:spacing w:after="0" w:line="600" w:lineRule="auto"/>
        <w:ind w:firstLine="720"/>
        <w:jc w:val="both"/>
        <w:rPr>
          <w:rFonts w:eastAsia="Times New Roman"/>
          <w:szCs w:val="24"/>
        </w:rPr>
      </w:pPr>
      <w:r>
        <w:rPr>
          <w:rFonts w:eastAsia="Times New Roman"/>
          <w:szCs w:val="24"/>
        </w:rPr>
        <w:t>Το θέμα της ενεργειακής φτώχειας δεν το αναφέρω τυχαί</w:t>
      </w:r>
      <w:r>
        <w:rPr>
          <w:rFonts w:eastAsia="Times New Roman"/>
          <w:szCs w:val="24"/>
        </w:rPr>
        <w:t>α, διότι δεν είναι μόνο που χιόνισε στη Φλώρινα και στην Κοζάνη και η Κυβέρνηση ακόμα δεν έχει αποφασίσει τι θα κάνει με το επίδομα θέρμανσης ή δεν μας το έχει ανακοινώσει, αλλά υπάρχει μια πολύ μεγάλη συζήτηση αυτήν τη στιγμή στην Ευρώπη και ιδιαίτερα στη</w:t>
      </w:r>
      <w:r>
        <w:rPr>
          <w:rFonts w:eastAsia="Times New Roman"/>
          <w:szCs w:val="24"/>
        </w:rPr>
        <w:t>ν Ισπανία. Στην Ισπανία, λοιπόν, εχθές μια ηλικιωμένη ογδόντα ενός ετών κάηκε, διότι της είχε κόψει εκεί η ισπανική –να το πούμε έτσι- ΔΕΗ το ρεύμα, γιατί δεν είχε χρήματα να το πληρώσει και χρησιμοποιούσε ένα κερί τη νύχτα. Δεν μπορείτε να φανταστείτε πόσ</w:t>
      </w:r>
      <w:r>
        <w:rPr>
          <w:rFonts w:eastAsia="Times New Roman"/>
          <w:szCs w:val="24"/>
        </w:rPr>
        <w:t xml:space="preserve">ες πολλές ομοιότητες </w:t>
      </w:r>
      <w:r>
        <w:rPr>
          <w:rFonts w:eastAsia="Times New Roman"/>
          <w:szCs w:val="24"/>
        </w:rPr>
        <w:lastRenderedPageBreak/>
        <w:t>βλέπω στην ισπανική κοινή γνώμη και στην ελληνική, σε σχέση με το ζήτημα της ενεργειακής φτώχειας. Και εκεί παρακολουθώ πώς αντιδρούν, επίσης, οι πολιτικές δυνάμεις.</w:t>
      </w:r>
    </w:p>
    <w:p w14:paraId="516C96FE" w14:textId="77777777" w:rsidR="009762CD" w:rsidRDefault="009828EE">
      <w:pPr>
        <w:spacing w:after="0" w:line="600" w:lineRule="auto"/>
        <w:ind w:firstLine="720"/>
        <w:jc w:val="both"/>
        <w:rPr>
          <w:rFonts w:eastAsia="Times New Roman"/>
          <w:szCs w:val="24"/>
        </w:rPr>
      </w:pPr>
      <w:r>
        <w:rPr>
          <w:rFonts w:eastAsia="Times New Roman"/>
          <w:szCs w:val="24"/>
        </w:rPr>
        <w:t xml:space="preserve">Τι άλλο είχαμε το 2014; Ή μάλλον θα σας πω τι δεν είχαμε. Δεν είχαμε </w:t>
      </w:r>
      <w:r>
        <w:rPr>
          <w:rFonts w:eastAsia="Times New Roman"/>
          <w:szCs w:val="24"/>
        </w:rPr>
        <w:t>κατασχέσεις σπιτιών, πρώτης κατοικίας. Από εκεί που φοβόμασταν τους τραπεζίτες, φτάσαμε στο 2016 και έχουμε κατασχέσεις πρώτης κατοικίας</w:t>
      </w:r>
      <w:r>
        <w:rPr>
          <w:rFonts w:eastAsia="Times New Roman"/>
          <w:szCs w:val="24"/>
        </w:rPr>
        <w:t>,</w:t>
      </w:r>
      <w:r>
        <w:rPr>
          <w:rFonts w:eastAsia="Times New Roman"/>
          <w:szCs w:val="24"/>
        </w:rPr>
        <w:t xml:space="preserve"> όχι από τους τραπεζίτες, αλλά από το ελληνικό </w:t>
      </w:r>
      <w:r>
        <w:rPr>
          <w:rFonts w:eastAsia="Times New Roman"/>
          <w:szCs w:val="24"/>
        </w:rPr>
        <w:t>δημόσιο</w:t>
      </w:r>
      <w:r>
        <w:rPr>
          <w:rFonts w:eastAsia="Times New Roman"/>
          <w:szCs w:val="24"/>
        </w:rPr>
        <w:t xml:space="preserve">, από την </w:t>
      </w:r>
      <w:r>
        <w:rPr>
          <w:rFonts w:eastAsia="Times New Roman"/>
          <w:szCs w:val="24"/>
        </w:rPr>
        <w:t>εφορία</w:t>
      </w:r>
      <w:r>
        <w:rPr>
          <w:rFonts w:eastAsia="Times New Roman"/>
          <w:szCs w:val="24"/>
        </w:rPr>
        <w:t xml:space="preserve">. Ήταν μέρος κι αυτό, φαντάζομαι, του παράλληλου </w:t>
      </w:r>
      <w:r>
        <w:rPr>
          <w:rFonts w:eastAsia="Times New Roman"/>
          <w:szCs w:val="24"/>
        </w:rPr>
        <w:t xml:space="preserve">προγράμματος, για το οποίο μίλησε ο αγαπητός συνάδελφος της </w:t>
      </w:r>
      <w:r>
        <w:rPr>
          <w:rFonts w:eastAsia="Times New Roman"/>
          <w:szCs w:val="24"/>
        </w:rPr>
        <w:t>πλειοψηφίας</w:t>
      </w:r>
      <w:r>
        <w:rPr>
          <w:rFonts w:eastAsia="Times New Roman"/>
          <w:szCs w:val="24"/>
        </w:rPr>
        <w:t>!</w:t>
      </w:r>
    </w:p>
    <w:p w14:paraId="516C96FF" w14:textId="77777777" w:rsidR="009762CD" w:rsidRDefault="009828EE">
      <w:pPr>
        <w:spacing w:after="0" w:line="600" w:lineRule="auto"/>
        <w:ind w:firstLine="720"/>
        <w:jc w:val="both"/>
        <w:rPr>
          <w:rFonts w:eastAsia="Times New Roman"/>
          <w:szCs w:val="24"/>
        </w:rPr>
      </w:pPr>
      <w:r>
        <w:rPr>
          <w:rFonts w:eastAsia="Times New Roman"/>
          <w:szCs w:val="24"/>
        </w:rPr>
        <w:t xml:space="preserve">Τι άλλο είχαμε ή δεν είχαμε το 2014, σε σχέση με το 2016; Το 2014, έστω και δειλά, είχαμε βγει στις αγορές. Το 2014 ήμασταν στο </w:t>
      </w:r>
      <w:proofErr w:type="spellStart"/>
      <w:r>
        <w:rPr>
          <w:rFonts w:eastAsia="Times New Roman"/>
          <w:szCs w:val="24"/>
        </w:rPr>
        <w:t>μνημον</w:t>
      </w:r>
      <w:proofErr w:type="spellEnd"/>
      <w:r>
        <w:rPr>
          <w:rFonts w:eastAsia="Times New Roman"/>
          <w:szCs w:val="24"/>
          <w:lang w:val="en-US"/>
        </w:rPr>
        <w:t>exit</w:t>
      </w:r>
      <w:r>
        <w:rPr>
          <w:rFonts w:eastAsia="Times New Roman"/>
          <w:szCs w:val="24"/>
        </w:rPr>
        <w:t xml:space="preserve">, βγαίναμε από τα </w:t>
      </w:r>
      <w:r>
        <w:rPr>
          <w:rFonts w:eastAsia="Times New Roman"/>
          <w:szCs w:val="24"/>
        </w:rPr>
        <w:t>μνημόνια</w:t>
      </w:r>
      <w:r>
        <w:rPr>
          <w:rFonts w:eastAsia="Times New Roman"/>
          <w:szCs w:val="24"/>
        </w:rPr>
        <w:t xml:space="preserve">. Το 2016 </w:t>
      </w:r>
      <w:proofErr w:type="spellStart"/>
      <w:r>
        <w:rPr>
          <w:rFonts w:eastAsia="Times New Roman"/>
          <w:szCs w:val="24"/>
        </w:rPr>
        <w:t>κινούμεθα</w:t>
      </w:r>
      <w:proofErr w:type="spellEnd"/>
      <w:r>
        <w:rPr>
          <w:rFonts w:eastAsia="Times New Roman"/>
          <w:szCs w:val="24"/>
        </w:rPr>
        <w:t xml:space="preserve"> απερίφραστα και υπερηφάνως προς το τέταρτο </w:t>
      </w:r>
      <w:r>
        <w:rPr>
          <w:rFonts w:eastAsia="Times New Roman"/>
          <w:szCs w:val="24"/>
        </w:rPr>
        <w:t>μνημόνιο</w:t>
      </w:r>
      <w:r>
        <w:rPr>
          <w:rFonts w:eastAsia="Times New Roman"/>
          <w:szCs w:val="24"/>
        </w:rPr>
        <w:t>, δυστυχώς. Γιατί; Γιατί αυτή η Κυβέρνηση δεν μπορεί να κάνει μεταρρυθμίσεις, δεν θέλει να πειράξει πελατειακούς στρατούς, κομματικούς, συνδικαλιστικούς. Και αντί να κάνετε τις μεταρρυθμίσεις που όλη η κο</w:t>
      </w:r>
      <w:r>
        <w:rPr>
          <w:rFonts w:eastAsia="Times New Roman"/>
          <w:szCs w:val="24"/>
        </w:rPr>
        <w:t xml:space="preserve">ινωνία τις θέλει και ασθμαίνει και γι’ αυτό άλλωστε καταψήφισε </w:t>
      </w:r>
      <w:r>
        <w:rPr>
          <w:rFonts w:eastAsia="Times New Roman"/>
          <w:szCs w:val="24"/>
        </w:rPr>
        <w:lastRenderedPageBreak/>
        <w:t>τις προηγούμενες κυβερνήσεις, εσείς βάζετε πιο βαθιά στο πηγάδι της κρίσης και της απελπισίας τους Έλληνες πολίτες.</w:t>
      </w:r>
    </w:p>
    <w:p w14:paraId="516C9700" w14:textId="77777777" w:rsidR="009762CD" w:rsidRDefault="009828EE">
      <w:pPr>
        <w:spacing w:after="0" w:line="600" w:lineRule="auto"/>
        <w:ind w:firstLine="720"/>
        <w:jc w:val="both"/>
        <w:rPr>
          <w:rFonts w:eastAsia="Times New Roman"/>
          <w:szCs w:val="24"/>
        </w:rPr>
      </w:pPr>
      <w:r>
        <w:rPr>
          <w:rFonts w:eastAsia="Times New Roman"/>
          <w:szCs w:val="24"/>
        </w:rPr>
        <w:t>Τι άλλο είχε το 2014 και έχει και το 2016; Περικοπές συντάξεων. Το 2014 εσείς</w:t>
      </w:r>
      <w:r>
        <w:rPr>
          <w:rFonts w:eastAsia="Times New Roman"/>
          <w:szCs w:val="24"/>
        </w:rPr>
        <w:t xml:space="preserve"> κατηγορούσατε ως </w:t>
      </w:r>
      <w:r>
        <w:rPr>
          <w:rFonts w:eastAsia="Times New Roman"/>
          <w:szCs w:val="24"/>
        </w:rPr>
        <w:t xml:space="preserve">αντιπολίτευση </w:t>
      </w:r>
      <w:r>
        <w:rPr>
          <w:rFonts w:eastAsia="Times New Roman"/>
          <w:szCs w:val="24"/>
        </w:rPr>
        <w:t xml:space="preserve">την τότε </w:t>
      </w:r>
      <w:r>
        <w:rPr>
          <w:rFonts w:eastAsia="Times New Roman"/>
          <w:szCs w:val="24"/>
        </w:rPr>
        <w:t xml:space="preserve">κυβέρνηση </w:t>
      </w:r>
      <w:r>
        <w:rPr>
          <w:rFonts w:eastAsia="Times New Roman"/>
          <w:szCs w:val="24"/>
        </w:rPr>
        <w:t>–και καλά κάνατε- για τις δώδεκα μειώσεις συντάξεων. Έρχεστε εσείς, λοιπόν, το 2015-2016 και προχωράτε στη δέκατη τρίτη μείωση της σύνταξης. Σας το έχω πει κι άλλες φορές, δεν είναι επιχείρημα να λέτε</w:t>
      </w:r>
      <w:r>
        <w:rPr>
          <w:rFonts w:eastAsia="Times New Roman"/>
          <w:szCs w:val="24"/>
        </w:rPr>
        <w:t>:</w:t>
      </w:r>
      <w:r>
        <w:rPr>
          <w:rFonts w:eastAsia="Times New Roman"/>
          <w:szCs w:val="24"/>
        </w:rPr>
        <w:t xml:space="preserve"> «Μα</w:t>
      </w:r>
      <w:r>
        <w:rPr>
          <w:rFonts w:eastAsia="Times New Roman"/>
          <w:szCs w:val="24"/>
        </w:rPr>
        <w:t>, οι άλλοι μείωσαν δώδεκα φορές τις συντάξεις. Εμείς μόνο μία». Η δέκατη τρίτη μείωση σύνταξης από εσάς, από την Κυβέρνηση δηλαδή ΣΥΡΙΖΑ-ΑΝΕΛ, αποδεικνύει ότι οι προηγούμενες δώδεκα περικοπές συντάξεων δεν σας έφτασαν. Θέλατε και δέκατη τρίτη. Ενσωματώσατε</w:t>
      </w:r>
      <w:r>
        <w:rPr>
          <w:rFonts w:eastAsia="Times New Roman"/>
          <w:szCs w:val="24"/>
        </w:rPr>
        <w:t>, λοιπόν και υιοθετήσατε τις υπόλοιπες μειώσεις συντάξεων και προχωρήσατε και ένα βήμα παραπάνω ή, αν θέλετε, παρακάτω.</w:t>
      </w:r>
    </w:p>
    <w:p w14:paraId="516C9701" w14:textId="77777777" w:rsidR="009762CD" w:rsidRDefault="009828EE">
      <w:pPr>
        <w:spacing w:after="0" w:line="600" w:lineRule="auto"/>
        <w:ind w:firstLine="720"/>
        <w:jc w:val="both"/>
        <w:rPr>
          <w:rFonts w:eastAsia="Times New Roman"/>
          <w:szCs w:val="24"/>
        </w:rPr>
      </w:pPr>
      <w:r>
        <w:rPr>
          <w:rFonts w:eastAsia="Times New Roman"/>
          <w:szCs w:val="24"/>
        </w:rPr>
        <w:t>Επειδή έχει γίνει μια μικρή συζήτηση, ο κύριος Υπουργός στέλνει επιστολές -μάλιστα έμαθα ότι έστειλε και μια δεύτερη επιστολή την ώρα πο</w:t>
      </w:r>
      <w:r>
        <w:rPr>
          <w:rFonts w:eastAsia="Times New Roman"/>
          <w:szCs w:val="24"/>
        </w:rPr>
        <w:t xml:space="preserve">υ ήμουν εγώ εδώ- για να παραπονεθεί, να ζητήσει μάλλον </w:t>
      </w:r>
      <w:r>
        <w:rPr>
          <w:rFonts w:eastAsia="Times New Roman"/>
          <w:szCs w:val="24"/>
        </w:rPr>
        <w:lastRenderedPageBreak/>
        <w:t xml:space="preserve">από εμένα να διαψεύσω τον τίτλο ενός δημοσιεύματος που αναπαρήγαγε το τι διημείφθη στη συνεδρίαση της Επιτροπής Οικονομικών την τελευταία φορά που συζητήσαμε. Έλεγε ο τίτλος, παρά το γεγονός ότι δεν </w:t>
      </w:r>
      <w:proofErr w:type="spellStart"/>
      <w:r>
        <w:rPr>
          <w:rFonts w:eastAsia="Times New Roman"/>
          <w:szCs w:val="24"/>
        </w:rPr>
        <w:t>πρ</w:t>
      </w:r>
      <w:r>
        <w:rPr>
          <w:rFonts w:eastAsia="Times New Roman"/>
          <w:szCs w:val="24"/>
        </w:rPr>
        <w:t>οέκυπτε</w:t>
      </w:r>
      <w:proofErr w:type="spellEnd"/>
      <w:r>
        <w:rPr>
          <w:rFonts w:eastAsia="Times New Roman"/>
          <w:szCs w:val="24"/>
        </w:rPr>
        <w:t xml:space="preserve"> από το κείμενο, ότι: «</w:t>
      </w:r>
      <w:proofErr w:type="spellStart"/>
      <w:r>
        <w:rPr>
          <w:rFonts w:eastAsia="Times New Roman"/>
          <w:szCs w:val="24"/>
        </w:rPr>
        <w:t>Αμυράς</w:t>
      </w:r>
      <w:proofErr w:type="spellEnd"/>
      <w:r>
        <w:rPr>
          <w:rFonts w:eastAsia="Times New Roman"/>
          <w:szCs w:val="24"/>
        </w:rPr>
        <w:t xml:space="preserve">: Με εισήγηση </w:t>
      </w:r>
      <w:proofErr w:type="spellStart"/>
      <w:r>
        <w:rPr>
          <w:rFonts w:eastAsia="Times New Roman"/>
          <w:szCs w:val="24"/>
        </w:rPr>
        <w:t>Χουλιαράκη</w:t>
      </w:r>
      <w:proofErr w:type="spellEnd"/>
      <w:r>
        <w:rPr>
          <w:rFonts w:eastAsia="Times New Roman"/>
          <w:szCs w:val="24"/>
        </w:rPr>
        <w:t xml:space="preserve"> εγκρίθηκαν τα μέτρα Σαμαρά το 2014». Το βγάζουμε, λοιπόν, από τα δημοσιεύματα και ελάτε να σας το πω εγώ τώρα εδώ, από το Βήμα της Βουλής, όπως σας το είπα και την προηγούμενη φορά στη συνεδρίαση</w:t>
      </w:r>
      <w:r>
        <w:rPr>
          <w:rFonts w:eastAsia="Times New Roman"/>
          <w:szCs w:val="24"/>
        </w:rPr>
        <w:t>, αλλά μάλλον δεν το ακούσατε.</w:t>
      </w:r>
      <w:r w:rsidDel="00C05534">
        <w:rPr>
          <w:rFonts w:eastAsia="Times New Roman"/>
          <w:szCs w:val="24"/>
        </w:rPr>
        <w:t xml:space="preserve"> </w:t>
      </w:r>
      <w:r>
        <w:rPr>
          <w:rFonts w:eastAsia="Times New Roman"/>
          <w:szCs w:val="24"/>
        </w:rPr>
        <w:t xml:space="preserve">«Με εισήγηση </w:t>
      </w:r>
      <w:proofErr w:type="spellStart"/>
      <w:r>
        <w:rPr>
          <w:rFonts w:eastAsia="Times New Roman"/>
          <w:szCs w:val="24"/>
        </w:rPr>
        <w:t>Χουλιαράκη</w:t>
      </w:r>
      <w:proofErr w:type="spellEnd"/>
      <w:r>
        <w:rPr>
          <w:rFonts w:eastAsia="Times New Roman"/>
          <w:szCs w:val="24"/>
        </w:rPr>
        <w:t xml:space="preserve">, η ψήφος που η κυβερνώσα </w:t>
      </w:r>
      <w:r>
        <w:rPr>
          <w:rFonts w:eastAsia="Times New Roman"/>
          <w:szCs w:val="24"/>
        </w:rPr>
        <w:t xml:space="preserve">παράταξη </w:t>
      </w:r>
      <w:r>
        <w:rPr>
          <w:rFonts w:eastAsia="Times New Roman"/>
          <w:szCs w:val="24"/>
        </w:rPr>
        <w:t xml:space="preserve">θα δώσει ως έγκριση του </w:t>
      </w:r>
      <w:r>
        <w:rPr>
          <w:rFonts w:eastAsia="Times New Roman"/>
          <w:szCs w:val="24"/>
        </w:rPr>
        <w:t xml:space="preserve">απολογισμού </w:t>
      </w:r>
      <w:r>
        <w:rPr>
          <w:rFonts w:eastAsia="Times New Roman"/>
          <w:szCs w:val="24"/>
        </w:rPr>
        <w:t xml:space="preserve">και </w:t>
      </w:r>
      <w:r>
        <w:rPr>
          <w:rFonts w:eastAsia="Times New Roman"/>
          <w:szCs w:val="24"/>
        </w:rPr>
        <w:t xml:space="preserve">ισολογισμού </w:t>
      </w:r>
      <w:r>
        <w:rPr>
          <w:rFonts w:eastAsia="Times New Roman"/>
          <w:szCs w:val="24"/>
        </w:rPr>
        <w:t xml:space="preserve">2014, ισοδυναμεί με ψήφο εμπιστοσύνης στην οικονομική πολιτική του 2014 της </w:t>
      </w:r>
      <w:r>
        <w:rPr>
          <w:rFonts w:eastAsia="Times New Roman"/>
          <w:szCs w:val="24"/>
        </w:rPr>
        <w:t xml:space="preserve">κυβέρνησης </w:t>
      </w:r>
      <w:r>
        <w:rPr>
          <w:rFonts w:eastAsia="Times New Roman"/>
          <w:szCs w:val="24"/>
        </w:rPr>
        <w:t xml:space="preserve">Σαμαρά». Σας το λέω, λοιπόν, από εδώ, από το Βήμα της Βουλής, με εισαγωγικά. </w:t>
      </w:r>
    </w:p>
    <w:p w14:paraId="516C9702" w14:textId="77777777" w:rsidR="009762CD" w:rsidRDefault="009828EE">
      <w:pPr>
        <w:spacing w:after="0" w:line="600" w:lineRule="auto"/>
        <w:ind w:firstLine="720"/>
        <w:jc w:val="both"/>
        <w:rPr>
          <w:rFonts w:eastAsia="Times New Roman"/>
          <w:szCs w:val="24"/>
        </w:rPr>
      </w:pPr>
      <w:r>
        <w:rPr>
          <w:rFonts w:eastAsia="Times New Roman"/>
          <w:szCs w:val="24"/>
        </w:rPr>
        <w:t xml:space="preserve">Οπότε σταματήστε να μας στέλνετε ρηχές και </w:t>
      </w:r>
      <w:proofErr w:type="spellStart"/>
      <w:r>
        <w:rPr>
          <w:rFonts w:eastAsia="Times New Roman"/>
          <w:szCs w:val="24"/>
        </w:rPr>
        <w:t>ψηλομύτικες</w:t>
      </w:r>
      <w:proofErr w:type="spellEnd"/>
      <w:r>
        <w:rPr>
          <w:rFonts w:eastAsia="Times New Roman"/>
          <w:szCs w:val="24"/>
        </w:rPr>
        <w:t xml:space="preserve"> επιστολές, να μας ζητάτε να κάνουμε αυτό που είναι μια παγκόσμια πρωτοτυπία: </w:t>
      </w:r>
      <w:r>
        <w:rPr>
          <w:rFonts w:eastAsia="Times New Roman"/>
          <w:szCs w:val="24"/>
        </w:rPr>
        <w:t xml:space="preserve">Να </w:t>
      </w:r>
      <w:r>
        <w:rPr>
          <w:rFonts w:eastAsia="Times New Roman"/>
          <w:szCs w:val="24"/>
        </w:rPr>
        <w:t xml:space="preserve">ζητά ένας Υπουργός από έναν Βουλευτή άλλου </w:t>
      </w:r>
      <w:r>
        <w:rPr>
          <w:rFonts w:eastAsia="Times New Roman"/>
          <w:szCs w:val="24"/>
        </w:rPr>
        <w:t xml:space="preserve">κόμματος να διαψεύσει έναν τίτλο ενός δημοσιεύματος που δεν τον αφορά, που αφορά πρώτα από όλα τον ίδιον. Σας το λέω,  λοιπόν, από εδώ. Δεν χρειάζεται να διαψεύσετε τίποτα ούτε εσείς ούτε εμείς. Σας το λέω </w:t>
      </w:r>
      <w:r>
        <w:rPr>
          <w:rFonts w:eastAsia="Times New Roman"/>
          <w:szCs w:val="24"/>
        </w:rPr>
        <w:lastRenderedPageBreak/>
        <w:t>εγώ από εδώ. Με το να προτείνετε, να εγκρίνετε, να</w:t>
      </w:r>
      <w:r>
        <w:rPr>
          <w:rFonts w:eastAsia="Times New Roman"/>
          <w:szCs w:val="24"/>
        </w:rPr>
        <w:t xml:space="preserve"> ψηφίζετε τον </w:t>
      </w:r>
      <w:r>
        <w:rPr>
          <w:rFonts w:eastAsia="Times New Roman"/>
          <w:szCs w:val="24"/>
        </w:rPr>
        <w:t>ισολογισμό</w:t>
      </w:r>
      <w:r>
        <w:rPr>
          <w:rFonts w:eastAsia="Times New Roman"/>
          <w:szCs w:val="24"/>
        </w:rPr>
        <w:t>-</w:t>
      </w:r>
      <w:r>
        <w:rPr>
          <w:rFonts w:eastAsia="Times New Roman"/>
          <w:szCs w:val="24"/>
        </w:rPr>
        <w:t>α</w:t>
      </w:r>
      <w:r>
        <w:rPr>
          <w:rFonts w:eastAsia="Times New Roman"/>
          <w:szCs w:val="24"/>
        </w:rPr>
        <w:t>πολογισμό 2014</w:t>
      </w:r>
      <w:r>
        <w:rPr>
          <w:rFonts w:eastAsia="Times New Roman"/>
          <w:szCs w:val="24"/>
        </w:rPr>
        <w:t>,</w:t>
      </w:r>
      <w:r>
        <w:rPr>
          <w:rFonts w:eastAsia="Times New Roman"/>
          <w:szCs w:val="24"/>
        </w:rPr>
        <w:t xml:space="preserve"> στην ουσία εγκρίνετε την οικονομική πολιτική εκείνης της χρονιάς. Το είπε μάλιστα και ο </w:t>
      </w:r>
      <w:r>
        <w:rPr>
          <w:rFonts w:eastAsia="Times New Roman"/>
          <w:szCs w:val="24"/>
        </w:rPr>
        <w:t xml:space="preserve">εκπρόσωπός </w:t>
      </w:r>
      <w:r>
        <w:rPr>
          <w:rFonts w:eastAsia="Times New Roman"/>
          <w:szCs w:val="24"/>
        </w:rPr>
        <w:t>σας. Είπε: «Είμαστε σε μια αντιφατική κατάσταση, όπου πρέπει να εγκρίνουμε κάποια πράγματα, παρά το γεγονός ότι δεν</w:t>
      </w:r>
      <w:r>
        <w:rPr>
          <w:rFonts w:eastAsia="Times New Roman"/>
          <w:szCs w:val="24"/>
        </w:rPr>
        <w:t xml:space="preserve"> συμφωνούμε». Έτσι δεν είναι, κύριε συνάδελφε; Λοιπόν; Με ποιους από όλους διαφωνείτε; Και με μένα και με τον </w:t>
      </w:r>
      <w:r>
        <w:rPr>
          <w:rFonts w:eastAsia="Times New Roman"/>
          <w:szCs w:val="24"/>
        </w:rPr>
        <w:t xml:space="preserve">εκπρόσωπό </w:t>
      </w:r>
      <w:r>
        <w:rPr>
          <w:rFonts w:eastAsia="Times New Roman"/>
          <w:szCs w:val="24"/>
        </w:rPr>
        <w:t>σας; Αυτά, λοιπόν.</w:t>
      </w:r>
    </w:p>
    <w:p w14:paraId="516C9703" w14:textId="77777777" w:rsidR="009762CD" w:rsidRDefault="009828EE">
      <w:pPr>
        <w:spacing w:after="0" w:line="600" w:lineRule="auto"/>
        <w:ind w:firstLine="720"/>
        <w:jc w:val="both"/>
        <w:rPr>
          <w:rFonts w:eastAsia="Times New Roman"/>
          <w:szCs w:val="24"/>
        </w:rPr>
      </w:pPr>
      <w:r>
        <w:rPr>
          <w:rFonts w:eastAsia="Times New Roman"/>
          <w:b/>
          <w:szCs w:val="24"/>
        </w:rPr>
        <w:t>ΑΛΕΞΑΝΔΡΟΣ ΜΕΪΚΟΠΟΥΛΟΣ:</w:t>
      </w:r>
      <w:r>
        <w:rPr>
          <w:rFonts w:eastAsia="Times New Roman"/>
          <w:szCs w:val="24"/>
        </w:rPr>
        <w:t xml:space="preserve"> Αποκλίσεις δίνουμε.</w:t>
      </w:r>
    </w:p>
    <w:p w14:paraId="516C9704" w14:textId="77777777" w:rsidR="009762CD" w:rsidRDefault="009828EE">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Κυρίες και κύριοι συνάδελφοι, εμείς θα υπερψηφίσουμε την</w:t>
      </w:r>
      <w:r>
        <w:rPr>
          <w:rFonts w:eastAsia="Times New Roman"/>
          <w:szCs w:val="24"/>
        </w:rPr>
        <w:t xml:space="preserve"> κύρωση του παρόντος σχεδίου νόμου. Θα έλεγα λοιπόν, στην απάντησή σας, κύριε Υπουργέ, να μας πείτε τι θα κάνετε με το επίδομα θέρμανσης, να μας πείτε τι θα κάνετε με το τέταρτο μνημόνιο, να μας πείτε τι θα κάνετε με τις συντάξεις που κατρακυλούν, να μας π</w:t>
      </w:r>
      <w:r>
        <w:rPr>
          <w:rFonts w:eastAsia="Times New Roman"/>
          <w:szCs w:val="24"/>
        </w:rPr>
        <w:t>είτε τι θα κάνετε με την αύξηση της φορολογίας, που χτυπά στην καρδιά της την επιχειρηματικότητα και αφήστε τις υπόλοιπες διαψεύσεις για εκεί που πιάνουν τόπο.</w:t>
      </w:r>
    </w:p>
    <w:p w14:paraId="516C9705" w14:textId="77777777" w:rsidR="009762CD" w:rsidRDefault="009828EE">
      <w:pPr>
        <w:spacing w:after="0" w:line="600" w:lineRule="auto"/>
        <w:ind w:firstLine="720"/>
        <w:jc w:val="both"/>
        <w:rPr>
          <w:rFonts w:eastAsia="Times New Roman"/>
          <w:szCs w:val="24"/>
        </w:rPr>
      </w:pPr>
      <w:r>
        <w:rPr>
          <w:rFonts w:eastAsia="Times New Roman"/>
          <w:szCs w:val="24"/>
        </w:rPr>
        <w:t>Ευχαριστώ πολύ.</w:t>
      </w:r>
    </w:p>
    <w:p w14:paraId="516C9706" w14:textId="77777777" w:rsidR="009762CD" w:rsidRDefault="009828EE">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w:t>
      </w:r>
      <w:proofErr w:type="spellStart"/>
      <w:r>
        <w:rPr>
          <w:rFonts w:eastAsia="Times New Roman"/>
          <w:szCs w:val="24"/>
        </w:rPr>
        <w:t>Αμυρά</w:t>
      </w:r>
      <w:proofErr w:type="spellEnd"/>
      <w:r>
        <w:rPr>
          <w:rFonts w:eastAsia="Times New Roman"/>
          <w:szCs w:val="24"/>
        </w:rPr>
        <w:t>.</w:t>
      </w:r>
    </w:p>
    <w:p w14:paraId="516C9707" w14:textId="77777777" w:rsidR="009762CD" w:rsidRDefault="009828EE">
      <w:pPr>
        <w:spacing w:after="0" w:line="600" w:lineRule="auto"/>
        <w:ind w:firstLine="720"/>
        <w:jc w:val="both"/>
        <w:rPr>
          <w:rFonts w:eastAsia="Times New Roman"/>
          <w:szCs w:val="24"/>
        </w:rPr>
      </w:pPr>
      <w:r>
        <w:rPr>
          <w:rFonts w:eastAsia="Times New Roman"/>
          <w:szCs w:val="24"/>
        </w:rPr>
        <w:t>Να ενημερώσω το Σώμ</w:t>
      </w:r>
      <w:r>
        <w:rPr>
          <w:rFonts w:eastAsia="Times New Roman"/>
          <w:szCs w:val="24"/>
        </w:rPr>
        <w:t xml:space="preserve">α ότι έχουν εγγραφεί τρεις ομιλητές, οπότε νομίζω και η διαδικασία θα είναι πιο σύντομη από ό,τι υπολογίζαμε. </w:t>
      </w:r>
    </w:p>
    <w:p w14:paraId="516C9708" w14:textId="77777777" w:rsidR="009762CD" w:rsidRDefault="009828EE">
      <w:pPr>
        <w:spacing w:after="0" w:line="600" w:lineRule="auto"/>
        <w:ind w:firstLine="720"/>
        <w:jc w:val="both"/>
        <w:rPr>
          <w:rFonts w:eastAsia="Times New Roman"/>
          <w:szCs w:val="24"/>
        </w:rPr>
      </w:pPr>
      <w:r>
        <w:rPr>
          <w:rFonts w:eastAsia="Times New Roman"/>
          <w:szCs w:val="24"/>
        </w:rPr>
        <w:t>Ο κύριος Υπουργός θα πάρει τον λόγο στο τέλος της συνεδρίασης.</w:t>
      </w:r>
    </w:p>
    <w:p w14:paraId="516C9709" w14:textId="77777777" w:rsidR="009762CD" w:rsidRDefault="009828EE">
      <w:pPr>
        <w:spacing w:after="0" w:line="600" w:lineRule="auto"/>
        <w:ind w:firstLine="720"/>
        <w:jc w:val="both"/>
        <w:rPr>
          <w:rFonts w:eastAsia="Times New Roman"/>
          <w:szCs w:val="24"/>
        </w:rPr>
      </w:pPr>
      <w:r>
        <w:rPr>
          <w:rFonts w:eastAsia="Times New Roman"/>
          <w:szCs w:val="24"/>
        </w:rPr>
        <w:t xml:space="preserve">Τον λόγο έχει τώρα ο </w:t>
      </w:r>
      <w:r>
        <w:rPr>
          <w:rFonts w:eastAsia="Times New Roman"/>
          <w:szCs w:val="24"/>
        </w:rPr>
        <w:t xml:space="preserve">ειδικός αγορητής </w:t>
      </w:r>
      <w:r>
        <w:rPr>
          <w:rFonts w:eastAsia="Times New Roman"/>
          <w:szCs w:val="24"/>
        </w:rPr>
        <w:t>της Ένωσης Κεντρώων, ο κ. Αναστάσιος Μεγαλομ</w:t>
      </w:r>
      <w:r>
        <w:rPr>
          <w:rFonts w:eastAsia="Times New Roman"/>
          <w:szCs w:val="24"/>
        </w:rPr>
        <w:t>ύστακας.</w:t>
      </w:r>
    </w:p>
    <w:p w14:paraId="516C970A" w14:textId="77777777" w:rsidR="009762CD" w:rsidRDefault="009828EE">
      <w:pPr>
        <w:spacing w:after="0"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Ευχαριστώ.</w:t>
      </w:r>
    </w:p>
    <w:p w14:paraId="516C970B" w14:textId="77777777" w:rsidR="009762CD" w:rsidRDefault="009828EE">
      <w:pPr>
        <w:spacing w:after="0" w:line="600" w:lineRule="auto"/>
        <w:ind w:firstLine="720"/>
        <w:jc w:val="both"/>
        <w:rPr>
          <w:rFonts w:eastAsia="Times New Roman"/>
          <w:szCs w:val="24"/>
        </w:rPr>
      </w:pPr>
      <w:r>
        <w:rPr>
          <w:rFonts w:eastAsia="Times New Roman"/>
          <w:szCs w:val="24"/>
        </w:rPr>
        <w:t>Κυρίες και κύριοι συνάδελφοι, ερχόμαστε σε μια συζήτηση όχι και πολύ ουσιαστική σήμερα, όπως ανέφερε και ο προηγούμενος ομιλητής, καθώς δεν βλέπουμε καμμία αλλαγή. Εσείς του ΣΥΡΙΖΑ ψηφίζετε κάτι που δεν πιστεύ</w:t>
      </w:r>
      <w:r>
        <w:rPr>
          <w:rFonts w:eastAsia="Times New Roman"/>
          <w:szCs w:val="24"/>
        </w:rPr>
        <w:t xml:space="preserve">ετε και δεν συμφωνείτε μαζί του, επομένως λίγα πράγματα θα αλλάξουν. Το μόνο που μπορούμε να κερδίσουμε από όλη αυτήν τη διαδικασία είναι να μην κάνουμε τα ίδια λάθη που συνέβησαν τότε. Δηλαδή, μπορεί να μας βοηθήσει ενδεχομένως μελλοντικά. </w:t>
      </w:r>
    </w:p>
    <w:p w14:paraId="516C970C" w14:textId="77777777" w:rsidR="009762CD" w:rsidRDefault="009828EE">
      <w:pPr>
        <w:spacing w:after="0" w:line="600" w:lineRule="auto"/>
        <w:ind w:firstLine="720"/>
        <w:jc w:val="both"/>
        <w:rPr>
          <w:rFonts w:eastAsia="Times New Roman"/>
          <w:szCs w:val="24"/>
        </w:rPr>
      </w:pPr>
      <w:r>
        <w:rPr>
          <w:rFonts w:eastAsia="Times New Roman"/>
          <w:szCs w:val="24"/>
        </w:rPr>
        <w:lastRenderedPageBreak/>
        <w:t>Μελετώντας, λο</w:t>
      </w:r>
      <w:r>
        <w:rPr>
          <w:rFonts w:eastAsia="Times New Roman"/>
          <w:szCs w:val="24"/>
        </w:rPr>
        <w:t xml:space="preserve">ιπόν, τον </w:t>
      </w:r>
      <w:r>
        <w:rPr>
          <w:rFonts w:eastAsia="Times New Roman"/>
          <w:szCs w:val="24"/>
        </w:rPr>
        <w:t xml:space="preserve">ισολογισμό </w:t>
      </w:r>
      <w:r>
        <w:rPr>
          <w:rFonts w:eastAsia="Times New Roman"/>
          <w:szCs w:val="24"/>
        </w:rPr>
        <w:t xml:space="preserve">και τον </w:t>
      </w:r>
      <w:r>
        <w:rPr>
          <w:rFonts w:eastAsia="Times New Roman"/>
          <w:szCs w:val="24"/>
        </w:rPr>
        <w:t xml:space="preserve">απολογισμό </w:t>
      </w:r>
      <w:r>
        <w:rPr>
          <w:rFonts w:eastAsia="Times New Roman"/>
          <w:szCs w:val="24"/>
        </w:rPr>
        <w:t>του 2014 δεν είδα κανέναν απολύτως αναπτυξιακό χαρακτήρα. Δεν υπήρξε κανένα δείκτης ανάπτυξης εκεί μέσα. Φόροι, φόροι, φόροι και πάλι φόροι, όπως λέει ο δικός σας σύντροφος. Αυτό κατάλαβα. Περαιτέρω καθίζηση της ελλη</w:t>
      </w:r>
      <w:r>
        <w:rPr>
          <w:rFonts w:eastAsia="Times New Roman"/>
          <w:szCs w:val="24"/>
        </w:rPr>
        <w:t xml:space="preserve">νικής οικονομίας, καθυστέρηση της ανάκαμψης της χώρας, δυστυχώς. </w:t>
      </w:r>
    </w:p>
    <w:p w14:paraId="516C970D" w14:textId="77777777" w:rsidR="009762CD" w:rsidRDefault="009828EE">
      <w:pPr>
        <w:spacing w:after="0" w:line="600" w:lineRule="auto"/>
        <w:ind w:firstLine="720"/>
        <w:jc w:val="both"/>
        <w:rPr>
          <w:rFonts w:eastAsia="Times New Roman"/>
          <w:szCs w:val="24"/>
        </w:rPr>
      </w:pPr>
      <w:r>
        <w:rPr>
          <w:rFonts w:eastAsia="Times New Roman"/>
          <w:szCs w:val="24"/>
        </w:rPr>
        <w:t>Και μερικά από τα χαρακτηριστικά, μερικοί από τους δείκτες που μας το φανερώνουν αυτό είναι η μείωση κατά 1,5% από τα έσοδα των ειδικών φόρων στα τσιγάρα και στο αλκοόλ. Δηλαδή, οι φόροι που πιστεύαμε ότι θα μας φέρουν έσοδα ήταν άσχημοι και δεν μας έφεραν</w:t>
      </w:r>
      <w:r>
        <w:rPr>
          <w:rFonts w:eastAsia="Times New Roman"/>
          <w:szCs w:val="24"/>
        </w:rPr>
        <w:t xml:space="preserve"> το επιθυμητό αποτέλεσμα, ίσα-ίσα το αντίθετο. Μειώθηκαν κατά 7,9% τα έσοδα από τα τέλη και από τις εισφορές στα οχήματα, αφού πολύς κόσμος απέσυρε τα αυτοκίνητά του από την κυκλοφορία, καθώς δεν είχε καν να πληρώσει και να τα συντηρήσει. </w:t>
      </w:r>
    </w:p>
    <w:p w14:paraId="516C970E" w14:textId="77777777" w:rsidR="009762CD" w:rsidRDefault="009828EE">
      <w:pPr>
        <w:spacing w:after="0" w:line="600" w:lineRule="auto"/>
        <w:ind w:firstLine="720"/>
        <w:jc w:val="both"/>
        <w:rPr>
          <w:rFonts w:eastAsia="Times New Roman"/>
          <w:szCs w:val="24"/>
        </w:rPr>
      </w:pPr>
      <w:r>
        <w:rPr>
          <w:rFonts w:eastAsia="Times New Roman"/>
          <w:szCs w:val="24"/>
        </w:rPr>
        <w:lastRenderedPageBreak/>
        <w:t>Αυξήθηκαν επίσης</w:t>
      </w:r>
      <w:r>
        <w:rPr>
          <w:rFonts w:eastAsia="Times New Roman"/>
          <w:szCs w:val="24"/>
        </w:rPr>
        <w:t xml:space="preserve"> και τα έσοδα από τον ΦΠΑ, κατά ποσοστό 5,2%. Αυτό δεν είναι ενθαρρυντικό. Δείχνει τη φορομπηχτική πολιτική</w:t>
      </w:r>
      <w:r>
        <w:rPr>
          <w:rFonts w:eastAsia="Times New Roman"/>
          <w:szCs w:val="24"/>
        </w:rPr>
        <w:t>,</w:t>
      </w:r>
      <w:r>
        <w:rPr>
          <w:rFonts w:eastAsia="Times New Roman"/>
          <w:szCs w:val="24"/>
        </w:rPr>
        <w:t xml:space="preserve"> που ακολουθήθηκε και την </w:t>
      </w:r>
      <w:proofErr w:type="spellStart"/>
      <w:r>
        <w:rPr>
          <w:rFonts w:eastAsia="Times New Roman"/>
          <w:szCs w:val="24"/>
        </w:rPr>
        <w:t>υπερφορολόγηση</w:t>
      </w:r>
      <w:proofErr w:type="spellEnd"/>
      <w:r>
        <w:rPr>
          <w:rFonts w:eastAsia="Times New Roman"/>
          <w:szCs w:val="24"/>
        </w:rPr>
        <w:t xml:space="preserve"> των πολιτών. Δεν μπορούμε να το δούμε ως κέρδος αυτό στην όλη υπόθεση. </w:t>
      </w:r>
    </w:p>
    <w:p w14:paraId="516C970F" w14:textId="77777777" w:rsidR="009762CD" w:rsidRDefault="009828EE">
      <w:pPr>
        <w:spacing w:after="0" w:line="600" w:lineRule="auto"/>
        <w:ind w:firstLine="720"/>
        <w:jc w:val="both"/>
        <w:rPr>
          <w:rFonts w:eastAsia="Times New Roman"/>
          <w:szCs w:val="24"/>
        </w:rPr>
      </w:pPr>
      <w:r>
        <w:rPr>
          <w:rFonts w:eastAsia="Times New Roman"/>
          <w:szCs w:val="24"/>
        </w:rPr>
        <w:t>Επίσης, αυξήθηκαν κατά 49% τα βεβαι</w:t>
      </w:r>
      <w:r>
        <w:rPr>
          <w:rFonts w:eastAsia="Times New Roman"/>
          <w:szCs w:val="24"/>
        </w:rPr>
        <w:t>ωθέντα έσοδα από τις προσαυξήσεις, τα πρόστιμα και τις χρηματικές ποινές. Αυτό το ποσοστό, αυτό το νούμερο δεν είναι τίποτε απολύτως, γιατί μόνο το 10% από αυτά τα βεβαιωθέντα πρόστιμα τελικά εισπράχθηκε. Αυτό μας δείχνει ότι ο κόσμος δεν έχει πλέον να πλη</w:t>
      </w:r>
      <w:r>
        <w:rPr>
          <w:rFonts w:eastAsia="Times New Roman"/>
          <w:szCs w:val="24"/>
        </w:rPr>
        <w:t>ρώσει.</w:t>
      </w:r>
    </w:p>
    <w:p w14:paraId="516C9710" w14:textId="77777777" w:rsidR="009762CD" w:rsidRDefault="009828EE">
      <w:pPr>
        <w:spacing w:after="0" w:line="600" w:lineRule="auto"/>
        <w:ind w:firstLine="720"/>
        <w:jc w:val="both"/>
        <w:rPr>
          <w:rFonts w:eastAsia="Times New Roman"/>
          <w:szCs w:val="24"/>
        </w:rPr>
      </w:pPr>
      <w:r>
        <w:rPr>
          <w:rFonts w:eastAsia="Times New Roman"/>
          <w:szCs w:val="24"/>
        </w:rPr>
        <w:t>Μειώθηκαν επίσης και οι δείκτες αμοιβών και παροχών της κεντρικής διοίκησης. Αυτό</w:t>
      </w:r>
      <w:r>
        <w:rPr>
          <w:rFonts w:eastAsia="Times New Roman"/>
          <w:szCs w:val="24"/>
        </w:rPr>
        <w:t>,</w:t>
      </w:r>
      <w:r>
        <w:rPr>
          <w:rFonts w:eastAsia="Times New Roman"/>
          <w:szCs w:val="24"/>
        </w:rPr>
        <w:t xml:space="preserve"> αν γινόταν με σωστό τρόπο και είχε τον στόχο προς τη σωστή κατεύθυνση, θα λέγαμε ότι είναι θετικό. Ωστόσο</w:t>
      </w:r>
      <w:r>
        <w:rPr>
          <w:rFonts w:eastAsia="Times New Roman"/>
          <w:szCs w:val="24"/>
        </w:rPr>
        <w:t>,</w:t>
      </w:r>
      <w:r>
        <w:rPr>
          <w:rFonts w:eastAsia="Times New Roman"/>
          <w:szCs w:val="24"/>
        </w:rPr>
        <w:t xml:space="preserve"> το μόνο που κατάφερε είναι να μειώσει την αγοραστική δυνατό</w:t>
      </w:r>
      <w:r>
        <w:rPr>
          <w:rFonts w:eastAsia="Times New Roman"/>
          <w:szCs w:val="24"/>
        </w:rPr>
        <w:t xml:space="preserve">τητα των εργαζομένων αυτών. </w:t>
      </w:r>
    </w:p>
    <w:p w14:paraId="516C9711" w14:textId="77777777" w:rsidR="009762CD" w:rsidRDefault="009828EE">
      <w:pPr>
        <w:spacing w:after="0" w:line="600" w:lineRule="auto"/>
        <w:ind w:firstLine="720"/>
        <w:jc w:val="both"/>
        <w:rPr>
          <w:rFonts w:eastAsia="Times New Roman"/>
          <w:szCs w:val="24"/>
        </w:rPr>
      </w:pPr>
      <w:r>
        <w:rPr>
          <w:rFonts w:eastAsia="Times New Roman"/>
          <w:szCs w:val="24"/>
        </w:rPr>
        <w:lastRenderedPageBreak/>
        <w:t xml:space="preserve">Και εξακολουθούμε να βλέπουμε αρνητικά στοιχεία μέσα στον </w:t>
      </w:r>
      <w:r>
        <w:rPr>
          <w:rFonts w:eastAsia="Times New Roman"/>
          <w:szCs w:val="24"/>
        </w:rPr>
        <w:t>ι</w:t>
      </w:r>
      <w:r>
        <w:rPr>
          <w:rFonts w:eastAsia="Times New Roman"/>
          <w:szCs w:val="24"/>
        </w:rPr>
        <w:t xml:space="preserve">σολογισμό, καθώς αύξηση παρουσίασαν οι δαπάνες για τις συντάξεις του ελληνικού </w:t>
      </w:r>
      <w:r>
        <w:rPr>
          <w:rFonts w:eastAsia="Times New Roman"/>
          <w:szCs w:val="24"/>
        </w:rPr>
        <w:t>δημοσίου</w:t>
      </w:r>
      <w:r>
        <w:rPr>
          <w:rFonts w:eastAsia="Times New Roman"/>
          <w:szCs w:val="24"/>
        </w:rPr>
        <w:t>. Οι περισσότεροι βγήκαν σε πρόωρη σύνταξη και πώς να μείνουν άλλωστε στην εργασί</w:t>
      </w:r>
      <w:r>
        <w:rPr>
          <w:rFonts w:eastAsia="Times New Roman"/>
          <w:szCs w:val="24"/>
        </w:rPr>
        <w:t xml:space="preserve">α, όταν δεν υπάρχει σταθερό νομοθετικό πλαίσιο για τα εργασιακά και βλέπουμε ότι το όριο της ηλικίας ανέβηκε στα εξήντα επτά χρόνια; </w:t>
      </w:r>
    </w:p>
    <w:p w14:paraId="516C9712" w14:textId="77777777" w:rsidR="009762CD" w:rsidRDefault="009828EE">
      <w:pPr>
        <w:spacing w:after="0" w:line="600" w:lineRule="auto"/>
        <w:ind w:firstLine="720"/>
        <w:jc w:val="both"/>
        <w:rPr>
          <w:rFonts w:eastAsia="Times New Roman"/>
          <w:szCs w:val="24"/>
        </w:rPr>
      </w:pPr>
      <w:r>
        <w:rPr>
          <w:rFonts w:eastAsia="Times New Roman"/>
          <w:szCs w:val="24"/>
        </w:rPr>
        <w:t>Εδώ θέλω να κάνω μία αναφορά στο πώς θα βρεθούν τα λεφτά</w:t>
      </w:r>
      <w:r>
        <w:rPr>
          <w:rFonts w:eastAsia="Times New Roman"/>
          <w:szCs w:val="24"/>
        </w:rPr>
        <w:t>,</w:t>
      </w:r>
      <w:r>
        <w:rPr>
          <w:rFonts w:eastAsia="Times New Roman"/>
          <w:szCs w:val="24"/>
        </w:rPr>
        <w:t xml:space="preserve"> για να πληρωθούν αυτές οι συντάξεις. Όταν αυτή τη στιγμή η ανεργ</w:t>
      </w:r>
      <w:r>
        <w:rPr>
          <w:rFonts w:eastAsia="Times New Roman"/>
          <w:szCs w:val="24"/>
        </w:rPr>
        <w:t>ία είναι στο 24%, το υψηλότερο ποσοστό στην Ευρώπη, πώς θα στηριχθούν αυτά τα ταμεία που, για μένα, έχουν λυγίσει; Αυτό που κάνει η Κυβέρνηση αυτή τη στιγμή είναι να ακολουθεί την προηγούμενη πολιτική, να τους δίνει μια κλωτσιά και να δούμε πόσο ακόμη θα α</w:t>
      </w:r>
      <w:r>
        <w:rPr>
          <w:rFonts w:eastAsia="Times New Roman"/>
          <w:szCs w:val="24"/>
        </w:rPr>
        <w:t>ντέξουν. Πολύ φοβάμαι ότι, δυστυχώς, οδεύουμε στον εργασιακό θάνατο του Έλληνα πολίτη.</w:t>
      </w:r>
    </w:p>
    <w:p w14:paraId="516C9713" w14:textId="77777777" w:rsidR="009762CD" w:rsidRDefault="009828EE">
      <w:pPr>
        <w:spacing w:after="0" w:line="600" w:lineRule="auto"/>
        <w:ind w:firstLine="720"/>
        <w:jc w:val="both"/>
        <w:rPr>
          <w:rFonts w:eastAsia="Times New Roman"/>
          <w:szCs w:val="24"/>
        </w:rPr>
      </w:pPr>
      <w:r>
        <w:rPr>
          <w:rFonts w:eastAsia="Times New Roman"/>
          <w:szCs w:val="24"/>
        </w:rPr>
        <w:t xml:space="preserve">Ας γυρίσω λίγο στο θέμα της σημερινής συζήτησης. Είδαμε ότι τα έσοδα του </w:t>
      </w:r>
      <w:r>
        <w:rPr>
          <w:rFonts w:eastAsia="Times New Roman"/>
          <w:szCs w:val="24"/>
        </w:rPr>
        <w:t xml:space="preserve">δημοσίου </w:t>
      </w:r>
      <w:r>
        <w:rPr>
          <w:rFonts w:eastAsia="Times New Roman"/>
          <w:szCs w:val="24"/>
        </w:rPr>
        <w:t xml:space="preserve">το 2013 αυξήθηκαν από τις δημόσιες επιχειρήσεις, δηλαδή τη ΔΕΗ και την ΕΥΔΑΠ. Ο ΣΥΡΙΖΑ </w:t>
      </w:r>
      <w:r>
        <w:rPr>
          <w:rFonts w:eastAsia="Times New Roman"/>
          <w:szCs w:val="24"/>
        </w:rPr>
        <w:t xml:space="preserve">τότε ήταν κατά της ιδιωτικοποίησης και τώρα είναι υπέρ -δεν πιστεύω να υπάρχει αντίρρηση σ’ αυτό- αν και πιστεύουμε ότι </w:t>
      </w:r>
      <w:r>
        <w:rPr>
          <w:rFonts w:eastAsia="Times New Roman"/>
          <w:szCs w:val="24"/>
        </w:rPr>
        <w:lastRenderedPageBreak/>
        <w:t>θα μπορούσε να υπάρχει ακόμα μεγαλύτερο κέρδος, αν οι μεταρρυθμίσεις ήταν στη σωστή κατεύθυνση. Το έλλειμμα του προϋπολογισμού βαίνει συ</w:t>
      </w:r>
      <w:r>
        <w:rPr>
          <w:rFonts w:eastAsia="Times New Roman"/>
          <w:szCs w:val="24"/>
        </w:rPr>
        <w:t>νεχώς ανοδικά. Τα στοιχεία έλεγαν ότι οι προβλέψεις για το έλλειμμα του 2014 θα ανέρχονταν περίπου στα δύο δισεκατομμύρια. Τελικά</w:t>
      </w:r>
      <w:r>
        <w:rPr>
          <w:rFonts w:eastAsia="Times New Roman"/>
          <w:szCs w:val="24"/>
        </w:rPr>
        <w:t>,</w:t>
      </w:r>
      <w:r>
        <w:rPr>
          <w:rFonts w:eastAsia="Times New Roman"/>
          <w:szCs w:val="24"/>
        </w:rPr>
        <w:t xml:space="preserve"> αυτό έκλεισε στα τέσσερα δισεκατομμύρια οκτακόσια σαράντα τρία εκατομμύρια, δηλαδή πάνω από το διπλάσιο. </w:t>
      </w:r>
    </w:p>
    <w:p w14:paraId="516C9714" w14:textId="77777777" w:rsidR="009762CD" w:rsidRDefault="009828EE">
      <w:pPr>
        <w:spacing w:after="0" w:line="600" w:lineRule="auto"/>
        <w:ind w:firstLine="720"/>
        <w:jc w:val="both"/>
        <w:rPr>
          <w:rFonts w:eastAsia="Times New Roman"/>
          <w:szCs w:val="24"/>
        </w:rPr>
      </w:pPr>
      <w:r>
        <w:rPr>
          <w:rFonts w:eastAsia="Times New Roman"/>
          <w:szCs w:val="24"/>
        </w:rPr>
        <w:t>Όσο έχουμε ζητήματα</w:t>
      </w:r>
      <w:r>
        <w:rPr>
          <w:rFonts w:eastAsia="Times New Roman"/>
          <w:szCs w:val="24"/>
        </w:rPr>
        <w:t xml:space="preserve"> υστέρησης των εσόδων του τακτικού προϋπολογισμού και των εσόδων του προϋπολογισμού δημόσιων επενδύσεων, τόσο θα αυξάνεται και το έλλειμμα. Έναντι του 2013 τα καθαρά εισπραχθέντα έσοδα του κρατικού προϋπολογισμού παρουσιάζονται μειωμένα κατά 2,7%, γεγονός </w:t>
      </w:r>
      <w:r>
        <w:rPr>
          <w:rFonts w:eastAsia="Times New Roman"/>
          <w:szCs w:val="24"/>
        </w:rPr>
        <w:t>που είναι ακόμα πιο ανησυχητικό, αν σκεφτεί κανείς ότι, παραδείγματος χάρη, το 2014 σε σχέση με το 2013 αυξήθηκε ο φόρος της ακίνητης περιουσίας. Ειλικρινά</w:t>
      </w:r>
      <w:r>
        <w:rPr>
          <w:rFonts w:eastAsia="Times New Roman"/>
          <w:szCs w:val="24"/>
        </w:rPr>
        <w:t>,</w:t>
      </w:r>
      <w:r>
        <w:rPr>
          <w:rFonts w:eastAsia="Times New Roman"/>
          <w:szCs w:val="24"/>
        </w:rPr>
        <w:t xml:space="preserve"> ψάχνω να βρω κάποιο σημάδι</w:t>
      </w:r>
      <w:r>
        <w:rPr>
          <w:rFonts w:eastAsia="Times New Roman"/>
          <w:szCs w:val="24"/>
        </w:rPr>
        <w:t>,</w:t>
      </w:r>
      <w:r>
        <w:rPr>
          <w:rFonts w:eastAsia="Times New Roman"/>
          <w:szCs w:val="24"/>
        </w:rPr>
        <w:t xml:space="preserve"> που θα μας δείχνει το φως ή την ελπίδα, αλλά δεν μπορώ να το εντοπίσω. </w:t>
      </w:r>
    </w:p>
    <w:p w14:paraId="516C9715" w14:textId="77777777" w:rsidR="009762CD" w:rsidRDefault="009828EE">
      <w:pPr>
        <w:spacing w:after="0" w:line="600" w:lineRule="auto"/>
        <w:ind w:firstLine="720"/>
        <w:jc w:val="both"/>
        <w:rPr>
          <w:rFonts w:eastAsia="Times New Roman"/>
          <w:szCs w:val="24"/>
        </w:rPr>
      </w:pPr>
      <w:r>
        <w:rPr>
          <w:rFonts w:eastAsia="Times New Roman"/>
          <w:szCs w:val="24"/>
        </w:rPr>
        <w:t xml:space="preserve">Δεν θα σταθώ και πολύ στο ότι η πέμπτη αξιολόγηση δεν έκλεισε το 2014, επειδή εσείς ως Αντιπολίτευση λέγατε ότι μ’ ένα νόμο σ’ ένα βράδυ θα βαράτε τα νταούλια και οι αγορές θα χορεύουν, ότι θα </w:t>
      </w:r>
      <w:r>
        <w:rPr>
          <w:rFonts w:eastAsia="Times New Roman"/>
          <w:szCs w:val="24"/>
        </w:rPr>
        <w:lastRenderedPageBreak/>
        <w:t>σβήσετε τα χρέη, ότι θα σβήσετε τα μνημόνια. Μου θύμισε, δυστυ</w:t>
      </w:r>
      <w:r>
        <w:rPr>
          <w:rFonts w:eastAsia="Times New Roman"/>
          <w:szCs w:val="24"/>
        </w:rPr>
        <w:t xml:space="preserve">χώς, τον σημερινό Αρτέμη η όλη συμπεριφορά τότε. </w:t>
      </w:r>
    </w:p>
    <w:p w14:paraId="516C9716" w14:textId="77777777" w:rsidR="009762CD" w:rsidRDefault="009828EE">
      <w:pPr>
        <w:spacing w:after="0" w:line="600" w:lineRule="auto"/>
        <w:ind w:firstLine="720"/>
        <w:jc w:val="both"/>
        <w:rPr>
          <w:rFonts w:eastAsia="Times New Roman"/>
          <w:szCs w:val="24"/>
        </w:rPr>
      </w:pPr>
      <w:r>
        <w:rPr>
          <w:rFonts w:eastAsia="Times New Roman"/>
          <w:szCs w:val="24"/>
        </w:rPr>
        <w:t xml:space="preserve">Δεν θα πω πολλά για την Κυβέρνησή σας από τον Ιανουάριο του 2015 και ύστερα, όπου για πρώτη φορά σε κράτος της Ευρώπης κλείνουν οι τράπεζες, έρχονται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είμαστε ένα βήμα πριν το </w:t>
      </w:r>
      <w:proofErr w:type="spellStart"/>
      <w:r>
        <w:rPr>
          <w:rFonts w:eastAsia="Times New Roman"/>
          <w:szCs w:val="24"/>
          <w:lang w:val="en-US"/>
        </w:rPr>
        <w:t>grexit</w:t>
      </w:r>
      <w:proofErr w:type="spellEnd"/>
      <w:r>
        <w:rPr>
          <w:rFonts w:eastAsia="Times New Roman"/>
          <w:szCs w:val="24"/>
        </w:rPr>
        <w:t>,</w:t>
      </w:r>
      <w:r>
        <w:rPr>
          <w:rFonts w:eastAsia="Times New Roman"/>
          <w:szCs w:val="24"/>
        </w:rPr>
        <w:t xml:space="preserve"> που τώρα εσείς απεύχεστε και καλά κάνετε</w:t>
      </w:r>
      <w:r>
        <w:rPr>
          <w:rFonts w:eastAsia="Times New Roman"/>
          <w:szCs w:val="24"/>
        </w:rPr>
        <w:t>,</w:t>
      </w:r>
      <w:r>
        <w:rPr>
          <w:rFonts w:eastAsia="Times New Roman"/>
          <w:szCs w:val="24"/>
        </w:rPr>
        <w:t xml:space="preserve"> που αλλάξατε την άποψή σας. Πείτε μας, όμως, αν μπορείτε, πότε θα ξαναλειτουργήσουν κανονικά οι τράπεζες, για να μπορέσουν να δανείσουν στον ελληνικό λαό, στα ελληνικά νοικοκυριά. </w:t>
      </w:r>
    </w:p>
    <w:p w14:paraId="516C9717" w14:textId="77777777" w:rsidR="009762CD" w:rsidRDefault="009828EE">
      <w:pPr>
        <w:spacing w:after="0" w:line="600" w:lineRule="auto"/>
        <w:ind w:firstLine="720"/>
        <w:jc w:val="both"/>
        <w:rPr>
          <w:rFonts w:eastAsia="Times New Roman"/>
          <w:szCs w:val="24"/>
        </w:rPr>
      </w:pPr>
      <w:r>
        <w:rPr>
          <w:rFonts w:eastAsia="Times New Roman"/>
          <w:szCs w:val="24"/>
        </w:rPr>
        <w:t>Φοβάμαι ότι με το νέο νομοσχέδιο</w:t>
      </w:r>
      <w:r>
        <w:rPr>
          <w:rFonts w:eastAsia="Times New Roman"/>
          <w:szCs w:val="24"/>
        </w:rPr>
        <w:t xml:space="preserve"> που φέρνετε και συγκεκριμένα με το άρθρο 49 του νομοσχεδίου που ενσωματώνει στην ελληνική έννομη τάξη την </w:t>
      </w:r>
      <w:r>
        <w:rPr>
          <w:rFonts w:eastAsia="Times New Roman"/>
          <w:szCs w:val="24"/>
        </w:rPr>
        <w:t>ο</w:t>
      </w:r>
      <w:r>
        <w:rPr>
          <w:rFonts w:eastAsia="Times New Roman"/>
          <w:szCs w:val="24"/>
        </w:rPr>
        <w:t>δηγία 2014/17/ΕΕ, μας λέτε ότι αυτό το περιορισμένο καθεστώς θα λειτουργήσει για τουλάχιστον τρία με τέσσερα χρόνια. Θα ήθελα μία σχετική απάντηση.</w:t>
      </w:r>
    </w:p>
    <w:p w14:paraId="516C9718" w14:textId="77777777" w:rsidR="009762CD" w:rsidRDefault="009828EE">
      <w:pPr>
        <w:spacing w:after="0" w:line="600" w:lineRule="auto"/>
        <w:ind w:firstLine="720"/>
        <w:jc w:val="both"/>
        <w:rPr>
          <w:rFonts w:eastAsia="Times New Roman"/>
          <w:szCs w:val="24"/>
        </w:rPr>
      </w:pPr>
      <w:r>
        <w:rPr>
          <w:rFonts w:eastAsia="Times New Roman"/>
          <w:szCs w:val="24"/>
        </w:rPr>
        <w:t>Ας επανέλθω στο προκείμενο και συγκεκριμένα στην έκθεση του Ελεγκτικού Συνεδρίου. Συγκεκριμένα, ιδιαίτερα ανησυχητικό και με αρνητικό μήνυμα για την προσδοκώμενη ανάπτυξη της Ελλάδας εί</w:t>
      </w:r>
      <w:r>
        <w:rPr>
          <w:rFonts w:eastAsia="Times New Roman"/>
          <w:szCs w:val="24"/>
        </w:rPr>
        <w:t>ναι</w:t>
      </w:r>
      <w:r>
        <w:rPr>
          <w:rFonts w:eastAsia="Times New Roman"/>
          <w:szCs w:val="24"/>
        </w:rPr>
        <w:t xml:space="preserve"> </w:t>
      </w:r>
      <w:r>
        <w:rPr>
          <w:rFonts w:eastAsia="Times New Roman"/>
          <w:szCs w:val="24"/>
        </w:rPr>
        <w:lastRenderedPageBreak/>
        <w:t>το γεγονός ότι η αναλογία άμεσων και έμμεσων φόρων ως προς τα συνολ</w:t>
      </w:r>
      <w:r>
        <w:rPr>
          <w:rFonts w:eastAsia="Times New Roman"/>
          <w:szCs w:val="24"/>
        </w:rPr>
        <w:t>ικά φορολογικά έσοδα ανέρχεται σε ποσοστό 45,87% και 54,12% αντίστοιχα. Αυτό με απλά νούμερα σημαίνει ότι για κάθε ευρώ άμεσου φόρου ο Έλληνας πολίτης έχει να πληρώσει και 1,18 ευρώ ακόμα σε έμμεσο φόρο. Αυτό δεν μπορεί να φέρει την ανάπτυξη σε καμμία απολ</w:t>
      </w:r>
      <w:r>
        <w:rPr>
          <w:rFonts w:eastAsia="Times New Roman"/>
          <w:szCs w:val="24"/>
        </w:rPr>
        <w:t>ύτως περίπτωση.</w:t>
      </w:r>
    </w:p>
    <w:p w14:paraId="516C9719" w14:textId="77777777" w:rsidR="009762CD" w:rsidRDefault="009828EE">
      <w:pPr>
        <w:spacing w:after="0" w:line="600" w:lineRule="auto"/>
        <w:ind w:firstLine="720"/>
        <w:jc w:val="both"/>
        <w:rPr>
          <w:rFonts w:eastAsia="Times New Roman"/>
          <w:szCs w:val="24"/>
        </w:rPr>
      </w:pPr>
      <w:r>
        <w:rPr>
          <w:rFonts w:eastAsia="Times New Roman"/>
          <w:szCs w:val="24"/>
        </w:rPr>
        <w:t xml:space="preserve">Όμοιας βαρύτητας ζήτημα είναι και η αδυναμία </w:t>
      </w:r>
      <w:proofErr w:type="spellStart"/>
      <w:r>
        <w:rPr>
          <w:rFonts w:eastAsia="Times New Roman"/>
          <w:szCs w:val="24"/>
        </w:rPr>
        <w:t>εισπραξιμότητας</w:t>
      </w:r>
      <w:proofErr w:type="spellEnd"/>
      <w:r>
        <w:rPr>
          <w:rFonts w:eastAsia="Times New Roman"/>
          <w:szCs w:val="24"/>
        </w:rPr>
        <w:t xml:space="preserve"> ποσών που αφορούν σε παραβάσεις κώδικα βιβλίων και στοιχείων για παρελθόντα έτη. Διαπιστώνεται η αναποτελεσματικότητα στην είσπραξη των συγκεκριμένων προστίμων, που αποτελούν μεγά</w:t>
      </w:r>
      <w:r>
        <w:rPr>
          <w:rFonts w:eastAsia="Times New Roman"/>
          <w:szCs w:val="24"/>
        </w:rPr>
        <w:t>λο ποσοστό των εισπρακτέων οφειλών.</w:t>
      </w:r>
    </w:p>
    <w:p w14:paraId="516C971A" w14:textId="77777777" w:rsidR="009762CD" w:rsidRDefault="009828EE">
      <w:pPr>
        <w:spacing w:after="0" w:line="600" w:lineRule="auto"/>
        <w:ind w:firstLine="720"/>
        <w:jc w:val="both"/>
        <w:rPr>
          <w:rFonts w:eastAsia="Times New Roman"/>
          <w:szCs w:val="24"/>
        </w:rPr>
      </w:pPr>
      <w:r>
        <w:rPr>
          <w:rFonts w:eastAsia="Times New Roman"/>
          <w:szCs w:val="24"/>
        </w:rPr>
        <w:t>Σαν να μη φτάνει αυτό, βλέπουμε ότι η τάση είναι ανοδική από έτος σε έτος και συγκεκριμένα και για το 2016. Ούτε λίγο ούτε πολύ</w:t>
      </w:r>
      <w:r>
        <w:rPr>
          <w:rFonts w:eastAsia="Times New Roman"/>
          <w:szCs w:val="24"/>
        </w:rPr>
        <w:t>,</w:t>
      </w:r>
      <w:r>
        <w:rPr>
          <w:rFonts w:eastAsia="Times New Roman"/>
          <w:szCs w:val="24"/>
        </w:rPr>
        <w:t xml:space="preserve"> είναι μονόδρομος η ανάγκη του επαναπροσδιορισμού του είδους και του τρόπου επιβολής των φόρ</w:t>
      </w:r>
      <w:r>
        <w:rPr>
          <w:rFonts w:eastAsia="Times New Roman"/>
          <w:szCs w:val="24"/>
        </w:rPr>
        <w:t>ων, όπως χαρακτηριστικά αναφέρει το Ελεγκτικό Συνέδριο, γιατί αλλιώς η οικονομία μας πάει στο βρόντο.</w:t>
      </w:r>
    </w:p>
    <w:p w14:paraId="516C971B" w14:textId="77777777" w:rsidR="009762CD" w:rsidRDefault="009828EE">
      <w:pPr>
        <w:spacing w:after="0" w:line="600" w:lineRule="auto"/>
        <w:ind w:firstLine="720"/>
        <w:jc w:val="both"/>
        <w:rPr>
          <w:rFonts w:eastAsia="Times New Roman" w:cs="Times New Roman"/>
          <w:szCs w:val="24"/>
        </w:rPr>
      </w:pPr>
      <w:r>
        <w:rPr>
          <w:rFonts w:eastAsia="Times New Roman"/>
          <w:szCs w:val="24"/>
        </w:rPr>
        <w:lastRenderedPageBreak/>
        <w:t>Αν όλα τα παραπάνω νούμερα τα βάζαμε απλά σ’ έναν πίνακα και καθόμασταν, όπως σ’ ένα σχολείο, με απλή αριθμητική να τα εξετάσουμε, θα βλέπαμε ότι τα νούμε</w:t>
      </w:r>
      <w:r>
        <w:rPr>
          <w:rFonts w:eastAsia="Times New Roman"/>
          <w:szCs w:val="24"/>
        </w:rPr>
        <w:t>ρα δεν βγαίνουν, ότι τα λεφτά δεν φτάνουν. Τι κάνουμε εμείς; Πηγαίνουμε και ικετεύουμε για δανεικά και όσο πιο αφερέγγυοι γινόμαστε προς τους δανειστές, τόσο πιο ακριβός είναι και ο δανεισμός. Αυτό δεν το λέω μόνο εγώ, το λέει και το Ελεγκτικό Συνέδριο, πο</w:t>
      </w:r>
      <w:r>
        <w:rPr>
          <w:rFonts w:eastAsia="Times New Roman"/>
          <w:szCs w:val="24"/>
        </w:rPr>
        <w:t>υ έχει διαπιστώσει ότι έχει επέλθει αύξηση του κόστους δανεισμού.</w:t>
      </w:r>
      <w:r w:rsidDel="000148B9">
        <w:rPr>
          <w:rFonts w:eastAsia="Times New Roman"/>
          <w:szCs w:val="24"/>
        </w:rPr>
        <w:t xml:space="preserve"> </w:t>
      </w:r>
      <w:r>
        <w:rPr>
          <w:rFonts w:eastAsia="Times New Roman" w:cs="Times New Roman"/>
          <w:szCs w:val="24"/>
        </w:rPr>
        <w:t>Συγκριμένα</w:t>
      </w:r>
      <w:r>
        <w:rPr>
          <w:rFonts w:eastAsia="Times New Roman" w:cs="Times New Roman"/>
          <w:szCs w:val="24"/>
        </w:rPr>
        <w:t>,</w:t>
      </w:r>
      <w:r>
        <w:rPr>
          <w:rFonts w:eastAsia="Times New Roman" w:cs="Times New Roman"/>
          <w:szCs w:val="24"/>
        </w:rPr>
        <w:t xml:space="preserve"> λέει ότι η χώρα είναι στο χείλος του γκρεμού, οικονομικά ανίσχυρη με ακριβό δανεισμό και στα πρόθυρα οικονομικής κατάρρευσης. </w:t>
      </w:r>
    </w:p>
    <w:p w14:paraId="516C971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Η ανορθόδοξη λειτουργία του κράτους και οι παθογένε</w:t>
      </w:r>
      <w:r>
        <w:rPr>
          <w:rFonts w:eastAsia="Times New Roman" w:cs="Times New Roman"/>
          <w:szCs w:val="24"/>
        </w:rPr>
        <w:t>ιες φτάνουν μέχρι το</w:t>
      </w:r>
      <w:r>
        <w:rPr>
          <w:rFonts w:eastAsia="Times New Roman" w:cs="Times New Roman"/>
          <w:szCs w:val="24"/>
        </w:rPr>
        <w:t>υ</w:t>
      </w:r>
      <w:r>
        <w:rPr>
          <w:rFonts w:eastAsia="Times New Roman" w:cs="Times New Roman"/>
          <w:szCs w:val="24"/>
        </w:rPr>
        <w:t xml:space="preserve"> σημείο</w:t>
      </w:r>
      <w:r>
        <w:rPr>
          <w:rFonts w:eastAsia="Times New Roman" w:cs="Times New Roman"/>
          <w:szCs w:val="24"/>
        </w:rPr>
        <w:t>υ</w:t>
      </w:r>
      <w:r>
        <w:rPr>
          <w:rFonts w:eastAsia="Times New Roman" w:cs="Times New Roman"/>
          <w:szCs w:val="24"/>
        </w:rPr>
        <w:t xml:space="preserve"> να μην μπορεί να τηρήσει σωστά τις λογιστικές υποχρεώσεις. Και τι εννοώ με αυτό; Το Ελεγκτικό Συνέδριο χαρακτηριστικά αναφέρει ότι δεν υπάρχει αναγραφή των πάγιων στοιχείων στο ενεργητικό, γιατί δεν έχει συσταθεί μητρώο πάγιων</w:t>
      </w:r>
      <w:r>
        <w:rPr>
          <w:rFonts w:eastAsia="Times New Roman" w:cs="Times New Roman"/>
          <w:szCs w:val="24"/>
        </w:rPr>
        <w:t xml:space="preserve"> περιουσιακών στοιχείων. Σημειώνω ότι το μητρώο παγίων αποτελεί δημοσιονομική υπο</w:t>
      </w:r>
      <w:r>
        <w:rPr>
          <w:rFonts w:eastAsia="Times New Roman" w:cs="Times New Roman"/>
          <w:szCs w:val="24"/>
        </w:rPr>
        <w:lastRenderedPageBreak/>
        <w:t xml:space="preserve">χρέωση, προκειμένου να μπορεί να προσδιοριστεί η ορθή χρηματοοικονομική θέση της κεντρικής διοίκησης την εκάστοτε οικονομική στιγμή. Η μη τήρησή της επιφέρει ουσιώδη παράβαση </w:t>
      </w:r>
      <w:r>
        <w:rPr>
          <w:rFonts w:eastAsia="Times New Roman" w:cs="Times New Roman"/>
          <w:szCs w:val="24"/>
        </w:rPr>
        <w:t>των βασικών λογιστικών αρχών, κατά το π</w:t>
      </w:r>
      <w:r>
        <w:rPr>
          <w:rFonts w:eastAsia="Times New Roman" w:cs="Times New Roman"/>
          <w:szCs w:val="24"/>
        </w:rPr>
        <w:t>.</w:t>
      </w:r>
      <w:r>
        <w:rPr>
          <w:rFonts w:eastAsia="Times New Roman" w:cs="Times New Roman"/>
          <w:szCs w:val="24"/>
        </w:rPr>
        <w:t>δ</w:t>
      </w:r>
      <w:r>
        <w:rPr>
          <w:rFonts w:eastAsia="Times New Roman" w:cs="Times New Roman"/>
          <w:szCs w:val="24"/>
        </w:rPr>
        <w:t>.</w:t>
      </w:r>
      <w:r>
        <w:rPr>
          <w:rFonts w:eastAsia="Times New Roman" w:cs="Times New Roman"/>
          <w:szCs w:val="24"/>
        </w:rPr>
        <w:t xml:space="preserve">15/2011. </w:t>
      </w:r>
    </w:p>
    <w:p w14:paraId="516C971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Και σας ρωτώ τώρα: Εάν κάτι ανάλογο </w:t>
      </w:r>
      <w:r>
        <w:rPr>
          <w:rFonts w:eastAsia="Times New Roman" w:cs="Times New Roman"/>
          <w:szCs w:val="24"/>
        </w:rPr>
        <w:t>γινόταν</w:t>
      </w:r>
      <w:r>
        <w:rPr>
          <w:rFonts w:eastAsia="Times New Roman" w:cs="Times New Roman"/>
          <w:szCs w:val="24"/>
        </w:rPr>
        <w:t xml:space="preserve"> και μια ιδιωτική επιχείρηση, παραβίαζε τον φορολογικό νόμο, τι θα συνέβαινε; Και τι κάνει το Υπουργείο Οικονομικών για την παράβαση αυτή; Δεν υπάρχει καμμία απο</w:t>
      </w:r>
      <w:r>
        <w:rPr>
          <w:rFonts w:eastAsia="Times New Roman" w:cs="Times New Roman"/>
          <w:szCs w:val="24"/>
        </w:rPr>
        <w:t>λύτως σχετική ενέργεια. Και όσο προχωρούμε στη μελέτη της έκθεσης του Ελεγκτικού Συνεδρίου</w:t>
      </w:r>
      <w:r>
        <w:rPr>
          <w:rFonts w:eastAsia="Times New Roman" w:cs="Times New Roman"/>
          <w:szCs w:val="24"/>
        </w:rPr>
        <w:t>,</w:t>
      </w:r>
      <w:r>
        <w:rPr>
          <w:rFonts w:eastAsia="Times New Roman" w:cs="Times New Roman"/>
          <w:szCs w:val="24"/>
        </w:rPr>
        <w:t xml:space="preserve"> διαπιστώνουμε και άλλα ευτράπελα. Βλέπουμε όλοι ότι υπάρχει αδυναμία πρόβλεψης και περιορισμού των επισφαλειών, δηλαδή δεν προσδιορίζεται το ύψος των επισφαλειών τη</w:t>
      </w:r>
      <w:r>
        <w:rPr>
          <w:rFonts w:eastAsia="Times New Roman" w:cs="Times New Roman"/>
          <w:szCs w:val="24"/>
        </w:rPr>
        <w:t>ς κεντρικής διοίκησης και έτσι δεν διενεργούνται οι ανάλογες λογιστικές εγγραφές. Αυτό σημαίνει ούτε λίγο ούτε πολύ</w:t>
      </w:r>
      <w:r>
        <w:rPr>
          <w:rFonts w:eastAsia="Times New Roman" w:cs="Times New Roman"/>
          <w:szCs w:val="24"/>
        </w:rPr>
        <w:t>,</w:t>
      </w:r>
      <w:r>
        <w:rPr>
          <w:rFonts w:eastAsia="Times New Roman" w:cs="Times New Roman"/>
          <w:szCs w:val="24"/>
        </w:rPr>
        <w:t xml:space="preserve"> αδυναμία εκτίμησης και καθορισμού των απαιτήσεων</w:t>
      </w:r>
      <w:r>
        <w:rPr>
          <w:rFonts w:eastAsia="Times New Roman" w:cs="Times New Roman"/>
          <w:szCs w:val="24"/>
        </w:rPr>
        <w:t>,</w:t>
      </w:r>
      <w:r>
        <w:rPr>
          <w:rFonts w:eastAsia="Times New Roman" w:cs="Times New Roman"/>
          <w:szCs w:val="24"/>
        </w:rPr>
        <w:t xml:space="preserve"> που τελικά θα εισπραχθούν. Όλα αυτά είναι κάποιες από τις παθογένειες που μπορούμε να σημ</w:t>
      </w:r>
      <w:r>
        <w:rPr>
          <w:rFonts w:eastAsia="Times New Roman" w:cs="Times New Roman"/>
          <w:szCs w:val="24"/>
        </w:rPr>
        <w:t xml:space="preserve">ειώσουμε στο παρελθόν. Πολλές, όμως, από αυτές βλέπουμε να συνεχίζονται ακόμα και σήμερα. </w:t>
      </w:r>
    </w:p>
    <w:p w14:paraId="516C971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Η σημερινή Κυβέρνηση δεν πορεύεται σε μια ρότα συνεργασίας και συναίνεσης. Έρχεται αποκλειστικά με δικές της αποφάσεις, χωρίς ουσιαστική συζήτηση και διάλογο, να ασκ</w:t>
      </w:r>
      <w:r>
        <w:rPr>
          <w:rFonts w:eastAsia="Times New Roman" w:cs="Times New Roman"/>
          <w:szCs w:val="24"/>
        </w:rPr>
        <w:t xml:space="preserve">ήσει την πολιτική της, που, όπως ζείτε στην καθημερινότητά σας, μόνο την ανάπτυξη δεν φέρνει. Ελπίζω να πράξετε συνειδητά και να πάρετε ουσιαστικές μεταρρυθμίσεις, έτσι ώστε να βγούμε από αυτό το τέλμα. </w:t>
      </w:r>
    </w:p>
    <w:p w14:paraId="516C971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516C9720"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w:t>
      </w:r>
      <w:r>
        <w:rPr>
          <w:rFonts w:eastAsia="Times New Roman" w:cs="Times New Roman"/>
          <w:b/>
          <w:szCs w:val="24"/>
        </w:rPr>
        <w:t>ς</w:t>
      </w:r>
      <w:proofErr w:type="spellEnd"/>
      <w:r>
        <w:rPr>
          <w:rFonts w:eastAsia="Times New Roman" w:cs="Times New Roman"/>
          <w:b/>
          <w:szCs w:val="24"/>
        </w:rPr>
        <w:t xml:space="preserve">): </w:t>
      </w:r>
      <w:r>
        <w:rPr>
          <w:rFonts w:eastAsia="Times New Roman" w:cs="Times New Roman"/>
          <w:szCs w:val="24"/>
        </w:rPr>
        <w:t>Ευχαριστούμε τον κ. Μεγαλομύστακα</w:t>
      </w:r>
      <w:r>
        <w:rPr>
          <w:rFonts w:eastAsia="Times New Roman" w:cs="Times New Roman"/>
          <w:szCs w:val="24"/>
        </w:rPr>
        <w:t>,</w:t>
      </w:r>
      <w:r>
        <w:rPr>
          <w:rFonts w:eastAsia="Times New Roman" w:cs="Times New Roman"/>
          <w:szCs w:val="24"/>
        </w:rPr>
        <w:t xml:space="preserve"> με τον οποίο ολοκληρώθηκε ο κύκλος των εισηγητών και ειδικών αγορητών. </w:t>
      </w:r>
    </w:p>
    <w:p w14:paraId="516C972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τον κύκλο των ομιλητών, με πρώτο τον κ. </w:t>
      </w:r>
      <w:proofErr w:type="spellStart"/>
      <w:r>
        <w:rPr>
          <w:rFonts w:eastAsia="Times New Roman" w:cs="Times New Roman"/>
          <w:szCs w:val="24"/>
        </w:rPr>
        <w:t>Σταϊκούρα</w:t>
      </w:r>
      <w:proofErr w:type="spellEnd"/>
      <w:r>
        <w:rPr>
          <w:rFonts w:eastAsia="Times New Roman" w:cs="Times New Roman"/>
          <w:szCs w:val="24"/>
        </w:rPr>
        <w:t xml:space="preserve"> από τη Νέα Δημοκρατία. </w:t>
      </w:r>
    </w:p>
    <w:p w14:paraId="516C9722" w14:textId="77777777" w:rsidR="009762CD" w:rsidRDefault="009828EE">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Κυρίες και κύριοι συνάδελφοι, </w:t>
      </w:r>
      <w:r>
        <w:rPr>
          <w:rFonts w:eastAsia="Times New Roman" w:cs="Times New Roman"/>
          <w:szCs w:val="24"/>
        </w:rPr>
        <w:t xml:space="preserve">συμμετέχουμε σήμερα σε μια σημαντική διαδικασία λογοδοσίας, διαδικασία κατά την οποία αξιολογείται, μέσω της συζήτησης και κύρωσης του </w:t>
      </w:r>
      <w:r>
        <w:rPr>
          <w:rFonts w:eastAsia="Times New Roman" w:cs="Times New Roman"/>
          <w:szCs w:val="24"/>
        </w:rPr>
        <w:lastRenderedPageBreak/>
        <w:t>απολογισμού και ισολογισμού του κράτους η αξιοπιστία της κατάρτισης</w:t>
      </w:r>
      <w:r>
        <w:rPr>
          <w:rFonts w:eastAsia="Times New Roman" w:cs="Times New Roman"/>
          <w:szCs w:val="24"/>
        </w:rPr>
        <w:t>,</w:t>
      </w:r>
      <w:r>
        <w:rPr>
          <w:rFonts w:eastAsia="Times New Roman" w:cs="Times New Roman"/>
          <w:szCs w:val="24"/>
        </w:rPr>
        <w:t xml:space="preserve"> αλλά και της εκτέλεσης του προϋπολογισμού για το οικ</w:t>
      </w:r>
      <w:r>
        <w:rPr>
          <w:rFonts w:eastAsia="Times New Roman" w:cs="Times New Roman"/>
          <w:szCs w:val="24"/>
        </w:rPr>
        <w:t xml:space="preserve">ονομικό έτος 2014. Είναι ένα έτος κατά το οποίο εκ του αποτελέσματος η χώρα πέτυχε τους περισσότερους στόχους του προϋπολογισμού. </w:t>
      </w:r>
    </w:p>
    <w:p w14:paraId="516C9723" w14:textId="77777777" w:rsidR="009762CD" w:rsidRDefault="009828EE">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Συγκεκριμένα, πρώτον, η χώρα παρουσίασε μετά από έξι συνεχή έτη ύφεσης θετικό ρυθμό οικονομικής μεγέθυνσης. Δυστυχώς, στη συν</w:t>
      </w:r>
      <w:r>
        <w:rPr>
          <w:rFonts w:eastAsia="Times New Roman" w:cs="Times New Roman"/>
          <w:szCs w:val="24"/>
        </w:rPr>
        <w:t xml:space="preserve">έχεια η ελληνική οικονομία με αποκλειστική ευθύνη της σημερινής Κυβέρνησης κύλησε και πάλι στη ύφεση. </w:t>
      </w:r>
    </w:p>
    <w:p w14:paraId="516C9724" w14:textId="77777777" w:rsidR="009762CD" w:rsidRDefault="009828EE">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Δεύτερον, η χώρα πέτυχε για δεύτερη συνεχόμενη χρονιά πρωτογενές πλεόνασμα. Αυτό διαμορφώθηκε σε υψηλότερο επίπεδο από την επόμενη χρονιά, από το 2015, π</w:t>
      </w:r>
      <w:r>
        <w:rPr>
          <w:rFonts w:eastAsia="Times New Roman" w:cs="Times New Roman"/>
          <w:szCs w:val="24"/>
        </w:rPr>
        <w:t xml:space="preserve">αρά τη λήψη των μέτρων λιτότητας από τη σημερινή Κυβέρνηση. </w:t>
      </w:r>
    </w:p>
    <w:p w14:paraId="516C972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Είναι, όμως, αλήθεια ότι το αποτέλεσμα διαμορφώθηκε πολύ χαμηλότερα από τον στόχο που είχε τεθεί για το 2014. Και αυτό</w:t>
      </w:r>
      <w:r>
        <w:rPr>
          <w:rFonts w:eastAsia="Times New Roman" w:cs="Times New Roman"/>
          <w:szCs w:val="24"/>
        </w:rPr>
        <w:t>,</w:t>
      </w:r>
      <w:r>
        <w:rPr>
          <w:rFonts w:eastAsia="Times New Roman" w:cs="Times New Roman"/>
          <w:szCs w:val="24"/>
        </w:rPr>
        <w:t xml:space="preserve"> παρά το γεγονός ότι η επίτευξη αυτού του στόχου ήταν απολύτως εφικτή μέχρι </w:t>
      </w:r>
      <w:r>
        <w:rPr>
          <w:rFonts w:eastAsia="Times New Roman" w:cs="Times New Roman"/>
          <w:szCs w:val="24"/>
        </w:rPr>
        <w:lastRenderedPageBreak/>
        <w:t xml:space="preserve">τον Νοέμβριο του 2014. Αυτό άλλωστε είχε υποστηρίξει η Ευρωπαϊκή Επιτροπή τον Νοέμβριο στις φθινοπωρινές προβλέψεις της. Καταθέτω το έγγραφο στα Πρακτικά. </w:t>
      </w:r>
    </w:p>
    <w:p w14:paraId="516C9726" w14:textId="77777777" w:rsidR="009762CD" w:rsidRDefault="009828EE">
      <w:pPr>
        <w:spacing w:after="0" w:line="600" w:lineRule="auto"/>
        <w:ind w:firstLine="720"/>
        <w:jc w:val="both"/>
        <w:rPr>
          <w:rFonts w:eastAsia="Times New Roman" w:cs="Times New Roman"/>
          <w:szCs w:val="24"/>
        </w:rPr>
      </w:pPr>
      <w:r>
        <w:rPr>
          <w:rFonts w:eastAsia="Times New Roman"/>
          <w:szCs w:val="24"/>
        </w:rPr>
        <w:t xml:space="preserve">Αυτό, επίσης, παρουσίασε η έκθεση νομισματικής πολιτικής της Τραπέζης της Ελλάδος τον Νοέμβριο του 2014 </w:t>
      </w:r>
      <w:r>
        <w:rPr>
          <w:rFonts w:eastAsia="Times New Roman" w:cs="Times New Roman"/>
          <w:szCs w:val="24"/>
        </w:rPr>
        <w:t>και την καταθέτω στα Πρακτικά.</w:t>
      </w:r>
    </w:p>
    <w:p w14:paraId="516C9727" w14:textId="77777777" w:rsidR="009762CD" w:rsidRDefault="009828EE">
      <w:pPr>
        <w:spacing w:after="0" w:line="600" w:lineRule="auto"/>
        <w:ind w:firstLine="720"/>
        <w:jc w:val="both"/>
        <w:rPr>
          <w:rFonts w:eastAsia="Times New Roman"/>
          <w:szCs w:val="24"/>
        </w:rPr>
      </w:pPr>
      <w:r w:rsidDel="00661E25">
        <w:rPr>
          <w:rFonts w:eastAsia="Times New Roman" w:cs="Times New Roman"/>
          <w:szCs w:val="24"/>
        </w:rPr>
        <w:t xml:space="preserve"> </w:t>
      </w:r>
      <w:r>
        <w:rPr>
          <w:rFonts w:eastAsia="Times New Roman"/>
          <w:szCs w:val="24"/>
        </w:rPr>
        <w:t xml:space="preserve">(Στο σημείο αυτό ο Βουλευτής κ. </w:t>
      </w:r>
      <w:r>
        <w:rPr>
          <w:rFonts w:eastAsia="Times New Roman" w:cs="Times New Roman"/>
          <w:szCs w:val="24"/>
        </w:rPr>
        <w:t xml:space="preserve">Χρήστος </w:t>
      </w:r>
      <w:proofErr w:type="spellStart"/>
      <w:r>
        <w:rPr>
          <w:rFonts w:eastAsia="Times New Roman" w:cs="Times New Roman"/>
          <w:szCs w:val="24"/>
        </w:rPr>
        <w:t>Σταϊκούρας</w:t>
      </w:r>
      <w:proofErr w:type="spellEnd"/>
      <w:r>
        <w:rPr>
          <w:rFonts w:eastAsia="Times New Roman" w:cs="Times New Roman"/>
          <w:szCs w:val="24"/>
        </w:rPr>
        <w:t xml:space="preserve"> </w:t>
      </w:r>
      <w:r>
        <w:rPr>
          <w:rFonts w:eastAsia="Times New Roman"/>
          <w:szCs w:val="24"/>
        </w:rPr>
        <w:t>καταθέτει για τα Πρακτικά τα προαναφερθέντα έγγραφα, τα οποία βρίσκον</w:t>
      </w:r>
      <w:r>
        <w:rPr>
          <w:rFonts w:eastAsia="Times New Roman"/>
          <w:szCs w:val="24"/>
        </w:rPr>
        <w:t>ται στο Αρχείο του Τμήματος Γραμματείας της Διεύθυνσης Στενογραφίας και Πρακτικών της Βουλής)</w:t>
      </w:r>
    </w:p>
    <w:p w14:paraId="516C9728" w14:textId="77777777" w:rsidR="009762CD" w:rsidRDefault="009828EE">
      <w:pPr>
        <w:spacing w:after="0" w:line="600" w:lineRule="auto"/>
        <w:ind w:firstLine="720"/>
        <w:jc w:val="both"/>
        <w:rPr>
          <w:rFonts w:eastAsia="Times New Roman"/>
          <w:szCs w:val="24"/>
        </w:rPr>
      </w:pPr>
      <w:r>
        <w:rPr>
          <w:rFonts w:eastAsia="Times New Roman"/>
          <w:szCs w:val="24"/>
        </w:rPr>
        <w:t>Πού οφείλεται, συνεπώς, η μεγάλη απόκλιση του πρωτογενούς πλεονάσματος έναντι του στόχου από τον Δεκέμβριο του 2014 και μετά, ιδιαίτερα μάλιστα όταν η τότε Κυβέρν</w:t>
      </w:r>
      <w:r>
        <w:rPr>
          <w:rFonts w:eastAsia="Times New Roman"/>
          <w:szCs w:val="24"/>
        </w:rPr>
        <w:t xml:space="preserve">ηση κράτησε τις δαπάνες κάτω από τον στόχο κατά 1 δισεκατομμύριο ευρώ; </w:t>
      </w:r>
    </w:p>
    <w:p w14:paraId="516C9729" w14:textId="77777777" w:rsidR="009762CD" w:rsidRDefault="009828EE">
      <w:pPr>
        <w:spacing w:after="0" w:line="600" w:lineRule="auto"/>
        <w:ind w:firstLine="720"/>
        <w:jc w:val="both"/>
        <w:rPr>
          <w:rFonts w:eastAsia="Times New Roman"/>
          <w:szCs w:val="24"/>
        </w:rPr>
      </w:pPr>
      <w:r>
        <w:rPr>
          <w:rFonts w:eastAsia="Times New Roman"/>
          <w:szCs w:val="24"/>
        </w:rPr>
        <w:lastRenderedPageBreak/>
        <w:t>Οφείλεται αποκλειστικά και μόνο στο σκέλος των εσόδων, όπου η απόκλιση υπερέβη τα 2 δισεκατομμύρια ευρώ τους μήνες Δεκέμβριο του 2014, Ιανουάριο του 2015 και Φεβρουάριο του 2015, που δ</w:t>
      </w:r>
      <w:r>
        <w:rPr>
          <w:rFonts w:eastAsia="Times New Roman"/>
          <w:szCs w:val="24"/>
        </w:rPr>
        <w:t xml:space="preserve">ημοσιονομικά ενσωματώνονται στην προηγούμενη χρονιά και αυτό εξαιτίας της υπονόμευσης των εισπράξεων, λόγω πολιτικής αστάθειας, της αβεβαιότητας ως προς τις διαπραγματεύσεις με τους δανειστές, της προτροπής για μη καταβολή των φόρων και των υποσχέσεων για </w:t>
      </w:r>
      <w:r>
        <w:rPr>
          <w:rFonts w:eastAsia="Times New Roman"/>
          <w:szCs w:val="24"/>
        </w:rPr>
        <w:t xml:space="preserve">σεισάχθειες από την τότε </w:t>
      </w:r>
      <w:r>
        <w:rPr>
          <w:rFonts w:eastAsia="Times New Roman"/>
          <w:szCs w:val="24"/>
        </w:rPr>
        <w:t>α</w:t>
      </w:r>
      <w:r>
        <w:rPr>
          <w:rFonts w:eastAsia="Times New Roman"/>
          <w:szCs w:val="24"/>
        </w:rPr>
        <w:t xml:space="preserve">ξιωματική </w:t>
      </w:r>
      <w:r>
        <w:rPr>
          <w:rFonts w:eastAsia="Times New Roman"/>
          <w:szCs w:val="24"/>
        </w:rPr>
        <w:t>α</w:t>
      </w:r>
      <w:r>
        <w:rPr>
          <w:rFonts w:eastAsia="Times New Roman"/>
          <w:szCs w:val="24"/>
        </w:rPr>
        <w:t xml:space="preserve">ντιπολίτευση. </w:t>
      </w:r>
    </w:p>
    <w:p w14:paraId="516C972A" w14:textId="77777777" w:rsidR="009762CD" w:rsidRDefault="009828EE">
      <w:pPr>
        <w:spacing w:after="0" w:line="600" w:lineRule="auto"/>
        <w:ind w:firstLine="720"/>
        <w:jc w:val="both"/>
        <w:rPr>
          <w:rFonts w:eastAsia="Times New Roman"/>
          <w:color w:val="000000"/>
          <w:szCs w:val="24"/>
        </w:rPr>
      </w:pPr>
      <w:r>
        <w:rPr>
          <w:rFonts w:eastAsia="Times New Roman"/>
          <w:color w:val="000000"/>
          <w:szCs w:val="24"/>
        </w:rPr>
        <w:t>Βέβαια, ο σημερινός Πρωθυπουργός</w:t>
      </w:r>
      <w:r>
        <w:rPr>
          <w:rFonts w:eastAsia="Times New Roman"/>
          <w:color w:val="000000"/>
          <w:szCs w:val="24"/>
        </w:rPr>
        <w:t>,</w:t>
      </w:r>
      <w:r>
        <w:rPr>
          <w:rFonts w:eastAsia="Times New Roman"/>
          <w:color w:val="000000"/>
          <w:szCs w:val="24"/>
        </w:rPr>
        <w:t xml:space="preserve"> στις προγραμματικές δηλώσεις Κυβέρνησης στις 8 Φεβρουαρίου του 2015 «δήλωνε» και καλούσε τους πολίτες να ανταποκριθούν στην εθνική προσπάθεια και να καταβάλουν τις τελευτ</w:t>
      </w:r>
      <w:r>
        <w:rPr>
          <w:rFonts w:eastAsia="Times New Roman"/>
          <w:color w:val="000000"/>
          <w:szCs w:val="24"/>
        </w:rPr>
        <w:t xml:space="preserve">αίες δόσεις που αντιστοιχούσαν στον φόρο του 2014, ενώ πριν τους έλεγε να μην πληρώσουν. Από θιασώτης της ανυπακοής, ως </w:t>
      </w:r>
      <w:r>
        <w:rPr>
          <w:rFonts w:eastAsia="Times New Roman"/>
          <w:color w:val="000000"/>
          <w:szCs w:val="24"/>
        </w:rPr>
        <w:t>Αρχηγό</w:t>
      </w:r>
      <w:r>
        <w:rPr>
          <w:rFonts w:eastAsia="Times New Roman"/>
          <w:color w:val="000000"/>
          <w:szCs w:val="24"/>
        </w:rPr>
        <w:t xml:space="preserve">ς της </w:t>
      </w:r>
      <w:r>
        <w:rPr>
          <w:rFonts w:eastAsia="Times New Roman"/>
          <w:color w:val="000000"/>
          <w:szCs w:val="24"/>
        </w:rPr>
        <w:t>αξιωματικής αντιπολίτευσης</w:t>
      </w:r>
      <w:r>
        <w:rPr>
          <w:rFonts w:eastAsia="Times New Roman"/>
          <w:color w:val="000000"/>
          <w:szCs w:val="24"/>
        </w:rPr>
        <w:t xml:space="preserve">, έγινε ξαφνικά πρωτοστάτης του πατριωτισμού, ως Πρωθυπουργός. </w:t>
      </w:r>
    </w:p>
    <w:p w14:paraId="516C972B" w14:textId="77777777" w:rsidR="009762CD" w:rsidRDefault="009828EE">
      <w:pPr>
        <w:spacing w:after="0" w:line="600" w:lineRule="auto"/>
        <w:ind w:firstLine="720"/>
        <w:jc w:val="both"/>
        <w:rPr>
          <w:rFonts w:eastAsia="Times New Roman"/>
          <w:color w:val="000000"/>
          <w:szCs w:val="24"/>
        </w:rPr>
      </w:pPr>
      <w:r>
        <w:rPr>
          <w:rFonts w:eastAsia="Times New Roman"/>
          <w:color w:val="000000"/>
          <w:szCs w:val="24"/>
        </w:rPr>
        <w:lastRenderedPageBreak/>
        <w:t>Τρίτον, το 2014 υλοποιήθηκαν οι πρ</w:t>
      </w:r>
      <w:r>
        <w:rPr>
          <w:rFonts w:eastAsia="Times New Roman"/>
          <w:color w:val="000000"/>
          <w:szCs w:val="24"/>
        </w:rPr>
        <w:t>ώτες και μοναδικές μέχρι σήμερα μειώσεις της φορολογίας. Μειώθηκε κατά δέκα ποσοστιαίες μονάδες ο ΦΠΑ στην εστίαση, μειώθηκε κατά 30% ο ειδικός φόρος κατανάλωσης στο πετρέλαιο θέρμανσης, μειώθηκε κατά 30% η έκτακτη εισφορά αλληλεγγύης, μειώθηκαν κατά 5% οι</w:t>
      </w:r>
      <w:r>
        <w:rPr>
          <w:rFonts w:eastAsia="Times New Roman"/>
          <w:color w:val="000000"/>
          <w:szCs w:val="24"/>
        </w:rPr>
        <w:t xml:space="preserve"> ασφαλιστικές εισφορές και χορηγήθηκε κοινωνικό μέρισμα ύψους 450 εκατομμυρίων ευρώ, ποσό περίπου τέσσερις φορές υψηλότερο από αυτό που κατέβαλε η σημερινή Κυβέρνηση την επόμενη χρονιά για την αντιμετώπιση της ανθρωπιστικής κρίσης. </w:t>
      </w:r>
    </w:p>
    <w:p w14:paraId="516C972C" w14:textId="77777777" w:rsidR="009762CD" w:rsidRDefault="009828EE">
      <w:pPr>
        <w:spacing w:after="0" w:line="600" w:lineRule="auto"/>
        <w:ind w:firstLine="720"/>
        <w:jc w:val="both"/>
        <w:rPr>
          <w:rFonts w:eastAsia="Times New Roman"/>
          <w:color w:val="000000"/>
          <w:szCs w:val="24"/>
        </w:rPr>
      </w:pPr>
      <w:r>
        <w:rPr>
          <w:rFonts w:eastAsia="Times New Roman"/>
          <w:color w:val="000000"/>
          <w:szCs w:val="24"/>
        </w:rPr>
        <w:t>Τέταρτον, οι ληξιπρόθεσ</w:t>
      </w:r>
      <w:r>
        <w:rPr>
          <w:rFonts w:eastAsia="Times New Roman"/>
          <w:color w:val="000000"/>
          <w:szCs w:val="24"/>
        </w:rPr>
        <w:t xml:space="preserve">μες οφειλές του </w:t>
      </w:r>
      <w:r>
        <w:rPr>
          <w:rFonts w:eastAsia="Times New Roman"/>
          <w:color w:val="000000"/>
          <w:szCs w:val="24"/>
        </w:rPr>
        <w:t xml:space="preserve">δημοσίου </w:t>
      </w:r>
      <w:r>
        <w:rPr>
          <w:rFonts w:eastAsia="Times New Roman"/>
          <w:color w:val="000000"/>
          <w:szCs w:val="24"/>
        </w:rPr>
        <w:t>μειώθηκαν σημαντικά. Έπεσαν εκείνη τη διετία, 2013-2014, έξι δισεκατομμύρια ευρώ στην αγορά.</w:t>
      </w:r>
    </w:p>
    <w:p w14:paraId="516C972D" w14:textId="77777777" w:rsidR="009762CD" w:rsidRDefault="009828EE">
      <w:pPr>
        <w:spacing w:after="0" w:line="600" w:lineRule="auto"/>
        <w:ind w:firstLine="720"/>
        <w:jc w:val="both"/>
        <w:rPr>
          <w:rFonts w:eastAsia="Times New Roman"/>
          <w:color w:val="000000"/>
          <w:szCs w:val="24"/>
        </w:rPr>
      </w:pPr>
      <w:r>
        <w:rPr>
          <w:rFonts w:eastAsia="Times New Roman"/>
          <w:color w:val="000000"/>
          <w:szCs w:val="24"/>
        </w:rPr>
        <w:t xml:space="preserve">Δυστυχώς, από τις αρχές του </w:t>
      </w:r>
      <w:r>
        <w:rPr>
          <w:rFonts w:eastAsia="Times New Roman"/>
          <w:color w:val="000000"/>
          <w:szCs w:val="24"/>
        </w:rPr>
        <w:t>20</w:t>
      </w:r>
      <w:r>
        <w:rPr>
          <w:rFonts w:eastAsia="Times New Roman"/>
          <w:color w:val="000000"/>
          <w:szCs w:val="24"/>
        </w:rPr>
        <w:t>15, με αποκλειστική ευθύνη της σημερινής Κυβέρνησης, οι ληξιπρόθεσμες οφειλές έχουν εκτοξευθεί και πάλι σήμε</w:t>
      </w:r>
      <w:r>
        <w:rPr>
          <w:rFonts w:eastAsia="Times New Roman"/>
          <w:color w:val="000000"/>
          <w:szCs w:val="24"/>
        </w:rPr>
        <w:t xml:space="preserve">ρα κατά 60% και έχουν υπερβεί τα έξι δισεκατομμύρια ευρώ. </w:t>
      </w:r>
    </w:p>
    <w:p w14:paraId="516C972E" w14:textId="77777777" w:rsidR="009762CD" w:rsidRDefault="009828EE">
      <w:pPr>
        <w:spacing w:after="0" w:line="600" w:lineRule="auto"/>
        <w:ind w:firstLine="720"/>
        <w:jc w:val="both"/>
        <w:rPr>
          <w:rFonts w:eastAsia="Times New Roman"/>
          <w:color w:val="000000"/>
          <w:szCs w:val="24"/>
        </w:rPr>
      </w:pPr>
      <w:r>
        <w:rPr>
          <w:rFonts w:eastAsia="Times New Roman"/>
          <w:color w:val="000000"/>
          <w:szCs w:val="24"/>
        </w:rPr>
        <w:lastRenderedPageBreak/>
        <w:t xml:space="preserve">(Στο σημείο αυτό την Προεδρική Έδρα καταλαμβάνει ο Β΄ Αντιπρόεδρος της Βουλής κ. </w:t>
      </w:r>
      <w:r w:rsidRPr="00B6136C">
        <w:rPr>
          <w:rFonts w:eastAsia="Times New Roman"/>
          <w:b/>
          <w:color w:val="000000"/>
          <w:szCs w:val="24"/>
        </w:rPr>
        <w:t>ΓΕΩΡΓΙΟΣ ΒΑΡΕΜΕΝΟΣ</w:t>
      </w:r>
      <w:r>
        <w:rPr>
          <w:rFonts w:eastAsia="Times New Roman"/>
          <w:color w:val="000000"/>
          <w:szCs w:val="24"/>
        </w:rPr>
        <w:t>)</w:t>
      </w:r>
    </w:p>
    <w:p w14:paraId="516C972F" w14:textId="77777777" w:rsidR="009762CD" w:rsidRDefault="009828EE">
      <w:pPr>
        <w:spacing w:after="0" w:line="600" w:lineRule="auto"/>
        <w:ind w:firstLine="720"/>
        <w:jc w:val="both"/>
        <w:rPr>
          <w:rFonts w:eastAsia="Times New Roman"/>
          <w:color w:val="000000"/>
          <w:szCs w:val="24"/>
        </w:rPr>
      </w:pPr>
      <w:proofErr w:type="spellStart"/>
      <w:r>
        <w:rPr>
          <w:rFonts w:eastAsia="Times New Roman"/>
          <w:color w:val="000000"/>
          <w:szCs w:val="24"/>
        </w:rPr>
        <w:t>Πέμπτον</w:t>
      </w:r>
      <w:proofErr w:type="spellEnd"/>
      <w:r>
        <w:rPr>
          <w:rFonts w:eastAsia="Times New Roman"/>
          <w:color w:val="000000"/>
          <w:szCs w:val="24"/>
        </w:rPr>
        <w:t xml:space="preserve">, τα φορολογικά έσοδα για πρώτη και μοναδική φορά σταθεροποιήθηκαν. Αν ανατρέξει κανένας </w:t>
      </w:r>
      <w:r>
        <w:rPr>
          <w:rFonts w:eastAsia="Times New Roman"/>
          <w:color w:val="000000"/>
          <w:szCs w:val="24"/>
        </w:rPr>
        <w:t xml:space="preserve">στους </w:t>
      </w:r>
      <w:proofErr w:type="spellStart"/>
      <w:r>
        <w:rPr>
          <w:rFonts w:eastAsia="Times New Roman"/>
          <w:color w:val="000000"/>
          <w:szCs w:val="24"/>
        </w:rPr>
        <w:t>μνημονιακούς</w:t>
      </w:r>
      <w:proofErr w:type="spellEnd"/>
      <w:r>
        <w:rPr>
          <w:rFonts w:eastAsia="Times New Roman"/>
          <w:color w:val="000000"/>
          <w:szCs w:val="24"/>
        </w:rPr>
        <w:t xml:space="preserve"> προϋπολογισμούς όλων των ετών, θα διαπιστώσει μια σταθερή μείωση των φορολογικών εσόδων από το 2010 μέχρι και σήμερα, με εξαίρεση μία χρονιά, το 2014, που ήταν η μοναδική χρονιά που παρατηρήθηκε σταθεροποίηση των φορολογικών εσόδων. Γιατ</w:t>
      </w:r>
      <w:r>
        <w:rPr>
          <w:rFonts w:eastAsia="Times New Roman"/>
          <w:color w:val="000000"/>
          <w:szCs w:val="24"/>
        </w:rPr>
        <w:t xml:space="preserve">ί; Γιατί σταθεροποιήθηκε η οικονομία, επέστρεψε σε θετικό ρυθμό οικονομικής μεγέθυνσης και έγιναν και οι πρώτες </w:t>
      </w:r>
      <w:proofErr w:type="spellStart"/>
      <w:r>
        <w:rPr>
          <w:rFonts w:eastAsia="Times New Roman"/>
          <w:color w:val="000000"/>
          <w:szCs w:val="24"/>
        </w:rPr>
        <w:t>στοχευμένες</w:t>
      </w:r>
      <w:proofErr w:type="spellEnd"/>
      <w:r>
        <w:rPr>
          <w:rFonts w:eastAsia="Times New Roman"/>
          <w:color w:val="000000"/>
          <w:szCs w:val="24"/>
        </w:rPr>
        <w:t xml:space="preserve"> μειώσεις φορολογικών συντελεστών.</w:t>
      </w:r>
    </w:p>
    <w:p w14:paraId="516C9730" w14:textId="77777777" w:rsidR="009762CD" w:rsidRDefault="009828EE">
      <w:pPr>
        <w:spacing w:after="0" w:line="600" w:lineRule="auto"/>
        <w:ind w:firstLine="720"/>
        <w:jc w:val="both"/>
        <w:rPr>
          <w:rFonts w:eastAsia="Times New Roman"/>
          <w:color w:val="000000"/>
          <w:szCs w:val="24"/>
        </w:rPr>
      </w:pPr>
      <w:proofErr w:type="spellStart"/>
      <w:r>
        <w:rPr>
          <w:rFonts w:eastAsia="Times New Roman"/>
          <w:color w:val="000000"/>
          <w:szCs w:val="24"/>
        </w:rPr>
        <w:t>Έκτον</w:t>
      </w:r>
      <w:proofErr w:type="spellEnd"/>
      <w:r>
        <w:rPr>
          <w:rFonts w:eastAsia="Times New Roman"/>
          <w:color w:val="000000"/>
          <w:szCs w:val="24"/>
        </w:rPr>
        <w:t xml:space="preserve"> και τελευταίο, η χώρα απέκτησε ξανά πρόσβαση στις διεθνείς αγορές χρήματος και κεφαλαίου, πρ</w:t>
      </w:r>
      <w:r>
        <w:rPr>
          <w:rFonts w:eastAsia="Times New Roman"/>
          <w:color w:val="000000"/>
          <w:szCs w:val="24"/>
        </w:rPr>
        <w:t>όσβαση που υλοποιήθηκε δύο φορές το 2014 με την έκδοση πενταετούς και τριετούς ομολόγου, για πρώτη φορά μετά τον αποκλεισμό της χώρας στις αρχές του 2010. Και αυτό επιτεύχθηκε με επιτόκια που η χώρα έχει να δει από το 2008.</w:t>
      </w:r>
    </w:p>
    <w:p w14:paraId="516C973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w:t>
      </w:r>
      <w:r>
        <w:rPr>
          <w:rFonts w:eastAsia="Times New Roman" w:cs="Times New Roman"/>
          <w:szCs w:val="24"/>
        </w:rPr>
        <w:t>ούνι λήξεως του χρόνου ομιλίας του κυρίου Βουλευτή)</w:t>
      </w:r>
    </w:p>
    <w:p w14:paraId="516C9732" w14:textId="77777777" w:rsidR="009762CD" w:rsidRDefault="009828EE">
      <w:pPr>
        <w:spacing w:after="0" w:line="600" w:lineRule="auto"/>
        <w:ind w:firstLine="720"/>
        <w:jc w:val="both"/>
        <w:rPr>
          <w:rFonts w:eastAsia="Times New Roman"/>
          <w:color w:val="000000"/>
          <w:szCs w:val="24"/>
        </w:rPr>
      </w:pPr>
      <w:r>
        <w:rPr>
          <w:rFonts w:eastAsia="Times New Roman"/>
          <w:color w:val="000000"/>
          <w:szCs w:val="24"/>
        </w:rPr>
        <w:t xml:space="preserve">Κυρίες και κύριοι, συμπερασματικά –ολοκληρώνω σε ένα λεπτό, κύριε Πρόεδρε- τα στοιχεία του </w:t>
      </w:r>
      <w:r>
        <w:rPr>
          <w:rFonts w:eastAsia="Times New Roman"/>
          <w:color w:val="000000"/>
          <w:szCs w:val="24"/>
        </w:rPr>
        <w:t xml:space="preserve">απολογισμού </w:t>
      </w:r>
      <w:r>
        <w:rPr>
          <w:rFonts w:eastAsia="Times New Roman"/>
          <w:color w:val="000000"/>
          <w:szCs w:val="24"/>
        </w:rPr>
        <w:t xml:space="preserve">και </w:t>
      </w:r>
      <w:r>
        <w:rPr>
          <w:rFonts w:eastAsia="Times New Roman"/>
          <w:color w:val="000000"/>
          <w:szCs w:val="24"/>
        </w:rPr>
        <w:t xml:space="preserve">ισολογισμού </w:t>
      </w:r>
      <w:r>
        <w:rPr>
          <w:rFonts w:eastAsia="Times New Roman"/>
          <w:color w:val="000000"/>
          <w:szCs w:val="24"/>
        </w:rPr>
        <w:t>αποτυπώνουν τις συνθήκες σταθεροποίησης της οικονομίας το 2014 για πρώτη φορά από την</w:t>
      </w:r>
      <w:r>
        <w:rPr>
          <w:rFonts w:eastAsia="Times New Roman"/>
          <w:color w:val="000000"/>
          <w:szCs w:val="24"/>
        </w:rPr>
        <w:t xml:space="preserve"> έναρξη της κρίσης. Και αυτό δεν το λέει η νυν Αξιωματική Αντιπολίτευση, που τότε ήταν στην Κυβέρνηση</w:t>
      </w:r>
      <w:r>
        <w:rPr>
          <w:rFonts w:eastAsia="Times New Roman"/>
          <w:color w:val="000000"/>
          <w:szCs w:val="24"/>
        </w:rPr>
        <w:t>. Τ</w:t>
      </w:r>
      <w:r>
        <w:rPr>
          <w:rFonts w:eastAsia="Times New Roman"/>
          <w:color w:val="000000"/>
          <w:szCs w:val="24"/>
        </w:rPr>
        <w:t xml:space="preserve">ο λένε όλοι εντός και εκτός χώρας. </w:t>
      </w:r>
    </w:p>
    <w:p w14:paraId="516C9733" w14:textId="77777777" w:rsidR="009762CD" w:rsidRDefault="009828EE">
      <w:pPr>
        <w:spacing w:after="0" w:line="600" w:lineRule="auto"/>
        <w:ind w:firstLine="720"/>
        <w:jc w:val="both"/>
        <w:rPr>
          <w:rFonts w:eastAsia="Times New Roman"/>
          <w:color w:val="000000"/>
          <w:szCs w:val="24"/>
        </w:rPr>
      </w:pPr>
      <w:r>
        <w:rPr>
          <w:rFonts w:eastAsia="Times New Roman"/>
          <w:color w:val="000000"/>
          <w:szCs w:val="24"/>
        </w:rPr>
        <w:t>Θ</w:t>
      </w:r>
      <w:r>
        <w:rPr>
          <w:rFonts w:eastAsia="Times New Roman"/>
          <w:color w:val="000000"/>
          <w:szCs w:val="24"/>
        </w:rPr>
        <w:t>α ήθελα να καταθέσω στα Πρακτικά, αφού πρώτα αναγνώσω, την απάντηση σε ένα ερώτημα του Αντιπροέδρου της Κομισιόν το</w:t>
      </w:r>
      <w:r>
        <w:rPr>
          <w:rFonts w:eastAsia="Times New Roman"/>
          <w:color w:val="000000"/>
          <w:szCs w:val="24"/>
        </w:rPr>
        <w:t xml:space="preserve">υ κ. </w:t>
      </w:r>
      <w:proofErr w:type="spellStart"/>
      <w:r>
        <w:rPr>
          <w:rFonts w:eastAsia="Times New Roman"/>
          <w:color w:val="000000"/>
          <w:szCs w:val="24"/>
        </w:rPr>
        <w:t>Κατάινεν</w:t>
      </w:r>
      <w:proofErr w:type="spellEnd"/>
      <w:r>
        <w:rPr>
          <w:rFonts w:eastAsia="Times New Roman"/>
          <w:color w:val="000000"/>
          <w:szCs w:val="24"/>
        </w:rPr>
        <w:t xml:space="preserve">, τον Μάρτιο του </w:t>
      </w:r>
      <w:r>
        <w:rPr>
          <w:rFonts w:eastAsia="Times New Roman"/>
          <w:color w:val="000000"/>
          <w:szCs w:val="24"/>
        </w:rPr>
        <w:t>20</w:t>
      </w:r>
      <w:r>
        <w:rPr>
          <w:rFonts w:eastAsia="Times New Roman"/>
          <w:color w:val="000000"/>
          <w:szCs w:val="24"/>
        </w:rPr>
        <w:t>15, ο οποίος δήλωνε: «Μέχρι τον φετινό χειμώνα</w:t>
      </w:r>
      <w:r>
        <w:rPr>
          <w:rFonts w:eastAsia="Times New Roman"/>
          <w:color w:val="000000"/>
          <w:szCs w:val="24"/>
        </w:rPr>
        <w:t>»</w:t>
      </w:r>
      <w:r>
        <w:rPr>
          <w:rFonts w:eastAsia="Times New Roman"/>
          <w:color w:val="000000"/>
          <w:szCs w:val="24"/>
        </w:rPr>
        <w:t xml:space="preserve"> –του </w:t>
      </w:r>
      <w:r>
        <w:rPr>
          <w:rFonts w:eastAsia="Times New Roman"/>
          <w:color w:val="000000"/>
          <w:szCs w:val="24"/>
        </w:rPr>
        <w:t>20</w:t>
      </w:r>
      <w:r>
        <w:rPr>
          <w:rFonts w:eastAsia="Times New Roman"/>
          <w:color w:val="000000"/>
          <w:szCs w:val="24"/>
        </w:rPr>
        <w:t xml:space="preserve">14 δηλαδή- </w:t>
      </w:r>
      <w:r>
        <w:rPr>
          <w:rFonts w:eastAsia="Times New Roman"/>
          <w:color w:val="000000"/>
          <w:szCs w:val="24"/>
        </w:rPr>
        <w:t>«</w:t>
      </w:r>
      <w:r>
        <w:rPr>
          <w:rFonts w:eastAsia="Times New Roman"/>
          <w:color w:val="000000"/>
          <w:szCs w:val="24"/>
        </w:rPr>
        <w:t>τα πράγματα πήγαιναν καλύτερα. Η χώρα είχε πρωτογενές πλεόνασμα 1,5%, όλοι μιλούσαν για την ανάγκη μιας προληπτικής πιστωτικής γραμμής. Η Ελλάδα θα έβγαινε α</w:t>
      </w:r>
      <w:r>
        <w:rPr>
          <w:rFonts w:eastAsia="Times New Roman"/>
          <w:color w:val="000000"/>
          <w:szCs w:val="24"/>
        </w:rPr>
        <w:t>πό το πρόγραμμα</w:t>
      </w:r>
      <w:r>
        <w:rPr>
          <w:rFonts w:eastAsia="Times New Roman"/>
          <w:color w:val="000000"/>
          <w:szCs w:val="24"/>
        </w:rPr>
        <w:t>,</w:t>
      </w:r>
      <w:r>
        <w:rPr>
          <w:rFonts w:eastAsia="Times New Roman"/>
          <w:color w:val="000000"/>
          <w:szCs w:val="24"/>
        </w:rPr>
        <w:t xml:space="preserve"> απλώς με μια ασφαλιστική δικλίδα. Τώρα, δυστυχώς, τα πράγματα άλλαξαν. Είναι πάρα πολύ λυπηρό, γιατί ο κόσμος υπέφερε, υπέστη τεράστιες θυσίες και τα πράγματα πήγαιναν καλύτερα. Δυστυχώς, σήμερα χειρότερα». </w:t>
      </w:r>
    </w:p>
    <w:p w14:paraId="516C9734" w14:textId="77777777" w:rsidR="009762CD" w:rsidRDefault="009828EE">
      <w:pPr>
        <w:spacing w:after="0" w:line="600" w:lineRule="auto"/>
        <w:ind w:firstLine="720"/>
        <w:jc w:val="both"/>
        <w:rPr>
          <w:rFonts w:eastAsia="Times New Roman"/>
          <w:color w:val="000000"/>
          <w:szCs w:val="24"/>
        </w:rPr>
      </w:pPr>
      <w:r>
        <w:rPr>
          <w:rFonts w:eastAsia="Times New Roman"/>
          <w:color w:val="000000"/>
          <w:szCs w:val="24"/>
        </w:rPr>
        <w:lastRenderedPageBreak/>
        <w:t>Αυτή είναι η συνέντευξη από τον</w:t>
      </w:r>
      <w:r>
        <w:rPr>
          <w:rFonts w:eastAsia="Times New Roman"/>
          <w:color w:val="000000"/>
          <w:szCs w:val="24"/>
        </w:rPr>
        <w:t xml:space="preserve"> Μάρτιο του </w:t>
      </w:r>
      <w:r>
        <w:rPr>
          <w:rFonts w:eastAsia="Times New Roman"/>
          <w:color w:val="000000"/>
          <w:szCs w:val="24"/>
        </w:rPr>
        <w:t>20</w:t>
      </w:r>
      <w:r>
        <w:rPr>
          <w:rFonts w:eastAsia="Times New Roman"/>
          <w:color w:val="000000"/>
          <w:szCs w:val="24"/>
        </w:rPr>
        <w:t>15 και την καταθέτω στα Πρακτικά.</w:t>
      </w:r>
    </w:p>
    <w:p w14:paraId="516C973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w:t>
      </w:r>
      <w:r>
        <w:rPr>
          <w:rFonts w:eastAsia="Times New Roman" w:cs="Times New Roman"/>
          <w:szCs w:val="24"/>
        </w:rPr>
        <w:t>ς)</w:t>
      </w:r>
    </w:p>
    <w:p w14:paraId="516C973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Αποδεικνύεται, συνεπώς, ότι η αβελτηρία, η κακή διαπραγμάτευση και η αναποτελεσματικότητα της Κυβέρνησης ΣΥΡΙΖΑ και ΑΝΕΛ είχαν τεράστιο κόστος για τη χώρα και την οικονομία της, ένα κόστος που μεταφράζεται σε τουλάχιστον δύο χαμένα χρόνια για τη χώρα. Α</w:t>
      </w:r>
      <w:r>
        <w:rPr>
          <w:rFonts w:eastAsia="Times New Roman" w:cs="Times New Roman"/>
          <w:szCs w:val="24"/>
        </w:rPr>
        <w:t xml:space="preserve">κόμα δε κι αν φτάσουμε, σε ό,τι αφορά τους βασικούς μακροοικονομικούς δείκτες, κάποια στιγμή στο </w:t>
      </w:r>
      <w:r>
        <w:rPr>
          <w:rFonts w:eastAsia="Times New Roman" w:cs="Times New Roman"/>
          <w:szCs w:val="24"/>
        </w:rPr>
        <w:t xml:space="preserve">2017 </w:t>
      </w:r>
      <w:r>
        <w:rPr>
          <w:rFonts w:eastAsia="Times New Roman" w:cs="Times New Roman"/>
          <w:szCs w:val="24"/>
        </w:rPr>
        <w:t xml:space="preserve">εκεί που ήμασταν το </w:t>
      </w:r>
      <w:r>
        <w:rPr>
          <w:rFonts w:eastAsia="Times New Roman" w:cs="Times New Roman"/>
          <w:szCs w:val="24"/>
        </w:rPr>
        <w:t>2014</w:t>
      </w:r>
      <w:r>
        <w:rPr>
          <w:rFonts w:eastAsia="Times New Roman" w:cs="Times New Roman"/>
          <w:szCs w:val="24"/>
        </w:rPr>
        <w:t>, οι πολίτες θα είναι φτωχότεροι, τα νοικοκυριά θα έχουν χαμηλότερο διαθέσιμο εισόδημα, αφού έχουν ληφθεί 9 δισεκατομμύρια ευρώ νέ</w:t>
      </w:r>
      <w:r>
        <w:rPr>
          <w:rFonts w:eastAsia="Times New Roman" w:cs="Times New Roman"/>
          <w:szCs w:val="24"/>
        </w:rPr>
        <w:t>α μέτρα…</w:t>
      </w:r>
    </w:p>
    <w:p w14:paraId="516C9737"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Λοιπόν, κύριε </w:t>
      </w:r>
      <w:proofErr w:type="spellStart"/>
      <w:r>
        <w:rPr>
          <w:rFonts w:eastAsia="Times New Roman" w:cs="Times New Roman"/>
          <w:szCs w:val="24"/>
        </w:rPr>
        <w:t>Σταϊκούρα</w:t>
      </w:r>
      <w:proofErr w:type="spellEnd"/>
      <w:r>
        <w:rPr>
          <w:rFonts w:eastAsia="Times New Roman" w:cs="Times New Roman"/>
          <w:szCs w:val="24"/>
        </w:rPr>
        <w:t xml:space="preserve">, τέλειωσε ο χρόνος εν τω μεταξύ. </w:t>
      </w:r>
    </w:p>
    <w:p w14:paraId="516C9738"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ΣΤΑΪΚΟΥΡΑΣ:</w:t>
      </w:r>
      <w:r>
        <w:rPr>
          <w:rFonts w:eastAsia="Times New Roman" w:cs="Times New Roman"/>
          <w:szCs w:val="24"/>
        </w:rPr>
        <w:t xml:space="preserve"> …όλες οι επιχειρήσεις θα έχουν βάλει λουκέτο ή θα έχουν μεταναστεύσει, η εσωτερική στάση πληρωμών θα εξακολουθήσει να υφίσταται, η ανταγ</w:t>
      </w:r>
      <w:r>
        <w:rPr>
          <w:rFonts w:eastAsia="Times New Roman" w:cs="Times New Roman"/>
          <w:szCs w:val="24"/>
        </w:rPr>
        <w:t>ωνιστικότητα της οικονομίας θα έχει συρρικνωθεί.</w:t>
      </w:r>
    </w:p>
    <w:p w14:paraId="516C9739" w14:textId="77777777" w:rsidR="009762CD" w:rsidRDefault="009828EE">
      <w:pPr>
        <w:spacing w:after="0" w:line="600" w:lineRule="auto"/>
        <w:jc w:val="both"/>
        <w:rPr>
          <w:rFonts w:eastAsia="Times New Roman" w:cs="Times New Roman"/>
          <w:szCs w:val="24"/>
        </w:rPr>
      </w:pPr>
      <w:r>
        <w:rPr>
          <w:rFonts w:eastAsia="Times New Roman" w:cs="Times New Roman"/>
          <w:szCs w:val="24"/>
        </w:rPr>
        <w:t>Είναι σαφές ότι χρειάζεται μια άλλη οικονομική πολιτική.</w:t>
      </w:r>
    </w:p>
    <w:p w14:paraId="516C973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16C973B"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Τασούλας έχει τώρα τον λόγο. </w:t>
      </w:r>
    </w:p>
    <w:p w14:paraId="516C973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Τασούλα. </w:t>
      </w:r>
    </w:p>
    <w:p w14:paraId="516C973D" w14:textId="77777777" w:rsidR="009762CD" w:rsidRDefault="009828EE">
      <w:pPr>
        <w:spacing w:after="0"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 xml:space="preserve">Κυρίες και κύριοι συνάδελφοι, το </w:t>
      </w:r>
      <w:r>
        <w:rPr>
          <w:rFonts w:eastAsia="Times New Roman"/>
          <w:szCs w:val="24"/>
        </w:rPr>
        <w:t xml:space="preserve">προφανώς </w:t>
      </w:r>
      <w:r>
        <w:rPr>
          <w:rFonts w:eastAsia="Times New Roman"/>
          <w:szCs w:val="24"/>
        </w:rPr>
        <w:t xml:space="preserve">ελάχιστο ενδιαφέρον που συναντάει κάθε χρονιά η συζήτηση για τον </w:t>
      </w:r>
      <w:r>
        <w:rPr>
          <w:rFonts w:eastAsia="Times New Roman"/>
          <w:szCs w:val="24"/>
        </w:rPr>
        <w:t xml:space="preserve">απολογισμό </w:t>
      </w:r>
      <w:r>
        <w:rPr>
          <w:rFonts w:eastAsia="Times New Roman"/>
          <w:szCs w:val="24"/>
        </w:rPr>
        <w:t xml:space="preserve">είναι μια περαιτέρω απόδειξη της ροπής που έχουμε εις την διαχείριση του μέλλοντος και όχι στην τιθάσευση του παρελθόντος. </w:t>
      </w:r>
    </w:p>
    <w:p w14:paraId="516C973E" w14:textId="77777777" w:rsidR="009762CD" w:rsidRDefault="009828EE">
      <w:pPr>
        <w:spacing w:after="0" w:line="600" w:lineRule="auto"/>
        <w:ind w:firstLine="720"/>
        <w:jc w:val="both"/>
        <w:rPr>
          <w:rFonts w:eastAsia="Times New Roman"/>
          <w:szCs w:val="24"/>
        </w:rPr>
      </w:pPr>
      <w:r>
        <w:rPr>
          <w:rFonts w:eastAsia="Times New Roman"/>
          <w:szCs w:val="24"/>
        </w:rPr>
        <w:t>Είναι πολύ πιο</w:t>
      </w:r>
      <w:r>
        <w:rPr>
          <w:rFonts w:eastAsia="Times New Roman"/>
          <w:szCs w:val="24"/>
        </w:rPr>
        <w:t xml:space="preserve"> εύκολο να μιλάμε για </w:t>
      </w:r>
      <w:r>
        <w:rPr>
          <w:rFonts w:eastAsia="Times New Roman"/>
          <w:szCs w:val="24"/>
        </w:rPr>
        <w:t>προβλέψεις</w:t>
      </w:r>
      <w:r>
        <w:rPr>
          <w:rFonts w:eastAsia="Times New Roman"/>
          <w:szCs w:val="24"/>
        </w:rPr>
        <w:t xml:space="preserve">, για πράγματα τα οποία δεν έχουν συμβεί ακόμη, γιατί τα χειριζόμαστε ευκολότερα και τοποθετούμε τις απόψεις μας, τις προβλέψεις μας με μεγαλύτερη </w:t>
      </w:r>
      <w:r>
        <w:rPr>
          <w:rFonts w:eastAsia="Times New Roman"/>
          <w:szCs w:val="24"/>
        </w:rPr>
        <w:lastRenderedPageBreak/>
        <w:t>ευκολία. Όταν έχουμε να κάνουμε με το παρελθόν, όταν έχουμε να κάνουμε, δηλαδ</w:t>
      </w:r>
      <w:r>
        <w:rPr>
          <w:rFonts w:eastAsia="Times New Roman"/>
          <w:szCs w:val="24"/>
        </w:rPr>
        <w:t>ή, με γεγονότα, εκεί δυσκολευόμαστε γιατί τα ηνία τα έχει αναλάβει η πραγματικότητα και όχι η φαντασία μας, η δημαγωγία μας, ενδεχομένως και η ανοησία μας.</w:t>
      </w:r>
    </w:p>
    <w:p w14:paraId="516C973F" w14:textId="77777777" w:rsidR="009762CD" w:rsidRDefault="009828EE">
      <w:pPr>
        <w:spacing w:after="0" w:line="600" w:lineRule="auto"/>
        <w:ind w:firstLine="720"/>
        <w:jc w:val="both"/>
        <w:rPr>
          <w:rFonts w:eastAsia="Times New Roman"/>
          <w:szCs w:val="24"/>
        </w:rPr>
      </w:pPr>
      <w:r>
        <w:rPr>
          <w:rFonts w:eastAsia="Times New Roman"/>
          <w:szCs w:val="24"/>
        </w:rPr>
        <w:t>Γι’ αυτό και οι απολογισμοί, ενώ θα έπρεπε να είναι η σημαντικότερη συζήτηση στην Βουλή, γιατί ομιλο</w:t>
      </w:r>
      <w:r>
        <w:rPr>
          <w:rFonts w:eastAsia="Times New Roman"/>
          <w:szCs w:val="24"/>
        </w:rPr>
        <w:t xml:space="preserve">ύμε επί πράξεων και όχι επί προβλέψεων, έχουν αυτή τη μοίρα της έρημης χώρας, μιας Βουλής η οποία δεν παρουσιάζει ενδιαφέρον. Παρά ταύτα ο </w:t>
      </w:r>
      <w:r>
        <w:rPr>
          <w:rFonts w:eastAsia="Times New Roman"/>
          <w:szCs w:val="24"/>
        </w:rPr>
        <w:t xml:space="preserve">απολογισμός </w:t>
      </w:r>
      <w:r>
        <w:rPr>
          <w:rFonts w:eastAsia="Times New Roman"/>
          <w:szCs w:val="24"/>
        </w:rPr>
        <w:t xml:space="preserve">έχει τεράστιο ενδιαφέρον. </w:t>
      </w:r>
    </w:p>
    <w:p w14:paraId="516C9740" w14:textId="77777777" w:rsidR="009762CD" w:rsidRDefault="009828EE">
      <w:pPr>
        <w:spacing w:after="0" w:line="600" w:lineRule="auto"/>
        <w:ind w:firstLine="720"/>
        <w:jc w:val="both"/>
        <w:rPr>
          <w:rFonts w:eastAsia="Times New Roman"/>
          <w:szCs w:val="24"/>
        </w:rPr>
      </w:pPr>
      <w:r>
        <w:rPr>
          <w:rFonts w:eastAsia="Times New Roman"/>
          <w:szCs w:val="24"/>
        </w:rPr>
        <w:t xml:space="preserve">Και έχει τεράστιο ενδιαφέρον, γιατί καταδεικνύει για μια ακόμα φορά ότι αυτό </w:t>
      </w:r>
      <w:r>
        <w:rPr>
          <w:rFonts w:eastAsia="Times New Roman"/>
          <w:szCs w:val="24"/>
        </w:rPr>
        <w:t>το οποίο καθοδηγεί την χώρα τα τελευταία χρόνια είναι η συνάρτηση της πραγματικότητας και του χρόνου. Δεν έχουμε καταφέρει να δαμάσουμε όσο θα έπρεπε την πραγματικότητα, γιατί κάθε φορά η πραγματικότητα ατίθαση ξεφεύγει από τον έλεγχό μας, γιατί δεν παραδε</w:t>
      </w:r>
      <w:r>
        <w:rPr>
          <w:rFonts w:eastAsia="Times New Roman"/>
          <w:szCs w:val="24"/>
        </w:rPr>
        <w:t>χόμαστε τα λάθη μας, δεν παραδεχόμαστε τις ευθύνες μας και επιδεινώνουμε την πραγματικότητα η οποία και μας ξεπερνάει.</w:t>
      </w:r>
    </w:p>
    <w:p w14:paraId="516C9741" w14:textId="77777777" w:rsidR="009762CD" w:rsidRDefault="009828EE">
      <w:pPr>
        <w:spacing w:after="0" w:line="600" w:lineRule="auto"/>
        <w:ind w:firstLine="720"/>
        <w:jc w:val="both"/>
        <w:rPr>
          <w:rFonts w:eastAsia="Times New Roman"/>
          <w:szCs w:val="24"/>
        </w:rPr>
      </w:pPr>
      <w:r>
        <w:rPr>
          <w:rFonts w:eastAsia="Times New Roman"/>
          <w:szCs w:val="24"/>
        </w:rPr>
        <w:lastRenderedPageBreak/>
        <w:t xml:space="preserve">Κλασική περίπτωση είναι η σημερινή Κυβέρνηση. Αρνήθηκε την πραγματικότητα, ονόμασε αυτήν την άρνηση «αυταπάτη», η πραγματικότητα πλάκωσε </w:t>
      </w:r>
      <w:r>
        <w:rPr>
          <w:rFonts w:eastAsia="Times New Roman"/>
          <w:szCs w:val="24"/>
        </w:rPr>
        <w:t>την Κυβέρνηση, πλάκωσε την χώρα, πλάκωσε τον ελληνικό λαό και ενώ ήμασταν έτοιμοι το φθινόπωρο -ναι, ήμασταν έτοιμοι- του 2014, μετά από βαρύτατες θυσίες και βαρύτατο στρίμωγμα του ελληνικού λαού, να βγούμε στο κατώφλι της εξόδου από την κρίση η χώρα υποχώ</w:t>
      </w:r>
      <w:r>
        <w:rPr>
          <w:rFonts w:eastAsia="Times New Roman"/>
          <w:szCs w:val="24"/>
        </w:rPr>
        <w:t>ρησε, λόγω αντίδρασης προς την πραγματικότητα, και έχουμε νέο μνημόνιο, προσθήκη χρέους και νέα αχρείαστη λιτότητα.</w:t>
      </w:r>
    </w:p>
    <w:p w14:paraId="516C9742" w14:textId="77777777" w:rsidR="009762CD" w:rsidRDefault="009828EE">
      <w:pPr>
        <w:spacing w:after="0" w:line="600" w:lineRule="auto"/>
        <w:ind w:firstLine="720"/>
        <w:jc w:val="both"/>
        <w:rPr>
          <w:rFonts w:eastAsia="Times New Roman"/>
          <w:szCs w:val="24"/>
        </w:rPr>
      </w:pPr>
      <w:r>
        <w:rPr>
          <w:rFonts w:eastAsia="Times New Roman"/>
          <w:szCs w:val="24"/>
        </w:rPr>
        <w:t>Αυτές οι παραδοχές δεν έχουν να κάνουν ούτε με την κομματική μου τοποθέτηση ούτε με την ιδεολογική μου τοποθέτηση. Έχουν να κάνουν με ένα πα</w:t>
      </w:r>
      <w:r>
        <w:rPr>
          <w:rFonts w:eastAsia="Times New Roman"/>
          <w:szCs w:val="24"/>
        </w:rPr>
        <w:t>ράπονο, το οποίο διαρκώς διογκώνεται και έχει να κάνει με την άρνηση του λεγομένου «πολιτικού συστήματος» να συμφιλιωθεί με την πραγματικότητα και να επιχειρήσει να την καθοδηγήσει αντί να συμβαίνει το αντίστροφο.</w:t>
      </w:r>
    </w:p>
    <w:p w14:paraId="516C9743" w14:textId="77777777" w:rsidR="009762CD" w:rsidRDefault="009828EE">
      <w:pPr>
        <w:spacing w:after="0" w:line="600" w:lineRule="auto"/>
        <w:ind w:firstLine="720"/>
        <w:jc w:val="both"/>
        <w:rPr>
          <w:rFonts w:eastAsia="Times New Roman"/>
          <w:szCs w:val="24"/>
        </w:rPr>
      </w:pPr>
      <w:r>
        <w:rPr>
          <w:rFonts w:eastAsia="Times New Roman"/>
          <w:szCs w:val="24"/>
        </w:rPr>
        <w:t xml:space="preserve">Είχαμε σήμερα την ομιλία του Προέδρου των </w:t>
      </w:r>
      <w:r>
        <w:rPr>
          <w:rFonts w:eastAsia="Times New Roman"/>
          <w:szCs w:val="24"/>
        </w:rPr>
        <w:t xml:space="preserve">Ηνωμένων Πολιτειών. Έχουμε μεγάλες εξελίξεις παγκοσμίως. Εμείς επιμένουμε σε ένα μικρόκοσμο. Ξέρουμε ότι οι εξελίξεις στις Ηνωμένες Πολιτείες, που </w:t>
      </w:r>
      <w:r>
        <w:rPr>
          <w:rFonts w:eastAsia="Times New Roman"/>
          <w:szCs w:val="24"/>
        </w:rPr>
        <w:lastRenderedPageBreak/>
        <w:t>δεν θα είναι αυτό που φοβούνται μερικοί -τα πράγματα θα είναι πολύ πιο ομαλά σε τέτοιες χώρες από ό,τι στην Ε</w:t>
      </w:r>
      <w:r>
        <w:rPr>
          <w:rFonts w:eastAsia="Times New Roman"/>
          <w:szCs w:val="24"/>
        </w:rPr>
        <w:t xml:space="preserve">λλάδα- μπορεί να δημιουργήσουν παγκοσμίως μείωση της </w:t>
      </w:r>
      <w:r>
        <w:rPr>
          <w:rFonts w:eastAsia="Times New Roman"/>
          <w:szCs w:val="24"/>
        </w:rPr>
        <w:t>ρευστότητας</w:t>
      </w:r>
      <w:r>
        <w:rPr>
          <w:rFonts w:eastAsia="Times New Roman"/>
          <w:szCs w:val="24"/>
        </w:rPr>
        <w:t xml:space="preserve">, μπορεί να δημιουργήσουν υποτίμηση του δολαρίου, μπορεί να δημιουργήσουν φαινόμενα τα οποία βλάπτουν την Ευρώπη και την Ελλάδα και εμείς εξακολουθούμε να τα αγνοούμε. </w:t>
      </w:r>
    </w:p>
    <w:p w14:paraId="516C9744" w14:textId="77777777" w:rsidR="009762CD" w:rsidRDefault="009828EE">
      <w:pPr>
        <w:spacing w:after="0" w:line="600" w:lineRule="auto"/>
        <w:ind w:firstLine="720"/>
        <w:jc w:val="both"/>
        <w:rPr>
          <w:rFonts w:eastAsia="Times New Roman"/>
          <w:szCs w:val="24"/>
        </w:rPr>
      </w:pPr>
      <w:r>
        <w:rPr>
          <w:rFonts w:eastAsia="Times New Roman"/>
          <w:szCs w:val="24"/>
        </w:rPr>
        <w:t>Ομολογώ, όμως, κύριε Υπ</w:t>
      </w:r>
      <w:r>
        <w:rPr>
          <w:rFonts w:eastAsia="Times New Roman"/>
          <w:szCs w:val="24"/>
        </w:rPr>
        <w:t xml:space="preserve">ουργέ, ότι στην ομιλία σας στην </w:t>
      </w:r>
      <w:r>
        <w:rPr>
          <w:rFonts w:eastAsia="Times New Roman"/>
          <w:szCs w:val="24"/>
        </w:rPr>
        <w:t xml:space="preserve">επιτροπή </w:t>
      </w:r>
      <w:r>
        <w:rPr>
          <w:rFonts w:eastAsia="Times New Roman"/>
          <w:szCs w:val="24"/>
        </w:rPr>
        <w:t>αναφέρατε τέτοιες ενδεχόμενες παρενέργειες και πρέπει σιγά - σιγά να αρχίσουμε να βλέπουμε την πραγματικότητα με πιο συμφιλιωμένο μάτι, αντί να θέλουμε να μετατρέψουμε την κρίση και τα βάσανα του ελληνικού λαού σε π</w:t>
      </w:r>
      <w:r>
        <w:rPr>
          <w:rFonts w:eastAsia="Times New Roman"/>
          <w:szCs w:val="24"/>
        </w:rPr>
        <w:t>ρόσκαιρο όφελος για το κόμμα μας.</w:t>
      </w:r>
    </w:p>
    <w:p w14:paraId="516C9745" w14:textId="77777777" w:rsidR="009762CD" w:rsidRDefault="009828EE">
      <w:pPr>
        <w:spacing w:after="0" w:line="600" w:lineRule="auto"/>
        <w:ind w:firstLine="720"/>
        <w:jc w:val="both"/>
        <w:rPr>
          <w:rFonts w:eastAsia="Times New Roman"/>
          <w:szCs w:val="24"/>
        </w:rPr>
      </w:pPr>
      <w:r>
        <w:rPr>
          <w:rFonts w:eastAsia="Times New Roman"/>
          <w:szCs w:val="24"/>
        </w:rPr>
        <w:t>Η Ελλάδα επί κυβερνήσεως Σαμαρά είχε αγγίξει το κατώφλι της εξόδου από την κρίση με θυσίες του ελληνικού λαού, ναι, με αύξηση της ανεργίας, ναι, που είχε αρχίσει να αποκλιμακώνεται, αλλά η διαφορά με το σήμερα είναι ότι όλ</w:t>
      </w:r>
      <w:r>
        <w:rPr>
          <w:rFonts w:eastAsia="Times New Roman"/>
          <w:szCs w:val="24"/>
        </w:rPr>
        <w:t xml:space="preserve">α αυτά δεν έγιναν στράφι. Το </w:t>
      </w:r>
      <w:r>
        <w:rPr>
          <w:rFonts w:eastAsia="Times New Roman"/>
          <w:szCs w:val="24"/>
        </w:rPr>
        <w:t xml:space="preserve">αποτέλεσμα </w:t>
      </w:r>
      <w:r>
        <w:rPr>
          <w:rFonts w:eastAsia="Times New Roman"/>
          <w:szCs w:val="24"/>
        </w:rPr>
        <w:t xml:space="preserve">αυτών των θυσιών ήταν η έξοδος από την κρίση. </w:t>
      </w:r>
    </w:p>
    <w:p w14:paraId="516C9746" w14:textId="77777777" w:rsidR="009762CD" w:rsidRDefault="009828EE">
      <w:pPr>
        <w:spacing w:after="0" w:line="600" w:lineRule="auto"/>
        <w:ind w:firstLine="720"/>
        <w:jc w:val="both"/>
        <w:rPr>
          <w:rFonts w:eastAsia="Times New Roman" w:cs="Times New Roman"/>
          <w:szCs w:val="24"/>
        </w:rPr>
      </w:pPr>
      <w:r>
        <w:rPr>
          <w:rFonts w:eastAsia="Times New Roman"/>
          <w:szCs w:val="24"/>
        </w:rPr>
        <w:lastRenderedPageBreak/>
        <w:t>Εμείς, εσείς, δηλαδή, η χώρα, η νέα Κυβέρνηση αρνήθηκε αυτές τις θυσίες και θέλησε να προσθέσει τα δικά της λάθη, τις δικές της αυταπάτες, τις δικές της παταγώδεις διαψε</w:t>
      </w:r>
      <w:r>
        <w:rPr>
          <w:rFonts w:eastAsia="Times New Roman"/>
          <w:szCs w:val="24"/>
        </w:rPr>
        <w:t>ύσεις σε μια χορεία και μια διαδοχή αποτυχιών, εκμεταλλευόμενη την οργή, τον θυμό, την αγανάκτηση, το παράπονο του ελληνικού λαού για εμάς.</w:t>
      </w:r>
    </w:p>
    <w:p w14:paraId="516C974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Σήμερα ψηφίζουμε τον </w:t>
      </w:r>
      <w:r>
        <w:rPr>
          <w:rFonts w:eastAsia="Times New Roman" w:cs="Times New Roman"/>
          <w:szCs w:val="24"/>
        </w:rPr>
        <w:t xml:space="preserve">απολογισμό </w:t>
      </w:r>
      <w:r>
        <w:rPr>
          <w:rFonts w:eastAsia="Times New Roman" w:cs="Times New Roman"/>
          <w:szCs w:val="24"/>
        </w:rPr>
        <w:t xml:space="preserve">και τον </w:t>
      </w:r>
      <w:r>
        <w:rPr>
          <w:rFonts w:eastAsia="Times New Roman" w:cs="Times New Roman"/>
          <w:szCs w:val="24"/>
        </w:rPr>
        <w:t>ισολογισμό</w:t>
      </w:r>
      <w:r>
        <w:rPr>
          <w:rFonts w:eastAsia="Times New Roman" w:cs="Times New Roman"/>
          <w:szCs w:val="24"/>
        </w:rPr>
        <w:t xml:space="preserve"> του 2014 και ελπίζω από αυτό το Βήμα, δίνοντας τη θετική μου ψήφο</w:t>
      </w:r>
      <w:r>
        <w:rPr>
          <w:rFonts w:eastAsia="Times New Roman" w:cs="Times New Roman"/>
          <w:szCs w:val="24"/>
        </w:rPr>
        <w:t>, να αντιληφθεί η Κυβέρνηση ΣΥΡΙΖΑ-ΑΝΕΛ περισσότερο τη σχέση της με την πραγματικότητα και να εγκαταλείψει όλες εκείνες τις ιδεοληψίες, τις εμπάθειες, όλες εκείνες τις αυταπάτες οι οποίες επιδείνωσαν τη χώρα, έφεραν τεράστια «δίδακτρα»</w:t>
      </w:r>
      <w:r>
        <w:rPr>
          <w:rFonts w:eastAsia="Times New Roman" w:cs="Times New Roman"/>
          <w:b/>
          <w:szCs w:val="24"/>
        </w:rPr>
        <w:t xml:space="preserve"> </w:t>
      </w:r>
      <w:r>
        <w:rPr>
          <w:rFonts w:eastAsia="Times New Roman" w:cs="Times New Roman"/>
          <w:szCs w:val="24"/>
        </w:rPr>
        <w:t>επίπτωσης στη χώρα κ</w:t>
      </w:r>
      <w:r>
        <w:rPr>
          <w:rFonts w:eastAsia="Times New Roman" w:cs="Times New Roman"/>
          <w:szCs w:val="24"/>
        </w:rPr>
        <w:t xml:space="preserve">αι στον ελληνικό λαό και επιδείνωσαν δραματικά την οικονομική κατάσταση ιδιαίτερα των χαμηλότερων οικονομικά στρωμάτων. </w:t>
      </w:r>
    </w:p>
    <w:p w14:paraId="516C974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ψήφος του ΣΥΡΙΖΑ στον </w:t>
      </w:r>
      <w:r>
        <w:rPr>
          <w:rFonts w:eastAsia="Times New Roman" w:cs="Times New Roman"/>
          <w:szCs w:val="24"/>
        </w:rPr>
        <w:t xml:space="preserve">απολογισμό </w:t>
      </w:r>
      <w:r>
        <w:rPr>
          <w:rFonts w:eastAsia="Times New Roman" w:cs="Times New Roman"/>
          <w:szCs w:val="24"/>
        </w:rPr>
        <w:t>του 2014 μπορεί να ηχεί ειρωνική ή αντιφατική. Είναι, όμως, μια μικρή θεσμική προσγείωση στην πραγμα</w:t>
      </w:r>
      <w:r>
        <w:rPr>
          <w:rFonts w:eastAsia="Times New Roman" w:cs="Times New Roman"/>
          <w:szCs w:val="24"/>
        </w:rPr>
        <w:t xml:space="preserve">τικότητα, η οποία, αν συνοδευτεί από μεγαλύτερες προσγειώσεις, θα ωφελήσει τη χώρα. Εύχομαι να γίνει, γιατί αρκετά ο ΣΥΡΙΖΑ και οι Ανεξάρτητοι Έλληνες έχουν επιδεινώσει την οικονομική κατάσταση της χώρας μέχρι τώρα. </w:t>
      </w:r>
    </w:p>
    <w:p w14:paraId="516C9749"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w:t>
      </w:r>
      <w:r>
        <w:rPr>
          <w:rFonts w:eastAsia="Times New Roman" w:cs="Times New Roman"/>
          <w:szCs w:val="24"/>
        </w:rPr>
        <w:t xml:space="preserve">γο έχει ο τελευταίος ομιλητής, ο κ. </w:t>
      </w:r>
      <w:proofErr w:type="spellStart"/>
      <w:r>
        <w:rPr>
          <w:rFonts w:eastAsia="Times New Roman" w:cs="Times New Roman"/>
          <w:szCs w:val="24"/>
        </w:rPr>
        <w:t>Μάρδας</w:t>
      </w:r>
      <w:proofErr w:type="spellEnd"/>
      <w:r>
        <w:rPr>
          <w:rFonts w:eastAsia="Times New Roman" w:cs="Times New Roman"/>
          <w:szCs w:val="24"/>
        </w:rPr>
        <w:t xml:space="preserve">. </w:t>
      </w:r>
    </w:p>
    <w:p w14:paraId="516C974A"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Κύριοι συνάδελφοι -δεν υπάρχουν κυρίες, οπότε θα απευθυνθώ μόνο σε κυρίους- θα δεχτώ τη θέση για ψύχραιμη ανάλυση εκείνης της περιόδου. Ψύχραιμη ανάλυση σημαίνει βάζουμε κάτω θέσεις που διαφωνο</w:t>
      </w:r>
      <w:r>
        <w:rPr>
          <w:rFonts w:eastAsia="Times New Roman" w:cs="Times New Roman"/>
          <w:szCs w:val="24"/>
        </w:rPr>
        <w:t xml:space="preserve">ύμε, σηκώνουμε τα μανίκια και προσπαθούμε να δούμε τι ακριβώς γίνεται, χωρίς κραυγές και ψιθύρους. </w:t>
      </w:r>
    </w:p>
    <w:p w14:paraId="516C974B"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Η προσέγγιση την οποία θα αναφέρω δεν είναι πρώτη φορά που ακούγεται εδώ, αλλά τώρα θα ακουστεί με αφορμή τον </w:t>
      </w:r>
      <w:r>
        <w:rPr>
          <w:rFonts w:eastAsia="Times New Roman" w:cs="Times New Roman"/>
          <w:szCs w:val="24"/>
        </w:rPr>
        <w:t xml:space="preserve">ισολογισμό </w:t>
      </w:r>
      <w:r>
        <w:rPr>
          <w:rFonts w:eastAsia="Times New Roman" w:cs="Times New Roman"/>
          <w:szCs w:val="24"/>
        </w:rPr>
        <w:t xml:space="preserve">και </w:t>
      </w:r>
      <w:r>
        <w:rPr>
          <w:rFonts w:eastAsia="Times New Roman" w:cs="Times New Roman"/>
          <w:szCs w:val="24"/>
        </w:rPr>
        <w:t xml:space="preserve">απολογισμό </w:t>
      </w:r>
      <w:r>
        <w:rPr>
          <w:rFonts w:eastAsia="Times New Roman" w:cs="Times New Roman"/>
          <w:szCs w:val="24"/>
        </w:rPr>
        <w:t>του 2014 και έχοντας</w:t>
      </w:r>
      <w:r>
        <w:rPr>
          <w:rFonts w:eastAsia="Times New Roman" w:cs="Times New Roman"/>
          <w:szCs w:val="24"/>
        </w:rPr>
        <w:t xml:space="preserve"> υπ’ </w:t>
      </w:r>
      <w:proofErr w:type="spellStart"/>
      <w:r>
        <w:rPr>
          <w:rFonts w:eastAsia="Times New Roman" w:cs="Times New Roman"/>
          <w:szCs w:val="24"/>
        </w:rPr>
        <w:t>όψιν</w:t>
      </w:r>
      <w:proofErr w:type="spellEnd"/>
      <w:r>
        <w:rPr>
          <w:rFonts w:eastAsia="Times New Roman" w:cs="Times New Roman"/>
          <w:szCs w:val="24"/>
        </w:rPr>
        <w:t xml:space="preserve"> ότι έχουμε κάποια στοιχεία παραπάνω. </w:t>
      </w:r>
    </w:p>
    <w:p w14:paraId="516C974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Υπενθυμίζω κάποια στοιχεία: Πρώτο στοιχείο είναι ότι μετά τις ευρωεκλογές ο Κυβερνητικός Εκπρόσωπος είχε πει ότι το 4% διαφορά δεν ήταν ανατροπή. Δεύτερο στοιχείο είναι ότι η ΣΥΡΙΖΑ είχε χάσει </w:t>
      </w:r>
      <w:proofErr w:type="spellStart"/>
      <w:r>
        <w:rPr>
          <w:rFonts w:eastAsia="Times New Roman" w:cs="Times New Roman"/>
          <w:szCs w:val="24"/>
        </w:rPr>
        <w:t>εκατόν</w:t>
      </w:r>
      <w:proofErr w:type="spellEnd"/>
      <w:r>
        <w:rPr>
          <w:rFonts w:eastAsia="Times New Roman" w:cs="Times New Roman"/>
          <w:szCs w:val="24"/>
        </w:rPr>
        <w:t xml:space="preserve"> πενήντα </w:t>
      </w:r>
      <w:r>
        <w:rPr>
          <w:rFonts w:eastAsia="Times New Roman" w:cs="Times New Roman"/>
          <w:szCs w:val="24"/>
        </w:rPr>
        <w:t>χιλιάδες ψήφους σε σχέση με το 2012. Τρίτο στοιχείο είναι ότι οι ευρωεκλογές δεν ήταν εκλογές και ως εκ τούτου δεν επηρέαζαν τις πολιτικές εξελίξεις. Τέταρτο, βέβαια, είναι η τετραετία ή, αλλιώς μεταφραζόμενη, ότι θα αγγίξουμε τα ανώτατα δυνατά όρια, τα οπ</w:t>
      </w:r>
      <w:r>
        <w:rPr>
          <w:rFonts w:eastAsia="Times New Roman" w:cs="Times New Roman"/>
          <w:szCs w:val="24"/>
        </w:rPr>
        <w:t xml:space="preserve">οία μπορούμε να έχουμε έτσι ώστε να κάνουμε εκλογές. </w:t>
      </w:r>
    </w:p>
    <w:p w14:paraId="516C974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Το 2014 θεωρείται ότι είναι ένα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Υπήρχαν προβλέψεις ενδιαφέρουσες, αλλά οι προβλέψεις δεν είναι αποτελέσματα. Υπήρχαν κάποιες αποκλίσεις μεγάλες. Εσείς θεωρείτε ότι οι αποκλίσεις οφείλοντα</w:t>
      </w:r>
      <w:r>
        <w:rPr>
          <w:rFonts w:eastAsia="Times New Roman" w:cs="Times New Roman"/>
          <w:szCs w:val="24"/>
        </w:rPr>
        <w:t xml:space="preserve">ι σε εμάς, που, όπως αναφέρατε, δεν σας άφηναν να περπατήσετε. Υπήρχαν εκβιαστικές εκλογές, υπήρχε τυχοδιωκτισμός σε ό,τι αφορά τις εκλογές. Διακόπηκαν όλα το 2014 γιατί η αντιπολίτευση προκάλεσε τις εκλογές. </w:t>
      </w:r>
    </w:p>
    <w:p w14:paraId="516C974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-το έχουμε πει και άλλη φορά από αυτά </w:t>
      </w:r>
      <w:r>
        <w:rPr>
          <w:rFonts w:eastAsia="Times New Roman" w:cs="Times New Roman"/>
          <w:szCs w:val="24"/>
        </w:rPr>
        <w:t xml:space="preserve">τα έδρανα- η κυβέρνηση κυβερνά και η αντιπολίτευση κάνει τη δουλειά της. Αν πράγματι πιστεύετε ότι το 2014 ήταν ένα </w:t>
      </w:r>
      <w:proofErr w:type="spellStart"/>
      <w:r>
        <w:rPr>
          <w:rFonts w:eastAsia="Times New Roman" w:cs="Times New Roman"/>
          <w:szCs w:val="24"/>
        </w:rPr>
        <w:t>success</w:t>
      </w:r>
      <w:proofErr w:type="spellEnd"/>
      <w:r>
        <w:rPr>
          <w:rFonts w:eastAsia="Times New Roman" w:cs="Times New Roman"/>
          <w:szCs w:val="24"/>
        </w:rPr>
        <w:t xml:space="preserve"> </w:t>
      </w:r>
      <w:proofErr w:type="spellStart"/>
      <w:r>
        <w:rPr>
          <w:rFonts w:eastAsia="Times New Roman" w:cs="Times New Roman"/>
          <w:szCs w:val="24"/>
        </w:rPr>
        <w:t>story</w:t>
      </w:r>
      <w:proofErr w:type="spellEnd"/>
      <w:r>
        <w:rPr>
          <w:rFonts w:eastAsia="Times New Roman" w:cs="Times New Roman"/>
          <w:szCs w:val="24"/>
        </w:rPr>
        <w:t>, αν πράγματι πιστεύ</w:t>
      </w:r>
      <w:r>
        <w:rPr>
          <w:rFonts w:eastAsia="Times New Roman" w:cs="Times New Roman"/>
          <w:szCs w:val="24"/>
        </w:rPr>
        <w:t>α</w:t>
      </w:r>
      <w:r>
        <w:rPr>
          <w:rFonts w:eastAsia="Times New Roman" w:cs="Times New Roman"/>
          <w:szCs w:val="24"/>
        </w:rPr>
        <w:t>τε ότι πατούσατε πολύ γερά στα πόδια σας, τότε έπρεπε να εκμεταλλευτείτε τον χρόνο που σας δίνει το Σύνταγ</w:t>
      </w:r>
      <w:r>
        <w:rPr>
          <w:rFonts w:eastAsia="Times New Roman" w:cs="Times New Roman"/>
          <w:szCs w:val="24"/>
        </w:rPr>
        <w:t>μα και να προκαλούσατε τις προεδρικές εκλογές μετά τις 12 Φλεβάρη του 2015. Διότι δεν μπορώ να φανταστώ πώς είναι δυνατόν μια οικονομική πολιτική που θεωρεί ότι θα σαρώσει το 2014, να χάνει αυτήν την ευκαιρία και να την δίνει δεξιά και αριστερά, λέγοντας ό</w:t>
      </w:r>
      <w:r>
        <w:rPr>
          <w:rFonts w:eastAsia="Times New Roman" w:cs="Times New Roman"/>
          <w:szCs w:val="24"/>
        </w:rPr>
        <w:t xml:space="preserve">τι κάποιος άλλος προκάλεσε τις εκλογές. Και βέβαια, η εύλογη ερώτηση είναι: Τώρα που ζητάει η Αξιωματική Αντιπολίτευση από εμάς εκλογές, εμείς θα τις κάνουμε; Η Κυβέρνηση κυβερνά. </w:t>
      </w:r>
    </w:p>
    <w:p w14:paraId="516C974F" w14:textId="77777777" w:rsidR="009762CD" w:rsidRDefault="009828EE">
      <w:pPr>
        <w:spacing w:after="0" w:line="600" w:lineRule="auto"/>
        <w:ind w:firstLine="720"/>
        <w:jc w:val="both"/>
        <w:rPr>
          <w:rFonts w:eastAsia="Times New Roman"/>
          <w:szCs w:val="24"/>
        </w:rPr>
      </w:pPr>
      <w:r>
        <w:rPr>
          <w:rFonts w:eastAsia="Times New Roman"/>
          <w:szCs w:val="24"/>
        </w:rPr>
        <w:t>Γιατί, όμως, κάνατε εκλογές; Διότι τα πράγματα δεν ήταν έτσι όπως φαίνονταν</w:t>
      </w:r>
      <w:r>
        <w:rPr>
          <w:rFonts w:eastAsia="Times New Roman"/>
          <w:szCs w:val="24"/>
        </w:rPr>
        <w:t>. Τα πράγματα ήταν πολύ διαφορετικά. Πρώτον, δεν μπορείτε εύκολα να αποδείξετε,</w:t>
      </w:r>
      <w:r>
        <w:rPr>
          <w:rFonts w:eastAsia="Times New Roman"/>
          <w:szCs w:val="24"/>
        </w:rPr>
        <w:t xml:space="preserve"> ότι δεν</w:t>
      </w:r>
      <w:r>
        <w:rPr>
          <w:rFonts w:eastAsia="Times New Roman"/>
          <w:szCs w:val="24"/>
        </w:rPr>
        <w:t xml:space="preserve"> θα υπήρχε μνημόνιο. Αν πράγματι δεν υπήρχε μνημόνιο, τον Δεκέμβρη του 2014 θα είχατε κλείσει τη συμφωνία που θα θέλατε και ό,τι προέβλεπε το </w:t>
      </w:r>
      <w:r>
        <w:rPr>
          <w:rFonts w:eastAsia="Times New Roman"/>
          <w:szCs w:val="24"/>
          <w:lang w:val="en-US"/>
        </w:rPr>
        <w:t>e</w:t>
      </w:r>
      <w:r w:rsidRPr="00062CDC">
        <w:rPr>
          <w:rFonts w:eastAsia="Times New Roman"/>
          <w:szCs w:val="24"/>
        </w:rPr>
        <w:t>-</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με αυτή </w:t>
      </w:r>
      <w:r>
        <w:rPr>
          <w:rFonts w:eastAsia="Times New Roman"/>
          <w:szCs w:val="24"/>
        </w:rPr>
        <w:t xml:space="preserve">τη μικρή διαφορά του </w:t>
      </w:r>
      <w:r>
        <w:rPr>
          <w:rFonts w:eastAsia="Times New Roman"/>
          <w:szCs w:val="24"/>
        </w:rPr>
        <w:t xml:space="preserve">ενός </w:t>
      </w:r>
      <w:r>
        <w:rPr>
          <w:rFonts w:eastAsia="Times New Roman"/>
          <w:szCs w:val="24"/>
        </w:rPr>
        <w:t xml:space="preserve">δισεκατομμυρίου που λέτε συχνά, </w:t>
      </w:r>
      <w:r>
        <w:rPr>
          <w:rFonts w:eastAsia="Times New Roman"/>
          <w:szCs w:val="24"/>
        </w:rPr>
        <w:lastRenderedPageBreak/>
        <w:t xml:space="preserve">που δεν είναι, βέβαια, αυτό το κύριο στοιχείο της διαφοράς. Θα τα κλείνατε όλα έγκαιρα για να πατήσετε ακόμα περισσότερο στα πόδια σας και σύμφωνα με το οδικό σας σκεπτικό, θα σαρώνατε στις εκλογές </w:t>
      </w:r>
      <w:r>
        <w:rPr>
          <w:rFonts w:eastAsia="Times New Roman"/>
          <w:szCs w:val="24"/>
        </w:rPr>
        <w:t>μετά τον Φλεβάρη του 2015, που θα ήταν Μάρτης του 2015.</w:t>
      </w:r>
    </w:p>
    <w:p w14:paraId="516C9750" w14:textId="77777777" w:rsidR="009762CD" w:rsidRDefault="009828EE">
      <w:pPr>
        <w:spacing w:after="0" w:line="600" w:lineRule="auto"/>
        <w:ind w:firstLine="720"/>
        <w:jc w:val="both"/>
        <w:rPr>
          <w:rFonts w:eastAsia="Times New Roman"/>
          <w:szCs w:val="24"/>
        </w:rPr>
      </w:pPr>
      <w:r>
        <w:rPr>
          <w:rFonts w:eastAsia="Times New Roman"/>
          <w:szCs w:val="24"/>
        </w:rPr>
        <w:t>Σε αυτή την περίπτωση, όμως, υπάρχουν κάποια στοιχεία τα οποία δείχνουν ότι τα πράγματα δεν ήταν έτσι και ότι εσείς προκαλέσατε τις εκλογές, διότι γνωρίζατε ότι τον Φλεβάρη δεν θα υπήρχαν χρήματα. Δεν</w:t>
      </w:r>
      <w:r>
        <w:rPr>
          <w:rFonts w:eastAsia="Times New Roman"/>
          <w:szCs w:val="24"/>
        </w:rPr>
        <w:t xml:space="preserve"> είχατε πάρει τα χρήματα που έπρεπε από τους δανειστές τον προηγούμενο Αύγουστο. Θα κλείνατε τη συμφωνία τέλη του Φλεβάρη -αν την κλείνατε- και θα παίρνατε 7 δισεκατομμύρια στα τέλη Φλεβάρη, αν όχι Μάρτη και μέσα στον Φλεβάρη -στις 24 του μηνός- θα παρουσι</w:t>
      </w:r>
      <w:r>
        <w:rPr>
          <w:rFonts w:eastAsia="Times New Roman"/>
          <w:szCs w:val="24"/>
        </w:rPr>
        <w:t xml:space="preserve">αζόταν ένα ταμειακό έλλειμμα της τάξης, περίπου, του μισού δισεκατομμυρίου. </w:t>
      </w:r>
    </w:p>
    <w:p w14:paraId="516C9751" w14:textId="77777777" w:rsidR="009762CD" w:rsidRDefault="009828EE">
      <w:pPr>
        <w:spacing w:after="0" w:line="600" w:lineRule="auto"/>
        <w:ind w:firstLine="720"/>
        <w:jc w:val="both"/>
        <w:rPr>
          <w:rFonts w:eastAsia="Times New Roman"/>
          <w:szCs w:val="24"/>
        </w:rPr>
      </w:pPr>
      <w:r>
        <w:rPr>
          <w:rFonts w:eastAsia="Times New Roman"/>
          <w:szCs w:val="24"/>
        </w:rPr>
        <w:t>Εμείς, όταν μπήκαμε στο Γενικό Λογιστήριο του Κράτους στις 2 Φλεβάρη, μέρα Δευτέρα, είχαμε 1.567.000.000. Οι συνολικές δαπάνες του μήνα είναι, περίπου, από 3,5 έως 4,4 δισεκατομμύ</w:t>
      </w:r>
      <w:r>
        <w:rPr>
          <w:rFonts w:eastAsia="Times New Roman"/>
          <w:szCs w:val="24"/>
        </w:rPr>
        <w:t xml:space="preserve">ρια. Ακόμα </w:t>
      </w:r>
      <w:r>
        <w:rPr>
          <w:rFonts w:eastAsia="Times New Roman"/>
          <w:szCs w:val="24"/>
        </w:rPr>
        <w:lastRenderedPageBreak/>
        <w:t xml:space="preserve">κι αν μας παραδώσατε 2,2 δισεκατομμύρια στις 25 του μηνός, αυτά δεν έφταναν ούτε για τις μισές δαπάνες του κράτους. Οπότε, θα μπαίνατε σε μία περίοδο εκλογών και δεν θα μπορούσατε να καλύψετε τις ζωτικές δαπάνες αυτής της χώρας εν μέσω εκλογών. </w:t>
      </w:r>
      <w:r>
        <w:rPr>
          <w:rFonts w:eastAsia="Times New Roman"/>
          <w:szCs w:val="24"/>
        </w:rPr>
        <w:t>Καταλαβαίνετε τι σημαίνει αυτό το πράγμα.</w:t>
      </w:r>
    </w:p>
    <w:p w14:paraId="516C9752" w14:textId="77777777" w:rsidR="009762CD" w:rsidRDefault="009828EE">
      <w:pPr>
        <w:spacing w:after="0" w:line="600" w:lineRule="auto"/>
        <w:ind w:firstLine="720"/>
        <w:jc w:val="both"/>
        <w:rPr>
          <w:rFonts w:eastAsia="Times New Roman"/>
          <w:szCs w:val="24"/>
        </w:rPr>
      </w:pPr>
      <w:r>
        <w:rPr>
          <w:rFonts w:eastAsia="Times New Roman"/>
          <w:szCs w:val="24"/>
        </w:rPr>
        <w:t xml:space="preserve">Ως εκ τούτου, αυτά τα νούμερα, που εμείς παραλάβαμε και δεν τα διαμορφώσαμε, και αυτό εδώ το ταμείο του Φλεβάρη, ερμήνευαν την βιαστική διενέργεια των εκλογών κατά τη διάρκεια του Δεκεμβρίου, όπου τότε, βεβαία, αν </w:t>
      </w:r>
      <w:r>
        <w:rPr>
          <w:rFonts w:eastAsia="Times New Roman"/>
          <w:szCs w:val="24"/>
        </w:rPr>
        <w:t xml:space="preserve">θεωρούσατε ότι θα σαρώνατε, χάσατε αυτή τη δυναμική που εσείς πιστεύατε ότι θα αναπτύσσατε. Ήταν, όμως, αδύνατον να την αναπτύξετε, γιατί ο Φλεβάρης ήταν αμείλικτος και θα σας προκαλούσε πολύ μεγάλο πρόβλημα στις εκλογές. </w:t>
      </w:r>
    </w:p>
    <w:p w14:paraId="516C9753" w14:textId="77777777" w:rsidR="009762CD" w:rsidRDefault="009828EE">
      <w:pPr>
        <w:spacing w:after="0" w:line="600" w:lineRule="auto"/>
        <w:ind w:firstLine="720"/>
        <w:jc w:val="center"/>
        <w:rPr>
          <w:rFonts w:eastAsia="Times New Roman"/>
          <w:szCs w:val="24"/>
        </w:rPr>
      </w:pPr>
      <w:r>
        <w:rPr>
          <w:rFonts w:eastAsia="Times New Roman"/>
          <w:szCs w:val="24"/>
        </w:rPr>
        <w:t>(Χειροκροτήματα από την πτέρυγα τ</w:t>
      </w:r>
      <w:r>
        <w:rPr>
          <w:rFonts w:eastAsia="Times New Roman"/>
          <w:szCs w:val="24"/>
        </w:rPr>
        <w:t>ου ΣΥΡΙΖΑ)</w:t>
      </w:r>
    </w:p>
    <w:p w14:paraId="516C9754" w14:textId="77777777" w:rsidR="009762CD" w:rsidRDefault="009828EE">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Λοβέρδος έχει τον λόγο.</w:t>
      </w:r>
    </w:p>
    <w:p w14:paraId="516C9755" w14:textId="77777777" w:rsidR="009762CD" w:rsidRDefault="009828EE">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Κύριε Τασούλα, συμφωνώ με αυτό που είπατε, ξεκινώντας την τοποθέτησή σας. </w:t>
      </w:r>
    </w:p>
    <w:p w14:paraId="516C9756" w14:textId="77777777" w:rsidR="009762CD" w:rsidRDefault="009828EE">
      <w:pPr>
        <w:spacing w:after="0" w:line="600" w:lineRule="auto"/>
        <w:ind w:firstLine="720"/>
        <w:jc w:val="both"/>
        <w:rPr>
          <w:rFonts w:eastAsia="Times New Roman"/>
          <w:szCs w:val="24"/>
        </w:rPr>
      </w:pPr>
      <w:r>
        <w:rPr>
          <w:rFonts w:eastAsia="Times New Roman"/>
          <w:szCs w:val="24"/>
        </w:rPr>
        <w:lastRenderedPageBreak/>
        <w:t xml:space="preserve">Κανονικά, και σε μία χώρα όπου ο ορθολογισμός κυριαρχεί, η ώρα του </w:t>
      </w:r>
      <w:r>
        <w:rPr>
          <w:rFonts w:eastAsia="Times New Roman"/>
          <w:szCs w:val="24"/>
        </w:rPr>
        <w:t xml:space="preserve">απολογισμού </w:t>
      </w:r>
      <w:r>
        <w:rPr>
          <w:rFonts w:eastAsia="Times New Roman"/>
          <w:szCs w:val="24"/>
        </w:rPr>
        <w:t>και της έγκ</w:t>
      </w:r>
      <w:r>
        <w:rPr>
          <w:rFonts w:eastAsia="Times New Roman"/>
          <w:szCs w:val="24"/>
        </w:rPr>
        <w:t xml:space="preserve">ρισης του </w:t>
      </w:r>
      <w:r>
        <w:rPr>
          <w:rFonts w:eastAsia="Times New Roman"/>
          <w:szCs w:val="24"/>
        </w:rPr>
        <w:t xml:space="preserve">ισολογισμού </w:t>
      </w:r>
      <w:r>
        <w:rPr>
          <w:rFonts w:eastAsia="Times New Roman"/>
          <w:szCs w:val="24"/>
        </w:rPr>
        <w:t xml:space="preserve">είναι σημαντική στιγμή. Είναι τα πεπραγμένα, τα παραχθέντα. Δεν είναι τα προσδοκώμενα ή τα </w:t>
      </w:r>
      <w:proofErr w:type="spellStart"/>
      <w:r>
        <w:rPr>
          <w:rFonts w:eastAsia="Times New Roman"/>
          <w:szCs w:val="24"/>
        </w:rPr>
        <w:t>προϋπολογιζόμενα</w:t>
      </w:r>
      <w:proofErr w:type="spellEnd"/>
      <w:r>
        <w:rPr>
          <w:rFonts w:eastAsia="Times New Roman"/>
          <w:szCs w:val="24"/>
        </w:rPr>
        <w:t xml:space="preserve">. Είναι η ώρα που μετράς τι κατάφερες και τι δεν κατάφερες, τι επέτυχες και πού αστόχησες. </w:t>
      </w:r>
    </w:p>
    <w:p w14:paraId="516C9757" w14:textId="77777777" w:rsidR="009762CD" w:rsidRDefault="009828EE">
      <w:pPr>
        <w:spacing w:after="0" w:line="600" w:lineRule="auto"/>
        <w:ind w:firstLine="720"/>
        <w:jc w:val="both"/>
        <w:rPr>
          <w:rFonts w:eastAsia="Times New Roman"/>
          <w:szCs w:val="24"/>
        </w:rPr>
      </w:pPr>
      <w:r>
        <w:rPr>
          <w:rFonts w:eastAsia="Times New Roman"/>
          <w:szCs w:val="24"/>
        </w:rPr>
        <w:t>Τελετουργικό για την ώρα αυτή δεν υ</w:t>
      </w:r>
      <w:r>
        <w:rPr>
          <w:rFonts w:eastAsia="Times New Roman"/>
          <w:szCs w:val="24"/>
        </w:rPr>
        <w:t>πάρχει. Το ζούμε σε τέτοιες στιγμές. Και πέρυσι, που το έζησα για πρώτη φορά και με αρμοδιότητα Κοινοβουλευτικού Εκπροσώπου, έτσι ήταν, μια αδιάφορη διαδικασία. Κι όμως, γλιστράμε σε καταστάσεις λανθασμένες -ενώ το ξέρουμε- γιατί κάποιο αίτιο υπάρχει, κύρι</w:t>
      </w:r>
      <w:r>
        <w:rPr>
          <w:rFonts w:eastAsia="Times New Roman"/>
          <w:szCs w:val="24"/>
        </w:rPr>
        <w:t xml:space="preserve">οι συνάδελφοι. </w:t>
      </w:r>
    </w:p>
    <w:p w14:paraId="516C9758" w14:textId="77777777" w:rsidR="009762CD" w:rsidRDefault="009828EE">
      <w:pPr>
        <w:spacing w:after="0" w:line="600" w:lineRule="auto"/>
        <w:ind w:firstLine="720"/>
        <w:jc w:val="both"/>
        <w:rPr>
          <w:rFonts w:eastAsia="Times New Roman"/>
          <w:szCs w:val="24"/>
        </w:rPr>
      </w:pPr>
      <w:r>
        <w:rPr>
          <w:rFonts w:eastAsia="Times New Roman"/>
          <w:szCs w:val="24"/>
        </w:rPr>
        <w:t xml:space="preserve">Η επανάληψη του ίδιου λάθους κάνει πολλούς να μιλούν για </w:t>
      </w:r>
      <w:r>
        <w:rPr>
          <w:rFonts w:eastAsia="Times New Roman"/>
          <w:szCs w:val="24"/>
          <w:lang w:val="en-US"/>
        </w:rPr>
        <w:t>DNA</w:t>
      </w:r>
      <w:proofErr w:type="spellStart"/>
      <w:r>
        <w:rPr>
          <w:rFonts w:eastAsia="Times New Roman"/>
          <w:szCs w:val="24"/>
        </w:rPr>
        <w:t>ϊκά</w:t>
      </w:r>
      <w:proofErr w:type="spellEnd"/>
      <w:r>
        <w:rPr>
          <w:rFonts w:eastAsia="Times New Roman"/>
          <w:szCs w:val="24"/>
        </w:rPr>
        <w:t xml:space="preserve"> προβλήματα που έχουμε. Δεν ξέρω αν είναι έτσι. Δεν μ’ αρέσουν αυτά τα επιχειρήματα, αλλά, εν πάση </w:t>
      </w:r>
      <w:proofErr w:type="spellStart"/>
      <w:r>
        <w:rPr>
          <w:rFonts w:eastAsia="Times New Roman"/>
          <w:szCs w:val="24"/>
        </w:rPr>
        <w:t>περιπτώσει</w:t>
      </w:r>
      <w:proofErr w:type="spellEnd"/>
      <w:r>
        <w:rPr>
          <w:rFonts w:eastAsia="Times New Roman"/>
          <w:szCs w:val="24"/>
        </w:rPr>
        <w:t>, τα ακούει κανείς και με ενδιαφέρον, όταν βλέπει ότι επαναλαμβάνοντ</w:t>
      </w:r>
      <w:r>
        <w:rPr>
          <w:rFonts w:eastAsia="Times New Roman"/>
          <w:szCs w:val="24"/>
        </w:rPr>
        <w:t xml:space="preserve">αι τα ίδια και τα ίδια και τα ίδια σφάλματα. </w:t>
      </w:r>
    </w:p>
    <w:p w14:paraId="516C9759" w14:textId="77777777" w:rsidR="009762CD" w:rsidRDefault="009828EE">
      <w:pPr>
        <w:spacing w:after="0" w:line="600" w:lineRule="auto"/>
        <w:jc w:val="both"/>
        <w:rPr>
          <w:rFonts w:eastAsia="Times New Roman"/>
          <w:szCs w:val="24"/>
        </w:rPr>
      </w:pPr>
      <w:r>
        <w:rPr>
          <w:rFonts w:eastAsia="Times New Roman"/>
          <w:szCs w:val="24"/>
        </w:rPr>
        <w:lastRenderedPageBreak/>
        <w:t>Εδώ, κυρίες και κύριοι Βουλευτές, δημιουργούνται στοιχειώδη κοινά δεδομένα για τους δρομείς ενός αγώνα δρόμου που αφορά την πατρίδα, ειδικά όταν αυτή είναι σε κρίση.</w:t>
      </w:r>
      <w:r>
        <w:rPr>
          <w:rFonts w:eastAsia="Times New Roman"/>
          <w:szCs w:val="24"/>
        </w:rPr>
        <w:t xml:space="preserve"> </w:t>
      </w:r>
      <w:r>
        <w:rPr>
          <w:rFonts w:eastAsia="Times New Roman"/>
          <w:szCs w:val="24"/>
        </w:rPr>
        <w:t xml:space="preserve">Εδώ συμφωνούμε στους αριθμούς, στα στοιχειώδη. Οι δρομείς, με διαφορετικά χρώματα φανέλας, συμφωνούν πόσο θα τρέξουν. Δεν συμφωνούν στο πώς θα είναι η διαμορφωμένη τακτική τους. Συμφωνούν, όμως, ότι η απόσταση είναι αυτή. </w:t>
      </w:r>
    </w:p>
    <w:p w14:paraId="516C975A" w14:textId="77777777" w:rsidR="009762CD" w:rsidRDefault="009828EE">
      <w:pPr>
        <w:spacing w:after="0" w:line="600" w:lineRule="auto"/>
        <w:ind w:firstLine="720"/>
        <w:jc w:val="both"/>
        <w:rPr>
          <w:rFonts w:eastAsia="Times New Roman"/>
          <w:szCs w:val="24"/>
        </w:rPr>
      </w:pPr>
      <w:r>
        <w:rPr>
          <w:rFonts w:eastAsia="Times New Roman"/>
          <w:szCs w:val="24"/>
        </w:rPr>
        <w:t>Μπορώ να καταλάβω τον Υπουργό που</w:t>
      </w:r>
      <w:r>
        <w:rPr>
          <w:rFonts w:eastAsia="Times New Roman"/>
          <w:szCs w:val="24"/>
        </w:rPr>
        <w:t xml:space="preserve"> στην </w:t>
      </w:r>
      <w:r>
        <w:rPr>
          <w:rFonts w:eastAsia="Times New Roman"/>
          <w:szCs w:val="24"/>
        </w:rPr>
        <w:t xml:space="preserve">επιτροπή </w:t>
      </w:r>
      <w:r>
        <w:rPr>
          <w:rFonts w:eastAsia="Times New Roman"/>
          <w:szCs w:val="24"/>
        </w:rPr>
        <w:t xml:space="preserve">είπε ότι το 2014 ήταν ένα κακό έτος, αλλά δεν μπορώ να καταλάβω κανέναν συνάδελφο που λέει ότι το πλεόνασμα δεν ήταν τα 637 εκατομμύρια ή ότι δεν ήταν 0,35% η ανάπτυξη. Και όμως, στον δημόσιο καθημερινό διάλογο άλλα αντί άλλων ακούς από τις </w:t>
      </w:r>
      <w:r>
        <w:rPr>
          <w:rFonts w:eastAsia="Times New Roman"/>
          <w:szCs w:val="24"/>
        </w:rPr>
        <w:t xml:space="preserve">δυνάμεις της </w:t>
      </w:r>
      <w:r>
        <w:rPr>
          <w:rFonts w:eastAsia="Times New Roman"/>
          <w:szCs w:val="24"/>
        </w:rPr>
        <w:t>πλειοψηφίας</w:t>
      </w:r>
      <w:r>
        <w:rPr>
          <w:rFonts w:eastAsia="Times New Roman"/>
          <w:szCs w:val="24"/>
        </w:rPr>
        <w:t>. Άλλα αντί άλλων!</w:t>
      </w:r>
    </w:p>
    <w:p w14:paraId="516C975B" w14:textId="77777777" w:rsidR="009762CD" w:rsidRDefault="009828EE">
      <w:pPr>
        <w:spacing w:after="0" w:line="600" w:lineRule="auto"/>
        <w:ind w:firstLine="720"/>
        <w:jc w:val="both"/>
        <w:rPr>
          <w:rFonts w:eastAsia="Times New Roman"/>
          <w:szCs w:val="24"/>
        </w:rPr>
      </w:pPr>
      <w:r>
        <w:rPr>
          <w:rFonts w:eastAsia="Times New Roman"/>
          <w:szCs w:val="24"/>
        </w:rPr>
        <w:t>Δεν ψηφίζουμε, συνάδελφοι, νόμο -ένα άρθρο έχει ο σημερινός νόμος- που εάν δεν ψηφιζόταν, θα παρήγατε αρνητικά αποτελέσματα. Συμφωνούμε επί των αριθμών. Αυτή είναι η σημερινή διαδικασία. Έτσι δεν είναι;</w:t>
      </w:r>
    </w:p>
    <w:p w14:paraId="516C975C" w14:textId="77777777" w:rsidR="009762CD" w:rsidRDefault="009828EE">
      <w:pPr>
        <w:spacing w:after="0" w:line="600" w:lineRule="auto"/>
        <w:ind w:firstLine="720"/>
        <w:jc w:val="both"/>
        <w:rPr>
          <w:rFonts w:eastAsia="Times New Roman"/>
          <w:szCs w:val="24"/>
        </w:rPr>
      </w:pPr>
      <w:r>
        <w:rPr>
          <w:rFonts w:eastAsia="Times New Roman"/>
          <w:b/>
          <w:szCs w:val="24"/>
        </w:rPr>
        <w:t>ΧΡΗΣΤΟΣ ΜΑ</w:t>
      </w:r>
      <w:r>
        <w:rPr>
          <w:rFonts w:eastAsia="Times New Roman"/>
          <w:b/>
          <w:szCs w:val="24"/>
        </w:rPr>
        <w:t>ΝΤΑΣ:</w:t>
      </w:r>
      <w:r>
        <w:rPr>
          <w:rFonts w:eastAsia="Times New Roman"/>
          <w:szCs w:val="24"/>
        </w:rPr>
        <w:t xml:space="preserve"> Βεβαίως.</w:t>
      </w:r>
    </w:p>
    <w:p w14:paraId="516C975D" w14:textId="77777777" w:rsidR="009762CD" w:rsidRDefault="009828EE">
      <w:pPr>
        <w:spacing w:after="0"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Εάν αυτό, όμως, είναι αλήθεια, δεν δικαιούται κανείς να αρνείται αυτούς τους αριθμούς στον στίβο της καθημερινής πολιτικής αντιπαράθεσης. Και παρακαλώ τους συναδέλφους της </w:t>
      </w:r>
      <w:r>
        <w:rPr>
          <w:rFonts w:eastAsia="Times New Roman"/>
          <w:szCs w:val="24"/>
        </w:rPr>
        <w:t xml:space="preserve">Πλειοψηφίας </w:t>
      </w:r>
      <w:r>
        <w:rPr>
          <w:rFonts w:eastAsia="Times New Roman"/>
          <w:szCs w:val="24"/>
        </w:rPr>
        <w:t>να ξέρουν τι θα ψηφίσουν μαζί με την αν</w:t>
      </w:r>
      <w:r>
        <w:rPr>
          <w:rFonts w:eastAsia="Times New Roman"/>
          <w:szCs w:val="24"/>
        </w:rPr>
        <w:t xml:space="preserve">τιπολίτευση. Διότι η αντιπολίτευση ψηφίζει. </w:t>
      </w:r>
    </w:p>
    <w:p w14:paraId="516C975E" w14:textId="77777777" w:rsidR="009762CD" w:rsidRDefault="009828EE">
      <w:pPr>
        <w:spacing w:after="0" w:line="600" w:lineRule="auto"/>
        <w:ind w:firstLine="720"/>
        <w:jc w:val="both"/>
        <w:rPr>
          <w:rFonts w:eastAsia="Times New Roman"/>
          <w:szCs w:val="24"/>
        </w:rPr>
      </w:pPr>
      <w:r>
        <w:rPr>
          <w:rFonts w:eastAsia="Times New Roman"/>
          <w:szCs w:val="24"/>
        </w:rPr>
        <w:t>Θα μου πεις, «ήταν τα χρόνια της». Ναι, αλλά ψηφίζει και άλλα σχέδια νόμου που δεν είναι στα χρόνια της ή στέκεται με σωφροσύνη απέναντι σε μία Κυβέρνηση, που όταν ήταν αντιπολίτευση στάθηκε απολύτως απέναντι σε</w:t>
      </w:r>
      <w:r>
        <w:rPr>
          <w:rFonts w:eastAsia="Times New Roman"/>
          <w:szCs w:val="24"/>
        </w:rPr>
        <w:t xml:space="preserve"> ό,τι καλό πήγαινε να γίνει.</w:t>
      </w:r>
    </w:p>
    <w:p w14:paraId="516C975F" w14:textId="77777777" w:rsidR="009762CD" w:rsidRDefault="009828EE">
      <w:pPr>
        <w:spacing w:after="0" w:line="600" w:lineRule="auto"/>
        <w:ind w:firstLine="720"/>
        <w:jc w:val="both"/>
        <w:rPr>
          <w:rFonts w:eastAsia="Times New Roman"/>
          <w:szCs w:val="24"/>
        </w:rPr>
      </w:pPr>
      <w:r>
        <w:rPr>
          <w:rFonts w:eastAsia="Times New Roman"/>
          <w:szCs w:val="24"/>
        </w:rPr>
        <w:t xml:space="preserve">Θα θυμίσω κάτι που πέρυσι συζητούσαμε με αυτήν την ευκαιρία, αλλά φέτος δεν το λέμε: Πέρυσι έλεγε ο ίδιος Υπουργός, ο κ. </w:t>
      </w:r>
      <w:proofErr w:type="spellStart"/>
      <w:r>
        <w:rPr>
          <w:rFonts w:eastAsia="Times New Roman"/>
          <w:szCs w:val="24"/>
        </w:rPr>
        <w:t>Χουλιαράκης</w:t>
      </w:r>
      <w:proofErr w:type="spellEnd"/>
      <w:r>
        <w:rPr>
          <w:rFonts w:eastAsia="Times New Roman"/>
          <w:szCs w:val="24"/>
        </w:rPr>
        <w:t>, ότι «Κάνουμε έναν αγώνα ο οποίος έχει και αντισταθμίσματα σε ό,τι αφορά τη στήριξη των φτωχότ</w:t>
      </w:r>
      <w:r>
        <w:rPr>
          <w:rFonts w:eastAsia="Times New Roman"/>
          <w:szCs w:val="24"/>
        </w:rPr>
        <w:t>ερων». Κυρίες και κύριοι, λέγαμε πέρυσι για τις δικές μας πολιτικές στήριξης των αδυνάμων του 2013. Αντίστοιχες δεν είχατε στον πρώτο χρόνο της διακυβέρνησής σας. Να πούμε τώρα και για το 2014, εν συγκρίσει; Εμείς είχαμε το ΕΚΑΣ σε πλήρη ανάπτυξη. Πού το έ</w:t>
      </w:r>
      <w:r>
        <w:rPr>
          <w:rFonts w:eastAsia="Times New Roman"/>
          <w:szCs w:val="24"/>
        </w:rPr>
        <w:t xml:space="preserve">χετε φέτος το ΕΚΑΣ; Το πετσοκόψατε για το 2016. Από 1η Ιανουαρίου τα μέτρα γίνονται χειρότερα, για να τελειώσει </w:t>
      </w:r>
      <w:r>
        <w:rPr>
          <w:rFonts w:eastAsia="Times New Roman"/>
          <w:szCs w:val="24"/>
        </w:rPr>
        <w:lastRenderedPageBreak/>
        <w:t xml:space="preserve">το ΕΚΑΣ το 2018. Και ως αντιστάθμισμα στις 386.000 περιπτώσεις ανθρώπων που το χάνουν, δίνετε μέτρα για 55.000 απ’ αυτούς. </w:t>
      </w:r>
    </w:p>
    <w:p w14:paraId="516C9760" w14:textId="77777777" w:rsidR="009762CD" w:rsidRDefault="009828EE">
      <w:pPr>
        <w:spacing w:after="0" w:line="600" w:lineRule="auto"/>
        <w:ind w:firstLine="720"/>
        <w:jc w:val="both"/>
        <w:rPr>
          <w:rFonts w:eastAsia="Times New Roman"/>
          <w:szCs w:val="24"/>
        </w:rPr>
      </w:pPr>
      <w:r>
        <w:rPr>
          <w:rFonts w:eastAsia="Times New Roman"/>
          <w:szCs w:val="24"/>
        </w:rPr>
        <w:t>Είναι κάτι για το οπ</w:t>
      </w:r>
      <w:r>
        <w:rPr>
          <w:rFonts w:eastAsia="Times New Roman"/>
          <w:szCs w:val="24"/>
        </w:rPr>
        <w:t>οίο θα υπερηφανεύεστε; Είναι κάτι σοβαρό, σημαντικό; Χαίρεστε γι’ αυτό; Γιατί ήρθατε στην εξουσία; Ποιους εξυπηρετείτε; Ποια είναι η κοινωνική τάξη, το κοινωνικό στρώμα που αγαπάτε και υπηρετείτε; Από 386.000 δικαιούχους του ΕΚΑΣ, η αντιστάθμιση, βάσει όχι</w:t>
      </w:r>
      <w:r>
        <w:rPr>
          <w:rFonts w:eastAsia="Times New Roman"/>
          <w:szCs w:val="24"/>
        </w:rPr>
        <w:t xml:space="preserve"> μόνο του νόμου που ψηφίστηκε αλλά και της </w:t>
      </w:r>
      <w:proofErr w:type="spellStart"/>
      <w:r>
        <w:rPr>
          <w:rFonts w:eastAsia="Times New Roman"/>
          <w:szCs w:val="24"/>
        </w:rPr>
        <w:t>εκδοθείσας</w:t>
      </w:r>
      <w:proofErr w:type="spellEnd"/>
      <w:r>
        <w:rPr>
          <w:rFonts w:eastAsia="Times New Roman"/>
          <w:szCs w:val="24"/>
        </w:rPr>
        <w:t xml:space="preserve"> </w:t>
      </w:r>
      <w:r>
        <w:rPr>
          <w:rFonts w:eastAsia="Times New Roman"/>
          <w:szCs w:val="24"/>
        </w:rPr>
        <w:t>υπουργικής απόφασης</w:t>
      </w:r>
      <w:r>
        <w:rPr>
          <w:rFonts w:eastAsia="Times New Roman"/>
          <w:szCs w:val="24"/>
        </w:rPr>
        <w:t>, αφορά 55.000. Έναν προς έναν θα τους πούμε στη συζήτηση του προϋπολογισμού.</w:t>
      </w:r>
    </w:p>
    <w:p w14:paraId="516C9761" w14:textId="77777777" w:rsidR="009762CD" w:rsidRDefault="009828EE">
      <w:pPr>
        <w:spacing w:after="0" w:line="600" w:lineRule="auto"/>
        <w:ind w:firstLine="720"/>
        <w:jc w:val="both"/>
        <w:rPr>
          <w:rFonts w:eastAsia="Times New Roman"/>
          <w:szCs w:val="24"/>
        </w:rPr>
      </w:pPr>
      <w:r>
        <w:rPr>
          <w:rFonts w:eastAsia="Times New Roman"/>
          <w:szCs w:val="24"/>
        </w:rPr>
        <w:t xml:space="preserve">Και για να πούμε κάτι ακόμα, κύριε Υπουργέ: Γιατί το 2014 ήταν κακός χρόνος, μέσα σε συνθήκες που ξέρετε </w:t>
      </w:r>
      <w:r>
        <w:rPr>
          <w:rFonts w:eastAsia="Times New Roman"/>
          <w:szCs w:val="24"/>
        </w:rPr>
        <w:t xml:space="preserve">τώρα που κυβερνάτε δύο χρόνια; Πρώτον, είχες πλεόνασμα 673,6 εκατομμυρίων ευρώ. Αυτό δεν αμφισβητείται, κύριοι συνάδελφοι. Είναι </w:t>
      </w:r>
      <w:r>
        <w:rPr>
          <w:rFonts w:eastAsia="Times New Roman"/>
          <w:szCs w:val="24"/>
        </w:rPr>
        <w:t>έ</w:t>
      </w:r>
      <w:r>
        <w:rPr>
          <w:rFonts w:eastAsia="Times New Roman"/>
          <w:szCs w:val="24"/>
        </w:rPr>
        <w:t xml:space="preserve">κθεση του Ελεγκτικού Συνεδρίου. Την ψηφίζετε εσείς της Πλειοψηφίας. Από αύριο το πρωί στον δημόσιο διάλογο δεν μπορεί να λέτε </w:t>
      </w:r>
      <w:r>
        <w:rPr>
          <w:rFonts w:eastAsia="Times New Roman"/>
          <w:szCs w:val="24"/>
        </w:rPr>
        <w:t xml:space="preserve">άλλα όταν έχεις πλεόνασμα </w:t>
      </w:r>
      <w:r>
        <w:rPr>
          <w:rFonts w:eastAsia="Times New Roman"/>
          <w:szCs w:val="24"/>
        </w:rPr>
        <w:lastRenderedPageBreak/>
        <w:t xml:space="preserve">παρ’ όλα ταύτα και όταν έχεις -να δεχτώ αυτό που ο Υπουργός έδωσε- τελικώς 0,35% ανάπτυξη και όχι 0,7% που υπολογίζαμε. </w:t>
      </w:r>
    </w:p>
    <w:p w14:paraId="516C9762" w14:textId="77777777" w:rsidR="009762CD" w:rsidRDefault="009828EE">
      <w:pPr>
        <w:spacing w:after="0" w:line="600" w:lineRule="auto"/>
        <w:jc w:val="both"/>
        <w:rPr>
          <w:rFonts w:eastAsia="Times New Roman" w:cs="Times New Roman"/>
          <w:szCs w:val="24"/>
        </w:rPr>
      </w:pPr>
      <w:r>
        <w:rPr>
          <w:rFonts w:eastAsia="Times New Roman"/>
          <w:szCs w:val="24"/>
        </w:rPr>
        <w:t>Τον Σεπτέμβριο εκείνης της χρονιάς, αγαπητέ Υπουργέ, σε όλη την αγορά, ειδικά στους δικούς μου χώρους -και το</w:t>
      </w:r>
      <w:r>
        <w:rPr>
          <w:rFonts w:eastAsia="Times New Roman"/>
          <w:szCs w:val="24"/>
        </w:rPr>
        <w:t xml:space="preserve"> λέω γιατί είμαι επαγγελματίας- δικηγόρων, γιατρών, μηχανικών, ένιωθες ότι η οικονομία ανακάμπτει. Το άκουγες. Ερχόταν. Αφήστε τους αριθμούς.</w:t>
      </w:r>
      <w:r>
        <w:rPr>
          <w:rFonts w:eastAsia="Times New Roman" w:cs="Times New Roman"/>
          <w:szCs w:val="24"/>
        </w:rPr>
        <w:t xml:space="preserve"> </w:t>
      </w:r>
      <w:r>
        <w:rPr>
          <w:rFonts w:eastAsia="Times New Roman" w:cs="Times New Roman"/>
          <w:szCs w:val="24"/>
        </w:rPr>
        <w:t>Και αυτό δικαιολογούσε την πρόβλεψη των ξένων, της Ευρωπαϊκής Κεντρικής Τράπεζας κυρίως, για ανάπτυξη 3% το 2015 κ</w:t>
      </w:r>
      <w:r>
        <w:rPr>
          <w:rFonts w:eastAsia="Times New Roman" w:cs="Times New Roman"/>
          <w:szCs w:val="24"/>
        </w:rPr>
        <w:t xml:space="preserve">αι 3,7% το 2016. Ερχότανε αυτό, το ένιωθες, μέχρι τον Δεκέμβριο. </w:t>
      </w:r>
    </w:p>
    <w:p w14:paraId="516C976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Και έκλεισε με μικρότερο ρυθμό η ανάπτυξη, διότι μας λέγανε αυτό που λένε τώρα για εσάς. Εμάς μας το λέγανε ρητά: «Μαζί σας τι να πούμε; Εσείς φεύγετε». </w:t>
      </w:r>
    </w:p>
    <w:p w14:paraId="516C976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Κύριε Υπουργέ, αυτό το λέγανε και το</w:t>
      </w:r>
      <w:r>
        <w:rPr>
          <w:rFonts w:eastAsia="Times New Roman" w:cs="Times New Roman"/>
          <w:szCs w:val="24"/>
        </w:rPr>
        <w:t xml:space="preserve"> 2012. Μας λέγανε τότε στα συμβούλια, ότι «Εσείς στις δημοσκοπήσεις έχετε 8% και 10% και 12% κλπ., δεν σας υπολογίζουμε, δεν είστε έγκυροι συνομιλητές αφού έχετε εκλογές». Το 2012. Αναγκαζόμασταν και κάναμε δημόσιες δηλώσεις. Εγώ έχω κάνει -και το έχω </w:t>
      </w:r>
      <w:r>
        <w:rPr>
          <w:rFonts w:eastAsia="Times New Roman" w:cs="Times New Roman"/>
          <w:szCs w:val="24"/>
        </w:rPr>
        <w:lastRenderedPageBreak/>
        <w:t>πληρ</w:t>
      </w:r>
      <w:r>
        <w:rPr>
          <w:rFonts w:eastAsia="Times New Roman" w:cs="Times New Roman"/>
          <w:szCs w:val="24"/>
        </w:rPr>
        <w:t xml:space="preserve">ώσει και προσωπικά- λέγοντας ότι μετεκλογικά η χώρα θα έχει κυβέρνηση -με τη Νέα Δημοκρατία, λέγαμε τότε- για να το ακούνε αυτό εκτός συνόρων. Υπηρετούσαμε την πατρίδα μας. Το είπανε το 2015 σε εμάς. Από τον Νοέμβρη και μετά </w:t>
      </w:r>
      <w:proofErr w:type="spellStart"/>
      <w:r>
        <w:rPr>
          <w:rFonts w:eastAsia="Times New Roman" w:cs="Times New Roman"/>
          <w:szCs w:val="24"/>
        </w:rPr>
        <w:t>ανεκόπη</w:t>
      </w:r>
      <w:proofErr w:type="spellEnd"/>
      <w:r>
        <w:rPr>
          <w:rFonts w:eastAsia="Times New Roman" w:cs="Times New Roman"/>
          <w:szCs w:val="24"/>
        </w:rPr>
        <w:t xml:space="preserve"> κάθε πορεία και όλος ο </w:t>
      </w:r>
      <w:r>
        <w:rPr>
          <w:rFonts w:eastAsia="Times New Roman" w:cs="Times New Roman"/>
          <w:szCs w:val="24"/>
        </w:rPr>
        <w:t xml:space="preserve">κόσμος έγινε πάλι διστακτικός. Τώρα λένε για εσάς ψιθυριστά: «Το χρέος; Με τους επόμενους». Και το λένε, γιατί βλέπουν ότι απέρχεστε. </w:t>
      </w:r>
    </w:p>
    <w:p w14:paraId="516C976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Αυτό εσείς το κάνατε παιχνίδι. Εμείς δεν θα σας το κάνουμε. Εσείς με τη στάση σας για την εκλογή του Προέδρου της Δημοκρα</w:t>
      </w:r>
      <w:r>
        <w:rPr>
          <w:rFonts w:eastAsia="Times New Roman" w:cs="Times New Roman"/>
          <w:szCs w:val="24"/>
        </w:rPr>
        <w:t xml:space="preserve">τίας στο τέλος του 2014 με 2015 υπηρετήσατε την ανακοπή μιας προόδου της χώρας. Και το συνοδεύσατε αυτό με την απώλεια των 11 δισεκατομμυρίων του ΤΧΣ, με την απώλεια των 6 δισεκατομμυρίων των </w:t>
      </w:r>
      <w:proofErr w:type="spellStart"/>
      <w:r>
        <w:rPr>
          <w:rFonts w:eastAsia="Times New Roman" w:cs="Times New Roman"/>
          <w:szCs w:val="24"/>
        </w:rPr>
        <w:t>διακρατηθέντων</w:t>
      </w:r>
      <w:proofErr w:type="spellEnd"/>
      <w:r>
        <w:rPr>
          <w:rFonts w:eastAsia="Times New Roman" w:cs="Times New Roman"/>
          <w:szCs w:val="24"/>
        </w:rPr>
        <w:t xml:space="preserve"> ομολόγων -και αν έχετε αμφιβολία, θα σας τα πει ο</w:t>
      </w:r>
      <w:r>
        <w:rPr>
          <w:rFonts w:eastAsia="Times New Roman" w:cs="Times New Roman"/>
          <w:szCs w:val="24"/>
        </w:rPr>
        <w:t xml:space="preserve"> κ. </w:t>
      </w:r>
      <w:proofErr w:type="spellStart"/>
      <w:r>
        <w:rPr>
          <w:rFonts w:eastAsia="Times New Roman" w:cs="Times New Roman"/>
          <w:szCs w:val="24"/>
        </w:rPr>
        <w:t>Χουντής</w:t>
      </w:r>
      <w:proofErr w:type="spellEnd"/>
      <w:r>
        <w:rPr>
          <w:rFonts w:eastAsia="Times New Roman" w:cs="Times New Roman"/>
          <w:szCs w:val="24"/>
        </w:rPr>
        <w:t>- και το συνοδεύσατε και με την ανακοπή μιας προσπάθειας που στην κατάληξή της θα είχε και τη ρύθμιση για το δημόσιο χρέος, που δύο φορές το 2012 είχαμε πάρει, δηλαδή τον Νοέμβριο, αλλά και Φεβρουάριο του 2012. Έχετε τρίτο μνημόνιο χωρίς καν υπο</w:t>
      </w:r>
      <w:r>
        <w:rPr>
          <w:rFonts w:eastAsia="Times New Roman" w:cs="Times New Roman"/>
          <w:szCs w:val="24"/>
        </w:rPr>
        <w:t>σχέσεις για το 2018 παραμετρικών αλλαγών για το χρέος.</w:t>
      </w:r>
    </w:p>
    <w:p w14:paraId="516C9766"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Λοβέρδο, ολοκληρώστε.</w:t>
      </w:r>
    </w:p>
    <w:p w14:paraId="516C9767"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Κλείνω. Είχα την ενημέρωση ότι έχω οκτώ λεπτά, κύριε Πρόεδρε. Είχα έρθει στο Προεδρείο και ρώτησα, μου είπαν ότι έχω οκτώ </w:t>
      </w:r>
      <w:r>
        <w:rPr>
          <w:rFonts w:eastAsia="Times New Roman" w:cs="Times New Roman"/>
          <w:szCs w:val="24"/>
        </w:rPr>
        <w:t>λεπτά και έτσι προϋπολόγισα και εγώ τον χρόνο μου.</w:t>
      </w:r>
    </w:p>
    <w:p w14:paraId="516C976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Αυτά για τον </w:t>
      </w:r>
      <w:r>
        <w:rPr>
          <w:rFonts w:eastAsia="Times New Roman" w:cs="Times New Roman"/>
          <w:szCs w:val="24"/>
        </w:rPr>
        <w:t>απολογισμό</w:t>
      </w:r>
      <w:r>
        <w:rPr>
          <w:rFonts w:eastAsia="Times New Roman" w:cs="Times New Roman"/>
          <w:szCs w:val="24"/>
        </w:rPr>
        <w:t>, με μια χώρα που παραλάβατε με συνθήκες θετικότερες, λίγο θετικές, αλλά θετικές. Ενώ εμείς θυμόμαστε πάρα πολύ καλά, συνάδελφοι - και εγώ προσωπικά- το 2009-2010 με το 15,7% των ελλ</w:t>
      </w:r>
      <w:r>
        <w:rPr>
          <w:rFonts w:eastAsia="Times New Roman" w:cs="Times New Roman"/>
          <w:szCs w:val="24"/>
        </w:rPr>
        <w:t xml:space="preserve">ειμμάτων, που δεν ήταν αριθμοί. Για εμένα η πρώτη μέρα της παρουσίας μου στο Υπουργείο Εργασίας συνοδεύτηκε από το αίτημα του Διοικητή του ΙΚΑ να βρω 2,5 δισεκατομμύρια δανεικά για να πληρωθούν οι συντάξεις του Δεκεμβρίου και το δώρο των Χριστουγέννων. </w:t>
      </w:r>
    </w:p>
    <w:p w14:paraId="516C976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Εσ</w:t>
      </w:r>
      <w:r>
        <w:rPr>
          <w:rFonts w:eastAsia="Times New Roman" w:cs="Times New Roman"/>
          <w:szCs w:val="24"/>
        </w:rPr>
        <w:t xml:space="preserve">είς πήρατε τη χώρα σε ανοδική φάση και την ξαναφέρατε πίσω στο 2012, στο 2011, για να διανύσουν τις ίδιες δυσκολίες οι Έλληνες πολίτες απλώς μαζί σας. </w:t>
      </w:r>
    </w:p>
    <w:p w14:paraId="516C976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Δεν έχετε την αντιπολίτευση που είχαμε. Θα σας αναφέρω ένα παράδειγμα της σημερινής και της χθεσινής ημέ</w:t>
      </w:r>
      <w:r>
        <w:rPr>
          <w:rFonts w:eastAsia="Times New Roman" w:cs="Times New Roman"/>
          <w:szCs w:val="24"/>
        </w:rPr>
        <w:t>ρας: Εάν ήσασταν αντιπολίτευση και είχαμε εμείς επίσκεψη του Αμερικανού Προέδρου, θα πετάγατε αυγά και βόμβες μολότοφ κάποιοι από τους μακρινούς σας φίλους και τα ξαδέλφια σας. Εδώ έχετε μια αντιπολίτευση που σας λέει ότι αυτή η επίσκεψη, σε επίπεδο επικοι</w:t>
      </w:r>
      <w:r>
        <w:rPr>
          <w:rFonts w:eastAsia="Times New Roman" w:cs="Times New Roman"/>
          <w:szCs w:val="24"/>
        </w:rPr>
        <w:t xml:space="preserve">νωνιακό, βοηθάει, γιατί κάνει πλανητική τη διάσταση της ενημέρωσης για τα προβλήματα που έχει η Ελλάδα, τα </w:t>
      </w:r>
      <w:r>
        <w:rPr>
          <w:rFonts w:eastAsia="Times New Roman" w:cs="Times New Roman"/>
          <w:szCs w:val="24"/>
        </w:rPr>
        <w:t>ελληνοτουρκικά</w:t>
      </w:r>
      <w:r>
        <w:rPr>
          <w:rFonts w:eastAsia="Times New Roman" w:cs="Times New Roman"/>
          <w:szCs w:val="24"/>
        </w:rPr>
        <w:t xml:space="preserve">, το </w:t>
      </w:r>
      <w:r>
        <w:rPr>
          <w:rFonts w:eastAsia="Times New Roman" w:cs="Times New Roman"/>
          <w:szCs w:val="24"/>
        </w:rPr>
        <w:t>κυπριακό</w:t>
      </w:r>
      <w:r>
        <w:rPr>
          <w:rFonts w:eastAsia="Times New Roman" w:cs="Times New Roman"/>
          <w:szCs w:val="24"/>
        </w:rPr>
        <w:t xml:space="preserve">, το μεταναστευτικό, το προσφυγικό. </w:t>
      </w:r>
    </w:p>
    <w:p w14:paraId="516C976B"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Αυτά, κυρίες και κύριοι -και έκλεισα- για τα θέματα του </w:t>
      </w:r>
      <w:r>
        <w:rPr>
          <w:rFonts w:eastAsia="Times New Roman" w:cs="Times New Roman"/>
          <w:szCs w:val="24"/>
        </w:rPr>
        <w:t>απολογισμού</w:t>
      </w:r>
      <w:r>
        <w:rPr>
          <w:rFonts w:eastAsia="Times New Roman" w:cs="Times New Roman"/>
          <w:szCs w:val="24"/>
        </w:rPr>
        <w:t xml:space="preserve">. </w:t>
      </w:r>
    </w:p>
    <w:p w14:paraId="516C976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Για τα θέματα π</w:t>
      </w:r>
      <w:r>
        <w:rPr>
          <w:rFonts w:eastAsia="Times New Roman" w:cs="Times New Roman"/>
          <w:szCs w:val="24"/>
        </w:rPr>
        <w:t>ου σχετίζονται με την κρατική περιουσία, σας έχει κάνει μία παρατήρηση ο κ. Κουτσούκος -και θέλω με αυτήν να κλείσω, κυρίες και κύριοι Βουλευτές- που αφορά το ζήτημα του ύψους της κρατικής περιουσίας.</w:t>
      </w:r>
    </w:p>
    <w:p w14:paraId="516C976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Σας είπε ο συνάδελφος, που εισηγήθηκε τις απόψεις της Δ</w:t>
      </w:r>
      <w:r>
        <w:rPr>
          <w:rFonts w:eastAsia="Times New Roman" w:cs="Times New Roman"/>
          <w:szCs w:val="24"/>
        </w:rPr>
        <w:t xml:space="preserve">ημοκρατικής Συμπαράταξης, ότι ναι μεν υπήρχε μία δικαιολογία στα χρόνια που πέρασαν, όπου το λογιστικό σύστημα με το οποίο λειτουργεί το </w:t>
      </w:r>
      <w:r>
        <w:rPr>
          <w:rFonts w:eastAsia="Times New Roman" w:cs="Times New Roman"/>
          <w:szCs w:val="24"/>
        </w:rPr>
        <w:lastRenderedPageBreak/>
        <w:t xml:space="preserve">δημόσιο, δεν επιτρέπει να ξέρουμε ποια είναι η περιουσία του ελληνικού κράτους. Τώρα πια που στο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έχουν υπαχθ</w:t>
      </w:r>
      <w:r>
        <w:rPr>
          <w:rFonts w:eastAsia="Times New Roman" w:cs="Times New Roman"/>
          <w:szCs w:val="24"/>
        </w:rPr>
        <w:t xml:space="preserve">εί όλα αυτά, καλό θα ήταν στους επόμενους μήνες, την επόμενη χρονιά, να μάθουμε, αξιοποιώντας την τεχνική της λογιστικής, ποια ακριβώς είναι η περιουσία που περνάει στο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αυτό. Νομίζω ότι αυτό πρέπει να το υποσχεθείτε και ως προς αυτό περιμένω την</w:t>
      </w:r>
      <w:r>
        <w:rPr>
          <w:rFonts w:eastAsia="Times New Roman" w:cs="Times New Roman"/>
          <w:szCs w:val="24"/>
        </w:rPr>
        <w:t xml:space="preserve"> ομιλία σας.</w:t>
      </w:r>
    </w:p>
    <w:p w14:paraId="516C976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16C976F" w14:textId="77777777" w:rsidR="009762CD" w:rsidRDefault="009828EE">
      <w:pPr>
        <w:spacing w:after="0" w:line="600" w:lineRule="auto"/>
        <w:ind w:firstLine="709"/>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516C9770"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σας ευχαριστούμε. </w:t>
      </w:r>
    </w:p>
    <w:p w14:paraId="516C977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Δανέλλης</w:t>
      </w:r>
      <w:proofErr w:type="spellEnd"/>
      <w:r>
        <w:rPr>
          <w:rFonts w:eastAsia="Times New Roman" w:cs="Times New Roman"/>
          <w:szCs w:val="24"/>
        </w:rPr>
        <w:t>, Κοινοβουλευτικός Εκπρόσωπος του Ποταμιού, έχει τον λόγο.</w:t>
      </w:r>
    </w:p>
    <w:p w14:paraId="516C9772"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Ευχαριστώ, κύριε Πρόεδρε.</w:t>
      </w:r>
    </w:p>
    <w:p w14:paraId="516C977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τον αναζητούμε ήδη πριν φύγει. Και ας διαδηλώνουν -πέραν βεβαίως του ΚΚΕ, το οποίο σεβόμαστε παρά την απόλυτη διαφωνία μαζί του και των επικίνδυνων «</w:t>
      </w:r>
      <w:proofErr w:type="spellStart"/>
      <w:r>
        <w:rPr>
          <w:rFonts w:eastAsia="Times New Roman" w:cs="Times New Roman"/>
          <w:szCs w:val="24"/>
        </w:rPr>
        <w:t>μπαχαλάκη</w:t>
      </w:r>
      <w:r>
        <w:rPr>
          <w:rFonts w:eastAsia="Times New Roman" w:cs="Times New Roman"/>
          <w:szCs w:val="24"/>
        </w:rPr>
        <w:lastRenderedPageBreak/>
        <w:t>δων</w:t>
      </w:r>
      <w:proofErr w:type="spellEnd"/>
      <w:r>
        <w:rPr>
          <w:rFonts w:eastAsia="Times New Roman" w:cs="Times New Roman"/>
          <w:szCs w:val="24"/>
        </w:rPr>
        <w:t>», που ουδεμία σύγκρ</w:t>
      </w:r>
      <w:r>
        <w:rPr>
          <w:rFonts w:eastAsia="Times New Roman" w:cs="Times New Roman"/>
          <w:szCs w:val="24"/>
        </w:rPr>
        <w:t xml:space="preserve">ιση με το ΚΚΕ, βεβαίως, και τους λόγους διαδήλωσης μπορεί κανείς να αναφέρει- και ας διαμαρτύρονται και διάφοροι </w:t>
      </w:r>
      <w:proofErr w:type="spellStart"/>
      <w:r>
        <w:rPr>
          <w:rFonts w:eastAsia="Times New Roman" w:cs="Times New Roman"/>
          <w:szCs w:val="24"/>
        </w:rPr>
        <w:t>ολίγιστοι</w:t>
      </w:r>
      <w:proofErr w:type="spellEnd"/>
      <w:r>
        <w:rPr>
          <w:rFonts w:eastAsia="Times New Roman" w:cs="Times New Roman"/>
          <w:szCs w:val="24"/>
        </w:rPr>
        <w:t>, γραφικοί, όπως οι συνδικαλιστές των δασκάλων, κατά του αμερικανικού ιμπεριαλισμού και της πρόκλησης της επίσκεψης Ομπάμα παραμονή εο</w:t>
      </w:r>
      <w:r>
        <w:rPr>
          <w:rFonts w:eastAsia="Times New Roman" w:cs="Times New Roman"/>
          <w:szCs w:val="24"/>
        </w:rPr>
        <w:t xml:space="preserve">ρτασμού του Πολυτεχνείου. Είμαστε βέβαιοι ότι δεν εκφράζουν τους δασκάλους, γιατί αλλιώς θα έχουμε έναν επιπλέον, πολύ σοβαρό λόγο να ανησυχούμε για τα παιδιά μας. </w:t>
      </w:r>
    </w:p>
    <w:p w14:paraId="516C977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Και επειδή πλάι στη δέσμια</w:t>
      </w:r>
      <w:r>
        <w:rPr>
          <w:rFonts w:eastAsia="Times New Roman" w:cs="Times New Roman"/>
          <w:szCs w:val="24"/>
        </w:rPr>
        <w:t>,</w:t>
      </w:r>
      <w:r>
        <w:rPr>
          <w:rFonts w:eastAsia="Times New Roman" w:cs="Times New Roman"/>
          <w:szCs w:val="24"/>
        </w:rPr>
        <w:t xml:space="preserve"> στις ιδεοληψίες και τους </w:t>
      </w:r>
      <w:proofErr w:type="spellStart"/>
      <w:r>
        <w:rPr>
          <w:rFonts w:eastAsia="Times New Roman" w:cs="Times New Roman"/>
          <w:szCs w:val="24"/>
        </w:rPr>
        <w:t>μανιχαϊσμούς</w:t>
      </w:r>
      <w:proofErr w:type="spellEnd"/>
      <w:r>
        <w:rPr>
          <w:rFonts w:eastAsia="Times New Roman" w:cs="Times New Roman"/>
          <w:szCs w:val="24"/>
        </w:rPr>
        <w:t xml:space="preserve"> Αριστερά, πάντα υπήρχαμε </w:t>
      </w:r>
      <w:r>
        <w:rPr>
          <w:rFonts w:eastAsia="Times New Roman" w:cs="Times New Roman"/>
          <w:szCs w:val="24"/>
        </w:rPr>
        <w:t>και κάποιοι που υποστηρίζαμε άλλα. Θυμήθηκα κάτι που έγραφα στις 23</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1999 στην «Ελευθεροτυπία» με αφορμή την επίσκεψη Κλίντον τότε στην Αθήνα. Σας μεταφέρω μια φράση: «Η συνάντηση -μοιραία πάντα- της παραδοσιακής </w:t>
      </w:r>
      <w:proofErr w:type="spellStart"/>
      <w:r>
        <w:rPr>
          <w:rFonts w:eastAsia="Times New Roman" w:cs="Times New Roman"/>
          <w:szCs w:val="24"/>
        </w:rPr>
        <w:t>αντιδυτικής</w:t>
      </w:r>
      <w:proofErr w:type="spellEnd"/>
      <w:r>
        <w:rPr>
          <w:rFonts w:eastAsia="Times New Roman" w:cs="Times New Roman"/>
          <w:szCs w:val="24"/>
        </w:rPr>
        <w:t xml:space="preserve"> προπαγάνδας ενός μέρους της </w:t>
      </w:r>
      <w:r>
        <w:rPr>
          <w:rFonts w:eastAsia="Times New Roman" w:cs="Times New Roman"/>
          <w:szCs w:val="24"/>
        </w:rPr>
        <w:t>Αριστεράς με τον εθνικοπατριωτικό λαϊκισμό, δημιουργούν ένα νέο ασφυκτικό κλίμα για τον ορθό λόγο και την ψύχραιμη προσέγγιση των αναγκών του καιρού μας. Οι πολιτικές δυνάμεις της σύγχρονης Αριστεράς δείχνουν ανέτοιμες να υπερβούν τα τετριμμένα σύνδρομα πο</w:t>
      </w:r>
      <w:r>
        <w:rPr>
          <w:rFonts w:eastAsia="Times New Roman" w:cs="Times New Roman"/>
          <w:szCs w:val="24"/>
        </w:rPr>
        <w:t>υ συναντώνται πια μόνο σε χώρες του τρίτου κόσμου». Αυτά το 1999.</w:t>
      </w:r>
    </w:p>
    <w:p w14:paraId="516C977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ο Μπαράκ Ομπάμα, ο δημοφιλέστερος μετά τον Τζον </w:t>
      </w:r>
      <w:proofErr w:type="spellStart"/>
      <w:r>
        <w:rPr>
          <w:rFonts w:eastAsia="Times New Roman" w:cs="Times New Roman"/>
          <w:szCs w:val="24"/>
        </w:rPr>
        <w:t>Κένεντι</w:t>
      </w:r>
      <w:proofErr w:type="spellEnd"/>
      <w:r>
        <w:rPr>
          <w:rFonts w:eastAsia="Times New Roman" w:cs="Times New Roman"/>
          <w:szCs w:val="24"/>
        </w:rPr>
        <w:t xml:space="preserve"> Πρόεδρος των Ηνωμένων Πολιτειών, επέλεξε να κλείσει την οκτάχρονη </w:t>
      </w:r>
      <w:r>
        <w:rPr>
          <w:rFonts w:eastAsia="Times New Roman" w:cs="Times New Roman"/>
          <w:szCs w:val="24"/>
        </w:rPr>
        <w:t xml:space="preserve">προεδρία </w:t>
      </w:r>
      <w:r>
        <w:rPr>
          <w:rFonts w:eastAsia="Times New Roman" w:cs="Times New Roman"/>
          <w:szCs w:val="24"/>
        </w:rPr>
        <w:t>του, απευθυνόμενος στο παγκόσμιο ακροατήριό του, απ</w:t>
      </w:r>
      <w:r>
        <w:rPr>
          <w:rFonts w:eastAsia="Times New Roman" w:cs="Times New Roman"/>
          <w:szCs w:val="24"/>
        </w:rPr>
        <w:t xml:space="preserve">ό το λίκνο της </w:t>
      </w:r>
      <w:r>
        <w:rPr>
          <w:rFonts w:eastAsia="Times New Roman" w:cs="Times New Roman"/>
          <w:szCs w:val="24"/>
        </w:rPr>
        <w:t>δημοκρατίας</w:t>
      </w:r>
      <w:r>
        <w:rPr>
          <w:rFonts w:eastAsia="Times New Roman" w:cs="Times New Roman"/>
          <w:szCs w:val="24"/>
        </w:rPr>
        <w:t xml:space="preserve">, μια ομιλία που θα μείνει στην ιστορία ως ορόσημο, με τους δικούς της πολλούς και ισχυρούς συμβολισμούς. Αναγνώριση της Αθήνας, της Ελλάδας για τον δυτικό πολιτισμό, για την αξία της </w:t>
      </w:r>
      <w:r>
        <w:rPr>
          <w:rFonts w:eastAsia="Times New Roman" w:cs="Times New Roman"/>
          <w:szCs w:val="24"/>
        </w:rPr>
        <w:t xml:space="preserve">δημοκρατίας </w:t>
      </w:r>
      <w:r>
        <w:rPr>
          <w:rFonts w:eastAsia="Times New Roman" w:cs="Times New Roman"/>
          <w:szCs w:val="24"/>
        </w:rPr>
        <w:t xml:space="preserve">και τις αρχές της. </w:t>
      </w:r>
    </w:p>
    <w:p w14:paraId="516C977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Το ανέλπιστο α</w:t>
      </w:r>
      <w:r>
        <w:rPr>
          <w:rFonts w:eastAsia="Times New Roman" w:cs="Times New Roman"/>
          <w:szCs w:val="24"/>
        </w:rPr>
        <w:t>υτό δώρο σε τούτες τις πολύ χαλεπές ώρες για εμάς φαίνεται, δυστυχώς, πως δεν είμαστε σε θέση όλοι να αξιολογήσουμε και να αξιοποιήσουμε. Κρίμα, γιατί τα στερεότυπα και οι ιδεοληψίες αντικαθιστούν ακόμη μια φορά τον ορθό λόγο με την βλακεία!</w:t>
      </w:r>
    </w:p>
    <w:p w14:paraId="516C977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Ερχόμενος στο </w:t>
      </w:r>
      <w:r>
        <w:rPr>
          <w:rFonts w:eastAsia="Times New Roman" w:cs="Times New Roman"/>
          <w:szCs w:val="24"/>
        </w:rPr>
        <w:t xml:space="preserve">θέμα της σημερινής μας συνεδρίασης, η χρονική απόσταση που μας χωρίζει από το οικονομικό έτος 2014, μας επιτρέπει να δούμε τα πράγματα πιο ψύχραιμα και άρα πιο ουσιαστικά, κάτι </w:t>
      </w:r>
      <w:r>
        <w:rPr>
          <w:rFonts w:eastAsia="Times New Roman" w:cs="Times New Roman"/>
          <w:szCs w:val="24"/>
        </w:rPr>
        <w:lastRenderedPageBreak/>
        <w:t xml:space="preserve">εξάλλου που θα έπρεπε να κάνουμε. Αναφέρθηκε ήδη από συναδέλφους. Οι </w:t>
      </w:r>
      <w:r>
        <w:rPr>
          <w:rFonts w:eastAsia="Times New Roman" w:cs="Times New Roman"/>
          <w:szCs w:val="24"/>
        </w:rPr>
        <w:t>απολογισμο</w:t>
      </w:r>
      <w:r>
        <w:rPr>
          <w:rFonts w:eastAsia="Times New Roman" w:cs="Times New Roman"/>
          <w:szCs w:val="24"/>
        </w:rPr>
        <w:t>ί</w:t>
      </w:r>
      <w:r>
        <w:rPr>
          <w:rFonts w:eastAsia="Times New Roman" w:cs="Times New Roman"/>
          <w:szCs w:val="24"/>
        </w:rPr>
        <w:t xml:space="preserve"> και οι </w:t>
      </w:r>
      <w:r>
        <w:rPr>
          <w:rFonts w:eastAsia="Times New Roman" w:cs="Times New Roman"/>
          <w:szCs w:val="24"/>
        </w:rPr>
        <w:t xml:space="preserve">ισολογισμοί </w:t>
      </w:r>
      <w:r>
        <w:rPr>
          <w:rFonts w:eastAsia="Times New Roman" w:cs="Times New Roman"/>
          <w:szCs w:val="24"/>
        </w:rPr>
        <w:t xml:space="preserve">νομίζω ότι είναι μία ευκαιρία απόκτησης σοφίας και αυτογνωσίας. Έπρεπε να εκτιμούμε τι δεν πήγε καλά, τι δεν προϋπολογίσαμε σωστά και τι πρέπει να διαφοροποιήσουμε. </w:t>
      </w:r>
    </w:p>
    <w:p w14:paraId="516C977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Δυστυχώς, αυτό διαχρονικά δεν το κάναμε ποτέ. Ίσως οι δυσκολίες των κ</w:t>
      </w:r>
      <w:r>
        <w:rPr>
          <w:rFonts w:eastAsia="Times New Roman" w:cs="Times New Roman"/>
          <w:szCs w:val="24"/>
        </w:rPr>
        <w:t xml:space="preserve">αιρών μας επιβάλουν να το προσεγγίσουμε με διαφορετικό και ουσιαστικότερο τρόπο. </w:t>
      </w:r>
    </w:p>
    <w:p w14:paraId="516C977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Πρέπει, όμως, ούτως ή άλλως συλλογικά ως πολιτικό σύστημα να συνεννοηθούμε. Και πρέπει να ωριμάσουμε, να ξεφύγουμε από τα ανεδαφικά και πρόωρα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απ’ όπου και αν </w:t>
      </w:r>
      <w:r>
        <w:rPr>
          <w:rFonts w:eastAsia="Times New Roman" w:cs="Times New Roman"/>
          <w:szCs w:val="24"/>
        </w:rPr>
        <w:t xml:space="preserve">αυτά προέρχονται. Οι αριθμοί είναι αμείλικτοι και ας χρησιμοποιούνται κατά περίπτωση από τους ενδιαφερομένους, κατά το δοκούν κάθε φορά. </w:t>
      </w:r>
    </w:p>
    <w:p w14:paraId="516C977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Ας δούμε, λοιπόν, κάποιους από τους αριθμούς. Συγκρίνοντας τον </w:t>
      </w:r>
      <w:r>
        <w:rPr>
          <w:rFonts w:eastAsia="Times New Roman" w:cs="Times New Roman"/>
          <w:szCs w:val="24"/>
        </w:rPr>
        <w:t>απολογισμό</w:t>
      </w:r>
      <w:r>
        <w:rPr>
          <w:rFonts w:eastAsia="Times New Roman" w:cs="Times New Roman"/>
          <w:szCs w:val="24"/>
        </w:rPr>
        <w:t xml:space="preserve"> του 2014 με αυτόν του 2013, έχουμε κάποια αρ</w:t>
      </w:r>
      <w:r>
        <w:rPr>
          <w:rFonts w:eastAsia="Times New Roman" w:cs="Times New Roman"/>
          <w:szCs w:val="24"/>
        </w:rPr>
        <w:t xml:space="preserve">χικά συμπεράσματα που φαίνεται ότι είναι εντυπωσιακά. Συγκεκριμένα, σε σχέση με το 2013 παρουσιάζεται αύξηση στα βεβαιωθέντα έσοδα κατά 9,2%, από 52,3 δισεκατομμύρια </w:t>
      </w:r>
      <w:r>
        <w:rPr>
          <w:rFonts w:eastAsia="Times New Roman" w:cs="Times New Roman"/>
          <w:szCs w:val="24"/>
        </w:rPr>
        <w:lastRenderedPageBreak/>
        <w:t>το 2013 σε 57,1 δισεκατομμύρια το 2014. Παρουσιάζεται ακόμη μείωση των λειτουργικών εξόδων</w:t>
      </w:r>
      <w:r>
        <w:rPr>
          <w:rFonts w:eastAsia="Times New Roman" w:cs="Times New Roman"/>
          <w:szCs w:val="24"/>
        </w:rPr>
        <w:t xml:space="preserve"> κατά 12,3%, από 55,7 δισεκατομμύρια το 2013 σε 48,8 δισεκατομμύρια το 2014. Το δε πρωτογενές έλλειμμα φαίνεται να μειώνεται από 20,1 δισεκατομμύρια το 2013 σε 5,1 δισεκατομμύρια το 2014. </w:t>
      </w:r>
    </w:p>
    <w:p w14:paraId="516C977B"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Όταν πηγαίνουμε, όμως, στη σελίδα 3, δηλαδή στην κατάσταση ταμειακώ</w:t>
      </w:r>
      <w:r>
        <w:rPr>
          <w:rFonts w:eastAsia="Times New Roman" w:cs="Times New Roman"/>
          <w:szCs w:val="24"/>
        </w:rPr>
        <w:t xml:space="preserve">ν ροών, που σε απλά ελληνικά αφορά στην </w:t>
      </w:r>
      <w:proofErr w:type="spellStart"/>
      <w:r>
        <w:rPr>
          <w:rFonts w:eastAsia="Times New Roman" w:cs="Times New Roman"/>
          <w:szCs w:val="24"/>
        </w:rPr>
        <w:t>εισπραξιμότητα</w:t>
      </w:r>
      <w:proofErr w:type="spellEnd"/>
      <w:r>
        <w:rPr>
          <w:rFonts w:eastAsia="Times New Roman" w:cs="Times New Roman"/>
          <w:szCs w:val="24"/>
        </w:rPr>
        <w:t xml:space="preserve"> των εσόδων και των πληρωμών, δυστυχώς βλέπουμε μία αντεστραμμένη εικόνα.</w:t>
      </w:r>
    </w:p>
    <w:p w14:paraId="516C977C" w14:textId="77777777" w:rsidR="009762CD" w:rsidRDefault="009828EE">
      <w:pPr>
        <w:spacing w:after="0" w:line="600" w:lineRule="auto"/>
        <w:jc w:val="both"/>
        <w:rPr>
          <w:rFonts w:eastAsia="Times New Roman" w:cs="Times New Roman"/>
          <w:szCs w:val="24"/>
        </w:rPr>
      </w:pPr>
      <w:r>
        <w:rPr>
          <w:rFonts w:eastAsia="Times New Roman" w:cs="Times New Roman"/>
          <w:szCs w:val="24"/>
        </w:rPr>
        <w:t>Τι βλέπουμε δηλαδή; Ότι η είσπραξη φόρων παραμένει ουσιαστικά σταθερή με οριακή αύξηση της τάξης του 0,6%. Για να το πούμε απλά,</w:t>
      </w:r>
      <w:r>
        <w:rPr>
          <w:rFonts w:eastAsia="Times New Roman" w:cs="Times New Roman"/>
          <w:szCs w:val="24"/>
        </w:rPr>
        <w:t xml:space="preserve"> αυξήθηκαν οι βεβαιωθέντες φόροι, αλλά δεν πληρώθηκαν, αυξάνοντας έτσι τις ληξιπρόθεσμες οφειλές των ιδιωτών προς το κράτος.</w:t>
      </w:r>
    </w:p>
    <w:p w14:paraId="516C977D" w14:textId="77777777" w:rsidR="009762CD" w:rsidRDefault="009828EE">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16C977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Δώστε μου ένα επιπλέον λεπτό, παρακαλώ, κύριε Π</w:t>
      </w:r>
      <w:r>
        <w:rPr>
          <w:rFonts w:eastAsia="Times New Roman" w:cs="Times New Roman"/>
          <w:szCs w:val="24"/>
        </w:rPr>
        <w:t xml:space="preserve">ρόεδρε, από το χρόνο μου. </w:t>
      </w:r>
    </w:p>
    <w:p w14:paraId="516C977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Παρατηρούμε, επιπλέον, πως η είσπραξη εσόδων από μη φορολογικά έσοδα είναι μειωμένη κατά 35%, ενώ παράλληλα, σε ό,τι αφορά τις δαπάνες, παρουσιάζεται μείωση των πληρωμών του κράτους για επιδοτήσεις και επιχορηγήσεις κατά 22,2%. Μ</w:t>
      </w:r>
      <w:r>
        <w:rPr>
          <w:rFonts w:eastAsia="Times New Roman" w:cs="Times New Roman"/>
          <w:szCs w:val="24"/>
        </w:rPr>
        <w:t>ε άλλα λόγια, το δημόσιο «πάγωσε» τις πληρωμές του προς τους ιδιώτες.</w:t>
      </w:r>
    </w:p>
    <w:p w14:paraId="516C978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Είναι ακόμη εντυπωσιακό πως, παρά τις περικοπές των συντάξεων, η συνταξιοδοτική δαπάνη δημοσίων υπαλλήλων, λειτουργών, σε σχέση με το 2013, παρουσιάζει αύξηση κατά 4,1%, ενώ το ποσό για </w:t>
      </w:r>
      <w:r>
        <w:rPr>
          <w:rFonts w:eastAsia="Times New Roman" w:cs="Times New Roman"/>
          <w:szCs w:val="24"/>
        </w:rPr>
        <w:t>πληρωμές αμοιβών νομικών προσώπων δημοσίου δικαίου αυξήθηκε κατά 2%. Και όλα αυτά αποδεικνύουν πως η στενή και κοντόθωρη ανάγνωση των μακροοικονομικών στοιχείων μπορεί κάποιες φορές να υποκρύπτει το τι συμβαίνει στην πραγματική οικονομία.</w:t>
      </w:r>
    </w:p>
    <w:p w14:paraId="516C978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Παρ’ όλα αυτά, το</w:t>
      </w:r>
      <w:r>
        <w:rPr>
          <w:rFonts w:eastAsia="Times New Roman" w:cs="Times New Roman"/>
          <w:szCs w:val="24"/>
        </w:rPr>
        <w:t xml:space="preserve"> 2014 με έναν, έστω και υποβοηθούμενο, τρόπο κατορθώσαμε να κάνουμε τα πρώτα μας δειλά βήματα εξόδου προς τις αγορές και να παρουσιάσουμε, μετά από έξι χρόνια ύφεσης, έναν, έστω και ισχνά, πλεονασματικό προϋπολογισμό. </w:t>
      </w:r>
    </w:p>
    <w:p w14:paraId="516C978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Οι ακριβείς λόγοι γιατί αυτή η πορεία</w:t>
      </w:r>
      <w:r>
        <w:rPr>
          <w:rFonts w:eastAsia="Times New Roman" w:cs="Times New Roman"/>
          <w:szCs w:val="24"/>
        </w:rPr>
        <w:t xml:space="preserve"> αναστράφηκε, είναι δουλειά του ιστορικού του μέλλοντος. Σημασία έχει ωστόσο -και είναι αυτό που με σιγουριά μπορούμε να πούμε- ότι τα πράγματα δεν ήταν καθόλου εύκολα και εξακολουθούν να παραμένουν έτσι για την ελληνική οικονομία εδώ και ενάμιση χρόνο. Απ</w:t>
      </w:r>
      <w:r>
        <w:rPr>
          <w:rFonts w:eastAsia="Times New Roman" w:cs="Times New Roman"/>
          <w:szCs w:val="24"/>
        </w:rPr>
        <w:t>ίστευτες παλινωδίες, ιδεοληψίες, κυβερνητικά και βουλευτικά ξεκαθαρίσματα, που ακολούθησαν την πρόσκρουση με την πραγματικότητα, μας επέστρεψαν στα χρόνια της αρχής της κρίσης -δυστυχώς!- και φυσικά με τεράστιο οικονομικό κόστος για τους πολίτες και για τη</w:t>
      </w:r>
      <w:r>
        <w:rPr>
          <w:rFonts w:eastAsia="Times New Roman" w:cs="Times New Roman"/>
          <w:szCs w:val="24"/>
        </w:rPr>
        <w:t xml:space="preserve"> χώρα. Αυτό που δεν καταλάβατε τόσο εσείς όσο και οι προηγούμενοι, είναι πως το κράτος και η οικονομία έχουν συνέχεια, που οι εναλλασσόμενες κυβερνήσεις οφείλουν να σέβονται και όχι να τη θυσιάζουν στον βωμό μικροπολιτικών σκοπιμοτήτων.</w:t>
      </w:r>
    </w:p>
    <w:p w14:paraId="516C978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Πιθανώς, η πορεία ε</w:t>
      </w:r>
      <w:r>
        <w:rPr>
          <w:rFonts w:eastAsia="Times New Roman" w:cs="Times New Roman"/>
          <w:szCs w:val="24"/>
        </w:rPr>
        <w:t xml:space="preserve">ξόδου από τα μνημόνια να είχε ολοκληρωθεί την περίοδο 2014-2015. Δυστυχώς, ο ασύστολος λαϊκισμός και οι αυταπάτες, που ένθεν κακείθεν καλλιεργήθηκαν, ανέτρεψαν αυτή την πορεία. Η πιστωτική ασφυξία τραπεζών, επιχειρήσεων, φορολογουμένων λόγω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w:t>
      </w:r>
      <w:r>
        <w:rPr>
          <w:rFonts w:eastAsia="Times New Roman" w:cs="Times New Roman"/>
          <w:szCs w:val="24"/>
          <w:lang w:val="en-US"/>
        </w:rPr>
        <w:t>trols</w:t>
      </w:r>
      <w:r>
        <w:rPr>
          <w:rFonts w:eastAsia="Times New Roman" w:cs="Times New Roman"/>
          <w:szCs w:val="24"/>
        </w:rPr>
        <w:t xml:space="preserve">, που </w:t>
      </w:r>
      <w:r>
        <w:rPr>
          <w:rFonts w:eastAsia="Times New Roman" w:cs="Times New Roman"/>
          <w:szCs w:val="24"/>
        </w:rPr>
        <w:lastRenderedPageBreak/>
        <w:t>εσείς επιβάλατε, μαθηματικά οδήγησαν στο τρίτο μνημόνιο τη χώρα και τους πολίτες στην πίστη πως τίποτα δεν μπορεί να αλλάξει.</w:t>
      </w:r>
    </w:p>
    <w:p w14:paraId="516C978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Σήμερα, κυρίες και κύριοι συνάδελφοι, οφείλουμε να αξιολογήσουμε το παρελθόν και να συνεννοηθούμε τουλάχιστον για τα βα</w:t>
      </w:r>
      <w:r>
        <w:rPr>
          <w:rFonts w:eastAsia="Times New Roman" w:cs="Times New Roman"/>
          <w:szCs w:val="24"/>
        </w:rPr>
        <w:t>σικά. Αυτός είναι και ο μόνος τρόπος, ώστε να εμπνεύσουμε ξανά πίστη και αυτοπεποίθηση στους πολίτες. Και αυτό είναι θέμα επιβίωσης και όχι θέμα πολυτέλειας για τη χώρα.</w:t>
      </w:r>
    </w:p>
    <w:p w14:paraId="516C978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16C9786" w14:textId="77777777" w:rsidR="009762CD" w:rsidRDefault="009828EE">
      <w:pPr>
        <w:spacing w:after="0" w:line="600" w:lineRule="auto"/>
        <w:ind w:firstLine="720"/>
        <w:jc w:val="center"/>
        <w:rPr>
          <w:rFonts w:eastAsia="Times New Roman"/>
          <w:bCs/>
        </w:rPr>
      </w:pPr>
      <w:r>
        <w:rPr>
          <w:rFonts w:eastAsia="Times New Roman"/>
          <w:bCs/>
        </w:rPr>
        <w:t>(Χειροκροτήματα από την πτέρυγα του Ποταμιού)</w:t>
      </w:r>
    </w:p>
    <w:p w14:paraId="516C9787" w14:textId="77777777" w:rsidR="009762CD" w:rsidRDefault="009828EE">
      <w:pPr>
        <w:spacing w:after="0" w:line="600" w:lineRule="auto"/>
        <w:ind w:firstLine="720"/>
        <w:jc w:val="both"/>
        <w:rPr>
          <w:rFonts w:eastAsia="Times New Roman"/>
          <w:bCs/>
        </w:rPr>
      </w:pPr>
      <w:r>
        <w:rPr>
          <w:rFonts w:eastAsia="Times New Roman"/>
          <w:b/>
          <w:bCs/>
        </w:rPr>
        <w:t>ΠΡΟΕΔΡΕΥΩΝ (Γεώργιος Βαρε</w:t>
      </w:r>
      <w:r>
        <w:rPr>
          <w:rFonts w:eastAsia="Times New Roman"/>
          <w:b/>
          <w:bCs/>
        </w:rPr>
        <w:t>μένος):</w:t>
      </w:r>
      <w:r>
        <w:rPr>
          <w:rFonts w:eastAsia="Times New Roman"/>
          <w:bCs/>
        </w:rPr>
        <w:t xml:space="preserve"> Και εμείς ευχαριστούμε. </w:t>
      </w:r>
    </w:p>
    <w:p w14:paraId="516C9788" w14:textId="77777777" w:rsidR="009762CD" w:rsidRDefault="009828EE">
      <w:pPr>
        <w:spacing w:after="0" w:line="600" w:lineRule="auto"/>
        <w:ind w:firstLine="720"/>
        <w:jc w:val="both"/>
        <w:rPr>
          <w:rFonts w:eastAsia="Times New Roman"/>
          <w:bCs/>
        </w:rPr>
      </w:pPr>
      <w:r>
        <w:rPr>
          <w:rFonts w:eastAsia="Times New Roman"/>
          <w:bCs/>
        </w:rPr>
        <w:t xml:space="preserve">Ο Κοινοβουλευτικός Εκπρόσωπος της Χρυσής Αυγής κ. </w:t>
      </w:r>
      <w:proofErr w:type="spellStart"/>
      <w:r>
        <w:rPr>
          <w:rFonts w:eastAsia="Times New Roman"/>
          <w:bCs/>
        </w:rPr>
        <w:t>Σαχινίδης</w:t>
      </w:r>
      <w:proofErr w:type="spellEnd"/>
      <w:r>
        <w:rPr>
          <w:rFonts w:eastAsia="Times New Roman"/>
          <w:bCs/>
        </w:rPr>
        <w:t xml:space="preserve"> έχει τον λόγο.</w:t>
      </w:r>
    </w:p>
    <w:p w14:paraId="516C9789" w14:textId="77777777" w:rsidR="009762CD" w:rsidRDefault="009828EE">
      <w:pPr>
        <w:spacing w:after="0" w:line="600" w:lineRule="auto"/>
        <w:ind w:firstLine="720"/>
        <w:jc w:val="both"/>
        <w:rPr>
          <w:rFonts w:eastAsia="Times New Roman"/>
          <w:bCs/>
        </w:rPr>
      </w:pPr>
      <w:r>
        <w:rPr>
          <w:rFonts w:eastAsia="Times New Roman"/>
          <w:b/>
          <w:bCs/>
        </w:rPr>
        <w:t>ΙΩΑΝΝΗΣ ΣΑΧΙΝΙΔΗΣ:</w:t>
      </w:r>
      <w:r>
        <w:rPr>
          <w:rFonts w:eastAsia="Times New Roman"/>
          <w:bCs/>
        </w:rPr>
        <w:t xml:space="preserve"> Σας ευχαριστώ, κύριε Πρόεδρε.</w:t>
      </w:r>
    </w:p>
    <w:p w14:paraId="516C978A" w14:textId="77777777" w:rsidR="009762CD" w:rsidRDefault="009828EE">
      <w:pPr>
        <w:spacing w:after="0" w:line="600" w:lineRule="auto"/>
        <w:ind w:firstLine="720"/>
        <w:jc w:val="both"/>
        <w:rPr>
          <w:rFonts w:eastAsia="Times New Roman"/>
          <w:bCs/>
        </w:rPr>
      </w:pPr>
      <w:r>
        <w:rPr>
          <w:rFonts w:eastAsia="Times New Roman"/>
          <w:bCs/>
        </w:rPr>
        <w:t xml:space="preserve">Πράγματι είναι απογοητευτικό να συζητείται εντός της Ολομέλειας ο </w:t>
      </w:r>
      <w:r>
        <w:rPr>
          <w:rFonts w:eastAsia="Times New Roman"/>
          <w:bCs/>
        </w:rPr>
        <w:t>απολογισμός</w:t>
      </w:r>
      <w:r>
        <w:rPr>
          <w:rFonts w:eastAsia="Times New Roman"/>
          <w:bCs/>
        </w:rPr>
        <w:t xml:space="preserve">, </w:t>
      </w:r>
      <w:r>
        <w:rPr>
          <w:rFonts w:eastAsia="Times New Roman"/>
          <w:bCs/>
        </w:rPr>
        <w:t>προϋπολογισμοί</w:t>
      </w:r>
      <w:r>
        <w:rPr>
          <w:rFonts w:eastAsia="Times New Roman"/>
          <w:bCs/>
        </w:rPr>
        <w:t xml:space="preserve">, </w:t>
      </w:r>
      <w:r>
        <w:rPr>
          <w:rFonts w:eastAsia="Times New Roman"/>
          <w:bCs/>
        </w:rPr>
        <w:t>ισολ</w:t>
      </w:r>
      <w:r>
        <w:rPr>
          <w:rFonts w:eastAsia="Times New Roman"/>
          <w:bCs/>
        </w:rPr>
        <w:t xml:space="preserve">ογισμοί </w:t>
      </w:r>
      <w:r>
        <w:rPr>
          <w:rFonts w:eastAsia="Times New Roman"/>
          <w:bCs/>
        </w:rPr>
        <w:t xml:space="preserve">και να είναι άδεια η Αίθουσα. Σε αντίθεση με όλα τα κόμματα, απ’ ό,τι βλέπετε, ο Λαϊκός </w:t>
      </w:r>
      <w:r>
        <w:rPr>
          <w:rFonts w:eastAsia="Times New Roman"/>
          <w:bCs/>
        </w:rPr>
        <w:lastRenderedPageBreak/>
        <w:t>Σύνδεσμος-Χρυσή Αυγή από την Κοινοβουλευτική του Ομάδα έχει στην Αίθουσα αντιπροσωπευτικά το 1/3 της δύναμής του. Αυτό σημαίνει για εμάς πάρα πολλά και καταδεικ</w:t>
      </w:r>
      <w:r>
        <w:rPr>
          <w:rFonts w:eastAsia="Times New Roman"/>
          <w:bCs/>
        </w:rPr>
        <w:t>νύει το πόσο σοβαρά λαμβάνουμε υπ</w:t>
      </w:r>
      <w:r>
        <w:rPr>
          <w:rFonts w:eastAsia="Times New Roman"/>
          <w:bCs/>
        </w:rPr>
        <w:t xml:space="preserve">’ </w:t>
      </w:r>
      <w:proofErr w:type="spellStart"/>
      <w:r>
        <w:rPr>
          <w:rFonts w:eastAsia="Times New Roman"/>
          <w:bCs/>
        </w:rPr>
        <w:t>όψιν</w:t>
      </w:r>
      <w:proofErr w:type="spellEnd"/>
      <w:r>
        <w:rPr>
          <w:rFonts w:eastAsia="Times New Roman"/>
          <w:bCs/>
        </w:rPr>
        <w:t xml:space="preserve"> μας όλα τα σχέδια νόμου που έρχονται προς συζήτηση. </w:t>
      </w:r>
    </w:p>
    <w:p w14:paraId="516C978B" w14:textId="77777777" w:rsidR="009762CD" w:rsidRDefault="009828EE">
      <w:pPr>
        <w:spacing w:after="0" w:line="600" w:lineRule="auto"/>
        <w:ind w:firstLine="720"/>
        <w:jc w:val="both"/>
        <w:rPr>
          <w:rFonts w:eastAsia="Times New Roman"/>
          <w:bCs/>
        </w:rPr>
      </w:pPr>
      <w:r>
        <w:rPr>
          <w:rFonts w:eastAsia="Times New Roman"/>
          <w:bCs/>
        </w:rPr>
        <w:t xml:space="preserve">Ακούσαμε και από τον </w:t>
      </w:r>
      <w:r>
        <w:rPr>
          <w:rFonts w:eastAsia="Times New Roman"/>
          <w:bCs/>
        </w:rPr>
        <w:t>εισηγητή</w:t>
      </w:r>
      <w:r>
        <w:rPr>
          <w:rFonts w:eastAsia="Times New Roman"/>
          <w:bCs/>
        </w:rPr>
        <w:t xml:space="preserve"> </w:t>
      </w:r>
      <w:r>
        <w:rPr>
          <w:rFonts w:eastAsia="Times New Roman"/>
          <w:bCs/>
        </w:rPr>
        <w:t>της Νέας Δημοκρατίας και από τους ομιλητές της Νέας Δημοκρατίας ότι το 2014 ήταν μια χρονιά ουτοπική, ότι όλα ήταν πολύ όμορφα, ότι το φθινόπωρο θα βγαίναμε στις αγορές. Δηλαδή, με λίγα λόγια μας λένε ότι το φθινόπωρο -που φθάνει μέχρι και τον Νοέμβριο- δη</w:t>
      </w:r>
      <w:r>
        <w:rPr>
          <w:rFonts w:eastAsia="Times New Roman"/>
          <w:bCs/>
        </w:rPr>
        <w:t xml:space="preserve">λαδή μέσα σε διάστημα ενός μηνός -γιατί τον Ιανουάριο είχαμε εκλογές και ανέλαβε ο ΣΥΡΙΖΑ, όχι ότι υποστηρίζω τον ΣΥΡΙΖΑ, προς Θεού!- ανέλαβε ο ΣΥΡΙΖΑ και τα έκανε όλα πολύ πιο άσχημα απ’ ό,τι ήταν πριν. </w:t>
      </w:r>
    </w:p>
    <w:p w14:paraId="516C978C" w14:textId="77777777" w:rsidR="009762CD" w:rsidRDefault="009828EE">
      <w:pPr>
        <w:spacing w:after="0" w:line="600" w:lineRule="auto"/>
        <w:ind w:firstLine="720"/>
        <w:jc w:val="both"/>
        <w:rPr>
          <w:rFonts w:eastAsia="Times New Roman" w:cs="Times New Roman"/>
          <w:szCs w:val="24"/>
        </w:rPr>
      </w:pPr>
      <w:r>
        <w:rPr>
          <w:rFonts w:eastAsia="Times New Roman"/>
          <w:bCs/>
        </w:rPr>
        <w:t>Το θέμα είναι ότι δεν πιστεύουμε εμείς ως Χρυσή Αυγ</w:t>
      </w:r>
      <w:r>
        <w:rPr>
          <w:rFonts w:eastAsia="Times New Roman"/>
          <w:bCs/>
        </w:rPr>
        <w:t xml:space="preserve">ή σε δείκτες. Στους μόνους δείκτες που πιστεύουμε είναι αυτοί που καταδεικνύουν πόσο μεγάλη ανεργία υπάρχει στη χώρα μας. Και σύμφωνα με τους δείκτες του Ινστιτούτου Εργασίας, οι δείκτες αυτοί αγγίζουν το 30,8%, χωρίς να συνυπολογίσουμε όσους </w:t>
      </w:r>
      <w:r>
        <w:rPr>
          <w:rFonts w:eastAsia="Times New Roman"/>
          <w:bCs/>
        </w:rPr>
        <w:lastRenderedPageBreak/>
        <w:t xml:space="preserve">είναι </w:t>
      </w:r>
      <w:proofErr w:type="spellStart"/>
      <w:r>
        <w:rPr>
          <w:rFonts w:eastAsia="Times New Roman"/>
          <w:bCs/>
        </w:rPr>
        <w:t>ημιαπασ</w:t>
      </w:r>
      <w:r>
        <w:rPr>
          <w:rFonts w:eastAsia="Times New Roman"/>
          <w:bCs/>
        </w:rPr>
        <w:t>χολούμενοι</w:t>
      </w:r>
      <w:proofErr w:type="spellEnd"/>
      <w:r>
        <w:rPr>
          <w:rFonts w:eastAsia="Times New Roman"/>
          <w:bCs/>
        </w:rPr>
        <w:t xml:space="preserve">, που σίγουρα, εάν τους υπολογίσουμε, είναι πολύ μεγαλύτερο αυτό το ποσοστό ανεργίας. </w:t>
      </w:r>
      <w:r>
        <w:rPr>
          <w:rFonts w:eastAsia="Times New Roman" w:cs="Times New Roman"/>
          <w:szCs w:val="24"/>
        </w:rPr>
        <w:t xml:space="preserve"> </w:t>
      </w:r>
    </w:p>
    <w:p w14:paraId="516C978D"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 xml:space="preserve">Ακούσαμε για την επίσκεψη Ομπάμα. Ακούσαμε για μια επίσκεψη ενός </w:t>
      </w:r>
      <w:r>
        <w:rPr>
          <w:rFonts w:eastAsia="Times New Roman" w:cs="Times New Roman"/>
          <w:szCs w:val="24"/>
        </w:rPr>
        <w:t>προέδρου</w:t>
      </w:r>
      <w:r>
        <w:rPr>
          <w:rFonts w:eastAsia="Times New Roman" w:cs="Times New Roman"/>
          <w:szCs w:val="24"/>
        </w:rPr>
        <w:t xml:space="preserve">, ο οποίος εντός σαράντα πέντε ημερών παραδίδει τη σκυτάλη στον </w:t>
      </w:r>
      <w:proofErr w:type="spellStart"/>
      <w:r>
        <w:rPr>
          <w:rFonts w:eastAsia="Times New Roman" w:cs="Times New Roman"/>
          <w:szCs w:val="24"/>
        </w:rPr>
        <w:t>νεοεκλεγέντα</w:t>
      </w:r>
      <w:proofErr w:type="spellEnd"/>
      <w:r>
        <w:rPr>
          <w:rFonts w:eastAsia="Times New Roman" w:cs="Times New Roman"/>
          <w:szCs w:val="24"/>
        </w:rPr>
        <w:t xml:space="preserve"> Πρόεδρο </w:t>
      </w:r>
      <w:r>
        <w:rPr>
          <w:rFonts w:eastAsia="Times New Roman" w:cs="Times New Roman"/>
          <w:szCs w:val="24"/>
        </w:rPr>
        <w:t xml:space="preserve">των Ηνωμένων Πολιτειών και θα μπορούσα να χαρακτηρίσω μόνο αφελή τη σκέψη να μπορέσει να πιστέψει κάποιος εντός αυτής της Αιθούσης ότι κάτι θα αλλάξει με την επίσκεψη Ομπάμα. </w:t>
      </w:r>
    </w:p>
    <w:p w14:paraId="516C978E"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Ακούσαμε από τα κανάλια αυτές τις ημέρες ότι θα βοηθήσει στην ελάφρυνση του ελλη</w:t>
      </w:r>
      <w:r>
        <w:rPr>
          <w:rFonts w:eastAsia="Times New Roman" w:cs="Times New Roman"/>
          <w:szCs w:val="24"/>
        </w:rPr>
        <w:t xml:space="preserve">νικού χρέους, κάτι το οποίο ο νέος Πρόεδρος της Αμερικής ήταν ξεκάθαρος σε αυτή την τοποθέτησή του ότι το χρέος της Ελλάδας είναι καθαρά εσωτερική υπόθεση της Ευρωπαϊκής Ένωσης και μάλιστα μεταξύ της </w:t>
      </w:r>
      <w:r>
        <w:rPr>
          <w:rFonts w:eastAsia="Times New Roman" w:cs="Times New Roman"/>
          <w:szCs w:val="24"/>
        </w:rPr>
        <w:t xml:space="preserve">Ελλάδας </w:t>
      </w:r>
      <w:r>
        <w:rPr>
          <w:rFonts w:eastAsia="Times New Roman" w:cs="Times New Roman"/>
          <w:szCs w:val="24"/>
        </w:rPr>
        <w:t>και της Γερμανίας. Δεν περιμένουμε τίποτα απολύτ</w:t>
      </w:r>
      <w:r>
        <w:rPr>
          <w:rFonts w:eastAsia="Times New Roman" w:cs="Times New Roman"/>
          <w:szCs w:val="24"/>
        </w:rPr>
        <w:t xml:space="preserve">ως. Αντιθέτως έχουμε θέσει κάποια ερωτήματα μέσω του Εκπροσώπου Τύπου σε ό,τι αφορά την επίσκεψη του κ. Ομπάμα, εάν έχει έρθει ως τουρίστας στην Ελλάδα, αν έχει έρθει ως κομιστής του τέταρτου μνημονίου. </w:t>
      </w:r>
    </w:p>
    <w:p w14:paraId="516C978F"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μιας και αναφερόμαστε για τέταρτο μνημόνιο, κάτι</w:t>
      </w:r>
      <w:r>
        <w:rPr>
          <w:rFonts w:eastAsia="Times New Roman" w:cs="Times New Roman"/>
          <w:szCs w:val="24"/>
        </w:rPr>
        <w:t xml:space="preserve"> το οποίο ακούγεται πολύ συχνά τις τελευταίες ημέρες, μην ξεχνάμε ότι η αιτία που η χώρα μας μπήκε σε αυτά τα μνημόνια ήταν η πολιτική που ασκούσαν οι Ηνωμένες Πολιτείες. Ξέρετε και γνωρίζετε πάρα πολύ καλά, άσχετα αν δεν το λέτε δημόσια εντός της Αίθουσας</w:t>
      </w:r>
      <w:r>
        <w:rPr>
          <w:rFonts w:eastAsia="Times New Roman" w:cs="Times New Roman"/>
          <w:szCs w:val="24"/>
        </w:rPr>
        <w:t xml:space="preserve"> της Ολομέλειας, ότι όλα αυτά ξεκίνησαν την περίοδο του 2007-2008 από τις Ηνωμένες Πολιτείες, από τον κατασκευαστικό τομέα. Κατάφεραν να εξαγάγουν την δική τους κρίση, την φόρτωσαν στην Ευρώπη και οι Ευρωπαίοι τοκογλύφοι και δανειστές με πολύ όμορφο τρόπο </w:t>
      </w:r>
      <w:r>
        <w:rPr>
          <w:rFonts w:eastAsia="Times New Roman" w:cs="Times New Roman"/>
          <w:szCs w:val="24"/>
        </w:rPr>
        <w:t xml:space="preserve">κατάφεραν και προσπάθησαν μάλλον να το φορτώσουν σε κάποιες συγκεκριμένες χώρες. Κάποιες εξ αυτών ξεγλίστρησαν. Προσπαθούν να το φορτώσουν αποκλειστικά στην πλάτη της </w:t>
      </w:r>
      <w:r>
        <w:rPr>
          <w:rFonts w:eastAsia="Times New Roman" w:cs="Times New Roman"/>
          <w:szCs w:val="24"/>
        </w:rPr>
        <w:t>Ελλάδας</w:t>
      </w:r>
      <w:r>
        <w:rPr>
          <w:rFonts w:eastAsia="Times New Roman" w:cs="Times New Roman"/>
          <w:szCs w:val="24"/>
        </w:rPr>
        <w:t>, γιατί έχουν ως μοναδικό γνώμονα –και αυτό το πιστεύουν εδώ και πάρα πολλά χρόνια</w:t>
      </w:r>
      <w:r>
        <w:rPr>
          <w:rFonts w:eastAsia="Times New Roman" w:cs="Times New Roman"/>
          <w:szCs w:val="24"/>
        </w:rPr>
        <w:t>- ότι οτιδήποτε εφαρμοστεί στην Ελλάδα θα είναι πάρα πολύ εύκολο να το εφαρμόσουν και στις υπόλοιπες χώρες.</w:t>
      </w:r>
    </w:p>
    <w:p w14:paraId="516C9790"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μας ήρθε ο κ. Ομπάμα ως προπομπός των λαθρομεταναστών. Γιατί το λέω αυτό; Και εδώ ευθύνη έχουν απόλυτα οι Ηνωμένες Πολιτείες, γιατί οι ροές </w:t>
      </w:r>
      <w:r>
        <w:rPr>
          <w:rFonts w:eastAsia="Times New Roman" w:cs="Times New Roman"/>
          <w:szCs w:val="24"/>
        </w:rPr>
        <w:t xml:space="preserve">των μεταναστών κατ’ εσάς -όπως θέλετε </w:t>
      </w:r>
      <w:r>
        <w:rPr>
          <w:rFonts w:eastAsia="Times New Roman" w:cs="Times New Roman"/>
          <w:szCs w:val="24"/>
        </w:rPr>
        <w:lastRenderedPageBreak/>
        <w:t>πέστε τους, πλέον δεν μας ενδιαφέρει-, αυτές οι ροές είναι επακόλουθο των πολιτικών που ασκούν στη Μέση Ανατολή και στην Αφρική. Σε κα</w:t>
      </w:r>
      <w:r>
        <w:rPr>
          <w:rFonts w:eastAsia="Times New Roman" w:cs="Times New Roman"/>
          <w:szCs w:val="24"/>
        </w:rPr>
        <w:t>μ</w:t>
      </w:r>
      <w:r>
        <w:rPr>
          <w:rFonts w:eastAsia="Times New Roman" w:cs="Times New Roman"/>
          <w:szCs w:val="24"/>
        </w:rPr>
        <w:t xml:space="preserve">μία περίπτωση η Ελλάδα δεν θα γίνει σκουπιδοτενεκές όχι μόνο ανθρώπινων ψυχών αλλά </w:t>
      </w:r>
      <w:r>
        <w:rPr>
          <w:rFonts w:eastAsia="Times New Roman" w:cs="Times New Roman"/>
          <w:szCs w:val="24"/>
        </w:rPr>
        <w:t xml:space="preserve">γενικά σκουπιδοτενεκές όλης της </w:t>
      </w:r>
      <w:r>
        <w:rPr>
          <w:rFonts w:eastAsia="Times New Roman" w:cs="Times New Roman"/>
          <w:szCs w:val="24"/>
        </w:rPr>
        <w:t>υφηλίου</w:t>
      </w:r>
      <w:r>
        <w:rPr>
          <w:rFonts w:eastAsia="Times New Roman" w:cs="Times New Roman"/>
          <w:szCs w:val="24"/>
        </w:rPr>
        <w:t xml:space="preserve">. Αυτή είναι η πολιτική που ασκούν σε βάρος της </w:t>
      </w:r>
      <w:r>
        <w:rPr>
          <w:rFonts w:eastAsia="Times New Roman" w:cs="Times New Roman"/>
          <w:szCs w:val="24"/>
        </w:rPr>
        <w:t>Ελλάδας</w:t>
      </w:r>
      <w:r>
        <w:rPr>
          <w:rFonts w:eastAsia="Times New Roman" w:cs="Times New Roman"/>
          <w:szCs w:val="24"/>
        </w:rPr>
        <w:t xml:space="preserve">. </w:t>
      </w:r>
    </w:p>
    <w:p w14:paraId="516C9791"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Αύριο μάλιστα δεν θα γίνει ούτε μια Επιτροπή ούτε μια Ολομέλεια, γιατί γιορτάζεται η αποκατάσταση της Δημοκρατίας. Όμως, δεν ακούσαμε ότι σαν εχθές έγινε η ανα</w:t>
      </w:r>
      <w:r>
        <w:rPr>
          <w:rFonts w:eastAsia="Times New Roman" w:cs="Times New Roman"/>
          <w:szCs w:val="24"/>
        </w:rPr>
        <w:t xml:space="preserve">κήρυξη του ψευδοκράτους πριν ακριβώς τριάντα τρία χρόνια στη μαρτυρική μας Κύπρο. Θα έπρεπε να ντρεπόμαστε για το ότι δεν γίνεται αναφορά εντός της Αιθούσης του </w:t>
      </w:r>
      <w:r>
        <w:rPr>
          <w:rFonts w:eastAsia="Times New Roman" w:cs="Times New Roman"/>
          <w:szCs w:val="24"/>
        </w:rPr>
        <w:t xml:space="preserve">ελληνικού </w:t>
      </w:r>
      <w:r>
        <w:rPr>
          <w:rFonts w:eastAsia="Times New Roman" w:cs="Times New Roman"/>
          <w:szCs w:val="24"/>
        </w:rPr>
        <w:t>Κοινοβουλίου σε τέτοια θέματα. Όπως δεν άκουσα από κανέναν να αναφέρεται στους δυο Αλ</w:t>
      </w:r>
      <w:r>
        <w:rPr>
          <w:rFonts w:eastAsia="Times New Roman" w:cs="Times New Roman"/>
          <w:szCs w:val="24"/>
        </w:rPr>
        <w:t xml:space="preserve">βανούς πράκτορες, οι οποίοι συνελήφθησαν με υλικό το οποίο παραπέμπει σε </w:t>
      </w:r>
      <w:proofErr w:type="spellStart"/>
      <w:r>
        <w:rPr>
          <w:rFonts w:eastAsia="Times New Roman" w:cs="Times New Roman"/>
          <w:szCs w:val="24"/>
        </w:rPr>
        <w:t>αλυτρωτικές</w:t>
      </w:r>
      <w:proofErr w:type="spellEnd"/>
      <w:r>
        <w:rPr>
          <w:rFonts w:eastAsia="Times New Roman" w:cs="Times New Roman"/>
          <w:szCs w:val="24"/>
        </w:rPr>
        <w:t xml:space="preserve"> διαθέσεις των γειτόνων μας. Βλέπετε έχουμε τακτοποιήσει τα πάντα τόσο καλά με τους γείτονές μας, που ασχολούμαστε με την επίσκεψη Ομπάμα, με έναν απερχόμενο και με έναν τε</w:t>
      </w:r>
      <w:r>
        <w:rPr>
          <w:rFonts w:eastAsia="Times New Roman" w:cs="Times New Roman"/>
          <w:szCs w:val="24"/>
        </w:rPr>
        <w:t xml:space="preserve">λειωμένο </w:t>
      </w:r>
      <w:r>
        <w:rPr>
          <w:rFonts w:eastAsia="Times New Roman" w:cs="Times New Roman"/>
          <w:szCs w:val="24"/>
        </w:rPr>
        <w:t>πρόεδρο</w:t>
      </w:r>
      <w:r>
        <w:rPr>
          <w:rFonts w:eastAsia="Times New Roman" w:cs="Times New Roman"/>
          <w:szCs w:val="24"/>
        </w:rPr>
        <w:t xml:space="preserve">. Υπάρχει και η ψευδαίσθηση, για να λέμε την αλήθεια πλέον σε αυτή την Αίθουσα, ότι ίσως </w:t>
      </w:r>
      <w:r>
        <w:rPr>
          <w:rFonts w:eastAsia="Times New Roman" w:cs="Times New Roman"/>
          <w:szCs w:val="24"/>
        </w:rPr>
        <w:lastRenderedPageBreak/>
        <w:t xml:space="preserve">επειδή ο νέος </w:t>
      </w:r>
      <w:r>
        <w:rPr>
          <w:rFonts w:eastAsia="Times New Roman" w:cs="Times New Roman"/>
          <w:szCs w:val="24"/>
        </w:rPr>
        <w:t xml:space="preserve">πρόεδρος </w:t>
      </w:r>
      <w:r>
        <w:rPr>
          <w:rFonts w:eastAsia="Times New Roman" w:cs="Times New Roman"/>
          <w:szCs w:val="24"/>
        </w:rPr>
        <w:t>έχει κάποιους Έλληνες συνεργάτες, μην ξεχνάμε ότι όλοι όσοι πέρασαν από την Προεδρεία των Ηνωμένων Πολιτειών είχαν Έλληνες συνερ</w:t>
      </w:r>
      <w:r>
        <w:rPr>
          <w:rFonts w:eastAsia="Times New Roman" w:cs="Times New Roman"/>
          <w:szCs w:val="24"/>
        </w:rPr>
        <w:t xml:space="preserve">γάτες, εμείς δεν πιστεύουμε και πολλά πράγματα, απλά θεωρούμε ότι επαναστάτες ήταν αυτοί, που ψήφισαν τον νέο Πρόεδρο της Αμερικής, γιατί η ψήφος τους ήταν </w:t>
      </w:r>
      <w:proofErr w:type="spellStart"/>
      <w:r>
        <w:rPr>
          <w:rFonts w:eastAsia="Times New Roman" w:cs="Times New Roman"/>
          <w:szCs w:val="24"/>
        </w:rPr>
        <w:t>αντισυστημική</w:t>
      </w:r>
      <w:proofErr w:type="spellEnd"/>
      <w:r>
        <w:rPr>
          <w:rFonts w:eastAsia="Times New Roman" w:cs="Times New Roman"/>
          <w:szCs w:val="24"/>
        </w:rPr>
        <w:t xml:space="preserve">. </w:t>
      </w:r>
    </w:p>
    <w:p w14:paraId="516C9792"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t>Θα πρέπει, λοιπόν, να δώσουμε πάρα πολύ μεγάλη βάση στις τρέχουσες πολιτικές εξελίξε</w:t>
      </w:r>
      <w:r>
        <w:rPr>
          <w:rFonts w:eastAsia="Times New Roman" w:cs="Times New Roman"/>
          <w:szCs w:val="24"/>
        </w:rPr>
        <w:t xml:space="preserve">ις. Θα πρέπει να αναφέρουμε πράγματα τα οποία δεν ακούγονται. Δεν έχει ακουστεί ότι τον Δεκέμβριο που μας έρχεται υπάρχει ένα πάρα πολύ σοβαρό δημοψήφισμα στη γείτονα χώρα, την Ιταλία, από το οποίο θα εξαρτηθούν πάρα πολλά θέματα, όπως το γνωστό </w:t>
      </w:r>
      <w:r>
        <w:rPr>
          <w:rFonts w:eastAsia="Times New Roman" w:cs="Times New Roman"/>
          <w:szCs w:val="24"/>
          <w:lang w:val="en-US"/>
        </w:rPr>
        <w:t>Brexit</w:t>
      </w:r>
      <w:r>
        <w:rPr>
          <w:rFonts w:eastAsia="Times New Roman" w:cs="Times New Roman"/>
          <w:szCs w:val="24"/>
        </w:rPr>
        <w:t>, όπ</w:t>
      </w:r>
      <w:r>
        <w:rPr>
          <w:rFonts w:eastAsia="Times New Roman" w:cs="Times New Roman"/>
          <w:szCs w:val="24"/>
        </w:rPr>
        <w:t xml:space="preserve">ως το </w:t>
      </w:r>
      <w:proofErr w:type="spellStart"/>
      <w:r>
        <w:rPr>
          <w:rFonts w:eastAsia="Times New Roman" w:cs="Times New Roman"/>
          <w:szCs w:val="24"/>
          <w:lang w:val="en-US"/>
        </w:rPr>
        <w:t>Grexit</w:t>
      </w:r>
      <w:proofErr w:type="spellEnd"/>
      <w:r>
        <w:rPr>
          <w:rFonts w:eastAsia="Times New Roman" w:cs="Times New Roman"/>
          <w:szCs w:val="24"/>
        </w:rPr>
        <w:t xml:space="preserve"> που απασχολεί πάρα πολλούς, ίσως να υπάρξει και το </w:t>
      </w:r>
      <w:proofErr w:type="spellStart"/>
      <w:r>
        <w:rPr>
          <w:rFonts w:eastAsia="Times New Roman" w:cs="Times New Roman"/>
          <w:szCs w:val="24"/>
          <w:lang w:val="en-US"/>
        </w:rPr>
        <w:t>Italexit</w:t>
      </w:r>
      <w:proofErr w:type="spellEnd"/>
      <w:r>
        <w:rPr>
          <w:rFonts w:eastAsia="Times New Roman" w:cs="Times New Roman"/>
          <w:szCs w:val="24"/>
        </w:rPr>
        <w:t xml:space="preserve"> με την απόφαση που θα βγει αν αυτό το δημοψήφισμα δεν είναι το αναμενόμενο. Άλλωστε το είχε δηλώσει και ο ίδιος ο Πρόεδρος της Ιταλίας ότι αν βγει κάτι διαφορετικό θα παραιτηθεί.</w:t>
      </w:r>
    </w:p>
    <w:p w14:paraId="516C9793" w14:textId="77777777" w:rsidR="009762CD" w:rsidRDefault="009828E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Τι γ</w:t>
      </w:r>
      <w:r>
        <w:rPr>
          <w:rFonts w:eastAsia="Times New Roman" w:cs="Times New Roman"/>
          <w:szCs w:val="24"/>
        </w:rPr>
        <w:t xml:space="preserve">ίνεται; Οι νόμοι, όπως ξέρετε πολύ καλά, στην Ιταλία ψηφίζονται από την Βουλή των Αντιπροσώπων και από την Γερουσία για να έχουν ισχύ. Θέλουν να μειώσουν την ισχύ της Γερουσίας ούτως ώστε να γίνεται ακριβώς αυτό που γίνεται και εντός του </w:t>
      </w:r>
      <w:r>
        <w:rPr>
          <w:rFonts w:eastAsia="Times New Roman" w:cs="Times New Roman"/>
          <w:szCs w:val="24"/>
        </w:rPr>
        <w:t xml:space="preserve">ελληνικού </w:t>
      </w:r>
      <w:r>
        <w:rPr>
          <w:rFonts w:eastAsia="Times New Roman" w:cs="Times New Roman"/>
          <w:szCs w:val="24"/>
        </w:rPr>
        <w:t>Κοινοβου</w:t>
      </w:r>
      <w:r>
        <w:rPr>
          <w:rFonts w:eastAsia="Times New Roman" w:cs="Times New Roman"/>
          <w:szCs w:val="24"/>
        </w:rPr>
        <w:t>λίου, να περνάνε όλοι οι νόμοι πολύ πιο εύκολα. Αποτέλεσμα όλων αυτών θα είναι οι γνωστοί τοκογλύφοι να επιβάλουν πολύ πιο εύκολα τις πολιτικές μέσα από τις όποιες πολιτικές θα θελήσουν να καταστρατηγήσουν τους νόμους των εθνικών κρατών και να επιβάλουν το</w:t>
      </w:r>
      <w:r>
        <w:rPr>
          <w:rFonts w:eastAsia="Times New Roman" w:cs="Times New Roman"/>
          <w:szCs w:val="24"/>
        </w:rPr>
        <w:t>υς δικούς τους.</w:t>
      </w:r>
    </w:p>
    <w:p w14:paraId="516C9794" w14:textId="77777777" w:rsidR="009762CD" w:rsidRDefault="009828EE">
      <w:pPr>
        <w:spacing w:after="0" w:line="600" w:lineRule="auto"/>
        <w:ind w:firstLine="720"/>
        <w:jc w:val="both"/>
        <w:rPr>
          <w:rFonts w:eastAsia="Times New Roman"/>
          <w:bCs/>
        </w:rPr>
      </w:pPr>
      <w:r>
        <w:rPr>
          <w:rFonts w:eastAsia="Times New Roman"/>
          <w:bCs/>
        </w:rPr>
        <w:t xml:space="preserve">Κλείνοντας, έχουμε να τους πούμε το εξής, ότι οι Έλληνες εθνικιστές είναι το μοναδικό πολιτικό κίνημα το οποίο έχει γεννηθεί μέσα από τον λαό, δεν προωθήθηκε ποτέ και από κανένα σύστημα και είναι το μόνο </w:t>
      </w:r>
      <w:r>
        <w:rPr>
          <w:rFonts w:eastAsia="Times New Roman"/>
          <w:bCs/>
        </w:rPr>
        <w:t>κ</w:t>
      </w:r>
      <w:r>
        <w:rPr>
          <w:rFonts w:eastAsia="Times New Roman"/>
          <w:bCs/>
        </w:rPr>
        <w:t xml:space="preserve">όμμα που </w:t>
      </w:r>
      <w:proofErr w:type="spellStart"/>
      <w:r>
        <w:rPr>
          <w:rFonts w:eastAsia="Times New Roman"/>
          <w:bCs/>
        </w:rPr>
        <w:t>πολεμήθηκε</w:t>
      </w:r>
      <w:proofErr w:type="spellEnd"/>
      <w:r>
        <w:rPr>
          <w:rFonts w:eastAsia="Times New Roman"/>
          <w:bCs/>
        </w:rPr>
        <w:t xml:space="preserve"> με λύσσα από το</w:t>
      </w:r>
      <w:r>
        <w:rPr>
          <w:rFonts w:eastAsia="Times New Roman"/>
          <w:bCs/>
        </w:rPr>
        <w:t xml:space="preserve">υς πάντες, -άραγε για ποιον λόγο; Απλούστατα, διότι είναι το μοναδικό </w:t>
      </w:r>
      <w:r>
        <w:rPr>
          <w:rFonts w:eastAsia="Times New Roman"/>
          <w:bCs/>
        </w:rPr>
        <w:t>κ</w:t>
      </w:r>
      <w:r>
        <w:rPr>
          <w:rFonts w:eastAsia="Times New Roman"/>
          <w:bCs/>
        </w:rPr>
        <w:t xml:space="preserve">όμμα που δεν μπορεί να το ελέγξει κανείς. Και όποιος δεν ελέγχεται, είναι αυτόματα επικίνδυνος. Διότι δεν υπακούει σε συμφέροντα, αλλά συγκρούεται με εκείνα προς όφελος των πολιτών </w:t>
      </w:r>
      <w:r>
        <w:rPr>
          <w:rFonts w:eastAsia="Times New Roman"/>
          <w:bCs/>
        </w:rPr>
        <w:lastRenderedPageBreak/>
        <w:t xml:space="preserve">της </w:t>
      </w:r>
      <w:r>
        <w:rPr>
          <w:rFonts w:eastAsia="Times New Roman"/>
          <w:bCs/>
        </w:rPr>
        <w:t xml:space="preserve">χώρας. Απλούστατα, διότι ο μόνος καθοδηγητής της Χρυσής Αυγής είναι η φωνή του εθνικού καθήκοντος και της παράδοσης. </w:t>
      </w:r>
    </w:p>
    <w:p w14:paraId="516C9795" w14:textId="77777777" w:rsidR="009762CD" w:rsidRDefault="009828EE">
      <w:pPr>
        <w:spacing w:after="0" w:line="600" w:lineRule="auto"/>
        <w:ind w:firstLine="720"/>
        <w:jc w:val="both"/>
        <w:rPr>
          <w:rFonts w:eastAsia="Times New Roman"/>
          <w:bCs/>
        </w:rPr>
      </w:pPr>
      <w:r>
        <w:rPr>
          <w:rFonts w:eastAsia="Times New Roman"/>
          <w:bCs/>
        </w:rPr>
        <w:t xml:space="preserve">Ευχαριστώ. </w:t>
      </w:r>
    </w:p>
    <w:p w14:paraId="516C9796" w14:textId="77777777" w:rsidR="009762CD" w:rsidRDefault="009828EE">
      <w:pPr>
        <w:spacing w:after="0" w:line="600" w:lineRule="auto"/>
        <w:ind w:firstLine="720"/>
        <w:jc w:val="center"/>
        <w:rPr>
          <w:rFonts w:eastAsia="Times New Roman"/>
          <w:bCs/>
        </w:rPr>
      </w:pPr>
      <w:r>
        <w:rPr>
          <w:rFonts w:eastAsia="Times New Roman"/>
          <w:bCs/>
        </w:rPr>
        <w:t>(Χειροκροτήματα από την πτέρυγα τ</w:t>
      </w:r>
      <w:r>
        <w:rPr>
          <w:rFonts w:eastAsia="Times New Roman"/>
          <w:bCs/>
        </w:rPr>
        <w:t>ης</w:t>
      </w:r>
      <w:r>
        <w:rPr>
          <w:rFonts w:eastAsia="Times New Roman"/>
          <w:bCs/>
        </w:rPr>
        <w:t xml:space="preserve"> 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516C9797" w14:textId="77777777" w:rsidR="009762CD" w:rsidRDefault="009828EE">
      <w:pPr>
        <w:spacing w:after="0" w:line="600" w:lineRule="auto"/>
        <w:ind w:firstLine="720"/>
        <w:jc w:val="both"/>
        <w:rPr>
          <w:rFonts w:eastAsia="Times New Roman"/>
          <w:bCs/>
        </w:rPr>
      </w:pPr>
      <w:r>
        <w:rPr>
          <w:rFonts w:eastAsia="Times New Roman"/>
          <w:b/>
          <w:bCs/>
          <w:shd w:val="clear" w:color="auto" w:fill="FFFFFF"/>
        </w:rPr>
        <w:t>ΠΡΟΕΔΡΕΥΩΝ (Γεώργιος Βαρεμένος):</w:t>
      </w:r>
      <w:r>
        <w:rPr>
          <w:rFonts w:eastAsia="Times New Roman"/>
          <w:bCs/>
          <w:shd w:val="clear" w:color="auto" w:fill="FFFFFF"/>
        </w:rPr>
        <w:t xml:space="preserve"> </w:t>
      </w:r>
      <w:r>
        <w:rPr>
          <w:rFonts w:eastAsia="Times New Roman"/>
          <w:bCs/>
        </w:rPr>
        <w:t>Και εμείς</w:t>
      </w:r>
      <w:r>
        <w:rPr>
          <w:rFonts w:eastAsia="Times New Roman"/>
          <w:bCs/>
        </w:rPr>
        <w:t xml:space="preserve"> ευχαριστούμε</w:t>
      </w:r>
      <w:r>
        <w:rPr>
          <w:rFonts w:eastAsia="Times New Roman"/>
          <w:bCs/>
        </w:rPr>
        <w:t xml:space="preserve">. </w:t>
      </w:r>
    </w:p>
    <w:p w14:paraId="516C9798" w14:textId="77777777" w:rsidR="009762CD" w:rsidRDefault="009828EE">
      <w:pPr>
        <w:spacing w:after="0" w:line="600" w:lineRule="auto"/>
        <w:ind w:firstLine="720"/>
        <w:jc w:val="both"/>
        <w:rPr>
          <w:rFonts w:eastAsia="Times New Roman"/>
          <w:bCs/>
        </w:rPr>
      </w:pPr>
      <w:r>
        <w:rPr>
          <w:rFonts w:eastAsia="Times New Roman"/>
          <w:bCs/>
        </w:rPr>
        <w:t xml:space="preserve">Ο </w:t>
      </w:r>
      <w:r>
        <w:rPr>
          <w:rFonts w:eastAsia="Times New Roman"/>
          <w:bCs/>
          <w:shd w:val="clear" w:color="auto" w:fill="FFFFFF"/>
        </w:rPr>
        <w:t>Κοινοβουλευτικός</w:t>
      </w:r>
      <w:r>
        <w:rPr>
          <w:rFonts w:eastAsia="Times New Roman"/>
          <w:bCs/>
          <w:shd w:val="clear" w:color="auto" w:fill="FFFFFF"/>
        </w:rPr>
        <w:t xml:space="preserve"> Εκπρόσωπος</w:t>
      </w:r>
      <w:r>
        <w:rPr>
          <w:rFonts w:eastAsia="Times New Roman"/>
          <w:bCs/>
        </w:rPr>
        <w:t xml:space="preserve"> του ΣΥΡΙΖΑ κ. Μαντάς έχει τον λόγο.</w:t>
      </w:r>
    </w:p>
    <w:p w14:paraId="516C9799" w14:textId="77777777" w:rsidR="009762CD" w:rsidRDefault="009828EE">
      <w:pPr>
        <w:spacing w:after="0" w:line="600" w:lineRule="auto"/>
        <w:ind w:firstLine="720"/>
        <w:jc w:val="both"/>
        <w:rPr>
          <w:rFonts w:eastAsia="Times New Roman"/>
          <w:bCs/>
        </w:rPr>
      </w:pPr>
      <w:r>
        <w:rPr>
          <w:rFonts w:eastAsia="Times New Roman"/>
          <w:b/>
          <w:bCs/>
        </w:rPr>
        <w:t>ΧΡΗΣΤΟΣ ΜΑΝΤΑΣ:</w:t>
      </w:r>
      <w:r>
        <w:rPr>
          <w:rFonts w:eastAsia="Times New Roman"/>
          <w:bCs/>
        </w:rPr>
        <w:t xml:space="preserve"> Κυρίες και κύριοι Βουλευτές, κύριε Υπουργέ, κύριε Πρόεδρε, ακόμη και η φαινομενικά πιο αδιάφορη συζήτηση, που είναι συνήθως οι συζητήσεις αυτές για τους απολογισμούς και τους ισολογισμούς, δίν</w:t>
      </w:r>
      <w:r>
        <w:rPr>
          <w:rFonts w:eastAsia="Times New Roman"/>
          <w:bCs/>
        </w:rPr>
        <w:t xml:space="preserve">ει την ευκαιρία και τη δυνατότητα να αποτιμήσουμε τα πράγματα από μια χρονική απόσταση και, </w:t>
      </w:r>
      <w:r>
        <w:rPr>
          <w:rFonts w:eastAsia="Times New Roman"/>
          <w:bCs/>
          <w:shd w:val="clear" w:color="auto" w:fill="FFFFFF"/>
        </w:rPr>
        <w:t>βεβαίως,</w:t>
      </w:r>
      <w:r>
        <w:rPr>
          <w:rFonts w:eastAsia="Times New Roman"/>
          <w:bCs/>
        </w:rPr>
        <w:t xml:space="preserve"> να διατυπώσουμε σκέψεις και απόψεις για την τρέχουσα επικαιρότητα και πραγματικότητα.</w:t>
      </w:r>
    </w:p>
    <w:p w14:paraId="516C979A" w14:textId="77777777" w:rsidR="009762CD" w:rsidRDefault="009828EE">
      <w:pPr>
        <w:spacing w:after="0" w:line="600" w:lineRule="auto"/>
        <w:ind w:firstLine="720"/>
        <w:jc w:val="both"/>
        <w:rPr>
          <w:rFonts w:eastAsia="Times New Roman"/>
          <w:bCs/>
        </w:rPr>
      </w:pPr>
      <w:r>
        <w:rPr>
          <w:rFonts w:eastAsia="Times New Roman"/>
          <w:bCs/>
        </w:rPr>
        <w:lastRenderedPageBreak/>
        <w:t>Θέλω να ξεκινήσω από αυτό. Δεν υπάρχει αμφιβολία ότι ζούμε σε αβέβαιο</w:t>
      </w:r>
      <w:r>
        <w:rPr>
          <w:rFonts w:eastAsia="Times New Roman"/>
          <w:bCs/>
        </w:rPr>
        <w:t>υς καιρούς. Ζούμε σε ταραγμένες εποχές για όλον τον πλανήτη. Το υπογραμμίζουν αυτό, ακόμη και στο ελληνικό Κοινοβούλιο, οι φωνές του φασισμού, που ακούγονται σε ευθεία αντιστοίχιση με την ακροδεξιά εμφάνιση σε όλη την Ευρώπη και τη στάση εθνικιστικής αναδί</w:t>
      </w:r>
      <w:r>
        <w:rPr>
          <w:rFonts w:eastAsia="Times New Roman"/>
          <w:bCs/>
        </w:rPr>
        <w:t xml:space="preserve">πλωσης. </w:t>
      </w:r>
    </w:p>
    <w:p w14:paraId="516C979B" w14:textId="77777777" w:rsidR="009762CD" w:rsidRDefault="009828EE">
      <w:pPr>
        <w:spacing w:after="0" w:line="600" w:lineRule="auto"/>
        <w:ind w:firstLine="720"/>
        <w:jc w:val="both"/>
        <w:rPr>
          <w:rFonts w:eastAsia="Times New Roman"/>
          <w:bCs/>
        </w:rPr>
      </w:pPr>
      <w:r>
        <w:rPr>
          <w:rFonts w:eastAsia="Times New Roman"/>
          <w:bCs/>
        </w:rPr>
        <w:t>Πρέπει να έχουμε όλες οι προοδευτικές δυνάμεις στο ευρωπαϊκό επίπεδο  και στη χώρα μας τα μάτια μας ανοιχτά. Δεν μπορούμε να συνεχίσουμε</w:t>
      </w:r>
      <w:r>
        <w:rPr>
          <w:rFonts w:eastAsia="Times New Roman"/>
          <w:bCs/>
        </w:rPr>
        <w:t>,</w:t>
      </w:r>
      <w:r>
        <w:rPr>
          <w:rFonts w:eastAsia="Times New Roman"/>
          <w:bCs/>
        </w:rPr>
        <w:t xml:space="preserve"> πράγματι</w:t>
      </w:r>
      <w:r>
        <w:rPr>
          <w:rFonts w:eastAsia="Times New Roman"/>
          <w:bCs/>
        </w:rPr>
        <w:t>,</w:t>
      </w:r>
      <w:r>
        <w:rPr>
          <w:rFonts w:eastAsia="Times New Roman"/>
          <w:bCs/>
        </w:rPr>
        <w:t xml:space="preserve"> σε έναν δρόμο μονόπλευρης λιτότητας, όταν, σύμφωνα με τα σημερινά στοιχεία που δημοσιεύτηκαν και γι</w:t>
      </w:r>
      <w:r>
        <w:rPr>
          <w:rFonts w:eastAsia="Times New Roman"/>
          <w:bCs/>
        </w:rPr>
        <w:t xml:space="preserve">α τη χώρα μας και για την Ευρώπη, τέσσερα στα δέκα παιδιά στην Ελλάδα κινδυνεύουν ή ζουν σε συνθήκες φτώχειας και κοινωνικού αποκλεισμού και ένα στα τέσσερα παιδιά στις είκοσι οκτώ χώρες της Ευρώπης. </w:t>
      </w:r>
    </w:p>
    <w:p w14:paraId="516C979C" w14:textId="77777777" w:rsidR="009762CD" w:rsidRDefault="009828EE">
      <w:pPr>
        <w:spacing w:after="0" w:line="600" w:lineRule="auto"/>
        <w:ind w:firstLine="720"/>
        <w:jc w:val="both"/>
        <w:rPr>
          <w:rFonts w:eastAsia="Times New Roman"/>
          <w:bCs/>
        </w:rPr>
      </w:pPr>
      <w:r>
        <w:rPr>
          <w:rFonts w:eastAsia="Times New Roman"/>
          <w:bCs/>
        </w:rPr>
        <w:lastRenderedPageBreak/>
        <w:t>Αν η Ευρώπη δεν αλλάξει ρότα, αν δεν αλλάξει την αρχιτε</w:t>
      </w:r>
      <w:r>
        <w:rPr>
          <w:rFonts w:eastAsia="Times New Roman"/>
          <w:bCs/>
        </w:rPr>
        <w:t>κτονική της, αν δεν αλλάξει τον προσανατολισμό της, και όπως και ο Πρόεδρος των Ηνωμένων Πολιτειών, που επισκέφτηκε τη χώρα μας, πρόσθεσε με τον δικό του τρόπο, αν δεν υπάρξει αλλαγή από την πορεία της λιτότητας σε έναν άλλο δρόμο, πράγματι</w:t>
      </w:r>
      <w:r>
        <w:rPr>
          <w:rFonts w:eastAsia="Times New Roman"/>
          <w:bCs/>
        </w:rPr>
        <w:t>,</w:t>
      </w:r>
      <w:r>
        <w:rPr>
          <w:rFonts w:eastAsia="Times New Roman"/>
          <w:bCs/>
        </w:rPr>
        <w:t xml:space="preserve"> θα ζήσουμε σκο</w:t>
      </w:r>
      <w:r>
        <w:rPr>
          <w:rFonts w:eastAsia="Times New Roman"/>
          <w:bCs/>
        </w:rPr>
        <w:t xml:space="preserve">τεινές μέρες. </w:t>
      </w:r>
    </w:p>
    <w:p w14:paraId="516C979D" w14:textId="77777777" w:rsidR="009762CD" w:rsidRDefault="009828EE">
      <w:pPr>
        <w:spacing w:after="0" w:line="600" w:lineRule="auto"/>
        <w:ind w:firstLine="720"/>
        <w:jc w:val="both"/>
        <w:rPr>
          <w:rFonts w:eastAsia="Times New Roman"/>
          <w:bCs/>
        </w:rPr>
      </w:pPr>
      <w:r>
        <w:rPr>
          <w:rFonts w:eastAsia="Times New Roman"/>
          <w:bCs/>
        </w:rPr>
        <w:t xml:space="preserve">Το βλέπουμε και πρέπει σε αυτό -και μου δίνεται η ευκαιρία και από αυτό το Βήμα να το πω- να </w:t>
      </w:r>
      <w:proofErr w:type="spellStart"/>
      <w:r>
        <w:rPr>
          <w:rFonts w:eastAsia="Times New Roman"/>
          <w:bCs/>
        </w:rPr>
        <w:t>συστρατευτούμε</w:t>
      </w:r>
      <w:proofErr w:type="spellEnd"/>
      <w:r>
        <w:rPr>
          <w:rFonts w:eastAsia="Times New Roman"/>
          <w:bCs/>
        </w:rPr>
        <w:t xml:space="preserve"> όλοι σε έναν αγώνα δημοκρατίας, σε έναν αγώνα ενάντια στη λιτότητα, που θα είναι, όπως όλα δείχνουν, δύσκολος και πιθανόν και με αβέβ</w:t>
      </w:r>
      <w:r>
        <w:rPr>
          <w:rFonts w:eastAsia="Times New Roman"/>
          <w:bCs/>
        </w:rPr>
        <w:t xml:space="preserve">αιη κατάληξη. Πρέπει να τα έχουμε όλα αυτά στο μυαλό μας. Διότι δεν είναι μέρες, χρονιές και εβδομάδες συνηθισμένες αυτές που περνάμε. </w:t>
      </w:r>
    </w:p>
    <w:p w14:paraId="516C979E" w14:textId="77777777" w:rsidR="009762CD" w:rsidRDefault="009828EE">
      <w:pPr>
        <w:spacing w:after="0" w:line="600" w:lineRule="auto"/>
        <w:ind w:firstLine="720"/>
        <w:jc w:val="both"/>
        <w:rPr>
          <w:rFonts w:eastAsia="Times New Roman"/>
          <w:bCs/>
        </w:rPr>
      </w:pPr>
      <w:r>
        <w:rPr>
          <w:rFonts w:eastAsia="Times New Roman"/>
          <w:bCs/>
        </w:rPr>
        <w:t>Αυτή τη χρονική στιγμή, κυρίες και κύριοι Βουλευτές, συμπυκνώνονται πολλά πράγματα -και εννοώ τη χρονική στιγμή μέχρι το</w:t>
      </w:r>
      <w:r>
        <w:rPr>
          <w:rFonts w:eastAsia="Times New Roman"/>
          <w:bCs/>
        </w:rPr>
        <w:t xml:space="preserve"> τέλος του χρόνου, μέχρι τις αρχές του 2017, σε μια προσπάθεια που πρέπει να πούμε ότι κάνουν η ελληνική Κυβέρνηση και ο ελληνικός λαός και δίνουν με πείσμα μια μάχη εξαιρετικά σκληρή. </w:t>
      </w:r>
    </w:p>
    <w:p w14:paraId="516C979F" w14:textId="77777777" w:rsidR="009762CD" w:rsidRDefault="009828EE">
      <w:pPr>
        <w:spacing w:after="0" w:line="600" w:lineRule="auto"/>
        <w:ind w:firstLine="720"/>
        <w:jc w:val="both"/>
        <w:rPr>
          <w:rFonts w:eastAsia="Times New Roman"/>
          <w:bCs/>
        </w:rPr>
      </w:pPr>
      <w:r>
        <w:rPr>
          <w:rFonts w:eastAsia="Times New Roman"/>
          <w:bCs/>
        </w:rPr>
        <w:lastRenderedPageBreak/>
        <w:t>Δεν χωράνε εδώ ούτε ευκολίες ούτε προσεγγίσεις που δεν έχουν μια σκέψη</w:t>
      </w:r>
      <w:r>
        <w:rPr>
          <w:rFonts w:eastAsia="Times New Roman"/>
          <w:bCs/>
        </w:rPr>
        <w:t xml:space="preserve"> και ένα βάθος. Γιατί πολλές φορές οι χρόνοι οι ιστορικοί και οι κύκλοι οι ιστορικοί είναι πολύ μεγαλύτεροι από τους κανονικούς χρόνους και τις μαγικές και αυτόματες λύσεις που κάποιοι φαντάζονται ότι μπορεί να </w:t>
      </w:r>
      <w:r>
        <w:rPr>
          <w:rFonts w:eastAsia="Times New Roman"/>
          <w:bCs/>
          <w:shd w:val="clear" w:color="auto" w:fill="FFFFFF"/>
        </w:rPr>
        <w:t>υπάρχουν</w:t>
      </w:r>
      <w:r>
        <w:rPr>
          <w:rFonts w:eastAsia="Times New Roman"/>
          <w:bCs/>
        </w:rPr>
        <w:t xml:space="preserve">. </w:t>
      </w:r>
    </w:p>
    <w:p w14:paraId="516C97A0" w14:textId="77777777" w:rsidR="009762CD" w:rsidRDefault="009828EE">
      <w:pPr>
        <w:spacing w:after="0" w:line="600" w:lineRule="auto"/>
        <w:ind w:firstLine="720"/>
        <w:jc w:val="both"/>
        <w:rPr>
          <w:rFonts w:eastAsia="Times New Roman" w:cs="Times New Roman"/>
          <w:szCs w:val="24"/>
        </w:rPr>
      </w:pPr>
      <w:r>
        <w:rPr>
          <w:rFonts w:eastAsia="Times New Roman"/>
          <w:bCs/>
          <w:shd w:val="clear" w:color="auto" w:fill="FFFFFF"/>
        </w:rPr>
        <w:t>Βεβαίως,</w:t>
      </w:r>
      <w:r>
        <w:rPr>
          <w:rFonts w:eastAsia="Times New Roman"/>
          <w:bCs/>
        </w:rPr>
        <w:t xml:space="preserve"> μιλώντας για τους απολογι</w:t>
      </w:r>
      <w:r>
        <w:rPr>
          <w:rFonts w:eastAsia="Times New Roman"/>
          <w:bCs/>
        </w:rPr>
        <w:t xml:space="preserve">σμούς κάθε φορά, μπορεί κάποιος να σκεφτεί ποια είναι η σχέση ανάμεσα στην οικονομία και στην πολιτική, στην πολιτική και στην οικονομία. </w:t>
      </w:r>
    </w:p>
    <w:p w14:paraId="516C97A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Για να το ξεκαθαρίσουμε –ήδη το ξεκαθάρισαν κάποιοι συνάδελφοι από την Αντιπολίτευση- αυτό που εμείς ψηφίζουμε προφαν</w:t>
      </w:r>
      <w:r>
        <w:rPr>
          <w:rFonts w:eastAsia="Times New Roman" w:cs="Times New Roman"/>
          <w:szCs w:val="24"/>
        </w:rPr>
        <w:t xml:space="preserve">ώς είναι τα νούμερα. Δεν θα μπορούσε να ήταν αλλιώς σε μια θεσμική διαδικασία στην οποία λειτουργούμε. Αυτό δεν σημαίνει –και ο Υπουργός το είπε σαφώς και στις </w:t>
      </w:r>
      <w:r>
        <w:rPr>
          <w:rFonts w:eastAsia="Times New Roman" w:cs="Times New Roman"/>
          <w:szCs w:val="24"/>
        </w:rPr>
        <w:t>ε</w:t>
      </w:r>
      <w:r>
        <w:rPr>
          <w:rFonts w:eastAsia="Times New Roman" w:cs="Times New Roman"/>
          <w:szCs w:val="24"/>
        </w:rPr>
        <w:t>πιτροπές- ότι δεν εκτιμούμε ότι το 2014 ήταν μια αποτυχημένη χρονιά, ότι δεν είχαμε και δεν έχο</w:t>
      </w:r>
      <w:r>
        <w:rPr>
          <w:rFonts w:eastAsia="Times New Roman" w:cs="Times New Roman"/>
          <w:szCs w:val="24"/>
        </w:rPr>
        <w:t xml:space="preserve">υμε σαφέστατες διαφωνίες με την πολιτική που ακολουθήθηκε εκείνη ακριβώς την περίοδο. Και είναι  γνωστό -και το έχουμε ξαναπεί πάρα πολλές φορές και από το Βήμα της Βουλής- ότι είναι επίσης προφανές σε εμάς ότι υπήρχε </w:t>
      </w:r>
      <w:r>
        <w:rPr>
          <w:rFonts w:eastAsia="Times New Roman" w:cs="Times New Roman"/>
          <w:szCs w:val="24"/>
        </w:rPr>
        <w:lastRenderedPageBreak/>
        <w:t xml:space="preserve">ένα πολύ συγκεκριμένο πολιτικό σχέδιο </w:t>
      </w:r>
      <w:r>
        <w:rPr>
          <w:rFonts w:eastAsia="Times New Roman" w:cs="Times New Roman"/>
          <w:szCs w:val="24"/>
        </w:rPr>
        <w:t>απέναντι σε μια δύναμη της Αριστεράς, απέναντι σε μια προοδευτική δύναμη που ήθελε και θέλει να αλλάξει τα πράγματα σε ευρωπαϊκό επίπεδο, που έδωσε μια σκληρή μάχη από το 2015 και οδηγήθηκε σε έναν επώδυνο συμβιβασμό τον Ιούλιο και στη συνέχεια τον Αύγουστ</w:t>
      </w:r>
      <w:r>
        <w:rPr>
          <w:rFonts w:eastAsia="Times New Roman" w:cs="Times New Roman"/>
          <w:szCs w:val="24"/>
        </w:rPr>
        <w:t xml:space="preserve">ο του 2015. </w:t>
      </w:r>
    </w:p>
    <w:p w14:paraId="516C97A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Το γνωρίζουμε πάρα πολύ καλά και είμαστε προσηλωμένοι σε έναν αγώνα</w:t>
      </w:r>
      <w:r>
        <w:rPr>
          <w:rFonts w:eastAsia="Times New Roman" w:cs="Times New Roman"/>
          <w:szCs w:val="24"/>
        </w:rPr>
        <w:t>,</w:t>
      </w:r>
      <w:r>
        <w:rPr>
          <w:rFonts w:eastAsia="Times New Roman" w:cs="Times New Roman"/>
          <w:szCs w:val="24"/>
        </w:rPr>
        <w:t xml:space="preserve"> που είναι πολύ δύσκολος και που προφανώς είναι διαφορετικά τα δεδομένα. Για να μη θυμίσω για μια ακόμη φορά ότι η νέα συμφωνία</w:t>
      </w:r>
      <w:r>
        <w:rPr>
          <w:rFonts w:eastAsia="Times New Roman" w:cs="Times New Roman"/>
          <w:szCs w:val="24"/>
        </w:rPr>
        <w:t>,</w:t>
      </w:r>
      <w:r>
        <w:rPr>
          <w:rFonts w:eastAsia="Times New Roman" w:cs="Times New Roman"/>
          <w:szCs w:val="24"/>
        </w:rPr>
        <w:t xml:space="preserve"> που πετύχαμε μετά από πολύ σκληρή προσπάθεια έ</w:t>
      </w:r>
      <w:r>
        <w:rPr>
          <w:rFonts w:eastAsia="Times New Roman" w:cs="Times New Roman"/>
          <w:szCs w:val="24"/>
        </w:rPr>
        <w:t>χει πολύ ηπιότερη δημοσιονομική προσαρμογή. Μόνο τα 20 δισεκατομμύρια λιγότερα που προκύπτουν από τη μείωση των στόχων για τα πρωτογενή πλεονάσματα το δείχνουν, αλλά δεν παύει να είναι ακόμη σκληρή για την καθημερινότητα των ανθρώπων και δεν παύει να μας δ</w:t>
      </w:r>
      <w:r>
        <w:rPr>
          <w:rFonts w:eastAsia="Times New Roman" w:cs="Times New Roman"/>
          <w:szCs w:val="24"/>
        </w:rPr>
        <w:t>ημιουργεί δυσκολίες, προβλήματα κ</w:t>
      </w:r>
      <w:r w:rsidRPr="000917FD">
        <w:rPr>
          <w:rFonts w:eastAsia="Times New Roman" w:cs="Times New Roman"/>
          <w:szCs w:val="24"/>
        </w:rPr>
        <w:t>.</w:t>
      </w:r>
      <w:r w:rsidRPr="000917FD">
        <w:rPr>
          <w:rFonts w:eastAsia="Times New Roman" w:cs="Times New Roman"/>
          <w:szCs w:val="24"/>
        </w:rPr>
        <w:t xml:space="preserve"> </w:t>
      </w:r>
      <w:proofErr w:type="spellStart"/>
      <w:r>
        <w:rPr>
          <w:rFonts w:eastAsia="Times New Roman" w:cs="Times New Roman"/>
          <w:szCs w:val="24"/>
        </w:rPr>
        <w:t>λ</w:t>
      </w:r>
      <w:r>
        <w:rPr>
          <w:rFonts w:eastAsia="Times New Roman" w:cs="Times New Roman"/>
          <w:szCs w:val="24"/>
        </w:rPr>
        <w:t>π</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516C97A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κάνω μερικές διορθώσεις, γιατί μερικές φορές λέμε κάποια πράγματα και από αυτό το Βήμα που δεν αντιστοιχούν απολύτως στην πραγματικότητα. Οι ομιλίες κάποιων συναδέλφων μου θύμισαν ότι είναι έτοιμοι, κρίνοντας δηλαδή αποκλειστικά. Τι ήταν το 201</w:t>
      </w:r>
      <w:r>
        <w:rPr>
          <w:rFonts w:eastAsia="Times New Roman" w:cs="Times New Roman"/>
          <w:szCs w:val="24"/>
        </w:rPr>
        <w:t>4; Καλύτερη χρονιά. Τι είναι το 2016; Χειρότερη χρονιά. Εντάξει. Οι ομιλίες κάποιων συναδέλφων προσδιορίζουν την πολιτική κατεύθυνση που θέλουν να πάρουν, εάν έτσι το κρίνουν. Ελπίζω να μην είναι αυτό. Ούτε βεβαίως το νούμερο που ακούστηκε για τους δικαιού</w:t>
      </w:r>
      <w:r>
        <w:rPr>
          <w:rFonts w:eastAsia="Times New Roman" w:cs="Times New Roman"/>
          <w:szCs w:val="24"/>
        </w:rPr>
        <w:t xml:space="preserve">χους των αντισταθμιστικών μέτρων για το ΕΚΑΣ είναι αυτό που είπε </w:t>
      </w:r>
      <w:proofErr w:type="spellStart"/>
      <w:r>
        <w:rPr>
          <w:rFonts w:eastAsia="Times New Roman" w:cs="Times New Roman"/>
          <w:szCs w:val="24"/>
        </w:rPr>
        <w:t>προλαλήσας</w:t>
      </w:r>
      <w:proofErr w:type="spellEnd"/>
      <w:r>
        <w:rPr>
          <w:rFonts w:eastAsia="Times New Roman" w:cs="Times New Roman"/>
          <w:szCs w:val="24"/>
        </w:rPr>
        <w:t xml:space="preserve"> κοινοβουλευτικός εκπρόσωπος. Σήμερα εκδόθηκε ο συγκεκριμένος πίνακας και είναι </w:t>
      </w:r>
      <w:r>
        <w:rPr>
          <w:rFonts w:eastAsia="Times New Roman" w:cs="Times New Roman"/>
          <w:szCs w:val="24"/>
        </w:rPr>
        <w:t>ογδόντα εννέα χιλιάδες επτακόσιοι εξήντα τέσσερις</w:t>
      </w:r>
      <w:r>
        <w:rPr>
          <w:rFonts w:eastAsia="Times New Roman" w:cs="Times New Roman"/>
          <w:szCs w:val="24"/>
        </w:rPr>
        <w:t xml:space="preserve"> δικαιούχοι.</w:t>
      </w:r>
    </w:p>
    <w:p w14:paraId="516C97A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Εμείς δεν κάνουμε το λάθος να επαναλαμβάνουμε από αυτό το Βήμα στον δημόσιο λόγο μας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stories</w:t>
      </w:r>
      <w:r>
        <w:rPr>
          <w:rFonts w:eastAsia="Times New Roman" w:cs="Times New Roman"/>
          <w:szCs w:val="24"/>
        </w:rPr>
        <w:t>. Δεν κάνουμε αυτό το λάθος. Γνωρίζουμε πάρα πολύ καλά τη δυσκολία. Αυτό σε κα</w:t>
      </w:r>
      <w:r>
        <w:rPr>
          <w:rFonts w:eastAsia="Times New Roman" w:cs="Times New Roman"/>
          <w:szCs w:val="24"/>
        </w:rPr>
        <w:t>μ</w:t>
      </w:r>
      <w:r>
        <w:rPr>
          <w:rFonts w:eastAsia="Times New Roman" w:cs="Times New Roman"/>
          <w:szCs w:val="24"/>
        </w:rPr>
        <w:t>μία περίπτωση δεν σημαίνει ότι προφανώς αυτό που προέκυψε για τους συνταξιούχ</w:t>
      </w:r>
      <w:r>
        <w:rPr>
          <w:rFonts w:eastAsia="Times New Roman" w:cs="Times New Roman"/>
          <w:szCs w:val="24"/>
        </w:rPr>
        <w:t xml:space="preserve">ους που έπαιρναν το ΕΚΑΣ, που ήταν </w:t>
      </w:r>
      <w:proofErr w:type="spellStart"/>
      <w:r>
        <w:rPr>
          <w:rFonts w:eastAsia="Times New Roman" w:cs="Times New Roman"/>
          <w:szCs w:val="24"/>
        </w:rPr>
        <w:t>προνοιακό</w:t>
      </w:r>
      <w:proofErr w:type="spellEnd"/>
      <w:r>
        <w:rPr>
          <w:rFonts w:eastAsia="Times New Roman" w:cs="Times New Roman"/>
          <w:szCs w:val="24"/>
        </w:rPr>
        <w:t xml:space="preserve"> επίδομα θυμίζω, δεν είναι ένα δύσκολο πράγμα για την καθημερινότητα αυτών των </w:t>
      </w:r>
      <w:r>
        <w:rPr>
          <w:rFonts w:eastAsia="Times New Roman" w:cs="Times New Roman"/>
          <w:szCs w:val="24"/>
        </w:rPr>
        <w:lastRenderedPageBreak/>
        <w:t>ανθρώπων. Προσπαθήσαμε πέρσι και θα προσπαθήσουμε και στη νέα χρονιά να μπορέσουμε να βρούμε εκείνους τους τρόπους που θα αντισταθμίσ</w:t>
      </w:r>
      <w:r>
        <w:rPr>
          <w:rFonts w:eastAsia="Times New Roman" w:cs="Times New Roman"/>
          <w:szCs w:val="24"/>
        </w:rPr>
        <w:t xml:space="preserve">ουμε αυτές τις δύσκολες συνθήκες. </w:t>
      </w:r>
    </w:p>
    <w:p w14:paraId="516C97A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Θέλω να κλείσω με το εξής: Ο Υπουργός και στην ομιλία του στις </w:t>
      </w:r>
      <w:r>
        <w:rPr>
          <w:rFonts w:eastAsia="Times New Roman" w:cs="Times New Roman"/>
          <w:szCs w:val="24"/>
        </w:rPr>
        <w:t>ε</w:t>
      </w:r>
      <w:r>
        <w:rPr>
          <w:rFonts w:eastAsia="Times New Roman" w:cs="Times New Roman"/>
          <w:szCs w:val="24"/>
        </w:rPr>
        <w:t>πιτροπές είπε τα στοιχεία εκείνα τα οποία τεκμηριώνουν την άποψή μας σε σχέση με το 2014 και την κρίση μας ότι ήταν μια αποτυχημένη περίοδος. Και ανέφερε και</w:t>
      </w:r>
      <w:r>
        <w:rPr>
          <w:rFonts w:eastAsia="Times New Roman" w:cs="Times New Roman"/>
          <w:szCs w:val="24"/>
        </w:rPr>
        <w:t xml:space="preserve"> τα θέματα του ρυθμού μεγέθυνσης της ελληνικής οικονομίας και τα θέματα των επιτοκίων για τον δανεισμό του ελληνικού δημοσίου που κλιμακώνονταν τότε, σε αντίθεση με άλλες χώρες, όπως για παράδειγμα είχε πει και τότε ο κύριος Υπουργός την Πορτογαλία, και δι</w:t>
      </w:r>
      <w:r>
        <w:rPr>
          <w:rFonts w:eastAsia="Times New Roman" w:cs="Times New Roman"/>
          <w:szCs w:val="24"/>
        </w:rPr>
        <w:t xml:space="preserve">άφορα άλλα τέτοια. Όπως επίσης και το θέμα που βρεθήκαμε να αντιμετωπίσουμε για τα ταμειακά διαθέσιμα, που ο κ. </w:t>
      </w:r>
      <w:proofErr w:type="spellStart"/>
      <w:r>
        <w:rPr>
          <w:rFonts w:eastAsia="Times New Roman" w:cs="Times New Roman"/>
          <w:szCs w:val="24"/>
        </w:rPr>
        <w:t>Μάρδας</w:t>
      </w:r>
      <w:proofErr w:type="spellEnd"/>
      <w:r>
        <w:rPr>
          <w:rFonts w:eastAsia="Times New Roman" w:cs="Times New Roman"/>
          <w:szCs w:val="24"/>
        </w:rPr>
        <w:t xml:space="preserve"> το βίωσε και ο ίδιος σαν υπεύθυνος Υπουργός τότε. Και αυτό ήταν το πολιτικό και οικονομικό σχέδιο της παγίδευσής μας, ειδικά το πρώτο εξά</w:t>
      </w:r>
      <w:r>
        <w:rPr>
          <w:rFonts w:eastAsia="Times New Roman" w:cs="Times New Roman"/>
          <w:szCs w:val="24"/>
        </w:rPr>
        <w:t xml:space="preserve">μηνο, όταν είχε φύγει το </w:t>
      </w:r>
      <w:r>
        <w:rPr>
          <w:rFonts w:eastAsia="Times New Roman" w:cs="Times New Roman"/>
          <w:szCs w:val="24"/>
          <w:lang w:val="en-US"/>
        </w:rPr>
        <w:t>waiver</w:t>
      </w:r>
      <w:r>
        <w:rPr>
          <w:rFonts w:eastAsia="Times New Roman" w:cs="Times New Roman"/>
          <w:szCs w:val="24"/>
        </w:rPr>
        <w:t xml:space="preserve"> από τη μέση. Είχαμε αυτά τα ταμειακά διαθέσιμα και όλοι νόμιζαν ότι η παρένθεση η Αριστερή που ετοίμαζαν θα ήταν δύο, δυόμισι μήνες το πολύ και θα τελειώναμε. </w:t>
      </w:r>
    </w:p>
    <w:p w14:paraId="516C97A6"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lastRenderedPageBreak/>
        <w:t xml:space="preserve">Εν πάση </w:t>
      </w:r>
      <w:proofErr w:type="spellStart"/>
      <w:r>
        <w:rPr>
          <w:rFonts w:eastAsia="Times New Roman"/>
          <w:szCs w:val="24"/>
        </w:rPr>
        <w:t>περιπτώσει</w:t>
      </w:r>
      <w:proofErr w:type="spellEnd"/>
      <w:r>
        <w:rPr>
          <w:rFonts w:eastAsia="Times New Roman"/>
          <w:szCs w:val="24"/>
        </w:rPr>
        <w:t>, βρισκόμαστε στο σήμερα -και θέλω να κλείσω μ</w:t>
      </w:r>
      <w:r>
        <w:rPr>
          <w:rFonts w:eastAsia="Times New Roman"/>
          <w:szCs w:val="24"/>
        </w:rPr>
        <w:t>ε αυτό, κύριε Πρόεδρε- με πάρα πολλές δυσκολίες, με πολλές αβεβαιότητες, αλλά νομίζω και με ορισμένες, συγκεκριμένες προοπτικές στον οδικό χάρτη</w:t>
      </w:r>
      <w:r>
        <w:rPr>
          <w:rFonts w:eastAsia="Times New Roman"/>
          <w:szCs w:val="24"/>
        </w:rPr>
        <w:t>,</w:t>
      </w:r>
      <w:r>
        <w:rPr>
          <w:rFonts w:eastAsia="Times New Roman"/>
          <w:szCs w:val="24"/>
        </w:rPr>
        <w:t xml:space="preserve"> που έχουμε χαράξει αυτή την περίοδο και νομίζω με σκληρές προσπάθειες και συμβιβασμούς, χωρίς αμφιβολία, είμασ</w:t>
      </w:r>
      <w:r>
        <w:rPr>
          <w:rFonts w:eastAsia="Times New Roman"/>
          <w:szCs w:val="24"/>
        </w:rPr>
        <w:t xml:space="preserve">τε μπροστά σε μία διαδικασία κλεισίματος της δεύτερης αξιολόγησης και κάνουμε πολύ μεγάλη προσπάθεια γι’ αυτό. </w:t>
      </w:r>
    </w:p>
    <w:p w14:paraId="516C97A7"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t xml:space="preserve">Νομίζω ότι βρισκόμαστε μπροστά και σε εξελίξεις σε ευρωπαϊκό επίπεδο, έστω κι αν η γερμανική πολιτική, έτσι τουλάχιστον όπως εκφράζεται και από </w:t>
      </w:r>
      <w:r>
        <w:rPr>
          <w:rFonts w:eastAsia="Times New Roman"/>
          <w:szCs w:val="24"/>
        </w:rPr>
        <w:t xml:space="preserve">τον Γερμανό Υπουργό Εξωτερικών, δείχνει να έχουμε προς το παρόν ένα ακόμη τείχος μπροστά μας. </w:t>
      </w:r>
      <w:r>
        <w:rPr>
          <w:rFonts w:eastAsia="Times New Roman"/>
          <w:szCs w:val="24"/>
          <w:lang w:val="en-US"/>
        </w:rPr>
        <w:t>N</w:t>
      </w:r>
      <w:proofErr w:type="spellStart"/>
      <w:r>
        <w:rPr>
          <w:rFonts w:eastAsia="Times New Roman"/>
          <w:szCs w:val="24"/>
        </w:rPr>
        <w:t>ομίζω</w:t>
      </w:r>
      <w:proofErr w:type="spellEnd"/>
      <w:r>
        <w:rPr>
          <w:rFonts w:eastAsia="Times New Roman"/>
          <w:szCs w:val="24"/>
        </w:rPr>
        <w:t xml:space="preserve"> και ελπίζω, θα το πω κι αυτό, ότι σε ευρωπαϊκό επίπεδο μπορεί επιτέλους, γιατί είναι πολύ μεγάλα τα μεγέθη, όχι της χώρας μας, αλλά και της Ιταλίας και άλλ</w:t>
      </w:r>
      <w:r>
        <w:rPr>
          <w:rFonts w:eastAsia="Times New Roman"/>
          <w:szCs w:val="24"/>
        </w:rPr>
        <w:t xml:space="preserve">α μεγέθη που έρχονται στη συνέχεια για να διακινδυνεύσει η Ευρώπη και οι Ευρωπαίοι ηγέτες μια οπισθοδρόμηση που δεν θα έχει όριο, που θα μας ξαναγυρίσει στις σκοτεινές μέρες. </w:t>
      </w:r>
    </w:p>
    <w:p w14:paraId="516C97A8"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lastRenderedPageBreak/>
        <w:t>Θα δώσουμε, λοιπόν, αυτή τη μάχη. Έχουμε μαζί μας σαν όπλο αυτό το αποτέλεσμα πο</w:t>
      </w:r>
      <w:r>
        <w:rPr>
          <w:rFonts w:eastAsia="Times New Roman"/>
          <w:szCs w:val="24"/>
        </w:rPr>
        <w:t>υ με σκληρές θυσίες, το ξαναλέω, πετύχαμε και στο επίπεδο το δημοσιονομικό, το 1,5 δισεκατομμύριο παραπάνω τις τελευταίες μέρες. Και μπορούμε, τούτων δοθέντων, μέσα σε αυτές τις συνθήκες να παλέψουμε και να πετύχουμε μέσα από συμβιβασμούς και δυσκολίες μια</w:t>
      </w:r>
      <w:r>
        <w:rPr>
          <w:rFonts w:eastAsia="Times New Roman"/>
          <w:szCs w:val="24"/>
        </w:rPr>
        <w:t xml:space="preserve"> καλύτερη προοπτική για τη χώρα μας. </w:t>
      </w:r>
    </w:p>
    <w:p w14:paraId="516C97A9"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t>Σας ευχαριστώ.</w:t>
      </w:r>
    </w:p>
    <w:p w14:paraId="516C97AA" w14:textId="77777777" w:rsidR="009762CD" w:rsidRDefault="009828EE">
      <w:pPr>
        <w:tabs>
          <w:tab w:val="left" w:pos="2608"/>
        </w:tabs>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516C97AB"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Παπαχριστόπουλε</w:t>
      </w:r>
      <w:proofErr w:type="spellEnd"/>
      <w:r>
        <w:rPr>
          <w:rFonts w:eastAsia="Times New Roman"/>
          <w:szCs w:val="24"/>
        </w:rPr>
        <w:t>, υπερνικήσατε την αμφιθυμία σας και θα μιλήσετε; Παρακαλώ, ελάτε στο Βήμα.</w:t>
      </w:r>
    </w:p>
    <w:p w14:paraId="516C97AC" w14:textId="77777777" w:rsidR="009762CD" w:rsidRDefault="009828EE">
      <w:pPr>
        <w:tabs>
          <w:tab w:val="left" w:pos="2608"/>
        </w:tabs>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Έτσι κι αλλιώς, πιστεύ</w:t>
      </w:r>
      <w:r>
        <w:rPr>
          <w:rFonts w:eastAsia="Times New Roman"/>
          <w:szCs w:val="24"/>
        </w:rPr>
        <w:t>ω ότι η οικονομία είναι στο επίκεντρο αυτή τη στιγμή, είναι στην αιχμή του δόρατος στην ελληνική κοινωνία. Μπορεί το συγκεκριμένο θέμα που αναφέρεται στο 2014 να είναι κάπως περασμένο, λίγο παρωχημένο, αλλά η οικονομία συνεχίζει να είναι στην αιχμή του δόρ</w:t>
      </w:r>
      <w:r>
        <w:rPr>
          <w:rFonts w:eastAsia="Times New Roman"/>
          <w:szCs w:val="24"/>
        </w:rPr>
        <w:t>ατος και επίκαιρη.</w:t>
      </w:r>
    </w:p>
    <w:p w14:paraId="516C97AD"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lastRenderedPageBreak/>
        <w:t>Εγώ θέλω να κοιτάξουμε μπροστά. Νομίζω ότι όλων το μυαλό είναι σε αυτό που συνέβη αυτές τις μέρες με την επίσκεψη του Προέδρου των Ηνωμένων Πολιτειών, του Μπ</w:t>
      </w:r>
      <w:r>
        <w:rPr>
          <w:rFonts w:eastAsia="Times New Roman"/>
          <w:szCs w:val="24"/>
        </w:rPr>
        <w:t>α</w:t>
      </w:r>
      <w:r>
        <w:rPr>
          <w:rFonts w:eastAsia="Times New Roman"/>
          <w:szCs w:val="24"/>
        </w:rPr>
        <w:t>ρ</w:t>
      </w:r>
      <w:r>
        <w:rPr>
          <w:rFonts w:eastAsia="Times New Roman"/>
          <w:szCs w:val="24"/>
        </w:rPr>
        <w:t>ά</w:t>
      </w:r>
      <w:r>
        <w:rPr>
          <w:rFonts w:eastAsia="Times New Roman"/>
          <w:szCs w:val="24"/>
        </w:rPr>
        <w:t>κ Ομπάμα. Ζήσαμε λίγο πριν έρθει ο Πρόεδρος των Ηνωμένων Πολιτειών μια κατάστ</w:t>
      </w:r>
      <w:r>
        <w:rPr>
          <w:rFonts w:eastAsia="Times New Roman"/>
          <w:szCs w:val="24"/>
        </w:rPr>
        <w:t>αση γνώριμη σε εμάς. Κάποιοι προσπάθησαν να υποβαθμίσουν αυτή την επίσκεψη, να τη θεωρήσουν σχεδόν αμελητέα. Αυτές τις μέρες, όμως, πραγματικά είδαμε ότι οι ίδιοι άνθρωποι μαζεύτηκαν, στοιχήθηκαν πίσω, αναγκάστηκαν ακόμη και οι εφημερίδες και οι τηλεοράσει</w:t>
      </w:r>
      <w:r>
        <w:rPr>
          <w:rFonts w:eastAsia="Times New Roman"/>
          <w:szCs w:val="24"/>
        </w:rPr>
        <w:t xml:space="preserve">ς σε ένα βαθμό, αυτές που καθημερινά έσπερναν κινδυνολογία και καταστροφή, και κάπως συμμαζεύτηκαν. </w:t>
      </w:r>
    </w:p>
    <w:p w14:paraId="516C97AE" w14:textId="77777777" w:rsidR="009762CD" w:rsidRDefault="009828EE">
      <w:pPr>
        <w:tabs>
          <w:tab w:val="left" w:pos="2608"/>
        </w:tabs>
        <w:spacing w:after="0" w:line="600" w:lineRule="auto"/>
        <w:ind w:firstLine="720"/>
        <w:jc w:val="both"/>
        <w:rPr>
          <w:rFonts w:eastAsia="Times New Roman"/>
          <w:szCs w:val="24"/>
        </w:rPr>
      </w:pPr>
      <w:r>
        <w:rPr>
          <w:rFonts w:eastAsia="Times New Roman"/>
          <w:szCs w:val="24"/>
        </w:rPr>
        <w:t>Ο Μπ</w:t>
      </w:r>
      <w:r>
        <w:rPr>
          <w:rFonts w:eastAsia="Times New Roman"/>
          <w:szCs w:val="24"/>
        </w:rPr>
        <w:t>α</w:t>
      </w:r>
      <w:r>
        <w:rPr>
          <w:rFonts w:eastAsia="Times New Roman"/>
          <w:szCs w:val="24"/>
        </w:rPr>
        <w:t>ρ</w:t>
      </w:r>
      <w:r>
        <w:rPr>
          <w:rFonts w:eastAsia="Times New Roman"/>
          <w:szCs w:val="24"/>
        </w:rPr>
        <w:t>ά</w:t>
      </w:r>
      <w:r>
        <w:rPr>
          <w:rFonts w:eastAsia="Times New Roman"/>
          <w:szCs w:val="24"/>
        </w:rPr>
        <w:t>κ Ομπάμα για όσους θέλουν να φρεσκάρουν λίγο τη μνήμη τους είναι αυτός που πάλεψε για το «</w:t>
      </w:r>
      <w:r>
        <w:rPr>
          <w:rFonts w:eastAsia="Times New Roman"/>
          <w:szCs w:val="24"/>
          <w:lang w:val="en-US"/>
        </w:rPr>
        <w:t>Obama</w:t>
      </w:r>
      <w:r>
        <w:rPr>
          <w:rFonts w:eastAsia="Times New Roman"/>
          <w:szCs w:val="24"/>
        </w:rPr>
        <w:t xml:space="preserve"> </w:t>
      </w:r>
      <w:r>
        <w:rPr>
          <w:rFonts w:eastAsia="Times New Roman"/>
          <w:szCs w:val="24"/>
          <w:lang w:val="en-US"/>
        </w:rPr>
        <w:t>Care</w:t>
      </w:r>
      <w:r>
        <w:rPr>
          <w:rFonts w:eastAsia="Times New Roman"/>
          <w:szCs w:val="24"/>
        </w:rPr>
        <w:t>», ανασφάλιστοι Αμερικανοί πολίτες να μπορούν κι</w:t>
      </w:r>
      <w:r>
        <w:rPr>
          <w:rFonts w:eastAsia="Times New Roman"/>
          <w:szCs w:val="24"/>
        </w:rPr>
        <w:t xml:space="preserve"> αυτοί να έχουν πρόσβαση στην υγεία. Δεν το έφτασε μέχρι τέλους. Το πάλεψε και σε ένα μεγάλο βαθμό το πέτυχε. Κατάφερε, για όσους επίσης δεν θυμούνται, μια συμφωνία για το κλίμα σημαντική να την παλεύει ο Πρόεδρος των Ηνωμένων </w:t>
      </w:r>
      <w:r>
        <w:rPr>
          <w:rFonts w:eastAsia="Times New Roman"/>
          <w:szCs w:val="24"/>
        </w:rPr>
        <w:lastRenderedPageBreak/>
        <w:t>Πολιτειών. Κατάφερε ακόμα μια</w:t>
      </w:r>
      <w:r>
        <w:rPr>
          <w:rFonts w:eastAsia="Times New Roman"/>
          <w:szCs w:val="24"/>
        </w:rPr>
        <w:t xml:space="preserve"> πρωτόγνωρη επιτυχία, μια χώρα που ήτανε ταραξίας πριν είκοσι, τριάντα χρόνια -θυμόσαστε τι γινόταν τότε με την Πρεσβεία στο Ιράν- να αλλάξει γνώμη και να συμμαχήσει. </w:t>
      </w:r>
    </w:p>
    <w:p w14:paraId="516C97A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Είναι ο πρώτος Πρόεδρος που τόλμησε και πήγε στην Κούβα και το εμπάργκο σταμάτησε. Και θ</w:t>
      </w:r>
      <w:r>
        <w:rPr>
          <w:rFonts w:eastAsia="Times New Roman" w:cs="Times New Roman"/>
          <w:szCs w:val="24"/>
        </w:rPr>
        <w:t xml:space="preserve">α μπορούσα να αναφέρω και άλλα πολλά. </w:t>
      </w:r>
    </w:p>
    <w:p w14:paraId="516C97B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Είναι ο ίδιος άνθρωπος που τύπωσε, στη μεγάλη ιστορία με τη «</w:t>
      </w:r>
      <w:r>
        <w:rPr>
          <w:rFonts w:eastAsia="Times New Roman" w:cs="Times New Roman"/>
          <w:szCs w:val="24"/>
          <w:lang w:val="en-US"/>
        </w:rPr>
        <w:t>LEHMAN</w:t>
      </w:r>
      <w:r>
        <w:rPr>
          <w:rFonts w:eastAsia="Times New Roman" w:cs="Times New Roman"/>
          <w:szCs w:val="24"/>
        </w:rPr>
        <w:t xml:space="preserve"> </w:t>
      </w:r>
      <w:r>
        <w:rPr>
          <w:rFonts w:eastAsia="Times New Roman" w:cs="Times New Roman"/>
          <w:szCs w:val="24"/>
          <w:lang w:val="en-US"/>
        </w:rPr>
        <w:t>BROTHERS</w:t>
      </w:r>
      <w:r>
        <w:rPr>
          <w:rFonts w:eastAsia="Times New Roman" w:cs="Times New Roman"/>
          <w:szCs w:val="24"/>
        </w:rPr>
        <w:t>» 15 τρισεκατομμύρια. Δεν περίμενε και τα έριξε στην αγορά. Θυμάστε τι έγινε με την «</w:t>
      </w:r>
      <w:r>
        <w:rPr>
          <w:rFonts w:eastAsia="Times New Roman" w:cs="Times New Roman"/>
          <w:szCs w:val="24"/>
          <w:lang w:val="en-US"/>
        </w:rPr>
        <w:t>GENERAL</w:t>
      </w:r>
      <w:r>
        <w:rPr>
          <w:rFonts w:eastAsia="Times New Roman" w:cs="Times New Roman"/>
          <w:szCs w:val="24"/>
        </w:rPr>
        <w:t xml:space="preserve"> </w:t>
      </w:r>
      <w:r>
        <w:rPr>
          <w:rFonts w:eastAsia="Times New Roman" w:cs="Times New Roman"/>
          <w:szCs w:val="24"/>
          <w:lang w:val="en-US"/>
        </w:rPr>
        <w:t>MOTORS</w:t>
      </w:r>
      <w:r>
        <w:rPr>
          <w:rFonts w:eastAsia="Times New Roman" w:cs="Times New Roman"/>
          <w:szCs w:val="24"/>
        </w:rPr>
        <w:t>»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516C97B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Είναι ένας πραγματικά αποφασιστι</w:t>
      </w:r>
      <w:r>
        <w:rPr>
          <w:rFonts w:eastAsia="Times New Roman" w:cs="Times New Roman"/>
          <w:szCs w:val="24"/>
        </w:rPr>
        <w:t xml:space="preserve">κός Πρόεδρος, που λειτούργησε θετικά, όχι μόνο για τη χώρα του, αλλά και για την παγκόσμια κοινότητα. </w:t>
      </w:r>
    </w:p>
    <w:p w14:paraId="516C97B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Έχουμε πολύ κακούς συνειρμούς από αμερικάνικες κυβερνήσεις και δεν τις ξεχνάμε. Δεν ξεχνάμε πώς λειτούργησε ο Κίσινγκερ στη δικτατορία, δεν ξεχνάμε πόσο ανεύθυνα ο υιός Μπους έπαιξε με πολέμους και έσπειρε πραγματικά θύελλες. Ακόμα και ο Μπιλ Κλίντον, ο φι</w:t>
      </w:r>
      <w:r>
        <w:rPr>
          <w:rFonts w:eastAsia="Times New Roman" w:cs="Times New Roman"/>
          <w:szCs w:val="24"/>
        </w:rPr>
        <w:t xml:space="preserve">λειρηνικός, είναι αυτός που διαμέλισε σχεδόν με την ανοχή του τη Γιουγκοσλαβία. </w:t>
      </w:r>
    </w:p>
    <w:p w14:paraId="516C97B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καμμία από αυτές τις ιστορίες δεν μπλέχτηκε ο Μπαράκ Ομπάμα. Τα λέω αυτά, γιατί το να είσαι γενικώς </w:t>
      </w:r>
      <w:proofErr w:type="spellStart"/>
      <w:r>
        <w:rPr>
          <w:rFonts w:eastAsia="Times New Roman" w:cs="Times New Roman"/>
          <w:szCs w:val="24"/>
        </w:rPr>
        <w:t>αντιαμερικάνος</w:t>
      </w:r>
      <w:proofErr w:type="spellEnd"/>
      <w:r>
        <w:rPr>
          <w:rFonts w:eastAsia="Times New Roman" w:cs="Times New Roman"/>
          <w:szCs w:val="24"/>
        </w:rPr>
        <w:t xml:space="preserve"> είναι εύκολο. Όμως, το να ξεχωρίζεις τους ανθρώπους είναι</w:t>
      </w:r>
      <w:r>
        <w:rPr>
          <w:rFonts w:eastAsia="Times New Roman" w:cs="Times New Roman"/>
          <w:szCs w:val="24"/>
        </w:rPr>
        <w:t xml:space="preserve"> δύσκολο. </w:t>
      </w:r>
    </w:p>
    <w:p w14:paraId="516C97B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Δεν πλέκω το εγκώμιο του </w:t>
      </w:r>
      <w:r>
        <w:rPr>
          <w:rFonts w:eastAsia="Times New Roman" w:cs="Times New Roman"/>
          <w:szCs w:val="24"/>
          <w:lang w:val="en-US"/>
        </w:rPr>
        <w:t>x</w:t>
      </w:r>
      <w:r>
        <w:rPr>
          <w:rFonts w:eastAsia="Times New Roman" w:cs="Times New Roman"/>
          <w:szCs w:val="24"/>
        </w:rPr>
        <w:t>΄ π</w:t>
      </w:r>
      <w:r>
        <w:rPr>
          <w:rFonts w:eastAsia="Times New Roman" w:cs="Times New Roman"/>
          <w:szCs w:val="24"/>
        </w:rPr>
        <w:t>ροέδρου των Ηνωμένων Πολιτειών, αλλά του συγκεκριμένου. Το κύρος αυτού του ανθρώπου είναι αδιαμφισβήτητο. Και εδώ πρέπει να πούμε ένα μεγάλο «ευχαριστώ» και ένα «μπράβο» στον Πρόεδρο της Δημοκρατίας. Δεν το άκουσα απ</w:t>
      </w:r>
      <w:r>
        <w:rPr>
          <w:rFonts w:eastAsia="Times New Roman" w:cs="Times New Roman"/>
          <w:szCs w:val="24"/>
        </w:rPr>
        <w:t xml:space="preserve">ό κανέναν. Είναι ένας Πρόεδρος πραγματικά στο ύψος του αξιώματός του, που έκανε τα πάντα. Γιατί ο μεν Πρωθυπουργός είναι υποχρεωμένος να το κάνει γιατί αυτή είναι η δουλειά του. Ο Πρόεδρος λειτούργησε, πιστεύω, πολύ θετικά και του χρωστάμε ένα «ευχαριστώ» </w:t>
      </w:r>
      <w:r>
        <w:rPr>
          <w:rFonts w:eastAsia="Times New Roman" w:cs="Times New Roman"/>
          <w:szCs w:val="24"/>
        </w:rPr>
        <w:t>και ένα «μπράβο».</w:t>
      </w:r>
    </w:p>
    <w:p w14:paraId="516C97B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Το κύρος αυτού του ανθρώπου είναι αδιαμφισβήτητο. Είμαστε αυτή τη στιγμή στη δεύτερη αξιολόγηση, που την έχουμε μεγάλη ανάγκη. Παλεύουμε με θηρία. Τελειώνοντας η δεύτερη αξιολόγηση, θέλουμε να δώσουμε ένα μήνυμα στις αγορές. Όχι, δεν ζητή</w:t>
      </w:r>
      <w:r>
        <w:rPr>
          <w:rFonts w:eastAsia="Times New Roman" w:cs="Times New Roman"/>
          <w:szCs w:val="24"/>
        </w:rPr>
        <w:t xml:space="preserve">σαμε κούρεμα του χρέους. Κάποιοι μας το χρεώνουν και μας θεωρούν αιθεροβάμονες. </w:t>
      </w:r>
    </w:p>
    <w:p w14:paraId="516C97B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μεν βραχυπρόθεσμα μέτρα σχεδόν είναι δρομολογημένα και θέλουμε το μήνυμα –τα ξέρει καλύτερα ο κ. </w:t>
      </w:r>
      <w:proofErr w:type="spellStart"/>
      <w:r>
        <w:rPr>
          <w:rFonts w:eastAsia="Times New Roman" w:cs="Times New Roman"/>
          <w:szCs w:val="24"/>
        </w:rPr>
        <w:t>Χουλιαράκης</w:t>
      </w:r>
      <w:proofErr w:type="spellEnd"/>
      <w:r>
        <w:rPr>
          <w:rFonts w:eastAsia="Times New Roman" w:cs="Times New Roman"/>
          <w:szCs w:val="24"/>
        </w:rPr>
        <w:t xml:space="preserve">- για τα μεσοπρόθεσμα και τα μακροπρόθεσμα να το πάρουν τώρα οι </w:t>
      </w:r>
      <w:r>
        <w:rPr>
          <w:rFonts w:eastAsia="Times New Roman" w:cs="Times New Roman"/>
          <w:szCs w:val="24"/>
        </w:rPr>
        <w:t>αγορές, κυρίως για τα πιο χαμηλά πλεονάσματα μετά το 2018.</w:t>
      </w:r>
    </w:p>
    <w:p w14:paraId="516C97B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Εγώ θα χαιρετίσω και την άποψη της Αξιωματικής Αντιπολίτευσης και άλλων κομμάτων, που και αυτοί βλέπουν ότι μόνο με πολύ χαμηλά πλεονάσματα, όχι 3,5%, το 2019 ή 2020 και πάει λέγοντας θα επιβιώσουμ</w:t>
      </w:r>
      <w:r>
        <w:rPr>
          <w:rFonts w:eastAsia="Times New Roman" w:cs="Times New Roman"/>
          <w:szCs w:val="24"/>
        </w:rPr>
        <w:t xml:space="preserve">ε. </w:t>
      </w:r>
    </w:p>
    <w:p w14:paraId="516C97B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Είναι απαραίτητα μηνύματα να μπούμε στην ποσοτική χαλάρωση, για να μπορέσουμε να κάνουμε διαρθρωτικές κινήσεις.  Είμαι ο τελευταίος που θα πω ότι περνάει καλά ο Έλληνας πολίτης. Όχι δεν περνάει. </w:t>
      </w:r>
    </w:p>
    <w:p w14:paraId="516C97B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προειδοποιητικό κουδούνι του χρ</w:t>
      </w:r>
      <w:r>
        <w:rPr>
          <w:rFonts w:eastAsia="Times New Roman" w:cs="Times New Roman"/>
          <w:szCs w:val="24"/>
        </w:rPr>
        <w:t>όνου ομιλίας του κυρίου Βουλευτή)</w:t>
      </w:r>
    </w:p>
    <w:p w14:paraId="516C97B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Έχω δύο λεπτά, κύριε Πρόεδρε;</w:t>
      </w:r>
    </w:p>
    <w:p w14:paraId="516C97BB"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w:t>
      </w:r>
    </w:p>
    <w:p w14:paraId="516C97B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Ήταν τόσο σημαντική η επίσκεψη του Ομπάμα, που παίρνει πολύ ακόμη, αλλά βάλτε μια τελεία. </w:t>
      </w:r>
    </w:p>
    <w:p w14:paraId="516C97BD"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w:t>
      </w:r>
    </w:p>
    <w:p w14:paraId="516C97B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Δεν περνάει καθόλου καλά ο Έλληνας πολίτης. Προσπαθούν εναγωνίως κάποιοι τα μεγάλα δεινά σαράντα χρόνων να τα φορτώσουν στον ΣΥΡΙΖΑ και στους Ανεξάρτητους Έλληνες. Δεν τους πιστεύει κανείς. Δεν ξεχνιούνται αυτά που έγιναν. </w:t>
      </w:r>
    </w:p>
    <w:p w14:paraId="516C97B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Δεν έχω την πρόθεση να τα σκαλίσ</w:t>
      </w:r>
      <w:r>
        <w:rPr>
          <w:rFonts w:eastAsia="Times New Roman" w:cs="Times New Roman"/>
          <w:szCs w:val="24"/>
        </w:rPr>
        <w:t>ω τώρα και να τα ξύσω. Θέλω, όμως, να πω ότι στο χέρι μας είναι αυτή τη στιγμή να σταματήσουμε να είμαστε έθνος ανάδελφο. Εγώ θα παραδεχθώ ότι έγιναν λάθη από όλες τις πλευρές. Και εμείς είχαμε άγνοια κινδύνου και υποσχεθήκαμε πράγματα που δεν μπορούσαμε κ</w:t>
      </w:r>
      <w:r>
        <w:rPr>
          <w:rFonts w:eastAsia="Times New Roman" w:cs="Times New Roman"/>
          <w:szCs w:val="24"/>
        </w:rPr>
        <w:t xml:space="preserve">αι πρέπει να κάνουμε την αυτοκριτική μας. </w:t>
      </w:r>
    </w:p>
    <w:p w14:paraId="516C97C0"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Αλλά, είναι οξύμωρο σχήμα, οι άνθρωποι που στην κυριολεξία–συγχωρήστε μου την έκφραση- λεηλάτησαν τη χώρα σαράντα χρόνια, να μην έχουν μια διάθεση αυτοκριτικής, να πουν «ναι, κάναμε και </w:t>
      </w:r>
      <w:r>
        <w:rPr>
          <w:rFonts w:eastAsia="Times New Roman" w:cs="Times New Roman"/>
          <w:szCs w:val="24"/>
        </w:rPr>
        <w:lastRenderedPageBreak/>
        <w:t>λάθη». Να μην τα θυμίσω τώρ</w:t>
      </w:r>
      <w:r>
        <w:rPr>
          <w:rFonts w:eastAsia="Times New Roman" w:cs="Times New Roman"/>
          <w:szCs w:val="24"/>
        </w:rPr>
        <w:t xml:space="preserve">α, δεν είναι ώρα για τέτοια. Είναι ώρα –και θα είμαι από αυτούς που με τις μικρές δυνάμεις μου θα το παλέψω μέσα σε αυτήν την Αίθουσα- για συγκλίσεις. </w:t>
      </w:r>
    </w:p>
    <w:p w14:paraId="516C97C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Συμφωνούμε στα χαμηλά πλεονάσματα, συμφωνούμε ότι το χρέος πρέπει να μπει στο τραπέζι. Ξεχνάω τις φωνές </w:t>
      </w:r>
      <w:r>
        <w:rPr>
          <w:rFonts w:eastAsia="Times New Roman" w:cs="Times New Roman"/>
          <w:szCs w:val="24"/>
        </w:rPr>
        <w:t>που λένε «παραιτηθείτε», «εκλογές τώρα»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Πιστεύω ότι και οι ίδιοι το έχουν καταλάβει ότι αργά ή γρήγορα θα τους γυρίσει ανάποδα αυτό το πράγμα. </w:t>
      </w:r>
    </w:p>
    <w:p w14:paraId="516C97C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Αυτή η Κυβέρνηση ψηφίστηκε από τους Έλληνες πολίτες, δεν ήρθε με τανκς. Πώς ζητάς να παραιτηθεί; Για ποιο</w:t>
      </w:r>
      <w:r>
        <w:rPr>
          <w:rFonts w:eastAsia="Times New Roman" w:cs="Times New Roman"/>
          <w:szCs w:val="24"/>
        </w:rPr>
        <w:t xml:space="preserve">ν λόγο; Ήδη αυτή τη στιγμή που μιλάμε, δειλά μεν αλλά σταθερά όλοι οι δείκτες, η ΕΛΣΤΑΤ, το Γενικό Λογιστήριο του Κράτους και πάνω απ’ όλα όλος ο κόσμος γύρω βλέπει ανάπτυξη τον επόμενο χρόνο. </w:t>
      </w:r>
    </w:p>
    <w:p w14:paraId="516C97C3"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Εγώ δεν λέω 2,7%, αλλά 1,5%, 1%. Αυτό θα μας επιτρέψει να κάνο</w:t>
      </w:r>
      <w:r>
        <w:rPr>
          <w:rFonts w:eastAsia="Times New Roman" w:cs="Times New Roman"/>
          <w:szCs w:val="24"/>
        </w:rPr>
        <w:t xml:space="preserve">υμε διορθωτικές κινήσεις, ειδικά όταν μπούμε στην ποσοτική χαλάρωση του </w:t>
      </w:r>
      <w:proofErr w:type="spellStart"/>
      <w:r>
        <w:rPr>
          <w:rFonts w:eastAsia="Times New Roman" w:cs="Times New Roman"/>
          <w:szCs w:val="24"/>
        </w:rPr>
        <w:t>Ντράγκι</w:t>
      </w:r>
      <w:proofErr w:type="spellEnd"/>
      <w:r>
        <w:rPr>
          <w:rFonts w:eastAsia="Times New Roman" w:cs="Times New Roman"/>
          <w:szCs w:val="24"/>
        </w:rPr>
        <w:t xml:space="preserve">. </w:t>
      </w:r>
    </w:p>
    <w:p w14:paraId="516C97C4"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ρέπει, πράγματι, η φορολογία να πέσει, ο μεγάλος ΦΠΑ να πέσει, οι μεγάλες εισφορές να πέσουν. Πρέπει να γίνουν διορθωτικές κινήσεις σε όλες σχεδόν τις συντάξεις. Θα τα μπορέ</w:t>
      </w:r>
      <w:r>
        <w:rPr>
          <w:rFonts w:eastAsia="Times New Roman" w:cs="Times New Roman"/>
          <w:szCs w:val="24"/>
        </w:rPr>
        <w:t xml:space="preserve">σουμε; Ναι. Δεν μίλησα για μεγάλα πράγματα, αλλά για μικρά βήματα. </w:t>
      </w:r>
    </w:p>
    <w:p w14:paraId="516C97C5"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μην ξεχνάτε ότι σε όλες τις δημοσκοπήσεις, ακόμα και σε αυτές τις ψεύτικες, σαν και αυτές που δεν έβλεπαν </w:t>
      </w:r>
      <w:r>
        <w:rPr>
          <w:rFonts w:eastAsia="Times New Roman" w:cs="Times New Roman"/>
          <w:szCs w:val="24"/>
          <w:lang w:val="en-US"/>
        </w:rPr>
        <w:t>B</w:t>
      </w:r>
      <w:r>
        <w:rPr>
          <w:rFonts w:eastAsia="Times New Roman" w:cs="Times New Roman"/>
          <w:szCs w:val="24"/>
          <w:lang w:val="en-US"/>
        </w:rPr>
        <w:t>rexit</w:t>
      </w:r>
      <w:r>
        <w:rPr>
          <w:rFonts w:eastAsia="Times New Roman" w:cs="Times New Roman"/>
          <w:szCs w:val="24"/>
        </w:rPr>
        <w:t xml:space="preserve">, δεν έβλεπαν ποτέ τον </w:t>
      </w:r>
      <w:proofErr w:type="spellStart"/>
      <w:r>
        <w:rPr>
          <w:rFonts w:eastAsia="Times New Roman" w:cs="Times New Roman"/>
          <w:szCs w:val="24"/>
        </w:rPr>
        <w:t>Τραμπ</w:t>
      </w:r>
      <w:proofErr w:type="spellEnd"/>
      <w:r>
        <w:rPr>
          <w:rFonts w:eastAsia="Times New Roman" w:cs="Times New Roman"/>
          <w:szCs w:val="24"/>
        </w:rPr>
        <w:t xml:space="preserve"> και πάει λέγοντας, ακόμα και σε αυτές το 30</w:t>
      </w:r>
      <w:r>
        <w:rPr>
          <w:rFonts w:eastAsia="Times New Roman" w:cs="Times New Roman"/>
          <w:szCs w:val="24"/>
        </w:rPr>
        <w:t xml:space="preserve">% των Ελλήνων πολιτών κάτι περιμένει από εμάς. Νομίζω ότι είναι η ώρα να στρατευθούν όλοι μαζί μας. </w:t>
      </w:r>
    </w:p>
    <w:p w14:paraId="516C97C6"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θέλω, τελειώνοντας, να θυμίσω τη μεγάλη κουβέντα που είπε ο Μπαράκ Ομπάμα: «Είναι υποχρέωσή μου η ομαλή μετάβαση στην επόμενη προεδρία. Όποιος και αν ε</w:t>
      </w:r>
      <w:r>
        <w:rPr>
          <w:rFonts w:eastAsia="Times New Roman" w:cs="Times New Roman"/>
          <w:szCs w:val="24"/>
        </w:rPr>
        <w:t xml:space="preserve">ίναι, εκλέχθηκε, ψηφίστηκε». Και είδαμε τι στάση κράτησε. Και μας έρχεται στο μυαλό η παραλαβή-παράδοση του 2015, όπου ο παλιός </w:t>
      </w:r>
      <w:r>
        <w:rPr>
          <w:rFonts w:eastAsia="Times New Roman" w:cs="Times New Roman"/>
          <w:szCs w:val="24"/>
        </w:rPr>
        <w:t>π</w:t>
      </w:r>
      <w:r>
        <w:rPr>
          <w:rFonts w:eastAsia="Times New Roman" w:cs="Times New Roman"/>
          <w:szCs w:val="24"/>
        </w:rPr>
        <w:t>ρωθυπουργός δεν πήγε καν στο Μέγαρο Μαξίμου. Θέλω να τα ξεχάσουμε όλα αυτά. Δεν μας ωφελούν. Δεν είναι πράγματα που θα λειτουργ</w:t>
      </w:r>
      <w:r>
        <w:rPr>
          <w:rFonts w:eastAsia="Times New Roman" w:cs="Times New Roman"/>
          <w:szCs w:val="24"/>
        </w:rPr>
        <w:t>ήσουν για τη χώρα.</w:t>
      </w:r>
    </w:p>
    <w:p w14:paraId="516C97C7"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σε κα</w:t>
      </w:r>
      <w:r>
        <w:rPr>
          <w:rFonts w:eastAsia="Times New Roman" w:cs="Times New Roman"/>
          <w:szCs w:val="24"/>
        </w:rPr>
        <w:t>μ</w:t>
      </w:r>
      <w:r>
        <w:rPr>
          <w:rFonts w:eastAsia="Times New Roman" w:cs="Times New Roman"/>
          <w:szCs w:val="24"/>
        </w:rPr>
        <w:t xml:space="preserve">μιά περίπτωση η </w:t>
      </w:r>
      <w:proofErr w:type="spellStart"/>
      <w:r>
        <w:rPr>
          <w:rFonts w:eastAsia="Times New Roman" w:cs="Times New Roman"/>
          <w:szCs w:val="24"/>
        </w:rPr>
        <w:t>Λεπέν</w:t>
      </w:r>
      <w:proofErr w:type="spellEnd"/>
      <w:r>
        <w:rPr>
          <w:rFonts w:eastAsia="Times New Roman" w:cs="Times New Roman"/>
          <w:szCs w:val="24"/>
        </w:rPr>
        <w:t xml:space="preserve"> δεν πρέπει να γίνει </w:t>
      </w:r>
      <w:r>
        <w:rPr>
          <w:rFonts w:eastAsia="Times New Roman" w:cs="Times New Roman"/>
          <w:szCs w:val="24"/>
        </w:rPr>
        <w:t>π</w:t>
      </w:r>
      <w:r>
        <w:rPr>
          <w:rFonts w:eastAsia="Times New Roman" w:cs="Times New Roman"/>
          <w:szCs w:val="24"/>
        </w:rPr>
        <w:t>ρόεδρος στη Γαλλία, σε κα</w:t>
      </w:r>
      <w:r>
        <w:rPr>
          <w:rFonts w:eastAsia="Times New Roman" w:cs="Times New Roman"/>
          <w:szCs w:val="24"/>
        </w:rPr>
        <w:t>μ</w:t>
      </w:r>
      <w:r>
        <w:rPr>
          <w:rFonts w:eastAsia="Times New Roman" w:cs="Times New Roman"/>
          <w:szCs w:val="24"/>
        </w:rPr>
        <w:t>μιά περίπτωση δεν πρέπει να επιβεβαιωθεί το «καμπανάκι» της Αυστρίας, της Ολλανδίας. Είναι καμπάνες γύρω γύρω που την Ακροδεξιά τη φέρνουν σε πρώτο πλάνο.</w:t>
      </w:r>
    </w:p>
    <w:p w14:paraId="516C97C8" w14:textId="77777777" w:rsidR="009762CD" w:rsidRDefault="009828E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Ιερή υποχρέωση έχουν και η Γαλλία και η Ιταλία –έχει δημοψήφισμα- και η Πορτογαλία και εμείς και άλλες χώρες να διαφυλάξουμε σαν κόρη οφθαλμού αυτό που λέγεται κοινοβουλευτική δημοκρατία. </w:t>
      </w:r>
    </w:p>
    <w:p w14:paraId="516C97C9" w14:textId="77777777" w:rsidR="009762CD" w:rsidRDefault="009828EE">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Παπαχριστόπουλε</w:t>
      </w:r>
      <w:proofErr w:type="spellEnd"/>
      <w:r>
        <w:rPr>
          <w:rFonts w:eastAsia="Times New Roman"/>
          <w:szCs w:val="24"/>
        </w:rPr>
        <w:t>, βάλτε μια τ</w:t>
      </w:r>
      <w:r>
        <w:rPr>
          <w:rFonts w:eastAsia="Times New Roman"/>
          <w:szCs w:val="24"/>
        </w:rPr>
        <w:t xml:space="preserve">ελεία. </w:t>
      </w:r>
    </w:p>
    <w:p w14:paraId="516C97CA" w14:textId="77777777" w:rsidR="009762CD" w:rsidRDefault="009828EE">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Τελειώνω, κύριε Πρόεδρε. </w:t>
      </w:r>
    </w:p>
    <w:p w14:paraId="516C97CB" w14:textId="77777777" w:rsidR="009762CD" w:rsidRDefault="009828EE">
      <w:pPr>
        <w:spacing w:after="0" w:line="600" w:lineRule="auto"/>
        <w:ind w:firstLine="720"/>
        <w:jc w:val="both"/>
        <w:rPr>
          <w:rFonts w:eastAsia="Times New Roman"/>
          <w:szCs w:val="24"/>
        </w:rPr>
      </w:pPr>
      <w:r>
        <w:rPr>
          <w:rFonts w:eastAsia="Times New Roman"/>
          <w:szCs w:val="24"/>
        </w:rPr>
        <w:t xml:space="preserve">Και θέλω να πιστεύω ότι η </w:t>
      </w:r>
      <w:proofErr w:type="spellStart"/>
      <w:r>
        <w:rPr>
          <w:rFonts w:eastAsia="Times New Roman"/>
          <w:szCs w:val="24"/>
        </w:rPr>
        <w:t>Μέρκελ</w:t>
      </w:r>
      <w:proofErr w:type="spellEnd"/>
      <w:r>
        <w:rPr>
          <w:rFonts w:eastAsia="Times New Roman"/>
          <w:szCs w:val="24"/>
        </w:rPr>
        <w:t xml:space="preserve"> διαφοροποιείται από τον Σόιμπλε. Αυτή είναι δική μου, πετάξτε την! Και χάρηκα που άκουσα ότι θα είναι και για τέταρτη φορά Πρόεδρος και όχι κάποιος ο οποίος έχει</w:t>
      </w:r>
      <w:r>
        <w:rPr>
          <w:rFonts w:eastAsia="Times New Roman"/>
          <w:szCs w:val="24"/>
        </w:rPr>
        <w:t xml:space="preserve"> κάνει αντιπαθή τη Γερμανία σε όλο τον πλανήτη. </w:t>
      </w:r>
    </w:p>
    <w:p w14:paraId="516C97CC" w14:textId="77777777" w:rsidR="009762CD" w:rsidRDefault="009828EE">
      <w:pPr>
        <w:spacing w:after="0" w:line="600" w:lineRule="auto"/>
        <w:ind w:firstLine="720"/>
        <w:jc w:val="both"/>
        <w:rPr>
          <w:rFonts w:eastAsia="Times New Roman"/>
          <w:szCs w:val="24"/>
        </w:rPr>
      </w:pPr>
      <w:r>
        <w:rPr>
          <w:rFonts w:eastAsia="Times New Roman"/>
          <w:szCs w:val="24"/>
        </w:rPr>
        <w:t xml:space="preserve">Ευχαριστώ. </w:t>
      </w:r>
    </w:p>
    <w:p w14:paraId="516C97CD" w14:textId="77777777" w:rsidR="009762CD" w:rsidRDefault="009828EE">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16C97CE" w14:textId="77777777" w:rsidR="009762CD" w:rsidRDefault="009828EE">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Και εμείς.</w:t>
      </w:r>
    </w:p>
    <w:p w14:paraId="516C97CF" w14:textId="77777777" w:rsidR="009762CD" w:rsidRDefault="009828EE">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Χουλιαράκης</w:t>
      </w:r>
      <w:proofErr w:type="spellEnd"/>
      <w:r>
        <w:rPr>
          <w:rFonts w:eastAsia="Times New Roman"/>
          <w:szCs w:val="24"/>
        </w:rPr>
        <w:t xml:space="preserve"> έχει τον λόγο. </w:t>
      </w:r>
    </w:p>
    <w:p w14:paraId="516C97D0" w14:textId="77777777" w:rsidR="009762CD" w:rsidRDefault="009828EE">
      <w:pPr>
        <w:spacing w:after="0"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Κύριε Πρόεδρε, μπορώ να δευτερολογήσω</w:t>
      </w:r>
      <w:r>
        <w:rPr>
          <w:rFonts w:eastAsia="Times New Roman"/>
          <w:szCs w:val="24"/>
        </w:rPr>
        <w:t xml:space="preserve"> για δυο λεπτά; Όχι για τον Ομπάμα, για τον Απολογισμό. </w:t>
      </w:r>
    </w:p>
    <w:p w14:paraId="516C97D1" w14:textId="77777777" w:rsidR="009762CD" w:rsidRDefault="009828EE">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Όχι, αφού τα είπατε όλα και ήσασταν σαφής στην </w:t>
      </w:r>
      <w:proofErr w:type="spellStart"/>
      <w:r>
        <w:rPr>
          <w:rFonts w:eastAsia="Times New Roman"/>
          <w:szCs w:val="24"/>
        </w:rPr>
        <w:t>πρωτολογία</w:t>
      </w:r>
      <w:proofErr w:type="spellEnd"/>
      <w:r>
        <w:rPr>
          <w:rFonts w:eastAsia="Times New Roman"/>
          <w:szCs w:val="24"/>
        </w:rPr>
        <w:t xml:space="preserve"> σας. </w:t>
      </w:r>
    </w:p>
    <w:p w14:paraId="516C97D2" w14:textId="77777777" w:rsidR="009762CD" w:rsidRDefault="009828EE">
      <w:pPr>
        <w:spacing w:after="0"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 xml:space="preserve">Μια διευκρίνιση θα ήθελα να κάνω, κύριε Πρόεδρε. </w:t>
      </w:r>
    </w:p>
    <w:p w14:paraId="516C97D3" w14:textId="77777777" w:rsidR="009762CD" w:rsidRDefault="009828EE">
      <w:pPr>
        <w:spacing w:after="0" w:line="600" w:lineRule="auto"/>
        <w:ind w:firstLine="720"/>
        <w:jc w:val="both"/>
        <w:rPr>
          <w:rFonts w:eastAsia="Times New Roman"/>
          <w:szCs w:val="24"/>
        </w:rPr>
      </w:pPr>
      <w:r>
        <w:rPr>
          <w:rFonts w:eastAsia="Times New Roman"/>
          <w:b/>
          <w:szCs w:val="24"/>
        </w:rPr>
        <w:t>ΠΡΟΕΔΡΕΥΩΝ (Γεώργιος Βαρεμένο</w:t>
      </w:r>
      <w:r>
        <w:rPr>
          <w:rFonts w:eastAsia="Times New Roman"/>
          <w:b/>
          <w:szCs w:val="24"/>
        </w:rPr>
        <w:t xml:space="preserve">ς): </w:t>
      </w:r>
      <w:r>
        <w:rPr>
          <w:rFonts w:eastAsia="Times New Roman"/>
          <w:szCs w:val="24"/>
        </w:rPr>
        <w:t xml:space="preserve">Ορίστε, κάντε τη. </w:t>
      </w:r>
    </w:p>
    <w:p w14:paraId="516C97D4" w14:textId="77777777" w:rsidR="009762CD" w:rsidRDefault="009828EE">
      <w:pPr>
        <w:spacing w:after="0"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 xml:space="preserve">Συγγνώμη, κύριε Υπουργέ. </w:t>
      </w:r>
    </w:p>
    <w:p w14:paraId="516C97D5" w14:textId="77777777" w:rsidR="009762CD" w:rsidRDefault="009828EE">
      <w:pPr>
        <w:spacing w:after="0" w:line="600" w:lineRule="auto"/>
        <w:ind w:firstLine="720"/>
        <w:jc w:val="both"/>
        <w:rPr>
          <w:rFonts w:eastAsia="Times New Roman"/>
          <w:szCs w:val="24"/>
        </w:rPr>
      </w:pPr>
      <w:r>
        <w:rPr>
          <w:rFonts w:eastAsia="Times New Roman"/>
          <w:szCs w:val="24"/>
        </w:rPr>
        <w:t xml:space="preserve">Τώρα που φθάσαμε στην αυλαία της συζητήσεως ήθελα να τονίσω ότι τα νούμερα δεν αμφισβητούνται. Μπορεί κανείς να έχει διαφορετική άποψη για την αιτιολόγηση των αριθμών. </w:t>
      </w:r>
    </w:p>
    <w:p w14:paraId="516C97D6" w14:textId="77777777" w:rsidR="009762CD" w:rsidRDefault="009828EE">
      <w:pPr>
        <w:spacing w:after="0" w:line="600" w:lineRule="auto"/>
        <w:ind w:firstLine="720"/>
        <w:jc w:val="both"/>
        <w:rPr>
          <w:rFonts w:eastAsia="Times New Roman"/>
          <w:szCs w:val="24"/>
        </w:rPr>
      </w:pPr>
      <w:r>
        <w:rPr>
          <w:rFonts w:eastAsia="Times New Roman"/>
          <w:szCs w:val="24"/>
        </w:rPr>
        <w:lastRenderedPageBreak/>
        <w:t xml:space="preserve">Δίνω, λοιπόν, </w:t>
      </w:r>
      <w:r>
        <w:rPr>
          <w:rFonts w:eastAsia="Times New Roman"/>
          <w:szCs w:val="24"/>
        </w:rPr>
        <w:t>τη δική μας άποψη για την αιτιολόγηση των αριθμών: Το ταμειακό διαθέσιμο ήταν στα τέλη Ιανουαρίου 1,9 δισεκατομμύρια ευρώ. Προσέξτε, όμως: Επιμένουμε ότι για αυτό ευθύνεται η πολιτική αβεβαιότητα</w:t>
      </w:r>
      <w:r>
        <w:rPr>
          <w:rFonts w:eastAsia="Times New Roman"/>
          <w:szCs w:val="24"/>
        </w:rPr>
        <w:t>,</w:t>
      </w:r>
      <w:r>
        <w:rPr>
          <w:rFonts w:eastAsia="Times New Roman"/>
          <w:szCs w:val="24"/>
        </w:rPr>
        <w:t xml:space="preserve"> που </w:t>
      </w:r>
      <w:proofErr w:type="spellStart"/>
      <w:r>
        <w:rPr>
          <w:rFonts w:eastAsia="Times New Roman"/>
          <w:szCs w:val="24"/>
        </w:rPr>
        <w:t>επεβλήθη</w:t>
      </w:r>
      <w:proofErr w:type="spellEnd"/>
      <w:r>
        <w:rPr>
          <w:rFonts w:eastAsia="Times New Roman"/>
          <w:szCs w:val="24"/>
        </w:rPr>
        <w:t xml:space="preserve"> στη χώρα λόγω του τρόπου με τον οποίο προκλήθη</w:t>
      </w:r>
      <w:r>
        <w:rPr>
          <w:rFonts w:eastAsia="Times New Roman"/>
          <w:szCs w:val="24"/>
        </w:rPr>
        <w:t xml:space="preserve">καν εκλογές, γιατί αν η σημερινή Κυβέρνηση εκλέχθηκε για τέσσερα χρόνια και η προηγούμενη κυβέρνηση εκλέχθηκε για τέσσερα χρόνια και η επόμενη θα εκλεγεί για τέσσερα χρόνια. </w:t>
      </w:r>
    </w:p>
    <w:p w14:paraId="516C97D7" w14:textId="77777777" w:rsidR="009762CD" w:rsidRDefault="009828EE">
      <w:pPr>
        <w:spacing w:after="0" w:line="600" w:lineRule="auto"/>
        <w:ind w:firstLine="720"/>
        <w:jc w:val="both"/>
        <w:rPr>
          <w:rFonts w:eastAsia="Times New Roman"/>
          <w:szCs w:val="24"/>
        </w:rPr>
      </w:pPr>
      <w:r>
        <w:rPr>
          <w:rFonts w:eastAsia="Times New Roman"/>
          <w:szCs w:val="24"/>
        </w:rPr>
        <w:t>Δεν έχετε τη μοναδικότητα της τετραετίας ως ψήφο του ελληνικού λαού. Και η προηγο</w:t>
      </w:r>
      <w:r>
        <w:rPr>
          <w:rFonts w:eastAsia="Times New Roman"/>
          <w:szCs w:val="24"/>
        </w:rPr>
        <w:t xml:space="preserve">ύμενη κυβέρνηση για τέσσερα χρόνια είχε εκλεγεί. </w:t>
      </w:r>
    </w:p>
    <w:p w14:paraId="516C97D8" w14:textId="77777777" w:rsidR="009762CD" w:rsidRDefault="009828EE">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516C97D9" w14:textId="77777777" w:rsidR="009762CD" w:rsidRDefault="009828EE">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Τασούλα, τη μοναδικότητα θα την έχει εκείνος που θα την εξαντλήσει πρώτος. Συμφωνούμε, για να τελειώνουμε; </w:t>
      </w:r>
    </w:p>
    <w:p w14:paraId="516C97DA" w14:textId="77777777" w:rsidR="009762CD" w:rsidRDefault="009828EE">
      <w:pPr>
        <w:spacing w:after="0" w:line="600" w:lineRule="auto"/>
        <w:ind w:firstLine="720"/>
        <w:jc w:val="both"/>
        <w:rPr>
          <w:rFonts w:eastAsia="Times New Roman"/>
          <w:szCs w:val="24"/>
        </w:rPr>
      </w:pPr>
      <w:r>
        <w:rPr>
          <w:rFonts w:eastAsia="Times New Roman"/>
          <w:b/>
          <w:szCs w:val="24"/>
        </w:rPr>
        <w:t>ΚΩΝΣΤΑΝΤΙΝΟΣ ΤΑΣΟΥΛΑΣ:</w:t>
      </w:r>
      <w:r>
        <w:rPr>
          <w:rFonts w:eastAsia="Times New Roman"/>
          <w:b/>
          <w:szCs w:val="24"/>
        </w:rPr>
        <w:t xml:space="preserve"> </w:t>
      </w:r>
      <w:r>
        <w:rPr>
          <w:rFonts w:eastAsia="Times New Roman"/>
          <w:szCs w:val="24"/>
        </w:rPr>
        <w:t xml:space="preserve">Η πολιτική αβεβαιότητα, λοιπόν, που </w:t>
      </w:r>
      <w:proofErr w:type="spellStart"/>
      <w:r>
        <w:rPr>
          <w:rFonts w:eastAsia="Times New Roman"/>
          <w:szCs w:val="24"/>
        </w:rPr>
        <w:t>επεβλήθη</w:t>
      </w:r>
      <w:proofErr w:type="spellEnd"/>
      <w:r>
        <w:rPr>
          <w:rFonts w:eastAsia="Times New Roman"/>
          <w:szCs w:val="24"/>
        </w:rPr>
        <w:t xml:space="preserve"> με την αμφισβήτηση της εκλογής του Προέδρου της Δημοκρατίας, δημιούργησε απόκλιση στα έσοδα τον Δεκέμβριο του 2014, </w:t>
      </w:r>
      <w:r>
        <w:rPr>
          <w:rFonts w:eastAsia="Times New Roman"/>
          <w:szCs w:val="24"/>
        </w:rPr>
        <w:lastRenderedPageBreak/>
        <w:t xml:space="preserve">τον Ιανουάριο και τον Φεβρουάριο του 2015, που </w:t>
      </w:r>
      <w:proofErr w:type="spellStart"/>
      <w:r>
        <w:rPr>
          <w:rFonts w:eastAsia="Times New Roman"/>
          <w:szCs w:val="24"/>
        </w:rPr>
        <w:t>μετρώνται</w:t>
      </w:r>
      <w:proofErr w:type="spellEnd"/>
      <w:r>
        <w:rPr>
          <w:rFonts w:eastAsia="Times New Roman"/>
          <w:szCs w:val="24"/>
        </w:rPr>
        <w:t xml:space="preserve"> στον </w:t>
      </w:r>
      <w:r>
        <w:rPr>
          <w:rFonts w:eastAsia="Times New Roman"/>
          <w:szCs w:val="24"/>
        </w:rPr>
        <w:t>α</w:t>
      </w:r>
      <w:r>
        <w:rPr>
          <w:rFonts w:eastAsia="Times New Roman"/>
          <w:szCs w:val="24"/>
        </w:rPr>
        <w:t>πολογισμό του 2014, περίπου της</w:t>
      </w:r>
      <w:r>
        <w:rPr>
          <w:rFonts w:eastAsia="Times New Roman"/>
          <w:szCs w:val="24"/>
        </w:rPr>
        <w:t xml:space="preserve"> τάξεως των 2 δισεκατομμυρίων ευρώ. </w:t>
      </w:r>
    </w:p>
    <w:p w14:paraId="516C97DB" w14:textId="77777777" w:rsidR="009762CD" w:rsidRDefault="009828EE">
      <w:pPr>
        <w:spacing w:after="0" w:line="600" w:lineRule="auto"/>
        <w:ind w:firstLine="720"/>
        <w:jc w:val="both"/>
        <w:rPr>
          <w:rFonts w:eastAsia="Times New Roman"/>
          <w:szCs w:val="24"/>
        </w:rPr>
      </w:pPr>
      <w:r>
        <w:rPr>
          <w:rFonts w:eastAsia="Times New Roman"/>
          <w:szCs w:val="24"/>
        </w:rPr>
        <w:t>Αυτή είναι η διαφορετική εκτίμηση που έχουμε εμείς για την αιτιολόγηση της μη επίτευξης του 1,5% του πλεονάσματος, που αποκλειστικά –κατά τη γνώμη μας- οφείλεται στην πολιτική αβεβαιότητα που επέβαλε ο ΣΥΡΙΖΑ λόγω των ε</w:t>
      </w:r>
      <w:r>
        <w:rPr>
          <w:rFonts w:eastAsia="Times New Roman"/>
          <w:szCs w:val="24"/>
        </w:rPr>
        <w:t xml:space="preserve">κλογών που προκάλεσε τον Ιανουάριο του 2015. </w:t>
      </w:r>
    </w:p>
    <w:p w14:paraId="516C97DC" w14:textId="77777777" w:rsidR="009762CD" w:rsidRDefault="009828EE">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516C97DD" w14:textId="77777777" w:rsidR="009762CD" w:rsidRDefault="009828EE">
      <w:pPr>
        <w:spacing w:after="0" w:line="600" w:lineRule="auto"/>
        <w:ind w:firstLine="720"/>
        <w:jc w:val="both"/>
        <w:rPr>
          <w:rFonts w:eastAsia="Times New Roman"/>
          <w:szCs w:val="24"/>
        </w:rPr>
      </w:pPr>
      <w:r>
        <w:rPr>
          <w:rFonts w:eastAsia="Times New Roman"/>
          <w:b/>
          <w:szCs w:val="24"/>
        </w:rPr>
        <w:t xml:space="preserve">ΕΥΑΓΓΕΛΙΑ (ΒΑΛΙΑ) ΒΑΓΙΩΝΑΚΗ: </w:t>
      </w:r>
      <w:r>
        <w:rPr>
          <w:rFonts w:eastAsia="Times New Roman"/>
          <w:szCs w:val="24"/>
        </w:rPr>
        <w:t xml:space="preserve">Και εγώ θέλω να μιλήσω, κύριε Πρόεδρε! Τι είναι αυτό το πράγμα; Όλοι θέλουν να δευτερολογήσουν. </w:t>
      </w:r>
    </w:p>
    <w:p w14:paraId="516C97DE" w14:textId="77777777" w:rsidR="009762CD" w:rsidRDefault="009828EE">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Ακούστε να σας</w:t>
      </w:r>
      <w:r>
        <w:rPr>
          <w:rFonts w:eastAsia="Times New Roman"/>
          <w:szCs w:val="24"/>
        </w:rPr>
        <w:t xml:space="preserve"> πω, κύριε συνάδελφε: Και σύμφωνα με τον Κανονισμό είναι σόλοικο το ότι συζητάμε τον </w:t>
      </w:r>
      <w:r>
        <w:rPr>
          <w:rFonts w:eastAsia="Times New Roman"/>
          <w:szCs w:val="24"/>
        </w:rPr>
        <w:t>α</w:t>
      </w:r>
      <w:r>
        <w:rPr>
          <w:rFonts w:eastAsia="Times New Roman"/>
          <w:szCs w:val="24"/>
        </w:rPr>
        <w:t>πολογισμό</w:t>
      </w:r>
      <w:r>
        <w:rPr>
          <w:rFonts w:eastAsia="Times New Roman"/>
          <w:szCs w:val="24"/>
        </w:rPr>
        <w:t>,</w:t>
      </w:r>
      <w:r>
        <w:rPr>
          <w:rFonts w:eastAsia="Times New Roman"/>
          <w:szCs w:val="24"/>
        </w:rPr>
        <w:t xml:space="preserve"> που αφορά μια άλλη κυβέρνηση στη διάρκεια της θητείας μιας άλλης κυβέρνησης. Εγώ λέω να το τερματίσουμε εδώ και να πάρει τον λόγο ο κ. </w:t>
      </w:r>
      <w:proofErr w:type="spellStart"/>
      <w:r>
        <w:rPr>
          <w:rFonts w:eastAsia="Times New Roman"/>
          <w:szCs w:val="24"/>
        </w:rPr>
        <w:lastRenderedPageBreak/>
        <w:t>Χουλιαράκης</w:t>
      </w:r>
      <w:proofErr w:type="spellEnd"/>
      <w:r>
        <w:rPr>
          <w:rFonts w:eastAsia="Times New Roman"/>
          <w:szCs w:val="24"/>
        </w:rPr>
        <w:t xml:space="preserve"> και να κλείσ</w:t>
      </w:r>
      <w:r>
        <w:rPr>
          <w:rFonts w:eastAsia="Times New Roman"/>
          <w:szCs w:val="24"/>
        </w:rPr>
        <w:t xml:space="preserve">ει όπως πρέπει η συζήτηση. Εξάλλου και ο κ. </w:t>
      </w:r>
      <w:proofErr w:type="spellStart"/>
      <w:r>
        <w:rPr>
          <w:rFonts w:eastAsia="Times New Roman"/>
          <w:szCs w:val="24"/>
        </w:rPr>
        <w:t>Παπαχριστόπουλος</w:t>
      </w:r>
      <w:proofErr w:type="spellEnd"/>
      <w:r>
        <w:rPr>
          <w:rFonts w:eastAsia="Times New Roman"/>
          <w:szCs w:val="24"/>
        </w:rPr>
        <w:t xml:space="preserve"> είπε ότι τα ξέρει καλύτερα ο κ. </w:t>
      </w:r>
      <w:proofErr w:type="spellStart"/>
      <w:r>
        <w:rPr>
          <w:rFonts w:eastAsia="Times New Roman"/>
          <w:szCs w:val="24"/>
        </w:rPr>
        <w:t>Χουλιαράκης</w:t>
      </w:r>
      <w:proofErr w:type="spellEnd"/>
      <w:r>
        <w:rPr>
          <w:rFonts w:eastAsia="Times New Roman"/>
          <w:szCs w:val="24"/>
        </w:rPr>
        <w:t xml:space="preserve">. </w:t>
      </w:r>
    </w:p>
    <w:p w14:paraId="516C97DF" w14:textId="77777777" w:rsidR="009762CD" w:rsidRDefault="009828EE">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Χουλιαράκη</w:t>
      </w:r>
      <w:proofErr w:type="spellEnd"/>
      <w:r>
        <w:rPr>
          <w:rFonts w:eastAsia="Times New Roman"/>
          <w:szCs w:val="24"/>
        </w:rPr>
        <w:t xml:space="preserve">, έχετε τον λόγο. </w:t>
      </w:r>
    </w:p>
    <w:p w14:paraId="516C97E0" w14:textId="77777777" w:rsidR="009762CD" w:rsidRDefault="009828EE">
      <w:pPr>
        <w:spacing w:after="0" w:line="600" w:lineRule="auto"/>
        <w:ind w:firstLine="720"/>
        <w:jc w:val="both"/>
        <w:rPr>
          <w:rFonts w:eastAsia="Times New Roman"/>
          <w:szCs w:val="24"/>
        </w:rPr>
      </w:pPr>
      <w:r>
        <w:rPr>
          <w:rFonts w:eastAsia="Times New Roman"/>
          <w:b/>
          <w:szCs w:val="24"/>
        </w:rPr>
        <w:t xml:space="preserve"> ΓΕΩΡΓΙΟΣ ΧΟΥΛΙΑΡΑΚΗΣ (Αναπληρωτής Υπουργός Οικονομικών): </w:t>
      </w:r>
      <w:r>
        <w:rPr>
          <w:rFonts w:eastAsia="Times New Roman"/>
          <w:szCs w:val="24"/>
        </w:rPr>
        <w:t xml:space="preserve">Ευχαριστώ, κύριε Πρόεδρε. </w:t>
      </w:r>
    </w:p>
    <w:p w14:paraId="516C97E1" w14:textId="77777777" w:rsidR="009762CD" w:rsidRDefault="009828EE">
      <w:pPr>
        <w:spacing w:after="0" w:line="600" w:lineRule="auto"/>
        <w:ind w:firstLine="720"/>
        <w:jc w:val="both"/>
        <w:rPr>
          <w:rFonts w:eastAsia="Times New Roman" w:cs="Times New Roman"/>
          <w:szCs w:val="24"/>
        </w:rPr>
      </w:pPr>
      <w:r>
        <w:rPr>
          <w:rFonts w:eastAsia="Times New Roman"/>
          <w:szCs w:val="24"/>
        </w:rPr>
        <w:t>Πάνω στο θέμα του Απο</w:t>
      </w:r>
      <w:r>
        <w:rPr>
          <w:rFonts w:eastAsia="Times New Roman"/>
          <w:szCs w:val="24"/>
        </w:rPr>
        <w:t xml:space="preserve">λογισμού και του Ισολογισμού του έτους 2014 τοποθετήθηκα –νομίζω- αναλυτικά στη συζήτηση της αντίστοιχης </w:t>
      </w:r>
      <w:r>
        <w:rPr>
          <w:rFonts w:eastAsia="Times New Roman"/>
          <w:szCs w:val="24"/>
        </w:rPr>
        <w:t>ε</w:t>
      </w:r>
      <w:r>
        <w:rPr>
          <w:rFonts w:eastAsia="Times New Roman"/>
          <w:szCs w:val="24"/>
        </w:rPr>
        <w:t xml:space="preserve">πιτροπής. </w:t>
      </w:r>
    </w:p>
    <w:p w14:paraId="516C97E2" w14:textId="77777777" w:rsidR="009762CD" w:rsidRDefault="009828EE">
      <w:pPr>
        <w:spacing w:after="0" w:line="600" w:lineRule="auto"/>
        <w:jc w:val="both"/>
        <w:rPr>
          <w:rFonts w:eastAsia="Times New Roman"/>
          <w:szCs w:val="24"/>
        </w:rPr>
      </w:pPr>
      <w:r>
        <w:rPr>
          <w:rFonts w:eastAsia="Times New Roman"/>
          <w:szCs w:val="24"/>
        </w:rPr>
        <w:t>Υποστήριξα, λοιπόν, εκεί πως το 2014 ήταν μία χρονιά αποτυχημένης μακροοικονομικής διαχείρισης όχι μόνο γιατί το δημοσιονομικό αποτέλεσμα α</w:t>
      </w:r>
      <w:r>
        <w:rPr>
          <w:rFonts w:eastAsia="Times New Roman"/>
          <w:szCs w:val="24"/>
        </w:rPr>
        <w:t xml:space="preserve">πέκλινε σημαντικά του στόχου πρωτογενούς πλεονάσματος κατά 1,1% ή 2 δισεκατομμύρια ευρώ, αλλά κυρίως διότι το 2014, τελευταίο έτος του δεύτερου προγράμματος προσαρμογής, η Κυβέρνηση απέτυχε να δημιουργήσει τους όρους για έξοδο της χώρας από την </w:t>
      </w:r>
      <w:r>
        <w:rPr>
          <w:rFonts w:eastAsia="Times New Roman"/>
          <w:szCs w:val="24"/>
        </w:rPr>
        <w:lastRenderedPageBreak/>
        <w:t xml:space="preserve">επιτροπεία </w:t>
      </w:r>
      <w:r>
        <w:rPr>
          <w:rFonts w:eastAsia="Times New Roman"/>
          <w:szCs w:val="24"/>
        </w:rPr>
        <w:t>και πρόσβαση στις διεθνείς αγορές. Αυτό ισχύει, ακόμα και αν υποθέσουμε πως στο τέλος Ιανουαρίου του 2015 δεν υπήρχαν εκλογές.</w:t>
      </w:r>
    </w:p>
    <w:p w14:paraId="516C97E3" w14:textId="77777777" w:rsidR="009762CD" w:rsidRDefault="009828EE">
      <w:pPr>
        <w:spacing w:after="0" w:line="600" w:lineRule="auto"/>
        <w:ind w:firstLine="720"/>
        <w:jc w:val="both"/>
        <w:rPr>
          <w:rFonts w:eastAsia="Times New Roman"/>
          <w:szCs w:val="24"/>
        </w:rPr>
      </w:pPr>
      <w:r>
        <w:rPr>
          <w:rFonts w:eastAsia="Times New Roman"/>
          <w:szCs w:val="24"/>
        </w:rPr>
        <w:t xml:space="preserve"> Θύμισα στην ομιλία μου στην </w:t>
      </w:r>
      <w:r>
        <w:rPr>
          <w:rFonts w:eastAsia="Times New Roman"/>
          <w:szCs w:val="24"/>
        </w:rPr>
        <w:t>ε</w:t>
      </w:r>
      <w:r>
        <w:rPr>
          <w:rFonts w:eastAsia="Times New Roman"/>
          <w:szCs w:val="24"/>
        </w:rPr>
        <w:t>πιτροπή πως το δεύτερο πρόγραμμα έληγε στο τέλος Φεβρουαρίου του 2015, πως σε μία χώρα που οδεύει σ</w:t>
      </w:r>
      <w:r>
        <w:rPr>
          <w:rFonts w:eastAsia="Times New Roman"/>
          <w:szCs w:val="24"/>
        </w:rPr>
        <w:t>ε επιτυχή έξοδο από το πρόγραμμα και σε πρόσβαση στις αγορές, εννέα μήνες πριν ή το αργότερο έξι μήνες πριν την έξοδο τα επιτόκια του δημοσίου χρέους σταδιακά αποκλιμακώνονται και τόνισα πως τα επιτόκια του ελληνικού χρέους από τον Σεπτέμβριο του 2015, ότα</w:t>
      </w:r>
      <w:r>
        <w:rPr>
          <w:rFonts w:eastAsia="Times New Roman"/>
          <w:szCs w:val="24"/>
        </w:rPr>
        <w:t xml:space="preserve">ν ο κ. Λοβέρδος έβλεπε ενδείξεις ανάκαμψης στην αγορά, σταδιακά ανέβαιναν από το 6% στο 7%, στο 8% και στο 8,5% πριν τις προεδρικές εκλογές. </w:t>
      </w:r>
    </w:p>
    <w:p w14:paraId="516C97E4" w14:textId="77777777" w:rsidR="009762CD" w:rsidRDefault="009828EE">
      <w:pPr>
        <w:spacing w:after="0" w:line="600" w:lineRule="auto"/>
        <w:ind w:firstLine="720"/>
        <w:jc w:val="both"/>
        <w:rPr>
          <w:rFonts w:eastAsia="Times New Roman"/>
          <w:szCs w:val="24"/>
        </w:rPr>
      </w:pPr>
      <w:r>
        <w:rPr>
          <w:rFonts w:eastAsia="Times New Roman"/>
          <w:szCs w:val="24"/>
        </w:rPr>
        <w:t xml:space="preserve">Πριν τις προεδρικές εκλογές η πορεία διαπραγμάτευσης και ένταξης σε τρίτο πρόγραμμα από την προηγούμενη κυβέρνηση </w:t>
      </w:r>
      <w:r>
        <w:rPr>
          <w:rFonts w:eastAsia="Times New Roman"/>
          <w:szCs w:val="24"/>
        </w:rPr>
        <w:t>ήταν ήδη προδιαγεγραμμένη. Εγώ θα τολμούσα να πω</w:t>
      </w:r>
      <w:r>
        <w:rPr>
          <w:rFonts w:eastAsia="Times New Roman"/>
          <w:szCs w:val="24"/>
        </w:rPr>
        <w:t>,</w:t>
      </w:r>
      <w:r>
        <w:rPr>
          <w:rFonts w:eastAsia="Times New Roman"/>
          <w:szCs w:val="24"/>
        </w:rPr>
        <w:t xml:space="preserve"> μάλιστα</w:t>
      </w:r>
      <w:r>
        <w:rPr>
          <w:rFonts w:eastAsia="Times New Roman"/>
          <w:szCs w:val="24"/>
        </w:rPr>
        <w:t>,</w:t>
      </w:r>
      <w:r>
        <w:rPr>
          <w:rFonts w:eastAsia="Times New Roman"/>
          <w:szCs w:val="24"/>
        </w:rPr>
        <w:t xml:space="preserve"> ότι η προηγούμενη κυβέρνηση πήγε σε εκλογές γνωρίζοντας ότι δεν μπορούσε να αποφύγει τρίτο πρόγραμμα. </w:t>
      </w:r>
    </w:p>
    <w:p w14:paraId="516C97E5" w14:textId="77777777" w:rsidR="009762CD" w:rsidRDefault="009828EE">
      <w:pPr>
        <w:spacing w:after="0" w:line="600" w:lineRule="auto"/>
        <w:ind w:firstLine="720"/>
        <w:jc w:val="both"/>
        <w:rPr>
          <w:rFonts w:eastAsia="Times New Roman"/>
          <w:szCs w:val="24"/>
        </w:rPr>
      </w:pPr>
      <w:r>
        <w:rPr>
          <w:rFonts w:eastAsia="Times New Roman"/>
          <w:szCs w:val="24"/>
        </w:rPr>
        <w:lastRenderedPageBreak/>
        <w:t>Και για να είμαι δίκαιος να πω ότι δεν θα μπορούσε η προηγούμενη κυβέρνηση να έχει ολοκληρώσει</w:t>
      </w:r>
      <w:r>
        <w:rPr>
          <w:rFonts w:eastAsia="Times New Roman"/>
          <w:szCs w:val="24"/>
        </w:rPr>
        <w:t xml:space="preserve"> με επιτυχία το δεύτερο πρόγραμμα. Δεν θα μπορούσε, διότι οι παράμετροι πάνω στις οποίες στηρίχθηκε το δεύτερο πρόγραμμα δεν ήταν ρεαλιστικές. </w:t>
      </w:r>
    </w:p>
    <w:p w14:paraId="516C97E6" w14:textId="77777777" w:rsidR="009762CD" w:rsidRDefault="009828EE">
      <w:pPr>
        <w:spacing w:after="0" w:line="600" w:lineRule="auto"/>
        <w:ind w:firstLine="720"/>
        <w:jc w:val="both"/>
        <w:rPr>
          <w:rFonts w:eastAsia="Times New Roman"/>
          <w:szCs w:val="24"/>
        </w:rPr>
      </w:pPr>
      <w:r>
        <w:rPr>
          <w:rFonts w:eastAsia="Times New Roman"/>
          <w:szCs w:val="24"/>
        </w:rPr>
        <w:t>Η δική μας Κυβέρνηση, η σημερινή Κυβέρνηση, άντλησε πολύτιμα διδάγματα από την αποτυχία των δύο προηγούμενων προ</w:t>
      </w:r>
      <w:r>
        <w:rPr>
          <w:rFonts w:eastAsia="Times New Roman"/>
          <w:szCs w:val="24"/>
        </w:rPr>
        <w:t>γραμμάτων και τα αξιοποίησε -και θα έλεγα ότι τα αξιοποίησε αποτελεσματικά στη διαπραγμάτευση του καλοκαιριού του 2015- μειώνοντας τους στόχους των πρωτογενών πλεονασμάτων και συμφωνώντας σε μία πορεία δημοσιονομικής προσαρμογής σαφώς ηπιότερη. Αυτά για το</w:t>
      </w:r>
      <w:r>
        <w:rPr>
          <w:rFonts w:eastAsia="Times New Roman"/>
          <w:szCs w:val="24"/>
        </w:rPr>
        <w:t xml:space="preserve"> 2014.</w:t>
      </w:r>
    </w:p>
    <w:p w14:paraId="516C97E7" w14:textId="77777777" w:rsidR="009762CD" w:rsidRDefault="009828EE">
      <w:pPr>
        <w:spacing w:after="0" w:line="600" w:lineRule="auto"/>
        <w:ind w:firstLine="720"/>
        <w:jc w:val="both"/>
        <w:rPr>
          <w:rFonts w:eastAsia="Times New Roman"/>
          <w:szCs w:val="24"/>
        </w:rPr>
      </w:pPr>
      <w:r>
        <w:rPr>
          <w:rFonts w:eastAsia="Times New Roman"/>
          <w:szCs w:val="24"/>
        </w:rPr>
        <w:t xml:space="preserve">Δεν θέλω να γίνω κουραστικός επαναλαμβάνοντας όσα είπα στην </w:t>
      </w:r>
      <w:r>
        <w:rPr>
          <w:rFonts w:eastAsia="Times New Roman"/>
          <w:szCs w:val="24"/>
        </w:rPr>
        <w:t>ε</w:t>
      </w:r>
      <w:r>
        <w:rPr>
          <w:rFonts w:eastAsia="Times New Roman"/>
          <w:szCs w:val="24"/>
        </w:rPr>
        <w:t>πιτροπή.</w:t>
      </w:r>
    </w:p>
    <w:p w14:paraId="516C97E8" w14:textId="77777777" w:rsidR="009762CD" w:rsidRDefault="009828EE">
      <w:pPr>
        <w:spacing w:after="0" w:line="600" w:lineRule="auto"/>
        <w:ind w:firstLine="720"/>
        <w:jc w:val="both"/>
        <w:rPr>
          <w:rFonts w:eastAsia="Times New Roman"/>
          <w:szCs w:val="24"/>
        </w:rPr>
      </w:pPr>
      <w:r>
        <w:rPr>
          <w:rFonts w:eastAsia="Times New Roman"/>
          <w:szCs w:val="24"/>
        </w:rPr>
        <w:t>Χαίρομαι γιατί υπάρχει συμφωνία τουλάχιστον μεταξύ της Κυβέρνησης και της Νέας Δημοκρατίας, αλλά και της Δημοκρατικής Συμπαράταξης στο ότι η διαδικασία απολογισμού και ισολογισμού</w:t>
      </w:r>
      <w:r>
        <w:rPr>
          <w:rFonts w:eastAsia="Times New Roman"/>
          <w:szCs w:val="24"/>
        </w:rPr>
        <w:t xml:space="preserve"> της Βουλής είναι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μια πάρα πολύ σημαντική διαδικασία, θα έλεγα </w:t>
      </w:r>
      <w:proofErr w:type="spellStart"/>
      <w:r>
        <w:rPr>
          <w:rFonts w:eastAsia="Times New Roman"/>
          <w:szCs w:val="24"/>
        </w:rPr>
        <w:t>αναστοχασμού</w:t>
      </w:r>
      <w:proofErr w:type="spellEnd"/>
      <w:r>
        <w:rPr>
          <w:rFonts w:eastAsia="Times New Roman"/>
          <w:szCs w:val="24"/>
        </w:rPr>
        <w:t>, πάνω στα δημόσια οικονομικά πεπραγμένα του αντίστοιχου έτους, που όλοι θα πρέπει να παίρνουμε σοβαρά.</w:t>
      </w:r>
    </w:p>
    <w:p w14:paraId="516C97E9" w14:textId="77777777" w:rsidR="009762CD" w:rsidRDefault="009828EE">
      <w:pPr>
        <w:spacing w:after="0" w:line="600" w:lineRule="auto"/>
        <w:ind w:firstLine="720"/>
        <w:jc w:val="both"/>
        <w:rPr>
          <w:rFonts w:eastAsia="Times New Roman"/>
          <w:szCs w:val="24"/>
        </w:rPr>
      </w:pPr>
      <w:r>
        <w:rPr>
          <w:rFonts w:eastAsia="Times New Roman"/>
          <w:szCs w:val="24"/>
        </w:rPr>
        <w:lastRenderedPageBreak/>
        <w:t xml:space="preserve"> Η διαδικασία αυτή εξετάζει πολύ συγκεκριμένα αν το δημοσιονομικό </w:t>
      </w:r>
      <w:r>
        <w:rPr>
          <w:rFonts w:eastAsia="Times New Roman"/>
          <w:szCs w:val="24"/>
        </w:rPr>
        <w:t>αποτέλεσμα του έτους εκείνου , στην περίπτωσή μας το 2014, είναι συμβατό με τους στόχους που έθετε ο προϋπολογισμός του 2014. Εξετάζει, επίσης, πώς χρηματοδοτείται ενδεχόμενη αρνητική απόκλιση από τον στόχο και με τι κόστος. Αυτή είναι η ατζέντα, αν θέλετε</w:t>
      </w:r>
      <w:r>
        <w:rPr>
          <w:rFonts w:eastAsia="Times New Roman"/>
          <w:szCs w:val="24"/>
        </w:rPr>
        <w:t xml:space="preserve">, του απολογισμού – ισολογισμού του αντίστοιχου έτους. </w:t>
      </w:r>
    </w:p>
    <w:p w14:paraId="516C97EA" w14:textId="77777777" w:rsidR="009762CD" w:rsidRDefault="009828EE">
      <w:pPr>
        <w:spacing w:after="0" w:line="600" w:lineRule="auto"/>
        <w:ind w:firstLine="720"/>
        <w:jc w:val="both"/>
        <w:rPr>
          <w:rFonts w:eastAsia="Times New Roman"/>
          <w:szCs w:val="24"/>
        </w:rPr>
      </w:pPr>
      <w:r>
        <w:rPr>
          <w:rFonts w:eastAsia="Times New Roman"/>
          <w:szCs w:val="24"/>
        </w:rPr>
        <w:t xml:space="preserve">Έγκριση, λοιπόν, του ισολογισμού – απολογισμού σημαίνει το εξής: Σημαίνει επικύρωση των δημόσιων οικονομικών μεγεθών από τη Βουλή των Ελλήνων. Σημαίνει, αν θέλετε, συμφωνία πάνω στα βασικά οικονομικά </w:t>
      </w:r>
      <w:r>
        <w:rPr>
          <w:rFonts w:eastAsia="Times New Roman"/>
          <w:szCs w:val="24"/>
        </w:rPr>
        <w:t xml:space="preserve">μεγέθη του 2014 και τίποτα περισσότερο. </w:t>
      </w:r>
    </w:p>
    <w:p w14:paraId="516C97EB" w14:textId="77777777" w:rsidR="009762CD" w:rsidRDefault="009828EE">
      <w:pPr>
        <w:spacing w:after="0" w:line="600" w:lineRule="auto"/>
        <w:ind w:firstLine="720"/>
        <w:jc w:val="both"/>
        <w:rPr>
          <w:rFonts w:eastAsia="Times New Roman" w:cs="Times New Roman"/>
          <w:szCs w:val="24"/>
        </w:rPr>
      </w:pPr>
      <w:r>
        <w:rPr>
          <w:rFonts w:eastAsia="Times New Roman"/>
          <w:szCs w:val="24"/>
        </w:rPr>
        <w:t>Δεν υποτιμώ πόσο σημαντικό είναι. Είναι εξαιρετικά σημαντικό να μιλάμε όλοι την ίδια γλώσσα. Να αντλούμε τα ίδια διδάγματα. Να ξέρουμε τι έγινε τότε. Δεν σημαίνει όμως σε κα</w:t>
      </w:r>
      <w:r>
        <w:rPr>
          <w:rFonts w:eastAsia="Times New Roman"/>
          <w:szCs w:val="24"/>
        </w:rPr>
        <w:t>μ</w:t>
      </w:r>
      <w:r>
        <w:rPr>
          <w:rFonts w:eastAsia="Times New Roman"/>
          <w:szCs w:val="24"/>
        </w:rPr>
        <w:t>μία περίπτωση έγκριση των μέτρων της προη</w:t>
      </w:r>
      <w:r>
        <w:rPr>
          <w:rFonts w:eastAsia="Times New Roman"/>
          <w:szCs w:val="24"/>
        </w:rPr>
        <w:t xml:space="preserve">γούμενης κυβέρνησης, της </w:t>
      </w:r>
      <w:r>
        <w:rPr>
          <w:rFonts w:eastAsia="Times New Roman"/>
          <w:szCs w:val="24"/>
        </w:rPr>
        <w:t>κ</w:t>
      </w:r>
      <w:r>
        <w:rPr>
          <w:rFonts w:eastAsia="Times New Roman"/>
          <w:szCs w:val="24"/>
        </w:rPr>
        <w:t xml:space="preserve">υβέρνησης Σαμαρά. Τις διαφωνίες μας τις ξέρουμε, αλλά στα μεγέθη μπορούμε να </w:t>
      </w:r>
      <w:proofErr w:type="spellStart"/>
      <w:r>
        <w:rPr>
          <w:rFonts w:eastAsia="Times New Roman"/>
          <w:szCs w:val="24"/>
        </w:rPr>
        <w:t>συμφωνήσουμε.</w:t>
      </w:r>
      <w:r>
        <w:rPr>
          <w:rFonts w:eastAsia="Times New Roman" w:cs="Times New Roman"/>
          <w:szCs w:val="24"/>
        </w:rPr>
        <w:t>Νομίζω</w:t>
      </w:r>
      <w:proofErr w:type="spellEnd"/>
      <w:r>
        <w:rPr>
          <w:rFonts w:eastAsia="Times New Roman" w:cs="Times New Roman"/>
          <w:szCs w:val="24"/>
        </w:rPr>
        <w:t xml:space="preserve"> πως όλοι ή σχεδόν όλοι μπορούν να καταλάβουν αυτή τη διαφορά. </w:t>
      </w:r>
    </w:p>
    <w:p w14:paraId="516C97E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Δημοσιεύματα του ηλεκτρονικού Τύπου παρουσίαζαν τον Κοινοβουλευτικό Εκ</w:t>
      </w:r>
      <w:r>
        <w:rPr>
          <w:rFonts w:eastAsia="Times New Roman" w:cs="Times New Roman"/>
          <w:szCs w:val="24"/>
        </w:rPr>
        <w:t xml:space="preserve">πρόσωπο του Ποταμιού να δηλώνει –το επαναλαμβάνω- «με εισήγηση </w:t>
      </w:r>
      <w:proofErr w:type="spellStart"/>
      <w:r>
        <w:rPr>
          <w:rFonts w:eastAsia="Times New Roman" w:cs="Times New Roman"/>
          <w:szCs w:val="24"/>
        </w:rPr>
        <w:t>Χουλιαράκη</w:t>
      </w:r>
      <w:proofErr w:type="spellEnd"/>
      <w:r>
        <w:rPr>
          <w:rFonts w:eastAsia="Times New Roman" w:cs="Times New Roman"/>
          <w:szCs w:val="24"/>
        </w:rPr>
        <w:t xml:space="preserve"> εγκρίθηκαν τα μέτρα της Κυβέρνησης Σαμαρά το 2014». </w:t>
      </w:r>
    </w:p>
    <w:p w14:paraId="516C97E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Καλή τη </w:t>
      </w:r>
      <w:proofErr w:type="spellStart"/>
      <w:r>
        <w:rPr>
          <w:rFonts w:eastAsia="Times New Roman" w:cs="Times New Roman"/>
          <w:szCs w:val="24"/>
        </w:rPr>
        <w:t>πίστει</w:t>
      </w:r>
      <w:proofErr w:type="spellEnd"/>
      <w:r>
        <w:rPr>
          <w:rFonts w:eastAsia="Times New Roman" w:cs="Times New Roman"/>
          <w:szCs w:val="24"/>
        </w:rPr>
        <w:t xml:space="preserve"> έδωσα την ευκαιρία και στον επικεφαλής του Ποταμιού, αλλά και στον Κοινοβουλευτικό Εκπρόσωπο, με δύο επιστολές μου</w:t>
      </w:r>
      <w:r>
        <w:rPr>
          <w:rFonts w:eastAsia="Times New Roman" w:cs="Times New Roman"/>
          <w:szCs w:val="24"/>
        </w:rPr>
        <w:t>,</w:t>
      </w:r>
      <w:r>
        <w:rPr>
          <w:rFonts w:eastAsia="Times New Roman" w:cs="Times New Roman"/>
          <w:szCs w:val="24"/>
        </w:rPr>
        <w:t xml:space="preserve"> που δεν κοινοποίησα στις εφημερίδες –δεν είχα κανένα λόγο να το κάνω- να διευκρινίσει αν πράγματι έκανε τη δήλωση αυτή, αν θέλει να τη διαψεύσει ή αν όχι να μου υποδείξει σε ποιο σημείο της ομιλίας μου εγκρίνω εγώ και η Κυβέρνηση του ΣΥΡΙΖΑ τα μέτρα Σαμα</w:t>
      </w:r>
      <w:r>
        <w:rPr>
          <w:rFonts w:eastAsia="Times New Roman" w:cs="Times New Roman"/>
          <w:szCs w:val="24"/>
        </w:rPr>
        <w:t>ρά του 2014.</w:t>
      </w:r>
    </w:p>
    <w:p w14:paraId="516C97E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Αμυράς</w:t>
      </w:r>
      <w:proofErr w:type="spellEnd"/>
      <w:r>
        <w:rPr>
          <w:rFonts w:eastAsia="Times New Roman" w:cs="Times New Roman"/>
          <w:szCs w:val="24"/>
        </w:rPr>
        <w:t xml:space="preserve"> απέφυγε να απαντήσει γραπτώς και ομολογώ πως στη σημερινή τοποθέτησή του δεν με διαφώτισε περισσότερο. Επειδή όλοι πρέπει να αναλαμβάνουμε την ευθύνη των όσων λέμε, επανα</w:t>
      </w:r>
      <w:r>
        <w:rPr>
          <w:rFonts w:eastAsia="Times New Roman" w:cs="Times New Roman"/>
          <w:szCs w:val="24"/>
        </w:rPr>
        <w:lastRenderedPageBreak/>
        <w:t xml:space="preserve">λαμβάνω το δικό μου αίτημα. Διαψεύδει ο κ. </w:t>
      </w:r>
      <w:proofErr w:type="spellStart"/>
      <w:r>
        <w:rPr>
          <w:rFonts w:eastAsia="Times New Roman" w:cs="Times New Roman"/>
          <w:szCs w:val="24"/>
        </w:rPr>
        <w:t>Αμυράς</w:t>
      </w:r>
      <w:proofErr w:type="spellEnd"/>
      <w:r>
        <w:rPr>
          <w:rFonts w:eastAsia="Times New Roman" w:cs="Times New Roman"/>
          <w:szCs w:val="24"/>
        </w:rPr>
        <w:t xml:space="preserve"> </w:t>
      </w:r>
      <w:r>
        <w:rPr>
          <w:rFonts w:eastAsia="Times New Roman" w:cs="Times New Roman"/>
          <w:szCs w:val="24"/>
        </w:rPr>
        <w:t>δημοσιεύματα του Τύπου που εμφανίζει την Κυβέρνηση του ΣΥΡΙΖΑ και εμένα προσωπικά να εισηγούμαι έγκριση των μέτρων Σαμαρά του 2014; Αν δεν το κάνει, να μου πει σε ποιο σημείο της ομιλίας μου κάνω την εισήγηση αυτή.</w:t>
      </w:r>
    </w:p>
    <w:p w14:paraId="516C97EF"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Καταθέτω στα Πρακτικά της Βουλής τις αντί</w:t>
      </w:r>
      <w:r>
        <w:rPr>
          <w:rFonts w:eastAsia="Times New Roman" w:cs="Times New Roman"/>
          <w:szCs w:val="24"/>
        </w:rPr>
        <w:t>στοιχες επιστολές και περιμένω την απάντηση.</w:t>
      </w:r>
    </w:p>
    <w:p w14:paraId="516C97F0" w14:textId="77777777" w:rsidR="009762CD" w:rsidRDefault="009828EE">
      <w:pPr>
        <w:spacing w:after="0" w:line="600" w:lineRule="auto"/>
        <w:ind w:firstLine="720"/>
        <w:jc w:val="both"/>
        <w:rPr>
          <w:rFonts w:eastAsia="Times New Roman" w:cs="Times New Roman"/>
        </w:rPr>
      </w:pPr>
      <w:r>
        <w:rPr>
          <w:rFonts w:eastAsia="Times New Roman" w:cs="Times New Roman"/>
        </w:rPr>
        <w:t xml:space="preserve">(Στο σημείο αυτό ο Αναπληρωτής Υπουργός Οικονομικών κ. Γεώργιος </w:t>
      </w:r>
      <w:proofErr w:type="spellStart"/>
      <w:r>
        <w:rPr>
          <w:rFonts w:eastAsia="Times New Roman" w:cs="Times New Roman"/>
        </w:rPr>
        <w:t>Χουλιαράκης</w:t>
      </w:r>
      <w:proofErr w:type="spellEnd"/>
      <w:r>
        <w:rPr>
          <w:rFonts w:eastAsia="Times New Roman" w:cs="Times New Roman"/>
        </w:rPr>
        <w:t xml:space="preserve"> καταθέτει για τα Πρακτικά τις προαναφερθείσες επιστολές, οι οποίες βρίσκονται στο αρχείο του Τμήματος Γραμματείας της Διεύθυνσης Στενογ</w:t>
      </w:r>
      <w:r>
        <w:rPr>
          <w:rFonts w:eastAsia="Times New Roman" w:cs="Times New Roman"/>
        </w:rPr>
        <w:t>ραφίας και Πρακτικών της Βουλής)</w:t>
      </w:r>
    </w:p>
    <w:p w14:paraId="516C97F1" w14:textId="77777777" w:rsidR="009762CD" w:rsidRDefault="009828EE">
      <w:pPr>
        <w:spacing w:after="0" w:line="600" w:lineRule="auto"/>
        <w:ind w:firstLine="720"/>
        <w:jc w:val="both"/>
        <w:rPr>
          <w:rFonts w:eastAsia="Times New Roman" w:cs="Times New Roman"/>
        </w:rPr>
      </w:pPr>
      <w:r>
        <w:rPr>
          <w:rFonts w:eastAsia="Times New Roman" w:cs="Times New Roman"/>
          <w:b/>
          <w:szCs w:val="24"/>
        </w:rPr>
        <w:t>ΓΕΩΡΓΙΟΣ ΑΜΥΡΑΣ:</w:t>
      </w:r>
      <w:r>
        <w:rPr>
          <w:rFonts w:eastAsia="Times New Roman" w:cs="Times New Roman"/>
          <w:szCs w:val="24"/>
        </w:rPr>
        <w:t xml:space="preserve"> Κύριε Πρόεδρε, θα ήθελα να απαντήσω. </w:t>
      </w:r>
    </w:p>
    <w:p w14:paraId="516C97F2"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w:t>
      </w:r>
      <w:proofErr w:type="spellStart"/>
      <w:r>
        <w:rPr>
          <w:rFonts w:eastAsia="Times New Roman" w:cs="Times New Roman"/>
          <w:szCs w:val="24"/>
        </w:rPr>
        <w:t>Αμυρά</w:t>
      </w:r>
      <w:proofErr w:type="spellEnd"/>
      <w:r>
        <w:rPr>
          <w:rFonts w:eastAsia="Times New Roman" w:cs="Times New Roman"/>
          <w:szCs w:val="24"/>
        </w:rPr>
        <w:t xml:space="preserve">, έχετε τον λόγο. </w:t>
      </w:r>
    </w:p>
    <w:p w14:paraId="516C97F3"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516C97F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μου στείλατε μια επιστολή. Έχω την πρώτ</w:t>
      </w:r>
      <w:r>
        <w:rPr>
          <w:rFonts w:eastAsia="Times New Roman" w:cs="Times New Roman"/>
          <w:szCs w:val="24"/>
        </w:rPr>
        <w:t xml:space="preserve">η επιστολή στα χέρια μου. Τη δεύτερη τη στείλατε την ώρα που ήμουν στην Ολομέλεια πριν από μισή ώρα, οπότε και δεν την έχω διαβάσει. Εν πάση </w:t>
      </w:r>
      <w:proofErr w:type="spellStart"/>
      <w:r>
        <w:rPr>
          <w:rFonts w:eastAsia="Times New Roman" w:cs="Times New Roman"/>
          <w:szCs w:val="24"/>
        </w:rPr>
        <w:t>περιπτώσει</w:t>
      </w:r>
      <w:proofErr w:type="spellEnd"/>
      <w:r>
        <w:rPr>
          <w:rFonts w:eastAsia="Times New Roman" w:cs="Times New Roman"/>
          <w:szCs w:val="24"/>
        </w:rPr>
        <w:t>, δεν έχει έλθει στα χέρια μου.</w:t>
      </w:r>
    </w:p>
    <w:p w14:paraId="516C97F5"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Γράφετε στην επιστολή σας προς τον κ. Θεοδωράκη, τον κ. </w:t>
      </w:r>
      <w:proofErr w:type="spellStart"/>
      <w:r>
        <w:rPr>
          <w:rFonts w:eastAsia="Times New Roman" w:cs="Times New Roman"/>
          <w:szCs w:val="24"/>
        </w:rPr>
        <w:t>Αμυρά</w:t>
      </w:r>
      <w:proofErr w:type="spellEnd"/>
      <w:r>
        <w:rPr>
          <w:rFonts w:eastAsia="Times New Roman" w:cs="Times New Roman"/>
          <w:szCs w:val="24"/>
        </w:rPr>
        <w:t xml:space="preserve"> και κοινοπο</w:t>
      </w:r>
      <w:r>
        <w:rPr>
          <w:rFonts w:eastAsia="Times New Roman" w:cs="Times New Roman"/>
          <w:szCs w:val="24"/>
        </w:rPr>
        <w:t xml:space="preserve">ίηση προς τον κ. </w:t>
      </w:r>
      <w:proofErr w:type="spellStart"/>
      <w:r>
        <w:rPr>
          <w:rFonts w:eastAsia="Times New Roman" w:cs="Times New Roman"/>
          <w:szCs w:val="24"/>
        </w:rPr>
        <w:t>Δανέλλη</w:t>
      </w:r>
      <w:proofErr w:type="spellEnd"/>
      <w:r>
        <w:rPr>
          <w:rFonts w:eastAsia="Times New Roman" w:cs="Times New Roman"/>
          <w:szCs w:val="24"/>
        </w:rPr>
        <w:t xml:space="preserve">: «Αγαπητέ κύριε Θεοδωράκη, σας γράφω σχετικά με σημερινά δημοσιεύματα που παρουσιάζουν τον Κοινοβουλευτικό Εκπρόσωπο του κόμματός σας κ. </w:t>
      </w:r>
      <w:proofErr w:type="spellStart"/>
      <w:r>
        <w:rPr>
          <w:rFonts w:eastAsia="Times New Roman" w:cs="Times New Roman"/>
          <w:szCs w:val="24"/>
        </w:rPr>
        <w:t>Αμυρά</w:t>
      </w:r>
      <w:proofErr w:type="spellEnd"/>
      <w:r>
        <w:rPr>
          <w:rFonts w:eastAsia="Times New Roman" w:cs="Times New Roman"/>
          <w:szCs w:val="24"/>
        </w:rPr>
        <w:t xml:space="preserve"> να δηλώνει, με αφορμή την κοινοβουλευτική διαδικασία της έγκρισης απολογισμού και ισολογ</w:t>
      </w:r>
      <w:r>
        <w:rPr>
          <w:rFonts w:eastAsia="Times New Roman" w:cs="Times New Roman"/>
          <w:szCs w:val="24"/>
        </w:rPr>
        <w:t xml:space="preserve">ισμού του Κράτους 2014, πως με εισήγηση </w:t>
      </w:r>
      <w:proofErr w:type="spellStart"/>
      <w:r>
        <w:rPr>
          <w:rFonts w:eastAsia="Times New Roman" w:cs="Times New Roman"/>
          <w:szCs w:val="24"/>
        </w:rPr>
        <w:t>Χουλιαράκη</w:t>
      </w:r>
      <w:proofErr w:type="spellEnd"/>
      <w:r>
        <w:rPr>
          <w:rFonts w:eastAsia="Times New Roman" w:cs="Times New Roman"/>
          <w:szCs w:val="24"/>
        </w:rPr>
        <w:t xml:space="preserve"> εγκρίθηκαν τα μέτρα της Κυβέρνησης Σαμαρά το 2014».</w:t>
      </w:r>
    </w:p>
    <w:p w14:paraId="516C97F6"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Σας έδωσα και εγώ την ευκαιρία να μου πείτε, όταν ξεκίνησε η συνεδρίαση. Ήλθα προς εσάς να σας ρωτήσω πού είδατε αυτό που </w:t>
      </w:r>
      <w:proofErr w:type="spellStart"/>
      <w:r>
        <w:rPr>
          <w:rFonts w:eastAsia="Times New Roman" w:cs="Times New Roman"/>
          <w:szCs w:val="24"/>
        </w:rPr>
        <w:t>επικαλείσθε</w:t>
      </w:r>
      <w:proofErr w:type="spellEnd"/>
      <w:r>
        <w:rPr>
          <w:rFonts w:eastAsia="Times New Roman" w:cs="Times New Roman"/>
          <w:szCs w:val="24"/>
        </w:rPr>
        <w:t xml:space="preserve"> στην επιστολή σας. </w:t>
      </w:r>
      <w:r>
        <w:rPr>
          <w:rFonts w:eastAsia="Times New Roman" w:cs="Times New Roman"/>
          <w:szCs w:val="24"/>
        </w:rPr>
        <w:t xml:space="preserve">Πού το είδατε; Σας ρώτησα αν είχατε ακούσει τη συνέντευξή μου και την εισήγησή μου στην </w:t>
      </w:r>
      <w:r>
        <w:rPr>
          <w:rFonts w:eastAsia="Times New Roman" w:cs="Times New Roman"/>
          <w:szCs w:val="24"/>
        </w:rPr>
        <w:t>ε</w:t>
      </w:r>
      <w:r>
        <w:rPr>
          <w:rFonts w:eastAsia="Times New Roman" w:cs="Times New Roman"/>
          <w:szCs w:val="24"/>
        </w:rPr>
        <w:t xml:space="preserve">πιτροπή. </w:t>
      </w:r>
    </w:p>
    <w:p w14:paraId="516C97F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Εκεί σας έλεγα -όπως έγινε και η αναπαραγωγή- τα εξής: «Και έρχομαι στη δεύτερη παρατήρηση, την ουσία της ψήφου. Είναι παράδοξο να υπερψηφίζει κυβερνητική Πλ</w:t>
      </w:r>
      <w:r>
        <w:rPr>
          <w:rFonts w:eastAsia="Times New Roman" w:cs="Times New Roman"/>
          <w:szCs w:val="24"/>
        </w:rPr>
        <w:t xml:space="preserve">ειοψηφία κάτι που αντίκειται στα ιερά και τα όσιά της. Μία τέτοια ψήφος ισοδυναμεί κατ’ εμέ με την αποδοχή των οικονομικών πεπραγμένων του 2014». </w:t>
      </w:r>
    </w:p>
    <w:p w14:paraId="516C97F8"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Πείτε μου λοιπόν, πρώτον, εσείς πού είδατε αυτό που μου αποδίδετε εσείς μέσα σε εισαγωγικά; Πού το είδατε να </w:t>
      </w:r>
      <w:r>
        <w:rPr>
          <w:rFonts w:eastAsia="Times New Roman" w:cs="Times New Roman"/>
          <w:szCs w:val="24"/>
        </w:rPr>
        <w:t>το λέω ή να είναι γραμμένο στα Πρακτικά; Ένα το κρατούμενο.</w:t>
      </w:r>
    </w:p>
    <w:p w14:paraId="516C97F9"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Δεύτερον. Πού έχει γίνει η παρανόηση; Στον τίτλο. Τι είπε ο κ. </w:t>
      </w:r>
      <w:proofErr w:type="spellStart"/>
      <w:r>
        <w:rPr>
          <w:rFonts w:eastAsia="Times New Roman" w:cs="Times New Roman"/>
          <w:szCs w:val="24"/>
        </w:rPr>
        <w:t>Αμυράς</w:t>
      </w:r>
      <w:proofErr w:type="spellEnd"/>
      <w:r>
        <w:rPr>
          <w:rFonts w:eastAsia="Times New Roman" w:cs="Times New Roman"/>
          <w:szCs w:val="24"/>
        </w:rPr>
        <w:t xml:space="preserve"> και έγινε τίτλος; Βέβαια, ως δημοσιογράφος πρέπει να σας πω ότι επί είκοσι πέντε χρόνια τους τίτλους δεν τους βγάζει ο συνεντε</w:t>
      </w:r>
      <w:r>
        <w:rPr>
          <w:rFonts w:eastAsia="Times New Roman" w:cs="Times New Roman"/>
          <w:szCs w:val="24"/>
        </w:rPr>
        <w:t xml:space="preserve">υξιαζόμενος, αλλά ο εσωτερικός </w:t>
      </w:r>
      <w:proofErr w:type="spellStart"/>
      <w:r>
        <w:rPr>
          <w:rFonts w:eastAsia="Times New Roman" w:cs="Times New Roman"/>
          <w:szCs w:val="24"/>
        </w:rPr>
        <w:t>υλατζής</w:t>
      </w:r>
      <w:proofErr w:type="spellEnd"/>
      <w:r>
        <w:rPr>
          <w:rFonts w:eastAsia="Times New Roman" w:cs="Times New Roman"/>
          <w:szCs w:val="24"/>
        </w:rPr>
        <w:t>.</w:t>
      </w:r>
    </w:p>
    <w:p w14:paraId="516C97F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Όπως δήλωσε λοιπόν ο </w:t>
      </w:r>
      <w:r>
        <w:rPr>
          <w:rFonts w:eastAsia="Times New Roman" w:cs="Times New Roman"/>
        </w:rPr>
        <w:t>Βουλευτής</w:t>
      </w:r>
      <w:r>
        <w:rPr>
          <w:rFonts w:eastAsia="Times New Roman" w:cs="Times New Roman"/>
          <w:szCs w:val="24"/>
        </w:rPr>
        <w:t xml:space="preserve">, η αρμόδια </w:t>
      </w:r>
      <w:r>
        <w:rPr>
          <w:rFonts w:eastAsia="Times New Roman" w:cs="Times New Roman"/>
          <w:szCs w:val="24"/>
        </w:rPr>
        <w:t>ε</w:t>
      </w:r>
      <w:r>
        <w:rPr>
          <w:rFonts w:eastAsia="Times New Roman" w:cs="Times New Roman"/>
          <w:szCs w:val="24"/>
        </w:rPr>
        <w:t>πιτροπή της Βουλής κλήθηκε να ψηφίσει τα πεπραγμένα δύο ετών πίσω και στην ουσία τα μέτρα του Αντώνη Σαμαρά τον οποίο κατηγορούσε ο ΣΥΡΙΖΑ. Αυτή είναι η δική μου άποψη. Τι ν</w:t>
      </w:r>
      <w:r>
        <w:rPr>
          <w:rFonts w:eastAsia="Times New Roman" w:cs="Times New Roman"/>
          <w:szCs w:val="24"/>
        </w:rPr>
        <w:t>α κάνουμε; Να μην έχω αυτήν την άποψη;</w:t>
      </w:r>
    </w:p>
    <w:p w14:paraId="516C97FB"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Θα καταθέσω και εγώ στα Πρακτικά και την επιστολή σας και το δημοσίευμα από του οποίου τον τίτλο δεν προκύπτει τίποτα. Αφήστε όμως το δημοσίευμα. Εγώ σας το ξαναλέω εδώ. Πήρα τον λόγο και σας είπα να αφήσετε τα δημοσι</w:t>
      </w:r>
      <w:r>
        <w:rPr>
          <w:rFonts w:eastAsia="Times New Roman" w:cs="Times New Roman"/>
          <w:szCs w:val="24"/>
        </w:rPr>
        <w:t xml:space="preserve">εύματα, τι αποδίδουν σε μένα και τι δεν αποδίδουν. Εγώ σας λέω ότι αυτή η κοινοβουλευτική διαδικασία στην ουσία οδηγεί τον εκάστοτε Υπουργό Οικονομικών, τον επισπεύδοντα Υπουργό να καθαγιάζει εμμέσως ή και αμέσως με την ψήφο τα οικονομικά πεπραγμένα άλλων </w:t>
      </w:r>
      <w:r>
        <w:rPr>
          <w:rFonts w:eastAsia="Times New Roman" w:cs="Times New Roman"/>
          <w:szCs w:val="24"/>
        </w:rPr>
        <w:t>κ</w:t>
      </w:r>
      <w:r>
        <w:rPr>
          <w:rFonts w:eastAsia="Times New Roman" w:cs="Times New Roman"/>
          <w:szCs w:val="24"/>
        </w:rPr>
        <w:t>υβερνήσεων.</w:t>
      </w:r>
    </w:p>
    <w:p w14:paraId="516C97FC" w14:textId="77777777" w:rsidR="009762CD" w:rsidRDefault="009828EE">
      <w:pPr>
        <w:spacing w:after="0" w:line="600" w:lineRule="auto"/>
        <w:ind w:firstLine="567"/>
        <w:jc w:val="both"/>
        <w:rPr>
          <w:rFonts w:eastAsia="Times New Roman" w:cs="Times New Roman"/>
          <w:szCs w:val="24"/>
        </w:rPr>
      </w:pPr>
      <w:r>
        <w:rPr>
          <w:rFonts w:eastAsia="Times New Roman" w:cs="Times New Roman"/>
          <w:szCs w:val="24"/>
        </w:rPr>
        <w:t xml:space="preserve">Σας λέω ότι είναι κάτι που επεσήμανε ξανά ο δικός σας ειδικός αγορητής. Είπε ότι είμαστε σε μια αντιφατική κατάσταση. Εγκρίνουμε πράγματα τα οποία μας ξεπερνάνε. </w:t>
      </w:r>
    </w:p>
    <w:p w14:paraId="516C97FD" w14:textId="77777777" w:rsidR="009762CD" w:rsidRDefault="009828EE">
      <w:pPr>
        <w:spacing w:after="0"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επειδή ετέθη θέμα και για να το κλ</w:t>
      </w:r>
      <w:r>
        <w:rPr>
          <w:rFonts w:eastAsia="Times New Roman" w:cs="Times New Roman"/>
          <w:szCs w:val="24"/>
        </w:rPr>
        <w:t>είσουμε, προτείνω να το βάλουμε στον Κανονισμό, όταν χρειαστεί.</w:t>
      </w:r>
    </w:p>
    <w:p w14:paraId="516C97FE" w14:textId="77777777" w:rsidR="009762CD" w:rsidRDefault="009828EE">
      <w:pPr>
        <w:spacing w:after="0" w:line="600" w:lineRule="auto"/>
        <w:ind w:firstLine="567"/>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Κύριε Πρόεδρε, επιτρέψτε μου, κλείνω σε είκοσι δευτερόλεπτα. </w:t>
      </w:r>
    </w:p>
    <w:p w14:paraId="516C97FF" w14:textId="77777777" w:rsidR="009762CD" w:rsidRDefault="009828EE">
      <w:pPr>
        <w:spacing w:after="0" w:line="600" w:lineRule="auto"/>
        <w:ind w:firstLine="567"/>
        <w:jc w:val="both"/>
        <w:rPr>
          <w:rFonts w:eastAsia="Times New Roman" w:cs="Times New Roman"/>
          <w:szCs w:val="24"/>
        </w:rPr>
      </w:pPr>
      <w:r>
        <w:rPr>
          <w:rFonts w:eastAsia="Times New Roman" w:cs="Times New Roman"/>
          <w:szCs w:val="24"/>
        </w:rPr>
        <w:lastRenderedPageBreak/>
        <w:t>Κύριε Υπουργέ, έχω την αίσθηση ότι ούτε εσείς ούτε εγώ ανήκουμε στο 30% του ελληνικού πληθυσμού που, σύμφωνα με έ</w:t>
      </w:r>
      <w:r>
        <w:rPr>
          <w:rFonts w:eastAsia="Times New Roman" w:cs="Times New Roman"/>
          <w:szCs w:val="24"/>
        </w:rPr>
        <w:t xml:space="preserve">ρευνα του ΟΟΣΑ, έχουν δυσκολία στην αντίληψη ενός κειμένου. Διαβάστε ξανά τι σας είπα εγώ στην </w:t>
      </w:r>
      <w:r>
        <w:rPr>
          <w:rFonts w:eastAsia="Times New Roman" w:cs="Times New Roman"/>
          <w:szCs w:val="24"/>
        </w:rPr>
        <w:t>ε</w:t>
      </w:r>
      <w:r>
        <w:rPr>
          <w:rFonts w:eastAsia="Times New Roman" w:cs="Times New Roman"/>
          <w:szCs w:val="24"/>
        </w:rPr>
        <w:t xml:space="preserve">πιτροπή και εγώ τι μου είπατε κι εσείς. </w:t>
      </w:r>
    </w:p>
    <w:p w14:paraId="516C9800" w14:textId="77777777" w:rsidR="009762CD" w:rsidRDefault="009828EE">
      <w:pPr>
        <w:spacing w:after="0" w:line="600" w:lineRule="auto"/>
        <w:ind w:firstLine="567"/>
        <w:jc w:val="both"/>
        <w:rPr>
          <w:rFonts w:eastAsia="Times New Roman" w:cs="Times New Roman"/>
          <w:szCs w:val="24"/>
        </w:rPr>
      </w:pPr>
      <w:r>
        <w:rPr>
          <w:rFonts w:eastAsia="Times New Roman" w:cs="Times New Roman"/>
          <w:szCs w:val="24"/>
        </w:rPr>
        <w:t xml:space="preserve">Σας ευχαριστώ. </w:t>
      </w:r>
    </w:p>
    <w:p w14:paraId="516C9801" w14:textId="77777777" w:rsidR="009762CD" w:rsidRDefault="009828EE">
      <w:pPr>
        <w:spacing w:after="0" w:line="600" w:lineRule="auto"/>
        <w:ind w:firstLine="720"/>
        <w:jc w:val="both"/>
        <w:rPr>
          <w:rFonts w:eastAsia="Times New Roman" w:cs="Times New Roman"/>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Αμυράς</w:t>
      </w:r>
      <w:proofErr w:type="spellEnd"/>
      <w:r>
        <w:rPr>
          <w:rFonts w:eastAsia="Times New Roman" w:cs="Times New Roman"/>
          <w:szCs w:val="24"/>
        </w:rPr>
        <w:t xml:space="preserve"> καταθέτει για τα Πρακτικά </w:t>
      </w:r>
      <w:r>
        <w:rPr>
          <w:rFonts w:eastAsia="Times New Roman" w:cs="Times New Roman"/>
        </w:rPr>
        <w:t>τα προαναφερθέντα έγγραφα</w:t>
      </w:r>
      <w:r>
        <w:rPr>
          <w:rFonts w:eastAsia="Times New Roman" w:cs="Times New Roman"/>
        </w:rPr>
        <w:t>,</w:t>
      </w:r>
      <w:r>
        <w:rPr>
          <w:rFonts w:eastAsia="Times New Roman" w:cs="Times New Roman"/>
        </w:rPr>
        <w:t xml:space="preserve"> τα</w:t>
      </w:r>
      <w:r>
        <w:rPr>
          <w:rFonts w:eastAsia="Times New Roman" w:cs="Times New Roman"/>
        </w:rPr>
        <w:t xml:space="preserve"> οποία βρίσκονται στο αρχείο του Τμήματος Γραμματείας της Διεύθυνσης Στενογραφίας και Πρακτικών της Βουλής)</w:t>
      </w:r>
    </w:p>
    <w:p w14:paraId="516C9802" w14:textId="77777777" w:rsidR="009762CD" w:rsidRDefault="009828EE">
      <w:pPr>
        <w:spacing w:after="0"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bCs/>
        </w:rPr>
        <w:t xml:space="preserve"> Ωραία!</w:t>
      </w:r>
      <w:r>
        <w:rPr>
          <w:rFonts w:eastAsia="Times New Roman" w:cs="Times New Roman"/>
          <w:szCs w:val="24"/>
        </w:rPr>
        <w:t xml:space="preserve"> Κοιτάξτε, για να καταλήξουμε είπαμε ότι το </w:t>
      </w:r>
      <w:proofErr w:type="spellStart"/>
      <w:r>
        <w:rPr>
          <w:rFonts w:eastAsia="Times New Roman" w:cs="Times New Roman"/>
          <w:szCs w:val="24"/>
        </w:rPr>
        <w:t>αντιφατικόν</w:t>
      </w:r>
      <w:proofErr w:type="spellEnd"/>
      <w:r>
        <w:rPr>
          <w:rFonts w:eastAsia="Times New Roman" w:cs="Times New Roman"/>
          <w:szCs w:val="24"/>
        </w:rPr>
        <w:t xml:space="preserve"> του πράγματος έγκειται και σε μια αδυναμία του Κανονι</w:t>
      </w:r>
      <w:r>
        <w:rPr>
          <w:rFonts w:eastAsia="Times New Roman" w:cs="Times New Roman"/>
          <w:szCs w:val="24"/>
        </w:rPr>
        <w:t xml:space="preserve">σμού. </w:t>
      </w:r>
    </w:p>
    <w:p w14:paraId="516C9803" w14:textId="77777777" w:rsidR="009762CD" w:rsidRDefault="009828EE">
      <w:pPr>
        <w:spacing w:after="0" w:line="600" w:lineRule="auto"/>
        <w:ind w:firstLine="567"/>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Δεν ήσασταν εδώ, κύριε Πρόεδρε, αλλά το επεσήμανα. </w:t>
      </w:r>
    </w:p>
    <w:p w14:paraId="516C9804" w14:textId="77777777" w:rsidR="009762CD" w:rsidRDefault="009828EE">
      <w:pPr>
        <w:spacing w:after="0"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Συν του ότι έκανε κι ένα λάθος ο </w:t>
      </w:r>
      <w:proofErr w:type="spellStart"/>
      <w:r>
        <w:rPr>
          <w:rFonts w:eastAsia="Times New Roman" w:cs="Times New Roman"/>
          <w:szCs w:val="24"/>
        </w:rPr>
        <w:t>υλατζής</w:t>
      </w:r>
      <w:proofErr w:type="spellEnd"/>
      <w:r>
        <w:rPr>
          <w:rFonts w:eastAsia="Times New Roman" w:cs="Times New Roman"/>
          <w:szCs w:val="24"/>
        </w:rPr>
        <w:t>!</w:t>
      </w:r>
    </w:p>
    <w:p w14:paraId="516C9805" w14:textId="77777777" w:rsidR="009762CD" w:rsidRDefault="009828EE">
      <w:pPr>
        <w:spacing w:after="0" w:line="600" w:lineRule="auto"/>
        <w:ind w:firstLine="720"/>
        <w:jc w:val="both"/>
        <w:rPr>
          <w:rFonts w:eastAsia="Times New Roman" w:cs="Times New Roman"/>
        </w:rPr>
      </w:pPr>
      <w:r>
        <w:rPr>
          <w:rFonts w:eastAsia="Times New Roman" w:cs="Times New Roman"/>
        </w:rPr>
        <w:lastRenderedPageBreak/>
        <w:t>Κυρίες και κύριοι συνάδελφοι, στο σημείο αυτό έχω την τιμή να ανακοινώσω στο Σώμα ότι τη συνεδρίασή μας π</w:t>
      </w:r>
      <w:r>
        <w:rPr>
          <w:rFonts w:eastAsia="Times New Roman" w:cs="Times New Roman"/>
        </w:rPr>
        <w:t xml:space="preserve">αρακολουθούν από τα άνω δυτικά θεωρεία, αφού </w:t>
      </w:r>
      <w:r>
        <w:rPr>
          <w:rFonts w:eastAsia="Times New Roman" w:cs="Times New Roman"/>
        </w:rPr>
        <w:t xml:space="preserve">προηγουμένως </w:t>
      </w:r>
      <w:r>
        <w:rPr>
          <w:rFonts w:eastAsia="Times New Roman" w:cs="Times New Roman"/>
        </w:rPr>
        <w:t>ενημερώθηκαν για την ιστορία του κτηρίου και τον τρόπο οργάνωσης και λειτουργίας της Βουλής, δεκαεπτά μέλη του Συλλόγου Γιαννιωτών «Άγιος Γεώργιος» του Δήμου Τριπόλεως.</w:t>
      </w:r>
    </w:p>
    <w:p w14:paraId="516C9806" w14:textId="77777777" w:rsidR="009762CD" w:rsidRDefault="009828EE">
      <w:pPr>
        <w:spacing w:after="0" w:line="600" w:lineRule="auto"/>
        <w:ind w:firstLine="720"/>
        <w:jc w:val="both"/>
        <w:rPr>
          <w:rFonts w:eastAsia="Times New Roman" w:cs="Times New Roman"/>
        </w:rPr>
      </w:pPr>
      <w:r>
        <w:rPr>
          <w:rFonts w:eastAsia="Times New Roman" w:cs="Times New Roman"/>
        </w:rPr>
        <w:t xml:space="preserve">Η Βουλή σάς καλωσορίζει. </w:t>
      </w:r>
    </w:p>
    <w:p w14:paraId="516C9807" w14:textId="77777777" w:rsidR="009762CD" w:rsidRDefault="009828EE">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516C9808" w14:textId="77777777" w:rsidR="009762CD" w:rsidRDefault="009828EE">
      <w:pPr>
        <w:spacing w:after="0" w:line="600" w:lineRule="auto"/>
        <w:ind w:firstLine="720"/>
        <w:rPr>
          <w:rFonts w:eastAsia="Times New Roman" w:cs="Times New Roman"/>
        </w:rPr>
      </w:pPr>
      <w:r>
        <w:rPr>
          <w:rFonts w:eastAsia="Times New Roman" w:cs="Times New Roman"/>
        </w:rPr>
        <w:t>Ορίστε, κύριε Υπουργέ, έχετε τον λόγο.</w:t>
      </w:r>
    </w:p>
    <w:p w14:paraId="516C9809" w14:textId="77777777" w:rsidR="009762CD" w:rsidRDefault="009828EE">
      <w:pPr>
        <w:spacing w:after="0" w:line="600" w:lineRule="auto"/>
        <w:ind w:firstLine="720"/>
        <w:jc w:val="both"/>
        <w:rPr>
          <w:rFonts w:eastAsia="Times New Roman" w:cs="Times New Roman"/>
        </w:rPr>
      </w:pPr>
      <w:r>
        <w:rPr>
          <w:rFonts w:eastAsia="Times New Roman" w:cs="Times New Roman"/>
          <w:b/>
        </w:rPr>
        <w:t>ΓΕΩΡΓΙΟΣ ΧΟΥΛΙΑΡΑΚΗΣ (Αναπληρωτής Υπουργός Οικονομικών):</w:t>
      </w:r>
      <w:r>
        <w:rPr>
          <w:rFonts w:eastAsia="Times New Roman" w:cs="Times New Roman"/>
        </w:rPr>
        <w:t xml:space="preserve"> Κύριε </w:t>
      </w:r>
      <w:proofErr w:type="spellStart"/>
      <w:r>
        <w:rPr>
          <w:rFonts w:eastAsia="Times New Roman" w:cs="Times New Roman"/>
        </w:rPr>
        <w:t>Αμυρά</w:t>
      </w:r>
      <w:proofErr w:type="spellEnd"/>
      <w:r>
        <w:rPr>
          <w:rFonts w:eastAsia="Times New Roman" w:cs="Times New Roman"/>
        </w:rPr>
        <w:t>, η αναφορά ότι ο Αναπληρωτής Υπουργός Οικονομικών και κατά συνέπεια η Κυβέρνηση του ΣΥΡΙΖΑ ενέκριν</w:t>
      </w:r>
      <w:r>
        <w:rPr>
          <w:rFonts w:eastAsia="Times New Roman" w:cs="Times New Roman"/>
        </w:rPr>
        <w:t xml:space="preserve">ε τα μέτρα Σαμαρά του 2014 είναι παντού στον ηλεκτρονικό Τύπο. Οποιοσδήποτε θέλει, μπορεί να το δει. </w:t>
      </w:r>
    </w:p>
    <w:p w14:paraId="516C980A" w14:textId="77777777" w:rsidR="009762CD" w:rsidRDefault="009828EE">
      <w:pPr>
        <w:spacing w:after="0" w:line="600" w:lineRule="auto"/>
        <w:ind w:firstLine="720"/>
        <w:jc w:val="both"/>
        <w:rPr>
          <w:rFonts w:eastAsia="Times New Roman" w:cs="Times New Roman"/>
        </w:rPr>
      </w:pPr>
      <w:r>
        <w:rPr>
          <w:rFonts w:eastAsia="Times New Roman" w:cs="Times New Roman"/>
        </w:rPr>
        <w:t>Εγώ χαίρομαι σήμερα που, αν κατάλαβα καλά, διαψεύδετε ότι είναι αυτό που είπατε. Σας έλεγα, όμως ότι και τον λαϊκισμό δεν αρκεί να τον καταπολεμάμε στα λό</w:t>
      </w:r>
      <w:r>
        <w:rPr>
          <w:rFonts w:eastAsia="Times New Roman" w:cs="Times New Roman"/>
        </w:rPr>
        <w:t xml:space="preserve">για, αλλά πρέπει και στην πράξη. </w:t>
      </w:r>
    </w:p>
    <w:p w14:paraId="516C980B"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Κύριε Πρόεδρε, θα ήθελα τον λόγο.</w:t>
      </w:r>
    </w:p>
    <w:p w14:paraId="516C980C" w14:textId="77777777" w:rsidR="009762CD" w:rsidRDefault="009828EE">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Εντάξει τώρα! Μέχρι πού θα πάει το γαϊτανάκι; </w:t>
      </w:r>
    </w:p>
    <w:p w14:paraId="516C980D"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Θα τελειώσει, κύριε Πρόεδρε. </w:t>
      </w:r>
    </w:p>
    <w:p w14:paraId="516C980E" w14:textId="77777777" w:rsidR="009762CD" w:rsidRDefault="009828EE">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Να βάλω εγώ</w:t>
      </w:r>
      <w:r>
        <w:rPr>
          <w:rFonts w:eastAsia="Times New Roman" w:cs="Times New Roman"/>
          <w:szCs w:val="24"/>
        </w:rPr>
        <w:t xml:space="preserve"> τη λέξη «ανασκευάζει»; Ποια λέξη θέλετε να βάλω εγώ; Προτείνετε εσείς ως δημοσιογράφος. </w:t>
      </w:r>
    </w:p>
    <w:p w14:paraId="516C980F"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Κι εσείς δημοσιογράφος είστε, κύριε Πρόεδρε!</w:t>
      </w:r>
    </w:p>
    <w:p w14:paraId="516C9810" w14:textId="77777777" w:rsidR="009762CD" w:rsidRDefault="009828EE">
      <w:pPr>
        <w:spacing w:after="0"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Στη θέση της λέξης που είπε ο κ. </w:t>
      </w:r>
      <w:proofErr w:type="spellStart"/>
      <w:r>
        <w:rPr>
          <w:rFonts w:eastAsia="Times New Roman" w:cs="Times New Roman"/>
          <w:szCs w:val="24"/>
        </w:rPr>
        <w:t>Χουλιαράκης</w:t>
      </w:r>
      <w:proofErr w:type="spellEnd"/>
      <w:r>
        <w:rPr>
          <w:rFonts w:eastAsia="Times New Roman" w:cs="Times New Roman"/>
          <w:szCs w:val="24"/>
        </w:rPr>
        <w:t xml:space="preserve"> ας βάλω τη λέξη «διευκρινίσ</w:t>
      </w:r>
      <w:r>
        <w:rPr>
          <w:rFonts w:eastAsia="Times New Roman" w:cs="Times New Roman"/>
          <w:szCs w:val="24"/>
        </w:rPr>
        <w:t xml:space="preserve">ατε». Για να τελειώνουμε! Συμφωνούμε; </w:t>
      </w:r>
    </w:p>
    <w:p w14:paraId="516C9811"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Σε τι; Διευκρινίσατε σε τι; </w:t>
      </w:r>
    </w:p>
    <w:p w14:paraId="516C9812"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Αφήστε εμένα να πω, κύριε Πρόεδρε. </w:t>
      </w:r>
    </w:p>
    <w:p w14:paraId="516C9813" w14:textId="77777777" w:rsidR="009762CD" w:rsidRDefault="009828EE">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Ορίστε, κύριε </w:t>
      </w:r>
      <w:proofErr w:type="spellStart"/>
      <w:r>
        <w:rPr>
          <w:rFonts w:eastAsia="Times New Roman" w:cs="Times New Roman"/>
          <w:szCs w:val="24"/>
        </w:rPr>
        <w:t>Αμυρά</w:t>
      </w:r>
      <w:proofErr w:type="spellEnd"/>
      <w:r>
        <w:rPr>
          <w:rFonts w:eastAsia="Times New Roman" w:cs="Times New Roman"/>
          <w:szCs w:val="24"/>
        </w:rPr>
        <w:t xml:space="preserve">. </w:t>
      </w:r>
    </w:p>
    <w:p w14:paraId="516C9814"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Λέω ξανά ότι υπάρχει ο τρόπος να ξεφύγει μια κυβέρνηση ή ένας Υπουργός, ο επισπεύδων, από τη δύσκολη θέση να πρέπει να εγκρίνει την οικονομική πολιτική μιας προηγούμενης κυβέρνησης προ διετίας. </w:t>
      </w:r>
    </w:p>
    <w:p w14:paraId="516C9815"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Δεν</w:t>
      </w:r>
      <w:r>
        <w:rPr>
          <w:rFonts w:eastAsia="Times New Roman" w:cs="Times New Roman"/>
          <w:szCs w:val="24"/>
        </w:rPr>
        <w:t xml:space="preserve"> πρόκειται γι’ αυτό! </w:t>
      </w:r>
    </w:p>
    <w:p w14:paraId="516C9816" w14:textId="77777777" w:rsidR="009762CD" w:rsidRDefault="009828EE">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xml:space="preserve">, δεν ακούσατε αυτό που είπα προηγουμένως; Με </w:t>
      </w:r>
      <w:proofErr w:type="spellStart"/>
      <w:r>
        <w:rPr>
          <w:rFonts w:eastAsia="Times New Roman" w:cs="Times New Roman"/>
          <w:szCs w:val="24"/>
        </w:rPr>
        <w:t>συγχωρείτε</w:t>
      </w:r>
      <w:proofErr w:type="spellEnd"/>
      <w:r>
        <w:rPr>
          <w:rFonts w:eastAsia="Times New Roman" w:cs="Times New Roman"/>
          <w:szCs w:val="24"/>
        </w:rPr>
        <w:t xml:space="preserve">! </w:t>
      </w:r>
    </w:p>
    <w:p w14:paraId="516C9817"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Άλλο θέλω να πω. Η διαδικασία αυτή έχει πολιτική ουσία. Θέλετε να μου πείτε ότι είναι μια γραφειοκρατική διαδικασί</w:t>
      </w:r>
      <w:r>
        <w:rPr>
          <w:rFonts w:eastAsia="Times New Roman" w:cs="Times New Roman"/>
          <w:szCs w:val="24"/>
        </w:rPr>
        <w:t>α που μπορεί να την κάνει ένα λογιστήριο; Δεν ακούσατε τι συζητήσαμε εδώ; Δεν κάναμε τις συγκρίσεις του 2014 με το 2016; Όμως…</w:t>
      </w:r>
    </w:p>
    <w:p w14:paraId="516C9818" w14:textId="77777777" w:rsidR="009762CD" w:rsidRDefault="009828EE">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xml:space="preserve">, σας είπα κάτι, αλλά δεν το ακούσατε αυτό που είπα. </w:t>
      </w:r>
    </w:p>
    <w:p w14:paraId="516C9819" w14:textId="77777777" w:rsidR="009762CD" w:rsidRDefault="009828E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Ένα </w:t>
      </w:r>
      <w:proofErr w:type="spellStart"/>
      <w:r>
        <w:rPr>
          <w:rFonts w:eastAsia="Times New Roman" w:cs="Times New Roman"/>
          <w:szCs w:val="24"/>
        </w:rPr>
        <w:t>λεπτάκι</w:t>
      </w:r>
      <w:proofErr w:type="spellEnd"/>
      <w:r>
        <w:rPr>
          <w:rFonts w:eastAsia="Times New Roman" w:cs="Times New Roman"/>
          <w:szCs w:val="24"/>
        </w:rPr>
        <w:t>, κ</w:t>
      </w:r>
      <w:r>
        <w:rPr>
          <w:rFonts w:eastAsia="Times New Roman" w:cs="Times New Roman"/>
          <w:szCs w:val="24"/>
        </w:rPr>
        <w:t xml:space="preserve">ύριε Πρόεδρε! </w:t>
      </w:r>
    </w:p>
    <w:p w14:paraId="516C981A"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Λαϊκιστής είναι εκείνος που λέει ότι θα σκίσει με έναν νόμο, ένα άρθρο, ένα μνημόνιο και μας φέρνει να κάτσουμε πάνω σε καινούργιο μνημόνιο. Αυτός είναι λαϊκιστής, κύριε Υπουργέ! Και εν πάση </w:t>
      </w:r>
      <w:proofErr w:type="spellStart"/>
      <w:r>
        <w:rPr>
          <w:rFonts w:eastAsia="Times New Roman" w:cs="Times New Roman"/>
          <w:szCs w:val="24"/>
        </w:rPr>
        <w:t>περιπτώσει</w:t>
      </w:r>
      <w:proofErr w:type="spellEnd"/>
      <w:r>
        <w:rPr>
          <w:rFonts w:eastAsia="Times New Roman" w:cs="Times New Roman"/>
          <w:szCs w:val="24"/>
        </w:rPr>
        <w:t>, σας το ξαναείπα από το έδρανο της Βουλ</w:t>
      </w:r>
      <w:r>
        <w:rPr>
          <w:rFonts w:eastAsia="Times New Roman" w:cs="Times New Roman"/>
          <w:szCs w:val="24"/>
        </w:rPr>
        <w:t xml:space="preserve">ής. </w:t>
      </w:r>
    </w:p>
    <w:p w14:paraId="516C981B" w14:textId="77777777" w:rsidR="009762CD" w:rsidRDefault="009828EE">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Εντάξει, κύριε </w:t>
      </w:r>
      <w:proofErr w:type="spellStart"/>
      <w:r>
        <w:rPr>
          <w:rFonts w:eastAsia="Times New Roman" w:cs="Times New Roman"/>
          <w:szCs w:val="24"/>
        </w:rPr>
        <w:t>Αμυρά</w:t>
      </w:r>
      <w:proofErr w:type="spellEnd"/>
      <w:r>
        <w:rPr>
          <w:rFonts w:eastAsia="Times New Roman" w:cs="Times New Roman"/>
          <w:szCs w:val="24"/>
        </w:rPr>
        <w:t>! Σας παρακαλώ!</w:t>
      </w:r>
    </w:p>
    <w:p w14:paraId="516C981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επί των σχεδίων </w:t>
      </w:r>
      <w:r>
        <w:rPr>
          <w:rFonts w:eastAsia="Times New Roman" w:cs="Times New Roman"/>
          <w:szCs w:val="24"/>
        </w:rPr>
        <w:t xml:space="preserve">νόμου </w:t>
      </w:r>
      <w:r>
        <w:rPr>
          <w:rFonts w:eastAsia="Times New Roman" w:cs="Times New Roman"/>
          <w:szCs w:val="24"/>
        </w:rPr>
        <w:t>του Υπουργείου Οικονομικών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α. </w:t>
      </w:r>
      <w:r>
        <w:rPr>
          <w:rFonts w:eastAsia="Times New Roman" w:cs="Times New Roman"/>
          <w:szCs w:val="24"/>
        </w:rPr>
        <w:t>Κύρωση του Απολογισμού του Κράτους</w:t>
      </w:r>
      <w:r>
        <w:rPr>
          <w:rFonts w:eastAsia="Times New Roman" w:cs="Times New Roman"/>
          <w:szCs w:val="24"/>
        </w:rPr>
        <w:t>,</w:t>
      </w:r>
      <w:r>
        <w:rPr>
          <w:rFonts w:eastAsia="Times New Roman" w:cs="Times New Roman"/>
          <w:szCs w:val="24"/>
        </w:rPr>
        <w:t xml:space="preserve"> οικονομικού έτους 2014</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 xml:space="preserve">β. </w:t>
      </w:r>
      <w:r>
        <w:rPr>
          <w:rFonts w:eastAsia="Times New Roman" w:cs="Times New Roman"/>
          <w:szCs w:val="24"/>
        </w:rPr>
        <w:t>Κύρωση του Ισολογισμού του Κράτους</w:t>
      </w:r>
      <w:r>
        <w:rPr>
          <w:rFonts w:eastAsia="Times New Roman" w:cs="Times New Roman"/>
          <w:szCs w:val="24"/>
        </w:rPr>
        <w:t>,</w:t>
      </w:r>
      <w:r>
        <w:rPr>
          <w:rFonts w:eastAsia="Times New Roman" w:cs="Times New Roman"/>
          <w:szCs w:val="24"/>
        </w:rPr>
        <w:t xml:space="preserve"> οικονομικού έτους 2014». </w:t>
      </w:r>
    </w:p>
    <w:p w14:paraId="516C981D"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σχέδιο νόμου του Υπουργείου Οικονομικών: «Κύρωση του Απολογισμού του Κράτους</w:t>
      </w:r>
      <w:r>
        <w:rPr>
          <w:rFonts w:eastAsia="Times New Roman" w:cs="Times New Roman"/>
          <w:szCs w:val="24"/>
        </w:rPr>
        <w:t>,</w:t>
      </w:r>
      <w:r>
        <w:rPr>
          <w:rFonts w:eastAsia="Times New Roman" w:cs="Times New Roman"/>
          <w:szCs w:val="24"/>
        </w:rPr>
        <w:t xml:space="preserve"> οικονομικού έτους 2014»; </w:t>
      </w:r>
    </w:p>
    <w:p w14:paraId="516C981E"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Οι αποδεχόμενοι το σχέδιο νόμου παρακαλώ να εγερθούν</w:t>
      </w:r>
      <w:r>
        <w:rPr>
          <w:rFonts w:eastAsia="Times New Roman" w:cs="Times New Roman"/>
          <w:szCs w:val="24"/>
        </w:rPr>
        <w:t xml:space="preserve">. </w:t>
      </w:r>
    </w:p>
    <w:p w14:paraId="516C981F" w14:textId="77777777" w:rsidR="009762CD" w:rsidRDefault="009828EE">
      <w:pPr>
        <w:spacing w:after="0" w:line="600" w:lineRule="auto"/>
        <w:ind w:firstLine="720"/>
        <w:jc w:val="center"/>
        <w:rPr>
          <w:rFonts w:eastAsia="Times New Roman" w:cs="Times New Roman"/>
          <w:szCs w:val="24"/>
        </w:rPr>
      </w:pPr>
      <w:r>
        <w:rPr>
          <w:rFonts w:eastAsia="Times New Roman" w:cs="Times New Roman"/>
          <w:szCs w:val="24"/>
        </w:rPr>
        <w:t>(Εγείρονται οι αποδεχόμενοι το σχέδιο νόμου)</w:t>
      </w:r>
    </w:p>
    <w:p w14:paraId="516C9820" w14:textId="77777777" w:rsidR="009762CD" w:rsidRDefault="009828EE">
      <w:pPr>
        <w:spacing w:after="0" w:line="600" w:lineRule="auto"/>
        <w:ind w:firstLine="720"/>
        <w:rPr>
          <w:rFonts w:eastAsia="Times New Roman" w:cs="Times New Roman"/>
          <w:szCs w:val="24"/>
        </w:rPr>
      </w:pPr>
      <w:r>
        <w:rPr>
          <w:rFonts w:eastAsia="Times New Roman" w:cs="Times New Roman"/>
          <w:szCs w:val="24"/>
        </w:rPr>
        <w:t xml:space="preserve">Προφανώς, ηγέρθησαν οι περισσότεροι. </w:t>
      </w:r>
    </w:p>
    <w:p w14:paraId="516C9821"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lastRenderedPageBreak/>
        <w:t>Συνεπώς το σχέδιο νόμου του Υπουργείου Οικονομικών: «Κύρωση του Απολογισμού του Κράτους</w:t>
      </w:r>
      <w:r>
        <w:rPr>
          <w:rFonts w:eastAsia="Times New Roman" w:cs="Times New Roman"/>
          <w:szCs w:val="24"/>
        </w:rPr>
        <w:t>,</w:t>
      </w:r>
      <w:r>
        <w:rPr>
          <w:rFonts w:eastAsia="Times New Roman" w:cs="Times New Roman"/>
          <w:szCs w:val="24"/>
        </w:rPr>
        <w:t xml:space="preserve"> οικονομικού έτους 2014» έγινε δεκτό κατά πλειοψηφία</w:t>
      </w:r>
      <w:r>
        <w:rPr>
          <w:rFonts w:eastAsia="Times New Roman" w:cs="Times New Roman"/>
          <w:szCs w:val="24"/>
        </w:rPr>
        <w:t>,</w:t>
      </w:r>
      <w:r>
        <w:rPr>
          <w:rFonts w:eastAsia="Times New Roman" w:cs="Times New Roman"/>
          <w:szCs w:val="24"/>
        </w:rPr>
        <w:t xml:space="preserve"> σε μόνη συζήτηση και έχει ως εξής: </w:t>
      </w:r>
    </w:p>
    <w:p w14:paraId="516C9822" w14:textId="77777777" w:rsidR="009762CD" w:rsidRDefault="009828EE">
      <w:pPr>
        <w:spacing w:after="0"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w:t>
      </w:r>
      <w:proofErr w:type="spellStart"/>
      <w:r>
        <w:rPr>
          <w:rFonts w:eastAsia="Times New Roman" w:cs="Times New Roman"/>
          <w:szCs w:val="24"/>
        </w:rPr>
        <w:t>σελ</w:t>
      </w:r>
      <w:proofErr w:type="spellEnd"/>
      <w:r>
        <w:rPr>
          <w:rFonts w:eastAsia="Times New Roman" w:cs="Times New Roman"/>
          <w:szCs w:val="24"/>
        </w:rPr>
        <w:t xml:space="preserve"> </w:t>
      </w:r>
      <w:r>
        <w:rPr>
          <w:rFonts w:eastAsia="Times New Roman" w:cs="Times New Roman"/>
          <w:szCs w:val="24"/>
        </w:rPr>
        <w:t>216α</w:t>
      </w:r>
      <w:r>
        <w:rPr>
          <w:rFonts w:eastAsia="Times New Roman" w:cs="Times New Roman"/>
          <w:szCs w:val="24"/>
        </w:rPr>
        <w:t>)</w:t>
      </w:r>
    </w:p>
    <w:p w14:paraId="516C9823" w14:textId="77777777" w:rsidR="009762CD" w:rsidRDefault="009828EE">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Ερωτάται το Σώμα: Γίνεται δεκτό το σχέδιο νόμου του Υπουργείου Οικονομικών: «Κύρωση του Ισολογισμού του Κράτους</w:t>
      </w:r>
      <w:r>
        <w:rPr>
          <w:rFonts w:eastAsia="Times New Roman" w:cs="Times New Roman"/>
          <w:szCs w:val="24"/>
        </w:rPr>
        <w:t>,</w:t>
      </w:r>
      <w:r>
        <w:rPr>
          <w:rFonts w:eastAsia="Times New Roman" w:cs="Times New Roman"/>
          <w:szCs w:val="24"/>
        </w:rPr>
        <w:t xml:space="preserve"> οικονομικού έτους 2014»; </w:t>
      </w:r>
    </w:p>
    <w:p w14:paraId="516C9824"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 xml:space="preserve">Οι αποδεχόμενοι το σχέδιο νόμου παρακαλώ να εγερθούν. </w:t>
      </w:r>
    </w:p>
    <w:p w14:paraId="516C9825" w14:textId="77777777" w:rsidR="009762CD" w:rsidRDefault="009828EE">
      <w:pPr>
        <w:spacing w:after="0" w:line="600" w:lineRule="auto"/>
        <w:ind w:firstLine="720"/>
        <w:jc w:val="center"/>
        <w:rPr>
          <w:rFonts w:eastAsia="Times New Roman" w:cs="Times New Roman"/>
          <w:szCs w:val="24"/>
        </w:rPr>
      </w:pPr>
      <w:r>
        <w:rPr>
          <w:rFonts w:eastAsia="Times New Roman" w:cs="Times New Roman"/>
          <w:szCs w:val="24"/>
        </w:rPr>
        <w:t>(Εγείρονται οι αποδεχόμενοι το σχέδιο νόμου)</w:t>
      </w:r>
    </w:p>
    <w:p w14:paraId="516C9826" w14:textId="77777777" w:rsidR="009762CD" w:rsidRDefault="009828EE">
      <w:pPr>
        <w:spacing w:after="0" w:line="600" w:lineRule="auto"/>
        <w:ind w:firstLine="720"/>
        <w:rPr>
          <w:rFonts w:eastAsia="Times New Roman" w:cs="Times New Roman"/>
          <w:szCs w:val="24"/>
        </w:rPr>
      </w:pPr>
      <w:r>
        <w:rPr>
          <w:rFonts w:eastAsia="Times New Roman" w:cs="Times New Roman"/>
          <w:szCs w:val="24"/>
        </w:rPr>
        <w:t xml:space="preserve">Προφανώς, ηγέρθησαν οι περισσότεροι. </w:t>
      </w:r>
    </w:p>
    <w:p w14:paraId="516C9827"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Οικονομικών: «Κύρωση του Ισολογισμού του Κράτους</w:t>
      </w:r>
      <w:r>
        <w:rPr>
          <w:rFonts w:eastAsia="Times New Roman" w:cs="Times New Roman"/>
          <w:szCs w:val="24"/>
        </w:rPr>
        <w:t>,</w:t>
      </w:r>
      <w:r>
        <w:rPr>
          <w:rFonts w:eastAsia="Times New Roman" w:cs="Times New Roman"/>
          <w:szCs w:val="24"/>
        </w:rPr>
        <w:t xml:space="preserve"> οι</w:t>
      </w:r>
      <w:r>
        <w:rPr>
          <w:rFonts w:eastAsia="Times New Roman" w:cs="Times New Roman"/>
          <w:szCs w:val="24"/>
        </w:rPr>
        <w:t>κονομικού έτους 2014» έγινε δεκτό κατά πλειοψηφία</w:t>
      </w:r>
      <w:r>
        <w:rPr>
          <w:rFonts w:eastAsia="Times New Roman" w:cs="Times New Roman"/>
          <w:szCs w:val="24"/>
        </w:rPr>
        <w:t>,</w:t>
      </w:r>
      <w:r>
        <w:rPr>
          <w:rFonts w:eastAsia="Times New Roman" w:cs="Times New Roman"/>
          <w:szCs w:val="24"/>
        </w:rPr>
        <w:t xml:space="preserve"> σε μόνη συζήτηση και έχει ως εξής: </w:t>
      </w:r>
    </w:p>
    <w:p w14:paraId="516C9828" w14:textId="77777777" w:rsidR="009762CD" w:rsidRDefault="009828EE">
      <w:pPr>
        <w:spacing w:after="0"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σελ.217α</w:t>
      </w:r>
      <w:r>
        <w:rPr>
          <w:rFonts w:eastAsia="Times New Roman" w:cs="Times New Roman"/>
          <w:szCs w:val="24"/>
        </w:rPr>
        <w:t>)</w:t>
      </w:r>
    </w:p>
    <w:p w14:paraId="516C9829" w14:textId="77777777" w:rsidR="009762CD" w:rsidRDefault="009828EE">
      <w:pPr>
        <w:spacing w:after="0" w:line="600" w:lineRule="auto"/>
        <w:ind w:firstLine="567"/>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w:t>
      </w:r>
      <w:r>
        <w:rPr>
          <w:rFonts w:eastAsia="Times New Roman" w:cs="Times New Roman"/>
          <w:szCs w:val="24"/>
        </w:rPr>
        <w:t xml:space="preserve">Κυρίες και κύριοι συνάδελφοι, παρακαλώ </w:t>
      </w:r>
      <w:r>
        <w:rPr>
          <w:rFonts w:eastAsia="Times New Roman" w:cs="Times New Roman"/>
          <w:szCs w:val="24"/>
        </w:rPr>
        <w:t xml:space="preserve">το Σώμα να εξουσιοδοτήσει το Προεδρείο για </w:t>
      </w:r>
      <w:r>
        <w:rPr>
          <w:rFonts w:eastAsia="Times New Roman" w:cs="Times New Roman"/>
          <w:szCs w:val="24"/>
        </w:rPr>
        <w:t xml:space="preserve">την υπ’ ευθύνη του επικύρωση των Πρακτικών </w:t>
      </w:r>
      <w:r>
        <w:rPr>
          <w:rFonts w:eastAsia="Times New Roman" w:cs="Times New Roman"/>
          <w:szCs w:val="24"/>
        </w:rPr>
        <w:t>της σημερινής συνεδρίασης</w:t>
      </w:r>
      <w:r>
        <w:rPr>
          <w:rFonts w:eastAsia="Times New Roman" w:cs="Times New Roman"/>
          <w:szCs w:val="24"/>
        </w:rPr>
        <w:t xml:space="preserve">. </w:t>
      </w:r>
    </w:p>
    <w:p w14:paraId="516C982A" w14:textId="77777777" w:rsidR="009762CD" w:rsidRDefault="009828EE">
      <w:pPr>
        <w:spacing w:after="0" w:line="600" w:lineRule="auto"/>
        <w:ind w:firstLine="567"/>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516C982B" w14:textId="77777777" w:rsidR="009762CD" w:rsidRDefault="009828EE">
      <w:pPr>
        <w:spacing w:after="0"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παρέσχε τη ζητηθείσα εξουσιοδότηση. </w:t>
      </w:r>
    </w:p>
    <w:p w14:paraId="516C982C" w14:textId="77777777" w:rsidR="009762CD" w:rsidRDefault="009828EE">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w:t>
      </w:r>
      <w:r>
        <w:rPr>
          <w:rFonts w:eastAsia="Times New Roman" w:cs="Times New Roman"/>
          <w:szCs w:val="24"/>
        </w:rPr>
        <w:t>υμε τη συνεδρίαση;</w:t>
      </w:r>
    </w:p>
    <w:p w14:paraId="516C982D" w14:textId="77777777" w:rsidR="009762CD" w:rsidRDefault="009828EE">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16C982E" w14:textId="77777777" w:rsidR="009762CD" w:rsidRDefault="009828EE">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Με τη συναίνεση του Σώματος και ώρα 19.55΄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Πέμπτη 17 Νοεμβρίου 2016 και ώρα 11.00΄, με αντικείμενο εργασιών του Σώματος: Ειδική Συ</w:t>
      </w:r>
      <w:r>
        <w:rPr>
          <w:rFonts w:eastAsia="Times New Roman" w:cs="Times New Roman"/>
          <w:szCs w:val="24"/>
        </w:rPr>
        <w:t xml:space="preserve">νεδρίαση της Ολομέλειας της Βουλής αφιερωμένη στην ημέρα μνήμης και τιμής για την εξέγερση του Πολυτεχνείου, σύμφωνα με την ειδική ημερήσια διάταξη που σας έχει διανεμηθεί. </w:t>
      </w:r>
    </w:p>
    <w:p w14:paraId="516C982F" w14:textId="77777777" w:rsidR="009762CD" w:rsidRDefault="009828EE">
      <w:pPr>
        <w:spacing w:after="0"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9762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7Ml1ePF21pJGLiTmLT5XWf7vckQ=" w:salt="6QPAbNRhu7GVDL511Zd71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2CD"/>
    <w:rsid w:val="00966EB3"/>
    <w:rsid w:val="009762CD"/>
    <w:rsid w:val="009828E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94E0"/>
  <w15:docId w15:val="{F9108B4B-2C2D-4F62-9C88-57B454D4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779F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779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353</MetadataID>
    <Session xmlns="641f345b-441b-4b81-9152-adc2e73ba5e1">Β´</Session>
    <Date xmlns="641f345b-441b-4b81-9152-adc2e73ba5e1">2016-11-15T22:00:00+00:00</Date>
    <Status xmlns="641f345b-441b-4b81-9152-adc2e73ba5e1">
      <Url>http://srv-sp1/praktika/Lists/Incoming_Metadata/EditForm.aspx?ID=353&amp;Source=/praktika/Recordings_Library/Forms/AllItems.aspx</Url>
      <Description>Δημοσιεύτηκε</Description>
    </Status>
    <Meeting xmlns="641f345b-441b-4b81-9152-adc2e73ba5e1">ΚΣΤ´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F871AB-BE98-4760-9A79-18C1F2EE8655}">
  <ds:schemaRefs>
    <ds:schemaRef ds:uri="641f345b-441b-4b81-9152-adc2e73ba5e1"/>
    <ds:schemaRef ds:uri="http://www.w3.org/XML/1998/namespace"/>
    <ds:schemaRef ds:uri="http://purl.org/dc/dcmitype/"/>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C065F968-B0D7-414A-A947-937A85F70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1EA002-DD80-4314-BFF9-C37AA5E1E0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196</Pages>
  <Words>37358</Words>
  <Characters>201737</Characters>
  <Application>Microsoft Office Word</Application>
  <DocSecurity>0</DocSecurity>
  <Lines>1681</Lines>
  <Paragraphs>477</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238618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2016-11-24T10:08:00Z</dcterms:created>
  <dcterms:modified xsi:type="dcterms:W3CDTF">2016-11-24T10:08:00Z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