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8F5584" w14:textId="77777777" w:rsidR="00862280" w:rsidRPr="00862280" w:rsidRDefault="00862280" w:rsidP="00862280">
      <w:pPr>
        <w:spacing w:after="0" w:line="360" w:lineRule="auto"/>
        <w:rPr>
          <w:ins w:id="0" w:author="Φλούδα Χριστίνα" w:date="2018-11-28T11:53:00Z"/>
          <w:rFonts w:eastAsia="Times New Roman"/>
          <w:szCs w:val="24"/>
          <w:lang w:eastAsia="en-US"/>
        </w:rPr>
      </w:pPr>
      <w:bookmarkStart w:id="1" w:name="_GoBack"/>
      <w:bookmarkEnd w:id="1"/>
      <w:ins w:id="2" w:author="Φλούδα Χριστίνα" w:date="2018-11-28T11:53:00Z">
        <w:r w:rsidRPr="00862280">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69D086B0" w14:textId="77777777" w:rsidR="00862280" w:rsidRPr="00862280" w:rsidRDefault="00862280" w:rsidP="00862280">
      <w:pPr>
        <w:spacing w:after="0" w:line="360" w:lineRule="auto"/>
        <w:rPr>
          <w:ins w:id="3" w:author="Φλούδα Χριστίνα" w:date="2018-11-28T11:53:00Z"/>
          <w:rFonts w:eastAsia="Times New Roman"/>
          <w:szCs w:val="24"/>
          <w:lang w:eastAsia="en-US"/>
        </w:rPr>
      </w:pPr>
    </w:p>
    <w:p w14:paraId="7FCBF0B0" w14:textId="77777777" w:rsidR="00862280" w:rsidRPr="00862280" w:rsidRDefault="00862280" w:rsidP="00862280">
      <w:pPr>
        <w:spacing w:after="0" w:line="360" w:lineRule="auto"/>
        <w:rPr>
          <w:ins w:id="4" w:author="Φλούδα Χριστίνα" w:date="2018-11-28T11:53:00Z"/>
          <w:rFonts w:eastAsia="Times New Roman"/>
          <w:szCs w:val="24"/>
          <w:lang w:eastAsia="en-US"/>
        </w:rPr>
      </w:pPr>
      <w:ins w:id="5" w:author="Φλούδα Χριστίνα" w:date="2018-11-28T11:53:00Z">
        <w:r w:rsidRPr="00862280">
          <w:rPr>
            <w:rFonts w:eastAsia="Times New Roman"/>
            <w:szCs w:val="24"/>
            <w:lang w:eastAsia="en-US"/>
          </w:rPr>
          <w:t>ΠΙΝΑΚΑΣ ΠΕΡΙΕΧΟΜΕΝΩΝ</w:t>
        </w:r>
      </w:ins>
    </w:p>
    <w:p w14:paraId="4DDD9F93" w14:textId="77777777" w:rsidR="00862280" w:rsidRPr="00862280" w:rsidRDefault="00862280" w:rsidP="00862280">
      <w:pPr>
        <w:spacing w:after="0" w:line="360" w:lineRule="auto"/>
        <w:rPr>
          <w:ins w:id="6" w:author="Φλούδα Χριστίνα" w:date="2018-11-28T11:53:00Z"/>
          <w:rFonts w:eastAsia="Times New Roman"/>
          <w:szCs w:val="24"/>
          <w:lang w:eastAsia="en-US"/>
        </w:rPr>
      </w:pPr>
      <w:ins w:id="7" w:author="Φλούδα Χριστίνα" w:date="2018-11-28T11:53:00Z">
        <w:r w:rsidRPr="00862280">
          <w:rPr>
            <w:rFonts w:eastAsia="Times New Roman"/>
            <w:szCs w:val="24"/>
            <w:lang w:eastAsia="en-US"/>
          </w:rPr>
          <w:t xml:space="preserve">ΙΖ΄ ΠΕΡΙΟΔΟΣ </w:t>
        </w:r>
      </w:ins>
    </w:p>
    <w:p w14:paraId="4A3FAC2F" w14:textId="77777777" w:rsidR="00862280" w:rsidRPr="00862280" w:rsidRDefault="00862280" w:rsidP="00862280">
      <w:pPr>
        <w:spacing w:after="0" w:line="360" w:lineRule="auto"/>
        <w:rPr>
          <w:ins w:id="8" w:author="Φλούδα Χριστίνα" w:date="2018-11-28T11:53:00Z"/>
          <w:rFonts w:eastAsia="Times New Roman"/>
          <w:szCs w:val="24"/>
          <w:lang w:eastAsia="en-US"/>
        </w:rPr>
      </w:pPr>
      <w:ins w:id="9" w:author="Φλούδα Χριστίνα" w:date="2018-11-28T11:53:00Z">
        <w:r w:rsidRPr="00862280">
          <w:rPr>
            <w:rFonts w:eastAsia="Times New Roman"/>
            <w:szCs w:val="24"/>
            <w:lang w:eastAsia="en-US"/>
          </w:rPr>
          <w:t>ΠΡΟΕΔΡΕΥΟΜΕΝΗΣ ΚΟΙΝΟΒΟΥΛΕΥΤΙΚΗΣ ΔΗΜΟΚΡΑΤΙΑΣ</w:t>
        </w:r>
      </w:ins>
    </w:p>
    <w:p w14:paraId="07BD627E" w14:textId="77777777" w:rsidR="00862280" w:rsidRPr="00862280" w:rsidRDefault="00862280" w:rsidP="00862280">
      <w:pPr>
        <w:spacing w:after="0" w:line="360" w:lineRule="auto"/>
        <w:rPr>
          <w:ins w:id="10" w:author="Φλούδα Χριστίνα" w:date="2018-11-28T11:53:00Z"/>
          <w:rFonts w:eastAsia="Times New Roman"/>
          <w:szCs w:val="24"/>
          <w:lang w:eastAsia="en-US"/>
        </w:rPr>
      </w:pPr>
      <w:ins w:id="11" w:author="Φλούδα Χριστίνα" w:date="2018-11-28T11:53:00Z">
        <w:r w:rsidRPr="00862280">
          <w:rPr>
            <w:rFonts w:eastAsia="Times New Roman"/>
            <w:szCs w:val="24"/>
            <w:lang w:eastAsia="en-US"/>
          </w:rPr>
          <w:t>ΣΥΝΟΔΟΣ Δ΄</w:t>
        </w:r>
      </w:ins>
    </w:p>
    <w:p w14:paraId="07781FF8" w14:textId="77777777" w:rsidR="00862280" w:rsidRPr="00862280" w:rsidRDefault="00862280" w:rsidP="00862280">
      <w:pPr>
        <w:spacing w:after="0" w:line="360" w:lineRule="auto"/>
        <w:rPr>
          <w:ins w:id="12" w:author="Φλούδα Χριστίνα" w:date="2018-11-28T11:53:00Z"/>
          <w:rFonts w:eastAsia="Times New Roman"/>
          <w:szCs w:val="24"/>
          <w:lang w:eastAsia="en-US"/>
        </w:rPr>
      </w:pPr>
    </w:p>
    <w:p w14:paraId="266F164E" w14:textId="77777777" w:rsidR="00862280" w:rsidRPr="00862280" w:rsidRDefault="00862280" w:rsidP="00862280">
      <w:pPr>
        <w:spacing w:after="0" w:line="360" w:lineRule="auto"/>
        <w:rPr>
          <w:ins w:id="13" w:author="Φλούδα Χριστίνα" w:date="2018-11-28T11:53:00Z"/>
          <w:rFonts w:eastAsia="Times New Roman"/>
          <w:szCs w:val="24"/>
          <w:lang w:eastAsia="en-US"/>
        </w:rPr>
      </w:pPr>
      <w:ins w:id="14" w:author="Φλούδα Χριστίνα" w:date="2018-11-28T11:53:00Z">
        <w:r w:rsidRPr="00862280">
          <w:rPr>
            <w:rFonts w:eastAsia="Times New Roman"/>
            <w:szCs w:val="24"/>
            <w:lang w:eastAsia="en-US"/>
          </w:rPr>
          <w:t>ΣΥΝΕΔΡΙΑΣΗ ΚΘ΄</w:t>
        </w:r>
      </w:ins>
    </w:p>
    <w:p w14:paraId="0EB7846F" w14:textId="77777777" w:rsidR="00862280" w:rsidRPr="00862280" w:rsidRDefault="00862280" w:rsidP="00862280">
      <w:pPr>
        <w:spacing w:after="0" w:line="360" w:lineRule="auto"/>
        <w:rPr>
          <w:ins w:id="15" w:author="Φλούδα Χριστίνα" w:date="2018-11-28T11:53:00Z"/>
          <w:rFonts w:eastAsia="Times New Roman"/>
          <w:szCs w:val="24"/>
          <w:lang w:eastAsia="en-US"/>
        </w:rPr>
      </w:pPr>
      <w:ins w:id="16" w:author="Φλούδα Χριστίνα" w:date="2018-11-28T11:53:00Z">
        <w:r w:rsidRPr="00862280">
          <w:rPr>
            <w:rFonts w:eastAsia="Times New Roman"/>
            <w:szCs w:val="24"/>
            <w:lang w:eastAsia="en-US"/>
          </w:rPr>
          <w:t>Δευτέρα  19 Νοεμβρίου 2018</w:t>
        </w:r>
      </w:ins>
    </w:p>
    <w:p w14:paraId="31603E7D" w14:textId="77777777" w:rsidR="00862280" w:rsidRPr="00862280" w:rsidRDefault="00862280" w:rsidP="00862280">
      <w:pPr>
        <w:spacing w:after="0" w:line="360" w:lineRule="auto"/>
        <w:rPr>
          <w:ins w:id="17" w:author="Φλούδα Χριστίνα" w:date="2018-11-28T11:53:00Z"/>
          <w:rFonts w:eastAsia="Times New Roman"/>
          <w:szCs w:val="24"/>
          <w:lang w:eastAsia="en-US"/>
        </w:rPr>
      </w:pPr>
    </w:p>
    <w:p w14:paraId="544A02AC" w14:textId="77777777" w:rsidR="00862280" w:rsidRPr="00862280" w:rsidRDefault="00862280" w:rsidP="00862280">
      <w:pPr>
        <w:spacing w:after="0" w:line="360" w:lineRule="auto"/>
        <w:rPr>
          <w:ins w:id="18" w:author="Φλούδα Χριστίνα" w:date="2018-11-28T11:53:00Z"/>
          <w:rFonts w:eastAsia="Times New Roman"/>
          <w:szCs w:val="24"/>
          <w:lang w:eastAsia="en-US"/>
        </w:rPr>
      </w:pPr>
      <w:ins w:id="19" w:author="Φλούδα Χριστίνα" w:date="2018-11-28T11:53:00Z">
        <w:r w:rsidRPr="00862280">
          <w:rPr>
            <w:rFonts w:eastAsia="Times New Roman"/>
            <w:szCs w:val="24"/>
            <w:lang w:eastAsia="en-US"/>
          </w:rPr>
          <w:t>ΘΕΜΑΤΑ</w:t>
        </w:r>
      </w:ins>
    </w:p>
    <w:p w14:paraId="36556257" w14:textId="77777777" w:rsidR="00862280" w:rsidRPr="00862280" w:rsidRDefault="00862280" w:rsidP="00862280">
      <w:pPr>
        <w:spacing w:after="0" w:line="360" w:lineRule="auto"/>
        <w:rPr>
          <w:ins w:id="20" w:author="Φλούδα Χριστίνα" w:date="2018-11-28T11:53:00Z"/>
          <w:rFonts w:eastAsia="Times New Roman"/>
          <w:szCs w:val="24"/>
          <w:lang w:eastAsia="en-US"/>
        </w:rPr>
      </w:pPr>
      <w:ins w:id="21" w:author="Φλούδα Χριστίνα" w:date="2018-11-28T11:53:00Z">
        <w:r w:rsidRPr="00862280">
          <w:rPr>
            <w:rFonts w:eastAsia="Times New Roman"/>
            <w:szCs w:val="24"/>
            <w:lang w:eastAsia="en-US"/>
          </w:rPr>
          <w:t xml:space="preserve"> </w:t>
        </w:r>
        <w:r w:rsidRPr="00862280">
          <w:rPr>
            <w:rFonts w:eastAsia="Times New Roman"/>
            <w:szCs w:val="24"/>
            <w:lang w:eastAsia="en-US"/>
          </w:rPr>
          <w:br/>
          <w:t xml:space="preserve">Α. ΕΙΔΙΚΑ ΘΕΜΑΤΑ </w:t>
        </w:r>
        <w:r w:rsidRPr="00862280">
          <w:rPr>
            <w:rFonts w:eastAsia="Times New Roman"/>
            <w:szCs w:val="24"/>
            <w:lang w:eastAsia="en-US"/>
          </w:rPr>
          <w:br/>
          <w:t xml:space="preserve">Επί διαδικαστικού θέματος, σελ. </w:t>
        </w:r>
        <w:r w:rsidRPr="00862280">
          <w:rPr>
            <w:rFonts w:eastAsia="Times New Roman"/>
            <w:szCs w:val="24"/>
            <w:lang w:eastAsia="en-US"/>
          </w:rPr>
          <w:br/>
          <w:t xml:space="preserve"> </w:t>
        </w:r>
        <w:r w:rsidRPr="00862280">
          <w:rPr>
            <w:rFonts w:eastAsia="Times New Roman"/>
            <w:szCs w:val="24"/>
            <w:lang w:eastAsia="en-US"/>
          </w:rPr>
          <w:br/>
          <w:t xml:space="preserve">Β. ΚΟΙΝΟΒΟΥΛΕΥΤΙΚΟΣ ΕΛΕΓΧΟΣ </w:t>
        </w:r>
        <w:r w:rsidRPr="00862280">
          <w:rPr>
            <w:rFonts w:eastAsia="Times New Roman"/>
            <w:szCs w:val="24"/>
            <w:lang w:eastAsia="en-US"/>
          </w:rPr>
          <w:br/>
          <w:t xml:space="preserve">Συζήτηση επικαίρων ερωτήσεων: </w:t>
        </w:r>
        <w:r w:rsidRPr="00862280">
          <w:rPr>
            <w:rFonts w:eastAsia="Times New Roman"/>
            <w:szCs w:val="24"/>
            <w:lang w:eastAsia="en-US"/>
          </w:rPr>
          <w:br/>
          <w:t xml:space="preserve">   Προς την Υπουργό Προστασίας του Πολίτη:</w:t>
        </w:r>
        <w:r w:rsidRPr="00862280">
          <w:rPr>
            <w:rFonts w:eastAsia="Times New Roman"/>
            <w:szCs w:val="24"/>
            <w:lang w:eastAsia="en-US"/>
          </w:rPr>
          <w:br/>
          <w:t xml:space="preserve">      i. με θέμα « Έλλειμμα ασφάλειας στην πόλη των Αθηνών», σελ. </w:t>
        </w:r>
        <w:r w:rsidRPr="00862280">
          <w:rPr>
            <w:rFonts w:eastAsia="Times New Roman"/>
            <w:szCs w:val="24"/>
            <w:lang w:eastAsia="en-US"/>
          </w:rPr>
          <w:br/>
          <w:t xml:space="preserve">      </w:t>
        </w:r>
        <w:proofErr w:type="spellStart"/>
        <w:r w:rsidRPr="00862280">
          <w:rPr>
            <w:rFonts w:eastAsia="Times New Roman"/>
            <w:szCs w:val="24"/>
            <w:lang w:eastAsia="en-US"/>
          </w:rPr>
          <w:t>ii</w:t>
        </w:r>
        <w:proofErr w:type="spellEnd"/>
        <w:r w:rsidRPr="00862280">
          <w:rPr>
            <w:rFonts w:eastAsia="Times New Roman"/>
            <w:szCs w:val="24"/>
            <w:lang w:eastAsia="en-US"/>
          </w:rPr>
          <w:t xml:space="preserve">. με θέμα: «Με δεμένα χέρια η Ελληνική Αστυνομία ενώ ανθεί η παρανομία στα ελληνικά πανεπιστήμια, σελ. </w:t>
        </w:r>
        <w:r w:rsidRPr="00862280">
          <w:rPr>
            <w:rFonts w:eastAsia="Times New Roman"/>
            <w:szCs w:val="24"/>
            <w:lang w:eastAsia="en-US"/>
          </w:rPr>
          <w:br/>
        </w:r>
      </w:ins>
    </w:p>
    <w:p w14:paraId="04AA85FE" w14:textId="77777777" w:rsidR="00862280" w:rsidRPr="00862280" w:rsidRDefault="00862280" w:rsidP="00862280">
      <w:pPr>
        <w:spacing w:after="0" w:line="360" w:lineRule="auto"/>
        <w:rPr>
          <w:ins w:id="22" w:author="Φλούδα Χριστίνα" w:date="2018-11-28T11:53:00Z"/>
          <w:rFonts w:eastAsia="Times New Roman"/>
          <w:szCs w:val="24"/>
          <w:lang w:eastAsia="en-US"/>
        </w:rPr>
      </w:pPr>
      <w:ins w:id="23" w:author="Φλούδα Χριστίνα" w:date="2018-11-28T11:53:00Z">
        <w:r w:rsidRPr="00862280">
          <w:rPr>
            <w:rFonts w:eastAsia="Times New Roman"/>
            <w:szCs w:val="24"/>
            <w:lang w:eastAsia="en-US"/>
          </w:rPr>
          <w:t>ΠΡΟΕΔΡΕΥΩΝ</w:t>
        </w:r>
      </w:ins>
    </w:p>
    <w:p w14:paraId="1CE30158" w14:textId="77777777" w:rsidR="00862280" w:rsidRPr="00862280" w:rsidRDefault="00862280" w:rsidP="00862280">
      <w:pPr>
        <w:spacing w:after="0" w:line="360" w:lineRule="auto"/>
        <w:rPr>
          <w:ins w:id="24" w:author="Φλούδα Χριστίνα" w:date="2018-11-28T11:53:00Z"/>
          <w:rFonts w:eastAsia="Times New Roman"/>
          <w:szCs w:val="24"/>
          <w:lang w:eastAsia="en-US"/>
        </w:rPr>
      </w:pPr>
    </w:p>
    <w:p w14:paraId="4BB75CEB" w14:textId="77777777" w:rsidR="00862280" w:rsidRPr="00862280" w:rsidRDefault="00862280" w:rsidP="00862280">
      <w:pPr>
        <w:spacing w:after="0" w:line="360" w:lineRule="auto"/>
        <w:rPr>
          <w:ins w:id="25" w:author="Φλούδα Χριστίνα" w:date="2018-11-28T11:53:00Z"/>
          <w:rFonts w:eastAsia="Times New Roman"/>
          <w:szCs w:val="24"/>
          <w:lang w:eastAsia="en-US"/>
        </w:rPr>
      </w:pPr>
      <w:ins w:id="26" w:author="Φλούδα Χριστίνα" w:date="2018-11-28T11:53:00Z">
        <w:r w:rsidRPr="00862280">
          <w:rPr>
            <w:rFonts w:eastAsia="Times New Roman"/>
            <w:szCs w:val="24"/>
            <w:lang w:eastAsia="en-US"/>
          </w:rPr>
          <w:t>ΚΡΕΜΑΣΤΙΝΟΣ Δ. , σελ.</w:t>
        </w:r>
        <w:r w:rsidRPr="00862280">
          <w:rPr>
            <w:rFonts w:eastAsia="Times New Roman"/>
            <w:szCs w:val="24"/>
            <w:lang w:eastAsia="en-US"/>
          </w:rPr>
          <w:br/>
        </w:r>
      </w:ins>
    </w:p>
    <w:p w14:paraId="547475F1" w14:textId="77777777" w:rsidR="00862280" w:rsidRPr="00862280" w:rsidRDefault="00862280" w:rsidP="00862280">
      <w:pPr>
        <w:spacing w:after="0" w:line="360" w:lineRule="auto"/>
        <w:rPr>
          <w:ins w:id="27" w:author="Φλούδα Χριστίνα" w:date="2018-11-28T11:53:00Z"/>
          <w:rFonts w:eastAsia="Times New Roman"/>
          <w:szCs w:val="24"/>
          <w:lang w:eastAsia="en-US"/>
        </w:rPr>
      </w:pPr>
      <w:ins w:id="28" w:author="Φλούδα Χριστίνα" w:date="2018-11-28T11:53:00Z">
        <w:r w:rsidRPr="00862280">
          <w:rPr>
            <w:rFonts w:eastAsia="Times New Roman"/>
            <w:szCs w:val="24"/>
            <w:lang w:eastAsia="en-US"/>
          </w:rPr>
          <w:t>ΟΜΙΛΗΤΕΣ</w:t>
        </w:r>
      </w:ins>
    </w:p>
    <w:p w14:paraId="5C0EBCA2" w14:textId="12DD7ED6" w:rsidR="00862280" w:rsidRDefault="00862280" w:rsidP="00862280">
      <w:pPr>
        <w:spacing w:after="0" w:line="600" w:lineRule="auto"/>
        <w:ind w:firstLine="720"/>
        <w:contextualSpacing/>
        <w:jc w:val="center"/>
        <w:rPr>
          <w:ins w:id="29" w:author="Φλούδα Χριστίνα" w:date="2018-11-28T11:53:00Z"/>
          <w:rFonts w:eastAsia="Times New Roman" w:cs="Times New Roman"/>
          <w:szCs w:val="24"/>
        </w:rPr>
      </w:pPr>
      <w:ins w:id="30" w:author="Φλούδα Χριστίνα" w:date="2018-11-28T11:53:00Z">
        <w:r w:rsidRPr="00862280">
          <w:rPr>
            <w:rFonts w:eastAsia="Times New Roman"/>
            <w:szCs w:val="24"/>
            <w:lang w:eastAsia="en-US"/>
          </w:rPr>
          <w:br/>
          <w:t>Α. Επί διαδικαστικού θέματος:</w:t>
        </w:r>
        <w:r w:rsidRPr="00862280">
          <w:rPr>
            <w:rFonts w:eastAsia="Times New Roman"/>
            <w:szCs w:val="24"/>
            <w:lang w:eastAsia="en-US"/>
          </w:rPr>
          <w:br/>
          <w:t>ΚΡΕΜΑΣΤΙΝΟΣ Δ. , σελ.</w:t>
        </w:r>
        <w:r w:rsidRPr="00862280">
          <w:rPr>
            <w:rFonts w:eastAsia="Times New Roman"/>
            <w:szCs w:val="24"/>
            <w:lang w:eastAsia="en-US"/>
          </w:rPr>
          <w:br/>
        </w:r>
        <w:r w:rsidRPr="00862280">
          <w:rPr>
            <w:rFonts w:eastAsia="Times New Roman"/>
            <w:szCs w:val="24"/>
            <w:lang w:eastAsia="en-US"/>
          </w:rPr>
          <w:br/>
          <w:t>Β. Επί των επικαίρων ερωτήσεων:</w:t>
        </w:r>
        <w:r w:rsidRPr="00862280">
          <w:rPr>
            <w:rFonts w:eastAsia="Times New Roman"/>
            <w:szCs w:val="24"/>
            <w:lang w:eastAsia="en-US"/>
          </w:rPr>
          <w:br/>
          <w:t>ΓΕΡΟΒΑΣΙΛΗ  Ό. , σελ.</w:t>
        </w:r>
        <w:r w:rsidRPr="00862280">
          <w:rPr>
            <w:rFonts w:eastAsia="Times New Roman"/>
            <w:szCs w:val="24"/>
            <w:lang w:eastAsia="en-US"/>
          </w:rPr>
          <w:br/>
          <w:t>ΚΕΦΑΛΟΓΙΑΝΝΗ  Ό. , σελ.</w:t>
        </w:r>
        <w:r w:rsidRPr="00862280">
          <w:rPr>
            <w:rFonts w:eastAsia="Times New Roman"/>
            <w:szCs w:val="24"/>
            <w:lang w:eastAsia="en-US"/>
          </w:rPr>
          <w:br/>
          <w:t>ΧΡΙΣΤΟΦΙΛΟΠΟΥΛΟΥ Π. , σελ.</w:t>
        </w:r>
        <w:r w:rsidRPr="00862280">
          <w:rPr>
            <w:rFonts w:eastAsia="Times New Roman"/>
            <w:szCs w:val="24"/>
            <w:lang w:eastAsia="en-US"/>
          </w:rPr>
          <w:br/>
        </w:r>
      </w:ins>
    </w:p>
    <w:p w14:paraId="3BC0F966" w14:textId="14DF7817" w:rsidR="002B481C" w:rsidRDefault="00862280">
      <w:pPr>
        <w:spacing w:after="0" w:line="600" w:lineRule="auto"/>
        <w:ind w:firstLine="720"/>
        <w:contextualSpacing/>
        <w:jc w:val="center"/>
        <w:rPr>
          <w:rFonts w:eastAsia="Times New Roman" w:cs="Times New Roman"/>
          <w:szCs w:val="24"/>
        </w:rPr>
      </w:pPr>
      <w:r>
        <w:rPr>
          <w:rFonts w:eastAsia="Times New Roman" w:cs="Times New Roman"/>
          <w:szCs w:val="24"/>
        </w:rPr>
        <w:t>ΠΡΑΚΤΙΚΑ ΒΟΥΛΗΣ</w:t>
      </w:r>
    </w:p>
    <w:p w14:paraId="3BC0F967" w14:textId="77777777" w:rsidR="002B481C" w:rsidRDefault="00862280">
      <w:pPr>
        <w:spacing w:after="0" w:line="600" w:lineRule="auto"/>
        <w:ind w:firstLine="720"/>
        <w:contextualSpacing/>
        <w:jc w:val="center"/>
        <w:rPr>
          <w:rFonts w:eastAsia="Times New Roman" w:cs="Times New Roman"/>
          <w:szCs w:val="24"/>
        </w:rPr>
      </w:pPr>
      <w:r>
        <w:rPr>
          <w:rFonts w:eastAsia="Times New Roman" w:cs="Times New Roman"/>
          <w:szCs w:val="24"/>
        </w:rPr>
        <w:t>Ι</w:t>
      </w:r>
      <w:r>
        <w:rPr>
          <w:rFonts w:eastAsia="Times New Roman" w:cs="Times New Roman"/>
          <w:szCs w:val="24"/>
        </w:rPr>
        <w:t>Ζ΄ ΠΕΡΙΟΔΟΣ</w:t>
      </w:r>
    </w:p>
    <w:p w14:paraId="3BC0F968" w14:textId="77777777" w:rsidR="002B481C" w:rsidRDefault="00862280">
      <w:pPr>
        <w:spacing w:after="0" w:line="600" w:lineRule="auto"/>
        <w:ind w:firstLine="720"/>
        <w:contextualSpacing/>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3BC0F969" w14:textId="77777777" w:rsidR="002B481C" w:rsidRDefault="00862280">
      <w:pPr>
        <w:spacing w:after="0" w:line="600" w:lineRule="auto"/>
        <w:ind w:firstLine="720"/>
        <w:contextualSpacing/>
        <w:jc w:val="center"/>
        <w:rPr>
          <w:rFonts w:eastAsia="Times New Roman" w:cs="Times New Roman"/>
          <w:szCs w:val="24"/>
        </w:rPr>
      </w:pPr>
      <w:r>
        <w:rPr>
          <w:rFonts w:eastAsia="Times New Roman" w:cs="Times New Roman"/>
          <w:szCs w:val="24"/>
        </w:rPr>
        <w:t>ΣΥΝΟΔΟΣ Δ΄</w:t>
      </w:r>
    </w:p>
    <w:p w14:paraId="3BC0F96A" w14:textId="77777777" w:rsidR="002B481C" w:rsidRDefault="00862280">
      <w:pPr>
        <w:spacing w:after="0" w:line="600" w:lineRule="auto"/>
        <w:ind w:firstLine="720"/>
        <w:contextualSpacing/>
        <w:jc w:val="center"/>
        <w:rPr>
          <w:rFonts w:eastAsia="Times New Roman" w:cs="Times New Roman"/>
          <w:szCs w:val="24"/>
        </w:rPr>
      </w:pPr>
      <w:r>
        <w:rPr>
          <w:rFonts w:eastAsia="Times New Roman" w:cs="Times New Roman"/>
          <w:szCs w:val="24"/>
        </w:rPr>
        <w:t>ΣΥΝΕΔΡΙΑΣΗ ΚΘ΄</w:t>
      </w:r>
    </w:p>
    <w:p w14:paraId="3BC0F96B" w14:textId="77777777" w:rsidR="002B481C" w:rsidRDefault="00862280">
      <w:pPr>
        <w:spacing w:after="0" w:line="600" w:lineRule="auto"/>
        <w:ind w:firstLine="720"/>
        <w:contextualSpacing/>
        <w:jc w:val="center"/>
        <w:rPr>
          <w:rFonts w:eastAsia="Times New Roman" w:cs="Times New Roman"/>
          <w:szCs w:val="24"/>
        </w:rPr>
      </w:pPr>
      <w:r>
        <w:rPr>
          <w:rFonts w:eastAsia="Times New Roman" w:cs="Times New Roman"/>
          <w:szCs w:val="24"/>
        </w:rPr>
        <w:t>Δευτέρα 19 Νοεμβρίου 2018</w:t>
      </w:r>
    </w:p>
    <w:p w14:paraId="3BC0F96C" w14:textId="77777777" w:rsidR="002B481C" w:rsidRDefault="00862280">
      <w:pPr>
        <w:spacing w:after="0" w:line="600" w:lineRule="auto"/>
        <w:ind w:firstLine="720"/>
        <w:contextualSpacing/>
        <w:jc w:val="both"/>
        <w:rPr>
          <w:rFonts w:eastAsia="Times New Roman" w:cs="Times New Roman"/>
          <w:b/>
          <w:szCs w:val="24"/>
        </w:rPr>
      </w:pPr>
      <w:r>
        <w:rPr>
          <w:rFonts w:eastAsia="Times New Roman" w:cs="Times New Roman"/>
          <w:szCs w:val="24"/>
        </w:rPr>
        <w:t>Αθήνα, σήμερα στις 19 Νοεμβρίου 2018, ημέρα Δευτέρα και ώρα 17.05΄, συνήλθε στην Αίθουσα των συνεδριάσεων του Βουλευτηρίου η Βουλή</w:t>
      </w:r>
      <w:r>
        <w:rPr>
          <w:rFonts w:eastAsia="Times New Roman" w:cs="Times New Roman"/>
          <w:szCs w:val="24"/>
        </w:rPr>
        <w:t xml:space="preserve"> σε ολομέλεια για να συνεδριάσει υπό την προεδρία του</w:t>
      </w:r>
      <w:r w:rsidRPr="008E4A01">
        <w:rPr>
          <w:rFonts w:eastAsia="Times New Roman" w:cs="Times New Roman"/>
          <w:szCs w:val="24"/>
        </w:rPr>
        <w:t xml:space="preserve"> </w:t>
      </w:r>
      <w:r>
        <w:rPr>
          <w:rFonts w:eastAsia="Times New Roman" w:cs="Times New Roman"/>
          <w:szCs w:val="24"/>
        </w:rPr>
        <w:t xml:space="preserve">Ε΄ Αντιπροέδρου αυτής κ. </w:t>
      </w:r>
      <w:r w:rsidRPr="002247B5">
        <w:rPr>
          <w:rFonts w:eastAsia="Times New Roman" w:cs="Times New Roman"/>
          <w:b/>
          <w:szCs w:val="24"/>
        </w:rPr>
        <w:t>ΔΗΜΗΤΡΙΟΥ ΚΡΕΜΑΣΤΙΝΟΥ.</w:t>
      </w:r>
    </w:p>
    <w:p w14:paraId="3BC0F96D" w14:textId="77777777" w:rsidR="002B481C" w:rsidRDefault="00862280">
      <w:pPr>
        <w:spacing w:after="0" w:line="600" w:lineRule="auto"/>
        <w:ind w:firstLine="720"/>
        <w:contextualSpacing/>
        <w:jc w:val="both"/>
        <w:rPr>
          <w:rFonts w:eastAsia="Times New Roman" w:cs="Times New Roman"/>
          <w:szCs w:val="24"/>
        </w:rPr>
      </w:pPr>
      <w:r w:rsidRPr="00146623">
        <w:rPr>
          <w:rFonts w:eastAsia="Times New Roman" w:cs="Times New Roman"/>
          <w:b/>
          <w:szCs w:val="24"/>
        </w:rPr>
        <w:t xml:space="preserve">ΠΡΟΕΔΡΕΥΩΝ (Δημήτριος </w:t>
      </w:r>
      <w:proofErr w:type="spellStart"/>
      <w:r w:rsidRPr="00146623">
        <w:rPr>
          <w:rFonts w:eastAsia="Times New Roman" w:cs="Times New Roman"/>
          <w:b/>
          <w:szCs w:val="24"/>
        </w:rPr>
        <w:t>Κρεμαστινός</w:t>
      </w:r>
      <w:proofErr w:type="spellEnd"/>
      <w:r w:rsidRPr="00146623">
        <w:rPr>
          <w:rFonts w:eastAsia="Times New Roman" w:cs="Times New Roman"/>
          <w:b/>
          <w:szCs w:val="24"/>
        </w:rPr>
        <w:t>):</w:t>
      </w:r>
      <w:r>
        <w:rPr>
          <w:rFonts w:eastAsia="Times New Roman" w:cs="Times New Roman"/>
          <w:szCs w:val="24"/>
        </w:rPr>
        <w:t xml:space="preserve"> Κυρίες και κύριοι συνάδελφοι, αρχίζει η συνεδρίαση.</w:t>
      </w:r>
    </w:p>
    <w:p w14:paraId="3BC0F96E" w14:textId="77777777" w:rsidR="002B481C" w:rsidRDefault="00862280">
      <w:pPr>
        <w:spacing w:after="0" w:line="600" w:lineRule="auto"/>
        <w:ind w:firstLine="720"/>
        <w:jc w:val="both"/>
        <w:rPr>
          <w:rFonts w:eastAsia="Times New Roman" w:cs="Times New Roman"/>
          <w:szCs w:val="24"/>
        </w:rPr>
      </w:pPr>
      <w:r>
        <w:rPr>
          <w:rFonts w:eastAsia="Times New Roman" w:cs="Times New Roman"/>
          <w:szCs w:val="24"/>
        </w:rPr>
        <w:t xml:space="preserve">Εισερχόμαστε στη συζήτηση των </w:t>
      </w:r>
    </w:p>
    <w:p w14:paraId="3BC0F96F" w14:textId="77777777" w:rsidR="002B481C" w:rsidRDefault="00862280">
      <w:pPr>
        <w:spacing w:after="0"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3BC0F970" w14:textId="77777777" w:rsidR="002B481C" w:rsidRDefault="00862280">
      <w:pPr>
        <w:spacing w:after="0" w:line="600" w:lineRule="auto"/>
        <w:ind w:firstLine="720"/>
        <w:jc w:val="both"/>
        <w:rPr>
          <w:rFonts w:eastAsia="Times New Roman" w:cs="Times New Roman"/>
          <w:szCs w:val="24"/>
        </w:rPr>
      </w:pPr>
      <w:r>
        <w:rPr>
          <w:rFonts w:eastAsia="Times New Roman" w:cs="Times New Roman"/>
          <w:szCs w:val="24"/>
        </w:rPr>
        <w:t>Θα σας ανακοινώ</w:t>
      </w:r>
      <w:r>
        <w:rPr>
          <w:rFonts w:eastAsia="Times New Roman" w:cs="Times New Roman"/>
          <w:szCs w:val="24"/>
        </w:rPr>
        <w:t>σω πρώτα ποιες επίκαιρες ερωτήσεις δ</w:t>
      </w:r>
      <w:r>
        <w:rPr>
          <w:rFonts w:eastAsia="Times New Roman" w:cs="Times New Roman"/>
          <w:szCs w:val="24"/>
        </w:rPr>
        <w:t>εν θα συζητηθούν</w:t>
      </w:r>
      <w:r>
        <w:rPr>
          <w:rFonts w:eastAsia="Times New Roman" w:cs="Times New Roman"/>
          <w:szCs w:val="24"/>
        </w:rPr>
        <w:t>.</w:t>
      </w:r>
    </w:p>
    <w:p w14:paraId="3BC0F971" w14:textId="77777777" w:rsidR="002B481C" w:rsidRDefault="00862280">
      <w:pPr>
        <w:spacing w:after="0" w:line="600" w:lineRule="auto"/>
        <w:ind w:firstLine="720"/>
        <w:jc w:val="both"/>
        <w:rPr>
          <w:rFonts w:eastAsia="Times New Roman" w:cs="Times New Roman"/>
          <w:szCs w:val="24"/>
        </w:rPr>
      </w:pPr>
      <w:r>
        <w:rPr>
          <w:rFonts w:eastAsia="Times New Roman" w:cs="Times New Roman"/>
          <w:szCs w:val="24"/>
        </w:rPr>
        <w:t xml:space="preserve">Η πρώτη με αριθμό 149/12-11-2018 </w:t>
      </w:r>
      <w:r>
        <w:rPr>
          <w:rFonts w:eastAsia="Times New Roman" w:cs="Times New Roman"/>
          <w:szCs w:val="24"/>
        </w:rPr>
        <w:t xml:space="preserve">επίκαιρη ερώτηση </w:t>
      </w:r>
      <w:r>
        <w:rPr>
          <w:rFonts w:eastAsia="Times New Roman" w:cs="Times New Roman"/>
          <w:szCs w:val="24"/>
        </w:rPr>
        <w:t>πρώτου κύκλου του Βουλευτή Αιτωλοακαρνανίας της Νέας Δημοκρατίας κ. Κωνσταντίνου Καραγκούνη προς τον Υπουργό Δικαιοσύνης, Διαφάνειας και Ανθρωπίνων Δικα</w:t>
      </w:r>
      <w:r>
        <w:rPr>
          <w:rFonts w:eastAsia="Times New Roman" w:cs="Times New Roman"/>
          <w:szCs w:val="24"/>
        </w:rPr>
        <w:t>ιωμάτων, με θέμα</w:t>
      </w:r>
      <w:r>
        <w:rPr>
          <w:rFonts w:eastAsia="Times New Roman" w:cs="Times New Roman"/>
          <w:szCs w:val="24"/>
        </w:rPr>
        <w:t>:</w:t>
      </w:r>
      <w:r>
        <w:rPr>
          <w:rFonts w:eastAsia="Times New Roman" w:cs="Times New Roman"/>
          <w:szCs w:val="24"/>
        </w:rPr>
        <w:t xml:space="preserve"> «Ορθή υλοποίηση του Ολοκληρωμένου Συστήματος Διαχείρισης Δικαστικών </w:t>
      </w:r>
      <w:r>
        <w:rPr>
          <w:rFonts w:eastAsia="Times New Roman" w:cs="Times New Roman"/>
          <w:szCs w:val="24"/>
        </w:rPr>
        <w:lastRenderedPageBreak/>
        <w:t xml:space="preserve">Υποθέσεων Πολιτικής και Ποινικής Δικαιοσύνης», δεν </w:t>
      </w:r>
      <w:r>
        <w:rPr>
          <w:rFonts w:eastAsia="Times New Roman" w:cs="Times New Roman"/>
          <w:szCs w:val="24"/>
        </w:rPr>
        <w:t xml:space="preserve">θα συζητηθεί </w:t>
      </w:r>
      <w:r>
        <w:rPr>
          <w:rFonts w:eastAsia="Times New Roman" w:cs="Times New Roman"/>
          <w:szCs w:val="24"/>
        </w:rPr>
        <w:t>λόγω κωλύματος του Υπουργού κ. Καλογήρου εξαιτίας φόρτου εργασίας.</w:t>
      </w:r>
    </w:p>
    <w:p w14:paraId="3BC0F972" w14:textId="77777777" w:rsidR="002B481C" w:rsidRDefault="00862280">
      <w:pPr>
        <w:spacing w:after="0" w:line="600" w:lineRule="auto"/>
        <w:ind w:firstLine="720"/>
        <w:jc w:val="both"/>
        <w:rPr>
          <w:rFonts w:eastAsia="Times New Roman" w:cs="Times New Roman"/>
          <w:szCs w:val="24"/>
        </w:rPr>
      </w:pPr>
      <w:r>
        <w:rPr>
          <w:rFonts w:eastAsia="Times New Roman" w:cs="Times New Roman"/>
          <w:szCs w:val="24"/>
        </w:rPr>
        <w:t>Επίσης η</w:t>
      </w:r>
      <w:r>
        <w:rPr>
          <w:rFonts w:eastAsia="Times New Roman" w:cs="Times New Roman"/>
          <w:szCs w:val="24"/>
        </w:rPr>
        <w:t xml:space="preserve"> δεύτερη με αριθμό 142/6-11-201</w:t>
      </w:r>
      <w:r>
        <w:rPr>
          <w:rFonts w:eastAsia="Times New Roman" w:cs="Times New Roman"/>
          <w:szCs w:val="24"/>
        </w:rPr>
        <w:t xml:space="preserve">8 </w:t>
      </w:r>
      <w:r>
        <w:rPr>
          <w:rFonts w:eastAsia="Times New Roman" w:cs="Times New Roman"/>
          <w:szCs w:val="24"/>
        </w:rPr>
        <w:t xml:space="preserve">επίκαιρη ερώτηση </w:t>
      </w:r>
      <w:r>
        <w:rPr>
          <w:rFonts w:eastAsia="Times New Roman" w:cs="Times New Roman"/>
          <w:szCs w:val="24"/>
        </w:rPr>
        <w:t>πρώτου κύκλου του Βουλευτή Λακωνίας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 Λεωνίδα Γρηγοράκου προς τον Υπουργό Υγείας, με θέμα</w:t>
      </w:r>
      <w:r>
        <w:rPr>
          <w:rFonts w:eastAsia="Times New Roman" w:cs="Times New Roman"/>
          <w:szCs w:val="24"/>
        </w:rPr>
        <w:t>:</w:t>
      </w:r>
      <w:r>
        <w:rPr>
          <w:rFonts w:eastAsia="Times New Roman" w:cs="Times New Roman"/>
          <w:szCs w:val="24"/>
        </w:rPr>
        <w:t xml:space="preserve"> «Καθυστερήσεις στη διακομιδή ασθενών από το ΕΚΑΒ σε </w:t>
      </w:r>
      <w:r>
        <w:rPr>
          <w:rFonts w:eastAsia="Times New Roman" w:cs="Times New Roman"/>
          <w:szCs w:val="24"/>
        </w:rPr>
        <w:t>μ</w:t>
      </w:r>
      <w:r>
        <w:rPr>
          <w:rFonts w:eastAsia="Times New Roman" w:cs="Times New Roman"/>
          <w:szCs w:val="24"/>
        </w:rPr>
        <w:t xml:space="preserve">ονάδες </w:t>
      </w:r>
      <w:r>
        <w:rPr>
          <w:rFonts w:eastAsia="Times New Roman" w:cs="Times New Roman"/>
          <w:szCs w:val="24"/>
        </w:rPr>
        <w:t>ε</w:t>
      </w:r>
      <w:r>
        <w:rPr>
          <w:rFonts w:eastAsia="Times New Roman" w:cs="Times New Roman"/>
          <w:szCs w:val="24"/>
        </w:rPr>
        <w:t xml:space="preserve">ντατικής </w:t>
      </w:r>
      <w:r>
        <w:rPr>
          <w:rFonts w:eastAsia="Times New Roman" w:cs="Times New Roman"/>
          <w:szCs w:val="24"/>
        </w:rPr>
        <w:t>θ</w:t>
      </w:r>
      <w:r>
        <w:rPr>
          <w:rFonts w:eastAsia="Times New Roman" w:cs="Times New Roman"/>
          <w:szCs w:val="24"/>
        </w:rPr>
        <w:t>εραπείας λόγω έλλειψης ιατρικο</w:t>
      </w:r>
      <w:r>
        <w:rPr>
          <w:rFonts w:eastAsia="Times New Roman" w:cs="Times New Roman"/>
          <w:szCs w:val="24"/>
        </w:rPr>
        <w:t>ύ προσωπικού»,</w:t>
      </w:r>
      <w:r w:rsidRPr="002B7C91">
        <w:rPr>
          <w:rFonts w:eastAsia="Times New Roman" w:cs="Times New Roman"/>
          <w:szCs w:val="24"/>
        </w:rPr>
        <w:t xml:space="preserve"> </w:t>
      </w:r>
      <w:r>
        <w:rPr>
          <w:rFonts w:eastAsia="Times New Roman" w:cs="Times New Roman"/>
          <w:szCs w:val="24"/>
        </w:rPr>
        <w:t xml:space="preserve">δεν θα συζητηθεί </w:t>
      </w:r>
      <w:r>
        <w:rPr>
          <w:rFonts w:eastAsia="Times New Roman" w:cs="Times New Roman"/>
          <w:szCs w:val="24"/>
        </w:rPr>
        <w:t xml:space="preserve">λόγω κωλύματος του Αναπληρωτή Υπουργού κ. </w:t>
      </w:r>
      <w:proofErr w:type="spellStart"/>
      <w:r>
        <w:rPr>
          <w:rFonts w:eastAsia="Times New Roman" w:cs="Times New Roman"/>
          <w:szCs w:val="24"/>
        </w:rPr>
        <w:t>Πολάκη</w:t>
      </w:r>
      <w:proofErr w:type="spellEnd"/>
      <w:r>
        <w:rPr>
          <w:rFonts w:eastAsia="Times New Roman" w:cs="Times New Roman"/>
          <w:szCs w:val="24"/>
        </w:rPr>
        <w:t xml:space="preserve"> εξαιτίας φόρτου εργασίας.</w:t>
      </w:r>
    </w:p>
    <w:p w14:paraId="3BC0F973" w14:textId="77777777" w:rsidR="002B481C" w:rsidRDefault="00862280">
      <w:pPr>
        <w:spacing w:after="0" w:line="600" w:lineRule="auto"/>
        <w:ind w:firstLine="720"/>
        <w:jc w:val="both"/>
        <w:rPr>
          <w:rFonts w:eastAsia="Times New Roman" w:cs="Times New Roman"/>
          <w:szCs w:val="24"/>
        </w:rPr>
      </w:pPr>
      <w:r>
        <w:rPr>
          <w:rFonts w:eastAsia="Times New Roman" w:cs="Times New Roman"/>
          <w:szCs w:val="24"/>
        </w:rPr>
        <w:t>Ακόμη</w:t>
      </w:r>
      <w:r>
        <w:rPr>
          <w:rFonts w:eastAsia="Times New Roman" w:cs="Times New Roman"/>
          <w:szCs w:val="24"/>
        </w:rPr>
        <w:t xml:space="preserve"> η τρίτη με αριθμό 153/13-11-2018 </w:t>
      </w:r>
      <w:r>
        <w:rPr>
          <w:rFonts w:eastAsia="Times New Roman" w:cs="Times New Roman"/>
          <w:szCs w:val="24"/>
        </w:rPr>
        <w:t xml:space="preserve">επίκαιρη ερώτηση </w:t>
      </w:r>
      <w:r>
        <w:rPr>
          <w:rFonts w:eastAsia="Times New Roman" w:cs="Times New Roman"/>
          <w:szCs w:val="24"/>
        </w:rPr>
        <w:t xml:space="preserve">πρώτου κύκλου του ΣΤ΄ Αντιπροέδρου της Βουλής και Βουλευτή Λάρισας του Κομμουνιστικού </w:t>
      </w:r>
      <w:r>
        <w:rPr>
          <w:rFonts w:eastAsia="Times New Roman" w:cs="Times New Roman"/>
          <w:szCs w:val="24"/>
        </w:rPr>
        <w:t>Κόμματος Ελλάδ</w:t>
      </w:r>
      <w:r>
        <w:rPr>
          <w:rFonts w:eastAsia="Times New Roman" w:cs="Times New Roman"/>
          <w:szCs w:val="24"/>
        </w:rPr>
        <w:t>α</w:t>
      </w:r>
      <w:r>
        <w:rPr>
          <w:rFonts w:eastAsia="Times New Roman" w:cs="Times New Roman"/>
          <w:szCs w:val="24"/>
        </w:rPr>
        <w:t xml:space="preserve">ς κ. Γεωργίου </w:t>
      </w:r>
      <w:proofErr w:type="spellStart"/>
      <w:r>
        <w:rPr>
          <w:rFonts w:eastAsia="Times New Roman" w:cs="Times New Roman"/>
          <w:szCs w:val="24"/>
        </w:rPr>
        <w:t>Λαμπρούλη</w:t>
      </w:r>
      <w:proofErr w:type="spellEnd"/>
      <w:r>
        <w:rPr>
          <w:rFonts w:eastAsia="Times New Roman" w:cs="Times New Roman"/>
          <w:szCs w:val="24"/>
        </w:rPr>
        <w:t xml:space="preserve"> προς τον Υπουργό Υγείας, σχετικά με τα προβλήματα του Γενικού Νοσοκομείου Λάρισας, </w:t>
      </w:r>
      <w:r>
        <w:rPr>
          <w:rFonts w:eastAsia="Times New Roman" w:cs="Times New Roman"/>
          <w:szCs w:val="24"/>
        </w:rPr>
        <w:t xml:space="preserve">δεν θα συζητηθεί </w:t>
      </w:r>
      <w:r>
        <w:rPr>
          <w:rFonts w:eastAsia="Times New Roman" w:cs="Times New Roman"/>
          <w:szCs w:val="24"/>
        </w:rPr>
        <w:t xml:space="preserve">λόγω κωλύματος του Αναπληρωτή Υπουργού κ. </w:t>
      </w:r>
      <w:proofErr w:type="spellStart"/>
      <w:r>
        <w:rPr>
          <w:rFonts w:eastAsia="Times New Roman" w:cs="Times New Roman"/>
          <w:szCs w:val="24"/>
        </w:rPr>
        <w:t>Πολάκη</w:t>
      </w:r>
      <w:proofErr w:type="spellEnd"/>
      <w:r>
        <w:rPr>
          <w:rFonts w:eastAsia="Times New Roman" w:cs="Times New Roman"/>
          <w:szCs w:val="24"/>
        </w:rPr>
        <w:t>, εξαιτίας φόρτου εργασίας.</w:t>
      </w:r>
    </w:p>
    <w:p w14:paraId="3BC0F974" w14:textId="77777777" w:rsidR="002B481C" w:rsidRDefault="00862280">
      <w:pPr>
        <w:spacing w:after="0" w:line="600" w:lineRule="auto"/>
        <w:ind w:firstLine="720"/>
        <w:jc w:val="both"/>
        <w:rPr>
          <w:rFonts w:eastAsia="Times New Roman" w:cs="Times New Roman"/>
          <w:szCs w:val="24"/>
        </w:rPr>
      </w:pPr>
      <w:r>
        <w:rPr>
          <w:rFonts w:eastAsia="Times New Roman" w:cs="Times New Roman"/>
          <w:szCs w:val="24"/>
        </w:rPr>
        <w:t xml:space="preserve">Η έκτη με αριθμό 128/5-11-2018 </w:t>
      </w:r>
      <w:r>
        <w:rPr>
          <w:rFonts w:eastAsia="Times New Roman" w:cs="Times New Roman"/>
          <w:szCs w:val="24"/>
        </w:rPr>
        <w:t>επίκαιρη ε</w:t>
      </w:r>
      <w:r>
        <w:rPr>
          <w:rFonts w:eastAsia="Times New Roman" w:cs="Times New Roman"/>
          <w:szCs w:val="24"/>
        </w:rPr>
        <w:t xml:space="preserve">ρώτηση </w:t>
      </w:r>
      <w:r>
        <w:rPr>
          <w:rFonts w:eastAsia="Times New Roman" w:cs="Times New Roman"/>
          <w:szCs w:val="24"/>
        </w:rPr>
        <w:t>δ</w:t>
      </w:r>
      <w:r>
        <w:rPr>
          <w:rFonts w:eastAsia="Times New Roman" w:cs="Times New Roman"/>
          <w:szCs w:val="24"/>
        </w:rPr>
        <w:t xml:space="preserve">ευτέρου </w:t>
      </w:r>
      <w:r>
        <w:rPr>
          <w:rFonts w:eastAsia="Times New Roman" w:cs="Times New Roman"/>
          <w:szCs w:val="24"/>
        </w:rPr>
        <w:t>κ</w:t>
      </w:r>
      <w:r>
        <w:rPr>
          <w:rFonts w:eastAsia="Times New Roman" w:cs="Times New Roman"/>
          <w:szCs w:val="24"/>
        </w:rPr>
        <w:t>ύκλου του Βουλευτή Β΄ Αθηνών της Νέας Δημοκρατίας κ. Σπυρίδωνος</w:t>
      </w:r>
      <w:r>
        <w:rPr>
          <w:rFonts w:eastAsia="Times New Roman" w:cs="Times New Roman"/>
          <w:szCs w:val="24"/>
        </w:rPr>
        <w:t xml:space="preserve"> </w:t>
      </w:r>
      <w:r>
        <w:rPr>
          <w:rFonts w:eastAsia="Times New Roman" w:cs="Times New Roman"/>
          <w:szCs w:val="24"/>
        </w:rPr>
        <w:t xml:space="preserve">- </w:t>
      </w:r>
      <w:proofErr w:type="spellStart"/>
      <w:r>
        <w:rPr>
          <w:rFonts w:eastAsia="Times New Roman" w:cs="Times New Roman"/>
          <w:szCs w:val="24"/>
        </w:rPr>
        <w:t>Α</w:t>
      </w:r>
      <w:r>
        <w:rPr>
          <w:rFonts w:eastAsia="Times New Roman" w:cs="Times New Roman"/>
          <w:szCs w:val="24"/>
        </w:rPr>
        <w:t>δ</w:t>
      </w:r>
      <w:r>
        <w:rPr>
          <w:rFonts w:eastAsia="Times New Roman" w:cs="Times New Roman"/>
          <w:szCs w:val="24"/>
        </w:rPr>
        <w:t>ώ</w:t>
      </w:r>
      <w:r>
        <w:rPr>
          <w:rFonts w:eastAsia="Times New Roman" w:cs="Times New Roman"/>
          <w:szCs w:val="24"/>
        </w:rPr>
        <w:t>νι</w:t>
      </w:r>
      <w:r>
        <w:rPr>
          <w:rFonts w:eastAsia="Times New Roman" w:cs="Times New Roman"/>
          <w:szCs w:val="24"/>
        </w:rPr>
        <w:t>δος</w:t>
      </w:r>
      <w:proofErr w:type="spellEnd"/>
      <w:r>
        <w:rPr>
          <w:rFonts w:eastAsia="Times New Roman" w:cs="Times New Roman"/>
          <w:szCs w:val="24"/>
        </w:rPr>
        <w:t xml:space="preserve"> Γεωργιάδη προς τον Υπουργό Υγείας, σχετικά με το </w:t>
      </w:r>
      <w:proofErr w:type="spellStart"/>
      <w:r>
        <w:rPr>
          <w:rFonts w:eastAsia="Times New Roman" w:cs="Times New Roman"/>
          <w:szCs w:val="24"/>
        </w:rPr>
        <w:t>ραδιοφάρμακο</w:t>
      </w:r>
      <w:proofErr w:type="spellEnd"/>
      <w:r>
        <w:rPr>
          <w:rFonts w:eastAsia="Times New Roman" w:cs="Times New Roman"/>
          <w:szCs w:val="24"/>
        </w:rPr>
        <w:t xml:space="preserve">, δεν </w:t>
      </w:r>
      <w:r>
        <w:rPr>
          <w:rFonts w:eastAsia="Times New Roman" w:cs="Times New Roman"/>
          <w:szCs w:val="24"/>
        </w:rPr>
        <w:t xml:space="preserve">θα συζητηθεί </w:t>
      </w:r>
      <w:r>
        <w:rPr>
          <w:rFonts w:eastAsia="Times New Roman" w:cs="Times New Roman"/>
          <w:szCs w:val="24"/>
        </w:rPr>
        <w:t xml:space="preserve">λόγω κωλύματος του Αναπληρωτή Υπουργού κ. </w:t>
      </w:r>
      <w:proofErr w:type="spellStart"/>
      <w:r>
        <w:rPr>
          <w:rFonts w:eastAsia="Times New Roman" w:cs="Times New Roman"/>
          <w:szCs w:val="24"/>
        </w:rPr>
        <w:t>Πολάκη</w:t>
      </w:r>
      <w:proofErr w:type="spellEnd"/>
      <w:r>
        <w:rPr>
          <w:rFonts w:eastAsia="Times New Roman" w:cs="Times New Roman"/>
          <w:szCs w:val="24"/>
        </w:rPr>
        <w:t xml:space="preserve">, </w:t>
      </w:r>
      <w:r w:rsidRPr="00070217">
        <w:rPr>
          <w:rFonts w:eastAsia="Times New Roman" w:cs="Times New Roman"/>
          <w:szCs w:val="24"/>
        </w:rPr>
        <w:t>εξαιτίας φόρτου εργασίας</w:t>
      </w:r>
      <w:r>
        <w:rPr>
          <w:rFonts w:eastAsia="Times New Roman" w:cs="Times New Roman"/>
          <w:szCs w:val="24"/>
        </w:rPr>
        <w:t>.</w:t>
      </w:r>
    </w:p>
    <w:p w14:paraId="3BC0F975" w14:textId="77777777" w:rsidR="002B481C" w:rsidRDefault="00862280">
      <w:pPr>
        <w:spacing w:after="0" w:line="600" w:lineRule="auto"/>
        <w:ind w:firstLine="720"/>
        <w:jc w:val="both"/>
        <w:rPr>
          <w:rFonts w:eastAsia="Times New Roman" w:cs="Times New Roman"/>
          <w:szCs w:val="24"/>
        </w:rPr>
      </w:pPr>
      <w:r>
        <w:rPr>
          <w:rFonts w:eastAsia="Times New Roman" w:cs="Times New Roman"/>
          <w:szCs w:val="24"/>
        </w:rPr>
        <w:t xml:space="preserve">Το ίδιο </w:t>
      </w:r>
      <w:r>
        <w:rPr>
          <w:rFonts w:eastAsia="Times New Roman" w:cs="Times New Roman"/>
          <w:szCs w:val="24"/>
        </w:rPr>
        <w:t xml:space="preserve">και </w:t>
      </w:r>
      <w:r>
        <w:rPr>
          <w:rFonts w:eastAsia="Times New Roman" w:cs="Times New Roman"/>
          <w:szCs w:val="24"/>
        </w:rPr>
        <w:t xml:space="preserve">η δωδέκατη </w:t>
      </w:r>
      <w:r w:rsidRPr="006013BD">
        <w:rPr>
          <w:rFonts w:eastAsia="Times New Roman" w:cs="Times New Roman"/>
          <w:szCs w:val="24"/>
        </w:rPr>
        <w:t xml:space="preserve">με αριθμό 109/29-10-2018 </w:t>
      </w:r>
      <w:r>
        <w:rPr>
          <w:rFonts w:eastAsia="Times New Roman" w:cs="Times New Roman"/>
          <w:szCs w:val="24"/>
        </w:rPr>
        <w:t>επίκαιρη ερώτηση</w:t>
      </w:r>
      <w:r w:rsidRPr="006013BD">
        <w:rPr>
          <w:rFonts w:eastAsia="Times New Roman" w:cs="Times New Roman"/>
          <w:szCs w:val="24"/>
        </w:rPr>
        <w:t xml:space="preserve"> </w:t>
      </w:r>
      <w:r>
        <w:rPr>
          <w:rFonts w:eastAsia="Times New Roman" w:cs="Times New Roman"/>
          <w:szCs w:val="24"/>
        </w:rPr>
        <w:t>δ</w:t>
      </w:r>
      <w:r>
        <w:rPr>
          <w:rFonts w:eastAsia="Times New Roman" w:cs="Times New Roman"/>
          <w:szCs w:val="24"/>
        </w:rPr>
        <w:t xml:space="preserve">ευτέρου </w:t>
      </w:r>
      <w:r>
        <w:rPr>
          <w:rFonts w:eastAsia="Times New Roman" w:cs="Times New Roman"/>
          <w:szCs w:val="24"/>
        </w:rPr>
        <w:t>κ</w:t>
      </w:r>
      <w:r>
        <w:rPr>
          <w:rFonts w:eastAsia="Times New Roman" w:cs="Times New Roman"/>
          <w:szCs w:val="24"/>
        </w:rPr>
        <w:t>ύκλου</w:t>
      </w:r>
      <w:r w:rsidRPr="006013BD">
        <w:rPr>
          <w:rFonts w:eastAsia="Times New Roman" w:cs="Times New Roman"/>
          <w:szCs w:val="24"/>
        </w:rPr>
        <w:t xml:space="preserve"> του Βουλευτή Κιλκίς της Νέας Δημοκρατίας κ. Γεωργίου Γεωργαντά </w:t>
      </w:r>
      <w:r w:rsidRPr="006013BD">
        <w:rPr>
          <w:rFonts w:eastAsia="Times New Roman" w:cs="Times New Roman"/>
          <w:szCs w:val="24"/>
        </w:rPr>
        <w:lastRenderedPageBreak/>
        <w:t xml:space="preserve">προς τον Υπουργό Υγείας, με θέμα: «Καταγγελία σε βάρος του </w:t>
      </w:r>
      <w:r>
        <w:rPr>
          <w:rFonts w:eastAsia="Times New Roman" w:cs="Times New Roman"/>
          <w:szCs w:val="24"/>
        </w:rPr>
        <w:t>δ</w:t>
      </w:r>
      <w:r w:rsidRPr="006013BD">
        <w:rPr>
          <w:rFonts w:eastAsia="Times New Roman" w:cs="Times New Roman"/>
          <w:szCs w:val="24"/>
        </w:rPr>
        <w:t>ιοικητή του νοσοκομείου Κιλκίς</w:t>
      </w:r>
      <w:r>
        <w:rPr>
          <w:rFonts w:eastAsia="Times New Roman" w:cs="Times New Roman"/>
          <w:szCs w:val="24"/>
        </w:rPr>
        <w:t xml:space="preserve"> για βιαιοπραγία σε εργαζόμενη</w:t>
      </w:r>
      <w:r>
        <w:rPr>
          <w:rFonts w:eastAsia="Times New Roman" w:cs="Times New Roman"/>
          <w:szCs w:val="24"/>
        </w:rPr>
        <w:t xml:space="preserve">», </w:t>
      </w:r>
      <w:r>
        <w:rPr>
          <w:rFonts w:eastAsia="Times New Roman" w:cs="Times New Roman"/>
          <w:szCs w:val="24"/>
        </w:rPr>
        <w:t xml:space="preserve">δεν θα συζητηθεί </w:t>
      </w:r>
      <w:r>
        <w:rPr>
          <w:rFonts w:eastAsia="Times New Roman" w:cs="Times New Roman"/>
          <w:szCs w:val="24"/>
        </w:rPr>
        <w:t xml:space="preserve">λόγω κωλύματος του Αναπληρωτή Υπουργού κ. </w:t>
      </w:r>
      <w:proofErr w:type="spellStart"/>
      <w:r>
        <w:rPr>
          <w:rFonts w:eastAsia="Times New Roman" w:cs="Times New Roman"/>
          <w:szCs w:val="24"/>
        </w:rPr>
        <w:t>Πολάκη</w:t>
      </w:r>
      <w:proofErr w:type="spellEnd"/>
      <w:r>
        <w:rPr>
          <w:rFonts w:eastAsia="Times New Roman" w:cs="Times New Roman"/>
          <w:szCs w:val="24"/>
        </w:rPr>
        <w:t xml:space="preserve">, </w:t>
      </w:r>
      <w:r w:rsidRPr="0050036F">
        <w:rPr>
          <w:rFonts w:eastAsia="Times New Roman" w:cs="Times New Roman"/>
          <w:szCs w:val="24"/>
        </w:rPr>
        <w:t>εξαιτίας φόρτου εργασίας</w:t>
      </w:r>
      <w:r>
        <w:rPr>
          <w:rFonts w:eastAsia="Times New Roman" w:cs="Times New Roman"/>
          <w:szCs w:val="24"/>
        </w:rPr>
        <w:t>.</w:t>
      </w:r>
    </w:p>
    <w:p w14:paraId="3BC0F976" w14:textId="77777777" w:rsidR="002B481C" w:rsidRDefault="00862280">
      <w:pPr>
        <w:spacing w:after="0" w:line="600" w:lineRule="auto"/>
        <w:ind w:firstLine="720"/>
        <w:jc w:val="both"/>
        <w:rPr>
          <w:rFonts w:eastAsia="Times New Roman"/>
          <w:szCs w:val="24"/>
        </w:rPr>
      </w:pPr>
      <w:r>
        <w:rPr>
          <w:rFonts w:eastAsia="Times New Roman"/>
          <w:szCs w:val="24"/>
        </w:rPr>
        <w:t xml:space="preserve">Δεν θα συζητηθεί η </w:t>
      </w:r>
      <w:r>
        <w:rPr>
          <w:rFonts w:eastAsia="Times New Roman"/>
          <w:szCs w:val="24"/>
        </w:rPr>
        <w:t xml:space="preserve">δεύτερη </w:t>
      </w:r>
      <w:r>
        <w:rPr>
          <w:rFonts w:eastAsia="Times New Roman"/>
          <w:szCs w:val="24"/>
        </w:rPr>
        <w:t xml:space="preserve">με αριθμό 127/5-11-2018 επίκαιρη ερώτηση δευτέρου κύκλου του Βουλευτή Δωδεκανήσου της Νέας Δημοκρατίας κ. Εμμανουήλ </w:t>
      </w:r>
      <w:proofErr w:type="spellStart"/>
      <w:r>
        <w:rPr>
          <w:rFonts w:eastAsia="Times New Roman"/>
          <w:szCs w:val="24"/>
        </w:rPr>
        <w:t>Κόνσολα</w:t>
      </w:r>
      <w:proofErr w:type="spellEnd"/>
      <w:r>
        <w:rPr>
          <w:rFonts w:eastAsia="Times New Roman"/>
          <w:szCs w:val="24"/>
        </w:rPr>
        <w:t xml:space="preserve"> προς τον </w:t>
      </w:r>
      <w:r>
        <w:rPr>
          <w:rFonts w:eastAsia="Times New Roman"/>
          <w:szCs w:val="24"/>
        </w:rPr>
        <w:t>Υπουργό Οικονομικών, με θέμα:</w:t>
      </w:r>
      <w:r>
        <w:rPr>
          <w:rFonts w:eastAsia="Times New Roman"/>
          <w:szCs w:val="24"/>
        </w:rPr>
        <w:t xml:space="preserve"> </w:t>
      </w:r>
      <w:r>
        <w:rPr>
          <w:rFonts w:eastAsia="Times New Roman"/>
          <w:szCs w:val="24"/>
        </w:rPr>
        <w:t xml:space="preserve">«Παραχώρηση στο </w:t>
      </w:r>
      <w:proofErr w:type="spellStart"/>
      <w:r>
        <w:rPr>
          <w:rFonts w:eastAsia="Times New Roman"/>
          <w:szCs w:val="24"/>
        </w:rPr>
        <w:t>υ</w:t>
      </w:r>
      <w:r>
        <w:rPr>
          <w:rFonts w:eastAsia="Times New Roman"/>
          <w:szCs w:val="24"/>
        </w:rPr>
        <w:t>περταμείο</w:t>
      </w:r>
      <w:proofErr w:type="spellEnd"/>
      <w:r>
        <w:rPr>
          <w:rFonts w:eastAsia="Times New Roman"/>
          <w:szCs w:val="24"/>
        </w:rPr>
        <w:t xml:space="preserve"> ακινήτων του </w:t>
      </w:r>
      <w:r>
        <w:rPr>
          <w:rFonts w:eastAsia="Times New Roman"/>
          <w:szCs w:val="24"/>
        </w:rPr>
        <w:t>δ</w:t>
      </w:r>
      <w:r>
        <w:rPr>
          <w:rFonts w:eastAsia="Times New Roman"/>
          <w:szCs w:val="24"/>
        </w:rPr>
        <w:t xml:space="preserve">ημοσίου στα Δωδεκάνησα», λόγω κωλύματος του Υπουργού Οικονομικών κ. </w:t>
      </w:r>
      <w:proofErr w:type="spellStart"/>
      <w:r>
        <w:rPr>
          <w:rFonts w:eastAsia="Times New Roman"/>
          <w:szCs w:val="24"/>
        </w:rPr>
        <w:t>Τσακαλώτου</w:t>
      </w:r>
      <w:proofErr w:type="spellEnd"/>
      <w:r>
        <w:rPr>
          <w:rFonts w:eastAsia="Times New Roman"/>
          <w:szCs w:val="24"/>
        </w:rPr>
        <w:t xml:space="preserve">, επειδή βρίσκεται στο </w:t>
      </w:r>
      <w:proofErr w:type="spellStart"/>
      <w:r>
        <w:rPr>
          <w:rFonts w:eastAsia="Times New Roman"/>
          <w:szCs w:val="24"/>
          <w:lang w:val="en-US"/>
        </w:rPr>
        <w:t>Eurogroup</w:t>
      </w:r>
      <w:proofErr w:type="spellEnd"/>
      <w:r>
        <w:rPr>
          <w:rFonts w:eastAsia="Times New Roman"/>
          <w:szCs w:val="24"/>
        </w:rPr>
        <w:t>.</w:t>
      </w:r>
    </w:p>
    <w:p w14:paraId="3BC0F977" w14:textId="77777777" w:rsidR="002B481C" w:rsidRDefault="00862280">
      <w:pPr>
        <w:spacing w:after="0" w:line="600" w:lineRule="auto"/>
        <w:ind w:firstLine="720"/>
        <w:jc w:val="both"/>
        <w:rPr>
          <w:rFonts w:eastAsia="Times New Roman"/>
          <w:szCs w:val="24"/>
        </w:rPr>
      </w:pPr>
      <w:r>
        <w:rPr>
          <w:rFonts w:eastAsia="Times New Roman"/>
          <w:szCs w:val="24"/>
        </w:rPr>
        <w:t>Επίσης</w:t>
      </w:r>
      <w:r>
        <w:rPr>
          <w:rFonts w:eastAsia="Times New Roman"/>
          <w:szCs w:val="24"/>
        </w:rPr>
        <w:t xml:space="preserve"> </w:t>
      </w:r>
      <w:r>
        <w:rPr>
          <w:rFonts w:eastAsia="Times New Roman"/>
          <w:szCs w:val="24"/>
        </w:rPr>
        <w:t>δεν</w:t>
      </w:r>
      <w:r>
        <w:rPr>
          <w:rFonts w:eastAsia="Times New Roman"/>
          <w:szCs w:val="24"/>
        </w:rPr>
        <w:t xml:space="preserve"> θα συζητηθεί η </w:t>
      </w:r>
      <w:r>
        <w:rPr>
          <w:rFonts w:eastAsia="Times New Roman"/>
          <w:szCs w:val="24"/>
        </w:rPr>
        <w:t>τρίτη</w:t>
      </w:r>
      <w:r>
        <w:rPr>
          <w:rFonts w:eastAsia="Times New Roman"/>
          <w:szCs w:val="24"/>
        </w:rPr>
        <w:t xml:space="preserve"> με αριθμό 129/5-11-2018 επίκαιρη ερώτηση </w:t>
      </w:r>
      <w:r>
        <w:rPr>
          <w:rFonts w:eastAsia="Times New Roman"/>
          <w:szCs w:val="24"/>
        </w:rPr>
        <w:t>δευτέρου κύκλου του Βουλευτή Αρκαδίας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ΔΗΜΑΡ κ. Οδυσσέα Κωνσταντινόπουλου προς τον Υπουργό Οικονομικών, με θέμα: «Διαδικασία </w:t>
      </w:r>
      <w:proofErr w:type="spellStart"/>
      <w:r>
        <w:rPr>
          <w:rFonts w:eastAsia="Times New Roman"/>
          <w:szCs w:val="24"/>
        </w:rPr>
        <w:t>αδειοδότησης</w:t>
      </w:r>
      <w:proofErr w:type="spellEnd"/>
      <w:r>
        <w:rPr>
          <w:rFonts w:eastAsia="Times New Roman"/>
          <w:szCs w:val="24"/>
        </w:rPr>
        <w:t xml:space="preserve"> και αναδρομικής φορολόγησης των εταιριών διαδικτυακού </w:t>
      </w:r>
      <w:proofErr w:type="spellStart"/>
      <w:r>
        <w:rPr>
          <w:rFonts w:eastAsia="Times New Roman"/>
          <w:szCs w:val="24"/>
        </w:rPr>
        <w:t>στοιχηματισμού</w:t>
      </w:r>
      <w:proofErr w:type="spellEnd"/>
      <w:r>
        <w:rPr>
          <w:rFonts w:eastAsia="Times New Roman"/>
          <w:szCs w:val="24"/>
        </w:rPr>
        <w:t>», λόγω κωλύμ</w:t>
      </w:r>
      <w:r>
        <w:rPr>
          <w:rFonts w:eastAsia="Times New Roman"/>
          <w:szCs w:val="24"/>
        </w:rPr>
        <w:t xml:space="preserve">ατος του Υπουργού Οικονομικών κ. </w:t>
      </w:r>
      <w:proofErr w:type="spellStart"/>
      <w:r>
        <w:rPr>
          <w:rFonts w:eastAsia="Times New Roman"/>
          <w:szCs w:val="24"/>
        </w:rPr>
        <w:t>Τσακαλώτου</w:t>
      </w:r>
      <w:proofErr w:type="spellEnd"/>
      <w:r>
        <w:rPr>
          <w:rFonts w:eastAsia="Times New Roman"/>
          <w:szCs w:val="24"/>
        </w:rPr>
        <w:t xml:space="preserve">, επειδή βρίσκεται στο </w:t>
      </w:r>
      <w:proofErr w:type="spellStart"/>
      <w:r>
        <w:rPr>
          <w:rFonts w:eastAsia="Times New Roman"/>
          <w:szCs w:val="24"/>
          <w:lang w:val="en-US"/>
        </w:rPr>
        <w:t>Eurogroup</w:t>
      </w:r>
      <w:proofErr w:type="spellEnd"/>
      <w:r>
        <w:rPr>
          <w:rFonts w:eastAsia="Times New Roman"/>
          <w:szCs w:val="24"/>
        </w:rPr>
        <w:t>.</w:t>
      </w:r>
    </w:p>
    <w:p w14:paraId="3BC0F978" w14:textId="77777777" w:rsidR="002B481C" w:rsidRDefault="00862280">
      <w:pPr>
        <w:spacing w:after="0" w:line="600" w:lineRule="auto"/>
        <w:ind w:firstLine="720"/>
        <w:jc w:val="both"/>
        <w:rPr>
          <w:rFonts w:eastAsia="Times New Roman"/>
          <w:szCs w:val="24"/>
        </w:rPr>
      </w:pPr>
      <w:r>
        <w:rPr>
          <w:rFonts w:eastAsia="Times New Roman"/>
          <w:szCs w:val="24"/>
        </w:rPr>
        <w:t>Ακόμη δ</w:t>
      </w:r>
      <w:r>
        <w:rPr>
          <w:rFonts w:eastAsia="Times New Roman"/>
          <w:szCs w:val="24"/>
        </w:rPr>
        <w:t xml:space="preserve">εν θα συζητηθεί η </w:t>
      </w:r>
      <w:r>
        <w:rPr>
          <w:rFonts w:eastAsia="Times New Roman"/>
          <w:szCs w:val="24"/>
        </w:rPr>
        <w:t>τέταρτη</w:t>
      </w:r>
      <w:r>
        <w:rPr>
          <w:rFonts w:eastAsia="Times New Roman"/>
          <w:szCs w:val="24"/>
        </w:rPr>
        <w:t xml:space="preserve"> με αριθμό 132/6-11-2018 επίκαιρη ερώτηση δευτέρου κύκλου του Βουλευτή Α΄ Θεσσαλονίκης της Ένωσης Κεντρώων κ. Ιωάννη </w:t>
      </w:r>
      <w:proofErr w:type="spellStart"/>
      <w:r>
        <w:rPr>
          <w:rFonts w:eastAsia="Times New Roman"/>
          <w:szCs w:val="24"/>
        </w:rPr>
        <w:t>Σαρίδη</w:t>
      </w:r>
      <w:proofErr w:type="spellEnd"/>
      <w:r>
        <w:rPr>
          <w:rFonts w:eastAsia="Times New Roman"/>
          <w:szCs w:val="24"/>
        </w:rPr>
        <w:t xml:space="preserve"> προς τον Υπουργό Οικονο</w:t>
      </w:r>
      <w:r>
        <w:rPr>
          <w:rFonts w:eastAsia="Times New Roman"/>
          <w:szCs w:val="24"/>
        </w:rPr>
        <w:t>μικών, με θέμα: «Αξιοποίηση του λογα</w:t>
      </w:r>
      <w:r>
        <w:rPr>
          <w:rFonts w:eastAsia="Times New Roman"/>
          <w:szCs w:val="24"/>
        </w:rPr>
        <w:lastRenderedPageBreak/>
        <w:t xml:space="preserve">ριασμού της εισφοράς του ν.128/75 για την αρωγή των πυρόπληκτων της Ανατολικής Αττικής», λόγω κωλύματος του Υπουργού Οικονομικών κ. </w:t>
      </w:r>
      <w:proofErr w:type="spellStart"/>
      <w:r>
        <w:rPr>
          <w:rFonts w:eastAsia="Times New Roman"/>
          <w:szCs w:val="24"/>
        </w:rPr>
        <w:t>Τσακαλώτου</w:t>
      </w:r>
      <w:proofErr w:type="spellEnd"/>
      <w:r>
        <w:rPr>
          <w:rFonts w:eastAsia="Times New Roman"/>
          <w:szCs w:val="24"/>
        </w:rPr>
        <w:t xml:space="preserve">, επειδή βρίσκεται στο </w:t>
      </w:r>
      <w:proofErr w:type="spellStart"/>
      <w:r>
        <w:rPr>
          <w:rFonts w:eastAsia="Times New Roman"/>
          <w:szCs w:val="24"/>
          <w:lang w:val="en-US"/>
        </w:rPr>
        <w:t>Eurogroup</w:t>
      </w:r>
      <w:proofErr w:type="spellEnd"/>
      <w:r>
        <w:rPr>
          <w:rFonts w:eastAsia="Times New Roman"/>
          <w:szCs w:val="24"/>
        </w:rPr>
        <w:t>.</w:t>
      </w:r>
    </w:p>
    <w:p w14:paraId="3BC0F979" w14:textId="77777777" w:rsidR="002B481C" w:rsidRDefault="00862280">
      <w:pPr>
        <w:spacing w:after="0" w:line="600" w:lineRule="auto"/>
        <w:ind w:firstLine="720"/>
        <w:jc w:val="both"/>
        <w:rPr>
          <w:rFonts w:eastAsia="Times New Roman"/>
          <w:szCs w:val="24"/>
        </w:rPr>
      </w:pPr>
      <w:r>
        <w:rPr>
          <w:rFonts w:eastAsia="Times New Roman"/>
          <w:szCs w:val="24"/>
        </w:rPr>
        <w:t xml:space="preserve">Δεν θα συζητηθεί η </w:t>
      </w:r>
      <w:r>
        <w:rPr>
          <w:rFonts w:eastAsia="Times New Roman"/>
          <w:szCs w:val="24"/>
        </w:rPr>
        <w:t>πέμπτη</w:t>
      </w:r>
      <w:r>
        <w:rPr>
          <w:rFonts w:eastAsia="Times New Roman"/>
          <w:szCs w:val="24"/>
        </w:rPr>
        <w:t xml:space="preserve"> με αριθμό 136/6-11</w:t>
      </w:r>
      <w:r>
        <w:rPr>
          <w:rFonts w:eastAsia="Times New Roman"/>
          <w:szCs w:val="24"/>
        </w:rPr>
        <w:t>-2018 επίκαιρη ερώτηση του ΣΤ΄ Αντιπροέδρου της Βουλής και Βουλευτή Λάρισας του Κομμουνιστικού Κόμματος Ελλάδ</w:t>
      </w:r>
      <w:r>
        <w:rPr>
          <w:rFonts w:eastAsia="Times New Roman"/>
          <w:szCs w:val="24"/>
        </w:rPr>
        <w:t>α</w:t>
      </w:r>
      <w:r>
        <w:rPr>
          <w:rFonts w:eastAsia="Times New Roman"/>
          <w:szCs w:val="24"/>
        </w:rPr>
        <w:t xml:space="preserve">ς κ. Γεωργίου </w:t>
      </w:r>
      <w:proofErr w:type="spellStart"/>
      <w:r>
        <w:rPr>
          <w:rFonts w:eastAsia="Times New Roman"/>
          <w:szCs w:val="24"/>
        </w:rPr>
        <w:t>Λαμπρούλη</w:t>
      </w:r>
      <w:proofErr w:type="spellEnd"/>
      <w:r>
        <w:rPr>
          <w:rFonts w:eastAsia="Times New Roman"/>
          <w:szCs w:val="24"/>
        </w:rPr>
        <w:t xml:space="preserve"> προς τον Υπουργό Οικονομικών, με θέμα: «Για τους απολυμένους εργαζόμενους των Ενώσεων Αγροτικών Συνεταιρισμών (ΕΑΣ) Λάρισα</w:t>
      </w:r>
      <w:r>
        <w:rPr>
          <w:rFonts w:eastAsia="Times New Roman"/>
          <w:szCs w:val="24"/>
        </w:rPr>
        <w:t xml:space="preserve">ς, Ελασσόνας, Φαρσάλων», λόγω κωλύματος του Υπουργού Οικονομικών κ. </w:t>
      </w:r>
      <w:proofErr w:type="spellStart"/>
      <w:r>
        <w:rPr>
          <w:rFonts w:eastAsia="Times New Roman"/>
          <w:szCs w:val="24"/>
        </w:rPr>
        <w:t>Τσακαλώτου</w:t>
      </w:r>
      <w:proofErr w:type="spellEnd"/>
      <w:r>
        <w:rPr>
          <w:rFonts w:eastAsia="Times New Roman"/>
          <w:szCs w:val="24"/>
        </w:rPr>
        <w:t xml:space="preserve">, επειδή βρίσκεται στο </w:t>
      </w:r>
      <w:proofErr w:type="spellStart"/>
      <w:r>
        <w:rPr>
          <w:rFonts w:eastAsia="Times New Roman"/>
          <w:szCs w:val="24"/>
          <w:lang w:val="en-US"/>
        </w:rPr>
        <w:t>Eurogroup</w:t>
      </w:r>
      <w:proofErr w:type="spellEnd"/>
      <w:r>
        <w:rPr>
          <w:rFonts w:eastAsia="Times New Roman"/>
          <w:szCs w:val="24"/>
        </w:rPr>
        <w:t>.</w:t>
      </w:r>
    </w:p>
    <w:p w14:paraId="3BC0F97A" w14:textId="77777777" w:rsidR="002B481C" w:rsidRDefault="00862280">
      <w:pPr>
        <w:spacing w:after="0" w:line="600" w:lineRule="auto"/>
        <w:ind w:firstLine="720"/>
        <w:jc w:val="both"/>
        <w:rPr>
          <w:rFonts w:eastAsia="Times New Roman"/>
          <w:szCs w:val="24"/>
        </w:rPr>
      </w:pPr>
      <w:r>
        <w:rPr>
          <w:rFonts w:eastAsia="Times New Roman"/>
          <w:szCs w:val="24"/>
        </w:rPr>
        <w:t xml:space="preserve">Επίσης, δεν θα συζητηθεί η </w:t>
      </w:r>
      <w:r>
        <w:rPr>
          <w:rFonts w:eastAsia="Times New Roman"/>
          <w:szCs w:val="24"/>
        </w:rPr>
        <w:t xml:space="preserve">έβδομη </w:t>
      </w:r>
      <w:r>
        <w:rPr>
          <w:rFonts w:eastAsia="Times New Roman"/>
          <w:szCs w:val="24"/>
        </w:rPr>
        <w:t>με αριθμό 131/6-11-2018 επίκαιρη ερώτηση δευτέρου κύκλου του Βουλευτή Ηλείας της Δημοκρατικής Συμπαράταξης ΠΑΣ</w:t>
      </w:r>
      <w:r>
        <w:rPr>
          <w:rFonts w:eastAsia="Times New Roman"/>
          <w:szCs w:val="24"/>
        </w:rPr>
        <w:t>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ΔΗΜΑΡ κ. Γιάννη Κουτσούκου προς τον Υπουργό Οικονομικών, με θέμα: «Γιατί αρνείται να απαντήσει το Υπουργείο Οικονομικών για το υπόλοιπο του “Ταμείου  Μολυβιάτη”;», λόγω κωλύματος του Υπουργού Οικονομικών κ. </w:t>
      </w:r>
      <w:proofErr w:type="spellStart"/>
      <w:r>
        <w:rPr>
          <w:rFonts w:eastAsia="Times New Roman"/>
          <w:szCs w:val="24"/>
        </w:rPr>
        <w:t>Τσακαλώτου</w:t>
      </w:r>
      <w:proofErr w:type="spellEnd"/>
      <w:r>
        <w:rPr>
          <w:rFonts w:eastAsia="Times New Roman"/>
          <w:szCs w:val="24"/>
        </w:rPr>
        <w:t xml:space="preserve">, επειδή βρίσκεται στο </w:t>
      </w:r>
      <w:proofErr w:type="spellStart"/>
      <w:r>
        <w:rPr>
          <w:rFonts w:eastAsia="Times New Roman"/>
          <w:szCs w:val="24"/>
          <w:lang w:val="en-US"/>
        </w:rPr>
        <w:t>Eurogroup</w:t>
      </w:r>
      <w:proofErr w:type="spellEnd"/>
      <w:r>
        <w:rPr>
          <w:rFonts w:eastAsia="Times New Roman"/>
          <w:szCs w:val="24"/>
        </w:rPr>
        <w:t>.</w:t>
      </w:r>
    </w:p>
    <w:p w14:paraId="3BC0F97B" w14:textId="77777777" w:rsidR="002B481C" w:rsidRDefault="00862280">
      <w:pPr>
        <w:spacing w:after="0" w:line="600" w:lineRule="auto"/>
        <w:ind w:firstLine="720"/>
        <w:jc w:val="both"/>
        <w:rPr>
          <w:rFonts w:eastAsia="Times New Roman"/>
          <w:szCs w:val="24"/>
        </w:rPr>
      </w:pPr>
      <w:r>
        <w:rPr>
          <w:rFonts w:eastAsia="Times New Roman"/>
          <w:szCs w:val="24"/>
        </w:rPr>
        <w:t xml:space="preserve">Δεν θα συζητηθεί η </w:t>
      </w:r>
      <w:r>
        <w:rPr>
          <w:rFonts w:eastAsia="Times New Roman"/>
          <w:szCs w:val="24"/>
        </w:rPr>
        <w:t xml:space="preserve">ένατη </w:t>
      </w:r>
      <w:r>
        <w:rPr>
          <w:rFonts w:eastAsia="Times New Roman"/>
          <w:szCs w:val="24"/>
        </w:rPr>
        <w:t>με αριθμό 99/24-10-2018 επίκαιρη ερώτηση δευτέρου κύκλου του Βουλευτή Επικρατείας του Λαϊκού Συνδέσμου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Χρυσή Αυγή κ. </w:t>
      </w:r>
      <w:r w:rsidRPr="00AA56DC">
        <w:rPr>
          <w:rFonts w:eastAsia="Times New Roman"/>
          <w:bCs/>
          <w:szCs w:val="24"/>
        </w:rPr>
        <w:t>Χρήστου Παππά</w:t>
      </w:r>
      <w:r>
        <w:rPr>
          <w:rFonts w:eastAsia="Times New Roman"/>
          <w:szCs w:val="24"/>
        </w:rPr>
        <w:t xml:space="preserve"> προς τον Υπουργό </w:t>
      </w:r>
      <w:r w:rsidRPr="00AA56DC">
        <w:rPr>
          <w:rFonts w:eastAsia="Times New Roman"/>
          <w:bCs/>
          <w:szCs w:val="24"/>
        </w:rPr>
        <w:t>Εθνικής Άμυνας,</w:t>
      </w:r>
      <w:r>
        <w:rPr>
          <w:rFonts w:eastAsia="Times New Roman"/>
          <w:szCs w:val="24"/>
        </w:rPr>
        <w:t xml:space="preserve"> με θέμα: «Επιτακτική η ανάγκη </w:t>
      </w:r>
      <w:r>
        <w:rPr>
          <w:rFonts w:eastAsia="Times New Roman"/>
          <w:szCs w:val="24"/>
        </w:rPr>
        <w:lastRenderedPageBreak/>
        <w:t>αυξήσεως της στρατιωτικής θητείας»,</w:t>
      </w:r>
      <w:r>
        <w:rPr>
          <w:rFonts w:eastAsia="Times New Roman"/>
          <w:szCs w:val="24"/>
        </w:rPr>
        <w:t xml:space="preserve"> λόγω κωλύματος της Υφυπουργού Εθνικής Άμυνας κ. Κόλλιας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Τσαρουχά, εξαιτίας κυβερνητικής αποστολής.</w:t>
      </w:r>
    </w:p>
    <w:p w14:paraId="3BC0F97C" w14:textId="77777777" w:rsidR="002B481C" w:rsidRDefault="00862280">
      <w:pPr>
        <w:spacing w:after="0" w:line="600" w:lineRule="auto"/>
        <w:ind w:firstLine="720"/>
        <w:jc w:val="both"/>
        <w:rPr>
          <w:rFonts w:eastAsia="Times New Roman" w:cs="Times New Roman"/>
          <w:szCs w:val="24"/>
        </w:rPr>
      </w:pPr>
      <w:r>
        <w:rPr>
          <w:rFonts w:eastAsia="Times New Roman" w:cs="Times New Roman"/>
          <w:szCs w:val="24"/>
        </w:rPr>
        <w:t>Η δέκατη με αριθμό 55/11-10-2018 επίκαιρη ερώτηση δεύτερου κύκλου του Βουλευτή Α΄ Πειραιώς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w:t>
      </w:r>
      <w:r w:rsidRPr="00F45F45">
        <w:rPr>
          <w:rFonts w:eastAsia="Times New Roman" w:cs="Times New Roman"/>
          <w:bCs/>
          <w:szCs w:val="24"/>
        </w:rPr>
        <w:t xml:space="preserve">Νικολάου </w:t>
      </w:r>
      <w:proofErr w:type="spellStart"/>
      <w:r w:rsidRPr="00F45F45">
        <w:rPr>
          <w:rFonts w:eastAsia="Times New Roman" w:cs="Times New Roman"/>
          <w:bCs/>
          <w:szCs w:val="24"/>
        </w:rPr>
        <w:t>Κούζηλου</w:t>
      </w:r>
      <w:proofErr w:type="spellEnd"/>
      <w:r>
        <w:rPr>
          <w:rFonts w:eastAsia="Times New Roman" w:cs="Times New Roman"/>
          <w:szCs w:val="24"/>
        </w:rPr>
        <w:t xml:space="preserve"> προς την Υπουργό </w:t>
      </w:r>
      <w:r w:rsidRPr="00F45F45">
        <w:rPr>
          <w:rFonts w:eastAsia="Times New Roman" w:cs="Times New Roman"/>
          <w:bCs/>
          <w:szCs w:val="24"/>
        </w:rPr>
        <w:t>Προστασίας του Πολίτη,</w:t>
      </w:r>
      <w:r>
        <w:rPr>
          <w:rFonts w:eastAsia="Times New Roman" w:cs="Times New Roman"/>
          <w:szCs w:val="24"/>
        </w:rPr>
        <w:t xml:space="preserve"> με θέμα: «Ανεξέλεγκτη η κατάσταση στο κέντρο φιλοξενίας προσφύγων στο Σκαραμαγκά», δεν θα συζητηθεί.</w:t>
      </w:r>
    </w:p>
    <w:p w14:paraId="3BC0F97D" w14:textId="77777777" w:rsidR="002B481C" w:rsidRDefault="00862280">
      <w:pPr>
        <w:spacing w:after="0" w:line="600" w:lineRule="auto"/>
        <w:ind w:firstLine="720"/>
        <w:jc w:val="both"/>
        <w:rPr>
          <w:rFonts w:eastAsia="Times New Roman" w:cs="Times New Roman"/>
          <w:szCs w:val="24"/>
        </w:rPr>
      </w:pPr>
      <w:r>
        <w:rPr>
          <w:rFonts w:eastAsia="Times New Roman" w:cs="Times New Roman"/>
          <w:szCs w:val="24"/>
        </w:rPr>
        <w:t>Επίσης η</w:t>
      </w:r>
      <w:r>
        <w:rPr>
          <w:rFonts w:eastAsia="Times New Roman" w:cs="Times New Roman"/>
          <w:szCs w:val="24"/>
        </w:rPr>
        <w:t xml:space="preserve"> ενδέκατη με αριθμό 2/1-10-2018 επίκαιρη ερώτηση δεύτερου κύκλου του Βουλευτή Β΄ Πειραι</w:t>
      </w:r>
      <w:r>
        <w:rPr>
          <w:rFonts w:eastAsia="Times New Roman" w:cs="Times New Roman"/>
          <w:szCs w:val="24"/>
        </w:rPr>
        <w:t>ώς</w:t>
      </w:r>
      <w:r>
        <w:rPr>
          <w:rFonts w:eastAsia="Times New Roman" w:cs="Times New Roman"/>
          <w:szCs w:val="24"/>
        </w:rPr>
        <w:t xml:space="preserve"> του Λαϊκού Συνδέ</w:t>
      </w:r>
      <w:r>
        <w:rPr>
          <w:rFonts w:eastAsia="Times New Roman" w:cs="Times New Roman"/>
          <w:szCs w:val="24"/>
        </w:rPr>
        <w:t>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w:t>
      </w:r>
      <w:r w:rsidRPr="00D67DC0">
        <w:rPr>
          <w:rFonts w:eastAsia="Times New Roman" w:cs="Times New Roman"/>
          <w:bCs/>
          <w:szCs w:val="24"/>
        </w:rPr>
        <w:t>Ιωάννη Λαγού</w:t>
      </w:r>
      <w:r>
        <w:rPr>
          <w:rFonts w:eastAsia="Times New Roman" w:cs="Times New Roman"/>
          <w:b/>
          <w:bCs/>
          <w:szCs w:val="24"/>
        </w:rPr>
        <w:t xml:space="preserve"> </w:t>
      </w:r>
      <w:r>
        <w:rPr>
          <w:rFonts w:eastAsia="Times New Roman" w:cs="Times New Roman"/>
          <w:szCs w:val="24"/>
        </w:rPr>
        <w:t xml:space="preserve">προς την Υπουργό </w:t>
      </w:r>
      <w:r w:rsidRPr="00D67DC0">
        <w:rPr>
          <w:rFonts w:eastAsia="Times New Roman" w:cs="Times New Roman"/>
          <w:bCs/>
          <w:szCs w:val="24"/>
        </w:rPr>
        <w:t>Προστασίας του Πολίτη,</w:t>
      </w:r>
      <w:r>
        <w:rPr>
          <w:rFonts w:eastAsia="Times New Roman" w:cs="Times New Roman"/>
          <w:b/>
          <w:bCs/>
          <w:szCs w:val="24"/>
        </w:rPr>
        <w:t xml:space="preserve"> </w:t>
      </w:r>
      <w:r>
        <w:rPr>
          <w:rFonts w:eastAsia="Times New Roman" w:cs="Times New Roman"/>
          <w:szCs w:val="24"/>
        </w:rPr>
        <w:t>με θέμα: «Αναίτια βία άσκησε η ΕΛ</w:t>
      </w:r>
      <w:r>
        <w:rPr>
          <w:rFonts w:eastAsia="Times New Roman" w:cs="Times New Roman"/>
          <w:szCs w:val="24"/>
        </w:rPr>
        <w:t>.</w:t>
      </w:r>
      <w:r>
        <w:rPr>
          <w:rFonts w:eastAsia="Times New Roman" w:cs="Times New Roman"/>
          <w:szCs w:val="24"/>
        </w:rPr>
        <w:t>ΑΣ</w:t>
      </w:r>
      <w:r>
        <w:rPr>
          <w:rFonts w:eastAsia="Times New Roman" w:cs="Times New Roman"/>
          <w:szCs w:val="24"/>
        </w:rPr>
        <w:t>.</w:t>
      </w:r>
      <w:r>
        <w:rPr>
          <w:rFonts w:eastAsia="Times New Roman" w:cs="Times New Roman"/>
          <w:szCs w:val="24"/>
        </w:rPr>
        <w:t xml:space="preserve"> στη διαδήλωση της Θεσσαλονίκης που διεξήχθη ενάντια στη </w:t>
      </w:r>
      <w:r>
        <w:rPr>
          <w:rFonts w:eastAsia="Times New Roman" w:cs="Times New Roman"/>
          <w:szCs w:val="24"/>
        </w:rPr>
        <w:t>Σ</w:t>
      </w:r>
      <w:r>
        <w:rPr>
          <w:rFonts w:eastAsia="Times New Roman" w:cs="Times New Roman"/>
          <w:szCs w:val="24"/>
        </w:rPr>
        <w:t>υμφωνία των Πρεσπών», δεν θα συζητηθεί.</w:t>
      </w:r>
    </w:p>
    <w:p w14:paraId="3BC0F97E" w14:textId="77777777" w:rsidR="002B481C" w:rsidRDefault="00862280">
      <w:pPr>
        <w:spacing w:after="0" w:line="600" w:lineRule="auto"/>
        <w:ind w:firstLine="720"/>
        <w:jc w:val="both"/>
        <w:rPr>
          <w:rFonts w:eastAsia="Times New Roman" w:cs="Times New Roman"/>
          <w:szCs w:val="24"/>
        </w:rPr>
      </w:pPr>
      <w:r>
        <w:rPr>
          <w:rFonts w:eastAsia="Times New Roman" w:cs="Times New Roman"/>
          <w:szCs w:val="24"/>
        </w:rPr>
        <w:t>Μετά από αυτές τις ανακοινώσεις, ερχόμαστε στις</w:t>
      </w:r>
      <w:r>
        <w:rPr>
          <w:rFonts w:eastAsia="Times New Roman" w:cs="Times New Roman"/>
          <w:szCs w:val="24"/>
        </w:rPr>
        <w:t xml:space="preserve"> επίκαιρες ερωτήσεις που θα συζητηθούν.</w:t>
      </w:r>
    </w:p>
    <w:p w14:paraId="3BC0F97F" w14:textId="77777777" w:rsidR="002B481C" w:rsidRDefault="00862280">
      <w:pPr>
        <w:spacing w:after="0" w:line="600" w:lineRule="auto"/>
        <w:ind w:firstLine="720"/>
        <w:jc w:val="both"/>
        <w:rPr>
          <w:rFonts w:eastAsia="Times New Roman" w:cs="Times New Roman"/>
          <w:szCs w:val="24"/>
        </w:rPr>
      </w:pPr>
      <w:r>
        <w:rPr>
          <w:rFonts w:eastAsia="Times New Roman" w:cs="Times New Roman"/>
          <w:szCs w:val="24"/>
        </w:rPr>
        <w:t>Αρχίζουμε με τ</w:t>
      </w:r>
      <w:r>
        <w:rPr>
          <w:rFonts w:eastAsia="Times New Roman" w:cs="Times New Roman"/>
          <w:szCs w:val="24"/>
        </w:rPr>
        <w:t>η δέκατη τρίτη με αριθμό 11/1-10-2018 επίκαιρη ερώτηση δεύτερου κύκλου της Βουλευτού Α΄ Αθηνών της Νέας Δημοκρατίας κ</w:t>
      </w:r>
      <w:r>
        <w:rPr>
          <w:rFonts w:eastAsia="Times New Roman" w:cs="Times New Roman"/>
          <w:szCs w:val="24"/>
        </w:rPr>
        <w:t>.</w:t>
      </w:r>
      <w:r>
        <w:rPr>
          <w:rFonts w:eastAsia="Times New Roman" w:cs="Times New Roman"/>
          <w:szCs w:val="24"/>
        </w:rPr>
        <w:t xml:space="preserve"> </w:t>
      </w:r>
      <w:r w:rsidRPr="001F4661">
        <w:rPr>
          <w:rFonts w:eastAsia="Times New Roman" w:cs="Times New Roman"/>
          <w:bCs/>
          <w:szCs w:val="24"/>
        </w:rPr>
        <w:t>Όλγας Κεφαλογιάννη</w:t>
      </w:r>
      <w:r>
        <w:rPr>
          <w:rFonts w:eastAsia="Times New Roman" w:cs="Times New Roman"/>
          <w:szCs w:val="24"/>
        </w:rPr>
        <w:t xml:space="preserve"> προς την Υπουργό </w:t>
      </w:r>
      <w:r w:rsidRPr="001F4661">
        <w:rPr>
          <w:rFonts w:eastAsia="Times New Roman" w:cs="Times New Roman"/>
          <w:bCs/>
          <w:szCs w:val="24"/>
        </w:rPr>
        <w:t>Προστασίας του Πολίτη,</w:t>
      </w:r>
      <w:r>
        <w:rPr>
          <w:rFonts w:eastAsia="Times New Roman" w:cs="Times New Roman"/>
          <w:b/>
          <w:bCs/>
          <w:szCs w:val="24"/>
        </w:rPr>
        <w:t xml:space="preserve"> </w:t>
      </w:r>
      <w:r>
        <w:rPr>
          <w:rFonts w:eastAsia="Times New Roman" w:cs="Times New Roman"/>
          <w:szCs w:val="24"/>
        </w:rPr>
        <w:t>με θέμα</w:t>
      </w:r>
      <w:r>
        <w:rPr>
          <w:rFonts w:eastAsia="Times New Roman" w:cs="Times New Roman"/>
          <w:szCs w:val="24"/>
        </w:rPr>
        <w:t>:</w:t>
      </w:r>
      <w:r w:rsidDel="00A8255D">
        <w:rPr>
          <w:rFonts w:eastAsia="Times New Roman" w:cs="Times New Roman"/>
          <w:szCs w:val="24"/>
        </w:rPr>
        <w:t xml:space="preserve"> </w:t>
      </w:r>
      <w:r>
        <w:rPr>
          <w:rFonts w:eastAsia="Times New Roman" w:cs="Times New Roman"/>
          <w:szCs w:val="24"/>
        </w:rPr>
        <w:t xml:space="preserve">Έλλειμμα ασφάλειας στην πόλη των Αθηνών». </w:t>
      </w:r>
    </w:p>
    <w:p w14:paraId="3BC0F980" w14:textId="77777777" w:rsidR="002B481C" w:rsidRDefault="00862280">
      <w:pPr>
        <w:spacing w:after="0" w:line="600" w:lineRule="auto"/>
        <w:ind w:firstLine="720"/>
        <w:jc w:val="both"/>
        <w:rPr>
          <w:rFonts w:eastAsia="Times New Roman" w:cs="Times New Roman"/>
          <w:szCs w:val="24"/>
        </w:rPr>
      </w:pPr>
      <w:r>
        <w:rPr>
          <w:rFonts w:eastAsia="Times New Roman" w:cs="Times New Roman"/>
          <w:szCs w:val="24"/>
        </w:rPr>
        <w:t>Κυρία Κεφαλογιάννη, έχετε τον λόγο για δύο λεπτά.</w:t>
      </w:r>
    </w:p>
    <w:p w14:paraId="3BC0F981" w14:textId="77777777" w:rsidR="002B481C" w:rsidRDefault="00862280">
      <w:pPr>
        <w:spacing w:after="0" w:line="600" w:lineRule="auto"/>
        <w:ind w:firstLine="720"/>
        <w:jc w:val="both"/>
        <w:rPr>
          <w:rFonts w:eastAsia="Times New Roman" w:cs="Times New Roman"/>
          <w:szCs w:val="24"/>
        </w:rPr>
      </w:pPr>
      <w:r w:rsidRPr="00A40DFC">
        <w:rPr>
          <w:rFonts w:eastAsia="Times New Roman" w:cs="Times New Roman"/>
          <w:b/>
          <w:szCs w:val="24"/>
        </w:rPr>
        <w:t>ΟΛΓΑ ΚΕΦΑΛΟΓΙΑΝΝΗ:</w:t>
      </w:r>
      <w:r>
        <w:rPr>
          <w:rFonts w:eastAsia="Times New Roman" w:cs="Times New Roman"/>
          <w:szCs w:val="24"/>
        </w:rPr>
        <w:t xml:space="preserve"> Ευχαριστώ πολύ, κύριε Πρόεδρε.</w:t>
      </w:r>
    </w:p>
    <w:p w14:paraId="3BC0F982" w14:textId="77777777" w:rsidR="002B481C" w:rsidRDefault="00862280">
      <w:pPr>
        <w:spacing w:after="0" w:line="600" w:lineRule="auto"/>
        <w:ind w:firstLine="720"/>
        <w:jc w:val="both"/>
        <w:rPr>
          <w:rFonts w:eastAsia="Times New Roman" w:cs="Times New Roman"/>
          <w:szCs w:val="24"/>
        </w:rPr>
      </w:pPr>
      <w:r>
        <w:rPr>
          <w:rFonts w:eastAsia="Times New Roman" w:cs="Times New Roman"/>
          <w:szCs w:val="24"/>
        </w:rPr>
        <w:lastRenderedPageBreak/>
        <w:t>Κυρία Υπουργέ, η ασφάλεια είναι ύψιστη κοινωνική ανάγκη και θεμελιώδες δικαίωμα των πολιτών. Η εξασφάλιση συνθηκώ</w:t>
      </w:r>
      <w:r>
        <w:rPr>
          <w:rFonts w:eastAsia="Times New Roman" w:cs="Times New Roman"/>
          <w:szCs w:val="24"/>
        </w:rPr>
        <w:t>ν νομιμότητας σημαίνει και προάσπιση των δημοκρατικών θεσμών. Οτιδήποτε υπονομεύει την εμπέδωση του αισθήματος ασφαλείας στους πολίτες, τελικά υπονομεύει και την ίδια τη δημοκρατία.</w:t>
      </w:r>
    </w:p>
    <w:p w14:paraId="3BC0F983" w14:textId="77777777" w:rsidR="002B481C" w:rsidRDefault="00862280">
      <w:pPr>
        <w:spacing w:after="0" w:line="600" w:lineRule="auto"/>
        <w:ind w:firstLine="720"/>
        <w:jc w:val="both"/>
        <w:rPr>
          <w:rFonts w:eastAsia="Times New Roman" w:cs="Times New Roman"/>
          <w:szCs w:val="24"/>
        </w:rPr>
      </w:pPr>
      <w:r>
        <w:rPr>
          <w:rFonts w:eastAsia="Times New Roman" w:cs="Times New Roman"/>
          <w:szCs w:val="24"/>
        </w:rPr>
        <w:t>Γι’ αυτό, η πρόληψη και η καταπολέμηση της εγκληματικότητας είναι ζητήματα</w:t>
      </w:r>
      <w:r>
        <w:rPr>
          <w:rFonts w:eastAsia="Times New Roman" w:cs="Times New Roman"/>
          <w:szCs w:val="24"/>
        </w:rPr>
        <w:t xml:space="preserve"> που μας απασχολούν διαχρονικά. Δυστυχώς, έχουμε δει ότι την τελευταία τετραετία, με τις πολιτικές των </w:t>
      </w:r>
      <w:proofErr w:type="spellStart"/>
      <w:r>
        <w:rPr>
          <w:rFonts w:eastAsia="Times New Roman" w:cs="Times New Roman"/>
          <w:szCs w:val="24"/>
        </w:rPr>
        <w:t>υπερπλεονασμάτων</w:t>
      </w:r>
      <w:proofErr w:type="spellEnd"/>
      <w:r>
        <w:rPr>
          <w:rFonts w:eastAsia="Times New Roman" w:cs="Times New Roman"/>
          <w:szCs w:val="24"/>
        </w:rPr>
        <w:t xml:space="preserve"> που στηρίχθηκαν στην </w:t>
      </w:r>
      <w:proofErr w:type="spellStart"/>
      <w:r>
        <w:rPr>
          <w:rFonts w:eastAsia="Times New Roman" w:cs="Times New Roman"/>
          <w:szCs w:val="24"/>
        </w:rPr>
        <w:t>υπερφορολόγηση</w:t>
      </w:r>
      <w:proofErr w:type="spellEnd"/>
      <w:r>
        <w:rPr>
          <w:rFonts w:eastAsia="Times New Roman" w:cs="Times New Roman"/>
          <w:szCs w:val="24"/>
        </w:rPr>
        <w:t>, έχει ενταθεί η φτωχοποίηση των πολιτών και αυτή η κατάσταση σε συνδυασμό με τη συστηματική άρνηση τ</w:t>
      </w:r>
      <w:r>
        <w:rPr>
          <w:rFonts w:eastAsia="Times New Roman" w:cs="Times New Roman"/>
          <w:szCs w:val="24"/>
        </w:rPr>
        <w:t>ης Κυβέρνησης να αναγνωρίσει το πρόβλημα στη δημόσια ασφάλεια, έχει οδηγήσει σε έκρηξη της εγκληματικότητας.</w:t>
      </w:r>
    </w:p>
    <w:p w14:paraId="3BC0F984" w14:textId="77777777" w:rsidR="002B481C" w:rsidRDefault="00862280">
      <w:pPr>
        <w:spacing w:after="0" w:line="600" w:lineRule="auto"/>
        <w:ind w:firstLine="720"/>
        <w:jc w:val="both"/>
        <w:rPr>
          <w:rFonts w:eastAsia="Times New Roman" w:cs="Times New Roman"/>
          <w:szCs w:val="24"/>
        </w:rPr>
      </w:pPr>
      <w:r>
        <w:rPr>
          <w:rFonts w:eastAsia="Times New Roman" w:cs="Times New Roman"/>
          <w:szCs w:val="24"/>
        </w:rPr>
        <w:t>Η Αθήνα, το κέντρο της αλλά και οι γειτονιές της είναι από τα μεγαλύτερα θύματα της αυξανόμενης παραβατικότητας. Η φυσιογνωμία της Αθήνας έχει σταδ</w:t>
      </w:r>
      <w:r>
        <w:rPr>
          <w:rFonts w:eastAsia="Times New Roman" w:cs="Times New Roman"/>
          <w:szCs w:val="24"/>
        </w:rPr>
        <w:t>ιακά αλλοιωθεί. Συγκεκριμένα, θα αναφερθώ στα πανεπιστήμια τα οποία έχουμε δει ότι έχουν μετατραπεί σε κέντρα επιχειρήσεων ομάδων που δρουν χωρίς κανέναν απολύτως έλεγχο με αμέτρητα περιστατικά βανδαλισμών, που έχουν μετατρέψει το Πολυτεχνείο και το Οικονο</w:t>
      </w:r>
      <w:r>
        <w:rPr>
          <w:rFonts w:eastAsia="Times New Roman" w:cs="Times New Roman"/>
          <w:szCs w:val="24"/>
        </w:rPr>
        <w:t>μικό Πανεπιστήμιο της Αθήνας σε ορμητήρια βίας. Το άσυλο διακίνησης ιδεών έχει καταργηθεί και έχει μετατραπεί ουσιαστικά σε άσυλο εγκληματικών ενεργειών. Παράλληλα, ανθίζει το παραεμπόριο, η διακίνηση παράνομων ουσιών και η εγκληματικότητα του δρόμου.</w:t>
      </w:r>
    </w:p>
    <w:p w14:paraId="3BC0F985" w14:textId="77777777" w:rsidR="002B481C" w:rsidRDefault="00862280">
      <w:pPr>
        <w:spacing w:after="0" w:line="600" w:lineRule="auto"/>
        <w:ind w:firstLine="720"/>
        <w:jc w:val="both"/>
        <w:rPr>
          <w:rFonts w:eastAsia="Times New Roman" w:cs="Times New Roman"/>
          <w:szCs w:val="24"/>
        </w:rPr>
      </w:pPr>
      <w:r>
        <w:rPr>
          <w:rFonts w:eastAsia="Times New Roman" w:cs="Times New Roman"/>
          <w:szCs w:val="24"/>
        </w:rPr>
        <w:lastRenderedPageBreak/>
        <w:t>Ολόκ</w:t>
      </w:r>
      <w:r>
        <w:rPr>
          <w:rFonts w:eastAsia="Times New Roman" w:cs="Times New Roman"/>
          <w:szCs w:val="24"/>
        </w:rPr>
        <w:t>ληρες γειτονιές, όπως τα Εξάρχεια έχουν γίνει ορμητήρια ομάδων που καταστρέφουν δημόσιες και ιδιωτικές περιουσίες. Ομόνοια και Μεταξουργείο έχουν εγκαταλειφθεί σε μόνιμες συνθήκες παραβίασης του νόμου για τα ναρκωτικά και το λαθρεμπόριο. Το δε Πεδίον του Ά</w:t>
      </w:r>
      <w:r>
        <w:rPr>
          <w:rFonts w:eastAsia="Times New Roman" w:cs="Times New Roman"/>
          <w:szCs w:val="24"/>
        </w:rPr>
        <w:t>ρεως ήταν μέχρι πρότινος άντρο της πιο σκληρής εγκληματικότητας.</w:t>
      </w:r>
    </w:p>
    <w:p w14:paraId="3BC0F986" w14:textId="77777777" w:rsidR="002B481C" w:rsidRDefault="00862280">
      <w:pPr>
        <w:spacing w:after="0" w:line="600" w:lineRule="auto"/>
        <w:ind w:firstLine="720"/>
        <w:jc w:val="both"/>
        <w:rPr>
          <w:rFonts w:eastAsia="Times New Roman" w:cs="Times New Roman"/>
          <w:szCs w:val="24"/>
        </w:rPr>
      </w:pPr>
      <w:r>
        <w:rPr>
          <w:rFonts w:eastAsia="Times New Roman" w:cs="Times New Roman"/>
          <w:szCs w:val="24"/>
        </w:rPr>
        <w:t>Σήμερα, η διακίνηση και η χρήση ουσιών έχει απλώς μετατοπιστεί. Για την ακρίβεια έχει εξαπλωθεί σε όλη την Πατησίων και τις πέριξ περιοχές. Το πρόβλημα δεν λύθηκε, απλώς μετατέθηκε χωρικά. Δι</w:t>
      </w:r>
      <w:r>
        <w:rPr>
          <w:rFonts w:eastAsia="Times New Roman" w:cs="Times New Roman"/>
          <w:szCs w:val="24"/>
        </w:rPr>
        <w:t xml:space="preserve">άχυτες στις γειτονιές και το κέντρο της Αθήνας είναι και η αύξηση του λεγόμενου «εγκλήματος του δρόμου», που καθιστά τους διερχόμενους πολίτες εύκολους στόχους. Τέλος, </w:t>
      </w:r>
      <w:r>
        <w:rPr>
          <w:rFonts w:eastAsia="Times New Roman" w:cs="Times New Roman"/>
          <w:szCs w:val="24"/>
        </w:rPr>
        <w:t xml:space="preserve">είναι </w:t>
      </w:r>
      <w:r>
        <w:rPr>
          <w:rFonts w:eastAsia="Times New Roman" w:cs="Times New Roman"/>
          <w:szCs w:val="24"/>
        </w:rPr>
        <w:t xml:space="preserve">πρωτοφανής </w:t>
      </w:r>
      <w:r>
        <w:rPr>
          <w:rFonts w:eastAsia="Times New Roman" w:cs="Times New Roman"/>
          <w:szCs w:val="24"/>
        </w:rPr>
        <w:t xml:space="preserve">ο </w:t>
      </w:r>
      <w:r>
        <w:rPr>
          <w:rFonts w:eastAsia="Times New Roman" w:cs="Times New Roman"/>
          <w:szCs w:val="24"/>
        </w:rPr>
        <w:t>διασυρμός των θεσμών και συμβολικών κτηρίων από ομάδες που δρουν κεκα</w:t>
      </w:r>
      <w:r>
        <w:rPr>
          <w:rFonts w:eastAsia="Times New Roman" w:cs="Times New Roman"/>
          <w:szCs w:val="24"/>
        </w:rPr>
        <w:t>λυμμένες με δήθεν ιδεολογικό μανδύα.</w:t>
      </w:r>
    </w:p>
    <w:p w14:paraId="3BC0F987" w14:textId="77777777" w:rsidR="002B481C" w:rsidRDefault="00862280">
      <w:pPr>
        <w:spacing w:after="0" w:line="600" w:lineRule="auto"/>
        <w:ind w:firstLine="720"/>
        <w:jc w:val="both"/>
        <w:rPr>
          <w:rFonts w:eastAsia="Times New Roman" w:cs="Times New Roman"/>
          <w:szCs w:val="24"/>
        </w:rPr>
      </w:pPr>
      <w:r>
        <w:rPr>
          <w:rFonts w:eastAsia="Times New Roman" w:cs="Times New Roman"/>
          <w:szCs w:val="24"/>
        </w:rPr>
        <w:t>Κυρία Υπουργέ, είναι σίγουρο ότι η ασφάλεια των πολιτών υποβαθμίστηκε συστηματικά και δυστυχώς από άποψη τα τελευταία τέσσερα χρόνια. Η προάσπιση της ασφάλειας είναι πρωτίστως θέμα πολιτικής βούλησης. Τα επιχειρησιακά σ</w:t>
      </w:r>
      <w:r>
        <w:rPr>
          <w:rFonts w:eastAsia="Times New Roman" w:cs="Times New Roman"/>
          <w:szCs w:val="24"/>
        </w:rPr>
        <w:t>χέδια και η ανάγνωση των αριθμών είναι χρήσιμα εργαλεία που όμως, έπονται μιας ξεκάθαρης πολιτικής στάσης.</w:t>
      </w:r>
    </w:p>
    <w:p w14:paraId="3BC0F988" w14:textId="77777777" w:rsidR="002B481C" w:rsidRDefault="00862280">
      <w:pPr>
        <w:spacing w:after="0" w:line="600" w:lineRule="auto"/>
        <w:ind w:firstLine="720"/>
        <w:jc w:val="both"/>
        <w:rPr>
          <w:rFonts w:eastAsia="Times New Roman" w:cs="Times New Roman"/>
          <w:szCs w:val="24"/>
        </w:rPr>
      </w:pPr>
      <w:r>
        <w:rPr>
          <w:rFonts w:eastAsia="Times New Roman" w:cs="Times New Roman"/>
          <w:szCs w:val="24"/>
        </w:rPr>
        <w:t xml:space="preserve">Θα θέλαμε, λοιπόν, να μας απαντήσετε σε ποιες ενέργειες έχετε προβεί από την ανάληψη των καθηκόντων σας για την κατάσταση που σας περιγράφουμε. Τι </w:t>
      </w:r>
      <w:r>
        <w:rPr>
          <w:rFonts w:eastAsia="Times New Roman" w:cs="Times New Roman"/>
          <w:szCs w:val="24"/>
        </w:rPr>
        <w:lastRenderedPageBreak/>
        <w:t>πρ</w:t>
      </w:r>
      <w:r>
        <w:rPr>
          <w:rFonts w:eastAsia="Times New Roman" w:cs="Times New Roman"/>
          <w:szCs w:val="24"/>
        </w:rPr>
        <w:t>οτίθεστε να πράξετε, τι σχεδιασμό έχετε δηλαδή για την πρόληψη και την καταπολέμηση της κλιμάκωσης των φαινομένων αυτών;</w:t>
      </w:r>
    </w:p>
    <w:p w14:paraId="3BC0F989" w14:textId="77777777" w:rsidR="002B481C" w:rsidRDefault="00862280">
      <w:pPr>
        <w:spacing w:after="0" w:line="600" w:lineRule="auto"/>
        <w:ind w:firstLine="720"/>
        <w:jc w:val="both"/>
        <w:rPr>
          <w:rFonts w:eastAsia="Times New Roman" w:cs="Times New Roman"/>
          <w:szCs w:val="24"/>
        </w:rPr>
      </w:pPr>
      <w:r>
        <w:rPr>
          <w:rFonts w:eastAsia="Times New Roman" w:cs="Times New Roman"/>
          <w:szCs w:val="24"/>
        </w:rPr>
        <w:t>Ευχαριστώ.</w:t>
      </w:r>
    </w:p>
    <w:p w14:paraId="3BC0F98A" w14:textId="77777777" w:rsidR="002B481C" w:rsidRDefault="00862280">
      <w:pPr>
        <w:spacing w:after="0" w:line="600" w:lineRule="auto"/>
        <w:ind w:firstLine="720"/>
        <w:jc w:val="both"/>
        <w:rPr>
          <w:rFonts w:eastAsia="Times New Roman" w:cs="Times New Roman"/>
          <w:szCs w:val="24"/>
        </w:rPr>
      </w:pPr>
      <w:r w:rsidRPr="00A40DFC">
        <w:rPr>
          <w:rFonts w:eastAsia="Times New Roman" w:cs="Times New Roman"/>
          <w:b/>
          <w:szCs w:val="24"/>
        </w:rPr>
        <w:t xml:space="preserve">ΠΡΟΕΔΡΕΥΩΝ (Δημήτριος </w:t>
      </w:r>
      <w:proofErr w:type="spellStart"/>
      <w:r w:rsidRPr="00A40DFC">
        <w:rPr>
          <w:rFonts w:eastAsia="Times New Roman" w:cs="Times New Roman"/>
          <w:b/>
          <w:szCs w:val="24"/>
        </w:rPr>
        <w:t>Κρεμαστινός</w:t>
      </w:r>
      <w:proofErr w:type="spellEnd"/>
      <w:r w:rsidRPr="00A40DFC">
        <w:rPr>
          <w:rFonts w:eastAsia="Times New Roman" w:cs="Times New Roman"/>
          <w:b/>
          <w:szCs w:val="24"/>
        </w:rPr>
        <w:t>):</w:t>
      </w:r>
      <w:r>
        <w:rPr>
          <w:rFonts w:eastAsia="Times New Roman" w:cs="Times New Roman"/>
          <w:szCs w:val="24"/>
        </w:rPr>
        <w:t xml:space="preserve"> Κυρία Υπουργέ, έχετε τον λόγο.</w:t>
      </w:r>
    </w:p>
    <w:p w14:paraId="3BC0F98B" w14:textId="77777777" w:rsidR="002B481C" w:rsidRDefault="00862280">
      <w:pPr>
        <w:spacing w:after="0" w:line="600" w:lineRule="auto"/>
        <w:ind w:firstLine="720"/>
        <w:contextualSpacing/>
        <w:jc w:val="both"/>
        <w:rPr>
          <w:rFonts w:eastAsia="Times New Roman"/>
          <w:szCs w:val="24"/>
        </w:rPr>
      </w:pPr>
      <w:r>
        <w:rPr>
          <w:rFonts w:eastAsia="Times New Roman" w:cs="Times New Roman"/>
          <w:b/>
          <w:szCs w:val="24"/>
        </w:rPr>
        <w:t>Ο</w:t>
      </w:r>
      <w:r w:rsidRPr="00A40DFC">
        <w:rPr>
          <w:rFonts w:eastAsia="Times New Roman" w:cs="Times New Roman"/>
          <w:b/>
          <w:szCs w:val="24"/>
        </w:rPr>
        <w:t>ΛΓΑ ΓΕΡΟΒΑΣΙΛΗ (Υπουργός Προστασίας του Πολίτη):</w:t>
      </w:r>
      <w:r>
        <w:rPr>
          <w:rFonts w:eastAsia="Times New Roman" w:cs="Times New Roman"/>
          <w:szCs w:val="24"/>
        </w:rPr>
        <w:t xml:space="preserve"> Κυρία Κ</w:t>
      </w:r>
      <w:r>
        <w:rPr>
          <w:rFonts w:eastAsia="Times New Roman" w:cs="Times New Roman"/>
          <w:szCs w:val="24"/>
        </w:rPr>
        <w:t>εφαλογιάννη, αφού συμφωνήσω στα αρχικά που είπατε στην ερώτηση σας, για το πόσο σημαντικό είναι να συζητήσουμε και να αντιμετωπίσουμε τα ζητήματα ασφάλειας ως ένα από τα σημαντικότερα δημοκρατικά δικαιώματα, θα συμφωνήσω στο ότι υπάρχουν θέματα. Ποτέ δεν ι</w:t>
      </w:r>
      <w:r>
        <w:rPr>
          <w:rFonts w:eastAsia="Times New Roman" w:cs="Times New Roman"/>
          <w:szCs w:val="24"/>
        </w:rPr>
        <w:t>σχυριστήκαμε, ποτέ δεν ισχυρίστηκα ότι δεν υπάρχουν ζητήματα εγκληματικότητας και παραβατικότητας.</w:t>
      </w:r>
      <w:r>
        <w:rPr>
          <w:rFonts w:eastAsia="Times New Roman"/>
          <w:szCs w:val="24"/>
        </w:rPr>
        <w:t xml:space="preserve"> </w:t>
      </w:r>
      <w:r>
        <w:rPr>
          <w:rFonts w:eastAsia="Times New Roman"/>
          <w:szCs w:val="24"/>
        </w:rPr>
        <w:t>Θα διαφωνήσω, όμως, στο ότι παρουσιάζονται αρκετά συχνά τα θέματα αυτά σαν πρωτοεμφανιζόμενα ή εντεινόμενα με συνειδητή στάση της Κυβέρνησης και του ΣΥΡΙΖΑ α</w:t>
      </w:r>
      <w:r>
        <w:rPr>
          <w:rFonts w:eastAsia="Times New Roman"/>
          <w:szCs w:val="24"/>
        </w:rPr>
        <w:t>πέναντι στα ζητήματα της ανομίας. Θα διαφωνήσω ισχυρά σ’ αυτό.</w:t>
      </w:r>
    </w:p>
    <w:p w14:paraId="3BC0F98C" w14:textId="77777777" w:rsidR="002B481C" w:rsidRDefault="00862280">
      <w:pPr>
        <w:spacing w:after="0" w:line="600" w:lineRule="auto"/>
        <w:ind w:firstLine="720"/>
        <w:contextualSpacing/>
        <w:jc w:val="both"/>
        <w:rPr>
          <w:rFonts w:eastAsia="Times New Roman"/>
          <w:szCs w:val="24"/>
        </w:rPr>
      </w:pPr>
      <w:r>
        <w:rPr>
          <w:rFonts w:eastAsia="Times New Roman"/>
          <w:szCs w:val="24"/>
        </w:rPr>
        <w:t xml:space="preserve">Διαβάζοντας την επίκαιρη ερώτησή σας, βλέπω να αναφέρεστε σε «έλλειμμα ασφαλείας, φαινόμενα ακραίας εγκληματικότητας, ραγδαία έξαρση της εγκληματικότητας, συνθήκες ανασφάλειας, η πόλη που έχει </w:t>
      </w:r>
      <w:r>
        <w:rPr>
          <w:rFonts w:eastAsia="Times New Roman"/>
          <w:szCs w:val="24"/>
        </w:rPr>
        <w:t xml:space="preserve">μετατραπεί σε άντρο βίας και ανομίας». Αυτό όλο δίνει μια εικόνα ότι η Αθήνα είναι ένα άντρο ανομίας, σπήλαιο ληστών –θα το έλεγε κάποιος- καταυλισμός εγκληματικότητας και μια πόλη που κυριαρχούν ο φόβος και η ανασφάλεια. </w:t>
      </w:r>
    </w:p>
    <w:p w14:paraId="3BC0F98D" w14:textId="77777777" w:rsidR="002B481C" w:rsidRDefault="00862280">
      <w:pPr>
        <w:spacing w:after="0" w:line="600" w:lineRule="auto"/>
        <w:ind w:firstLine="720"/>
        <w:contextualSpacing/>
        <w:jc w:val="both"/>
        <w:rPr>
          <w:rFonts w:eastAsia="Times New Roman"/>
          <w:szCs w:val="24"/>
        </w:rPr>
      </w:pPr>
      <w:r>
        <w:rPr>
          <w:rFonts w:eastAsia="Times New Roman"/>
          <w:szCs w:val="24"/>
        </w:rPr>
        <w:lastRenderedPageBreak/>
        <w:t>Δεν θα συμφωνήσω μαζί σας σ’ αυτό</w:t>
      </w:r>
      <w:r>
        <w:rPr>
          <w:rFonts w:eastAsia="Times New Roman"/>
          <w:szCs w:val="24"/>
        </w:rPr>
        <w:t xml:space="preserve">. Εκτιμώ -αυτό το είπε και ο κ. </w:t>
      </w:r>
      <w:proofErr w:type="spellStart"/>
      <w:r>
        <w:rPr>
          <w:rFonts w:eastAsia="Times New Roman"/>
          <w:szCs w:val="24"/>
        </w:rPr>
        <w:t>Χαρακόπουλος</w:t>
      </w:r>
      <w:proofErr w:type="spellEnd"/>
      <w:r>
        <w:rPr>
          <w:rFonts w:eastAsia="Times New Roman"/>
          <w:szCs w:val="24"/>
        </w:rPr>
        <w:t xml:space="preserve"> σε μια τοποθέτησή του- ότι το επόμενο </w:t>
      </w:r>
      <w:proofErr w:type="spellStart"/>
      <w:r>
        <w:rPr>
          <w:rFonts w:eastAsia="Times New Roman"/>
          <w:szCs w:val="24"/>
        </w:rPr>
        <w:t>διακύβευμα</w:t>
      </w:r>
      <w:proofErr w:type="spellEnd"/>
      <w:r>
        <w:rPr>
          <w:rFonts w:eastAsia="Times New Roman"/>
          <w:szCs w:val="24"/>
        </w:rPr>
        <w:t xml:space="preserve"> των εκλογών δεν θα είναι μόνο τα θέματα της οικονομίας, αλλά θα είναι και τα θέματα της ανομίας και της ασφάλειας. Νομίζω ότι αυτή είναι μια συνειδητή μετατόπιση </w:t>
      </w:r>
      <w:r>
        <w:rPr>
          <w:rFonts w:eastAsia="Times New Roman"/>
          <w:szCs w:val="24"/>
        </w:rPr>
        <w:t>της συζήτησης από την πλευρά της Νέας Δημοκρατίας. Το κατανοώ, δεν σημαίνει, όμως, ότι δικαιολογείται. Καταλαβαίνω ότι υπάρχουν αδιέξοδα πολιτικά. Δεν σας βγήκε τίποτα στη Νέα Δημοκρατία. Βγήκαμε από τα μνημόνια, οι συντάξεις δεν κόβονται, ο «κόφτης» δεν ή</w:t>
      </w:r>
      <w:r>
        <w:rPr>
          <w:rFonts w:eastAsia="Times New Roman"/>
          <w:szCs w:val="24"/>
        </w:rPr>
        <w:t xml:space="preserve">λθε, η χώρα δεν κατέρρευσε. Το κατανοώ όλο αυτό, όμως υπάρχει μια πραγματικότητα. Η πραγματικότητα νομίζω ότι διαψεύδει και η πραγματικότητα μπορεί, εκτός από μια γενική εκτίμηση με τον ιδεολογικό φακό του καθενός, να φαίνεται διαφορετική, ωστόσο αυτό που </w:t>
      </w:r>
      <w:r>
        <w:rPr>
          <w:rFonts w:eastAsia="Times New Roman"/>
          <w:szCs w:val="24"/>
        </w:rPr>
        <w:t>συμβαίνει είναι ότι την τριετία 2015</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2017 στην Αθήνα είχαμε αύξηση των συλλήψεων κατά 49% σε σχέση με την τριετία 2012</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2014. Θα καταθέσω αναλυτικά όλα τα νούμερα στα Πρακτικά για να είναι και στη διάθεση όλων. Δεν θα αναφέρω τους πίνακες έναν</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έναν. </w:t>
      </w:r>
      <w:r>
        <w:rPr>
          <w:rFonts w:eastAsia="Times New Roman"/>
          <w:szCs w:val="24"/>
        </w:rPr>
        <w:t>Θα τους καταθέσω κι αυτούς.</w:t>
      </w:r>
    </w:p>
    <w:p w14:paraId="3BC0F98E" w14:textId="77777777" w:rsidR="002B481C" w:rsidRDefault="00862280">
      <w:pPr>
        <w:spacing w:after="0" w:line="600" w:lineRule="auto"/>
        <w:ind w:firstLine="720"/>
        <w:contextualSpacing/>
        <w:jc w:val="both"/>
        <w:rPr>
          <w:rFonts w:eastAsia="Times New Roman"/>
          <w:szCs w:val="24"/>
        </w:rPr>
      </w:pPr>
      <w:r>
        <w:rPr>
          <w:rFonts w:eastAsia="Times New Roman"/>
          <w:szCs w:val="24"/>
        </w:rPr>
        <w:t xml:space="preserve">Στο σημείο αυτό η Υπουργός Προστασίας του Πολίτη </w:t>
      </w:r>
      <w:r>
        <w:rPr>
          <w:rFonts w:eastAsia="Times New Roman"/>
          <w:szCs w:val="24"/>
        </w:rPr>
        <w:t xml:space="preserve">κ. </w:t>
      </w:r>
      <w:r>
        <w:rPr>
          <w:rFonts w:eastAsia="Times New Roman"/>
          <w:szCs w:val="24"/>
        </w:rPr>
        <w:t xml:space="preserve">Όλγα </w:t>
      </w:r>
      <w:proofErr w:type="spellStart"/>
      <w:r>
        <w:rPr>
          <w:rFonts w:eastAsia="Times New Roman"/>
          <w:szCs w:val="24"/>
        </w:rPr>
        <w:t>Γεροβασίλη</w:t>
      </w:r>
      <w:proofErr w:type="spellEnd"/>
      <w:r>
        <w:rPr>
          <w:rFonts w:eastAsia="Times New Roman"/>
          <w:szCs w:val="24"/>
        </w:rPr>
        <w:t xml:space="preserve"> καταθέτει για τα Πρακτικά τα προαναφερθέντα έγγραφα, τα οποία βρίσκονται στο </w:t>
      </w:r>
      <w:r>
        <w:rPr>
          <w:rFonts w:eastAsia="Times New Roman"/>
          <w:szCs w:val="24"/>
        </w:rPr>
        <w:t xml:space="preserve">αρχείο </w:t>
      </w:r>
      <w:r>
        <w:rPr>
          <w:rFonts w:eastAsia="Times New Roman"/>
          <w:szCs w:val="24"/>
        </w:rPr>
        <w:t>του Τμήματος Γραμματείας της Διεύθυνσης Στενογραφίας και Πρακτικών της Βουλή</w:t>
      </w:r>
      <w:r>
        <w:rPr>
          <w:rFonts w:eastAsia="Times New Roman"/>
          <w:szCs w:val="24"/>
        </w:rPr>
        <w:t>ς)</w:t>
      </w:r>
    </w:p>
    <w:p w14:paraId="3BC0F98F" w14:textId="77777777" w:rsidR="002B481C" w:rsidRDefault="00862280">
      <w:pPr>
        <w:spacing w:after="0" w:line="600" w:lineRule="auto"/>
        <w:ind w:firstLine="720"/>
        <w:contextualSpacing/>
        <w:jc w:val="both"/>
        <w:rPr>
          <w:rFonts w:eastAsia="Times New Roman"/>
          <w:szCs w:val="24"/>
        </w:rPr>
      </w:pPr>
      <w:r>
        <w:rPr>
          <w:rFonts w:eastAsia="Times New Roman"/>
          <w:szCs w:val="24"/>
        </w:rPr>
        <w:lastRenderedPageBreak/>
        <w:t>Θυμίζω ότι επί των ημερών μας έγιναν επιχειρήσεις από την πλευρά της Αστυνομίας και μέσα στα Εξάρχεια, εκεί όπου για πολλά χρόνια και επί των δικών σας ημερών πραγματικά ήταν άβατο, με τις συλλήψεις στα Εξάρχεια να έχουν αυξηθεί κατά 22%.</w:t>
      </w:r>
    </w:p>
    <w:p w14:paraId="3BC0F990" w14:textId="77777777" w:rsidR="002B481C" w:rsidRDefault="00862280">
      <w:pPr>
        <w:spacing w:after="0" w:line="600" w:lineRule="auto"/>
        <w:ind w:firstLine="720"/>
        <w:contextualSpacing/>
        <w:jc w:val="both"/>
        <w:rPr>
          <w:rFonts w:eastAsia="Times New Roman"/>
          <w:szCs w:val="24"/>
        </w:rPr>
      </w:pPr>
      <w:r>
        <w:rPr>
          <w:rFonts w:eastAsia="Times New Roman"/>
          <w:szCs w:val="24"/>
        </w:rPr>
        <w:t xml:space="preserve">Θυμηθείτε ότι </w:t>
      </w:r>
      <w:r>
        <w:rPr>
          <w:rFonts w:eastAsia="Times New Roman"/>
          <w:szCs w:val="24"/>
        </w:rPr>
        <w:t>ζητήματα παραβατικότητας υπήρχαν και επί των ημερών σας, ζητήματα σημαντικά και σπουδαία και στα πανεπιστήμια και στο κέντρο της Αθήνας και αλλού. Σας θυμίζω, όμως, ότι αυτό που κάνατε ως Κυβέρνηση εκείνη την εποχή ήταν να καταργηθούν 6.700 οργανικές θέσει</w:t>
      </w:r>
      <w:r>
        <w:rPr>
          <w:rFonts w:eastAsia="Times New Roman"/>
          <w:szCs w:val="24"/>
        </w:rPr>
        <w:t>ς στην Αστυνομία. Θυμίζω ότι καταργήθηκε εκείνη την εποχή σε μια νύχτα η Δημοτική Αστυνομία, επιφορτίζοντας και την Αστυνομία μ’ ένα καθήκον, ενώ δεν υπήρχε ο αντίστοιχος σχεδιασμός. Πρόσφατα, βεβαίως, ο κ. Μητσοτάκης δήλωσε ότι δεν χρειάζονται και νέες πρ</w:t>
      </w:r>
      <w:r>
        <w:rPr>
          <w:rFonts w:eastAsia="Times New Roman"/>
          <w:szCs w:val="24"/>
        </w:rPr>
        <w:t>οσλήψεις στην Αστυνομία.</w:t>
      </w:r>
    </w:p>
    <w:p w14:paraId="3BC0F991" w14:textId="77777777" w:rsidR="002B481C" w:rsidRDefault="00862280">
      <w:pPr>
        <w:spacing w:after="0" w:line="600" w:lineRule="auto"/>
        <w:ind w:firstLine="720"/>
        <w:contextualSpacing/>
        <w:jc w:val="both"/>
        <w:rPr>
          <w:rFonts w:eastAsia="Times New Roman"/>
          <w:szCs w:val="24"/>
        </w:rPr>
      </w:pPr>
      <w:r>
        <w:rPr>
          <w:rFonts w:eastAsia="Times New Roman"/>
          <w:szCs w:val="24"/>
        </w:rPr>
        <w:t xml:space="preserve">Η οικονομική κρίση πραγματικά –θα συμφωνήσω μαζί σας- επέτεινε τα φαινόμενα της </w:t>
      </w:r>
      <w:proofErr w:type="spellStart"/>
      <w:r>
        <w:rPr>
          <w:rFonts w:eastAsia="Times New Roman"/>
          <w:szCs w:val="24"/>
        </w:rPr>
        <w:t>παραβατικότητος</w:t>
      </w:r>
      <w:proofErr w:type="spellEnd"/>
      <w:r>
        <w:rPr>
          <w:rFonts w:eastAsia="Times New Roman"/>
          <w:szCs w:val="24"/>
        </w:rPr>
        <w:t xml:space="preserve">, κυρίως της μικρής και της μεσαίας </w:t>
      </w:r>
      <w:proofErr w:type="spellStart"/>
      <w:r>
        <w:rPr>
          <w:rFonts w:eastAsia="Times New Roman"/>
          <w:szCs w:val="24"/>
        </w:rPr>
        <w:t>παραβατικότητος</w:t>
      </w:r>
      <w:proofErr w:type="spellEnd"/>
      <w:r>
        <w:rPr>
          <w:rFonts w:eastAsia="Times New Roman"/>
          <w:szCs w:val="24"/>
        </w:rPr>
        <w:t>, αλλά έχουμε και ζητήματα στη μεγάλη παραβατικότητα και εγκληματικότητα. Αυτό που δε</w:t>
      </w:r>
      <w:r>
        <w:rPr>
          <w:rFonts w:eastAsia="Times New Roman"/>
          <w:szCs w:val="24"/>
        </w:rPr>
        <w:t>ίχνουν τα στοιχεία είναι ότι από το 2015 ως το 2018 υπάρχει πτωτική τάση σε αδικήματα όπως πλαστογραφίες, εγκλήματα πνευματικής ιδιοκτησίας, σεξουαλικής εκμετάλλευσης, ανθρωποκτονίας, βιασμοί. Εξαρθρώθηκαν μεγάλες εγκληματικές ομάδες, σπείρες με διεθνείς δ</w:t>
      </w:r>
      <w:r>
        <w:rPr>
          <w:rFonts w:eastAsia="Times New Roman"/>
          <w:szCs w:val="24"/>
        </w:rPr>
        <w:t xml:space="preserve">ιασυνδέσεις. Σας θυμίζω τις σπείρες που έκλεβαν </w:t>
      </w:r>
      <w:r>
        <w:rPr>
          <w:rFonts w:eastAsia="Times New Roman"/>
          <w:szCs w:val="24"/>
        </w:rPr>
        <w:lastRenderedPageBreak/>
        <w:t>τον εξοπλισμό νοσοκομείων, τις άλλες που διοχέτευαν τα αντικαρκινικά φάρμακα στο εξωτερικό. Εξιχνιάστηκαν υποθέσεις και έχουν συλληφθεί δράστες για περιπτώσεις δολοφονιών και απαγωγών. Στην περιοχή της Αττική</w:t>
      </w:r>
      <w:r>
        <w:rPr>
          <w:rFonts w:eastAsia="Times New Roman"/>
          <w:szCs w:val="24"/>
        </w:rPr>
        <w:t xml:space="preserve">ς το πρώτο </w:t>
      </w:r>
      <w:proofErr w:type="spellStart"/>
      <w:r>
        <w:rPr>
          <w:rFonts w:eastAsia="Times New Roman"/>
          <w:szCs w:val="24"/>
        </w:rPr>
        <w:t>εννιάμηνο</w:t>
      </w:r>
      <w:proofErr w:type="spellEnd"/>
      <w:r>
        <w:rPr>
          <w:rFonts w:eastAsia="Times New Roman"/>
          <w:szCs w:val="24"/>
        </w:rPr>
        <w:t xml:space="preserve"> του 2018 σε σχέση με το αντίστοιχο του 2017 παρατηρείται μείωση σε πολλές κατηγορίες αδικημάτων σε ποσοστό από 5% έως 30%. Σε ό,τι αφορά τα ναρκωτικά, πρέπει να αναφέρω το πολύ υψηλό ποσοστό εξιχνίασης των υποθέσεων. Οι πίνακες εμπεριέ</w:t>
      </w:r>
      <w:r>
        <w:rPr>
          <w:rFonts w:eastAsia="Times New Roman"/>
          <w:szCs w:val="24"/>
        </w:rPr>
        <w:t xml:space="preserve">χουν ακριβή στοιχεία. </w:t>
      </w:r>
    </w:p>
    <w:p w14:paraId="3BC0F992" w14:textId="77777777" w:rsidR="002B481C" w:rsidRDefault="00862280">
      <w:pPr>
        <w:spacing w:after="0" w:line="600" w:lineRule="auto"/>
        <w:ind w:firstLine="720"/>
        <w:contextualSpacing/>
        <w:jc w:val="both"/>
        <w:rPr>
          <w:rFonts w:eastAsia="Times New Roman"/>
          <w:szCs w:val="24"/>
        </w:rPr>
      </w:pPr>
      <w:r>
        <w:rPr>
          <w:rFonts w:eastAsia="Times New Roman"/>
          <w:szCs w:val="24"/>
        </w:rPr>
        <w:t>Θέλω, επίσης, να σημειώσω εδώ τη μεγάλη επιτυχία της Ελληνικής Αστυνομίας την προηγούμενη εβδομάδα σε συνεργασία με το Εκουαδόρ και τις Ηνωμένες Πολιτείες, μια σημαντική επιτυχία εξάρθρωσης μιας διεθνούς εγκληματικής οργάνωσης που με</w:t>
      </w:r>
      <w:r>
        <w:rPr>
          <w:rFonts w:eastAsia="Times New Roman"/>
          <w:szCs w:val="24"/>
        </w:rPr>
        <w:t>τέφερε διά θαλάσσης τεράστιες ποσότητες κοκαΐνης. Συνελήφθησαν και οι Έλληνες συμμετέχοντες σ’ αυτήν την επιχείρηση.</w:t>
      </w:r>
    </w:p>
    <w:p w14:paraId="3BC0F993" w14:textId="77777777" w:rsidR="002B481C" w:rsidRDefault="00862280">
      <w:pPr>
        <w:tabs>
          <w:tab w:val="center" w:pos="4753"/>
          <w:tab w:val="left" w:pos="6156"/>
        </w:tabs>
        <w:spacing w:after="0" w:line="600" w:lineRule="auto"/>
        <w:ind w:firstLine="720"/>
        <w:jc w:val="both"/>
        <w:rPr>
          <w:rFonts w:eastAsia="Times New Roman"/>
          <w:szCs w:val="24"/>
        </w:rPr>
      </w:pPr>
      <w:r>
        <w:rPr>
          <w:rFonts w:eastAsia="Times New Roman"/>
          <w:szCs w:val="24"/>
        </w:rPr>
        <w:t xml:space="preserve">Τελειώνοντας, </w:t>
      </w:r>
      <w:r w:rsidRPr="002E6ACB">
        <w:rPr>
          <w:rFonts w:eastAsia="Times New Roman"/>
          <w:szCs w:val="24"/>
        </w:rPr>
        <w:t xml:space="preserve">θέλω να σας πω για το πρόγραμμα </w:t>
      </w:r>
      <w:r>
        <w:rPr>
          <w:rFonts w:eastAsia="Times New Roman"/>
          <w:szCs w:val="24"/>
        </w:rPr>
        <w:t>«</w:t>
      </w:r>
      <w:r w:rsidRPr="002E6ACB">
        <w:rPr>
          <w:rFonts w:eastAsia="Times New Roman"/>
          <w:szCs w:val="24"/>
        </w:rPr>
        <w:t>ΠΕΡΣΕΑΣ</w:t>
      </w:r>
      <w:r>
        <w:rPr>
          <w:rFonts w:eastAsia="Times New Roman"/>
          <w:szCs w:val="24"/>
        </w:rPr>
        <w:t>». Είναι</w:t>
      </w:r>
      <w:r w:rsidRPr="002E6ACB">
        <w:rPr>
          <w:rFonts w:eastAsia="Times New Roman"/>
          <w:szCs w:val="24"/>
        </w:rPr>
        <w:t xml:space="preserve"> ένα σχέδιο το οποίο βρίσκεται σε εφαρμογή ένα</w:t>
      </w:r>
      <w:r>
        <w:rPr>
          <w:rFonts w:eastAsia="Times New Roman"/>
          <w:szCs w:val="24"/>
        </w:rPr>
        <w:t>ν</w:t>
      </w:r>
      <w:r w:rsidRPr="002E6ACB">
        <w:rPr>
          <w:rFonts w:eastAsia="Times New Roman"/>
          <w:szCs w:val="24"/>
        </w:rPr>
        <w:t xml:space="preserve"> μήνα περίπου τώρα</w:t>
      </w:r>
      <w:r>
        <w:rPr>
          <w:rFonts w:eastAsia="Times New Roman"/>
          <w:szCs w:val="24"/>
        </w:rPr>
        <w:t>,</w:t>
      </w:r>
      <w:r w:rsidRPr="002E6ACB">
        <w:rPr>
          <w:rFonts w:eastAsia="Times New Roman"/>
          <w:szCs w:val="24"/>
        </w:rPr>
        <w:t xml:space="preserve"> κυρίως</w:t>
      </w:r>
      <w:r>
        <w:rPr>
          <w:rFonts w:eastAsia="Times New Roman"/>
          <w:szCs w:val="24"/>
        </w:rPr>
        <w:t xml:space="preserve"> για</w:t>
      </w:r>
      <w:r>
        <w:rPr>
          <w:rFonts w:eastAsia="Times New Roman"/>
          <w:szCs w:val="24"/>
        </w:rPr>
        <w:t xml:space="preserve"> να αντιμετωπίσει την </w:t>
      </w:r>
      <w:proofErr w:type="spellStart"/>
      <w:r>
        <w:rPr>
          <w:rFonts w:eastAsia="Times New Roman"/>
          <w:szCs w:val="24"/>
        </w:rPr>
        <w:t>μικρο</w:t>
      </w:r>
      <w:r w:rsidRPr="002E6ACB">
        <w:rPr>
          <w:rFonts w:eastAsia="Times New Roman"/>
          <w:szCs w:val="24"/>
        </w:rPr>
        <w:t>παραβατικότητα</w:t>
      </w:r>
      <w:proofErr w:type="spellEnd"/>
      <w:r>
        <w:rPr>
          <w:rFonts w:eastAsia="Times New Roman"/>
          <w:szCs w:val="24"/>
        </w:rPr>
        <w:t>,</w:t>
      </w:r>
      <w:r w:rsidRPr="002E6ACB">
        <w:rPr>
          <w:rFonts w:eastAsia="Times New Roman"/>
          <w:szCs w:val="24"/>
        </w:rPr>
        <w:t xml:space="preserve"> </w:t>
      </w:r>
      <w:r>
        <w:rPr>
          <w:rFonts w:eastAsia="Times New Roman"/>
          <w:szCs w:val="24"/>
        </w:rPr>
        <w:t>ω</w:t>
      </w:r>
      <w:r w:rsidRPr="002E6ACB">
        <w:rPr>
          <w:rFonts w:eastAsia="Times New Roman"/>
          <w:szCs w:val="24"/>
        </w:rPr>
        <w:t>ς πρόγραμμα εμφανούς αστυνόμευσης και βασίζεται</w:t>
      </w:r>
      <w:r>
        <w:rPr>
          <w:rFonts w:eastAsia="Times New Roman"/>
          <w:szCs w:val="24"/>
        </w:rPr>
        <w:t>,</w:t>
      </w:r>
      <w:r w:rsidRPr="002E6ACB">
        <w:rPr>
          <w:rFonts w:eastAsia="Times New Roman"/>
          <w:szCs w:val="24"/>
        </w:rPr>
        <w:t xml:space="preserve"> </w:t>
      </w:r>
      <w:r>
        <w:rPr>
          <w:rFonts w:eastAsia="Times New Roman"/>
          <w:szCs w:val="24"/>
        </w:rPr>
        <w:t>β</w:t>
      </w:r>
      <w:r w:rsidRPr="002E6ACB">
        <w:rPr>
          <w:rFonts w:eastAsia="Times New Roman"/>
          <w:szCs w:val="24"/>
        </w:rPr>
        <w:t>εβαίως</w:t>
      </w:r>
      <w:r>
        <w:rPr>
          <w:rFonts w:eastAsia="Times New Roman"/>
          <w:szCs w:val="24"/>
        </w:rPr>
        <w:t>,</w:t>
      </w:r>
      <w:r w:rsidRPr="002E6ACB">
        <w:rPr>
          <w:rFonts w:eastAsia="Times New Roman"/>
          <w:szCs w:val="24"/>
        </w:rPr>
        <w:t xml:space="preserve"> </w:t>
      </w:r>
      <w:r>
        <w:rPr>
          <w:rFonts w:eastAsia="Times New Roman"/>
          <w:szCs w:val="24"/>
        </w:rPr>
        <w:t>σ</w:t>
      </w:r>
      <w:r w:rsidRPr="002E6ACB">
        <w:rPr>
          <w:rFonts w:eastAsia="Times New Roman"/>
          <w:szCs w:val="24"/>
        </w:rPr>
        <w:t xml:space="preserve">την </w:t>
      </w:r>
      <w:r>
        <w:rPr>
          <w:rFonts w:eastAsia="Times New Roman"/>
          <w:szCs w:val="24"/>
        </w:rPr>
        <w:t>αποτρεπτική παρουσία της Α</w:t>
      </w:r>
      <w:r w:rsidRPr="002E6ACB">
        <w:rPr>
          <w:rFonts w:eastAsia="Times New Roman"/>
          <w:szCs w:val="24"/>
        </w:rPr>
        <w:t>στυνομίας</w:t>
      </w:r>
      <w:r>
        <w:rPr>
          <w:rFonts w:eastAsia="Times New Roman"/>
          <w:szCs w:val="24"/>
        </w:rPr>
        <w:t>.</w:t>
      </w:r>
      <w:r w:rsidRPr="002E6ACB">
        <w:rPr>
          <w:rFonts w:eastAsia="Times New Roman"/>
          <w:szCs w:val="24"/>
        </w:rPr>
        <w:t xml:space="preserve"> </w:t>
      </w:r>
      <w:r>
        <w:rPr>
          <w:rFonts w:eastAsia="Times New Roman"/>
          <w:szCs w:val="24"/>
        </w:rPr>
        <w:t>Προβλέπει εμφαν</w:t>
      </w:r>
      <w:r w:rsidRPr="002E6ACB">
        <w:rPr>
          <w:rFonts w:eastAsia="Times New Roman"/>
          <w:szCs w:val="24"/>
        </w:rPr>
        <w:t>είς εποχούμενες περιπολίες σε κάθε περιοχή της χώρας</w:t>
      </w:r>
      <w:r>
        <w:rPr>
          <w:rFonts w:eastAsia="Times New Roman"/>
          <w:szCs w:val="24"/>
        </w:rPr>
        <w:t>, κάθε μέρα και κάθε στιγμή του εικοσιτετράωρ</w:t>
      </w:r>
      <w:r>
        <w:rPr>
          <w:rFonts w:eastAsia="Times New Roman"/>
          <w:szCs w:val="24"/>
        </w:rPr>
        <w:t>ου.</w:t>
      </w:r>
      <w:r w:rsidRPr="002E6ACB">
        <w:rPr>
          <w:rFonts w:eastAsia="Times New Roman"/>
          <w:szCs w:val="24"/>
        </w:rPr>
        <w:t xml:space="preserve"> </w:t>
      </w:r>
      <w:r>
        <w:rPr>
          <w:rFonts w:eastAsia="Times New Roman"/>
          <w:szCs w:val="24"/>
        </w:rPr>
        <w:t>Τ</w:t>
      </w:r>
      <w:r w:rsidRPr="002E6ACB">
        <w:rPr>
          <w:rFonts w:eastAsia="Times New Roman"/>
          <w:szCs w:val="24"/>
        </w:rPr>
        <w:t>α πρώτα στοιχεία στην περιοχή της Αττικής για αυτό το διάστημα δείχνουν ότι έχουμε αύξηση των συλλήψεων κατά 130%</w:t>
      </w:r>
      <w:r>
        <w:rPr>
          <w:rFonts w:eastAsia="Times New Roman"/>
          <w:szCs w:val="24"/>
        </w:rPr>
        <w:t>.</w:t>
      </w:r>
      <w:r w:rsidRPr="002E6ACB">
        <w:rPr>
          <w:rFonts w:eastAsia="Times New Roman"/>
          <w:szCs w:val="24"/>
        </w:rPr>
        <w:t xml:space="preserve"> </w:t>
      </w:r>
      <w:r>
        <w:rPr>
          <w:rFonts w:eastAsia="Times New Roman"/>
          <w:szCs w:val="24"/>
        </w:rPr>
        <w:t>Επίσης,</w:t>
      </w:r>
      <w:r w:rsidRPr="002E6ACB">
        <w:rPr>
          <w:rFonts w:eastAsia="Times New Roman"/>
          <w:szCs w:val="24"/>
        </w:rPr>
        <w:t xml:space="preserve"> ένα </w:t>
      </w:r>
      <w:r w:rsidRPr="002E6ACB">
        <w:rPr>
          <w:rFonts w:eastAsia="Times New Roman"/>
          <w:szCs w:val="24"/>
        </w:rPr>
        <w:lastRenderedPageBreak/>
        <w:t>πρόσφατο παράδειγμα αποτελεί η εξάρθρωση εγκληματικής ομάδας στην περιοχή Αχαρνών</w:t>
      </w:r>
      <w:r>
        <w:rPr>
          <w:rFonts w:eastAsia="Times New Roman"/>
          <w:szCs w:val="24"/>
        </w:rPr>
        <w:t>,</w:t>
      </w:r>
      <w:r w:rsidRPr="002E6ACB">
        <w:rPr>
          <w:rFonts w:eastAsia="Times New Roman"/>
          <w:szCs w:val="24"/>
        </w:rPr>
        <w:t xml:space="preserve"> τα μέλη της οποίας</w:t>
      </w:r>
      <w:r>
        <w:rPr>
          <w:rFonts w:eastAsia="Times New Roman"/>
          <w:szCs w:val="24"/>
        </w:rPr>
        <w:t xml:space="preserve"> διέπρατταν ληστείες σε</w:t>
      </w:r>
      <w:r>
        <w:rPr>
          <w:rFonts w:eastAsia="Times New Roman"/>
          <w:szCs w:val="24"/>
        </w:rPr>
        <w:t xml:space="preserve"> οδηγούς, </w:t>
      </w:r>
      <w:r w:rsidRPr="002E6ACB">
        <w:rPr>
          <w:rFonts w:eastAsia="Times New Roman"/>
          <w:szCs w:val="24"/>
        </w:rPr>
        <w:t>πεζούς καθώς και σε επιβάτες τρένων</w:t>
      </w:r>
      <w:r>
        <w:rPr>
          <w:rFonts w:eastAsia="Times New Roman"/>
          <w:szCs w:val="24"/>
        </w:rPr>
        <w:t>.</w:t>
      </w:r>
      <w:r w:rsidRPr="002E6ACB">
        <w:rPr>
          <w:rFonts w:eastAsia="Times New Roman"/>
          <w:szCs w:val="24"/>
        </w:rPr>
        <w:t xml:space="preserve"> </w:t>
      </w:r>
    </w:p>
    <w:p w14:paraId="3BC0F994" w14:textId="77777777" w:rsidR="002B481C" w:rsidRDefault="00862280">
      <w:pPr>
        <w:tabs>
          <w:tab w:val="center" w:pos="4753"/>
          <w:tab w:val="left" w:pos="6156"/>
        </w:tabs>
        <w:spacing w:after="0" w:line="600" w:lineRule="auto"/>
        <w:ind w:firstLine="720"/>
        <w:jc w:val="both"/>
        <w:rPr>
          <w:rFonts w:eastAsia="Times New Roman"/>
          <w:szCs w:val="24"/>
        </w:rPr>
      </w:pPr>
      <w:r>
        <w:rPr>
          <w:rFonts w:eastAsia="Times New Roman"/>
          <w:szCs w:val="24"/>
        </w:rPr>
        <w:t>Τ</w:t>
      </w:r>
      <w:r w:rsidRPr="002E6ACB">
        <w:rPr>
          <w:rFonts w:eastAsia="Times New Roman"/>
          <w:szCs w:val="24"/>
        </w:rPr>
        <w:t xml:space="preserve">ονίζω </w:t>
      </w:r>
      <w:r>
        <w:rPr>
          <w:rFonts w:eastAsia="Times New Roman"/>
          <w:szCs w:val="24"/>
        </w:rPr>
        <w:t>-</w:t>
      </w:r>
      <w:r w:rsidRPr="002E6ACB">
        <w:rPr>
          <w:rFonts w:eastAsia="Times New Roman"/>
          <w:szCs w:val="24"/>
        </w:rPr>
        <w:t xml:space="preserve">το είπατε και </w:t>
      </w:r>
      <w:r>
        <w:rPr>
          <w:rFonts w:eastAsia="Times New Roman"/>
          <w:szCs w:val="24"/>
        </w:rPr>
        <w:t>εσείς-</w:t>
      </w:r>
      <w:r w:rsidRPr="002E6ACB">
        <w:rPr>
          <w:rFonts w:eastAsia="Times New Roman"/>
          <w:szCs w:val="24"/>
        </w:rPr>
        <w:t xml:space="preserve"> την επιτυχημένη επιχείρηση </w:t>
      </w:r>
      <w:r>
        <w:rPr>
          <w:rFonts w:eastAsia="Times New Roman"/>
          <w:szCs w:val="24"/>
        </w:rPr>
        <w:t>στο</w:t>
      </w:r>
      <w:r w:rsidRPr="002E6ACB">
        <w:rPr>
          <w:rFonts w:eastAsia="Times New Roman"/>
          <w:szCs w:val="24"/>
        </w:rPr>
        <w:t xml:space="preserve"> </w:t>
      </w:r>
      <w:r>
        <w:rPr>
          <w:rFonts w:eastAsia="Times New Roman"/>
          <w:szCs w:val="24"/>
        </w:rPr>
        <w:t>Πεδίον</w:t>
      </w:r>
      <w:r w:rsidRPr="002E6ACB">
        <w:rPr>
          <w:rFonts w:eastAsia="Times New Roman"/>
          <w:szCs w:val="24"/>
        </w:rPr>
        <w:t xml:space="preserve"> του Άρεως</w:t>
      </w:r>
      <w:r>
        <w:rPr>
          <w:rFonts w:eastAsia="Times New Roman"/>
          <w:szCs w:val="24"/>
        </w:rPr>
        <w:t>,</w:t>
      </w:r>
      <w:r w:rsidRPr="002E6ACB">
        <w:rPr>
          <w:rFonts w:eastAsia="Times New Roman"/>
          <w:szCs w:val="24"/>
        </w:rPr>
        <w:t xml:space="preserve"> αλλά αντίστοιχη επιχείρηση έγινε και στην περιοχή Φιλοπάππου και οι περιοχές αυτές σήμερα έχουν παραδοθεί στο κοινό</w:t>
      </w:r>
      <w:r>
        <w:rPr>
          <w:rFonts w:eastAsia="Times New Roman"/>
          <w:szCs w:val="24"/>
        </w:rPr>
        <w:t>,</w:t>
      </w:r>
      <w:r w:rsidRPr="002E6ACB">
        <w:rPr>
          <w:rFonts w:eastAsia="Times New Roman"/>
          <w:szCs w:val="24"/>
        </w:rPr>
        <w:t xml:space="preserve"> </w:t>
      </w:r>
      <w:r>
        <w:rPr>
          <w:rFonts w:eastAsia="Times New Roman"/>
          <w:szCs w:val="24"/>
        </w:rPr>
        <w:t>χ</w:t>
      </w:r>
      <w:r w:rsidRPr="002E6ACB">
        <w:rPr>
          <w:rFonts w:eastAsia="Times New Roman"/>
          <w:szCs w:val="24"/>
        </w:rPr>
        <w:t xml:space="preserve">ωρίς σημεία </w:t>
      </w:r>
      <w:proofErr w:type="spellStart"/>
      <w:r w:rsidRPr="002E6ACB">
        <w:rPr>
          <w:rFonts w:eastAsia="Times New Roman"/>
          <w:szCs w:val="24"/>
        </w:rPr>
        <w:t>παραβατικών</w:t>
      </w:r>
      <w:proofErr w:type="spellEnd"/>
      <w:r w:rsidRPr="002E6ACB">
        <w:rPr>
          <w:rFonts w:eastAsia="Times New Roman"/>
          <w:szCs w:val="24"/>
        </w:rPr>
        <w:t xml:space="preserve"> συμπεριφορών στην περιοχή</w:t>
      </w:r>
      <w:r>
        <w:rPr>
          <w:rFonts w:eastAsia="Times New Roman"/>
          <w:szCs w:val="24"/>
        </w:rPr>
        <w:t>.</w:t>
      </w:r>
      <w:r w:rsidRPr="002E6ACB">
        <w:rPr>
          <w:rFonts w:eastAsia="Times New Roman"/>
          <w:szCs w:val="24"/>
        </w:rPr>
        <w:t xml:space="preserve"> Βεβαίως</w:t>
      </w:r>
      <w:r>
        <w:rPr>
          <w:rFonts w:eastAsia="Times New Roman"/>
          <w:szCs w:val="24"/>
        </w:rPr>
        <w:t>,</w:t>
      </w:r>
      <w:r w:rsidRPr="002E6ACB">
        <w:rPr>
          <w:rFonts w:eastAsia="Times New Roman"/>
          <w:szCs w:val="24"/>
        </w:rPr>
        <w:t xml:space="preserve"> δεν εξαλείφονται τα φαινόμενα</w:t>
      </w:r>
      <w:r>
        <w:rPr>
          <w:rFonts w:eastAsia="Times New Roman"/>
          <w:szCs w:val="24"/>
        </w:rPr>
        <w:t xml:space="preserve">. Ναι, </w:t>
      </w:r>
      <w:r w:rsidRPr="002E6ACB">
        <w:rPr>
          <w:rFonts w:eastAsia="Times New Roman"/>
          <w:szCs w:val="24"/>
        </w:rPr>
        <w:t>το θέμα των χρηστών ναρκωτικών</w:t>
      </w:r>
      <w:r>
        <w:rPr>
          <w:rFonts w:eastAsia="Times New Roman"/>
          <w:szCs w:val="24"/>
        </w:rPr>
        <w:t xml:space="preserve"> -διότι</w:t>
      </w:r>
      <w:r w:rsidRPr="002E6ACB">
        <w:rPr>
          <w:rFonts w:eastAsia="Times New Roman"/>
          <w:szCs w:val="24"/>
        </w:rPr>
        <w:t xml:space="preserve"> περί αυτού πρόκειται και στις δύο αυτές περιοχές και κυρίως στο Πεδίο</w:t>
      </w:r>
      <w:r>
        <w:rPr>
          <w:rFonts w:eastAsia="Times New Roman"/>
          <w:szCs w:val="24"/>
        </w:rPr>
        <w:t>ν</w:t>
      </w:r>
      <w:r w:rsidRPr="002E6ACB">
        <w:rPr>
          <w:rFonts w:eastAsia="Times New Roman"/>
          <w:szCs w:val="24"/>
        </w:rPr>
        <w:t xml:space="preserve"> του Άρεως</w:t>
      </w:r>
      <w:r>
        <w:rPr>
          <w:rFonts w:eastAsia="Times New Roman"/>
          <w:szCs w:val="24"/>
        </w:rPr>
        <w:t>- δεν είναι θέμα της Α</w:t>
      </w:r>
      <w:r w:rsidRPr="002E6ACB">
        <w:rPr>
          <w:rFonts w:eastAsia="Times New Roman"/>
          <w:szCs w:val="24"/>
        </w:rPr>
        <w:t xml:space="preserve">στυνομίας ή τουλάχιστον </w:t>
      </w:r>
      <w:r>
        <w:rPr>
          <w:rFonts w:eastAsia="Times New Roman"/>
          <w:szCs w:val="24"/>
        </w:rPr>
        <w:t>δεν είναι μόνο της Α</w:t>
      </w:r>
      <w:r w:rsidRPr="002E6ACB">
        <w:rPr>
          <w:rFonts w:eastAsia="Times New Roman"/>
          <w:szCs w:val="24"/>
        </w:rPr>
        <w:t>στυνομίας</w:t>
      </w:r>
      <w:r>
        <w:rPr>
          <w:rFonts w:eastAsia="Times New Roman"/>
          <w:szCs w:val="24"/>
        </w:rPr>
        <w:t>.</w:t>
      </w:r>
      <w:r w:rsidRPr="002E6ACB">
        <w:rPr>
          <w:rFonts w:eastAsia="Times New Roman"/>
          <w:szCs w:val="24"/>
        </w:rPr>
        <w:t xml:space="preserve"> </w:t>
      </w:r>
      <w:r>
        <w:rPr>
          <w:rFonts w:eastAsia="Times New Roman"/>
          <w:szCs w:val="24"/>
        </w:rPr>
        <w:t>Η</w:t>
      </w:r>
      <w:r w:rsidRPr="002E6ACB">
        <w:rPr>
          <w:rFonts w:eastAsia="Times New Roman"/>
          <w:szCs w:val="24"/>
        </w:rPr>
        <w:t xml:space="preserve"> </w:t>
      </w:r>
      <w:r>
        <w:rPr>
          <w:rFonts w:eastAsia="Times New Roman"/>
          <w:szCs w:val="24"/>
        </w:rPr>
        <w:t>Α</w:t>
      </w:r>
      <w:r w:rsidRPr="002E6ACB">
        <w:rPr>
          <w:rFonts w:eastAsia="Times New Roman"/>
          <w:szCs w:val="24"/>
        </w:rPr>
        <w:t>στυνομία έχει ένα</w:t>
      </w:r>
      <w:r>
        <w:rPr>
          <w:rFonts w:eastAsia="Times New Roman"/>
          <w:szCs w:val="24"/>
        </w:rPr>
        <w:t>ν</w:t>
      </w:r>
      <w:r w:rsidRPr="002E6ACB">
        <w:rPr>
          <w:rFonts w:eastAsia="Times New Roman"/>
          <w:szCs w:val="24"/>
        </w:rPr>
        <w:t xml:space="preserve"> ρόλο</w:t>
      </w:r>
      <w:r>
        <w:rPr>
          <w:rFonts w:eastAsia="Times New Roman"/>
          <w:szCs w:val="24"/>
        </w:rPr>
        <w:t>,</w:t>
      </w:r>
      <w:r w:rsidRPr="002E6ACB">
        <w:rPr>
          <w:rFonts w:eastAsia="Times New Roman"/>
          <w:szCs w:val="24"/>
        </w:rPr>
        <w:t xml:space="preserve"> αλλά δεν είναι λύση η σύλληψη του χρήστη</w:t>
      </w:r>
      <w:r>
        <w:rPr>
          <w:rFonts w:eastAsia="Times New Roman"/>
          <w:szCs w:val="24"/>
        </w:rPr>
        <w:t>.</w:t>
      </w:r>
      <w:r w:rsidRPr="002E6ACB">
        <w:rPr>
          <w:rFonts w:eastAsia="Times New Roman"/>
          <w:szCs w:val="24"/>
        </w:rPr>
        <w:t xml:space="preserve"> </w:t>
      </w:r>
      <w:r>
        <w:rPr>
          <w:rFonts w:eastAsia="Times New Roman"/>
          <w:szCs w:val="24"/>
        </w:rPr>
        <w:t xml:space="preserve">Είναι ένα σύνθετο, πολύπλοκο </w:t>
      </w:r>
      <w:r w:rsidRPr="002E6ACB">
        <w:rPr>
          <w:rFonts w:eastAsia="Times New Roman"/>
          <w:szCs w:val="24"/>
        </w:rPr>
        <w:t>πρόβλημα και πιστεύω</w:t>
      </w:r>
      <w:r>
        <w:rPr>
          <w:rFonts w:eastAsia="Times New Roman"/>
          <w:szCs w:val="24"/>
        </w:rPr>
        <w:t xml:space="preserve"> πως</w:t>
      </w:r>
      <w:r w:rsidRPr="002E6ACB">
        <w:rPr>
          <w:rFonts w:eastAsia="Times New Roman"/>
          <w:szCs w:val="24"/>
        </w:rPr>
        <w:t xml:space="preserve"> θα συμφωνήσετε μαζί</w:t>
      </w:r>
      <w:r>
        <w:rPr>
          <w:rFonts w:eastAsia="Times New Roman"/>
          <w:szCs w:val="24"/>
        </w:rPr>
        <w:t xml:space="preserve"> μου,</w:t>
      </w:r>
      <w:r w:rsidRPr="002E6ACB">
        <w:rPr>
          <w:rFonts w:eastAsia="Times New Roman"/>
          <w:szCs w:val="24"/>
        </w:rPr>
        <w:t xml:space="preserve"> ότι εδώ χρειάζεται </w:t>
      </w:r>
      <w:r>
        <w:rPr>
          <w:rFonts w:eastAsia="Times New Roman"/>
          <w:szCs w:val="24"/>
        </w:rPr>
        <w:t>μια</w:t>
      </w:r>
      <w:r w:rsidRPr="002E6ACB">
        <w:rPr>
          <w:rFonts w:eastAsia="Times New Roman"/>
          <w:szCs w:val="24"/>
        </w:rPr>
        <w:t xml:space="preserve"> συντονισμένη προσπάθεια πολλών φ</w:t>
      </w:r>
      <w:r>
        <w:rPr>
          <w:rFonts w:eastAsia="Times New Roman"/>
          <w:szCs w:val="24"/>
        </w:rPr>
        <w:t>ορέων και της κοινωνί</w:t>
      </w:r>
      <w:r>
        <w:rPr>
          <w:rFonts w:eastAsia="Times New Roman"/>
          <w:szCs w:val="24"/>
        </w:rPr>
        <w:t>ας των πολι</w:t>
      </w:r>
      <w:r w:rsidRPr="002E6ACB">
        <w:rPr>
          <w:rFonts w:eastAsia="Times New Roman"/>
          <w:szCs w:val="24"/>
        </w:rPr>
        <w:t>τών</w:t>
      </w:r>
      <w:r>
        <w:rPr>
          <w:rFonts w:eastAsia="Times New Roman"/>
          <w:szCs w:val="24"/>
        </w:rPr>
        <w:t>.</w:t>
      </w:r>
    </w:p>
    <w:p w14:paraId="3BC0F995" w14:textId="77777777" w:rsidR="002B481C" w:rsidRDefault="00862280">
      <w:pPr>
        <w:tabs>
          <w:tab w:val="center" w:pos="4753"/>
          <w:tab w:val="left" w:pos="6156"/>
        </w:tabs>
        <w:spacing w:after="0" w:line="600" w:lineRule="auto"/>
        <w:ind w:firstLine="720"/>
        <w:jc w:val="both"/>
        <w:rPr>
          <w:rFonts w:eastAsia="Times New Roman"/>
          <w:szCs w:val="24"/>
        </w:rPr>
      </w:pPr>
      <w:r>
        <w:rPr>
          <w:rFonts w:eastAsia="Times New Roman"/>
          <w:szCs w:val="24"/>
        </w:rPr>
        <w:t xml:space="preserve">Κυρία Κεφαλογιάννη, παρακολουθούμε και </w:t>
      </w:r>
      <w:r w:rsidRPr="002E6ACB">
        <w:rPr>
          <w:rFonts w:eastAsia="Times New Roman"/>
          <w:szCs w:val="24"/>
        </w:rPr>
        <w:t>αξιολογούμε την πορεία υλοποίησης των υφιστάμενων επιχειρησιακών σχεδίων</w:t>
      </w:r>
      <w:r>
        <w:rPr>
          <w:rFonts w:eastAsia="Times New Roman"/>
          <w:szCs w:val="24"/>
        </w:rPr>
        <w:t>.</w:t>
      </w:r>
      <w:r w:rsidRPr="002E6ACB">
        <w:rPr>
          <w:rFonts w:eastAsia="Times New Roman"/>
          <w:szCs w:val="24"/>
        </w:rPr>
        <w:t xml:space="preserve"> </w:t>
      </w:r>
      <w:r>
        <w:rPr>
          <w:rFonts w:eastAsia="Times New Roman"/>
          <w:szCs w:val="24"/>
        </w:rPr>
        <w:t>Π</w:t>
      </w:r>
      <w:r w:rsidRPr="002E6ACB">
        <w:rPr>
          <w:rFonts w:eastAsia="Times New Roman"/>
          <w:szCs w:val="24"/>
        </w:rPr>
        <w:t>αρεμβαίνουμε και αναθεωρούμε όπου αυτό είναι αναγκαίο και όπου χρειαστ</w:t>
      </w:r>
      <w:r>
        <w:rPr>
          <w:rFonts w:eastAsia="Times New Roman"/>
          <w:szCs w:val="24"/>
        </w:rPr>
        <w:t xml:space="preserve">εί θα παρέμβουμε με αναγκαίες, </w:t>
      </w:r>
      <w:r w:rsidRPr="002E6ACB">
        <w:rPr>
          <w:rFonts w:eastAsia="Times New Roman"/>
          <w:szCs w:val="24"/>
        </w:rPr>
        <w:t xml:space="preserve">οργανωτικές και θεσμικές </w:t>
      </w:r>
      <w:r w:rsidRPr="002E6ACB">
        <w:rPr>
          <w:rFonts w:eastAsia="Times New Roman"/>
          <w:szCs w:val="24"/>
        </w:rPr>
        <w:t>τομές</w:t>
      </w:r>
      <w:r>
        <w:rPr>
          <w:rFonts w:eastAsia="Times New Roman"/>
          <w:szCs w:val="24"/>
        </w:rPr>
        <w:t>,</w:t>
      </w:r>
      <w:r w:rsidRPr="002E6ACB">
        <w:rPr>
          <w:rFonts w:eastAsia="Times New Roman"/>
          <w:szCs w:val="24"/>
        </w:rPr>
        <w:t xml:space="preserve"> με στόχο </w:t>
      </w:r>
      <w:r>
        <w:rPr>
          <w:rFonts w:eastAsia="Times New Roman"/>
          <w:szCs w:val="24"/>
        </w:rPr>
        <w:t xml:space="preserve">η </w:t>
      </w:r>
      <w:r w:rsidRPr="002E6ACB">
        <w:rPr>
          <w:rFonts w:eastAsia="Times New Roman"/>
          <w:szCs w:val="24"/>
        </w:rPr>
        <w:t>Ελληνική Αστυνομία να λειτουργήσει και αποτελεσματικά και αποδοτικά</w:t>
      </w:r>
      <w:r>
        <w:rPr>
          <w:rFonts w:eastAsia="Times New Roman"/>
          <w:szCs w:val="24"/>
        </w:rPr>
        <w:t>,</w:t>
      </w:r>
      <w:r w:rsidRPr="002E6ACB">
        <w:rPr>
          <w:rFonts w:eastAsia="Times New Roman"/>
          <w:szCs w:val="24"/>
        </w:rPr>
        <w:t xml:space="preserve"> με δημοκρατικό θεσμικό </w:t>
      </w:r>
      <w:r>
        <w:rPr>
          <w:rFonts w:eastAsia="Times New Roman"/>
          <w:szCs w:val="24"/>
        </w:rPr>
        <w:t>π</w:t>
      </w:r>
      <w:r w:rsidRPr="002E6ACB">
        <w:rPr>
          <w:rFonts w:eastAsia="Times New Roman"/>
          <w:szCs w:val="24"/>
        </w:rPr>
        <w:t xml:space="preserve">λαίσιο </w:t>
      </w:r>
      <w:r>
        <w:rPr>
          <w:rFonts w:eastAsia="Times New Roman"/>
          <w:szCs w:val="24"/>
        </w:rPr>
        <w:t>κ</w:t>
      </w:r>
      <w:r w:rsidRPr="002E6ACB">
        <w:rPr>
          <w:rFonts w:eastAsia="Times New Roman"/>
          <w:szCs w:val="24"/>
        </w:rPr>
        <w:t>αι ανοιχτή στην κοινωνία</w:t>
      </w:r>
      <w:r>
        <w:rPr>
          <w:rFonts w:eastAsia="Times New Roman"/>
          <w:szCs w:val="24"/>
        </w:rPr>
        <w:t>.</w:t>
      </w:r>
    </w:p>
    <w:p w14:paraId="3BC0F996" w14:textId="77777777" w:rsidR="002B481C" w:rsidRDefault="00862280">
      <w:pPr>
        <w:tabs>
          <w:tab w:val="center" w:pos="4753"/>
          <w:tab w:val="left" w:pos="6156"/>
        </w:tabs>
        <w:spacing w:after="0" w:line="600" w:lineRule="auto"/>
        <w:ind w:firstLine="720"/>
        <w:jc w:val="both"/>
        <w:rPr>
          <w:rFonts w:eastAsia="Times New Roman"/>
          <w:szCs w:val="24"/>
        </w:rPr>
      </w:pPr>
      <w:r>
        <w:rPr>
          <w:rFonts w:eastAsia="Times New Roman"/>
          <w:szCs w:val="24"/>
        </w:rPr>
        <w:lastRenderedPageBreak/>
        <w:t>Τ</w:t>
      </w:r>
      <w:r w:rsidRPr="002E6ACB">
        <w:rPr>
          <w:rFonts w:eastAsia="Times New Roman"/>
          <w:szCs w:val="24"/>
        </w:rPr>
        <w:t xml:space="preserve">ο ζήτημα των ναρκωτικών </w:t>
      </w:r>
      <w:r>
        <w:rPr>
          <w:rFonts w:eastAsia="Times New Roman"/>
          <w:szCs w:val="24"/>
        </w:rPr>
        <w:t>-π</w:t>
      </w:r>
      <w:r w:rsidRPr="002E6ACB">
        <w:rPr>
          <w:rFonts w:eastAsia="Times New Roman"/>
          <w:szCs w:val="24"/>
        </w:rPr>
        <w:t>ιστεύω ότι θα συμφωνήσετε</w:t>
      </w:r>
      <w:r>
        <w:rPr>
          <w:rFonts w:eastAsia="Times New Roman"/>
          <w:szCs w:val="24"/>
        </w:rPr>
        <w:t>-</w:t>
      </w:r>
      <w:r w:rsidRPr="002E6ACB">
        <w:rPr>
          <w:rFonts w:eastAsia="Times New Roman"/>
          <w:szCs w:val="24"/>
        </w:rPr>
        <w:t xml:space="preserve"> και </w:t>
      </w:r>
      <w:r>
        <w:rPr>
          <w:rFonts w:eastAsia="Times New Roman"/>
          <w:szCs w:val="24"/>
        </w:rPr>
        <w:t xml:space="preserve">η </w:t>
      </w:r>
      <w:r w:rsidRPr="002E6ACB">
        <w:rPr>
          <w:rFonts w:eastAsia="Times New Roman"/>
          <w:szCs w:val="24"/>
        </w:rPr>
        <w:t xml:space="preserve">εγκληματικότητα είναι ένα </w:t>
      </w:r>
      <w:proofErr w:type="spellStart"/>
      <w:r w:rsidRPr="002E6ACB">
        <w:rPr>
          <w:rFonts w:eastAsia="Times New Roman"/>
          <w:szCs w:val="24"/>
        </w:rPr>
        <w:t>πολυπαραγοντικό</w:t>
      </w:r>
      <w:proofErr w:type="spellEnd"/>
      <w:r w:rsidRPr="002E6ACB">
        <w:rPr>
          <w:rFonts w:eastAsia="Times New Roman"/>
          <w:szCs w:val="24"/>
        </w:rPr>
        <w:t xml:space="preserve"> ζήτημα</w:t>
      </w:r>
      <w:r>
        <w:rPr>
          <w:rFonts w:eastAsia="Times New Roman"/>
          <w:szCs w:val="24"/>
        </w:rPr>
        <w:t>.</w:t>
      </w:r>
      <w:r w:rsidRPr="002E6ACB">
        <w:rPr>
          <w:rFonts w:eastAsia="Times New Roman"/>
          <w:szCs w:val="24"/>
        </w:rPr>
        <w:t xml:space="preserve"> </w:t>
      </w:r>
      <w:r>
        <w:rPr>
          <w:rFonts w:eastAsia="Times New Roman"/>
          <w:szCs w:val="24"/>
        </w:rPr>
        <w:t>Ο</w:t>
      </w:r>
      <w:r>
        <w:rPr>
          <w:rFonts w:eastAsia="Times New Roman"/>
          <w:szCs w:val="24"/>
        </w:rPr>
        <w:t xml:space="preserve"> ρόλος της Α</w:t>
      </w:r>
      <w:r w:rsidRPr="002E6ACB">
        <w:rPr>
          <w:rFonts w:eastAsia="Times New Roman"/>
          <w:szCs w:val="24"/>
        </w:rPr>
        <w:t>στυνομίας είναι καθοριστικός</w:t>
      </w:r>
      <w:r>
        <w:rPr>
          <w:rFonts w:eastAsia="Times New Roman"/>
          <w:szCs w:val="24"/>
        </w:rPr>
        <w:t>.</w:t>
      </w:r>
      <w:r w:rsidRPr="002E6ACB">
        <w:rPr>
          <w:rFonts w:eastAsia="Times New Roman"/>
          <w:szCs w:val="24"/>
        </w:rPr>
        <w:t xml:space="preserve"> </w:t>
      </w:r>
      <w:r>
        <w:rPr>
          <w:rFonts w:eastAsia="Times New Roman"/>
          <w:szCs w:val="24"/>
        </w:rPr>
        <w:t>Θα εντείνουμε τις προσπάθειε</w:t>
      </w:r>
      <w:r w:rsidRPr="002E6ACB">
        <w:rPr>
          <w:rFonts w:eastAsia="Times New Roman"/>
          <w:szCs w:val="24"/>
        </w:rPr>
        <w:t xml:space="preserve">ς σε όλα τα </w:t>
      </w:r>
      <w:r>
        <w:rPr>
          <w:rFonts w:eastAsia="Times New Roman"/>
          <w:szCs w:val="24"/>
        </w:rPr>
        <w:t>πεδία</w:t>
      </w:r>
      <w:r w:rsidRPr="002E6ACB">
        <w:rPr>
          <w:rFonts w:eastAsia="Times New Roman"/>
          <w:szCs w:val="24"/>
        </w:rPr>
        <w:t xml:space="preserve"> </w:t>
      </w:r>
      <w:r>
        <w:rPr>
          <w:rFonts w:eastAsia="Times New Roman"/>
          <w:szCs w:val="24"/>
        </w:rPr>
        <w:t xml:space="preserve">-σε </w:t>
      </w:r>
      <w:r w:rsidRPr="002E6ACB">
        <w:rPr>
          <w:rFonts w:eastAsia="Times New Roman"/>
          <w:szCs w:val="24"/>
        </w:rPr>
        <w:t>όσ</w:t>
      </w:r>
      <w:r>
        <w:rPr>
          <w:rFonts w:eastAsia="Times New Roman"/>
          <w:szCs w:val="24"/>
        </w:rPr>
        <w:t>α</w:t>
      </w:r>
      <w:r w:rsidRPr="002E6ACB">
        <w:rPr>
          <w:rFonts w:eastAsia="Times New Roman"/>
          <w:szCs w:val="24"/>
        </w:rPr>
        <w:t xml:space="preserve"> προαναφέρατε και </w:t>
      </w:r>
      <w:r>
        <w:rPr>
          <w:rFonts w:eastAsia="Times New Roman"/>
          <w:szCs w:val="24"/>
        </w:rPr>
        <w:t>εσείς-,</w:t>
      </w:r>
      <w:r w:rsidRPr="002E6ACB">
        <w:rPr>
          <w:rFonts w:eastAsia="Times New Roman"/>
          <w:szCs w:val="24"/>
        </w:rPr>
        <w:t xml:space="preserve"> διότι και για μας η εδραίωση του αισθήματος ασφάλειας των πολιτών ως ένα λαϊκό</w:t>
      </w:r>
      <w:r>
        <w:rPr>
          <w:rFonts w:eastAsia="Times New Roman"/>
          <w:szCs w:val="24"/>
        </w:rPr>
        <w:t>,</w:t>
      </w:r>
      <w:r w:rsidRPr="002E6ACB">
        <w:rPr>
          <w:rFonts w:eastAsia="Times New Roman"/>
          <w:szCs w:val="24"/>
        </w:rPr>
        <w:t xml:space="preserve"> οριζόντιο για όλους</w:t>
      </w:r>
      <w:r>
        <w:rPr>
          <w:rFonts w:eastAsia="Times New Roman"/>
          <w:szCs w:val="24"/>
        </w:rPr>
        <w:t>,</w:t>
      </w:r>
      <w:r w:rsidRPr="002E6ACB">
        <w:rPr>
          <w:rFonts w:eastAsia="Times New Roman"/>
          <w:szCs w:val="24"/>
        </w:rPr>
        <w:t xml:space="preserve"> δικαίωμα </w:t>
      </w:r>
      <w:r>
        <w:rPr>
          <w:rFonts w:eastAsia="Times New Roman"/>
          <w:szCs w:val="24"/>
        </w:rPr>
        <w:t>ν</w:t>
      </w:r>
      <w:r w:rsidRPr="002E6ACB">
        <w:rPr>
          <w:rFonts w:eastAsia="Times New Roman"/>
          <w:szCs w:val="24"/>
        </w:rPr>
        <w:t xml:space="preserve">ομίζω ότι είναι </w:t>
      </w:r>
      <w:proofErr w:type="spellStart"/>
      <w:r w:rsidRPr="002E6ACB">
        <w:rPr>
          <w:rFonts w:eastAsia="Times New Roman"/>
          <w:szCs w:val="24"/>
        </w:rPr>
        <w:t>πρόταγμα</w:t>
      </w:r>
      <w:proofErr w:type="spellEnd"/>
      <w:r>
        <w:rPr>
          <w:rFonts w:eastAsia="Times New Roman"/>
          <w:szCs w:val="24"/>
        </w:rPr>
        <w:t>,</w:t>
      </w:r>
      <w:r w:rsidRPr="002E6ACB">
        <w:rPr>
          <w:rFonts w:eastAsia="Times New Roman"/>
          <w:szCs w:val="24"/>
        </w:rPr>
        <w:t xml:space="preserve"> με σεβασμό</w:t>
      </w:r>
      <w:r>
        <w:rPr>
          <w:rFonts w:eastAsia="Times New Roman"/>
          <w:szCs w:val="24"/>
        </w:rPr>
        <w:t>,</w:t>
      </w:r>
      <w:r w:rsidRPr="002E6ACB">
        <w:rPr>
          <w:rFonts w:eastAsia="Times New Roman"/>
          <w:szCs w:val="24"/>
        </w:rPr>
        <w:t xml:space="preserve"> </w:t>
      </w:r>
      <w:r>
        <w:rPr>
          <w:rFonts w:eastAsia="Times New Roman"/>
          <w:szCs w:val="24"/>
        </w:rPr>
        <w:t>β</w:t>
      </w:r>
      <w:r w:rsidRPr="002E6ACB">
        <w:rPr>
          <w:rFonts w:eastAsia="Times New Roman"/>
          <w:szCs w:val="24"/>
        </w:rPr>
        <w:t>εβαίως</w:t>
      </w:r>
      <w:r>
        <w:rPr>
          <w:rFonts w:eastAsia="Times New Roman"/>
          <w:szCs w:val="24"/>
        </w:rPr>
        <w:t>,</w:t>
      </w:r>
      <w:r w:rsidRPr="002E6ACB">
        <w:rPr>
          <w:rFonts w:eastAsia="Times New Roman"/>
          <w:szCs w:val="24"/>
        </w:rPr>
        <w:t xml:space="preserve"> στα </w:t>
      </w:r>
      <w:r>
        <w:rPr>
          <w:rFonts w:eastAsia="Times New Roman"/>
          <w:szCs w:val="24"/>
        </w:rPr>
        <w:t>ατ</w:t>
      </w:r>
      <w:r w:rsidRPr="002E6ACB">
        <w:rPr>
          <w:rFonts w:eastAsia="Times New Roman"/>
          <w:szCs w:val="24"/>
        </w:rPr>
        <w:t>ο</w:t>
      </w:r>
      <w:r>
        <w:rPr>
          <w:rFonts w:eastAsia="Times New Roman"/>
          <w:szCs w:val="24"/>
        </w:rPr>
        <w:t>μ</w:t>
      </w:r>
      <w:r w:rsidRPr="002E6ACB">
        <w:rPr>
          <w:rFonts w:eastAsia="Times New Roman"/>
          <w:szCs w:val="24"/>
        </w:rPr>
        <w:t>ικά</w:t>
      </w:r>
      <w:r>
        <w:rPr>
          <w:rFonts w:eastAsia="Times New Roman"/>
          <w:szCs w:val="24"/>
        </w:rPr>
        <w:t>,</w:t>
      </w:r>
      <w:r w:rsidRPr="002E6ACB">
        <w:rPr>
          <w:rFonts w:eastAsia="Times New Roman"/>
          <w:szCs w:val="24"/>
        </w:rPr>
        <w:t xml:space="preserve"> ανθρώπινα δικαιώματα</w:t>
      </w:r>
      <w:r>
        <w:rPr>
          <w:rFonts w:eastAsia="Times New Roman"/>
          <w:szCs w:val="24"/>
        </w:rPr>
        <w:t>. Σ</w:t>
      </w:r>
      <w:r w:rsidRPr="002E6ACB">
        <w:rPr>
          <w:rFonts w:eastAsia="Times New Roman"/>
          <w:szCs w:val="24"/>
        </w:rPr>
        <w:t>ε αυτή</w:t>
      </w:r>
      <w:r>
        <w:rPr>
          <w:rFonts w:eastAsia="Times New Roman"/>
          <w:szCs w:val="24"/>
        </w:rPr>
        <w:t>ν</w:t>
      </w:r>
      <w:r w:rsidRPr="002E6ACB">
        <w:rPr>
          <w:rFonts w:eastAsia="Times New Roman"/>
          <w:szCs w:val="24"/>
        </w:rPr>
        <w:t xml:space="preserve"> την κατεύθυνση θα εργαστούμε και το επόμενο διάστημα</w:t>
      </w:r>
      <w:r>
        <w:rPr>
          <w:rFonts w:eastAsia="Times New Roman"/>
          <w:szCs w:val="24"/>
        </w:rPr>
        <w:t>.</w:t>
      </w:r>
    </w:p>
    <w:p w14:paraId="3BC0F997" w14:textId="77777777" w:rsidR="002B481C" w:rsidRDefault="00862280">
      <w:pPr>
        <w:tabs>
          <w:tab w:val="center" w:pos="4753"/>
          <w:tab w:val="left" w:pos="6156"/>
        </w:tabs>
        <w:spacing w:after="0" w:line="600" w:lineRule="auto"/>
        <w:ind w:firstLine="720"/>
        <w:jc w:val="both"/>
        <w:rPr>
          <w:rFonts w:eastAsia="Times New Roman"/>
          <w:szCs w:val="24"/>
        </w:rPr>
      </w:pPr>
      <w:r w:rsidRPr="00EE6855">
        <w:rPr>
          <w:rFonts w:eastAsia="Times New Roman"/>
          <w:b/>
          <w:szCs w:val="24"/>
        </w:rPr>
        <w:t xml:space="preserve">ΠΡΟΕΔΡΕΥΩΝ (Δημήτριος </w:t>
      </w:r>
      <w:proofErr w:type="spellStart"/>
      <w:r w:rsidRPr="00EE6855">
        <w:rPr>
          <w:rFonts w:eastAsia="Times New Roman"/>
          <w:b/>
          <w:szCs w:val="24"/>
        </w:rPr>
        <w:t>Κρεμαστινός</w:t>
      </w:r>
      <w:proofErr w:type="spellEnd"/>
      <w:r w:rsidRPr="00EE6855">
        <w:rPr>
          <w:rFonts w:eastAsia="Times New Roman"/>
          <w:b/>
          <w:szCs w:val="24"/>
        </w:rPr>
        <w:t>):</w:t>
      </w:r>
      <w:r>
        <w:rPr>
          <w:rFonts w:eastAsia="Times New Roman"/>
          <w:szCs w:val="24"/>
        </w:rPr>
        <w:t xml:space="preserve"> Τον λόγο έχει η κ. Κ</w:t>
      </w:r>
      <w:r w:rsidRPr="002E6ACB">
        <w:rPr>
          <w:rFonts w:eastAsia="Times New Roman"/>
          <w:szCs w:val="24"/>
        </w:rPr>
        <w:t xml:space="preserve">εφαλογιάννη </w:t>
      </w:r>
      <w:r>
        <w:rPr>
          <w:rFonts w:eastAsia="Times New Roman"/>
          <w:szCs w:val="24"/>
        </w:rPr>
        <w:t xml:space="preserve">για τρία λεπτά. </w:t>
      </w:r>
    </w:p>
    <w:p w14:paraId="3BC0F998" w14:textId="77777777" w:rsidR="002B481C" w:rsidRDefault="00862280">
      <w:pPr>
        <w:tabs>
          <w:tab w:val="center" w:pos="4753"/>
          <w:tab w:val="left" w:pos="6156"/>
        </w:tabs>
        <w:spacing w:after="0" w:line="600" w:lineRule="auto"/>
        <w:ind w:firstLine="720"/>
        <w:jc w:val="both"/>
        <w:rPr>
          <w:rFonts w:eastAsia="Times New Roman"/>
          <w:szCs w:val="24"/>
        </w:rPr>
      </w:pPr>
      <w:r w:rsidRPr="00EE6855">
        <w:rPr>
          <w:rFonts w:eastAsia="Times New Roman"/>
          <w:b/>
          <w:szCs w:val="24"/>
        </w:rPr>
        <w:t xml:space="preserve">ΟΛΓΑ ΚΕΦΑΛΟΓΙΑΝΝΗ: </w:t>
      </w:r>
      <w:r>
        <w:rPr>
          <w:rFonts w:eastAsia="Times New Roman"/>
          <w:szCs w:val="24"/>
        </w:rPr>
        <w:t xml:space="preserve">Ευχαριστώ πολύ. </w:t>
      </w:r>
    </w:p>
    <w:p w14:paraId="3BC0F999" w14:textId="77777777" w:rsidR="002B481C" w:rsidRDefault="00862280">
      <w:pPr>
        <w:tabs>
          <w:tab w:val="center" w:pos="4753"/>
          <w:tab w:val="left" w:pos="6156"/>
        </w:tabs>
        <w:spacing w:after="0" w:line="600" w:lineRule="auto"/>
        <w:ind w:firstLine="720"/>
        <w:jc w:val="both"/>
        <w:rPr>
          <w:rFonts w:eastAsia="Times New Roman"/>
          <w:szCs w:val="24"/>
        </w:rPr>
      </w:pPr>
      <w:r>
        <w:rPr>
          <w:rFonts w:eastAsia="Times New Roman"/>
          <w:szCs w:val="24"/>
        </w:rPr>
        <w:t>Κυρία Υπουργέ,</w:t>
      </w:r>
      <w:r>
        <w:rPr>
          <w:rFonts w:eastAsia="Times New Roman"/>
          <w:szCs w:val="24"/>
        </w:rPr>
        <w:t xml:space="preserve"> κατ</w:t>
      </w:r>
      <w:r w:rsidRPr="00536001">
        <w:rPr>
          <w:rFonts w:eastAsia="Times New Roman"/>
          <w:szCs w:val="24"/>
        </w:rPr>
        <w:t xml:space="preserve">’ </w:t>
      </w:r>
      <w:r>
        <w:rPr>
          <w:rFonts w:eastAsia="Times New Roman"/>
          <w:szCs w:val="24"/>
        </w:rPr>
        <w:t xml:space="preserve">αρχάς θα ήθελα να αναγνωρίσω ως θετικό το ότι έχετε αντιληφθεί το </w:t>
      </w:r>
      <w:r w:rsidRPr="002E6ACB">
        <w:rPr>
          <w:rFonts w:eastAsia="Times New Roman"/>
          <w:szCs w:val="24"/>
        </w:rPr>
        <w:t>έλλειμμα σχεδιασμού και επαρκούς αστυνόμευσης</w:t>
      </w:r>
      <w:r>
        <w:rPr>
          <w:rFonts w:eastAsia="Times New Roman"/>
          <w:szCs w:val="24"/>
        </w:rPr>
        <w:t>. Α</w:t>
      </w:r>
      <w:r w:rsidRPr="002E6ACB">
        <w:rPr>
          <w:rFonts w:eastAsia="Times New Roman"/>
          <w:szCs w:val="24"/>
        </w:rPr>
        <w:t>ναγνωρί</w:t>
      </w:r>
      <w:r>
        <w:rPr>
          <w:rFonts w:eastAsia="Times New Roman"/>
          <w:szCs w:val="24"/>
        </w:rPr>
        <w:t>σατε,</w:t>
      </w:r>
      <w:r w:rsidRPr="002E6ACB">
        <w:rPr>
          <w:rFonts w:eastAsia="Times New Roman"/>
          <w:szCs w:val="24"/>
        </w:rPr>
        <w:t xml:space="preserve"> έστω και τώρα</w:t>
      </w:r>
      <w:r>
        <w:rPr>
          <w:rFonts w:eastAsia="Times New Roman"/>
          <w:szCs w:val="24"/>
        </w:rPr>
        <w:t>,</w:t>
      </w:r>
      <w:r w:rsidRPr="002E6ACB">
        <w:rPr>
          <w:rFonts w:eastAsia="Times New Roman"/>
          <w:szCs w:val="24"/>
        </w:rPr>
        <w:t xml:space="preserve"> αυτό που τόσα χρόνια επισημαίνουμε</w:t>
      </w:r>
      <w:r>
        <w:rPr>
          <w:rFonts w:eastAsia="Times New Roman"/>
          <w:szCs w:val="24"/>
        </w:rPr>
        <w:t>.</w:t>
      </w:r>
      <w:r w:rsidRPr="002E6ACB">
        <w:rPr>
          <w:rFonts w:eastAsia="Times New Roman"/>
          <w:szCs w:val="24"/>
        </w:rPr>
        <w:t xml:space="preserve"> Προφανώς</w:t>
      </w:r>
      <w:r>
        <w:rPr>
          <w:rFonts w:eastAsia="Times New Roman"/>
          <w:szCs w:val="24"/>
        </w:rPr>
        <w:t xml:space="preserve"> και για τον λόγο αυτόν, όπως είπατε και εσείς, εδώ και έναν μήν</w:t>
      </w:r>
      <w:r>
        <w:rPr>
          <w:rFonts w:eastAsia="Times New Roman"/>
          <w:szCs w:val="24"/>
        </w:rPr>
        <w:t>α</w:t>
      </w:r>
      <w:r w:rsidRPr="002E6ACB">
        <w:rPr>
          <w:rFonts w:eastAsia="Times New Roman"/>
          <w:szCs w:val="24"/>
        </w:rPr>
        <w:t xml:space="preserve"> περίπου έχετε θέσει σε εφαρμογή το σχέδιο </w:t>
      </w:r>
      <w:r>
        <w:rPr>
          <w:rFonts w:eastAsia="Times New Roman"/>
          <w:szCs w:val="24"/>
        </w:rPr>
        <w:t>«</w:t>
      </w:r>
      <w:r w:rsidRPr="002E6ACB">
        <w:rPr>
          <w:rFonts w:eastAsia="Times New Roman"/>
          <w:szCs w:val="24"/>
        </w:rPr>
        <w:t>ΠΕΡΣΕΑΣ</w:t>
      </w:r>
      <w:r>
        <w:rPr>
          <w:rFonts w:eastAsia="Times New Roman"/>
          <w:szCs w:val="24"/>
        </w:rPr>
        <w:t>».</w:t>
      </w:r>
      <w:r w:rsidRPr="002E6ACB">
        <w:rPr>
          <w:rFonts w:eastAsia="Times New Roman"/>
          <w:szCs w:val="24"/>
        </w:rPr>
        <w:t xml:space="preserve"> </w:t>
      </w:r>
      <w:r>
        <w:rPr>
          <w:rFonts w:eastAsia="Times New Roman"/>
          <w:szCs w:val="24"/>
        </w:rPr>
        <w:t>Β</w:t>
      </w:r>
      <w:r w:rsidRPr="002E6ACB">
        <w:rPr>
          <w:rFonts w:eastAsia="Times New Roman"/>
          <w:szCs w:val="24"/>
        </w:rPr>
        <w:t>έβαια</w:t>
      </w:r>
      <w:r>
        <w:rPr>
          <w:rFonts w:eastAsia="Times New Roman"/>
          <w:szCs w:val="24"/>
        </w:rPr>
        <w:t>,</w:t>
      </w:r>
      <w:r w:rsidRPr="002E6ACB">
        <w:rPr>
          <w:rFonts w:eastAsia="Times New Roman"/>
          <w:szCs w:val="24"/>
        </w:rPr>
        <w:t xml:space="preserve"> δεν προλάβατε να το ανακοινώσετε και ομάδα </w:t>
      </w:r>
      <w:r>
        <w:rPr>
          <w:rFonts w:eastAsia="Times New Roman"/>
          <w:szCs w:val="24"/>
        </w:rPr>
        <w:t>πενήντα</w:t>
      </w:r>
      <w:r w:rsidRPr="002E6ACB">
        <w:rPr>
          <w:rFonts w:eastAsia="Times New Roman"/>
          <w:szCs w:val="24"/>
        </w:rPr>
        <w:t xml:space="preserve"> ατόμων </w:t>
      </w:r>
      <w:proofErr w:type="spellStart"/>
      <w:r>
        <w:rPr>
          <w:rFonts w:eastAsia="Times New Roman"/>
          <w:szCs w:val="24"/>
        </w:rPr>
        <w:t>βανδάλισε</w:t>
      </w:r>
      <w:proofErr w:type="spellEnd"/>
      <w:r w:rsidRPr="002E6ACB">
        <w:rPr>
          <w:rFonts w:eastAsia="Times New Roman"/>
          <w:szCs w:val="24"/>
        </w:rPr>
        <w:t xml:space="preserve"> το Αστυνομικό Τμήμα Ομόνοιας</w:t>
      </w:r>
      <w:r>
        <w:rPr>
          <w:rFonts w:eastAsia="Times New Roman"/>
          <w:szCs w:val="24"/>
        </w:rPr>
        <w:t xml:space="preserve">. Πέρα από </w:t>
      </w:r>
      <w:r w:rsidRPr="002E6ACB">
        <w:rPr>
          <w:rFonts w:eastAsia="Times New Roman"/>
          <w:szCs w:val="24"/>
        </w:rPr>
        <w:t>φθορές</w:t>
      </w:r>
      <w:r>
        <w:rPr>
          <w:rFonts w:eastAsia="Times New Roman"/>
          <w:szCs w:val="24"/>
        </w:rPr>
        <w:t>,</w:t>
      </w:r>
      <w:r w:rsidRPr="002E6ACB">
        <w:rPr>
          <w:rFonts w:eastAsia="Times New Roman"/>
          <w:szCs w:val="24"/>
        </w:rPr>
        <w:t xml:space="preserve"> σκόρπισε και τον τρόμο</w:t>
      </w:r>
      <w:r>
        <w:rPr>
          <w:rFonts w:eastAsia="Times New Roman"/>
          <w:szCs w:val="24"/>
        </w:rPr>
        <w:t>,</w:t>
      </w:r>
      <w:r w:rsidRPr="002E6ACB">
        <w:rPr>
          <w:rFonts w:eastAsia="Times New Roman"/>
          <w:szCs w:val="24"/>
        </w:rPr>
        <w:t xml:space="preserve"> αφού κινδύνεψαν ζωές</w:t>
      </w:r>
      <w:r>
        <w:rPr>
          <w:rFonts w:eastAsia="Times New Roman"/>
          <w:szCs w:val="24"/>
        </w:rPr>
        <w:t>.</w:t>
      </w:r>
      <w:r w:rsidRPr="002E6ACB">
        <w:rPr>
          <w:rFonts w:eastAsia="Times New Roman"/>
          <w:szCs w:val="24"/>
        </w:rPr>
        <w:t xml:space="preserve"> </w:t>
      </w:r>
      <w:r>
        <w:rPr>
          <w:rFonts w:eastAsia="Times New Roman"/>
          <w:szCs w:val="24"/>
        </w:rPr>
        <w:t>Τ</w:t>
      </w:r>
      <w:r w:rsidRPr="002E6ACB">
        <w:rPr>
          <w:rFonts w:eastAsia="Times New Roman"/>
          <w:szCs w:val="24"/>
        </w:rPr>
        <w:t>ο αναφέρω</w:t>
      </w:r>
      <w:r>
        <w:rPr>
          <w:rFonts w:eastAsia="Times New Roman"/>
          <w:szCs w:val="24"/>
        </w:rPr>
        <w:t>,</w:t>
      </w:r>
      <w:r w:rsidRPr="002E6ACB">
        <w:rPr>
          <w:rFonts w:eastAsia="Times New Roman"/>
          <w:szCs w:val="24"/>
        </w:rPr>
        <w:t xml:space="preserve"> γιατί αυτού του τύπο</w:t>
      </w:r>
      <w:r w:rsidRPr="002E6ACB">
        <w:rPr>
          <w:rFonts w:eastAsia="Times New Roman"/>
          <w:szCs w:val="24"/>
        </w:rPr>
        <w:t xml:space="preserve">υ οι </w:t>
      </w:r>
      <w:r w:rsidRPr="002E6ACB">
        <w:rPr>
          <w:rFonts w:eastAsia="Times New Roman"/>
          <w:szCs w:val="24"/>
        </w:rPr>
        <w:lastRenderedPageBreak/>
        <w:t>επιθέσεις επιβεβαιώνουν ότι οι οργανωμένες ομάδες βίας έχουν</w:t>
      </w:r>
      <w:r>
        <w:rPr>
          <w:rFonts w:eastAsia="Times New Roman"/>
          <w:szCs w:val="24"/>
        </w:rPr>
        <w:t>,</w:t>
      </w:r>
      <w:r w:rsidRPr="002E6ACB">
        <w:rPr>
          <w:rFonts w:eastAsia="Times New Roman"/>
          <w:szCs w:val="24"/>
        </w:rPr>
        <w:t xml:space="preserve"> δυστυχώς</w:t>
      </w:r>
      <w:r>
        <w:rPr>
          <w:rFonts w:eastAsia="Times New Roman"/>
          <w:szCs w:val="24"/>
        </w:rPr>
        <w:t>,</w:t>
      </w:r>
      <w:r w:rsidRPr="002E6ACB">
        <w:rPr>
          <w:rFonts w:eastAsia="Times New Roman"/>
          <w:szCs w:val="24"/>
        </w:rPr>
        <w:t xml:space="preserve"> αποθρασυνθεί και αυτό υπογραμμίζει την αδυναμία </w:t>
      </w:r>
      <w:r>
        <w:rPr>
          <w:rFonts w:eastAsia="Times New Roman"/>
          <w:szCs w:val="24"/>
        </w:rPr>
        <w:t>ή</w:t>
      </w:r>
      <w:r w:rsidRPr="002E6ACB">
        <w:rPr>
          <w:rFonts w:eastAsia="Times New Roman"/>
          <w:szCs w:val="24"/>
        </w:rPr>
        <w:t xml:space="preserve"> απροθυμία της </w:t>
      </w:r>
      <w:r>
        <w:rPr>
          <w:rFonts w:eastAsia="Times New Roman"/>
          <w:szCs w:val="24"/>
        </w:rPr>
        <w:t>Κ</w:t>
      </w:r>
      <w:r w:rsidRPr="002E6ACB">
        <w:rPr>
          <w:rFonts w:eastAsia="Times New Roman"/>
          <w:szCs w:val="24"/>
        </w:rPr>
        <w:t xml:space="preserve">υβέρνησης </w:t>
      </w:r>
      <w:r>
        <w:rPr>
          <w:rFonts w:eastAsia="Times New Roman"/>
          <w:szCs w:val="24"/>
        </w:rPr>
        <w:t xml:space="preserve">να εφαρμόσει </w:t>
      </w:r>
      <w:r w:rsidRPr="002E6ACB">
        <w:rPr>
          <w:rFonts w:eastAsia="Times New Roman"/>
          <w:szCs w:val="24"/>
        </w:rPr>
        <w:t>το</w:t>
      </w:r>
      <w:r>
        <w:rPr>
          <w:rFonts w:eastAsia="Times New Roman"/>
          <w:szCs w:val="24"/>
        </w:rPr>
        <w:t>ν</w:t>
      </w:r>
      <w:r w:rsidRPr="002E6ACB">
        <w:rPr>
          <w:rFonts w:eastAsia="Times New Roman"/>
          <w:szCs w:val="24"/>
        </w:rPr>
        <w:t xml:space="preserve"> νόμο</w:t>
      </w:r>
      <w:r>
        <w:rPr>
          <w:rFonts w:eastAsia="Times New Roman"/>
          <w:szCs w:val="24"/>
        </w:rPr>
        <w:t>.</w:t>
      </w:r>
    </w:p>
    <w:p w14:paraId="3BC0F99A" w14:textId="77777777" w:rsidR="002B481C" w:rsidRDefault="00862280">
      <w:pPr>
        <w:tabs>
          <w:tab w:val="center" w:pos="4753"/>
          <w:tab w:val="left" w:pos="6156"/>
        </w:tabs>
        <w:spacing w:after="0" w:line="600" w:lineRule="auto"/>
        <w:ind w:firstLine="720"/>
        <w:jc w:val="both"/>
        <w:rPr>
          <w:rFonts w:eastAsia="Times New Roman"/>
          <w:szCs w:val="24"/>
        </w:rPr>
      </w:pPr>
      <w:r>
        <w:rPr>
          <w:rFonts w:eastAsia="Times New Roman"/>
          <w:szCs w:val="24"/>
        </w:rPr>
        <w:t>Π</w:t>
      </w:r>
      <w:r w:rsidRPr="002E6ACB">
        <w:rPr>
          <w:rFonts w:eastAsia="Times New Roman"/>
          <w:szCs w:val="24"/>
        </w:rPr>
        <w:t>αρ</w:t>
      </w:r>
      <w:r>
        <w:rPr>
          <w:rFonts w:eastAsia="Times New Roman"/>
          <w:szCs w:val="24"/>
        </w:rPr>
        <w:t xml:space="preserve">’ </w:t>
      </w:r>
      <w:r w:rsidRPr="002E6ACB">
        <w:rPr>
          <w:rFonts w:eastAsia="Times New Roman"/>
          <w:szCs w:val="24"/>
        </w:rPr>
        <w:t>όλα αυτά</w:t>
      </w:r>
      <w:r>
        <w:rPr>
          <w:rFonts w:eastAsia="Times New Roman"/>
          <w:szCs w:val="24"/>
        </w:rPr>
        <w:t>,</w:t>
      </w:r>
      <w:r w:rsidRPr="002E6ACB">
        <w:rPr>
          <w:rFonts w:eastAsia="Times New Roman"/>
          <w:szCs w:val="24"/>
        </w:rPr>
        <w:t xml:space="preserve"> η καθιέρωση </w:t>
      </w:r>
      <w:r>
        <w:rPr>
          <w:rFonts w:eastAsia="Times New Roman"/>
          <w:szCs w:val="24"/>
        </w:rPr>
        <w:t>εικοσιτετράωρης</w:t>
      </w:r>
      <w:r w:rsidRPr="002E6ACB">
        <w:rPr>
          <w:rFonts w:eastAsia="Times New Roman"/>
          <w:szCs w:val="24"/>
        </w:rPr>
        <w:t xml:space="preserve"> ένστολ</w:t>
      </w:r>
      <w:r>
        <w:rPr>
          <w:rFonts w:eastAsia="Times New Roman"/>
          <w:szCs w:val="24"/>
        </w:rPr>
        <w:t>η</w:t>
      </w:r>
      <w:r w:rsidRPr="002E6ACB">
        <w:rPr>
          <w:rFonts w:eastAsia="Times New Roman"/>
          <w:szCs w:val="24"/>
        </w:rPr>
        <w:t xml:space="preserve">ς αστυνόμευσης είναι ένα </w:t>
      </w:r>
      <w:r>
        <w:rPr>
          <w:rFonts w:eastAsia="Times New Roman"/>
          <w:szCs w:val="24"/>
        </w:rPr>
        <w:t xml:space="preserve">μέτρο </w:t>
      </w:r>
      <w:r>
        <w:rPr>
          <w:rFonts w:eastAsia="Times New Roman"/>
          <w:szCs w:val="24"/>
        </w:rPr>
        <w:t>που</w:t>
      </w:r>
      <w:r w:rsidRPr="002E6ACB">
        <w:rPr>
          <w:rFonts w:eastAsia="Times New Roman"/>
          <w:szCs w:val="24"/>
        </w:rPr>
        <w:t xml:space="preserve"> έχουμε υποστηρίξει δημόσια εδώ και πάρα πολύ καιρό</w:t>
      </w:r>
      <w:r>
        <w:rPr>
          <w:rFonts w:eastAsia="Times New Roman"/>
          <w:szCs w:val="24"/>
        </w:rPr>
        <w:t>.</w:t>
      </w:r>
      <w:r w:rsidRPr="002E6ACB">
        <w:rPr>
          <w:rFonts w:eastAsia="Times New Roman"/>
          <w:szCs w:val="24"/>
        </w:rPr>
        <w:t xml:space="preserve"> </w:t>
      </w:r>
      <w:r>
        <w:rPr>
          <w:rFonts w:eastAsia="Times New Roman"/>
          <w:szCs w:val="24"/>
        </w:rPr>
        <w:t>Ε</w:t>
      </w:r>
      <w:r w:rsidRPr="002E6ACB">
        <w:rPr>
          <w:rFonts w:eastAsia="Times New Roman"/>
          <w:szCs w:val="24"/>
        </w:rPr>
        <w:t xml:space="preserve">δώ και πολύ καιρό επισημαίνουμε ότι είναι απαραίτητη η εκ νέου ενεργοποίηση της ομάδας </w:t>
      </w:r>
      <w:r>
        <w:rPr>
          <w:rFonts w:eastAsia="Times New Roman"/>
          <w:szCs w:val="24"/>
        </w:rPr>
        <w:t>«</w:t>
      </w:r>
      <w:r w:rsidRPr="002E6ACB">
        <w:rPr>
          <w:rFonts w:eastAsia="Times New Roman"/>
          <w:szCs w:val="24"/>
        </w:rPr>
        <w:t>ΔΕΛΤΑ</w:t>
      </w:r>
      <w:r>
        <w:rPr>
          <w:rFonts w:eastAsia="Times New Roman"/>
          <w:szCs w:val="24"/>
        </w:rPr>
        <w:t>»</w:t>
      </w:r>
      <w:r w:rsidRPr="002E6ACB">
        <w:rPr>
          <w:rFonts w:eastAsia="Times New Roman"/>
          <w:szCs w:val="24"/>
        </w:rPr>
        <w:t xml:space="preserve"> και η ενδυνάμωση της ομάδας </w:t>
      </w:r>
      <w:r>
        <w:rPr>
          <w:rFonts w:eastAsia="Times New Roman"/>
          <w:szCs w:val="24"/>
        </w:rPr>
        <w:t>«</w:t>
      </w:r>
      <w:r w:rsidRPr="002E6ACB">
        <w:rPr>
          <w:rFonts w:eastAsia="Times New Roman"/>
          <w:szCs w:val="24"/>
        </w:rPr>
        <w:t>ΔΙΑΣ</w:t>
      </w:r>
      <w:r>
        <w:rPr>
          <w:rFonts w:eastAsia="Times New Roman"/>
          <w:szCs w:val="24"/>
        </w:rPr>
        <w:t>»</w:t>
      </w:r>
      <w:r w:rsidRPr="002E6ACB">
        <w:rPr>
          <w:rFonts w:eastAsia="Times New Roman"/>
          <w:szCs w:val="24"/>
        </w:rPr>
        <w:t xml:space="preserve"> και αυτό γιατί στο κέντρο της Αθήνας</w:t>
      </w:r>
      <w:r>
        <w:rPr>
          <w:rFonts w:eastAsia="Times New Roman"/>
          <w:szCs w:val="24"/>
        </w:rPr>
        <w:t>,</w:t>
      </w:r>
      <w:r w:rsidRPr="002E6ACB">
        <w:rPr>
          <w:rFonts w:eastAsia="Times New Roman"/>
          <w:szCs w:val="24"/>
        </w:rPr>
        <w:t xml:space="preserve"> που βάλλεται από την εγκληματικότητα του δρόμου</w:t>
      </w:r>
      <w:r>
        <w:rPr>
          <w:rFonts w:eastAsia="Times New Roman"/>
          <w:szCs w:val="24"/>
        </w:rPr>
        <w:t>,</w:t>
      </w:r>
      <w:r w:rsidRPr="002E6ACB">
        <w:rPr>
          <w:rFonts w:eastAsia="Times New Roman"/>
          <w:szCs w:val="24"/>
        </w:rPr>
        <w:t xml:space="preserve"> για να έχουν αποτέλεσμα οι περιπολίες </w:t>
      </w:r>
      <w:r>
        <w:rPr>
          <w:rFonts w:eastAsia="Times New Roman"/>
          <w:szCs w:val="24"/>
        </w:rPr>
        <w:t>πεζή,</w:t>
      </w:r>
      <w:r w:rsidRPr="002E6ACB">
        <w:rPr>
          <w:rFonts w:eastAsia="Times New Roman"/>
          <w:szCs w:val="24"/>
        </w:rPr>
        <w:t xml:space="preserve"> πρέπει να πλαισιώνονται από ολοκληρωμένο σχεδιασμό</w:t>
      </w:r>
      <w:r>
        <w:rPr>
          <w:rFonts w:eastAsia="Times New Roman"/>
          <w:szCs w:val="24"/>
        </w:rPr>
        <w:t xml:space="preserve"> και</w:t>
      </w:r>
      <w:r w:rsidRPr="002E6ACB">
        <w:rPr>
          <w:rFonts w:eastAsia="Times New Roman"/>
          <w:szCs w:val="24"/>
        </w:rPr>
        <w:t xml:space="preserve"> να υποστηρίζονται από αστυνομικές ομάδες με μηχανοκίνητο εξοπλισμό</w:t>
      </w:r>
      <w:r>
        <w:rPr>
          <w:rFonts w:eastAsia="Times New Roman"/>
          <w:szCs w:val="24"/>
        </w:rPr>
        <w:t>.</w:t>
      </w:r>
      <w:r w:rsidRPr="002E6ACB">
        <w:rPr>
          <w:rFonts w:eastAsia="Times New Roman"/>
          <w:szCs w:val="24"/>
        </w:rPr>
        <w:t xml:space="preserve"> </w:t>
      </w:r>
      <w:r>
        <w:rPr>
          <w:rFonts w:eastAsia="Times New Roman"/>
          <w:szCs w:val="24"/>
        </w:rPr>
        <w:t>Α</w:t>
      </w:r>
      <w:r w:rsidRPr="002E6ACB">
        <w:rPr>
          <w:rFonts w:eastAsia="Times New Roman"/>
          <w:szCs w:val="24"/>
        </w:rPr>
        <w:t>υτά τα αναφέρω ενδεικτικά σε επίπεδο σ</w:t>
      </w:r>
      <w:r w:rsidRPr="002E6ACB">
        <w:rPr>
          <w:rFonts w:eastAsia="Times New Roman"/>
          <w:szCs w:val="24"/>
        </w:rPr>
        <w:t>χεδιασμού</w:t>
      </w:r>
      <w:r>
        <w:rPr>
          <w:rFonts w:eastAsia="Times New Roman"/>
          <w:szCs w:val="24"/>
        </w:rPr>
        <w:t>.</w:t>
      </w:r>
    </w:p>
    <w:p w14:paraId="3BC0F99B" w14:textId="77777777" w:rsidR="002B481C" w:rsidRDefault="00862280">
      <w:pPr>
        <w:tabs>
          <w:tab w:val="center" w:pos="4753"/>
          <w:tab w:val="left" w:pos="6156"/>
        </w:tabs>
        <w:spacing w:after="0" w:line="600" w:lineRule="auto"/>
        <w:ind w:firstLine="720"/>
        <w:jc w:val="both"/>
        <w:rPr>
          <w:rFonts w:eastAsia="Times New Roman"/>
          <w:szCs w:val="24"/>
        </w:rPr>
      </w:pPr>
      <w:r>
        <w:rPr>
          <w:rFonts w:eastAsia="Times New Roman"/>
          <w:szCs w:val="24"/>
        </w:rPr>
        <w:t>Σ</w:t>
      </w:r>
      <w:r w:rsidRPr="002E6ACB">
        <w:rPr>
          <w:rFonts w:eastAsia="Times New Roman"/>
          <w:szCs w:val="24"/>
        </w:rPr>
        <w:t xml:space="preserve">ε </w:t>
      </w:r>
      <w:r>
        <w:rPr>
          <w:rFonts w:eastAsia="Times New Roman"/>
          <w:szCs w:val="24"/>
        </w:rPr>
        <w:t>επίπεδο στοιχείων</w:t>
      </w:r>
      <w:r>
        <w:rPr>
          <w:rFonts w:eastAsia="Times New Roman"/>
          <w:szCs w:val="24"/>
        </w:rPr>
        <w:t>,</w:t>
      </w:r>
      <w:r>
        <w:rPr>
          <w:rFonts w:eastAsia="Times New Roman"/>
          <w:szCs w:val="24"/>
        </w:rPr>
        <w:t xml:space="preserve"> π</w:t>
      </w:r>
      <w:r w:rsidRPr="002E6ACB">
        <w:rPr>
          <w:rFonts w:eastAsia="Times New Roman"/>
          <w:szCs w:val="24"/>
        </w:rPr>
        <w:t>ράγματι</w:t>
      </w:r>
      <w:r>
        <w:rPr>
          <w:rFonts w:eastAsia="Times New Roman"/>
          <w:szCs w:val="24"/>
        </w:rPr>
        <w:t>,</w:t>
      </w:r>
      <w:r w:rsidRPr="002E6ACB">
        <w:rPr>
          <w:rFonts w:eastAsia="Times New Roman"/>
          <w:szCs w:val="24"/>
        </w:rPr>
        <w:t xml:space="preserve"> τα στατιστικά στοιχεία είναι χρήσιμα εργαλεία και υποβοηθούν το έργο </w:t>
      </w:r>
      <w:r>
        <w:rPr>
          <w:rFonts w:eastAsia="Times New Roman"/>
          <w:szCs w:val="24"/>
        </w:rPr>
        <w:t>μας.</w:t>
      </w:r>
      <w:r w:rsidRPr="002E6ACB">
        <w:rPr>
          <w:rFonts w:eastAsia="Times New Roman"/>
          <w:szCs w:val="24"/>
        </w:rPr>
        <w:t xml:space="preserve"> </w:t>
      </w:r>
      <w:r>
        <w:rPr>
          <w:rFonts w:eastAsia="Times New Roman"/>
          <w:szCs w:val="24"/>
        </w:rPr>
        <w:t>Η</w:t>
      </w:r>
      <w:r w:rsidRPr="002E6ACB">
        <w:rPr>
          <w:rFonts w:eastAsia="Times New Roman"/>
          <w:szCs w:val="24"/>
        </w:rPr>
        <w:t xml:space="preserve"> αποτύπωση της πραγματικότητας </w:t>
      </w:r>
      <w:r>
        <w:rPr>
          <w:rFonts w:eastAsia="Times New Roman"/>
          <w:szCs w:val="24"/>
        </w:rPr>
        <w:t>ε</w:t>
      </w:r>
      <w:r w:rsidRPr="002E6ACB">
        <w:rPr>
          <w:rFonts w:eastAsia="Times New Roman"/>
          <w:szCs w:val="24"/>
        </w:rPr>
        <w:t xml:space="preserve">ίναι </w:t>
      </w:r>
      <w:r>
        <w:rPr>
          <w:rFonts w:eastAsia="Times New Roman"/>
          <w:szCs w:val="24"/>
        </w:rPr>
        <w:t>μια</w:t>
      </w:r>
      <w:r w:rsidRPr="002E6ACB">
        <w:rPr>
          <w:rFonts w:eastAsia="Times New Roman"/>
          <w:szCs w:val="24"/>
        </w:rPr>
        <w:t xml:space="preserve"> διαδικασία που δεν </w:t>
      </w:r>
      <w:proofErr w:type="spellStart"/>
      <w:r w:rsidRPr="002E6ACB">
        <w:rPr>
          <w:rFonts w:eastAsia="Times New Roman"/>
          <w:szCs w:val="24"/>
        </w:rPr>
        <w:t>οριοθετείται</w:t>
      </w:r>
      <w:proofErr w:type="spellEnd"/>
      <w:r w:rsidRPr="002E6ACB">
        <w:rPr>
          <w:rFonts w:eastAsia="Times New Roman"/>
          <w:szCs w:val="24"/>
        </w:rPr>
        <w:t xml:space="preserve"> πάντα από αριθμούς</w:t>
      </w:r>
      <w:r>
        <w:rPr>
          <w:rFonts w:eastAsia="Times New Roman"/>
          <w:szCs w:val="24"/>
        </w:rPr>
        <w:t>,</w:t>
      </w:r>
      <w:r w:rsidRPr="002E6ACB">
        <w:rPr>
          <w:rFonts w:eastAsia="Times New Roman"/>
          <w:szCs w:val="24"/>
        </w:rPr>
        <w:t xml:space="preserve"> </w:t>
      </w:r>
      <w:r>
        <w:rPr>
          <w:rFonts w:eastAsia="Times New Roman"/>
          <w:szCs w:val="24"/>
        </w:rPr>
        <w:t>γ</w:t>
      </w:r>
      <w:r w:rsidRPr="002E6ACB">
        <w:rPr>
          <w:rFonts w:eastAsia="Times New Roman"/>
          <w:szCs w:val="24"/>
        </w:rPr>
        <w:t xml:space="preserve">ιατί η πραγματικότητα διαμορφώνεται από την </w:t>
      </w:r>
      <w:r w:rsidRPr="002E6ACB">
        <w:rPr>
          <w:rFonts w:eastAsia="Times New Roman"/>
          <w:szCs w:val="24"/>
        </w:rPr>
        <w:t>καθημερινότητα</w:t>
      </w:r>
      <w:r>
        <w:rPr>
          <w:rFonts w:eastAsia="Times New Roman"/>
          <w:szCs w:val="24"/>
        </w:rPr>
        <w:t>,</w:t>
      </w:r>
      <w:r w:rsidRPr="002E6ACB">
        <w:rPr>
          <w:rFonts w:eastAsia="Times New Roman"/>
          <w:szCs w:val="24"/>
        </w:rPr>
        <w:t xml:space="preserve"> το κοινό αίσθημα των πολιτών</w:t>
      </w:r>
      <w:r>
        <w:rPr>
          <w:rFonts w:eastAsia="Times New Roman"/>
          <w:szCs w:val="24"/>
        </w:rPr>
        <w:t>,</w:t>
      </w:r>
      <w:r w:rsidRPr="002E6ACB">
        <w:rPr>
          <w:rFonts w:eastAsia="Times New Roman"/>
          <w:szCs w:val="24"/>
        </w:rPr>
        <w:t xml:space="preserve"> τις διαμαρτυρίες </w:t>
      </w:r>
      <w:r>
        <w:rPr>
          <w:rFonts w:eastAsia="Times New Roman"/>
          <w:szCs w:val="24"/>
        </w:rPr>
        <w:t>τους,</w:t>
      </w:r>
      <w:r w:rsidRPr="002E6ACB">
        <w:rPr>
          <w:rFonts w:eastAsia="Times New Roman"/>
          <w:szCs w:val="24"/>
        </w:rPr>
        <w:t xml:space="preserve"> τις ανάγκες</w:t>
      </w:r>
      <w:r>
        <w:rPr>
          <w:rFonts w:eastAsia="Times New Roman"/>
          <w:szCs w:val="24"/>
        </w:rPr>
        <w:t>,</w:t>
      </w:r>
      <w:r w:rsidRPr="002E6ACB">
        <w:rPr>
          <w:rFonts w:eastAsia="Times New Roman"/>
          <w:szCs w:val="24"/>
        </w:rPr>
        <w:t xml:space="preserve"> τα βιώματά </w:t>
      </w:r>
      <w:r>
        <w:rPr>
          <w:rFonts w:eastAsia="Times New Roman"/>
          <w:szCs w:val="24"/>
        </w:rPr>
        <w:t>τους,</w:t>
      </w:r>
      <w:r w:rsidRPr="002E6ACB">
        <w:rPr>
          <w:rFonts w:eastAsia="Times New Roman"/>
          <w:szCs w:val="24"/>
        </w:rPr>
        <w:t xml:space="preserve"> όπως οι ίδιοι τα εκφράζουν</w:t>
      </w:r>
      <w:r>
        <w:rPr>
          <w:rFonts w:eastAsia="Times New Roman"/>
          <w:szCs w:val="24"/>
        </w:rPr>
        <w:t>.</w:t>
      </w:r>
    </w:p>
    <w:p w14:paraId="3BC0F99C" w14:textId="77777777" w:rsidR="002B481C" w:rsidRDefault="00862280">
      <w:pPr>
        <w:tabs>
          <w:tab w:val="center" w:pos="4753"/>
          <w:tab w:val="left" w:pos="6156"/>
        </w:tabs>
        <w:spacing w:after="0" w:line="600" w:lineRule="auto"/>
        <w:ind w:firstLine="720"/>
        <w:jc w:val="both"/>
        <w:rPr>
          <w:rFonts w:eastAsia="Times New Roman"/>
          <w:szCs w:val="24"/>
        </w:rPr>
      </w:pPr>
      <w:r>
        <w:rPr>
          <w:rFonts w:eastAsia="Times New Roman"/>
          <w:szCs w:val="24"/>
        </w:rPr>
        <w:t xml:space="preserve">Ως Βουλευτής της Α΄ Περιφέρειας </w:t>
      </w:r>
      <w:r w:rsidRPr="002E6ACB">
        <w:rPr>
          <w:rFonts w:eastAsia="Times New Roman"/>
          <w:szCs w:val="24"/>
        </w:rPr>
        <w:t xml:space="preserve">της Αθήνας συνομιλώ διαρκώς με τους πολίτες της πόλης μου και </w:t>
      </w:r>
      <w:r>
        <w:rPr>
          <w:rFonts w:eastAsia="Times New Roman"/>
          <w:szCs w:val="24"/>
        </w:rPr>
        <w:t>μπορώ να έχω ολοκληρωμένη άποψη.</w:t>
      </w:r>
    </w:p>
    <w:p w14:paraId="3BC0F99D" w14:textId="77777777" w:rsidR="002B481C" w:rsidRDefault="00862280">
      <w:pPr>
        <w:spacing w:after="0" w:line="600" w:lineRule="auto"/>
        <w:ind w:firstLine="720"/>
        <w:jc w:val="both"/>
        <w:rPr>
          <w:rFonts w:eastAsia="Times New Roman" w:cs="Times New Roman"/>
          <w:szCs w:val="24"/>
        </w:rPr>
      </w:pPr>
      <w:r>
        <w:rPr>
          <w:rFonts w:eastAsia="Times New Roman" w:cs="Times New Roman"/>
          <w:szCs w:val="24"/>
        </w:rPr>
        <w:lastRenderedPageBreak/>
        <w:t>Εφ</w:t>
      </w:r>
      <w:r>
        <w:rPr>
          <w:rFonts w:eastAsia="Times New Roman" w:cs="Times New Roman"/>
          <w:szCs w:val="24"/>
        </w:rPr>
        <w:t xml:space="preserve">όσον, όμως, χρειάζεται και αναφερόμαστε σε αριθμούς θα πρέπει να πούμε ότι τα αποτελέσματα είναι άκρως απογοητευτικά, γιατί για την Αττική συγκεκριμένα στο πρώτο εξάμηνο του 2018 σε σχέση με το αντίστοιχο του 2017 έχουμε αύξηση τετελεσμένων εγκλημάτων στα </w:t>
      </w:r>
      <w:r>
        <w:rPr>
          <w:rFonts w:eastAsia="Times New Roman" w:cs="Times New Roman"/>
          <w:szCs w:val="24"/>
        </w:rPr>
        <w:t>εξής: απάτες, σεξουαλικά εγκλήματα, κυκλοφορία παραχαραγμένων, λαθρεμπόριο, παραβίαση νόμων για ναρκωτικά και όπλα, πλαστογραφία, σεξουαλική εκμετάλλευση και φυσικά αύξηση κλοπών και διαρρήξεων. Τα στοιχεία είναι τα επίσημα της Γενικής Αστυνομικής Διεύθυνσ</w:t>
      </w:r>
      <w:r>
        <w:rPr>
          <w:rFonts w:eastAsia="Times New Roman" w:cs="Times New Roman"/>
          <w:szCs w:val="24"/>
        </w:rPr>
        <w:t>ης Αθηνών. Σίγουρα θα τα γνωρίζετε. Τα καταθέτω και τυπικά.</w:t>
      </w:r>
    </w:p>
    <w:p w14:paraId="3BC0F99E" w14:textId="77777777" w:rsidR="002B481C" w:rsidRDefault="00862280">
      <w:pPr>
        <w:spacing w:after="0" w:line="600" w:lineRule="auto"/>
        <w:ind w:firstLine="720"/>
        <w:jc w:val="both"/>
        <w:rPr>
          <w:rFonts w:eastAsia="Times New Roman" w:cs="Times New Roman"/>
          <w:szCs w:val="24"/>
        </w:rPr>
      </w:pPr>
      <w:r>
        <w:rPr>
          <w:rFonts w:eastAsia="Times New Roman" w:cs="Times New Roman"/>
          <w:szCs w:val="24"/>
        </w:rPr>
        <w:t>(Στο σημείο αυτό η</w:t>
      </w:r>
      <w:r w:rsidRPr="000D63A8">
        <w:rPr>
          <w:rFonts w:eastAsia="Times New Roman" w:cs="Times New Roman"/>
          <w:szCs w:val="24"/>
        </w:rPr>
        <w:t xml:space="preserve"> Βουλευτής κ. </w:t>
      </w:r>
      <w:r>
        <w:rPr>
          <w:rFonts w:eastAsia="Times New Roman" w:cs="Times New Roman"/>
          <w:szCs w:val="24"/>
        </w:rPr>
        <w:t>Όλγα Κεφαλογιάννη</w:t>
      </w:r>
      <w:r w:rsidRPr="000D63A8">
        <w:rPr>
          <w:rFonts w:eastAsia="Times New Roman" w:cs="Times New Roman"/>
          <w:szCs w:val="24"/>
        </w:rPr>
        <w:t xml:space="preserve"> καταθέτει για τα Πρακτικά τα προαναφερθέντα </w:t>
      </w:r>
      <w:r>
        <w:rPr>
          <w:rFonts w:eastAsia="Times New Roman" w:cs="Times New Roman"/>
          <w:szCs w:val="24"/>
        </w:rPr>
        <w:t>στοιχεία</w:t>
      </w:r>
      <w:r w:rsidRPr="000D63A8">
        <w:rPr>
          <w:rFonts w:eastAsia="Times New Roman" w:cs="Times New Roman"/>
          <w:szCs w:val="24"/>
        </w:rPr>
        <w:t xml:space="preserve">, τα οποία βρίσκονται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w:t>
      </w:r>
      <w:r w:rsidRPr="000D63A8">
        <w:rPr>
          <w:rFonts w:eastAsia="Times New Roman" w:cs="Times New Roman"/>
          <w:szCs w:val="24"/>
        </w:rPr>
        <w:t>τικών της Βουλής)</w:t>
      </w:r>
    </w:p>
    <w:p w14:paraId="3BC0F99F" w14:textId="77777777" w:rsidR="002B481C" w:rsidRDefault="00862280">
      <w:pPr>
        <w:spacing w:after="0" w:line="600" w:lineRule="auto"/>
        <w:ind w:firstLine="720"/>
        <w:jc w:val="both"/>
        <w:rPr>
          <w:rFonts w:eastAsia="Times New Roman" w:cs="Times New Roman"/>
          <w:szCs w:val="24"/>
        </w:rPr>
      </w:pPr>
      <w:r>
        <w:rPr>
          <w:rFonts w:eastAsia="Times New Roman" w:cs="Times New Roman"/>
          <w:szCs w:val="24"/>
        </w:rPr>
        <w:t>Κυρία Υπουργέ, ασφάλεια και ελευθερία είναι έννοιες συμπλέουσες. Η μία προϋποθέτει την άλλη. Δεν θα μπορέσουμε ποτέ να αναπτυχθούμε οικονομικά και κοινωνικά χωρίς εδραιωμένο το αίσθημα της ασφάλειας στους πολίτες.</w:t>
      </w:r>
    </w:p>
    <w:p w14:paraId="3BC0F9A0" w14:textId="77777777" w:rsidR="002B481C" w:rsidRDefault="00862280">
      <w:pPr>
        <w:spacing w:after="0" w:line="600" w:lineRule="auto"/>
        <w:ind w:firstLine="720"/>
        <w:jc w:val="both"/>
        <w:rPr>
          <w:rFonts w:eastAsia="Times New Roman" w:cs="Times New Roman"/>
          <w:szCs w:val="24"/>
        </w:rPr>
      </w:pPr>
      <w:r>
        <w:rPr>
          <w:rFonts w:eastAsia="Times New Roman" w:cs="Times New Roman"/>
          <w:szCs w:val="24"/>
        </w:rPr>
        <w:t>Εμείς πιστεύουμε στον εκ</w:t>
      </w:r>
      <w:r>
        <w:rPr>
          <w:rFonts w:eastAsia="Times New Roman" w:cs="Times New Roman"/>
          <w:szCs w:val="24"/>
        </w:rPr>
        <w:t>συγχρονισμό και στην ενδυνάμωση της αστυνόμευσης, με διαρκή εκπαίδευση του προσωπικού, με ενίσχυση στις υλικοτεχνικές υποδομές και εξοπλισμό, κίνητρα για το αστυνομικό προσωπικό, όχι κίνητρα με άρωμα εκλογών, αλλά επειδή πιστεύουμε στις υπηρεσίες και στο έ</w:t>
      </w:r>
      <w:r>
        <w:rPr>
          <w:rFonts w:eastAsia="Times New Roman" w:cs="Times New Roman"/>
          <w:szCs w:val="24"/>
        </w:rPr>
        <w:t xml:space="preserve">ργο τους. Ναι στην πρόληψη των φαινομένων με επιχειρησιακό σχεδιασμό, ώστε να προαγάγουμε τη σχέση </w:t>
      </w:r>
      <w:r>
        <w:rPr>
          <w:rFonts w:eastAsia="Times New Roman" w:cs="Times New Roman"/>
          <w:szCs w:val="24"/>
        </w:rPr>
        <w:lastRenderedPageBreak/>
        <w:t>εμπιστοσύνης μεταξύ Αστυνομίας και πολιτών. Όχι στην υποτίμηση και στον ιδεοληπτικό εξωραϊσμό της πραγματικότητας.</w:t>
      </w:r>
    </w:p>
    <w:p w14:paraId="3BC0F9A1" w14:textId="77777777" w:rsidR="002B481C" w:rsidRDefault="00862280">
      <w:pPr>
        <w:spacing w:after="0" w:line="600" w:lineRule="auto"/>
        <w:ind w:firstLine="720"/>
        <w:jc w:val="both"/>
        <w:rPr>
          <w:rFonts w:eastAsia="Times New Roman" w:cs="Times New Roman"/>
          <w:szCs w:val="24"/>
        </w:rPr>
      </w:pPr>
      <w:r>
        <w:rPr>
          <w:rFonts w:eastAsia="Times New Roman" w:cs="Times New Roman"/>
          <w:szCs w:val="24"/>
        </w:rPr>
        <w:t>Η ασφάλεια των πολιτών δεν είναι ούτε δεξι</w:t>
      </w:r>
      <w:r>
        <w:rPr>
          <w:rFonts w:eastAsia="Times New Roman" w:cs="Times New Roman"/>
          <w:szCs w:val="24"/>
        </w:rPr>
        <w:t xml:space="preserve">ά ούτε αριστερή πολιτική. Είναι ηθική και συνταγματική υποχρέωση της </w:t>
      </w:r>
      <w:r>
        <w:rPr>
          <w:rFonts w:eastAsia="Times New Roman" w:cs="Times New Roman"/>
          <w:szCs w:val="24"/>
        </w:rPr>
        <w:t>π</w:t>
      </w:r>
      <w:r>
        <w:rPr>
          <w:rFonts w:eastAsia="Times New Roman" w:cs="Times New Roman"/>
          <w:szCs w:val="24"/>
        </w:rPr>
        <w:t xml:space="preserve">ολιτείας και μόνον μέσα από αυτήν διευρύνονται πραγματικά οι ελευθερίες του ατόμου. Είναι το καθήκον μας απέναντι σε όλους αυτούς τους αυτόκλητους τιμωρούς, στους κάθε λογής εχθρούς της </w:t>
      </w:r>
      <w:r>
        <w:rPr>
          <w:rFonts w:eastAsia="Times New Roman" w:cs="Times New Roman"/>
          <w:szCs w:val="24"/>
        </w:rPr>
        <w:t>δ</w:t>
      </w:r>
      <w:r>
        <w:rPr>
          <w:rFonts w:eastAsia="Times New Roman" w:cs="Times New Roman"/>
          <w:szCs w:val="24"/>
        </w:rPr>
        <w:t>ημοκρατίας.</w:t>
      </w:r>
    </w:p>
    <w:p w14:paraId="3BC0F9A2" w14:textId="77777777" w:rsidR="002B481C" w:rsidRDefault="00862280">
      <w:pPr>
        <w:spacing w:after="0" w:line="600" w:lineRule="auto"/>
        <w:ind w:firstLine="720"/>
        <w:jc w:val="both"/>
        <w:rPr>
          <w:rFonts w:eastAsia="Times New Roman" w:cs="Times New Roman"/>
          <w:szCs w:val="24"/>
        </w:rPr>
      </w:pPr>
      <w:r>
        <w:rPr>
          <w:rFonts w:eastAsia="Times New Roman" w:cs="Times New Roman"/>
          <w:szCs w:val="24"/>
        </w:rPr>
        <w:t>Η βία πρέπει να καταδικάζεται απολύτως και ανεξαρτήτως ιδεολογικής προέλευσης. Δεν υπάρχει καλή ή κακή βία. Όποιος της προσδίδει ιδεολογικό άλλοθι ουσιαστικά συναινεί στη χρήση της. Από όπου και αν προέρχονται ο φόβος και η ανασφάλεια πρέπει ν</w:t>
      </w:r>
      <w:r>
        <w:rPr>
          <w:rFonts w:eastAsia="Times New Roman" w:cs="Times New Roman"/>
          <w:szCs w:val="24"/>
        </w:rPr>
        <w:t xml:space="preserve">α καταδικάζονται. Ελευθερία και </w:t>
      </w:r>
      <w:r>
        <w:rPr>
          <w:rFonts w:eastAsia="Times New Roman" w:cs="Times New Roman"/>
          <w:szCs w:val="24"/>
        </w:rPr>
        <w:t>δ</w:t>
      </w:r>
      <w:r>
        <w:rPr>
          <w:rFonts w:eastAsia="Times New Roman" w:cs="Times New Roman"/>
          <w:szCs w:val="24"/>
        </w:rPr>
        <w:t xml:space="preserve">ημοκρατία προϋποθέτουν δημόσια ασφάλεια και χρειάζονται πάνω από όλα ισχυρή πολιτική βούληση. </w:t>
      </w:r>
    </w:p>
    <w:p w14:paraId="3BC0F9A3" w14:textId="77777777" w:rsidR="002B481C" w:rsidRDefault="00862280">
      <w:pPr>
        <w:spacing w:after="0" w:line="600" w:lineRule="auto"/>
        <w:ind w:firstLine="720"/>
        <w:jc w:val="both"/>
        <w:rPr>
          <w:rFonts w:eastAsia="Times New Roman" w:cs="Times New Roman"/>
          <w:szCs w:val="24"/>
        </w:rPr>
      </w:pPr>
      <w:r w:rsidRPr="00AE6C25">
        <w:rPr>
          <w:rFonts w:eastAsia="Times New Roman" w:cs="Times New Roman"/>
          <w:b/>
          <w:szCs w:val="24"/>
        </w:rPr>
        <w:t xml:space="preserve">ΠΡΟΕΔΡΕΥΩΝ (Δημήτριος </w:t>
      </w:r>
      <w:proofErr w:type="spellStart"/>
      <w:r w:rsidRPr="00AE6C25">
        <w:rPr>
          <w:rFonts w:eastAsia="Times New Roman" w:cs="Times New Roman"/>
          <w:b/>
          <w:szCs w:val="24"/>
        </w:rPr>
        <w:t>Κρεμαστινός</w:t>
      </w:r>
      <w:proofErr w:type="spellEnd"/>
      <w:r w:rsidRPr="00AE6C25">
        <w:rPr>
          <w:rFonts w:eastAsia="Times New Roman" w:cs="Times New Roman"/>
          <w:b/>
          <w:szCs w:val="24"/>
        </w:rPr>
        <w:t>):</w:t>
      </w:r>
      <w:r>
        <w:rPr>
          <w:rFonts w:eastAsia="Times New Roman" w:cs="Times New Roman"/>
          <w:szCs w:val="24"/>
        </w:rPr>
        <w:t xml:space="preserve"> Κυρία Υπουργέ, έχετε τον λόγο για τη δευτερολογία σας.</w:t>
      </w:r>
    </w:p>
    <w:p w14:paraId="3BC0F9A4" w14:textId="77777777" w:rsidR="002B481C" w:rsidRDefault="00862280">
      <w:pPr>
        <w:spacing w:after="0" w:line="600" w:lineRule="auto"/>
        <w:ind w:firstLine="720"/>
        <w:jc w:val="both"/>
        <w:rPr>
          <w:rFonts w:eastAsia="Times New Roman" w:cs="Times New Roman"/>
          <w:szCs w:val="24"/>
        </w:rPr>
      </w:pPr>
      <w:r w:rsidRPr="00AE6C25">
        <w:rPr>
          <w:rFonts w:eastAsia="Times New Roman" w:cs="Times New Roman"/>
          <w:b/>
          <w:szCs w:val="24"/>
        </w:rPr>
        <w:t xml:space="preserve">ΟΛΓΑ ΓΕΡΟΒΑΣΙΛΗ (Υπουργός Προστασίας </w:t>
      </w:r>
      <w:r w:rsidRPr="00AE6C25">
        <w:rPr>
          <w:rFonts w:eastAsia="Times New Roman" w:cs="Times New Roman"/>
          <w:b/>
          <w:szCs w:val="24"/>
        </w:rPr>
        <w:t>του Πολίτη):</w:t>
      </w:r>
      <w:r>
        <w:rPr>
          <w:rFonts w:eastAsia="Times New Roman" w:cs="Times New Roman"/>
          <w:szCs w:val="24"/>
        </w:rPr>
        <w:t xml:space="preserve"> Θα συμφωνήσω ότι η ασφάλεια των πολιτών και το αίσθημα ασφάλειας των πολιτών είναι </w:t>
      </w:r>
      <w:proofErr w:type="spellStart"/>
      <w:r>
        <w:rPr>
          <w:rFonts w:eastAsia="Times New Roman" w:cs="Times New Roman"/>
          <w:szCs w:val="24"/>
        </w:rPr>
        <w:t>προαπαιτούμενο</w:t>
      </w:r>
      <w:proofErr w:type="spellEnd"/>
      <w:r>
        <w:rPr>
          <w:rFonts w:eastAsia="Times New Roman" w:cs="Times New Roman"/>
          <w:szCs w:val="24"/>
        </w:rPr>
        <w:t xml:space="preserve"> για την εμπέδωση της </w:t>
      </w:r>
      <w:r>
        <w:rPr>
          <w:rFonts w:eastAsia="Times New Roman" w:cs="Times New Roman"/>
          <w:szCs w:val="24"/>
        </w:rPr>
        <w:t>δ</w:t>
      </w:r>
      <w:r>
        <w:rPr>
          <w:rFonts w:eastAsia="Times New Roman" w:cs="Times New Roman"/>
          <w:szCs w:val="24"/>
        </w:rPr>
        <w:t xml:space="preserve">ημοκρατίας και βεβαίως η </w:t>
      </w:r>
      <w:r>
        <w:rPr>
          <w:rFonts w:eastAsia="Times New Roman" w:cs="Times New Roman"/>
          <w:szCs w:val="24"/>
        </w:rPr>
        <w:t>δ</w:t>
      </w:r>
      <w:r>
        <w:rPr>
          <w:rFonts w:eastAsia="Times New Roman" w:cs="Times New Roman"/>
          <w:szCs w:val="24"/>
        </w:rPr>
        <w:t>ημοκρατία ως διαρ</w:t>
      </w:r>
      <w:r>
        <w:rPr>
          <w:rFonts w:eastAsia="Times New Roman" w:cs="Times New Roman"/>
          <w:szCs w:val="24"/>
        </w:rPr>
        <w:lastRenderedPageBreak/>
        <w:t>κές ζητούμενο εννοείται ότι χρειάζεται όλα αυτά τα οποία σχεδιάζουμε και υλοποιο</w:t>
      </w:r>
      <w:r>
        <w:rPr>
          <w:rFonts w:eastAsia="Times New Roman" w:cs="Times New Roman"/>
          <w:szCs w:val="24"/>
        </w:rPr>
        <w:t>ύμε να αναπροσαρμόζονται αναλόγως σε κάθε περίοδο και αυτό ακριβώς είμαστε αποφασισμένοι από πλευράς πολιτικής ηγεσίας να προτείνουμε.</w:t>
      </w:r>
    </w:p>
    <w:p w14:paraId="3BC0F9A5" w14:textId="77777777" w:rsidR="002B481C" w:rsidRDefault="00862280">
      <w:pPr>
        <w:spacing w:after="0" w:line="600" w:lineRule="auto"/>
        <w:ind w:firstLine="720"/>
        <w:jc w:val="both"/>
        <w:rPr>
          <w:rFonts w:eastAsia="Times New Roman" w:cs="Times New Roman"/>
          <w:szCs w:val="24"/>
        </w:rPr>
      </w:pPr>
      <w:r>
        <w:rPr>
          <w:rFonts w:eastAsia="Times New Roman" w:cs="Times New Roman"/>
          <w:szCs w:val="24"/>
        </w:rPr>
        <w:t>Ανέφερα κάποια στοιχεία πριν για την κατάσταση στην Αθήνα. Τα στοιχεία αυτά, όπως σας είπα, δείχνουν ότι ναι μεν υπάρχουν</w:t>
      </w:r>
      <w:r>
        <w:rPr>
          <w:rFonts w:eastAsia="Times New Roman" w:cs="Times New Roman"/>
          <w:szCs w:val="24"/>
        </w:rPr>
        <w:t xml:space="preserve"> προβλήματα, ωστόσο δεν εμφανίζεται αυτή η έξαρση όλων αυτών των αδικημάτων τα οποία συζητάμε. Τα στοιχεία, επίσης, που κατέθεσα αποδεικνύουν την αποφασιστικότητα, αλλά και την αποτελεσματικότητα της Ελληνικής Αστυνομίας.</w:t>
      </w:r>
    </w:p>
    <w:p w14:paraId="3BC0F9A6" w14:textId="77777777" w:rsidR="002B481C" w:rsidRDefault="00862280">
      <w:pPr>
        <w:spacing w:after="0" w:line="600" w:lineRule="auto"/>
        <w:ind w:firstLine="720"/>
        <w:jc w:val="both"/>
        <w:rPr>
          <w:rFonts w:eastAsia="Times New Roman" w:cs="Times New Roman"/>
          <w:szCs w:val="24"/>
        </w:rPr>
      </w:pPr>
      <w:r>
        <w:rPr>
          <w:rFonts w:eastAsia="Times New Roman" w:cs="Times New Roman"/>
          <w:szCs w:val="24"/>
        </w:rPr>
        <w:t>Για όλες αυτές τις υποθέσεις που α</w:t>
      </w:r>
      <w:r>
        <w:rPr>
          <w:rFonts w:eastAsia="Times New Roman" w:cs="Times New Roman"/>
          <w:szCs w:val="24"/>
        </w:rPr>
        <w:t>ποδεικνύουν ότι οι δράσεις του Σώματος στην Αθήνα είναι συνεχείς έχουν βγει πάρα πολλά δελτία Τύπου και καθημερινώς ανακοινώνονται. Ανάλογα και στην υπόλοιπη Ελλάδα βεβαίως.</w:t>
      </w:r>
    </w:p>
    <w:p w14:paraId="3BC0F9A7" w14:textId="77777777" w:rsidR="002B481C" w:rsidRDefault="00862280">
      <w:pPr>
        <w:spacing w:after="0" w:line="600" w:lineRule="auto"/>
        <w:ind w:firstLine="720"/>
        <w:jc w:val="both"/>
        <w:rPr>
          <w:rFonts w:eastAsia="Times New Roman" w:cs="Times New Roman"/>
          <w:szCs w:val="24"/>
        </w:rPr>
      </w:pPr>
      <w:r>
        <w:rPr>
          <w:rFonts w:eastAsia="Times New Roman" w:cs="Times New Roman"/>
          <w:szCs w:val="24"/>
        </w:rPr>
        <w:t>Εγώ εκτιμώ ότι η έντονη δράση της Ελληνικής Αστυνομίας είναι ο παράγοντας ο οποίος</w:t>
      </w:r>
      <w:r>
        <w:rPr>
          <w:rFonts w:eastAsia="Times New Roman" w:cs="Times New Roman"/>
          <w:szCs w:val="24"/>
        </w:rPr>
        <w:t xml:space="preserve"> περιορίζει την εγκληματικότητα. Και θα επιμείνω στη λέξη «περιορίζει» διότι θα ήταν μάταιο να μιλάμε για κατάργηση. Όμως, έχει μια σημασία ποια εικόνα δημιουργούμε και ποια είναι η πραγματική.</w:t>
      </w:r>
    </w:p>
    <w:p w14:paraId="3BC0F9A8" w14:textId="77777777" w:rsidR="002B481C" w:rsidRDefault="00862280">
      <w:pPr>
        <w:spacing w:after="0" w:line="600" w:lineRule="auto"/>
        <w:ind w:firstLine="720"/>
        <w:jc w:val="both"/>
        <w:rPr>
          <w:rFonts w:eastAsia="Times New Roman" w:cs="Times New Roman"/>
          <w:szCs w:val="24"/>
        </w:rPr>
      </w:pPr>
      <w:r>
        <w:rPr>
          <w:rFonts w:eastAsia="Times New Roman" w:cs="Times New Roman"/>
          <w:szCs w:val="24"/>
        </w:rPr>
        <w:t>Η χώρα μας, όπως ξέρετε, θεωρείται από τους πιο ασφαλείς προορ</w:t>
      </w:r>
      <w:r>
        <w:rPr>
          <w:rFonts w:eastAsia="Times New Roman" w:cs="Times New Roman"/>
          <w:szCs w:val="24"/>
        </w:rPr>
        <w:t>ισμούς της Ευρώπης. Οι επισκέπτες στην Ελλάδα ξεπέρασαν τα τριάντα τρία εκατομμύρια τον τελευταίο χρόνο και η Αθήνα βεβαίως έχει γίνει προορισμός για όλη τη χρονιά σε επίπεδο ανταγωνιστικό με τις άλλες μητροπόλεις της Ευρώπης.</w:t>
      </w:r>
    </w:p>
    <w:p w14:paraId="3BC0F9A9" w14:textId="77777777" w:rsidR="002B481C" w:rsidRDefault="00862280">
      <w:pPr>
        <w:spacing w:after="0" w:line="600" w:lineRule="auto"/>
        <w:ind w:firstLine="720"/>
        <w:jc w:val="both"/>
        <w:rPr>
          <w:rFonts w:eastAsia="Times New Roman" w:cs="Times New Roman"/>
          <w:szCs w:val="24"/>
        </w:rPr>
      </w:pPr>
      <w:r>
        <w:rPr>
          <w:rFonts w:eastAsia="Times New Roman" w:cs="Times New Roman"/>
          <w:szCs w:val="24"/>
        </w:rPr>
        <w:lastRenderedPageBreak/>
        <w:t>Πρόσφατα οι Ηνωμένες Πολιτείε</w:t>
      </w:r>
      <w:r>
        <w:rPr>
          <w:rFonts w:eastAsia="Times New Roman" w:cs="Times New Roman"/>
          <w:szCs w:val="24"/>
        </w:rPr>
        <w:t xml:space="preserve">ς ανακοίνωσαν την παραμονή της χώρας μας στο </w:t>
      </w:r>
      <w:r>
        <w:rPr>
          <w:rFonts w:eastAsia="Times New Roman" w:cs="Times New Roman"/>
          <w:szCs w:val="24"/>
        </w:rPr>
        <w:t>π</w:t>
      </w:r>
      <w:r>
        <w:rPr>
          <w:rFonts w:eastAsia="Times New Roman" w:cs="Times New Roman"/>
          <w:szCs w:val="24"/>
        </w:rPr>
        <w:t xml:space="preserve">ρόγραμμα </w:t>
      </w:r>
      <w:r>
        <w:rPr>
          <w:rFonts w:eastAsia="Times New Roman" w:cs="Times New Roman"/>
          <w:szCs w:val="24"/>
        </w:rPr>
        <w:t>«</w:t>
      </w:r>
      <w:r>
        <w:rPr>
          <w:rFonts w:eastAsia="Times New Roman" w:cs="Times New Roman"/>
          <w:szCs w:val="24"/>
        </w:rPr>
        <w:t>Απαλλαγής Θεώρησης Εισόδου στις ΗΠΑ</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το </w:t>
      </w:r>
      <w:r>
        <w:rPr>
          <w:rFonts w:eastAsia="Times New Roman" w:cs="Times New Roman"/>
          <w:szCs w:val="24"/>
          <w:lang w:val="en-US"/>
        </w:rPr>
        <w:t>Visa</w:t>
      </w:r>
      <w:r w:rsidRPr="007875EF">
        <w:rPr>
          <w:rFonts w:eastAsia="Times New Roman" w:cs="Times New Roman"/>
          <w:szCs w:val="24"/>
        </w:rPr>
        <w:t xml:space="preserve"> </w:t>
      </w:r>
      <w:r>
        <w:rPr>
          <w:rFonts w:eastAsia="Times New Roman" w:cs="Times New Roman"/>
          <w:szCs w:val="24"/>
          <w:lang w:val="en-US"/>
        </w:rPr>
        <w:t>Waiver</w:t>
      </w:r>
      <w:r w:rsidRPr="007875EF">
        <w:rPr>
          <w:rFonts w:eastAsia="Times New Roman" w:cs="Times New Roman"/>
          <w:szCs w:val="24"/>
        </w:rPr>
        <w:t xml:space="preserve"> </w:t>
      </w:r>
      <w:r>
        <w:rPr>
          <w:rFonts w:eastAsia="Times New Roman" w:cs="Times New Roman"/>
          <w:szCs w:val="24"/>
          <w:lang w:val="en-US"/>
        </w:rPr>
        <w:t>Program</w:t>
      </w:r>
      <w:r>
        <w:rPr>
          <w:rFonts w:eastAsia="Times New Roman" w:cs="Times New Roman"/>
          <w:szCs w:val="24"/>
        </w:rPr>
        <w:t>»</w:t>
      </w:r>
      <w:r w:rsidRPr="007875EF">
        <w:rPr>
          <w:rFonts w:eastAsia="Times New Roman" w:cs="Times New Roman"/>
          <w:szCs w:val="24"/>
        </w:rPr>
        <w:t xml:space="preserve">, </w:t>
      </w:r>
      <w:r>
        <w:rPr>
          <w:rFonts w:eastAsia="Times New Roman" w:cs="Times New Roman"/>
          <w:szCs w:val="24"/>
        </w:rPr>
        <w:t xml:space="preserve">ενώ το </w:t>
      </w:r>
      <w:r>
        <w:rPr>
          <w:rFonts w:eastAsia="Times New Roman" w:cs="Times New Roman"/>
          <w:szCs w:val="24"/>
          <w:lang w:val="en-US"/>
        </w:rPr>
        <w:t>State</w:t>
      </w:r>
      <w:r w:rsidRPr="007875EF">
        <w:rPr>
          <w:rFonts w:eastAsia="Times New Roman" w:cs="Times New Roman"/>
          <w:szCs w:val="24"/>
        </w:rPr>
        <w:t xml:space="preserve"> </w:t>
      </w:r>
      <w:r>
        <w:rPr>
          <w:rFonts w:eastAsia="Times New Roman" w:cs="Times New Roman"/>
          <w:szCs w:val="24"/>
          <w:lang w:val="en-US"/>
        </w:rPr>
        <w:t>Department</w:t>
      </w:r>
      <w:r w:rsidRPr="007875EF">
        <w:rPr>
          <w:rFonts w:eastAsia="Times New Roman" w:cs="Times New Roman"/>
          <w:szCs w:val="24"/>
        </w:rPr>
        <w:t xml:space="preserve"> </w:t>
      </w:r>
      <w:r>
        <w:rPr>
          <w:rFonts w:eastAsia="Times New Roman" w:cs="Times New Roman"/>
          <w:szCs w:val="24"/>
        </w:rPr>
        <w:t>στο νέο συμβουλευτικό ταξιδιωτικό πρόγραμμα για το 2018 κατατάσσει την Ελλάδα στο επίπεδο 1, δηλαδή στις ασφαλέσ</w:t>
      </w:r>
      <w:r>
        <w:rPr>
          <w:rFonts w:eastAsia="Times New Roman" w:cs="Times New Roman"/>
          <w:szCs w:val="24"/>
        </w:rPr>
        <w:t>τερες χώρες στην κατηγορία αυτών με τον χαμηλότερο κίνδυνο για την ασφάλεια των Αμερικανών ταξιδιωτών.</w:t>
      </w:r>
    </w:p>
    <w:p w14:paraId="3BC0F9AA" w14:textId="77777777" w:rsidR="002B481C" w:rsidRDefault="00862280">
      <w:pPr>
        <w:spacing w:after="0" w:line="600" w:lineRule="auto"/>
        <w:ind w:firstLine="720"/>
        <w:jc w:val="both"/>
        <w:rPr>
          <w:rFonts w:eastAsia="Times New Roman" w:cs="Times New Roman"/>
          <w:szCs w:val="24"/>
        </w:rPr>
      </w:pPr>
      <w:r>
        <w:rPr>
          <w:rFonts w:eastAsia="Times New Roman" w:cs="Times New Roman"/>
          <w:szCs w:val="24"/>
        </w:rPr>
        <w:t>Οι αποφάσεις επιβεβαιώνουν τον ρόλο της Ελλάδας ως πυλώνα ασφάλειας και σταθερότητας στην περιοχή.</w:t>
      </w:r>
    </w:p>
    <w:p w14:paraId="3BC0F9AB" w14:textId="77777777" w:rsidR="002B481C" w:rsidRDefault="00862280">
      <w:pPr>
        <w:spacing w:after="0" w:line="600" w:lineRule="auto"/>
        <w:ind w:firstLine="720"/>
        <w:jc w:val="both"/>
        <w:rPr>
          <w:rFonts w:eastAsia="Times New Roman" w:cs="Times New Roman"/>
          <w:szCs w:val="24"/>
        </w:rPr>
      </w:pPr>
      <w:r>
        <w:rPr>
          <w:rFonts w:eastAsia="Times New Roman" w:cs="Times New Roman"/>
          <w:szCs w:val="24"/>
        </w:rPr>
        <w:t>Κλείνοντας θέλω να τονίσω ξανά ότι έχει ξεκινήσει, έχε</w:t>
      </w:r>
      <w:r>
        <w:rPr>
          <w:rFonts w:eastAsia="Times New Roman" w:cs="Times New Roman"/>
          <w:szCs w:val="24"/>
        </w:rPr>
        <w:t xml:space="preserve">ι αναπροσαρμοστεί, θα έλεγα, διότι η προσπάθεια έχει ξεκινήσει από πολύ παλιότερα από τη δική μου παρουσία στο Υπουργείο, μια σοβαρή οργανωμένη προσπάθεια με σχέδιο και ιεραρχήσεις, για τη μείωση, την αντιμετώπιση της εγκληματικότητας και την ενίσχυση του </w:t>
      </w:r>
      <w:r>
        <w:rPr>
          <w:rFonts w:eastAsia="Times New Roman" w:cs="Times New Roman"/>
          <w:szCs w:val="24"/>
        </w:rPr>
        <w:t>αισθήματος ασφάλειας των πολιτών.</w:t>
      </w:r>
    </w:p>
    <w:p w14:paraId="3BC0F9AC" w14:textId="77777777" w:rsidR="002B481C" w:rsidRDefault="00862280">
      <w:pPr>
        <w:spacing w:after="0" w:line="600" w:lineRule="auto"/>
        <w:ind w:firstLine="720"/>
        <w:jc w:val="both"/>
        <w:rPr>
          <w:rFonts w:eastAsia="Times New Roman"/>
          <w:szCs w:val="24"/>
        </w:rPr>
      </w:pPr>
      <w:r>
        <w:rPr>
          <w:rFonts w:eastAsia="Times New Roman"/>
          <w:szCs w:val="24"/>
        </w:rPr>
        <w:t>Η προσπάθεια που γίνεται ήδη έχει αρχίσει να αποδίδει αποτελέσματα. Θέλω να διαβεβαιώσω όλους τους πολίτες, σε κάθε γωνιά της Ελλάδας, ότι σε αυτόν τον δρόμο θα συνεχίσουμε, με προσήλωση και με επιμονή.</w:t>
      </w:r>
    </w:p>
    <w:p w14:paraId="3BC0F9AD" w14:textId="77777777" w:rsidR="002B481C" w:rsidRDefault="00862280">
      <w:pPr>
        <w:spacing w:after="0" w:line="600" w:lineRule="auto"/>
        <w:ind w:firstLine="720"/>
        <w:jc w:val="both"/>
        <w:rPr>
          <w:rFonts w:eastAsia="Times New Roman"/>
          <w:szCs w:val="24"/>
        </w:rPr>
      </w:pPr>
      <w:r>
        <w:rPr>
          <w:rFonts w:eastAsia="Times New Roman"/>
          <w:szCs w:val="24"/>
        </w:rPr>
        <w:t xml:space="preserve">Σας ευχαριστώ. </w:t>
      </w:r>
    </w:p>
    <w:p w14:paraId="3BC0F9AE" w14:textId="77777777" w:rsidR="002B481C" w:rsidRDefault="00862280">
      <w:pPr>
        <w:spacing w:after="0"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 xml:space="preserve">): </w:t>
      </w:r>
      <w:r>
        <w:rPr>
          <w:rFonts w:eastAsia="Times New Roman"/>
          <w:szCs w:val="24"/>
        </w:rPr>
        <w:t>Κι εγώ ευχαριστώ.</w:t>
      </w:r>
    </w:p>
    <w:p w14:paraId="3BC0F9AF" w14:textId="77777777" w:rsidR="002B481C" w:rsidRDefault="00862280">
      <w:pPr>
        <w:spacing w:after="0" w:line="600" w:lineRule="auto"/>
        <w:ind w:firstLine="720"/>
        <w:jc w:val="both"/>
        <w:rPr>
          <w:rFonts w:eastAsia="Times New Roman"/>
          <w:szCs w:val="24"/>
        </w:rPr>
      </w:pPr>
      <w:r>
        <w:rPr>
          <w:rFonts w:eastAsia="Times New Roman"/>
          <w:szCs w:val="24"/>
        </w:rPr>
        <w:lastRenderedPageBreak/>
        <w:t>Προχωρούμε στην όγδοη με αριθμό</w:t>
      </w:r>
      <w:r>
        <w:rPr>
          <w:rFonts w:ascii="Verdana" w:eastAsia="Times New Roman" w:hAnsi="Verdana" w:cs="Times New Roman"/>
          <w:color w:val="000000"/>
          <w:sz w:val="17"/>
          <w:szCs w:val="17"/>
          <w:shd w:val="clear" w:color="auto" w:fill="FFFFFF"/>
        </w:rPr>
        <w:t xml:space="preserve"> </w:t>
      </w:r>
      <w:r w:rsidRPr="00E379ED">
        <w:rPr>
          <w:rFonts w:eastAsia="Times New Roman"/>
          <w:szCs w:val="24"/>
        </w:rPr>
        <w:t xml:space="preserve">100/25-10-2018 </w:t>
      </w:r>
      <w:r>
        <w:rPr>
          <w:rFonts w:eastAsia="Times New Roman"/>
          <w:szCs w:val="24"/>
        </w:rPr>
        <w:t>ε</w:t>
      </w:r>
      <w:r w:rsidRPr="00E379ED">
        <w:rPr>
          <w:rFonts w:eastAsia="Times New Roman"/>
          <w:szCs w:val="24"/>
        </w:rPr>
        <w:t xml:space="preserve">πίκαιρη </w:t>
      </w:r>
      <w:r>
        <w:rPr>
          <w:rFonts w:eastAsia="Times New Roman"/>
          <w:szCs w:val="24"/>
        </w:rPr>
        <w:t>ε</w:t>
      </w:r>
      <w:r w:rsidRPr="00E379ED">
        <w:rPr>
          <w:rFonts w:eastAsia="Times New Roman"/>
          <w:szCs w:val="24"/>
        </w:rPr>
        <w:t xml:space="preserve">ρώτηση </w:t>
      </w:r>
      <w:r>
        <w:rPr>
          <w:rFonts w:eastAsia="Times New Roman"/>
          <w:szCs w:val="24"/>
        </w:rPr>
        <w:t xml:space="preserve">δεύτερου κύκλου </w:t>
      </w:r>
      <w:r w:rsidRPr="00E379ED">
        <w:rPr>
          <w:rFonts w:eastAsia="Times New Roman"/>
          <w:szCs w:val="24"/>
        </w:rPr>
        <w:t xml:space="preserve">της Βουλευτού Αττικής της Δημοκρατικής Συμπαράταξης </w:t>
      </w:r>
      <w:r>
        <w:rPr>
          <w:rFonts w:eastAsia="Times New Roman"/>
          <w:szCs w:val="24"/>
        </w:rPr>
        <w:t>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r w:rsidRPr="00E379ED">
        <w:rPr>
          <w:rFonts w:eastAsia="Times New Roman"/>
          <w:szCs w:val="24"/>
        </w:rPr>
        <w:t xml:space="preserve"> </w:t>
      </w:r>
      <w:r w:rsidRPr="00E379ED">
        <w:rPr>
          <w:rFonts w:eastAsia="Times New Roman"/>
          <w:szCs w:val="24"/>
        </w:rPr>
        <w:t>κ</w:t>
      </w:r>
      <w:r>
        <w:rPr>
          <w:rFonts w:eastAsia="Times New Roman"/>
          <w:szCs w:val="24"/>
        </w:rPr>
        <w:t xml:space="preserve">. </w:t>
      </w:r>
      <w:r w:rsidRPr="00E379ED">
        <w:rPr>
          <w:rFonts w:eastAsia="Times New Roman"/>
          <w:bCs/>
          <w:szCs w:val="24"/>
        </w:rPr>
        <w:t>Παρ</w:t>
      </w:r>
      <w:r>
        <w:rPr>
          <w:rFonts w:eastAsia="Times New Roman"/>
          <w:bCs/>
          <w:szCs w:val="24"/>
        </w:rPr>
        <w:t xml:space="preserve">ασκευής </w:t>
      </w:r>
      <w:proofErr w:type="spellStart"/>
      <w:r>
        <w:rPr>
          <w:rFonts w:eastAsia="Times New Roman"/>
          <w:bCs/>
          <w:szCs w:val="24"/>
        </w:rPr>
        <w:t>Χριστοφιλοπούλου</w:t>
      </w:r>
      <w:proofErr w:type="spellEnd"/>
      <w:r>
        <w:rPr>
          <w:rFonts w:eastAsia="Times New Roman"/>
          <w:bCs/>
          <w:szCs w:val="24"/>
        </w:rPr>
        <w:t xml:space="preserve"> </w:t>
      </w:r>
      <w:r w:rsidRPr="00E379ED">
        <w:rPr>
          <w:rFonts w:eastAsia="Times New Roman"/>
          <w:szCs w:val="24"/>
        </w:rPr>
        <w:t>προς την Υπουργό</w:t>
      </w:r>
      <w:r>
        <w:rPr>
          <w:rFonts w:eastAsia="Times New Roman"/>
          <w:szCs w:val="24"/>
        </w:rPr>
        <w:t xml:space="preserve"> </w:t>
      </w:r>
      <w:r w:rsidRPr="00E379ED">
        <w:rPr>
          <w:rFonts w:eastAsia="Times New Roman"/>
          <w:bCs/>
          <w:szCs w:val="24"/>
        </w:rPr>
        <w:t>Προστασίας του Πολίτη,</w:t>
      </w:r>
      <w:r>
        <w:rPr>
          <w:rFonts w:eastAsia="Times New Roman"/>
          <w:szCs w:val="24"/>
        </w:rPr>
        <w:t xml:space="preserve"> </w:t>
      </w:r>
      <w:r w:rsidRPr="00E379ED">
        <w:rPr>
          <w:rFonts w:eastAsia="Times New Roman"/>
          <w:szCs w:val="24"/>
        </w:rPr>
        <w:t xml:space="preserve">με θέμα: «Με δεμένα χέρια η Ελληνική Αστυνομία ενώ ανθεί η παρανομία στα </w:t>
      </w:r>
      <w:r>
        <w:rPr>
          <w:rFonts w:eastAsia="Times New Roman"/>
          <w:szCs w:val="24"/>
        </w:rPr>
        <w:t>ε</w:t>
      </w:r>
      <w:r w:rsidRPr="00E379ED">
        <w:rPr>
          <w:rFonts w:eastAsia="Times New Roman"/>
          <w:szCs w:val="24"/>
        </w:rPr>
        <w:t xml:space="preserve">λληνικά </w:t>
      </w:r>
      <w:r>
        <w:rPr>
          <w:rFonts w:eastAsia="Times New Roman"/>
          <w:szCs w:val="24"/>
        </w:rPr>
        <w:t>π</w:t>
      </w:r>
      <w:r w:rsidRPr="00E379ED">
        <w:rPr>
          <w:rFonts w:eastAsia="Times New Roman"/>
          <w:szCs w:val="24"/>
        </w:rPr>
        <w:t>ανεπιστήμια»</w:t>
      </w:r>
      <w:r>
        <w:rPr>
          <w:rFonts w:eastAsia="Times New Roman"/>
          <w:szCs w:val="24"/>
        </w:rPr>
        <w:t xml:space="preserve">. </w:t>
      </w:r>
    </w:p>
    <w:p w14:paraId="3BC0F9B0" w14:textId="77777777" w:rsidR="002B481C" w:rsidRDefault="00862280">
      <w:pPr>
        <w:spacing w:after="0" w:line="600" w:lineRule="auto"/>
        <w:ind w:firstLine="720"/>
        <w:jc w:val="both"/>
        <w:rPr>
          <w:rFonts w:eastAsia="Times New Roman"/>
          <w:szCs w:val="24"/>
        </w:rPr>
      </w:pPr>
      <w:r>
        <w:rPr>
          <w:rFonts w:eastAsia="Times New Roman"/>
          <w:szCs w:val="24"/>
        </w:rPr>
        <w:t xml:space="preserve">Θα απαντήσει η Υπουργός Προστασίας του Πολίτη, κ. </w:t>
      </w:r>
      <w:proofErr w:type="spellStart"/>
      <w:r>
        <w:rPr>
          <w:rFonts w:eastAsia="Times New Roman"/>
          <w:szCs w:val="24"/>
        </w:rPr>
        <w:t>Γεροβασίλη</w:t>
      </w:r>
      <w:proofErr w:type="spellEnd"/>
      <w:r>
        <w:rPr>
          <w:rFonts w:eastAsia="Times New Roman"/>
          <w:szCs w:val="24"/>
        </w:rPr>
        <w:t xml:space="preserve">. </w:t>
      </w:r>
    </w:p>
    <w:p w14:paraId="3BC0F9B1" w14:textId="77777777" w:rsidR="002B481C" w:rsidRDefault="00862280">
      <w:pPr>
        <w:spacing w:after="0" w:line="600" w:lineRule="auto"/>
        <w:ind w:firstLine="720"/>
        <w:jc w:val="both"/>
        <w:rPr>
          <w:rFonts w:eastAsia="Times New Roman"/>
          <w:szCs w:val="24"/>
        </w:rPr>
      </w:pPr>
      <w:r>
        <w:rPr>
          <w:rFonts w:eastAsia="Times New Roman"/>
          <w:szCs w:val="24"/>
        </w:rPr>
        <w:t xml:space="preserve">Παρακαλώ, κυρία </w:t>
      </w:r>
      <w:proofErr w:type="spellStart"/>
      <w:r>
        <w:rPr>
          <w:rFonts w:eastAsia="Times New Roman"/>
          <w:szCs w:val="24"/>
        </w:rPr>
        <w:t>Χριστοφιλοπούλου</w:t>
      </w:r>
      <w:proofErr w:type="spellEnd"/>
      <w:r>
        <w:rPr>
          <w:rFonts w:eastAsia="Times New Roman"/>
          <w:szCs w:val="24"/>
        </w:rPr>
        <w:t xml:space="preserve">, έχετε τον λόγο. </w:t>
      </w:r>
    </w:p>
    <w:p w14:paraId="3BC0F9B2" w14:textId="77777777" w:rsidR="002B481C" w:rsidRDefault="00862280">
      <w:pPr>
        <w:spacing w:after="0" w:line="600" w:lineRule="auto"/>
        <w:ind w:firstLine="720"/>
        <w:jc w:val="both"/>
        <w:rPr>
          <w:rFonts w:eastAsia="Times New Roman"/>
          <w:szCs w:val="24"/>
        </w:rPr>
      </w:pPr>
      <w:r>
        <w:rPr>
          <w:rFonts w:eastAsia="Times New Roman"/>
          <w:b/>
          <w:szCs w:val="24"/>
        </w:rPr>
        <w:t>ΠΑΡΑΣΚΕΥΗ ΧΡΙΣΤΟΦΙΛΟΠ</w:t>
      </w:r>
      <w:r>
        <w:rPr>
          <w:rFonts w:eastAsia="Times New Roman"/>
          <w:b/>
          <w:szCs w:val="24"/>
        </w:rPr>
        <w:t xml:space="preserve">ΟΥΛΟΥ: </w:t>
      </w:r>
      <w:r>
        <w:rPr>
          <w:rFonts w:eastAsia="Times New Roman"/>
          <w:szCs w:val="24"/>
        </w:rPr>
        <w:t xml:space="preserve">Ευχαριστώ, κύριε Πρόεδρε. </w:t>
      </w:r>
    </w:p>
    <w:p w14:paraId="3BC0F9B3" w14:textId="77777777" w:rsidR="002B481C" w:rsidRDefault="00862280">
      <w:pPr>
        <w:spacing w:after="0" w:line="600" w:lineRule="auto"/>
        <w:ind w:firstLine="720"/>
        <w:jc w:val="both"/>
        <w:rPr>
          <w:rFonts w:eastAsia="Times New Roman"/>
          <w:b/>
          <w:szCs w:val="24"/>
        </w:rPr>
      </w:pPr>
      <w:r>
        <w:rPr>
          <w:rFonts w:eastAsia="Times New Roman"/>
          <w:szCs w:val="24"/>
        </w:rPr>
        <w:t>Κυρία Υπουργέ, συνεχίζοντας τη συζήτηση εκεί όπου την αφήσατε με την τελευταία σας παρέμβαση, θέλω να σας πω, και να πω και προς όσους μας ακούν αυτή</w:t>
      </w:r>
      <w:r>
        <w:rPr>
          <w:rFonts w:eastAsia="Times New Roman"/>
          <w:szCs w:val="24"/>
        </w:rPr>
        <w:t>ν</w:t>
      </w:r>
      <w:r>
        <w:rPr>
          <w:rFonts w:eastAsia="Times New Roman"/>
          <w:szCs w:val="24"/>
        </w:rPr>
        <w:t xml:space="preserve"> τη στιγμή, ότι στο Κίνημα Αλλαγής θεωρούμε ότι η εμπέδωση του αισθήματο</w:t>
      </w:r>
      <w:r>
        <w:rPr>
          <w:rFonts w:eastAsia="Times New Roman"/>
          <w:szCs w:val="24"/>
        </w:rPr>
        <w:t xml:space="preserve">ς ασφάλειας των πολιτών είναι για εμάς ο τρίτος πυλώνας του κράτους, όπως εννοούμε, εν τη ευρεία </w:t>
      </w:r>
      <w:proofErr w:type="spellStart"/>
      <w:r>
        <w:rPr>
          <w:rFonts w:eastAsia="Times New Roman"/>
          <w:szCs w:val="24"/>
        </w:rPr>
        <w:t>εννοία</w:t>
      </w:r>
      <w:proofErr w:type="spellEnd"/>
      <w:r>
        <w:rPr>
          <w:rFonts w:eastAsia="Times New Roman"/>
          <w:szCs w:val="24"/>
        </w:rPr>
        <w:t>, το κοινωνικό κράτος. Γιατί είναι κοινωνικό αγαθό</w:t>
      </w:r>
      <w:r>
        <w:rPr>
          <w:rFonts w:eastAsia="Times New Roman"/>
          <w:szCs w:val="24"/>
        </w:rPr>
        <w:t xml:space="preserve"> -</w:t>
      </w:r>
      <w:r>
        <w:rPr>
          <w:rFonts w:eastAsia="Times New Roman"/>
          <w:szCs w:val="24"/>
        </w:rPr>
        <w:t>εξίσου σημαντικό με την υγεία και την παιδεία</w:t>
      </w:r>
      <w:r>
        <w:rPr>
          <w:rFonts w:eastAsia="Times New Roman"/>
          <w:szCs w:val="24"/>
        </w:rPr>
        <w:t xml:space="preserve">- </w:t>
      </w:r>
      <w:r>
        <w:rPr>
          <w:rFonts w:eastAsia="Times New Roman"/>
          <w:szCs w:val="24"/>
        </w:rPr>
        <w:t xml:space="preserve">η εμπέδωση του αισθήματος ασφάλειας. </w:t>
      </w:r>
      <w:r>
        <w:rPr>
          <w:rFonts w:eastAsia="Times New Roman"/>
          <w:b/>
          <w:szCs w:val="24"/>
        </w:rPr>
        <w:t xml:space="preserve"> </w:t>
      </w:r>
    </w:p>
    <w:p w14:paraId="3BC0F9B4" w14:textId="77777777" w:rsidR="002B481C" w:rsidRDefault="00862280">
      <w:pPr>
        <w:spacing w:after="0" w:line="600" w:lineRule="auto"/>
        <w:ind w:firstLine="720"/>
        <w:jc w:val="both"/>
        <w:rPr>
          <w:rFonts w:eastAsia="Times New Roman"/>
          <w:szCs w:val="24"/>
        </w:rPr>
      </w:pPr>
      <w:r w:rsidRPr="00E05407">
        <w:rPr>
          <w:rFonts w:eastAsia="Times New Roman"/>
          <w:szCs w:val="24"/>
        </w:rPr>
        <w:t xml:space="preserve">Άρα, όχι μόνο </w:t>
      </w:r>
      <w:r>
        <w:rPr>
          <w:rFonts w:eastAsia="Times New Roman"/>
          <w:szCs w:val="24"/>
        </w:rPr>
        <w:t>δ</w:t>
      </w:r>
      <w:r>
        <w:rPr>
          <w:rFonts w:eastAsia="Times New Roman"/>
          <w:szCs w:val="24"/>
        </w:rPr>
        <w:t xml:space="preserve">ιασφαλίζουμε το ύψιστο αγαθό και την αξία της </w:t>
      </w:r>
      <w:r>
        <w:rPr>
          <w:rFonts w:eastAsia="Times New Roman"/>
          <w:szCs w:val="24"/>
        </w:rPr>
        <w:t>δημοκρατίας</w:t>
      </w:r>
      <w:r>
        <w:rPr>
          <w:rFonts w:eastAsia="Times New Roman"/>
          <w:szCs w:val="24"/>
        </w:rPr>
        <w:t>, αλλά παρέχουμε στους πολίτες το ευ ζην με αυτούς τους τρεις πυλώνες, όπως είπα, που χρειάζονται πάρα πολύ, από την καθημερινότητά τους μέχρι τις σημαντικές τομές της ζωής τους, όπως είναι και η είσ</w:t>
      </w:r>
      <w:r>
        <w:rPr>
          <w:rFonts w:eastAsia="Times New Roman"/>
          <w:szCs w:val="24"/>
        </w:rPr>
        <w:t xml:space="preserve">οδός τους ή η αποφοίτησή τους από τα πανεπιστήμια. </w:t>
      </w:r>
    </w:p>
    <w:p w14:paraId="3BC0F9B5" w14:textId="77777777" w:rsidR="002B481C" w:rsidRDefault="00862280">
      <w:pPr>
        <w:spacing w:after="0" w:line="600" w:lineRule="auto"/>
        <w:ind w:firstLine="720"/>
        <w:jc w:val="both"/>
        <w:rPr>
          <w:rFonts w:eastAsia="Times New Roman"/>
          <w:szCs w:val="24"/>
        </w:rPr>
      </w:pPr>
      <w:r>
        <w:rPr>
          <w:rFonts w:eastAsia="Times New Roman"/>
          <w:szCs w:val="24"/>
        </w:rPr>
        <w:lastRenderedPageBreak/>
        <w:t>Πριν μπω όμως στο θέμα, επιτρέψτε μου κι άλλη μία επισήμανση κι αν θέλετε, παράκληση και πρόκληση</w:t>
      </w:r>
      <w:r w:rsidRPr="00FB5C20">
        <w:rPr>
          <w:rFonts w:eastAsia="Times New Roman"/>
          <w:szCs w:val="24"/>
        </w:rPr>
        <w:t xml:space="preserve"> </w:t>
      </w:r>
      <w:r>
        <w:rPr>
          <w:rFonts w:eastAsia="Times New Roman"/>
          <w:szCs w:val="24"/>
        </w:rPr>
        <w:t xml:space="preserve">προς εσάς, γιατί είστε υποχρεωμένη να έρθετε κάποια στιγμή. </w:t>
      </w:r>
    </w:p>
    <w:p w14:paraId="3BC0F9B6" w14:textId="77777777" w:rsidR="002B481C" w:rsidRDefault="00862280">
      <w:pPr>
        <w:spacing w:after="0" w:line="600" w:lineRule="auto"/>
        <w:ind w:firstLine="720"/>
        <w:jc w:val="both"/>
        <w:rPr>
          <w:rFonts w:eastAsia="Times New Roman"/>
          <w:szCs w:val="24"/>
        </w:rPr>
      </w:pPr>
      <w:r>
        <w:rPr>
          <w:rFonts w:eastAsia="Times New Roman"/>
          <w:szCs w:val="24"/>
        </w:rPr>
        <w:t xml:space="preserve">Η Δημοκρατική Συμπαράταξη, το Κίνημα Αλλαγής, είχε καταθέσει ήδη στον προκάτοχό σας κ. </w:t>
      </w:r>
      <w:proofErr w:type="spellStart"/>
      <w:r>
        <w:rPr>
          <w:rFonts w:eastAsia="Times New Roman"/>
          <w:szCs w:val="24"/>
        </w:rPr>
        <w:t>Τόσκα</w:t>
      </w:r>
      <w:proofErr w:type="spellEnd"/>
      <w:r>
        <w:rPr>
          <w:rFonts w:eastAsia="Times New Roman"/>
          <w:szCs w:val="24"/>
        </w:rPr>
        <w:t>, ακριβώς γιατί πιστεύουμε στη σημασία αυτού του αγαθού της ασφάλειας, μία συνολική επερώτηση επί των θεμάτων που αφορούν το δικό σας χαρτοφυλάκιο. Έγινε η εθνική τ</w:t>
      </w:r>
      <w:r>
        <w:rPr>
          <w:rFonts w:eastAsia="Times New Roman"/>
          <w:szCs w:val="24"/>
        </w:rPr>
        <w:t xml:space="preserve">ραγωδία, έγινε η αλλαγή, ήρθατε. Θεωρήσαμε σκόπιμο, κυρία Υπουργέ, να αφήσουμε εύλογο χρόνο μέχρι να αναλάβετε τα καθήκοντά σας πλήρως. </w:t>
      </w:r>
    </w:p>
    <w:p w14:paraId="3BC0F9B7" w14:textId="77777777" w:rsidR="002B481C" w:rsidRDefault="00862280">
      <w:pPr>
        <w:spacing w:after="0" w:line="600" w:lineRule="auto"/>
        <w:ind w:firstLine="720"/>
        <w:jc w:val="both"/>
        <w:rPr>
          <w:rFonts w:eastAsia="Times New Roman"/>
          <w:szCs w:val="24"/>
        </w:rPr>
      </w:pPr>
      <w:r>
        <w:rPr>
          <w:rFonts w:eastAsia="Times New Roman"/>
          <w:szCs w:val="24"/>
        </w:rPr>
        <w:t>Λίγο μετά το ξεκίνημα της παρούσας Συνόδου, κύριε Πρόεδρε, έχουμε καταθέσει εκ νέου την επερώτηση αυτή και θέλω να παρα</w:t>
      </w:r>
      <w:r>
        <w:rPr>
          <w:rFonts w:eastAsia="Times New Roman"/>
          <w:szCs w:val="24"/>
        </w:rPr>
        <w:t>καλέσω με αυτή</w:t>
      </w:r>
      <w:r>
        <w:rPr>
          <w:rFonts w:eastAsia="Times New Roman"/>
          <w:szCs w:val="24"/>
        </w:rPr>
        <w:t>ν</w:t>
      </w:r>
      <w:r>
        <w:rPr>
          <w:rFonts w:eastAsia="Times New Roman"/>
          <w:szCs w:val="24"/>
        </w:rPr>
        <w:t xml:space="preserve"> την ευκαιρία την </w:t>
      </w:r>
      <w:r>
        <w:rPr>
          <w:rFonts w:eastAsia="Times New Roman"/>
          <w:szCs w:val="24"/>
        </w:rPr>
        <w:t xml:space="preserve">κ. </w:t>
      </w:r>
      <w:proofErr w:type="spellStart"/>
      <w:r>
        <w:rPr>
          <w:rFonts w:eastAsia="Times New Roman"/>
          <w:szCs w:val="24"/>
        </w:rPr>
        <w:t>Γεροβασίλη</w:t>
      </w:r>
      <w:proofErr w:type="spellEnd"/>
      <w:r>
        <w:rPr>
          <w:rFonts w:eastAsia="Times New Roman"/>
          <w:szCs w:val="24"/>
        </w:rPr>
        <w:t xml:space="preserve">, την Υπουργό Προστασίας του Πολίτη, να έρθει και να απαντήσει στην επερώτηση του Κινήματος Αλλαγής, για να έχουμε κι έναν χρόνο να συζητήσουμε πάρα πολλά ζητήματα που αφορούν </w:t>
      </w:r>
      <w:r>
        <w:rPr>
          <w:rFonts w:eastAsia="Times New Roman"/>
          <w:szCs w:val="24"/>
        </w:rPr>
        <w:t>σ</w:t>
      </w:r>
      <w:r>
        <w:rPr>
          <w:rFonts w:eastAsia="Times New Roman"/>
          <w:szCs w:val="24"/>
        </w:rPr>
        <w:t xml:space="preserve">την εγκληματικότητα, </w:t>
      </w:r>
      <w:r>
        <w:rPr>
          <w:rFonts w:eastAsia="Times New Roman"/>
          <w:szCs w:val="24"/>
        </w:rPr>
        <w:t>σ</w:t>
      </w:r>
      <w:r>
        <w:rPr>
          <w:rFonts w:eastAsia="Times New Roman"/>
          <w:szCs w:val="24"/>
        </w:rPr>
        <w:t>την ασφάλει</w:t>
      </w:r>
      <w:r>
        <w:rPr>
          <w:rFonts w:eastAsia="Times New Roman"/>
          <w:szCs w:val="24"/>
        </w:rPr>
        <w:t xml:space="preserve">α, </w:t>
      </w:r>
      <w:r>
        <w:rPr>
          <w:rFonts w:eastAsia="Times New Roman"/>
          <w:szCs w:val="24"/>
        </w:rPr>
        <w:t>σ</w:t>
      </w:r>
      <w:r>
        <w:rPr>
          <w:rFonts w:eastAsia="Times New Roman"/>
          <w:szCs w:val="24"/>
        </w:rPr>
        <w:t>τις πολιτικές, τι γίνεται, τι δεν γίνεται και τι πρέπει να γίνει.</w:t>
      </w:r>
    </w:p>
    <w:p w14:paraId="3BC0F9B8" w14:textId="77777777" w:rsidR="002B481C" w:rsidRDefault="00862280">
      <w:pPr>
        <w:spacing w:after="0" w:line="600" w:lineRule="auto"/>
        <w:ind w:firstLine="720"/>
        <w:jc w:val="both"/>
        <w:rPr>
          <w:rFonts w:eastAsia="Times New Roman"/>
          <w:szCs w:val="24"/>
        </w:rPr>
      </w:pPr>
      <w:r>
        <w:rPr>
          <w:rFonts w:eastAsia="Times New Roman"/>
          <w:szCs w:val="24"/>
        </w:rPr>
        <w:t>Έρχομαι τώρα στο προκείμενο, που είναι η βία, η ανομία στα πανεπιστήμια, η τρομακτική έξαρσή τους το τελευταίο διάστημα, σε συνδυασμό -πάντως χρονικά υπήρχε συνδυασμός- με την έξαρση φαι</w:t>
      </w:r>
      <w:r>
        <w:rPr>
          <w:rFonts w:eastAsia="Times New Roman"/>
          <w:szCs w:val="24"/>
        </w:rPr>
        <w:t>νομένων επιθέσεων στην Αστυνομία, επιθέσεων δε των γνωστών συλλογικοτήτων, του «</w:t>
      </w:r>
      <w:proofErr w:type="spellStart"/>
      <w:r>
        <w:rPr>
          <w:rFonts w:eastAsia="Times New Roman"/>
          <w:szCs w:val="24"/>
        </w:rPr>
        <w:t>Ρουβίκωνα</w:t>
      </w:r>
      <w:proofErr w:type="spellEnd"/>
      <w:r>
        <w:rPr>
          <w:rFonts w:eastAsia="Times New Roman"/>
          <w:szCs w:val="24"/>
        </w:rPr>
        <w:t xml:space="preserve">» και άλλων, με στόχο </w:t>
      </w:r>
      <w:r>
        <w:rPr>
          <w:rFonts w:eastAsia="Times New Roman"/>
          <w:szCs w:val="24"/>
        </w:rPr>
        <w:lastRenderedPageBreak/>
        <w:t xml:space="preserve">να πληγεί το κύρος, το αίσθημα ευθύνης και αν θέλετε, και η ίδια η αξία του κάθε αστυνομικού στο έργο του, σε αυτό που παράγει και παράσχει στον </w:t>
      </w:r>
      <w:r>
        <w:rPr>
          <w:rFonts w:eastAsia="Times New Roman"/>
          <w:szCs w:val="24"/>
        </w:rPr>
        <w:t xml:space="preserve">Έλληνα πολίτη. </w:t>
      </w:r>
    </w:p>
    <w:p w14:paraId="3BC0F9B9" w14:textId="77777777" w:rsidR="002B481C" w:rsidRDefault="00862280">
      <w:pPr>
        <w:spacing w:after="0" w:line="600" w:lineRule="auto"/>
        <w:ind w:firstLine="720"/>
        <w:jc w:val="both"/>
        <w:rPr>
          <w:rFonts w:eastAsia="Times New Roman"/>
          <w:szCs w:val="24"/>
        </w:rPr>
      </w:pPr>
      <w:r>
        <w:rPr>
          <w:rFonts w:eastAsia="Times New Roman"/>
          <w:szCs w:val="24"/>
        </w:rPr>
        <w:t xml:space="preserve">Θέλω να θυμίσω -και θα το καταθέσω για τα Πρακτικά- ένα χρονικό συμβάντων από τις 10 Οκτωβρίου, κυρία Υπουργέ, που ξεκινάει η κατάληψη του γραφείου 516 στη Φιλοσοφική </w:t>
      </w:r>
      <w:r>
        <w:rPr>
          <w:rFonts w:eastAsia="Times New Roman"/>
          <w:szCs w:val="24"/>
        </w:rPr>
        <w:t xml:space="preserve">Σχολή </w:t>
      </w:r>
      <w:r>
        <w:rPr>
          <w:rFonts w:eastAsia="Times New Roman"/>
          <w:szCs w:val="24"/>
        </w:rPr>
        <w:t>από τον «</w:t>
      </w:r>
      <w:proofErr w:type="spellStart"/>
      <w:r>
        <w:rPr>
          <w:rFonts w:eastAsia="Times New Roman"/>
          <w:szCs w:val="24"/>
        </w:rPr>
        <w:t>Ρουβίκωνα</w:t>
      </w:r>
      <w:proofErr w:type="spellEnd"/>
      <w:r>
        <w:rPr>
          <w:rFonts w:eastAsia="Times New Roman"/>
          <w:szCs w:val="24"/>
        </w:rPr>
        <w:t xml:space="preserve">». Το αμέσως επόμενο διάστημα, εμβόλιμα, γίνεται </w:t>
      </w:r>
      <w:r>
        <w:rPr>
          <w:rFonts w:eastAsia="Times New Roman"/>
          <w:szCs w:val="24"/>
        </w:rPr>
        <w:t xml:space="preserve">η προαναφερθείσα έφοδος πενήντα </w:t>
      </w:r>
      <w:proofErr w:type="spellStart"/>
      <w:r>
        <w:rPr>
          <w:rFonts w:eastAsia="Times New Roman"/>
          <w:szCs w:val="24"/>
        </w:rPr>
        <w:t>αντιεξουσιαστών</w:t>
      </w:r>
      <w:proofErr w:type="spellEnd"/>
      <w:r>
        <w:rPr>
          <w:rFonts w:eastAsia="Times New Roman"/>
          <w:szCs w:val="24"/>
        </w:rPr>
        <w:t xml:space="preserve"> στο ΑΤ Ομόνοιας και έχουμε τον τραυματισμό των αστυνομικών και μετά έχουμε μία συνεχιζόμενη έξαρση των φαινομένων στα πανεπιστήμια, και στη Φιλοσοφική </w:t>
      </w:r>
      <w:r>
        <w:rPr>
          <w:rFonts w:eastAsia="Times New Roman"/>
          <w:szCs w:val="24"/>
        </w:rPr>
        <w:t xml:space="preserve">Σχολή </w:t>
      </w:r>
      <w:r>
        <w:rPr>
          <w:rFonts w:eastAsia="Times New Roman"/>
          <w:szCs w:val="24"/>
        </w:rPr>
        <w:t>με την κατάληψη από τον «</w:t>
      </w:r>
      <w:proofErr w:type="spellStart"/>
      <w:r>
        <w:rPr>
          <w:rFonts w:eastAsia="Times New Roman"/>
          <w:szCs w:val="24"/>
        </w:rPr>
        <w:t>Ρουβίκωνα</w:t>
      </w:r>
      <w:proofErr w:type="spellEnd"/>
      <w:r>
        <w:rPr>
          <w:rFonts w:eastAsia="Times New Roman"/>
          <w:szCs w:val="24"/>
        </w:rPr>
        <w:t>», όπου έχουμε τη</w:t>
      </w:r>
      <w:r>
        <w:rPr>
          <w:rFonts w:eastAsia="Times New Roman"/>
          <w:szCs w:val="24"/>
        </w:rPr>
        <w:t>ν ανθρώπινη αλυσίδα των καθηγητών, έχουμε την προσπάθεια του «</w:t>
      </w:r>
      <w:proofErr w:type="spellStart"/>
      <w:r>
        <w:rPr>
          <w:rFonts w:eastAsia="Times New Roman"/>
          <w:szCs w:val="24"/>
        </w:rPr>
        <w:t>Ρουβίκωνα</w:t>
      </w:r>
      <w:proofErr w:type="spellEnd"/>
      <w:r>
        <w:rPr>
          <w:rFonts w:eastAsia="Times New Roman"/>
          <w:szCs w:val="24"/>
        </w:rPr>
        <w:t xml:space="preserve">» να </w:t>
      </w:r>
      <w:proofErr w:type="spellStart"/>
      <w:r>
        <w:rPr>
          <w:rFonts w:eastAsia="Times New Roman"/>
          <w:szCs w:val="24"/>
        </w:rPr>
        <w:t>επανακαταλάβει</w:t>
      </w:r>
      <w:proofErr w:type="spellEnd"/>
      <w:r>
        <w:rPr>
          <w:rFonts w:eastAsia="Times New Roman"/>
          <w:szCs w:val="24"/>
        </w:rPr>
        <w:t xml:space="preserve">, πράγμα το οποίο γινόταν. </w:t>
      </w:r>
    </w:p>
    <w:p w14:paraId="3BC0F9BA" w14:textId="77777777" w:rsidR="002B481C" w:rsidRDefault="00862280">
      <w:pPr>
        <w:spacing w:after="0" w:line="600" w:lineRule="auto"/>
        <w:ind w:firstLine="720"/>
        <w:jc w:val="both"/>
        <w:rPr>
          <w:rFonts w:eastAsia="Times New Roman"/>
          <w:szCs w:val="24"/>
        </w:rPr>
      </w:pPr>
      <w:r>
        <w:rPr>
          <w:rFonts w:eastAsia="Times New Roman"/>
          <w:szCs w:val="24"/>
        </w:rPr>
        <w:t>Εμβόλιμα, όμως, τι έχουμε; Έχουμε Βουλευτές του ΣΥΡΙΖΑ, όπως ο κ. Κυρίτσης, που λένε «μα, η ακαδημαϊκή κοινότητα θα επιληφθεί αυτών των θε</w:t>
      </w:r>
      <w:r>
        <w:rPr>
          <w:rFonts w:eastAsia="Times New Roman"/>
          <w:szCs w:val="24"/>
        </w:rPr>
        <w:t xml:space="preserve">μάτων» και την ίδια ώρα έχουμε στο </w:t>
      </w:r>
      <w:r>
        <w:rPr>
          <w:rFonts w:eastAsia="Times New Roman" w:cs="Times New Roman"/>
          <w:szCs w:val="24"/>
        </w:rPr>
        <w:t xml:space="preserve">Αριστοτέλειο </w:t>
      </w:r>
      <w:r>
        <w:rPr>
          <w:rFonts w:eastAsia="Times New Roman"/>
          <w:szCs w:val="24"/>
        </w:rPr>
        <w:t xml:space="preserve">Πανεπιστήμιο Θεσσαλονίκης και στο Οικονομικό Πανεπιστήμιο έξαρση της εγκληματικότητας, διακίνηση ναρκωτικών, εμπορία ναρκωτικών και τρόμο, πραγματικά, ο οποίος εκφράζεται μέσα από εκκλήσεις από την Πρυτανεία </w:t>
      </w:r>
      <w:r>
        <w:rPr>
          <w:rFonts w:eastAsia="Times New Roman"/>
          <w:szCs w:val="24"/>
        </w:rPr>
        <w:t xml:space="preserve">για να παρέμβει η </w:t>
      </w:r>
      <w:r>
        <w:rPr>
          <w:rFonts w:eastAsia="Times New Roman"/>
          <w:szCs w:val="24"/>
        </w:rPr>
        <w:t xml:space="preserve">αστυνομία </w:t>
      </w:r>
      <w:r>
        <w:rPr>
          <w:rFonts w:eastAsia="Times New Roman"/>
          <w:szCs w:val="24"/>
        </w:rPr>
        <w:t xml:space="preserve">και κάποιες επιμέρους παρεμβάσεις της </w:t>
      </w:r>
      <w:r>
        <w:rPr>
          <w:rFonts w:eastAsia="Times New Roman"/>
          <w:szCs w:val="24"/>
        </w:rPr>
        <w:t xml:space="preserve">αστυνομίας </w:t>
      </w:r>
      <w:r>
        <w:rPr>
          <w:rFonts w:eastAsia="Times New Roman"/>
          <w:szCs w:val="24"/>
        </w:rPr>
        <w:t>που θα ήθελα να συζητήσουμε και τώρα που θα μου απαντήσετε, αλλά και στη δευτερολογία μου.</w:t>
      </w:r>
    </w:p>
    <w:p w14:paraId="3BC0F9BB" w14:textId="77777777" w:rsidR="002B481C" w:rsidRDefault="0086228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Έχουμε όλα αυτά τα φαινόμενα, κυρία Υπουργέ, και ο κ. </w:t>
      </w:r>
      <w:proofErr w:type="spellStart"/>
      <w:r>
        <w:rPr>
          <w:rFonts w:eastAsia="Times New Roman" w:cs="Times New Roman"/>
          <w:szCs w:val="24"/>
        </w:rPr>
        <w:t>Γαβρόγλου</w:t>
      </w:r>
      <w:proofErr w:type="spellEnd"/>
      <w:r>
        <w:rPr>
          <w:rFonts w:eastAsia="Times New Roman" w:cs="Times New Roman"/>
          <w:szCs w:val="24"/>
        </w:rPr>
        <w:t>, ο συνάδελφός σας -γιατί</w:t>
      </w:r>
      <w:r>
        <w:rPr>
          <w:rFonts w:eastAsia="Times New Roman" w:cs="Times New Roman"/>
          <w:szCs w:val="24"/>
        </w:rPr>
        <w:t xml:space="preserve"> η Κυβέρνηση είναι ενιαία, ως γνωστόν- τι λέει; Λέει «πού είναι οι φοιτητές;». Δεν καταλαβαίνω, ζητάτε ως Κυβέρνηση από τους φοιτητές να αυτοδικήσουν; </w:t>
      </w:r>
    </w:p>
    <w:p w14:paraId="3BC0F9BC" w14:textId="77777777" w:rsidR="002B481C" w:rsidRDefault="00862280">
      <w:pPr>
        <w:spacing w:after="0" w:line="600" w:lineRule="auto"/>
        <w:ind w:firstLine="720"/>
        <w:jc w:val="both"/>
        <w:rPr>
          <w:rFonts w:eastAsia="Times New Roman" w:cs="Times New Roman"/>
          <w:szCs w:val="24"/>
        </w:rPr>
      </w:pPr>
      <w:r>
        <w:rPr>
          <w:rFonts w:eastAsia="Times New Roman" w:cs="Times New Roman"/>
          <w:szCs w:val="24"/>
        </w:rPr>
        <w:t xml:space="preserve">Και εν πάση </w:t>
      </w:r>
      <w:proofErr w:type="spellStart"/>
      <w:r>
        <w:rPr>
          <w:rFonts w:eastAsia="Times New Roman" w:cs="Times New Roman"/>
          <w:szCs w:val="24"/>
        </w:rPr>
        <w:t>περιπτώσει</w:t>
      </w:r>
      <w:proofErr w:type="spellEnd"/>
      <w:r>
        <w:rPr>
          <w:rFonts w:eastAsia="Times New Roman" w:cs="Times New Roman"/>
          <w:szCs w:val="24"/>
        </w:rPr>
        <w:t>, από τις 25 Οκτωβρίου που κατατέθηκε αυτή η ερώτηση υπήρξε ένα δεύτερο κύμα βίας,</w:t>
      </w:r>
      <w:r>
        <w:rPr>
          <w:rFonts w:eastAsia="Times New Roman" w:cs="Times New Roman"/>
          <w:szCs w:val="24"/>
        </w:rPr>
        <w:t xml:space="preserve"> με την απίστευτη καταλήστευση του καθηγητή μπροστά στο </w:t>
      </w:r>
      <w:r>
        <w:rPr>
          <w:rFonts w:eastAsia="Times New Roman" w:cs="Times New Roman"/>
          <w:szCs w:val="24"/>
          <w:lang w:val="en-US"/>
        </w:rPr>
        <w:t>ATM</w:t>
      </w:r>
      <w:r>
        <w:rPr>
          <w:rFonts w:eastAsia="Times New Roman" w:cs="Times New Roman"/>
          <w:szCs w:val="24"/>
        </w:rPr>
        <w:t xml:space="preserve"> και πάλι στο </w:t>
      </w:r>
      <w:r>
        <w:rPr>
          <w:rFonts w:eastAsia="Times New Roman" w:cs="Times New Roman"/>
          <w:szCs w:val="24"/>
        </w:rPr>
        <w:t xml:space="preserve">Αριστοτέλειο </w:t>
      </w:r>
      <w:r>
        <w:rPr>
          <w:rFonts w:eastAsia="Times New Roman" w:cs="Times New Roman"/>
          <w:szCs w:val="24"/>
        </w:rPr>
        <w:t xml:space="preserve">Πανεπιστήμιο Θεσσαλονίκης και της γυναίκας η οποία υπήρξε πάλι θύμα ληστείας. Τα περιστατικά στο Αριστοτέλειο Πανεπιστήμιο –όπως και στα άλλα που προανέφερα και δυστυχώς </w:t>
      </w:r>
      <w:r>
        <w:rPr>
          <w:rFonts w:eastAsia="Times New Roman" w:cs="Times New Roman"/>
          <w:szCs w:val="24"/>
        </w:rPr>
        <w:t>σε πάρα πολλά ΑΕΙ στη χώρα- είναι περιστατικά που δεν καταδεικνύουν απλώς συμβάντα, κυρία Υπουργέ, αλλά οργανωμένο έγκλημα.</w:t>
      </w:r>
    </w:p>
    <w:p w14:paraId="3BC0F9BD" w14:textId="77777777" w:rsidR="002B481C" w:rsidRDefault="00862280">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η Βουλευτής κ. Παρασκευή </w:t>
      </w:r>
      <w:proofErr w:type="spellStart"/>
      <w:r>
        <w:rPr>
          <w:rFonts w:eastAsia="Times New Roman" w:cs="Times New Roman"/>
          <w:szCs w:val="24"/>
        </w:rPr>
        <w:t>Χριστοφιλοπούλου</w:t>
      </w:r>
      <w:proofErr w:type="spellEnd"/>
      <w:r>
        <w:rPr>
          <w:rFonts w:eastAsia="Times New Roman" w:cs="Times New Roman"/>
          <w:szCs w:val="24"/>
        </w:rPr>
        <w:t xml:space="preserve"> καταθέτει για τα Πρακτικά το προαναφερθέν έγγραφο, το οποίο βρίσκε</w:t>
      </w:r>
      <w:r w:rsidRPr="000D63A8">
        <w:rPr>
          <w:rFonts w:eastAsia="Times New Roman" w:cs="Times New Roman"/>
          <w:szCs w:val="24"/>
        </w:rPr>
        <w:t>ται στο</w:t>
      </w:r>
      <w:r w:rsidRPr="000D63A8">
        <w:rPr>
          <w:rFonts w:eastAsia="Times New Roman" w:cs="Times New Roman"/>
          <w:szCs w:val="24"/>
        </w:rPr>
        <w:t xml:space="preserve">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3BC0F9BE" w14:textId="77777777" w:rsidR="002B481C" w:rsidRDefault="00862280">
      <w:pPr>
        <w:spacing w:after="0" w:line="600" w:lineRule="auto"/>
        <w:ind w:firstLine="720"/>
        <w:jc w:val="both"/>
        <w:rPr>
          <w:rFonts w:eastAsia="Times New Roman" w:cs="Times New Roman"/>
          <w:szCs w:val="24"/>
        </w:rPr>
      </w:pPr>
      <w:r>
        <w:rPr>
          <w:rFonts w:eastAsia="Times New Roman" w:cs="Times New Roman"/>
          <w:szCs w:val="24"/>
        </w:rPr>
        <w:t>Και θα μου επιτρέψετε να σας πω πέρα από αριθμούς ότι αυτού του είδους τα περιστατικά έρχονται σε συνδυασμό και με την επίθεση που υφίσταται η Ελληνική Αστυνομία από δια</w:t>
      </w:r>
      <w:r>
        <w:rPr>
          <w:rFonts w:eastAsia="Times New Roman" w:cs="Times New Roman"/>
          <w:szCs w:val="24"/>
        </w:rPr>
        <w:t xml:space="preserve">φόρων ειδών </w:t>
      </w:r>
      <w:proofErr w:type="spellStart"/>
      <w:r>
        <w:rPr>
          <w:rFonts w:eastAsia="Times New Roman" w:cs="Times New Roman"/>
          <w:szCs w:val="24"/>
        </w:rPr>
        <w:t>μπαχαλάκηδες</w:t>
      </w:r>
      <w:proofErr w:type="spellEnd"/>
      <w:r>
        <w:rPr>
          <w:rFonts w:eastAsia="Times New Roman" w:cs="Times New Roman"/>
          <w:szCs w:val="24"/>
        </w:rPr>
        <w:t xml:space="preserve">, αναρχικές ομάδες και </w:t>
      </w:r>
      <w:proofErr w:type="spellStart"/>
      <w:r>
        <w:rPr>
          <w:rFonts w:eastAsia="Times New Roman" w:cs="Times New Roman"/>
          <w:szCs w:val="24"/>
        </w:rPr>
        <w:t>αντιεξουσιαστές</w:t>
      </w:r>
      <w:proofErr w:type="spellEnd"/>
      <w:r>
        <w:rPr>
          <w:rFonts w:eastAsia="Times New Roman" w:cs="Times New Roman"/>
          <w:szCs w:val="24"/>
        </w:rPr>
        <w:t xml:space="preserve">. Ας πιστεύουν ό,τι θέλουν. Τη βία να μη μετέρχονται. Ο καθένας να είναι ελεύθερος να πιστέψει ό,τι θέλει και ειρηνικά να διαδίδει τις ιδέες του. </w:t>
      </w:r>
    </w:p>
    <w:p w14:paraId="3BC0F9BF" w14:textId="77777777" w:rsidR="002B481C" w:rsidRDefault="00862280">
      <w:pPr>
        <w:spacing w:after="0" w:line="600" w:lineRule="auto"/>
        <w:ind w:firstLine="720"/>
        <w:jc w:val="both"/>
        <w:rPr>
          <w:rFonts w:eastAsia="Times New Roman" w:cs="Times New Roman"/>
          <w:szCs w:val="24"/>
        </w:rPr>
      </w:pPr>
      <w:r>
        <w:rPr>
          <w:rFonts w:eastAsia="Times New Roman" w:cs="Times New Roman"/>
          <w:szCs w:val="24"/>
        </w:rPr>
        <w:lastRenderedPageBreak/>
        <w:t>Δεν μπορούμε, όμως, ως οργανωμένη πολιτεία να δ</w:t>
      </w:r>
      <w:r>
        <w:rPr>
          <w:rFonts w:eastAsia="Times New Roman" w:cs="Times New Roman"/>
          <w:szCs w:val="24"/>
        </w:rPr>
        <w:t xml:space="preserve">εχθούμε τη βία και ελπίζω να συμφωνήσετε μαζί μου. Και κάντε κάτι επιτέλους </w:t>
      </w:r>
      <w:r>
        <w:rPr>
          <w:rFonts w:eastAsia="Times New Roman" w:cs="Times New Roman"/>
          <w:szCs w:val="24"/>
        </w:rPr>
        <w:t xml:space="preserve">γι’ </w:t>
      </w:r>
      <w:r>
        <w:rPr>
          <w:rFonts w:eastAsia="Times New Roman" w:cs="Times New Roman"/>
          <w:szCs w:val="24"/>
        </w:rPr>
        <w:t>αυτό.</w:t>
      </w:r>
    </w:p>
    <w:p w14:paraId="3BC0F9C0" w14:textId="77777777" w:rsidR="002B481C" w:rsidRDefault="00862280">
      <w:pPr>
        <w:spacing w:after="0" w:line="600" w:lineRule="auto"/>
        <w:ind w:firstLine="720"/>
        <w:jc w:val="both"/>
        <w:rPr>
          <w:rFonts w:eastAsia="Times New Roman" w:cs="Times New Roman"/>
          <w:szCs w:val="24"/>
        </w:rPr>
      </w:pPr>
      <w:r>
        <w:rPr>
          <w:rFonts w:eastAsia="Times New Roman" w:cs="Times New Roman"/>
          <w:szCs w:val="24"/>
        </w:rPr>
        <w:t xml:space="preserve">Πείτε μου: τι θα κάνετε γι’ αυτές τις εξάρσεις βίας και ανομίας; Θα συνεχίσετε –όπως λέει ο κ. </w:t>
      </w:r>
      <w:proofErr w:type="spellStart"/>
      <w:r>
        <w:rPr>
          <w:rFonts w:eastAsia="Times New Roman" w:cs="Times New Roman"/>
          <w:szCs w:val="24"/>
        </w:rPr>
        <w:t>Γαβρόγλου</w:t>
      </w:r>
      <w:proofErr w:type="spellEnd"/>
      <w:r>
        <w:rPr>
          <w:rFonts w:eastAsia="Times New Roman" w:cs="Times New Roman"/>
          <w:szCs w:val="24"/>
        </w:rPr>
        <w:t xml:space="preserve"> και όπως φαίνεται ότι κάνει η Κυβέρνησή σας- να υποθάλπετε αυτές </w:t>
      </w:r>
      <w:r>
        <w:rPr>
          <w:rFonts w:eastAsia="Times New Roman" w:cs="Times New Roman"/>
          <w:szCs w:val="24"/>
        </w:rPr>
        <w:t>τις καταστάσεις;</w:t>
      </w:r>
    </w:p>
    <w:p w14:paraId="3BC0F9C1" w14:textId="77777777" w:rsidR="002B481C" w:rsidRDefault="00862280">
      <w:pPr>
        <w:spacing w:after="0" w:line="600" w:lineRule="auto"/>
        <w:ind w:firstLine="720"/>
        <w:jc w:val="both"/>
        <w:rPr>
          <w:rFonts w:eastAsia="Times New Roman"/>
          <w:bCs/>
          <w:szCs w:val="24"/>
        </w:rPr>
      </w:pPr>
      <w:r>
        <w:rPr>
          <w:rFonts w:eastAsia="Times New Roman"/>
          <w:b/>
          <w:bCs/>
          <w:szCs w:val="24"/>
        </w:rPr>
        <w:t xml:space="preserve">ΠΡΟΕΔΡΕΥΩΝ (Δημήτριος </w:t>
      </w:r>
      <w:proofErr w:type="spellStart"/>
      <w:r>
        <w:rPr>
          <w:rFonts w:eastAsia="Times New Roman"/>
          <w:b/>
          <w:bCs/>
          <w:szCs w:val="24"/>
        </w:rPr>
        <w:t>Κρεμαστινός</w:t>
      </w:r>
      <w:proofErr w:type="spellEnd"/>
      <w:r>
        <w:rPr>
          <w:rFonts w:eastAsia="Times New Roman"/>
          <w:b/>
          <w:bCs/>
          <w:szCs w:val="24"/>
        </w:rPr>
        <w:t>):</w:t>
      </w:r>
      <w:r>
        <w:rPr>
          <w:rFonts w:eastAsia="Times New Roman"/>
          <w:bCs/>
          <w:szCs w:val="24"/>
        </w:rPr>
        <w:t xml:space="preserve"> Τον λόγο έχει η κυρία Υπουργός.</w:t>
      </w:r>
    </w:p>
    <w:p w14:paraId="3BC0F9C2" w14:textId="77777777" w:rsidR="002B481C" w:rsidRDefault="00862280">
      <w:pPr>
        <w:spacing w:after="0" w:line="600" w:lineRule="auto"/>
        <w:ind w:firstLine="720"/>
        <w:jc w:val="both"/>
        <w:rPr>
          <w:rFonts w:eastAsia="Times New Roman"/>
          <w:bCs/>
          <w:szCs w:val="24"/>
        </w:rPr>
      </w:pPr>
      <w:r w:rsidRPr="00D229B3">
        <w:rPr>
          <w:rFonts w:eastAsia="Times New Roman"/>
          <w:b/>
          <w:bCs/>
          <w:szCs w:val="24"/>
        </w:rPr>
        <w:t>ΟΛΓΑ ΓΕΡΟΒΑΣΙΛΗ (Υπουργός Προστασίας του Πολίτη):</w:t>
      </w:r>
      <w:r>
        <w:rPr>
          <w:rFonts w:eastAsia="Times New Roman"/>
          <w:bCs/>
          <w:szCs w:val="24"/>
        </w:rPr>
        <w:t xml:space="preserve"> Κυρία </w:t>
      </w:r>
      <w:proofErr w:type="spellStart"/>
      <w:r>
        <w:rPr>
          <w:rFonts w:eastAsia="Times New Roman"/>
          <w:bCs/>
          <w:szCs w:val="24"/>
        </w:rPr>
        <w:t>Χριστοφιλοπούλου</w:t>
      </w:r>
      <w:proofErr w:type="spellEnd"/>
      <w:r>
        <w:rPr>
          <w:rFonts w:eastAsia="Times New Roman"/>
          <w:bCs/>
          <w:szCs w:val="24"/>
        </w:rPr>
        <w:t xml:space="preserve">, αρχικά να σας πω ότι βεβαίως με όλους αυτούς που θεωρούν ότι όποιος δεν πιστεύει τη δική τους αλήθεια, τότε αυτή θα επιβληθεί με τη δική τους βία, προφανώς είμαι -και είμαστε- κάθετα αντίθετοι. Υπηρετούμε τις αρχές της δημοκρατίας </w:t>
      </w:r>
      <w:r>
        <w:rPr>
          <w:rFonts w:eastAsia="Times New Roman"/>
          <w:bCs/>
          <w:szCs w:val="24"/>
        </w:rPr>
        <w:t>με τις δυσκολίες που έχει η υπηρέτηση της δημοκρατίας, αλλά είμαστε αποφασισμένοι να το κάνουμε.</w:t>
      </w:r>
    </w:p>
    <w:p w14:paraId="3BC0F9C3" w14:textId="77777777" w:rsidR="002B481C" w:rsidRDefault="00862280">
      <w:pPr>
        <w:spacing w:after="0" w:line="600" w:lineRule="auto"/>
        <w:ind w:firstLine="720"/>
        <w:jc w:val="both"/>
        <w:rPr>
          <w:rFonts w:eastAsia="Times New Roman"/>
          <w:bCs/>
          <w:szCs w:val="24"/>
        </w:rPr>
      </w:pPr>
      <w:r>
        <w:rPr>
          <w:rFonts w:eastAsia="Times New Roman"/>
          <w:bCs/>
          <w:szCs w:val="24"/>
        </w:rPr>
        <w:t xml:space="preserve">Και με την ευκαιρία αυτή να σας πω πως παρουσιάζεται στον δημόσιο χώρο, στη δημόσια συζήτηση, ότι η πόλη όπου να ’ναι τώρα καταστρέφεται ή ότι όπου να ’ναι τα </w:t>
      </w:r>
      <w:r>
        <w:rPr>
          <w:rFonts w:eastAsia="Times New Roman"/>
          <w:bCs/>
          <w:szCs w:val="24"/>
        </w:rPr>
        <w:t xml:space="preserve">ελληνικά πανεπιστήμια καταστρέφονται. Ξέρετε δεν αρνούμαι ότι υπάρχουν πραγματικά γεγονότα και προβλήματα και περιστατικά. Αρνούμαι, όμως, να δεχθώ ότι υπάρχει η εικόνα αυτή που παρουσιάζεται συνήθως σαν να σκηνοθετούμε Μπεν </w:t>
      </w:r>
      <w:proofErr w:type="spellStart"/>
      <w:r>
        <w:rPr>
          <w:rFonts w:eastAsia="Times New Roman"/>
          <w:bCs/>
          <w:szCs w:val="24"/>
        </w:rPr>
        <w:lastRenderedPageBreak/>
        <w:t>Χουρ</w:t>
      </w:r>
      <w:proofErr w:type="spellEnd"/>
      <w:r>
        <w:rPr>
          <w:rFonts w:eastAsia="Times New Roman"/>
          <w:bCs/>
          <w:szCs w:val="24"/>
        </w:rPr>
        <w:t>, με γεγονότα τα οποία δραμ</w:t>
      </w:r>
      <w:r>
        <w:rPr>
          <w:rFonts w:eastAsia="Times New Roman"/>
          <w:bCs/>
          <w:szCs w:val="24"/>
        </w:rPr>
        <w:t>ατοποιούμε όσο χρειάζεται για να βγει το σκηνοθετικό αποτέλεσμα. Με αυτά θα διαφωνήσω. Στα άλλα είμαι διατεθειμένη να συζητήσω όσο διεξοδικά απαιτείται. Και βεβαίως θα απαντηθεί και η επερώτηση και είναι μια ευκαιρία για να ειπωθούν περισσότερα πράγματα απ</w:t>
      </w:r>
      <w:r>
        <w:rPr>
          <w:rFonts w:eastAsia="Times New Roman"/>
          <w:bCs/>
          <w:szCs w:val="24"/>
        </w:rPr>
        <w:t>’ ό,τι σε μία επίκαιρη με τους μικρούς χρόνους που έχουμε στη διάθεσή μας.</w:t>
      </w:r>
    </w:p>
    <w:p w14:paraId="3BC0F9C4" w14:textId="77777777" w:rsidR="002B481C" w:rsidRDefault="00862280">
      <w:pPr>
        <w:spacing w:after="0" w:line="600" w:lineRule="auto"/>
        <w:ind w:firstLine="720"/>
        <w:jc w:val="both"/>
        <w:rPr>
          <w:rFonts w:eastAsia="Times New Roman"/>
          <w:bCs/>
          <w:szCs w:val="24"/>
        </w:rPr>
      </w:pPr>
      <w:r>
        <w:rPr>
          <w:rFonts w:eastAsia="Times New Roman"/>
          <w:bCs/>
          <w:szCs w:val="24"/>
        </w:rPr>
        <w:t>Με την ευκαιρία αυτή, λοιπόν, θέλω να κάνω σαφή τη θέση μας και τη θέση μου για το ακαδημαϊκό άσυλο, μιας και αυτό γίνεται το επίκεντρο της συζήτησης, το εάν, δηλαδή, ο νόμος για το</w:t>
      </w:r>
      <w:r>
        <w:rPr>
          <w:rFonts w:eastAsia="Times New Roman"/>
          <w:bCs/>
          <w:szCs w:val="24"/>
        </w:rPr>
        <w:t xml:space="preserve"> άσυλο ήρθε για να φέρει και να οξύνει προβλήματα ή εάν πριν, που δεν υπήρχε αυτός ο νόμος, τα προβλήματα ήταν λυμένα. </w:t>
      </w:r>
    </w:p>
    <w:p w14:paraId="3BC0F9C5" w14:textId="77777777" w:rsidR="002B481C" w:rsidRDefault="00862280">
      <w:pPr>
        <w:spacing w:after="0" w:line="600" w:lineRule="auto"/>
        <w:ind w:firstLine="720"/>
        <w:jc w:val="both"/>
        <w:rPr>
          <w:rFonts w:eastAsia="Times New Roman"/>
          <w:bCs/>
          <w:szCs w:val="24"/>
        </w:rPr>
      </w:pPr>
      <w:r w:rsidRPr="004D2D82">
        <w:rPr>
          <w:rFonts w:eastAsia="Times New Roman"/>
          <w:b/>
          <w:bCs/>
          <w:szCs w:val="24"/>
        </w:rPr>
        <w:t>ΠΑΡΑΣΚΕΥΗ ΧΡΙΣΤΟΦΙΛΟΠΟΥΛΟΥ:</w:t>
      </w:r>
      <w:r>
        <w:rPr>
          <w:rFonts w:eastAsia="Times New Roman"/>
          <w:bCs/>
          <w:szCs w:val="24"/>
        </w:rPr>
        <w:t xml:space="preserve"> Εγώ δεν είπα κάτι τέτοιο.</w:t>
      </w:r>
    </w:p>
    <w:p w14:paraId="3BC0F9C6" w14:textId="77777777" w:rsidR="002B481C" w:rsidRDefault="00862280">
      <w:pPr>
        <w:spacing w:after="0" w:line="600" w:lineRule="auto"/>
        <w:ind w:firstLine="720"/>
        <w:jc w:val="both"/>
        <w:rPr>
          <w:rFonts w:eastAsia="Times New Roman"/>
          <w:bCs/>
          <w:szCs w:val="24"/>
        </w:rPr>
      </w:pPr>
      <w:r w:rsidRPr="00D229B3">
        <w:rPr>
          <w:rFonts w:eastAsia="Times New Roman"/>
          <w:b/>
          <w:bCs/>
          <w:szCs w:val="24"/>
        </w:rPr>
        <w:t>ΟΛΓΑ ΓΕΡΟΒΑΣΙΛΗ (Υπουργός Προστασίας του Πολίτη):</w:t>
      </w:r>
      <w:r>
        <w:rPr>
          <w:rFonts w:eastAsia="Times New Roman"/>
          <w:bCs/>
          <w:szCs w:val="24"/>
        </w:rPr>
        <w:t xml:space="preserve"> Όχι. Προφανώς δεν το είπατε εσεί</w:t>
      </w:r>
      <w:r>
        <w:rPr>
          <w:rFonts w:eastAsia="Times New Roman"/>
          <w:bCs/>
          <w:szCs w:val="24"/>
        </w:rPr>
        <w:t xml:space="preserve">ς. Το λέω, όμως, απευθυνόμενη λίγο γενικότερα, κυρία </w:t>
      </w:r>
      <w:proofErr w:type="spellStart"/>
      <w:r>
        <w:rPr>
          <w:rFonts w:eastAsia="Times New Roman"/>
          <w:bCs/>
          <w:szCs w:val="24"/>
        </w:rPr>
        <w:t>Χριστοφιλοπούλου</w:t>
      </w:r>
      <w:proofErr w:type="spellEnd"/>
      <w:r>
        <w:rPr>
          <w:rFonts w:eastAsia="Times New Roman"/>
          <w:bCs/>
          <w:szCs w:val="24"/>
        </w:rPr>
        <w:t xml:space="preserve">. </w:t>
      </w:r>
    </w:p>
    <w:p w14:paraId="3BC0F9C7" w14:textId="77777777" w:rsidR="002B481C" w:rsidRDefault="00862280">
      <w:pPr>
        <w:spacing w:after="0" w:line="600" w:lineRule="auto"/>
        <w:ind w:firstLine="720"/>
        <w:jc w:val="both"/>
        <w:rPr>
          <w:rFonts w:eastAsia="Times New Roman"/>
          <w:bCs/>
          <w:szCs w:val="24"/>
        </w:rPr>
      </w:pPr>
      <w:r>
        <w:rPr>
          <w:rFonts w:eastAsia="Times New Roman"/>
          <w:bCs/>
          <w:szCs w:val="24"/>
        </w:rPr>
        <w:t>Διότι ξέρετε πολύ καλά ότι από το 2011, που δεν υπήρχε προστασία του ακαδημαϊκού ασύλου, τα ζητήματα ήταν εκεί, τα προβλήματα ήταν εκεί και η αντιμετώπιση ήταν -νομίζω- και χαμηλότερης</w:t>
      </w:r>
      <w:r>
        <w:rPr>
          <w:rFonts w:eastAsia="Times New Roman"/>
          <w:bCs/>
          <w:szCs w:val="24"/>
        </w:rPr>
        <w:t xml:space="preserve"> έντασης απ’ ό,τι σήμερα. </w:t>
      </w:r>
    </w:p>
    <w:p w14:paraId="3BC0F9C8" w14:textId="77777777" w:rsidR="002B481C" w:rsidRDefault="00862280">
      <w:pPr>
        <w:spacing w:after="0" w:line="600" w:lineRule="auto"/>
        <w:ind w:firstLine="720"/>
        <w:jc w:val="both"/>
        <w:rPr>
          <w:rFonts w:eastAsia="Times New Roman"/>
          <w:bCs/>
          <w:szCs w:val="24"/>
        </w:rPr>
      </w:pPr>
      <w:r>
        <w:rPr>
          <w:rFonts w:eastAsia="Times New Roman"/>
          <w:bCs/>
          <w:szCs w:val="24"/>
        </w:rPr>
        <w:t xml:space="preserve">Έτσι, λοιπόν, με τον νόμο αυτόν του 2017 για την τριτοβάθμια εκπαίδευση υπάρχει μία πεντακάθαρη διάταξη, ότι για κακουργήματα και εγκλήματα κατά της ζωής είναι αυτεπάγγελτη η παρέμβαση δημόσιας δύναμης στον χώρο των ΑΕΙ. </w:t>
      </w:r>
      <w:r w:rsidRPr="00543AFD">
        <w:rPr>
          <w:rFonts w:eastAsia="Times New Roman"/>
          <w:bCs/>
          <w:szCs w:val="24"/>
        </w:rPr>
        <w:t xml:space="preserve">Το </w:t>
      </w:r>
      <w:r>
        <w:rPr>
          <w:rFonts w:eastAsia="Times New Roman"/>
          <w:bCs/>
          <w:szCs w:val="24"/>
        </w:rPr>
        <w:lastRenderedPageBreak/>
        <w:t>π</w:t>
      </w:r>
      <w:r w:rsidRPr="00543AFD">
        <w:rPr>
          <w:rFonts w:eastAsia="Times New Roman"/>
          <w:bCs/>
          <w:szCs w:val="24"/>
        </w:rPr>
        <w:t>υροσ</w:t>
      </w:r>
      <w:r w:rsidRPr="00543AFD">
        <w:rPr>
          <w:rFonts w:eastAsia="Times New Roman"/>
          <w:bCs/>
          <w:szCs w:val="24"/>
        </w:rPr>
        <w:t>βεστικό</w:t>
      </w:r>
      <w:r>
        <w:rPr>
          <w:rFonts w:eastAsia="Times New Roman"/>
          <w:bCs/>
          <w:szCs w:val="24"/>
        </w:rPr>
        <w:t xml:space="preserve"> όχημα</w:t>
      </w:r>
      <w:r>
        <w:rPr>
          <w:rFonts w:eastAsia="Times New Roman"/>
          <w:bCs/>
          <w:szCs w:val="24"/>
        </w:rPr>
        <w:t>,</w:t>
      </w:r>
      <w:r w:rsidRPr="00543AFD">
        <w:rPr>
          <w:rFonts w:eastAsia="Times New Roman"/>
          <w:bCs/>
          <w:szCs w:val="24"/>
        </w:rPr>
        <w:t xml:space="preserve"> δε</w:t>
      </w:r>
      <w:r>
        <w:rPr>
          <w:rFonts w:eastAsia="Times New Roman"/>
          <w:bCs/>
          <w:szCs w:val="24"/>
        </w:rPr>
        <w:t>,</w:t>
      </w:r>
      <w:r w:rsidRPr="00543AFD">
        <w:rPr>
          <w:rFonts w:eastAsia="Times New Roman"/>
          <w:bCs/>
          <w:szCs w:val="24"/>
        </w:rPr>
        <w:t xml:space="preserve"> μπορεί να επέμβει</w:t>
      </w:r>
      <w:r>
        <w:rPr>
          <w:rFonts w:eastAsia="Times New Roman"/>
          <w:bCs/>
          <w:szCs w:val="24"/>
        </w:rPr>
        <w:t xml:space="preserve">. Και σε περιπτώσεις πλημμελημάτων αποφασίζει την επέμβαση ή μη της Αστυνομίας το </w:t>
      </w:r>
      <w:r>
        <w:rPr>
          <w:rFonts w:eastAsia="Times New Roman"/>
          <w:bCs/>
          <w:szCs w:val="24"/>
        </w:rPr>
        <w:t>πρυτανικό συμβούλιο</w:t>
      </w:r>
      <w:r>
        <w:rPr>
          <w:rFonts w:eastAsia="Times New Roman"/>
          <w:bCs/>
          <w:szCs w:val="24"/>
        </w:rPr>
        <w:t xml:space="preserve">, που αποτελείται από </w:t>
      </w:r>
      <w:r>
        <w:rPr>
          <w:rFonts w:eastAsia="Times New Roman"/>
          <w:bCs/>
          <w:szCs w:val="24"/>
        </w:rPr>
        <w:t>πρύτανη</w:t>
      </w:r>
      <w:r>
        <w:rPr>
          <w:rFonts w:eastAsia="Times New Roman"/>
          <w:bCs/>
          <w:szCs w:val="24"/>
        </w:rPr>
        <w:t xml:space="preserve">, </w:t>
      </w:r>
      <w:r>
        <w:rPr>
          <w:rFonts w:eastAsia="Times New Roman"/>
          <w:bCs/>
          <w:szCs w:val="24"/>
        </w:rPr>
        <w:t>αντιπρυτάνεις</w:t>
      </w:r>
      <w:r>
        <w:rPr>
          <w:rFonts w:eastAsia="Times New Roman"/>
          <w:bCs/>
          <w:szCs w:val="24"/>
        </w:rPr>
        <w:t>, εκπρόσωπο φοιτητών και εκπρόσωπο διοικητικών υπαλλήλων. Δεν σημαίνει, δηλ</w:t>
      </w:r>
      <w:r>
        <w:rPr>
          <w:rFonts w:eastAsia="Times New Roman"/>
          <w:bCs/>
          <w:szCs w:val="24"/>
        </w:rPr>
        <w:t xml:space="preserve">αδή, ότι το πλημμέλημα που γίνεται μέσα στο πανεπιστήμιο δεν διώκεται. Διώκεται και τιμωρείται κανονικά, απλώς η Αστυνομία δεν μπορεί να μπει ελεύθερα, χωρίς δηλαδή άδεια </w:t>
      </w:r>
      <w:r>
        <w:rPr>
          <w:rFonts w:eastAsia="Times New Roman"/>
          <w:bCs/>
          <w:szCs w:val="24"/>
        </w:rPr>
        <w:t>πρυτανικού συμβουλίου</w:t>
      </w:r>
      <w:r>
        <w:rPr>
          <w:rFonts w:eastAsia="Times New Roman"/>
          <w:bCs/>
          <w:szCs w:val="24"/>
        </w:rPr>
        <w:t>, στο πανεπιστήμιο στην περίπτωση τέλεσης πλημμελήματος. Η συγκε</w:t>
      </w:r>
      <w:r>
        <w:rPr>
          <w:rFonts w:eastAsia="Times New Roman"/>
          <w:bCs/>
          <w:szCs w:val="24"/>
        </w:rPr>
        <w:t xml:space="preserve">κριμένη διάταξη καθορίζει -και ευτυχώς- επαρκώς τους ρόλους των εμπλεκομένων σχετικά με το άσυλο. </w:t>
      </w:r>
    </w:p>
    <w:p w14:paraId="3BC0F9C9" w14:textId="77777777" w:rsidR="002B481C" w:rsidRDefault="00862280">
      <w:pPr>
        <w:spacing w:after="0" w:line="600" w:lineRule="auto"/>
        <w:ind w:firstLine="720"/>
        <w:jc w:val="both"/>
        <w:rPr>
          <w:rFonts w:eastAsia="Times New Roman" w:cs="Times New Roman"/>
          <w:szCs w:val="24"/>
        </w:rPr>
      </w:pPr>
      <w:r>
        <w:rPr>
          <w:rFonts w:eastAsia="Times New Roman"/>
          <w:bCs/>
          <w:szCs w:val="24"/>
        </w:rPr>
        <w:t xml:space="preserve">Εμείς, λοιπόν, είμαστε αποφασισμένοι να τηρήσουμε τον νόμο. Θεωρούμε σωστό το ισχύον θεσμικό πλαίσιο για το άσυλο. Μέσα </w:t>
      </w:r>
      <w:r>
        <w:rPr>
          <w:rFonts w:eastAsia="Times New Roman"/>
          <w:bCs/>
          <w:szCs w:val="24"/>
        </w:rPr>
        <w:t xml:space="preserve">σ’ </w:t>
      </w:r>
      <w:r>
        <w:rPr>
          <w:rFonts w:eastAsia="Times New Roman"/>
          <w:bCs/>
          <w:szCs w:val="24"/>
        </w:rPr>
        <w:t xml:space="preserve">αυτό το θεσμικό πλαίσιο λειτουργούμε και θα συνεχίσουμε να λειτουργούμε. Οι ρυθμίσεις διασφαλίζουν την ελεύθερη διακίνηση ιδεών, προστατεύουν την ελεύθερη έκφραση γνώμης και γι’ αυτές τις ελευθερίες έχουν δοθεί πολλοί αγώνες </w:t>
      </w:r>
      <w:r>
        <w:rPr>
          <w:rFonts w:eastAsia="Times New Roman"/>
          <w:bCs/>
          <w:szCs w:val="24"/>
        </w:rPr>
        <w:t xml:space="preserve">σ’ </w:t>
      </w:r>
      <w:r>
        <w:rPr>
          <w:rFonts w:eastAsia="Times New Roman"/>
          <w:bCs/>
          <w:szCs w:val="24"/>
        </w:rPr>
        <w:t>αυτή την χώρα και στο παρελθ</w:t>
      </w:r>
      <w:r>
        <w:rPr>
          <w:rFonts w:eastAsia="Times New Roman"/>
          <w:bCs/>
          <w:szCs w:val="24"/>
        </w:rPr>
        <w:t>όν.</w:t>
      </w:r>
    </w:p>
    <w:p w14:paraId="3BC0F9CA" w14:textId="77777777" w:rsidR="002B481C" w:rsidRDefault="00862280">
      <w:pPr>
        <w:spacing w:after="0" w:line="600" w:lineRule="auto"/>
        <w:ind w:firstLine="720"/>
        <w:jc w:val="both"/>
        <w:rPr>
          <w:rFonts w:eastAsia="Times New Roman" w:cs="Times New Roman"/>
          <w:szCs w:val="24"/>
        </w:rPr>
      </w:pPr>
      <w:r>
        <w:rPr>
          <w:rFonts w:eastAsia="Times New Roman" w:cs="Times New Roman"/>
          <w:szCs w:val="24"/>
        </w:rPr>
        <w:t>Η κατάργηση του ασύλου δεν έλυσε τα προβλήματα. Υπήρχαν καταλήψεις, υπήρχαν καταστροφές, κλοπές, ληστείες και παραβατικότητα. Στην περίοδο 2012</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2014, παρ’ όλο που δεν υπήρχε το άσυλο, στο Πολυτεχνείο και το Οικονομικό Πανεπιστήμιο σχηματίστηκαν πάρα </w:t>
      </w:r>
      <w:r>
        <w:rPr>
          <w:rFonts w:eastAsia="Times New Roman" w:cs="Times New Roman"/>
          <w:szCs w:val="24"/>
        </w:rPr>
        <w:t>πολλές δικογραφίες για αδικήματα σχετικά με ναρκωτικά. Άρα έρχομαι να πω ότι δεν είναι αυτό που μας δημιουργεί το πρόβλημα, δηλαδή το πανεπιστημιακό άσυλο.</w:t>
      </w:r>
    </w:p>
    <w:p w14:paraId="3BC0F9CB" w14:textId="77777777" w:rsidR="002B481C" w:rsidRDefault="00862280">
      <w:pPr>
        <w:spacing w:after="0" w:line="600" w:lineRule="auto"/>
        <w:ind w:firstLine="720"/>
        <w:jc w:val="both"/>
        <w:rPr>
          <w:rFonts w:eastAsia="Times New Roman" w:cs="Times New Roman"/>
          <w:szCs w:val="24"/>
        </w:rPr>
      </w:pPr>
      <w:r>
        <w:rPr>
          <w:rFonts w:eastAsia="Times New Roman" w:cs="Times New Roman"/>
          <w:szCs w:val="24"/>
        </w:rPr>
        <w:lastRenderedPageBreak/>
        <w:t>Όμως, δεν θα δεχθώ την εκτίμηση ότι η παρανομία, η παραβατικότητα έχουν ξεπεράσει κάθε όριο, ότι η Α</w:t>
      </w:r>
      <w:r>
        <w:rPr>
          <w:rFonts w:eastAsia="Times New Roman" w:cs="Times New Roman"/>
          <w:szCs w:val="24"/>
        </w:rPr>
        <w:t>στυνομία έχει δεμένα τα χέρια, όπως αναφέρετε στην ερώτηση, διότι ουδείς έδεσε τα χέρια της Αστυνομίας. Η Αστυνομία δρα μέσα στο νομικό πλαίσιο αυτής της χώρας και με την καθοδήγηση εισαγγελικών αρχών και νομίζω ότι στον ρόλο της η Αστυνομία επιδεικνύει ση</w:t>
      </w:r>
      <w:r>
        <w:rPr>
          <w:rFonts w:eastAsia="Times New Roman" w:cs="Times New Roman"/>
          <w:szCs w:val="24"/>
        </w:rPr>
        <w:t xml:space="preserve">μαντικές επιδόσεις. </w:t>
      </w:r>
    </w:p>
    <w:p w14:paraId="3BC0F9CC" w14:textId="77777777" w:rsidR="002B481C" w:rsidRDefault="00862280">
      <w:pPr>
        <w:spacing w:after="0" w:line="600" w:lineRule="auto"/>
        <w:ind w:firstLine="720"/>
        <w:jc w:val="both"/>
        <w:rPr>
          <w:rFonts w:eastAsia="Times New Roman" w:cs="Times New Roman"/>
          <w:szCs w:val="24"/>
        </w:rPr>
      </w:pPr>
      <w:r>
        <w:rPr>
          <w:rFonts w:eastAsia="Times New Roman" w:cs="Times New Roman"/>
          <w:szCs w:val="24"/>
        </w:rPr>
        <w:t>Επί των ημερών μας, δε η αποτελεσματικότητα της Αστυνομίας στα πανεπιστήμια και στις περιοχές γύρω από αυτά βελτιώθηκε. Ενδεικτικά αναφέρω ότι στη Θεσσαλονίκη την περίοδο 2015</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2018 πραγματοποιήθηκαν εξακόσιες πέντε συλλήψεις και την </w:t>
      </w:r>
      <w:r>
        <w:rPr>
          <w:rFonts w:eastAsia="Times New Roman" w:cs="Times New Roman"/>
          <w:szCs w:val="24"/>
        </w:rPr>
        <w:t>περίοδο 2012</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2014 είχαν γίνει μόλις </w:t>
      </w:r>
      <w:proofErr w:type="spellStart"/>
      <w:r>
        <w:rPr>
          <w:rFonts w:eastAsia="Times New Roman" w:cs="Times New Roman"/>
          <w:szCs w:val="24"/>
        </w:rPr>
        <w:t>εκατόν</w:t>
      </w:r>
      <w:proofErr w:type="spellEnd"/>
      <w:r>
        <w:rPr>
          <w:rFonts w:eastAsia="Times New Roman" w:cs="Times New Roman"/>
          <w:szCs w:val="24"/>
        </w:rPr>
        <w:t xml:space="preserve"> σαράντα. </w:t>
      </w:r>
    </w:p>
    <w:p w14:paraId="3BC0F9CD" w14:textId="77777777" w:rsidR="002B481C" w:rsidRDefault="00862280">
      <w:pPr>
        <w:spacing w:after="0" w:line="600" w:lineRule="auto"/>
        <w:ind w:firstLine="720"/>
        <w:jc w:val="both"/>
        <w:rPr>
          <w:rFonts w:eastAsia="Times New Roman" w:cs="Times New Roman"/>
          <w:szCs w:val="24"/>
        </w:rPr>
      </w:pPr>
      <w:r>
        <w:rPr>
          <w:rFonts w:eastAsia="Times New Roman" w:cs="Times New Roman"/>
          <w:szCs w:val="24"/>
        </w:rPr>
        <w:t>Γύρω από το Οικονομικό Πανεπιστήμιο Αθηνών τα ποσοστά συλλήψεων αυξήθηκαν 21,7% για κλοπές, ληστείες, ναρκωτικά, φθορές κτηρίων, καταστημάτων και οχημάτων, σε σχέση με την περίοδο 2012</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2014.</w:t>
      </w:r>
    </w:p>
    <w:p w14:paraId="3BC0F9CE" w14:textId="77777777" w:rsidR="002B481C" w:rsidRDefault="00862280">
      <w:pPr>
        <w:spacing w:after="0" w:line="600" w:lineRule="auto"/>
        <w:ind w:firstLine="720"/>
        <w:jc w:val="both"/>
        <w:rPr>
          <w:rFonts w:eastAsia="Times New Roman" w:cs="Times New Roman"/>
          <w:szCs w:val="24"/>
        </w:rPr>
      </w:pPr>
      <w:r>
        <w:rPr>
          <w:rFonts w:eastAsia="Times New Roman" w:cs="Times New Roman"/>
          <w:szCs w:val="24"/>
        </w:rPr>
        <w:t xml:space="preserve">Το 2018 </w:t>
      </w:r>
      <w:r>
        <w:rPr>
          <w:rFonts w:eastAsia="Times New Roman" w:cs="Times New Roman"/>
          <w:szCs w:val="24"/>
        </w:rPr>
        <w:t xml:space="preserve">στο Οικονομικό Πανεπιστήμιο Αθηνών βεβαιώθηκαν διακόσιες δώδεκα παραβάσεις και έγιναν διακόσιες δέκα συλλήψεις. </w:t>
      </w:r>
    </w:p>
    <w:p w14:paraId="3BC0F9CF" w14:textId="77777777" w:rsidR="002B481C" w:rsidRDefault="00862280">
      <w:pPr>
        <w:spacing w:after="0" w:line="600" w:lineRule="auto"/>
        <w:ind w:firstLine="720"/>
        <w:jc w:val="both"/>
        <w:rPr>
          <w:rFonts w:eastAsia="Times New Roman" w:cs="Times New Roman"/>
          <w:szCs w:val="24"/>
        </w:rPr>
      </w:pPr>
      <w:r>
        <w:rPr>
          <w:rFonts w:eastAsia="Times New Roman" w:cs="Times New Roman"/>
          <w:szCs w:val="24"/>
        </w:rPr>
        <w:t xml:space="preserve">Το Αριστοτέλειο Πανεπιστήμιο –παρεμπιπτόντως, για τη ληστεία που αναφέρατε κοντά στο </w:t>
      </w:r>
      <w:r>
        <w:rPr>
          <w:rFonts w:eastAsia="Times New Roman" w:cs="Times New Roman"/>
          <w:szCs w:val="24"/>
          <w:lang w:val="en-US"/>
        </w:rPr>
        <w:t>ATM</w:t>
      </w:r>
      <w:r>
        <w:rPr>
          <w:rFonts w:eastAsia="Times New Roman" w:cs="Times New Roman"/>
          <w:szCs w:val="24"/>
        </w:rPr>
        <w:t xml:space="preserve"> συνελήφθη την επόμενη ημέρα ο δράστης- έχει στείλει στην Αστυνομία και στην εισαγγελική αρχή αίτημα για συνεχή παρέμβαση και διενέργεια ελέγχων από την Αστυνομία εντός της Πανεπιστημιούπολης. Με βάση αυτό το αί</w:t>
      </w:r>
      <w:r>
        <w:rPr>
          <w:rFonts w:eastAsia="Times New Roman" w:cs="Times New Roman"/>
          <w:szCs w:val="24"/>
        </w:rPr>
        <w:lastRenderedPageBreak/>
        <w:t>τημα η Αστυνομία έχει σχεδιάσει και δρα για τ</w:t>
      </w:r>
      <w:r>
        <w:rPr>
          <w:rFonts w:eastAsia="Times New Roman" w:cs="Times New Roman"/>
          <w:szCs w:val="24"/>
        </w:rPr>
        <w:t xml:space="preserve">ην αντιμετώπιση όλων αυτών των </w:t>
      </w:r>
      <w:proofErr w:type="spellStart"/>
      <w:r>
        <w:rPr>
          <w:rFonts w:eastAsia="Times New Roman" w:cs="Times New Roman"/>
          <w:szCs w:val="24"/>
        </w:rPr>
        <w:t>παραβατικών</w:t>
      </w:r>
      <w:proofErr w:type="spellEnd"/>
      <w:r>
        <w:rPr>
          <w:rFonts w:eastAsia="Times New Roman" w:cs="Times New Roman"/>
          <w:szCs w:val="24"/>
        </w:rPr>
        <w:t xml:space="preserve"> συμπεριφορών και βεβαίως στο ΑΠΘ η Αστυνομία επίσης έχει πραγματοποιήσει </w:t>
      </w:r>
      <w:proofErr w:type="spellStart"/>
      <w:r>
        <w:rPr>
          <w:rFonts w:eastAsia="Times New Roman" w:cs="Times New Roman"/>
          <w:szCs w:val="24"/>
        </w:rPr>
        <w:t>εκατόν</w:t>
      </w:r>
      <w:proofErr w:type="spellEnd"/>
      <w:r>
        <w:rPr>
          <w:rFonts w:eastAsia="Times New Roman" w:cs="Times New Roman"/>
          <w:szCs w:val="24"/>
        </w:rPr>
        <w:t xml:space="preserve"> σαράντα οκτώ επιχειρήσεις και στην περιοχή του ΑΠΘ πραγματοποιήθηκαν διακόσιες τριάντα εννιά συλλήψεις.</w:t>
      </w:r>
    </w:p>
    <w:p w14:paraId="3BC0F9D0" w14:textId="77777777" w:rsidR="002B481C" w:rsidRDefault="00862280">
      <w:pPr>
        <w:spacing w:after="0" w:line="600" w:lineRule="auto"/>
        <w:ind w:firstLine="720"/>
        <w:jc w:val="both"/>
        <w:rPr>
          <w:rFonts w:eastAsia="Times New Roman" w:cs="Times New Roman"/>
          <w:szCs w:val="24"/>
        </w:rPr>
      </w:pPr>
      <w:r>
        <w:rPr>
          <w:rFonts w:eastAsia="Times New Roman" w:cs="Times New Roman"/>
          <w:szCs w:val="24"/>
        </w:rPr>
        <w:t>Όπως σας είπα, η Ελληνική Αστ</w:t>
      </w:r>
      <w:r>
        <w:rPr>
          <w:rFonts w:eastAsia="Times New Roman" w:cs="Times New Roman"/>
          <w:szCs w:val="24"/>
        </w:rPr>
        <w:t>υνομία παρεμβαίνει πάντα όταν έχει την παραγγελία από τις πρυτανικές αρχές, ενημερώνοντας ταυτόχρονα και καθοδηγούμενη από τις εισαγγελικές αρχές. Η παραβατικότητα, βέβαια, δεν αφορά μόνο τα πανεπιστήμια και δεν αντιμετωπίζεται μονοσήμαντα και μόνο με κατα</w:t>
      </w:r>
      <w:r>
        <w:rPr>
          <w:rFonts w:eastAsia="Times New Roman" w:cs="Times New Roman"/>
          <w:szCs w:val="24"/>
        </w:rPr>
        <w:t>σταλτικές δράσεις της Αστυνομίας. Όσα σχέδια στήθηκαν αποκλειστικά πάνω στις κατασταλτικές δράσεις της Αστυνομίας παγκοσμίως έχουν αποτύχει διότι τα ζητήματα αυτά αντιμετωπίζονται -και δεν εννοώ τελειώνουν ή καταργούνται- όταν υπάρχει πραγματική συνεργασία</w:t>
      </w:r>
      <w:r>
        <w:rPr>
          <w:rFonts w:eastAsia="Times New Roman" w:cs="Times New Roman"/>
          <w:szCs w:val="24"/>
        </w:rPr>
        <w:t xml:space="preserve"> και της πανεπιστημιακής κοινότητας και της Πολιτείας.</w:t>
      </w:r>
    </w:p>
    <w:p w14:paraId="3BC0F9D1" w14:textId="77777777" w:rsidR="002B481C" w:rsidRDefault="00862280">
      <w:pPr>
        <w:spacing w:after="0" w:line="600" w:lineRule="auto"/>
        <w:ind w:firstLine="720"/>
        <w:jc w:val="both"/>
        <w:rPr>
          <w:rFonts w:eastAsia="Times New Roman" w:cs="Times New Roman"/>
          <w:szCs w:val="24"/>
        </w:rPr>
      </w:pPr>
      <w:r>
        <w:rPr>
          <w:rFonts w:eastAsia="Times New Roman" w:cs="Times New Roman"/>
          <w:szCs w:val="24"/>
        </w:rPr>
        <w:t xml:space="preserve">Εμείς, λοιπόν, θα συνεχίσουμε να αντιμετωπίζουμε μεθοδικά τα ζητήματα αυτά λαμβάνοντας τα ανάλογα μέτρα, χωρίς να εγκαταστήσουμε ένα καθεστώς αστυνομοκρατίας στα πανεπιστήμια. Η Αστυνομία θα συνεχίσει </w:t>
      </w:r>
      <w:r>
        <w:rPr>
          <w:rFonts w:eastAsia="Times New Roman" w:cs="Times New Roman"/>
          <w:szCs w:val="24"/>
        </w:rPr>
        <w:t>να παρεμβαίνει σύμφωνα με τον νόμο. Ο στόχος μας, βεβαίως, είναι να διασφαλίσουμε, και σε συνεργασία με το Υπουργείο Παιδείας, ότι η πανεπιστημιακή κοινότητα, οι καθηγητές, φοιτητές, προσωπικό, θα συνεχίσουν να λειτουργούν μέσα σε ένα πλαίσιο ασφάλειας και</w:t>
      </w:r>
      <w:r>
        <w:rPr>
          <w:rFonts w:eastAsia="Times New Roman" w:cs="Times New Roman"/>
          <w:szCs w:val="24"/>
        </w:rPr>
        <w:t xml:space="preserve"> ελευθερίας έκφρασης και διακίνησης των ιδεών.</w:t>
      </w:r>
    </w:p>
    <w:p w14:paraId="3BC0F9D2" w14:textId="77777777" w:rsidR="002B481C" w:rsidRDefault="00862280">
      <w:pPr>
        <w:spacing w:after="0"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3BC0F9D3" w14:textId="77777777" w:rsidR="002B481C" w:rsidRDefault="00862280">
      <w:pPr>
        <w:spacing w:after="0" w:line="600" w:lineRule="auto"/>
        <w:ind w:firstLine="720"/>
        <w:jc w:val="both"/>
        <w:rPr>
          <w:rFonts w:eastAsia="Times New Roman" w:cs="Times New Roman"/>
          <w:szCs w:val="24"/>
        </w:rPr>
      </w:pPr>
      <w:r w:rsidRPr="00832416">
        <w:rPr>
          <w:rFonts w:eastAsia="Times New Roman" w:cs="Times New Roman"/>
          <w:b/>
          <w:szCs w:val="24"/>
        </w:rPr>
        <w:t xml:space="preserve">ΠΡΟΕΔΡΕΥΩΝ (Δημήτριος </w:t>
      </w:r>
      <w:proofErr w:type="spellStart"/>
      <w:r w:rsidRPr="00832416">
        <w:rPr>
          <w:rFonts w:eastAsia="Times New Roman" w:cs="Times New Roman"/>
          <w:b/>
          <w:szCs w:val="24"/>
        </w:rPr>
        <w:t>Κρεμαστινός</w:t>
      </w:r>
      <w:proofErr w:type="spellEnd"/>
      <w:r w:rsidRPr="00832416">
        <w:rPr>
          <w:rFonts w:eastAsia="Times New Roman" w:cs="Times New Roman"/>
          <w:b/>
          <w:szCs w:val="24"/>
        </w:rPr>
        <w:t>):</w:t>
      </w:r>
      <w:r>
        <w:rPr>
          <w:rFonts w:eastAsia="Times New Roman" w:cs="Times New Roman"/>
          <w:szCs w:val="24"/>
        </w:rPr>
        <w:t xml:space="preserve"> Και εγώ ευχαριστώ.</w:t>
      </w:r>
    </w:p>
    <w:p w14:paraId="3BC0F9D4" w14:textId="77777777" w:rsidR="002B481C" w:rsidRDefault="00862280">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η κ. </w:t>
      </w:r>
      <w:proofErr w:type="spellStart"/>
      <w:r>
        <w:rPr>
          <w:rFonts w:eastAsia="Times New Roman" w:cs="Times New Roman"/>
          <w:szCs w:val="24"/>
        </w:rPr>
        <w:t>Χριστοφιλοπούλου</w:t>
      </w:r>
      <w:proofErr w:type="spellEnd"/>
      <w:r>
        <w:rPr>
          <w:rFonts w:eastAsia="Times New Roman" w:cs="Times New Roman"/>
          <w:szCs w:val="24"/>
        </w:rPr>
        <w:t xml:space="preserve"> για τρία λεπτά για την δευτερολογία της.</w:t>
      </w:r>
    </w:p>
    <w:p w14:paraId="3BC0F9D5" w14:textId="77777777" w:rsidR="002B481C" w:rsidRDefault="00862280">
      <w:pPr>
        <w:spacing w:after="0" w:line="600" w:lineRule="auto"/>
        <w:ind w:firstLine="720"/>
        <w:jc w:val="both"/>
        <w:rPr>
          <w:rFonts w:eastAsia="Times New Roman" w:cs="Times New Roman"/>
          <w:szCs w:val="24"/>
        </w:rPr>
      </w:pPr>
      <w:r w:rsidRPr="00832416">
        <w:rPr>
          <w:rFonts w:eastAsia="Times New Roman" w:cs="Times New Roman"/>
          <w:b/>
          <w:szCs w:val="24"/>
        </w:rPr>
        <w:t>ΠΑΡΑΣΚΕΥΗ ΧΡΙΣΤΟΦΙΛΟΠΟΥΛΟΥ:</w:t>
      </w:r>
      <w:r>
        <w:rPr>
          <w:rFonts w:eastAsia="Times New Roman" w:cs="Times New Roman"/>
          <w:szCs w:val="24"/>
        </w:rPr>
        <w:t xml:space="preserve"> Ευχαριστώ, κύριε Πρόεδρε.</w:t>
      </w:r>
    </w:p>
    <w:p w14:paraId="3BC0F9D6" w14:textId="77777777" w:rsidR="002B481C" w:rsidRDefault="00862280">
      <w:pPr>
        <w:spacing w:after="0" w:line="600" w:lineRule="auto"/>
        <w:ind w:firstLine="720"/>
        <w:jc w:val="both"/>
        <w:rPr>
          <w:rFonts w:eastAsia="Times New Roman" w:cs="Times New Roman"/>
          <w:szCs w:val="24"/>
        </w:rPr>
      </w:pPr>
      <w:r>
        <w:rPr>
          <w:rFonts w:eastAsia="Times New Roman" w:cs="Times New Roman"/>
          <w:szCs w:val="24"/>
        </w:rPr>
        <w:t>Κυρία Υπ</w:t>
      </w:r>
      <w:r>
        <w:rPr>
          <w:rFonts w:eastAsia="Times New Roman" w:cs="Times New Roman"/>
          <w:szCs w:val="24"/>
        </w:rPr>
        <w:t>ουργέ, θα ξεκινήσω λέγοντας το εξής: μακριά από εμάς η οποιαδήποτε προσπάθεια δραματοποίησης. Και αν ακούτε μια ένταση στη δική μου φωνή αυτό δεν είναι για λόγους δραματοποίησης. Ξέρω ότι δεν είπατε για εμένα. Απλώς λέω ότι όταν μιλάμε με ένταση για ορισμέ</w:t>
      </w:r>
      <w:r>
        <w:rPr>
          <w:rFonts w:eastAsia="Times New Roman" w:cs="Times New Roman"/>
          <w:szCs w:val="24"/>
        </w:rPr>
        <w:t>να πράγματα είναι γιατί, αν θέλετε, συμπάσχουμε και κατανοούμε τα προβλήματα και το αίσθημα των ανθρώπων τους οποίους εκπροσωπούμε. Είμαι σίγουρη ότι και εσείς, ως συνάδελφος, το ίδιο κάνετε.</w:t>
      </w:r>
    </w:p>
    <w:p w14:paraId="3BC0F9D7" w14:textId="77777777" w:rsidR="002B481C" w:rsidRDefault="00862280">
      <w:pPr>
        <w:spacing w:after="0" w:line="600" w:lineRule="auto"/>
        <w:ind w:firstLine="720"/>
        <w:jc w:val="both"/>
        <w:rPr>
          <w:rFonts w:eastAsia="Times New Roman" w:cs="Times New Roman"/>
          <w:szCs w:val="24"/>
        </w:rPr>
      </w:pPr>
      <w:r>
        <w:rPr>
          <w:rFonts w:eastAsia="Times New Roman" w:cs="Times New Roman"/>
          <w:szCs w:val="24"/>
        </w:rPr>
        <w:t xml:space="preserve">Ας δούμε τα προβλήματα αντικειμενικά. Θα συμφωνήσω μαζί σας ότι </w:t>
      </w:r>
      <w:r>
        <w:rPr>
          <w:rFonts w:eastAsia="Times New Roman" w:cs="Times New Roman"/>
          <w:szCs w:val="24"/>
        </w:rPr>
        <w:t>οποιοσδήποτε νόμος από μόνος του δεν λύνει το πρόβλημα. Άρα ούτε ο νόμος του 2011 υπό αυτήν την έννοια -και μάλιστα ένας νόμος ψηφισμένος από τα 2/3 της Βουλής- έλυνε από μόνος του το πρόβλημα, ούτε νομίζω ότι πίστευε κανείς ότι μόνο με την ψήφιση ενός νόμ</w:t>
      </w:r>
      <w:r>
        <w:rPr>
          <w:rFonts w:eastAsia="Times New Roman" w:cs="Times New Roman"/>
          <w:szCs w:val="24"/>
        </w:rPr>
        <w:t>ου λύνεται το πρόβλημα, ούτε όμως ο σημερινός νόμος.</w:t>
      </w:r>
    </w:p>
    <w:p w14:paraId="3BC0F9D8" w14:textId="77777777" w:rsidR="002B481C" w:rsidRDefault="00862280">
      <w:pPr>
        <w:spacing w:after="0" w:line="600" w:lineRule="auto"/>
        <w:ind w:firstLine="720"/>
        <w:contextualSpacing/>
        <w:jc w:val="both"/>
        <w:rPr>
          <w:rFonts w:eastAsia="Times New Roman" w:cs="Times New Roman"/>
          <w:szCs w:val="24"/>
        </w:rPr>
      </w:pPr>
      <w:r>
        <w:rPr>
          <w:rFonts w:eastAsia="Times New Roman" w:cs="Times New Roman"/>
          <w:szCs w:val="24"/>
        </w:rPr>
        <w:t xml:space="preserve">Τι λύνει το πρόβλημα; Πού θα συμφωνήσω για να πάω, όμως, μετά στο πού διαφωνώ. Θα συμφωνήσω ότι το πρόβλημα χρειάζεται συνέργειες και πρόληψη, βεβαίως όμως και καταστολή εκεί που χρειάζεται. </w:t>
      </w:r>
    </w:p>
    <w:p w14:paraId="3BC0F9D9" w14:textId="77777777" w:rsidR="002B481C" w:rsidRDefault="00862280">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Όμως, για ν</w:t>
      </w:r>
      <w:r>
        <w:rPr>
          <w:rFonts w:eastAsia="Times New Roman" w:cs="Times New Roman"/>
          <w:szCs w:val="24"/>
        </w:rPr>
        <w:t>α δούμε τι συνέβη στα αλήθεια. Δέχομαι ότι και συλλήψεις γίνονται και η Αστυνομία έχει επέμβει και μάλιστα και στο ΑΠΘ -έχω εγώ διαφορετικό νούμερο από το δικό σας, αλλά εγώ δέχομαι το δικό σας- και όντως στη Θεσσαλονίκη έχει μπει η Αστυνομία μέσα.</w:t>
      </w:r>
    </w:p>
    <w:p w14:paraId="3BC0F9DA" w14:textId="77777777" w:rsidR="002B481C" w:rsidRDefault="00862280">
      <w:pPr>
        <w:spacing w:after="0" w:line="600" w:lineRule="auto"/>
        <w:ind w:firstLine="720"/>
        <w:contextualSpacing/>
        <w:jc w:val="both"/>
        <w:rPr>
          <w:rFonts w:eastAsia="Times New Roman" w:cs="Times New Roman"/>
          <w:szCs w:val="24"/>
        </w:rPr>
      </w:pPr>
      <w:r>
        <w:rPr>
          <w:rFonts w:eastAsia="Times New Roman" w:cs="Times New Roman"/>
          <w:szCs w:val="24"/>
        </w:rPr>
        <w:t>Όμως, θ</w:t>
      </w:r>
      <w:r>
        <w:rPr>
          <w:rFonts w:eastAsia="Times New Roman" w:cs="Times New Roman"/>
          <w:szCs w:val="24"/>
        </w:rPr>
        <w:t>έλω να κάνω δύο επισημάνσεις που είναι πολύ σημαντικές για μας. Το πρώτο είναι ότι καταρχήν ένα μέρος της βίας και της ανομίας γίνεται στον περιβάλλοντα χώρο και όχι στον κατ’ εξοχήν πανεπιστημιακό χώρο, στον οποίο βεβαίως πρέπει να προασπίζουμε την ελεύθε</w:t>
      </w:r>
      <w:r>
        <w:rPr>
          <w:rFonts w:eastAsia="Times New Roman" w:cs="Times New Roman"/>
          <w:szCs w:val="24"/>
        </w:rPr>
        <w:t xml:space="preserve">ρη διδασκαλία και την ελεύθερη διακίνηση έρευνας αλλά και ιδεών. </w:t>
      </w:r>
    </w:p>
    <w:p w14:paraId="3BC0F9DB" w14:textId="77777777" w:rsidR="002B481C" w:rsidRDefault="00862280">
      <w:pPr>
        <w:spacing w:after="0" w:line="600" w:lineRule="auto"/>
        <w:ind w:firstLine="720"/>
        <w:contextualSpacing/>
        <w:jc w:val="both"/>
        <w:rPr>
          <w:rFonts w:eastAsia="Times New Roman" w:cs="Times New Roman"/>
          <w:szCs w:val="24"/>
        </w:rPr>
      </w:pPr>
      <w:r>
        <w:rPr>
          <w:rFonts w:eastAsia="Times New Roman" w:cs="Times New Roman"/>
          <w:szCs w:val="24"/>
        </w:rPr>
        <w:t>Τι γίνεται, λοιπόν, όταν γύρω-γύρω από τη Νομική υπάρχει διακίνηση και εμπορία ναρκωτικών και όταν περνούν οι φοιτητές να πάνε στο μάθημά τους, βλέπουν αυτά τα περιστατικά; Καταλαβαίνετε ότι</w:t>
      </w:r>
      <w:r>
        <w:rPr>
          <w:rFonts w:eastAsia="Times New Roman" w:cs="Times New Roman"/>
          <w:szCs w:val="24"/>
        </w:rPr>
        <w:t xml:space="preserve"> εκεί άλλα πρότυπα λειτουργούν και άλλα μηνύματα περνούν. </w:t>
      </w:r>
    </w:p>
    <w:p w14:paraId="3BC0F9DC" w14:textId="77777777" w:rsidR="002B481C" w:rsidRDefault="00862280">
      <w:pPr>
        <w:spacing w:after="0" w:line="600" w:lineRule="auto"/>
        <w:ind w:firstLine="720"/>
        <w:contextualSpacing/>
        <w:jc w:val="both"/>
        <w:rPr>
          <w:rFonts w:eastAsia="Times New Roman" w:cs="Times New Roman"/>
          <w:szCs w:val="24"/>
        </w:rPr>
      </w:pPr>
      <w:r>
        <w:rPr>
          <w:rFonts w:eastAsia="Times New Roman" w:cs="Times New Roman"/>
          <w:szCs w:val="24"/>
        </w:rPr>
        <w:t>Την ίδια στιγμή –ξαναλέω- σχετικά με το αξιόμαχο της Ελληνικής Αστυνομίας -στο οποίο πιστεύουμε ακράδαντα και το οποίο υπάρχει και είμαι σίγουρη ότι εσείς το ζείτε κάθε μέρα, κυρία Υπουργέ- ότι υπά</w:t>
      </w:r>
      <w:r>
        <w:rPr>
          <w:rFonts w:eastAsia="Times New Roman" w:cs="Times New Roman"/>
          <w:szCs w:val="24"/>
        </w:rPr>
        <w:t xml:space="preserve">ρχει προσπάθεια να </w:t>
      </w:r>
      <w:proofErr w:type="spellStart"/>
      <w:r>
        <w:rPr>
          <w:rFonts w:eastAsia="Times New Roman" w:cs="Times New Roman"/>
          <w:szCs w:val="24"/>
        </w:rPr>
        <w:t>τρωθεί</w:t>
      </w:r>
      <w:proofErr w:type="spellEnd"/>
      <w:r>
        <w:rPr>
          <w:rFonts w:eastAsia="Times New Roman" w:cs="Times New Roman"/>
          <w:szCs w:val="24"/>
        </w:rPr>
        <w:t xml:space="preserve"> το ηθικό των Δυνάμεων Ασφαλείας, των Σωμάτων Ασφαλείας, όταν υπάρχουν περιστατικά σαν αυτό στο Α</w:t>
      </w:r>
      <w:r>
        <w:rPr>
          <w:rFonts w:eastAsia="Times New Roman" w:cs="Times New Roman"/>
          <w:szCs w:val="24"/>
        </w:rPr>
        <w:t xml:space="preserve">στυνομικό </w:t>
      </w:r>
      <w:r>
        <w:rPr>
          <w:rFonts w:eastAsia="Times New Roman" w:cs="Times New Roman"/>
          <w:szCs w:val="24"/>
        </w:rPr>
        <w:t>Τ</w:t>
      </w:r>
      <w:r>
        <w:rPr>
          <w:rFonts w:eastAsia="Times New Roman" w:cs="Times New Roman"/>
          <w:szCs w:val="24"/>
        </w:rPr>
        <w:t>μήμα</w:t>
      </w:r>
      <w:r>
        <w:rPr>
          <w:rFonts w:eastAsia="Times New Roman" w:cs="Times New Roman"/>
          <w:szCs w:val="24"/>
        </w:rPr>
        <w:t xml:space="preserve"> της Ομόνοιας ή περιστατικά σαν αυτό το απαράδεκτο περιστατικό που συνέβη στα δικαστήρια, με τους </w:t>
      </w:r>
      <w:proofErr w:type="spellStart"/>
      <w:r>
        <w:rPr>
          <w:rFonts w:eastAsia="Times New Roman" w:cs="Times New Roman"/>
          <w:szCs w:val="24"/>
        </w:rPr>
        <w:t>αντιεξουσιαστές</w:t>
      </w:r>
      <w:proofErr w:type="spellEnd"/>
      <w:r>
        <w:rPr>
          <w:rFonts w:eastAsia="Times New Roman" w:cs="Times New Roman"/>
          <w:szCs w:val="24"/>
        </w:rPr>
        <w:t xml:space="preserve"> να απ</w:t>
      </w:r>
      <w:r>
        <w:rPr>
          <w:rFonts w:eastAsia="Times New Roman" w:cs="Times New Roman"/>
          <w:szCs w:val="24"/>
        </w:rPr>
        <w:t xml:space="preserve">ειλούν τους </w:t>
      </w:r>
      <w:r>
        <w:rPr>
          <w:rFonts w:eastAsia="Times New Roman" w:cs="Times New Roman"/>
          <w:szCs w:val="24"/>
        </w:rPr>
        <w:lastRenderedPageBreak/>
        <w:t>αστυνομικούς ότι θα τους σφάξουν. Αυτό το λέω γιατί υπάρχει και η ποιοτική διάσταση των πραγμάτων.</w:t>
      </w:r>
    </w:p>
    <w:p w14:paraId="3BC0F9DD" w14:textId="77777777" w:rsidR="002B481C" w:rsidRDefault="00862280">
      <w:pPr>
        <w:spacing w:after="0" w:line="600" w:lineRule="auto"/>
        <w:ind w:firstLine="720"/>
        <w:contextualSpacing/>
        <w:jc w:val="both"/>
        <w:rPr>
          <w:rFonts w:eastAsia="Times New Roman" w:cs="Times New Roman"/>
          <w:szCs w:val="24"/>
        </w:rPr>
      </w:pPr>
      <w:r>
        <w:rPr>
          <w:rFonts w:eastAsia="Times New Roman" w:cs="Times New Roman"/>
          <w:szCs w:val="24"/>
        </w:rPr>
        <w:t>Έρχομαι τώρα να δούμε μαζί, κυρία Υπουργέ, το θέμα των αριθμών. Εγώ καλόπιστα δέχομαι όλους τους αριθμούς που μου είπατε και θα τους πάρω και από</w:t>
      </w:r>
      <w:r>
        <w:rPr>
          <w:rFonts w:eastAsia="Times New Roman" w:cs="Times New Roman"/>
          <w:szCs w:val="24"/>
        </w:rPr>
        <w:t xml:space="preserve"> τα Πρακτικά να τους έχω. Αλλά εγώ ρωτώ και εσάς και κάθε λογικό πολίτη: όταν έχουμε έξαρση της εγκληματικότητας, προφανώς αντίστοιχα θα υπάρχει και μια αύξηση του αριθμού των συλλήψεων και των αντίστοιχων στατιστικών της ΕΛ</w:t>
      </w:r>
      <w:r>
        <w:rPr>
          <w:rFonts w:eastAsia="Times New Roman" w:cs="Times New Roman"/>
          <w:szCs w:val="24"/>
        </w:rPr>
        <w:t>.</w:t>
      </w:r>
      <w:r>
        <w:rPr>
          <w:rFonts w:eastAsia="Times New Roman" w:cs="Times New Roman"/>
          <w:szCs w:val="24"/>
        </w:rPr>
        <w:t>ΑΣ</w:t>
      </w:r>
      <w:r>
        <w:rPr>
          <w:rFonts w:eastAsia="Times New Roman" w:cs="Times New Roman"/>
          <w:szCs w:val="24"/>
        </w:rPr>
        <w:t>.</w:t>
      </w:r>
      <w:r>
        <w:rPr>
          <w:rFonts w:eastAsia="Times New Roman" w:cs="Times New Roman"/>
          <w:szCs w:val="24"/>
        </w:rPr>
        <w:t>; Οποιοσδήποτε πολίτης διά γ</w:t>
      </w:r>
      <w:r>
        <w:rPr>
          <w:rFonts w:eastAsia="Times New Roman" w:cs="Times New Roman"/>
          <w:szCs w:val="24"/>
        </w:rPr>
        <w:t xml:space="preserve">υμνού οφθαλμού μπορεί να δει ότι υπάρχει έξαρση της εγκληματικότητας και γύρω από τα πανεπιστήμια και έξω από τα πανεπιστήμια, αλλά και στο κέντρο της Αθήνας και παντού. </w:t>
      </w:r>
    </w:p>
    <w:p w14:paraId="3BC0F9DE" w14:textId="77777777" w:rsidR="002B481C" w:rsidRDefault="00862280">
      <w:pPr>
        <w:spacing w:after="0" w:line="600" w:lineRule="auto"/>
        <w:ind w:firstLine="720"/>
        <w:contextualSpacing/>
        <w:jc w:val="both"/>
        <w:rPr>
          <w:rFonts w:eastAsia="Times New Roman" w:cs="Times New Roman"/>
          <w:szCs w:val="24"/>
        </w:rPr>
      </w:pPr>
      <w:r>
        <w:rPr>
          <w:rFonts w:eastAsia="Times New Roman" w:cs="Times New Roman"/>
          <w:szCs w:val="24"/>
        </w:rPr>
        <w:t>Άρα τα νούμερα που μου δίνετε, θα σας πω ότι τα βλέπω και τα δέχομαι, αλλά με μ</w:t>
      </w:r>
      <w:r>
        <w:rPr>
          <w:rFonts w:eastAsia="Times New Roman" w:cs="Times New Roman"/>
          <w:szCs w:val="24"/>
        </w:rPr>
        <w:t>ί</w:t>
      </w:r>
      <w:r>
        <w:rPr>
          <w:rFonts w:eastAsia="Times New Roman" w:cs="Times New Roman"/>
          <w:szCs w:val="24"/>
        </w:rPr>
        <w:t>α κρι</w:t>
      </w:r>
      <w:r>
        <w:rPr>
          <w:rFonts w:eastAsia="Times New Roman" w:cs="Times New Roman"/>
          <w:szCs w:val="24"/>
        </w:rPr>
        <w:t xml:space="preserve">τική ματιά, διότι δεν μπορείτε να μου πείτε ότι τώρα, επί των δικών σας ημερών αυξάνονται οι συλλήψεις, αν δεν δούμε τη συνέργεια και τη συνάρτηση με τα φαινόμενα βίας και τα φαινόμενα ανομίας έτσι όπως αυξήθηκαν. </w:t>
      </w:r>
    </w:p>
    <w:p w14:paraId="3BC0F9DF" w14:textId="77777777" w:rsidR="002B481C" w:rsidRDefault="00862280">
      <w:pPr>
        <w:spacing w:after="0" w:line="600" w:lineRule="auto"/>
        <w:ind w:firstLine="720"/>
        <w:contextualSpacing/>
        <w:jc w:val="both"/>
        <w:rPr>
          <w:rFonts w:eastAsia="Times New Roman" w:cs="Times New Roman"/>
          <w:szCs w:val="24"/>
        </w:rPr>
      </w:pPr>
      <w:r>
        <w:rPr>
          <w:rFonts w:eastAsia="Times New Roman" w:cs="Times New Roman"/>
          <w:szCs w:val="24"/>
        </w:rPr>
        <w:t xml:space="preserve">Τέλος, σε ότι αφορά τα ναρκωτικά. </w:t>
      </w:r>
    </w:p>
    <w:p w14:paraId="3BC0F9E0" w14:textId="77777777" w:rsidR="002B481C" w:rsidRDefault="00862280">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w:t>
      </w:r>
      <w:r>
        <w:rPr>
          <w:rFonts w:eastAsia="Times New Roman" w:cs="Times New Roman"/>
          <w:szCs w:val="24"/>
        </w:rPr>
        <w:t xml:space="preserve">Πρόεδρε, θα ήθελα μόνο για δύο λεπτά την ανοχή σας. </w:t>
      </w:r>
    </w:p>
    <w:p w14:paraId="3BC0F9E1" w14:textId="77777777" w:rsidR="002B481C" w:rsidRDefault="00862280">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 xml:space="preserve">Θα ήθελα να σας παρακαλέσω και εσάς και την κυρία Υπουργό, επειδή σε δέκα λεπτά θα γίνει η έκθεση παρουσία </w:t>
      </w:r>
      <w:r>
        <w:rPr>
          <w:rFonts w:eastAsia="Times New Roman" w:cs="Times New Roman"/>
          <w:szCs w:val="24"/>
        </w:rPr>
        <w:lastRenderedPageBreak/>
        <w:t>του Προέδρου της Δημοκρατίας στο Περιστύλιο, να σεβαστούμε τ</w:t>
      </w:r>
      <w:r>
        <w:rPr>
          <w:rFonts w:eastAsia="Times New Roman" w:cs="Times New Roman"/>
          <w:szCs w:val="24"/>
        </w:rPr>
        <w:t xml:space="preserve">ον χρόνο. Διαφορετικά θα σας έδινα περισσότερο χρόνο. </w:t>
      </w:r>
    </w:p>
    <w:p w14:paraId="3BC0F9E2" w14:textId="77777777" w:rsidR="002B481C" w:rsidRDefault="00862280">
      <w:pPr>
        <w:spacing w:after="0" w:line="600" w:lineRule="auto"/>
        <w:ind w:firstLine="720"/>
        <w:contextualSpacing/>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Κύριε Πρόεδρε, ολοκληρώνω. Θα πω μόνο ένα στοιχείο για να μπορεί να απαντήσει η κυρία Υπουργός, επειδή αναφερθήκαμε στον νόμο σας, ο οποίος λέει ότι σε περίπτωση κακουργημάτ</w:t>
      </w:r>
      <w:r>
        <w:rPr>
          <w:rFonts w:eastAsia="Times New Roman" w:cs="Times New Roman"/>
          <w:szCs w:val="24"/>
        </w:rPr>
        <w:t>ων δρα αυτεπαγγέλτως, και επειδή έχω καταγγελίες από συναδέλφους πανεπιστημιακούς που με ρωτάνε «η εμπορία των ναρκωτικών δεν είναι κακούργημα;». Βεβαίως, υπάρχουν θέματα, αλλά εγώ σας λέω ότι ούτε και ο δικός σας νόμος, έτσι όπως ψηφίστηκε, -εμείς δεν τον</w:t>
      </w:r>
      <w:r>
        <w:rPr>
          <w:rFonts w:eastAsia="Times New Roman" w:cs="Times New Roman"/>
          <w:szCs w:val="24"/>
        </w:rPr>
        <w:t xml:space="preserve"> ψηφίσαμε- λειτουργεί. </w:t>
      </w:r>
    </w:p>
    <w:p w14:paraId="3BC0F9E3" w14:textId="77777777" w:rsidR="002B481C" w:rsidRDefault="00862280">
      <w:pPr>
        <w:spacing w:after="0" w:line="600" w:lineRule="auto"/>
        <w:ind w:firstLine="720"/>
        <w:contextualSpacing/>
        <w:jc w:val="both"/>
        <w:rPr>
          <w:rFonts w:eastAsia="Times New Roman" w:cs="Times New Roman"/>
          <w:szCs w:val="24"/>
        </w:rPr>
      </w:pPr>
      <w:r>
        <w:rPr>
          <w:rFonts w:eastAsia="Times New Roman" w:cs="Times New Roman"/>
          <w:szCs w:val="24"/>
        </w:rPr>
        <w:t xml:space="preserve">Δεν είναι θέμα νόμου, κυρία Υπουργέ. Ακόμη όμως και αυτόν τον νόμο εφαρμόστε τον. </w:t>
      </w:r>
      <w:r>
        <w:rPr>
          <w:rFonts w:eastAsia="Times New Roman" w:cs="Times New Roman"/>
          <w:szCs w:val="24"/>
        </w:rPr>
        <w:t>Ό</w:t>
      </w:r>
      <w:r>
        <w:rPr>
          <w:rFonts w:eastAsia="Times New Roman" w:cs="Times New Roman"/>
          <w:szCs w:val="24"/>
        </w:rPr>
        <w:t xml:space="preserve">ταν λέω μην την αφήνετε με δεμένα χέρια, εννοώ το εξής: Αφήστε την Αστυνομία εκεί που χρειάζεται -και δεν είναι συμβάντα, αλλά είναι οργανωμένη κατάσταση, όπως στο Πανεπιστήμιο Θεσσαλονίκης- να εκπονήσει ένα επιχειρησιακό σχέδιο. </w:t>
      </w:r>
    </w:p>
    <w:p w14:paraId="3BC0F9E4" w14:textId="77777777" w:rsidR="002B481C" w:rsidRDefault="00862280">
      <w:pPr>
        <w:spacing w:after="0" w:line="600" w:lineRule="auto"/>
        <w:ind w:firstLine="720"/>
        <w:contextualSpacing/>
        <w:jc w:val="both"/>
        <w:rPr>
          <w:rFonts w:eastAsia="Times New Roman" w:cs="Times New Roman"/>
          <w:szCs w:val="24"/>
        </w:rPr>
      </w:pPr>
      <w:r>
        <w:rPr>
          <w:rFonts w:eastAsia="Times New Roman" w:cs="Times New Roman"/>
          <w:szCs w:val="24"/>
        </w:rPr>
        <w:t>Χαίρομαι που μου αναφέρατ</w:t>
      </w:r>
      <w:r>
        <w:rPr>
          <w:rFonts w:eastAsia="Times New Roman" w:cs="Times New Roman"/>
          <w:szCs w:val="24"/>
        </w:rPr>
        <w:t xml:space="preserve">ε -και τελειώνω με κάτι θετικό- ότι η </w:t>
      </w:r>
      <w:r>
        <w:rPr>
          <w:rFonts w:eastAsia="Times New Roman" w:cs="Times New Roman"/>
          <w:szCs w:val="24"/>
        </w:rPr>
        <w:t>π</w:t>
      </w:r>
      <w:r>
        <w:rPr>
          <w:rFonts w:eastAsia="Times New Roman" w:cs="Times New Roman"/>
          <w:szCs w:val="24"/>
        </w:rPr>
        <w:t>ρυτανεία ζήτησε από την Ελληνική Αστυνομία τη συνεχή παρακολούθηση, γιατί μόνον έτσι θα εξαρθρωθούν τα κυκλώματα των ναρκωτικών μέσα από τα πανεπιστήμια, συμφωνώντας, σε μ</w:t>
      </w:r>
      <w:r>
        <w:rPr>
          <w:rFonts w:eastAsia="Times New Roman" w:cs="Times New Roman"/>
          <w:szCs w:val="24"/>
        </w:rPr>
        <w:t>ί</w:t>
      </w:r>
      <w:r>
        <w:rPr>
          <w:rFonts w:eastAsia="Times New Roman" w:cs="Times New Roman"/>
          <w:szCs w:val="24"/>
        </w:rPr>
        <w:t>α τελική συζήτηση, ότι βεβαίως τα ναρκωτικά α</w:t>
      </w:r>
      <w:r>
        <w:rPr>
          <w:rFonts w:eastAsia="Times New Roman" w:cs="Times New Roman"/>
          <w:szCs w:val="24"/>
        </w:rPr>
        <w:t xml:space="preserve">παιτούν πάρα πολλές συνέργειες και είναι εξαιρετικά πολύπλοκο το θέμα, δεν είναι μόνο θέμα καταστολής. </w:t>
      </w:r>
      <w:r>
        <w:rPr>
          <w:rFonts w:eastAsia="Times New Roman" w:cs="Times New Roman"/>
          <w:szCs w:val="24"/>
        </w:rPr>
        <w:lastRenderedPageBreak/>
        <w:t>Το ξέρουν πολλές φορές και οι ίδιοι οι αστυνομικοί. Έχετε υπηρεσίες που ξέρουν να προλαμβάνουν και να κάνουν και άλλου είδους δράσεις πέραν της απλής και</w:t>
      </w:r>
      <w:r>
        <w:rPr>
          <w:rFonts w:eastAsia="Times New Roman" w:cs="Times New Roman"/>
          <w:szCs w:val="24"/>
        </w:rPr>
        <w:t xml:space="preserve"> εν τη στενή </w:t>
      </w:r>
      <w:proofErr w:type="spellStart"/>
      <w:r>
        <w:rPr>
          <w:rFonts w:eastAsia="Times New Roman" w:cs="Times New Roman"/>
          <w:szCs w:val="24"/>
        </w:rPr>
        <w:t>εννοία</w:t>
      </w:r>
      <w:proofErr w:type="spellEnd"/>
      <w:r>
        <w:rPr>
          <w:rFonts w:eastAsia="Times New Roman" w:cs="Times New Roman"/>
          <w:szCs w:val="24"/>
        </w:rPr>
        <w:t xml:space="preserve"> καταστολής. </w:t>
      </w:r>
    </w:p>
    <w:p w14:paraId="3BC0F9E5" w14:textId="77777777" w:rsidR="002B481C" w:rsidRDefault="00862280">
      <w:pPr>
        <w:spacing w:after="0" w:line="600" w:lineRule="auto"/>
        <w:ind w:firstLine="720"/>
        <w:contextualSpacing/>
        <w:jc w:val="both"/>
        <w:rPr>
          <w:rFonts w:eastAsia="Times New Roman" w:cs="Times New Roman"/>
          <w:szCs w:val="24"/>
        </w:rPr>
      </w:pPr>
      <w:r>
        <w:rPr>
          <w:rFonts w:eastAsia="Times New Roman" w:cs="Times New Roman"/>
          <w:szCs w:val="24"/>
        </w:rPr>
        <w:t xml:space="preserve">Ευχαριστώ, κύριε Πρόεδρε, για την ανοχή σας. </w:t>
      </w:r>
    </w:p>
    <w:p w14:paraId="3BC0F9E6" w14:textId="77777777" w:rsidR="002B481C" w:rsidRDefault="00862280">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 xml:space="preserve">Κυρία Υπουργέ, έχετε τον λόγο. </w:t>
      </w:r>
    </w:p>
    <w:p w14:paraId="3BC0F9E7" w14:textId="77777777" w:rsidR="002B481C" w:rsidRDefault="00862280">
      <w:pPr>
        <w:spacing w:after="0" w:line="600" w:lineRule="auto"/>
        <w:ind w:firstLine="720"/>
        <w:contextualSpacing/>
        <w:jc w:val="both"/>
        <w:rPr>
          <w:rFonts w:eastAsia="Times New Roman" w:cs="Times New Roman"/>
          <w:szCs w:val="24"/>
        </w:rPr>
      </w:pPr>
      <w:r>
        <w:rPr>
          <w:rFonts w:eastAsia="Times New Roman" w:cs="Times New Roman"/>
          <w:b/>
          <w:szCs w:val="24"/>
        </w:rPr>
        <w:t xml:space="preserve">ΟΛΓΑ ΓΕΡΟΒΑΣΙΛΗ (Υπουργός Προστασίας του Πολίτη): </w:t>
      </w:r>
      <w:r>
        <w:rPr>
          <w:rFonts w:eastAsia="Times New Roman" w:cs="Times New Roman"/>
          <w:szCs w:val="24"/>
        </w:rPr>
        <w:t>Θα μιλήσω πολύ γρήγορα, κύριε Πρόεδρε, αφού πω ότι χαίρομαι</w:t>
      </w:r>
      <w:r>
        <w:rPr>
          <w:rFonts w:eastAsia="Times New Roman" w:cs="Times New Roman"/>
          <w:szCs w:val="24"/>
        </w:rPr>
        <w:t xml:space="preserve"> πάρα πολύ που κάναμε σήμερα και με την κ</w:t>
      </w:r>
      <w:r>
        <w:rPr>
          <w:rFonts w:eastAsia="Times New Roman" w:cs="Times New Roman"/>
          <w:szCs w:val="24"/>
        </w:rPr>
        <w:t>.</w:t>
      </w:r>
      <w:r>
        <w:rPr>
          <w:rFonts w:eastAsia="Times New Roman" w:cs="Times New Roman"/>
          <w:szCs w:val="24"/>
        </w:rPr>
        <w:t xml:space="preserve"> Κεφαλογιάννη και με την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Χριστοφιλοπούλου</w:t>
      </w:r>
      <w:proofErr w:type="spellEnd"/>
      <w:r>
        <w:rPr>
          <w:rFonts w:eastAsia="Times New Roman" w:cs="Times New Roman"/>
          <w:szCs w:val="24"/>
        </w:rPr>
        <w:t xml:space="preserve"> μ</w:t>
      </w:r>
      <w:r>
        <w:rPr>
          <w:rFonts w:eastAsia="Times New Roman" w:cs="Times New Roman"/>
          <w:szCs w:val="24"/>
        </w:rPr>
        <w:t>ί</w:t>
      </w:r>
      <w:r>
        <w:rPr>
          <w:rFonts w:eastAsia="Times New Roman" w:cs="Times New Roman"/>
          <w:szCs w:val="24"/>
        </w:rPr>
        <w:t>α επί της ουσίας συζήτηση. Μάλλον η ασφάλεια είναι γυναικεία υπόθεση και αυτή τη στιγμή αποδεικνύεται περισσότερο από ποτέ αυτό. Θα είμαι στη διάθεσή σας για να συζητή</w:t>
      </w:r>
      <w:r>
        <w:rPr>
          <w:rFonts w:eastAsia="Times New Roman" w:cs="Times New Roman"/>
          <w:szCs w:val="24"/>
        </w:rPr>
        <w:t>σουμε κάθε φορά που θέλετε.</w:t>
      </w:r>
    </w:p>
    <w:p w14:paraId="3BC0F9E8" w14:textId="77777777" w:rsidR="002B481C" w:rsidRDefault="00862280">
      <w:pPr>
        <w:spacing w:after="0" w:line="600" w:lineRule="auto"/>
        <w:ind w:firstLine="720"/>
        <w:jc w:val="both"/>
        <w:rPr>
          <w:rFonts w:eastAsia="Times New Roman" w:cs="Times New Roman"/>
          <w:szCs w:val="24"/>
        </w:rPr>
      </w:pPr>
      <w:r>
        <w:rPr>
          <w:rFonts w:eastAsia="Times New Roman" w:cs="Times New Roman"/>
          <w:szCs w:val="24"/>
        </w:rPr>
        <w:t>Να αναφέρω μόνο για το Οικονομικό Πανεπιστήμιο Θεσσαλονίκης ότι τώρα υλοποιείται εκεί ένα σχέδιο που συνέταξε η Αστυνομία, διότι κανείς δεν ενοχλεί την Αστυνομία ούτε να σχεδιάσει ούτε να επιχειρήσει. Είναι άλλος ο ρόλος της πολ</w:t>
      </w:r>
      <w:r>
        <w:rPr>
          <w:rFonts w:eastAsia="Times New Roman" w:cs="Times New Roman"/>
          <w:szCs w:val="24"/>
        </w:rPr>
        <w:t xml:space="preserve">ιτικής ηγεσίας και είναι άλλος ο ρόλος της φυσικής ηγεσίας και νομίζω ότι η φυσική ηγεσία -και ο νέος Αρχηγός της Αστυνομίας- είναι αποφασισμένη  να είναι αποφασιστική απέναντι στα ζητήματα. </w:t>
      </w:r>
    </w:p>
    <w:p w14:paraId="3BC0F9E9" w14:textId="77777777" w:rsidR="002B481C" w:rsidRDefault="00862280">
      <w:pPr>
        <w:spacing w:after="0" w:line="600" w:lineRule="auto"/>
        <w:ind w:firstLine="720"/>
        <w:jc w:val="both"/>
        <w:rPr>
          <w:rFonts w:eastAsia="Times New Roman" w:cs="Times New Roman"/>
          <w:szCs w:val="24"/>
        </w:rPr>
      </w:pPr>
      <w:r>
        <w:rPr>
          <w:rFonts w:eastAsia="Times New Roman" w:cs="Times New Roman"/>
          <w:szCs w:val="24"/>
        </w:rPr>
        <w:t>Αναφέρω μόνο ότι στην περιοχή του ΑΠΘ έχουμε το 2012</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2014 </w:t>
      </w:r>
      <w:proofErr w:type="spellStart"/>
      <w:r>
        <w:rPr>
          <w:rFonts w:eastAsia="Times New Roman" w:cs="Times New Roman"/>
          <w:szCs w:val="24"/>
        </w:rPr>
        <w:t>εκατ</w:t>
      </w:r>
      <w:r>
        <w:rPr>
          <w:rFonts w:eastAsia="Times New Roman" w:cs="Times New Roman"/>
          <w:szCs w:val="24"/>
        </w:rPr>
        <w:t>όν</w:t>
      </w:r>
      <w:proofErr w:type="spellEnd"/>
      <w:r>
        <w:rPr>
          <w:rFonts w:eastAsia="Times New Roman" w:cs="Times New Roman"/>
          <w:szCs w:val="24"/>
        </w:rPr>
        <w:t xml:space="preserve"> σαράντα μία συλλήψεις, το 2015</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2018 εξακόσιες πέντε συλλήψεις και γύρω από το </w:t>
      </w:r>
      <w:r>
        <w:rPr>
          <w:rFonts w:eastAsia="Times New Roman" w:cs="Times New Roman"/>
          <w:szCs w:val="24"/>
        </w:rPr>
        <w:lastRenderedPageBreak/>
        <w:t>Οικονομικό Πανεπιστήμιο Αθηνών έχουμε, επίσης, -για να μην αναφέρουμε τα νούμερα- αύξηση 21,7%. Αυτό σημαίνει ότι αυξάνονται οι δράσεις της Αστυνομίας απέναντι στο πρόβλημα,</w:t>
      </w:r>
      <w:r>
        <w:rPr>
          <w:rFonts w:eastAsia="Times New Roman" w:cs="Times New Roman"/>
          <w:szCs w:val="24"/>
        </w:rPr>
        <w:t xml:space="preserve"> διότι και τα προβλήματα, όπως ξέρετε, αλλάζουν και μεταλλάσσονται. Η παραβατικότητα δεν είναι ποτέ η ίδια, αλλάζει μορφές, άρα, και η Ελληνική Αστυνομία πρέπει γρήγορα, ευέλικτα, αποτελεσματικά να περνά σε καινούργιο σχεδιασμό και υλοποίηση. Αυτό που είνα</w:t>
      </w:r>
      <w:r>
        <w:rPr>
          <w:rFonts w:eastAsia="Times New Roman" w:cs="Times New Roman"/>
          <w:szCs w:val="24"/>
        </w:rPr>
        <w:t>ι βέβαιο είναι ότι επιχειρήθηκε στον δημόσιο λόγο –δεν λέω εσάς,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Χριστοφιλοπούλου</w:t>
      </w:r>
      <w:proofErr w:type="spellEnd"/>
      <w:r>
        <w:rPr>
          <w:rFonts w:eastAsia="Times New Roman" w:cs="Times New Roman"/>
          <w:szCs w:val="24"/>
        </w:rPr>
        <w:t xml:space="preserve">- να περαστεί το μήνυμα ότι η πολιτική ηγεσία εμποδίζει τη φυσική ηγεσία και την Αστυνομία να δράσει. Είναι απίστευτος μύθος, διότι ποιος θα το έκανε αυτό και γιατί; </w:t>
      </w:r>
    </w:p>
    <w:p w14:paraId="3BC0F9EA" w14:textId="77777777" w:rsidR="002B481C" w:rsidRDefault="00862280">
      <w:pPr>
        <w:spacing w:after="0" w:line="600" w:lineRule="auto"/>
        <w:ind w:firstLine="720"/>
        <w:jc w:val="both"/>
        <w:rPr>
          <w:rFonts w:eastAsia="Times New Roman" w:cs="Times New Roman"/>
          <w:szCs w:val="24"/>
        </w:rPr>
      </w:pPr>
      <w:r>
        <w:rPr>
          <w:rFonts w:eastAsia="Times New Roman" w:cs="Times New Roman"/>
          <w:szCs w:val="24"/>
        </w:rPr>
        <w:t>Επίση</w:t>
      </w:r>
      <w:r>
        <w:rPr>
          <w:rFonts w:eastAsia="Times New Roman" w:cs="Times New Roman"/>
          <w:szCs w:val="24"/>
        </w:rPr>
        <w:t xml:space="preserve">ς, η άλλη λογική που λέει ότι ο ΣΥΡΙΖΑ υποθάλπει εγκληματίες και δεν ξέρω κι εγώ τι άλλο είναι ένας άλλος μύθος και για ανθρώπους οι οποίοι συμπεριφέρονται με βία, όταν οι ίδιοι θέλουν να επιβάλουν τις απόψεις τους. Και αυτό είναι ένας τεράστιος μύθος. Σε </w:t>
      </w:r>
      <w:r>
        <w:rPr>
          <w:rFonts w:eastAsia="Times New Roman" w:cs="Times New Roman"/>
          <w:szCs w:val="24"/>
        </w:rPr>
        <w:t xml:space="preserve">εσάς, λοιπόν, που είστε της άλλης παράταξης και όχι της </w:t>
      </w:r>
      <w:r w:rsidRPr="00F4505F">
        <w:rPr>
          <w:rFonts w:eastAsia="Times New Roman" w:cs="Times New Roman"/>
          <w:szCs w:val="24"/>
        </w:rPr>
        <w:t>Νέας Δημοκρατίας</w:t>
      </w:r>
      <w:r>
        <w:rPr>
          <w:rFonts w:eastAsia="Times New Roman" w:cs="Times New Roman"/>
          <w:szCs w:val="24"/>
        </w:rPr>
        <w:t xml:space="preserve">, θα ήθελα να σας θυμίσω τι απέδιδαν και στον Παπανδρέου σε σχέση με τη 17 Νοέμβρη και σε στελέχη της δικής σας παράταξης, όταν κάποιοι τότε ήθελαν να πλήξουν και τη δική σας παράταξη </w:t>
      </w:r>
      <w:r>
        <w:rPr>
          <w:rFonts w:eastAsia="Times New Roman" w:cs="Times New Roman"/>
          <w:szCs w:val="24"/>
        </w:rPr>
        <w:t>μέσα από αυτούς τους μύθους</w:t>
      </w:r>
    </w:p>
    <w:p w14:paraId="3BC0F9EB" w14:textId="77777777" w:rsidR="002B481C" w:rsidRDefault="00862280">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BC0F9EC" w14:textId="77777777" w:rsidR="002B481C" w:rsidRDefault="00862280">
      <w:pPr>
        <w:spacing w:after="0" w:line="600" w:lineRule="auto"/>
        <w:ind w:firstLine="720"/>
        <w:jc w:val="both"/>
        <w:rPr>
          <w:rFonts w:eastAsia="Times New Roman" w:cs="Times New Roman"/>
          <w:szCs w:val="24"/>
        </w:rPr>
      </w:pPr>
      <w:r w:rsidRPr="00ED6B46">
        <w:rPr>
          <w:rFonts w:eastAsia="Times New Roman" w:cs="Times New Roman"/>
          <w:b/>
          <w:szCs w:val="24"/>
        </w:rPr>
        <w:t>ΠΡΟ</w:t>
      </w:r>
      <w:r>
        <w:rPr>
          <w:rFonts w:eastAsia="Times New Roman" w:cs="Times New Roman"/>
          <w:b/>
          <w:szCs w:val="24"/>
        </w:rPr>
        <w:t>Ε</w:t>
      </w:r>
      <w:r w:rsidRPr="00ED6B46">
        <w:rPr>
          <w:rFonts w:eastAsia="Times New Roman" w:cs="Times New Roman"/>
          <w:b/>
          <w:szCs w:val="24"/>
        </w:rPr>
        <w:t>ΔΡΕΥΩΝ (</w:t>
      </w:r>
      <w:r>
        <w:rPr>
          <w:rFonts w:eastAsia="Times New Roman" w:cs="Times New Roman"/>
          <w:b/>
          <w:szCs w:val="24"/>
        </w:rPr>
        <w:t xml:space="preserve">Δημήτριος </w:t>
      </w:r>
      <w:proofErr w:type="spellStart"/>
      <w:r>
        <w:rPr>
          <w:rFonts w:eastAsia="Times New Roman" w:cs="Times New Roman"/>
          <w:b/>
          <w:szCs w:val="24"/>
        </w:rPr>
        <w:t>Κρεμαστινός</w:t>
      </w:r>
      <w:proofErr w:type="spellEnd"/>
      <w:r w:rsidRPr="00ED6B46">
        <w:rPr>
          <w:rFonts w:eastAsia="Times New Roman" w:cs="Times New Roman"/>
          <w:b/>
          <w:szCs w:val="24"/>
        </w:rPr>
        <w:t xml:space="preserve">): </w:t>
      </w:r>
      <w:r>
        <w:rPr>
          <w:rFonts w:eastAsia="Times New Roman" w:cs="Times New Roman"/>
          <w:szCs w:val="24"/>
        </w:rPr>
        <w:t xml:space="preserve">Και εγώ σας ευχαριστώ. </w:t>
      </w:r>
    </w:p>
    <w:p w14:paraId="3BC0F9ED" w14:textId="77777777" w:rsidR="002B481C" w:rsidRDefault="00862280">
      <w:pPr>
        <w:spacing w:after="0" w:line="600" w:lineRule="auto"/>
        <w:ind w:firstLine="720"/>
        <w:jc w:val="both"/>
        <w:rPr>
          <w:rFonts w:eastAsia="Times New Roman" w:cs="Times New Roman"/>
          <w:szCs w:val="24"/>
        </w:rPr>
      </w:pPr>
      <w:r>
        <w:rPr>
          <w:rFonts w:eastAsia="Times New Roman" w:cs="Times New Roman"/>
          <w:szCs w:val="24"/>
        </w:rPr>
        <w:t>Ολοκληρώθηκε η συζήτηση των επικαίρων ερωτήσεων.</w:t>
      </w:r>
    </w:p>
    <w:p w14:paraId="3BC0F9EE" w14:textId="77777777" w:rsidR="002B481C" w:rsidRDefault="0086228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δέχεστε στο σημείο αυτό να λύσουμε τη συνεδρίαση; </w:t>
      </w:r>
    </w:p>
    <w:p w14:paraId="3BC0F9EF" w14:textId="77777777" w:rsidR="002B481C" w:rsidRDefault="00862280">
      <w:pPr>
        <w:spacing w:after="0"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Μάλ</w:t>
      </w:r>
      <w:r>
        <w:rPr>
          <w:rFonts w:eastAsia="Times New Roman" w:cs="Times New Roman"/>
          <w:szCs w:val="24"/>
        </w:rPr>
        <w:t xml:space="preserve">ιστα, μάλιστα. </w:t>
      </w:r>
    </w:p>
    <w:p w14:paraId="3BC0F9F0" w14:textId="77777777" w:rsidR="002B481C" w:rsidRDefault="00862280">
      <w:pPr>
        <w:spacing w:after="0" w:line="600" w:lineRule="auto"/>
        <w:ind w:firstLine="720"/>
        <w:jc w:val="both"/>
        <w:rPr>
          <w:rFonts w:eastAsia="Times New Roman"/>
          <w:szCs w:val="24"/>
        </w:rPr>
      </w:pPr>
      <w:r w:rsidRPr="00C27BC7">
        <w:rPr>
          <w:rFonts w:eastAsia="Times New Roman"/>
          <w:b/>
          <w:szCs w:val="24"/>
        </w:rPr>
        <w:t xml:space="preserve">ΠΡΟΕΔΡΕΥΩΝ (Δημήτριος </w:t>
      </w:r>
      <w:proofErr w:type="spellStart"/>
      <w:r w:rsidRPr="00C27BC7">
        <w:rPr>
          <w:rFonts w:eastAsia="Times New Roman"/>
          <w:b/>
          <w:szCs w:val="24"/>
        </w:rPr>
        <w:t>Κρεμαστινός</w:t>
      </w:r>
      <w:proofErr w:type="spellEnd"/>
      <w:r w:rsidRPr="00C27BC7">
        <w:rPr>
          <w:rFonts w:eastAsia="Times New Roman"/>
          <w:b/>
          <w:szCs w:val="24"/>
        </w:rPr>
        <w:t xml:space="preserve">): </w:t>
      </w:r>
      <w:r>
        <w:rPr>
          <w:rFonts w:eastAsia="Times New Roman"/>
          <w:szCs w:val="24"/>
        </w:rPr>
        <w:t xml:space="preserve">Με τη συναίνεση του Σώματος και ώρα 17.52΄ </w:t>
      </w:r>
      <w:proofErr w:type="spellStart"/>
      <w:r>
        <w:rPr>
          <w:rFonts w:eastAsia="Times New Roman"/>
          <w:szCs w:val="24"/>
        </w:rPr>
        <w:t>λύεται</w:t>
      </w:r>
      <w:proofErr w:type="spellEnd"/>
      <w:r>
        <w:rPr>
          <w:rFonts w:eastAsia="Times New Roman"/>
          <w:szCs w:val="24"/>
        </w:rPr>
        <w:t xml:space="preserve"> η συνεδρίαση για την </w:t>
      </w:r>
      <w:r>
        <w:rPr>
          <w:rFonts w:eastAsia="Times New Roman"/>
          <w:szCs w:val="24"/>
        </w:rPr>
        <w:t xml:space="preserve">προσεχή </w:t>
      </w:r>
      <w:r>
        <w:rPr>
          <w:rFonts w:eastAsia="Times New Roman"/>
          <w:szCs w:val="24"/>
        </w:rPr>
        <w:t>Τετάρτη 21 Νοεμβρίου 2018 και ώρα 12.00΄, με αντικείμενο εργασιών του Σώματος</w:t>
      </w:r>
      <w:r>
        <w:rPr>
          <w:rFonts w:eastAsia="Times New Roman"/>
          <w:szCs w:val="24"/>
        </w:rPr>
        <w:t>:</w:t>
      </w:r>
      <w:r>
        <w:rPr>
          <w:rFonts w:eastAsia="Times New Roman"/>
          <w:szCs w:val="24"/>
        </w:rPr>
        <w:t xml:space="preserve"> νομοθετική εργασία, σύμφωνα με την ειδική ημερ</w:t>
      </w:r>
      <w:r>
        <w:rPr>
          <w:rFonts w:eastAsia="Times New Roman"/>
          <w:szCs w:val="24"/>
        </w:rPr>
        <w:t xml:space="preserve">ήσια διάταξη που έχει διανεμηθεί. </w:t>
      </w:r>
    </w:p>
    <w:p w14:paraId="3BC0F9F1" w14:textId="77777777" w:rsidR="002B481C" w:rsidRDefault="00862280">
      <w:pPr>
        <w:spacing w:after="0" w:line="600" w:lineRule="auto"/>
        <w:jc w:val="both"/>
        <w:rPr>
          <w:rFonts w:eastAsia="Times New Roman" w:cs="Times New Roman"/>
          <w:szCs w:val="24"/>
        </w:rPr>
      </w:pPr>
      <w:r w:rsidRPr="005023B7">
        <w:rPr>
          <w:rFonts w:eastAsia="Times New Roman"/>
          <w:b/>
          <w:szCs w:val="24"/>
        </w:rPr>
        <w:t>Ο ΠΡΟΕΔΡΟΣ</w:t>
      </w:r>
      <w:r>
        <w:rPr>
          <w:rFonts w:eastAsia="Times New Roman"/>
          <w:b/>
          <w:szCs w:val="24"/>
        </w:rPr>
        <w:t xml:space="preserve">                     </w:t>
      </w:r>
      <w:r>
        <w:rPr>
          <w:rFonts w:eastAsia="Times New Roman"/>
          <w:b/>
          <w:szCs w:val="24"/>
        </w:rPr>
        <w:t xml:space="preserve">                   </w:t>
      </w:r>
      <w:r>
        <w:rPr>
          <w:rFonts w:eastAsia="Times New Roman"/>
          <w:b/>
          <w:szCs w:val="24"/>
        </w:rPr>
        <w:t xml:space="preserve">                              </w:t>
      </w:r>
      <w:r>
        <w:rPr>
          <w:rFonts w:eastAsia="Times New Roman"/>
          <w:b/>
          <w:szCs w:val="24"/>
        </w:rPr>
        <w:t xml:space="preserve">     </w:t>
      </w:r>
      <w:r w:rsidRPr="005023B7">
        <w:rPr>
          <w:rFonts w:eastAsia="Times New Roman"/>
          <w:b/>
          <w:szCs w:val="24"/>
        </w:rPr>
        <w:t>ΟΙ ΓΡΑΜΜΑΤΕΙΣ</w:t>
      </w:r>
    </w:p>
    <w:sectPr w:rsidR="002B481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0002AFF" w:usb1="C000247B" w:usb2="00000009" w:usb3="00000000" w:csb0="000001FF" w:csb1="00000000"/>
  </w:font>
  <w:font w:name="Calibri">
    <w:panose1 w:val="020F05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ocumentProtection w:edit="trackedChanges" w:enforcement="1" w:cryptProviderType="rsaFull" w:cryptAlgorithmClass="hash" w:cryptAlgorithmType="typeAny" w:cryptAlgorithmSid="4" w:cryptSpinCount="50000" w:hash="PhBvBBqMuOQTXvKegXfcch4Gt0o=" w:salt="aJ9DB64TdunyN14lLUnPC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81C"/>
    <w:rsid w:val="002B481C"/>
    <w:rsid w:val="00396016"/>
    <w:rsid w:val="0086228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0F966"/>
  <w15:docId w15:val="{0AB6CC40-0CB8-4F28-A834-20A678FB2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1673D"/>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7167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721</MetadataID>
    <Session xmlns="641f345b-441b-4b81-9152-adc2e73ba5e1">Δ´</Session>
    <Date xmlns="641f345b-441b-4b81-9152-adc2e73ba5e1">2018-11-18T22:00:00+00:00</Date>
    <Status xmlns="641f345b-441b-4b81-9152-adc2e73ba5e1">
      <Url>https://intra.parliament.gr/praktika/Lists/Incoming_Metadata/EditForm.aspx?ID=721&amp;Source=/praktika/Recordings_Library/Forms/AllItems.aspx</Url>
      <Description>Δημοσιεύτηκε</Description>
    </Status>
    <Meeting xmlns="641f345b-441b-4b81-9152-adc2e73ba5e1">ΚΘ´</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DE36989-B0D1-44C0-BACB-706CC21DC79C}">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641f345b-441b-4b81-9152-adc2e73ba5e1"/>
    <ds:schemaRef ds:uri="http://purl.org/dc/term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3154D410-09BF-4038-9774-2527C3E1A0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8C283F-F10C-4F00-859A-A657FD99DE8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6712</Words>
  <Characters>36245</Characters>
  <Application>Microsoft Office Word</Application>
  <DocSecurity>0</DocSecurity>
  <Lines>302</Lines>
  <Paragraphs>85</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42872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2018-11-28T09:53:00Z</dcterms:created>
  <dcterms:modified xsi:type="dcterms:W3CDTF">2018-11-28T09:53:00Z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