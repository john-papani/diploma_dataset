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F2BA5" w14:textId="77777777" w:rsidR="00107C72" w:rsidRPr="00107C72" w:rsidRDefault="00107C72" w:rsidP="00107C72">
      <w:pPr>
        <w:spacing w:after="0" w:line="360" w:lineRule="auto"/>
        <w:rPr>
          <w:ins w:id="0" w:author="Φλούδα Χριστίνα" w:date="2017-09-15T14:04:00Z"/>
          <w:rFonts w:eastAsia="Times New Roman"/>
          <w:szCs w:val="24"/>
          <w:lang w:eastAsia="en-US"/>
        </w:rPr>
      </w:pPr>
      <w:bookmarkStart w:id="1" w:name="_GoBack"/>
      <w:bookmarkEnd w:id="1"/>
      <w:ins w:id="2" w:author="Φλούδα Χριστίνα" w:date="2017-09-15T14:04:00Z">
        <w:r w:rsidRPr="00107C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1CA1B8E" w14:textId="77777777" w:rsidR="00107C72" w:rsidRPr="00107C72" w:rsidRDefault="00107C72" w:rsidP="00107C72">
      <w:pPr>
        <w:spacing w:after="0" w:line="360" w:lineRule="auto"/>
        <w:rPr>
          <w:ins w:id="3" w:author="Φλούδα Χριστίνα" w:date="2017-09-15T14:04:00Z"/>
          <w:rFonts w:eastAsia="Times New Roman"/>
          <w:szCs w:val="24"/>
          <w:lang w:eastAsia="en-US"/>
        </w:rPr>
      </w:pPr>
    </w:p>
    <w:p w14:paraId="318FDC6C" w14:textId="77777777" w:rsidR="00107C72" w:rsidRPr="00107C72" w:rsidRDefault="00107C72" w:rsidP="00107C72">
      <w:pPr>
        <w:spacing w:after="0" w:line="360" w:lineRule="auto"/>
        <w:rPr>
          <w:ins w:id="4" w:author="Φλούδα Χριστίνα" w:date="2017-09-15T14:04:00Z"/>
          <w:rFonts w:eastAsia="Times New Roman"/>
          <w:szCs w:val="24"/>
          <w:lang w:eastAsia="en-US"/>
        </w:rPr>
      </w:pPr>
      <w:ins w:id="5" w:author="Φλούδα Χριστίνα" w:date="2017-09-15T14:04:00Z">
        <w:r w:rsidRPr="00107C72">
          <w:rPr>
            <w:rFonts w:eastAsia="Times New Roman"/>
            <w:szCs w:val="24"/>
            <w:lang w:eastAsia="en-US"/>
          </w:rPr>
          <w:t>ΠΙΝΑΚΑΣ ΠΕΡΙΕΧΟΜΕΝΩΝ</w:t>
        </w:r>
      </w:ins>
    </w:p>
    <w:p w14:paraId="7707D9CC" w14:textId="77777777" w:rsidR="00107C72" w:rsidRPr="00107C72" w:rsidRDefault="00107C72" w:rsidP="00107C72">
      <w:pPr>
        <w:spacing w:after="0" w:line="360" w:lineRule="auto"/>
        <w:rPr>
          <w:ins w:id="6" w:author="Φλούδα Χριστίνα" w:date="2017-09-15T14:04:00Z"/>
          <w:rFonts w:eastAsia="Times New Roman"/>
          <w:szCs w:val="24"/>
          <w:lang w:eastAsia="en-US"/>
        </w:rPr>
      </w:pPr>
      <w:ins w:id="7" w:author="Φλούδα Χριστίνα" w:date="2017-09-15T14:04:00Z">
        <w:r w:rsidRPr="00107C72">
          <w:rPr>
            <w:rFonts w:eastAsia="Times New Roman"/>
            <w:szCs w:val="24"/>
            <w:lang w:eastAsia="en-US"/>
          </w:rPr>
          <w:t xml:space="preserve">ΙΖ΄ ΠΕΡΙΟΔΟΣ </w:t>
        </w:r>
      </w:ins>
    </w:p>
    <w:p w14:paraId="033B5AA7" w14:textId="77777777" w:rsidR="00107C72" w:rsidRPr="00107C72" w:rsidRDefault="00107C72" w:rsidP="00107C72">
      <w:pPr>
        <w:spacing w:after="0" w:line="360" w:lineRule="auto"/>
        <w:rPr>
          <w:ins w:id="8" w:author="Φλούδα Χριστίνα" w:date="2017-09-15T14:04:00Z"/>
          <w:rFonts w:eastAsia="Times New Roman"/>
          <w:szCs w:val="24"/>
          <w:lang w:eastAsia="en-US"/>
        </w:rPr>
      </w:pPr>
      <w:ins w:id="9" w:author="Φλούδα Χριστίνα" w:date="2017-09-15T14:04:00Z">
        <w:r w:rsidRPr="00107C72">
          <w:rPr>
            <w:rFonts w:eastAsia="Times New Roman"/>
            <w:szCs w:val="24"/>
            <w:lang w:eastAsia="en-US"/>
          </w:rPr>
          <w:t>ΠΡΟΕΔΡΕΥΟΜΕΝΗΣ ΚΟΙΝΟΒΟΥΛΕΥΤΙΚΗΣ ΔΗΜΟΚΡΑΤΙΑΣ</w:t>
        </w:r>
      </w:ins>
    </w:p>
    <w:p w14:paraId="17116FBE" w14:textId="77777777" w:rsidR="00107C72" w:rsidRPr="00107C72" w:rsidRDefault="00107C72" w:rsidP="00107C72">
      <w:pPr>
        <w:spacing w:after="0" w:line="360" w:lineRule="auto"/>
        <w:rPr>
          <w:ins w:id="10" w:author="Φλούδα Χριστίνα" w:date="2017-09-15T14:04:00Z"/>
          <w:rFonts w:eastAsia="Times New Roman"/>
          <w:szCs w:val="24"/>
          <w:lang w:eastAsia="en-US"/>
        </w:rPr>
      </w:pPr>
      <w:ins w:id="11" w:author="Φλούδα Χριστίνα" w:date="2017-09-15T14:04:00Z">
        <w:r w:rsidRPr="00107C72">
          <w:rPr>
            <w:rFonts w:eastAsia="Times New Roman"/>
            <w:szCs w:val="24"/>
            <w:lang w:eastAsia="en-US"/>
          </w:rPr>
          <w:t>ΣΥΝΟΔΟΣ Β΄</w:t>
        </w:r>
      </w:ins>
    </w:p>
    <w:p w14:paraId="12F892E9" w14:textId="77777777" w:rsidR="00107C72" w:rsidRPr="00107C72" w:rsidRDefault="00107C72" w:rsidP="00107C72">
      <w:pPr>
        <w:spacing w:after="0" w:line="360" w:lineRule="auto"/>
        <w:rPr>
          <w:ins w:id="12" w:author="Φλούδα Χριστίνα" w:date="2017-09-15T14:04:00Z"/>
          <w:rFonts w:eastAsia="Times New Roman"/>
          <w:szCs w:val="24"/>
          <w:lang w:eastAsia="en-US"/>
        </w:rPr>
      </w:pPr>
    </w:p>
    <w:p w14:paraId="6528B8AD" w14:textId="77777777" w:rsidR="00107C72" w:rsidRPr="00107C72" w:rsidRDefault="00107C72" w:rsidP="00107C72">
      <w:pPr>
        <w:spacing w:after="0" w:line="360" w:lineRule="auto"/>
        <w:rPr>
          <w:ins w:id="13" w:author="Φλούδα Χριστίνα" w:date="2017-09-15T14:04:00Z"/>
          <w:rFonts w:eastAsia="Times New Roman"/>
          <w:szCs w:val="24"/>
          <w:lang w:eastAsia="en-US"/>
        </w:rPr>
      </w:pPr>
      <w:ins w:id="14" w:author="Φλούδα Χριστίνα" w:date="2017-09-15T14:04:00Z">
        <w:r w:rsidRPr="00107C72">
          <w:rPr>
            <w:rFonts w:eastAsia="Times New Roman"/>
            <w:szCs w:val="24"/>
            <w:lang w:eastAsia="en-US"/>
          </w:rPr>
          <w:t>ΣΥΝΕΔΡΙΑΣΗ ΡΟΕ΄</w:t>
        </w:r>
      </w:ins>
    </w:p>
    <w:p w14:paraId="6641C25A" w14:textId="77777777" w:rsidR="00107C72" w:rsidRPr="00107C72" w:rsidRDefault="00107C72" w:rsidP="00107C72">
      <w:pPr>
        <w:spacing w:after="0" w:line="360" w:lineRule="auto"/>
        <w:rPr>
          <w:ins w:id="15" w:author="Φλούδα Χριστίνα" w:date="2017-09-15T14:04:00Z"/>
          <w:rFonts w:eastAsia="Times New Roman"/>
          <w:szCs w:val="24"/>
          <w:lang w:eastAsia="en-US"/>
        </w:rPr>
      </w:pPr>
      <w:ins w:id="16" w:author="Φλούδα Χριστίνα" w:date="2017-09-15T14:04:00Z">
        <w:r w:rsidRPr="00107C72">
          <w:rPr>
            <w:rFonts w:eastAsia="Times New Roman"/>
            <w:szCs w:val="24"/>
            <w:lang w:eastAsia="en-US"/>
          </w:rPr>
          <w:t>Δευτέρα  11 Σεπτεμβρίου 2017</w:t>
        </w:r>
      </w:ins>
    </w:p>
    <w:p w14:paraId="03C9DA0E" w14:textId="77777777" w:rsidR="00107C72" w:rsidRPr="00107C72" w:rsidRDefault="00107C72" w:rsidP="00107C72">
      <w:pPr>
        <w:spacing w:after="0" w:line="360" w:lineRule="auto"/>
        <w:rPr>
          <w:ins w:id="17" w:author="Φλούδα Χριστίνα" w:date="2017-09-15T14:04:00Z"/>
          <w:rFonts w:eastAsia="Times New Roman"/>
          <w:szCs w:val="24"/>
          <w:lang w:eastAsia="en-US"/>
        </w:rPr>
      </w:pPr>
    </w:p>
    <w:p w14:paraId="71BEF904" w14:textId="77777777" w:rsidR="00107C72" w:rsidRPr="00107C72" w:rsidRDefault="00107C72" w:rsidP="00107C72">
      <w:pPr>
        <w:spacing w:after="0" w:line="360" w:lineRule="auto"/>
        <w:rPr>
          <w:ins w:id="18" w:author="Φλούδα Χριστίνα" w:date="2017-09-15T14:04:00Z"/>
          <w:rFonts w:eastAsia="Times New Roman"/>
          <w:szCs w:val="24"/>
          <w:lang w:eastAsia="en-US"/>
        </w:rPr>
      </w:pPr>
      <w:ins w:id="19" w:author="Φλούδα Χριστίνα" w:date="2017-09-15T14:04:00Z">
        <w:r w:rsidRPr="00107C72">
          <w:rPr>
            <w:rFonts w:eastAsia="Times New Roman"/>
            <w:szCs w:val="24"/>
            <w:lang w:eastAsia="en-US"/>
          </w:rPr>
          <w:t>ΘΕΜΑΤΑ</w:t>
        </w:r>
      </w:ins>
    </w:p>
    <w:p w14:paraId="4663F58E" w14:textId="77777777" w:rsidR="00107C72" w:rsidRPr="00107C72" w:rsidRDefault="00107C72" w:rsidP="00107C72">
      <w:pPr>
        <w:spacing w:after="0" w:line="360" w:lineRule="auto"/>
        <w:rPr>
          <w:ins w:id="20" w:author="Φλούδα Χριστίνα" w:date="2017-09-15T14:04:00Z"/>
          <w:rFonts w:eastAsia="Times New Roman"/>
          <w:szCs w:val="24"/>
          <w:lang w:eastAsia="en-US"/>
        </w:rPr>
      </w:pPr>
      <w:ins w:id="21" w:author="Φλούδα Χριστίνα" w:date="2017-09-15T14:04:00Z">
        <w:r w:rsidRPr="00107C72">
          <w:rPr>
            <w:rFonts w:eastAsia="Times New Roman"/>
            <w:szCs w:val="24"/>
            <w:lang w:eastAsia="en-US"/>
          </w:rPr>
          <w:t xml:space="preserve"> </w:t>
        </w:r>
        <w:r w:rsidRPr="00107C72">
          <w:rPr>
            <w:rFonts w:eastAsia="Times New Roman"/>
            <w:szCs w:val="24"/>
            <w:lang w:eastAsia="en-US"/>
          </w:rPr>
          <w:br/>
          <w:t xml:space="preserve">Α. ΕΙΔΙΚΑ ΘΕΜΑΤΑ </w:t>
        </w:r>
        <w:r w:rsidRPr="00107C72">
          <w:rPr>
            <w:rFonts w:eastAsia="Times New Roman"/>
            <w:szCs w:val="24"/>
            <w:lang w:eastAsia="en-US"/>
          </w:rPr>
          <w:br/>
          <w:t xml:space="preserve">1.  Άδεια απουσίας του Βουλευτή κ. Χ. </w:t>
        </w:r>
        <w:proofErr w:type="spellStart"/>
        <w:r w:rsidRPr="00107C72">
          <w:rPr>
            <w:rFonts w:eastAsia="Times New Roman"/>
            <w:szCs w:val="24"/>
            <w:lang w:eastAsia="en-US"/>
          </w:rPr>
          <w:t>Μπουκώρου</w:t>
        </w:r>
        <w:proofErr w:type="spellEnd"/>
        <w:r w:rsidRPr="00107C72">
          <w:rPr>
            <w:rFonts w:eastAsia="Times New Roman"/>
            <w:szCs w:val="24"/>
            <w:lang w:eastAsia="en-US"/>
          </w:rPr>
          <w:t xml:space="preserve">, σελ. </w:t>
        </w:r>
        <w:r w:rsidRPr="00107C72">
          <w:rPr>
            <w:rFonts w:eastAsia="Times New Roman"/>
            <w:szCs w:val="24"/>
            <w:lang w:eastAsia="en-US"/>
          </w:rPr>
          <w:br/>
          <w:t xml:space="preserve">2. Επί διαδικαστικού θέματος, σελ. </w:t>
        </w:r>
        <w:r w:rsidRPr="00107C72">
          <w:rPr>
            <w:rFonts w:eastAsia="Times New Roman"/>
            <w:szCs w:val="24"/>
            <w:lang w:eastAsia="en-US"/>
          </w:rPr>
          <w:br/>
          <w:t xml:space="preserve"> </w:t>
        </w:r>
        <w:r w:rsidRPr="00107C72">
          <w:rPr>
            <w:rFonts w:eastAsia="Times New Roman"/>
            <w:szCs w:val="24"/>
            <w:lang w:eastAsia="en-US"/>
          </w:rPr>
          <w:br/>
          <w:t xml:space="preserve">Β. ΚΟΙΝΟΒΟΥΛΕΥΤΙΚΟΣ ΕΛΕΓΧΟΣ </w:t>
        </w:r>
        <w:r w:rsidRPr="00107C72">
          <w:rPr>
            <w:rFonts w:eastAsia="Times New Roman"/>
            <w:szCs w:val="24"/>
            <w:lang w:eastAsia="en-US"/>
          </w:rPr>
          <w:br/>
          <w:t>Συζήτηση επικαίρων ερωτήσεων:</w:t>
        </w:r>
        <w:r w:rsidRPr="00107C72">
          <w:rPr>
            <w:rFonts w:eastAsia="Times New Roman"/>
            <w:szCs w:val="24"/>
            <w:lang w:eastAsia="en-US"/>
          </w:rPr>
          <w:br/>
          <w:t xml:space="preserve">   α) Προς τον Υπουργό Οικονομικών:</w:t>
        </w:r>
        <w:r w:rsidRPr="00107C72">
          <w:rPr>
            <w:rFonts w:eastAsia="Times New Roman"/>
            <w:szCs w:val="24"/>
            <w:lang w:eastAsia="en-US"/>
          </w:rPr>
          <w:br/>
          <w:t xml:space="preserve">       i. με θέμα: «Υπολογισμός ΕΝΦΙΑ με βάση την παλαιότητα ενός κτιρίου», σελ. </w:t>
        </w:r>
        <w:r w:rsidRPr="00107C72">
          <w:rPr>
            <w:rFonts w:eastAsia="Times New Roman"/>
            <w:szCs w:val="24"/>
            <w:lang w:eastAsia="en-US"/>
          </w:rPr>
          <w:br/>
          <w:t xml:space="preserve">       </w:t>
        </w:r>
        <w:proofErr w:type="spellStart"/>
        <w:r w:rsidRPr="00107C72">
          <w:rPr>
            <w:rFonts w:eastAsia="Times New Roman"/>
            <w:szCs w:val="24"/>
            <w:lang w:eastAsia="en-US"/>
          </w:rPr>
          <w:t>ii</w:t>
        </w:r>
        <w:proofErr w:type="spellEnd"/>
        <w:r w:rsidRPr="00107C72">
          <w:rPr>
            <w:rFonts w:eastAsia="Times New Roman"/>
            <w:szCs w:val="24"/>
            <w:lang w:eastAsia="en-US"/>
          </w:rPr>
          <w:t xml:space="preserve">. σχετικά με την υπόθεση «Siemens», σελ. </w:t>
        </w:r>
        <w:r w:rsidRPr="00107C72">
          <w:rPr>
            <w:rFonts w:eastAsia="Times New Roman"/>
            <w:szCs w:val="24"/>
            <w:lang w:eastAsia="en-US"/>
          </w:rPr>
          <w:br/>
          <w:t xml:space="preserve">       </w:t>
        </w:r>
        <w:proofErr w:type="spellStart"/>
        <w:r w:rsidRPr="00107C72">
          <w:rPr>
            <w:rFonts w:eastAsia="Times New Roman"/>
            <w:szCs w:val="24"/>
            <w:lang w:eastAsia="en-US"/>
          </w:rPr>
          <w:t>iii</w:t>
        </w:r>
        <w:proofErr w:type="spellEnd"/>
        <w:r w:rsidRPr="00107C72">
          <w:rPr>
            <w:rFonts w:eastAsia="Times New Roman"/>
            <w:szCs w:val="24"/>
            <w:lang w:eastAsia="en-US"/>
          </w:rPr>
          <w:t xml:space="preserve">. με θέμα: «Οι δεσμεύσεις προς το Διεθνές Νομισματικό Ταμείο (ΔΝΤ) και τα </w:t>
        </w:r>
        <w:proofErr w:type="spellStart"/>
        <w:r w:rsidRPr="00107C72">
          <w:rPr>
            <w:rFonts w:eastAsia="Times New Roman"/>
            <w:szCs w:val="24"/>
            <w:lang w:eastAsia="en-US"/>
          </w:rPr>
          <w:t>προαπαιτούμενα</w:t>
        </w:r>
        <w:proofErr w:type="spellEnd"/>
        <w:r w:rsidRPr="00107C72">
          <w:rPr>
            <w:rFonts w:eastAsia="Times New Roman"/>
            <w:szCs w:val="24"/>
            <w:lang w:eastAsia="en-US"/>
          </w:rPr>
          <w:t xml:space="preserve"> της αξιολόγησης χωρίς ενημέρωση της Βουλής», σελ. </w:t>
        </w:r>
        <w:r w:rsidRPr="00107C72">
          <w:rPr>
            <w:rFonts w:eastAsia="Times New Roman"/>
            <w:szCs w:val="24"/>
            <w:lang w:eastAsia="en-US"/>
          </w:rPr>
          <w:br/>
          <w:t xml:space="preserve">       </w:t>
        </w:r>
        <w:proofErr w:type="spellStart"/>
        <w:r w:rsidRPr="00107C72">
          <w:rPr>
            <w:rFonts w:eastAsia="Times New Roman"/>
            <w:szCs w:val="24"/>
            <w:lang w:eastAsia="en-US"/>
          </w:rPr>
          <w:t>iv</w:t>
        </w:r>
        <w:proofErr w:type="spellEnd"/>
        <w:r w:rsidRPr="00107C72">
          <w:rPr>
            <w:rFonts w:eastAsia="Times New Roman"/>
            <w:szCs w:val="24"/>
            <w:lang w:eastAsia="en-US"/>
          </w:rPr>
          <w:t xml:space="preserve">. με θέμα «Προοπτική και ανάγκες του Διεθνούς Αερολιμένα Καλαμάτας», σελ. </w:t>
        </w:r>
        <w:r w:rsidRPr="00107C72">
          <w:rPr>
            <w:rFonts w:eastAsia="Times New Roman"/>
            <w:szCs w:val="24"/>
            <w:lang w:eastAsia="en-US"/>
          </w:rPr>
          <w:br/>
          <w:t xml:space="preserve">   β) Προς τον Υπουργό Δικαιοσύνης, Διαφάνειας και Ανθρωπίνων Δικαιωμάτων, σχετικά με την </w:t>
        </w:r>
        <w:proofErr w:type="spellStart"/>
        <w:r w:rsidRPr="00107C72">
          <w:rPr>
            <w:rFonts w:eastAsia="Times New Roman"/>
            <w:szCs w:val="24"/>
            <w:lang w:eastAsia="en-US"/>
          </w:rPr>
          <w:t>αυστηροποίηση</w:t>
        </w:r>
        <w:proofErr w:type="spellEnd"/>
        <w:r w:rsidRPr="00107C72">
          <w:rPr>
            <w:rFonts w:eastAsia="Times New Roman"/>
            <w:szCs w:val="24"/>
            <w:lang w:eastAsia="en-US"/>
          </w:rPr>
          <w:t xml:space="preserve"> των ποινών που επιβάλλονται σε καταστροφείς πολιτιστικών μνημείων, δημόσιας και ιδιωτικής περιουσίας, σελ. </w:t>
        </w:r>
        <w:r w:rsidRPr="00107C72">
          <w:rPr>
            <w:rFonts w:eastAsia="Times New Roman"/>
            <w:szCs w:val="24"/>
            <w:lang w:eastAsia="en-US"/>
          </w:rPr>
          <w:br/>
        </w:r>
      </w:ins>
    </w:p>
    <w:p w14:paraId="03D02008" w14:textId="77777777" w:rsidR="00107C72" w:rsidRPr="00107C72" w:rsidRDefault="00107C72" w:rsidP="00107C72">
      <w:pPr>
        <w:spacing w:after="0" w:line="360" w:lineRule="auto"/>
        <w:rPr>
          <w:ins w:id="22" w:author="Φλούδα Χριστίνα" w:date="2017-09-15T14:04:00Z"/>
          <w:rFonts w:eastAsia="Times New Roman"/>
          <w:szCs w:val="24"/>
          <w:lang w:eastAsia="en-US"/>
        </w:rPr>
      </w:pPr>
    </w:p>
    <w:p w14:paraId="62698568" w14:textId="77777777" w:rsidR="00107C72" w:rsidRPr="00107C72" w:rsidRDefault="00107C72" w:rsidP="00107C72">
      <w:pPr>
        <w:spacing w:after="0" w:line="360" w:lineRule="auto"/>
        <w:rPr>
          <w:ins w:id="23" w:author="Φλούδα Χριστίνα" w:date="2017-09-15T14:04:00Z"/>
          <w:rFonts w:eastAsia="Times New Roman"/>
          <w:szCs w:val="24"/>
          <w:lang w:eastAsia="en-US"/>
        </w:rPr>
      </w:pPr>
    </w:p>
    <w:p w14:paraId="052FD0F5" w14:textId="77777777" w:rsidR="00107C72" w:rsidRPr="00107C72" w:rsidRDefault="00107C72" w:rsidP="00107C72">
      <w:pPr>
        <w:spacing w:after="0" w:line="360" w:lineRule="auto"/>
        <w:rPr>
          <w:ins w:id="24" w:author="Φλούδα Χριστίνα" w:date="2017-09-15T14:04:00Z"/>
          <w:rFonts w:eastAsia="Times New Roman"/>
          <w:szCs w:val="24"/>
          <w:lang w:eastAsia="en-US"/>
        </w:rPr>
      </w:pPr>
      <w:ins w:id="25" w:author="Φλούδα Χριστίνα" w:date="2017-09-15T14:04:00Z">
        <w:r w:rsidRPr="00107C72">
          <w:rPr>
            <w:rFonts w:eastAsia="Times New Roman"/>
            <w:szCs w:val="24"/>
            <w:lang w:eastAsia="en-US"/>
          </w:rPr>
          <w:t>ΠΡΟΕΔΡΕΥΩΝ</w:t>
        </w:r>
      </w:ins>
    </w:p>
    <w:p w14:paraId="1670093E" w14:textId="77777777" w:rsidR="00107C72" w:rsidRPr="00107C72" w:rsidRDefault="00107C72" w:rsidP="00107C72">
      <w:pPr>
        <w:spacing w:after="0" w:line="360" w:lineRule="auto"/>
        <w:rPr>
          <w:ins w:id="26" w:author="Φλούδα Χριστίνα" w:date="2017-09-15T14:04:00Z"/>
          <w:rFonts w:eastAsia="Times New Roman"/>
          <w:szCs w:val="24"/>
          <w:lang w:eastAsia="en-US"/>
        </w:rPr>
      </w:pPr>
    </w:p>
    <w:p w14:paraId="631F58E0" w14:textId="77777777" w:rsidR="00107C72" w:rsidRPr="00107C72" w:rsidRDefault="00107C72" w:rsidP="00107C72">
      <w:pPr>
        <w:spacing w:after="0" w:line="360" w:lineRule="auto"/>
        <w:rPr>
          <w:ins w:id="27" w:author="Φλούδα Χριστίνα" w:date="2017-09-15T14:04:00Z"/>
          <w:rFonts w:eastAsia="Times New Roman"/>
          <w:szCs w:val="24"/>
          <w:lang w:eastAsia="en-US"/>
        </w:rPr>
      </w:pPr>
      <w:ins w:id="28" w:author="Φλούδα Χριστίνα" w:date="2017-09-15T14:04:00Z">
        <w:r w:rsidRPr="00107C72">
          <w:rPr>
            <w:rFonts w:eastAsia="Times New Roman"/>
            <w:szCs w:val="24"/>
            <w:lang w:eastAsia="en-US"/>
          </w:rPr>
          <w:t>ΛΥΚΟΥΔΗΣ Σ. , σελ.</w:t>
        </w:r>
        <w:r w:rsidRPr="00107C72">
          <w:rPr>
            <w:rFonts w:eastAsia="Times New Roman"/>
            <w:szCs w:val="24"/>
            <w:lang w:eastAsia="en-US"/>
          </w:rPr>
          <w:br/>
        </w:r>
      </w:ins>
    </w:p>
    <w:p w14:paraId="44A182E9" w14:textId="77777777" w:rsidR="00107C72" w:rsidRPr="00107C72" w:rsidRDefault="00107C72" w:rsidP="00107C72">
      <w:pPr>
        <w:spacing w:after="0" w:line="360" w:lineRule="auto"/>
        <w:rPr>
          <w:ins w:id="29" w:author="Φλούδα Χριστίνα" w:date="2017-09-15T14:04:00Z"/>
          <w:rFonts w:eastAsia="Times New Roman"/>
          <w:szCs w:val="24"/>
          <w:lang w:eastAsia="en-US"/>
        </w:rPr>
      </w:pPr>
    </w:p>
    <w:p w14:paraId="0327EFF4" w14:textId="77777777" w:rsidR="00107C72" w:rsidRPr="00107C72" w:rsidRDefault="00107C72" w:rsidP="00107C72">
      <w:pPr>
        <w:spacing w:after="0" w:line="360" w:lineRule="auto"/>
        <w:rPr>
          <w:ins w:id="30" w:author="Φλούδα Χριστίνα" w:date="2017-09-15T14:04:00Z"/>
          <w:rFonts w:eastAsia="Times New Roman"/>
          <w:szCs w:val="24"/>
          <w:lang w:eastAsia="en-US"/>
        </w:rPr>
      </w:pPr>
      <w:ins w:id="31" w:author="Φλούδα Χριστίνα" w:date="2017-09-15T14:04:00Z">
        <w:r w:rsidRPr="00107C72">
          <w:rPr>
            <w:rFonts w:eastAsia="Times New Roman"/>
            <w:szCs w:val="24"/>
            <w:lang w:eastAsia="en-US"/>
          </w:rPr>
          <w:t>ΟΜΙΛΗΤΕΣ</w:t>
        </w:r>
      </w:ins>
    </w:p>
    <w:p w14:paraId="7A9B07FA" w14:textId="2E2D05CF" w:rsidR="00107C72" w:rsidRDefault="00107C72" w:rsidP="00107C72">
      <w:pPr>
        <w:spacing w:line="600" w:lineRule="auto"/>
        <w:ind w:firstLine="720"/>
        <w:jc w:val="center"/>
        <w:rPr>
          <w:ins w:id="32" w:author="Φλούδα Χριστίνα" w:date="2017-09-15T14:03:00Z"/>
          <w:rFonts w:eastAsia="Times New Roman"/>
          <w:szCs w:val="24"/>
        </w:rPr>
      </w:pPr>
      <w:ins w:id="33" w:author="Φλούδα Χριστίνα" w:date="2017-09-15T14:04:00Z">
        <w:r w:rsidRPr="00107C72">
          <w:rPr>
            <w:rFonts w:eastAsia="Times New Roman"/>
            <w:szCs w:val="24"/>
            <w:lang w:eastAsia="en-US"/>
          </w:rPr>
          <w:br/>
          <w:t>Α. Επί διαδικαστικού θέματος:</w:t>
        </w:r>
        <w:r w:rsidRPr="00107C72">
          <w:rPr>
            <w:rFonts w:eastAsia="Times New Roman"/>
            <w:szCs w:val="24"/>
            <w:lang w:eastAsia="en-US"/>
          </w:rPr>
          <w:br/>
          <w:t>ΛΥΚΟΥΔΗΣ Σ. , σελ.</w:t>
        </w:r>
        <w:r w:rsidRPr="00107C72">
          <w:rPr>
            <w:rFonts w:eastAsia="Times New Roman"/>
            <w:szCs w:val="24"/>
            <w:lang w:eastAsia="en-US"/>
          </w:rPr>
          <w:br/>
        </w:r>
        <w:r w:rsidRPr="00107C72">
          <w:rPr>
            <w:rFonts w:eastAsia="Times New Roman"/>
            <w:szCs w:val="24"/>
            <w:lang w:eastAsia="en-US"/>
          </w:rPr>
          <w:br/>
          <w:t>Β. Επί των επικαίρων ερωτήσεων:</w:t>
        </w:r>
        <w:r w:rsidRPr="00107C72">
          <w:rPr>
            <w:rFonts w:eastAsia="Times New Roman"/>
            <w:szCs w:val="24"/>
            <w:lang w:eastAsia="en-US"/>
          </w:rPr>
          <w:br/>
          <w:t>ΑΜΥΡΑΣ Γ. , σελ.</w:t>
        </w:r>
        <w:r w:rsidRPr="00107C72">
          <w:rPr>
            <w:rFonts w:eastAsia="Times New Roman"/>
            <w:szCs w:val="24"/>
            <w:lang w:eastAsia="en-US"/>
          </w:rPr>
          <w:br/>
          <w:t>ΚΑΚΛΑΜΑΝΗΣ Ν. , σελ.</w:t>
        </w:r>
        <w:r w:rsidRPr="00107C72">
          <w:rPr>
            <w:rFonts w:eastAsia="Times New Roman"/>
            <w:szCs w:val="24"/>
            <w:lang w:eastAsia="en-US"/>
          </w:rPr>
          <w:br/>
          <w:t>ΚΑΜΑΤΕΡΟΣ Η. , σελ.</w:t>
        </w:r>
        <w:r w:rsidRPr="00107C72">
          <w:rPr>
            <w:rFonts w:eastAsia="Times New Roman"/>
            <w:szCs w:val="24"/>
            <w:lang w:eastAsia="en-US"/>
          </w:rPr>
          <w:br/>
          <w:t>ΚΟΝΤΟΝΗΣ Χ. , σελ.</w:t>
        </w:r>
        <w:r w:rsidRPr="00107C72">
          <w:rPr>
            <w:rFonts w:eastAsia="Times New Roman"/>
            <w:szCs w:val="24"/>
            <w:lang w:eastAsia="en-US"/>
          </w:rPr>
          <w:br/>
          <w:t>ΚΟΥΚΟΥΤΣΗΣ Δ. , σελ.</w:t>
        </w:r>
        <w:r w:rsidRPr="00107C72">
          <w:rPr>
            <w:rFonts w:eastAsia="Times New Roman"/>
            <w:szCs w:val="24"/>
            <w:lang w:eastAsia="en-US"/>
          </w:rPr>
          <w:br/>
          <w:t>ΚΟΥΤΣΟΥΚΟΣ Γ. , σελ.</w:t>
        </w:r>
        <w:r w:rsidRPr="00107C72">
          <w:rPr>
            <w:rFonts w:eastAsia="Times New Roman"/>
            <w:szCs w:val="24"/>
            <w:lang w:eastAsia="en-US"/>
          </w:rPr>
          <w:br/>
          <w:t>ΠΑΠΑΝΑΤΣΙΟΥ Α. , σελ.</w:t>
        </w:r>
        <w:r w:rsidRPr="00107C72">
          <w:rPr>
            <w:rFonts w:eastAsia="Times New Roman"/>
            <w:szCs w:val="24"/>
            <w:lang w:eastAsia="en-US"/>
          </w:rPr>
          <w:br/>
        </w:r>
      </w:ins>
    </w:p>
    <w:p w14:paraId="356CDB5F" w14:textId="77777777" w:rsidR="00282A3F" w:rsidRDefault="00107C72">
      <w:pPr>
        <w:spacing w:line="600" w:lineRule="auto"/>
        <w:ind w:firstLine="720"/>
        <w:jc w:val="center"/>
        <w:rPr>
          <w:rFonts w:eastAsia="Times New Roman"/>
          <w:szCs w:val="24"/>
        </w:rPr>
      </w:pPr>
      <w:r>
        <w:rPr>
          <w:rFonts w:eastAsia="Times New Roman"/>
          <w:szCs w:val="24"/>
        </w:rPr>
        <w:t>ΠΡΑΚΤΙΚΑ ΒΟΥΛΗΣ</w:t>
      </w:r>
    </w:p>
    <w:p w14:paraId="356CDB60" w14:textId="77777777" w:rsidR="00282A3F" w:rsidRDefault="00107C72">
      <w:pPr>
        <w:spacing w:line="600" w:lineRule="auto"/>
        <w:ind w:firstLine="720"/>
        <w:jc w:val="center"/>
        <w:rPr>
          <w:rFonts w:eastAsia="Times New Roman"/>
          <w:szCs w:val="24"/>
        </w:rPr>
      </w:pPr>
      <w:r>
        <w:rPr>
          <w:rFonts w:eastAsia="Times New Roman"/>
          <w:szCs w:val="24"/>
        </w:rPr>
        <w:t xml:space="preserve">ΙΖ΄ ΠΕΡΙΟΔΟΣ </w:t>
      </w:r>
    </w:p>
    <w:p w14:paraId="356CDB61" w14:textId="77777777" w:rsidR="00282A3F" w:rsidRDefault="00107C7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56CDB62" w14:textId="77777777" w:rsidR="00282A3F" w:rsidRDefault="00107C72">
      <w:pPr>
        <w:spacing w:line="600" w:lineRule="auto"/>
        <w:ind w:firstLine="720"/>
        <w:jc w:val="center"/>
        <w:rPr>
          <w:rFonts w:eastAsia="Times New Roman"/>
          <w:szCs w:val="24"/>
        </w:rPr>
      </w:pPr>
      <w:r>
        <w:rPr>
          <w:rFonts w:eastAsia="Times New Roman"/>
          <w:szCs w:val="24"/>
        </w:rPr>
        <w:t>ΣΥΝΟΔΟΣ Β΄</w:t>
      </w:r>
    </w:p>
    <w:p w14:paraId="356CDB63" w14:textId="77777777" w:rsidR="00282A3F" w:rsidRDefault="00107C72">
      <w:pPr>
        <w:spacing w:line="600" w:lineRule="auto"/>
        <w:ind w:firstLine="720"/>
        <w:jc w:val="center"/>
        <w:rPr>
          <w:rFonts w:eastAsia="Times New Roman"/>
          <w:szCs w:val="24"/>
        </w:rPr>
      </w:pPr>
      <w:r>
        <w:rPr>
          <w:rFonts w:eastAsia="Times New Roman"/>
          <w:szCs w:val="24"/>
        </w:rPr>
        <w:t>ΣΥΝΕΔΡΙΑΣΗ ΡΟΕ΄</w:t>
      </w:r>
    </w:p>
    <w:p w14:paraId="356CDB64" w14:textId="77777777" w:rsidR="00282A3F" w:rsidRDefault="00107C72">
      <w:pPr>
        <w:spacing w:line="600" w:lineRule="auto"/>
        <w:ind w:firstLine="720"/>
        <w:jc w:val="center"/>
        <w:rPr>
          <w:rFonts w:eastAsia="Times New Roman"/>
          <w:szCs w:val="24"/>
        </w:rPr>
      </w:pPr>
      <w:r>
        <w:rPr>
          <w:rFonts w:eastAsia="Times New Roman"/>
          <w:szCs w:val="24"/>
        </w:rPr>
        <w:t>Δευτέρα 11 Σεπτεμβρίου 2017</w:t>
      </w:r>
    </w:p>
    <w:p w14:paraId="356CDB65" w14:textId="77777777" w:rsidR="00282A3F" w:rsidRDefault="00107C72">
      <w:pPr>
        <w:spacing w:line="600" w:lineRule="auto"/>
        <w:ind w:firstLine="720"/>
        <w:jc w:val="both"/>
        <w:rPr>
          <w:rFonts w:eastAsia="Times New Roman"/>
          <w:szCs w:val="24"/>
        </w:rPr>
      </w:pPr>
      <w:r>
        <w:rPr>
          <w:rFonts w:eastAsia="Times New Roman"/>
          <w:szCs w:val="24"/>
        </w:rPr>
        <w:t>Αθήνα, σήμερα στις 11 Σεπτεμβρίου ημέρα Δευτέρα και ώρα 18.10΄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B1693F">
        <w:rPr>
          <w:rFonts w:eastAsia="Times New Roman"/>
          <w:b/>
          <w:szCs w:val="24"/>
        </w:rPr>
        <w:t>ΣΠΥΡΙΔΩΝΑ ΛΥΚΟΥΔΗ</w:t>
      </w:r>
      <w:r w:rsidRPr="00051053">
        <w:rPr>
          <w:rFonts w:eastAsia="Times New Roman"/>
          <w:szCs w:val="24"/>
        </w:rPr>
        <w:t>.</w:t>
      </w:r>
    </w:p>
    <w:p w14:paraId="356CDB66" w14:textId="77777777" w:rsidR="00282A3F" w:rsidRDefault="00107C72">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356CDB67" w14:textId="77777777" w:rsidR="00282A3F" w:rsidRDefault="00107C72">
      <w:pPr>
        <w:spacing w:line="600" w:lineRule="auto"/>
        <w:ind w:firstLine="720"/>
        <w:jc w:val="both"/>
        <w:rPr>
          <w:rFonts w:eastAsia="Times New Roman"/>
          <w:szCs w:val="24"/>
        </w:rPr>
      </w:pPr>
      <w:r>
        <w:rPr>
          <w:rFonts w:eastAsia="Times New Roman" w:cs="Times New Roman"/>
          <w:szCs w:val="24"/>
        </w:rPr>
        <w:t>Εισερχόμ</w:t>
      </w:r>
      <w:r>
        <w:rPr>
          <w:rFonts w:eastAsia="Times New Roman" w:cs="Times New Roman"/>
          <w:szCs w:val="24"/>
        </w:rPr>
        <w:t>ασ</w:t>
      </w:r>
      <w:r>
        <w:rPr>
          <w:rFonts w:eastAsia="Times New Roman" w:cs="Times New Roman"/>
          <w:szCs w:val="24"/>
        </w:rPr>
        <w:t>τε</w:t>
      </w:r>
      <w:r>
        <w:rPr>
          <w:rFonts w:eastAsia="Times New Roman" w:cs="Times New Roman"/>
          <w:szCs w:val="24"/>
        </w:rPr>
        <w:t xml:space="preserve"> στη συζήτηση των</w:t>
      </w:r>
    </w:p>
    <w:p w14:paraId="356CDB68" w14:textId="77777777" w:rsidR="00282A3F" w:rsidRDefault="00107C7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56CDB6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Αρχίζουμε </w:t>
      </w:r>
      <w:r>
        <w:rPr>
          <w:rFonts w:eastAsia="Times New Roman" w:cs="Times New Roman"/>
          <w:szCs w:val="24"/>
        </w:rPr>
        <w:t>με την πρώτη με αριθμό 1390/5-9-2017</w:t>
      </w:r>
      <w:r w:rsidRPr="00B1693F">
        <w:rPr>
          <w:rFonts w:eastAsia="Times New Roman" w:cs="Times New Roman"/>
          <w:szCs w:val="24"/>
        </w:rPr>
        <w:t xml:space="preserve"> </w:t>
      </w:r>
      <w:r>
        <w:rPr>
          <w:rFonts w:eastAsia="Times New Roman" w:cs="Times New Roman"/>
          <w:szCs w:val="24"/>
        </w:rPr>
        <w:t>επίκαιρη ερώτηση πρώτου κύκλου</w:t>
      </w:r>
      <w:r>
        <w:rPr>
          <w:rFonts w:eastAsia="Times New Roman" w:cs="Times New Roman"/>
          <w:szCs w:val="24"/>
        </w:rPr>
        <w:t xml:space="preserve"> του Βουλευτή Δωδεκανήσου του </w:t>
      </w:r>
      <w:r>
        <w:rPr>
          <w:rFonts w:eastAsia="Times New Roman" w:cs="Times New Roman"/>
          <w:szCs w:val="24"/>
        </w:rPr>
        <w:lastRenderedPageBreak/>
        <w:t xml:space="preserve">Συνασπισμού Ριζοσπαστικής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«Υπολογισμός ΕΝΦ</w:t>
      </w:r>
      <w:r>
        <w:rPr>
          <w:rFonts w:eastAsia="Times New Roman" w:cs="Times New Roman"/>
          <w:szCs w:val="24"/>
        </w:rPr>
        <w:t xml:space="preserve">ΙΑ με βάση την παλαιότητα ενός κτιρίου». Θα απαντήσει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356CDB6A"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Τον λόγο έχει ο κ. Καματερός.</w:t>
      </w:r>
    </w:p>
    <w:p w14:paraId="356CDB6B"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Κυρία Υπουργέ, είμαι σίγουρος ότι εκτιμάτε την αξία αυτής της συζήτησης πολύ περισσότερο που το θέμα του ΕΝΦΙΑ είναι και επίκαιρο, αλλά έχει καταστεί εμβληματικό στοιχείο της επιβάρυνσης των πολιτών ίσως και πέρα από τις διαστάσεις που έπρεπε γιατί έχει κ</w:t>
      </w:r>
      <w:r>
        <w:rPr>
          <w:rFonts w:eastAsia="Times New Roman" w:cs="Times New Roman"/>
          <w:szCs w:val="24"/>
        </w:rPr>
        <w:t xml:space="preserve">αι πολύ χειρότερους φόρους. Σίγουρα για αυτό φταίνε αυτοί που τον επέβαλαν, όταν τον επέβαλαν με τον τρόπο που τον επέβαλαν. Θυμόμαστε χαρακτηριστικά πώς εξαρτήθηκε από τους λογαριασμούς της ΔΕΗ και έφθαναν στο σημείο νοικοκυριά να μένουν χωρίς ρεύμα όταν </w:t>
      </w:r>
      <w:r>
        <w:rPr>
          <w:rFonts w:eastAsia="Times New Roman" w:cs="Times New Roman"/>
          <w:szCs w:val="24"/>
        </w:rPr>
        <w:t xml:space="preserve">δεν είχαν να πληρώσουν τον ΕΝΦΙΑ. </w:t>
      </w:r>
    </w:p>
    <w:p w14:paraId="356CDB6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Δυστυχώς, κάτω από τις συνθήκες που όλοι ξέρουμε, αναγκαστήκαμε και εμείς να τον δεχθούμε. Δεν καταφέραμε να τον καταργήσουμε ή τον αντικαταστήσουμε, όπως είναι η πρόθεσή μας, με πιο δίκαιο φόρο υπέρ της μεγάλης ακίνητης </w:t>
      </w:r>
      <w:r>
        <w:rPr>
          <w:rFonts w:eastAsia="Times New Roman" w:cs="Times New Roman"/>
          <w:szCs w:val="24"/>
        </w:rPr>
        <w:t xml:space="preserve">περιουσίας. </w:t>
      </w:r>
      <w:r>
        <w:rPr>
          <w:rFonts w:eastAsia="Times New Roman" w:cs="Times New Roman"/>
          <w:szCs w:val="24"/>
        </w:rPr>
        <w:lastRenderedPageBreak/>
        <w:t>Όμως, παρ’ όλα αυτά είναι γνωστό ότι προσπαθήσαμε να κάνουμε βελτιώσεις. Υπήρξαν αρκετές μειώσεις, το 35% πληρώνει λιγότερο, το 30% περίπου το ίδιο, το βάλαμε σαν αντίμετρο στη δεύτερη αξιολόγηση που ψηφίσαμε. Όπως, επίσης, με τη ρύθμιση των αν</w:t>
      </w:r>
      <w:r>
        <w:rPr>
          <w:rFonts w:eastAsia="Times New Roman" w:cs="Times New Roman"/>
          <w:szCs w:val="24"/>
        </w:rPr>
        <w:t>τικειμενικών που θα πλησιάσουν τις εμπορικές όπου και εκεί πάλι θα υπάρχει μείωση ιδιαίτερα στα χαμηλά εισοδήματα.</w:t>
      </w:r>
    </w:p>
    <w:p w14:paraId="356CDB6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Όμως, για να έρθω στο θέμα της συγκεκριμένης ερώτησης, εξακολουθούν να υπάρχουν στρεβλώσεις, τις οποίες πρέπει συνέχεια να παρακολουθούμε και</w:t>
      </w:r>
      <w:r>
        <w:rPr>
          <w:rFonts w:eastAsia="Times New Roman" w:cs="Times New Roman"/>
          <w:szCs w:val="24"/>
        </w:rPr>
        <w:t xml:space="preserve"> να διορθώνουμε υπέρ των αδυνάμων. Μία από αυτές είναι και ο χρόνος κατασκευής των οικοδομών. Ενώ αναφέρεται στον ν.4223/2013, στο άρθρο 4, πώς επιβάλλεται ο φόρος και αναφέρει σε οικοδομές που έχουν χτιστεί, έχουν </w:t>
      </w:r>
      <w:proofErr w:type="spellStart"/>
      <w:r>
        <w:rPr>
          <w:rFonts w:eastAsia="Times New Roman" w:cs="Times New Roman"/>
          <w:szCs w:val="24"/>
        </w:rPr>
        <w:t>οικοδομηθεί</w:t>
      </w:r>
      <w:proofErr w:type="spellEnd"/>
      <w:r>
        <w:rPr>
          <w:rFonts w:eastAsia="Times New Roman" w:cs="Times New Roman"/>
          <w:szCs w:val="24"/>
        </w:rPr>
        <w:t xml:space="preserve">, σε διαφορετικές οικονομικές </w:t>
      </w:r>
      <w:r>
        <w:rPr>
          <w:rFonts w:eastAsia="Times New Roman" w:cs="Times New Roman"/>
          <w:szCs w:val="24"/>
        </w:rPr>
        <w:t xml:space="preserve">περιόδους, υπάρχει η στήλη 14, στην οποία αναγκάζεται κανείς, όπως λέει, σε περιπτώσεις που υπάρχουν τμήματα κτίσματος με διαφορετική παλαιότητα αναγράφεται το κτίσμα σε μία γραμμή και ως έτος κατασκευής το έτος της νεότερης οικοδομικής άδειας. </w:t>
      </w:r>
    </w:p>
    <w:p w14:paraId="356CDB6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Έτσι, παρο</w:t>
      </w:r>
      <w:r>
        <w:rPr>
          <w:rFonts w:eastAsia="Times New Roman" w:cs="Times New Roman"/>
          <w:szCs w:val="24"/>
        </w:rPr>
        <w:t xml:space="preserve">υσιάζεται η αδικία μία οικοδομή, που μπορεί να είναι και τα περισσότερα τετραγωνικά της –υπάρχουν τέτοιες </w:t>
      </w:r>
      <w:r>
        <w:rPr>
          <w:rFonts w:eastAsia="Times New Roman" w:cs="Times New Roman"/>
          <w:szCs w:val="24"/>
        </w:rPr>
        <w:lastRenderedPageBreak/>
        <w:t>περιπτώσεις- πολύ παλαιότερης δόμησης να φορολογείται σαν νεότερη, επειδή έτυχε να έχει κάνει πρόσφατα μία μικρή προσθήκη. Αυτό επιτείνεται και στην π</w:t>
      </w:r>
      <w:r>
        <w:rPr>
          <w:rFonts w:eastAsia="Times New Roman" w:cs="Times New Roman"/>
          <w:szCs w:val="24"/>
        </w:rPr>
        <w:t xml:space="preserve">ερίπτωση των αυθαίρετων. Γιατί και στα αυθαίρετα ισχύει αυτό, το ότι δηλαδή αν κάποιος έχει κάνει ακόμα και ένα μικρό δωματιάκι και πάει να το νομιμοποιήσει, τότε λογίζεται ότι ολόκληρη η οικοδομή είχε έτος κατασκευής το έτος νομιμοποίησης-δημιουργίας του </w:t>
      </w:r>
      <w:r>
        <w:rPr>
          <w:rFonts w:eastAsia="Times New Roman" w:cs="Times New Roman"/>
          <w:szCs w:val="24"/>
        </w:rPr>
        <w:t xml:space="preserve">αυθαιρέτου. </w:t>
      </w:r>
    </w:p>
    <w:p w14:paraId="356CDB6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Αυτό, στο νομοσχέδιο που έρχεται για το δομημένο περιβάλλον, που συμπεριλαμβάνεται και η περίπτωση των αυθαιρέτων, διορθώνεται. Θα παρακαλούσα να δείτε κι εσείς το θέμα της διόρθωσης του συγκεκριμένου προβλήματος. </w:t>
      </w:r>
    </w:p>
    <w:p w14:paraId="356CDB7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Ευχαριστώ.</w:t>
      </w:r>
    </w:p>
    <w:p w14:paraId="356CDB71" w14:textId="77777777" w:rsidR="00282A3F" w:rsidRDefault="00107C72">
      <w:pPr>
        <w:spacing w:line="600" w:lineRule="auto"/>
        <w:ind w:firstLine="720"/>
        <w:jc w:val="both"/>
        <w:rPr>
          <w:rFonts w:eastAsia="Times New Roman"/>
          <w:bCs/>
          <w:szCs w:val="24"/>
        </w:rPr>
      </w:pPr>
      <w:r>
        <w:rPr>
          <w:rFonts w:eastAsia="Times New Roman"/>
          <w:b/>
          <w:bCs/>
          <w:szCs w:val="24"/>
        </w:rPr>
        <w:t>ΠΡΟΕΔΡΕΥΩΝ (Σπυρί</w:t>
      </w:r>
      <w:r>
        <w:rPr>
          <w:rFonts w:eastAsia="Times New Roman"/>
          <w:b/>
          <w:bCs/>
          <w:szCs w:val="24"/>
        </w:rPr>
        <w:t xml:space="preserve">δων Λυκούδης): </w:t>
      </w:r>
      <w:r>
        <w:rPr>
          <w:rFonts w:eastAsia="Times New Roman"/>
          <w:bCs/>
          <w:szCs w:val="24"/>
        </w:rPr>
        <w:t xml:space="preserve">Ευχαριστώ, κύριε συνάδελφε. </w:t>
      </w:r>
    </w:p>
    <w:p w14:paraId="356CDB72" w14:textId="77777777" w:rsidR="00282A3F" w:rsidRDefault="00107C72">
      <w:pPr>
        <w:spacing w:line="600" w:lineRule="auto"/>
        <w:ind w:firstLine="720"/>
        <w:jc w:val="both"/>
        <w:rPr>
          <w:rFonts w:eastAsia="Times New Roman"/>
          <w:bCs/>
          <w:szCs w:val="24"/>
        </w:rPr>
      </w:pPr>
      <w:r>
        <w:rPr>
          <w:rFonts w:eastAsia="Times New Roman"/>
          <w:bCs/>
          <w:szCs w:val="24"/>
        </w:rPr>
        <w:t xml:space="preserve">Τον λόγο έχει η Υφυπουργός Οικονομικών κ. </w:t>
      </w:r>
      <w:proofErr w:type="spellStart"/>
      <w:r>
        <w:rPr>
          <w:rFonts w:eastAsia="Times New Roman"/>
          <w:bCs/>
          <w:szCs w:val="24"/>
        </w:rPr>
        <w:t>Παπανάτσιου</w:t>
      </w:r>
      <w:proofErr w:type="spellEnd"/>
      <w:r>
        <w:rPr>
          <w:rFonts w:eastAsia="Times New Roman"/>
          <w:bCs/>
          <w:szCs w:val="24"/>
        </w:rPr>
        <w:t>.</w:t>
      </w:r>
    </w:p>
    <w:p w14:paraId="356CDB73" w14:textId="77777777" w:rsidR="00282A3F" w:rsidRDefault="00107C72">
      <w:pPr>
        <w:spacing w:line="600" w:lineRule="auto"/>
        <w:ind w:firstLine="720"/>
        <w:jc w:val="both"/>
        <w:rPr>
          <w:rFonts w:eastAsia="Times New Roman"/>
          <w:bCs/>
          <w:szCs w:val="24"/>
        </w:rPr>
      </w:pPr>
      <w:r>
        <w:rPr>
          <w:rFonts w:eastAsia="Times New Roman"/>
          <w:b/>
          <w:bCs/>
          <w:szCs w:val="24"/>
        </w:rPr>
        <w:t>ΑΙΚΑΤΕΡΙΝΗ ΠΑΠΑΝΑΤΣΙΟΥ (Υφυπουργός Οικονομικών):</w:t>
      </w:r>
      <w:r>
        <w:rPr>
          <w:rFonts w:eastAsia="Times New Roman"/>
          <w:bCs/>
          <w:szCs w:val="24"/>
        </w:rPr>
        <w:t xml:space="preserve"> Ευχαριστώ, κύριε Πρόεδρε. </w:t>
      </w:r>
    </w:p>
    <w:p w14:paraId="356CDB74" w14:textId="77777777" w:rsidR="00282A3F" w:rsidRDefault="00107C72">
      <w:pPr>
        <w:spacing w:line="600" w:lineRule="auto"/>
        <w:ind w:firstLine="720"/>
        <w:jc w:val="both"/>
        <w:rPr>
          <w:rFonts w:eastAsia="Times New Roman"/>
          <w:bCs/>
          <w:szCs w:val="24"/>
        </w:rPr>
      </w:pPr>
      <w:r>
        <w:rPr>
          <w:rFonts w:eastAsia="Times New Roman"/>
          <w:bCs/>
          <w:szCs w:val="24"/>
        </w:rPr>
        <w:lastRenderedPageBreak/>
        <w:t>Κύριε Καματερέ, για το ζήτημα που θίγετε στην ερώτησή σας θα σας αναφέρω το εξής.</w:t>
      </w:r>
      <w:r>
        <w:rPr>
          <w:rFonts w:eastAsia="Times New Roman"/>
          <w:bCs/>
          <w:szCs w:val="24"/>
        </w:rPr>
        <w:t xml:space="preserve"> Ο νόμος του ΕΝΦΙΑ αποτελεί έναν ειδικό νόμο φορολογίας της κατοχής ακινήτου, που όπως κι εσείς είπατε ψηφίστηκε με συγκεκριμένο δημοσιονομικό στόχο και θέτει συγκεκριμένους όρους, προϋποθέσεις και σχετικές διαδικασίες. </w:t>
      </w:r>
    </w:p>
    <w:p w14:paraId="356CDB75" w14:textId="77777777" w:rsidR="00282A3F" w:rsidRDefault="00107C72">
      <w:pPr>
        <w:spacing w:line="600" w:lineRule="auto"/>
        <w:ind w:firstLine="720"/>
        <w:jc w:val="both"/>
        <w:rPr>
          <w:rFonts w:eastAsia="Times New Roman"/>
          <w:bCs/>
          <w:szCs w:val="24"/>
        </w:rPr>
      </w:pPr>
      <w:r>
        <w:rPr>
          <w:rFonts w:eastAsia="Times New Roman"/>
          <w:bCs/>
          <w:szCs w:val="24"/>
        </w:rPr>
        <w:t>Για το θέμα στο οποίο αναφέρεστε -π</w:t>
      </w:r>
      <w:r>
        <w:rPr>
          <w:rFonts w:eastAsia="Times New Roman"/>
          <w:bCs/>
          <w:szCs w:val="24"/>
        </w:rPr>
        <w:t>ου πραγματικά δεν είναι κι η μοναδική στρέβλωση του συγκεκριμένου νόμου- δηλαδή αυτό της παλαιότητας των ακινήτων στον ανωτέρω νόμο, προβλέπεται ότι η παλαιότητα του κτίσματος προκύπτει από τη διαφορά μεταξύ του έτους φορολογίας και του έτους έκδοσης της ν</w:t>
      </w:r>
      <w:r>
        <w:rPr>
          <w:rFonts w:eastAsia="Times New Roman"/>
          <w:bCs/>
          <w:szCs w:val="24"/>
        </w:rPr>
        <w:t>εότερης οικοδομικής άδειας. Αν δεν υπάρχει οικοδομική άδεια, ως έτος έκδοσης λαμβάνεται το έτος κατασκευής, το οποίο προκύπτει από δημόσιο έγγραφο, που μπορεί να είναι προγενέστερος τίτλος κτήσης, βεβαίως η έναρξη ηλεκτροδότησης από τη ΔΕΗ ή η νομιμοποίηση</w:t>
      </w:r>
      <w:r>
        <w:rPr>
          <w:rFonts w:eastAsia="Times New Roman"/>
          <w:bCs/>
          <w:szCs w:val="24"/>
        </w:rPr>
        <w:t xml:space="preserve"> αυθαιρέτου. Αν το έτος κατασκευής δεν προκύπτει από δημόσιο έγγραφο ή από τη δήλωση στοιχείων ακινήτων, ως έτος έκδοσης της άδειας λαμβάνεται το έτος κατά το οποίο δηλώθηκε το κτίσμα με την υποβολή του Ε9. Άδεια αλλαγής χρήσης του κτηρίου ή άδειες μη ουσι</w:t>
      </w:r>
      <w:r>
        <w:rPr>
          <w:rFonts w:eastAsia="Times New Roman"/>
          <w:bCs/>
          <w:szCs w:val="24"/>
        </w:rPr>
        <w:t xml:space="preserve">ώδους ανακαίνισης, </w:t>
      </w:r>
      <w:r>
        <w:rPr>
          <w:rFonts w:eastAsia="Times New Roman"/>
          <w:bCs/>
          <w:szCs w:val="24"/>
        </w:rPr>
        <w:lastRenderedPageBreak/>
        <w:t>που δεν θίγουν τον φέροντα οργανισμό του κτηρίου, όπως για παράδειγμα είναι η άδεια ελαιοχρωματισμού, άδεια επισκευής πατωμάτων, άδεια πέργκολας κ.λπ. δεν λαμβάνονται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w:t>
      </w:r>
    </w:p>
    <w:p w14:paraId="356CDB7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Τώρα, σε περιπτώσεις που υπάρχουν τμήματα κτίσματος με διαφο</w:t>
      </w:r>
      <w:r>
        <w:rPr>
          <w:rFonts w:eastAsia="Times New Roman" w:cs="Times New Roman"/>
          <w:szCs w:val="24"/>
        </w:rPr>
        <w:t>ρετική παλαιότητα για οποιονδήποτε λόγο, δηλαδή εξαιτίας νεότερης οικοδομικής άδειας για επέκταση ή μεταγενέστερης τακτοποίησης ή νομιμοποίησης τμήματος του ακινήτου, το κτίσμα γράφεται ενιαία σε μία γραμμή του Ε9 και σαν έτος κατασκευής αναγράφεται το έτο</w:t>
      </w:r>
      <w:r>
        <w:rPr>
          <w:rFonts w:eastAsia="Times New Roman" w:cs="Times New Roman"/>
          <w:szCs w:val="24"/>
        </w:rPr>
        <w:t>ς της νεότερης οικοδομικής άδειας ή το έτος στο οποίο συντελέστηκε η τακτοποίηση ή νομιμοποίηση του αυθαιρέτου κτίσματος.</w:t>
      </w:r>
    </w:p>
    <w:p w14:paraId="356CDB7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Πιο συγκεκριμένα, εάν το έτος κατασκευής δεν προκύπτει από δημόσιο έγγραφο ή από τη δήλωση στοιχείων ακινήτων, σαν έτος κατασκευής λαμ</w:t>
      </w:r>
      <w:r>
        <w:rPr>
          <w:rFonts w:eastAsia="Times New Roman" w:cs="Times New Roman"/>
          <w:szCs w:val="24"/>
        </w:rPr>
        <w:t>βάνεται το έτος κατά το οποίο δηλώθηκε το κτίσμα με την υποβολή της δήλωσης του Ε9. Στις αυθαίρετες κατασκευές οι προσθήκες</w:t>
      </w:r>
      <w:r w:rsidRPr="005C4231">
        <w:rPr>
          <w:rFonts w:eastAsia="Times New Roman" w:cs="Times New Roman"/>
          <w:szCs w:val="24"/>
        </w:rPr>
        <w:t>,</w:t>
      </w:r>
      <w:r>
        <w:rPr>
          <w:rFonts w:eastAsia="Times New Roman" w:cs="Times New Roman"/>
          <w:szCs w:val="24"/>
        </w:rPr>
        <w:t xml:space="preserve"> οι οποίες νομιμοποιήθηκαν ή τακτοποιήθηκαν σαν έτος κατασκευής λαμβάνεται το έτος κατασκευής</w:t>
      </w:r>
      <w:r w:rsidRPr="005C4231">
        <w:rPr>
          <w:rFonts w:eastAsia="Times New Roman" w:cs="Times New Roman"/>
          <w:szCs w:val="24"/>
        </w:rPr>
        <w:t>,</w:t>
      </w:r>
      <w:r>
        <w:rPr>
          <w:rFonts w:eastAsia="Times New Roman" w:cs="Times New Roman"/>
          <w:szCs w:val="24"/>
        </w:rPr>
        <w:t xml:space="preserve"> όπως αυτό αναγράφεται στην έκθεση του</w:t>
      </w:r>
      <w:r>
        <w:rPr>
          <w:rFonts w:eastAsia="Times New Roman" w:cs="Times New Roman"/>
          <w:szCs w:val="24"/>
        </w:rPr>
        <w:t xml:space="preserve"> μηχανικού, στα έγγραφα της τακτοποίησης. Εάν ο μηχανικός αναγράφει εύρος ετών στην έκθεσή του, όπως για παράδειγμα μπορεί να αναφέρει από το </w:t>
      </w:r>
      <w:r>
        <w:rPr>
          <w:rFonts w:eastAsia="Times New Roman" w:cs="Times New Roman"/>
          <w:szCs w:val="24"/>
        </w:rPr>
        <w:lastRenderedPageBreak/>
        <w:t>2008 έως το 2011, τότε σαν έτος κατασκευής λαμβάνεται η πιο πρόσφατη χρονολογία και σε περίπτωση</w:t>
      </w:r>
      <w:r>
        <w:rPr>
          <w:rFonts w:eastAsia="Times New Roman" w:cs="Times New Roman"/>
          <w:szCs w:val="24"/>
        </w:rPr>
        <w:t>,</w:t>
      </w:r>
      <w:r>
        <w:rPr>
          <w:rFonts w:eastAsia="Times New Roman" w:cs="Times New Roman"/>
          <w:szCs w:val="24"/>
        </w:rPr>
        <w:t xml:space="preserve"> που δεν αναγράφε</w:t>
      </w:r>
      <w:r>
        <w:rPr>
          <w:rFonts w:eastAsia="Times New Roman" w:cs="Times New Roman"/>
          <w:szCs w:val="24"/>
        </w:rPr>
        <w:t>ται έτος κατασκευής στην έκθεση του μηχανικού</w:t>
      </w:r>
      <w:r w:rsidRPr="005C4231">
        <w:rPr>
          <w:rFonts w:eastAsia="Times New Roman" w:cs="Times New Roman"/>
          <w:szCs w:val="24"/>
        </w:rPr>
        <w:t>,</w:t>
      </w:r>
      <w:r>
        <w:rPr>
          <w:rFonts w:eastAsia="Times New Roman" w:cs="Times New Roman"/>
          <w:szCs w:val="24"/>
        </w:rPr>
        <w:t xml:space="preserve"> σαν έτος κατασκευής λαμβάνεται αυτό της τακτοποίησης, το οποίο δεν μπορεί να είναι μεταγενέστερο του 2011, δεδομένου ότι δεν επιτρέπεται τακτοποίηση κτισμάτων μεταγενέστερης κατασκευής.</w:t>
      </w:r>
    </w:p>
    <w:p w14:paraId="356CDB7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Όσον αφορά τη δεύτερη ε</w:t>
      </w:r>
      <w:r>
        <w:rPr>
          <w:rFonts w:eastAsia="Times New Roman" w:cs="Times New Roman"/>
          <w:szCs w:val="24"/>
        </w:rPr>
        <w:t>ρώτησή σας, σας γνωρίζουμε ότι σε περίπτωση που τα αρμόδια κτηματολογικά γραφεία Ρόδου, Κω και Λέρου διαθέτουν στο αρχείο τους τα σχετικά στοιχεία, από τα οποία να προκύπτουν τα απαραίτητα για την απόδειξη παλαιότητας συγκεκριμένου ακινήτου στοιχεία και τα</w:t>
      </w:r>
      <w:r>
        <w:rPr>
          <w:rFonts w:eastAsia="Times New Roman" w:cs="Times New Roman"/>
          <w:szCs w:val="24"/>
        </w:rPr>
        <w:t xml:space="preserve"> κτηματολογικά γραφεία τα βεβαιώσουν, οι υπηρεσίες του Υπουργείου Οικονομικών δέχονται αυτές τις βεβαιώσεις</w:t>
      </w:r>
      <w:r w:rsidRPr="00CE540C">
        <w:rPr>
          <w:rFonts w:eastAsia="Times New Roman" w:cs="Times New Roman"/>
          <w:szCs w:val="24"/>
        </w:rPr>
        <w:t>,</w:t>
      </w:r>
      <w:r>
        <w:rPr>
          <w:rFonts w:eastAsia="Times New Roman" w:cs="Times New Roman"/>
          <w:szCs w:val="24"/>
        </w:rPr>
        <w:t xml:space="preserve"> καθόσον αποτελούν εκ του νόμου δημόσια έγγραφα. Θα σας καταθέσω και έγγραφο της αρμόδιας διεύθυνσης ανεξάρτητης αρχής.</w:t>
      </w:r>
    </w:p>
    <w:p w14:paraId="356CDB7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w:t>
      </w:r>
      <w:r>
        <w:rPr>
          <w:rFonts w:eastAsia="Times New Roman" w:cs="Times New Roman"/>
          <w:szCs w:val="24"/>
        </w:rPr>
        <w:t>κουδούνι λήξεως του χρόνου ομιλίας της κυρίας Υφυπουργού)</w:t>
      </w:r>
    </w:p>
    <w:p w14:paraId="356CDB7A"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Τα υπόλοιπα στη δευτερολογία μου, για να μην καταχραστώ τον χρόνο, αφού ακούσω και τη δευτερολογία του συναδέλφου.</w:t>
      </w:r>
    </w:p>
    <w:p w14:paraId="356CDB7B"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κυρία Υφυπουργέ.</w:t>
      </w:r>
    </w:p>
    <w:p w14:paraId="356CDB7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w:t>
      </w:r>
      <w:r>
        <w:rPr>
          <w:rFonts w:eastAsia="Times New Roman" w:cs="Times New Roman"/>
          <w:szCs w:val="24"/>
        </w:rPr>
        <w:t xml:space="preserve">τον λόγο. </w:t>
      </w:r>
    </w:p>
    <w:p w14:paraId="356CDB7D"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Κυρία Υπουργέ, δυστυχώς επιβεβαιώνεται αυτό που είπα. Θα περιμένω να ακούσω στη δευτερολογία σας κάποια πρόθεση τουλάχιστον για διόρθωση, γιατί αυτό είναι μία αδικία, μία στρέβλωση. </w:t>
      </w:r>
    </w:p>
    <w:p w14:paraId="356CDB7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Έχουμε πολλά τέτοια παραδείγματα και γι’ αυτό</w:t>
      </w:r>
      <w:r>
        <w:rPr>
          <w:rFonts w:eastAsia="Times New Roman" w:cs="Times New Roman"/>
          <w:szCs w:val="24"/>
        </w:rPr>
        <w:t xml:space="preserve"> αναφέρθηκα στα κτηματολόγια αυτών των περιοχών, επειδή είναι πολύ παλιά και έχουμε οικοδομές του 1930 και του 1940. Να το επαναλάβω. Εάν υπάρχει μία οικοδομή που είναι τετρακόσια τετραγωνικά μέτρα και έχει κάνει στην πορεία μια μεταγενέστερη προσθήκη δέκα</w:t>
      </w:r>
      <w:r>
        <w:rPr>
          <w:rFonts w:eastAsia="Times New Roman" w:cs="Times New Roman"/>
          <w:szCs w:val="24"/>
        </w:rPr>
        <w:t xml:space="preserve"> τετραγωνικών πρόσφατα ή νομιμοποίησε ένα παρόμοιο αυθαίρετο των δέκα τετραγωνικών, καταλαβαίνετε πόσο άδικο είναι να λογίζεται σαν έτος κατασκευής και να μην έχει μειωτικό συντελεστή όλη η οικοδομή, τα τετρακόσια τετραγωνικά. Πρέπει να το δείτε, γιατί είν</w:t>
      </w:r>
      <w:r>
        <w:rPr>
          <w:rFonts w:eastAsia="Times New Roman" w:cs="Times New Roman"/>
          <w:szCs w:val="24"/>
        </w:rPr>
        <w:t>αι μια από τις σοβαρές στρεβλώσεις.</w:t>
      </w:r>
    </w:p>
    <w:p w14:paraId="356CDB7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Επίσης, ίσως να μην το αναφέρω στην ερώτησή μου –ζητώ συγγνώμη για αυτά- και δεν είστε υποχρεωμένη να απαντήσετε, επειδή όμως αναφέρατε και εσείς ότι υπάρχουν πολλές στρεβλώσεις, επιτρέψτε μου να σας πω άλλες μια-δυο ακό</w:t>
      </w:r>
      <w:r>
        <w:rPr>
          <w:rFonts w:eastAsia="Times New Roman" w:cs="Times New Roman"/>
          <w:szCs w:val="24"/>
        </w:rPr>
        <w:t>μη, μιας και ο διάλογος που κάνουμε έχει την έννοια να τα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αυτά τα θέματα στην κατεύθυνση της διόρθωσης. Αφού αναγνωρίζετε, λοιπόν, ότι είναι στρέβλωση, δείτε το. </w:t>
      </w:r>
    </w:p>
    <w:p w14:paraId="356CDB8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Ένα άλλο παράδειγμα είναι τα αδόμητα οικόπεδα. Υπάρχουν οικόπεδα εντός σχ</w:t>
      </w:r>
      <w:r>
        <w:rPr>
          <w:rFonts w:eastAsia="Times New Roman" w:cs="Times New Roman"/>
          <w:szCs w:val="24"/>
        </w:rPr>
        <w:t xml:space="preserve">εδίου πόλεως, τα οποία δεν έχουν πρόσοψη σε δρόμο. Προβλέπει το </w:t>
      </w:r>
      <w:r>
        <w:rPr>
          <w:rFonts w:eastAsia="Times New Roman" w:cs="Times New Roman"/>
          <w:szCs w:val="24"/>
        </w:rPr>
        <w:t>δ</w:t>
      </w:r>
      <w:r>
        <w:rPr>
          <w:rFonts w:eastAsia="Times New Roman" w:cs="Times New Roman"/>
          <w:szCs w:val="24"/>
        </w:rPr>
        <w:t>ιάταγμα ότι όταν δεν έχουν πρόσοψη, υπάρχει ένας μειωτικός συντελεστής, αλλά όταν δεν οικοδομούνται, δεν προβλέπεται κανένας μειωτικός συντελεστής. Έχουμε περιπτώσεις οικόπεδα εντός σχεδίου ν</w:t>
      </w:r>
      <w:r>
        <w:rPr>
          <w:rFonts w:eastAsia="Times New Roman" w:cs="Times New Roman"/>
          <w:szCs w:val="24"/>
        </w:rPr>
        <w:t>α πληρώνουν υπερβολικά ΕΝΦΙΑ, ενώ δεν μπορούν να κτίσουν ούτε ένα τετραγωνικό.</w:t>
      </w:r>
    </w:p>
    <w:p w14:paraId="356CDB8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Τελειώνοντας, επιτρέψτε μου και πάλι εκτός ημερήσιας διάταξης, αφού έχω λίγο χρόνο, να πω ότι περιμένουμε από εσάς μια κίνηση για τον ΕΝΦΙΑ στα μικρά νησιά κάτω από τριακόσιους </w:t>
      </w:r>
      <w:r>
        <w:rPr>
          <w:rFonts w:eastAsia="Times New Roman" w:cs="Times New Roman"/>
          <w:szCs w:val="24"/>
        </w:rPr>
        <w:t xml:space="preserve">κατοίκους. Το λέω, επειδή έχουμε πρόσφατη εμπειρία. Ήμασταν πριν από λίγες ημέρες περιοδεία με τους Υπουργούς, τον κ. </w:t>
      </w:r>
      <w:r>
        <w:rPr>
          <w:rFonts w:eastAsia="Times New Roman" w:cs="Times New Roman"/>
          <w:szCs w:val="24"/>
        </w:rPr>
        <w:lastRenderedPageBreak/>
        <w:t xml:space="preserve">Παππά και τον κ. Σαντορινιό, τον Υφυπουργό της Νησιωτικής Πολιτικής, στα μικρά νησιά. Είναι τραγικό στους </w:t>
      </w:r>
      <w:proofErr w:type="spellStart"/>
      <w:r>
        <w:rPr>
          <w:rFonts w:eastAsia="Times New Roman" w:cs="Times New Roman"/>
          <w:szCs w:val="24"/>
        </w:rPr>
        <w:t>Αρκιούς</w:t>
      </w:r>
      <w:proofErr w:type="spellEnd"/>
      <w:r>
        <w:rPr>
          <w:rFonts w:eastAsia="Times New Roman" w:cs="Times New Roman"/>
          <w:szCs w:val="24"/>
        </w:rPr>
        <w:t xml:space="preserve"> των είκοσι πέντε κατοίκω</w:t>
      </w:r>
      <w:r>
        <w:rPr>
          <w:rFonts w:eastAsia="Times New Roman" w:cs="Times New Roman"/>
          <w:szCs w:val="24"/>
        </w:rPr>
        <w:t>ν να μας βάζουν πρόβλημα και να λένε ο «</w:t>
      </w:r>
      <w:proofErr w:type="spellStart"/>
      <w:r>
        <w:rPr>
          <w:rFonts w:eastAsia="Times New Roman" w:cs="Times New Roman"/>
          <w:szCs w:val="24"/>
        </w:rPr>
        <w:t>ΕΝΦΙΑς</w:t>
      </w:r>
      <w:proofErr w:type="spellEnd"/>
      <w:r>
        <w:rPr>
          <w:rFonts w:eastAsia="Times New Roman" w:cs="Times New Roman"/>
          <w:szCs w:val="24"/>
        </w:rPr>
        <w:t>», που όπως είπα και πριν έχει γίνει εμβληματικό στοιχείο η επιβάρυνση των πολιτών και έτσι τον λένε. Μας το είπαν σε νησί των είκοσι πέντε κατοίκων και προσέξτε, χωρίς να έχουν τίτλους ιδιοκτησίας, γιατί διεκδ</w:t>
      </w:r>
      <w:r>
        <w:rPr>
          <w:rFonts w:eastAsia="Times New Roman" w:cs="Times New Roman"/>
          <w:szCs w:val="24"/>
        </w:rPr>
        <w:t xml:space="preserve">ικούνται από το </w:t>
      </w:r>
      <w:r>
        <w:rPr>
          <w:rFonts w:eastAsia="Times New Roman" w:cs="Times New Roman"/>
          <w:szCs w:val="24"/>
        </w:rPr>
        <w:t>δ</w:t>
      </w:r>
      <w:r>
        <w:rPr>
          <w:rFonts w:eastAsia="Times New Roman" w:cs="Times New Roman"/>
          <w:szCs w:val="24"/>
        </w:rPr>
        <w:t>ημόσιο τα ακίνητά τους. Δηλαδή, έχουμε και τέτοια προβλήματα. Νομίζω ότι ήρθε ο καιρός να δούμε μια τέτοια ελάφρυνση, που δεν κοστίζει πάρα πολύ. Είναι ελάχιστη η επιβάρυνση.</w:t>
      </w:r>
    </w:p>
    <w:p w14:paraId="356CDB8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Τελειώνω με ένα αίτημα που σας </w:t>
      </w:r>
      <w:r>
        <w:rPr>
          <w:rFonts w:eastAsia="Times New Roman"/>
          <w:bCs/>
        </w:rPr>
        <w:t>έχει</w:t>
      </w:r>
      <w:r>
        <w:rPr>
          <w:rFonts w:eastAsia="Times New Roman" w:cs="Times New Roman"/>
          <w:szCs w:val="24"/>
        </w:rPr>
        <w:t xml:space="preserve"> φτάσει για έκπτωση στον ΕΝΦΙ</w:t>
      </w:r>
      <w:r>
        <w:rPr>
          <w:rFonts w:eastAsia="Times New Roman" w:cs="Times New Roman"/>
          <w:szCs w:val="24"/>
        </w:rPr>
        <w:t xml:space="preserve">Α στις περιοχές που επλήγησαν από σεισμό, όπως ήταν η Κως. Δεν ξέρω σε ποιο βαθμό μπορούμε να το ικανοποιήσουμε. Ας </w:t>
      </w:r>
      <w:r>
        <w:rPr>
          <w:rFonts w:eastAsia="Times New Roman"/>
          <w:bCs/>
        </w:rPr>
        <w:t>είναι</w:t>
      </w:r>
      <w:r>
        <w:rPr>
          <w:rFonts w:eastAsia="Times New Roman" w:cs="Times New Roman"/>
          <w:szCs w:val="24"/>
        </w:rPr>
        <w:t xml:space="preserve"> έστω και ένα μικρό ποσοστό έκπτωσης του ΕΝΦΙΑ. Γιατί πέρα από τις αποζημιώσεις στα κτήρια που έχουν χαρακτηριστεί κόκκινα ή κίτρινα, π</w:t>
      </w:r>
      <w:r>
        <w:rPr>
          <w:rFonts w:eastAsia="Times New Roman" w:cs="Times New Roman"/>
          <w:szCs w:val="24"/>
        </w:rPr>
        <w:t xml:space="preserve">ου έχουν ζημιές και μπορούν να ζητήσουν αποζημίωση, </w:t>
      </w:r>
      <w:r>
        <w:rPr>
          <w:rFonts w:eastAsia="Times New Roman" w:cs="Times New Roman"/>
          <w:bCs/>
          <w:shd w:val="clear" w:color="auto" w:fill="FFFFFF"/>
        </w:rPr>
        <w:t>υπάρχουν</w:t>
      </w:r>
      <w:r>
        <w:rPr>
          <w:rFonts w:eastAsia="Times New Roman" w:cs="Times New Roman"/>
          <w:szCs w:val="24"/>
        </w:rPr>
        <w:t xml:space="preserve"> ζημιές σε πάρα πολλά κτήρια, που δεν </w:t>
      </w:r>
      <w:r>
        <w:rPr>
          <w:rFonts w:eastAsia="Times New Roman"/>
          <w:bCs/>
        </w:rPr>
        <w:t>έ</w:t>
      </w:r>
      <w:r>
        <w:rPr>
          <w:rFonts w:eastAsia="Times New Roman" w:cs="Times New Roman"/>
          <w:szCs w:val="24"/>
        </w:rPr>
        <w:t>χουν χαρακτηριστεί ούτε κόκκινα ούτε κίτρινα. Ε</w:t>
      </w:r>
      <w:r>
        <w:rPr>
          <w:rFonts w:eastAsia="Times New Roman"/>
          <w:bCs/>
        </w:rPr>
        <w:t>ίναι</w:t>
      </w:r>
      <w:r>
        <w:rPr>
          <w:rFonts w:eastAsia="Times New Roman" w:cs="Times New Roman"/>
          <w:szCs w:val="24"/>
        </w:rPr>
        <w:t xml:space="preserve"> πράσινα αλλά </w:t>
      </w:r>
      <w:r>
        <w:rPr>
          <w:rFonts w:eastAsia="Times New Roman"/>
          <w:bCs/>
        </w:rPr>
        <w:t>έ</w:t>
      </w:r>
      <w:r>
        <w:rPr>
          <w:rFonts w:eastAsia="Times New Roman" w:cs="Times New Roman"/>
          <w:szCs w:val="24"/>
        </w:rPr>
        <w:t xml:space="preserve">χουν ζημιές. </w:t>
      </w:r>
      <w:r>
        <w:rPr>
          <w:rFonts w:eastAsia="Times New Roman"/>
          <w:bCs/>
        </w:rPr>
        <w:t>Είναι</w:t>
      </w:r>
      <w:r>
        <w:rPr>
          <w:rFonts w:eastAsia="Times New Roman" w:cs="Times New Roman"/>
          <w:szCs w:val="24"/>
        </w:rPr>
        <w:t xml:space="preserve"> βέβαια τέτοιες οι ζημιές, που </w:t>
      </w:r>
      <w:r>
        <w:rPr>
          <w:rFonts w:eastAsia="Times New Roman" w:cs="Times New Roman"/>
          <w:szCs w:val="24"/>
        </w:rPr>
        <w:lastRenderedPageBreak/>
        <w:t>δεν μπορούν να τα καταστήσουν ακατοίκητα ή</w:t>
      </w:r>
      <w:r>
        <w:rPr>
          <w:rFonts w:eastAsia="Times New Roman" w:cs="Times New Roman"/>
          <w:szCs w:val="24"/>
        </w:rPr>
        <w:t xml:space="preserve"> άμεσων παρεμβάσεων, αλλά νομίζω ότι δικαιούνται έστω ενός μικρού ποσοστού έκπτωσης. </w:t>
      </w:r>
    </w:p>
    <w:p w14:paraId="356CDB8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Ευχαριστώ.</w:t>
      </w:r>
    </w:p>
    <w:p w14:paraId="356CDB84" w14:textId="77777777" w:rsidR="00282A3F" w:rsidRDefault="00107C72">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rPr>
        <w:t xml:space="preserve">Κυρία Υπουργέ, </w:t>
      </w:r>
      <w:r>
        <w:rPr>
          <w:rFonts w:eastAsia="Times New Roman" w:cs="Times New Roman"/>
          <w:szCs w:val="24"/>
        </w:rPr>
        <w:t>έχετε τον λόγο.</w:t>
      </w:r>
    </w:p>
    <w:p w14:paraId="356CDB85"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Θα τονίσω για άλλη μια φορά ότι ο νόμος του ΕΝΦ</w:t>
      </w:r>
      <w:r>
        <w:rPr>
          <w:rFonts w:eastAsia="Times New Roman" w:cs="Times New Roman"/>
          <w:szCs w:val="24"/>
        </w:rPr>
        <w:t xml:space="preserve">ΙΑ ψηφίστηκε το 2013 και η χώρα μας, στο πλαίσιο της δημοσιονομικής πολιτικής, </w:t>
      </w:r>
      <w:r>
        <w:rPr>
          <w:rFonts w:eastAsia="Times New Roman"/>
          <w:bCs/>
        </w:rPr>
        <w:t>έχει</w:t>
      </w:r>
      <w:r>
        <w:rPr>
          <w:rFonts w:eastAsia="Times New Roman" w:cs="Times New Roman"/>
          <w:szCs w:val="24"/>
        </w:rPr>
        <w:t xml:space="preserve"> δεσμευθεί για </w:t>
      </w:r>
      <w:r>
        <w:rPr>
          <w:rFonts w:eastAsia="Times New Roman"/>
          <w:bCs/>
        </w:rPr>
        <w:t>συγκεκριμένο</w:t>
      </w:r>
      <w:r>
        <w:rPr>
          <w:rFonts w:eastAsia="Times New Roman" w:cs="Times New Roman"/>
          <w:szCs w:val="24"/>
        </w:rPr>
        <w:t xml:space="preserve"> ποσό εισπράξεων ανά έτος από τον φόρο αυτό. Το γεγονός αυτό καθορίζει το πλαίσιο μέσα στο οποίο μπορούμε να κινηθούμε για την </w:t>
      </w:r>
      <w:r>
        <w:rPr>
          <w:rFonts w:eastAsia="Times New Roman"/>
          <w:szCs w:val="24"/>
        </w:rPr>
        <w:t>ά</w:t>
      </w:r>
      <w:r>
        <w:rPr>
          <w:rFonts w:eastAsia="Times New Roman" w:cs="Times New Roman"/>
          <w:szCs w:val="24"/>
        </w:rPr>
        <w:t>σκηση της οικονομι</w:t>
      </w:r>
      <w:r>
        <w:rPr>
          <w:rFonts w:eastAsia="Times New Roman" w:cs="Times New Roman"/>
          <w:szCs w:val="24"/>
        </w:rPr>
        <w:t xml:space="preserve">κής και κοινωνικής μας πολιτικής. </w:t>
      </w:r>
    </w:p>
    <w:p w14:paraId="356CDB8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Πάρα ταύτα, έχουμε κάνει προσπάθειες μείωσης των φορολογικών βαρών. Για παράδειγμα, λύσαμε τα προβλήματα</w:t>
      </w:r>
      <w:r>
        <w:rPr>
          <w:rFonts w:eastAsia="Times New Roman" w:cs="Times New Roman"/>
          <w:szCs w:val="24"/>
        </w:rPr>
        <w:t>,</w:t>
      </w:r>
      <w:r>
        <w:rPr>
          <w:rFonts w:eastAsia="Times New Roman" w:cs="Times New Roman"/>
          <w:szCs w:val="24"/>
        </w:rPr>
        <w:t xml:space="preserve"> που είχαν ανακύψει από την έναρξη ισχύος του ΕΝΦΙΑ και αφορούσαν τον σύνδικο της πτώχευσης, ο οποίος έπαψε να </w:t>
      </w:r>
      <w:r>
        <w:rPr>
          <w:rFonts w:eastAsia="Times New Roman"/>
          <w:bCs/>
        </w:rPr>
        <w:t>είναι</w:t>
      </w:r>
      <w:r>
        <w:rPr>
          <w:rFonts w:eastAsia="Times New Roman" w:cs="Times New Roman"/>
          <w:szCs w:val="24"/>
        </w:rPr>
        <w:t xml:space="preserve"> υποκείμενος του φόρου, αλλά υπόχρεος μόνο για την υποβολή της δήλωσης στο όνομα του πτωχού. </w:t>
      </w:r>
    </w:p>
    <w:p w14:paraId="356CDB8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 xml:space="preserve">Ένα δεύτερο </w:t>
      </w:r>
      <w:r>
        <w:rPr>
          <w:rFonts w:eastAsia="Times New Roman"/>
          <w:bCs/>
        </w:rPr>
        <w:t>είναι</w:t>
      </w:r>
      <w:r>
        <w:rPr>
          <w:rFonts w:eastAsia="Times New Roman" w:cs="Times New Roman"/>
          <w:szCs w:val="24"/>
        </w:rPr>
        <w:t xml:space="preserve"> ότι παρατείναμε για δύο χρόνια, το 2017 και το 2018, την αναστολή επιβολής συμπληρωματικού φόρου για τα αγροτεμάχια των φυσικών προσώπων. </w:t>
      </w:r>
    </w:p>
    <w:p w14:paraId="356CDB8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Τρίτο</w:t>
      </w:r>
      <w:r>
        <w:rPr>
          <w:rFonts w:eastAsia="Times New Roman" w:cs="Times New Roman"/>
          <w:szCs w:val="24"/>
        </w:rPr>
        <w:t>ν, δώσαμε τη δυνατότητα, σε περίπτωση μεταβίβασης του συνόλου της ακίνητης περιουσίας φυσικού ή νομικού προσώπου, εφόσον το συνολικά οφειλόμενο ποσό κύριων και πρόσθετων φόρων και προσαυξήσεων αποδίδεται από τον συμβολαιογράφο μέσα στην προθεσμία των τριών</w:t>
      </w:r>
      <w:r>
        <w:rPr>
          <w:rFonts w:eastAsia="Times New Roman" w:cs="Times New Roman"/>
          <w:szCs w:val="24"/>
        </w:rPr>
        <w:t xml:space="preserve"> εργάσιμων ημερών, να χορηγείται ένα ενιαίο πιστοποιητικό ΕΝΦΙΑ, </w:t>
      </w:r>
      <w:r>
        <w:rPr>
          <w:rFonts w:eastAsia="Times New Roman" w:cs="Times New Roman"/>
        </w:rPr>
        <w:t>χωρίς</w:t>
      </w:r>
      <w:r>
        <w:rPr>
          <w:rFonts w:eastAsia="Times New Roman" w:cs="Times New Roman"/>
          <w:szCs w:val="24"/>
        </w:rPr>
        <w:t xml:space="preserve"> να απαιτείται να </w:t>
      </w:r>
      <w:r>
        <w:rPr>
          <w:rFonts w:eastAsia="Times New Roman"/>
          <w:bCs/>
        </w:rPr>
        <w:t>έχει</w:t>
      </w:r>
      <w:r>
        <w:rPr>
          <w:rFonts w:eastAsia="Times New Roman" w:cs="Times New Roman"/>
          <w:szCs w:val="24"/>
        </w:rPr>
        <w:t xml:space="preserve"> προηγηθεί ρύθμιση των ληξιπρόθεσμων οφειλών από ΕΝΦΙΑ ή και φόρο μεγάλης ακίνητης περιουσίας. </w:t>
      </w:r>
    </w:p>
    <w:p w14:paraId="356CDB89" w14:textId="77777777" w:rsidR="00282A3F" w:rsidRDefault="00107C72">
      <w:pPr>
        <w:spacing w:line="600" w:lineRule="auto"/>
        <w:ind w:firstLine="720"/>
        <w:jc w:val="both"/>
        <w:rPr>
          <w:rFonts w:eastAsia="Times New Roman"/>
          <w:bCs/>
        </w:rPr>
      </w:pPr>
      <w:r>
        <w:rPr>
          <w:rFonts w:eastAsia="Times New Roman" w:cs="Times New Roman"/>
          <w:szCs w:val="24"/>
        </w:rPr>
        <w:t xml:space="preserve">Τέταρτον, λύσαμε ένα σοβαρότατο θέμα που ταλαιπωρούσε ένα μεγάλο αριθμό πολιτών, καθώς προβλέψαμε τη δυνατότητα </w:t>
      </w:r>
      <w:r>
        <w:rPr>
          <w:rFonts w:eastAsia="Times New Roman"/>
          <w:szCs w:val="24"/>
        </w:rPr>
        <w:t>συζήτηση</w:t>
      </w:r>
      <w:r>
        <w:rPr>
          <w:rFonts w:eastAsia="Times New Roman" w:cs="Times New Roman"/>
          <w:szCs w:val="24"/>
        </w:rPr>
        <w:t xml:space="preserve">ς ενώπιον δικαστηρίου εμπράγματης αγωγής επί ακινήτου, </w:t>
      </w:r>
      <w:r>
        <w:rPr>
          <w:rFonts w:eastAsia="Times New Roman" w:cs="Times New Roman"/>
        </w:rPr>
        <w:t>χωρίς</w:t>
      </w:r>
      <w:r>
        <w:rPr>
          <w:rFonts w:eastAsia="Times New Roman" w:cs="Times New Roman"/>
          <w:szCs w:val="24"/>
        </w:rPr>
        <w:t xml:space="preserve"> να απαιτείται η καταβολή του ΕΝΦΙΑ ή του ΦΑΠ του </w:t>
      </w:r>
      <w:r>
        <w:rPr>
          <w:rFonts w:eastAsia="Times New Roman"/>
          <w:bCs/>
        </w:rPr>
        <w:t>συγκεκριμένου ακίνητου, ού</w:t>
      </w:r>
      <w:r>
        <w:rPr>
          <w:rFonts w:eastAsia="Times New Roman"/>
          <w:bCs/>
        </w:rPr>
        <w:t xml:space="preserve">τε η ρύθμιση των υπόλοιπων χρεών ΕΝΦΙΑ ή ΦΑΠ. </w:t>
      </w:r>
    </w:p>
    <w:p w14:paraId="356CDB8A" w14:textId="77777777" w:rsidR="00282A3F" w:rsidRDefault="00107C72">
      <w:pPr>
        <w:spacing w:line="600" w:lineRule="auto"/>
        <w:ind w:firstLine="720"/>
        <w:jc w:val="both"/>
        <w:rPr>
          <w:rFonts w:eastAsia="Times New Roman"/>
          <w:bCs/>
        </w:rPr>
      </w:pPr>
      <w:r>
        <w:rPr>
          <w:rFonts w:eastAsia="Times New Roman"/>
          <w:bCs/>
        </w:rPr>
        <w:t>Όπως αναφερθήκατε και εσείς, λόγω των σεισμών της 12</w:t>
      </w:r>
      <w:r>
        <w:rPr>
          <w:rFonts w:eastAsia="Times New Roman"/>
          <w:bCs/>
          <w:vertAlign w:val="superscript"/>
        </w:rPr>
        <w:t>ης</w:t>
      </w:r>
      <w:r>
        <w:rPr>
          <w:rFonts w:eastAsia="Times New Roman"/>
          <w:bCs/>
        </w:rPr>
        <w:t xml:space="preserve"> Ιουνίου 2017 στη Λέσβο και της 21</w:t>
      </w:r>
      <w:r>
        <w:rPr>
          <w:rFonts w:eastAsia="Times New Roman"/>
          <w:bCs/>
          <w:vertAlign w:val="superscript"/>
        </w:rPr>
        <w:t>ης</w:t>
      </w:r>
      <w:r>
        <w:rPr>
          <w:rFonts w:eastAsia="Times New Roman"/>
          <w:bCs/>
        </w:rPr>
        <w:t xml:space="preserve"> Ιουλίου 2017 στην Κω, θεσμοθετήσαμε την απαλλαγή από τον ΕΝΦΙΑ για τα έτη 2017 </w:t>
      </w:r>
      <w:r>
        <w:rPr>
          <w:rFonts w:eastAsia="Times New Roman"/>
          <w:bCs/>
        </w:rPr>
        <w:lastRenderedPageBreak/>
        <w:t>και 2018 για κτίσματα μετά του αναλογού</w:t>
      </w:r>
      <w:r>
        <w:rPr>
          <w:rFonts w:eastAsia="Times New Roman"/>
          <w:bCs/>
        </w:rPr>
        <w:t xml:space="preserve">ντος σε αυτά οικόπεδα που αποδεδειγμένα υπέστησαν ζημιές. </w:t>
      </w:r>
    </w:p>
    <w:p w14:paraId="356CDB8B" w14:textId="77777777" w:rsidR="00282A3F" w:rsidRDefault="00107C72">
      <w:pPr>
        <w:spacing w:line="600" w:lineRule="auto"/>
        <w:ind w:firstLine="720"/>
        <w:jc w:val="both"/>
        <w:rPr>
          <w:rFonts w:eastAsia="Times New Roman"/>
          <w:bCs/>
        </w:rPr>
      </w:pPr>
      <w:r>
        <w:rPr>
          <w:rFonts w:eastAsia="Times New Roman"/>
          <w:bCs/>
        </w:rPr>
        <w:t>Αυτό το ερώτημα που θέσατε ίσως είναι κάποιο καινούρ</w:t>
      </w:r>
      <w:r>
        <w:rPr>
          <w:rFonts w:eastAsia="Times New Roman"/>
          <w:bCs/>
        </w:rPr>
        <w:t>γ</w:t>
      </w:r>
      <w:r>
        <w:rPr>
          <w:rFonts w:eastAsia="Times New Roman"/>
          <w:bCs/>
        </w:rPr>
        <w:t>ιο αίτημα. Θα το εξετάσουμε. Θα δούμε αν μπορεί να σταθεί νομικά και τι μπορούμε να κάνουμε για ένα ποσοστό σε κάποια άλλα ακίνητα. Δεν έχει φτά</w:t>
      </w:r>
      <w:r>
        <w:rPr>
          <w:rFonts w:eastAsia="Times New Roman"/>
          <w:bCs/>
        </w:rPr>
        <w:t xml:space="preserve">σει ακόμα το συγκεκριμένο αίτημα στο Υπουργείο μας. </w:t>
      </w:r>
    </w:p>
    <w:p w14:paraId="356CDB8C" w14:textId="77777777" w:rsidR="00282A3F" w:rsidRDefault="00107C72">
      <w:pPr>
        <w:spacing w:line="600" w:lineRule="auto"/>
        <w:ind w:firstLine="720"/>
        <w:jc w:val="both"/>
        <w:rPr>
          <w:rFonts w:eastAsia="Times New Roman"/>
          <w:bCs/>
        </w:rPr>
      </w:pPr>
      <w:r>
        <w:rPr>
          <w:rFonts w:eastAsia="Times New Roman"/>
          <w:bCs/>
        </w:rPr>
        <w:t>Το 2016 μειώσαμε τις αντικειμενικές αξίες στις περιοχές με μεσαίες τιμές, με αποτέλεσμα να ευνοηθούν οι μικρές περιουσίες, μετατοπίζοντας στο βάρος στις μεγαλύτερες. Όπως είπατε και εσείς πριν, στη δευτε</w:t>
      </w:r>
      <w:r>
        <w:rPr>
          <w:rFonts w:eastAsia="Times New Roman"/>
          <w:bCs/>
        </w:rPr>
        <w:t xml:space="preserve">ρολογία σας, ο φόρος έγινε πιο προοδευτικός, αλλά και πιο αναλογικός. </w:t>
      </w:r>
    </w:p>
    <w:p w14:paraId="356CDB8D" w14:textId="77777777" w:rsidR="00282A3F" w:rsidRDefault="00107C72">
      <w:pPr>
        <w:spacing w:line="600" w:lineRule="auto"/>
        <w:ind w:firstLine="720"/>
        <w:jc w:val="both"/>
        <w:rPr>
          <w:rFonts w:eastAsia="Times New Roman"/>
          <w:bCs/>
        </w:rPr>
      </w:pPr>
      <w:r>
        <w:rPr>
          <w:rFonts w:eastAsia="Times New Roman"/>
          <w:bCs/>
        </w:rPr>
        <w:t xml:space="preserve">Σε κάθε περίπτωση, </w:t>
      </w:r>
      <w:r>
        <w:rPr>
          <w:rFonts w:eastAsia="Times New Roman"/>
          <w:bCs/>
          <w:shd w:val="clear" w:color="auto" w:fill="FFFFFF"/>
        </w:rPr>
        <w:t>όμως,</w:t>
      </w:r>
      <w:r>
        <w:rPr>
          <w:rFonts w:eastAsia="Times New Roman"/>
          <w:bCs/>
        </w:rPr>
        <w:t xml:space="preserve"> θα επανεξεταστεί ο τρόπος υπολογισμού της παλαιότητας των κτισμάτων, αλλά και γενικότερα ολόκληρος ο νόμος, καθώς βρισκόμαστε σε μ</w:t>
      </w:r>
      <w:r>
        <w:rPr>
          <w:rFonts w:eastAsia="Times New Roman"/>
          <w:bCs/>
        </w:rPr>
        <w:t>ί</w:t>
      </w:r>
      <w:r>
        <w:rPr>
          <w:rFonts w:eastAsia="Times New Roman"/>
          <w:bCs/>
        </w:rPr>
        <w:t>α διαδικασία εξίσωσης των αντ</w:t>
      </w:r>
      <w:r>
        <w:rPr>
          <w:rFonts w:eastAsia="Times New Roman"/>
          <w:bCs/>
        </w:rPr>
        <w:t xml:space="preserve">ικειμενικών και εμπορικών αξιών, με σκοπό να θεσμοθετήσουμε ένα νέο νόμο φορολογίας κατοχής ακινήτων, πιο δίκαιο, πιο αντιπροσωπευτικό, διορθώνοντας στρεβλώσεις </w:t>
      </w:r>
      <w:r>
        <w:rPr>
          <w:rFonts w:eastAsia="Times New Roman"/>
          <w:bCs/>
        </w:rPr>
        <w:lastRenderedPageBreak/>
        <w:t xml:space="preserve">που </w:t>
      </w:r>
      <w:r>
        <w:rPr>
          <w:rFonts w:eastAsia="Times New Roman"/>
          <w:bCs/>
          <w:shd w:val="clear" w:color="auto" w:fill="FFFFFF"/>
        </w:rPr>
        <w:t>υπάρχουν</w:t>
      </w:r>
      <w:r>
        <w:rPr>
          <w:rFonts w:eastAsia="Times New Roman"/>
          <w:bCs/>
        </w:rPr>
        <w:t xml:space="preserve"> και προβλήματα που ανέκυψαν κατά την εφαρμογή του ΕΝΦΙΑ και αποκαθιστώντας την κοι</w:t>
      </w:r>
      <w:r>
        <w:rPr>
          <w:rFonts w:eastAsia="Times New Roman"/>
          <w:bCs/>
        </w:rPr>
        <w:t xml:space="preserve">νωνική δικαιοσύνη και ισότητα.  </w:t>
      </w:r>
    </w:p>
    <w:p w14:paraId="356CDB8E" w14:textId="77777777" w:rsidR="00282A3F" w:rsidRDefault="00107C72">
      <w:pPr>
        <w:spacing w:line="600" w:lineRule="auto"/>
        <w:ind w:firstLine="720"/>
        <w:jc w:val="both"/>
        <w:rPr>
          <w:rFonts w:eastAsia="Times New Roman"/>
          <w:bCs/>
        </w:rPr>
      </w:pPr>
      <w:r>
        <w:rPr>
          <w:rFonts w:eastAsia="Times New Roman"/>
          <w:bCs/>
        </w:rPr>
        <w:t xml:space="preserve">Τα προβλήματα που θέσαμε πιστεύουμε ότι, όταν θα έχουμε ολοκληρώσει το κομμάτι της εξίσωσης των εμπορικών και των αντικειμενικών αξιών, θα είναι ένα από τα ζητήματα που θα δούμε. </w:t>
      </w:r>
    </w:p>
    <w:p w14:paraId="356CDB8F" w14:textId="77777777" w:rsidR="00282A3F" w:rsidRDefault="00107C72">
      <w:pPr>
        <w:spacing w:line="600" w:lineRule="auto"/>
        <w:ind w:firstLine="720"/>
        <w:jc w:val="both"/>
        <w:rPr>
          <w:rFonts w:eastAsia="Times New Roman"/>
          <w:bCs/>
        </w:rPr>
      </w:pPr>
      <w:r>
        <w:rPr>
          <w:rFonts w:eastAsia="Times New Roman"/>
          <w:bCs/>
        </w:rPr>
        <w:t>Καταθέτω και σχετικό έγγραφο της αρμόδιας Δ</w:t>
      </w:r>
      <w:r>
        <w:rPr>
          <w:rFonts w:eastAsia="Times New Roman"/>
          <w:bCs/>
        </w:rPr>
        <w:t xml:space="preserve">ιεύθυνσης του Υπουργείου Οικονομικών. </w:t>
      </w:r>
    </w:p>
    <w:p w14:paraId="356CDB90" w14:textId="77777777" w:rsidR="00282A3F" w:rsidRDefault="00107C72">
      <w:pPr>
        <w:spacing w:line="600" w:lineRule="auto"/>
        <w:ind w:firstLine="720"/>
        <w:jc w:val="both"/>
        <w:rPr>
          <w:rFonts w:eastAsia="Times New Roman" w:cs="Times New Roman"/>
        </w:rPr>
      </w:pPr>
      <w:r>
        <w:rPr>
          <w:rFonts w:eastAsia="Times New Roman" w:cs="Times New Roman"/>
        </w:rPr>
        <w:t xml:space="preserve">(Στο σημείο αυτό </w:t>
      </w:r>
      <w:r>
        <w:rPr>
          <w:rFonts w:eastAsia="Times New Roman" w:cs="Times New Roman"/>
          <w:szCs w:val="24"/>
        </w:rPr>
        <w:t>η Υφυπουργός κ</w:t>
      </w:r>
      <w:r>
        <w:rPr>
          <w:rFonts w:eastAsia="Times New Roman" w:cs="Times New Roman"/>
          <w:szCs w:val="24"/>
        </w:rPr>
        <w:t>.</w:t>
      </w:r>
      <w:r>
        <w:rPr>
          <w:rFonts w:eastAsia="Times New Roman" w:cs="Times New Roman"/>
          <w:szCs w:val="24"/>
        </w:rPr>
        <w:t xml:space="preserve"> Αικατερίνη </w:t>
      </w:r>
      <w:proofErr w:type="spellStart"/>
      <w:r>
        <w:rPr>
          <w:rFonts w:eastAsia="Times New Roman" w:cs="Times New Roman"/>
          <w:szCs w:val="24"/>
        </w:rPr>
        <w:t>Παπανάτσιο</w:t>
      </w:r>
      <w:r>
        <w:rPr>
          <w:rFonts w:eastAsia="Times New Roman" w:cs="Times New Roman"/>
          <w:szCs w:val="24"/>
        </w:rPr>
        <w:t>υ</w:t>
      </w:r>
      <w:proofErr w:type="spellEnd"/>
      <w:r>
        <w:rPr>
          <w:rFonts w:eastAsia="Times New Roman" w:cs="Times New Roman"/>
          <w:szCs w:val="24"/>
        </w:rPr>
        <w:t xml:space="preserve"> </w:t>
      </w:r>
      <w:r>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w:t>
      </w:r>
      <w:r>
        <w:rPr>
          <w:rFonts w:eastAsia="Times New Roman" w:cs="Times New Roman"/>
        </w:rPr>
        <w:t>ς)</w:t>
      </w:r>
    </w:p>
    <w:p w14:paraId="356CDB91" w14:textId="77777777" w:rsidR="00282A3F" w:rsidRDefault="00107C72">
      <w:pPr>
        <w:spacing w:line="600" w:lineRule="auto"/>
        <w:ind w:firstLine="720"/>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Ευχαριστώ, κυρία Υπουργέ. </w:t>
      </w:r>
    </w:p>
    <w:p w14:paraId="356CDB92" w14:textId="77777777" w:rsidR="00282A3F" w:rsidRDefault="00107C72">
      <w:pPr>
        <w:spacing w:line="600" w:lineRule="auto"/>
        <w:ind w:firstLine="720"/>
        <w:jc w:val="both"/>
        <w:rPr>
          <w:rFonts w:eastAsia="Times New Roman" w:cs="Times New Roman"/>
        </w:rPr>
      </w:pPr>
      <w:r>
        <w:rPr>
          <w:rFonts w:eastAsia="Times New Roman" w:cs="Times New Roman"/>
        </w:rPr>
        <w:t>Ο Βουλευτής Μαγνησίας της Νέας Δημοκρατίας κ. Χρ</w:t>
      </w:r>
      <w:r>
        <w:rPr>
          <w:rFonts w:eastAsia="Times New Roman" w:cs="Times New Roman"/>
        </w:rPr>
        <w:t>ή</w:t>
      </w:r>
      <w:r>
        <w:rPr>
          <w:rFonts w:eastAsia="Times New Roman" w:cs="Times New Roman"/>
        </w:rPr>
        <w:t xml:space="preserve">στος </w:t>
      </w:r>
      <w:proofErr w:type="spellStart"/>
      <w:r>
        <w:rPr>
          <w:rFonts w:eastAsia="Times New Roman" w:cs="Times New Roman"/>
        </w:rPr>
        <w:t>Μπουκώρος</w:t>
      </w:r>
      <w:proofErr w:type="spellEnd"/>
      <w:r>
        <w:rPr>
          <w:rFonts w:eastAsia="Times New Roman" w:cs="Times New Roman"/>
        </w:rPr>
        <w:t xml:space="preserve"> ζητεί άδεια ολιγοήμερης απουσίας, από 21</w:t>
      </w:r>
      <w:r>
        <w:rPr>
          <w:rFonts w:eastAsia="Times New Roman" w:cs="Times New Roman"/>
        </w:rPr>
        <w:t xml:space="preserve"> Σεπτεμβρίου</w:t>
      </w:r>
      <w:r>
        <w:rPr>
          <w:rFonts w:eastAsia="Times New Roman" w:cs="Times New Roman"/>
        </w:rPr>
        <w:t xml:space="preserve"> έως 25 Σεπτεμβρίου</w:t>
      </w:r>
      <w:r>
        <w:rPr>
          <w:rFonts w:eastAsia="Times New Roman" w:cs="Times New Roman"/>
        </w:rPr>
        <w:t xml:space="preserve"> 2017</w:t>
      </w:r>
      <w:r>
        <w:rPr>
          <w:rFonts w:eastAsia="Times New Roman" w:cs="Times New Roman"/>
        </w:rPr>
        <w:t xml:space="preserve">, προκειμένου να μεταβεί </w:t>
      </w:r>
      <w:r>
        <w:rPr>
          <w:rFonts w:eastAsia="Times New Roman" w:cs="Times New Roman"/>
        </w:rPr>
        <w:lastRenderedPageBreak/>
        <w:t>στο εξωτερικό και συγκεκριμέν</w:t>
      </w:r>
      <w:r>
        <w:rPr>
          <w:rFonts w:eastAsia="Times New Roman" w:cs="Times New Roman"/>
        </w:rPr>
        <w:t>α στην Ιταλία για προσωπικούς λόγους. Η Βουλή εγκρίνει;</w:t>
      </w:r>
    </w:p>
    <w:p w14:paraId="356CDB93" w14:textId="77777777" w:rsidR="00282A3F" w:rsidRDefault="00107C72">
      <w:pPr>
        <w:spacing w:line="600" w:lineRule="auto"/>
        <w:ind w:firstLine="720"/>
        <w:jc w:val="both"/>
        <w:rPr>
          <w:rFonts w:eastAsia="Times New Roman" w:cs="Times New Roman"/>
        </w:rPr>
      </w:pPr>
      <w:r>
        <w:rPr>
          <w:rFonts w:eastAsia="Times New Roman" w:cs="Times New Roman"/>
          <w:b/>
        </w:rPr>
        <w:t xml:space="preserve">ΟΛΟΙ </w:t>
      </w:r>
      <w:r>
        <w:rPr>
          <w:rFonts w:eastAsia="Times New Roman" w:cs="Times New Roman"/>
          <w:b/>
        </w:rPr>
        <w:t>ΟΙ</w:t>
      </w:r>
      <w:r>
        <w:rPr>
          <w:rFonts w:eastAsia="Times New Roman" w:cs="Times New Roman"/>
          <w:b/>
        </w:rPr>
        <w:t xml:space="preserve"> ΒΟΥΛΕΥΤΕΣ:</w:t>
      </w:r>
      <w:r>
        <w:rPr>
          <w:rFonts w:eastAsia="Times New Roman" w:cs="Times New Roman"/>
        </w:rPr>
        <w:t xml:space="preserve"> Μάλιστα, μάλιστα.</w:t>
      </w:r>
    </w:p>
    <w:p w14:paraId="356CDB94" w14:textId="77777777" w:rsidR="00282A3F" w:rsidRDefault="00107C72">
      <w:pPr>
        <w:spacing w:line="600" w:lineRule="auto"/>
        <w:ind w:firstLine="720"/>
        <w:jc w:val="both"/>
        <w:rPr>
          <w:rFonts w:eastAsia="Times New Roman" w:cs="Times New Roman"/>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rPr>
        <w:t xml:space="preserve"> </w:t>
      </w:r>
      <w:r>
        <w:rPr>
          <w:rFonts w:eastAsia="Times New Roman" w:cs="Times New Roman"/>
        </w:rPr>
        <w:t>Συνεπώς η</w:t>
      </w:r>
      <w:r>
        <w:rPr>
          <w:rFonts w:eastAsia="Times New Roman" w:cs="Times New Roman"/>
        </w:rPr>
        <w:t xml:space="preserve"> Βουλή ενέκρινε τη ζητηθείσα άδεια. </w:t>
      </w:r>
    </w:p>
    <w:p w14:paraId="356CDB95" w14:textId="77777777" w:rsidR="00282A3F" w:rsidRDefault="00107C72">
      <w:pPr>
        <w:spacing w:before="100" w:beforeAutospacing="1" w:after="100" w:afterAutospacing="1" w:line="600" w:lineRule="auto"/>
        <w:ind w:firstLine="720"/>
        <w:jc w:val="both"/>
        <w:rPr>
          <w:rFonts w:eastAsia="Times New Roman" w:cs="Times New Roman"/>
        </w:rPr>
      </w:pPr>
      <w:r>
        <w:rPr>
          <w:rFonts w:eastAsia="Times New Roman" w:cs="Times New Roman"/>
        </w:rPr>
        <w:t xml:space="preserve">Ακολουθεί η </w:t>
      </w:r>
      <w:r>
        <w:rPr>
          <w:rFonts w:eastAsia="Times New Roman" w:cs="Times New Roman"/>
        </w:rPr>
        <w:t>πρώτη</w:t>
      </w:r>
      <w:r>
        <w:rPr>
          <w:rFonts w:eastAsia="Times New Roman" w:cs="Times New Roman"/>
        </w:rPr>
        <w:t xml:space="preserve"> με αριθμό 7403/19-7-2017 ερώτηση του </w:t>
      </w:r>
      <w:r>
        <w:rPr>
          <w:rFonts w:eastAsia="Times New Roman" w:cs="Times New Roman"/>
        </w:rPr>
        <w:t>κύκλου αναφορών - ερωτήσεων</w:t>
      </w:r>
      <w:r>
        <w:rPr>
          <w:rFonts w:eastAsia="Times New Roman" w:cs="Times New Roman"/>
        </w:rPr>
        <w:t xml:space="preserve"> του Δ΄ Αντιπροέδρου της Βουλής και Βουλευτή Α΄ Αθηνών της Νέας Δημοκρατίας κ. </w:t>
      </w:r>
      <w:r>
        <w:rPr>
          <w:rFonts w:eastAsia="Times New Roman" w:cs="Times New Roman"/>
          <w:bCs/>
        </w:rPr>
        <w:t>Νικήτα Κακλαμάνη</w:t>
      </w:r>
      <w:r>
        <w:rPr>
          <w:rFonts w:eastAsia="Times New Roman" w:cs="Times New Roman"/>
        </w:rPr>
        <w:t xml:space="preserve"> προς τον Υπουργό</w:t>
      </w:r>
      <w:r>
        <w:rPr>
          <w:rFonts w:eastAsia="Times New Roman" w:cs="Times New Roman"/>
          <w:bCs/>
        </w:rPr>
        <w:t xml:space="preserve"> Δικαιοσύνης, Διαφάνειας και Ανθρωπίνων Δικαιωμάτων,</w:t>
      </w:r>
      <w:r>
        <w:rPr>
          <w:rFonts w:eastAsia="Times New Roman" w:cs="Times New Roman"/>
          <w:b/>
          <w:bCs/>
        </w:rPr>
        <w:t xml:space="preserve"> </w:t>
      </w:r>
      <w:r>
        <w:rPr>
          <w:rFonts w:eastAsia="Times New Roman" w:cs="Times New Roman"/>
        </w:rPr>
        <w:t xml:space="preserve">σχετικά με την </w:t>
      </w:r>
      <w:proofErr w:type="spellStart"/>
      <w:r>
        <w:rPr>
          <w:rFonts w:eastAsia="Times New Roman" w:cs="Times New Roman"/>
        </w:rPr>
        <w:t>αυστηροποίηση</w:t>
      </w:r>
      <w:proofErr w:type="spellEnd"/>
      <w:r>
        <w:rPr>
          <w:rFonts w:eastAsia="Times New Roman" w:cs="Times New Roman"/>
        </w:rPr>
        <w:t xml:space="preserve"> των ποινών που επιβάλλονται σε καταστροφείς πολιτιστικών μνημε</w:t>
      </w:r>
      <w:r>
        <w:rPr>
          <w:rFonts w:eastAsia="Times New Roman" w:cs="Times New Roman"/>
        </w:rPr>
        <w:t>ίων, δημόσιας και ιδιωτικής περιουσίας.</w:t>
      </w:r>
    </w:p>
    <w:p w14:paraId="356CDB96" w14:textId="77777777" w:rsidR="00282A3F" w:rsidRDefault="00107C72">
      <w:pPr>
        <w:spacing w:before="100" w:beforeAutospacing="1" w:after="100" w:afterAutospacing="1" w:line="600" w:lineRule="auto"/>
        <w:ind w:firstLine="720"/>
        <w:jc w:val="both"/>
        <w:rPr>
          <w:rFonts w:eastAsia="Times New Roman" w:cs="Times New Roman"/>
        </w:rPr>
      </w:pPr>
      <w:r>
        <w:rPr>
          <w:rFonts w:eastAsia="Times New Roman" w:cs="Times New Roman"/>
        </w:rPr>
        <w:t xml:space="preserve">Κύριε Κακλαμάνη, έχετε τον λόγο. </w:t>
      </w:r>
    </w:p>
    <w:p w14:paraId="356CDB97"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Ευχαριστώ, κύριε Πρόεδρε. </w:t>
      </w:r>
    </w:p>
    <w:p w14:paraId="356CDB9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Κύριε Υπουργέ, σήμερα συζητάμε το ζήτημα της αντιμετώπισης των συνεχιζόμενων –η αλήθεια είναι εδώ και πάρα</w:t>
      </w:r>
      <w:r>
        <w:rPr>
          <w:rFonts w:eastAsia="Times New Roman" w:cs="Times New Roman"/>
          <w:szCs w:val="24"/>
        </w:rPr>
        <w:t xml:space="preserve"> πολλά χρόνια, εγώ πρώτη φορά το αντιμετώπισα το θέμα όταν ήμουν </w:t>
      </w:r>
      <w:r>
        <w:rPr>
          <w:rFonts w:eastAsia="Times New Roman" w:cs="Times New Roman"/>
          <w:szCs w:val="24"/>
        </w:rPr>
        <w:lastRenderedPageBreak/>
        <w:t>δ</w:t>
      </w:r>
      <w:r>
        <w:rPr>
          <w:rFonts w:eastAsia="Times New Roman" w:cs="Times New Roman"/>
          <w:szCs w:val="24"/>
        </w:rPr>
        <w:t>ήμαρχος στην Αθήνα, δηλαδή, από το 2006- καταστροφών και βανδαλισμών δημόσιας και ιδιωτικής περιουσίας και σε μνημεία πολιτιστικής κληρονομιάς, σε ιστορικά κτήρια ή έργα τέχνης, που όχι μόνο</w:t>
      </w:r>
      <w:r>
        <w:rPr>
          <w:rFonts w:eastAsia="Times New Roman" w:cs="Times New Roman"/>
          <w:szCs w:val="24"/>
        </w:rPr>
        <w:t xml:space="preserve"> στην Αθήνα, αλλά και σε μεγάλες πόλεις της Ελλάδος συναντούμε.</w:t>
      </w:r>
    </w:p>
    <w:p w14:paraId="356CDB9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Η αλήθεια είναι, κύριε Υπουργέ, ότι είχα κάνει προσπάθειες ως </w:t>
      </w:r>
      <w:r>
        <w:rPr>
          <w:rFonts w:eastAsia="Times New Roman" w:cs="Times New Roman"/>
          <w:szCs w:val="24"/>
        </w:rPr>
        <w:t>δ</w:t>
      </w:r>
      <w:r>
        <w:rPr>
          <w:rFonts w:eastAsia="Times New Roman" w:cs="Times New Roman"/>
          <w:szCs w:val="24"/>
        </w:rPr>
        <w:t>ήμαρχος στην τότε Κυβέρνηση. Δεν έγινε τίποτα. Είναι η τρίτη φορά πλέον που στη δική σας Κυβέρνηση το συζητώ. Η πρώτη φορά ήταν τ</w:t>
      </w:r>
      <w:r>
        <w:rPr>
          <w:rFonts w:eastAsia="Times New Roman" w:cs="Times New Roman"/>
          <w:szCs w:val="24"/>
        </w:rPr>
        <w:t xml:space="preserve">ον Μάρτιο του 2015, όταν ο τότε συνάδελφός σας μου </w:t>
      </w:r>
      <w:proofErr w:type="spellStart"/>
      <w:r>
        <w:rPr>
          <w:rFonts w:eastAsia="Times New Roman" w:cs="Times New Roman"/>
          <w:szCs w:val="24"/>
        </w:rPr>
        <w:t>απήντησε</w:t>
      </w:r>
      <w:proofErr w:type="spellEnd"/>
      <w:r>
        <w:rPr>
          <w:rFonts w:eastAsia="Times New Roman" w:cs="Times New Roman"/>
          <w:szCs w:val="24"/>
        </w:rPr>
        <w:t xml:space="preserve"> ότι κατά βάση συμφωνεί και με τις παρατηρήσεις μου και με την πρότασή μου, αλλά με παρέπεμπε στο ότι είχε συσταθεί τότε η </w:t>
      </w:r>
      <w:r>
        <w:rPr>
          <w:rFonts w:eastAsia="Times New Roman" w:cs="Times New Roman"/>
          <w:szCs w:val="24"/>
        </w:rPr>
        <w:t>ε</w:t>
      </w:r>
      <w:r>
        <w:rPr>
          <w:rFonts w:eastAsia="Times New Roman" w:cs="Times New Roman"/>
          <w:szCs w:val="24"/>
        </w:rPr>
        <w:t>πιτροπή για σύνταξη του νέου Ποινικού Κώδικα και ότι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w:t>
      </w:r>
      <w:r>
        <w:rPr>
          <w:rFonts w:eastAsia="Times New Roman" w:cs="Times New Roman"/>
          <w:szCs w:val="24"/>
        </w:rPr>
        <w:t xml:space="preserve"> σύνταξης του θα φρόντιζε να ληφθεί μέριμνα για το θέμα, το οποίο συζητάμε. </w:t>
      </w:r>
    </w:p>
    <w:p w14:paraId="356CDB9A"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Σήμερα, είμαστε είκοσι επτά μήνες μετά. Δεν ξέρω εάν έχει τελειώσει τις εργασίες της η </w:t>
      </w:r>
      <w:r>
        <w:rPr>
          <w:rFonts w:eastAsia="Times New Roman" w:cs="Times New Roman"/>
          <w:szCs w:val="24"/>
        </w:rPr>
        <w:t>ε</w:t>
      </w:r>
      <w:r>
        <w:rPr>
          <w:rFonts w:eastAsia="Times New Roman" w:cs="Times New Roman"/>
          <w:szCs w:val="24"/>
        </w:rPr>
        <w:t>πιτροπή. Θα μας ενημερώσετε. Νομίζω ότι τελείωνε τον Ιούλιο η προθεσμία ή κάτι τέτοιο. Νομί</w:t>
      </w:r>
      <w:r>
        <w:rPr>
          <w:rFonts w:eastAsia="Times New Roman" w:cs="Times New Roman"/>
          <w:szCs w:val="24"/>
        </w:rPr>
        <w:t xml:space="preserve">ζω ότι πρέπει πλέον να πάρουμε αποφάσεις, κύριε Υπουργέ. </w:t>
      </w:r>
    </w:p>
    <w:p w14:paraId="356CDB9B"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Είναι απαράδεκτο. Έχω τις φωτογραφίες εδώ. Στο άγαλμα του Παλαμά, κοντεύουμε να μην τον γνωρίζουμε. Επειδή το τρίβουν οι ειδικοί με το σβουράκι μετά από τους συνεχείς βανδαλισμούς, έχουμε φτάσει στο</w:t>
      </w:r>
      <w:r>
        <w:rPr>
          <w:rFonts w:eastAsia="Times New Roman" w:cs="Times New Roman"/>
          <w:szCs w:val="24"/>
        </w:rPr>
        <w:t xml:space="preserve"> σημείο να μην φαίνεται ότι είναι ο Παλαμάς. Αποκεφαλίστηκε το άγαλμα της Κυβέλης. Καταστράφηκε το άγαλμα για τη Βόρεια Ήπειρο. Αποκεφαλίστηκε το άγαλμα της </w:t>
      </w:r>
      <w:proofErr w:type="spellStart"/>
      <w:r>
        <w:rPr>
          <w:rFonts w:eastAsia="Times New Roman" w:cs="Times New Roman"/>
          <w:szCs w:val="24"/>
        </w:rPr>
        <w:t>Λέλας</w:t>
      </w:r>
      <w:proofErr w:type="spellEnd"/>
      <w:r>
        <w:rPr>
          <w:rFonts w:eastAsia="Times New Roman" w:cs="Times New Roman"/>
          <w:szCs w:val="24"/>
        </w:rPr>
        <w:t xml:space="preserve"> Καραγιάννη. Δεν θέλω να πω τις καταστροφές που γίνονται σε ιδιωτικά κτήρια, νεοκλασικά και μη</w:t>
      </w:r>
      <w:r>
        <w:rPr>
          <w:rFonts w:eastAsia="Times New Roman" w:cs="Times New Roman"/>
          <w:szCs w:val="24"/>
        </w:rPr>
        <w:t xml:space="preserve">, αλλά και σε δημόσια κτήρια. </w:t>
      </w:r>
    </w:p>
    <w:p w14:paraId="356CDB9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Κατά συνέπεια, νομίζω ότι θα είναι στα υπέρ της Κυβέρνησης και θα έχετε και τη στήριξη της συντριπτικής πλειοψηφίας της Βουλής, εάν λάβετε μέτρα πάνω σε αυτό το θέμα. </w:t>
      </w:r>
    </w:p>
    <w:p w14:paraId="356CDB9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Θέλω να σας ρωτήσω, λοιπόν, εάν σας απασχολεί. Θέλω να μο</w:t>
      </w:r>
      <w:r>
        <w:rPr>
          <w:rFonts w:eastAsia="Times New Roman" w:cs="Times New Roman"/>
          <w:szCs w:val="24"/>
        </w:rPr>
        <w:t xml:space="preserve">υ πείτε, πού βρίσκεται αυτή η </w:t>
      </w:r>
      <w:r>
        <w:rPr>
          <w:rFonts w:eastAsia="Times New Roman" w:cs="Times New Roman"/>
          <w:szCs w:val="24"/>
        </w:rPr>
        <w:t>ε</w:t>
      </w:r>
      <w:r>
        <w:rPr>
          <w:rFonts w:eastAsia="Times New Roman" w:cs="Times New Roman"/>
          <w:szCs w:val="24"/>
        </w:rPr>
        <w:t xml:space="preserve">πιτροπή για τη σύνταξη του νέου Ποινικού Κώδικα και αν εκεί μέσα προβλέπεται κάτι παρά πάνω από αυτό που ήδη όμως προβλέπει το άρθρο 382 παράγραφος 4του Ποινικού Κώδικα. Θέλω επίσης να μου πείτε, εάν έχετε κάνει έναν έλεγχο, </w:t>
      </w:r>
      <w:r>
        <w:rPr>
          <w:rFonts w:eastAsia="Times New Roman" w:cs="Times New Roman"/>
          <w:szCs w:val="24"/>
        </w:rPr>
        <w:t xml:space="preserve">διότι ήταν μέρος της ερώτησης. Με βάση αυτό το –υποτίθεται- ισχύον άρθρο, το 382 παράγραφος 4, πόσοι </w:t>
      </w:r>
      <w:r>
        <w:rPr>
          <w:rFonts w:eastAsia="Times New Roman" w:cs="Times New Roman"/>
          <w:szCs w:val="24"/>
        </w:rPr>
        <w:lastRenderedPageBreak/>
        <w:t xml:space="preserve">έχουν καταδικαστεί και πόσες ποινικές διώξεις έχουν ασκηθεί για τα συγκεκριμένα αδικήματα τα οποία σας ανέφερα; </w:t>
      </w:r>
    </w:p>
    <w:p w14:paraId="356CDB9E"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w:t>
      </w:r>
      <w:r>
        <w:rPr>
          <w:rFonts w:eastAsia="Times New Roman" w:cs="Times New Roman"/>
          <w:szCs w:val="24"/>
        </w:rPr>
        <w:t xml:space="preserve">ργέ, έχετε τον λόγο. </w:t>
      </w:r>
    </w:p>
    <w:p w14:paraId="356CDB9F"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το ζήτημα που θέτει ο αξιότιμος κύριος συνάδελφος, ο κ. Κακλαμάνης, είναι ένα θέμα ιδιαίτερα ευαίσθητο. Θα έλεγα ότι εάν ανατρέξουμε στην ε</w:t>
      </w:r>
      <w:r>
        <w:rPr>
          <w:rFonts w:eastAsia="Times New Roman" w:cs="Times New Roman"/>
          <w:szCs w:val="24"/>
        </w:rPr>
        <w:t>λληνική ιστορία, από αρχαιοτάτων χρόνων, υπήρχε μια έντονη μομφή και απαξία στις πράξεις εκείνων οι οποίοι κατέστρεφαν τα μνημεία. Δεν είναι ανάγκη να υπενθυμίσω στην Εθνική Αντιπροσωπεία τις αποφάσεις που πήρε ο Δήμος της Αθήνας στην αρχαία περίοδο κατά τ</w:t>
      </w:r>
      <w:r>
        <w:rPr>
          <w:rFonts w:eastAsia="Times New Roman" w:cs="Times New Roman"/>
          <w:szCs w:val="24"/>
        </w:rPr>
        <w:t xml:space="preserve">ου Αλκιβιάδη και των φίλων του, όταν προσάψαν σε αυτόν την κατηγορία της καταστροφής των </w:t>
      </w:r>
      <w:proofErr w:type="spellStart"/>
      <w:r>
        <w:rPr>
          <w:rFonts w:eastAsia="Times New Roman" w:cs="Times New Roman"/>
          <w:szCs w:val="24"/>
        </w:rPr>
        <w:t>Ερμών</w:t>
      </w:r>
      <w:proofErr w:type="spellEnd"/>
      <w:r>
        <w:rPr>
          <w:rFonts w:eastAsia="Times New Roman" w:cs="Times New Roman"/>
          <w:szCs w:val="24"/>
        </w:rPr>
        <w:t xml:space="preserve"> κεφαλών. Επομένως, θέλω να πω ότι αυτά τα ζητήματα έχουν μ</w:t>
      </w:r>
      <w:r>
        <w:rPr>
          <w:rFonts w:eastAsia="Times New Roman" w:cs="Times New Roman"/>
          <w:szCs w:val="24"/>
        </w:rPr>
        <w:t>ί</w:t>
      </w:r>
      <w:r>
        <w:rPr>
          <w:rFonts w:eastAsia="Times New Roman" w:cs="Times New Roman"/>
          <w:szCs w:val="24"/>
        </w:rPr>
        <w:t xml:space="preserve">α διαχρονικότητα στην ελληνική ιστορία και έχουν και αυστηρή αντιμετώπιση. </w:t>
      </w:r>
    </w:p>
    <w:p w14:paraId="356CDBA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Το πρώτο που θέλω να σας π</w:t>
      </w:r>
      <w:r>
        <w:rPr>
          <w:rFonts w:eastAsia="Times New Roman" w:cs="Times New Roman"/>
          <w:szCs w:val="24"/>
        </w:rPr>
        <w:t xml:space="preserve">ω, κύριε συνάδελφε, είναι ότι το άρθρο </w:t>
      </w:r>
      <w:r>
        <w:rPr>
          <w:rFonts w:eastAsia="Times New Roman" w:cs="Times New Roman"/>
          <w:szCs w:val="24"/>
        </w:rPr>
        <w:t>382</w:t>
      </w:r>
      <w:r>
        <w:rPr>
          <w:rFonts w:eastAsia="Times New Roman" w:cs="Times New Roman"/>
          <w:szCs w:val="24"/>
        </w:rPr>
        <w:t xml:space="preserve"> παράγραφος 4 προβλέπει αυστηρή ποινή, η οποία φτάνει στον ένα χρόνο φυλάκισης για αυτούς, </w:t>
      </w:r>
      <w:r>
        <w:rPr>
          <w:rFonts w:eastAsia="Times New Roman" w:cs="Times New Roman"/>
          <w:szCs w:val="24"/>
        </w:rPr>
        <w:t>που</w:t>
      </w:r>
      <w:r>
        <w:rPr>
          <w:rFonts w:eastAsia="Times New Roman" w:cs="Times New Roman"/>
          <w:szCs w:val="24"/>
        </w:rPr>
        <w:t xml:space="preserve"> επιδ</w:t>
      </w:r>
      <w:r>
        <w:rPr>
          <w:rFonts w:eastAsia="Times New Roman" w:cs="Times New Roman"/>
          <w:szCs w:val="24"/>
        </w:rPr>
        <w:t>ίδονται</w:t>
      </w:r>
      <w:r>
        <w:rPr>
          <w:rFonts w:eastAsia="Times New Roman" w:cs="Times New Roman"/>
          <w:szCs w:val="24"/>
        </w:rPr>
        <w:t xml:space="preserve"> σε τέτοιες παράνομες πράξεις. Δεν ξέρω αν είναι ανάγκη να διαβάσω το άρθρο. </w:t>
      </w:r>
    </w:p>
    <w:p w14:paraId="356CDBA1"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w:t>
      </w:r>
      <w:r>
        <w:rPr>
          <w:rFonts w:eastAsia="Times New Roman" w:cs="Times New Roman"/>
          <w:b/>
          <w:szCs w:val="24"/>
        </w:rPr>
        <w:t>Αντιπρόεδρος της Βουλής):</w:t>
      </w:r>
      <w:r>
        <w:rPr>
          <w:rFonts w:eastAsia="Times New Roman" w:cs="Times New Roman"/>
          <w:szCs w:val="24"/>
        </w:rPr>
        <w:t xml:space="preserve"> Το ξέρω. Το έχω δει. </w:t>
      </w:r>
    </w:p>
    <w:p w14:paraId="356CDBA2"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Το γνωρίζετε. </w:t>
      </w:r>
    </w:p>
    <w:p w14:paraId="356CDBA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Πολύ σωστά ο κ. Παρασκευόπουλος σε ερώτηση που είχατε υποβάλει προ έτους, αν θυμάμαι καλά, σας είχε απαντήσει ότι</w:t>
      </w:r>
      <w:r>
        <w:rPr>
          <w:rFonts w:eastAsia="Times New Roman" w:cs="Times New Roman"/>
          <w:szCs w:val="24"/>
        </w:rPr>
        <w:t xml:space="preserve"> το ζήτημα θα το εξετάσει η νομοπαρασκευαστική </w:t>
      </w:r>
      <w:r>
        <w:rPr>
          <w:rFonts w:eastAsia="Times New Roman" w:cs="Times New Roman"/>
          <w:szCs w:val="24"/>
        </w:rPr>
        <w:t>ε</w:t>
      </w:r>
      <w:r>
        <w:rPr>
          <w:rFonts w:eastAsia="Times New Roman" w:cs="Times New Roman"/>
          <w:szCs w:val="24"/>
        </w:rPr>
        <w:t xml:space="preserve">πιτροπή του νέου Ποινικού Κώδικα. Όπως γνωρίζετε, κύριε Πρόεδρε, έχω ανακοινώσει στη Βουλή των Ελλήνων ότι η νομοπαρασκευαστική </w:t>
      </w:r>
      <w:r>
        <w:rPr>
          <w:rFonts w:eastAsia="Times New Roman" w:cs="Times New Roman"/>
          <w:szCs w:val="24"/>
        </w:rPr>
        <w:t>ε</w:t>
      </w:r>
      <w:r>
        <w:rPr>
          <w:rFonts w:eastAsia="Times New Roman" w:cs="Times New Roman"/>
          <w:szCs w:val="24"/>
        </w:rPr>
        <w:t xml:space="preserve">πιτροπή, η οποία συστάθηκε για να παραδώσει τον νέο Ποινικό Κώδικα και τον νέο </w:t>
      </w:r>
      <w:r>
        <w:rPr>
          <w:rFonts w:eastAsia="Times New Roman" w:cs="Times New Roman"/>
          <w:szCs w:val="24"/>
        </w:rPr>
        <w:t xml:space="preserve">Κώδικα Ποινικής Δικονομίας έχει ολοκληρώσει τις εργασίες της και έχουν παραδοθεί οι νέοι </w:t>
      </w:r>
      <w:r>
        <w:rPr>
          <w:rFonts w:eastAsia="Times New Roman" w:cs="Times New Roman"/>
          <w:szCs w:val="24"/>
        </w:rPr>
        <w:t>κ</w:t>
      </w:r>
      <w:r>
        <w:rPr>
          <w:rFonts w:eastAsia="Times New Roman" w:cs="Times New Roman"/>
          <w:szCs w:val="24"/>
        </w:rPr>
        <w:t xml:space="preserve">ώδικες προς μελέτη και περαιτέρω επεξεργασία. </w:t>
      </w:r>
    </w:p>
    <w:p w14:paraId="356CDBA4"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lastRenderedPageBreak/>
        <w:t>Ήδη με απόφασή μου έχει συσταθεί η τελική νομοπαρασκευαστική επιτροπή, η οποία θα ελέγξει τα δύο νομοθετήματα μήπως υπά</w:t>
      </w:r>
      <w:r>
        <w:rPr>
          <w:rFonts w:eastAsia="Times New Roman"/>
          <w:szCs w:val="24"/>
        </w:rPr>
        <w:t>ρχουν αντιφατικές διατάξεις και ελπίζω μέχρι το τέλος Οκτωβρίου να έχουν παραδώσει τα σχέδιά τους. Λογικό επακόλουθο αυτής της αλληλουχίας γεγονότων είναι ότι θεωρώ πως το αργότερο μέχρι το τέλος του χρόνου θα έχει η Βουλή των Ελλήνων ψηφίσει αυτά τα δύο β</w:t>
      </w:r>
      <w:r>
        <w:rPr>
          <w:rFonts w:eastAsia="Times New Roman"/>
          <w:szCs w:val="24"/>
        </w:rPr>
        <w:t xml:space="preserve">ασικά νομοθετήματα. </w:t>
      </w:r>
    </w:p>
    <w:p w14:paraId="356CDBA5"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Γι’ αυτό που με ρωτάτε κι επειδή έχω στα χέρια μου την εργασία της νομοπαρασκευαστικής επιτροπής, θέλω να σας πω ότι στο άρθρο 378, το οποίο αντικαθιστά το άρθρο 3</w:t>
      </w:r>
      <w:r>
        <w:rPr>
          <w:rFonts w:eastAsia="Times New Roman"/>
          <w:szCs w:val="24"/>
        </w:rPr>
        <w:t>82</w:t>
      </w:r>
      <w:r>
        <w:rPr>
          <w:rFonts w:eastAsia="Times New Roman"/>
          <w:szCs w:val="24"/>
        </w:rPr>
        <w:t>, προβλέπεται στην παράγραφο 2 ότι τιμωρείται</w:t>
      </w:r>
      <w:r>
        <w:rPr>
          <w:rFonts w:eastAsia="Times New Roman"/>
          <w:szCs w:val="24"/>
        </w:rPr>
        <w:t xml:space="preserve"> με φυλάκιση τουλάχιστον </w:t>
      </w:r>
      <w:r>
        <w:rPr>
          <w:rFonts w:eastAsia="Times New Roman"/>
          <w:szCs w:val="24"/>
        </w:rPr>
        <w:t>δύο ετών και χρηματική ποινή</w:t>
      </w:r>
      <w:r>
        <w:rPr>
          <w:rFonts w:eastAsia="Times New Roman"/>
          <w:szCs w:val="24"/>
        </w:rPr>
        <w:t xml:space="preserve"> ο υπαίτιος</w:t>
      </w:r>
      <w:r>
        <w:rPr>
          <w:rFonts w:eastAsia="Times New Roman"/>
          <w:szCs w:val="24"/>
        </w:rPr>
        <w:t>,</w:t>
      </w:r>
      <w:r>
        <w:rPr>
          <w:rFonts w:eastAsia="Times New Roman"/>
          <w:szCs w:val="24"/>
        </w:rPr>
        <w:t xml:space="preserve"> αν το αντικείμενο της πράξης προβλέπεται στο εδάφιο α΄ της προηγούμενης παραγράφου. </w:t>
      </w:r>
      <w:r>
        <w:rPr>
          <w:rFonts w:eastAsia="Times New Roman"/>
          <w:szCs w:val="24"/>
        </w:rPr>
        <w:t>Πρόκειται για φθορά</w:t>
      </w:r>
      <w:r>
        <w:rPr>
          <w:rFonts w:eastAsia="Times New Roman"/>
          <w:szCs w:val="24"/>
        </w:rPr>
        <w:t xml:space="preserve"> πράγμα</w:t>
      </w:r>
      <w:r>
        <w:rPr>
          <w:rFonts w:eastAsia="Times New Roman"/>
          <w:szCs w:val="24"/>
        </w:rPr>
        <w:t>τος</w:t>
      </w:r>
      <w:r>
        <w:rPr>
          <w:rFonts w:eastAsia="Times New Roman"/>
          <w:szCs w:val="24"/>
        </w:rPr>
        <w:t xml:space="preserve"> που </w:t>
      </w:r>
      <w:r>
        <w:rPr>
          <w:rFonts w:eastAsia="Times New Roman"/>
          <w:szCs w:val="24"/>
        </w:rPr>
        <w:t>χρησιμεύει</w:t>
      </w:r>
      <w:r>
        <w:rPr>
          <w:rFonts w:eastAsia="Times New Roman"/>
          <w:szCs w:val="24"/>
        </w:rPr>
        <w:t xml:space="preserve"> για κοινό όφελος</w:t>
      </w:r>
      <w:r>
        <w:rPr>
          <w:rFonts w:eastAsia="Times New Roman"/>
          <w:szCs w:val="24"/>
        </w:rPr>
        <w:t>,</w:t>
      </w:r>
      <w:r>
        <w:rPr>
          <w:rFonts w:eastAsia="Times New Roman"/>
          <w:szCs w:val="24"/>
        </w:rPr>
        <w:t xml:space="preserve"> καλλιτεχνικό ή ιστορικό μνημείο</w:t>
      </w:r>
      <w:r>
        <w:rPr>
          <w:rFonts w:eastAsia="Times New Roman"/>
          <w:szCs w:val="24"/>
        </w:rPr>
        <w:t>,</w:t>
      </w:r>
      <w:r>
        <w:rPr>
          <w:rFonts w:eastAsia="Times New Roman"/>
          <w:szCs w:val="24"/>
        </w:rPr>
        <w:t xml:space="preserve"> αντικείμενο </w:t>
      </w:r>
      <w:r>
        <w:rPr>
          <w:rFonts w:eastAsia="Times New Roman"/>
          <w:szCs w:val="24"/>
        </w:rPr>
        <w:t>που έχει τοποθετηθεί</w:t>
      </w:r>
      <w:r>
        <w:rPr>
          <w:rFonts w:eastAsia="Times New Roman"/>
          <w:szCs w:val="24"/>
        </w:rPr>
        <w:t xml:space="preserve"> σε</w:t>
      </w:r>
      <w:r>
        <w:rPr>
          <w:rFonts w:eastAsia="Times New Roman"/>
          <w:szCs w:val="24"/>
        </w:rPr>
        <w:t xml:space="preserve"> δημόσιο χώρο</w:t>
      </w:r>
      <w:r>
        <w:rPr>
          <w:rFonts w:eastAsia="Times New Roman"/>
          <w:szCs w:val="24"/>
        </w:rPr>
        <w:t>,</w:t>
      </w:r>
      <w:r>
        <w:rPr>
          <w:rFonts w:eastAsia="Times New Roman"/>
          <w:szCs w:val="24"/>
        </w:rPr>
        <w:t xml:space="preserve"> αν η φθορά </w:t>
      </w:r>
      <w:r>
        <w:rPr>
          <w:rFonts w:eastAsia="Times New Roman"/>
          <w:szCs w:val="24"/>
        </w:rPr>
        <w:t>έχει προκληθεί</w:t>
      </w:r>
      <w:r>
        <w:rPr>
          <w:rFonts w:eastAsia="Times New Roman"/>
          <w:szCs w:val="24"/>
        </w:rPr>
        <w:t xml:space="preserve"> με φωτιά ή με εκρηκτικές ύλες.</w:t>
      </w:r>
    </w:p>
    <w:p w14:paraId="356CDBA6"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Επομένως, από την αντιπαραβολή του υφιστάμενου άρθρου που αντιμετωπίζει αυτές τις παράνομες πράξεις και της πα</w:t>
      </w:r>
      <w:r>
        <w:rPr>
          <w:rFonts w:eastAsia="Times New Roman"/>
          <w:szCs w:val="24"/>
        </w:rPr>
        <w:lastRenderedPageBreak/>
        <w:t>ραγράφου η οποία πλέον θα τιμωρεί τις πράξεις που περιγράψατε και που ανέφ</w:t>
      </w:r>
      <w:r>
        <w:rPr>
          <w:rFonts w:eastAsia="Times New Roman"/>
          <w:szCs w:val="24"/>
        </w:rPr>
        <w:t xml:space="preserve">ερα, βλέπετε </w:t>
      </w:r>
      <w:proofErr w:type="spellStart"/>
      <w:r>
        <w:rPr>
          <w:rFonts w:eastAsia="Times New Roman"/>
          <w:szCs w:val="24"/>
        </w:rPr>
        <w:t>αυστηροποίηση</w:t>
      </w:r>
      <w:proofErr w:type="spellEnd"/>
      <w:r>
        <w:rPr>
          <w:rFonts w:eastAsia="Times New Roman"/>
          <w:szCs w:val="24"/>
        </w:rPr>
        <w:t xml:space="preserve"> με</w:t>
      </w:r>
      <w:r>
        <w:rPr>
          <w:rFonts w:eastAsia="Times New Roman"/>
          <w:szCs w:val="24"/>
        </w:rPr>
        <w:t xml:space="preserve"> διπλασιασμό της ποινής η οποία προβλέπεται.</w:t>
      </w:r>
    </w:p>
    <w:p w14:paraId="356CDBA7"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Έχω περάσει τον χρόνο, κύριε Πρόεδρε. Θα επανέλθω στο δεύτερο ερώτημα του κ. Κακλαμάνη στη δευτερολογία μου.</w:t>
      </w:r>
    </w:p>
    <w:p w14:paraId="356CDBA8" w14:textId="77777777" w:rsidR="00282A3F" w:rsidRDefault="00107C72">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Κακλαμάνη, έχετε τον λόγο.</w:t>
      </w:r>
    </w:p>
    <w:p w14:paraId="356CDBA9" w14:textId="77777777" w:rsidR="00282A3F" w:rsidRDefault="00107C72">
      <w:pPr>
        <w:tabs>
          <w:tab w:val="left" w:pos="2820"/>
        </w:tabs>
        <w:spacing w:line="600" w:lineRule="auto"/>
        <w:ind w:firstLine="720"/>
        <w:jc w:val="both"/>
        <w:rPr>
          <w:rFonts w:eastAsia="Times New Roman"/>
          <w:szCs w:val="24"/>
        </w:rPr>
      </w:pPr>
      <w:r>
        <w:rPr>
          <w:rFonts w:eastAsia="Times New Roman"/>
          <w:b/>
          <w:szCs w:val="24"/>
        </w:rPr>
        <w:t xml:space="preserve">ΝΙΚΗΤΑΣ </w:t>
      </w:r>
      <w:r>
        <w:rPr>
          <w:rFonts w:eastAsia="Times New Roman"/>
          <w:b/>
          <w:szCs w:val="24"/>
        </w:rPr>
        <w:t>ΚΑΚΛΑΜΑΝΗΣ (Δ΄ Αντιπρόεδρος της Βουλής):</w:t>
      </w:r>
      <w:r>
        <w:rPr>
          <w:rFonts w:eastAsia="Times New Roman"/>
          <w:szCs w:val="24"/>
        </w:rPr>
        <w:t xml:space="preserve"> Κύριε Υπουργέ,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εγώ δεν έχω κανένα πρόβλημα να σας πω ότι χαίρομαι με το ένα σκέλος της απάντησης που μου δώσατε. Πρώτον, τη θεωρώ επαρκή και, δεύτερον, θεωρώ ότι είναι προς τη σωστή κατεύθυνση. Το ότι το </w:t>
      </w:r>
      <w:r>
        <w:rPr>
          <w:rFonts w:eastAsia="Times New Roman"/>
          <w:szCs w:val="24"/>
        </w:rPr>
        <w:t xml:space="preserve">ένας έτος γίνεται δύο χρόνια το θεωρώ εξαιρετικά σημαντικό. </w:t>
      </w:r>
    </w:p>
    <w:p w14:paraId="356CDBAA"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 xml:space="preserve">Αυτό που απομένει, όμως, κύριε Υπουργέ, είναι να δικάζονται αυτοί και να μην </w:t>
      </w:r>
      <w:proofErr w:type="spellStart"/>
      <w:r>
        <w:rPr>
          <w:rFonts w:eastAsia="Times New Roman"/>
          <w:szCs w:val="24"/>
        </w:rPr>
        <w:t>αυστηροποιήσουμε</w:t>
      </w:r>
      <w:proofErr w:type="spellEnd"/>
      <w:r>
        <w:rPr>
          <w:rFonts w:eastAsia="Times New Roman"/>
          <w:szCs w:val="24"/>
        </w:rPr>
        <w:t xml:space="preserve"> τον Ποινικό Κώδικα, ορθώς επαναλαμβάνω και σας συγχαίρω, αλλά να μείνει στο συρτάρι. Διότι και τώρα υ</w:t>
      </w:r>
      <w:r>
        <w:rPr>
          <w:rFonts w:eastAsia="Times New Roman"/>
          <w:szCs w:val="24"/>
        </w:rPr>
        <w:t xml:space="preserve">πάρχει ένας χρόνος. Εάν ένας από αυτούς έμπαινε φυλακή για έναν χρόνο, το μήνυμα θα </w:t>
      </w:r>
      <w:proofErr w:type="spellStart"/>
      <w:r>
        <w:rPr>
          <w:rFonts w:eastAsia="Times New Roman"/>
          <w:szCs w:val="24"/>
        </w:rPr>
        <w:t>διαχέετο</w:t>
      </w:r>
      <w:proofErr w:type="spellEnd"/>
      <w:r>
        <w:rPr>
          <w:rFonts w:eastAsia="Times New Roman"/>
          <w:szCs w:val="24"/>
        </w:rPr>
        <w:t xml:space="preserve"> σε ολόκληρη την Ελλάδα. Η πληροφορία που έχω εγώ είναι ότι δεν </w:t>
      </w:r>
      <w:r>
        <w:rPr>
          <w:rFonts w:eastAsia="Times New Roman"/>
          <w:szCs w:val="24"/>
        </w:rPr>
        <w:lastRenderedPageBreak/>
        <w:t xml:space="preserve">έχει μπει κανείς. Δεν ξέρω πόσοι έχουν παραπεμφθεί και πόσοι έχουν δικαστεί. Αυτή την πληροφορία θα </w:t>
      </w:r>
      <w:r>
        <w:rPr>
          <w:rFonts w:eastAsia="Times New Roman"/>
          <w:szCs w:val="24"/>
        </w:rPr>
        <w:t xml:space="preserve">μου την πείτε εσείς. Μπορεί να έχουν παραπεμφθεί και να μην το ξέρω. </w:t>
      </w:r>
    </w:p>
    <w:p w14:paraId="356CDBAB"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 xml:space="preserve">Και ξέρετε και κάτι άλλο, κύριε Υπουργέ, που δεν είναι στη δική σας υπουργική ευθύνη; Το πρώτο σκέλος είναι η σύλληψη αυτών. Είχε </w:t>
      </w:r>
      <w:proofErr w:type="spellStart"/>
      <w:r>
        <w:rPr>
          <w:rFonts w:eastAsia="Times New Roman"/>
          <w:szCs w:val="24"/>
        </w:rPr>
        <w:t>βανδαλιστεί</w:t>
      </w:r>
      <w:proofErr w:type="spellEnd"/>
      <w:r>
        <w:rPr>
          <w:rFonts w:eastAsia="Times New Roman"/>
          <w:szCs w:val="24"/>
        </w:rPr>
        <w:t xml:space="preserve"> η τριλογία στην Πανεπιστημίου, η Ακαδημία, τ</w:t>
      </w:r>
      <w:r>
        <w:rPr>
          <w:rFonts w:eastAsia="Times New Roman"/>
          <w:szCs w:val="24"/>
        </w:rPr>
        <w:t xml:space="preserve">ο Πανεπιστήμιο και η Βιβλιοθήκη. Ξέρετε σε τι ύψος είχε γίνει ο βανδαλισμός; Στα αετώματα! Για να φτάσει κάποιος να </w:t>
      </w:r>
      <w:proofErr w:type="spellStart"/>
      <w:r>
        <w:rPr>
          <w:rFonts w:eastAsia="Times New Roman"/>
          <w:szCs w:val="24"/>
        </w:rPr>
        <w:t>βανδαλίσει</w:t>
      </w:r>
      <w:proofErr w:type="spellEnd"/>
      <w:r>
        <w:rPr>
          <w:rFonts w:eastAsia="Times New Roman"/>
          <w:szCs w:val="24"/>
        </w:rPr>
        <w:t xml:space="preserve"> τα αετώματα, σημαίνει ότι έβαλε σκάλα, διότι είναι έξι μέτρα ύψος. Ουδείς τον είδε; Ουδείς πήγε να του πει: «Τι κάνεις με την μπο</w:t>
      </w:r>
      <w:r>
        <w:rPr>
          <w:rFonts w:eastAsia="Times New Roman"/>
          <w:szCs w:val="24"/>
        </w:rPr>
        <w:t xml:space="preserve">γιά εκεί πάνω;»; </w:t>
      </w:r>
    </w:p>
    <w:p w14:paraId="356CDBAC"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 xml:space="preserve">Όλα αυτά είναι συνάρτηση, επαναλαμβάνω ότι δεν είναι στη δική σας ευθύνη, μετά τη διάλυση της </w:t>
      </w:r>
      <w:proofErr w:type="spellStart"/>
      <w:r>
        <w:rPr>
          <w:rFonts w:eastAsia="Times New Roman"/>
          <w:szCs w:val="24"/>
        </w:rPr>
        <w:t>Ομάδος</w:t>
      </w:r>
      <w:proofErr w:type="spellEnd"/>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ΕΛΤΑ»</w:t>
      </w:r>
      <w:r>
        <w:rPr>
          <w:rFonts w:eastAsia="Times New Roman"/>
          <w:szCs w:val="24"/>
        </w:rPr>
        <w:t xml:space="preserve">. Όσο υπήρχε η Ομάδα </w:t>
      </w:r>
      <w:r>
        <w:rPr>
          <w:rFonts w:eastAsia="Times New Roman"/>
          <w:szCs w:val="24"/>
        </w:rPr>
        <w:t>«ΔΕΛΤΑ»</w:t>
      </w:r>
      <w:r>
        <w:rPr>
          <w:rFonts w:eastAsia="Times New Roman"/>
          <w:szCs w:val="24"/>
        </w:rPr>
        <w:t xml:space="preserve"> αυτά τα περιστατικά δεν είχαν εξαφανιστεί, αλλά είχαν μειωθεί σημαντικά. Άρα πρώτα είναι η σύλληψη κα</w:t>
      </w:r>
      <w:r>
        <w:rPr>
          <w:rFonts w:eastAsia="Times New Roman"/>
          <w:szCs w:val="24"/>
        </w:rPr>
        <w:t xml:space="preserve">ι μετά η παραπομπή και η δίκη. </w:t>
      </w:r>
    </w:p>
    <w:p w14:paraId="356CDBAD"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 xml:space="preserve">Εγώ δέχομαι αυτό που μου είπατε. Σας είπα ότι χαίρομαι. Αυτή ήταν εξάλλου πάντοτε η πρόταση που έκανα από όταν ήμουν </w:t>
      </w:r>
      <w:r>
        <w:rPr>
          <w:rFonts w:eastAsia="Times New Roman"/>
          <w:szCs w:val="24"/>
        </w:rPr>
        <w:t>δ</w:t>
      </w:r>
      <w:r>
        <w:rPr>
          <w:rFonts w:eastAsia="Times New Roman"/>
          <w:szCs w:val="24"/>
        </w:rPr>
        <w:t>ήμαρχος και ουδείς με άκουγε και ουδείς με λάμβανε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Αλλά να γίνει και το δεύτερο κομμάτι. </w:t>
      </w:r>
    </w:p>
    <w:p w14:paraId="356CDBAE"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lastRenderedPageBreak/>
        <w:t xml:space="preserve">Βεβαίως, δεν είναι δουλειά του Υπουργού να τον παίρνει να τον πηγαίνει στην Αίθουσα του δικαστηρίου. Για το όνομα του Θεού, δεν εννοώ αυτό. Αλλά πρέπει κάποια στιγμή κάποιος από αυτούς να μπει φυλακή. Εάν δεν μπει φυλακή για να φύγει το μήνυμα για όποιον </w:t>
      </w:r>
      <w:proofErr w:type="spellStart"/>
      <w:r>
        <w:rPr>
          <w:rFonts w:eastAsia="Times New Roman"/>
          <w:szCs w:val="24"/>
        </w:rPr>
        <w:t>β</w:t>
      </w:r>
      <w:r>
        <w:rPr>
          <w:rFonts w:eastAsia="Times New Roman"/>
          <w:szCs w:val="24"/>
        </w:rPr>
        <w:t>ανδαλίζει</w:t>
      </w:r>
      <w:proofErr w:type="spellEnd"/>
      <w:r>
        <w:rPr>
          <w:rFonts w:eastAsia="Times New Roman"/>
          <w:szCs w:val="24"/>
        </w:rPr>
        <w:t xml:space="preserve"> την πολιτιστική μας κληρονομιά, δημόσια και ιδιωτική περιουσία, δεν γίνεται τίποτα άλλο. </w:t>
      </w:r>
    </w:p>
    <w:p w14:paraId="356CDBAF"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Οι φωτογραφίες εδώ που έχω, κύριε Υπουργέ, είναι τρομερές. Δηλαδή είναι που είναι έτσι και το άγαλμα με τον Παλαμά σκεπτικό, δείτε εδώ εικόνα. Δείτε εδώ και</w:t>
      </w:r>
      <w:r>
        <w:rPr>
          <w:rFonts w:eastAsia="Times New Roman"/>
          <w:szCs w:val="24"/>
        </w:rPr>
        <w:t xml:space="preserve"> το άγαλμα της Βορείου Ηπείρου. Δείτε εδώ τον αποκεφαλισμό της Κυβέλης. </w:t>
      </w:r>
    </w:p>
    <w:p w14:paraId="356CDBB0" w14:textId="77777777" w:rsidR="00282A3F" w:rsidRDefault="00107C72">
      <w:pPr>
        <w:tabs>
          <w:tab w:val="left" w:pos="2820"/>
        </w:tabs>
        <w:spacing w:line="600" w:lineRule="auto"/>
        <w:ind w:firstLine="720"/>
        <w:jc w:val="both"/>
        <w:rPr>
          <w:rFonts w:eastAsia="Times New Roman"/>
          <w:szCs w:val="24"/>
        </w:rPr>
      </w:pPr>
      <w:r>
        <w:rPr>
          <w:rFonts w:eastAsia="Times New Roman"/>
          <w:szCs w:val="24"/>
        </w:rPr>
        <w:t>Αυτά δεν γίνονται από τη μ</w:t>
      </w:r>
      <w:r>
        <w:rPr>
          <w:rFonts w:eastAsia="Times New Roman"/>
          <w:szCs w:val="24"/>
        </w:rPr>
        <w:t>ί</w:t>
      </w:r>
      <w:r>
        <w:rPr>
          <w:rFonts w:eastAsia="Times New Roman"/>
          <w:szCs w:val="24"/>
        </w:rPr>
        <w:t xml:space="preserve">α στιγμή στην άλλη και είναι μέσα στο κέντρο της Αθήνας αυτά όλα. Δεν είναι σε κάποιο απόμερο σημείο που δεν το παίρνει χαμπάρι κάποιος. Περνάει κόσμος από </w:t>
      </w:r>
      <w:r>
        <w:rPr>
          <w:rFonts w:eastAsia="Times New Roman"/>
          <w:szCs w:val="24"/>
        </w:rPr>
        <w:t>μπροστά. Υποτίθεται περνάει και η αστυνομία από μπροστά.</w:t>
      </w:r>
    </w:p>
    <w:p w14:paraId="356CDBB1"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Σε ό,τι σας αφορά, κατ’ αρχ</w:t>
      </w:r>
      <w:r>
        <w:rPr>
          <w:rFonts w:eastAsia="Times New Roman"/>
          <w:szCs w:val="24"/>
        </w:rPr>
        <w:t>άς</w:t>
      </w:r>
      <w:r>
        <w:rPr>
          <w:rFonts w:eastAsia="Times New Roman"/>
          <w:szCs w:val="24"/>
        </w:rPr>
        <w:t xml:space="preserve"> χαίρομαι με την απάντηση που μου δώσατε. Θα περιμένω να έρθει το θέμα στη Βουλή. Θέλω να πιστεύω ότι όλες οι πτέρυγες ή οι περισσότερες τουλάχιστον θα στηρίξουν αυτήν τη</w:t>
      </w:r>
      <w:r>
        <w:rPr>
          <w:rFonts w:eastAsia="Times New Roman"/>
          <w:szCs w:val="24"/>
        </w:rPr>
        <w:t xml:space="preserve">ν αλλαγή του Ποινικού Κώδικα που </w:t>
      </w:r>
      <w:r>
        <w:rPr>
          <w:rFonts w:eastAsia="Times New Roman"/>
          <w:szCs w:val="24"/>
        </w:rPr>
        <w:lastRenderedPageBreak/>
        <w:t xml:space="preserve">λέτε. Μένει, βέβαια, και το δεύτερο σκέλος, που είναι να τους πιάνουμε και να τους στέλνουμε στο δικαστήριο, γιατί αν ψηφίσουμε την </w:t>
      </w:r>
      <w:proofErr w:type="spellStart"/>
      <w:r>
        <w:rPr>
          <w:rFonts w:eastAsia="Times New Roman"/>
          <w:szCs w:val="24"/>
        </w:rPr>
        <w:t>αυστηροποίηση</w:t>
      </w:r>
      <w:proofErr w:type="spellEnd"/>
      <w:r>
        <w:rPr>
          <w:rFonts w:eastAsia="Times New Roman"/>
          <w:szCs w:val="24"/>
        </w:rPr>
        <w:t xml:space="preserve"> χωρίς κανένας να παραπεμφθεί σε δικαστήριο, είναι </w:t>
      </w:r>
      <w:proofErr w:type="spellStart"/>
      <w:r>
        <w:rPr>
          <w:rFonts w:eastAsia="Times New Roman"/>
          <w:szCs w:val="24"/>
        </w:rPr>
        <w:t>δώρον</w:t>
      </w:r>
      <w:proofErr w:type="spellEnd"/>
      <w:r>
        <w:rPr>
          <w:rFonts w:eastAsia="Times New Roman"/>
          <w:szCs w:val="24"/>
        </w:rPr>
        <w:t xml:space="preserve"> άδωρον.</w:t>
      </w:r>
    </w:p>
    <w:p w14:paraId="356CDBB2"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Ευχαριστώ πολ</w:t>
      </w:r>
      <w:r>
        <w:rPr>
          <w:rFonts w:eastAsia="Times New Roman"/>
          <w:szCs w:val="24"/>
        </w:rPr>
        <w:t>ύ, κύριε Υπουργέ.</w:t>
      </w:r>
    </w:p>
    <w:p w14:paraId="356CDBB3"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ο Δ΄ Αντιπρόεδρος της Βουλής </w:t>
      </w:r>
      <w:r>
        <w:rPr>
          <w:rFonts w:eastAsia="Times New Roman"/>
          <w:szCs w:val="24"/>
        </w:rPr>
        <w:t xml:space="preserve">κ. Νικήτας Κακλαμάνης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56CDBB4"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ΠΡΟΕΔΡΕ</w:t>
      </w:r>
      <w:r>
        <w:rPr>
          <w:rFonts w:eastAsia="Times New Roman"/>
          <w:b/>
          <w:szCs w:val="24"/>
        </w:rPr>
        <w:t xml:space="preserve">ΥΩΝ (Σπυρίδων Λυκούδης): </w:t>
      </w:r>
      <w:r>
        <w:rPr>
          <w:rFonts w:eastAsia="Times New Roman"/>
          <w:szCs w:val="24"/>
        </w:rPr>
        <w:t>Κύριε Υπουργέ, έχετε τον λόγο.</w:t>
      </w:r>
    </w:p>
    <w:p w14:paraId="356CDBB5"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θέλω να θέσω υπ’ </w:t>
      </w:r>
      <w:proofErr w:type="spellStart"/>
      <w:r>
        <w:rPr>
          <w:rFonts w:eastAsia="Times New Roman"/>
          <w:szCs w:val="24"/>
        </w:rPr>
        <w:t>όψιν</w:t>
      </w:r>
      <w:proofErr w:type="spellEnd"/>
      <w:r>
        <w:rPr>
          <w:rFonts w:eastAsia="Times New Roman"/>
          <w:szCs w:val="24"/>
        </w:rPr>
        <w:t xml:space="preserve"> της Εθνικής Αντιπροσωπείας ότι η πληροφόρηση του κ</w:t>
      </w:r>
      <w:r>
        <w:rPr>
          <w:rFonts w:eastAsia="Times New Roman"/>
          <w:szCs w:val="24"/>
        </w:rPr>
        <w:t>.</w:t>
      </w:r>
      <w:r>
        <w:rPr>
          <w:rFonts w:eastAsia="Times New Roman"/>
          <w:szCs w:val="24"/>
        </w:rPr>
        <w:t xml:space="preserve"> Κακλαμάνη όσον αφορά τις διώξει</w:t>
      </w:r>
      <w:r>
        <w:rPr>
          <w:rFonts w:eastAsia="Times New Roman"/>
          <w:szCs w:val="24"/>
        </w:rPr>
        <w:t>ς και τις καταδίκες είναι λανθασμένη.</w:t>
      </w:r>
    </w:p>
    <w:p w14:paraId="356CDBB6"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Μ</w:t>
      </w:r>
      <w:r>
        <w:rPr>
          <w:rFonts w:eastAsia="Times New Roman"/>
          <w:szCs w:val="24"/>
        </w:rPr>
        <w:t>ακάρι.</w:t>
      </w:r>
    </w:p>
    <w:p w14:paraId="356CDBB7"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Το «μακάρι» δεν υπάρχει, κύριε Κακλαμάνη -το αντιλαμβάνεστε- διότι τα επίσημα στο</w:t>
      </w:r>
      <w:r>
        <w:rPr>
          <w:rFonts w:eastAsia="Times New Roman"/>
          <w:szCs w:val="24"/>
        </w:rPr>
        <w:t xml:space="preserve">ιχεία της </w:t>
      </w:r>
      <w:r>
        <w:rPr>
          <w:rFonts w:eastAsia="Times New Roman"/>
          <w:szCs w:val="24"/>
        </w:rPr>
        <w:t>ε</w:t>
      </w:r>
      <w:r>
        <w:rPr>
          <w:rFonts w:eastAsia="Times New Roman"/>
          <w:szCs w:val="24"/>
        </w:rPr>
        <w:t>ισαγγελίας της χώρας αναφέρουν ότι το 2015 είχαν ασκηθεί δεκαέξι ποινικές διώξεις και είχαμε τρεις καταδίκες -αυτό δεν σημαίνει ότι οι υπόλοιποι αθωώθηκαν, μπορεί να έχουν πάρει μια δικάσιμο, η οποία είναι εν ευθέτω χρόνο- και το 2016 είχαμε δεκ</w:t>
      </w:r>
      <w:r>
        <w:rPr>
          <w:rFonts w:eastAsia="Times New Roman"/>
          <w:szCs w:val="24"/>
        </w:rPr>
        <w:t>αεπτά διώξεις και τέσσερις καταδίκες.</w:t>
      </w:r>
    </w:p>
    <w:p w14:paraId="356CDBB8"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Επομένως και ποινικές διώξεις ασκούνται…</w:t>
      </w:r>
    </w:p>
    <w:p w14:paraId="356CDBB9"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w:t>
      </w:r>
      <w:r>
        <w:rPr>
          <w:rFonts w:eastAsia="Times New Roman"/>
          <w:szCs w:val="24"/>
        </w:rPr>
        <w:t>Τιμωρήθηκαν;</w:t>
      </w:r>
    </w:p>
    <w:p w14:paraId="356CDBBA"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Τιμωρήθηκαν με την ποινή…</w:t>
      </w:r>
    </w:p>
    <w:p w14:paraId="356CDBBB"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w:t>
      </w:r>
      <w:r>
        <w:rPr>
          <w:rFonts w:eastAsia="Times New Roman" w:cs="Times New Roman"/>
          <w:b/>
          <w:szCs w:val="24"/>
        </w:rPr>
        <w:t>ΑΚΛΑΜΑΝΗΣ (Δ΄ Αντιπρόεδρος της Βουλής):</w:t>
      </w:r>
      <w:r>
        <w:rPr>
          <w:rFonts w:eastAsia="Times New Roman" w:cs="Times New Roman"/>
          <w:szCs w:val="24"/>
        </w:rPr>
        <w:t xml:space="preserve"> </w:t>
      </w:r>
      <w:r>
        <w:rPr>
          <w:rFonts w:eastAsia="Times New Roman"/>
          <w:szCs w:val="24"/>
        </w:rPr>
        <w:t>Πόσο; Γιατί αν τιμωρήθηκαν δύο μήνες…</w:t>
      </w:r>
    </w:p>
    <w:p w14:paraId="356CDBBC"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Κατά πρώτον, δεν με ρωτάτε ούτε είναι δυνατόν…</w:t>
      </w:r>
    </w:p>
    <w:p w14:paraId="356CDBBD"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Ακούστε, κύριε Κακλαμάνη. Είχατε μια λάθος πληροφόρ</w:t>
      </w:r>
      <w:r>
        <w:rPr>
          <w:rFonts w:eastAsia="Times New Roman"/>
          <w:szCs w:val="24"/>
        </w:rPr>
        <w:t xml:space="preserve">ηση. Σας λέω ότι έχετε λάθος πληροφόρηση. Σας αναφέρω τα στοιχεία, τα οποία οι </w:t>
      </w:r>
      <w:r>
        <w:rPr>
          <w:rFonts w:eastAsia="Times New Roman"/>
          <w:szCs w:val="24"/>
        </w:rPr>
        <w:t>ε</w:t>
      </w:r>
      <w:r>
        <w:rPr>
          <w:rFonts w:eastAsia="Times New Roman"/>
          <w:szCs w:val="24"/>
        </w:rPr>
        <w:t>ισαγγελίες της χώρας μας έδωσαν για να σας ενημερώσω…</w:t>
      </w:r>
    </w:p>
    <w:p w14:paraId="356CDBBE"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56CDBBF"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w:t>
      </w:r>
      <w:r>
        <w:rPr>
          <w:rFonts w:eastAsia="Times New Roman"/>
          <w:b/>
          <w:szCs w:val="24"/>
        </w:rPr>
        <w:t>νθρωπίνων Δικαιωμάτων):</w:t>
      </w:r>
      <w:r>
        <w:rPr>
          <w:rFonts w:eastAsia="Times New Roman"/>
          <w:szCs w:val="24"/>
        </w:rPr>
        <w:t xml:space="preserve"> Δεν το ρωτάτε αυτό το πράγμα και δεύτερον, δεν είναι αντικείμενο της ερώτησης…</w:t>
      </w:r>
    </w:p>
    <w:p w14:paraId="356CDBC0"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w:t>
      </w:r>
      <w:r>
        <w:rPr>
          <w:rFonts w:eastAsia="Times New Roman"/>
          <w:szCs w:val="24"/>
        </w:rPr>
        <w:t>Θα σας κάνω άλλη ερώτηση και θα σας ερωτώ…</w:t>
      </w:r>
    </w:p>
    <w:p w14:paraId="356CDBC1"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w:t>
      </w:r>
      <w:r>
        <w:rPr>
          <w:rFonts w:eastAsia="Times New Roman"/>
          <w:b/>
          <w:szCs w:val="24"/>
        </w:rPr>
        <w:t>Ανθρωπίνων Δικαιωμάτων):</w:t>
      </w:r>
      <w:r>
        <w:rPr>
          <w:rFonts w:eastAsia="Times New Roman"/>
          <w:szCs w:val="24"/>
        </w:rPr>
        <w:t xml:space="preserve"> Αν θέλετε, να κάνετε, βεβαίως, και να βάλουμε τις </w:t>
      </w:r>
      <w:r>
        <w:rPr>
          <w:rFonts w:eastAsia="Times New Roman"/>
          <w:szCs w:val="24"/>
        </w:rPr>
        <w:t>ε</w:t>
      </w:r>
      <w:r>
        <w:rPr>
          <w:rFonts w:eastAsia="Times New Roman"/>
          <w:szCs w:val="24"/>
        </w:rPr>
        <w:t>ισαγγελίες να ψά</w:t>
      </w:r>
      <w:r>
        <w:rPr>
          <w:rFonts w:eastAsia="Times New Roman"/>
          <w:szCs w:val="24"/>
        </w:rPr>
        <w:t>ξουν τις ακριβείς</w:t>
      </w:r>
      <w:r>
        <w:rPr>
          <w:rFonts w:eastAsia="Times New Roman"/>
          <w:szCs w:val="24"/>
        </w:rPr>
        <w:t xml:space="preserve"> ποινές.</w:t>
      </w:r>
    </w:p>
    <w:p w14:paraId="356CDBC2"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lastRenderedPageBreak/>
        <w:t>Σας λέω, όμως, για να έλθουμε στο αρχικό σας ερώτημα, ότι και ποινικές διώξεις έχουν ασκηθεί –αρκετές απ’ ό,τι βλέπετε- αλλά και καταδίκες</w:t>
      </w:r>
      <w:r>
        <w:rPr>
          <w:rFonts w:eastAsia="Times New Roman"/>
          <w:szCs w:val="24"/>
        </w:rPr>
        <w:t xml:space="preserve"> έχουν υπάρξει.</w:t>
      </w:r>
    </w:p>
    <w:p w14:paraId="356CDBC3"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 xml:space="preserve">Τονίζω δε ότι δεν σημαίνει από τα έγγραφα των </w:t>
      </w:r>
      <w:r>
        <w:rPr>
          <w:rFonts w:eastAsia="Times New Roman"/>
          <w:szCs w:val="24"/>
        </w:rPr>
        <w:t>ε</w:t>
      </w:r>
      <w:r>
        <w:rPr>
          <w:rFonts w:eastAsia="Times New Roman"/>
          <w:szCs w:val="24"/>
        </w:rPr>
        <w:t xml:space="preserve">ισαγγελιών, που έλαβα υπ’ </w:t>
      </w:r>
      <w:proofErr w:type="spellStart"/>
      <w:r>
        <w:rPr>
          <w:rFonts w:eastAsia="Times New Roman"/>
          <w:szCs w:val="24"/>
        </w:rPr>
        <w:t>όψιν</w:t>
      </w:r>
      <w:proofErr w:type="spellEnd"/>
      <w:r>
        <w:rPr>
          <w:rFonts w:eastAsia="Times New Roman"/>
          <w:szCs w:val="24"/>
        </w:rPr>
        <w:t xml:space="preserve"> μου για να σας απαντήσω, ότι οι υπόλοιπες υποθέσεις οδηγήθηκαν σε αθωωτική κρίση, διότι μπορεί να έχει δοθεί μια ρητή δικάσιμος στο μέλλον, για την οποία τα δικασ</w:t>
      </w:r>
      <w:r>
        <w:rPr>
          <w:rFonts w:eastAsia="Times New Roman"/>
          <w:szCs w:val="24"/>
        </w:rPr>
        <w:t xml:space="preserve">τήρια θα επιληφθούν με βάση, βεβαίως, τον νόμο που ίσχυε κατά την τέλεση του αδικήματος και όχι τον </w:t>
      </w:r>
      <w:proofErr w:type="spellStart"/>
      <w:r>
        <w:rPr>
          <w:rFonts w:eastAsia="Times New Roman"/>
          <w:szCs w:val="24"/>
        </w:rPr>
        <w:t>αυστηροποιημένο</w:t>
      </w:r>
      <w:proofErr w:type="spellEnd"/>
      <w:r>
        <w:rPr>
          <w:rFonts w:eastAsia="Times New Roman"/>
          <w:szCs w:val="24"/>
        </w:rPr>
        <w:t xml:space="preserve"> νόμο, τον οποίον θα φέρουμε με την ψήφιση του Ποινικού Κώδικα.</w:t>
      </w:r>
    </w:p>
    <w:p w14:paraId="356CDBC4"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Δεύτερον, θέλω να αναφέρω το εξής: Υπάρχουν βανδαλισμοί μνημείων της πόλης, τ</w:t>
      </w:r>
      <w:r>
        <w:rPr>
          <w:rFonts w:eastAsia="Times New Roman"/>
          <w:szCs w:val="24"/>
        </w:rPr>
        <w:t>α οποία είναι θλιβερά και θέλω να το τονίσω. Το άγαλμα του Κωστή Παλαμά το θυμάμαι από τα φοιτητικά μου χρόνια, της Κυβέλης, που είπατε εσείς…</w:t>
      </w:r>
    </w:p>
    <w:p w14:paraId="356CDBC5"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w:t>
      </w:r>
      <w:r>
        <w:rPr>
          <w:rFonts w:eastAsia="Times New Roman"/>
          <w:szCs w:val="24"/>
        </w:rPr>
        <w:t>Βεβαίως.</w:t>
      </w:r>
    </w:p>
    <w:p w14:paraId="356CDBC6"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w:t>
      </w:r>
      <w:r>
        <w:rPr>
          <w:rFonts w:eastAsia="Times New Roman"/>
          <w:b/>
          <w:szCs w:val="24"/>
        </w:rPr>
        <w:t>Ανθρωπίνων Δικαιωμάτων):</w:t>
      </w:r>
      <w:r>
        <w:rPr>
          <w:rFonts w:eastAsia="Times New Roman"/>
          <w:szCs w:val="24"/>
        </w:rPr>
        <w:t xml:space="preserve">  …του Ολοκαυτώματος ή της Βορείου Ηπείρου -θα μιλήσω γι’ αυτά- τα οποία χωρίς κα</w:t>
      </w:r>
      <w:r>
        <w:rPr>
          <w:rFonts w:eastAsia="Times New Roman"/>
          <w:szCs w:val="24"/>
        </w:rPr>
        <w:t>μ</w:t>
      </w:r>
      <w:r>
        <w:rPr>
          <w:rFonts w:eastAsia="Times New Roman"/>
          <w:szCs w:val="24"/>
        </w:rPr>
        <w:t xml:space="preserve">μία λογική -ακόμα και ηρώων της </w:t>
      </w:r>
      <w:r>
        <w:rPr>
          <w:rFonts w:eastAsia="Times New Roman"/>
          <w:szCs w:val="24"/>
        </w:rPr>
        <w:t>ε</w:t>
      </w:r>
      <w:r>
        <w:rPr>
          <w:rFonts w:eastAsia="Times New Roman"/>
          <w:szCs w:val="24"/>
        </w:rPr>
        <w:t xml:space="preserve">πανάστασης- κάποιοι τα </w:t>
      </w:r>
      <w:proofErr w:type="spellStart"/>
      <w:r>
        <w:rPr>
          <w:rFonts w:eastAsia="Times New Roman"/>
          <w:szCs w:val="24"/>
        </w:rPr>
        <w:t>βανδαλίζουν</w:t>
      </w:r>
      <w:proofErr w:type="spellEnd"/>
      <w:r>
        <w:rPr>
          <w:rFonts w:eastAsia="Times New Roman"/>
          <w:szCs w:val="24"/>
        </w:rPr>
        <w:t>, τα καταστρέφουν, γράφουν.</w:t>
      </w:r>
    </w:p>
    <w:p w14:paraId="356CDBC7"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 xml:space="preserve">Να σας θυμίσω ότι το άγαλμα του Κολοκοτρώνη στη βάση </w:t>
      </w:r>
      <w:r>
        <w:rPr>
          <w:rFonts w:eastAsia="Times New Roman"/>
          <w:szCs w:val="24"/>
        </w:rPr>
        <w:t>του στη Σταδίου έχει υποστεί σοβαρές φθορές κατά τη διάρκεια όλων αυτών των χρόνων.</w:t>
      </w:r>
    </w:p>
    <w:p w14:paraId="356CDBC8"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Θέλω, επίσης, να σας αναφέρω ότι υπάρχουν και κλοπές προτομών, οι οποίες είναι από χαλκό, επειδή ο χαλκός είναι ακριβό μέταλλο. Μέχρι και εκεί έχουμε φθάσει όσον αφορά τα μ</w:t>
      </w:r>
      <w:r>
        <w:rPr>
          <w:rFonts w:eastAsia="Times New Roman"/>
          <w:szCs w:val="24"/>
        </w:rPr>
        <w:t>νημεία της χώρας.</w:t>
      </w:r>
    </w:p>
    <w:p w14:paraId="356CDBC9"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 xml:space="preserve">Εκείνο, όμως, που θα ήθελα, κύριε Κακλαμάνη, να επισημάνω, διότι διαλαμβάνεται στην ερώτησή σας, είναι μια ιδεολογική μονομέρεια όσον αφορά τους καταστροφείς. Αναφέρεστε σε </w:t>
      </w:r>
      <w:proofErr w:type="spellStart"/>
      <w:r>
        <w:rPr>
          <w:rFonts w:eastAsia="Times New Roman"/>
          <w:szCs w:val="24"/>
        </w:rPr>
        <w:t>αντιεξουσιαστές</w:t>
      </w:r>
      <w:proofErr w:type="spellEnd"/>
      <w:r>
        <w:rPr>
          <w:rFonts w:eastAsia="Times New Roman"/>
          <w:szCs w:val="24"/>
        </w:rPr>
        <w:t>, σε αλληλέγγυους, σε κουκουλοφόρους. Το άγαλμα τη</w:t>
      </w:r>
      <w:r>
        <w:rPr>
          <w:rFonts w:eastAsia="Times New Roman"/>
          <w:szCs w:val="24"/>
        </w:rPr>
        <w:t xml:space="preserve">ς </w:t>
      </w:r>
      <w:proofErr w:type="spellStart"/>
      <w:r>
        <w:rPr>
          <w:rFonts w:eastAsia="Times New Roman"/>
          <w:szCs w:val="24"/>
        </w:rPr>
        <w:t>Λέλας</w:t>
      </w:r>
      <w:proofErr w:type="spellEnd"/>
      <w:r>
        <w:rPr>
          <w:rFonts w:eastAsia="Times New Roman"/>
          <w:szCs w:val="24"/>
        </w:rPr>
        <w:t xml:space="preserve"> Καραγιάννη ή του Ολοκαυτώματος, για παράδειγμα, είναι βέβαιο ότι το </w:t>
      </w:r>
      <w:proofErr w:type="spellStart"/>
      <w:r>
        <w:rPr>
          <w:rFonts w:eastAsia="Times New Roman"/>
          <w:szCs w:val="24"/>
        </w:rPr>
        <w:t>βανδάλισαν</w:t>
      </w:r>
      <w:proofErr w:type="spellEnd"/>
      <w:r>
        <w:rPr>
          <w:rFonts w:eastAsia="Times New Roman"/>
          <w:szCs w:val="24"/>
        </w:rPr>
        <w:t xml:space="preserve"> φασίστες και νεοναζί. Να </w:t>
      </w:r>
      <w:r>
        <w:rPr>
          <w:rFonts w:eastAsia="Times New Roman"/>
          <w:szCs w:val="24"/>
        </w:rPr>
        <w:lastRenderedPageBreak/>
        <w:t>τα αναφέρουμε και αυτά, ακριβώς διότι σε αυτές τις ενέργειες υπάρχουν στα μυαλά ορισμένων και ιδεολογικά πρόσημα.</w:t>
      </w:r>
    </w:p>
    <w:p w14:paraId="356CDBCA" w14:textId="77777777" w:rsidR="00282A3F" w:rsidRDefault="00107C72">
      <w:pPr>
        <w:tabs>
          <w:tab w:val="left" w:pos="2940"/>
        </w:tabs>
        <w:spacing w:line="600" w:lineRule="auto"/>
        <w:ind w:firstLine="720"/>
        <w:jc w:val="both"/>
        <w:rPr>
          <w:rFonts w:eastAsia="Times New Roman"/>
          <w:szCs w:val="24"/>
        </w:rPr>
      </w:pPr>
      <w:r>
        <w:rPr>
          <w:rFonts w:eastAsia="Times New Roman" w:cs="Times New Roman"/>
          <w:b/>
          <w:szCs w:val="24"/>
        </w:rPr>
        <w:t>ΝΙΚΗΤΑΣ ΚΑΚΛΑΜΑΝΗΣ (Δ΄ Αντιπρό</w:t>
      </w:r>
      <w:r>
        <w:rPr>
          <w:rFonts w:eastAsia="Times New Roman" w:cs="Times New Roman"/>
          <w:b/>
          <w:szCs w:val="24"/>
        </w:rPr>
        <w:t>εδρος της Βουλής):</w:t>
      </w:r>
      <w:r>
        <w:rPr>
          <w:rFonts w:eastAsia="Times New Roman" w:cs="Times New Roman"/>
          <w:szCs w:val="24"/>
        </w:rPr>
        <w:t xml:space="preserve"> </w:t>
      </w:r>
      <w:r>
        <w:rPr>
          <w:rFonts w:eastAsia="Times New Roman"/>
          <w:szCs w:val="24"/>
        </w:rPr>
        <w:t>Υπάρχουν και οι γνωστοί άγνωστοι.</w:t>
      </w:r>
    </w:p>
    <w:p w14:paraId="356CDBCB" w14:textId="77777777" w:rsidR="00282A3F" w:rsidRDefault="00107C72">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Ναι. Οι γνωστοί άγνωστοι, ξέρετε, έχουν μια ιδεολογική φόρτιση και το μυαλό πάει σε συγκεκριμένους χώρους.</w:t>
      </w:r>
    </w:p>
    <w:p w14:paraId="356CDBCC"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Θέλω, λοιπόν, να</w:t>
      </w:r>
      <w:r>
        <w:rPr>
          <w:rFonts w:eastAsia="Times New Roman"/>
          <w:szCs w:val="24"/>
        </w:rPr>
        <w:t xml:space="preserve"> πω ότι οι ενέργειες αυτές είναι απαράδεκτες και επειδή ακριβώς είναι απαράδεκτες, γι’ αυτό σας λέω από τώρα ότι η Κυβέρνηση συμφωνεί με την πρόταση της </w:t>
      </w:r>
      <w:r>
        <w:rPr>
          <w:rFonts w:eastAsia="Times New Roman"/>
          <w:szCs w:val="24"/>
        </w:rPr>
        <w:t>ν</w:t>
      </w:r>
      <w:r>
        <w:rPr>
          <w:rFonts w:eastAsia="Times New Roman"/>
          <w:szCs w:val="24"/>
        </w:rPr>
        <w:t xml:space="preserve">ομοπαρασκευαστικής </w:t>
      </w:r>
      <w:r>
        <w:rPr>
          <w:rFonts w:eastAsia="Times New Roman"/>
          <w:szCs w:val="24"/>
        </w:rPr>
        <w:t>ε</w:t>
      </w:r>
      <w:r>
        <w:rPr>
          <w:rFonts w:eastAsia="Times New Roman"/>
          <w:szCs w:val="24"/>
        </w:rPr>
        <w:t xml:space="preserve">πιτροπής για την αύξηση της ποινής στο νέο άρθρο, όπως αυτό διαμορφώνεται, το 378 </w:t>
      </w:r>
      <w:r>
        <w:rPr>
          <w:rFonts w:eastAsia="Times New Roman"/>
          <w:szCs w:val="24"/>
        </w:rPr>
        <w:t>του νέου Ποινικού Κώδικα, όπως αυτός θα ψηφιστεί από τη Βουλή ελπίζω μέχρι το τέλος του χρόνου.</w:t>
      </w:r>
    </w:p>
    <w:p w14:paraId="356CDBCD" w14:textId="77777777" w:rsidR="00282A3F" w:rsidRDefault="00107C72">
      <w:pPr>
        <w:tabs>
          <w:tab w:val="left" w:pos="2940"/>
        </w:tabs>
        <w:spacing w:line="600" w:lineRule="auto"/>
        <w:ind w:firstLine="720"/>
        <w:jc w:val="both"/>
        <w:rPr>
          <w:rFonts w:eastAsia="Times New Roman"/>
          <w:szCs w:val="24"/>
        </w:rPr>
      </w:pPr>
      <w:r>
        <w:rPr>
          <w:rFonts w:eastAsia="Times New Roman"/>
          <w:szCs w:val="24"/>
        </w:rPr>
        <w:t>Ευχαριστώ, κύριε Πρόεδρε.</w:t>
      </w:r>
    </w:p>
    <w:p w14:paraId="356CDBCE"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56CDBCF"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szCs w:val="24"/>
        </w:rPr>
        <w:lastRenderedPageBreak/>
        <w:t xml:space="preserve">Ακολουθεί η πέμπτη </w:t>
      </w:r>
      <w:r>
        <w:rPr>
          <w:rFonts w:eastAsia="Times New Roman"/>
          <w:color w:val="000000"/>
          <w:szCs w:val="24"/>
          <w:shd w:val="clear" w:color="auto" w:fill="FFFFFF"/>
        </w:rPr>
        <w:t>με αριθμό 1444/5-9-2017 επίκαιρη ερώτηση πρώτου κύκλου το</w:t>
      </w:r>
      <w:r>
        <w:rPr>
          <w:rFonts w:eastAsia="Times New Roman"/>
          <w:color w:val="000000"/>
          <w:szCs w:val="24"/>
          <w:shd w:val="clear" w:color="auto" w:fill="FFFFFF"/>
        </w:rPr>
        <w:t>υ Βουλευτή Β΄ Αθηνών του Ποταμιού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Αμυρά</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b/>
          <w:color w:val="000000"/>
          <w:szCs w:val="24"/>
          <w:shd w:val="clear" w:color="auto" w:fill="FFFFFF"/>
        </w:rPr>
        <w:t xml:space="preserve"> </w:t>
      </w:r>
      <w:r>
        <w:rPr>
          <w:rFonts w:eastAsia="Times New Roman"/>
          <w:color w:val="000000"/>
          <w:szCs w:val="24"/>
          <w:shd w:val="clear" w:color="auto" w:fill="FFFFFF"/>
        </w:rPr>
        <w:t>σχετικά με την υπόθεση «S</w:t>
      </w:r>
      <w:r>
        <w:rPr>
          <w:rFonts w:eastAsia="Times New Roman"/>
          <w:color w:val="000000"/>
          <w:szCs w:val="24"/>
          <w:shd w:val="clear" w:color="auto" w:fill="FFFFFF"/>
        </w:rPr>
        <w:t>IEMENS</w:t>
      </w:r>
      <w:r>
        <w:rPr>
          <w:rFonts w:eastAsia="Times New Roman"/>
          <w:color w:val="000000"/>
          <w:szCs w:val="24"/>
          <w:shd w:val="clear" w:color="auto" w:fill="FFFFFF"/>
        </w:rPr>
        <w:t>».</w:t>
      </w:r>
    </w:p>
    <w:p w14:paraId="356CDBD0"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απαντήσει ο κ. Ευκλείδης </w:t>
      </w:r>
      <w:proofErr w:type="spellStart"/>
      <w:r>
        <w:rPr>
          <w:rFonts w:eastAsia="Times New Roman"/>
          <w:color w:val="000000"/>
          <w:szCs w:val="24"/>
          <w:shd w:val="clear" w:color="auto" w:fill="FFFFFF"/>
        </w:rPr>
        <w:t>Τσακαλώτος</w:t>
      </w:r>
      <w:proofErr w:type="spellEnd"/>
      <w:r>
        <w:rPr>
          <w:rFonts w:eastAsia="Times New Roman"/>
          <w:color w:val="000000"/>
          <w:szCs w:val="24"/>
          <w:shd w:val="clear" w:color="auto" w:fill="FFFFFF"/>
        </w:rPr>
        <w:t xml:space="preserve">. </w:t>
      </w:r>
    </w:p>
    <w:p w14:paraId="356CDBD1"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Αμυρά</w:t>
      </w:r>
      <w:proofErr w:type="spellEnd"/>
      <w:r>
        <w:rPr>
          <w:rFonts w:eastAsia="Times New Roman"/>
          <w:color w:val="000000"/>
          <w:szCs w:val="24"/>
          <w:shd w:val="clear" w:color="auto" w:fill="FFFFFF"/>
        </w:rPr>
        <w:t xml:space="preserve">, έχετε τον λόγο για δύο λεπτά. </w:t>
      </w:r>
    </w:p>
    <w:p w14:paraId="356CDBD2"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ΑΜΥΡΑΣ:</w:t>
      </w:r>
      <w:r>
        <w:rPr>
          <w:rFonts w:eastAsia="Times New Roman"/>
          <w:color w:val="000000"/>
          <w:szCs w:val="24"/>
          <w:shd w:val="clear" w:color="auto" w:fill="FFFFFF"/>
        </w:rPr>
        <w:t xml:space="preserve"> Ευχαριστώ, κύριε Πρόεδρε. </w:t>
      </w:r>
    </w:p>
    <w:p w14:paraId="356CDBD3"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szCs w:val="24"/>
        </w:rPr>
        <w:t xml:space="preserve">Αγαπητέ κύριε </w:t>
      </w:r>
      <w:proofErr w:type="spellStart"/>
      <w:r>
        <w:rPr>
          <w:rFonts w:eastAsia="Times New Roman"/>
          <w:szCs w:val="24"/>
        </w:rPr>
        <w:t>Τσακαλώτο</w:t>
      </w:r>
      <w:proofErr w:type="spellEnd"/>
      <w:r>
        <w:rPr>
          <w:rFonts w:eastAsia="Times New Roman"/>
          <w:szCs w:val="24"/>
        </w:rPr>
        <w:t xml:space="preserve">, απόψε θα είμαι όλος αυτιά για να ακούσω τις απαντήσεις σας για το θέμα της </w:t>
      </w:r>
      <w:r>
        <w:rPr>
          <w:rFonts w:eastAsia="Times New Roman"/>
          <w:color w:val="000000"/>
          <w:szCs w:val="24"/>
          <w:shd w:val="clear" w:color="auto" w:fill="FFFFFF"/>
        </w:rPr>
        <w:t>«S</w:t>
      </w:r>
      <w:r>
        <w:rPr>
          <w:rFonts w:eastAsia="Times New Roman"/>
          <w:color w:val="000000"/>
          <w:szCs w:val="24"/>
          <w:shd w:val="clear" w:color="auto" w:fill="FFFFFF"/>
        </w:rPr>
        <w:t>IEMENS</w:t>
      </w:r>
      <w:r>
        <w:rPr>
          <w:rFonts w:eastAsia="Times New Roman"/>
          <w:color w:val="000000"/>
          <w:szCs w:val="24"/>
          <w:shd w:val="clear" w:color="auto" w:fill="FFFFFF"/>
        </w:rPr>
        <w:t xml:space="preserve">», γιατί η αλήθεια είναι ότι σας κυνηγάω από τις 20 Φεβρουαρίου 2017 να έρθετε εδώ για να απαντήσετε στην επίκαιρη ερώτηση. Την έχω </w:t>
      </w:r>
      <w:proofErr w:type="spellStart"/>
      <w:r>
        <w:rPr>
          <w:rFonts w:eastAsia="Times New Roman"/>
          <w:color w:val="000000"/>
          <w:szCs w:val="24"/>
          <w:shd w:val="clear" w:color="auto" w:fill="FFFFFF"/>
        </w:rPr>
        <w:t>επανακαταθέσει</w:t>
      </w:r>
      <w:proofErr w:type="spellEnd"/>
      <w:r>
        <w:rPr>
          <w:rFonts w:eastAsia="Times New Roman"/>
          <w:color w:val="000000"/>
          <w:szCs w:val="24"/>
          <w:shd w:val="clear" w:color="auto" w:fill="FFFFFF"/>
        </w:rPr>
        <w:t xml:space="preserve"> ε</w:t>
      </w:r>
      <w:r>
        <w:rPr>
          <w:rFonts w:eastAsia="Times New Roman"/>
          <w:color w:val="000000"/>
          <w:szCs w:val="24"/>
          <w:shd w:val="clear" w:color="auto" w:fill="FFFFFF"/>
        </w:rPr>
        <w:t xml:space="preserve">ννέα φορές, δέκα για την ακρίβεια, γιατί η δέκατη ήταν και η τυχερή. </w:t>
      </w:r>
    </w:p>
    <w:p w14:paraId="356CDBD4"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Τέλος πάντων, από ό,τι φαίνεται πιο εύκολα κλείνει κάποιος ραντεβού με τη </w:t>
      </w:r>
      <w:proofErr w:type="spellStart"/>
      <w:r>
        <w:rPr>
          <w:rFonts w:eastAsia="Times New Roman"/>
          <w:color w:val="000000"/>
          <w:szCs w:val="24"/>
          <w:shd w:val="clear" w:color="auto" w:fill="FFFFFF"/>
        </w:rPr>
        <w:t>Σκάρλετ</w:t>
      </w:r>
      <w:proofErr w:type="spellEnd"/>
      <w:r>
        <w:rPr>
          <w:rFonts w:eastAsia="Times New Roman"/>
          <w:color w:val="000000"/>
          <w:szCs w:val="24"/>
          <w:shd w:val="clear" w:color="auto" w:fill="FFFFFF"/>
        </w:rPr>
        <w:t xml:space="preserve"> Γιόχανσον για ποτάκι, παρά με τον Ευκλείδη </w:t>
      </w:r>
      <w:proofErr w:type="spellStart"/>
      <w:r>
        <w:rPr>
          <w:rFonts w:eastAsia="Times New Roman"/>
          <w:color w:val="000000"/>
          <w:szCs w:val="24"/>
          <w:shd w:val="clear" w:color="auto" w:fill="FFFFFF"/>
        </w:rPr>
        <w:t>Τσακαλώτο</w:t>
      </w:r>
      <w:proofErr w:type="spellEnd"/>
      <w:r>
        <w:rPr>
          <w:rFonts w:eastAsia="Times New Roman"/>
          <w:color w:val="000000"/>
          <w:szCs w:val="24"/>
          <w:shd w:val="clear" w:color="auto" w:fill="FFFFFF"/>
        </w:rPr>
        <w:t xml:space="preserve"> κοινοβουλευτικό ραντεβού για τη «S</w:t>
      </w:r>
      <w:r>
        <w:rPr>
          <w:rFonts w:eastAsia="Times New Roman"/>
          <w:color w:val="000000"/>
          <w:szCs w:val="24"/>
          <w:shd w:val="clear" w:color="auto" w:fill="FFFFFF"/>
        </w:rPr>
        <w:t>IEMENS</w:t>
      </w:r>
      <w:r>
        <w:rPr>
          <w:rFonts w:eastAsia="Times New Roman"/>
          <w:color w:val="000000"/>
          <w:szCs w:val="24"/>
          <w:shd w:val="clear" w:color="auto" w:fill="FFFFFF"/>
        </w:rPr>
        <w:t>».</w:t>
      </w:r>
    </w:p>
    <w:p w14:paraId="356CDBD5"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Πάμε τώρ</w:t>
      </w:r>
      <w:r>
        <w:rPr>
          <w:rFonts w:eastAsia="Times New Roman"/>
          <w:color w:val="000000"/>
          <w:szCs w:val="24"/>
          <w:shd w:val="clear" w:color="auto" w:fill="FFFFFF"/>
        </w:rPr>
        <w:t xml:space="preserve">α στην ουσία της υπόθεσης: Στις 11 Απριλίου 2012 ψηφίστηκε εδώ στο Κοινοβούλιο ο ν.4072 και το άρθρο 324 </w:t>
      </w:r>
      <w:r>
        <w:rPr>
          <w:rFonts w:eastAsia="Times New Roman"/>
          <w:color w:val="000000"/>
          <w:szCs w:val="24"/>
          <w:shd w:val="clear" w:color="auto" w:fill="FFFFFF"/>
        </w:rPr>
        <w:lastRenderedPageBreak/>
        <w:t>όρισε το περιεχόμενο του εξωδικαστικού συμβιβασμού μεταξύ του ελληνικού δημοσίου και της «S</w:t>
      </w:r>
      <w:r>
        <w:rPr>
          <w:rFonts w:eastAsia="Times New Roman"/>
          <w:color w:val="000000"/>
          <w:szCs w:val="24"/>
          <w:shd w:val="clear" w:color="auto" w:fill="FFFFFF"/>
        </w:rPr>
        <w:t>IEMENS</w:t>
      </w:r>
      <w:r>
        <w:rPr>
          <w:rFonts w:eastAsia="Times New Roman"/>
          <w:color w:val="000000"/>
          <w:szCs w:val="24"/>
          <w:shd w:val="clear" w:color="auto" w:fill="FFFFFF"/>
        </w:rPr>
        <w:t>».</w:t>
      </w:r>
    </w:p>
    <w:p w14:paraId="356CDBD6"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Ποιες ήταν οι υποχρεώσεις της «S</w:t>
      </w:r>
      <w:r>
        <w:rPr>
          <w:rFonts w:eastAsia="Times New Roman"/>
          <w:color w:val="000000"/>
          <w:szCs w:val="24"/>
          <w:shd w:val="clear" w:color="auto" w:fill="FFFFFF"/>
        </w:rPr>
        <w:t>IEMENS</w:t>
      </w:r>
      <w:r>
        <w:rPr>
          <w:rFonts w:eastAsia="Times New Roman"/>
          <w:color w:val="000000"/>
          <w:szCs w:val="24"/>
          <w:shd w:val="clear" w:color="auto" w:fill="FFFFFF"/>
        </w:rPr>
        <w:t>» με πενταετή</w:t>
      </w:r>
      <w:r>
        <w:rPr>
          <w:rFonts w:eastAsia="Times New Roman"/>
          <w:color w:val="000000"/>
          <w:szCs w:val="24"/>
          <w:shd w:val="clear" w:color="auto" w:fill="FFFFFF"/>
        </w:rPr>
        <w:t xml:space="preserve"> περίοδο προθεσμίας υλοποίησης; Ήταν να καταβάλει 80 εκατομμύρια ευρώ για εισπρακτέες απαιτήσεις του ελληνικού δημοσίου. Και αυτομάτως σας ρωτώ εάν τα απέδωσε αυτά τα 80 εκατομμύρια ευρώ η «S</w:t>
      </w:r>
      <w:r>
        <w:rPr>
          <w:rFonts w:eastAsia="Times New Roman"/>
          <w:color w:val="000000"/>
          <w:szCs w:val="24"/>
          <w:shd w:val="clear" w:color="auto" w:fill="FFFFFF"/>
        </w:rPr>
        <w:t>IEMENS</w:t>
      </w:r>
      <w:r>
        <w:rPr>
          <w:rFonts w:eastAsia="Times New Roman"/>
          <w:color w:val="000000"/>
          <w:szCs w:val="24"/>
          <w:shd w:val="clear" w:color="auto" w:fill="FFFFFF"/>
        </w:rPr>
        <w:t>».</w:t>
      </w:r>
    </w:p>
    <w:p w14:paraId="356CDBD7"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υποχρεούτο να καταβάλει 90 εκατομμύρια ευρώ σε βά</w:t>
      </w:r>
      <w:r>
        <w:rPr>
          <w:rFonts w:eastAsia="Times New Roman"/>
          <w:color w:val="000000"/>
          <w:szCs w:val="24"/>
          <w:shd w:val="clear" w:color="auto" w:fill="FFFFFF"/>
        </w:rPr>
        <w:t xml:space="preserve">θος πενταετίας για ερευνητικά προγράμματα και ιατρικό εξοπλισμό σε νοσοκομεία. </w:t>
      </w:r>
    </w:p>
    <w:p w14:paraId="356CDBD8"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Έχουν δοθεί αυτά τα ποσά σε εξοπλισμό και ποια ερευνητικά ακαδημαϊκά προγράμματα έγιναν;</w:t>
      </w:r>
    </w:p>
    <w:p w14:paraId="356CDBD9"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όφειλε να επενδύσει στη χώρα μας 100 εκατομμύρια ευρώ για να διασφαλίσει την πα</w:t>
      </w:r>
      <w:r>
        <w:rPr>
          <w:rFonts w:eastAsia="Times New Roman"/>
          <w:color w:val="000000"/>
          <w:szCs w:val="24"/>
          <w:shd w:val="clear" w:color="auto" w:fill="FFFFFF"/>
        </w:rPr>
        <w:t xml:space="preserve">ρουσία της στην Ελλάδα, διατηρώντας τουλάχιστον εξακόσιες θέσεις εργασίας. </w:t>
      </w:r>
    </w:p>
    <w:p w14:paraId="356CDBDA"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ρωτώ πόσους εργαζόμενους έχει σήμερα η «</w:t>
      </w:r>
      <w:r>
        <w:rPr>
          <w:rFonts w:eastAsia="Times New Roman"/>
          <w:color w:val="000000"/>
          <w:szCs w:val="24"/>
          <w:shd w:val="clear" w:color="auto" w:fill="FFFFFF"/>
        </w:rPr>
        <w:t>SIEMENS»</w:t>
      </w:r>
      <w:r>
        <w:rPr>
          <w:rFonts w:eastAsia="Times New Roman"/>
          <w:color w:val="000000"/>
          <w:szCs w:val="24"/>
          <w:shd w:val="clear" w:color="auto" w:fill="FFFFFF"/>
        </w:rPr>
        <w:t xml:space="preserve"> και εάν όντως προχώρησε στην επένδυση των 100 εκατομμυρίων ευρώ.</w:t>
      </w:r>
    </w:p>
    <w:p w14:paraId="356CDBDB"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Τέλος, στις υποχρεώσεις της «S</w:t>
      </w:r>
      <w:r>
        <w:rPr>
          <w:rFonts w:eastAsia="Times New Roman"/>
          <w:color w:val="000000"/>
          <w:szCs w:val="24"/>
          <w:shd w:val="clear" w:color="auto" w:fill="FFFFFF"/>
        </w:rPr>
        <w:t>IEMENS</w:t>
      </w:r>
      <w:r>
        <w:rPr>
          <w:rFonts w:eastAsia="Times New Roman"/>
          <w:color w:val="000000"/>
          <w:szCs w:val="24"/>
          <w:shd w:val="clear" w:color="auto" w:fill="FFFFFF"/>
        </w:rPr>
        <w:t>» ήταν να εξετάσει την προ</w:t>
      </w:r>
      <w:r>
        <w:rPr>
          <w:rFonts w:eastAsia="Times New Roman"/>
          <w:color w:val="000000"/>
          <w:szCs w:val="24"/>
          <w:shd w:val="clear" w:color="auto" w:fill="FFFFFF"/>
        </w:rPr>
        <w:t xml:space="preserve">οπτική για την κατασκευή ενός νέου εργοστασίου εδώ στην Ελλάδα, επενδύοντας 60 εκατομμύρια ευρώ και απασχολώντας επτακόσια άτομα. </w:t>
      </w:r>
    </w:p>
    <w:p w14:paraId="356CDBDC"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Πρώτα από όλα, πείτε μου εάν είναι ακριβή όλα αυτά που σας αναφέρω, όσον αφορά στις υποχρεώσεις της «</w:t>
      </w:r>
      <w:r>
        <w:rPr>
          <w:rFonts w:eastAsia="Times New Roman"/>
          <w:color w:val="000000"/>
          <w:szCs w:val="24"/>
          <w:shd w:val="clear" w:color="auto" w:fill="FFFFFF"/>
        </w:rPr>
        <w:t>SIEMENS»</w:t>
      </w:r>
      <w:r>
        <w:rPr>
          <w:rFonts w:eastAsia="Times New Roman"/>
          <w:color w:val="000000"/>
          <w:szCs w:val="24"/>
          <w:shd w:val="clear" w:color="auto" w:fill="FFFFFF"/>
        </w:rPr>
        <w:t>.</w:t>
      </w:r>
    </w:p>
    <w:p w14:paraId="356CDBDD"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επίση</w:t>
      </w:r>
      <w:r>
        <w:rPr>
          <w:rFonts w:eastAsia="Times New Roman"/>
          <w:color w:val="000000"/>
          <w:szCs w:val="24"/>
          <w:shd w:val="clear" w:color="auto" w:fill="FFFFFF"/>
        </w:rPr>
        <w:t xml:space="preserve">ς να ρωτήσω: Έληξε η πενταετής προθεσμία τον Αύγουστο που μας πέρασε ή όχι; Ήταν δεσμευτικά αυτά τα χρονοδιαγράμματα; </w:t>
      </w:r>
    </w:p>
    <w:p w14:paraId="356CDBDE"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Ποιο από όλα αυτά που σας ανέφερα και από το εύρος των υποχρεώσεων της «</w:t>
      </w:r>
      <w:r>
        <w:rPr>
          <w:rFonts w:eastAsia="Times New Roman"/>
          <w:color w:val="000000"/>
          <w:szCs w:val="24"/>
          <w:shd w:val="clear" w:color="auto" w:fill="FFFFFF"/>
        </w:rPr>
        <w:t>SIEMENS»</w:t>
      </w:r>
      <w:r>
        <w:rPr>
          <w:rFonts w:eastAsia="Times New Roman"/>
          <w:color w:val="000000"/>
          <w:szCs w:val="24"/>
          <w:shd w:val="clear" w:color="auto" w:fill="FFFFFF"/>
        </w:rPr>
        <w:t xml:space="preserve"> έχει εκπληρωθεί και ποιο όχι και ποιο είναι το μέλλον; Θ</w:t>
      </w:r>
      <w:r>
        <w:rPr>
          <w:rFonts w:eastAsia="Times New Roman"/>
          <w:color w:val="000000"/>
          <w:szCs w:val="24"/>
          <w:shd w:val="clear" w:color="auto" w:fill="FFFFFF"/>
        </w:rPr>
        <w:t>α επικυρώσετε εκ νέου, εάν δεν έχει ολοκληρωθεί, αυτή τη συμφωνία, δηλαδή τον εξωδικαστικό συμβιβασμό μεταξύ «</w:t>
      </w:r>
      <w:r>
        <w:rPr>
          <w:rFonts w:eastAsia="Times New Roman"/>
          <w:color w:val="000000"/>
          <w:szCs w:val="24"/>
          <w:shd w:val="clear" w:color="auto" w:fill="FFFFFF"/>
        </w:rPr>
        <w:t>SIEMENS</w:t>
      </w:r>
      <w:r>
        <w:rPr>
          <w:rFonts w:eastAsia="Times New Roman"/>
          <w:color w:val="000000"/>
          <w:szCs w:val="24"/>
          <w:shd w:val="clear" w:color="auto" w:fill="FFFFFF"/>
        </w:rPr>
        <w:t>» και ελληνικού δημοσίου;</w:t>
      </w:r>
    </w:p>
    <w:p w14:paraId="356CDBDF"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θα επανέλθω στη δευτερολογία μου για τα υπόλοιπα. </w:t>
      </w:r>
    </w:p>
    <w:p w14:paraId="356CDBE0"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w:t>
      </w:r>
      <w:r>
        <w:rPr>
          <w:rFonts w:eastAsia="Times New Roman" w:cs="Times New Roman"/>
          <w:szCs w:val="24"/>
        </w:rPr>
        <w:t xml:space="preserve">έχετε τον λόγο. </w:t>
      </w:r>
    </w:p>
    <w:p w14:paraId="356CDBE1"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Ευχαριστώ, κύριε Πρόεδρε, και ευχαριστώ, κύριε συνάδελφε, για την ερώτηση. </w:t>
      </w:r>
    </w:p>
    <w:p w14:paraId="356CDBE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Θα απαντήσω σε μία-μία τις ερωτήσεις, όπως τις κατάλαβα:</w:t>
      </w:r>
    </w:p>
    <w:p w14:paraId="356CDBE3"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Η παροχή ύψους </w:t>
      </w:r>
      <w:r>
        <w:rPr>
          <w:rFonts w:eastAsia="Times New Roman"/>
          <w:color w:val="000000"/>
          <w:szCs w:val="24"/>
          <w:shd w:val="clear" w:color="auto" w:fill="FFFFFF"/>
        </w:rPr>
        <w:t>80 εκατομμυρίων ευρώ από τη «S</w:t>
      </w:r>
      <w:r>
        <w:rPr>
          <w:rFonts w:eastAsia="Times New Roman"/>
          <w:color w:val="000000"/>
          <w:szCs w:val="24"/>
          <w:shd w:val="clear" w:color="auto" w:fill="FFFFFF"/>
        </w:rPr>
        <w:t>IEMENS</w:t>
      </w:r>
      <w:r>
        <w:rPr>
          <w:rFonts w:eastAsia="Times New Roman"/>
          <w:color w:val="000000"/>
          <w:szCs w:val="24"/>
          <w:shd w:val="clear" w:color="auto" w:fill="FFFFFF"/>
        </w:rPr>
        <w:t xml:space="preserve">» μέσω της διαγραφής εισπρακτέων απαιτήσεών της εις βάρος φορέων του ελληνικού δημοσίου έχει ολοκληρωθεί εντελώς. Άρα, αυτό έχει τελειώσει. </w:t>
      </w:r>
    </w:p>
    <w:p w14:paraId="356CDBE4"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δεύτερη ερώτηση είναι για την παροχή ύψους 90 εκατομμυρίων ευρώ από τη «S</w:t>
      </w:r>
      <w:r>
        <w:rPr>
          <w:rFonts w:eastAsia="Times New Roman"/>
          <w:color w:val="000000"/>
          <w:szCs w:val="24"/>
          <w:shd w:val="clear" w:color="auto" w:fill="FFFFFF"/>
        </w:rPr>
        <w:t>IEMENS</w:t>
      </w:r>
      <w:r>
        <w:rPr>
          <w:rFonts w:eastAsia="Times New Roman"/>
          <w:color w:val="000000"/>
          <w:szCs w:val="24"/>
          <w:shd w:val="clear" w:color="auto" w:fill="FFFFFF"/>
        </w:rPr>
        <w:t>», διάθεσης συνολικά για πέντε έτη</w:t>
      </w:r>
      <w:r>
        <w:rPr>
          <w:rFonts w:eastAsia="Times New Roman"/>
          <w:color w:val="000000"/>
          <w:szCs w:val="24"/>
          <w:shd w:val="clear" w:color="auto" w:fill="FFFFFF"/>
        </w:rPr>
        <w:t xml:space="preserve">, για την υποστήριξη φορέων και δραστηριοτήτων της Ελληνικής Δημοκρατίας. Αφορά την υλοποίηση και διάθεση ποσών για το χρονικό διάστημα πέντε ετών, έως και τον Αύγουστο του 2017, ενώ έως την τελευταία συνεδρίαση της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πιτροπής </w:t>
      </w:r>
      <w:r>
        <w:rPr>
          <w:rFonts w:eastAsia="Times New Roman"/>
          <w:color w:val="000000"/>
          <w:szCs w:val="24"/>
          <w:shd w:val="clear" w:color="auto" w:fill="FFFFFF"/>
        </w:rPr>
        <w:t>ε</w:t>
      </w:r>
      <w:r>
        <w:rPr>
          <w:rFonts w:eastAsia="Times New Roman"/>
          <w:color w:val="000000"/>
          <w:szCs w:val="24"/>
          <w:shd w:val="clear" w:color="auto" w:fill="FFFFFF"/>
        </w:rPr>
        <w:t>ποπτείας το σύνολο των 90 εκα</w:t>
      </w:r>
      <w:r>
        <w:rPr>
          <w:rFonts w:eastAsia="Times New Roman"/>
          <w:color w:val="000000"/>
          <w:szCs w:val="24"/>
          <w:shd w:val="clear" w:color="auto" w:fill="FFFFFF"/>
        </w:rPr>
        <w:t xml:space="preserve">τομμυρίων ευρώ έχουν κατανεμηθεί στο 100% σε δράσεις και δικαιούχους. </w:t>
      </w:r>
    </w:p>
    <w:p w14:paraId="356CDBE5" w14:textId="77777777" w:rsidR="00282A3F" w:rsidRDefault="00107C72">
      <w:pPr>
        <w:spacing w:line="600" w:lineRule="auto"/>
        <w:ind w:firstLine="720"/>
        <w:jc w:val="both"/>
        <w:rPr>
          <w:rFonts w:eastAsia="Times New Roman"/>
          <w:b/>
          <w:szCs w:val="24"/>
        </w:rPr>
      </w:pPr>
      <w:r>
        <w:rPr>
          <w:rFonts w:eastAsia="Times New Roman"/>
          <w:color w:val="000000"/>
          <w:szCs w:val="24"/>
          <w:shd w:val="clear" w:color="auto" w:fill="FFFFFF"/>
        </w:rPr>
        <w:t xml:space="preserve">Έχω πολλές λεπτομέρειες. Θα σας πω τα κύρια σημεία και εάν θέλετε τις επιμέρους δραστηριότητες μπορώ να σας τις </w:t>
      </w:r>
      <w:r>
        <w:rPr>
          <w:rFonts w:eastAsia="Times New Roman"/>
          <w:color w:val="000000"/>
          <w:szCs w:val="24"/>
          <w:shd w:val="clear" w:color="auto" w:fill="FFFFFF"/>
        </w:rPr>
        <w:lastRenderedPageBreak/>
        <w:t>δώσω να τις δείτε. Είναι η υποστήριξη φορέων, καθώς και σχεδίων και προγρ</w:t>
      </w:r>
      <w:r>
        <w:rPr>
          <w:rFonts w:eastAsia="Times New Roman"/>
          <w:color w:val="000000"/>
          <w:szCs w:val="24"/>
          <w:shd w:val="clear" w:color="auto" w:fill="FFFFFF"/>
        </w:rPr>
        <w:t>αμμάτων που στοχεύουν στην καταπολέμηση της διαφθοράς, της απάτης και του ξεπλύματος χρήματος, η υποστήριξη πανεπιστημιακών και άλλων επιστημονικών ερευνητικών προγραμμάτων στην Ελληνική Δημοκρατία στους τομείς της ενέργειας, της υγείας, της βιομηχανίας, τ</w:t>
      </w:r>
      <w:r>
        <w:rPr>
          <w:rFonts w:eastAsia="Times New Roman"/>
          <w:color w:val="000000"/>
          <w:szCs w:val="24"/>
          <w:shd w:val="clear" w:color="auto" w:fill="FFFFFF"/>
        </w:rPr>
        <w:t>ων υποδομών και της αστικής ανάπτυξης. Επίσης, η διάθεση σε άλλες πιο μικρές δράσεις, η παροχή εκατό προγραμμάτων υποτροφιών κατ’ έτος για πανεπιστημιακές σπουδές στους τομείς της ενέργειας, της υγείας, της βιομηχανίας, των υποδομών και της αστικής ανάπτυξ</w:t>
      </w:r>
      <w:r>
        <w:rPr>
          <w:rFonts w:eastAsia="Times New Roman"/>
          <w:color w:val="000000"/>
          <w:szCs w:val="24"/>
          <w:shd w:val="clear" w:color="auto" w:fill="FFFFFF"/>
        </w:rPr>
        <w:t>ης.</w:t>
      </w:r>
    </w:p>
    <w:p w14:paraId="356CDBE6"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ότι σας έχω δώσει το ζουμί. Έχει δεσμευθεί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ότι θα μείνει στην Ελλάδα και θα κάνει τις ανάλογες επενδύσεις με τις θέσεις εργασίας. </w:t>
      </w:r>
    </w:p>
    <w:p w14:paraId="356CDBE7"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έχω τις λεπτομέρειες για τις θέσεις εργασίας, γιατί δεν το ρωτήσατε. Μπορώ, όμως, να σας τις φέρω σε άλλη συζήτηση. </w:t>
      </w:r>
    </w:p>
    <w:p w14:paraId="356CDBE8"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 ΠΡΟΕΔΡΕΥΩΝ (Σπυρίδων Λυκούδης): </w:t>
      </w: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356CDBE9"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Υπήρχε στην ερώτηση, αλλά δεν πειράζει, θα περι</w:t>
      </w:r>
      <w:r>
        <w:rPr>
          <w:rFonts w:eastAsia="Times New Roman" w:cs="Times New Roman"/>
          <w:szCs w:val="24"/>
        </w:rPr>
        <w:t xml:space="preserve">μένω σε δεύτερο χρόνο την απάντηση για το θέμα της διασφάλισης της παρουσίας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επένδυση 100 εκατομμυρίων στο εργοστάσιό της που ήδη υπάρχει, συν την προοπτική ενός νέου εργοστασίου επένδυσης 60 εκατομμυρίων ευρώ με διασφάλιση θέσεων απασχόλη</w:t>
      </w:r>
      <w:r>
        <w:rPr>
          <w:rFonts w:eastAsia="Times New Roman" w:cs="Times New Roman"/>
          <w:szCs w:val="24"/>
        </w:rPr>
        <w:t xml:space="preserve">σης τουλάχιστον επτακοσίων στον αριθμό. </w:t>
      </w:r>
    </w:p>
    <w:p w14:paraId="356CDBEA"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και αυτά σημαντικά, κύριε Υπουργέ. Θα ήθελα να επανέλθετε κάποια στιγμή και να μου τα πείτε. </w:t>
      </w:r>
    </w:p>
    <w:p w14:paraId="356CDBEB"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Ωστόσο, αγαπητέ κύριε </w:t>
      </w:r>
      <w:proofErr w:type="spellStart"/>
      <w:r>
        <w:rPr>
          <w:rFonts w:eastAsia="Times New Roman" w:cs="Times New Roman"/>
          <w:szCs w:val="24"/>
        </w:rPr>
        <w:t>Τσακαλώτο</w:t>
      </w:r>
      <w:proofErr w:type="spellEnd"/>
      <w:r>
        <w:rPr>
          <w:rFonts w:eastAsia="Times New Roman" w:cs="Times New Roman"/>
          <w:szCs w:val="24"/>
        </w:rPr>
        <w:t xml:space="preserve">, ανησυχείτε μην τυχόν βρεθείτε κατηγορούμενος για απιστία και παράβαση καθήκοντος, </w:t>
      </w:r>
      <w:r>
        <w:rPr>
          <w:rFonts w:eastAsia="Times New Roman" w:cs="Times New Roman"/>
          <w:szCs w:val="24"/>
        </w:rPr>
        <w:t xml:space="preserve">επικυρώνοντας και υλοποιώντας αυτή τη </w:t>
      </w:r>
      <w:r>
        <w:rPr>
          <w:rFonts w:eastAsia="Times New Roman" w:cs="Times New Roman"/>
          <w:szCs w:val="24"/>
        </w:rPr>
        <w:t>σ</w:t>
      </w:r>
      <w:r>
        <w:rPr>
          <w:rFonts w:eastAsia="Times New Roman" w:cs="Times New Roman"/>
          <w:szCs w:val="24"/>
        </w:rPr>
        <w:t xml:space="preserve">ύμβαση, αυτόν τον εξωδικαστικό συμβιβασμό του ελληνικού </w:t>
      </w:r>
      <w:r>
        <w:rPr>
          <w:rFonts w:eastAsia="Times New Roman" w:cs="Times New Roman"/>
          <w:szCs w:val="24"/>
        </w:rPr>
        <w:t>δ</w:t>
      </w:r>
      <w:r>
        <w:rPr>
          <w:rFonts w:eastAsia="Times New Roman" w:cs="Times New Roman"/>
          <w:szCs w:val="24"/>
        </w:rPr>
        <w:t xml:space="preserve">ημοσίου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Γιατί σας το λέω αυτό; </w:t>
      </w:r>
    </w:p>
    <w:p w14:paraId="356CDBEC"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καταθέσω στα Πρακτικά επίκαιρη ερώτηση του κ. Τσίπρα στις 20-7-2012, ο οποίος τι έλεγε; Και σας το λέω για ν</w:t>
      </w:r>
      <w:r>
        <w:rPr>
          <w:rFonts w:eastAsia="Times New Roman" w:cs="Times New Roman"/>
          <w:szCs w:val="24"/>
        </w:rPr>
        <w:t xml:space="preserve">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μην τυχόν βρεθείτε κατηγορούμενος από τον ίδιο σας τον Αρχηγό, εάν εκείνος, βέβαια, τηρήσει εκείνα που έλεγε ως Αντιπολίτευση. Διότι έλεγε: «Η δε τυχόν υπογραφή του σχεδίου» -του συμβιβασμού δηλαδή- «από τον κύριο Υπουργό </w:t>
      </w:r>
      <w:r>
        <w:rPr>
          <w:rFonts w:eastAsia="Times New Roman" w:cs="Times New Roman"/>
          <w:szCs w:val="24"/>
        </w:rPr>
        <w:lastRenderedPageBreak/>
        <w:t>Οικονομικ</w:t>
      </w:r>
      <w:r>
        <w:rPr>
          <w:rFonts w:eastAsia="Times New Roman" w:cs="Times New Roman"/>
          <w:szCs w:val="24"/>
        </w:rPr>
        <w:t xml:space="preserve">ών θα αποτελέσει πράξη καθ’ όλα παράνομη και εξόφθαλμα επιζήμια για τα συμφέροντα του ελληνικού </w:t>
      </w:r>
      <w:r>
        <w:rPr>
          <w:rFonts w:eastAsia="Times New Roman" w:cs="Times New Roman"/>
          <w:szCs w:val="24"/>
        </w:rPr>
        <w:t>δ</w:t>
      </w:r>
      <w:r>
        <w:rPr>
          <w:rFonts w:eastAsia="Times New Roman" w:cs="Times New Roman"/>
          <w:szCs w:val="24"/>
        </w:rPr>
        <w:t xml:space="preserve">ημοσίου, συνιστώσα, πλην άλλων, απιστία και παράβαση καθήκοντος». Την καταθέτω και στα Πρακτικά για να τη δουν οι συνάδελφοι και να τη δει και ο Υπουργός. </w:t>
      </w:r>
    </w:p>
    <w:p w14:paraId="356CDBE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6CDBE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Επίσης, στην ίδια αυτή επίκαιρη ερώτηση ο κ. Τσίπρα</w:t>
      </w:r>
      <w:r>
        <w:rPr>
          <w:rFonts w:eastAsia="Times New Roman" w:cs="Times New Roman"/>
          <w:szCs w:val="24"/>
        </w:rPr>
        <w:t xml:space="preserve">ς τότε ζητούσε να μάθει από τον τότε Υπουργό Οικονομικών –εγώ ζητώ να μάθω από εσάς- ποιο τίμημα, εάν το έχετε εξετάσει, του δημοσίου χρέους προέκυψε από τις παράνομες συμβάσεις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αν η Κυβέρνησή σας θα επιδιώξει τη διαγραφή του, όπως επιτ</w:t>
      </w:r>
      <w:r>
        <w:rPr>
          <w:rFonts w:eastAsia="Times New Roman" w:cs="Times New Roman"/>
          <w:szCs w:val="24"/>
        </w:rPr>
        <w:t xml:space="preserve">άσσει το δημόσιο συμφέρον. Αυτά έλεγε ο κ. Τσίπρας το 2012 σε σχέση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τη μορφή της </w:t>
      </w:r>
      <w:r>
        <w:rPr>
          <w:rFonts w:eastAsia="Times New Roman" w:cs="Times New Roman"/>
          <w:szCs w:val="24"/>
        </w:rPr>
        <w:t>σ</w:t>
      </w:r>
      <w:r>
        <w:rPr>
          <w:rFonts w:eastAsia="Times New Roman" w:cs="Times New Roman"/>
          <w:szCs w:val="24"/>
        </w:rPr>
        <w:t xml:space="preserve">υμφωνίας με το ελληνικό </w:t>
      </w:r>
      <w:r>
        <w:rPr>
          <w:rFonts w:eastAsia="Times New Roman" w:cs="Times New Roman"/>
          <w:szCs w:val="24"/>
        </w:rPr>
        <w:t>δ</w:t>
      </w:r>
      <w:r>
        <w:rPr>
          <w:rFonts w:eastAsia="Times New Roman" w:cs="Times New Roman"/>
          <w:szCs w:val="24"/>
        </w:rPr>
        <w:t xml:space="preserve">ημόσιο. </w:t>
      </w:r>
    </w:p>
    <w:p w14:paraId="356CDBE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Και θα ήθελα, επίσης, μια απάντηση από τον Υπουργό Οικονομικών –και όχι από τον Ευκλείδη των πενήντα τριών- για το ζήτημ</w:t>
      </w:r>
      <w:r>
        <w:rPr>
          <w:rFonts w:eastAsia="Times New Roman" w:cs="Times New Roman"/>
          <w:szCs w:val="24"/>
        </w:rPr>
        <w:t xml:space="preserve">α των επενδύσεων.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έκανε ένα καραμπινάτο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τεράστιο</w:t>
      </w:r>
      <w:r>
        <w:rPr>
          <w:rFonts w:eastAsia="Times New Roman" w:cs="Times New Roman"/>
          <w:szCs w:val="24"/>
        </w:rPr>
        <w:t>, παγκόσμιο</w:t>
      </w:r>
      <w:r>
        <w:rPr>
          <w:rFonts w:eastAsia="Times New Roman" w:cs="Times New Roman"/>
          <w:szCs w:val="24"/>
        </w:rPr>
        <w:t xml:space="preserve"> σκάνδαλο στον Νίγηρα, σε πολλές ευρωπαϊκές χώρες, αφρικανικές χώρες, στην Ασία. Παντού πλήρωσε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στη διαδικασία</w:t>
      </w:r>
      <w:r>
        <w:rPr>
          <w:rFonts w:eastAsia="Times New Roman" w:cs="Times New Roman"/>
          <w:szCs w:val="24"/>
        </w:rPr>
        <w:t>,</w:t>
      </w:r>
      <w:r>
        <w:rPr>
          <w:rFonts w:eastAsia="Times New Roman" w:cs="Times New Roman"/>
          <w:szCs w:val="24"/>
        </w:rPr>
        <w:t xml:space="preserve"> να πληρώσει το τίμημα της διαφθοράς της. Εδώ </w:t>
      </w:r>
      <w:r>
        <w:rPr>
          <w:rFonts w:eastAsia="Times New Roman" w:cs="Times New Roman"/>
          <w:szCs w:val="24"/>
        </w:rPr>
        <w:t xml:space="preserve">πιστεύετε ότι μετά από αυτές τις παρεμβάσεις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κάθε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έχει ή όχι πια εργαλεία, για να δωροδοκεί δημόσιους λειτουργούς και να επηρεάζει συμβάσεις;</w:t>
      </w:r>
    </w:p>
    <w:p w14:paraId="356CDBF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Και επίσης, θέλω να μου πείτε, αγαπητέ Υπουργέ –και όχι Ευκλείδη των πενήντα τριών- εσεί</w:t>
      </w:r>
      <w:r>
        <w:rPr>
          <w:rFonts w:eastAsia="Times New Roman" w:cs="Times New Roman"/>
          <w:szCs w:val="24"/>
        </w:rPr>
        <w:t xml:space="preserve">ς θα βγείτε στους δρόμους να πανηγυρίσετε το κλείσιμο της </w:t>
      </w:r>
      <w:r>
        <w:rPr>
          <w:rFonts w:eastAsia="Times New Roman" w:cs="Times New Roman"/>
          <w:szCs w:val="24"/>
        </w:rPr>
        <w:t>«</w:t>
      </w:r>
      <w:r>
        <w:rPr>
          <w:rFonts w:eastAsia="Times New Roman" w:cs="Times New Roman"/>
          <w:szCs w:val="24"/>
        </w:rPr>
        <w:t>ΧΡΥΣΟΣ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στη Χαλκιδική, όπως ο πρωθυπουργικός σύμβουλος κ. Καρανίκας προέτρεψε</w:t>
      </w:r>
      <w:r>
        <w:rPr>
          <w:rFonts w:eastAsia="Times New Roman" w:cs="Times New Roman"/>
          <w:szCs w:val="24"/>
        </w:rPr>
        <w:t>,</w:t>
      </w:r>
      <w:r>
        <w:rPr>
          <w:rFonts w:eastAsia="Times New Roman" w:cs="Times New Roman"/>
          <w:szCs w:val="24"/>
        </w:rPr>
        <w:t xml:space="preserve"> μέσω του </w:t>
      </w:r>
      <w:proofErr w:type="spellStart"/>
      <w:r>
        <w:rPr>
          <w:rFonts w:eastAsia="Times New Roman" w:cs="Times New Roman"/>
          <w:szCs w:val="24"/>
          <w:lang w:val="en-US"/>
        </w:rPr>
        <w:t>facebook</w:t>
      </w:r>
      <w:proofErr w:type="spellEnd"/>
      <w:r>
        <w:rPr>
          <w:rFonts w:eastAsia="Times New Roman" w:cs="Times New Roman"/>
          <w:szCs w:val="24"/>
        </w:rPr>
        <w:t>,</w:t>
      </w:r>
      <w:r>
        <w:rPr>
          <w:rFonts w:eastAsia="Times New Roman" w:cs="Times New Roman"/>
          <w:szCs w:val="24"/>
        </w:rPr>
        <w:t xml:space="preserve"> τον κόσμο; Θα βγείτε να πανηγυρίσετε; Θεωρείτε ότι είναι για τα τσακίδια οι χιλιάδες εργαζόμενοι στη Χαλκιδική; </w:t>
      </w:r>
    </w:p>
    <w:p w14:paraId="356CDBF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Ακόμα, θεωρείτε ότι είναι για τα τσακίδια ό,τι έλεγε ο κ. Τσίπρας πριν από δυο μέρες στη ΔΕΘ, μιλώντας για επενδύσεις και για ανάγκη διαμόρφωσ</w:t>
      </w:r>
      <w:r>
        <w:rPr>
          <w:rFonts w:eastAsia="Times New Roman" w:cs="Times New Roman"/>
          <w:szCs w:val="24"/>
        </w:rPr>
        <w:t>ης ενός λογικού και ευνοϊκού επενδυτικού κλίματος στη χώρα</w:t>
      </w:r>
      <w:r>
        <w:rPr>
          <w:rFonts w:eastAsia="Times New Roman" w:cs="Times New Roman"/>
          <w:szCs w:val="24"/>
        </w:rPr>
        <w:t>,</w:t>
      </w:r>
      <w:r>
        <w:rPr>
          <w:rFonts w:eastAsia="Times New Roman" w:cs="Times New Roman"/>
          <w:szCs w:val="24"/>
        </w:rPr>
        <w:t xml:space="preserve"> με κανόνες και διαφάνεια; Μέσα σε μια μέρα</w:t>
      </w:r>
      <w:r>
        <w:rPr>
          <w:rFonts w:eastAsia="Times New Roman" w:cs="Times New Roman"/>
          <w:szCs w:val="24"/>
        </w:rPr>
        <w:t>,</w:t>
      </w:r>
      <w:r>
        <w:rPr>
          <w:rFonts w:eastAsia="Times New Roman" w:cs="Times New Roman"/>
          <w:szCs w:val="24"/>
        </w:rPr>
        <w:t xml:space="preserve"> ο πρωθυπουργικός σύμβουλος στέλνει στα τσακίδια ό,τι είπε ο κ. Τσίπρας στη ΔΕΘ. Θα ήθελα, λοιπόν και τη δική σας θέση. </w:t>
      </w:r>
    </w:p>
    <w:p w14:paraId="356CDBF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56CDBF3"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 </w:t>
      </w:r>
      <w:r>
        <w:rPr>
          <w:rFonts w:eastAsia="Times New Roman" w:cs="Times New Roman"/>
          <w:szCs w:val="24"/>
        </w:rPr>
        <w:t xml:space="preserve">Ευχαριστώ,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356CDBF4"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56CDBF5"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Πριν απαντήσω σε αυτά, να σας απαντήσω πολύ συνοπτικά σε δυο ερωτήματα</w:t>
      </w:r>
      <w:r>
        <w:rPr>
          <w:rFonts w:eastAsia="Times New Roman" w:cs="Times New Roman"/>
          <w:szCs w:val="24"/>
        </w:rPr>
        <w:t>,</w:t>
      </w:r>
      <w:r>
        <w:rPr>
          <w:rFonts w:eastAsia="Times New Roman" w:cs="Times New Roman"/>
          <w:szCs w:val="24"/>
        </w:rPr>
        <w:t xml:space="preserve"> που υπάρχουν στην ερώτηση και δεν τα αναφέρατε ή αν τα αναφέρα</w:t>
      </w:r>
      <w:r>
        <w:rPr>
          <w:rFonts w:eastAsia="Times New Roman" w:cs="Times New Roman"/>
          <w:szCs w:val="24"/>
        </w:rPr>
        <w:t xml:space="preserve">τε, μου ξέφυγαν εμένα. Το ένα άτομο που αλλάξαμε -που αφήσατε να εννοηθεί ότι ήταν δικός μας- το αλλάξαμε επειδή υπήρχε συνταξιοδότηση. </w:t>
      </w:r>
    </w:p>
    <w:p w14:paraId="356CDBF6"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όσον αφορά το δεύτερο θέμα, δεν έχει αλλάξει η εταιρεία. Η σύμβαση είναι όπως ήταν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Αυτό που λέτε γ</w:t>
      </w:r>
      <w:r>
        <w:rPr>
          <w:rFonts w:eastAsia="Times New Roman" w:cs="Times New Roman"/>
          <w:szCs w:val="24"/>
        </w:rPr>
        <w:t>ια την Ιταλία…</w:t>
      </w:r>
    </w:p>
    <w:p w14:paraId="356CDBF7"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Ωραία, παραμένει, λοιπόν. </w:t>
      </w:r>
    </w:p>
    <w:p w14:paraId="356CDBF8"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Όσον αφορά το θέμα του αν φοβάμαι –τώρα δεν τα ξέρω και αυτά τα νομικά, αν είναι μήνυση ή αγωγή ή τι είναι- έχω δίπλα </w:t>
      </w:r>
      <w:r>
        <w:rPr>
          <w:rFonts w:eastAsia="Times New Roman" w:cs="Times New Roman"/>
          <w:szCs w:val="24"/>
        </w:rPr>
        <w:lastRenderedPageBreak/>
        <w:t>μου τον κ. Κοντονή</w:t>
      </w:r>
      <w:r>
        <w:rPr>
          <w:rFonts w:eastAsia="Times New Roman" w:cs="Times New Roman"/>
          <w:szCs w:val="24"/>
        </w:rPr>
        <w:t>,</w:t>
      </w:r>
      <w:r>
        <w:rPr>
          <w:rFonts w:eastAsia="Times New Roman" w:cs="Times New Roman"/>
          <w:szCs w:val="24"/>
        </w:rPr>
        <w:t xml:space="preserve"> που είναι εξαι</w:t>
      </w:r>
      <w:r>
        <w:rPr>
          <w:rFonts w:eastAsia="Times New Roman" w:cs="Times New Roman"/>
          <w:szCs w:val="24"/>
        </w:rPr>
        <w:t xml:space="preserve">ρετικός νομικός και είμαι σίγουρος ότι θα δεσμευθεί να με υποστηρίξει σε οποιαδήποτε αγωγή ή μήνυση από όπου και αν προέρχεται. </w:t>
      </w:r>
    </w:p>
    <w:p w14:paraId="356CDBF9"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από τον Τσίπρα ακόμα;</w:t>
      </w:r>
    </w:p>
    <w:p w14:paraId="356CDBFA" w14:textId="77777777" w:rsidR="00282A3F" w:rsidRDefault="00107C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Από όπου και αν προέρχεται, είμαι σίγου</w:t>
      </w:r>
      <w:r>
        <w:rPr>
          <w:rFonts w:eastAsia="Times New Roman" w:cs="Times New Roman"/>
          <w:szCs w:val="24"/>
        </w:rPr>
        <w:t xml:space="preserve">ρος ότι ο κ. Κοντονής θα είναι άξιος δικηγόρος μου σε αυτά τα θέματα. </w:t>
      </w:r>
    </w:p>
    <w:p w14:paraId="356CDBFB" w14:textId="77777777" w:rsidR="00282A3F" w:rsidRDefault="00107C72">
      <w:pPr>
        <w:spacing w:line="600" w:lineRule="auto"/>
        <w:jc w:val="both"/>
        <w:rPr>
          <w:rFonts w:eastAsia="Times New Roman" w:cs="Times New Roman"/>
          <w:szCs w:val="24"/>
        </w:rPr>
      </w:pPr>
      <w:r>
        <w:rPr>
          <w:rFonts w:eastAsia="Times New Roman" w:cs="Times New Roman"/>
          <w:szCs w:val="24"/>
        </w:rPr>
        <w:tab/>
        <w:t xml:space="preserve">Κοιτάξτε, για το θέμα </w:t>
      </w:r>
      <w:r>
        <w:rPr>
          <w:rFonts w:eastAsia="Times New Roman" w:cs="Times New Roman"/>
          <w:szCs w:val="24"/>
        </w:rPr>
        <w:t xml:space="preserve">του </w:t>
      </w:r>
      <w:r>
        <w:rPr>
          <w:rFonts w:eastAsia="Times New Roman" w:cs="Times New Roman"/>
          <w:szCs w:val="24"/>
        </w:rPr>
        <w:t>αν η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xml:space="preserve">» έχει δώσει τίμημα ανάλογο με αυτό που είχε κάνει, δεν είμαι σε θέση να τοποθετηθώ. Μπορώ, όμως, να πω το τι έχουν κάνει εταιρείες στον καιρό </w:t>
      </w:r>
      <w:r>
        <w:rPr>
          <w:rFonts w:eastAsia="Times New Roman" w:cs="Times New Roman"/>
          <w:szCs w:val="24"/>
        </w:rPr>
        <w:t>του νεοφιλελευθερισμού, που περιορίστηκαν ακριβώς αυτές οι κοινωνικές και πολιτικές δομές περιορισμού του κέρδους</w:t>
      </w:r>
      <w:r>
        <w:rPr>
          <w:rFonts w:eastAsia="Times New Roman" w:cs="Times New Roman"/>
          <w:szCs w:val="24"/>
        </w:rPr>
        <w:t>,</w:t>
      </w:r>
      <w:r>
        <w:rPr>
          <w:rFonts w:eastAsia="Times New Roman" w:cs="Times New Roman"/>
          <w:szCs w:val="24"/>
        </w:rPr>
        <w:t xml:space="preserve"> χωρίς κανέναν λόγο: Έχουν φέρει τέτοια φαινόμενα.</w:t>
      </w:r>
    </w:p>
    <w:p w14:paraId="356CDBF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Η διαφορά που βλέπουμε και στην περίπτωση της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αλλά και σε πάρα πολλές άλλες περι</w:t>
      </w:r>
      <w:r>
        <w:rPr>
          <w:rFonts w:eastAsia="Times New Roman" w:cs="Times New Roman"/>
          <w:szCs w:val="24"/>
        </w:rPr>
        <w:t>πτώσεις, μερικές από τις οποίες είναι στην Επιτροπή Ανταγωνισμού της ΕΕ, δείχνουν ότι ένας καπιταλισμός</w:t>
      </w:r>
      <w:r>
        <w:rPr>
          <w:rFonts w:eastAsia="Times New Roman" w:cs="Times New Roman"/>
          <w:szCs w:val="24"/>
        </w:rPr>
        <w:t>,</w:t>
      </w:r>
      <w:r>
        <w:rPr>
          <w:rFonts w:eastAsia="Times New Roman" w:cs="Times New Roman"/>
          <w:szCs w:val="24"/>
        </w:rPr>
        <w:t xml:space="preserve"> που δεν έχει περιορισμούς, που θεωρεί ότι το κέρδος είναι η μόνη αξία και ότι δεν πρέπει να κοι</w:t>
      </w:r>
      <w:r>
        <w:rPr>
          <w:rFonts w:eastAsia="Times New Roman" w:cs="Times New Roman"/>
          <w:szCs w:val="24"/>
        </w:rPr>
        <w:lastRenderedPageBreak/>
        <w:t>τάς ούτε το περιβάλλον ούτε τους εργαζόμενους ούτε τον δ</w:t>
      </w:r>
      <w:r>
        <w:rPr>
          <w:rFonts w:eastAsia="Times New Roman" w:cs="Times New Roman"/>
          <w:szCs w:val="24"/>
        </w:rPr>
        <w:t>ημόσιο τομέα, είναι πολύ επικίνδυνος. Αυτό το συμπέρασμα βγάζω εγώ, ότι πριν από την κρίση του 2009 ήταν ένας καπιταλισμός</w:t>
      </w:r>
      <w:r>
        <w:rPr>
          <w:rFonts w:eastAsia="Times New Roman" w:cs="Times New Roman"/>
          <w:szCs w:val="24"/>
        </w:rPr>
        <w:t>,</w:t>
      </w:r>
      <w:r>
        <w:rPr>
          <w:rFonts w:eastAsia="Times New Roman" w:cs="Times New Roman"/>
          <w:szCs w:val="24"/>
        </w:rPr>
        <w:t xml:space="preserve"> χωρίς αυτούς τους περιορισμούς που δημιουργούν κάποια προφύλαξη. Αν ήταν εδώ συνάδελφοι από το ΚΚΕ</w:t>
      </w:r>
      <w:r>
        <w:rPr>
          <w:rFonts w:eastAsia="Times New Roman" w:cs="Times New Roman"/>
          <w:szCs w:val="24"/>
        </w:rPr>
        <w:t>,</w:t>
      </w:r>
      <w:r>
        <w:rPr>
          <w:rFonts w:eastAsia="Times New Roman" w:cs="Times New Roman"/>
          <w:szCs w:val="24"/>
        </w:rPr>
        <w:t xml:space="preserve"> θα μου έλεγαν ότι στον καπιταλισμό αυτά εννοούνται, ότι δεν μπορεί να υπάρξει καπιταλισμός χωρίς αυτά. Εγώ, όμως, λέω ότι στη δεκαετία του ’50 και του ’60 δεν είχαμε αυτά τα φαινόμενα</w:t>
      </w:r>
      <w:r>
        <w:rPr>
          <w:rFonts w:eastAsia="Times New Roman" w:cs="Times New Roman"/>
          <w:szCs w:val="24"/>
        </w:rPr>
        <w:t>,</w:t>
      </w:r>
      <w:r>
        <w:rPr>
          <w:rFonts w:eastAsia="Times New Roman" w:cs="Times New Roman"/>
          <w:szCs w:val="24"/>
        </w:rPr>
        <w:t xml:space="preserve"> που είχαμε επί νεοφιλελευθερισμού. Υπήρχαν κάποιοι περιορισμοί στην αυ</w:t>
      </w:r>
      <w:r>
        <w:rPr>
          <w:rFonts w:eastAsia="Times New Roman" w:cs="Times New Roman"/>
          <w:szCs w:val="24"/>
        </w:rPr>
        <w:t>τονομία των επιχειρήσεων.</w:t>
      </w:r>
    </w:p>
    <w:p w14:paraId="356CDBF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Τώρα, όσον αφορά την επενδυτική πολιτική της Ελλάδας και για την «</w:t>
      </w:r>
      <w:r>
        <w:rPr>
          <w:rFonts w:eastAsia="Times New Roman" w:cs="Times New Roman"/>
          <w:szCs w:val="24"/>
          <w:lang w:val="en-US"/>
        </w:rPr>
        <w:t>E</w:t>
      </w:r>
      <w:r>
        <w:rPr>
          <w:rFonts w:eastAsia="Times New Roman" w:cs="Times New Roman"/>
          <w:szCs w:val="24"/>
          <w:lang w:val="en-US"/>
        </w:rPr>
        <w:t>L</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lang w:val="en-US"/>
        </w:rPr>
        <w:t>ORADO</w:t>
      </w:r>
      <w:r>
        <w:rPr>
          <w:rFonts w:eastAsia="Times New Roman" w:cs="Times New Roman"/>
          <w:szCs w:val="24"/>
        </w:rPr>
        <w:t>» εμένα με καλύπτει η ανακοίνωση που έβγαλε ο Υπουργός Ενέργειας. Νομίζω ότι βάζει πολύ καλά τα θέματα. Νομίζω ότι η Νέα Δημοκρατία προσπάθησε, σε συνεργασ</w:t>
      </w:r>
      <w:r>
        <w:rPr>
          <w:rFonts w:eastAsia="Times New Roman" w:cs="Times New Roman"/>
          <w:szCs w:val="24"/>
        </w:rPr>
        <w:t>ία ίσως και με την εταιρεία, να δημιουργήσει πρόβλημα ακριβώς μετά τη ΔΕΘ, όπου ο Πρωθυπουργός δεν ανακοίνωσε επενδύσεις συγκεκριμένες, αλλά πώς οργανώνουμε τις επενδύσεις, με ποιους όρους, σε ποιο πλαίσιο, με ποια στρατηγική. Αυτό είναι το σημαντικό.</w:t>
      </w:r>
    </w:p>
    <w:p w14:paraId="356CDBF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Το σ</w:t>
      </w:r>
      <w:r>
        <w:rPr>
          <w:rFonts w:eastAsia="Times New Roman" w:cs="Times New Roman"/>
          <w:szCs w:val="24"/>
        </w:rPr>
        <w:t xml:space="preserve">ημαντικό για τις  επενδύσεις δεν είναι μόνον να έρχεται ένας μεγάλος επενδυτής και να βλέπει έναν Υπουργό και να λέει «αυτό θέλω να κάνω». Είναι να έχεις κανόνες, να έχεις εργαλεία και να έχεις μια στόχευση, τι επενδύσεις θέλεις, τι φίλτρα θέλεις να </w:t>
      </w:r>
      <w:r>
        <w:rPr>
          <w:rFonts w:eastAsia="Times New Roman" w:cs="Times New Roman"/>
          <w:szCs w:val="24"/>
        </w:rPr>
        <w:t>έχεις,</w:t>
      </w:r>
      <w:r>
        <w:rPr>
          <w:rFonts w:eastAsia="Times New Roman" w:cs="Times New Roman"/>
          <w:szCs w:val="24"/>
        </w:rPr>
        <w:t xml:space="preserve"> για να μπορεί η χώρα να βγει από την κρίση</w:t>
      </w:r>
      <w:r>
        <w:rPr>
          <w:rFonts w:eastAsia="Times New Roman" w:cs="Times New Roman"/>
          <w:szCs w:val="24"/>
        </w:rPr>
        <w:t>,</w:t>
      </w:r>
      <w:r>
        <w:rPr>
          <w:rFonts w:eastAsia="Times New Roman" w:cs="Times New Roman"/>
          <w:szCs w:val="24"/>
        </w:rPr>
        <w:t xml:space="preserve"> χωρίς να γυρίσει στην περίοδο πριν από το 2009.</w:t>
      </w:r>
    </w:p>
    <w:p w14:paraId="356CDBFF"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56CDC00"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Ακολουθεί η τρίτη με αριθμό 1389/4-9-2017 επίκαιρη ερώτησ</w:t>
      </w:r>
      <w:r>
        <w:rPr>
          <w:rFonts w:eastAsia="Times New Roman"/>
          <w:color w:val="000000"/>
          <w:szCs w:val="24"/>
          <w:shd w:val="clear" w:color="auto" w:fill="FFFFFF"/>
        </w:rPr>
        <w:t>η</w:t>
      </w:r>
      <w:r>
        <w:rPr>
          <w:rFonts w:eastAsia="Times New Roman"/>
          <w:color w:val="000000"/>
          <w:szCs w:val="24"/>
          <w:shd w:val="clear" w:color="auto" w:fill="FFFFFF"/>
        </w:rPr>
        <w:t xml:space="preserve"> δεύτερου κύκλου του Βουλευτή Ηλείας της Δημ</w:t>
      </w:r>
      <w:r>
        <w:rPr>
          <w:rFonts w:eastAsia="Times New Roman"/>
          <w:color w:val="000000"/>
          <w:szCs w:val="24"/>
          <w:shd w:val="clear" w:color="auto" w:fill="FFFFFF"/>
        </w:rPr>
        <w:t xml:space="preserve">οκρατικής Συμπαράταξης ΠΑΣΟΚ – ΔΗΜΑΡ </w:t>
      </w:r>
      <w:r>
        <w:rPr>
          <w:rFonts w:eastAsia="Times New Roman"/>
          <w:bCs/>
          <w:color w:val="000000"/>
          <w:szCs w:val="24"/>
          <w:shd w:val="clear" w:color="auto" w:fill="FFFFFF"/>
        </w:rPr>
        <w:t xml:space="preserve">κ. Ιωάννη Κουτσούκου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«Οι δεσμεύσεις προς το Διεθνές Νομισματικό Ταμείο (ΔΝΤ) και τα </w:t>
      </w:r>
      <w:proofErr w:type="spellStart"/>
      <w:r>
        <w:rPr>
          <w:rFonts w:eastAsia="Times New Roman"/>
          <w:color w:val="000000"/>
          <w:szCs w:val="24"/>
          <w:shd w:val="clear" w:color="auto" w:fill="FFFFFF"/>
        </w:rPr>
        <w:t>προαπαιτούμενα</w:t>
      </w:r>
      <w:proofErr w:type="spellEnd"/>
      <w:r>
        <w:rPr>
          <w:rFonts w:eastAsia="Times New Roman"/>
          <w:color w:val="000000"/>
          <w:szCs w:val="24"/>
          <w:shd w:val="clear" w:color="auto" w:fill="FFFFFF"/>
        </w:rPr>
        <w:t xml:space="preserve"> της αξιολόγησης χωρίς ενημέρωση της Βουλής».</w:t>
      </w:r>
    </w:p>
    <w:p w14:paraId="356CDC01"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Κουτσούκο, έχετε τον λόγο.</w:t>
      </w:r>
    </w:p>
    <w:p w14:paraId="356CDC02"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ΓΙΑ</w:t>
      </w:r>
      <w:r>
        <w:rPr>
          <w:rFonts w:eastAsia="Times New Roman"/>
          <w:b/>
          <w:color w:val="000000"/>
          <w:szCs w:val="24"/>
          <w:shd w:val="clear" w:color="auto" w:fill="FFFFFF"/>
        </w:rPr>
        <w:t xml:space="preserve">ΝΝΗΣ ΚΟΥΤΣΟΥΚΟΣ: </w:t>
      </w:r>
      <w:r>
        <w:rPr>
          <w:rFonts w:eastAsia="Times New Roman"/>
          <w:color w:val="000000"/>
          <w:szCs w:val="24"/>
          <w:shd w:val="clear" w:color="auto" w:fill="FFFFFF"/>
        </w:rPr>
        <w:t>Ευχαριστώ, κύριε Πρόεδρε.</w:t>
      </w:r>
    </w:p>
    <w:p w14:paraId="356CDC03"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σήμερα, κύριε Πρόεδρε, την εξαιρετική χαρά και την τιμή να βρίσκεται στα υπουργικά έδρανα ο κ. </w:t>
      </w:r>
      <w:proofErr w:type="spellStart"/>
      <w:r>
        <w:rPr>
          <w:rFonts w:eastAsia="Times New Roman"/>
          <w:color w:val="000000"/>
          <w:szCs w:val="24"/>
          <w:shd w:val="clear" w:color="auto" w:fill="FFFFFF"/>
        </w:rPr>
        <w:t>Τσακαλώτος</w:t>
      </w:r>
      <w:proofErr w:type="spellEnd"/>
      <w:r>
        <w:rPr>
          <w:rFonts w:eastAsia="Times New Roman"/>
          <w:color w:val="000000"/>
          <w:szCs w:val="24"/>
          <w:shd w:val="clear" w:color="auto" w:fill="FFFFFF"/>
        </w:rPr>
        <w:t xml:space="preserve"> και να απαντά σε επίκαιρες ερωτήσεις.</w:t>
      </w:r>
    </w:p>
    <w:p w14:paraId="356CDC04"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αφετηρία της δικής μου επίκαιρης ερώτησης είναι η 23</w:t>
      </w:r>
      <w:r w:rsidRPr="0078784E">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Φλεβάρη, όταν ο κ. </w:t>
      </w:r>
      <w:proofErr w:type="spellStart"/>
      <w:r>
        <w:rPr>
          <w:rFonts w:eastAsia="Times New Roman"/>
          <w:color w:val="000000"/>
          <w:szCs w:val="24"/>
          <w:shd w:val="clear" w:color="auto" w:fill="FFFFFF"/>
        </w:rPr>
        <w:t>Τσακαλώτος</w:t>
      </w:r>
      <w:proofErr w:type="spellEnd"/>
      <w:r>
        <w:rPr>
          <w:rFonts w:eastAsia="Times New Roman"/>
          <w:color w:val="000000"/>
          <w:szCs w:val="24"/>
          <w:shd w:val="clear" w:color="auto" w:fill="FFFFFF"/>
        </w:rPr>
        <w:t xml:space="preserve"> συμφώνησε στο </w:t>
      </w:r>
      <w:proofErr w:type="spellStart"/>
      <w:r>
        <w:rPr>
          <w:rFonts w:eastAsia="Times New Roman"/>
          <w:color w:val="000000"/>
          <w:szCs w:val="24"/>
          <w:shd w:val="clear" w:color="auto" w:fill="FFFFFF"/>
        </w:rPr>
        <w:t>Eurogroup</w:t>
      </w:r>
      <w:proofErr w:type="spellEnd"/>
      <w:r>
        <w:rPr>
          <w:rFonts w:eastAsia="Times New Roman"/>
          <w:color w:val="000000"/>
          <w:szCs w:val="24"/>
          <w:shd w:val="clear" w:color="auto" w:fill="FFFFFF"/>
        </w:rPr>
        <w:t xml:space="preserve"> και μετά «</w:t>
      </w:r>
      <w:proofErr w:type="spellStart"/>
      <w:r>
        <w:rPr>
          <w:rFonts w:eastAsia="Times New Roman"/>
          <w:color w:val="000000"/>
          <w:szCs w:val="24"/>
          <w:shd w:val="clear" w:color="auto" w:fill="FFFFFF"/>
        </w:rPr>
        <w:t>εποίησε</w:t>
      </w:r>
      <w:proofErr w:type="spellEnd"/>
      <w:r>
        <w:rPr>
          <w:rFonts w:eastAsia="Times New Roman"/>
          <w:color w:val="000000"/>
          <w:szCs w:val="24"/>
          <w:shd w:val="clear" w:color="auto" w:fill="FFFFFF"/>
        </w:rPr>
        <w:t xml:space="preserve"> την νήσσαν» γύρω από τη συμφωνία και τον ρωτούσα να μας πει τι συμφώνησε. </w:t>
      </w:r>
    </w:p>
    <w:p w14:paraId="356CDC05"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Επανήλθα, μαζί με τον συνάδελφο </w:t>
      </w:r>
      <w:r>
        <w:rPr>
          <w:rFonts w:eastAsia="Times New Roman"/>
          <w:color w:val="000000"/>
          <w:szCs w:val="24"/>
          <w:shd w:val="clear" w:color="auto" w:fill="FFFFFF"/>
        </w:rPr>
        <w:t xml:space="preserve">κ.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xml:space="preserve"> με γραπτή ερώτηση στις 2 Μαΐου, ζητώντας να μας καταθέσει το </w:t>
      </w:r>
      <w:r>
        <w:rPr>
          <w:rFonts w:eastAsia="Times New Roman"/>
          <w:color w:val="000000"/>
          <w:szCs w:val="24"/>
          <w:shd w:val="clear" w:color="auto" w:fill="FFFFFF"/>
        </w:rPr>
        <w:t>τεχνικό και το συμπληρωματικό μνημόνιο. Και μάλιστα</w:t>
      </w:r>
      <w:r>
        <w:rPr>
          <w:rFonts w:eastAsia="Times New Roman"/>
          <w:color w:val="000000"/>
          <w:szCs w:val="24"/>
          <w:shd w:val="clear" w:color="auto" w:fill="FFFFFF"/>
        </w:rPr>
        <w:t>,</w:t>
      </w:r>
      <w:r>
        <w:rPr>
          <w:rFonts w:eastAsia="Times New Roman"/>
          <w:color w:val="000000"/>
          <w:szCs w:val="24"/>
          <w:shd w:val="clear" w:color="auto" w:fill="FFFFFF"/>
        </w:rPr>
        <w:t xml:space="preserve"> αν είχε την καλοσύνη να μας τα καταθέσει στα ελληνικά, αλλιώς θα μας έβαζε στον κόπο να τα μεταφράσουμε και να πληρώσουμε. Δεν ανταποκρίθηκε ούτε καν στην γραπτή ερώτηση. </w:t>
      </w:r>
    </w:p>
    <w:p w14:paraId="356CDC06"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Αντιλαμβανόμαστε ότι ο Υπουργός</w:t>
      </w:r>
      <w:r>
        <w:rPr>
          <w:rFonts w:eastAsia="Times New Roman"/>
          <w:color w:val="000000"/>
          <w:szCs w:val="24"/>
          <w:shd w:val="clear" w:color="auto" w:fill="FFFFFF"/>
        </w:rPr>
        <w:t xml:space="preserve"> Οικονομικών μπορεί να έχει φόρτο εργασίας, ιδίως όταν λείπει στο εξωτερικό, αλλά να υποτιμά με αυτόν τον τρόπο τη Βουλή με το μην απαντάει στις ερωτήσεις, δεν το αντιλαμβανόμαστε. </w:t>
      </w:r>
    </w:p>
    <w:p w14:paraId="356CDC07"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και εσείς κάτι πρέπει να κάνετε γι’ αυτό. Δεν ξέρω αν πρέπε</w:t>
      </w:r>
      <w:r>
        <w:rPr>
          <w:rFonts w:eastAsia="Times New Roman"/>
          <w:color w:val="000000"/>
          <w:szCs w:val="24"/>
          <w:shd w:val="clear" w:color="auto" w:fill="FFFFFF"/>
        </w:rPr>
        <w:t xml:space="preserve">ι να βάλετε σε ειδικό κεφάλαιο μεταχείρισης τον κ. </w:t>
      </w:r>
      <w:proofErr w:type="spellStart"/>
      <w:r>
        <w:rPr>
          <w:rFonts w:eastAsia="Times New Roman"/>
          <w:color w:val="000000"/>
          <w:szCs w:val="24"/>
          <w:shd w:val="clear" w:color="auto" w:fill="FFFFFF"/>
        </w:rPr>
        <w:t>Τσακαλώτο</w:t>
      </w:r>
      <w:proofErr w:type="spellEnd"/>
      <w:r>
        <w:rPr>
          <w:rFonts w:eastAsia="Times New Roman"/>
          <w:color w:val="000000"/>
          <w:szCs w:val="24"/>
          <w:shd w:val="clear" w:color="auto" w:fill="FFFFFF"/>
        </w:rPr>
        <w:t xml:space="preserve">. </w:t>
      </w:r>
    </w:p>
    <w:p w14:paraId="356CDC08"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επανήλθα. Δύο σελίδες είναι η ιστορία αυτής της ερώτησης, εμπλουτισμένη κάθε φορά με τις εξελίξεις. Η τελευταία εξέλιξη</w:t>
      </w:r>
      <w:r>
        <w:rPr>
          <w:rFonts w:eastAsia="Times New Roman"/>
          <w:color w:val="000000"/>
          <w:szCs w:val="24"/>
          <w:shd w:val="clear" w:color="auto" w:fill="FFFFFF"/>
        </w:rPr>
        <w:t>,</w:t>
      </w:r>
      <w:r>
        <w:rPr>
          <w:rFonts w:eastAsia="Times New Roman"/>
          <w:color w:val="000000"/>
          <w:szCs w:val="24"/>
          <w:shd w:val="clear" w:color="auto" w:fill="FFFFFF"/>
        </w:rPr>
        <w:t xml:space="preserve"> στην οποία αναφέρομαι, κύριε Υπουργέ, στην ερώτησή μ</w:t>
      </w:r>
      <w:r>
        <w:rPr>
          <w:rFonts w:eastAsia="Times New Roman"/>
          <w:color w:val="000000"/>
          <w:szCs w:val="24"/>
          <w:shd w:val="clear" w:color="auto" w:fill="FFFFFF"/>
        </w:rPr>
        <w:t>ου, είναι το έγγραφο που στείλατε στο ΔΝΤ με την υπογραφή τη δική σας, του κ. Στουρνάρα και του κ. Τσίπρα</w:t>
      </w:r>
      <w:r>
        <w:rPr>
          <w:rFonts w:eastAsia="Times New Roman"/>
          <w:color w:val="000000"/>
          <w:szCs w:val="24"/>
          <w:shd w:val="clear" w:color="auto" w:fill="FFFFFF"/>
        </w:rPr>
        <w:t>,</w:t>
      </w:r>
      <w:r>
        <w:rPr>
          <w:rFonts w:eastAsia="Times New Roman"/>
          <w:color w:val="000000"/>
          <w:szCs w:val="24"/>
          <w:shd w:val="clear" w:color="auto" w:fill="FFFFFF"/>
        </w:rPr>
        <w:t xml:space="preserve"> σύμφωνα με τις πληροφορίες του Τύπου.</w:t>
      </w:r>
    </w:p>
    <w:p w14:paraId="356CDC09"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λοιπόν χαιρόμαστε που είστε εδώ σήμερα και περιμένουμε να μας διαφωτίσετε. Μόλις προχθές επιβεβαιώσατε ότι</w:t>
      </w:r>
      <w:r>
        <w:rPr>
          <w:rFonts w:eastAsia="Times New Roman" w:cs="Times New Roman"/>
          <w:szCs w:val="24"/>
        </w:rPr>
        <w:t xml:space="preserve"> τα </w:t>
      </w:r>
      <w:proofErr w:type="spellStart"/>
      <w:r>
        <w:rPr>
          <w:rFonts w:eastAsia="Times New Roman" w:cs="Times New Roman"/>
          <w:szCs w:val="24"/>
        </w:rPr>
        <w:t>προαπαιτούμενα</w:t>
      </w:r>
      <w:proofErr w:type="spellEnd"/>
      <w:r>
        <w:rPr>
          <w:rFonts w:eastAsia="Times New Roman" w:cs="Times New Roman"/>
          <w:szCs w:val="24"/>
        </w:rPr>
        <w:t xml:space="preserve">, όπως διέρρευσαν από την αξιολόγηση της Ευρωπαϊκής Επιτροπής, είναι </w:t>
      </w:r>
      <w:proofErr w:type="spellStart"/>
      <w:r>
        <w:rPr>
          <w:rFonts w:eastAsia="Times New Roman" w:cs="Times New Roman"/>
          <w:szCs w:val="24"/>
        </w:rPr>
        <w:t>εκατόν</w:t>
      </w:r>
      <w:proofErr w:type="spellEnd"/>
      <w:r>
        <w:rPr>
          <w:rFonts w:eastAsia="Times New Roman" w:cs="Times New Roman"/>
          <w:szCs w:val="24"/>
        </w:rPr>
        <w:t xml:space="preserve"> δεκατρία και ότι τα ενενήντα πέντε πρέπει να υλοποιηθούν μέχρι τα Χριστούγεννα. Υπάρχουν τα υπόλοιπα από τη δεύτερη αξιολόγηση, υπάρχουν ζητήματα που τίθενται εκ </w:t>
      </w:r>
      <w:r>
        <w:rPr>
          <w:rFonts w:eastAsia="Times New Roman" w:cs="Times New Roman"/>
          <w:szCs w:val="24"/>
        </w:rPr>
        <w:t xml:space="preserve">νέου. Δεν ξέρω αν έχετε φέρει τα έγγραφα που σας ζήτησα. Θα μας είναι ιδιαίτερα χρήσιμα για να δούμε τι μας περιμένει. </w:t>
      </w:r>
    </w:p>
    <w:p w14:paraId="356CDC0A"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παρακαλώ να είστε ουσιαστικός στις απαντήσεις </w:t>
      </w:r>
      <w:r>
        <w:rPr>
          <w:rFonts w:eastAsia="Times New Roman" w:cs="Times New Roman"/>
          <w:szCs w:val="24"/>
        </w:rPr>
        <w:t>σας,</w:t>
      </w:r>
      <w:r>
        <w:rPr>
          <w:rFonts w:eastAsia="Times New Roman" w:cs="Times New Roman"/>
          <w:szCs w:val="24"/>
        </w:rPr>
        <w:t xml:space="preserve"> για να ενημερωθούμε και εμείς και ο ελληνικός λαός, αλλά και οι Βουλευτές της Συμ</w:t>
      </w:r>
      <w:r>
        <w:rPr>
          <w:rFonts w:eastAsia="Times New Roman" w:cs="Times New Roman"/>
          <w:szCs w:val="24"/>
        </w:rPr>
        <w:t>πολίτευσης</w:t>
      </w:r>
      <w:r>
        <w:rPr>
          <w:rFonts w:eastAsia="Times New Roman" w:cs="Times New Roman"/>
          <w:szCs w:val="24"/>
        </w:rPr>
        <w:t>,</w:t>
      </w:r>
      <w:r>
        <w:rPr>
          <w:rFonts w:eastAsia="Times New Roman" w:cs="Times New Roman"/>
          <w:szCs w:val="24"/>
        </w:rPr>
        <w:t xml:space="preserve"> που θα κληθούν </w:t>
      </w:r>
      <w:r>
        <w:rPr>
          <w:rFonts w:eastAsia="Times New Roman" w:cs="Times New Roman"/>
          <w:szCs w:val="24"/>
        </w:rPr>
        <w:t>σ</w:t>
      </w:r>
      <w:r>
        <w:rPr>
          <w:rFonts w:eastAsia="Times New Roman" w:cs="Times New Roman"/>
          <w:szCs w:val="24"/>
        </w:rPr>
        <w:t>το επόμενο διάστημα να ψηφίσουν</w:t>
      </w:r>
      <w:r>
        <w:rPr>
          <w:rFonts w:eastAsia="Times New Roman" w:cs="Times New Roman"/>
          <w:szCs w:val="24"/>
        </w:rPr>
        <w:t>,</w:t>
      </w:r>
      <w:r>
        <w:rPr>
          <w:rFonts w:eastAsia="Times New Roman" w:cs="Times New Roman"/>
          <w:szCs w:val="24"/>
        </w:rPr>
        <w:t xml:space="preserve"> με βάση όσα έχετε συμφωνήσει ή διαπραγματεύεστε.</w:t>
      </w:r>
    </w:p>
    <w:p w14:paraId="356CDC0B"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Κουτσούκο. </w:t>
      </w:r>
    </w:p>
    <w:p w14:paraId="356CDC0C"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56CDC0D"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w:t>
      </w:r>
      <w:r>
        <w:rPr>
          <w:rFonts w:eastAsia="Times New Roman" w:cs="Times New Roman"/>
          <w:szCs w:val="24"/>
        </w:rPr>
        <w:t xml:space="preserve">εδρε, είμαι στην ευχάριστη θέση να σας πω ότι έχω καλά νέα για τον κ. Κουτσούκο. </w:t>
      </w:r>
    </w:p>
    <w:p w14:paraId="356CDC0E"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Πριν του πω τα καλά λόγια, θα αρχίσω με μια προσωπική εμπειρία. Όταν άρχισα την πανεπιστημιακή μου καριέρα, μετά το διδακτορικό, στο Πανεπιστήμιο του </w:t>
      </w:r>
      <w:proofErr w:type="spellStart"/>
      <w:r>
        <w:rPr>
          <w:rFonts w:eastAsia="Times New Roman" w:cs="Times New Roman"/>
          <w:szCs w:val="24"/>
        </w:rPr>
        <w:t>Κεντ</w:t>
      </w:r>
      <w:proofErr w:type="spellEnd"/>
      <w:r>
        <w:rPr>
          <w:rFonts w:eastAsia="Times New Roman" w:cs="Times New Roman"/>
          <w:szCs w:val="24"/>
        </w:rPr>
        <w:t>, η πρώτη μου έρευνα</w:t>
      </w:r>
      <w:r>
        <w:rPr>
          <w:rFonts w:eastAsia="Times New Roman" w:cs="Times New Roman"/>
          <w:szCs w:val="24"/>
        </w:rPr>
        <w:t xml:space="preserve"> ήταν για τη διαφυγή κεφαλαίου και τι εξηγεί τις νομισματικές κρίσεις, τις κρίσεις των συναλλαγματικών ισοτιμιών. Έπρεπε επί έναν μήνα να πηγαίνω στη βιβλιοθήκη από τις 7.00΄ ως τις 11.00΄ για να βρω</w:t>
      </w:r>
      <w:r>
        <w:rPr>
          <w:rFonts w:eastAsia="Times New Roman" w:cs="Times New Roman"/>
          <w:szCs w:val="24"/>
        </w:rPr>
        <w:t>,</w:t>
      </w:r>
      <w:r>
        <w:rPr>
          <w:rFonts w:eastAsia="Times New Roman" w:cs="Times New Roman"/>
          <w:szCs w:val="24"/>
        </w:rPr>
        <w:t xml:space="preserve"> για κάθε χώρα </w:t>
      </w:r>
      <w:r>
        <w:rPr>
          <w:rFonts w:eastAsia="Times New Roman" w:cs="Times New Roman"/>
          <w:szCs w:val="24"/>
        </w:rPr>
        <w:t xml:space="preserve">επί </w:t>
      </w:r>
      <w:r>
        <w:rPr>
          <w:rFonts w:eastAsia="Times New Roman" w:cs="Times New Roman"/>
          <w:szCs w:val="24"/>
        </w:rPr>
        <w:t>τριάντα 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ήταν η συναλλαγματ</w:t>
      </w:r>
      <w:r>
        <w:rPr>
          <w:rFonts w:eastAsia="Times New Roman" w:cs="Times New Roman"/>
          <w:szCs w:val="24"/>
        </w:rPr>
        <w:t>ική ισοτιμία διαχρονικά και τι ήταν αυτό που προέβλεπαν οι αγορές μελλοντικά. Πήγαινα δηλαδή στις εφημερίδες με τα μικροφίλμ και έβλεπα τι ήταν για την Αγγλία η συναλλαγματική ισοτιμία με το γαλλικό φράγκο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56CDC0F"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οι νέες και νέοι φοιτητές –είμαι σε </w:t>
      </w:r>
      <w:r>
        <w:rPr>
          <w:rFonts w:eastAsia="Times New Roman" w:cs="Times New Roman"/>
          <w:szCs w:val="24"/>
        </w:rPr>
        <w:t xml:space="preserve">καλή διάθεση να σας πω- μπορούν να κάνουν αυτό με το πάτημα ενός κουμπιού. </w:t>
      </w:r>
      <w:r>
        <w:rPr>
          <w:rFonts w:eastAsia="Times New Roman" w:cs="Times New Roman"/>
          <w:szCs w:val="24"/>
        </w:rPr>
        <w:lastRenderedPageBreak/>
        <w:t>Όλα αυτά τα στοιχεία, που εμένα μου πήρε έναν μήνα να τα βρω, μπορούν να τα βρουν</w:t>
      </w:r>
      <w:r>
        <w:rPr>
          <w:rFonts w:eastAsia="Times New Roman" w:cs="Times New Roman"/>
          <w:szCs w:val="24"/>
        </w:rPr>
        <w:t xml:space="preserve">, πατώντας </w:t>
      </w:r>
      <w:r>
        <w:rPr>
          <w:rFonts w:eastAsia="Times New Roman" w:cs="Times New Roman"/>
          <w:szCs w:val="24"/>
        </w:rPr>
        <w:t>ένα κουμπί.</w:t>
      </w:r>
    </w:p>
    <w:p w14:paraId="356CDC10"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 καλά νέα είναι ότι το ίντερνετ μάς τα παρέχει αυτά. Μπορεί λοιπόν</w:t>
      </w:r>
      <w:r>
        <w:rPr>
          <w:rFonts w:eastAsia="Times New Roman" w:cs="Times New Roman"/>
          <w:szCs w:val="24"/>
        </w:rPr>
        <w:t>,</w:t>
      </w:r>
      <w:r>
        <w:rPr>
          <w:rFonts w:eastAsia="Times New Roman" w:cs="Times New Roman"/>
          <w:szCs w:val="24"/>
        </w:rPr>
        <w:t xml:space="preserve"> και ο κ</w:t>
      </w:r>
      <w:r>
        <w:rPr>
          <w:rFonts w:eastAsia="Times New Roman" w:cs="Times New Roman"/>
          <w:szCs w:val="24"/>
        </w:rPr>
        <w:t xml:space="preserve">. Κουτσούκος να κάνει ακριβώς το ίδιο. Αν έκανε τον κόπο να πάει στο </w:t>
      </w:r>
      <w:r>
        <w:rPr>
          <w:rFonts w:eastAsia="Times New Roman" w:cs="Times New Roman"/>
          <w:szCs w:val="24"/>
          <w:lang w:val="en-US"/>
        </w:rPr>
        <w:t>site</w:t>
      </w:r>
      <w:r>
        <w:rPr>
          <w:rFonts w:eastAsia="Times New Roman" w:cs="Times New Roman"/>
          <w:szCs w:val="24"/>
        </w:rPr>
        <w:t xml:space="preserve"> του ΔΝΤ και της Κομισιόν, θα έβρισκε και τα </w:t>
      </w:r>
      <w:proofErr w:type="spellStart"/>
      <w:r>
        <w:rPr>
          <w:rFonts w:eastAsia="Times New Roman" w:cs="Times New Roman"/>
          <w:szCs w:val="24"/>
        </w:rPr>
        <w:t>εκατόν</w:t>
      </w:r>
      <w:proofErr w:type="spellEnd"/>
      <w:r>
        <w:rPr>
          <w:rFonts w:eastAsia="Times New Roman" w:cs="Times New Roman"/>
          <w:szCs w:val="24"/>
        </w:rPr>
        <w:t xml:space="preserve"> δεκατρία </w:t>
      </w:r>
      <w:proofErr w:type="spellStart"/>
      <w:r>
        <w:rPr>
          <w:rFonts w:eastAsia="Times New Roman" w:cs="Times New Roman"/>
          <w:szCs w:val="24"/>
        </w:rPr>
        <w:t>προαπαιτούμενα</w:t>
      </w:r>
      <w:proofErr w:type="spellEnd"/>
      <w:r>
        <w:rPr>
          <w:rFonts w:eastAsia="Times New Roman" w:cs="Times New Roman"/>
          <w:szCs w:val="24"/>
        </w:rPr>
        <w:t xml:space="preserve"> και τα ενενήντα πέντε</w:t>
      </w:r>
      <w:r>
        <w:rPr>
          <w:rFonts w:eastAsia="Times New Roman" w:cs="Times New Roman"/>
          <w:szCs w:val="24"/>
        </w:rPr>
        <w:t>,</w:t>
      </w:r>
      <w:r>
        <w:rPr>
          <w:rFonts w:eastAsia="Times New Roman" w:cs="Times New Roman"/>
          <w:szCs w:val="24"/>
        </w:rPr>
        <w:t xml:space="preserve"> που πρέπει να υλοποιηθούν μέχρι τα Χριστούγεννα. </w:t>
      </w:r>
    </w:p>
    <w:p w14:paraId="356CDC11"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μπορούσε επίσης ο κ. Κουτσούκος</w:t>
      </w:r>
      <w:r>
        <w:rPr>
          <w:rFonts w:eastAsia="Times New Roman" w:cs="Times New Roman"/>
          <w:szCs w:val="24"/>
        </w:rPr>
        <w:t xml:space="preserve"> να μπει στο </w:t>
      </w:r>
      <w:r>
        <w:rPr>
          <w:rFonts w:eastAsia="Times New Roman" w:cs="Times New Roman"/>
          <w:szCs w:val="24"/>
          <w:lang w:val="en-US"/>
        </w:rPr>
        <w:t>site</w:t>
      </w:r>
      <w:r>
        <w:rPr>
          <w:rFonts w:eastAsia="Times New Roman" w:cs="Times New Roman"/>
          <w:szCs w:val="24"/>
        </w:rPr>
        <w:t xml:space="preserve"> του ΔΝΤ και να δει ποια είναι τα δικά του </w:t>
      </w:r>
      <w:proofErr w:type="spellStart"/>
      <w:r>
        <w:rPr>
          <w:rFonts w:eastAsia="Times New Roman" w:cs="Times New Roman"/>
          <w:szCs w:val="24"/>
        </w:rPr>
        <w:t>προαπαιτούμενα</w:t>
      </w:r>
      <w:proofErr w:type="spellEnd"/>
      <w:r>
        <w:rPr>
          <w:rFonts w:eastAsia="Times New Roman" w:cs="Times New Roman"/>
          <w:szCs w:val="24"/>
        </w:rPr>
        <w:t>, που είναι λιγότερα. Αν θέλετε, μπορώ να σας εξηγήσω γιατί είναι λιγότερα. Θα μπορούσε να συγκρίνει ποια είναι ίδια και ποια διαφορετικά μεταξύ των ευρωπαϊκών θεσμών</w:t>
      </w:r>
      <w:r>
        <w:rPr>
          <w:rFonts w:eastAsia="Times New Roman" w:cs="Times New Roman"/>
          <w:szCs w:val="24"/>
        </w:rPr>
        <w:t>,</w:t>
      </w:r>
      <w:r>
        <w:rPr>
          <w:rFonts w:eastAsia="Times New Roman" w:cs="Times New Roman"/>
          <w:szCs w:val="24"/>
        </w:rPr>
        <w:t xml:space="preserve"> που είναι στην</w:t>
      </w:r>
      <w:r>
        <w:rPr>
          <w:rFonts w:eastAsia="Times New Roman" w:cs="Times New Roman"/>
          <w:szCs w:val="24"/>
        </w:rPr>
        <w:t xml:space="preserve"> Κομισιόν και του ΔΝΤ. Θα μπορούσε να δει επιπλέον, αν είναι καινούργια σε σχέση με αυτά που υπήρχαν πριν.</w:t>
      </w:r>
    </w:p>
    <w:p w14:paraId="356CDC12"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βρίσκονται όλα σε δημόσιο χώρο. Δεν χρειαζόταν ούτε να γράψετε επιστολές ή να κάνετε ερωτήματα. Τα έχω εδώ</w:t>
      </w:r>
      <w:r>
        <w:rPr>
          <w:rFonts w:eastAsia="Times New Roman" w:cs="Times New Roman"/>
          <w:szCs w:val="24"/>
        </w:rPr>
        <w:t>,</w:t>
      </w:r>
      <w:r>
        <w:rPr>
          <w:rFonts w:eastAsia="Times New Roman" w:cs="Times New Roman"/>
          <w:szCs w:val="24"/>
        </w:rPr>
        <w:t xml:space="preserve"> για να σας τα δώσω, αλλά δεν νομίζω </w:t>
      </w:r>
      <w:r>
        <w:rPr>
          <w:rFonts w:eastAsia="Times New Roman" w:cs="Times New Roman"/>
          <w:szCs w:val="24"/>
        </w:rPr>
        <w:t xml:space="preserve">ότι είναι χρήσιμα. </w:t>
      </w:r>
    </w:p>
    <w:p w14:paraId="356CDC13"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Ξέρετε, κύριε Κουτσούκο, τι έλεγε ο Κομφούκιος; «Αν δώσεις ένα ψάρι σε έναν άνθρωπο, τον κρατάς ζωντανό για μια </w:t>
      </w:r>
      <w:r>
        <w:rPr>
          <w:rFonts w:eastAsia="Times New Roman" w:cs="Times New Roman"/>
          <w:szCs w:val="24"/>
        </w:rPr>
        <w:lastRenderedPageBreak/>
        <w:t xml:space="preserve">μέρα. Αν όμως του μάθεις να ψαρεύει, τον κρατάς ζωντανό για μια ζωή». </w:t>
      </w:r>
    </w:p>
    <w:p w14:paraId="356CDC14"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α καταθέτω λοιπόν στα Πρακτικά για να τα δείτε.</w:t>
      </w:r>
    </w:p>
    <w:p w14:paraId="356CDC15" w14:textId="77777777" w:rsidR="00282A3F" w:rsidRDefault="00107C72">
      <w:pPr>
        <w:spacing w:line="600" w:lineRule="auto"/>
        <w:ind w:firstLine="720"/>
        <w:jc w:val="both"/>
        <w:rPr>
          <w:rFonts w:eastAsia="Times New Roman" w:cs="Times New Roman"/>
        </w:rPr>
      </w:pPr>
      <w:r>
        <w:rPr>
          <w:rFonts w:eastAsia="Times New Roman" w:cs="Times New Roman"/>
        </w:rPr>
        <w:t xml:space="preserve">(Στο σημείο αυτό ο Υπουργός κ. Ευκλείδης </w:t>
      </w:r>
      <w:proofErr w:type="spellStart"/>
      <w:r>
        <w:rPr>
          <w:rFonts w:eastAsia="Times New Roman" w:cs="Times New Roman"/>
        </w:rPr>
        <w:t>Τσακαλώτος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56CDC16"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παρακαλώ όμως να φέρετε κάποιους συνε</w:t>
      </w:r>
      <w:r>
        <w:rPr>
          <w:rFonts w:eastAsia="Times New Roman" w:cs="Times New Roman"/>
          <w:szCs w:val="24"/>
        </w:rPr>
        <w:t xml:space="preserve">ργάτες </w:t>
      </w:r>
      <w:r>
        <w:rPr>
          <w:rFonts w:eastAsia="Times New Roman" w:cs="Times New Roman"/>
          <w:szCs w:val="24"/>
        </w:rPr>
        <w:t>σας,</w:t>
      </w:r>
      <w:r>
        <w:rPr>
          <w:rFonts w:eastAsia="Times New Roman" w:cs="Times New Roman"/>
          <w:szCs w:val="24"/>
        </w:rPr>
        <w:t xml:space="preserve"> για να τους εξηγήσουν οι συνεργάτες μου πώς να τα κατεβάζουν από το ίντερνετ. Δεν χρειάζεται να βλέπετε τις δημοσιεύσεις. Δεν χρειάζεται να ψάχνετε δημοσιεύματα εφημερίδας. Θα σας εξηγήσουν πώς μπαίνουν στο </w:t>
      </w:r>
      <w:r>
        <w:rPr>
          <w:rFonts w:eastAsia="Times New Roman" w:cs="Times New Roman"/>
          <w:szCs w:val="24"/>
          <w:lang w:val="en-US"/>
        </w:rPr>
        <w:t>site</w:t>
      </w:r>
      <w:r>
        <w:rPr>
          <w:rFonts w:eastAsia="Times New Roman" w:cs="Times New Roman"/>
          <w:szCs w:val="24"/>
        </w:rPr>
        <w:t>, που έχει το ΔΝΤ όλα τα κείμενα</w:t>
      </w:r>
      <w:r>
        <w:rPr>
          <w:rFonts w:eastAsia="Times New Roman" w:cs="Times New Roman"/>
          <w:szCs w:val="24"/>
        </w:rPr>
        <w:t>,</w:t>
      </w:r>
      <w:r>
        <w:rPr>
          <w:rFonts w:eastAsia="Times New Roman" w:cs="Times New Roman"/>
          <w:szCs w:val="24"/>
        </w:rPr>
        <w:t xml:space="preserve"> που χρειάζεστε και νομίζω ότι έτσι θα είστε πολύ πιο ευχαριστημένος, πολύ περισσότερο αποτελεσματικός και θα κουράζετε τη Βουλή πολύ λιγότερο.</w:t>
      </w:r>
    </w:p>
    <w:p w14:paraId="356CDC17"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Κουτσούκο, έχετε τον λόγο.</w:t>
      </w:r>
    </w:p>
    <w:p w14:paraId="356CDC18"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Λυπάμαι πραγματικά</w:t>
      </w:r>
      <w:r>
        <w:rPr>
          <w:rFonts w:eastAsia="Times New Roman" w:cs="Times New Roman"/>
          <w:szCs w:val="24"/>
        </w:rPr>
        <w:t>,</w:t>
      </w:r>
      <w:r>
        <w:rPr>
          <w:rFonts w:eastAsia="Times New Roman" w:cs="Times New Roman"/>
          <w:szCs w:val="24"/>
        </w:rPr>
        <w:t xml:space="preserve"> για το </w:t>
      </w:r>
      <w:r>
        <w:rPr>
          <w:rFonts w:eastAsia="Times New Roman" w:cs="Times New Roman"/>
          <w:szCs w:val="24"/>
        </w:rPr>
        <w:t>θράσος του Υπουργού, που λέει αυτά</w:t>
      </w:r>
      <w:r>
        <w:rPr>
          <w:rFonts w:eastAsia="Times New Roman" w:cs="Times New Roman"/>
          <w:szCs w:val="24"/>
        </w:rPr>
        <w:t>,</w:t>
      </w:r>
      <w:r>
        <w:rPr>
          <w:rFonts w:eastAsia="Times New Roman" w:cs="Times New Roman"/>
          <w:szCs w:val="24"/>
        </w:rPr>
        <w:t xml:space="preserve"> αντί να ζητήσει μια συγ</w:t>
      </w:r>
      <w:r>
        <w:rPr>
          <w:rFonts w:eastAsia="Times New Roman" w:cs="Times New Roman"/>
          <w:szCs w:val="24"/>
        </w:rPr>
        <w:t>γ</w:t>
      </w:r>
      <w:r>
        <w:rPr>
          <w:rFonts w:eastAsia="Times New Roman" w:cs="Times New Roman"/>
          <w:szCs w:val="24"/>
        </w:rPr>
        <w:t>νώμη</w:t>
      </w:r>
      <w:r>
        <w:rPr>
          <w:rFonts w:eastAsia="Times New Roman" w:cs="Times New Roman"/>
          <w:szCs w:val="24"/>
        </w:rPr>
        <w:t>,</w:t>
      </w:r>
      <w:r>
        <w:rPr>
          <w:rFonts w:eastAsia="Times New Roman" w:cs="Times New Roman"/>
          <w:szCs w:val="24"/>
        </w:rPr>
        <w:t xml:space="preserve"> που οι υπηρεσίες του δεν ανταποκρίνονται στοιχειωδώς. </w:t>
      </w:r>
    </w:p>
    <w:p w14:paraId="356CDC19"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Μαυρωτά</w:t>
      </w:r>
      <w:proofErr w:type="spellEnd"/>
      <w:r>
        <w:rPr>
          <w:rFonts w:eastAsia="Times New Roman" w:cs="Times New Roman"/>
          <w:szCs w:val="24"/>
        </w:rPr>
        <w:t xml:space="preserve"> προχθές</w:t>
      </w:r>
      <w:r>
        <w:rPr>
          <w:rFonts w:eastAsia="Times New Roman" w:cs="Times New Roman"/>
          <w:szCs w:val="24"/>
        </w:rPr>
        <w:t>,</w:t>
      </w:r>
      <w:r>
        <w:rPr>
          <w:rFonts w:eastAsia="Times New Roman" w:cs="Times New Roman"/>
          <w:szCs w:val="24"/>
        </w:rPr>
        <w:t xml:space="preserve"> να λέει ότι έχει δέκα αναπάντητες ερωτήσεις. Άκουσα τον συνάδελφο νωρίτερα</w:t>
      </w:r>
      <w:r>
        <w:rPr>
          <w:rFonts w:eastAsia="Times New Roman" w:cs="Times New Roman"/>
          <w:szCs w:val="24"/>
        </w:rPr>
        <w:t>,</w:t>
      </w:r>
      <w:r>
        <w:rPr>
          <w:rFonts w:eastAsia="Times New Roman" w:cs="Times New Roman"/>
          <w:szCs w:val="24"/>
        </w:rPr>
        <w:t xml:space="preserve"> να λέει ότι έχει αναβληθεί η</w:t>
      </w:r>
      <w:r>
        <w:rPr>
          <w:rFonts w:eastAsia="Times New Roman" w:cs="Times New Roman"/>
          <w:szCs w:val="24"/>
        </w:rPr>
        <w:t xml:space="preserve"> ερώτησή του δέκα φορές. Αντί να ζητήσει μια συγ</w:t>
      </w:r>
      <w:r>
        <w:rPr>
          <w:rFonts w:eastAsia="Times New Roman" w:cs="Times New Roman"/>
          <w:szCs w:val="24"/>
        </w:rPr>
        <w:t>γ</w:t>
      </w:r>
      <w:r>
        <w:rPr>
          <w:rFonts w:eastAsia="Times New Roman" w:cs="Times New Roman"/>
          <w:szCs w:val="24"/>
        </w:rPr>
        <w:t>νώμη, μας εγκαλεί ότι δεν ξέρουμε να χρησιμοποιούμε το διαδίκτυο.</w:t>
      </w:r>
    </w:p>
    <w:p w14:paraId="356CDC1A"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Μπορεί, κύριε Υπουργέ, να μην σπούδασα στην Αγγλία, να μην είμαι αγγλοτραφής…</w:t>
      </w:r>
    </w:p>
    <w:p w14:paraId="356CDC1B"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Μη</w:t>
      </w:r>
      <w:r>
        <w:rPr>
          <w:rFonts w:eastAsia="Times New Roman" w:cs="Times New Roman"/>
          <w:szCs w:val="24"/>
        </w:rPr>
        <w:t xml:space="preserve"> με ειρωνεύεστε για την Αγγλία.</w:t>
      </w:r>
    </w:p>
    <w:p w14:paraId="356CDC1C"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μάθετε να μην προσβάλλετε τη Βουλή και τους συναδέλφους.</w:t>
      </w:r>
    </w:p>
    <w:p w14:paraId="356CDC1D"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μην απαντάτε.</w:t>
      </w:r>
    </w:p>
    <w:p w14:paraId="356CDC1E"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Μπορεί να προέρχομαι, κύριε Υπουργέ, από μία αγροτική οικογένει</w:t>
      </w:r>
      <w:r>
        <w:rPr>
          <w:rFonts w:eastAsia="Times New Roman" w:cs="Times New Roman"/>
          <w:szCs w:val="24"/>
        </w:rPr>
        <w:t xml:space="preserve">α της Αμαλιάδας, αλλά για </w:t>
      </w:r>
      <w:r>
        <w:rPr>
          <w:rFonts w:eastAsia="Times New Roman" w:cs="Times New Roman"/>
          <w:szCs w:val="24"/>
        </w:rPr>
        <w:lastRenderedPageBreak/>
        <w:t>να κάνω τη δουλειά μου</w:t>
      </w:r>
      <w:r>
        <w:rPr>
          <w:rFonts w:eastAsia="Times New Roman" w:cs="Times New Roman"/>
          <w:szCs w:val="24"/>
        </w:rPr>
        <w:t>,</w:t>
      </w:r>
      <w:r>
        <w:rPr>
          <w:rFonts w:eastAsia="Times New Roman" w:cs="Times New Roman"/>
          <w:szCs w:val="24"/>
        </w:rPr>
        <w:t xml:space="preserve"> μπορώ να μπω στο διαδίκτυο και μαθαίνω και είμαι ενημερωμένος…</w:t>
      </w:r>
    </w:p>
    <w:p w14:paraId="356CDC1F"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Πού είστε ενημερωμένος;</w:t>
      </w:r>
    </w:p>
    <w:p w14:paraId="356CDC20" w14:textId="77777777" w:rsidR="00282A3F" w:rsidRDefault="00107C7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Αντί λοιπόν</w:t>
      </w:r>
      <w:r>
        <w:rPr>
          <w:rFonts w:eastAsia="Times New Roman" w:cs="Times New Roman"/>
          <w:szCs w:val="24"/>
        </w:rPr>
        <w:t>,</w:t>
      </w:r>
      <w:r>
        <w:rPr>
          <w:rFonts w:eastAsia="Times New Roman" w:cs="Times New Roman"/>
          <w:szCs w:val="24"/>
        </w:rPr>
        <w:t xml:space="preserve"> να μας εγκαλείτε ότι δεν κάνουμε χρήση το</w:t>
      </w:r>
      <w:r>
        <w:rPr>
          <w:rFonts w:eastAsia="Times New Roman" w:cs="Times New Roman"/>
          <w:szCs w:val="24"/>
        </w:rPr>
        <w:t>υ διαδικτύου και σας κουράζουμε με το να έρχεστε στη Βουλή, να ζητήσετε μια συγ</w:t>
      </w:r>
      <w:r>
        <w:rPr>
          <w:rFonts w:eastAsia="Times New Roman" w:cs="Times New Roman"/>
          <w:szCs w:val="24"/>
        </w:rPr>
        <w:t>γ</w:t>
      </w:r>
      <w:r>
        <w:rPr>
          <w:rFonts w:eastAsia="Times New Roman" w:cs="Times New Roman"/>
          <w:szCs w:val="24"/>
        </w:rPr>
        <w:t>νώμη που δεν κάνατε καλά τη δουλειά σας.</w:t>
      </w:r>
      <w:r>
        <w:rPr>
          <w:rFonts w:eastAsia="Times New Roman" w:cs="Times New Roman"/>
          <w:szCs w:val="24"/>
        </w:rPr>
        <w:t xml:space="preserve"> </w:t>
      </w:r>
      <w:r>
        <w:rPr>
          <w:rFonts w:eastAsia="Times New Roman" w:cs="Times New Roman"/>
          <w:szCs w:val="24"/>
        </w:rPr>
        <w:t>Και να πάψετε να απαντάτε με τέτοιου είδους ευφυολογήματα, υποβαθμίζοντας κάθε φορά τη συζήτηση και επί της ουσίας, υπεκφεύγοντας.</w:t>
      </w:r>
    </w:p>
    <w:p w14:paraId="356CDC2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Διότ</w:t>
      </w:r>
      <w:r>
        <w:rPr>
          <w:rFonts w:eastAsia="Times New Roman" w:cs="Times New Roman"/>
          <w:szCs w:val="24"/>
        </w:rPr>
        <w:t xml:space="preserve">ι, εντάξει, </w:t>
      </w:r>
      <w:r>
        <w:rPr>
          <w:rFonts w:eastAsia="Times New Roman"/>
          <w:bCs/>
        </w:rPr>
        <w:t>κύριε Υπουργέ,</w:t>
      </w:r>
      <w:r>
        <w:rPr>
          <w:rFonts w:eastAsia="Times New Roman" w:cs="Times New Roman"/>
          <w:szCs w:val="24"/>
        </w:rPr>
        <w:t xml:space="preserve"> στα αγγλικά μπορούμε να βρούμε στο δικτυακό τόπο του ΔΝΤ και της Κομισιόν αυτά που μας είπατε. Την επιστολή που στείλατε εσείς, ο κ. Τσίπρας και ο κ. Στουρνάρας στο ΔΝΤ, με τις είκοσι μία δεσμεύσεις δεν μπορούμε να τη βρούμε.</w:t>
      </w:r>
    </w:p>
    <w:p w14:paraId="356CDC2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Κι </w:t>
      </w:r>
      <w:r>
        <w:rPr>
          <w:rFonts w:eastAsia="Times New Roman" w:cs="Times New Roman"/>
          <w:szCs w:val="24"/>
        </w:rPr>
        <w:t xml:space="preserve">επίσης, δεν ξέρω αν έχουμε το τεχνικό μνημόνιο ή το συμπληρωματικό μνημόνιο σε επίσημη μορφή και θέλω και την υπογραφή σας. Επιτέλους, δηλαδή! </w:t>
      </w:r>
    </w:p>
    <w:p w14:paraId="356CDC2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Πήγατε στην 1</w:t>
      </w:r>
      <w:r>
        <w:rPr>
          <w:rFonts w:eastAsia="Times New Roman" w:cs="Times New Roman"/>
          <w:szCs w:val="24"/>
          <w:vertAlign w:val="superscript"/>
        </w:rPr>
        <w:t>η</w:t>
      </w:r>
      <w:r>
        <w:rPr>
          <w:rFonts w:eastAsia="Times New Roman" w:cs="Times New Roman"/>
          <w:szCs w:val="24"/>
        </w:rPr>
        <w:t xml:space="preserve"> του Μάη, την ημέρα που τιμούμε τους αγώνες των εργαζομένων και βάλατε την υπογραφή </w:t>
      </w:r>
      <w:r>
        <w:rPr>
          <w:rFonts w:eastAsia="Times New Roman" w:cs="Times New Roman"/>
          <w:szCs w:val="24"/>
        </w:rPr>
        <w:t>σας,</w:t>
      </w:r>
      <w:r>
        <w:rPr>
          <w:rFonts w:eastAsia="Times New Roman" w:cs="Times New Roman"/>
          <w:szCs w:val="24"/>
        </w:rPr>
        <w:t xml:space="preserve"> εσείς και</w:t>
      </w:r>
      <w:r>
        <w:rPr>
          <w:rFonts w:eastAsia="Times New Roman" w:cs="Times New Roman"/>
          <w:szCs w:val="24"/>
        </w:rPr>
        <w:t xml:space="preserve"> η κ. </w:t>
      </w:r>
      <w:proofErr w:type="spellStart"/>
      <w:r>
        <w:rPr>
          <w:rFonts w:eastAsia="Times New Roman" w:cs="Times New Roman"/>
          <w:szCs w:val="24"/>
        </w:rPr>
        <w:t>Αχτσιόγλου</w:t>
      </w:r>
      <w:proofErr w:type="spellEnd"/>
      <w:r>
        <w:rPr>
          <w:rFonts w:eastAsia="Times New Roman" w:cs="Times New Roman"/>
          <w:szCs w:val="24"/>
        </w:rPr>
        <w:t>! Ντρεπόσαστε; Αν ντρεπόσαστε</w:t>
      </w:r>
      <w:r>
        <w:rPr>
          <w:rFonts w:eastAsia="Times New Roman" w:cs="Times New Roman"/>
          <w:szCs w:val="24"/>
        </w:rPr>
        <w:t>,</w:t>
      </w:r>
      <w:r>
        <w:rPr>
          <w:rFonts w:eastAsia="Times New Roman" w:cs="Times New Roman"/>
          <w:szCs w:val="24"/>
        </w:rPr>
        <w:t xml:space="preserve"> να μας το πείτε, όχι να μας παραπέμπετε στο διαδίκτυο!</w:t>
      </w:r>
    </w:p>
    <w:p w14:paraId="356CDC2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τώρα, για να έρθουμε και στο δια ταύτα, είμαστε στο τέλος, στα υπόλοιπα της δεύτερης αξιολόγησης. Λένε κάποιοι ότι υπάρχουν υπόλοιπα. Ε</w:t>
      </w:r>
      <w:r>
        <w:rPr>
          <w:rFonts w:eastAsia="Times New Roman" w:cs="Times New Roman"/>
          <w:szCs w:val="24"/>
        </w:rPr>
        <w:t xml:space="preserve">σείς εδώ λέτε ότι πάνε όλα καλά. Προχθές στη Βουλή μας λέγατε, όταν σας είπαμε ότι επιδαψιλεύετε τα μνημόνια με κάτι νομοσχέδια, όπως αυτό το εργασιακό, ότι δεν σας τράβηξαν τα αφτιά και ότι δεν θα έχουμε τη διαδικασία του </w:t>
      </w:r>
      <w:proofErr w:type="spellStart"/>
      <w:r>
        <w:rPr>
          <w:rFonts w:eastAsia="Times New Roman" w:cs="Times New Roman"/>
          <w:szCs w:val="24"/>
        </w:rPr>
        <w:t>ξεψηφίσματος</w:t>
      </w:r>
      <w:proofErr w:type="spellEnd"/>
      <w:r>
        <w:rPr>
          <w:rFonts w:eastAsia="Times New Roman" w:cs="Times New Roman"/>
          <w:szCs w:val="24"/>
        </w:rPr>
        <w:t>. Και την άλλη μέρα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πήρατε πίσω τη διάταξη.</w:t>
      </w:r>
    </w:p>
    <w:p w14:paraId="356CDC25"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Τι υπόλοιπα, λοιπόν, έχουμε από τη δεύτερη αξιολόγηση; Και να μας πείτε τώρα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της τρίτης αξιολόγησης που ξεκινά –γιατί διάβασα ότι έρχονται τα τεχνικά κλιμάκια, εσείς θα μας το επιβεβαιώσετε αυτό- ποια από τα ενενήντα πέντε </w:t>
      </w:r>
      <w:proofErr w:type="spellStart"/>
      <w:r>
        <w:rPr>
          <w:rFonts w:eastAsia="Times New Roman" w:cs="Times New Roman"/>
          <w:szCs w:val="24"/>
        </w:rPr>
        <w:t>π</w:t>
      </w:r>
      <w:r>
        <w:rPr>
          <w:rFonts w:eastAsia="Times New Roman" w:cs="Times New Roman"/>
          <w:szCs w:val="24"/>
        </w:rPr>
        <w:t>ροαπαιτούμενα</w:t>
      </w:r>
      <w:proofErr w:type="spellEnd"/>
      <w:r>
        <w:rPr>
          <w:rFonts w:eastAsia="Times New Roman" w:cs="Times New Roman"/>
          <w:szCs w:val="24"/>
        </w:rPr>
        <w:t xml:space="preserve"> πρέπει να υλοποιηθούν μέχρι τέλος του Δεκέμβρη και ποια είναι τα προβλήματα. </w:t>
      </w:r>
    </w:p>
    <w:p w14:paraId="356CDC2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Θα υπάρξουν νέα αιτήματα για πρόσθετα μέτρα; Ακούμε ότι το ΔΝΤ θα θέσει θέμα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w:t>
      </w:r>
      <w:r>
        <w:rPr>
          <w:rFonts w:eastAsia="Times New Roman" w:cs="Times New Roman"/>
          <w:szCs w:val="24"/>
        </w:rPr>
        <w:lastRenderedPageBreak/>
        <w:t xml:space="preserve">Θα υπάρχουν ζητήματα </w:t>
      </w:r>
      <w:proofErr w:type="spellStart"/>
      <w:r>
        <w:rPr>
          <w:rFonts w:eastAsia="Times New Roman" w:cs="Times New Roman"/>
          <w:szCs w:val="24"/>
        </w:rPr>
        <w:t>εμπροσθοβαρούς</w:t>
      </w:r>
      <w:proofErr w:type="spellEnd"/>
      <w:r>
        <w:rPr>
          <w:rFonts w:eastAsia="Times New Roman" w:cs="Times New Roman"/>
          <w:szCs w:val="24"/>
        </w:rPr>
        <w:t xml:space="preserve"> άσκησης των μέτρων</w:t>
      </w:r>
      <w:r>
        <w:rPr>
          <w:rFonts w:eastAsia="Times New Roman" w:cs="Times New Roman"/>
          <w:szCs w:val="24"/>
        </w:rPr>
        <w:t xml:space="preserve"> που έχουμε λάβει με το τέταρτο μνημόνιο, μετά την ηττοπαθή διαπραγμάτευση, ιδιαίτερα να έρθει μπροστά το αφορολόγητο;</w:t>
      </w:r>
    </w:p>
    <w:p w14:paraId="356CDC2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Και τελικά, </w:t>
      </w:r>
      <w:r>
        <w:rPr>
          <w:rFonts w:eastAsia="Times New Roman"/>
          <w:bCs/>
        </w:rPr>
        <w:t>κύριε Υπουργέ,</w:t>
      </w:r>
      <w:r>
        <w:rPr>
          <w:rFonts w:eastAsia="Times New Roman" w:cs="Times New Roman"/>
          <w:szCs w:val="24"/>
        </w:rPr>
        <w:t xml:space="preserve">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οποίο έχετε την ικανότητα κάθε φορά να το διαμορφώνετε από τις πλατείες του «σκίζω </w:t>
      </w:r>
      <w:r>
        <w:rPr>
          <w:rFonts w:eastAsia="Times New Roman" w:cs="Times New Roman"/>
          <w:szCs w:val="24"/>
        </w:rPr>
        <w:t>τα μνημόνια» στο ότι «εγώ υλοποιώ καλύτερα τα μνημόνια» -αυτή είναι η πολιτική σας τώρα-, αυτό το αφήγημα μπορεί να υλοποιηθεί, όταν ξέρουμε πάρα πολύ καλά ότι τεράστια προβλήματα είναι μπροστά μας, ότι αποτυπώθηκε η φορολογική κόπωση στην ελλιπή απόδοση τ</w:t>
      </w:r>
      <w:r>
        <w:rPr>
          <w:rFonts w:eastAsia="Times New Roman" w:cs="Times New Roman"/>
          <w:szCs w:val="24"/>
        </w:rPr>
        <w:t>ου φόρου εισοδήματος, ότι υπάρχει υστέρηση στις ιδιωτικοποιήσεις –ναυάγησαν πέρυσι οι ιδιωτικοποιήσεις και φέτος πάτε σχετικά καλύτερα, όμως τα δύο δισεκατομμύρια δεν ξέρω αν θα τα πλησιάσετε- ότι ρημάζουν ακίνητα του ελληνικού δημοσίου, όπως είναι το Ελλη</w:t>
      </w:r>
      <w:r>
        <w:rPr>
          <w:rFonts w:eastAsia="Times New Roman" w:cs="Times New Roman"/>
          <w:szCs w:val="24"/>
        </w:rPr>
        <w:t>νικό και η Κασσιόπη;</w:t>
      </w:r>
    </w:p>
    <w:p w14:paraId="356CDC2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Και ο κ. Τσίπρας χθες εμφανίστηκε </w:t>
      </w:r>
      <w:proofErr w:type="spellStart"/>
      <w:r>
        <w:rPr>
          <w:rFonts w:eastAsia="Times New Roman" w:cs="Times New Roman"/>
          <w:szCs w:val="24"/>
        </w:rPr>
        <w:t>φιλοεπενδυτικός</w:t>
      </w:r>
      <w:proofErr w:type="spellEnd"/>
      <w:r>
        <w:rPr>
          <w:rFonts w:eastAsia="Times New Roman" w:cs="Times New Roman"/>
          <w:szCs w:val="24"/>
        </w:rPr>
        <w:t xml:space="preserve"> και σήμερα αναχωρεί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μας είπατε, απαντώντας στον κύριο συνάδελφο, ότι συμφωνείτε με την ανακοίνωση του Υπουργού Ενέργειας, δεν μας λέτε όμως τι θα κάνετε γι’ αυτή </w:t>
      </w:r>
      <w:r>
        <w:rPr>
          <w:rFonts w:eastAsia="Times New Roman" w:cs="Times New Roman"/>
          <w:szCs w:val="24"/>
        </w:rPr>
        <w:t xml:space="preserve">την επένδυση. Τη θέλετε ή δεν τη θέλετε </w:t>
      </w:r>
      <w:r>
        <w:rPr>
          <w:rFonts w:eastAsia="Times New Roman" w:cs="Times New Roman"/>
          <w:szCs w:val="24"/>
        </w:rPr>
        <w:t>ως</w:t>
      </w:r>
      <w:r>
        <w:rPr>
          <w:rFonts w:eastAsia="Times New Roman" w:cs="Times New Roman"/>
          <w:szCs w:val="24"/>
        </w:rPr>
        <w:t xml:space="preserve"> Κυβέρνηση;</w:t>
      </w:r>
    </w:p>
    <w:p w14:paraId="356CDC2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αναλάβει την αλλαγή του εργασιακού νόμου, του δικαιώματος της απεργίας. Έχετε την αρωγή της </w:t>
      </w:r>
      <w:r>
        <w:rPr>
          <w:rFonts w:eastAsia="Times New Roman"/>
          <w:bCs/>
        </w:rPr>
        <w:t>Νέας Δημοκρατίας</w:t>
      </w:r>
      <w:r>
        <w:rPr>
          <w:rFonts w:eastAsia="Times New Roman" w:cs="Times New Roman"/>
          <w:szCs w:val="24"/>
        </w:rPr>
        <w:t>. Το διαπραγματεύεστε; Τι θα κάνετε; Έχετε αναλάβει δεσμεύσεις να κόψετε επιδόματα, οικο</w:t>
      </w:r>
      <w:r>
        <w:rPr>
          <w:rFonts w:eastAsia="Times New Roman" w:cs="Times New Roman"/>
          <w:szCs w:val="24"/>
        </w:rPr>
        <w:t xml:space="preserve">γενειακά, αναπήρων και ούτω καθεξής. </w:t>
      </w:r>
    </w:p>
    <w:p w14:paraId="356CDC2A"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Άρα λοιπόν, υπάρχουν ζητήματα για τα οποία δεν μπορεί να απαντήσει το διαδίκτυο. Δεν μπορεί να απαντήσει το διαδίκτυο γιατί είναι σε μια ζωντανή διαδικασία διαπραγμάτευσης. Ήρθε ο κ. Μακρόν προχθές και διέρρευσε ότι έθ</w:t>
      </w:r>
      <w:r>
        <w:rPr>
          <w:rFonts w:eastAsia="Times New Roman" w:cs="Times New Roman"/>
          <w:szCs w:val="24"/>
        </w:rPr>
        <w:t>εσε ζήτημα των νερών, της ΕΥΔΑΠ. Δεσμευτήκατε στον κ. Μακρόν να ιδιωτικοποιήσουμε τα νερά; Διότι εσείς πάτε από τη μία άκρη στην άλλη. Εδώ ρημάζουν τα ακίνητα του ελληνικού δημοσίου και πάτε να πουλήσετε το πιο πολύτιμο αγαθό.</w:t>
      </w:r>
    </w:p>
    <w:p w14:paraId="356CDC2B"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Αυτά, λοιπόν, </w:t>
      </w:r>
      <w:r>
        <w:rPr>
          <w:rFonts w:eastAsia="Times New Roman"/>
          <w:bCs/>
        </w:rPr>
        <w:t>κύριε Υπουργέ,</w:t>
      </w:r>
      <w:r>
        <w:rPr>
          <w:rFonts w:eastAsia="Times New Roman" w:cs="Times New Roman"/>
          <w:szCs w:val="24"/>
        </w:rPr>
        <w:t xml:space="preserve"> </w:t>
      </w:r>
      <w:r>
        <w:rPr>
          <w:rFonts w:eastAsia="Times New Roman" w:cs="Times New Roman"/>
          <w:szCs w:val="24"/>
        </w:rPr>
        <w:t>είναι που πρέπει να μας τα απαντήσετε, χωρίς υπεκφυγές και ευφυολογήματα. Και αφού σας αρέσουν τα ευφυολογήματα, να τελειώσω κι εγώ με ένα δικό μου. Ο κ. Τσίπρας είπε προχθές ότι αν βρει αγγλοτραφή που να ξέρει καλύτερα ελληνικά, μπορεί να τον κάνει Υπουργ</w:t>
      </w:r>
      <w:r>
        <w:rPr>
          <w:rFonts w:eastAsia="Times New Roman" w:cs="Times New Roman"/>
          <w:szCs w:val="24"/>
        </w:rPr>
        <w:t>ό. Να έχετε τον νου σας.</w:t>
      </w:r>
    </w:p>
    <w:p w14:paraId="356CDC2C" w14:textId="77777777" w:rsidR="00282A3F" w:rsidRDefault="00107C72">
      <w:pPr>
        <w:spacing w:line="600" w:lineRule="auto"/>
        <w:ind w:firstLine="720"/>
        <w:jc w:val="both"/>
        <w:rPr>
          <w:rFonts w:eastAsia="Times New Roman"/>
          <w:bCs/>
        </w:rPr>
      </w:pPr>
      <w:r>
        <w:rPr>
          <w:rFonts w:eastAsia="Times New Roman" w:cs="Times New Roman"/>
          <w:szCs w:val="24"/>
        </w:rPr>
        <w:t xml:space="preserve">Ευχαριστώ, </w:t>
      </w:r>
      <w:r>
        <w:rPr>
          <w:rFonts w:eastAsia="Times New Roman"/>
          <w:bCs/>
        </w:rPr>
        <w:t>κύριε Πρόεδρε.</w:t>
      </w:r>
    </w:p>
    <w:p w14:paraId="356CDC2D" w14:textId="77777777" w:rsidR="00282A3F" w:rsidRDefault="00107C72">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 xml:space="preserve">Ευχαριστώ. </w:t>
      </w:r>
    </w:p>
    <w:p w14:paraId="356CDC2E" w14:textId="77777777" w:rsidR="00282A3F" w:rsidRDefault="00107C72">
      <w:pPr>
        <w:spacing w:line="600" w:lineRule="auto"/>
        <w:ind w:firstLine="720"/>
        <w:jc w:val="both"/>
        <w:rPr>
          <w:rFonts w:eastAsia="Times New Roman"/>
          <w:bCs/>
        </w:rPr>
      </w:pPr>
      <w:r>
        <w:rPr>
          <w:rFonts w:eastAsia="Times New Roman"/>
          <w:bCs/>
        </w:rPr>
        <w:t>Τον λόγο έχει ο κύριος Υπουργός.</w:t>
      </w:r>
    </w:p>
    <w:p w14:paraId="356CDC2F" w14:textId="77777777" w:rsidR="00282A3F" w:rsidRDefault="00107C72">
      <w:pPr>
        <w:spacing w:line="600" w:lineRule="auto"/>
        <w:ind w:firstLine="720"/>
        <w:jc w:val="both"/>
        <w:rPr>
          <w:rFonts w:eastAsia="Times New Roman"/>
          <w:bCs/>
        </w:rPr>
      </w:pPr>
      <w:r>
        <w:rPr>
          <w:rFonts w:eastAsia="Times New Roman"/>
          <w:b/>
          <w:bCs/>
        </w:rPr>
        <w:t xml:space="preserve">ΕΥΚΛΕΙΔΗΣ ΤΣΑΚΑΛΩΤΟΣ (Υπουργός Οικονομικών): </w:t>
      </w:r>
      <w:r>
        <w:rPr>
          <w:rFonts w:eastAsia="Times New Roman"/>
          <w:bCs/>
        </w:rPr>
        <w:t>Κύριε Πρόεδρε, σηκώνω τα χέρια.</w:t>
      </w:r>
    </w:p>
    <w:p w14:paraId="356CDC30" w14:textId="77777777" w:rsidR="00282A3F" w:rsidRDefault="00107C72">
      <w:pPr>
        <w:spacing w:line="600" w:lineRule="auto"/>
        <w:ind w:firstLine="720"/>
        <w:jc w:val="both"/>
        <w:rPr>
          <w:rFonts w:eastAsia="Times New Roman"/>
          <w:bCs/>
        </w:rPr>
      </w:pPr>
      <w:r>
        <w:rPr>
          <w:rFonts w:eastAsia="Times New Roman"/>
          <w:bCs/>
        </w:rPr>
        <w:t xml:space="preserve">Ο κ. Κουτσούκος ήταν σαν φοιτητής που δεν </w:t>
      </w:r>
      <w:r>
        <w:rPr>
          <w:rFonts w:eastAsia="Times New Roman"/>
          <w:bCs/>
        </w:rPr>
        <w:t>εί</w:t>
      </w:r>
      <w:r>
        <w:rPr>
          <w:rFonts w:eastAsia="Times New Roman"/>
          <w:bCs/>
        </w:rPr>
        <w:t>χε</w:t>
      </w:r>
      <w:r>
        <w:rPr>
          <w:rFonts w:eastAsia="Times New Roman"/>
          <w:bCs/>
        </w:rPr>
        <w:t xml:space="preserve"> ετοιμαστεί και μετά φωνάζει για να βρει το δίκιο του. Ό,τι ρωτάει είναι στη δημόσια σφαίρα. Αυτή είναι η αλήθεια, κύριε Κουτσούκο. Ακόμη και το γράμμα του Στουρνάρα, το δικό μου και του Τσίπρα είναι μία σελίδα πριν από αυτό που σας είπα, στη σελίδα 69. </w:t>
      </w:r>
    </w:p>
    <w:p w14:paraId="356CDC31" w14:textId="77777777" w:rsidR="00282A3F" w:rsidRDefault="00107C72">
      <w:pPr>
        <w:spacing w:line="600" w:lineRule="auto"/>
        <w:ind w:firstLine="720"/>
        <w:jc w:val="both"/>
        <w:rPr>
          <w:rFonts w:eastAsia="Times New Roman" w:cs="Times New Roman"/>
          <w:szCs w:val="24"/>
        </w:rPr>
      </w:pPr>
      <w:r>
        <w:rPr>
          <w:rFonts w:eastAsia="Times New Roman"/>
          <w:bCs/>
        </w:rPr>
        <w:t>Ά</w:t>
      </w:r>
      <w:r>
        <w:rPr>
          <w:rFonts w:eastAsia="Times New Roman"/>
          <w:bCs/>
        </w:rPr>
        <w:t>ρα κάνετε μια ερώτηση που λέτε: «Δημοσιεύματα λένε αυτό», «Ακούγεται εκείνο». Δεν χρειάζεται να το κάνετε αυτό. Θα μπορούσατε να βάλετε δύο συνεργάτες –δεν δέχομαι την ειρωνεία σας ότι δεν σπουδάσατε στην Αγγλία και αυτά, γι’ αυτό εκνευρίστηκα- να τα βρίσκ</w:t>
      </w:r>
      <w:r>
        <w:rPr>
          <w:rFonts w:eastAsia="Times New Roman"/>
          <w:bCs/>
        </w:rPr>
        <w:t xml:space="preserve">ουν. </w:t>
      </w:r>
    </w:p>
    <w:p w14:paraId="356CDC3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Είναι ντροπή σας να έρχεστε εσείς εδώ και να μην ξέρετε τι είναι αυτό που έχετε ρωτήσει, να μην ξέρετε ότι είναι στο διαδίκτυο, να μην ξέρετε ότι είναι στον δημόσιο χώρο. Άρα μην εκνευρίζεστε, όταν έρχεστε απροετοίμαστος, όταν για εσάς οι πολιτικοί </w:t>
      </w:r>
      <w:r>
        <w:rPr>
          <w:rFonts w:eastAsia="Times New Roman" w:cs="Times New Roman"/>
          <w:szCs w:val="24"/>
        </w:rPr>
        <w:lastRenderedPageBreak/>
        <w:t>ε</w:t>
      </w:r>
      <w:r>
        <w:rPr>
          <w:rFonts w:eastAsia="Times New Roman" w:cs="Times New Roman"/>
          <w:szCs w:val="24"/>
        </w:rPr>
        <w:t>ίναι μόνο να κάνουν μια ανακοίνωση να δυσκολέψουμε τον Υπουργό ή τον Πρωθυπουργό. Καθίστε κάτω, διαβάστε το μνημόνιο. Όλες οι ερωτήσεις που θέσατε είναι μέσα.</w:t>
      </w:r>
    </w:p>
    <w:p w14:paraId="356CDC3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Απαξ</w:t>
      </w:r>
      <w:r>
        <w:rPr>
          <w:rFonts w:eastAsia="Times New Roman" w:cs="Times New Roman"/>
          <w:szCs w:val="24"/>
        </w:rPr>
        <w:t>ιώ</w:t>
      </w:r>
      <w:r>
        <w:rPr>
          <w:rFonts w:eastAsia="Times New Roman" w:cs="Times New Roman"/>
          <w:szCs w:val="24"/>
        </w:rPr>
        <w:t xml:space="preserve"> να απαντήσω, όταν υπάρχει στον δημόσιο χώρο. Αν είχατε διαβάσει και θέλατε μια διευκρίνιση</w:t>
      </w:r>
      <w:r>
        <w:rPr>
          <w:rFonts w:eastAsia="Times New Roman" w:cs="Times New Roman"/>
          <w:szCs w:val="24"/>
        </w:rPr>
        <w:t xml:space="preserve"> και μου λέγατε: «Ευκλείδη, τι σημαίνει ακριβώς; Αυτό είναι πιο δύσκολο, δεν το έχω καταλάβει», να κάνουμε μια συζήτηση.</w:t>
      </w:r>
    </w:p>
    <w:p w14:paraId="356CDC3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Όμως έρχεστε εδώ, που κάτι είναι στον δημόσιο χώρο και μου λέτε: «Τι είναι αυτό, τι δεσμεύσεις;» Υπάρχουν και ημερομηνίες, γιατί μου εί</w:t>
      </w:r>
      <w:r>
        <w:rPr>
          <w:rFonts w:eastAsia="Times New Roman" w:cs="Times New Roman"/>
          <w:szCs w:val="24"/>
        </w:rPr>
        <w:t>πατε ποιες από τις ενενήντα πέντε πρέπει να είναι και λέει ότι μέχρι τον Ιούνιο τάδε, μέχρι τον Αύγουστο τάδε, μέχρι τον Οκτώβριο τάδε. Τα λέει όλα  ασπρόμαυρα. Όλα μπορείτε να τα διαβάσετε. Όταν είστε ενημερωμένοι και έχετε απορίες, είμαι εδώ με χαρά να σ</w:t>
      </w:r>
      <w:r>
        <w:rPr>
          <w:rFonts w:eastAsia="Times New Roman" w:cs="Times New Roman"/>
          <w:szCs w:val="24"/>
        </w:rPr>
        <w:t>ας τα εξηγήσω.</w:t>
      </w:r>
    </w:p>
    <w:p w14:paraId="356CDC35"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56CDC36"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Αλλάξτε τον Κανονισμό της Βουλής, κύριε Πρόεδρε, για να λύσουμε αυτά που λέει ο κ. </w:t>
      </w:r>
      <w:proofErr w:type="spellStart"/>
      <w:r>
        <w:rPr>
          <w:rFonts w:eastAsia="Times New Roman" w:cs="Times New Roman"/>
          <w:szCs w:val="24"/>
        </w:rPr>
        <w:t>Τσακαλώτος</w:t>
      </w:r>
      <w:proofErr w:type="spellEnd"/>
      <w:r>
        <w:rPr>
          <w:rFonts w:eastAsia="Times New Roman" w:cs="Times New Roman"/>
          <w:szCs w:val="24"/>
        </w:rPr>
        <w:t>.</w:t>
      </w:r>
    </w:p>
    <w:p w14:paraId="356CDC37"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Υπάρχει ένα ζήτημα με τον </w:t>
      </w:r>
      <w:r>
        <w:rPr>
          <w:rFonts w:eastAsia="Times New Roman" w:cs="Times New Roman"/>
          <w:szCs w:val="24"/>
        </w:rPr>
        <w:t>κ</w:t>
      </w:r>
      <w:r>
        <w:rPr>
          <w:rFonts w:eastAsia="Times New Roman" w:cs="Times New Roman"/>
          <w:szCs w:val="24"/>
        </w:rPr>
        <w:t>οινοβουλε</w:t>
      </w:r>
      <w:r>
        <w:rPr>
          <w:rFonts w:eastAsia="Times New Roman" w:cs="Times New Roman"/>
          <w:szCs w:val="24"/>
        </w:rPr>
        <w:t xml:space="preserve">υτικό </w:t>
      </w:r>
      <w:r>
        <w:rPr>
          <w:rFonts w:eastAsia="Times New Roman" w:cs="Times New Roman"/>
          <w:szCs w:val="24"/>
        </w:rPr>
        <w:t>έ</w:t>
      </w:r>
      <w:r>
        <w:rPr>
          <w:rFonts w:eastAsia="Times New Roman" w:cs="Times New Roman"/>
          <w:szCs w:val="24"/>
        </w:rPr>
        <w:t>λεγχο</w:t>
      </w:r>
      <w:r>
        <w:rPr>
          <w:rFonts w:eastAsia="Times New Roman" w:cs="Times New Roman"/>
          <w:szCs w:val="24"/>
        </w:rPr>
        <w:t>, αλλά νομίζω…</w:t>
      </w:r>
    </w:p>
    <w:p w14:paraId="356CDC38"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Αλλάξτε τον Κανονισμό, να είναι προετοιμασμένος ο κ. Κουτσούκος και να κάνει ερωτήματα για τα οποία έχει κάνει λίγη δουλίτσα. Η ερώτηση είναι σοβαρό πράγμα.</w:t>
      </w:r>
    </w:p>
    <w:p w14:paraId="356CDC39"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Κύριε Υπουργέ, εμένα ο ρόλος μου δεν είναι να παρεμβαίνω, αλλά να διαχειρίζομαι τη συζήτηση. Πάντως, θέλω να σας πω ότι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w:t>
      </w:r>
      <w:r>
        <w:rPr>
          <w:rFonts w:eastAsia="Times New Roman" w:cs="Times New Roman"/>
          <w:szCs w:val="24"/>
        </w:rPr>
        <w:t xml:space="preserve"> ο Βουλευτής ερωτά και ο Υπουργός απαντά. Δεν είναι ανάγκη να ανατρέξει αλλού για να βρει τις απαν</w:t>
      </w:r>
      <w:r>
        <w:rPr>
          <w:rFonts w:eastAsia="Times New Roman" w:cs="Times New Roman"/>
          <w:szCs w:val="24"/>
        </w:rPr>
        <w:t>τήσεις.</w:t>
      </w:r>
    </w:p>
    <w:p w14:paraId="356CDC3A"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τις απαντήσεις στις ερωτήσεις.</w:t>
      </w:r>
    </w:p>
    <w:p w14:paraId="356CDC3B"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Εγώ άκουσα με πολύ μεγάλο ενδιαφέρον αυτό που είπατε, αλλά και η ζωντανή συζήτηση και ο διάλογος μέσα στο Κοινοβούλιο έχει τον ερωτώντα </w:t>
      </w:r>
      <w:r>
        <w:rPr>
          <w:rFonts w:eastAsia="Times New Roman" w:cs="Times New Roman"/>
          <w:szCs w:val="24"/>
        </w:rPr>
        <w:t xml:space="preserve">Βουλευτή και τον </w:t>
      </w:r>
      <w:proofErr w:type="spellStart"/>
      <w:r>
        <w:rPr>
          <w:rFonts w:eastAsia="Times New Roman" w:cs="Times New Roman"/>
          <w:szCs w:val="24"/>
        </w:rPr>
        <w:t>απαντώντα</w:t>
      </w:r>
      <w:proofErr w:type="spellEnd"/>
      <w:r>
        <w:rPr>
          <w:rFonts w:eastAsia="Times New Roman" w:cs="Times New Roman"/>
          <w:szCs w:val="24"/>
        </w:rPr>
        <w:t xml:space="preserve"> Υπουργό.</w:t>
      </w:r>
    </w:p>
    <w:p w14:paraId="356CDC3C"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Κύριε Πρόεδρε, έχετε απόλυτο δίκιο για να διευκρινίσω και εγώ τι λέω.</w:t>
      </w:r>
    </w:p>
    <w:p w14:paraId="356CDC3D"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w:t>
      </w:r>
    </w:p>
    <w:p w14:paraId="356CDC3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Ευχαριστώ, κύριε Υπουργέ.</w:t>
      </w:r>
    </w:p>
    <w:p w14:paraId="356CDC3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 xml:space="preserve">πέμπτη </w:t>
      </w:r>
      <w:r>
        <w:rPr>
          <w:rFonts w:eastAsia="Times New Roman" w:cs="Times New Roman"/>
          <w:szCs w:val="24"/>
        </w:rPr>
        <w:t>με αριθμό 1385/1-9-20</w:t>
      </w:r>
      <w:r>
        <w:rPr>
          <w:rFonts w:eastAsia="Times New Roman" w:cs="Times New Roman"/>
          <w:szCs w:val="24"/>
        </w:rPr>
        <w:t xml:space="preserve">17 επίκαιρη ερώτηση δεύτερου κύκλου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«Προοπτική και ανάγκες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ερολιμένα</w:t>
      </w:r>
      <w:r>
        <w:rPr>
          <w:rFonts w:eastAsia="Times New Roman" w:cs="Times New Roman"/>
          <w:szCs w:val="24"/>
        </w:rPr>
        <w:t xml:space="preserve"> Καλαμάτας».</w:t>
      </w:r>
    </w:p>
    <w:p w14:paraId="356CDC4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356CDC41"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Σας ευχαρ</w:t>
      </w:r>
      <w:r>
        <w:rPr>
          <w:rFonts w:eastAsia="Times New Roman" w:cs="Times New Roman"/>
          <w:szCs w:val="24"/>
        </w:rPr>
        <w:t>ιστώ, κύριε Πρόεδρε.</w:t>
      </w:r>
    </w:p>
    <w:p w14:paraId="356CDC4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κύριε Υπουργέ, η ανάπτυξη του </w:t>
      </w:r>
      <w:r>
        <w:rPr>
          <w:rFonts w:eastAsia="Times New Roman" w:cs="Times New Roman"/>
          <w:szCs w:val="24"/>
        </w:rPr>
        <w:t>α</w:t>
      </w:r>
      <w:r>
        <w:rPr>
          <w:rFonts w:eastAsia="Times New Roman" w:cs="Times New Roman"/>
          <w:szCs w:val="24"/>
        </w:rPr>
        <w:t>ερολιμένος</w:t>
      </w:r>
      <w:r>
        <w:rPr>
          <w:rFonts w:eastAsia="Times New Roman" w:cs="Times New Roman"/>
          <w:szCs w:val="24"/>
        </w:rPr>
        <w:t xml:space="preserve"> της Καλαμάτας έχει, πράγματι, κάνει τεράστια άλματα. Υπολογίζεται ότι οι αφίξεις από το εξωτερικό και το εσωτερικό έχουν από το 2009 έως το 2016 κάνει ένα άλμα περίπου 300%</w:t>
      </w:r>
      <w:r>
        <w:rPr>
          <w:rFonts w:eastAsia="Times New Roman" w:cs="Times New Roman"/>
          <w:szCs w:val="24"/>
        </w:rPr>
        <w:t>.</w:t>
      </w:r>
    </w:p>
    <w:p w14:paraId="356CDC4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Προχωράμε, λοιπόν, με γεωμετρική πρόοδο, με αποτέλεσμα για την τουριστική κίνηση για φέτος να γίνεται λόγος για πάνω από διακόσιες χιλιάδες αφίξεις στο αεροδρόμιο της Καλαμάτας. Είναι κάτι πρωτόγνωρο για εμάς.</w:t>
      </w:r>
    </w:p>
    <w:p w14:paraId="356CDC4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Πέρα, βέβαια, απ’ αυτό το θετικό γεγονός, υπ</w:t>
      </w:r>
      <w:r>
        <w:rPr>
          <w:rFonts w:eastAsia="Times New Roman" w:cs="Times New Roman"/>
          <w:szCs w:val="24"/>
        </w:rPr>
        <w:t>άρχει και η σκοτεινή πλευρά για το εάν θα ξέρουμε τελικά εάν ο αερολιμένας Καλαμάτας μείνει στο δημόσιο, εάν πωληθεί, γιατί από τον καιρό που έχω κάνει αυτή τη συγκεκριμένη ερώτηση ήδη έχει βγει μια ανακοίνωση. Ήδη ο Δήμαρχος Καλαμάτας συναντήθηκε με τον κ</w:t>
      </w:r>
      <w:r>
        <w:rPr>
          <w:rFonts w:eastAsia="Times New Roman" w:cs="Times New Roman"/>
          <w:szCs w:val="24"/>
        </w:rPr>
        <w:t xml:space="preserve">. </w:t>
      </w:r>
      <w:proofErr w:type="spellStart"/>
      <w:r>
        <w:rPr>
          <w:rFonts w:eastAsia="Times New Roman" w:cs="Times New Roman"/>
          <w:szCs w:val="24"/>
        </w:rPr>
        <w:t>Πιτσιόρλα</w:t>
      </w:r>
      <w:proofErr w:type="spellEnd"/>
      <w:r>
        <w:rPr>
          <w:rFonts w:eastAsia="Times New Roman" w:cs="Times New Roman"/>
          <w:szCs w:val="24"/>
        </w:rPr>
        <w:t xml:space="preserve"> και είχαν μια συζήτηση. Μιλάω για τα πενήντα στρέμματα, τα οποία απαλλοτριώνονται. Ουσιαστικά, δηλαδή εμείς δεν γνωρίζουμε εάν προχωρήσει το ελληνικό κράτος στην πώληση του αερολιμένα, εάν δοθεί δηλαδή σε ιδιώτες, εάν μείνει κρατικός.</w:t>
      </w:r>
    </w:p>
    <w:p w14:paraId="356CDC45"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Το Ινστιτ</w:t>
      </w:r>
      <w:r>
        <w:rPr>
          <w:rFonts w:eastAsia="Times New Roman" w:cs="Times New Roman"/>
          <w:szCs w:val="24"/>
        </w:rPr>
        <w:t xml:space="preserve">ούτο του Συνδέσμου Ελληνικών Τουριστικών Επιχειρήσεων προχώρησε σε έναν απολογισμό -για να τα ακούει και αυτά ο μέσος Έλληνας πολίτης- για τις αεροπορικές αφίξεις των ετών 2015-2016. Το 2015 καταγράφηκαν ογδόντα έξι χιλιάδες περίπου επιβάτες, ενώ το 2016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πέντε χιλιάδες. Δηλαδή, μιλάμε για μια αύξηση της τάξεως του 22,63%. Λέγεται ότι μέχρι το τέλος του 2017 η αύξηση αυτή θα φθάσει σε σχέση με το </w:t>
      </w:r>
      <w:r>
        <w:rPr>
          <w:rFonts w:eastAsia="Times New Roman" w:cs="Times New Roman"/>
          <w:szCs w:val="24"/>
        </w:rPr>
        <w:lastRenderedPageBreak/>
        <w:t>2016 στο 20%. Υπάρχει ένα επενδυτικό ενδιαφέρον. Δυστυχώς, απαιτούνται πολλά τεχνικά έργα για τον αερολιμέ</w:t>
      </w:r>
      <w:r>
        <w:rPr>
          <w:rFonts w:eastAsia="Times New Roman" w:cs="Times New Roman"/>
          <w:szCs w:val="24"/>
        </w:rPr>
        <w:t>να της Καλαμάτας.</w:t>
      </w:r>
    </w:p>
    <w:p w14:paraId="356CDC4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Η ερώτηση είναι η εξής: Εφόσον για το αεροδρόμιο της Καλαμάτας δεν διασφαλίζεται η αναγκαία αναβάθμισή του, ακόμη και η συνέχιση της λειτουργίας του θα θέλαμε εμείς, ως πολίτες της Καλαμάτας και του Νομού και γενικότερα της ευρύτερης περι</w:t>
      </w:r>
      <w:r>
        <w:rPr>
          <w:rFonts w:eastAsia="Times New Roman" w:cs="Times New Roman"/>
          <w:szCs w:val="24"/>
        </w:rPr>
        <w:t>οχής της Νότιας Πελοποννήσου, να εξασφαλιστεί.</w:t>
      </w:r>
    </w:p>
    <w:p w14:paraId="356CDC4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Μετά την ιδιωτικοποίηση, εάν γίνει, είναι σίγουρο ότι θα επιβληθεί φόρος ανά επιβάτη, ανάλογος του «</w:t>
      </w:r>
      <w:proofErr w:type="spellStart"/>
      <w:r>
        <w:rPr>
          <w:rFonts w:eastAsia="Times New Roman" w:cs="Times New Roman"/>
          <w:szCs w:val="24"/>
        </w:rPr>
        <w:t>Σπατόσημου</w:t>
      </w:r>
      <w:proofErr w:type="spellEnd"/>
      <w:r>
        <w:rPr>
          <w:rFonts w:eastAsia="Times New Roman" w:cs="Times New Roman"/>
          <w:szCs w:val="24"/>
        </w:rPr>
        <w:t>». Αυτό σημαίνει ότι για τους τουριστικούς πράκτορες, αλλά και για τους τουρίστες, η επιλογή του αε</w:t>
      </w:r>
      <w:r>
        <w:rPr>
          <w:rFonts w:eastAsia="Times New Roman" w:cs="Times New Roman"/>
          <w:szCs w:val="24"/>
        </w:rPr>
        <w:t>ροδρομίου της Καλαμάτας θα είναι ασύμφορη.</w:t>
      </w:r>
    </w:p>
    <w:p w14:paraId="356CDC4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Τι προτίθεστε να πράξετε, προκειμένου αυτό το γεγονός να μην πλήξει τον τουρισμό της ευρύτερης περιοχής;</w:t>
      </w:r>
    </w:p>
    <w:p w14:paraId="356CDC4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Σας ευχαριστώ.</w:t>
      </w:r>
    </w:p>
    <w:p w14:paraId="356CDC4A"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 έχετε τον λόγο.</w:t>
      </w:r>
    </w:p>
    <w:p w14:paraId="356CDC4B"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θέλω να σας διευκρινίσω μερικά πράγματα. </w:t>
      </w:r>
    </w:p>
    <w:p w14:paraId="356CDC4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Κατ’ αρχάς, το αεροδρόμιο της Καλαμάτας, στο οποίο αναφέρεστε, δεν είναι στο ΤΑΙΠΕΔ. Ήταν στο ΤΑΙΠΕΔ και με κάποιον νόμο πήγε από το ΤΑΙΠΕΔ στην ΕΔΗΣ</w:t>
      </w:r>
      <w:r>
        <w:rPr>
          <w:rFonts w:eastAsia="Times New Roman" w:cs="Times New Roman"/>
          <w:szCs w:val="24"/>
        </w:rPr>
        <w:t>.ΑΕ</w:t>
      </w:r>
      <w:r>
        <w:rPr>
          <w:rFonts w:eastAsia="Times New Roman" w:cs="Times New Roman"/>
          <w:szCs w:val="24"/>
        </w:rPr>
        <w:t xml:space="preserve"> </w:t>
      </w:r>
      <w:r>
        <w:rPr>
          <w:rFonts w:eastAsia="Times New Roman" w:cs="Times New Roman"/>
          <w:szCs w:val="24"/>
        </w:rPr>
        <w:t>. Στην ουσία, ποτέ δεν ήταν όλο το αεροδρόμιο της Καλαμάτας. Ήταν κάποια δικαιώματα που βγαίνουν από την ιδιοκτησία.</w:t>
      </w:r>
    </w:p>
    <w:p w14:paraId="356CDC4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Αυτή τη στιγμή είναι στην ΕΔΗΣ.</w:t>
      </w:r>
      <w:r>
        <w:rPr>
          <w:rFonts w:eastAsia="Times New Roman" w:cs="Times New Roman"/>
          <w:szCs w:val="24"/>
        </w:rPr>
        <w:t xml:space="preserve">ΑΕ. </w:t>
      </w:r>
      <w:r>
        <w:rPr>
          <w:rFonts w:eastAsia="Times New Roman" w:cs="Times New Roman"/>
          <w:szCs w:val="24"/>
        </w:rPr>
        <w:t xml:space="preserve"> Άρα όπως έχω εξηγήσει πολλές φορές, η διαφορά της ΕΔΗΣ</w:t>
      </w:r>
      <w:r>
        <w:rPr>
          <w:rFonts w:eastAsia="Times New Roman" w:cs="Times New Roman"/>
          <w:szCs w:val="24"/>
        </w:rPr>
        <w:t xml:space="preserve">.ΑΕ </w:t>
      </w:r>
      <w:r>
        <w:rPr>
          <w:rFonts w:eastAsia="Times New Roman" w:cs="Times New Roman"/>
          <w:szCs w:val="24"/>
        </w:rPr>
        <w:t xml:space="preserve"> με το ΤΑΙΠΕΔ είναι η εξής: Ενώ ό,τι ήταν μέσα στο ΤΑΙΠΕΔ ήταν για πώληση, για να μειωθεί το χρέος, δεν ισχύει το ίδιο για την ΕΔΗΣ.</w:t>
      </w:r>
      <w:r>
        <w:rPr>
          <w:rFonts w:eastAsia="Times New Roman" w:cs="Times New Roman"/>
          <w:szCs w:val="24"/>
        </w:rPr>
        <w:t xml:space="preserve">ΑΕ. </w:t>
      </w:r>
      <w:r>
        <w:rPr>
          <w:rFonts w:eastAsia="Times New Roman" w:cs="Times New Roman"/>
          <w:szCs w:val="24"/>
        </w:rPr>
        <w:t xml:space="preserve"> Εμείς διαπραγματευτήκαμε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-όπως το λέμε πιο λαϊκά- ότι η δουλειά του «</w:t>
      </w:r>
      <w:r>
        <w:rPr>
          <w:rFonts w:eastAsia="Times New Roman" w:cs="Times New Roman"/>
          <w:szCs w:val="24"/>
        </w:rPr>
        <w:t>τ</w:t>
      </w:r>
      <w:r>
        <w:rPr>
          <w:rFonts w:eastAsia="Times New Roman" w:cs="Times New Roman"/>
          <w:szCs w:val="24"/>
        </w:rPr>
        <w:t>αμείου</w:t>
      </w:r>
      <w:r>
        <w:rPr>
          <w:rFonts w:eastAsia="Times New Roman" w:cs="Times New Roman"/>
          <w:szCs w:val="24"/>
        </w:rPr>
        <w:t>» είναι να αυξήσει τα περιου</w:t>
      </w:r>
      <w:r>
        <w:rPr>
          <w:rFonts w:eastAsia="Times New Roman" w:cs="Times New Roman"/>
          <w:szCs w:val="24"/>
        </w:rPr>
        <w:t xml:space="preserve">σιακά στοιχεία του ελληνικού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είτε είναι στα ακίνητα είτε είναι στις δημόσιες επιχειρήσεις όπως είναι το αεροδρόμιο της Καβάλας, με ιδιωτικοποιήσεις ή άλλα μέσα. </w:t>
      </w:r>
    </w:p>
    <w:p w14:paraId="356CDC4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Άρα το πρώτο πράγμα που θα πρέπει να κοιτάξει η ΕΔΗΣ μόλις βγει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w:t>
      </w:r>
      <w:r>
        <w:rPr>
          <w:rFonts w:eastAsia="Times New Roman" w:cs="Times New Roman"/>
          <w:szCs w:val="24"/>
        </w:rPr>
        <w:t>βούλιο</w:t>
      </w:r>
      <w:r>
        <w:rPr>
          <w:rFonts w:eastAsia="Times New Roman" w:cs="Times New Roman"/>
          <w:szCs w:val="24"/>
        </w:rPr>
        <w:t xml:space="preserve"> σε δύο-τρεις εβδομάδες –</w:t>
      </w:r>
      <w:r>
        <w:rPr>
          <w:rFonts w:eastAsia="Times New Roman" w:cs="Times New Roman"/>
          <w:szCs w:val="24"/>
        </w:rPr>
        <w:lastRenderedPageBreak/>
        <w:t xml:space="preserve">αυτή τη στιγμή έχουμε μόνο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και όχι τα τέσσερα </w:t>
      </w:r>
      <w:proofErr w:type="spellStart"/>
      <w:r>
        <w:rPr>
          <w:rFonts w:eastAsia="Times New Roman" w:cs="Times New Roman"/>
          <w:szCs w:val="24"/>
        </w:rPr>
        <w:t>υποταμεία</w:t>
      </w:r>
      <w:proofErr w:type="spellEnd"/>
      <w:r>
        <w:rPr>
          <w:rFonts w:eastAsia="Times New Roman" w:cs="Times New Roman"/>
          <w:szCs w:val="24"/>
        </w:rPr>
        <w:t xml:space="preserve"> που είναι κάτω από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θα είναι να εξετάσει μία στρατηγική για όλα τα αεροδρόμια, όπως θα κάνει και για όλα τα λιμάνια</w:t>
      </w:r>
      <w:r>
        <w:rPr>
          <w:rFonts w:eastAsia="Times New Roman" w:cs="Times New Roman"/>
          <w:szCs w:val="24"/>
        </w:rPr>
        <w:t>, αν πάνε εκεί. Το πώς θα το κάνει αυτό εξαρτάται από το γενικό στρατηγικό σχέδιο της Κυβέρνησης, αλλά και από τα επιμέρους στρατηγικά σχέδια που θα είναι σε κατώτερο επίπεδο.</w:t>
      </w:r>
    </w:p>
    <w:p w14:paraId="356CDC4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Η δική μας άποψη, η άποψη της Κυβέρνησης, είναι ότι έτσι κι αλλιώς, είτε θέλουμε</w:t>
      </w:r>
      <w:r>
        <w:rPr>
          <w:rFonts w:eastAsia="Times New Roman" w:cs="Times New Roman"/>
          <w:szCs w:val="24"/>
        </w:rPr>
        <w:t xml:space="preserve"> να ιδιωτικοποιηθούν είτε μόνο να αξιοποιηθούν, πρέπει πρώτα να γίνει μία αναδιάρθρωση, προκειμένου να είναι πιο ελκυστικά είτε για να μείνουν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είτε για να πουληθούν.</w:t>
      </w:r>
    </w:p>
    <w:p w14:paraId="356CDC5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Δεύτερον, εμείς έχουμε την άποψη ότι αυτά δεν πρέπει να τα δούμε ξεχωριστά, δη</w:t>
      </w:r>
      <w:r>
        <w:rPr>
          <w:rFonts w:eastAsia="Times New Roman" w:cs="Times New Roman"/>
          <w:szCs w:val="24"/>
        </w:rPr>
        <w:t xml:space="preserve">λαδή το ένα αεροδρόμιο της Καλαμάτας ή το άλλο αεροδρόμιο σε μία άλλη περιοχή. Πρέπει να έχουμε μία στρατηγική για όλα τα αεροδρόμια μαζί. Έτσι νομίζουμε ότι αυξάνουμε την αξία και τη χρησιμότητα αυτών των αεροδρομίων για το ελληνικό </w:t>
      </w:r>
      <w:r>
        <w:rPr>
          <w:rFonts w:eastAsia="Times New Roman" w:cs="Times New Roman"/>
          <w:szCs w:val="24"/>
        </w:rPr>
        <w:t>δ</w:t>
      </w:r>
      <w:r>
        <w:rPr>
          <w:rFonts w:eastAsia="Times New Roman" w:cs="Times New Roman"/>
          <w:szCs w:val="24"/>
        </w:rPr>
        <w:t>ημόσιο.</w:t>
      </w:r>
    </w:p>
    <w:p w14:paraId="356CDC5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Άρα είμαστε π</w:t>
      </w:r>
      <w:r>
        <w:rPr>
          <w:rFonts w:eastAsia="Times New Roman" w:cs="Times New Roman"/>
          <w:szCs w:val="24"/>
        </w:rPr>
        <w:t xml:space="preserve">ολύ μακριά αν συζητάμε τι θα γίνει σε περίπτωση που ιδιωτικοποιηθεί το αεροδρόμιο της Καλαμάτας και αν </w:t>
      </w:r>
      <w:r>
        <w:rPr>
          <w:rFonts w:eastAsia="Times New Roman" w:cs="Times New Roman"/>
          <w:szCs w:val="24"/>
        </w:rPr>
        <w:lastRenderedPageBreak/>
        <w:t>θα έχουμε κακές επιπτώσεις, γιατί αυτή τη στιγμή το πρώτο βήμα είναι να γίνει μία αναδιάρθρωση, να δούμε αυτό το αεροδρόμιο, να αυξηθεί η ελκυστικότητα ό</w:t>
      </w:r>
      <w:r>
        <w:rPr>
          <w:rFonts w:eastAsia="Times New Roman" w:cs="Times New Roman"/>
          <w:szCs w:val="24"/>
        </w:rPr>
        <w:t xml:space="preserve">χι μόνο για τους ξένους επενδυτές, αλλά και για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και μετά το βλέπουμε. Αυτό είναι. </w:t>
      </w:r>
    </w:p>
    <w:p w14:paraId="356CDC5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Άρα δεν ισχύει αυτή η ένταση που έχει η ερώτησή σας, όχι με την κακή έννοια, αλλά το πιεστικό, δηλαδή τι θα γίνει αν αύριο γίνει η ιδιωτικοποίηση. Ό,τι ε</w:t>
      </w:r>
      <w:r>
        <w:rPr>
          <w:rFonts w:eastAsia="Times New Roman" w:cs="Times New Roman"/>
          <w:szCs w:val="24"/>
        </w:rPr>
        <w:t>ίναι στην ΕΔΗΣ δεν είναι απαραίτητα για ιδιωτικοποίηση. Επίσης, το πώς θα αυξηθούν τα περιουσιακά στοιχεία, θα εξαρτηθεί και από την πολιτική της ΕΔΗΣ, αλλά και από την πολιτική της Κυβέρνησης σε γενικό επίπεδο, αλλά και πιο συγκεκριμένα σε επίπεδο κλαδικό</w:t>
      </w:r>
      <w:r>
        <w:rPr>
          <w:rFonts w:eastAsia="Times New Roman" w:cs="Times New Roman"/>
          <w:szCs w:val="24"/>
        </w:rPr>
        <w:t xml:space="preserve"> ή περιφερειακό.</w:t>
      </w:r>
    </w:p>
    <w:p w14:paraId="356CDC53"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56CDC5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356CDC55"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Καταλαβαίνω την τακτική του Υπουργείου Οικονομικών –και είναι λογικό αυτό- αλλά, προσέξτε, πρέπει να τα δούμε όλα μαζί</w:t>
      </w:r>
      <w:r>
        <w:rPr>
          <w:rFonts w:eastAsia="Times New Roman" w:cs="Times New Roman"/>
          <w:szCs w:val="24"/>
        </w:rPr>
        <w:t xml:space="preserve">, όπως είπατε. Το συγκεκριμένο αεροδρόμιο έχει κάποιες ιδιαιτερότητες. Κατ’ αρχήν, πρέπει </w:t>
      </w:r>
      <w:r>
        <w:rPr>
          <w:rFonts w:eastAsia="Times New Roman" w:cs="Times New Roman"/>
          <w:szCs w:val="24"/>
        </w:rPr>
        <w:lastRenderedPageBreak/>
        <w:t xml:space="preserve">να γνωρίζετε ότι είναι </w:t>
      </w:r>
      <w:r>
        <w:rPr>
          <w:rFonts w:eastAsia="Times New Roman" w:cs="Times New Roman"/>
          <w:szCs w:val="24"/>
        </w:rPr>
        <w:t>νατο</w:t>
      </w:r>
      <w:r>
        <w:rPr>
          <w:rFonts w:eastAsia="Times New Roman" w:cs="Times New Roman"/>
          <w:szCs w:val="24"/>
        </w:rPr>
        <w:t>ϊκό αεροδρόμιο, όσον αφορά τον αεροδιάδρομο. Δηλαδή, εκεί είναι η Σχολή «120 Πτέρυγα Εκπαιδεύσεως Αέρος» της Σχολής Ικάρων, στην οποία εκπα</w:t>
      </w:r>
      <w:r>
        <w:rPr>
          <w:rFonts w:eastAsia="Times New Roman" w:cs="Times New Roman"/>
          <w:szCs w:val="24"/>
        </w:rPr>
        <w:t>ιδεύονται οι πιλότοι μας.</w:t>
      </w:r>
    </w:p>
    <w:p w14:paraId="356CDC5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Παράλληλα, η λειτουργία του αερολιμένα Καλαμάτας γίνεται από την Υπηρεσία Πολιτικής Αεροπορίας. Από τη στιγμή, λοιπόν, που μιλάμε για μια κρατική, δημόσια αρχή, οπωσδήποτε, σε καιρούς κρίσης ζούμε, καταλαβαίνω ότι υπάρχουν προβλήμ</w:t>
      </w:r>
      <w:r>
        <w:rPr>
          <w:rFonts w:eastAsia="Times New Roman" w:cs="Times New Roman"/>
          <w:szCs w:val="24"/>
        </w:rPr>
        <w:t xml:space="preserve">ατα χρηματοδότησης για τη λειτουργία του αερολιμένα και των έργων ανάπτυξης. </w:t>
      </w:r>
    </w:p>
    <w:p w14:paraId="356CDC5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Υπάρχουν στο </w:t>
      </w:r>
      <w:r>
        <w:rPr>
          <w:rFonts w:eastAsia="Times New Roman" w:cs="Times New Roman"/>
          <w:szCs w:val="24"/>
        </w:rPr>
        <w:t xml:space="preserve">δημόσιο </w:t>
      </w:r>
      <w:r>
        <w:rPr>
          <w:rFonts w:eastAsia="Times New Roman" w:cs="Times New Roman"/>
          <w:szCs w:val="24"/>
        </w:rPr>
        <w:t>-το γνωρίζουμε όλοι μας, δεν είναι κρυφό- χρονοβόρες διαδικασίες όσον αφορά τις πιστώσεις, τις προσλήψεις, υπάρχουν προβλήματα στις υπηρεσίες του δημοσιονομι</w:t>
      </w:r>
      <w:r>
        <w:rPr>
          <w:rFonts w:eastAsia="Times New Roman" w:cs="Times New Roman"/>
          <w:szCs w:val="24"/>
        </w:rPr>
        <w:t xml:space="preserve">κού ελέγχου. Όλα αυτά τα καταλαβαίνω. Όμως, </w:t>
      </w:r>
      <w:r>
        <w:rPr>
          <w:rFonts w:eastAsia="Times New Roman" w:cs="Times New Roman"/>
          <w:szCs w:val="24"/>
        </w:rPr>
        <w:t>στο πλαίσιο</w:t>
      </w:r>
      <w:r>
        <w:rPr>
          <w:rFonts w:eastAsia="Times New Roman" w:cs="Times New Roman"/>
          <w:szCs w:val="24"/>
        </w:rPr>
        <w:t xml:space="preserve"> της δημόσιας λειτουργίας του, ο αερολιμένας Καλαμάτας μπορεί να παρέχει χαμηλά τέλη χρήσης. Μπορεί να έχει δηλαδή μικρότερο κόστος εισιτηρίου και για τους τουρίστες και για τους μεγάλους πράκτορες. Γι</w:t>
      </w:r>
      <w:r>
        <w:rPr>
          <w:rFonts w:eastAsia="Times New Roman" w:cs="Times New Roman"/>
          <w:szCs w:val="24"/>
        </w:rPr>
        <w:t>ατί; Διότι έχει πολλές παροχές υπηρε</w:t>
      </w:r>
      <w:r>
        <w:rPr>
          <w:rFonts w:eastAsia="Times New Roman" w:cs="Times New Roman"/>
          <w:szCs w:val="24"/>
        </w:rPr>
        <w:lastRenderedPageBreak/>
        <w:t xml:space="preserve">σιών από την 120 </w:t>
      </w:r>
      <w:r>
        <w:rPr>
          <w:rFonts w:eastAsia="Times New Roman" w:cs="Times New Roman"/>
          <w:szCs w:val="24"/>
        </w:rPr>
        <w:t>πτέρυγα ε</w:t>
      </w:r>
      <w:r>
        <w:rPr>
          <w:rFonts w:eastAsia="Times New Roman" w:cs="Times New Roman"/>
          <w:szCs w:val="24"/>
        </w:rPr>
        <w:t>κπαίδευσης της αεροπορίας, δηλαδή ο έλεγχος της εναέριας κυκλοφορίας, η πυρασφάλεια, η ασφάλεια, η αποκομιδή απορριμμάτων κλπ</w:t>
      </w:r>
      <w:r>
        <w:rPr>
          <w:rFonts w:eastAsia="Times New Roman" w:cs="Times New Roman"/>
          <w:szCs w:val="24"/>
        </w:rPr>
        <w:t>.</w:t>
      </w:r>
      <w:r>
        <w:rPr>
          <w:rFonts w:eastAsia="Times New Roman" w:cs="Times New Roman"/>
          <w:szCs w:val="24"/>
        </w:rPr>
        <w:t xml:space="preserve">. </w:t>
      </w:r>
    </w:p>
    <w:p w14:paraId="356CDC58"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Ο συγκεκριμένος αερολιμένας είναι και διεθνής. Διαθέτει δηλαδή </w:t>
      </w:r>
      <w:proofErr w:type="spellStart"/>
      <w:r>
        <w:rPr>
          <w:rFonts w:eastAsia="Times New Roman" w:cs="Times New Roman"/>
          <w:szCs w:val="24"/>
        </w:rPr>
        <w:t>δι</w:t>
      </w:r>
      <w:r>
        <w:rPr>
          <w:rFonts w:eastAsia="Times New Roman" w:cs="Times New Roman"/>
          <w:szCs w:val="24"/>
        </w:rPr>
        <w:t>αβατηριακό</w:t>
      </w:r>
      <w:proofErr w:type="spellEnd"/>
      <w:r>
        <w:rPr>
          <w:rFonts w:eastAsia="Times New Roman" w:cs="Times New Roman"/>
          <w:szCs w:val="24"/>
        </w:rPr>
        <w:t xml:space="preserve">, συναλλαγματικό και τελωνειακό έλεγχο. </w:t>
      </w:r>
    </w:p>
    <w:p w14:paraId="356CDC5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υπάρχουν κάποια πράγματα που πρέπει να γίνουν. Το ωράριο λειτουργίας του είναι σε δύο βάρδιες. Αυτό πρέπει να γίνει σε τρεις. Είναι πολύ λίγα τα άτομα που δουλεύουν στον συγκεκριμένο </w:t>
      </w:r>
      <w:r>
        <w:rPr>
          <w:rFonts w:eastAsia="Times New Roman" w:cs="Times New Roman"/>
          <w:szCs w:val="24"/>
        </w:rPr>
        <w:t>αερολιμένα.</w:t>
      </w:r>
    </w:p>
    <w:p w14:paraId="356CDC5A"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356CDC5B"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Σύμφωνα με γνώστες του αντικειμένου, χρειάζεται άμεση ενίσχυση σε προσωπικό. Το αεροδρόμιο αυτό λειτουργεί εντατικά από τις 15 Απριλίου ως τις </w:t>
      </w:r>
      <w:r>
        <w:rPr>
          <w:rFonts w:eastAsia="Times New Roman" w:cs="Times New Roman"/>
          <w:szCs w:val="24"/>
        </w:rPr>
        <w:t>15 Οκτωβρίου και πρέπει να καλυφθούν κάποια κενά διαστήματα, τα οποία είναι συνήθως από τις 18.00΄ ως τις 24.00΄. Είναι εξειδικευμένα πράγματα, αλλά πρέπει να τα πούμε.</w:t>
      </w:r>
    </w:p>
    <w:p w14:paraId="356CDC5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Πέραν των υπηρεσιών της ΥΠΑ, της Πολιτικής Αεροπορίας, απαιτείται και ενίσχυση των συνε</w:t>
      </w:r>
      <w:r>
        <w:rPr>
          <w:rFonts w:eastAsia="Times New Roman" w:cs="Times New Roman"/>
          <w:szCs w:val="24"/>
        </w:rPr>
        <w:t xml:space="preserve">ργαζόμενων υπηρεσιών </w:t>
      </w:r>
      <w:r>
        <w:rPr>
          <w:rFonts w:eastAsia="Times New Roman" w:cs="Times New Roman"/>
          <w:szCs w:val="24"/>
        </w:rPr>
        <w:lastRenderedPageBreak/>
        <w:t xml:space="preserve">που εμπλέκονται στη λειτουργία του αερολιμένα, όπως είναι, παραδείγματος </w:t>
      </w:r>
      <w:r>
        <w:rPr>
          <w:rFonts w:eastAsia="Times New Roman" w:cs="Times New Roman"/>
          <w:szCs w:val="24"/>
        </w:rPr>
        <w:t>χάριν</w:t>
      </w:r>
      <w:r>
        <w:rPr>
          <w:rFonts w:eastAsia="Times New Roman" w:cs="Times New Roman"/>
          <w:szCs w:val="24"/>
        </w:rPr>
        <w:t xml:space="preserve">, η Αστυνομία. Χρειάζεται και εκεί ενίσχυση. Δεν είστε αρμόδιος Υπουργός εσείς, αλλά έχουμε πολλά προβλήματα τον τελευταίο καιρό. </w:t>
      </w:r>
    </w:p>
    <w:p w14:paraId="356CDC5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Αναγκαία θεωρείται και η α</w:t>
      </w:r>
      <w:r>
        <w:rPr>
          <w:rFonts w:eastAsia="Times New Roman" w:cs="Times New Roman"/>
          <w:szCs w:val="24"/>
        </w:rPr>
        <w:t xml:space="preserve">ύξηση της χωρητικότητας της εναέριας κυκλοφορίας, τουλάχιστον κατά μία επιπλέον, από τις τρεις κινήσεις που έχουμε σήμερα. Αυτό τι σημαίνει; Σημαίνει ότι μας δίνονται τρεις γραμμές από την Τρίπολη για να προσγειωθούν στην Καλαμάτα. Χρειάζεται άλλη μία. </w:t>
      </w:r>
    </w:p>
    <w:p w14:paraId="356CDC5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Ση</w:t>
      </w:r>
      <w:r>
        <w:rPr>
          <w:rFonts w:eastAsia="Times New Roman" w:cs="Times New Roman"/>
          <w:szCs w:val="24"/>
        </w:rPr>
        <w:t xml:space="preserve">μαντικές είναι ακόμα οι προσθήκες ενός </w:t>
      </w:r>
      <w:r>
        <w:rPr>
          <w:rFonts w:eastAsia="Times New Roman" w:cs="Times New Roman"/>
          <w:szCs w:val="24"/>
          <w:lang w:val="en-US"/>
        </w:rPr>
        <w:t>check</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proofErr w:type="spellStart"/>
      <w:r>
        <w:rPr>
          <w:rFonts w:eastAsia="Times New Roman" w:cs="Times New Roman"/>
          <w:szCs w:val="24"/>
        </w:rPr>
        <w:t>ζυγιστηρίου</w:t>
      </w:r>
      <w:proofErr w:type="spellEnd"/>
      <w:r>
        <w:rPr>
          <w:rFonts w:eastAsia="Times New Roman" w:cs="Times New Roman"/>
          <w:szCs w:val="24"/>
        </w:rPr>
        <w:t xml:space="preserve">, </w:t>
      </w:r>
      <w:proofErr w:type="spellStart"/>
      <w:r>
        <w:rPr>
          <w:rFonts w:eastAsia="Times New Roman" w:cs="Times New Roman"/>
          <w:szCs w:val="24"/>
        </w:rPr>
        <w:t>ταινιοδρόμων</w:t>
      </w:r>
      <w:proofErr w:type="spellEnd"/>
      <w:r>
        <w:rPr>
          <w:rFonts w:eastAsia="Times New Roman" w:cs="Times New Roman"/>
          <w:szCs w:val="24"/>
        </w:rPr>
        <w:t>, κλιματιστικών συγκροτημάτων και γενικότερα συντήρηση των εγκαταστάσεων.</w:t>
      </w:r>
    </w:p>
    <w:p w14:paraId="356CDC5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6CDC6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Κύριε Πρόεδρε, θέλω μόνο</w:t>
      </w:r>
      <w:r>
        <w:rPr>
          <w:rFonts w:eastAsia="Times New Roman" w:cs="Times New Roman"/>
          <w:szCs w:val="24"/>
        </w:rPr>
        <w:t xml:space="preserve"> ένα λεπτό.</w:t>
      </w:r>
    </w:p>
    <w:p w14:paraId="356CDC6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Η πρώτη διαρρύθμιση στους εσωτερικούς χώρους έγινε το 2002. Καλό είναι να αποπερατωθεί. Πρέπει να ολοκληρωθούν οι απαλλοτριώσεις. Πραγματικά, από το 2015 κωλυσιεργούν. Σήμερα έχει προχωρήσει η απαλλοτρίωση πενήντα στρεμμάτων -</w:t>
      </w:r>
      <w:r>
        <w:rPr>
          <w:rFonts w:eastAsia="Times New Roman" w:cs="Times New Roman"/>
          <w:szCs w:val="24"/>
        </w:rPr>
        <w:lastRenderedPageBreak/>
        <w:t>νομίζω ότι το γνωρ</w:t>
      </w:r>
      <w:r>
        <w:rPr>
          <w:rFonts w:eastAsia="Times New Roman" w:cs="Times New Roman"/>
          <w:szCs w:val="24"/>
        </w:rPr>
        <w:t xml:space="preserve">ίζετε αυτό- για να υλοποιηθεί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με την κατασκευή τουλάχιστον δύο θέσεων μεγάλων αεροσκαφών και πέντε, έξι θέσεων για μικρά τζετ αεροσκάφη. </w:t>
      </w:r>
    </w:p>
    <w:p w14:paraId="356CDC62"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Λόγω της στενότητας των υπαίθριων χώρων, δεν έχει γίνει δυνατή και η ικανοποίηση ενός αιτήματος μεγάλης</w:t>
      </w:r>
      <w:r>
        <w:rPr>
          <w:rFonts w:eastAsia="Times New Roman" w:cs="Times New Roman"/>
          <w:szCs w:val="24"/>
        </w:rPr>
        <w:t xml:space="preserve"> πετρελαϊκής εταιρείας για διάθεση χώρου κατασκευής υπογείων δεξαμενών. Δυστυχώς, οι κτιριακές εγκαταστάσεις είναι φτιαγμένες από το 1988. Καταλαβαίνετε τι πρόβλημα χώρου υπάρχει.</w:t>
      </w:r>
    </w:p>
    <w:p w14:paraId="356CDC6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Είχα κάνει και κάποια ερώτηση στις 22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Είχα επισημάνει άλλο ένα πρόβλ</w:t>
      </w:r>
      <w:r>
        <w:rPr>
          <w:rFonts w:eastAsia="Times New Roman" w:cs="Times New Roman"/>
          <w:szCs w:val="24"/>
        </w:rPr>
        <w:t xml:space="preserve">ημα του αερολιμένα, το οποίο δεν έχει λυθεί, και είναι η έλλειψη δικτύωσης με μέσα μαζικής μεταφοράς. Να ξέρετε ότι το συγκεκριμένο αεροδρόμιο μπορεί να εξυπηρετήσει όλη τη νότια Ελλάδα. </w:t>
      </w:r>
    </w:p>
    <w:p w14:paraId="356CDC6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Σας είπα για τη συνάντηση που έχει κάνει και ο Δήμαρχος Καλαμάτας το</w:t>
      </w:r>
      <w:r>
        <w:rPr>
          <w:rFonts w:eastAsia="Times New Roman" w:cs="Times New Roman"/>
          <w:szCs w:val="24"/>
        </w:rPr>
        <w:t xml:space="preserve">ν τελευταίο καιρό με τον κ. </w:t>
      </w:r>
      <w:proofErr w:type="spellStart"/>
      <w:r>
        <w:rPr>
          <w:rFonts w:eastAsia="Times New Roman" w:cs="Times New Roman"/>
          <w:szCs w:val="24"/>
        </w:rPr>
        <w:t>Πιτσιόρλα</w:t>
      </w:r>
      <w:proofErr w:type="spellEnd"/>
      <w:r>
        <w:rPr>
          <w:rFonts w:eastAsia="Times New Roman" w:cs="Times New Roman"/>
          <w:szCs w:val="24"/>
        </w:rPr>
        <w:t xml:space="preserve">. </w:t>
      </w:r>
    </w:p>
    <w:p w14:paraId="356CDC65"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Παρεμπιπτόντως να πω και κάτι τελευταίο. Η έκταση που έχει απαλλοτριωθεί, έχει εκτιμηθεί γύρω στις 400.000 ευρώ. Δεν νομίζω ότι είναι κάποιο τεράστιο ποσό για την απαλλοτρίωση. Δυστυχώς, κωλυσιεργούν από το 2015.</w:t>
      </w:r>
    </w:p>
    <w:p w14:paraId="356CDC66"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κύριε Υπουργέ, πιστέψτε με, εμάς τους </w:t>
      </w:r>
      <w:proofErr w:type="spellStart"/>
      <w:r>
        <w:rPr>
          <w:rFonts w:eastAsia="Times New Roman" w:cs="Times New Roman"/>
          <w:szCs w:val="24"/>
        </w:rPr>
        <w:t>Μεσσήνιους</w:t>
      </w:r>
      <w:proofErr w:type="spellEnd"/>
      <w:r>
        <w:rPr>
          <w:rFonts w:eastAsia="Times New Roman" w:cs="Times New Roman"/>
          <w:szCs w:val="24"/>
        </w:rPr>
        <w:t xml:space="preserve"> –και θα μιλήσω και για την ευρύτερη περιοχή, θα το ξαναπώ αυτό- μας απασχολεί να έχουμε ένα βιώσιμο αεροδρόμιο, ένα αεροδρόμιο το οποίο θα εξυπηρετεί τη νότια Πελοπόννησο. Το αν θα είναι ιδιωτικό ή αν</w:t>
      </w:r>
      <w:r>
        <w:rPr>
          <w:rFonts w:eastAsia="Times New Roman" w:cs="Times New Roman"/>
          <w:szCs w:val="24"/>
        </w:rPr>
        <w:t xml:space="preserve"> θα είναι δημόσιο, δεν μας ενδιαφέρει. Μας ενδιαφέρει αυτό το αεροδρόμιο να λειτουργήσει ευπρεπώς, να αναπτυχθεί και να εξυπηρετήσει την περιοχή. Απλώς φοβόμαστε πολύ ότι εάν δοθεί σε ιδιώτη, θα είναι υπέρογκα τα έξοδα. Ο ιδιώτης λογικό είναι να επενδύσει </w:t>
      </w:r>
      <w:r>
        <w:rPr>
          <w:rFonts w:eastAsia="Times New Roman" w:cs="Times New Roman"/>
          <w:szCs w:val="24"/>
        </w:rPr>
        <w:t>και να θέλει να κερδίσει χρήματα. Καταλαβαίνετε, λοιπόν, ότι θα αλλάξουν πάρα πολλά πράγματα, δεν θα έχουμε την ανάπτυξη που έχουμε αυτή τη στιγμή.</w:t>
      </w:r>
    </w:p>
    <w:p w14:paraId="356CDC67"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Σας ευχαριστώ και συγγνώμη, κύριε Πρόεδρε, για την κατάχρηση του χρόνου.</w:t>
      </w:r>
    </w:p>
    <w:p w14:paraId="356CDC68" w14:textId="77777777" w:rsidR="00282A3F" w:rsidRDefault="00107C72">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w:t>
      </w:r>
      <w:r>
        <w:rPr>
          <w:rFonts w:eastAsia="Times New Roman" w:cs="Times New Roman"/>
          <w:szCs w:val="24"/>
        </w:rPr>
        <w:t xml:space="preserve">αριστώ, κύριε </w:t>
      </w:r>
      <w:proofErr w:type="spellStart"/>
      <w:r>
        <w:rPr>
          <w:rFonts w:eastAsia="Times New Roman" w:cs="Times New Roman"/>
          <w:szCs w:val="24"/>
        </w:rPr>
        <w:t>Κουκούτση</w:t>
      </w:r>
      <w:proofErr w:type="spellEnd"/>
      <w:r>
        <w:rPr>
          <w:rFonts w:eastAsia="Times New Roman" w:cs="Times New Roman"/>
          <w:szCs w:val="24"/>
        </w:rPr>
        <w:t xml:space="preserve">. </w:t>
      </w:r>
    </w:p>
    <w:p w14:paraId="356CDC69"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56CDC6A" w14:textId="77777777" w:rsidR="00282A3F" w:rsidRDefault="00107C7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w:t>
      </w:r>
      <w:proofErr w:type="spellStart"/>
      <w:r>
        <w:rPr>
          <w:rFonts w:eastAsia="Times New Roman" w:cs="Times New Roman"/>
          <w:szCs w:val="24"/>
        </w:rPr>
        <w:t>Κουκούτση</w:t>
      </w:r>
      <w:proofErr w:type="spellEnd"/>
      <w:r>
        <w:rPr>
          <w:rFonts w:eastAsia="Times New Roman" w:cs="Times New Roman"/>
          <w:szCs w:val="24"/>
        </w:rPr>
        <w:t xml:space="preserve">, μέσα στη συμφωνία με τους πιστωτές ήταν ότι οποιαδήποτε αύξηση της αξίας του χαρτοφυλακίου του </w:t>
      </w:r>
      <w:proofErr w:type="spellStart"/>
      <w:r>
        <w:rPr>
          <w:rFonts w:eastAsia="Times New Roman" w:cs="Times New Roman"/>
          <w:szCs w:val="24"/>
        </w:rPr>
        <w:lastRenderedPageBreak/>
        <w:t>υ</w:t>
      </w:r>
      <w:r>
        <w:rPr>
          <w:rFonts w:eastAsia="Times New Roman" w:cs="Times New Roman"/>
          <w:szCs w:val="24"/>
        </w:rPr>
        <w:t>περταμείου</w:t>
      </w:r>
      <w:proofErr w:type="spellEnd"/>
      <w:r>
        <w:rPr>
          <w:rFonts w:eastAsia="Times New Roman" w:cs="Times New Roman"/>
          <w:szCs w:val="24"/>
        </w:rPr>
        <w:t>, μισή θα πάει προς του</w:t>
      </w:r>
      <w:r>
        <w:rPr>
          <w:rFonts w:eastAsia="Times New Roman" w:cs="Times New Roman"/>
          <w:szCs w:val="24"/>
        </w:rPr>
        <w:t xml:space="preserve">ς πιστωτές και μισή θα πάει για επενδύσεις. </w:t>
      </w:r>
    </w:p>
    <w:p w14:paraId="356CDC6B"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Τώρα είμαστε στη φάση που συζητάμε με τους θεσμούς για να ολοκληρωθεί μέχρι το τέλος του έτους αυτό το κομμάτι που είναι για επενδύσεις και να δούμε ποιο θα είναι γενικά για επενδύσεις εκτός του </w:t>
      </w:r>
      <w:r>
        <w:rPr>
          <w:rFonts w:eastAsia="Times New Roman" w:cs="Times New Roman"/>
          <w:szCs w:val="24"/>
        </w:rPr>
        <w:t>ταμείου</w:t>
      </w:r>
      <w:r>
        <w:rPr>
          <w:rFonts w:eastAsia="Times New Roman" w:cs="Times New Roman"/>
          <w:szCs w:val="24"/>
        </w:rPr>
        <w:t>, για την</w:t>
      </w:r>
      <w:r>
        <w:rPr>
          <w:rFonts w:eastAsia="Times New Roman" w:cs="Times New Roman"/>
          <w:szCs w:val="24"/>
        </w:rPr>
        <w:t xml:space="preserve"> ελληνική οικονομία, για την Περιφέρεια, για κάποια κλαδική πολιτική, και πόσα θα </w:t>
      </w:r>
      <w:proofErr w:type="spellStart"/>
      <w:r>
        <w:rPr>
          <w:rFonts w:eastAsia="Times New Roman" w:cs="Times New Roman"/>
          <w:szCs w:val="24"/>
        </w:rPr>
        <w:t>ξαναεπενδυθούν</w:t>
      </w:r>
      <w:proofErr w:type="spellEnd"/>
      <w:r>
        <w:rPr>
          <w:rFonts w:eastAsia="Times New Roman" w:cs="Times New Roman"/>
          <w:szCs w:val="24"/>
        </w:rPr>
        <w:t xml:space="preserve"> μέσα στο </w:t>
      </w:r>
      <w:r>
        <w:rPr>
          <w:rFonts w:eastAsia="Times New Roman" w:cs="Times New Roman"/>
          <w:szCs w:val="24"/>
        </w:rPr>
        <w:t xml:space="preserve">ταμείο </w:t>
      </w:r>
      <w:r>
        <w:rPr>
          <w:rFonts w:eastAsia="Times New Roman" w:cs="Times New Roman"/>
          <w:szCs w:val="24"/>
        </w:rPr>
        <w:t xml:space="preserve">για να μπορούν οι εταιρείες να αναδιαρθρωθούν, να μπορούν τα ακίνητα να γίνουν πιο ελκυστικά. </w:t>
      </w:r>
    </w:p>
    <w:p w14:paraId="356CDC6C"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Άρα, κάνω αυτή τη μικρή εισαγωγή για να σας πω ό</w:t>
      </w:r>
      <w:r>
        <w:rPr>
          <w:rFonts w:eastAsia="Times New Roman" w:cs="Times New Roman"/>
          <w:szCs w:val="24"/>
        </w:rPr>
        <w:t xml:space="preserve">τι θα υπάρχουν επενδυτικοί πόροι ακριβώς για να αναβαθμίσουν, είτε μιλάμε για λιμάνι είτε μιλάμε για μια δημόσια επιχείρηση ή για ένα αεροδρόμιο. </w:t>
      </w:r>
    </w:p>
    <w:p w14:paraId="356CDC6D"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Άρα, το πρώτο στάδιο για εμένα –γι’ αυτό σας είπα ότι είμαστε μακριά από το να συζητάμε εάν θα είναι ιδιωτικό</w:t>
      </w:r>
      <w:r>
        <w:rPr>
          <w:rFonts w:eastAsia="Times New Roman" w:cs="Times New Roman"/>
          <w:szCs w:val="24"/>
        </w:rPr>
        <w:t xml:space="preserve"> ή αν θα είναι δημόσιο- είναι να υπάρχουν αυτοί οι πόροι για να μπορεί το </w:t>
      </w:r>
      <w:r>
        <w:rPr>
          <w:rFonts w:eastAsia="Times New Roman" w:cs="Times New Roman"/>
          <w:szCs w:val="24"/>
        </w:rPr>
        <w:t xml:space="preserve">ταμείο </w:t>
      </w:r>
      <w:r>
        <w:rPr>
          <w:rFonts w:eastAsia="Times New Roman" w:cs="Times New Roman"/>
          <w:szCs w:val="24"/>
        </w:rPr>
        <w:t xml:space="preserve">να αναδιαρθρώσει αυτές τις επιχειρήσεις, στην προκειμένη περίπτωση το αεροδρόμιο. </w:t>
      </w:r>
    </w:p>
    <w:p w14:paraId="356CDC6E"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lastRenderedPageBreak/>
        <w:t>Επομένως, το πρώτο καλό νέο για τους κατοίκους της Μεσσηνίας -που είναι εύλογο αυτό που είπα</w:t>
      </w:r>
      <w:r>
        <w:rPr>
          <w:rFonts w:eastAsia="Times New Roman" w:cs="Times New Roman"/>
          <w:szCs w:val="24"/>
        </w:rPr>
        <w:t xml:space="preserve">τε ότι θέλουν ένα λειτουργικό, καλό αεροδρόμιο για τον νότο- είναι να αρχίσουν να γίνονται επενδύσεις. Αυτό νομίζω ότι θα πρέπει να γίνει έτσι κι αλλιώς. Είμαι σίγουρος ότι η ΕΔΗΣ θα θεωρήσει ότι το αεροδρόμιό σας είναι πολύτιμο περιουσιακό στοιχείο. </w:t>
      </w:r>
    </w:p>
    <w:p w14:paraId="356CDC6F"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άρα θεωρώ ότι μετά από δυο χρόνια θα πρέπει να μου κάνετε ξανά αυτήν την ερώτηση -εάν είμαι εγώ και εσείς- και να μου πείτε: «Ωραία, και τώρα που το αναδιαρθρώσαμε και είναι πιο λειτουργικό, είναι πιο ελκυστικό, τι το κάνουμε; Το κρατάμε στο δημόσιο ή το κ</w:t>
      </w:r>
      <w:r>
        <w:rPr>
          <w:rFonts w:eastAsia="Times New Roman" w:cs="Times New Roman"/>
          <w:szCs w:val="24"/>
        </w:rPr>
        <w:t xml:space="preserve">άνουμε ιδιωτικό;». Όμως, θεωρώ ότι είμαστε πολύ μακριά γι’ αυτήν την ερώτηση. </w:t>
      </w:r>
    </w:p>
    <w:p w14:paraId="356CDC70"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Και γι’ αυτό είναι σημαντικό για εσάς και για την αγωνία που υπάρχει πίσω από τις ερωτήσεις σας -μερικά είναι με περισσότερες λεπτομέρειες από όσες μπορώ εγώ να κατανοήσω- να δο</w:t>
      </w:r>
      <w:r>
        <w:rPr>
          <w:rFonts w:eastAsia="Times New Roman" w:cs="Times New Roman"/>
          <w:szCs w:val="24"/>
        </w:rPr>
        <w:t xml:space="preserve">ύμε πώς αναδιαρθρώνεται αυτή η επιχείρηση. Σ’ αυτό θα δείτε τα καλά, είτε τελικά πουληθεί είτε δεν πουληθεί. </w:t>
      </w:r>
    </w:p>
    <w:p w14:paraId="356CDC71"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Και άρα, νομίζω ότι είμαστε σε αυτήν την φάση, όπου περιμένουμε από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να χρησιμοποιήσει αυτό το κομμάτι που θα είναι για τις επενδύσει</w:t>
      </w:r>
      <w:r>
        <w:rPr>
          <w:rFonts w:eastAsia="Times New Roman" w:cs="Times New Roman"/>
          <w:szCs w:val="24"/>
        </w:rPr>
        <w:t xml:space="preserve">ς εντός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πώς θα </w:t>
      </w:r>
      <w:r>
        <w:rPr>
          <w:rFonts w:eastAsia="Times New Roman" w:cs="Times New Roman"/>
          <w:szCs w:val="24"/>
        </w:rPr>
        <w:lastRenderedPageBreak/>
        <w:t>αξιοποιήσει καλύτερα τα περιουσιακά στοιχεία και στην προκειμένη περίπτωση το δικό σας αεροδρόμιο.</w:t>
      </w:r>
    </w:p>
    <w:p w14:paraId="356CDC72" w14:textId="77777777" w:rsidR="00282A3F" w:rsidRDefault="00107C72">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ευχαριστώ, κύριε Υπουργέ. </w:t>
      </w:r>
    </w:p>
    <w:p w14:paraId="356CDC73"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παρακαλώ να παραμείνετε, εάν μπορείτε, πέντε λεπτά μέσα στην Αίθουσα για να εκφωνήσω τις ερωτήσεις που δεν θα συζητηθούν. Οι μισές περίπου αφορούν το Υπουργείο σας. </w:t>
      </w:r>
    </w:p>
    <w:p w14:paraId="356CDC74" w14:textId="77777777" w:rsidR="00282A3F" w:rsidRDefault="00107C72">
      <w:pPr>
        <w:spacing w:line="600" w:lineRule="auto"/>
        <w:ind w:firstLine="720"/>
        <w:jc w:val="both"/>
        <w:rPr>
          <w:rFonts w:eastAsia="Times New Roman" w:cs="Times New Roman"/>
          <w:szCs w:val="24"/>
        </w:rPr>
      </w:pPr>
      <w:r>
        <w:rPr>
          <w:rFonts w:eastAsia="Times New Roman" w:cs="Times New Roman"/>
          <w:szCs w:val="24"/>
        </w:rPr>
        <w:t xml:space="preserve">Και εσείς, κύριε </w:t>
      </w:r>
      <w:proofErr w:type="spellStart"/>
      <w:r>
        <w:rPr>
          <w:rFonts w:eastAsia="Times New Roman" w:cs="Times New Roman"/>
          <w:szCs w:val="24"/>
        </w:rPr>
        <w:t>Κουκούτση</w:t>
      </w:r>
      <w:proofErr w:type="spellEnd"/>
      <w:r>
        <w:rPr>
          <w:rFonts w:eastAsia="Times New Roman" w:cs="Times New Roman"/>
          <w:szCs w:val="24"/>
        </w:rPr>
        <w:t xml:space="preserve">, παρακαλώ, περιμένετε. </w:t>
      </w:r>
    </w:p>
    <w:p w14:paraId="356CDC75"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Η τέταρτη </w:t>
      </w:r>
      <w:r>
        <w:rPr>
          <w:rFonts w:eastAsia="Times New Roman"/>
          <w:color w:val="000000"/>
          <w:szCs w:val="24"/>
          <w:shd w:val="clear" w:color="auto" w:fill="FFFFFF"/>
        </w:rPr>
        <w:t>με αριθμό 1445</w:t>
      </w:r>
      <w:r>
        <w:rPr>
          <w:rFonts w:eastAsia="Times New Roman"/>
          <w:color w:val="000000"/>
          <w:szCs w:val="24"/>
          <w:shd w:val="clear" w:color="auto" w:fill="FFFFFF"/>
        </w:rPr>
        <w:t xml:space="preserve">/5-9-2017 </w:t>
      </w:r>
      <w:r>
        <w:rPr>
          <w:rFonts w:eastAsia="Times New Roman" w:cs="Times New Roman"/>
          <w:szCs w:val="24"/>
        </w:rPr>
        <w:t>επίκαιρη ερώτηση</w:t>
      </w:r>
      <w:r>
        <w:rPr>
          <w:rFonts w:eastAsia="Times New Roman"/>
          <w:color w:val="000000"/>
          <w:szCs w:val="24"/>
          <w:shd w:val="clear" w:color="auto" w:fill="FFFFFF"/>
        </w:rPr>
        <w:t xml:space="preserve"> δεύτερου κύκλου του Ε΄ Αντιπροέδρου της Βουλής και Βουλευτή Δωδεκανήσου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w:t>
      </w:r>
      <w:r>
        <w:rPr>
          <w:rFonts w:eastAsia="Times New Roman"/>
          <w:bCs/>
          <w:szCs w:val="24"/>
          <w:shd w:val="clear" w:color="auto" w:fill="FFFFFF"/>
        </w:rPr>
        <w:t xml:space="preserve">κ. Δημητρίου </w:t>
      </w:r>
      <w:proofErr w:type="spellStart"/>
      <w:r>
        <w:rPr>
          <w:rFonts w:eastAsia="Times New Roman"/>
          <w:bCs/>
          <w:szCs w:val="24"/>
          <w:shd w:val="clear" w:color="auto" w:fill="FFFFFF"/>
        </w:rPr>
        <w:t>Κρεμαστινού</w:t>
      </w:r>
      <w:proofErr w:type="spellEnd"/>
      <w:r>
        <w:rPr>
          <w:rFonts w:eastAsia="Times New Roman"/>
          <w:bCs/>
          <w:szCs w:val="24"/>
          <w:shd w:val="clear" w:color="auto" w:fill="FFFFFF"/>
        </w:rPr>
        <w:t xml:space="preserve"> </w:t>
      </w:r>
      <w:r>
        <w:rPr>
          <w:rFonts w:eastAsia="Times New Roman"/>
          <w:color w:val="000000"/>
          <w:szCs w:val="24"/>
          <w:shd w:val="clear" w:color="auto" w:fill="FFFFFF"/>
        </w:rPr>
        <w:t>προς τον Υπουργό</w:t>
      </w:r>
      <w:r>
        <w:rPr>
          <w:rFonts w:eastAsia="Times New Roman"/>
          <w:bCs/>
          <w:szCs w:val="24"/>
          <w:shd w:val="clear" w:color="auto" w:fill="FFFFFF"/>
        </w:rPr>
        <w:t xml:space="preserve"> Υγείας, </w:t>
      </w:r>
      <w:r>
        <w:rPr>
          <w:rFonts w:eastAsia="Times New Roman"/>
          <w:color w:val="000000"/>
          <w:szCs w:val="24"/>
          <w:shd w:val="clear" w:color="auto" w:fill="FFFFFF"/>
        </w:rPr>
        <w:t>με θέμα: «Επικίνδυνη η έλλειψη καρδιολόγου και χειρουργού στο Κ</w:t>
      </w:r>
      <w:r>
        <w:rPr>
          <w:rFonts w:eastAsia="Times New Roman"/>
          <w:color w:val="000000"/>
          <w:szCs w:val="24"/>
          <w:shd w:val="clear" w:color="auto" w:fill="FFFFFF"/>
        </w:rPr>
        <w:t>έντρο Υγείας Καρπάθου», δ</w:t>
      </w:r>
      <w:r>
        <w:rPr>
          <w:rFonts w:eastAsia="Times New Roman" w:cs="Times New Roman"/>
          <w:szCs w:val="24"/>
        </w:rPr>
        <w:t>εν θα συζητηθεί λόγω απουσίας στο εξωτερικό του Υπουργού Υγείας κ. Ανδρέα Ξανθού</w:t>
      </w:r>
      <w:r>
        <w:rPr>
          <w:rFonts w:eastAsia="Times New Roman"/>
          <w:color w:val="000000"/>
          <w:szCs w:val="24"/>
          <w:shd w:val="clear" w:color="auto" w:fill="FFFFFF"/>
        </w:rPr>
        <w:t>.</w:t>
      </w:r>
    </w:p>
    <w:p w14:paraId="356CDC76"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τέταρτη με αριθμό 1384/1-9-2017 επίκαιρη ερώτηση πρώτου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color w:val="000000"/>
          <w:szCs w:val="24"/>
          <w:shd w:val="clear" w:color="auto" w:fill="FFFFFF"/>
        </w:rPr>
        <w:t xml:space="preserve"> προς τον Υπουργό </w:t>
      </w:r>
      <w:r>
        <w:rPr>
          <w:rFonts w:eastAsia="Times New Roman"/>
          <w:bCs/>
          <w:szCs w:val="24"/>
        </w:rPr>
        <w:t>Ο</w:t>
      </w:r>
      <w:r>
        <w:rPr>
          <w:rFonts w:eastAsia="Times New Roman"/>
          <w:bCs/>
          <w:szCs w:val="24"/>
        </w:rPr>
        <w:t xml:space="preserve">ικονομικών, </w:t>
      </w:r>
      <w:r>
        <w:rPr>
          <w:rFonts w:eastAsia="Times New Roman"/>
          <w:color w:val="000000"/>
          <w:szCs w:val="24"/>
          <w:shd w:val="clear" w:color="auto" w:fill="FFFFFF"/>
        </w:rPr>
        <w:t xml:space="preserve">με </w:t>
      </w:r>
      <w:r>
        <w:rPr>
          <w:rFonts w:eastAsia="Times New Roman"/>
          <w:color w:val="000000"/>
          <w:szCs w:val="24"/>
          <w:shd w:val="clear" w:color="auto" w:fill="FFFFFF"/>
        </w:rPr>
        <w:lastRenderedPageBreak/>
        <w:t xml:space="preserve">θέμα: «Εισφορά του νόμου 128/1975», δεν θα συζητηθεί λόγω κωλύματος του ερωτώντος Βουλευτή. </w:t>
      </w:r>
    </w:p>
    <w:p w14:paraId="356CDC77"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η δεύτερη με αριθμό 1388/4-9-2017 επίκαιρη ερώτηση δεύτερου κύκλου του Βουλευτή Ηλείας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w:t>
      </w:r>
      <w:r>
        <w:rPr>
          <w:rFonts w:eastAsia="Times New Roman"/>
          <w:bCs/>
          <w:szCs w:val="24"/>
          <w:shd w:val="clear" w:color="auto" w:fill="FFFFFF"/>
        </w:rPr>
        <w:t>κ. Ανδρέα</w:t>
      </w:r>
      <w:r>
        <w:rPr>
          <w:rFonts w:eastAsia="Times New Roman"/>
          <w:bCs/>
          <w:szCs w:val="24"/>
          <w:shd w:val="clear" w:color="auto" w:fill="FFFFFF"/>
        </w:rPr>
        <w:t xml:space="preserve"> Λοβέρδου</w:t>
      </w:r>
      <w:r>
        <w:rPr>
          <w:rFonts w:eastAsia="Times New Roman"/>
          <w:color w:val="000000"/>
          <w:szCs w:val="24"/>
          <w:shd w:val="clear" w:color="auto" w:fill="FFFFFF"/>
        </w:rPr>
        <w:t xml:space="preserve"> προς τον Υπουργό </w:t>
      </w:r>
      <w:r>
        <w:rPr>
          <w:rFonts w:eastAsia="Times New Roman"/>
          <w:bCs/>
          <w:szCs w:val="24"/>
          <w:shd w:val="clear" w:color="auto" w:fill="FFFFFF"/>
        </w:rPr>
        <w:t>Οικονομικών</w:t>
      </w:r>
      <w:r>
        <w:rPr>
          <w:rFonts w:eastAsia="Times New Roman"/>
          <w:color w:val="000000"/>
          <w:szCs w:val="24"/>
          <w:shd w:val="clear" w:color="auto" w:fill="FFFFFF"/>
        </w:rPr>
        <w:t>, με θέμα: «Λήψη μέτρων υπέρ των μικρών αποταμιευτών που έχασαν τα χρήματά τους με το «κούρεμα» του χρέους το 2012», δεν θα συζητηθεί μετά από συνεννόησή του Υπουργού Οικονομικών με τον κ. Ανδρέα Λοβέρδο.</w:t>
      </w:r>
    </w:p>
    <w:p w14:paraId="356CDC78"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Pr>
          <w:rFonts w:eastAsia="Times New Roman"/>
          <w:color w:val="000000"/>
          <w:szCs w:val="24"/>
          <w:shd w:val="clear" w:color="auto" w:fill="FFFFFF"/>
        </w:rPr>
        <w:t xml:space="preserve"> δεύτερη με </w:t>
      </w:r>
      <w:r>
        <w:rPr>
          <w:rFonts w:eastAsia="Times New Roman"/>
          <w:color w:val="000000"/>
          <w:szCs w:val="24"/>
          <w:shd w:val="clear" w:color="auto" w:fill="FFFFFF"/>
        </w:rPr>
        <w:t>αριθμό 5958/576/30-5-2017 ερώτηση και αίτηση κατάθεσης εγγράφων του κύκλου αναφορών</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ερωτήσεων του Ανεξάρτητου Βουλευτή Β΄ Αθηνών κ. </w:t>
      </w:r>
      <w:r>
        <w:rPr>
          <w:rFonts w:eastAsia="Times New Roman"/>
          <w:bCs/>
          <w:szCs w:val="24"/>
          <w:shd w:val="clear" w:color="auto" w:fill="FFFFFF"/>
        </w:rPr>
        <w:t>Γεωργίου</w:t>
      </w:r>
      <w:r>
        <w:rPr>
          <w:rFonts w:eastAsia="Times New Roman"/>
          <w:bCs/>
          <w:szCs w:val="24"/>
          <w:shd w:val="clear" w:color="auto" w:fill="FFFFFF"/>
        </w:rPr>
        <w:t xml:space="preserve"> </w:t>
      </w:r>
      <w:r>
        <w:rPr>
          <w:rFonts w:eastAsia="Times New Roman"/>
          <w:bCs/>
          <w:szCs w:val="24"/>
          <w:shd w:val="clear" w:color="auto" w:fill="FFFFFF"/>
        </w:rPr>
        <w:t>-</w:t>
      </w:r>
      <w:r>
        <w:rPr>
          <w:rFonts w:eastAsia="Times New Roman"/>
          <w:bCs/>
          <w:szCs w:val="24"/>
          <w:shd w:val="clear" w:color="auto" w:fill="FFFFFF"/>
        </w:rPr>
        <w:t xml:space="preserve"> </w:t>
      </w:r>
      <w:r>
        <w:rPr>
          <w:rFonts w:eastAsia="Times New Roman"/>
          <w:bCs/>
          <w:szCs w:val="24"/>
          <w:shd w:val="clear" w:color="auto" w:fill="FFFFFF"/>
        </w:rPr>
        <w:t xml:space="preserve">Δημητρίου Καρρά </w:t>
      </w:r>
      <w:r>
        <w:rPr>
          <w:rFonts w:eastAsia="Times New Roman"/>
          <w:color w:val="000000"/>
          <w:szCs w:val="24"/>
          <w:shd w:val="clear" w:color="auto" w:fill="FFFFFF"/>
        </w:rPr>
        <w:t xml:space="preserve">προς τον Υπουργό </w:t>
      </w:r>
      <w:r>
        <w:rPr>
          <w:rFonts w:eastAsia="Times New Roman"/>
          <w:bCs/>
          <w:szCs w:val="24"/>
          <w:shd w:val="clear" w:color="auto" w:fill="FFFFFF"/>
        </w:rPr>
        <w:t xml:space="preserve">Οικονομικών, </w:t>
      </w:r>
      <w:r>
        <w:rPr>
          <w:rFonts w:eastAsia="Times New Roman"/>
          <w:color w:val="000000"/>
          <w:szCs w:val="24"/>
          <w:shd w:val="clear" w:color="auto" w:fill="FFFFFF"/>
        </w:rPr>
        <w:t xml:space="preserve">με θέμα: «Αναζητήθηκαν ή όχι εναλλακτικές λύσεις, ώστε να αποφευχθεί η νέα περικοπή της συνταξιοδοτικής δαπάνης με τον τελευταίο </w:t>
      </w:r>
      <w:r>
        <w:rPr>
          <w:rFonts w:eastAsia="Times New Roman"/>
          <w:color w:val="000000"/>
          <w:szCs w:val="24"/>
          <w:shd w:val="clear" w:color="auto" w:fill="FFFFFF"/>
        </w:rPr>
        <w:t xml:space="preserve">νόμο </w:t>
      </w:r>
      <w:r>
        <w:rPr>
          <w:rFonts w:eastAsia="Times New Roman"/>
          <w:color w:val="000000"/>
          <w:szCs w:val="24"/>
          <w:shd w:val="clear" w:color="auto" w:fill="FFFFFF"/>
        </w:rPr>
        <w:t>4472/2017;», δεν θα συζητηθεί μετά από συνεννόηση Υπουργού και Βουλευτή.</w:t>
      </w:r>
    </w:p>
    <w:p w14:paraId="356CDC79"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δεν θα συζητηθούν λόγω κωλύματος των αρμο</w:t>
      </w:r>
      <w:r>
        <w:rPr>
          <w:rFonts w:eastAsia="Times New Roman"/>
          <w:color w:val="000000"/>
          <w:szCs w:val="24"/>
          <w:shd w:val="clear" w:color="auto" w:fill="FFFFFF"/>
        </w:rPr>
        <w:t xml:space="preserve">δίων Υπουργών οι εξής ερωτήσεις: </w:t>
      </w:r>
    </w:p>
    <w:p w14:paraId="356CDC7A"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δεύτερη με αριθμό 1443/5-9-2017 επίκαιρη ερώτηση πρώτου κύκλου του Βουλευτή Β΄ Αθηνών της Νέας Δημοκρατίας κ. </w:t>
      </w:r>
      <w:r>
        <w:rPr>
          <w:rFonts w:eastAsia="Times New Roman"/>
          <w:bCs/>
          <w:szCs w:val="24"/>
          <w:shd w:val="clear" w:color="auto" w:fill="FFFFFF"/>
        </w:rPr>
        <w:t>Σπυρίδωνος</w:t>
      </w:r>
      <w:r>
        <w:rPr>
          <w:rFonts w:eastAsia="Times New Roman"/>
          <w:bCs/>
          <w:szCs w:val="24"/>
          <w:shd w:val="clear" w:color="auto" w:fill="FFFFFF"/>
        </w:rPr>
        <w:t xml:space="preserve"> </w:t>
      </w:r>
      <w:r>
        <w:rPr>
          <w:rFonts w:eastAsia="Times New Roman"/>
          <w:bCs/>
          <w:szCs w:val="24"/>
          <w:shd w:val="clear" w:color="auto" w:fill="FFFFFF"/>
        </w:rPr>
        <w:t>-</w:t>
      </w:r>
      <w:r>
        <w:rPr>
          <w:rFonts w:eastAsia="Times New Roman"/>
          <w:bCs/>
          <w:szCs w:val="24"/>
          <w:shd w:val="clear" w:color="auto" w:fill="FFFFFF"/>
        </w:rPr>
        <w:t xml:space="preserve"> </w:t>
      </w:r>
      <w:proofErr w:type="spellStart"/>
      <w:r>
        <w:rPr>
          <w:rFonts w:eastAsia="Times New Roman"/>
          <w:bCs/>
          <w:szCs w:val="24"/>
          <w:shd w:val="clear" w:color="auto" w:fill="FFFFFF"/>
        </w:rPr>
        <w:t>Αδώνιδος</w:t>
      </w:r>
      <w:proofErr w:type="spellEnd"/>
      <w:r>
        <w:rPr>
          <w:rFonts w:eastAsia="Times New Roman"/>
          <w:bCs/>
          <w:szCs w:val="24"/>
          <w:shd w:val="clear" w:color="auto" w:fill="FFFFFF"/>
        </w:rPr>
        <w:t xml:space="preserve"> Γεωργιάδη </w:t>
      </w:r>
      <w:r>
        <w:rPr>
          <w:rFonts w:eastAsia="Times New Roman"/>
          <w:color w:val="000000"/>
          <w:szCs w:val="24"/>
          <w:shd w:val="clear" w:color="auto" w:fill="FFFFFF"/>
        </w:rPr>
        <w:t xml:space="preserve">προς τον Υπουργό </w:t>
      </w:r>
      <w:r>
        <w:rPr>
          <w:rFonts w:eastAsia="Times New Roman"/>
          <w:bCs/>
          <w:szCs w:val="24"/>
          <w:shd w:val="clear" w:color="auto" w:fill="FFFFFF"/>
        </w:rPr>
        <w:t xml:space="preserve">Εθνικής Άμυνας, </w:t>
      </w:r>
      <w:r>
        <w:rPr>
          <w:rFonts w:eastAsia="Times New Roman"/>
          <w:color w:val="000000"/>
          <w:szCs w:val="24"/>
          <w:shd w:val="clear" w:color="auto" w:fill="FFFFFF"/>
        </w:rPr>
        <w:t>«αναφορικά με το ύψος της αντικειμενικής αξία</w:t>
      </w:r>
      <w:r>
        <w:rPr>
          <w:rFonts w:eastAsia="Times New Roman"/>
          <w:color w:val="000000"/>
          <w:szCs w:val="24"/>
          <w:shd w:val="clear" w:color="auto" w:fill="FFFFFF"/>
        </w:rPr>
        <w:t xml:space="preserve">ς των προς αξιοποίηση ακινήτων του Υπουργείου Εθνικής Άμυνας», δεν θα συζητηθεί λόγω κωλύματος του Υπουργού Εθνικής Άμυνας κ. Πάνου Καμμένου. </w:t>
      </w:r>
    </w:p>
    <w:p w14:paraId="356CDC7B" w14:textId="77777777" w:rsidR="00282A3F" w:rsidRDefault="00107C7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πρώτη με αριθμό 1381/1-9-2017 επίκαιρη ερώτηση δευτέρου κύκλου του Βουλευτή Σερρών της Δημοκρατικής Συμπαράταξη</w:t>
      </w:r>
      <w:r>
        <w:rPr>
          <w:rFonts w:eastAsia="Times New Roman"/>
          <w:color w:val="000000"/>
          <w:szCs w:val="24"/>
          <w:shd w:val="clear" w:color="auto" w:fill="FFFFFF"/>
        </w:rPr>
        <w:t>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szCs w:val="24"/>
          <w:shd w:val="clear" w:color="auto" w:fill="FFFFFF"/>
        </w:rPr>
        <w:t xml:space="preserve">Μιχαήλ Τζελέπη </w:t>
      </w:r>
      <w:r>
        <w:rPr>
          <w:rFonts w:eastAsia="Times New Roman"/>
          <w:color w:val="000000"/>
          <w:szCs w:val="24"/>
          <w:shd w:val="clear" w:color="auto" w:fill="FFFFFF"/>
        </w:rPr>
        <w:t xml:space="preserve">προς τον Υπουργό </w:t>
      </w:r>
      <w:r>
        <w:rPr>
          <w:rFonts w:eastAsia="Times New Roman"/>
          <w:bCs/>
          <w:szCs w:val="24"/>
          <w:shd w:val="clear" w:color="auto" w:fill="FFFFFF"/>
        </w:rPr>
        <w:t>Εθνικής Άμυνας,</w:t>
      </w:r>
      <w:r>
        <w:rPr>
          <w:rFonts w:eastAsia="Times New Roman"/>
          <w:color w:val="000000"/>
          <w:szCs w:val="24"/>
          <w:shd w:val="clear" w:color="auto" w:fill="FFFFFF"/>
        </w:rPr>
        <w:t xml:space="preserve"> με θέμα: «Στρατόπεδα “Εμμανουήλ Παππά” και “Παπαλουκά”», δεν θα συζητηθεί λόγω κωλύματος του Υπουργού Εθνικής Άμυνας κ. Πάνου Καμμένου. </w:t>
      </w:r>
    </w:p>
    <w:p w14:paraId="356CDC7C" w14:textId="77777777" w:rsidR="00282A3F" w:rsidRDefault="00107C72">
      <w:pPr>
        <w:spacing w:line="600" w:lineRule="auto"/>
        <w:ind w:firstLine="720"/>
        <w:jc w:val="both"/>
        <w:rPr>
          <w:rFonts w:eastAsia="Times New Roman"/>
          <w:szCs w:val="24"/>
        </w:rPr>
      </w:pPr>
      <w:r>
        <w:rPr>
          <w:rFonts w:eastAsia="Times New Roman"/>
          <w:szCs w:val="24"/>
        </w:rPr>
        <w:t>Η τρίτη με αριθμό 1380/30-8-2017 επίκαιρη ερώτηση πρ</w:t>
      </w:r>
      <w:r>
        <w:rPr>
          <w:rFonts w:eastAsia="Times New Roman"/>
          <w:szCs w:val="24"/>
        </w:rPr>
        <w:t>ώτου κύκλου της Βουλευτού Αττικής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Pr>
          <w:rFonts w:eastAsia="Times New Roman"/>
          <w:szCs w:val="24"/>
        </w:rPr>
        <w:t>κ.</w:t>
      </w:r>
      <w:r>
        <w:rPr>
          <w:rFonts w:eastAsia="Times New Roman"/>
          <w:szCs w:val="24"/>
        </w:rPr>
        <w:t xml:space="preserve">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«Νοσοκομεία που “νοσούν”»,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56CDC7D" w14:textId="77777777" w:rsidR="00282A3F" w:rsidRDefault="00107C72">
      <w:pPr>
        <w:spacing w:line="600" w:lineRule="auto"/>
        <w:ind w:firstLine="720"/>
        <w:jc w:val="both"/>
        <w:rPr>
          <w:rFonts w:eastAsia="Times New Roman"/>
          <w:szCs w:val="24"/>
        </w:rPr>
      </w:pPr>
      <w:r>
        <w:rPr>
          <w:rFonts w:eastAsia="Times New Roman"/>
          <w:szCs w:val="24"/>
        </w:rPr>
        <w:lastRenderedPageBreak/>
        <w:t>Η έβδ</w:t>
      </w:r>
      <w:r>
        <w:rPr>
          <w:rFonts w:eastAsia="Times New Roman"/>
          <w:szCs w:val="24"/>
        </w:rPr>
        <w:t>ομη με αριθμό 976/6-6-2017 επίκαιρη ερώτηση δεύτερου κύκλου της Βουλευτού Χαλκιδικής</w:t>
      </w:r>
      <w:r>
        <w:rPr>
          <w:rFonts w:eastAsia="Times New Roman"/>
          <w:szCs w:val="24"/>
        </w:rPr>
        <w:t xml:space="preserve"> </w:t>
      </w:r>
      <w:r>
        <w:rPr>
          <w:rFonts w:eastAsia="Times New Roman"/>
          <w:szCs w:val="24"/>
        </w:rPr>
        <w:t>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 xml:space="preserve">κ. </w:t>
      </w:r>
      <w:r>
        <w:rPr>
          <w:rFonts w:eastAsia="Times New Roman"/>
          <w:bCs/>
          <w:szCs w:val="24"/>
        </w:rPr>
        <w:t>Σωτηρίας Βλάχου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θέμα: «Ελλείψεις ασθενοφόρων στον Νομό Χαλκιδικής</w:t>
      </w:r>
      <w:r>
        <w:rPr>
          <w:rFonts w:eastAsia="Times New Roman"/>
          <w:szCs w:val="24"/>
        </w:rPr>
        <w:t xml:space="preserve"> </w:t>
      </w:r>
      <w:r>
        <w:rPr>
          <w:rFonts w:eastAsia="Times New Roman"/>
          <w:szCs w:val="24"/>
        </w:rPr>
        <w:t xml:space="preserve">θέτουν σε κίνδυνο τη ζωή πολιτών», δεν </w:t>
      </w:r>
      <w:r>
        <w:rPr>
          <w:rFonts w:eastAsia="Times New Roman"/>
          <w:szCs w:val="24"/>
        </w:rPr>
        <w:t xml:space="preserve">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56CDC7E" w14:textId="77777777" w:rsidR="00282A3F" w:rsidRDefault="00107C72">
      <w:pPr>
        <w:spacing w:line="600" w:lineRule="auto"/>
        <w:ind w:firstLine="720"/>
        <w:jc w:val="both"/>
        <w:rPr>
          <w:rFonts w:eastAsia="Times New Roman"/>
          <w:szCs w:val="24"/>
        </w:rPr>
      </w:pPr>
      <w:r>
        <w:rPr>
          <w:rFonts w:eastAsia="Times New Roman"/>
          <w:szCs w:val="24"/>
        </w:rPr>
        <w:t>Η όγδοη με αριθμό 923/1-6-2017 επίκαιρη ερώτηση δεύτερου κύκλου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 xml:space="preserve">Παιδείας, Έρευνας και </w:t>
      </w:r>
      <w:r>
        <w:rPr>
          <w:rFonts w:eastAsia="Times New Roman"/>
          <w:bCs/>
          <w:szCs w:val="24"/>
        </w:rPr>
        <w:t xml:space="preserve">Θρησκευμάτων, </w:t>
      </w:r>
      <w:r>
        <w:rPr>
          <w:rFonts w:eastAsia="Times New Roman"/>
          <w:szCs w:val="24"/>
        </w:rPr>
        <w:t>με θέμα: «</w:t>
      </w:r>
      <w:r>
        <w:rPr>
          <w:rFonts w:eastAsia="Times New Roman"/>
          <w:szCs w:val="24"/>
        </w:rPr>
        <w:t xml:space="preserve">Εκπλήρωση </w:t>
      </w:r>
      <w:r>
        <w:rPr>
          <w:rFonts w:eastAsia="Times New Roman"/>
          <w:szCs w:val="24"/>
        </w:rPr>
        <w:t xml:space="preserve">του </w:t>
      </w:r>
      <w:r>
        <w:rPr>
          <w:rFonts w:eastAsia="Times New Roman"/>
          <w:szCs w:val="24"/>
        </w:rPr>
        <w:t xml:space="preserve">τάματος </w:t>
      </w:r>
      <w:r>
        <w:rPr>
          <w:rFonts w:eastAsia="Times New Roman"/>
          <w:szCs w:val="24"/>
        </w:rPr>
        <w:t xml:space="preserve">του </w:t>
      </w:r>
      <w:r>
        <w:rPr>
          <w:rFonts w:eastAsia="Times New Roman"/>
          <w:szCs w:val="24"/>
        </w:rPr>
        <w:t>έθνους</w:t>
      </w:r>
      <w:r>
        <w:rPr>
          <w:rFonts w:eastAsia="Times New Roman"/>
          <w:szCs w:val="24"/>
        </w:rPr>
        <w:t xml:space="preserve">», δεν θα συζητηθεί λόγω κωλύματος του Υπουργού Παιδείας,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w:t>
      </w:r>
    </w:p>
    <w:p w14:paraId="356CDC7F" w14:textId="77777777" w:rsidR="00282A3F" w:rsidRDefault="00107C72">
      <w:pPr>
        <w:spacing w:line="600" w:lineRule="auto"/>
        <w:ind w:firstLine="720"/>
        <w:jc w:val="both"/>
        <w:rPr>
          <w:rFonts w:eastAsia="Times New Roman"/>
          <w:szCs w:val="24"/>
        </w:rPr>
      </w:pPr>
      <w:r>
        <w:rPr>
          <w:rFonts w:eastAsia="Times New Roman"/>
          <w:szCs w:val="24"/>
        </w:rPr>
        <w:t>Τέλος, η έκτη με αριθμό 1293/21-8-2017 επίκαιρη ερώτηση δεύτερου κύκλου του Βουλευτή Φθιώτ</w:t>
      </w:r>
      <w:r>
        <w:rPr>
          <w:rFonts w:eastAsia="Times New Roman"/>
          <w:szCs w:val="24"/>
        </w:rPr>
        <w:t xml:space="preserve">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 χρηματοδότηση δράσεων από προϊόντα εγκληματικών ενεργειών κατά του </w:t>
      </w:r>
      <w:r>
        <w:rPr>
          <w:rFonts w:eastAsia="Times New Roman"/>
          <w:szCs w:val="24"/>
        </w:rPr>
        <w:t>ελληνικού δημοσίου</w:t>
      </w:r>
      <w:r>
        <w:rPr>
          <w:rFonts w:eastAsia="Times New Roman"/>
          <w:szCs w:val="24"/>
        </w:rPr>
        <w:t xml:space="preserve"> και διάθεση ποσού για κοινωνικούς σκοπούς, δεν θα συζητηθεί λόγω κωλύματος </w:t>
      </w:r>
      <w:r>
        <w:rPr>
          <w:rFonts w:eastAsia="Times New Roman"/>
          <w:szCs w:val="24"/>
        </w:rPr>
        <w:lastRenderedPageBreak/>
        <w:t xml:space="preserve">του </w:t>
      </w:r>
      <w:r>
        <w:rPr>
          <w:rFonts w:eastAsia="Times New Roman"/>
          <w:szCs w:val="24"/>
        </w:rPr>
        <w:t xml:space="preserve">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w:t>
      </w:r>
    </w:p>
    <w:p w14:paraId="356CDC80" w14:textId="77777777" w:rsidR="00282A3F" w:rsidRDefault="00107C72">
      <w:pPr>
        <w:spacing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επίκαιρων ερωτήσεων. </w:t>
      </w:r>
    </w:p>
    <w:p w14:paraId="356CDC81" w14:textId="77777777" w:rsidR="00282A3F" w:rsidRDefault="00107C72">
      <w:pPr>
        <w:spacing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356CDC82" w14:textId="77777777" w:rsidR="00282A3F" w:rsidRDefault="00107C72">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356CDC83" w14:textId="77777777" w:rsidR="00282A3F" w:rsidRDefault="00107C7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Με τη συναίνεση του Σώματος και ώρα 19.26΄ </w:t>
      </w:r>
      <w:proofErr w:type="spellStart"/>
      <w:r>
        <w:rPr>
          <w:rFonts w:eastAsia="Times New Roman"/>
          <w:szCs w:val="24"/>
        </w:rPr>
        <w:t>λύεται</w:t>
      </w:r>
      <w:proofErr w:type="spellEnd"/>
      <w:r>
        <w:rPr>
          <w:rFonts w:eastAsia="Times New Roman"/>
          <w:szCs w:val="24"/>
        </w:rPr>
        <w:t xml:space="preserve"> η συνεδρίαση για την</w:t>
      </w:r>
      <w:r>
        <w:rPr>
          <w:rFonts w:eastAsia="Times New Roman"/>
          <w:szCs w:val="24"/>
        </w:rPr>
        <w:t xml:space="preserve"> προσεχή</w:t>
      </w:r>
      <w:r>
        <w:rPr>
          <w:rFonts w:eastAsia="Times New Roman"/>
          <w:szCs w:val="24"/>
        </w:rPr>
        <w:t xml:space="preserve"> Πέμπτη 14 Σεπτεμβρίου 2017 και ώρα 9.30΄, με αντικείμενο εργασιών του Σώματος</w:t>
      </w:r>
      <w:r>
        <w:rPr>
          <w:rFonts w:eastAsia="Times New Roman"/>
          <w:szCs w:val="24"/>
        </w:rPr>
        <w:t xml:space="preserve">: </w:t>
      </w:r>
      <w:r>
        <w:rPr>
          <w:rFonts w:eastAsia="Times New Roman"/>
          <w:szCs w:val="24"/>
        </w:rPr>
        <w:t>κοινοβουλευτικό έλεγχο</w:t>
      </w:r>
      <w:r>
        <w:rPr>
          <w:rFonts w:eastAsia="Times New Roman"/>
          <w:szCs w:val="24"/>
        </w:rPr>
        <w:t xml:space="preserve">, </w:t>
      </w:r>
      <w:r>
        <w:rPr>
          <w:rFonts w:eastAsia="Times New Roman"/>
          <w:szCs w:val="24"/>
        </w:rPr>
        <w:t>συζήτηση επικαίρων ερωτήσεων.</w:t>
      </w:r>
    </w:p>
    <w:p w14:paraId="356CDC84" w14:textId="77777777" w:rsidR="00282A3F" w:rsidRDefault="00107C72">
      <w:pPr>
        <w:spacing w:line="600" w:lineRule="auto"/>
        <w:ind w:firstLine="720"/>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p w14:paraId="356CDC85" w14:textId="77777777" w:rsidR="00282A3F" w:rsidRDefault="00282A3F">
      <w:pPr>
        <w:spacing w:line="600" w:lineRule="auto"/>
        <w:ind w:firstLine="720"/>
        <w:jc w:val="both"/>
        <w:rPr>
          <w:rFonts w:eastAsia="Times New Roman"/>
          <w:szCs w:val="24"/>
        </w:rPr>
      </w:pPr>
    </w:p>
    <w:p w14:paraId="356CDC86" w14:textId="77777777" w:rsidR="00282A3F" w:rsidRDefault="00282A3F">
      <w:pPr>
        <w:spacing w:line="600" w:lineRule="auto"/>
        <w:ind w:firstLine="720"/>
        <w:jc w:val="both"/>
        <w:rPr>
          <w:rFonts w:eastAsia="Times New Roman"/>
          <w:szCs w:val="24"/>
        </w:rPr>
      </w:pPr>
    </w:p>
    <w:p w14:paraId="356CDC87" w14:textId="77777777" w:rsidR="00282A3F" w:rsidRDefault="00282A3F">
      <w:pPr>
        <w:spacing w:line="600" w:lineRule="auto"/>
        <w:ind w:firstLine="720"/>
        <w:jc w:val="both"/>
        <w:rPr>
          <w:rFonts w:eastAsia="Times New Roman"/>
          <w:szCs w:val="24"/>
        </w:rPr>
      </w:pPr>
    </w:p>
    <w:p w14:paraId="356CDC88" w14:textId="77777777" w:rsidR="00282A3F" w:rsidRDefault="00282A3F">
      <w:pPr>
        <w:spacing w:line="600" w:lineRule="auto"/>
        <w:ind w:firstLine="720"/>
        <w:jc w:val="both"/>
        <w:rPr>
          <w:rFonts w:eastAsia="Times New Roman"/>
          <w:szCs w:val="24"/>
        </w:rPr>
      </w:pPr>
    </w:p>
    <w:sectPr w:rsidR="00282A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gajixVB01nJB18hNdAxGDVlMg0k=" w:salt="iXcJ+B7L/V/B5MkK3876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3F"/>
    <w:rsid w:val="00107C72"/>
    <w:rsid w:val="00282A3F"/>
    <w:rsid w:val="003956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DB5F"/>
  <w15:docId w15:val="{869CF2F6-4837-48FE-956A-B1B71EA8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693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6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503</MetadataID>
    <Session xmlns="641f345b-441b-4b81-9152-adc2e73ba5e1">Β´</Session>
    <Date xmlns="641f345b-441b-4b81-9152-adc2e73ba5e1">2017-09-10T21:00:00+00:00</Date>
    <Status xmlns="641f345b-441b-4b81-9152-adc2e73ba5e1">
      <Url>http://srv-sp1/praktika/Lists/Incoming_Metadata/EditForm.aspx?ID=503&amp;Source=/praktika/Recordings_Library/Forms/AllItems.aspx</Url>
      <Description>Δημοσιεύτηκε</Description>
    </Status>
    <Meeting xmlns="641f345b-441b-4b81-9152-adc2e73ba5e1">ΡΟΕ´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9D3394-D5F0-4A9B-AB18-BBCAB633C428}">
  <ds:schemaRefs>
    <ds:schemaRef ds:uri="http://schemas.openxmlformats.org/package/2006/metadata/core-properties"/>
    <ds:schemaRef ds:uri="http://schemas.microsoft.com/office/2006/metadata/properties"/>
    <ds:schemaRef ds:uri="http://www.w3.org/XML/1998/namespace"/>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9CA4F8AC-F07F-4497-8A40-3E32ED555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B497C6-999F-4AA8-9F41-7D246A37D8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11058</Words>
  <Characters>59715</Characters>
  <Application>Microsoft Office Word</Application>
  <DocSecurity>0</DocSecurity>
  <Lines>497</Lines>
  <Paragraphs>141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2017-09-15T11:05:00Z</dcterms:created>
  <dcterms:modified xsi:type="dcterms:W3CDTF">2017-09-15T11:05:00Z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