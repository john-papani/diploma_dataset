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D4800" w14:textId="77777777" w:rsidR="00BB1EFE" w:rsidRPr="00BB1EFE" w:rsidRDefault="00BB1EFE" w:rsidP="00BB1EFE">
      <w:pPr>
        <w:spacing w:after="0" w:line="360" w:lineRule="auto"/>
        <w:rPr>
          <w:ins w:id="0" w:author="Φλούδα Χριστίνα" w:date="2018-09-18T14:01:00Z"/>
          <w:rFonts w:eastAsia="Times New Roman"/>
          <w:szCs w:val="24"/>
          <w:lang w:eastAsia="en-US"/>
        </w:rPr>
      </w:pPr>
      <w:bookmarkStart w:id="1" w:name="_GoBack"/>
      <w:bookmarkEnd w:id="1"/>
      <w:ins w:id="2" w:author="Φλούδα Χριστίνα" w:date="2018-09-18T14:01:00Z">
        <w:r w:rsidRPr="00BB1EF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FB01A58" w14:textId="77777777" w:rsidR="00BB1EFE" w:rsidRPr="00BB1EFE" w:rsidRDefault="00BB1EFE" w:rsidP="00BB1EFE">
      <w:pPr>
        <w:spacing w:after="0" w:line="360" w:lineRule="auto"/>
        <w:rPr>
          <w:ins w:id="3" w:author="Φλούδα Χριστίνα" w:date="2018-09-18T14:01:00Z"/>
          <w:rFonts w:eastAsia="Times New Roman"/>
          <w:szCs w:val="24"/>
          <w:lang w:eastAsia="en-US"/>
        </w:rPr>
      </w:pPr>
    </w:p>
    <w:p w14:paraId="41EF5CA3" w14:textId="77777777" w:rsidR="00BB1EFE" w:rsidRPr="00BB1EFE" w:rsidRDefault="00BB1EFE" w:rsidP="00BB1EFE">
      <w:pPr>
        <w:spacing w:after="0" w:line="360" w:lineRule="auto"/>
        <w:rPr>
          <w:ins w:id="4" w:author="Φλούδα Χριστίνα" w:date="2018-09-18T14:01:00Z"/>
          <w:rFonts w:eastAsia="Times New Roman"/>
          <w:szCs w:val="24"/>
          <w:lang w:eastAsia="en-US"/>
        </w:rPr>
      </w:pPr>
      <w:ins w:id="5" w:author="Φλούδα Χριστίνα" w:date="2018-09-18T14:01:00Z">
        <w:r w:rsidRPr="00BB1EFE">
          <w:rPr>
            <w:rFonts w:eastAsia="Times New Roman"/>
            <w:szCs w:val="24"/>
            <w:lang w:eastAsia="en-US"/>
          </w:rPr>
          <w:t>ΠΙΝΑΚΑΣ ΠΕΡΙΕΧΟΜΕΝΩΝ</w:t>
        </w:r>
      </w:ins>
    </w:p>
    <w:p w14:paraId="16C1BBAC" w14:textId="77777777" w:rsidR="00BB1EFE" w:rsidRPr="00BB1EFE" w:rsidRDefault="00BB1EFE" w:rsidP="00BB1EFE">
      <w:pPr>
        <w:spacing w:after="0" w:line="360" w:lineRule="auto"/>
        <w:rPr>
          <w:ins w:id="6" w:author="Φλούδα Χριστίνα" w:date="2018-09-18T14:01:00Z"/>
          <w:rFonts w:eastAsia="Times New Roman"/>
          <w:szCs w:val="24"/>
          <w:lang w:eastAsia="en-US"/>
        </w:rPr>
      </w:pPr>
      <w:ins w:id="7" w:author="Φλούδα Χριστίνα" w:date="2018-09-18T14:01:00Z">
        <w:r w:rsidRPr="00BB1EFE">
          <w:rPr>
            <w:rFonts w:eastAsia="Times New Roman"/>
            <w:szCs w:val="24"/>
            <w:lang w:eastAsia="en-US"/>
          </w:rPr>
          <w:t xml:space="preserve">ΙΖ΄ ΠΕΡΙΟΔΟΣ </w:t>
        </w:r>
      </w:ins>
    </w:p>
    <w:p w14:paraId="214982E3" w14:textId="77777777" w:rsidR="00BB1EFE" w:rsidRPr="00BB1EFE" w:rsidRDefault="00BB1EFE" w:rsidP="00BB1EFE">
      <w:pPr>
        <w:spacing w:after="0" w:line="360" w:lineRule="auto"/>
        <w:rPr>
          <w:ins w:id="8" w:author="Φλούδα Χριστίνα" w:date="2018-09-18T14:01:00Z"/>
          <w:rFonts w:eastAsia="Times New Roman"/>
          <w:szCs w:val="24"/>
          <w:lang w:eastAsia="en-US"/>
        </w:rPr>
      </w:pPr>
      <w:ins w:id="9" w:author="Φλούδα Χριστίνα" w:date="2018-09-18T14:01:00Z">
        <w:r w:rsidRPr="00BB1EFE">
          <w:rPr>
            <w:rFonts w:eastAsia="Times New Roman"/>
            <w:szCs w:val="24"/>
            <w:lang w:eastAsia="en-US"/>
          </w:rPr>
          <w:t>ΠΡΟΕΔΡΕΥΟΜΕΝΗΣ ΚΟΙΝΟΒΟΥΛΕΥΤΙΚΗΣ ΔΗΜΟΚΡΑΤΙΑΣ</w:t>
        </w:r>
      </w:ins>
    </w:p>
    <w:p w14:paraId="1C2F0A4B" w14:textId="77777777" w:rsidR="00BB1EFE" w:rsidRPr="00BB1EFE" w:rsidRDefault="00BB1EFE" w:rsidP="00BB1EFE">
      <w:pPr>
        <w:spacing w:after="0" w:line="360" w:lineRule="auto"/>
        <w:rPr>
          <w:ins w:id="10" w:author="Φλούδα Χριστίνα" w:date="2018-09-18T14:01:00Z"/>
          <w:rFonts w:eastAsia="Times New Roman"/>
          <w:szCs w:val="24"/>
          <w:lang w:eastAsia="en-US"/>
        </w:rPr>
      </w:pPr>
      <w:ins w:id="11" w:author="Φλούδα Χριστίνα" w:date="2018-09-18T14:01:00Z">
        <w:r w:rsidRPr="00BB1EFE">
          <w:rPr>
            <w:rFonts w:eastAsia="Times New Roman"/>
            <w:szCs w:val="24"/>
            <w:lang w:eastAsia="en-US"/>
          </w:rPr>
          <w:t>ΤΜΗΜΑ ΔΙΑΚΟΠΗΣ ΕΡΓΑΣΙΩΝ ΒΟΥΛΗΣ</w:t>
        </w:r>
      </w:ins>
    </w:p>
    <w:p w14:paraId="53AAB231" w14:textId="77777777" w:rsidR="00BB1EFE" w:rsidRPr="00BB1EFE" w:rsidRDefault="00BB1EFE" w:rsidP="00BB1EFE">
      <w:pPr>
        <w:spacing w:after="0" w:line="360" w:lineRule="auto"/>
        <w:rPr>
          <w:ins w:id="12" w:author="Φλούδα Χριστίνα" w:date="2018-09-18T14:01:00Z"/>
          <w:rFonts w:eastAsia="Times New Roman"/>
          <w:szCs w:val="24"/>
          <w:lang w:eastAsia="en-US"/>
        </w:rPr>
      </w:pPr>
      <w:ins w:id="13" w:author="Φλούδα Χριστίνα" w:date="2018-09-18T14:01:00Z">
        <w:r w:rsidRPr="00BB1EFE">
          <w:rPr>
            <w:rFonts w:eastAsia="Times New Roman"/>
            <w:szCs w:val="24"/>
            <w:lang w:eastAsia="en-US"/>
          </w:rPr>
          <w:t>ΘΕΡΟΥΣ 2018</w:t>
        </w:r>
      </w:ins>
    </w:p>
    <w:p w14:paraId="5682DE90" w14:textId="77777777" w:rsidR="00BB1EFE" w:rsidRPr="00BB1EFE" w:rsidRDefault="00BB1EFE" w:rsidP="00BB1EFE">
      <w:pPr>
        <w:spacing w:after="0" w:line="360" w:lineRule="auto"/>
        <w:rPr>
          <w:ins w:id="14" w:author="Φλούδα Χριστίνα" w:date="2018-09-18T14:01:00Z"/>
          <w:rFonts w:eastAsia="Times New Roman"/>
          <w:szCs w:val="24"/>
          <w:lang w:eastAsia="en-US"/>
        </w:rPr>
      </w:pPr>
    </w:p>
    <w:p w14:paraId="75A10F34" w14:textId="77777777" w:rsidR="00BB1EFE" w:rsidRPr="00BB1EFE" w:rsidRDefault="00BB1EFE" w:rsidP="00BB1EFE">
      <w:pPr>
        <w:spacing w:after="0" w:line="360" w:lineRule="auto"/>
        <w:rPr>
          <w:ins w:id="15" w:author="Φλούδα Χριστίνα" w:date="2018-09-18T14:01:00Z"/>
          <w:rFonts w:eastAsia="Times New Roman"/>
          <w:szCs w:val="24"/>
          <w:lang w:eastAsia="en-US"/>
        </w:rPr>
      </w:pPr>
      <w:ins w:id="16" w:author="Φλούδα Χριστίνα" w:date="2018-09-18T14:01:00Z">
        <w:r w:rsidRPr="00BB1EFE">
          <w:rPr>
            <w:rFonts w:eastAsia="Times New Roman"/>
            <w:szCs w:val="24"/>
            <w:lang w:eastAsia="en-US"/>
          </w:rPr>
          <w:t>ΣΥΝΕΔΡΙΑΣΗ ΙΒ΄</w:t>
        </w:r>
      </w:ins>
    </w:p>
    <w:p w14:paraId="3ED13660" w14:textId="77777777" w:rsidR="00BB1EFE" w:rsidRPr="00BB1EFE" w:rsidRDefault="00BB1EFE" w:rsidP="00BB1EFE">
      <w:pPr>
        <w:spacing w:after="0" w:line="360" w:lineRule="auto"/>
        <w:rPr>
          <w:ins w:id="17" w:author="Φλούδα Χριστίνα" w:date="2018-09-18T14:01:00Z"/>
          <w:rFonts w:eastAsia="Times New Roman"/>
          <w:szCs w:val="24"/>
          <w:lang w:eastAsia="en-US"/>
        </w:rPr>
      </w:pPr>
      <w:ins w:id="18" w:author="Φλούδα Χριστίνα" w:date="2018-09-18T14:01:00Z">
        <w:r w:rsidRPr="00BB1EFE">
          <w:rPr>
            <w:rFonts w:eastAsia="Times New Roman"/>
            <w:szCs w:val="24"/>
            <w:lang w:eastAsia="en-US"/>
          </w:rPr>
          <w:t>Τρίτη  11 Σεπτεμβρίου 2018 (Απόγευμα)</w:t>
        </w:r>
      </w:ins>
    </w:p>
    <w:p w14:paraId="7B1FDDB5" w14:textId="77777777" w:rsidR="00BB1EFE" w:rsidRPr="00BB1EFE" w:rsidRDefault="00BB1EFE" w:rsidP="00BB1EFE">
      <w:pPr>
        <w:spacing w:after="0" w:line="360" w:lineRule="auto"/>
        <w:rPr>
          <w:ins w:id="19" w:author="Φλούδα Χριστίνα" w:date="2018-09-18T14:01:00Z"/>
          <w:rFonts w:eastAsia="Times New Roman"/>
          <w:szCs w:val="24"/>
          <w:lang w:eastAsia="en-US"/>
        </w:rPr>
      </w:pPr>
    </w:p>
    <w:p w14:paraId="10896AFC" w14:textId="77777777" w:rsidR="00BB1EFE" w:rsidRPr="00BB1EFE" w:rsidRDefault="00BB1EFE" w:rsidP="00BB1EFE">
      <w:pPr>
        <w:spacing w:after="0" w:line="360" w:lineRule="auto"/>
        <w:rPr>
          <w:ins w:id="20" w:author="Φλούδα Χριστίνα" w:date="2018-09-18T14:01:00Z"/>
          <w:rFonts w:eastAsia="Times New Roman"/>
          <w:szCs w:val="24"/>
          <w:lang w:eastAsia="en-US"/>
        </w:rPr>
      </w:pPr>
      <w:ins w:id="21" w:author="Φλούδα Χριστίνα" w:date="2018-09-18T14:01:00Z">
        <w:r w:rsidRPr="00BB1EFE">
          <w:rPr>
            <w:rFonts w:eastAsia="Times New Roman"/>
            <w:szCs w:val="24"/>
            <w:lang w:eastAsia="en-US"/>
          </w:rPr>
          <w:t>ΘΕΜΑΤΑ</w:t>
        </w:r>
      </w:ins>
    </w:p>
    <w:p w14:paraId="02D9ED56" w14:textId="77777777" w:rsidR="00BB1EFE" w:rsidRPr="00BB1EFE" w:rsidRDefault="00BB1EFE" w:rsidP="00BB1EFE">
      <w:pPr>
        <w:spacing w:after="0" w:line="360" w:lineRule="auto"/>
        <w:rPr>
          <w:ins w:id="22" w:author="Φλούδα Χριστίνα" w:date="2018-09-18T14:01:00Z"/>
          <w:rFonts w:eastAsia="Times New Roman"/>
          <w:szCs w:val="24"/>
          <w:lang w:eastAsia="en-US"/>
        </w:rPr>
      </w:pPr>
      <w:ins w:id="23" w:author="Φλούδα Χριστίνα" w:date="2018-09-18T14:01:00Z">
        <w:r w:rsidRPr="00BB1EFE">
          <w:rPr>
            <w:rFonts w:eastAsia="Times New Roman"/>
            <w:szCs w:val="24"/>
            <w:lang w:eastAsia="en-US"/>
          </w:rPr>
          <w:t xml:space="preserve"> </w:t>
        </w:r>
        <w:r w:rsidRPr="00BB1EFE">
          <w:rPr>
            <w:rFonts w:eastAsia="Times New Roman"/>
            <w:szCs w:val="24"/>
            <w:lang w:eastAsia="en-US"/>
          </w:rPr>
          <w:br/>
          <w:t xml:space="preserve">Α. ΕΙΔΙΚΑ ΘΕΜΑΤΑ </w:t>
        </w:r>
        <w:r w:rsidRPr="00BB1EFE">
          <w:rPr>
            <w:rFonts w:eastAsia="Times New Roman"/>
            <w:szCs w:val="24"/>
            <w:lang w:eastAsia="en-US"/>
          </w:rPr>
          <w:br/>
          <w:t xml:space="preserve">1. Επικύρωση Πρακτικών, σελ. </w:t>
        </w:r>
        <w:r w:rsidRPr="00BB1EFE">
          <w:rPr>
            <w:rFonts w:eastAsia="Times New Roman"/>
            <w:szCs w:val="24"/>
            <w:lang w:eastAsia="en-US"/>
          </w:rPr>
          <w:br/>
          <w:t xml:space="preserve">2.  Άδεια απουσίας της Βουλευτού κ. Θ. Μπακογιάννη, σελ. </w:t>
        </w:r>
        <w:r w:rsidRPr="00BB1EFE">
          <w:rPr>
            <w:rFonts w:eastAsia="Times New Roman"/>
            <w:szCs w:val="24"/>
            <w:lang w:eastAsia="en-US"/>
          </w:rPr>
          <w:br/>
          <w:t xml:space="preserve">3. Επί διαδικαστικού θέματος, σελ. </w:t>
        </w:r>
        <w:r w:rsidRPr="00BB1EFE">
          <w:rPr>
            <w:rFonts w:eastAsia="Times New Roman"/>
            <w:szCs w:val="24"/>
            <w:lang w:eastAsia="en-US"/>
          </w:rPr>
          <w:br/>
          <w:t xml:space="preserve"> </w:t>
        </w:r>
        <w:r w:rsidRPr="00BB1EFE">
          <w:rPr>
            <w:rFonts w:eastAsia="Times New Roman"/>
            <w:szCs w:val="24"/>
            <w:lang w:eastAsia="en-US"/>
          </w:rPr>
          <w:br/>
          <w:t xml:space="preserve">Β. ΚΟΙΝΟΒΟΥΛΕΥΤΙΚΟΣ ΕΛΕΓΧΟΣ </w:t>
        </w:r>
        <w:r w:rsidRPr="00BB1EFE">
          <w:rPr>
            <w:rFonts w:eastAsia="Times New Roman"/>
            <w:szCs w:val="24"/>
            <w:lang w:eastAsia="en-US"/>
          </w:rPr>
          <w:br/>
          <w:t xml:space="preserve">1. Ανακοίνωση του δελτίου επικαίρων ερωτήσεων της Πέμπτης 13 Σεπτεμβρίου 2018, σελ. </w:t>
        </w:r>
        <w:r w:rsidRPr="00BB1EFE">
          <w:rPr>
            <w:rFonts w:eastAsia="Times New Roman"/>
            <w:szCs w:val="24"/>
            <w:lang w:eastAsia="en-US"/>
          </w:rPr>
          <w:br/>
          <w:t>2. Συζήτηση επικαίρων ερωτήσεων:</w:t>
        </w:r>
        <w:r w:rsidRPr="00BB1EFE">
          <w:rPr>
            <w:rFonts w:eastAsia="Times New Roman"/>
            <w:szCs w:val="24"/>
            <w:lang w:eastAsia="en-US"/>
          </w:rPr>
          <w:br/>
          <w:t xml:space="preserve">    α) Προς τον Υπουργό Εσωτερικών, με θέμα: «Μέτρα για να </w:t>
        </w:r>
        <w:proofErr w:type="spellStart"/>
        <w:r w:rsidRPr="00BB1EFE">
          <w:rPr>
            <w:rFonts w:eastAsia="Times New Roman"/>
            <w:szCs w:val="24"/>
            <w:lang w:eastAsia="en-US"/>
          </w:rPr>
          <w:t>απορροφηθούν</w:t>
        </w:r>
        <w:proofErr w:type="spellEnd"/>
        <w:r w:rsidRPr="00BB1EFE">
          <w:rPr>
            <w:rFonts w:eastAsia="Times New Roman"/>
            <w:szCs w:val="24"/>
            <w:lang w:eastAsia="en-US"/>
          </w:rPr>
          <w:t xml:space="preserve"> όλα τα παιδιά στους παιδικούς σταθμούς», σελ. </w:t>
        </w:r>
        <w:r w:rsidRPr="00BB1EFE">
          <w:rPr>
            <w:rFonts w:eastAsia="Times New Roman"/>
            <w:szCs w:val="24"/>
            <w:lang w:eastAsia="en-US"/>
          </w:rPr>
          <w:br/>
          <w:t xml:space="preserve">    β) Προς την Υπουργό Εργασίας, Κοινωνικής Ασφάλισης και Κοινωνικής Αλληλεγγύης, με θέμα: «Κίβδηλες οι υποσχέσεις του Πρωθυπουργού για τους παιδικούς σταθμούς», σελ. </w:t>
        </w:r>
        <w:r w:rsidRPr="00BB1EFE">
          <w:rPr>
            <w:rFonts w:eastAsia="Times New Roman"/>
            <w:szCs w:val="24"/>
            <w:lang w:eastAsia="en-US"/>
          </w:rPr>
          <w:br/>
        </w:r>
      </w:ins>
    </w:p>
    <w:p w14:paraId="7D72C106" w14:textId="77777777" w:rsidR="00BB1EFE" w:rsidRPr="00BB1EFE" w:rsidRDefault="00BB1EFE" w:rsidP="00BB1EFE">
      <w:pPr>
        <w:spacing w:after="0" w:line="360" w:lineRule="auto"/>
        <w:rPr>
          <w:ins w:id="24" w:author="Φλούδα Χριστίνα" w:date="2018-09-18T14:01:00Z"/>
          <w:rFonts w:eastAsia="Times New Roman"/>
          <w:szCs w:val="24"/>
          <w:lang w:eastAsia="en-US"/>
        </w:rPr>
      </w:pPr>
      <w:ins w:id="25" w:author="Φλούδα Χριστίνα" w:date="2018-09-18T14:01:00Z">
        <w:r w:rsidRPr="00BB1EFE">
          <w:rPr>
            <w:rFonts w:eastAsia="Times New Roman"/>
            <w:szCs w:val="24"/>
            <w:lang w:eastAsia="en-US"/>
          </w:rPr>
          <w:t>ΠΡΟΕΔΡΕΥΩΝ</w:t>
        </w:r>
      </w:ins>
    </w:p>
    <w:p w14:paraId="3663F9A5" w14:textId="77777777" w:rsidR="00BB1EFE" w:rsidRPr="00BB1EFE" w:rsidRDefault="00BB1EFE" w:rsidP="00BB1EFE">
      <w:pPr>
        <w:spacing w:after="0" w:line="360" w:lineRule="auto"/>
        <w:rPr>
          <w:ins w:id="26" w:author="Φλούδα Χριστίνα" w:date="2018-09-18T14:01:00Z"/>
          <w:rFonts w:eastAsia="Times New Roman"/>
          <w:szCs w:val="24"/>
          <w:lang w:eastAsia="en-US"/>
        </w:rPr>
      </w:pPr>
    </w:p>
    <w:p w14:paraId="346D0017" w14:textId="77777777" w:rsidR="00BB1EFE" w:rsidRPr="00BB1EFE" w:rsidRDefault="00BB1EFE" w:rsidP="00BB1EFE">
      <w:pPr>
        <w:spacing w:after="0" w:line="360" w:lineRule="auto"/>
        <w:rPr>
          <w:ins w:id="27" w:author="Φλούδα Χριστίνα" w:date="2018-09-18T14:01:00Z"/>
          <w:rFonts w:eastAsia="Times New Roman"/>
          <w:szCs w:val="24"/>
          <w:lang w:eastAsia="en-US"/>
        </w:rPr>
      </w:pPr>
      <w:ins w:id="28" w:author="Φλούδα Χριστίνα" w:date="2018-09-18T14:01:00Z">
        <w:r w:rsidRPr="00BB1EFE">
          <w:rPr>
            <w:rFonts w:eastAsia="Times New Roman"/>
            <w:szCs w:val="24"/>
            <w:lang w:eastAsia="en-US"/>
          </w:rPr>
          <w:t>ΚΡΕΜΑΣΤΙΝΟΣ Δ. , σελ.</w:t>
        </w:r>
        <w:r w:rsidRPr="00BB1EFE">
          <w:rPr>
            <w:rFonts w:eastAsia="Times New Roman"/>
            <w:szCs w:val="24"/>
            <w:lang w:eastAsia="en-US"/>
          </w:rPr>
          <w:br/>
        </w:r>
      </w:ins>
    </w:p>
    <w:p w14:paraId="54A94154" w14:textId="77777777" w:rsidR="00BB1EFE" w:rsidRPr="00BB1EFE" w:rsidRDefault="00BB1EFE" w:rsidP="00BB1EFE">
      <w:pPr>
        <w:spacing w:after="0" w:line="360" w:lineRule="auto"/>
        <w:rPr>
          <w:ins w:id="29" w:author="Φλούδα Χριστίνα" w:date="2018-09-18T14:01:00Z"/>
          <w:rFonts w:eastAsia="Times New Roman"/>
          <w:szCs w:val="24"/>
          <w:lang w:eastAsia="en-US"/>
        </w:rPr>
      </w:pPr>
    </w:p>
    <w:p w14:paraId="7C3C1E96" w14:textId="77777777" w:rsidR="00BB1EFE" w:rsidRPr="00BB1EFE" w:rsidRDefault="00BB1EFE" w:rsidP="00BB1EFE">
      <w:pPr>
        <w:spacing w:after="0" w:line="360" w:lineRule="auto"/>
        <w:rPr>
          <w:ins w:id="30" w:author="Φλούδα Χριστίνα" w:date="2018-09-18T14:01:00Z"/>
          <w:rFonts w:eastAsia="Times New Roman"/>
          <w:szCs w:val="24"/>
          <w:lang w:eastAsia="en-US"/>
        </w:rPr>
      </w:pPr>
      <w:ins w:id="31" w:author="Φλούδα Χριστίνα" w:date="2018-09-18T14:01:00Z">
        <w:r w:rsidRPr="00BB1EFE">
          <w:rPr>
            <w:rFonts w:eastAsia="Times New Roman"/>
            <w:szCs w:val="24"/>
            <w:lang w:eastAsia="en-US"/>
          </w:rPr>
          <w:t>ΟΜΙΛΗΤΕΣ</w:t>
        </w:r>
      </w:ins>
    </w:p>
    <w:p w14:paraId="3BCE3AA9" w14:textId="296E4FFD" w:rsidR="00BB1EFE" w:rsidRDefault="00BB1EFE" w:rsidP="00BB1EFE">
      <w:pPr>
        <w:spacing w:line="600" w:lineRule="auto"/>
        <w:ind w:firstLine="720"/>
        <w:jc w:val="center"/>
        <w:rPr>
          <w:ins w:id="32" w:author="Φλούδα Χριστίνα" w:date="2018-09-18T14:00:00Z"/>
          <w:rFonts w:eastAsia="Times New Roman" w:cs="Times New Roman"/>
          <w:szCs w:val="24"/>
        </w:rPr>
      </w:pPr>
      <w:ins w:id="33" w:author="Φλούδα Χριστίνα" w:date="2018-09-18T14:01:00Z">
        <w:r w:rsidRPr="00BB1EFE">
          <w:rPr>
            <w:rFonts w:eastAsia="Times New Roman"/>
            <w:szCs w:val="24"/>
            <w:lang w:eastAsia="en-US"/>
          </w:rPr>
          <w:br/>
          <w:t>Α. Επί διαδικαστικού θέματος:</w:t>
        </w:r>
        <w:r w:rsidRPr="00BB1EFE">
          <w:rPr>
            <w:rFonts w:eastAsia="Times New Roman"/>
            <w:szCs w:val="24"/>
            <w:lang w:eastAsia="en-US"/>
          </w:rPr>
          <w:br/>
          <w:t>ΚΡΕΜΑΣΤΙΝΟΣ Δ. , σελ.</w:t>
        </w:r>
        <w:r w:rsidRPr="00BB1EFE">
          <w:rPr>
            <w:rFonts w:eastAsia="Times New Roman"/>
            <w:szCs w:val="24"/>
            <w:lang w:eastAsia="en-US"/>
          </w:rPr>
          <w:br/>
        </w:r>
        <w:r w:rsidRPr="00BB1EFE">
          <w:rPr>
            <w:rFonts w:eastAsia="Times New Roman"/>
            <w:szCs w:val="24"/>
            <w:lang w:eastAsia="en-US"/>
          </w:rPr>
          <w:br/>
          <w:t>Β. Επί των επικαίρων ερωτήσεων:</w:t>
        </w:r>
        <w:r w:rsidRPr="00BB1EFE">
          <w:rPr>
            <w:rFonts w:eastAsia="Times New Roman"/>
            <w:szCs w:val="24"/>
            <w:lang w:eastAsia="en-US"/>
          </w:rPr>
          <w:br/>
          <w:t>ΠΑΝΑΓΟΥΛΗΣ Ε. , σελ.</w:t>
        </w:r>
        <w:r w:rsidRPr="00BB1EFE">
          <w:rPr>
            <w:rFonts w:eastAsia="Times New Roman"/>
            <w:szCs w:val="24"/>
            <w:lang w:eastAsia="en-US"/>
          </w:rPr>
          <w:br/>
          <w:t>ΣΥΝΤΥΧΑΚΗΣ Ε. , σελ.</w:t>
        </w:r>
        <w:r w:rsidRPr="00BB1EFE">
          <w:rPr>
            <w:rFonts w:eastAsia="Times New Roman"/>
            <w:szCs w:val="24"/>
            <w:lang w:eastAsia="en-US"/>
          </w:rPr>
          <w:br/>
          <w:t>ΦΩΤΙΟΥ Θ. , σελ.</w:t>
        </w:r>
        <w:r w:rsidRPr="00BB1EFE">
          <w:rPr>
            <w:rFonts w:eastAsia="Times New Roman"/>
            <w:szCs w:val="24"/>
            <w:lang w:eastAsia="en-US"/>
          </w:rPr>
          <w:br/>
          <w:t>ΧΑΡΙΤΣΗΣ Α. , σελ.</w:t>
        </w:r>
        <w:r w:rsidRPr="00BB1EFE">
          <w:rPr>
            <w:rFonts w:eastAsia="Times New Roman"/>
            <w:szCs w:val="24"/>
            <w:lang w:eastAsia="en-US"/>
          </w:rPr>
          <w:br/>
        </w:r>
      </w:ins>
    </w:p>
    <w:p w14:paraId="385144E1" w14:textId="033FA5F4" w:rsidR="00CB54B5" w:rsidRDefault="00BB1EFE">
      <w:pPr>
        <w:spacing w:line="600" w:lineRule="auto"/>
        <w:ind w:firstLine="720"/>
        <w:jc w:val="center"/>
        <w:rPr>
          <w:rFonts w:eastAsia="Times New Roman" w:cs="Times New Roman"/>
          <w:szCs w:val="24"/>
        </w:rPr>
      </w:pPr>
      <w:r w:rsidRPr="007045E2">
        <w:rPr>
          <w:rFonts w:eastAsia="Times New Roman" w:cs="Times New Roman"/>
          <w:szCs w:val="24"/>
        </w:rPr>
        <w:t>ΠΡΑΚΤΙΚΑ ΒΟΥΛΗΣ</w:t>
      </w:r>
    </w:p>
    <w:p w14:paraId="385144E2" w14:textId="77777777" w:rsidR="00CB54B5" w:rsidRDefault="00BB1EFE">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w:t>
      </w:r>
      <w:r w:rsidRPr="007045E2">
        <w:rPr>
          <w:rFonts w:eastAsia="Times New Roman" w:cs="Times New Roman"/>
          <w:szCs w:val="24"/>
        </w:rPr>
        <w:t xml:space="preserve">΄ ΠΕΡΙΟΔΟΣ </w:t>
      </w:r>
    </w:p>
    <w:p w14:paraId="385144E3" w14:textId="77777777" w:rsidR="00CB54B5" w:rsidRDefault="00BB1EFE">
      <w:pPr>
        <w:spacing w:line="600" w:lineRule="auto"/>
        <w:ind w:firstLine="720"/>
        <w:jc w:val="center"/>
        <w:rPr>
          <w:rFonts w:eastAsia="Times New Roman" w:cs="Times New Roman"/>
          <w:szCs w:val="24"/>
        </w:rPr>
      </w:pPr>
      <w:r w:rsidRPr="007045E2">
        <w:rPr>
          <w:rFonts w:eastAsia="Times New Roman" w:cs="Times New Roman"/>
          <w:szCs w:val="24"/>
        </w:rPr>
        <w:t>ΠΡΟΕΔΡΕΥΟΜΕΝΗΣ ΚΟΙΝΟΒΟΥΛΕΥΤΙΚΗΣ ΔΗΜΟΚΡΑΤΙΑΣ</w:t>
      </w:r>
    </w:p>
    <w:p w14:paraId="385144E4" w14:textId="77777777" w:rsidR="00CB54B5" w:rsidRDefault="00BB1EFE">
      <w:pPr>
        <w:spacing w:line="600" w:lineRule="auto"/>
        <w:ind w:firstLine="720"/>
        <w:jc w:val="center"/>
        <w:rPr>
          <w:rFonts w:eastAsia="Times New Roman" w:cs="Times New Roman"/>
          <w:szCs w:val="24"/>
        </w:rPr>
      </w:pPr>
      <w:r>
        <w:rPr>
          <w:rFonts w:eastAsia="Times New Roman" w:cs="Times New Roman"/>
          <w:szCs w:val="24"/>
        </w:rPr>
        <w:t>ΣΥΝΟΔΟΣ Γ΄</w:t>
      </w:r>
    </w:p>
    <w:p w14:paraId="385144E5" w14:textId="77777777" w:rsidR="00CB54B5" w:rsidRDefault="00BB1EFE">
      <w:pPr>
        <w:spacing w:line="600" w:lineRule="auto"/>
        <w:ind w:firstLine="720"/>
        <w:jc w:val="center"/>
        <w:rPr>
          <w:rFonts w:eastAsia="Times New Roman" w:cs="Times New Roman"/>
          <w:szCs w:val="24"/>
        </w:rPr>
      </w:pPr>
      <w:r>
        <w:rPr>
          <w:rFonts w:eastAsia="Times New Roman" w:cs="Times New Roman"/>
          <w:szCs w:val="24"/>
        </w:rPr>
        <w:t>ΤΜΗΜΑ ΔΙΑΚΟΠΗΣ ΕΡΓΑΣΙΩΝ ΤΗΣ ΒΟΥΛΗΣ</w:t>
      </w:r>
    </w:p>
    <w:p w14:paraId="385144E6" w14:textId="77777777" w:rsidR="00CB54B5" w:rsidRDefault="00BB1EFE">
      <w:pPr>
        <w:spacing w:line="600" w:lineRule="auto"/>
        <w:ind w:firstLine="720"/>
        <w:jc w:val="center"/>
        <w:rPr>
          <w:rFonts w:eastAsia="Times New Roman" w:cs="Times New Roman"/>
          <w:szCs w:val="24"/>
        </w:rPr>
      </w:pPr>
      <w:r>
        <w:rPr>
          <w:rFonts w:eastAsia="Times New Roman" w:cs="Times New Roman"/>
          <w:szCs w:val="24"/>
        </w:rPr>
        <w:t xml:space="preserve">ΘΕΡΟΥΣ 2018 </w:t>
      </w:r>
    </w:p>
    <w:p w14:paraId="385144E7" w14:textId="77777777" w:rsidR="00CB54B5" w:rsidRDefault="00BB1EFE">
      <w:pPr>
        <w:spacing w:line="600" w:lineRule="auto"/>
        <w:ind w:firstLine="720"/>
        <w:jc w:val="center"/>
        <w:rPr>
          <w:rFonts w:eastAsia="Times New Roman" w:cs="Times New Roman"/>
          <w:szCs w:val="24"/>
        </w:rPr>
      </w:pPr>
      <w:r w:rsidRPr="007045E2">
        <w:rPr>
          <w:rFonts w:eastAsia="Times New Roman" w:cs="Times New Roman"/>
          <w:szCs w:val="24"/>
        </w:rPr>
        <w:t xml:space="preserve">ΣΥΝΕΔΡΙΑΣΗ  </w:t>
      </w:r>
      <w:r>
        <w:rPr>
          <w:rFonts w:eastAsia="Times New Roman" w:cs="Times New Roman"/>
          <w:szCs w:val="24"/>
        </w:rPr>
        <w:t>ΙΒ</w:t>
      </w:r>
      <w:r w:rsidRPr="007045E2">
        <w:rPr>
          <w:rFonts w:eastAsia="Times New Roman" w:cs="Times New Roman"/>
          <w:szCs w:val="24"/>
        </w:rPr>
        <w:t>΄</w:t>
      </w:r>
    </w:p>
    <w:p w14:paraId="385144E8" w14:textId="77777777" w:rsidR="00CB54B5" w:rsidRDefault="00BB1EFE">
      <w:pPr>
        <w:spacing w:line="600" w:lineRule="auto"/>
        <w:ind w:firstLine="720"/>
        <w:jc w:val="center"/>
        <w:rPr>
          <w:rFonts w:eastAsia="Times New Roman" w:cs="Times New Roman"/>
          <w:szCs w:val="24"/>
        </w:rPr>
      </w:pPr>
      <w:r>
        <w:rPr>
          <w:rFonts w:eastAsia="Times New Roman" w:cs="Times New Roman"/>
          <w:szCs w:val="24"/>
        </w:rPr>
        <w:t>Τρίτη 11 Σεπτεμβρίου 2018</w:t>
      </w:r>
      <w:r w:rsidRPr="00431C62">
        <w:rPr>
          <w:rFonts w:eastAsia="Times New Roman" w:cs="Times New Roman"/>
          <w:szCs w:val="24"/>
        </w:rPr>
        <w:t xml:space="preserve"> </w:t>
      </w:r>
      <w:r>
        <w:rPr>
          <w:rFonts w:eastAsia="Times New Roman" w:cs="Times New Roman"/>
          <w:szCs w:val="24"/>
        </w:rPr>
        <w:t>(απόγευμα)</w:t>
      </w:r>
    </w:p>
    <w:p w14:paraId="385144E9"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Αθήνα, σήμερα στις 11 Σεπτεμβρίου 2018</w:t>
      </w:r>
      <w:r w:rsidRPr="007045E2">
        <w:rPr>
          <w:rFonts w:eastAsia="Times New Roman" w:cs="Times New Roman"/>
          <w:szCs w:val="24"/>
        </w:rPr>
        <w:t xml:space="preserve">, ημέρα </w:t>
      </w:r>
      <w:r>
        <w:rPr>
          <w:rFonts w:eastAsia="Times New Roman" w:cs="Times New Roman"/>
          <w:szCs w:val="24"/>
        </w:rPr>
        <w:t>Τρίτη και ώρα 18.09</w:t>
      </w:r>
      <w:r w:rsidRPr="007045E2">
        <w:rPr>
          <w:rFonts w:eastAsia="Times New Roman" w:cs="Times New Roman"/>
          <w:szCs w:val="24"/>
        </w:rPr>
        <w:t>΄</w:t>
      </w:r>
      <w:r w:rsidRPr="00364B8A">
        <w:rPr>
          <w:rFonts w:eastAsia="Times New Roman" w:cs="Times New Roman"/>
          <w:szCs w:val="24"/>
        </w:rPr>
        <w:t>,</w:t>
      </w:r>
      <w:r w:rsidRPr="007045E2">
        <w:rPr>
          <w:rFonts w:eastAsia="Times New Roman" w:cs="Times New Roman"/>
          <w:szCs w:val="24"/>
        </w:rPr>
        <w:t xml:space="preserve"> συνήλθε στην Αίθουσα </w:t>
      </w:r>
      <w:r>
        <w:rPr>
          <w:rFonts w:eastAsia="Times New Roman" w:cs="Times New Roman"/>
          <w:szCs w:val="24"/>
        </w:rPr>
        <w:t>της Γερουσίας</w:t>
      </w:r>
      <w:r w:rsidRPr="007045E2">
        <w:rPr>
          <w:rFonts w:eastAsia="Times New Roman" w:cs="Times New Roman"/>
          <w:szCs w:val="24"/>
        </w:rPr>
        <w:t xml:space="preserve"> του Βουλευτηρίου </w:t>
      </w:r>
      <w:r>
        <w:rPr>
          <w:rFonts w:eastAsia="Times New Roman" w:cs="Times New Roman"/>
          <w:szCs w:val="24"/>
        </w:rPr>
        <w:t>το Τμήμα Διακοπής Εργασιών της Βουλής (Γ΄ σύνθεση)</w:t>
      </w:r>
      <w:r w:rsidRPr="007045E2">
        <w:rPr>
          <w:rFonts w:eastAsia="Times New Roman" w:cs="Times New Roman"/>
          <w:szCs w:val="24"/>
        </w:rPr>
        <w:t xml:space="preserve"> για να συ</w:t>
      </w:r>
      <w:r>
        <w:rPr>
          <w:rFonts w:eastAsia="Times New Roman" w:cs="Times New Roman"/>
          <w:szCs w:val="24"/>
        </w:rPr>
        <w:t xml:space="preserve">νεδριάσει υπό την προεδρία του Ε΄ Αντιπροέδρου αυτής κ. </w:t>
      </w:r>
      <w:r w:rsidRPr="00BF7A59">
        <w:rPr>
          <w:rFonts w:eastAsia="Times New Roman" w:cs="Times New Roman"/>
          <w:b/>
          <w:szCs w:val="24"/>
        </w:rPr>
        <w:t>ΔΗΜΗΤΡΙΟΥ ΚΡΕΜΑΣΤΙΝΟΥ</w:t>
      </w:r>
      <w:r>
        <w:rPr>
          <w:rFonts w:eastAsia="Times New Roman" w:cs="Times New Roman"/>
          <w:szCs w:val="24"/>
        </w:rPr>
        <w:t>.</w:t>
      </w:r>
    </w:p>
    <w:p w14:paraId="385144EA"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sidRPr="005E230F">
        <w:rPr>
          <w:rFonts w:eastAsia="Times New Roman" w:cs="Times New Roman"/>
          <w:b/>
          <w:szCs w:val="24"/>
        </w:rPr>
        <w:t xml:space="preserve">ΠΡΟΕΔΡΕΥΩΝ (Δημήτριος </w:t>
      </w:r>
      <w:proofErr w:type="spellStart"/>
      <w:r w:rsidRPr="005E230F">
        <w:rPr>
          <w:rFonts w:eastAsia="Times New Roman" w:cs="Times New Roman"/>
          <w:b/>
          <w:szCs w:val="24"/>
        </w:rPr>
        <w:t>Κρεμαστινός</w:t>
      </w:r>
      <w:proofErr w:type="spellEnd"/>
      <w:r w:rsidRPr="005E230F">
        <w:rPr>
          <w:rFonts w:eastAsia="Times New Roman" w:cs="Times New Roman"/>
          <w:b/>
          <w:szCs w:val="24"/>
        </w:rPr>
        <w:t>):</w:t>
      </w:r>
      <w:r>
        <w:rPr>
          <w:rFonts w:eastAsia="Times New Roman" w:cs="Times New Roman"/>
          <w:b/>
          <w:szCs w:val="24"/>
        </w:rPr>
        <w:t xml:space="preserve"> </w:t>
      </w:r>
      <w:r w:rsidRPr="007045E2">
        <w:rPr>
          <w:rFonts w:eastAsia="Times New Roman" w:cs="Times New Roman"/>
          <w:szCs w:val="24"/>
        </w:rPr>
        <w:t>Κυρίες και κύριοι συνάδελφοι</w:t>
      </w:r>
      <w:r w:rsidRPr="007045E2">
        <w:rPr>
          <w:rFonts w:eastAsia="Times New Roman" w:cs="Times New Roman"/>
          <w:szCs w:val="24"/>
        </w:rPr>
        <w:t>, αρχίζει η συνεδρίαση.</w:t>
      </w:r>
    </w:p>
    <w:p w14:paraId="385144EB" w14:textId="77777777" w:rsidR="00CB54B5" w:rsidRDefault="00BB1EFE">
      <w:pPr>
        <w:spacing w:line="600" w:lineRule="auto"/>
        <w:ind w:firstLine="720"/>
        <w:jc w:val="both"/>
        <w:rPr>
          <w:rFonts w:eastAsia="Times New Roman"/>
          <w:szCs w:val="24"/>
        </w:rPr>
      </w:pPr>
      <w:r w:rsidRPr="00A33EC9">
        <w:rPr>
          <w:rFonts w:eastAsia="Times New Roman" w:cstheme="minorHAnsi"/>
          <w:szCs w:val="24"/>
        </w:rPr>
        <w:t xml:space="preserve">(ΕΠΙΚΥΡΩΣΗ ΠΡΑΚΤΙΚΩΝ: Σύμφωνα με την από </w:t>
      </w:r>
      <w:r w:rsidRPr="000160FD">
        <w:rPr>
          <w:rFonts w:eastAsia="Times New Roman" w:cstheme="minorHAnsi"/>
          <w:szCs w:val="24"/>
        </w:rPr>
        <w:t>11</w:t>
      </w:r>
      <w:r>
        <w:rPr>
          <w:rFonts w:eastAsia="Times New Roman" w:cstheme="minorHAnsi"/>
          <w:szCs w:val="24"/>
        </w:rPr>
        <w:t>-</w:t>
      </w:r>
      <w:r w:rsidRPr="000160FD">
        <w:rPr>
          <w:rFonts w:eastAsia="Times New Roman" w:cstheme="minorHAnsi"/>
          <w:szCs w:val="24"/>
        </w:rPr>
        <w:t>9</w:t>
      </w:r>
      <w:r>
        <w:rPr>
          <w:rFonts w:eastAsia="Times New Roman" w:cstheme="minorHAnsi"/>
          <w:szCs w:val="24"/>
        </w:rPr>
        <w:t>-</w:t>
      </w:r>
      <w:r w:rsidRPr="000160FD">
        <w:rPr>
          <w:rFonts w:eastAsia="Times New Roman" w:cstheme="minorHAnsi"/>
          <w:szCs w:val="24"/>
        </w:rPr>
        <w:t xml:space="preserve">2018 </w:t>
      </w:r>
      <w:r w:rsidRPr="00A33EC9">
        <w:rPr>
          <w:rFonts w:eastAsia="Times New Roman" w:cstheme="minorHAnsi"/>
          <w:szCs w:val="24"/>
        </w:rPr>
        <w:t xml:space="preserve">εξουσιοδότηση του </w:t>
      </w:r>
      <w:r>
        <w:rPr>
          <w:rFonts w:eastAsia="Times New Roman" w:cstheme="minorHAnsi"/>
          <w:szCs w:val="24"/>
        </w:rPr>
        <w:t>Τμήματος</w:t>
      </w:r>
      <w:r w:rsidRPr="00A33EC9">
        <w:rPr>
          <w:rFonts w:eastAsia="Times New Roman" w:cstheme="minorHAnsi"/>
          <w:szCs w:val="24"/>
        </w:rPr>
        <w:t xml:space="preserve"> επικυρώθηκαν με ευθύνη του Προεδρείου τα Πρακτικά </w:t>
      </w:r>
      <w:r>
        <w:rPr>
          <w:rFonts w:eastAsia="Times New Roman" w:cstheme="minorHAnsi"/>
          <w:szCs w:val="24"/>
        </w:rPr>
        <w:t>της ΙΑ</w:t>
      </w:r>
      <w:r>
        <w:rPr>
          <w:rFonts w:eastAsia="Times New Roman" w:cstheme="minorHAnsi"/>
          <w:szCs w:val="24"/>
        </w:rPr>
        <w:t>΄</w:t>
      </w:r>
      <w:r>
        <w:rPr>
          <w:rFonts w:eastAsia="Times New Roman" w:cstheme="minorHAnsi"/>
          <w:szCs w:val="24"/>
        </w:rPr>
        <w:t xml:space="preserve"> </w:t>
      </w:r>
      <w:r w:rsidRPr="00A33EC9">
        <w:rPr>
          <w:rFonts w:eastAsia="Times New Roman" w:cstheme="minorHAnsi"/>
          <w:szCs w:val="24"/>
        </w:rPr>
        <w:t>συνε</w:t>
      </w:r>
      <w:r w:rsidRPr="00A33EC9">
        <w:rPr>
          <w:rFonts w:eastAsia="Times New Roman" w:cstheme="minorHAnsi"/>
          <w:szCs w:val="24"/>
        </w:rPr>
        <w:lastRenderedPageBreak/>
        <w:t xml:space="preserve">δριάσεώς του, </w:t>
      </w:r>
      <w:r>
        <w:rPr>
          <w:rFonts w:eastAsia="Times New Roman" w:cstheme="minorHAnsi"/>
          <w:szCs w:val="24"/>
        </w:rPr>
        <w:t>της Τρίτης 11 Σεπτεμβρίου 2018, σε ό,τι</w:t>
      </w:r>
      <w:r w:rsidRPr="00A33EC9">
        <w:rPr>
          <w:rFonts w:eastAsia="Times New Roman" w:cstheme="minorHAnsi"/>
          <w:szCs w:val="24"/>
        </w:rPr>
        <w:t xml:space="preserve"> αφορά την ψήφιση στο σύνολο του σχεδίου νόμου</w:t>
      </w:r>
      <w:r>
        <w:rPr>
          <w:rFonts w:eastAsia="Times New Roman" w:cstheme="minorHAnsi"/>
          <w:szCs w:val="24"/>
        </w:rPr>
        <w:t>:</w:t>
      </w:r>
      <w:r w:rsidRPr="00A33EC9">
        <w:rPr>
          <w:rFonts w:eastAsia="Times New Roman" w:cstheme="minorHAnsi"/>
          <w:szCs w:val="24"/>
        </w:rPr>
        <w:t xml:space="preserve"> </w:t>
      </w:r>
      <w:r w:rsidRPr="000160FD">
        <w:rPr>
          <w:rFonts w:eastAsia="Times New Roman"/>
          <w:szCs w:val="24"/>
        </w:rPr>
        <w:t>«Πρόσβαση των μόνιμων κατοίκων των περιοχών εκτός τηλεοπτικής κάλυψης στους ελληνικούς τηλεοπτικούς σταθμούς ελεύθερης λήψης εθνικής εμβέλειας και άλλες διατάξεις»</w:t>
      </w:r>
      <w:r w:rsidRPr="00F60267">
        <w:rPr>
          <w:rFonts w:eastAsia="Times New Roman"/>
          <w:szCs w:val="24"/>
        </w:rPr>
        <w:t>.</w:t>
      </w:r>
      <w:r>
        <w:rPr>
          <w:rFonts w:eastAsia="Times New Roman"/>
          <w:szCs w:val="24"/>
        </w:rPr>
        <w:t>)</w:t>
      </w:r>
    </w:p>
    <w:p w14:paraId="385144EC" w14:textId="77777777" w:rsidR="00CB54B5" w:rsidRDefault="00BB1EFE">
      <w:pPr>
        <w:spacing w:line="600" w:lineRule="auto"/>
        <w:ind w:firstLine="720"/>
        <w:jc w:val="both"/>
        <w:rPr>
          <w:rFonts w:eastAsia="Times New Roman"/>
          <w:szCs w:val="24"/>
        </w:rPr>
      </w:pPr>
      <w:r>
        <w:rPr>
          <w:rFonts w:eastAsia="Times New Roman"/>
          <w:szCs w:val="24"/>
        </w:rPr>
        <w:t>Κυρίες και κύριοι συνάδελφοι, εισερχόμ</w:t>
      </w:r>
      <w:r>
        <w:rPr>
          <w:rFonts w:eastAsia="Times New Roman"/>
          <w:szCs w:val="24"/>
        </w:rPr>
        <w:t>αστε</w:t>
      </w:r>
      <w:r>
        <w:rPr>
          <w:rFonts w:eastAsia="Times New Roman"/>
          <w:szCs w:val="24"/>
        </w:rPr>
        <w:t xml:space="preserve"> στη συζήτηση των </w:t>
      </w:r>
    </w:p>
    <w:p w14:paraId="385144ED" w14:textId="77777777" w:rsidR="00CB54B5" w:rsidRDefault="00BB1EFE">
      <w:pPr>
        <w:spacing w:line="600" w:lineRule="auto"/>
        <w:ind w:firstLine="720"/>
        <w:jc w:val="center"/>
        <w:rPr>
          <w:rFonts w:eastAsia="Times New Roman"/>
          <w:b/>
          <w:szCs w:val="24"/>
        </w:rPr>
      </w:pPr>
      <w:r w:rsidRPr="00F60267">
        <w:rPr>
          <w:rFonts w:eastAsia="Times New Roman"/>
          <w:b/>
          <w:szCs w:val="24"/>
        </w:rPr>
        <w:t>ΕΠΙΚΑΙΡΩΝ ΕΡΩΤΗΣΕΩΝ</w:t>
      </w:r>
    </w:p>
    <w:p w14:paraId="385144EE" w14:textId="77777777" w:rsidR="00CB54B5" w:rsidRDefault="00BB1EFE">
      <w:pPr>
        <w:spacing w:line="600" w:lineRule="auto"/>
        <w:ind w:firstLine="720"/>
        <w:jc w:val="both"/>
        <w:rPr>
          <w:rFonts w:eastAsia="Times New Roman"/>
          <w:szCs w:val="24"/>
        </w:rPr>
      </w:pPr>
      <w:r>
        <w:rPr>
          <w:rFonts w:eastAsia="Times New Roman"/>
          <w:szCs w:val="24"/>
        </w:rPr>
        <w:t>Σήμερα θ</w:t>
      </w:r>
      <w:r>
        <w:rPr>
          <w:rFonts w:eastAsia="Times New Roman"/>
          <w:szCs w:val="24"/>
        </w:rPr>
        <w:t xml:space="preserve">α συζητηθούν δύο επίκαιρες ερωτήσεις. </w:t>
      </w:r>
    </w:p>
    <w:p w14:paraId="385144EF"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Να ενημερώσω το Τμήμα</w:t>
      </w:r>
      <w:r>
        <w:rPr>
          <w:rFonts w:eastAsia="Times New Roman" w:cs="Times New Roman"/>
          <w:szCs w:val="24"/>
        </w:rPr>
        <w:t xml:space="preserve"> ότι η δεύτερη με αριθμό 35/6-9-2018 επίκαιρη ερώτηση πρώτου κύκλου του Βουλευτή Καβάλας της Νέας Δημοκρατίας κ. Νικολάου Παναγιωτόπουλου προς τον Υπ</w:t>
      </w:r>
      <w:r>
        <w:rPr>
          <w:rFonts w:eastAsia="Times New Roman" w:cs="Times New Roman"/>
          <w:szCs w:val="24"/>
        </w:rPr>
        <w:t>ουργό Υποδομών και Μεταφορών, με θέμα: «Νέος Μετωπικός Σταθμός Διοδίων της Εγνατίας Οδού στην Περιφερειακή Ενότητα Καβάλας»,</w:t>
      </w:r>
      <w:r w:rsidRPr="005E230F">
        <w:rPr>
          <w:rFonts w:eastAsia="Times New Roman" w:cs="Times New Roman"/>
          <w:szCs w:val="24"/>
        </w:rPr>
        <w:t xml:space="preserve"> </w:t>
      </w:r>
      <w:r>
        <w:rPr>
          <w:rFonts w:eastAsia="Times New Roman" w:cs="Times New Roman"/>
          <w:szCs w:val="24"/>
        </w:rPr>
        <w:t xml:space="preserve">δεν θα συζητηθεί λόγω κωλύματος του ερωτώντος Βουλευτή. </w:t>
      </w:r>
    </w:p>
    <w:p w14:paraId="385144F0"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πρώτη με αριθμό 31/4-9-2018 επίκαιρη ερώτηση πρώτου κύκλου της Βουλευτού</w:t>
      </w:r>
      <w:r>
        <w:rPr>
          <w:rFonts w:eastAsia="Times New Roman" w:cs="Times New Roman"/>
          <w:szCs w:val="24"/>
        </w:rPr>
        <w:t xml:space="preserve"> Καρδίτσας του Συνασπισμού Ριζοσπαστικής Αριστεράς κ</w:t>
      </w:r>
      <w:r>
        <w:rPr>
          <w:rFonts w:eastAsia="Times New Roman" w:cs="Times New Roman"/>
          <w:szCs w:val="24"/>
        </w:rPr>
        <w:t>.</w:t>
      </w:r>
      <w:r>
        <w:rPr>
          <w:rFonts w:eastAsia="Times New Roman" w:cs="Times New Roman"/>
          <w:szCs w:val="24"/>
        </w:rPr>
        <w:t xml:space="preserve"> Χρυσούλας </w:t>
      </w:r>
      <w:proofErr w:type="spellStart"/>
      <w:r>
        <w:rPr>
          <w:rFonts w:eastAsia="Times New Roman" w:cs="Times New Roman"/>
          <w:szCs w:val="24"/>
        </w:rPr>
        <w:t>Κατσαβριά</w:t>
      </w:r>
      <w:proofErr w:type="spellEnd"/>
      <w:r>
        <w:rPr>
          <w:rFonts w:eastAsia="Times New Roman" w:cs="Times New Roman"/>
          <w:szCs w:val="24"/>
        </w:rPr>
        <w:t xml:space="preserve"> - </w:t>
      </w:r>
      <w:proofErr w:type="spellStart"/>
      <w:r>
        <w:rPr>
          <w:rFonts w:eastAsia="Times New Roman" w:cs="Times New Roman"/>
          <w:szCs w:val="24"/>
        </w:rPr>
        <w:t>Σιωροπούλου</w:t>
      </w:r>
      <w:proofErr w:type="spellEnd"/>
      <w:r>
        <w:rPr>
          <w:rFonts w:eastAsia="Times New Roman" w:cs="Times New Roman"/>
          <w:szCs w:val="24"/>
        </w:rPr>
        <w:t xml:space="preserve"> προς τον Υπουργό Παιδείας, Έρευνας και Θρησκευμάτων, με θέμα: «Αξιοποίηση και αναβάθμιση των παιδικών κατασκηνώσεων </w:t>
      </w:r>
      <w:proofErr w:type="spellStart"/>
      <w:r>
        <w:rPr>
          <w:rFonts w:eastAsia="Times New Roman" w:cs="Times New Roman"/>
          <w:szCs w:val="24"/>
        </w:rPr>
        <w:t>Δρακότρυπας</w:t>
      </w:r>
      <w:proofErr w:type="spellEnd"/>
      <w:r>
        <w:rPr>
          <w:rFonts w:eastAsia="Times New Roman" w:cs="Times New Roman"/>
          <w:szCs w:val="24"/>
        </w:rPr>
        <w:t xml:space="preserve"> και Καστανιάς του Νομού Καρδίτσας», δεν </w:t>
      </w:r>
      <w:r>
        <w:rPr>
          <w:rFonts w:eastAsia="Times New Roman" w:cs="Times New Roman"/>
          <w:szCs w:val="24"/>
        </w:rPr>
        <w:t xml:space="preserve">θα συζητηθεί λόγω κωλύματος του αρμόδιου Υπουργού κ. </w:t>
      </w:r>
      <w:proofErr w:type="spellStart"/>
      <w:r>
        <w:rPr>
          <w:rFonts w:eastAsia="Times New Roman" w:cs="Times New Roman"/>
          <w:szCs w:val="24"/>
        </w:rPr>
        <w:t>Γαβρόγλου</w:t>
      </w:r>
      <w:proofErr w:type="spellEnd"/>
      <w:r>
        <w:rPr>
          <w:rFonts w:eastAsia="Times New Roman" w:cs="Times New Roman"/>
          <w:szCs w:val="24"/>
        </w:rPr>
        <w:t xml:space="preserve">, εξαιτίας φόρτου εργασίας. </w:t>
      </w:r>
    </w:p>
    <w:p w14:paraId="385144F1"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lastRenderedPageBreak/>
        <w:t>Επίσης, η</w:t>
      </w:r>
      <w:r>
        <w:rPr>
          <w:rFonts w:eastAsia="Times New Roman" w:cs="Times New Roman"/>
          <w:szCs w:val="24"/>
        </w:rPr>
        <w:t xml:space="preserve"> τρίτη με αριθμό 33/5-9-2018 επίκαιρη ερώτηση πρώτου κύκλου του Βουλευτή Κιλκίς του Λαϊκού Συνδέσμου – Χρυσή Αυγή κ. Χρήστου Χατζησάββα προς τον Υπουργό Εξω</w:t>
      </w:r>
      <w:r>
        <w:rPr>
          <w:rFonts w:eastAsia="Times New Roman" w:cs="Times New Roman"/>
          <w:szCs w:val="24"/>
        </w:rPr>
        <w:t xml:space="preserve">τερικών, με θέμα: «Υπήρξε εμπλοκή των ΗΠΑ στο σκοπιανό ζήτημα;», δεν θα συζητηθεί λόγω κωλύματος του αρμόδιου Υφυπουργού Εξωτερικών κ. </w:t>
      </w:r>
      <w:proofErr w:type="spellStart"/>
      <w:r>
        <w:rPr>
          <w:rFonts w:eastAsia="Times New Roman" w:cs="Times New Roman"/>
          <w:szCs w:val="24"/>
        </w:rPr>
        <w:t>Μπόλαρη</w:t>
      </w:r>
      <w:proofErr w:type="spellEnd"/>
      <w:r>
        <w:rPr>
          <w:rFonts w:eastAsia="Times New Roman" w:cs="Times New Roman"/>
          <w:szCs w:val="24"/>
        </w:rPr>
        <w:t xml:space="preserve">. </w:t>
      </w:r>
    </w:p>
    <w:p w14:paraId="385144F2"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Αρχίζουμε</w:t>
      </w:r>
      <w:r>
        <w:rPr>
          <w:rFonts w:eastAsia="Times New Roman" w:cs="Times New Roman"/>
          <w:szCs w:val="24"/>
        </w:rPr>
        <w:t>,</w:t>
      </w:r>
      <w:r>
        <w:rPr>
          <w:rFonts w:eastAsia="Times New Roman" w:cs="Times New Roman"/>
          <w:szCs w:val="24"/>
        </w:rPr>
        <w:t xml:space="preserve"> λοιπόν, με τη συζήτηση της</w:t>
      </w:r>
      <w:r>
        <w:rPr>
          <w:rFonts w:eastAsia="Times New Roman" w:cs="Times New Roman"/>
          <w:szCs w:val="24"/>
        </w:rPr>
        <w:t xml:space="preserve"> τέταρτη</w:t>
      </w:r>
      <w:r>
        <w:rPr>
          <w:rFonts w:eastAsia="Times New Roman" w:cs="Times New Roman"/>
          <w:szCs w:val="24"/>
        </w:rPr>
        <w:t>ς</w:t>
      </w:r>
      <w:r>
        <w:rPr>
          <w:rFonts w:eastAsia="Times New Roman" w:cs="Times New Roman"/>
          <w:szCs w:val="24"/>
        </w:rPr>
        <w:t xml:space="preserve"> με αριθμό 34/6-9-2018 </w:t>
      </w:r>
      <w:r>
        <w:rPr>
          <w:rFonts w:eastAsia="Times New Roman" w:cs="Times New Roman"/>
          <w:szCs w:val="24"/>
        </w:rPr>
        <w:t>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του Βουλευτή Ηρακλείου του Κομμουνιστικού </w:t>
      </w:r>
      <w:r>
        <w:rPr>
          <w:rFonts w:eastAsia="Times New Roman" w:cs="Times New Roman"/>
          <w:szCs w:val="24"/>
        </w:rPr>
        <w:t>Κ</w:t>
      </w:r>
      <w:r>
        <w:rPr>
          <w:rFonts w:eastAsia="Times New Roman" w:cs="Times New Roman"/>
          <w:szCs w:val="24"/>
        </w:rPr>
        <w:t>όμματος Ελλάδ</w:t>
      </w:r>
      <w:r>
        <w:rPr>
          <w:rFonts w:eastAsia="Times New Roman" w:cs="Times New Roman"/>
          <w:szCs w:val="24"/>
        </w:rPr>
        <w:t>α</w:t>
      </w:r>
      <w:r>
        <w:rPr>
          <w:rFonts w:eastAsia="Times New Roman" w:cs="Times New Roman"/>
          <w:szCs w:val="24"/>
        </w:rPr>
        <w:t xml:space="preserve">ς κ. </w:t>
      </w:r>
      <w:r w:rsidRPr="002D48A6">
        <w:rPr>
          <w:rFonts w:eastAsia="Times New Roman" w:cs="Times New Roman"/>
          <w:bCs/>
          <w:szCs w:val="24"/>
        </w:rPr>
        <w:t>Εμμανουήλ Συντυχάκη</w:t>
      </w:r>
      <w:r>
        <w:rPr>
          <w:rFonts w:eastAsia="Times New Roman" w:cs="Times New Roman"/>
          <w:bCs/>
          <w:szCs w:val="24"/>
        </w:rPr>
        <w:t xml:space="preserve"> </w:t>
      </w:r>
      <w:r>
        <w:rPr>
          <w:rFonts w:eastAsia="Times New Roman" w:cs="Times New Roman"/>
          <w:szCs w:val="24"/>
        </w:rPr>
        <w:t xml:space="preserve">προς τον </w:t>
      </w:r>
      <w:r w:rsidRPr="002D48A6">
        <w:rPr>
          <w:rFonts w:eastAsia="Times New Roman" w:cs="Times New Roman"/>
          <w:szCs w:val="24"/>
        </w:rPr>
        <w:t>Υπουργό</w:t>
      </w:r>
      <w:r>
        <w:rPr>
          <w:rFonts w:eastAsia="Times New Roman" w:cs="Times New Roman"/>
          <w:szCs w:val="24"/>
        </w:rPr>
        <w:t xml:space="preserve"> </w:t>
      </w:r>
      <w:r w:rsidRPr="002D48A6">
        <w:rPr>
          <w:rFonts w:eastAsia="Times New Roman" w:cs="Times New Roman"/>
          <w:bCs/>
          <w:szCs w:val="24"/>
        </w:rPr>
        <w:t>Εσωτερικών</w:t>
      </w:r>
      <w:r>
        <w:rPr>
          <w:rFonts w:eastAsia="Times New Roman" w:cs="Times New Roman"/>
          <w:szCs w:val="24"/>
        </w:rPr>
        <w:t xml:space="preserve">, με θέμα: «Μέτρα για να </w:t>
      </w:r>
      <w:proofErr w:type="spellStart"/>
      <w:r>
        <w:rPr>
          <w:rFonts w:eastAsia="Times New Roman" w:cs="Times New Roman"/>
          <w:szCs w:val="24"/>
        </w:rPr>
        <w:t>απορροφηθούν</w:t>
      </w:r>
      <w:proofErr w:type="spellEnd"/>
      <w:r>
        <w:rPr>
          <w:rFonts w:eastAsia="Times New Roman" w:cs="Times New Roman"/>
          <w:szCs w:val="24"/>
        </w:rPr>
        <w:t xml:space="preserve"> όλα τα παιδιά στους παιδικούς σταθμούς».</w:t>
      </w:r>
    </w:p>
    <w:p w14:paraId="385144F3"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Υπουργός Εσωτερικών κ. </w:t>
      </w:r>
      <w:proofErr w:type="spellStart"/>
      <w:r>
        <w:rPr>
          <w:rFonts w:eastAsia="Times New Roman" w:cs="Times New Roman"/>
          <w:szCs w:val="24"/>
        </w:rPr>
        <w:t>Χαρίτσης</w:t>
      </w:r>
      <w:proofErr w:type="spellEnd"/>
      <w:r>
        <w:rPr>
          <w:rFonts w:eastAsia="Times New Roman" w:cs="Times New Roman"/>
          <w:szCs w:val="24"/>
        </w:rPr>
        <w:t>.</w:t>
      </w:r>
    </w:p>
    <w:p w14:paraId="385144F4"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 xml:space="preserve">Παρακαλώ, κύριε Συντυχάκη, έχετε τον λόγο για δύο λεπτά. </w:t>
      </w:r>
    </w:p>
    <w:p w14:paraId="385144F5" w14:textId="77777777" w:rsidR="00CB54B5" w:rsidRDefault="00BB1EF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 xml:space="preserve">. </w:t>
      </w:r>
    </w:p>
    <w:p w14:paraId="385144F6" w14:textId="77777777" w:rsidR="00CB54B5" w:rsidRDefault="00BB1EFE">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σας υπενθυμίζω τι είχε πει ο Πρωθυπουργός τον Απρίλιο του 2017 στο Συνέδριο της Νεολαίας του ΣΥΡΙΖΑ: «Σχεδιάζουμε, δημιουργούμε δεκά</w:t>
      </w:r>
      <w:r>
        <w:rPr>
          <w:rFonts w:eastAsia="Times New Roman" w:cs="Times New Roman"/>
          <w:szCs w:val="24"/>
        </w:rPr>
        <w:t>δες εκατοντάδες παιδικούς σταθμούς. Κανένα νέο ζευγάρι δεν θα χρειάζεται να πληρώνει παιδικούς σταθμούς για τα παιδιά άνω των τριών ετών». Πόσο αποδείχθηκαν τελικά παραμύθι όλα αυτά τα παχιά λόγια, τα περί δήθεν στήριξης των φτωχών, άνεργων νοικοκυριών κατ</w:t>
      </w:r>
      <w:r>
        <w:rPr>
          <w:rFonts w:eastAsia="Times New Roman" w:cs="Times New Roman"/>
          <w:szCs w:val="24"/>
        </w:rPr>
        <w:t xml:space="preserve">ά προτεραιότητα και γιατί; </w:t>
      </w:r>
    </w:p>
    <w:p w14:paraId="385144F7" w14:textId="77777777" w:rsidR="00CB54B5" w:rsidRDefault="00BB1EFE">
      <w:pPr>
        <w:shd w:val="clear" w:color="auto" w:fill="FFFFFF"/>
        <w:spacing w:after="0" w:line="600" w:lineRule="auto"/>
        <w:ind w:firstLine="720"/>
        <w:jc w:val="both"/>
        <w:rPr>
          <w:rFonts w:eastAsia="Times New Roman"/>
          <w:color w:val="222222"/>
          <w:szCs w:val="24"/>
        </w:rPr>
      </w:pPr>
      <w:r w:rsidRPr="00311DDC">
        <w:rPr>
          <w:rFonts w:eastAsia="Times New Roman"/>
          <w:color w:val="222222"/>
          <w:szCs w:val="24"/>
        </w:rPr>
        <w:lastRenderedPageBreak/>
        <w:t xml:space="preserve">Με βάση τα στοιχεία της ΕΕΤΑΑ </w:t>
      </w:r>
      <w:r>
        <w:rPr>
          <w:rFonts w:eastAsia="Times New Roman"/>
          <w:color w:val="222222"/>
          <w:szCs w:val="24"/>
        </w:rPr>
        <w:t xml:space="preserve">φέτος </w:t>
      </w:r>
      <w:r w:rsidRPr="00311DDC">
        <w:rPr>
          <w:rFonts w:eastAsia="Times New Roman"/>
          <w:color w:val="222222"/>
          <w:szCs w:val="24"/>
        </w:rPr>
        <w:t xml:space="preserve">υποβλήθηκαν </w:t>
      </w:r>
      <w:proofErr w:type="spellStart"/>
      <w:r>
        <w:rPr>
          <w:rFonts w:eastAsia="Times New Roman"/>
          <w:color w:val="222222"/>
          <w:szCs w:val="24"/>
        </w:rPr>
        <w:t>εκατόν</w:t>
      </w:r>
      <w:proofErr w:type="spellEnd"/>
      <w:r>
        <w:rPr>
          <w:rFonts w:eastAsia="Times New Roman"/>
          <w:color w:val="222222"/>
          <w:szCs w:val="24"/>
        </w:rPr>
        <w:t xml:space="preserve"> εξήντα μία χιλιάδες τριακόσιες εξήντα</w:t>
      </w:r>
      <w:r w:rsidRPr="00311DDC">
        <w:rPr>
          <w:rFonts w:eastAsia="Times New Roman"/>
          <w:color w:val="222222"/>
          <w:szCs w:val="24"/>
        </w:rPr>
        <w:t xml:space="preserve"> αιτήσεις παιδιών</w:t>
      </w:r>
      <w:r>
        <w:rPr>
          <w:rFonts w:eastAsia="Times New Roman"/>
          <w:color w:val="222222"/>
          <w:szCs w:val="24"/>
        </w:rPr>
        <w:t>, 7% παραπάνω σε σχέση με πέρυσι κ</w:t>
      </w:r>
      <w:r w:rsidRPr="00311DDC">
        <w:rPr>
          <w:rFonts w:eastAsia="Times New Roman"/>
          <w:color w:val="222222"/>
          <w:szCs w:val="24"/>
        </w:rPr>
        <w:t xml:space="preserve">αι έλαβαν το πολυπόθητο </w:t>
      </w:r>
      <w:proofErr w:type="spellStart"/>
      <w:r>
        <w:rPr>
          <w:rFonts w:eastAsia="Times New Roman"/>
          <w:color w:val="222222"/>
          <w:szCs w:val="24"/>
        </w:rPr>
        <w:t>voucher</w:t>
      </w:r>
      <w:proofErr w:type="spellEnd"/>
      <w:r>
        <w:rPr>
          <w:rFonts w:eastAsia="Times New Roman"/>
          <w:color w:val="222222"/>
          <w:szCs w:val="24"/>
        </w:rPr>
        <w:t xml:space="preserve"> μόλις ενενήντα τρεις χιλιάδες εξακόσια έντεκα παιδιά. Τα εξήντα πέντε χιλιάδες παιδιά αποκλείστηκαν, </w:t>
      </w:r>
      <w:r w:rsidRPr="00311DDC">
        <w:rPr>
          <w:rFonts w:eastAsia="Times New Roman"/>
          <w:color w:val="222222"/>
          <w:szCs w:val="24"/>
        </w:rPr>
        <w:t xml:space="preserve">οι οικογένειες </w:t>
      </w:r>
      <w:r>
        <w:rPr>
          <w:rFonts w:eastAsia="Times New Roman"/>
          <w:color w:val="222222"/>
          <w:szCs w:val="24"/>
        </w:rPr>
        <w:t>των οποίων</w:t>
      </w:r>
      <w:r w:rsidRPr="00311DDC">
        <w:rPr>
          <w:rFonts w:eastAsia="Times New Roman"/>
          <w:color w:val="222222"/>
          <w:szCs w:val="24"/>
        </w:rPr>
        <w:t xml:space="preserve"> σε ποσοστό 65% </w:t>
      </w:r>
      <w:r>
        <w:rPr>
          <w:rFonts w:eastAsia="Times New Roman"/>
          <w:color w:val="222222"/>
          <w:szCs w:val="24"/>
        </w:rPr>
        <w:t>είναι</w:t>
      </w:r>
      <w:r w:rsidRPr="00311DDC">
        <w:rPr>
          <w:rFonts w:eastAsia="Times New Roman"/>
          <w:color w:val="222222"/>
          <w:szCs w:val="24"/>
        </w:rPr>
        <w:t xml:space="preserve"> άνεργοι και μερικώς απασχο</w:t>
      </w:r>
      <w:r>
        <w:rPr>
          <w:rFonts w:eastAsia="Times New Roman"/>
          <w:color w:val="222222"/>
          <w:szCs w:val="24"/>
        </w:rPr>
        <w:t>λ</w:t>
      </w:r>
      <w:r w:rsidRPr="00311DDC">
        <w:rPr>
          <w:rFonts w:eastAsia="Times New Roman"/>
          <w:color w:val="222222"/>
          <w:szCs w:val="24"/>
        </w:rPr>
        <w:t>ούμενοι και με εισόδημα από 0 έως 1</w:t>
      </w:r>
      <w:r>
        <w:rPr>
          <w:rFonts w:eastAsia="Times New Roman"/>
          <w:color w:val="222222"/>
          <w:szCs w:val="24"/>
        </w:rPr>
        <w:t xml:space="preserve">2.000 ευρώ σε ποσοστό 81%. Στο </w:t>
      </w:r>
      <w:r>
        <w:rPr>
          <w:rFonts w:eastAsia="Times New Roman"/>
          <w:color w:val="222222"/>
          <w:szCs w:val="24"/>
        </w:rPr>
        <w:t>Ηράκλειο της Κρήτης, για παράδειγμα, έγιναν δύο χιλιάδες οκτακόσιες αιτήσεις και εγκρίθηκαν χίλιες πεντακόσιες πενήντα. Αποκλείστηκε το 55% των αιτήσεων.</w:t>
      </w:r>
    </w:p>
    <w:p w14:paraId="385144F8" w14:textId="77777777" w:rsidR="00CB54B5" w:rsidRDefault="00BB1EFE">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Αποδεικνύεται ότι τα </w:t>
      </w:r>
      <w:r w:rsidRPr="001C364E">
        <w:rPr>
          <w:rFonts w:eastAsia="Times New Roman"/>
          <w:color w:val="222222"/>
          <w:szCs w:val="24"/>
        </w:rPr>
        <w:t>ενενήντα τρεις χιλιάδες εξακόσια έντεκα παιδι</w:t>
      </w:r>
      <w:r>
        <w:rPr>
          <w:rFonts w:eastAsia="Times New Roman"/>
          <w:color w:val="222222"/>
          <w:szCs w:val="24"/>
        </w:rPr>
        <w:t xml:space="preserve">ά </w:t>
      </w:r>
      <w:r w:rsidRPr="001C364E">
        <w:rPr>
          <w:rFonts w:eastAsia="Times New Roman"/>
          <w:color w:val="222222"/>
          <w:szCs w:val="24"/>
        </w:rPr>
        <w:t>πα</w:t>
      </w:r>
      <w:r>
        <w:rPr>
          <w:rFonts w:eastAsia="Times New Roman"/>
          <w:color w:val="222222"/>
          <w:szCs w:val="24"/>
        </w:rPr>
        <w:t xml:space="preserve">νελλαδικά που τελικά πήραν το </w:t>
      </w:r>
      <w:r>
        <w:rPr>
          <w:rFonts w:eastAsia="Times New Roman"/>
          <w:color w:val="222222"/>
          <w:szCs w:val="24"/>
          <w:lang w:val="en-US"/>
        </w:rPr>
        <w:t>vo</w:t>
      </w:r>
      <w:r>
        <w:rPr>
          <w:rFonts w:eastAsia="Times New Roman"/>
          <w:color w:val="222222"/>
          <w:szCs w:val="24"/>
          <w:lang w:val="en-US"/>
        </w:rPr>
        <w:t>ucher</w:t>
      </w:r>
      <w:r>
        <w:rPr>
          <w:rFonts w:eastAsia="Times New Roman"/>
          <w:color w:val="222222"/>
          <w:szCs w:val="24"/>
        </w:rPr>
        <w:t>,</w:t>
      </w:r>
      <w:r w:rsidRPr="00DF7D1B">
        <w:rPr>
          <w:rFonts w:eastAsia="Times New Roman"/>
          <w:color w:val="222222"/>
          <w:szCs w:val="24"/>
        </w:rPr>
        <w:t xml:space="preserve"> </w:t>
      </w:r>
      <w:r>
        <w:rPr>
          <w:rFonts w:eastAsia="Times New Roman"/>
          <w:color w:val="222222"/>
          <w:szCs w:val="24"/>
        </w:rPr>
        <w:t xml:space="preserve">δεν είναι βέβαιο ότι θα καταφέρουν να βρουν στην πόλη τους μία θέση σε δομές. Δεν φτάνει να έχεις το </w:t>
      </w:r>
      <w:r>
        <w:rPr>
          <w:rFonts w:eastAsia="Times New Roman"/>
          <w:color w:val="222222"/>
          <w:szCs w:val="24"/>
          <w:lang w:val="en-US"/>
        </w:rPr>
        <w:t>voucher</w:t>
      </w:r>
      <w:r>
        <w:rPr>
          <w:rFonts w:eastAsia="Times New Roman"/>
          <w:color w:val="222222"/>
          <w:szCs w:val="24"/>
        </w:rPr>
        <w:t xml:space="preserve">, πρέπει να υπάρχουν και διαθέσιμες θέσεις. </w:t>
      </w:r>
    </w:p>
    <w:p w14:paraId="385144F9" w14:textId="77777777" w:rsidR="00CB54B5" w:rsidRDefault="00BB1EFE">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Στις δύο μεγαλύτερες περιφέρειες της χώρας, Αττική και Κεντρική Μακεδονία, </w:t>
      </w:r>
      <w:r w:rsidRPr="00311DDC">
        <w:rPr>
          <w:rFonts w:eastAsia="Times New Roman"/>
          <w:color w:val="222222"/>
          <w:szCs w:val="24"/>
        </w:rPr>
        <w:t>που διαθέτουν και τον</w:t>
      </w:r>
      <w:r w:rsidRPr="00311DDC">
        <w:rPr>
          <w:rFonts w:eastAsia="Times New Roman"/>
          <w:color w:val="222222"/>
          <w:szCs w:val="24"/>
        </w:rPr>
        <w:t xml:space="preserve"> με</w:t>
      </w:r>
      <w:r>
        <w:rPr>
          <w:rFonts w:eastAsia="Times New Roman"/>
          <w:color w:val="222222"/>
          <w:szCs w:val="24"/>
        </w:rPr>
        <w:t xml:space="preserve">γαλύτερο αριθμό παιδικών δομών, </w:t>
      </w:r>
      <w:r w:rsidRPr="00311DDC">
        <w:rPr>
          <w:rFonts w:eastAsia="Times New Roman"/>
          <w:color w:val="222222"/>
          <w:szCs w:val="24"/>
        </w:rPr>
        <w:t>δημοτικώ</w:t>
      </w:r>
      <w:r>
        <w:rPr>
          <w:rFonts w:eastAsia="Times New Roman"/>
          <w:color w:val="222222"/>
          <w:szCs w:val="24"/>
        </w:rPr>
        <w:t>ν και ιδιωτικών,</w:t>
      </w:r>
      <w:r w:rsidRPr="00311DDC">
        <w:rPr>
          <w:rFonts w:eastAsia="Times New Roman"/>
          <w:color w:val="222222"/>
          <w:szCs w:val="24"/>
        </w:rPr>
        <w:t xml:space="preserve"> οι αιτήσ</w:t>
      </w:r>
      <w:r>
        <w:rPr>
          <w:rFonts w:eastAsia="Times New Roman"/>
          <w:color w:val="222222"/>
          <w:szCs w:val="24"/>
        </w:rPr>
        <w:t>εις που έγιναν είναι πάνω από ογδόντα δύο</w:t>
      </w:r>
      <w:r w:rsidRPr="00311DDC">
        <w:rPr>
          <w:rFonts w:eastAsia="Times New Roman"/>
          <w:color w:val="222222"/>
          <w:szCs w:val="24"/>
        </w:rPr>
        <w:t xml:space="preserve"> χιλιάδες παιδιά και</w:t>
      </w:r>
      <w:r>
        <w:rPr>
          <w:rFonts w:eastAsia="Times New Roman"/>
          <w:color w:val="222222"/>
          <w:szCs w:val="24"/>
        </w:rPr>
        <w:t xml:space="preserve"> τα </w:t>
      </w:r>
      <w:proofErr w:type="spellStart"/>
      <w:r>
        <w:rPr>
          <w:rFonts w:eastAsia="Times New Roman"/>
          <w:color w:val="222222"/>
          <w:szCs w:val="24"/>
        </w:rPr>
        <w:t>voucher</w:t>
      </w:r>
      <w:proofErr w:type="spellEnd"/>
      <w:r>
        <w:rPr>
          <w:rFonts w:eastAsia="Times New Roman"/>
          <w:color w:val="222222"/>
          <w:szCs w:val="24"/>
        </w:rPr>
        <w:t xml:space="preserve"> μόλις τριάντα τέσσερις χιλιάδες πεντακόσιες.</w:t>
      </w:r>
    </w:p>
    <w:p w14:paraId="385144FA" w14:textId="77777777" w:rsidR="00CB54B5" w:rsidRDefault="00BB1EFE">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Στο Ηράκλειο, για παράδειγμα, δόθηκαν εννιακόσια πενήντα </w:t>
      </w:r>
      <w:r>
        <w:rPr>
          <w:rFonts w:eastAsia="Times New Roman"/>
          <w:color w:val="222222"/>
          <w:szCs w:val="24"/>
          <w:lang w:val="en-US"/>
        </w:rPr>
        <w:t>voucher</w:t>
      </w:r>
      <w:r w:rsidRPr="004C1D35">
        <w:rPr>
          <w:rFonts w:eastAsia="Times New Roman"/>
          <w:color w:val="222222"/>
          <w:szCs w:val="24"/>
        </w:rPr>
        <w:t xml:space="preserve"> </w:t>
      </w:r>
      <w:r>
        <w:rPr>
          <w:rFonts w:eastAsia="Times New Roman"/>
          <w:color w:val="222222"/>
          <w:szCs w:val="24"/>
        </w:rPr>
        <w:t>για ε</w:t>
      </w:r>
      <w:r>
        <w:rPr>
          <w:rFonts w:eastAsia="Times New Roman"/>
          <w:color w:val="222222"/>
          <w:szCs w:val="24"/>
        </w:rPr>
        <w:t xml:space="preserve">φτακόσιες πενήντα θέσεις και αποκλείστηκαν εκατό βρέφη και εκατό νήπια. </w:t>
      </w:r>
    </w:p>
    <w:p w14:paraId="385144FB" w14:textId="77777777" w:rsidR="00CB54B5" w:rsidRDefault="00BB1EFE">
      <w:pPr>
        <w:shd w:val="clear" w:color="auto" w:fill="FFFFFF"/>
        <w:spacing w:after="0" w:line="600" w:lineRule="auto"/>
        <w:ind w:firstLine="720"/>
        <w:jc w:val="both"/>
        <w:rPr>
          <w:rFonts w:eastAsia="Times New Roman"/>
          <w:color w:val="222222"/>
          <w:szCs w:val="24"/>
        </w:rPr>
      </w:pPr>
      <w:r>
        <w:rPr>
          <w:rFonts w:eastAsia="Times New Roman"/>
          <w:color w:val="222222"/>
          <w:szCs w:val="24"/>
        </w:rPr>
        <w:lastRenderedPageBreak/>
        <w:t xml:space="preserve">Σας θυμίζω τις εξαγγελίες τις δικές σας ως Κυβέρνηση για δημιουργία τετρακοσίων νέων παιδικών σταθμών για σαράντα πέντε χιλιάδες παιδιά μέσα στο 2018. Ήταν μεγάλη επικοινωνιακή απάτη </w:t>
      </w:r>
      <w:r>
        <w:rPr>
          <w:rFonts w:eastAsia="Times New Roman"/>
          <w:color w:val="222222"/>
          <w:szCs w:val="24"/>
        </w:rPr>
        <w:t>τελικά. Όπως επίσης και τα 50.000 ευρώ έως 70.000 ευρώ εφάπαξ</w:t>
      </w:r>
      <w:r>
        <w:rPr>
          <w:rFonts w:eastAsia="Times New Roman"/>
          <w:color w:val="222222"/>
          <w:szCs w:val="24"/>
        </w:rPr>
        <w:t>,</w:t>
      </w:r>
      <w:r>
        <w:rPr>
          <w:rFonts w:eastAsia="Times New Roman"/>
          <w:color w:val="222222"/>
          <w:szCs w:val="24"/>
        </w:rPr>
        <w:t xml:space="preserve"> που δώσατε σε διακόσιους δώδεκα δήμους, δεν φτάνουν ούτε για νέες δομές, ούτε για να στελεχωθούν αυτές, αλλά ούτε και για τις αναγκαίες μετατροπές για να δεχθούν περισσότερα βρέφη, ζήτημα που π</w:t>
      </w:r>
      <w:r>
        <w:rPr>
          <w:rFonts w:eastAsia="Times New Roman"/>
          <w:color w:val="222222"/>
          <w:szCs w:val="24"/>
        </w:rPr>
        <w:t xml:space="preserve">ροκύπτει αντικειμενικά εφόσον αδειάζουν οι θέσεις των νηπίων μετά από το μέτρο της μεταφοράς των νηπίων στα νηπιαγωγεία. </w:t>
      </w:r>
    </w:p>
    <w:p w14:paraId="385144FC" w14:textId="77777777" w:rsidR="00CB54B5" w:rsidRDefault="00BB1EFE">
      <w:pPr>
        <w:shd w:val="clear" w:color="auto" w:fill="FFFFFF"/>
        <w:spacing w:after="0" w:line="600" w:lineRule="auto"/>
        <w:ind w:firstLine="720"/>
        <w:jc w:val="both"/>
        <w:rPr>
          <w:rFonts w:eastAsia="Times New Roman"/>
          <w:color w:val="222222"/>
          <w:szCs w:val="24"/>
        </w:rPr>
      </w:pPr>
      <w:r>
        <w:rPr>
          <w:rFonts w:eastAsia="Times New Roman"/>
          <w:color w:val="222222"/>
          <w:szCs w:val="24"/>
        </w:rPr>
        <w:t>Αυτή η</w:t>
      </w:r>
      <w:r w:rsidRPr="00311DDC">
        <w:rPr>
          <w:rFonts w:eastAsia="Times New Roman"/>
          <w:color w:val="222222"/>
          <w:szCs w:val="24"/>
        </w:rPr>
        <w:t xml:space="preserve"> π</w:t>
      </w:r>
      <w:r>
        <w:rPr>
          <w:rFonts w:eastAsia="Times New Roman"/>
          <w:color w:val="222222"/>
          <w:szCs w:val="24"/>
        </w:rPr>
        <w:t xml:space="preserve">ολιτική του </w:t>
      </w:r>
      <w:proofErr w:type="spellStart"/>
      <w:r>
        <w:rPr>
          <w:rFonts w:eastAsia="Times New Roman"/>
          <w:color w:val="222222"/>
          <w:szCs w:val="24"/>
        </w:rPr>
        <w:t>voucher</w:t>
      </w:r>
      <w:proofErr w:type="spellEnd"/>
      <w:r>
        <w:rPr>
          <w:rFonts w:eastAsia="Times New Roman"/>
          <w:color w:val="222222"/>
          <w:szCs w:val="24"/>
        </w:rPr>
        <w:t xml:space="preserve"> στην πραγματικότητα νομιμοποιεί</w:t>
      </w:r>
      <w:r w:rsidRPr="00311DDC">
        <w:rPr>
          <w:rFonts w:eastAsia="Times New Roman"/>
          <w:color w:val="222222"/>
          <w:szCs w:val="24"/>
        </w:rPr>
        <w:t xml:space="preserve"> </w:t>
      </w:r>
      <w:r>
        <w:rPr>
          <w:rFonts w:eastAsia="Times New Roman"/>
          <w:color w:val="222222"/>
          <w:szCs w:val="24"/>
        </w:rPr>
        <w:t>τ</w:t>
      </w:r>
      <w:r w:rsidRPr="00311DDC">
        <w:rPr>
          <w:rFonts w:eastAsia="Times New Roman"/>
          <w:color w:val="222222"/>
          <w:szCs w:val="24"/>
        </w:rPr>
        <w:t>η</w:t>
      </w:r>
      <w:r>
        <w:rPr>
          <w:rFonts w:eastAsia="Times New Roman"/>
          <w:color w:val="222222"/>
          <w:szCs w:val="24"/>
        </w:rPr>
        <w:t>ν</w:t>
      </w:r>
      <w:r w:rsidRPr="00311DDC">
        <w:rPr>
          <w:rFonts w:eastAsia="Times New Roman"/>
          <w:color w:val="222222"/>
          <w:szCs w:val="24"/>
        </w:rPr>
        <w:t xml:space="preserve"> αντιδραστική </w:t>
      </w:r>
      <w:proofErr w:type="spellStart"/>
      <w:r w:rsidRPr="00311DDC">
        <w:rPr>
          <w:rFonts w:eastAsia="Times New Roman"/>
          <w:color w:val="222222"/>
          <w:szCs w:val="24"/>
        </w:rPr>
        <w:t>ευρωενωσιακή</w:t>
      </w:r>
      <w:proofErr w:type="spellEnd"/>
      <w:r w:rsidRPr="00311DDC">
        <w:rPr>
          <w:rFonts w:eastAsia="Times New Roman"/>
          <w:color w:val="222222"/>
          <w:szCs w:val="24"/>
        </w:rPr>
        <w:t xml:space="preserve"> πολιτική</w:t>
      </w:r>
      <w:r>
        <w:rPr>
          <w:rFonts w:eastAsia="Times New Roman"/>
          <w:color w:val="222222"/>
          <w:szCs w:val="24"/>
        </w:rPr>
        <w:t>,</w:t>
      </w:r>
      <w:r w:rsidRPr="00311DDC">
        <w:rPr>
          <w:rFonts w:eastAsia="Times New Roman"/>
          <w:color w:val="222222"/>
          <w:szCs w:val="24"/>
        </w:rPr>
        <w:t xml:space="preserve"> </w:t>
      </w:r>
      <w:r>
        <w:rPr>
          <w:rFonts w:eastAsia="Times New Roman"/>
          <w:color w:val="222222"/>
          <w:szCs w:val="24"/>
        </w:rPr>
        <w:t xml:space="preserve">που λέει </w:t>
      </w:r>
      <w:r w:rsidRPr="00311DDC">
        <w:rPr>
          <w:rFonts w:eastAsia="Times New Roman"/>
          <w:color w:val="222222"/>
          <w:szCs w:val="24"/>
        </w:rPr>
        <w:t xml:space="preserve">ότι η αγωγή και </w:t>
      </w:r>
      <w:r>
        <w:rPr>
          <w:rFonts w:eastAsia="Times New Roman"/>
          <w:color w:val="222222"/>
          <w:szCs w:val="24"/>
        </w:rPr>
        <w:t>η φροντίδ</w:t>
      </w:r>
      <w:r>
        <w:rPr>
          <w:rFonts w:eastAsia="Times New Roman"/>
          <w:color w:val="222222"/>
          <w:szCs w:val="24"/>
        </w:rPr>
        <w:t xml:space="preserve">α του παιδιού δεν προκύπτει ως κοινωνική ανάγκη και </w:t>
      </w:r>
      <w:r w:rsidRPr="00311DDC">
        <w:rPr>
          <w:rFonts w:eastAsia="Times New Roman"/>
          <w:color w:val="222222"/>
          <w:szCs w:val="24"/>
        </w:rPr>
        <w:t xml:space="preserve">ως δικαίωμα </w:t>
      </w:r>
      <w:r>
        <w:rPr>
          <w:rFonts w:eastAsia="Times New Roman"/>
          <w:color w:val="222222"/>
          <w:szCs w:val="24"/>
        </w:rPr>
        <w:t xml:space="preserve">των παιδιών. Το έχετε μετατρέψει σε μία </w:t>
      </w:r>
      <w:r w:rsidRPr="00311DDC">
        <w:rPr>
          <w:rFonts w:eastAsia="Times New Roman"/>
          <w:color w:val="222222"/>
          <w:szCs w:val="24"/>
        </w:rPr>
        <w:t>λοταρία</w:t>
      </w:r>
      <w:r>
        <w:rPr>
          <w:rFonts w:eastAsia="Times New Roman"/>
          <w:color w:val="222222"/>
          <w:szCs w:val="24"/>
        </w:rPr>
        <w:t xml:space="preserve"> φτώχειας με </w:t>
      </w:r>
      <w:r w:rsidRPr="00311DDC">
        <w:rPr>
          <w:rFonts w:eastAsia="Times New Roman"/>
          <w:color w:val="222222"/>
          <w:szCs w:val="24"/>
        </w:rPr>
        <w:t>ευκαιριακή ημερομηνία λήξης</w:t>
      </w:r>
      <w:r>
        <w:rPr>
          <w:rFonts w:eastAsia="Times New Roman"/>
          <w:color w:val="222222"/>
          <w:szCs w:val="24"/>
        </w:rPr>
        <w:t xml:space="preserve">, που υπενθυμίζει ότι οι </w:t>
      </w:r>
      <w:r w:rsidRPr="00311DDC">
        <w:rPr>
          <w:rFonts w:eastAsia="Times New Roman"/>
          <w:color w:val="222222"/>
          <w:szCs w:val="24"/>
        </w:rPr>
        <w:t>δημόσ</w:t>
      </w:r>
      <w:r>
        <w:rPr>
          <w:rFonts w:eastAsia="Times New Roman"/>
          <w:color w:val="222222"/>
          <w:szCs w:val="24"/>
        </w:rPr>
        <w:t>ιες</w:t>
      </w:r>
      <w:r w:rsidRPr="00311DDC">
        <w:rPr>
          <w:rFonts w:eastAsia="Times New Roman"/>
          <w:color w:val="222222"/>
          <w:szCs w:val="24"/>
        </w:rPr>
        <w:t xml:space="preserve"> δομ</w:t>
      </w:r>
      <w:r>
        <w:rPr>
          <w:rFonts w:eastAsia="Times New Roman"/>
          <w:color w:val="222222"/>
          <w:szCs w:val="24"/>
        </w:rPr>
        <w:t>ές</w:t>
      </w:r>
      <w:r w:rsidRPr="00311DDC">
        <w:rPr>
          <w:rFonts w:eastAsia="Times New Roman"/>
          <w:color w:val="222222"/>
          <w:szCs w:val="24"/>
        </w:rPr>
        <w:t xml:space="preserve"> για το παιδί </w:t>
      </w:r>
      <w:r>
        <w:rPr>
          <w:rFonts w:eastAsia="Times New Roman"/>
          <w:color w:val="222222"/>
          <w:szCs w:val="24"/>
        </w:rPr>
        <w:t xml:space="preserve">δεν είναι τίποτε άλλο από ένα ευκαιριακό χαρακτηριστικό. </w:t>
      </w:r>
    </w:p>
    <w:p w14:paraId="385144FD" w14:textId="77777777" w:rsidR="00CB54B5" w:rsidRDefault="00BB1EFE">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Θα ήθελα, λοιπόν, να σας ρωτήσω τι </w:t>
      </w:r>
      <w:r w:rsidRPr="00311DDC">
        <w:rPr>
          <w:rFonts w:eastAsia="Times New Roman"/>
          <w:color w:val="222222"/>
          <w:szCs w:val="24"/>
        </w:rPr>
        <w:t xml:space="preserve">προτίθεται </w:t>
      </w:r>
      <w:r>
        <w:rPr>
          <w:rFonts w:eastAsia="Times New Roman"/>
          <w:color w:val="222222"/>
          <w:szCs w:val="24"/>
        </w:rPr>
        <w:t>να κάνει η Κυβέρνηση για να</w:t>
      </w:r>
      <w:r w:rsidRPr="00311DDC">
        <w:rPr>
          <w:rFonts w:eastAsia="Times New Roman"/>
          <w:color w:val="222222"/>
          <w:szCs w:val="24"/>
        </w:rPr>
        <w:t xml:space="preserve"> διασφαλίσει με άμεσα μέτρα και με όλες τις σύγχρονες και αναγκαίες προϋποθέσεις τη διεύρυνση των δημοτικών δομών για βρέφη κ</w:t>
      </w:r>
      <w:r w:rsidRPr="00311DDC">
        <w:rPr>
          <w:rFonts w:eastAsia="Times New Roman"/>
          <w:color w:val="222222"/>
          <w:szCs w:val="24"/>
        </w:rPr>
        <w:t xml:space="preserve">αι νήπια για όλα τα παιδιά που είτε συμμετείχαν με αίτηση των γονιών τους στο πρόγραμμα και σήμερα δεν </w:t>
      </w:r>
      <w:r>
        <w:rPr>
          <w:rFonts w:eastAsia="Times New Roman"/>
          <w:color w:val="222222"/>
          <w:szCs w:val="24"/>
        </w:rPr>
        <w:t xml:space="preserve">έχει </w:t>
      </w:r>
      <w:r w:rsidRPr="00311DDC">
        <w:rPr>
          <w:rFonts w:eastAsia="Times New Roman"/>
          <w:color w:val="222222"/>
          <w:szCs w:val="24"/>
        </w:rPr>
        <w:t>εγκρ</w:t>
      </w:r>
      <w:r>
        <w:rPr>
          <w:rFonts w:eastAsia="Times New Roman"/>
          <w:color w:val="222222"/>
          <w:szCs w:val="24"/>
        </w:rPr>
        <w:t xml:space="preserve">ιθεί </w:t>
      </w:r>
      <w:r>
        <w:rPr>
          <w:rFonts w:eastAsia="Times New Roman"/>
          <w:color w:val="222222"/>
          <w:szCs w:val="24"/>
        </w:rPr>
        <w:lastRenderedPageBreak/>
        <w:t>ή</w:t>
      </w:r>
      <w:r w:rsidRPr="00311DDC">
        <w:rPr>
          <w:rFonts w:eastAsia="Times New Roman"/>
          <w:color w:val="222222"/>
          <w:szCs w:val="24"/>
        </w:rPr>
        <w:t xml:space="preserve"> δεν βρίσκουν θέση σε δομή της περιοχή </w:t>
      </w:r>
      <w:r>
        <w:rPr>
          <w:rFonts w:eastAsia="Times New Roman"/>
          <w:color w:val="222222"/>
          <w:szCs w:val="24"/>
        </w:rPr>
        <w:t>τους,</w:t>
      </w:r>
      <w:r w:rsidRPr="00311DDC">
        <w:rPr>
          <w:rFonts w:eastAsia="Times New Roman"/>
          <w:color w:val="222222"/>
          <w:szCs w:val="24"/>
        </w:rPr>
        <w:t xml:space="preserve"> είτε έχουν κατάθεση αίτημα στους δήμους.</w:t>
      </w:r>
    </w:p>
    <w:p w14:paraId="385144FE"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t>Δεύτερον, ποια είναι τα έκτακτα μέτρα χρηματοδότησης</w:t>
      </w:r>
      <w:r>
        <w:rPr>
          <w:rFonts w:eastAsia="Times New Roman"/>
          <w:szCs w:val="24"/>
        </w:rPr>
        <w:t xml:space="preserve"> των δήμων, ώστε να στήσουν άμεσα αντίστοιχες δημοτικές δομές για ΚΔΑΠ-ΑΜΕΑ</w:t>
      </w:r>
      <w:r w:rsidRPr="00212768">
        <w:rPr>
          <w:rFonts w:eastAsia="Times New Roman"/>
          <w:szCs w:val="24"/>
        </w:rPr>
        <w:t xml:space="preserve"> </w:t>
      </w:r>
      <w:r>
        <w:rPr>
          <w:rFonts w:eastAsia="Times New Roman"/>
          <w:szCs w:val="24"/>
        </w:rPr>
        <w:t>και ΚΔΑΠ, για να καλύψουν τις ανάγκες όλων των παιδιών και για να διασφαλίσουν για όλους τους δήμους την ανανέωση των συμβάσεων όλων των εργαζομένων στη νομιμοποίησή τους χωρίς όρο</w:t>
      </w:r>
      <w:r>
        <w:rPr>
          <w:rFonts w:eastAsia="Times New Roman"/>
          <w:szCs w:val="24"/>
        </w:rPr>
        <w:t xml:space="preserve">υς και προϋποθέσεις; </w:t>
      </w:r>
    </w:p>
    <w:p w14:paraId="385144FF"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t>Τέλος, θα διαθέσει κονδύλια η Κυβέρνηση για την ανέγερση των αναγκαίων κτηριακών υποδομών για παιδικούς σταθμούς που σήμερα λείπουν ανά τη χώρα;</w:t>
      </w:r>
    </w:p>
    <w:p w14:paraId="38514500" w14:textId="77777777" w:rsidR="00CB54B5" w:rsidRDefault="00BB1EFE">
      <w:pPr>
        <w:tabs>
          <w:tab w:val="left" w:pos="2940"/>
        </w:tabs>
        <w:spacing w:line="600" w:lineRule="auto"/>
        <w:ind w:firstLine="720"/>
        <w:jc w:val="both"/>
        <w:rPr>
          <w:rFonts w:eastAsia="Times New Roman"/>
          <w:szCs w:val="24"/>
        </w:rPr>
      </w:pPr>
      <w:r w:rsidRPr="00C95B86">
        <w:rPr>
          <w:rFonts w:eastAsia="Times New Roman"/>
          <w:b/>
          <w:szCs w:val="24"/>
        </w:rPr>
        <w:t xml:space="preserve">ΠΡΟΕΔΡΕΥΩΝ (Δημήτριος </w:t>
      </w:r>
      <w:proofErr w:type="spellStart"/>
      <w:r w:rsidRPr="00C95B86">
        <w:rPr>
          <w:rFonts w:eastAsia="Times New Roman"/>
          <w:b/>
          <w:szCs w:val="24"/>
        </w:rPr>
        <w:t>Κρεμαστινός</w:t>
      </w:r>
      <w:proofErr w:type="spellEnd"/>
      <w:r w:rsidRPr="00C95B86">
        <w:rPr>
          <w:rFonts w:eastAsia="Times New Roman"/>
          <w:b/>
          <w:szCs w:val="24"/>
        </w:rPr>
        <w:t>):</w:t>
      </w:r>
      <w:r>
        <w:rPr>
          <w:rFonts w:eastAsia="Times New Roman"/>
          <w:szCs w:val="24"/>
        </w:rPr>
        <w:t xml:space="preserve"> Κύριε Υπουργέ, έχετε τον λόγο.</w:t>
      </w:r>
    </w:p>
    <w:p w14:paraId="38514501" w14:textId="77777777" w:rsidR="00CB54B5" w:rsidRDefault="00BB1EFE">
      <w:pPr>
        <w:tabs>
          <w:tab w:val="left" w:pos="2940"/>
        </w:tabs>
        <w:spacing w:line="600" w:lineRule="auto"/>
        <w:ind w:firstLine="720"/>
        <w:jc w:val="both"/>
        <w:rPr>
          <w:rFonts w:eastAsia="Times New Roman"/>
          <w:szCs w:val="24"/>
        </w:rPr>
      </w:pPr>
      <w:r>
        <w:rPr>
          <w:rFonts w:eastAsia="Times New Roman"/>
          <w:b/>
          <w:szCs w:val="24"/>
        </w:rPr>
        <w:t>ΑΛΕΞ</w:t>
      </w:r>
      <w:r>
        <w:rPr>
          <w:rFonts w:eastAsia="Times New Roman"/>
          <w:b/>
          <w:szCs w:val="24"/>
        </w:rPr>
        <w:t>ΗΣ</w:t>
      </w:r>
      <w:r w:rsidRPr="005E5A70">
        <w:rPr>
          <w:rFonts w:eastAsia="Times New Roman"/>
          <w:b/>
          <w:szCs w:val="24"/>
        </w:rPr>
        <w:t xml:space="preserve"> ΧΑΡΙΤΣΗΣ (</w:t>
      </w:r>
      <w:r>
        <w:rPr>
          <w:rFonts w:eastAsia="Times New Roman"/>
          <w:b/>
          <w:szCs w:val="24"/>
        </w:rPr>
        <w:t>Υπουρ</w:t>
      </w:r>
      <w:r>
        <w:rPr>
          <w:rFonts w:eastAsia="Times New Roman"/>
          <w:b/>
          <w:szCs w:val="24"/>
        </w:rPr>
        <w:t>γός Εσωτερικών</w:t>
      </w:r>
      <w:r w:rsidRPr="005E5A70">
        <w:rPr>
          <w:rFonts w:eastAsia="Times New Roman"/>
          <w:b/>
          <w:szCs w:val="24"/>
        </w:rPr>
        <w:t>):</w:t>
      </w:r>
      <w:r>
        <w:rPr>
          <w:rFonts w:eastAsia="Times New Roman"/>
          <w:szCs w:val="24"/>
        </w:rPr>
        <w:t xml:space="preserve"> Ευχαριστώ, κύριε Πρόεδρε.</w:t>
      </w:r>
    </w:p>
    <w:p w14:paraId="38514502"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t>Κύριε Συντυχάκη, σας ευχαριστώ για την ερώτησή σας, γιατί μου δίνετε την ευκαιρία να ξεκαθαρίσουμε κάποια πράγματα σε σχέση με ένα μείζον κοινωνικό ζήτημα, το οποίο, δυστυχώς, το τελευταίο διάστημα έχει δει τα φώτ</w:t>
      </w:r>
      <w:r>
        <w:rPr>
          <w:rFonts w:eastAsia="Times New Roman"/>
          <w:szCs w:val="24"/>
        </w:rPr>
        <w:t>α της δημοσιότητας με στρεβλό τρόπο, κατά τη γνώμη μας, και θα εξηγήσω ακριβώς τι εννοώ βάσει στοιχείων.</w:t>
      </w:r>
    </w:p>
    <w:p w14:paraId="38514503"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t xml:space="preserve">Κατ’ αρχάς, να πω ότι η Κυβέρνηση έχει αναγάγει αυτό το θέμα σε ύψιστη προτεραιότητα και έχει προχωρήσει στην υλοποίηση ενός πλέγματος δράσεων για </w:t>
      </w:r>
      <w:r>
        <w:rPr>
          <w:rFonts w:eastAsia="Times New Roman"/>
          <w:szCs w:val="24"/>
        </w:rPr>
        <w:lastRenderedPageBreak/>
        <w:t>να κ</w:t>
      </w:r>
      <w:r>
        <w:rPr>
          <w:rFonts w:eastAsia="Times New Roman"/>
          <w:szCs w:val="24"/>
        </w:rPr>
        <w:t>αλύψουμε αυτό το πολύ σημαντικό, όπως κι εσείς καταθέτετε στην ερώτησή σας, ζήτημα. Θα μου επιτρέψετε να αναφερθώ όσο πιο συνοπτικά μπορώ σε αυτές τις δράσεις.</w:t>
      </w:r>
    </w:p>
    <w:p w14:paraId="38514504"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t xml:space="preserve">Κατ’ αρχάς, θα αναφερθώ στο πρόγραμμα χρηματοδότησης μέσω των </w:t>
      </w:r>
      <w:r>
        <w:rPr>
          <w:rFonts w:eastAsia="Times New Roman"/>
          <w:szCs w:val="24"/>
          <w:lang w:val="en-US"/>
        </w:rPr>
        <w:t>voucher</w:t>
      </w:r>
      <w:r>
        <w:rPr>
          <w:rFonts w:eastAsia="Times New Roman"/>
          <w:szCs w:val="24"/>
        </w:rPr>
        <w:t>, το γνωστό Πρόγραμμα Εναρμ</w:t>
      </w:r>
      <w:r>
        <w:rPr>
          <w:rFonts w:eastAsia="Times New Roman"/>
          <w:szCs w:val="24"/>
        </w:rPr>
        <w:t>όνισης Επαγγελματικής και Οικογενειακής Ζωής, το οποίο, όπως γνωρίζετε, χρηματοδοτείται από το ΕΣΠΑ. Επιτρέψτε μου εδώ να αξιοποιήσω και την εμπειρία από την προηγούμενη ιδιότητά μου στο Υπουργείο Οικονομίας.</w:t>
      </w:r>
    </w:p>
    <w:p w14:paraId="38514505"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t>Για το συγκεκριμένο πρόγραμμα, λοιπόν, το οποίο</w:t>
      </w:r>
      <w:r>
        <w:rPr>
          <w:rFonts w:eastAsia="Times New Roman"/>
          <w:szCs w:val="24"/>
        </w:rPr>
        <w:t xml:space="preserve"> χρηματοδοτείται από ευρωπαϊκούς πόρους, από εθνικούς και από πόρους από τις δεκατρείς περιφέρειες, κατ’ αρχάς να πω ότι προχωρήσαμε σε μια συνολική αναμόρφωση αυτού του προγράμματος, έτσι ώστε να αλλάξουν τα κριτήρια για την πρόσβαση των παιδιών σ’ αυτές </w:t>
      </w:r>
      <w:r>
        <w:rPr>
          <w:rFonts w:eastAsia="Times New Roman"/>
          <w:szCs w:val="24"/>
        </w:rPr>
        <w:t>τις δομές,</w:t>
      </w:r>
      <w:r w:rsidRPr="00F81EAB">
        <w:rPr>
          <w:rFonts w:eastAsia="Times New Roman"/>
          <w:szCs w:val="24"/>
        </w:rPr>
        <w:t xml:space="preserve"> </w:t>
      </w:r>
      <w:r>
        <w:rPr>
          <w:rFonts w:eastAsia="Times New Roman"/>
          <w:szCs w:val="24"/>
        </w:rPr>
        <w:t xml:space="preserve">τα οποία ίσχυαν σε προηγούμενες περιόδους. </w:t>
      </w:r>
    </w:p>
    <w:p w14:paraId="38514506"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t>Με το νέο, λοιπόν, σύστημα μέσω της κοινής υπουργικής απόφασης, την οποία υπογράψαμε τα Υπουργεία Εσωτερικών, Εργασίας και Οικονομικών, συνεπάγονται σημαντικά πλεονεκτήματα, καθώς είναι κοινωνικά πιο δ</w:t>
      </w:r>
      <w:r>
        <w:rPr>
          <w:rFonts w:eastAsia="Times New Roman"/>
          <w:szCs w:val="24"/>
        </w:rPr>
        <w:t xml:space="preserve">ίκαιο και σε πρακτικό επίπεδο πιο αποδοτικό. Συγκεκριμένα, εξασφαλίζεται η υιοθέτηση συστήματος </w:t>
      </w:r>
      <w:proofErr w:type="spellStart"/>
      <w:r>
        <w:rPr>
          <w:rFonts w:eastAsia="Times New Roman"/>
          <w:szCs w:val="24"/>
        </w:rPr>
        <w:t>μο</w:t>
      </w:r>
      <w:r>
        <w:rPr>
          <w:rFonts w:eastAsia="Times New Roman"/>
          <w:szCs w:val="24"/>
        </w:rPr>
        <w:lastRenderedPageBreak/>
        <w:t>ριοδότησης</w:t>
      </w:r>
      <w:proofErr w:type="spellEnd"/>
      <w:r>
        <w:rPr>
          <w:rFonts w:eastAsia="Times New Roman"/>
          <w:szCs w:val="24"/>
        </w:rPr>
        <w:t>,</w:t>
      </w:r>
      <w:r>
        <w:rPr>
          <w:rFonts w:eastAsia="Times New Roman"/>
          <w:szCs w:val="24"/>
        </w:rPr>
        <w:t xml:space="preserve"> που ευνοεί την περαιτέρω ενίσχυση συγκεκριμένων κατηγοριών οικογενειών, κυρίως οικογενειών με χαμηλά εισοδήματα και οικογενειών με παιδιά με αναπη</w:t>
      </w:r>
      <w:r>
        <w:rPr>
          <w:rFonts w:eastAsia="Times New Roman"/>
          <w:szCs w:val="24"/>
        </w:rPr>
        <w:t xml:space="preserve">ρία, η παροχή δικαιώματος ελεύθερης επιλογής στους γονείς μεταξύ των διαθέσιμων δομών χωρίς απώλεια του </w:t>
      </w:r>
      <w:r>
        <w:rPr>
          <w:rFonts w:eastAsia="Times New Roman"/>
          <w:szCs w:val="24"/>
          <w:lang w:val="en-US"/>
        </w:rPr>
        <w:t>voucher</w:t>
      </w:r>
      <w:r>
        <w:rPr>
          <w:rFonts w:eastAsia="Times New Roman"/>
          <w:szCs w:val="24"/>
        </w:rPr>
        <w:t xml:space="preserve"> σε περίπτωση αλλαγής δομής, καθώς, επίσης, και η θέσπιση ενός λιγότερου γραφειοκρατικού και απλοποιημένου συστήματος.</w:t>
      </w:r>
    </w:p>
    <w:p w14:paraId="38514507"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t>Φέτος, λοιπόν, βάσει αυτού</w:t>
      </w:r>
      <w:r>
        <w:rPr>
          <w:rFonts w:eastAsia="Times New Roman"/>
          <w:szCs w:val="24"/>
        </w:rPr>
        <w:t xml:space="preserve"> του νέου τρόπου λειτουργίας του προγράμματος, πράγματι -αυτό είναι το νούμερο, το οποίο αναφέρατε- ενενήντα τέσσερις χιλιάδες είναι ο αριθμός των </w:t>
      </w:r>
      <w:r>
        <w:rPr>
          <w:rFonts w:eastAsia="Times New Roman"/>
          <w:szCs w:val="24"/>
          <w:lang w:val="en-US"/>
        </w:rPr>
        <w:t>voucher</w:t>
      </w:r>
      <w:r>
        <w:rPr>
          <w:rFonts w:eastAsia="Times New Roman"/>
          <w:szCs w:val="24"/>
        </w:rPr>
        <w:t xml:space="preserve"> τα οποία δόθηκαν. Αυτά, όμως, αφορούν την πρώτη κατανομή. Όπως γίνεται κάθε χρόνο και όπως γνωρίζετε </w:t>
      </w:r>
      <w:r>
        <w:rPr>
          <w:rFonts w:eastAsia="Times New Roman"/>
          <w:szCs w:val="24"/>
        </w:rPr>
        <w:t xml:space="preserve">κι εσείς πάρα πολύ καλά, ακολουθεί δεύτερη κατανομή, η οποία, μάλιστα, φέτος επιταχύνεται και θα γίνει μέχρι τα τέλη του τρέχοντος μήνα, του Σεπτεμβρίου, έτσι ώστε να γίνει κατανομή και των υπολοίπων </w:t>
      </w:r>
      <w:r>
        <w:rPr>
          <w:rFonts w:eastAsia="Times New Roman"/>
          <w:szCs w:val="24"/>
          <w:lang w:val="en-US"/>
        </w:rPr>
        <w:t>voucher</w:t>
      </w:r>
      <w:r>
        <w:rPr>
          <w:rFonts w:eastAsia="Times New Roman"/>
          <w:szCs w:val="24"/>
        </w:rPr>
        <w:t>.</w:t>
      </w:r>
    </w:p>
    <w:p w14:paraId="38514508"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t>Μέσω ήδη της πρώτης κατανομής καλύφθηκαν όλα τα</w:t>
      </w:r>
      <w:r>
        <w:rPr>
          <w:rFonts w:eastAsia="Times New Roman"/>
          <w:szCs w:val="24"/>
        </w:rPr>
        <w:t xml:space="preserve"> παιδιά οικογενειών</w:t>
      </w:r>
      <w:r>
        <w:rPr>
          <w:rFonts w:eastAsia="Times New Roman"/>
          <w:szCs w:val="24"/>
        </w:rPr>
        <w:t>,</w:t>
      </w:r>
      <w:r>
        <w:rPr>
          <w:rFonts w:eastAsia="Times New Roman"/>
          <w:szCs w:val="24"/>
        </w:rPr>
        <w:t xml:space="preserve"> που βρίσκονται κάτω από το όριο της φτώχειας και το σύνολο των αιτούντων για ΚΔΑΠ-ΑΜΕΑ, ανεξάρτητα από εισόδημα ή ηλικία, όπως προέβλεπε η κοινή υπουργική απόφαση, στην οποία αναφέρθηκα προηγουμένως.</w:t>
      </w:r>
    </w:p>
    <w:p w14:paraId="38514509"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lastRenderedPageBreak/>
        <w:t xml:space="preserve">Δέσμευσή μας είναι ότι με τη δεύτερη κατανομή, η οποία, όπως είπα, θα ολοκληρωθεί μέσα στον μήνα, θα χορηγηθούν </w:t>
      </w:r>
      <w:r>
        <w:rPr>
          <w:rFonts w:eastAsia="Times New Roman"/>
          <w:szCs w:val="24"/>
          <w:lang w:val="en-US"/>
        </w:rPr>
        <w:t>voucher</w:t>
      </w:r>
      <w:r>
        <w:rPr>
          <w:rFonts w:eastAsia="Times New Roman"/>
          <w:szCs w:val="24"/>
        </w:rPr>
        <w:t xml:space="preserve"> σε όλες τις οικογένειες που θα βρουν θέση σε βρεφικούς, παιδικούς ή βρεφονηπιακούς σταθμούς. Φέτος θα διατεθούν συνολικά </w:t>
      </w:r>
      <w:proofErr w:type="spellStart"/>
      <w:r>
        <w:rPr>
          <w:rFonts w:eastAsia="Times New Roman"/>
          <w:szCs w:val="24"/>
        </w:rPr>
        <w:t>εκατόν</w:t>
      </w:r>
      <w:proofErr w:type="spellEnd"/>
      <w:r>
        <w:rPr>
          <w:rFonts w:eastAsia="Times New Roman"/>
          <w:szCs w:val="24"/>
        </w:rPr>
        <w:t xml:space="preserve"> είκοσι π</w:t>
      </w:r>
      <w:r>
        <w:rPr>
          <w:rFonts w:eastAsia="Times New Roman"/>
          <w:szCs w:val="24"/>
        </w:rPr>
        <w:t xml:space="preserve">έντε με </w:t>
      </w:r>
      <w:proofErr w:type="spellStart"/>
      <w:r>
        <w:rPr>
          <w:rFonts w:eastAsia="Times New Roman"/>
          <w:szCs w:val="24"/>
        </w:rPr>
        <w:t>εκατόν</w:t>
      </w:r>
      <w:proofErr w:type="spellEnd"/>
      <w:r>
        <w:rPr>
          <w:rFonts w:eastAsia="Times New Roman"/>
          <w:szCs w:val="24"/>
        </w:rPr>
        <w:t xml:space="preserve"> είκοσι έξι χιλιάδες </w:t>
      </w:r>
      <w:r>
        <w:rPr>
          <w:rFonts w:eastAsia="Times New Roman"/>
          <w:szCs w:val="24"/>
          <w:lang w:val="en-US"/>
        </w:rPr>
        <w:t>voucher</w:t>
      </w:r>
      <w:r>
        <w:rPr>
          <w:rFonts w:eastAsia="Times New Roman"/>
          <w:szCs w:val="24"/>
        </w:rPr>
        <w:t>. Δηλαδή, θα έχουμε μια αύξηση σε σχέση με την  προηγούμενη χρονιά, το 2017-2018, κατά 6,5% περίπου.</w:t>
      </w:r>
    </w:p>
    <w:p w14:paraId="3851450A" w14:textId="77777777" w:rsidR="00CB54B5" w:rsidRDefault="00BB1EFE">
      <w:pPr>
        <w:tabs>
          <w:tab w:val="left" w:pos="2940"/>
        </w:tabs>
        <w:spacing w:line="600" w:lineRule="auto"/>
        <w:ind w:firstLine="720"/>
        <w:jc w:val="both"/>
        <w:rPr>
          <w:rFonts w:eastAsia="Times New Roman"/>
          <w:szCs w:val="24"/>
        </w:rPr>
      </w:pPr>
      <w:r>
        <w:rPr>
          <w:rFonts w:eastAsia="Times New Roman"/>
          <w:szCs w:val="24"/>
        </w:rPr>
        <w:t xml:space="preserve">Να επισημάνω, επίσης, σε σχέση με τη χρηματοδότηση, επειδή αναφερθήκατε και στο ζήτημα των κονδυλίων, το 2014 οι </w:t>
      </w:r>
      <w:r>
        <w:rPr>
          <w:rFonts w:eastAsia="Times New Roman"/>
          <w:szCs w:val="24"/>
        </w:rPr>
        <w:t>εθνικοί πόροι που συμμετείχαν στο πρόγραμμα ανέρχονταν στα 12 εκατομμύρια ευρώ. Μέχρι στιγμής φέτος έχουμε φτάσει τα 138 εκατομμύρια ευρώ -επαναλαμβάνω από εθνικούς πόρους το πρόγραμμα της εναρμόνισης- ενώ με τη δεύτερη κατανομή εκτιμάται ότι το ποσό θα αν</w:t>
      </w:r>
      <w:r>
        <w:rPr>
          <w:rFonts w:eastAsia="Times New Roman"/>
          <w:szCs w:val="24"/>
        </w:rPr>
        <w:t>έλθει στα 167 εκατομμύρια ευρώ, ενώ παράλληλα η συνολική χρηματοδότηση του προγράμματος, δηλαδή εθνικοί και ευρωπαϊκοί πόροι, βαίνει διαρκώς αυξανόμενη. Από το σχολικό έτος 2013-2014, που ανερχόταν στα 173 εκατομμύρια ευρώ, φέτος θα φτάσει στα 235 εκατομμύ</w:t>
      </w:r>
      <w:r>
        <w:rPr>
          <w:rFonts w:eastAsia="Times New Roman"/>
          <w:szCs w:val="24"/>
        </w:rPr>
        <w:t>ρια ευρώ.</w:t>
      </w:r>
    </w:p>
    <w:p w14:paraId="3851450B"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καταθέσω εδώ στα Πρακτικά τον σχετικό πίνακα που δείχνει την κατανομή των κονδυλίων από την περίοδο 2013-2014 μέχρι και την τελική εκτίμηση που έχουμε για τη φετινή περίοδο, η οποία αποδεικνύει ότι αφ’ ενός τα συνολικά κονδύλια έχουν αυξηθεί σ</w:t>
      </w:r>
      <w:r>
        <w:rPr>
          <w:rFonts w:eastAsia="Times New Roman" w:cs="Times New Roman"/>
          <w:szCs w:val="24"/>
        </w:rPr>
        <w:t xml:space="preserve">ε πολύ μεγάλο βαθμό σε σχέση με πριν από μερικά χρόνια και αφ’ </w:t>
      </w:r>
      <w:r>
        <w:rPr>
          <w:rFonts w:eastAsia="Times New Roman" w:cs="Times New Roman"/>
          <w:szCs w:val="24"/>
        </w:rPr>
        <w:lastRenderedPageBreak/>
        <w:t>ετέρου –και ακόμα πιο σημαντικό, κατά τη γνώμη μας και αυτό ήταν πολιτική επιλογή της παρούσας Κυβέρνησης- ότι έχουν εκτοξευθεί τα κονδύλια τα οποία αφορούν εθνικούς πόρους και όχι ευρωπαϊκούς.</w:t>
      </w:r>
      <w:r>
        <w:rPr>
          <w:rFonts w:eastAsia="Times New Roman" w:cs="Times New Roman"/>
          <w:szCs w:val="24"/>
        </w:rPr>
        <w:t xml:space="preserve"> Μειώνονται οι ευρωπαϊκοί πόροι, αυξάνονται οι εθνικοί. Αυτή είναι η τάση. Φέτος θα φθάσουμε στα 167 εκατομμύρια ευρώ εθνικών πόρων στο συγκεκριμένο Πρόγραμμα που σας είπα. </w:t>
      </w:r>
    </w:p>
    <w:p w14:paraId="3851450C"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τον πίνακα για να τον δείτε και εσείς. </w:t>
      </w:r>
    </w:p>
    <w:p w14:paraId="3851450D" w14:textId="77777777" w:rsidR="00CB54B5" w:rsidRDefault="00BB1EFE">
      <w:pPr>
        <w:spacing w:line="600" w:lineRule="auto"/>
        <w:ind w:firstLine="720"/>
        <w:jc w:val="both"/>
        <w:rPr>
          <w:rFonts w:eastAsia="Times New Roman" w:cs="Times New Roman"/>
          <w:szCs w:val="24"/>
        </w:rPr>
      </w:pPr>
      <w:r w:rsidRPr="004B2E64">
        <w:rPr>
          <w:rFonts w:eastAsia="Times New Roman" w:cs="Times New Roman"/>
          <w:szCs w:val="24"/>
        </w:rPr>
        <w:t xml:space="preserve">(Στο σημείο αυτό ο </w:t>
      </w:r>
      <w:r>
        <w:rPr>
          <w:rFonts w:eastAsia="Times New Roman" w:cs="Times New Roman"/>
          <w:szCs w:val="24"/>
        </w:rPr>
        <w:t>Υπουργός</w:t>
      </w:r>
      <w:r w:rsidRPr="004B2E64">
        <w:rPr>
          <w:rFonts w:eastAsia="Times New Roman" w:cs="Times New Roman"/>
          <w:szCs w:val="24"/>
        </w:rPr>
        <w:t xml:space="preserve"> </w:t>
      </w:r>
      <w:r>
        <w:rPr>
          <w:rFonts w:eastAsia="Times New Roman" w:cs="Times New Roman"/>
          <w:szCs w:val="24"/>
        </w:rPr>
        <w:t xml:space="preserve">κ. </w:t>
      </w:r>
      <w:r>
        <w:rPr>
          <w:rFonts w:eastAsia="Times New Roman" w:cs="Times New Roman"/>
          <w:szCs w:val="24"/>
        </w:rPr>
        <w:t xml:space="preserve">Αλέξης </w:t>
      </w:r>
      <w:proofErr w:type="spellStart"/>
      <w:r>
        <w:rPr>
          <w:rFonts w:eastAsia="Times New Roman" w:cs="Times New Roman"/>
          <w:szCs w:val="24"/>
        </w:rPr>
        <w:t>Χαρίτσης</w:t>
      </w:r>
      <w:proofErr w:type="spellEnd"/>
      <w:r>
        <w:rPr>
          <w:rFonts w:eastAsia="Times New Roman" w:cs="Times New Roman"/>
          <w:szCs w:val="24"/>
        </w:rPr>
        <w:t xml:space="preserve"> καταθέτει για τα Πρακτικά τον προαναφερθέντα πίνακα</w:t>
      </w:r>
      <w:r w:rsidRPr="004B2E64">
        <w:rPr>
          <w:rFonts w:eastAsia="Times New Roman" w:cs="Times New Roman"/>
          <w:szCs w:val="24"/>
        </w:rPr>
        <w:t xml:space="preserve">, </w:t>
      </w:r>
      <w:r>
        <w:rPr>
          <w:rFonts w:eastAsia="Times New Roman" w:cs="Times New Roman"/>
          <w:szCs w:val="24"/>
        </w:rPr>
        <w:t>ο οποίος βρίσκεται</w:t>
      </w:r>
      <w:r w:rsidRPr="004B2E64">
        <w:rPr>
          <w:rFonts w:eastAsia="Times New Roman" w:cs="Times New Roman"/>
          <w:szCs w:val="24"/>
        </w:rPr>
        <w:t xml:space="preserve">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3851450E"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Δεύτερο πολύ σημαντικό ζήτημα, το οποίο επισημαίνετε και στην ερώτ</w:t>
      </w:r>
      <w:r>
        <w:rPr>
          <w:rFonts w:eastAsia="Times New Roman" w:cs="Times New Roman"/>
          <w:szCs w:val="24"/>
        </w:rPr>
        <w:t>ησή σας, είναι ένα δομικό πρόβλημα αυτού του συστήματος –το έχουμε αναφέρει κατ’ επανάληψη- είναι η έλλειψη δομών, η έλλειψη θέσεων στους βρεφονηπιακούς σταθμούς. Είναι ένα δομικό πρόβλημα, βεβαίως, το οποίο δεν προέκυψε την τελευταία τριετία. Δεν υπήρξε η</w:t>
      </w:r>
      <w:r>
        <w:rPr>
          <w:rFonts w:eastAsia="Times New Roman" w:cs="Times New Roman"/>
          <w:szCs w:val="24"/>
        </w:rPr>
        <w:t xml:space="preserve"> πρόνοια, όταν έπρεπε, πριν από την κρίση, να έχουν κατασκευαστεί οι απαραίτητες δομές. </w:t>
      </w:r>
    </w:p>
    <w:p w14:paraId="3851450F"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Παρ’ όλα αυτά και για αυτό το έλλειμμα, όμως –αν θέλετε- γίνεται μια μεγάλη προσπάθεια με μέριμνα της ΕΕΤΑΑ, μετά από προγραμματική σύμβαση του Υπουργείου Εσωτερικών μ</w:t>
      </w:r>
      <w:r>
        <w:rPr>
          <w:rFonts w:eastAsia="Times New Roman" w:cs="Times New Roman"/>
          <w:szCs w:val="24"/>
        </w:rPr>
        <w:t xml:space="preserve">ε το Υπουργείο Εργασίας, προχωρά η χρηματοδότηση προς </w:t>
      </w:r>
      <w:r>
        <w:rPr>
          <w:rFonts w:eastAsia="Times New Roman" w:cs="Times New Roman"/>
          <w:szCs w:val="24"/>
        </w:rPr>
        <w:lastRenderedPageBreak/>
        <w:t xml:space="preserve">τους δήμους για την ίδρυση νέων τμημάτων βρεφικής, παιδικής και βρεφονηπιακής φροντίδας για το 2018. </w:t>
      </w:r>
    </w:p>
    <w:p w14:paraId="38514510"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Υπουργού</w:t>
      </w:r>
      <w:r w:rsidRPr="00C255F0">
        <w:rPr>
          <w:rFonts w:eastAsia="Times New Roman" w:cs="Times New Roman"/>
          <w:szCs w:val="24"/>
        </w:rPr>
        <w:t>)</w:t>
      </w:r>
    </w:p>
    <w:p w14:paraId="38514511"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ΠΡΟΕΔΡΕΥΩΝ (Δημή</w:t>
      </w:r>
      <w:r w:rsidRPr="00BC1489">
        <w:rPr>
          <w:rFonts w:eastAsia="Times New Roman" w:cs="Times New Roman"/>
          <w:b/>
          <w:szCs w:val="24"/>
        </w:rPr>
        <w:t xml:space="preserve">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Κύριε Υπουργέ, έχετε και τη δευτερολογία σας.</w:t>
      </w:r>
    </w:p>
    <w:p w14:paraId="38514512"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sidRPr="00A23671">
        <w:rPr>
          <w:rFonts w:eastAsia="Times New Roman" w:cs="Times New Roman"/>
          <w:b/>
          <w:szCs w:val="24"/>
        </w:rPr>
        <w:t>ΑΛΕΞ</w:t>
      </w:r>
      <w:r>
        <w:rPr>
          <w:rFonts w:eastAsia="Times New Roman" w:cs="Times New Roman"/>
          <w:b/>
          <w:szCs w:val="24"/>
        </w:rPr>
        <w:t>ΗΣ</w:t>
      </w:r>
      <w:r w:rsidRPr="00A23671">
        <w:rPr>
          <w:rFonts w:eastAsia="Times New Roman" w:cs="Times New Roman"/>
          <w:b/>
          <w:szCs w:val="24"/>
        </w:rPr>
        <w:t xml:space="preserve"> ΧΑΡΙΤΣΗΣ (Υπουργός Εσωτερικών):</w:t>
      </w:r>
      <w:r>
        <w:rPr>
          <w:rFonts w:eastAsia="Times New Roman" w:cs="Times New Roman"/>
          <w:b/>
          <w:szCs w:val="24"/>
        </w:rPr>
        <w:t xml:space="preserve"> </w:t>
      </w:r>
      <w:r>
        <w:rPr>
          <w:rFonts w:eastAsia="Times New Roman" w:cs="Times New Roman"/>
          <w:szCs w:val="24"/>
        </w:rPr>
        <w:t xml:space="preserve">Θα εξαντλήσω, αν μου επιτρέπετε και τη δευτερολογία μου, για να καλύψω πλήρως και τα ερωτήματα του κ. Συντυχάκη. </w:t>
      </w:r>
    </w:p>
    <w:p w14:paraId="38514513"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Ε</w:t>
      </w:r>
      <w:r>
        <w:rPr>
          <w:rFonts w:eastAsia="Times New Roman" w:cs="Times New Roman"/>
          <w:szCs w:val="24"/>
        </w:rPr>
        <w:t xml:space="preserve">ντάξει, αν θέλετε, ασφαλώς. </w:t>
      </w:r>
    </w:p>
    <w:p w14:paraId="38514514"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sidRPr="00A23671">
        <w:rPr>
          <w:rFonts w:eastAsia="Times New Roman" w:cs="Times New Roman"/>
          <w:b/>
          <w:szCs w:val="24"/>
        </w:rPr>
        <w:t>ΑΛΕΞ</w:t>
      </w:r>
      <w:r>
        <w:rPr>
          <w:rFonts w:eastAsia="Times New Roman" w:cs="Times New Roman"/>
          <w:b/>
          <w:szCs w:val="24"/>
        </w:rPr>
        <w:t>ΗΣ</w:t>
      </w:r>
      <w:r w:rsidRPr="00A23671">
        <w:rPr>
          <w:rFonts w:eastAsia="Times New Roman" w:cs="Times New Roman"/>
          <w:b/>
          <w:szCs w:val="24"/>
        </w:rPr>
        <w:t xml:space="preserve"> ΧΑΡΙΤΣΗΣ (Υπουργός Εσωτερικών):</w:t>
      </w:r>
      <w:r>
        <w:rPr>
          <w:rFonts w:eastAsia="Times New Roman" w:cs="Times New Roman"/>
          <w:b/>
          <w:szCs w:val="24"/>
        </w:rPr>
        <w:t xml:space="preserve"> </w:t>
      </w:r>
      <w:r>
        <w:rPr>
          <w:rFonts w:eastAsia="Times New Roman" w:cs="Times New Roman"/>
          <w:szCs w:val="24"/>
        </w:rPr>
        <w:t xml:space="preserve">Για το 2018, λοιπόν, κατόπιν προτάσεων </w:t>
      </w:r>
      <w:proofErr w:type="spellStart"/>
      <w:r>
        <w:rPr>
          <w:rFonts w:eastAsia="Times New Roman" w:cs="Times New Roman"/>
          <w:szCs w:val="24"/>
        </w:rPr>
        <w:t>εκατόν</w:t>
      </w:r>
      <w:proofErr w:type="spellEnd"/>
      <w:r>
        <w:rPr>
          <w:rFonts w:eastAsia="Times New Roman" w:cs="Times New Roman"/>
          <w:szCs w:val="24"/>
        </w:rPr>
        <w:t xml:space="preserve"> τεσσάρων δήμων για τμήματα συνολικής δυναμικότητας περίπου δυόμισι χιλιάδων παιδιών, έχει προσδιοριστεί ένας προϋπολογισμός 15 εκατομμυρίων </w:t>
      </w:r>
      <w:r>
        <w:rPr>
          <w:rFonts w:eastAsia="Times New Roman" w:cs="Times New Roman"/>
          <w:szCs w:val="24"/>
        </w:rPr>
        <w:t>ευρώ και πάλι από εθνικούς πόρους, από πόρους του Υπουργείου Εργασίας. Και η αρμόδια Υπουργός -συνάδελφός μου- η κ</w:t>
      </w:r>
      <w:r>
        <w:rPr>
          <w:rFonts w:eastAsia="Times New Roman" w:cs="Times New Roman"/>
          <w:szCs w:val="24"/>
        </w:rPr>
        <w:t>.</w:t>
      </w:r>
      <w:r>
        <w:rPr>
          <w:rFonts w:eastAsia="Times New Roman" w:cs="Times New Roman"/>
          <w:szCs w:val="24"/>
        </w:rPr>
        <w:t xml:space="preserve"> Φωτίου, φαντάζομαι ότι στη συνέχεια θα έχει να πει περισσότερα πάνω σε αυτό. </w:t>
      </w:r>
    </w:p>
    <w:p w14:paraId="38514515"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και στην τρίτη πρωτοβουλία, την οποία έχουμε αναλάβει </w:t>
      </w:r>
      <w:r>
        <w:rPr>
          <w:rFonts w:eastAsia="Times New Roman" w:cs="Times New Roman"/>
          <w:szCs w:val="24"/>
        </w:rPr>
        <w:t>σε σχέση με το συγκεκριμένο ζήτημα, που αφορά τη θέσπιση ενός νέου σύγχρονου θεσμικού πλαισίου για τη λειτουργία των δημοτικών παιδικών και βρεφονηπιακών σταθμών.</w:t>
      </w:r>
    </w:p>
    <w:p w14:paraId="38514516"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Εδώ έγινε ένα πολύ σημαντικό βήμα τον Σεπτέμβριο του 2017 με την έκδοση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w:t>
      </w:r>
      <w:r>
        <w:rPr>
          <w:rFonts w:eastAsia="Times New Roman" w:cs="Times New Roman"/>
          <w:szCs w:val="24"/>
        </w:rPr>
        <w:t xml:space="preserve">ματος που ορίζει τις τεχνικές προδιαγραφές, τους ειδικούς όρους </w:t>
      </w:r>
      <w:proofErr w:type="spellStart"/>
      <w:r>
        <w:rPr>
          <w:rFonts w:eastAsia="Times New Roman" w:cs="Times New Roman"/>
          <w:szCs w:val="24"/>
        </w:rPr>
        <w:t>καταλληλότητας</w:t>
      </w:r>
      <w:proofErr w:type="spellEnd"/>
      <w:r>
        <w:rPr>
          <w:rFonts w:eastAsia="Times New Roman" w:cs="Times New Roman"/>
          <w:szCs w:val="24"/>
        </w:rPr>
        <w:t xml:space="preserve">, καθώς και τη διαδικασία ελέγχου των σταθμών. </w:t>
      </w:r>
    </w:p>
    <w:p w14:paraId="38514517"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Ήδη έχουν εμφανιστεί πάρα πολλές περιπτώσεις σταθμών, οι οποίοι δεν πληρούσαν τις προϋποθέσεις του νόμου, ενώ τον Δεκέμβριο του 20</w:t>
      </w:r>
      <w:r>
        <w:rPr>
          <w:rFonts w:eastAsia="Times New Roman" w:cs="Times New Roman"/>
          <w:szCs w:val="24"/>
        </w:rPr>
        <w:t>17 εκδόθηκε και απόφαση του Υπουργού Εσωτερικών και της Αναπληρώτριας Υπουργού Εργασίας, της κ</w:t>
      </w:r>
      <w:r>
        <w:rPr>
          <w:rFonts w:eastAsia="Times New Roman" w:cs="Times New Roman"/>
          <w:szCs w:val="24"/>
        </w:rPr>
        <w:t>.</w:t>
      </w:r>
      <w:r>
        <w:rPr>
          <w:rFonts w:eastAsia="Times New Roman" w:cs="Times New Roman"/>
          <w:szCs w:val="24"/>
        </w:rPr>
        <w:t xml:space="preserve"> Φωτίου, για τον νέο πρότυπο κανονισμό λειτουργίας των δημοτικών σταθμών. Θα πει στη συνέχεια περισσότερα η Υπουργός. </w:t>
      </w:r>
    </w:p>
    <w:p w14:paraId="38514518"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Ως προς τη χρηματοδότηση, όμως και αυτού τ</w:t>
      </w:r>
      <w:r>
        <w:rPr>
          <w:rFonts w:eastAsia="Times New Roman" w:cs="Times New Roman"/>
          <w:szCs w:val="24"/>
        </w:rPr>
        <w:t xml:space="preserve">ου </w:t>
      </w:r>
      <w:r>
        <w:rPr>
          <w:rFonts w:eastAsia="Times New Roman" w:cs="Times New Roman"/>
          <w:szCs w:val="24"/>
        </w:rPr>
        <w:t>π</w:t>
      </w:r>
      <w:r>
        <w:rPr>
          <w:rFonts w:eastAsia="Times New Roman" w:cs="Times New Roman"/>
          <w:szCs w:val="24"/>
        </w:rPr>
        <w:t>ρογράμματος, για την αλλαγή δηλαδή του πλαισίου λειτουργίας των σταθμών, έχει εξασφαλιστεί η χρηματοδότηση με προϋπολογισμό ύψους 95 εκατομμυρίων ευρώ, προερχόμενη και πάλι από εθνικούς πόρους και με χρηματοδότηση ανά σταθμό και όχι ανά δήμο, όπως αναγ</w:t>
      </w:r>
      <w:r>
        <w:rPr>
          <w:rFonts w:eastAsia="Times New Roman" w:cs="Times New Roman"/>
          <w:szCs w:val="24"/>
        </w:rPr>
        <w:t xml:space="preserve">ράφεται στην ερώτησή σας, μέχρι 50.000 ευρώ. </w:t>
      </w:r>
    </w:p>
    <w:p w14:paraId="38514519"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 βάση αυτή οι δήμοι καλούνται να υποβάλλουν αιτήσεις επιχορήγησης για αυτό το συγκεκριμένο </w:t>
      </w:r>
      <w:r>
        <w:rPr>
          <w:rFonts w:eastAsia="Times New Roman" w:cs="Times New Roman"/>
          <w:szCs w:val="24"/>
        </w:rPr>
        <w:t>π</w:t>
      </w:r>
      <w:r>
        <w:rPr>
          <w:rFonts w:eastAsia="Times New Roman" w:cs="Times New Roman"/>
          <w:szCs w:val="24"/>
        </w:rPr>
        <w:t xml:space="preserve">ρόγραμμα μέχρι τις 31-12-2018. </w:t>
      </w:r>
    </w:p>
    <w:p w14:paraId="3851451A"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Συνολικά, λοιπόν, το ποσό χρηματοδότησης που διατίθεται για φέτος, για το 2018, από</w:t>
      </w:r>
      <w:r>
        <w:rPr>
          <w:rFonts w:eastAsia="Times New Roman" w:cs="Times New Roman"/>
          <w:szCs w:val="24"/>
        </w:rPr>
        <w:t xml:space="preserve"> εθνικούς πόρους –και αυτό είναι πάρα πολύ σημαντική εξέλιξη, που δεν έχει, αν θέλετε, κα</w:t>
      </w:r>
      <w:r>
        <w:rPr>
          <w:rFonts w:eastAsia="Times New Roman" w:cs="Times New Roman"/>
          <w:szCs w:val="24"/>
        </w:rPr>
        <w:t>μ</w:t>
      </w:r>
      <w:r>
        <w:rPr>
          <w:rFonts w:eastAsia="Times New Roman" w:cs="Times New Roman"/>
          <w:szCs w:val="24"/>
        </w:rPr>
        <w:t xml:space="preserve">μία σχέση με το τι συνέβαινε τα προηγούμενα χρόνια- για τα τρία αυτά </w:t>
      </w:r>
      <w:r>
        <w:rPr>
          <w:rFonts w:eastAsia="Times New Roman" w:cs="Times New Roman"/>
          <w:szCs w:val="24"/>
        </w:rPr>
        <w:t>π</w:t>
      </w:r>
      <w:r>
        <w:rPr>
          <w:rFonts w:eastAsia="Times New Roman" w:cs="Times New Roman"/>
          <w:szCs w:val="24"/>
        </w:rPr>
        <w:t>ρογράμματα και για την εναρμόνιση και για τα νέα τμήματα και για το νέο θεσμικό πλαίσιο λειτουργ</w:t>
      </w:r>
      <w:r>
        <w:rPr>
          <w:rFonts w:eastAsia="Times New Roman" w:cs="Times New Roman"/>
          <w:szCs w:val="24"/>
        </w:rPr>
        <w:t xml:space="preserve">ίας θα ανέλθει συνολικά για τη φετινή χρονιά στα 277 εκατομμύρια ευρώ. Είναι ένα ποσό το οποίο δεν έχει ξαναδοθεί ποτέ για αντίστοιχα προγράμματα. </w:t>
      </w:r>
    </w:p>
    <w:p w14:paraId="3851451B"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έλεγα, λοιπόν, ότι και ως προς τα κριτήρια επιλογής των παιδιών που συμμετέχουν στο </w:t>
      </w:r>
      <w:r>
        <w:rPr>
          <w:rFonts w:eastAsia="Times New Roman" w:cs="Times New Roman"/>
          <w:szCs w:val="24"/>
        </w:rPr>
        <w:t>π</w:t>
      </w:r>
      <w:r>
        <w:rPr>
          <w:rFonts w:eastAsia="Times New Roman" w:cs="Times New Roman"/>
          <w:szCs w:val="24"/>
        </w:rPr>
        <w:t>ρόγραμμα με κοινωνικ</w:t>
      </w:r>
      <w:r>
        <w:rPr>
          <w:rFonts w:eastAsia="Times New Roman" w:cs="Times New Roman"/>
          <w:szCs w:val="24"/>
        </w:rPr>
        <w:t xml:space="preserve">ά, εισοδηματικά κριτήρια και ως προς το ύψος της χρηματοδότησης και ως προς τον συνολικό αριθμό των ωφελούμενων, που για φέτος θα φθάσουν για πρώτη φορά τα </w:t>
      </w:r>
      <w:proofErr w:type="spellStart"/>
      <w:r>
        <w:rPr>
          <w:rFonts w:eastAsia="Times New Roman" w:cs="Times New Roman"/>
          <w:szCs w:val="24"/>
        </w:rPr>
        <w:t>εκατόν</w:t>
      </w:r>
      <w:proofErr w:type="spellEnd"/>
      <w:r>
        <w:rPr>
          <w:rFonts w:eastAsia="Times New Roman" w:cs="Times New Roman"/>
          <w:szCs w:val="24"/>
        </w:rPr>
        <w:t xml:space="preserve"> είκοσι πέντε, </w:t>
      </w:r>
      <w:proofErr w:type="spellStart"/>
      <w:r>
        <w:rPr>
          <w:rFonts w:eastAsia="Times New Roman" w:cs="Times New Roman"/>
          <w:szCs w:val="24"/>
        </w:rPr>
        <w:t>εκατόν</w:t>
      </w:r>
      <w:proofErr w:type="spellEnd"/>
      <w:r>
        <w:rPr>
          <w:rFonts w:eastAsia="Times New Roman" w:cs="Times New Roman"/>
          <w:szCs w:val="24"/>
        </w:rPr>
        <w:t xml:space="preserve"> είκοσι έξι χιλιάδες παιδιά, υπάρχει μία σημαντική πρόοδος. </w:t>
      </w:r>
    </w:p>
    <w:p w14:paraId="3851451C"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Βεβαίως, για</w:t>
      </w:r>
      <w:r>
        <w:rPr>
          <w:rFonts w:eastAsia="Times New Roman" w:cs="Times New Roman"/>
          <w:szCs w:val="24"/>
        </w:rPr>
        <w:t xml:space="preserve"> να απαντήσω και ειλικρινώς στο ερώτημα του αν είμαστε σε κάποια ιδανική κατάσταση, λέω ότι προφανώς δεν είμαστε. Όμως, δεδομένων των οικονομικών δυνατοτήτων των δημόσιων ταμείων, του δημοσιονομικού περιορισμού που έχουμε, νομίζω ότι η πολιτική πρωτοβουλία</w:t>
      </w:r>
      <w:r>
        <w:rPr>
          <w:rFonts w:eastAsia="Times New Roman" w:cs="Times New Roman"/>
          <w:szCs w:val="24"/>
        </w:rPr>
        <w:t xml:space="preserve"> της Κυβέρνησης να ενισχύσει τους εθνικούς πόρους σε αυτό το πολύ σημαντικό </w:t>
      </w:r>
      <w:r>
        <w:rPr>
          <w:rFonts w:eastAsia="Times New Roman" w:cs="Times New Roman"/>
          <w:szCs w:val="24"/>
        </w:rPr>
        <w:t>π</w:t>
      </w:r>
      <w:r>
        <w:rPr>
          <w:rFonts w:eastAsia="Times New Roman" w:cs="Times New Roman"/>
          <w:szCs w:val="24"/>
        </w:rPr>
        <w:t xml:space="preserve">ρόγραμμα αποτυπώνεται στα νούμερα τα οποία μόλις σας ανέφερα. </w:t>
      </w:r>
    </w:p>
    <w:p w14:paraId="3851451D"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πολιτική βούληση, βεβαίως, είναι τα επόμενα χρόνια να αυξηθούν ακόμα περισσότερο οι σχετικοί πόροι τόσο για την κά</w:t>
      </w:r>
      <w:r>
        <w:rPr>
          <w:rFonts w:eastAsia="Times New Roman" w:cs="Times New Roman"/>
          <w:szCs w:val="24"/>
        </w:rPr>
        <w:t xml:space="preserve">λυψη των </w:t>
      </w:r>
      <w:r>
        <w:rPr>
          <w:rFonts w:eastAsia="Times New Roman" w:cs="Times New Roman"/>
          <w:szCs w:val="24"/>
          <w:lang w:val="en-US"/>
        </w:rPr>
        <w:t>vouchers</w:t>
      </w:r>
      <w:r>
        <w:rPr>
          <w:rFonts w:eastAsia="Times New Roman" w:cs="Times New Roman"/>
          <w:szCs w:val="24"/>
        </w:rPr>
        <w:t xml:space="preserve"> όσο και για τη δημιουργία νέων δομών. </w:t>
      </w:r>
    </w:p>
    <w:p w14:paraId="3851451E" w14:textId="77777777" w:rsidR="00CB54B5" w:rsidRDefault="00BB1EF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851451F" w14:textId="77777777" w:rsidR="00CB54B5" w:rsidRDefault="00BB1EFE">
      <w:pPr>
        <w:spacing w:line="600" w:lineRule="auto"/>
        <w:ind w:firstLine="720"/>
        <w:jc w:val="both"/>
        <w:rPr>
          <w:rFonts w:eastAsia="Times New Roman"/>
          <w:szCs w:val="24"/>
        </w:rPr>
      </w:pPr>
      <w:r w:rsidRPr="009133E4">
        <w:rPr>
          <w:rFonts w:eastAsia="Times New Roman"/>
          <w:b/>
          <w:szCs w:val="24"/>
        </w:rPr>
        <w:t xml:space="preserve">ΠΡΟΕΔΡΕΥΩΝ (Δημήτριος </w:t>
      </w:r>
      <w:proofErr w:type="spellStart"/>
      <w:r w:rsidRPr="009133E4">
        <w:rPr>
          <w:rFonts w:eastAsia="Times New Roman"/>
          <w:b/>
          <w:szCs w:val="24"/>
        </w:rPr>
        <w:t>Κρεμαστινός</w:t>
      </w:r>
      <w:proofErr w:type="spellEnd"/>
      <w:r w:rsidRPr="009133E4">
        <w:rPr>
          <w:rFonts w:eastAsia="Times New Roman"/>
          <w:b/>
          <w:szCs w:val="24"/>
        </w:rPr>
        <w:t>):</w:t>
      </w:r>
      <w:r>
        <w:rPr>
          <w:rFonts w:eastAsia="Times New Roman"/>
          <w:b/>
          <w:szCs w:val="24"/>
        </w:rPr>
        <w:t xml:space="preserve"> </w:t>
      </w:r>
      <w:r>
        <w:rPr>
          <w:rFonts w:eastAsia="Times New Roman"/>
          <w:szCs w:val="24"/>
        </w:rPr>
        <w:t>Παρακαλώ, κύριε Συντυχάκη, έχετε τον λόγο για τη δευτερολογία σας.</w:t>
      </w:r>
    </w:p>
    <w:p w14:paraId="38514520" w14:textId="77777777" w:rsidR="00CB54B5" w:rsidRDefault="00BB1EFE">
      <w:pPr>
        <w:spacing w:line="600" w:lineRule="auto"/>
        <w:ind w:firstLine="720"/>
        <w:jc w:val="both"/>
        <w:rPr>
          <w:rFonts w:eastAsia="Times New Roman"/>
          <w:szCs w:val="24"/>
        </w:rPr>
      </w:pPr>
      <w:r w:rsidRPr="009133E4">
        <w:rPr>
          <w:rFonts w:eastAsia="Times New Roman"/>
          <w:b/>
          <w:szCs w:val="24"/>
        </w:rPr>
        <w:t>ΕΜΜΑΝΟΥΗΛ ΣΥΝΤΥΧΑΚΗΣ:</w:t>
      </w:r>
      <w:r>
        <w:rPr>
          <w:rFonts w:eastAsia="Times New Roman"/>
          <w:b/>
          <w:szCs w:val="24"/>
        </w:rPr>
        <w:t xml:space="preserve"> </w:t>
      </w:r>
      <w:r>
        <w:rPr>
          <w:rFonts w:eastAsia="Times New Roman"/>
          <w:szCs w:val="24"/>
        </w:rPr>
        <w:t>Κύριε Πρόεδρε, η δική μας παρέμβαση για τα προβλήματα στου</w:t>
      </w:r>
      <w:r>
        <w:rPr>
          <w:rFonts w:eastAsia="Times New Roman"/>
          <w:szCs w:val="24"/>
        </w:rPr>
        <w:t>ς παιδικούς σταθμούς έχει να κάνει με το τώρα. Εσείς μπορεί να δίνετε πάρα πολλές υποσχέσεις. Σας είπα τι είπε ο Πρωθυπουργός το 2017 στο Συνέδριο της Νεολαίας του ΣΥΡΙΖΑ, τι είπε η κ. Φωτίου για τ</w:t>
      </w:r>
      <w:r>
        <w:rPr>
          <w:rFonts w:eastAsia="Times New Roman"/>
          <w:szCs w:val="24"/>
        </w:rPr>
        <w:t>ις</w:t>
      </w:r>
      <w:r>
        <w:rPr>
          <w:rFonts w:eastAsia="Times New Roman"/>
          <w:szCs w:val="24"/>
        </w:rPr>
        <w:t xml:space="preserve"> επιπλέον τετρακόσιες δομές, παιδικούς σταθμούς, για σαρά</w:t>
      </w:r>
      <w:r>
        <w:rPr>
          <w:rFonts w:eastAsia="Times New Roman"/>
          <w:szCs w:val="24"/>
        </w:rPr>
        <w:t>ντα πέντε χιλιάδες επιπλέον παιδιά κ.λπ.</w:t>
      </w:r>
      <w:r>
        <w:rPr>
          <w:rFonts w:eastAsia="Times New Roman"/>
          <w:szCs w:val="24"/>
        </w:rPr>
        <w:t>.</w:t>
      </w:r>
    </w:p>
    <w:p w14:paraId="38514521" w14:textId="77777777" w:rsidR="00CB54B5" w:rsidRDefault="00BB1EFE">
      <w:pPr>
        <w:spacing w:line="600" w:lineRule="auto"/>
        <w:ind w:firstLine="720"/>
        <w:jc w:val="both"/>
        <w:rPr>
          <w:rFonts w:eastAsia="Times New Roman"/>
          <w:szCs w:val="24"/>
        </w:rPr>
      </w:pPr>
      <w:r w:rsidRPr="002B64CD">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Θα τα πω.</w:t>
      </w:r>
    </w:p>
    <w:p w14:paraId="38514522" w14:textId="77777777" w:rsidR="00CB54B5" w:rsidRDefault="00BB1EF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Η πραγματικότητα, όμως, φέτος λέει ότι έμειναν εξήντα πέντε χιλιάδες παιδιά εκτός.</w:t>
      </w:r>
    </w:p>
    <w:p w14:paraId="38514523" w14:textId="77777777" w:rsidR="00CB54B5" w:rsidRDefault="00BB1EFE">
      <w:pPr>
        <w:spacing w:line="600" w:lineRule="auto"/>
        <w:ind w:firstLine="720"/>
        <w:jc w:val="both"/>
        <w:rPr>
          <w:rFonts w:eastAsia="Times New Roman"/>
          <w:szCs w:val="24"/>
        </w:rPr>
      </w:pPr>
      <w:r>
        <w:rPr>
          <w:rFonts w:eastAsia="Times New Roman"/>
          <w:b/>
          <w:szCs w:val="24"/>
        </w:rPr>
        <w:t>ΘΕΑ</w:t>
      </w:r>
      <w:r>
        <w:rPr>
          <w:rFonts w:eastAsia="Times New Roman"/>
          <w:b/>
          <w:szCs w:val="24"/>
        </w:rPr>
        <w:t xml:space="preserve">ΝΩ ΦΩΤΙΟΥ (Αναπληρώτρια Υπουργός Εργασίας, Κοινωνικής Ασφάλισης και Κοινωνικής Αλληλεγγύης): </w:t>
      </w:r>
      <w:r>
        <w:rPr>
          <w:rFonts w:eastAsia="Times New Roman"/>
          <w:szCs w:val="24"/>
        </w:rPr>
        <w:t>Δεν έμειναν.</w:t>
      </w:r>
    </w:p>
    <w:p w14:paraId="38514524" w14:textId="77777777" w:rsidR="00CB54B5" w:rsidRDefault="00BB1EFE">
      <w:pPr>
        <w:spacing w:line="600" w:lineRule="auto"/>
        <w:ind w:firstLine="720"/>
        <w:jc w:val="both"/>
        <w:rPr>
          <w:rFonts w:eastAsia="Times New Roman"/>
          <w:szCs w:val="24"/>
        </w:rPr>
      </w:pPr>
      <w:r>
        <w:rPr>
          <w:rFonts w:eastAsia="Times New Roman"/>
          <w:b/>
          <w:szCs w:val="24"/>
        </w:rPr>
        <w:lastRenderedPageBreak/>
        <w:t xml:space="preserve">ΕΜΜΑΝΟΥΗΛ ΣΥΝΤΥΧΑΚΗΣ: </w:t>
      </w:r>
      <w:r>
        <w:rPr>
          <w:rFonts w:eastAsia="Times New Roman"/>
          <w:szCs w:val="24"/>
        </w:rPr>
        <w:t xml:space="preserve">Λέτε ότι θα δώσετε επιπλέον </w:t>
      </w:r>
      <w:r>
        <w:rPr>
          <w:rFonts w:eastAsia="Times New Roman"/>
          <w:szCs w:val="24"/>
          <w:lang w:val="en-US"/>
        </w:rPr>
        <w:t>voucher</w:t>
      </w:r>
      <w:r w:rsidRPr="002B64CD">
        <w:rPr>
          <w:rFonts w:eastAsia="Times New Roman"/>
          <w:szCs w:val="24"/>
        </w:rPr>
        <w:t>.</w:t>
      </w:r>
    </w:p>
    <w:p w14:paraId="38514525" w14:textId="77777777" w:rsidR="00CB54B5" w:rsidRDefault="00BB1EFE">
      <w:pPr>
        <w:spacing w:line="600" w:lineRule="auto"/>
        <w:ind w:firstLine="720"/>
        <w:jc w:val="both"/>
        <w:rPr>
          <w:rFonts w:eastAsia="Times New Roman"/>
          <w:szCs w:val="24"/>
        </w:rPr>
      </w:pPr>
      <w:r w:rsidRPr="002B64CD">
        <w:rPr>
          <w:rFonts w:eastAsia="Times New Roman"/>
          <w:b/>
          <w:szCs w:val="24"/>
        </w:rPr>
        <w:t>ΑΛΕΞ</w:t>
      </w:r>
      <w:r>
        <w:rPr>
          <w:rFonts w:eastAsia="Times New Roman"/>
          <w:b/>
          <w:szCs w:val="24"/>
        </w:rPr>
        <w:t>ΗΣ</w:t>
      </w:r>
      <w:r w:rsidRPr="002B64CD">
        <w:rPr>
          <w:rFonts w:eastAsia="Times New Roman"/>
          <w:b/>
          <w:szCs w:val="24"/>
        </w:rPr>
        <w:t xml:space="preserve"> ΧΑΡΙΤΣΗΣ (Υπουργός Εσωτερικών):</w:t>
      </w:r>
      <w:r>
        <w:rPr>
          <w:rFonts w:eastAsia="Times New Roman"/>
          <w:szCs w:val="24"/>
        </w:rPr>
        <w:t xml:space="preserve"> Κάθε χρονιά γίνεται αυτό.</w:t>
      </w:r>
    </w:p>
    <w:p w14:paraId="38514526" w14:textId="77777777" w:rsidR="00CB54B5" w:rsidRDefault="00BB1EF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Από τα </w:t>
      </w:r>
      <w:r>
        <w:rPr>
          <w:rFonts w:eastAsia="Times New Roman"/>
          <w:szCs w:val="24"/>
        </w:rPr>
        <w:t>ενενήντα τέσσερις χιλιάδες</w:t>
      </w:r>
      <w:r>
        <w:rPr>
          <w:rFonts w:eastAsia="Times New Roman"/>
          <w:szCs w:val="24"/>
        </w:rPr>
        <w:t xml:space="preserve"> που λέτε</w:t>
      </w:r>
      <w:r w:rsidRPr="00352F13">
        <w:rPr>
          <w:rFonts w:eastAsia="Times New Roman"/>
          <w:szCs w:val="24"/>
        </w:rPr>
        <w:t>,</w:t>
      </w:r>
      <w:r>
        <w:rPr>
          <w:rFonts w:eastAsia="Times New Roman"/>
          <w:szCs w:val="24"/>
        </w:rPr>
        <w:t xml:space="preserve"> θα πάνε </w:t>
      </w:r>
      <w:proofErr w:type="spellStart"/>
      <w:r>
        <w:rPr>
          <w:rFonts w:eastAsia="Times New Roman"/>
          <w:szCs w:val="24"/>
        </w:rPr>
        <w:t>εκατόν</w:t>
      </w:r>
      <w:proofErr w:type="spellEnd"/>
      <w:r>
        <w:rPr>
          <w:rFonts w:eastAsia="Times New Roman"/>
          <w:szCs w:val="24"/>
        </w:rPr>
        <w:t xml:space="preserve"> είκοσι πέντε χιλιάδες</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είκοσι έξι χιλιάδες</w:t>
      </w:r>
      <w:r>
        <w:rPr>
          <w:rFonts w:eastAsia="Times New Roman"/>
          <w:szCs w:val="24"/>
        </w:rPr>
        <w:t xml:space="preserve">. Και πάλι σας λέω ότι εκτός των παιδικών σταθμών, χωρίς </w:t>
      </w:r>
      <w:r>
        <w:rPr>
          <w:rFonts w:eastAsia="Times New Roman"/>
          <w:szCs w:val="24"/>
          <w:lang w:val="en-US"/>
        </w:rPr>
        <w:t>voucher</w:t>
      </w:r>
      <w:r>
        <w:rPr>
          <w:rFonts w:eastAsia="Times New Roman"/>
          <w:szCs w:val="24"/>
        </w:rPr>
        <w:t>, θα μείνουν τριάντα πέντε με σαράντα χιλιάδες παιδιά.</w:t>
      </w:r>
    </w:p>
    <w:p w14:paraId="38514527" w14:textId="77777777" w:rsidR="00CB54B5" w:rsidRDefault="00BB1EFE">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Δεν ισχύει αυτό.</w:t>
      </w:r>
    </w:p>
    <w:p w14:paraId="38514528" w14:textId="77777777" w:rsidR="00CB54B5" w:rsidRDefault="00BB1EF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Σας είπα στην </w:t>
      </w:r>
      <w:proofErr w:type="spellStart"/>
      <w:r>
        <w:rPr>
          <w:rFonts w:eastAsia="Times New Roman"/>
          <w:szCs w:val="24"/>
        </w:rPr>
        <w:t>πρωτολογία</w:t>
      </w:r>
      <w:proofErr w:type="spellEnd"/>
      <w:r>
        <w:rPr>
          <w:rFonts w:eastAsia="Times New Roman"/>
          <w:szCs w:val="24"/>
        </w:rPr>
        <w:t xml:space="preserve"> μου ότι</w:t>
      </w:r>
      <w:r w:rsidRPr="00352F13">
        <w:rPr>
          <w:rFonts w:eastAsia="Times New Roman"/>
          <w:szCs w:val="24"/>
        </w:rPr>
        <w:t>,</w:t>
      </w:r>
      <w:r>
        <w:rPr>
          <w:rFonts w:eastAsia="Times New Roman"/>
          <w:szCs w:val="24"/>
        </w:rPr>
        <w:t xml:space="preserve"> επειδή δίνετε </w:t>
      </w:r>
      <w:r>
        <w:rPr>
          <w:rFonts w:eastAsia="Times New Roman"/>
          <w:szCs w:val="24"/>
          <w:lang w:val="en-US"/>
        </w:rPr>
        <w:t>voucher</w:t>
      </w:r>
      <w:r w:rsidRPr="00352F13">
        <w:rPr>
          <w:rFonts w:eastAsia="Times New Roman"/>
          <w:szCs w:val="24"/>
        </w:rPr>
        <w:t>,</w:t>
      </w:r>
      <w:r>
        <w:rPr>
          <w:rFonts w:eastAsia="Times New Roman"/>
          <w:szCs w:val="24"/>
        </w:rPr>
        <w:t xml:space="preserve"> δεν σημαίνει ότι βρίσκουν και παιδικό σταθμό. Αυτό δεν το λέτε. </w:t>
      </w:r>
      <w:r>
        <w:rPr>
          <w:rFonts w:eastAsia="Times New Roman"/>
          <w:szCs w:val="24"/>
        </w:rPr>
        <w:t xml:space="preserve">Το κρύβετε επιμελώς. Είναι άλλο πράγμα να δώσεις ένα </w:t>
      </w:r>
      <w:r>
        <w:rPr>
          <w:rFonts w:eastAsia="Times New Roman"/>
          <w:szCs w:val="24"/>
          <w:lang w:val="en-US"/>
        </w:rPr>
        <w:t>voucher</w:t>
      </w:r>
      <w:r>
        <w:rPr>
          <w:rFonts w:eastAsia="Times New Roman"/>
          <w:szCs w:val="24"/>
        </w:rPr>
        <w:t xml:space="preserve"> και άλλο πράγμα να τρέχει ο γονιός από το πρωί μέχρι το βράδυ για να βρει παιδικό σταθμό και τελικά να μη βρει ούτε στον δημόσιο ούτε στον ιδιωτικό τομέα. </w:t>
      </w:r>
    </w:p>
    <w:p w14:paraId="38514529" w14:textId="77777777" w:rsidR="00CB54B5" w:rsidRDefault="00BB1EFE">
      <w:pPr>
        <w:spacing w:line="600" w:lineRule="auto"/>
        <w:ind w:firstLine="720"/>
        <w:jc w:val="both"/>
        <w:rPr>
          <w:rFonts w:eastAsia="Times New Roman"/>
          <w:szCs w:val="24"/>
        </w:rPr>
      </w:pPr>
      <w:r>
        <w:rPr>
          <w:rFonts w:eastAsia="Times New Roman"/>
          <w:szCs w:val="24"/>
        </w:rPr>
        <w:t xml:space="preserve">Δώσατε στο Ηράκλειο </w:t>
      </w:r>
      <w:proofErr w:type="spellStart"/>
      <w:r>
        <w:rPr>
          <w:rFonts w:eastAsia="Times New Roman"/>
          <w:szCs w:val="24"/>
        </w:rPr>
        <w:t>ενιακόσια</w:t>
      </w:r>
      <w:proofErr w:type="spellEnd"/>
      <w:r>
        <w:rPr>
          <w:rFonts w:eastAsia="Times New Roman"/>
          <w:szCs w:val="24"/>
        </w:rPr>
        <w:t xml:space="preserve"> πενήντα</w:t>
      </w:r>
      <w:r>
        <w:rPr>
          <w:rFonts w:eastAsia="Times New Roman"/>
          <w:szCs w:val="24"/>
        </w:rPr>
        <w:t xml:space="preserve"> </w:t>
      </w:r>
      <w:r>
        <w:rPr>
          <w:rFonts w:eastAsia="Times New Roman"/>
          <w:szCs w:val="24"/>
          <w:lang w:val="en-US"/>
        </w:rPr>
        <w:t>v</w:t>
      </w:r>
      <w:r>
        <w:rPr>
          <w:rFonts w:eastAsia="Times New Roman"/>
          <w:szCs w:val="24"/>
          <w:lang w:val="en-US"/>
        </w:rPr>
        <w:t>oucher</w:t>
      </w:r>
      <w:r>
        <w:rPr>
          <w:rFonts w:eastAsia="Times New Roman"/>
          <w:szCs w:val="24"/>
        </w:rPr>
        <w:t xml:space="preserve">. Οι διαθέσιμες θέσεις είναι </w:t>
      </w:r>
      <w:r>
        <w:rPr>
          <w:rFonts w:eastAsia="Times New Roman"/>
          <w:szCs w:val="24"/>
        </w:rPr>
        <w:t>επτακόσιες πενήντα</w:t>
      </w:r>
      <w:r>
        <w:rPr>
          <w:rFonts w:eastAsia="Times New Roman"/>
          <w:szCs w:val="24"/>
        </w:rPr>
        <w:t xml:space="preserve">. Εκατό βρέφη και εκατό νήπια είναι εκτός παιδικών σταθμών. Πώς, λοιπόν, λέτε εσείς ότι θα δώσετε επιπλέον </w:t>
      </w:r>
      <w:r>
        <w:rPr>
          <w:rFonts w:eastAsia="Times New Roman"/>
          <w:szCs w:val="24"/>
          <w:lang w:val="en-US"/>
        </w:rPr>
        <w:t>voucher</w:t>
      </w:r>
      <w:r>
        <w:rPr>
          <w:rFonts w:eastAsia="Times New Roman"/>
          <w:szCs w:val="24"/>
        </w:rPr>
        <w:t xml:space="preserve"> ως δεύτερη κατανομή, χωρίς να έχετε εξασφαλίσει αντίστοιχες θέσεις; Από πού θα εξασφαλίσ</w:t>
      </w:r>
      <w:r>
        <w:rPr>
          <w:rFonts w:eastAsia="Times New Roman"/>
          <w:szCs w:val="24"/>
        </w:rPr>
        <w:t xml:space="preserve">ετε αυτές τις θέσεις; </w:t>
      </w:r>
    </w:p>
    <w:p w14:paraId="3851452A" w14:textId="77777777" w:rsidR="00CB54B5" w:rsidRDefault="00BB1EFE">
      <w:pPr>
        <w:spacing w:line="600" w:lineRule="auto"/>
        <w:ind w:firstLine="720"/>
        <w:jc w:val="both"/>
        <w:rPr>
          <w:rFonts w:eastAsia="Times New Roman"/>
          <w:szCs w:val="24"/>
        </w:rPr>
      </w:pPr>
      <w:r>
        <w:rPr>
          <w:rFonts w:eastAsia="Times New Roman"/>
          <w:szCs w:val="24"/>
        </w:rPr>
        <w:lastRenderedPageBreak/>
        <w:t>Λέτε ότι δώσατε 50</w:t>
      </w:r>
      <w:r>
        <w:rPr>
          <w:rFonts w:eastAsia="Times New Roman"/>
          <w:szCs w:val="24"/>
        </w:rPr>
        <w:t>.000</w:t>
      </w:r>
      <w:r>
        <w:rPr>
          <w:rFonts w:eastAsia="Times New Roman"/>
          <w:szCs w:val="24"/>
        </w:rPr>
        <w:t xml:space="preserve"> ευρώ ανά παιδικό σταθμό, αν κατάλαβα καλά. Με </w:t>
      </w:r>
      <w:proofErr w:type="spellStart"/>
      <w:r>
        <w:rPr>
          <w:rFonts w:eastAsia="Times New Roman"/>
          <w:szCs w:val="24"/>
        </w:rPr>
        <w:t>συγχωρείτε</w:t>
      </w:r>
      <w:proofErr w:type="spellEnd"/>
      <w:r>
        <w:rPr>
          <w:rFonts w:eastAsia="Times New Roman"/>
          <w:szCs w:val="24"/>
        </w:rPr>
        <w:t>, αλλά δεν είναι ανά παιδικό σταθμό. Τα έχετε δώσει ανά δήμο και μάλιστα χωρίς πληθυσμιακά κριτήρια, χωρίς να λάβετε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σας ποιες είναι οι πραγματικ</w:t>
      </w:r>
      <w:r>
        <w:rPr>
          <w:rFonts w:eastAsia="Times New Roman"/>
          <w:szCs w:val="24"/>
        </w:rPr>
        <w:t>ές ανάγκες ενός δήμου. Να λέτε, λοιπόν, την πραγματικότητα, να λέτε την αλήθεια.</w:t>
      </w:r>
    </w:p>
    <w:p w14:paraId="3851452B" w14:textId="77777777" w:rsidR="00CB54B5" w:rsidRDefault="00BB1EFE">
      <w:pPr>
        <w:spacing w:line="600" w:lineRule="auto"/>
        <w:ind w:firstLine="720"/>
        <w:jc w:val="both"/>
        <w:rPr>
          <w:rFonts w:eastAsia="Times New Roman"/>
          <w:szCs w:val="24"/>
        </w:rPr>
      </w:pPr>
      <w:r>
        <w:rPr>
          <w:rFonts w:eastAsia="Times New Roman"/>
          <w:szCs w:val="24"/>
        </w:rPr>
        <w:t>Και προσέξτε και κάτι άλλο: Εσείς μιλάτε με βάση τα ισχύοντα δεδομένα, τον αριθμό, δηλαδή, των αιτήσεων. Ο πραγματικός αριθμός των παιδιών που μένουν εκτός παιδικών σταθμών εί</w:t>
      </w:r>
      <w:r>
        <w:rPr>
          <w:rFonts w:eastAsia="Times New Roman"/>
          <w:szCs w:val="24"/>
        </w:rPr>
        <w:t>ναι πολύ μεγαλύτερος, είναι πολλαπλάσιος αυτού που εμφανίζεται με βάση τις αιτήσεις των γονέων. Ξέρετε γιατί; Γιατί δεν πληρούν τα κριτήρια και τις προϋποθέσεις και επομένως δεν πάνε να καταθέσουν τις συγκεκριμένες αιτήσεις.</w:t>
      </w:r>
    </w:p>
    <w:p w14:paraId="3851452C" w14:textId="77777777" w:rsidR="00CB54B5" w:rsidRDefault="00BB1EFE">
      <w:pPr>
        <w:spacing w:line="600" w:lineRule="auto"/>
        <w:ind w:firstLine="720"/>
        <w:jc w:val="both"/>
        <w:rPr>
          <w:rFonts w:eastAsia="Times New Roman"/>
          <w:szCs w:val="24"/>
        </w:rPr>
      </w:pPr>
      <w:r>
        <w:rPr>
          <w:rFonts w:eastAsia="Times New Roman"/>
          <w:szCs w:val="24"/>
        </w:rPr>
        <w:t xml:space="preserve">Σας αναφέρω ένα χαρακτηριστικό </w:t>
      </w:r>
      <w:r>
        <w:rPr>
          <w:rFonts w:eastAsia="Times New Roman"/>
          <w:szCs w:val="24"/>
        </w:rPr>
        <w:t>παράδειγμα: Με βάση τις γεννήσεις της τελευταίας τετραετίας στον Δήμο Ηρακλείου, θα έπρεπε να βρίσκονται σε βρεφικούς</w:t>
      </w:r>
      <w:r w:rsidRPr="00B75749">
        <w:rPr>
          <w:rFonts w:eastAsia="Times New Roman"/>
          <w:szCs w:val="24"/>
        </w:rPr>
        <w:t>-</w:t>
      </w:r>
      <w:r>
        <w:rPr>
          <w:rFonts w:eastAsia="Times New Roman"/>
          <w:szCs w:val="24"/>
        </w:rPr>
        <w:t>νηπιακούς σταθμούς</w:t>
      </w:r>
      <w:r w:rsidRPr="00350AB9">
        <w:rPr>
          <w:rFonts w:eastAsia="Times New Roman"/>
          <w:szCs w:val="24"/>
        </w:rPr>
        <w:t xml:space="preserve"> </w:t>
      </w:r>
      <w:r>
        <w:rPr>
          <w:rFonts w:eastAsia="Times New Roman"/>
          <w:szCs w:val="24"/>
        </w:rPr>
        <w:t>περίπου</w:t>
      </w:r>
      <w:r>
        <w:rPr>
          <w:rFonts w:eastAsia="Times New Roman"/>
          <w:szCs w:val="24"/>
        </w:rPr>
        <w:t xml:space="preserve"> </w:t>
      </w:r>
      <w:proofErr w:type="spellStart"/>
      <w:r>
        <w:rPr>
          <w:rFonts w:eastAsia="Times New Roman"/>
          <w:szCs w:val="24"/>
        </w:rPr>
        <w:t>οκτώμισι</w:t>
      </w:r>
      <w:proofErr w:type="spellEnd"/>
      <w:r>
        <w:rPr>
          <w:rFonts w:eastAsia="Times New Roman"/>
          <w:szCs w:val="24"/>
        </w:rPr>
        <w:t xml:space="preserve"> χιλιάδες παιδιά. Αυτήν τη στιγμή σε ιδιωτικούς και δημοτικούς σταθμούς τρεις χιλιάδες, περίπου, </w:t>
      </w:r>
      <w:r>
        <w:rPr>
          <w:rFonts w:eastAsia="Times New Roman"/>
          <w:szCs w:val="24"/>
        </w:rPr>
        <w:t>παιδιά. Περίπου, δηλαδή, το 65% βρεφών και νηπίων δεν έχουν το δικαίωμα ούτε καν να ονειρεύονται την πιθανότητα να εγκριθεί η αίτησή τους και να περάσουν το κατώφλι των παιδικών και βρεφικών σταθμών. Αυτή είναι η πραγματικότητα.</w:t>
      </w:r>
    </w:p>
    <w:p w14:paraId="3851452D" w14:textId="77777777" w:rsidR="00CB54B5" w:rsidRDefault="00BB1EFE">
      <w:pPr>
        <w:spacing w:line="600" w:lineRule="auto"/>
        <w:ind w:firstLine="720"/>
        <w:jc w:val="both"/>
        <w:rPr>
          <w:rFonts w:eastAsia="Times New Roman"/>
          <w:szCs w:val="24"/>
        </w:rPr>
      </w:pPr>
      <w:r>
        <w:rPr>
          <w:rFonts w:eastAsia="Times New Roman"/>
          <w:szCs w:val="24"/>
        </w:rPr>
        <w:lastRenderedPageBreak/>
        <w:t>Οι δημοτικές δομές, κύριε Υ</w:t>
      </w:r>
      <w:r>
        <w:rPr>
          <w:rFonts w:eastAsia="Times New Roman"/>
          <w:szCs w:val="24"/>
        </w:rPr>
        <w:t>πουργέ, παραμένουν συρρικνωμένες. Έχουν περάσει τέσσερα χρόνια διακυβέρνησής σας. Παραλάβατε αυτά που παραλάβατε από το ΠΑΣΟΚ και τη Νέα Δημοκρατία, αλλά παραμένουν συρρικνωμένες, παραμένουν ελλειμματικές, στεγάζονται σε ενοικιαζόμενα κτήρια πολλές φορές α</w:t>
      </w:r>
      <w:r>
        <w:rPr>
          <w:rFonts w:eastAsia="Times New Roman"/>
          <w:szCs w:val="24"/>
        </w:rPr>
        <w:t>κατάλληλα, για να υλοποιηθεί η παιδαγωγική πράξη και να διασφαλιστεί η φροντίδα και η ασφάλεια των παιδιών.</w:t>
      </w:r>
    </w:p>
    <w:p w14:paraId="3851452E" w14:textId="77777777" w:rsidR="00CB54B5" w:rsidRDefault="00BB1EFE">
      <w:pPr>
        <w:spacing w:line="600" w:lineRule="auto"/>
        <w:ind w:firstLine="720"/>
        <w:jc w:val="both"/>
        <w:rPr>
          <w:rFonts w:eastAsia="Times New Roman"/>
          <w:szCs w:val="24"/>
        </w:rPr>
      </w:pPr>
      <w:r>
        <w:rPr>
          <w:rFonts w:eastAsia="Times New Roman"/>
          <w:szCs w:val="24"/>
        </w:rPr>
        <w:t>Άρα είναι μία από τα ίδια. Ακολουθήσατε ακριβώς την ίδια πολιτική με αυτήν που ακολουθούσαν η Νέα Δημοκρατία και το ΠΑΣΟΚ. Ξεκινάτε παίρνοντας ως δε</w:t>
      </w:r>
      <w:r>
        <w:rPr>
          <w:rFonts w:eastAsia="Times New Roman"/>
          <w:szCs w:val="24"/>
        </w:rPr>
        <w:t>δομένο ότι η κατάσταση δεν αλλάζει, ώστε να καλυφθούν όλες οι ανάγκες όλων των παιδιών, φυσικά με αυτή τη διευρυμένη φτώχεια που υπάρχει. Επομένως το δικαίωμα σε μία θέση στους παιδικούς σταθμούς θα πρέπει σύμφωνα με εσάς να το έχουν μόνο οι εξαθλιωμένοι κ</w:t>
      </w:r>
      <w:r>
        <w:rPr>
          <w:rFonts w:eastAsia="Times New Roman"/>
          <w:szCs w:val="24"/>
        </w:rPr>
        <w:t xml:space="preserve">αι ούτε καν όλοι οι εξαθλιωμένοι, γιατί ούτε αυτοί στο σύνολό τους εξασφαλίζουν όχι το </w:t>
      </w:r>
      <w:r>
        <w:rPr>
          <w:rFonts w:eastAsia="Times New Roman"/>
          <w:szCs w:val="24"/>
          <w:lang w:val="en-US"/>
        </w:rPr>
        <w:t>voucher</w:t>
      </w:r>
      <w:r>
        <w:rPr>
          <w:rFonts w:eastAsia="Times New Roman"/>
          <w:szCs w:val="24"/>
        </w:rPr>
        <w:t>, αλλά θέση σε κάποιο νηπιακό</w:t>
      </w:r>
      <w:r w:rsidRPr="00B75749">
        <w:rPr>
          <w:rFonts w:eastAsia="Times New Roman"/>
          <w:szCs w:val="24"/>
        </w:rPr>
        <w:t>-</w:t>
      </w:r>
      <w:r>
        <w:rPr>
          <w:rFonts w:eastAsia="Times New Roman"/>
          <w:szCs w:val="24"/>
        </w:rPr>
        <w:t xml:space="preserve">βρεφικό σταθμό. </w:t>
      </w:r>
    </w:p>
    <w:p w14:paraId="3851452F" w14:textId="77777777" w:rsidR="00CB54B5" w:rsidRDefault="00BB1EFE">
      <w:pPr>
        <w:spacing w:line="600" w:lineRule="auto"/>
        <w:ind w:firstLine="720"/>
        <w:jc w:val="both"/>
        <w:rPr>
          <w:rFonts w:eastAsia="Times New Roman"/>
          <w:szCs w:val="24"/>
        </w:rPr>
      </w:pPr>
      <w:r>
        <w:rPr>
          <w:rFonts w:eastAsia="Times New Roman"/>
          <w:szCs w:val="24"/>
        </w:rPr>
        <w:t>Ενδεικτική αυτών των παροχών φτωχοκομείου είναι και η κατάργηση της αυτόματης επανεγγραφής βρεφών και νηπίων στον ί</w:t>
      </w:r>
      <w:r>
        <w:rPr>
          <w:rFonts w:eastAsia="Times New Roman"/>
          <w:szCs w:val="24"/>
        </w:rPr>
        <w:t>διο παιδικό σταθμό που πήγαιναν την προηγούμενη χρονιά και η οποία εξασφάλιζε ότι κανένα παιδί δεν θα άλλαζε σχολείο από χρονιά σε χρονιά και φυσικά ότι κανένα παιδί που ήδη φιλοξενείται σε κάποιον παιδικό σταθμό δεν θα έμενε τελείως εκτός προσχολικής αγωγ</w:t>
      </w:r>
      <w:r>
        <w:rPr>
          <w:rFonts w:eastAsia="Times New Roman"/>
          <w:szCs w:val="24"/>
        </w:rPr>
        <w:t xml:space="preserve">ής. </w:t>
      </w:r>
    </w:p>
    <w:p w14:paraId="38514530" w14:textId="77777777" w:rsidR="00CB54B5" w:rsidRDefault="00BB1EFE">
      <w:pPr>
        <w:spacing w:line="600" w:lineRule="auto"/>
        <w:ind w:firstLine="720"/>
        <w:jc w:val="both"/>
        <w:rPr>
          <w:rFonts w:eastAsia="Times New Roman"/>
          <w:szCs w:val="24"/>
        </w:rPr>
      </w:pPr>
      <w:r>
        <w:rPr>
          <w:rFonts w:eastAsia="Times New Roman"/>
          <w:szCs w:val="24"/>
        </w:rPr>
        <w:lastRenderedPageBreak/>
        <w:t xml:space="preserve">Γιατί εξανίσταται η κ. Φωτίου; Θα σας υπενθυμίσω, λοιπόν, ότι τον Δεκέμβριο του 2017 με βάση τον κανονισμό λειτουργίας των παιδικών και βρεφικών σταθμών καταργήσατε την επανεγγραφή στο όνομα της </w:t>
      </w:r>
      <w:proofErr w:type="spellStart"/>
      <w:r>
        <w:rPr>
          <w:rFonts w:eastAsia="Times New Roman"/>
          <w:szCs w:val="24"/>
        </w:rPr>
        <w:t>μοριοδότησης</w:t>
      </w:r>
      <w:proofErr w:type="spellEnd"/>
      <w:r>
        <w:rPr>
          <w:rFonts w:eastAsia="Times New Roman"/>
          <w:szCs w:val="24"/>
        </w:rPr>
        <w:t>.</w:t>
      </w:r>
    </w:p>
    <w:p w14:paraId="38514531"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Τι σημαίνει αυτό; Το αν ένα παιδί συνεχίσε</w:t>
      </w:r>
      <w:r>
        <w:rPr>
          <w:rFonts w:eastAsia="Times New Roman" w:cs="Times New Roman"/>
          <w:szCs w:val="24"/>
        </w:rPr>
        <w:t>ι στον ίδιο παιδικό σταθμό ή αν θα γίνει ξανά δεκτό σε κάποιο παιδικό σταθμό θα εξαρτάται κάθε χρόνο από τη μεταβολή του εισοδήματος ή της οικογενειακής του κατάστασης. Αυτή είναι η κοινωνική πολιτική των ΣΥΡΙΖΑ-ΑΝΕΛ, με ολέθριες συνέπειες για την κοινωνικ</w:t>
      </w:r>
      <w:r>
        <w:rPr>
          <w:rFonts w:eastAsia="Times New Roman" w:cs="Times New Roman"/>
          <w:szCs w:val="24"/>
        </w:rPr>
        <w:t xml:space="preserve">οποίηση αυτών των παιδιών από την τρυφερή τους ηλικία, αλλά και για όλες τις οικογένειες συνολικά. </w:t>
      </w:r>
    </w:p>
    <w:p w14:paraId="38514532"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θα μου επιτρέψετε να πω ότι βεβαίως για τους γονείς και τα παιδιά η κατάσταση είναι έτσι όπως την περιγράφουμε. Όμως, είναι πραγματική κατάντ</w:t>
      </w:r>
      <w:r>
        <w:rPr>
          <w:rFonts w:eastAsia="Times New Roman" w:cs="Times New Roman"/>
          <w:szCs w:val="24"/>
        </w:rPr>
        <w:t xml:space="preserve">ια να εργάζονται σε έναν τέτοιο ευαίσθητο τομέα σχεδόν αποκλειστικά συμβασιούχοι με </w:t>
      </w:r>
      <w:proofErr w:type="spellStart"/>
      <w:r>
        <w:rPr>
          <w:rFonts w:eastAsia="Times New Roman" w:cs="Times New Roman"/>
          <w:szCs w:val="24"/>
        </w:rPr>
        <w:t>ανανεούμενες</w:t>
      </w:r>
      <w:proofErr w:type="spellEnd"/>
      <w:r>
        <w:rPr>
          <w:rFonts w:eastAsia="Times New Roman" w:cs="Times New Roman"/>
          <w:szCs w:val="24"/>
        </w:rPr>
        <w:t xml:space="preserve"> συμβάσεις, οι οποίοι βέβαια δίνουν τον καλύτερό τους εαυτό και ανταμείβονται με την εργασιακή ομηρία και την εντατικοποίηση στη δουλειά. </w:t>
      </w:r>
    </w:p>
    <w:p w14:paraId="38514533"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Ηράκλειο είναι εν</w:t>
      </w:r>
      <w:r>
        <w:rPr>
          <w:rFonts w:eastAsia="Times New Roman" w:cs="Times New Roman"/>
          <w:szCs w:val="24"/>
        </w:rPr>
        <w:t xml:space="preserve">ενήντα πέντε μόνιμοι και ογδόντα επτά συμβασιούχοι. Ξέρετε πόσες είναι οι ανάγκες; Για διακόσιες μόνιμες θέσεις συν αυτούς τους συμβασιούχους που ήδη υπάρχουν. Μιλάμε για πολλαπλάσιο αριθμό εργαζομένων. </w:t>
      </w:r>
    </w:p>
    <w:p w14:paraId="38514534"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Οι δε εργαζόμενοι στα γραφεία των οργανισμών των δήμ</w:t>
      </w:r>
      <w:r>
        <w:rPr>
          <w:rFonts w:eastAsia="Times New Roman" w:cs="Times New Roman"/>
          <w:szCs w:val="24"/>
        </w:rPr>
        <w:t>ων για τους παιδικούς σταθμούς κάθε καλοκαίρι, με τις συμβάσεις που έχουν λήξει, αναγκάζονται να βγάζουν όλη τη δουλειά κατά απαίτηση της αμαρτωλής ΕΕΤΑ, να ετοιμάζουν φακέλους, κούτες ολόκληρες, βιώνοντας απίστευτη ταλαιπωρία και εντατικοποίηση της εργασί</w:t>
      </w:r>
      <w:r>
        <w:rPr>
          <w:rFonts w:eastAsia="Times New Roman" w:cs="Times New Roman"/>
          <w:szCs w:val="24"/>
        </w:rPr>
        <w:t>ας είτε λόγω φόρτου της συγκεκριμένης περιόδου με τις δηλώσεις, τα αποτελέσματα, τις τοποθετήσεις των παιδιών που δουλεύουν με υπερωρίες και δεν πληρώνονται, χωρίς συμβάσεις, αλλά και των παιδαγωγών, που στην ουσία μπορεί να δουλεύουν εξάωρο ή οκτάωρο αλλά</w:t>
      </w:r>
      <w:r>
        <w:rPr>
          <w:rFonts w:eastAsia="Times New Roman" w:cs="Times New Roman"/>
          <w:szCs w:val="24"/>
        </w:rPr>
        <w:t xml:space="preserve"> με μεγαλύτερο αριθμό παιδιών. </w:t>
      </w:r>
    </w:p>
    <w:p w14:paraId="38514535"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Αυτή είναι η πραγματικότητα. Το ΚΚΕ μιλάει και παλεύει για δημόσιους αποκλειστικά κρατικούς βρεφικούς νηπιακούς παιδικούς σταθμούς, που την αποκλειστική ευθύνη θα την έχει το κράτος και στη χρηματοδότηση και την κατασκευή κα</w:t>
      </w:r>
      <w:r>
        <w:rPr>
          <w:rFonts w:eastAsia="Times New Roman" w:cs="Times New Roman"/>
          <w:szCs w:val="24"/>
        </w:rPr>
        <w:t xml:space="preserve">ι τη λειτουργία των σταθμών αυτών. </w:t>
      </w:r>
    </w:p>
    <w:p w14:paraId="38514536" w14:textId="77777777" w:rsidR="00CB54B5" w:rsidRDefault="00BB1EFE">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38514537"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Αυτό που κάνατε εσείς, με το να περάσετε τα νήπια στα νηπιαγωγεία, με μια απόφαση και μια υπογραφή, αντιλαμβάνεσθε –και εδώ θα είμαστε γ</w:t>
      </w:r>
      <w:r>
        <w:rPr>
          <w:rFonts w:eastAsia="Times New Roman" w:cs="Times New Roman"/>
          <w:szCs w:val="24"/>
        </w:rPr>
        <w:t xml:space="preserve">ια να το δούμε- ότι θα δημιουργήσει πολλαπλά προβλήματα. Ξέρετε γιατί; </w:t>
      </w:r>
    </w:p>
    <w:p w14:paraId="38514538"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sidRPr="00044E65">
        <w:rPr>
          <w:rFonts w:eastAsia="Times New Roman"/>
          <w:b/>
          <w:bCs/>
        </w:rPr>
        <w:lastRenderedPageBreak/>
        <w:t xml:space="preserve">ΠΡΟΕΔΡΕΥΩΝ (Δημήτριος </w:t>
      </w:r>
      <w:proofErr w:type="spellStart"/>
      <w:r w:rsidRPr="00044E65">
        <w:rPr>
          <w:rFonts w:eastAsia="Times New Roman"/>
          <w:b/>
          <w:bCs/>
        </w:rPr>
        <w:t>Κρεμαστινός</w:t>
      </w:r>
      <w:proofErr w:type="spellEnd"/>
      <w:r w:rsidRPr="00044E65">
        <w:rPr>
          <w:rFonts w:eastAsia="Times New Roman"/>
          <w:b/>
          <w:bCs/>
        </w:rPr>
        <w:t>):</w:t>
      </w:r>
      <w:r>
        <w:rPr>
          <w:rFonts w:eastAsia="Times New Roman" w:cs="Times New Roman"/>
          <w:szCs w:val="24"/>
        </w:rPr>
        <w:t xml:space="preserve"> Ολοκληρώστε, κύριε Συντυχάκη. </w:t>
      </w:r>
    </w:p>
    <w:p w14:paraId="38514539"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 οι υφιστάμενοι παιδικοί σταθμοί δεν είναι σε θέση να δεχθούν βρέφη, γιατί πρέπει να γί</w:t>
      </w:r>
      <w:r>
        <w:rPr>
          <w:rFonts w:eastAsia="Times New Roman" w:cs="Times New Roman"/>
          <w:szCs w:val="24"/>
        </w:rPr>
        <w:t>νουν αλλαγές και στατικές στη λειτουργία αυτών των σταθμών και αφ</w:t>
      </w:r>
      <w:r>
        <w:rPr>
          <w:rFonts w:eastAsia="Times New Roman" w:cs="Times New Roman"/>
          <w:szCs w:val="24"/>
        </w:rPr>
        <w:t xml:space="preserve">’ </w:t>
      </w:r>
      <w:r>
        <w:rPr>
          <w:rFonts w:eastAsia="Times New Roman" w:cs="Times New Roman"/>
          <w:szCs w:val="24"/>
        </w:rPr>
        <w:t xml:space="preserve">ετέρου ο αριθμός των νηπιαγωγείων στην Ελλάδα δεν επαρκεί. Ούτε υποδομές, ούτε προσωπικό -δηλαδή εκπαιδευτικοί- υπάρχει για να πάνε όλα τα νήπια και να εξασφαλιστεί η προσχολική αγωγή. </w:t>
      </w:r>
    </w:p>
    <w:p w14:paraId="3851453A"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α</w:t>
      </w:r>
      <w:r>
        <w:rPr>
          <w:rFonts w:eastAsia="Times New Roman" w:cs="Times New Roman"/>
          <w:szCs w:val="24"/>
        </w:rPr>
        <w:t>γώνας, λοιπόν, των εργαζομένων είναι σαφής. Το ΚΚΕ στηρίζει αυτόν τον αγώνα για δημόσιους παιδικούς σταθμούς με αποκλειστική ευθύνη του κράτους, αλλά και μονιμοποίηση όλων των εργαζομένων.</w:t>
      </w:r>
    </w:p>
    <w:p w14:paraId="3851453B"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851453C"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Υπουργέ, έχετ</w:t>
      </w:r>
      <w:r>
        <w:rPr>
          <w:rFonts w:eastAsia="Times New Roman" w:cs="Times New Roman"/>
          <w:szCs w:val="24"/>
        </w:rPr>
        <w:t>ε τον λόγο.</w:t>
      </w:r>
    </w:p>
    <w:p w14:paraId="3851453D"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w:t>
      </w:r>
      <w:r>
        <w:rPr>
          <w:rFonts w:eastAsia="Times New Roman" w:cs="Times New Roman"/>
          <w:szCs w:val="24"/>
        </w:rPr>
        <w:t xml:space="preserve"> Καλό είναι να κάνουμε διάλογο, αλλά ο διάλογος πρέπει να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τα στοιχεία. Εγώ θα επαναλάβω τα πολύ βασικά στοιχεία, για να ξέρουμε τι λέμε, επειδή ακούσαμε και πολύ βαριές κουβέντες περί διάλυσης, περί έλλειψης βούλησης να κάνουμε πράγματα για τους βρεφονηπιακούς σταθμούς κ.λπ..</w:t>
      </w:r>
    </w:p>
    <w:p w14:paraId="3851453E"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Τα παιδιά που έμπαιναν σε βρεφον</w:t>
      </w:r>
      <w:r>
        <w:rPr>
          <w:rFonts w:eastAsia="Times New Roman" w:cs="Times New Roman"/>
          <w:szCs w:val="24"/>
        </w:rPr>
        <w:t xml:space="preserve">ηπιακούς σταθμούς το 2014-2015 ήταν ογδόντα χιλιάδες. Φέτος θα μπουν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χιλιάδες παιδιά.</w:t>
      </w:r>
    </w:p>
    <w:p w14:paraId="3851453F"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Οι ανάγκες αυξήθηκαν. </w:t>
      </w:r>
    </w:p>
    <w:p w14:paraId="38514540"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w:t>
      </w:r>
      <w:r>
        <w:rPr>
          <w:rFonts w:eastAsia="Times New Roman" w:cs="Times New Roman"/>
          <w:szCs w:val="24"/>
        </w:rPr>
        <w:t xml:space="preserve"> Βεβαίως οι ανάγκες αυξήθηκαν και προσπαθούμε να τις καλύψουμε στο βαθμό του εφικτού, από ογδόντα χιλιάδες σε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χιλιάδες…</w:t>
      </w:r>
    </w:p>
    <w:p w14:paraId="38514541"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Αυξήθηκαν λόγω της πολιτικής σας. Ο κόσμος </w:t>
      </w:r>
      <w:proofErr w:type="spellStart"/>
      <w:r>
        <w:rPr>
          <w:rFonts w:eastAsia="Times New Roman" w:cs="Times New Roman"/>
          <w:szCs w:val="24"/>
        </w:rPr>
        <w:t>φτωχοποιήθηκε</w:t>
      </w:r>
      <w:proofErr w:type="spellEnd"/>
      <w:r>
        <w:rPr>
          <w:rFonts w:eastAsia="Times New Roman" w:cs="Times New Roman"/>
          <w:szCs w:val="24"/>
        </w:rPr>
        <w:t xml:space="preserve"> και δεν μπορεί να πάει τα παιδιά σε ι</w:t>
      </w:r>
      <w:r>
        <w:rPr>
          <w:rFonts w:eastAsia="Times New Roman" w:cs="Times New Roman"/>
          <w:szCs w:val="24"/>
        </w:rPr>
        <w:t>διωτικό.</w:t>
      </w:r>
    </w:p>
    <w:p w14:paraId="38514542"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sidRPr="00044E65">
        <w:rPr>
          <w:rFonts w:eastAsia="Times New Roman"/>
          <w:b/>
          <w:bCs/>
        </w:rPr>
        <w:t xml:space="preserve">ΠΡΟΕΔΡΕΥΩΝ (Δημήτριος </w:t>
      </w:r>
      <w:proofErr w:type="spellStart"/>
      <w:r w:rsidRPr="00044E65">
        <w:rPr>
          <w:rFonts w:eastAsia="Times New Roman"/>
          <w:b/>
          <w:bCs/>
        </w:rPr>
        <w:t>Κρεμαστινός</w:t>
      </w:r>
      <w:proofErr w:type="spellEnd"/>
      <w:r w:rsidRPr="00044E65">
        <w:rPr>
          <w:rFonts w:eastAsia="Times New Roman"/>
          <w:b/>
          <w:bCs/>
        </w:rPr>
        <w:t>):</w:t>
      </w:r>
      <w:r>
        <w:rPr>
          <w:rFonts w:eastAsia="Times New Roman" w:cs="Times New Roman"/>
          <w:szCs w:val="24"/>
        </w:rPr>
        <w:t xml:space="preserve"> Κύριε Συντυχάκη, δεν είναι σωστό αυτό. Μην διακόπτετε. </w:t>
      </w:r>
    </w:p>
    <w:p w14:paraId="38514543"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w:t>
      </w:r>
      <w:r>
        <w:rPr>
          <w:rFonts w:eastAsia="Times New Roman" w:cs="Times New Roman"/>
          <w:szCs w:val="24"/>
        </w:rPr>
        <w:t xml:space="preserve"> Εγώ θέλω να θέσω δύο ερωτήματα</w:t>
      </w:r>
      <w:r>
        <w:rPr>
          <w:rFonts w:eastAsia="Times New Roman" w:cs="Times New Roman"/>
          <w:szCs w:val="24"/>
        </w:rPr>
        <w:t>.</w:t>
      </w:r>
    </w:p>
    <w:p w14:paraId="38514544"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κατάλαβα από την απάντησή σας. Λέτε να μην υπάρχουν δηλαδή κοινωνικά κριτήρια στ</w:t>
      </w:r>
      <w:r>
        <w:rPr>
          <w:rFonts w:eastAsia="Times New Roman" w:cs="Times New Roman"/>
          <w:szCs w:val="24"/>
        </w:rPr>
        <w:t>ον τρόπο με τον οποίο κατανέμονται τα</w:t>
      </w:r>
      <w:r w:rsidRPr="003B3FB9">
        <w:rPr>
          <w:rFonts w:eastAsia="Times New Roman" w:cs="Times New Roman"/>
          <w:szCs w:val="24"/>
        </w:rPr>
        <w:t xml:space="preserve"> </w:t>
      </w:r>
      <w:r>
        <w:rPr>
          <w:rFonts w:eastAsia="Times New Roman" w:cs="Times New Roman"/>
          <w:szCs w:val="24"/>
          <w:lang w:val="en-US"/>
        </w:rPr>
        <w:t>vouchers</w:t>
      </w:r>
      <w:r>
        <w:rPr>
          <w:rFonts w:eastAsia="Times New Roman" w:cs="Times New Roman"/>
          <w:szCs w:val="24"/>
        </w:rPr>
        <w:t xml:space="preserve">; Να μην ενισχύονται τα παιδιά των οικογενειών από τα λαϊκά στρώματα, τα παιδιά που έχουν άνεργους γονείς, τα παιδιά ΑΜΕΑ; Αυτή είναι η προτεραιότητά μας. Γι’ αυτό άλλαξε ο τρόπος κατανομής των </w:t>
      </w:r>
      <w:r>
        <w:rPr>
          <w:rFonts w:eastAsia="Times New Roman" w:cs="Times New Roman"/>
          <w:szCs w:val="24"/>
          <w:lang w:val="en-US"/>
        </w:rPr>
        <w:t>voucher</w:t>
      </w:r>
      <w:r w:rsidRPr="00DE111B">
        <w:rPr>
          <w:rFonts w:eastAsia="Times New Roman" w:cs="Times New Roman"/>
          <w:szCs w:val="24"/>
        </w:rPr>
        <w:t xml:space="preserve"> </w:t>
      </w:r>
      <w:r>
        <w:rPr>
          <w:rFonts w:eastAsia="Times New Roman" w:cs="Times New Roman"/>
          <w:szCs w:val="24"/>
        </w:rPr>
        <w:t xml:space="preserve">και γι’ </w:t>
      </w:r>
      <w:r>
        <w:rPr>
          <w:rFonts w:eastAsia="Times New Roman" w:cs="Times New Roman"/>
          <w:szCs w:val="24"/>
        </w:rPr>
        <w:t>αυτό …</w:t>
      </w:r>
    </w:p>
    <w:p w14:paraId="38514545"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Τα κοινωνικά κριτήρια …</w:t>
      </w:r>
    </w:p>
    <w:p w14:paraId="38514546"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 </w:t>
      </w:r>
      <w:r>
        <w:rPr>
          <w:rFonts w:eastAsia="Times New Roman" w:cs="Times New Roman"/>
          <w:szCs w:val="24"/>
        </w:rPr>
        <w:t xml:space="preserve">Εγώ δεν σας διέκοψα. </w:t>
      </w:r>
    </w:p>
    <w:p w14:paraId="38514547"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Είμαι πάρα πολύ σαφής. Μπήκαν κοινωνικά εισοδηματικά κριτήρια στην κατανομή των </w:t>
      </w:r>
      <w:r>
        <w:rPr>
          <w:rFonts w:eastAsia="Times New Roman" w:cs="Times New Roman"/>
          <w:szCs w:val="24"/>
          <w:lang w:val="en-US"/>
        </w:rPr>
        <w:t>voucher</w:t>
      </w:r>
      <w:r w:rsidRPr="00DE111B">
        <w:rPr>
          <w:rFonts w:eastAsia="Times New Roman" w:cs="Times New Roman"/>
          <w:szCs w:val="24"/>
        </w:rPr>
        <w:t xml:space="preserve"> </w:t>
      </w:r>
      <w:r>
        <w:rPr>
          <w:rFonts w:eastAsia="Times New Roman" w:cs="Times New Roman"/>
          <w:szCs w:val="24"/>
        </w:rPr>
        <w:t>του προγράμματος, ακριβώς για να μπορέσουμε να καλύψου</w:t>
      </w:r>
      <w:r>
        <w:rPr>
          <w:rFonts w:eastAsia="Times New Roman" w:cs="Times New Roman"/>
          <w:szCs w:val="24"/>
        </w:rPr>
        <w:t>με όλα τα παιδιά –και αυτό έγινε πράξη- των οικογενειών που αντιμετωπίζουν οικονομικό πρόβλημα. Αυτή ήταν η προτεραιότητα. Έτσι αλλάξαμε το σύστημα και τα αποτελέσματα δείχνουν ότι καλώς κάναμε και το αλλάξαμε.</w:t>
      </w:r>
    </w:p>
    <w:p w14:paraId="38514548" w14:textId="77777777" w:rsidR="00CB54B5" w:rsidRDefault="00BB1EF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δεύτερο ερώτημα είναι και αυτό ρητορικό κα</w:t>
      </w:r>
      <w:r>
        <w:rPr>
          <w:rFonts w:eastAsia="Times New Roman" w:cs="Times New Roman"/>
          <w:szCs w:val="24"/>
        </w:rPr>
        <w:t>ι δεν κατάλαβα την απάντησή σας. Διαφωνείτε με την υποχρεωτική προσχολική εκπαίδευση, τη δίχρονη νηπιακή;</w:t>
      </w:r>
    </w:p>
    <w:p w14:paraId="38514549"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sidRPr="00EF0A37">
        <w:rPr>
          <w:rFonts w:eastAsia="Times New Roman" w:cs="Times New Roman"/>
          <w:b/>
          <w:szCs w:val="24"/>
        </w:rPr>
        <w:t>:</w:t>
      </w:r>
      <w:r>
        <w:rPr>
          <w:rFonts w:eastAsia="Times New Roman" w:cs="Times New Roman"/>
          <w:szCs w:val="24"/>
        </w:rPr>
        <w:t xml:space="preserve"> Εάν με ρωτάτε, προφανώς και δεν διαφωνούμε. Αντιθέτως, εμείς είμαστε που λέμε δημόσια δωρεάν δίχρονη προσχολική αγωγή, αλλά χωρί</w:t>
      </w:r>
      <w:r>
        <w:rPr>
          <w:rFonts w:eastAsia="Times New Roman" w:cs="Times New Roman"/>
          <w:szCs w:val="24"/>
        </w:rPr>
        <w:t>ς νηπιαγωγεία, χωρίς εκπαιδευτικούς…</w:t>
      </w:r>
    </w:p>
    <w:p w14:paraId="3851454A"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w:t>
      </w:r>
      <w:r w:rsidRPr="00B24D75">
        <w:rPr>
          <w:rFonts w:eastAsia="Times New Roman" w:cs="Times New Roman"/>
          <w:b/>
          <w:szCs w:val="24"/>
        </w:rPr>
        <w:t xml:space="preserve"> (Υπουργός </w:t>
      </w:r>
      <w:r>
        <w:rPr>
          <w:rFonts w:eastAsia="Times New Roman" w:cs="Times New Roman"/>
          <w:b/>
          <w:szCs w:val="24"/>
        </w:rPr>
        <w:t>Εσωτερ</w:t>
      </w:r>
      <w:r w:rsidRPr="00B24D75">
        <w:rPr>
          <w:rFonts w:eastAsia="Times New Roman" w:cs="Times New Roman"/>
          <w:b/>
          <w:szCs w:val="24"/>
        </w:rPr>
        <w:t>ικών):</w:t>
      </w:r>
      <w:r w:rsidRPr="00B24D75">
        <w:rPr>
          <w:rFonts w:eastAsia="Times New Roman" w:cs="Times New Roman"/>
          <w:szCs w:val="24"/>
        </w:rPr>
        <w:t xml:space="preserve"> </w:t>
      </w:r>
      <w:r>
        <w:rPr>
          <w:rFonts w:eastAsia="Times New Roman" w:cs="Times New Roman"/>
          <w:szCs w:val="24"/>
        </w:rPr>
        <w:t>Όμως, αυτό που είπατε πριν δεν το κάνει πολύ σαφές ότι συμφωνείτε.</w:t>
      </w:r>
    </w:p>
    <w:p w14:paraId="3851454B" w14:textId="77777777" w:rsidR="00CB54B5" w:rsidRDefault="00BB1EFE">
      <w:pPr>
        <w:tabs>
          <w:tab w:val="left" w:pos="6677"/>
        </w:tabs>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Παρακαλώ, κύριε Συντυχάκη!</w:t>
      </w:r>
    </w:p>
    <w:p w14:paraId="3851454C"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sidRPr="00EF0A37">
        <w:rPr>
          <w:rFonts w:eastAsia="Times New Roman" w:cs="Times New Roman"/>
          <w:b/>
          <w:szCs w:val="24"/>
        </w:rPr>
        <w:t>:</w:t>
      </w:r>
      <w:r>
        <w:rPr>
          <w:rFonts w:eastAsia="Times New Roman" w:cs="Times New Roman"/>
          <w:szCs w:val="24"/>
        </w:rPr>
        <w:t xml:space="preserve"> Σας το κάνω τώρα σαφές. Ίσως είμαστε η μόνη πολιτική δύναμη που έχουμε τέτοια θέση για δίχρονη προσχολική αγωγή, δημόσια, δωρεάν, αλλά με εξασφάλιση νηπιαγωγείων, δομών και μόνιμου προσωπικού, μόνιμων εκπαιδευτικών.</w:t>
      </w:r>
    </w:p>
    <w:p w14:paraId="3851454D" w14:textId="77777777" w:rsidR="00CB54B5" w:rsidRDefault="00BB1EFE">
      <w:pPr>
        <w:tabs>
          <w:tab w:val="left" w:pos="6677"/>
        </w:tabs>
        <w:spacing w:line="600" w:lineRule="auto"/>
        <w:ind w:firstLine="720"/>
        <w:jc w:val="both"/>
        <w:rPr>
          <w:rFonts w:eastAsia="Times New Roman" w:cs="Times New Roman"/>
          <w:szCs w:val="24"/>
        </w:rPr>
      </w:pPr>
      <w:r w:rsidRPr="00421295">
        <w:rPr>
          <w:rFonts w:eastAsia="Times New Roman" w:cs="Times New Roman"/>
          <w:b/>
          <w:szCs w:val="24"/>
        </w:rPr>
        <w:t>ΑΛΕΞ</w:t>
      </w:r>
      <w:r>
        <w:rPr>
          <w:rFonts w:eastAsia="Times New Roman" w:cs="Times New Roman"/>
          <w:b/>
          <w:szCs w:val="24"/>
        </w:rPr>
        <w:t>ΗΣ</w:t>
      </w:r>
      <w:r w:rsidRPr="00421295">
        <w:rPr>
          <w:rFonts w:eastAsia="Times New Roman" w:cs="Times New Roman"/>
          <w:b/>
          <w:szCs w:val="24"/>
        </w:rPr>
        <w:t xml:space="preserve"> ΧΑΡΙΤΣΗΣ (Υπουργός Εσωτερικών):</w:t>
      </w:r>
      <w:r w:rsidRPr="00421295">
        <w:rPr>
          <w:rFonts w:eastAsia="Times New Roman" w:cs="Times New Roman"/>
          <w:szCs w:val="24"/>
        </w:rPr>
        <w:t xml:space="preserve"> </w:t>
      </w:r>
      <w:r>
        <w:rPr>
          <w:rFonts w:eastAsia="Times New Roman" w:cs="Times New Roman"/>
          <w:szCs w:val="24"/>
        </w:rPr>
        <w:t>Εμείς είμαστε η δύναμη που το έκανε πράξη.</w:t>
      </w:r>
    </w:p>
    <w:p w14:paraId="3851454E"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t>Ωραία, σας ευχαριστώ.</w:t>
      </w:r>
    </w:p>
    <w:p w14:paraId="3851454F"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t>Κλείνω, λέγοντας ότι είναι δεκτή η κριτική, να δούμε τι ελλείψεις υπάρχουν. Επιτρέψτε μου, αλλά για τις ελλείψεις στις δομές θα πρέπει να απευθυνθείτε και αλλού, να δούμε τι κάνουν οι δήμοι γ</w:t>
      </w:r>
      <w:r>
        <w:rPr>
          <w:rFonts w:eastAsia="Times New Roman" w:cs="Times New Roman"/>
          <w:szCs w:val="24"/>
        </w:rPr>
        <w:t>ια αυτή την ιστορία όλα αυτά τα χρόνια για το κατά πόσο ανταποκρίνονται στις ανάγκες.</w:t>
      </w:r>
    </w:p>
    <w:p w14:paraId="38514550"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t>Όμως, τα στοιχεία είναι συγκεκριμένα και αμείλικτα: Ο αριθμός των παιδιών</w:t>
      </w:r>
      <w:r>
        <w:rPr>
          <w:rFonts w:eastAsia="Times New Roman" w:cs="Times New Roman"/>
          <w:szCs w:val="24"/>
        </w:rPr>
        <w:t>,</w:t>
      </w:r>
      <w:r>
        <w:rPr>
          <w:rFonts w:eastAsia="Times New Roman" w:cs="Times New Roman"/>
          <w:szCs w:val="24"/>
        </w:rPr>
        <w:t xml:space="preserve"> που έχουν ωφεληθεί από το πρόγραμμα επί δικής μας διακυβέρνησης τα τελευταία τρία χρόνια, με τη</w:t>
      </w:r>
      <w:r>
        <w:rPr>
          <w:rFonts w:eastAsia="Times New Roman" w:cs="Times New Roman"/>
          <w:szCs w:val="24"/>
        </w:rPr>
        <w:t xml:space="preserve"> συνειδητή αύξηση των εθνικών πόρων, μέσα σε ένα στενό δημοσιονομικό πλαίσιο είναι μεγάλος, από ογδόντα σε </w:t>
      </w:r>
      <w:proofErr w:type="spellStart"/>
      <w:r>
        <w:rPr>
          <w:rFonts w:eastAsia="Times New Roman" w:cs="Times New Roman"/>
          <w:szCs w:val="24"/>
        </w:rPr>
        <w:t>εκατόν</w:t>
      </w:r>
      <w:proofErr w:type="spellEnd"/>
      <w:r>
        <w:rPr>
          <w:rFonts w:eastAsia="Times New Roman" w:cs="Times New Roman"/>
          <w:szCs w:val="24"/>
        </w:rPr>
        <w:t xml:space="preserve"> εικοσιπέντε χιλιάδες παιδιά και ο προϋπολογισμός του προγράμματος έχει φτάσει σε νούμερα τα οποία δεν έχουν καμμία σχέση με αυτό που συνέβαινε</w:t>
      </w:r>
      <w:r>
        <w:rPr>
          <w:rFonts w:eastAsia="Times New Roman" w:cs="Times New Roman"/>
          <w:szCs w:val="24"/>
        </w:rPr>
        <w:t xml:space="preserve"> στο παρελθόν. Επαναλαμβάνω το νούμερο για φέτος από εθνικούς πόρους και για τους βρεφονηπιακούς σταθμούς και για </w:t>
      </w:r>
      <w:r>
        <w:rPr>
          <w:rFonts w:eastAsia="Times New Roman" w:cs="Times New Roman"/>
          <w:szCs w:val="24"/>
        </w:rPr>
        <w:lastRenderedPageBreak/>
        <w:t>τη δημιουργία νέων τμημάτων στους υφιστάμενους και για την υλοποίηση του νέου κανονισμού λειτουργίας</w:t>
      </w:r>
      <w:r w:rsidRPr="009805F7">
        <w:rPr>
          <w:rFonts w:eastAsia="Times New Roman" w:cs="Times New Roman"/>
          <w:szCs w:val="24"/>
        </w:rPr>
        <w:t>,</w:t>
      </w:r>
      <w:r>
        <w:rPr>
          <w:rFonts w:eastAsia="Times New Roman" w:cs="Times New Roman"/>
          <w:szCs w:val="24"/>
        </w:rPr>
        <w:t xml:space="preserve"> είναι 277 εκατομμύρια ευρώ.</w:t>
      </w:r>
    </w:p>
    <w:p w14:paraId="38514551"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t>Ευχαριστώ.</w:t>
      </w:r>
    </w:p>
    <w:p w14:paraId="38514552" w14:textId="77777777" w:rsidR="00CB54B5" w:rsidRDefault="00BB1EFE">
      <w:pPr>
        <w:tabs>
          <w:tab w:val="left" w:pos="6677"/>
        </w:tabs>
        <w:spacing w:line="600" w:lineRule="auto"/>
        <w:ind w:firstLine="720"/>
        <w:jc w:val="both"/>
        <w:rPr>
          <w:rFonts w:eastAsia="Times New Roman" w:cs="Times New Roman"/>
          <w:szCs w:val="24"/>
        </w:rPr>
      </w:pPr>
      <w:r w:rsidRPr="005648E3">
        <w:rPr>
          <w:rFonts w:eastAsia="Times New Roman" w:cs="Times New Roman"/>
          <w:b/>
          <w:szCs w:val="24"/>
        </w:rPr>
        <w:t>Π</w:t>
      </w:r>
      <w:r w:rsidRPr="005648E3">
        <w:rPr>
          <w:rFonts w:eastAsia="Times New Roman" w:cs="Times New Roman"/>
          <w:b/>
          <w:szCs w:val="24"/>
        </w:rPr>
        <w:t xml:space="preserve">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Και εγώ ευχαριστώ.</w:t>
      </w:r>
    </w:p>
    <w:p w14:paraId="38514553"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Η Βουλευτής κ. Μπακογιάννη ζητεί άδεια ολιγοήμερης απουσίας στο εξωτερικό. Με επιστολή της προς τον Πρόεδρο της Βουλής μάς ενημερώνει ότι θα απουσιάσει από τις εργασίες του Τμήματος και των </w:t>
      </w:r>
      <w:r>
        <w:rPr>
          <w:rFonts w:eastAsia="Times New Roman" w:cs="Times New Roman"/>
          <w:szCs w:val="24"/>
        </w:rPr>
        <w:t>ε</w:t>
      </w:r>
      <w:r>
        <w:rPr>
          <w:rFonts w:eastAsia="Times New Roman" w:cs="Times New Roman"/>
          <w:szCs w:val="24"/>
        </w:rPr>
        <w:t>πιτροπών τη</w:t>
      </w:r>
      <w:r>
        <w:rPr>
          <w:rFonts w:eastAsia="Times New Roman" w:cs="Times New Roman"/>
          <w:szCs w:val="24"/>
        </w:rPr>
        <w:t>ν Τετάρτη 12-9-2018, ευρισκόμενη στην Κύπρο. Το Τμήμα εγκρίνει;</w:t>
      </w:r>
    </w:p>
    <w:p w14:paraId="38514554"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38514555" w14:textId="77777777" w:rsidR="00CB54B5" w:rsidRDefault="00BB1EFE">
      <w:pPr>
        <w:tabs>
          <w:tab w:val="left" w:pos="6677"/>
        </w:tabs>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Τμήμα ενέκρινε τη ζητηθείσα άδεια.</w:t>
      </w:r>
    </w:p>
    <w:p w14:paraId="38514556"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w:t>
      </w:r>
      <w:r>
        <w:rPr>
          <w:rFonts w:eastAsia="Times New Roman" w:cs="Times New Roman"/>
          <w:szCs w:val="24"/>
        </w:rPr>
        <w:t xml:space="preserve">πέμπτης </w:t>
      </w:r>
      <w:r w:rsidRPr="00027BE3">
        <w:rPr>
          <w:rFonts w:eastAsia="Times New Roman" w:cs="Times New Roman"/>
          <w:szCs w:val="24"/>
        </w:rPr>
        <w:t>με αριθμό 32/4-9-2018</w:t>
      </w:r>
      <w:r>
        <w:rPr>
          <w:rFonts w:eastAsia="Times New Roman" w:cs="Times New Roman"/>
          <w:szCs w:val="24"/>
        </w:rPr>
        <w:t xml:space="preserve"> επίκαιρης </w:t>
      </w:r>
      <w:r>
        <w:rPr>
          <w:rFonts w:eastAsia="Times New Roman" w:cs="Times New Roman"/>
          <w:szCs w:val="24"/>
        </w:rPr>
        <w:t>ερώτησης</w:t>
      </w:r>
      <w:r w:rsidRPr="00027BE3">
        <w:rPr>
          <w:rFonts w:eastAsia="Times New Roman" w:cs="Times New Roman"/>
          <w:szCs w:val="24"/>
        </w:rPr>
        <w:t xml:space="preserve"> του Ανεξάρτητου Βουλευτή Β΄ Αθηνών κ. Ευσταθίου Παναγούλη προς την Υπουργό Εργασίας, Κοινωνικής Ασφάλισης </w:t>
      </w:r>
      <w:r>
        <w:rPr>
          <w:rFonts w:eastAsia="Times New Roman" w:cs="Times New Roman"/>
          <w:szCs w:val="24"/>
        </w:rPr>
        <w:t xml:space="preserve">και </w:t>
      </w:r>
      <w:r w:rsidRPr="00027BE3">
        <w:rPr>
          <w:rFonts w:eastAsia="Times New Roman" w:cs="Times New Roman"/>
          <w:szCs w:val="24"/>
        </w:rPr>
        <w:t>Κοινωνικής Αλληλεγγύης, με θέμα: «Κίβδηλες οι υποσχέσεις του Πρωθυπουργού για τους παιδικούς σταθμούς».</w:t>
      </w:r>
    </w:p>
    <w:p w14:paraId="38514557"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t>Θα απαντήσει η Αναπληρώτρια Υπουρ</w:t>
      </w:r>
      <w:r>
        <w:rPr>
          <w:rFonts w:eastAsia="Times New Roman" w:cs="Times New Roman"/>
          <w:szCs w:val="24"/>
        </w:rPr>
        <w:t>γός Εργασίας, Κοινωνικής Ασφάλισης και Κοινωνικής Αλληλεγγύης κ. Θεανώ Φωτίου.</w:t>
      </w:r>
    </w:p>
    <w:p w14:paraId="38514558"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Παρακαλώ, κύριε Παναγούλη, έχετε τον λόγο για δύο λεπτά.</w:t>
      </w:r>
    </w:p>
    <w:p w14:paraId="38514559"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b/>
          <w:szCs w:val="24"/>
        </w:rPr>
        <w:t>ΕΥΣΤΑΘΙΟΣ ΠΑΝΑΓΟΥΛΗΣ</w:t>
      </w:r>
      <w:r w:rsidRPr="00EF0A37">
        <w:rPr>
          <w:rFonts w:eastAsia="Times New Roman" w:cs="Times New Roman"/>
          <w:b/>
          <w:szCs w:val="24"/>
        </w:rPr>
        <w:t>:</w:t>
      </w:r>
      <w:r w:rsidRPr="00EF0A37">
        <w:rPr>
          <w:rFonts w:eastAsia="Times New Roman" w:cs="Times New Roman"/>
          <w:szCs w:val="24"/>
        </w:rPr>
        <w:t xml:space="preserve"> </w:t>
      </w:r>
      <w:r>
        <w:rPr>
          <w:rFonts w:eastAsia="Times New Roman" w:cs="Times New Roman"/>
          <w:szCs w:val="24"/>
        </w:rPr>
        <w:t xml:space="preserve">Κύριε Πρόεδρε, ένα από τα μεγαλύτερα προβλήματα που αντιμετωπίζει σήμερα ο τόπος μας είναι το </w:t>
      </w:r>
      <w:r>
        <w:rPr>
          <w:rFonts w:eastAsia="Times New Roman" w:cs="Times New Roman"/>
          <w:szCs w:val="24"/>
        </w:rPr>
        <w:t>δημογραφικό πρόβλημα. Βλέπουμε ότι τα τελευταία χρόνια είναι περισσότεροι οι θάνατοι από τις γεννήσεις. Πού οφείλεται αυτό; Οφείλεται και στο ότι η Κυβέρνηση, η οποία επικαλείται την κοινωνική της πολιτική, επιδοτεί το πρώτο παιδί με 50 ευρώ μ</w:t>
      </w:r>
      <w:r>
        <w:rPr>
          <w:rFonts w:eastAsia="Times New Roman" w:cs="Times New Roman"/>
          <w:szCs w:val="24"/>
        </w:rPr>
        <w:t>ε</w:t>
      </w:r>
      <w:r>
        <w:rPr>
          <w:rFonts w:eastAsia="Times New Roman" w:cs="Times New Roman"/>
          <w:szCs w:val="24"/>
        </w:rPr>
        <w:t xml:space="preserve">ικτά και το </w:t>
      </w:r>
      <w:r>
        <w:rPr>
          <w:rFonts w:eastAsia="Times New Roman" w:cs="Times New Roman"/>
          <w:szCs w:val="24"/>
        </w:rPr>
        <w:t>δεύτερο παιδί</w:t>
      </w:r>
      <w:r>
        <w:rPr>
          <w:rFonts w:eastAsia="Times New Roman" w:cs="Times New Roman"/>
          <w:szCs w:val="24"/>
        </w:rPr>
        <w:t xml:space="preserve"> με</w:t>
      </w:r>
      <w:r w:rsidRPr="00B57D34">
        <w:rPr>
          <w:rFonts w:eastAsia="Times New Roman" w:cs="Times New Roman"/>
          <w:szCs w:val="24"/>
        </w:rPr>
        <w:t xml:space="preserve"> </w:t>
      </w:r>
      <w:r>
        <w:rPr>
          <w:rFonts w:eastAsia="Times New Roman" w:cs="Times New Roman"/>
          <w:szCs w:val="24"/>
        </w:rPr>
        <w:t>20</w:t>
      </w:r>
      <w:r>
        <w:rPr>
          <w:rFonts w:eastAsia="Times New Roman" w:cs="Times New Roman"/>
          <w:szCs w:val="24"/>
        </w:rPr>
        <w:t xml:space="preserve"> </w:t>
      </w:r>
      <w:r>
        <w:rPr>
          <w:rFonts w:eastAsia="Times New Roman" w:cs="Times New Roman"/>
          <w:szCs w:val="24"/>
        </w:rPr>
        <w:t>ευρώ.</w:t>
      </w:r>
    </w:p>
    <w:p w14:paraId="3851455A"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b/>
          <w:szCs w:val="24"/>
        </w:rPr>
        <w:t>ΘΕΑΝΩ ΦΩΤΙΟΥ (Αναπληρώτρια Υ</w:t>
      </w:r>
      <w:r w:rsidRPr="00483435">
        <w:rPr>
          <w:rFonts w:eastAsia="Times New Roman" w:cs="Times New Roman"/>
          <w:b/>
          <w:szCs w:val="24"/>
        </w:rPr>
        <w:t>πουργός Εργασίας, Κοινωνικής Ασφάλισης και Κοινωνικής Αλληλεγγύης):</w:t>
      </w:r>
      <w:r w:rsidRPr="00483435">
        <w:rPr>
          <w:rFonts w:eastAsia="Times New Roman" w:cs="Times New Roman"/>
          <w:szCs w:val="24"/>
        </w:rPr>
        <w:t xml:space="preserve"> </w:t>
      </w:r>
      <w:r>
        <w:rPr>
          <w:rFonts w:eastAsia="Times New Roman" w:cs="Times New Roman"/>
          <w:szCs w:val="24"/>
        </w:rPr>
        <w:t>Μα, κύριε Παναγούλη…</w:t>
      </w:r>
    </w:p>
    <w:p w14:paraId="3851455B"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b/>
          <w:szCs w:val="24"/>
        </w:rPr>
        <w:t>ΕΥΣΤΑΘΙΟΣ ΠΑΝΑΓΟΥΛΗΣ</w:t>
      </w:r>
      <w:r w:rsidRPr="002B0490">
        <w:rPr>
          <w:rFonts w:eastAsia="Times New Roman" w:cs="Times New Roman"/>
          <w:b/>
          <w:szCs w:val="24"/>
        </w:rPr>
        <w:t>:</w:t>
      </w:r>
      <w:r w:rsidRPr="002B0490">
        <w:rPr>
          <w:rFonts w:eastAsia="Times New Roman" w:cs="Times New Roman"/>
          <w:szCs w:val="24"/>
        </w:rPr>
        <w:t xml:space="preserve"> </w:t>
      </w:r>
      <w:r>
        <w:rPr>
          <w:rFonts w:eastAsia="Times New Roman" w:cs="Times New Roman"/>
          <w:szCs w:val="24"/>
        </w:rPr>
        <w:t xml:space="preserve">Έτσι είναι, κυρία Φωτίου. Υπάρχουν στοιχεία τα οποία μπορώ να σας φέρω την άλλη φορά, αν </w:t>
      </w:r>
      <w:r>
        <w:rPr>
          <w:rFonts w:eastAsia="Times New Roman" w:cs="Times New Roman"/>
          <w:szCs w:val="24"/>
        </w:rPr>
        <w:t>θέλετε.</w:t>
      </w:r>
    </w:p>
    <w:p w14:paraId="3851455C" w14:textId="77777777" w:rsidR="00CB54B5" w:rsidRDefault="00BB1EFE">
      <w:pPr>
        <w:tabs>
          <w:tab w:val="left" w:pos="6677"/>
        </w:tabs>
        <w:spacing w:line="600" w:lineRule="auto"/>
        <w:ind w:firstLine="720"/>
        <w:jc w:val="both"/>
        <w:rPr>
          <w:rFonts w:eastAsia="Times New Roman" w:cs="Times New Roman"/>
          <w:szCs w:val="24"/>
        </w:rPr>
      </w:pPr>
      <w:r w:rsidRPr="00102929">
        <w:rPr>
          <w:rFonts w:eastAsia="Times New Roman" w:cs="Times New Roman"/>
          <w:b/>
          <w:szCs w:val="24"/>
        </w:rPr>
        <w:t>ΘΕΑΝΩ ΦΩΤΙΟΥ (Αναπληρώτρια Υπουργός Εργασίας, Κοινωνικής Ασφάλισης και Κοινωνικής Αλληλεγγύης):</w:t>
      </w:r>
      <w:r w:rsidRPr="00102929">
        <w:rPr>
          <w:rFonts w:eastAsia="Times New Roman" w:cs="Times New Roman"/>
          <w:szCs w:val="24"/>
        </w:rPr>
        <w:t xml:space="preserve"> </w:t>
      </w:r>
      <w:r>
        <w:rPr>
          <w:rFonts w:eastAsia="Times New Roman" w:cs="Times New Roman"/>
          <w:szCs w:val="24"/>
        </w:rPr>
        <w:t>Φέρτε τα τώρα.</w:t>
      </w:r>
    </w:p>
    <w:p w14:paraId="3851455D"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b/>
          <w:szCs w:val="24"/>
        </w:rPr>
        <w:t>ΕΥΣΤΑΘΙΟΣ ΠΑΝΑΓΟΥΛΗΣ</w:t>
      </w:r>
      <w:r w:rsidRPr="002B0490">
        <w:rPr>
          <w:rFonts w:eastAsia="Times New Roman" w:cs="Times New Roman"/>
          <w:b/>
          <w:szCs w:val="24"/>
        </w:rPr>
        <w:t>:</w:t>
      </w:r>
      <w:r w:rsidRPr="002B0490">
        <w:rPr>
          <w:rFonts w:eastAsia="Times New Roman" w:cs="Times New Roman"/>
          <w:szCs w:val="24"/>
        </w:rPr>
        <w:t xml:space="preserve"> </w:t>
      </w:r>
      <w:r>
        <w:rPr>
          <w:rFonts w:eastAsia="Times New Roman" w:cs="Times New Roman"/>
          <w:szCs w:val="24"/>
        </w:rPr>
        <w:t>Είναι 50 ευρώ για το πρώτο παιδί, κύριε Πρόεδρε, μ</w:t>
      </w:r>
      <w:r>
        <w:rPr>
          <w:rFonts w:eastAsia="Times New Roman" w:cs="Times New Roman"/>
          <w:szCs w:val="24"/>
        </w:rPr>
        <w:t>ε</w:t>
      </w:r>
      <w:r>
        <w:rPr>
          <w:rFonts w:eastAsia="Times New Roman" w:cs="Times New Roman"/>
          <w:szCs w:val="24"/>
        </w:rPr>
        <w:t>ικτά και 20 για το δεύτερο παιδί. Άραγε, όταν έχει ένας δύο παιδ</w:t>
      </w:r>
      <w:r>
        <w:rPr>
          <w:rFonts w:eastAsia="Times New Roman" w:cs="Times New Roman"/>
          <w:szCs w:val="24"/>
        </w:rPr>
        <w:t>ιά, είναι 55 ευρώ καθαρά.</w:t>
      </w:r>
    </w:p>
    <w:p w14:paraId="3851455E"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Έρχεται ο εργαζόμενος, ο χαμηλόμισθος και έχει δυο παιδιά να τα πάει σε παιδικό σταθμό. Δεν υπάρχουν οι θέσεις. Είπε πολύ σωστά ο συνάδελφος, ο Μανώλης Συντυχάκης, το τι συμβαίνει και τι είχε υποσχεθεί πριν έναν χρόνο περίπου, στο</w:t>
      </w:r>
      <w:r>
        <w:rPr>
          <w:rFonts w:eastAsia="Times New Roman" w:cs="Times New Roman"/>
          <w:szCs w:val="24"/>
        </w:rPr>
        <w:t xml:space="preserve"> πρώτο </w:t>
      </w:r>
      <w:r>
        <w:rPr>
          <w:rFonts w:eastAsia="Times New Roman" w:cs="Times New Roman"/>
          <w:szCs w:val="24"/>
        </w:rPr>
        <w:t>Σ</w:t>
      </w:r>
      <w:r>
        <w:rPr>
          <w:rFonts w:eastAsia="Times New Roman" w:cs="Times New Roman"/>
          <w:szCs w:val="24"/>
        </w:rPr>
        <w:t xml:space="preserve">υνέδριο της </w:t>
      </w:r>
      <w:r>
        <w:rPr>
          <w:rFonts w:eastAsia="Times New Roman" w:cs="Times New Roman"/>
          <w:szCs w:val="24"/>
        </w:rPr>
        <w:t>Ν</w:t>
      </w:r>
      <w:r>
        <w:rPr>
          <w:rFonts w:eastAsia="Times New Roman" w:cs="Times New Roman"/>
          <w:szCs w:val="24"/>
        </w:rPr>
        <w:t xml:space="preserve">εολαίας του ΣΥΡΙΖΑ ο κύριος Πρωθυπουργός. Είχε πει ότι θα επιδοτείται όχι μόνο το τρίτο παιδί, </w:t>
      </w:r>
    </w:p>
    <w:p w14:paraId="3851455F" w14:textId="77777777" w:rsidR="00CB54B5" w:rsidRDefault="00BB1EFE">
      <w:pPr>
        <w:tabs>
          <w:tab w:val="left" w:pos="6677"/>
        </w:tabs>
        <w:spacing w:line="600" w:lineRule="auto"/>
        <w:ind w:firstLine="720"/>
        <w:jc w:val="both"/>
        <w:rPr>
          <w:rFonts w:eastAsia="Times New Roman" w:cs="Times New Roman"/>
          <w:szCs w:val="24"/>
        </w:rPr>
      </w:pPr>
      <w:r w:rsidRPr="00102929">
        <w:rPr>
          <w:rFonts w:eastAsia="Times New Roman" w:cs="Times New Roman"/>
          <w:b/>
          <w:szCs w:val="24"/>
        </w:rPr>
        <w:t>ΘΕΑΝΩ ΦΩΤΙΟΥ (Αναπληρώτρια Υπουργός Εργασίας, Κοινωνικής Ασφάλισης και Κοινωνικής Αλληλεγγύης):</w:t>
      </w:r>
      <w:r w:rsidRPr="00102929">
        <w:rPr>
          <w:rFonts w:eastAsia="Times New Roman" w:cs="Times New Roman"/>
          <w:szCs w:val="24"/>
        </w:rPr>
        <w:t xml:space="preserve"> </w:t>
      </w:r>
      <w:r>
        <w:rPr>
          <w:rFonts w:eastAsia="Times New Roman" w:cs="Times New Roman"/>
          <w:szCs w:val="24"/>
        </w:rPr>
        <w:t>Μα, ποιο τρίτο;</w:t>
      </w:r>
    </w:p>
    <w:p w14:paraId="38514560"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b/>
          <w:szCs w:val="24"/>
        </w:rPr>
        <w:t>ΕΥΣΤΑΘΙΟΣ ΠΑΝΑΓΟΥΛΗΣ</w:t>
      </w:r>
      <w:r w:rsidRPr="002B0490">
        <w:rPr>
          <w:rFonts w:eastAsia="Times New Roman" w:cs="Times New Roman"/>
          <w:b/>
          <w:szCs w:val="24"/>
        </w:rPr>
        <w:t>:</w:t>
      </w:r>
      <w:r w:rsidRPr="002B0490">
        <w:rPr>
          <w:rFonts w:eastAsia="Times New Roman" w:cs="Times New Roman"/>
          <w:szCs w:val="24"/>
        </w:rPr>
        <w:t xml:space="preserve"> </w:t>
      </w:r>
      <w:r>
        <w:rPr>
          <w:rFonts w:eastAsia="Times New Roman" w:cs="Times New Roman"/>
          <w:szCs w:val="24"/>
        </w:rPr>
        <w:t>Μα, δ</w:t>
      </w:r>
      <w:r>
        <w:rPr>
          <w:rFonts w:eastAsia="Times New Roman" w:cs="Times New Roman"/>
          <w:szCs w:val="24"/>
        </w:rPr>
        <w:t>εν κάνει κανένας τρία παιδιά πλέον. Δύο με το ζόρι, ένα με το ζόρι κάνει σήμερα, γιατί είπαμε ότι οι θάνατοι είναι πολύ περισσότεροι από τις γεννήσεις. Μετά από δύο-τρεις δεκαετίες, αν δεν λάβουμε τα μέτρα σαν κράτος, σαν έθνος, σαν πολιτεία, θα έχει συρρι</w:t>
      </w:r>
      <w:r>
        <w:rPr>
          <w:rFonts w:eastAsia="Times New Roman" w:cs="Times New Roman"/>
          <w:szCs w:val="24"/>
        </w:rPr>
        <w:t>κνωθεί ο πληθυσμός της Ελλάδας σε λιγότερο από επτά εκατομμύρια.</w:t>
      </w:r>
    </w:p>
    <w:p w14:paraId="38514561"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t>Υποσχέσεις έδωσαν. Και ο κύριος Πρωθυπουργός και η κυρία Υπουργός εδώ και πολύ καιρό και έλεγαν για καινούργιους παιδικούς σταθμούς.</w:t>
      </w:r>
    </w:p>
    <w:p w14:paraId="38514562" w14:textId="77777777" w:rsidR="00CB54B5" w:rsidRDefault="00BB1EFE">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Η παράσταση, όμως, καλά κρατούσε, κύριε Πρόεδρε, μέχρι τη </w:t>
      </w:r>
      <w:r>
        <w:rPr>
          <w:rFonts w:eastAsia="Times New Roman" w:cs="Times New Roman"/>
          <w:szCs w:val="24"/>
        </w:rPr>
        <w:t xml:space="preserve">στιγμή που ο Γενικός Γραμματέας του Υπουργείου Εργασίας κ. Δημήτρης </w:t>
      </w:r>
      <w:proofErr w:type="spellStart"/>
      <w:r>
        <w:rPr>
          <w:rFonts w:eastAsia="Times New Roman" w:cs="Times New Roman"/>
          <w:szCs w:val="24"/>
        </w:rPr>
        <w:t>Καρέλλας</w:t>
      </w:r>
      <w:proofErr w:type="spellEnd"/>
      <w:r>
        <w:rPr>
          <w:rFonts w:eastAsia="Times New Roman" w:cs="Times New Roman"/>
          <w:szCs w:val="24"/>
        </w:rPr>
        <w:t xml:space="preserve">, στις 31 Αυγούστου, πριν δώδεκα ημέρες περίπου και πριν αρχίσει η περίοδος των παιδικών </w:t>
      </w:r>
      <w:r>
        <w:rPr>
          <w:rFonts w:eastAsia="Times New Roman" w:cs="Times New Roman"/>
          <w:szCs w:val="24"/>
        </w:rPr>
        <w:lastRenderedPageBreak/>
        <w:t>σταθμών, παραδέχτηκε ότι περίπου τριανταπέντε χιλιάδες παιδιά μένουν εκτός προγράμματος παι</w:t>
      </w:r>
      <w:r>
        <w:rPr>
          <w:rFonts w:eastAsia="Times New Roman" w:cs="Times New Roman"/>
          <w:szCs w:val="24"/>
        </w:rPr>
        <w:t>δικών σταθμών.</w:t>
      </w:r>
    </w:p>
    <w:p w14:paraId="38514563"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 xml:space="preserve">Έχουν μείνει εκτός παιδικών σταθμών τριάντα, τριάντα πέντε χιλιάδες παιδιά. Πέρυσι ήταν λιγότερα τα παιδιά. Δεν θα μπουν όλα τα παιδιά, γιατί δεν καταφέραμε να κάνουμε τις δομές. </w:t>
      </w:r>
    </w:p>
    <w:p w14:paraId="38514564"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 xml:space="preserve">Μα, πόσα χρόνια θέλετε να κάνετε τις δομές, κυρία Φωτίου; Σε </w:t>
      </w:r>
      <w:r>
        <w:rPr>
          <w:rFonts w:eastAsia="Times New Roman" w:cs="Times New Roman"/>
          <w:szCs w:val="24"/>
        </w:rPr>
        <w:t>λίγο καιρό μας κουνάτε το μαντήλι. Έχουν περάσει τριάμισι χρόνια. Πότε θα κάνετε τις δομές; Όταν θα είστε στην Αντιπολίτευση;</w:t>
      </w:r>
    </w:p>
    <w:p w14:paraId="38514565"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 xml:space="preserve">Κύριε Πρόεδρε, όσον αφορά την κοινωνική πολιτική ιδιαίτερα στην παιδεία,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Κυβέρνηση</w:t>
      </w:r>
      <w:r>
        <w:rPr>
          <w:rFonts w:eastAsia="Times New Roman" w:cs="Times New Roman"/>
          <w:szCs w:val="24"/>
        </w:rPr>
        <w:t>ς</w:t>
      </w:r>
      <w:r>
        <w:rPr>
          <w:rFonts w:eastAsia="Times New Roman" w:cs="Times New Roman"/>
          <w:szCs w:val="24"/>
        </w:rPr>
        <w:t xml:space="preserve"> ΣΥΡΙΖΑ με τον ακροδεξιό συνεταίρο της έχει</w:t>
      </w:r>
      <w:r>
        <w:rPr>
          <w:rFonts w:eastAsia="Times New Roman" w:cs="Times New Roman"/>
          <w:szCs w:val="24"/>
        </w:rPr>
        <w:t xml:space="preserve"> αποδειχθεί ότι είναι πλέον μια κυβέρνηση των επιδομάτων, των συσσιτίων, των πλημμυρών και των πυρκαγιών.</w:t>
      </w:r>
    </w:p>
    <w:p w14:paraId="38514566"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Κυρία Φωτίου, ορίστε, έχετε τον λόγο.</w:t>
      </w:r>
    </w:p>
    <w:p w14:paraId="38514567"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sidRPr="0041217D">
        <w:rPr>
          <w:rFonts w:eastAsia="Times New Roman" w:cs="Times New Roman"/>
          <w:b/>
          <w:szCs w:val="24"/>
        </w:rPr>
        <w:t>ΘΕΑΝΩ ΦΩΤΙΟΥ (Αναπληρώτρια Υπουργός Εργασίας, Κοινωνικής Ασφάλισης και Κοινω</w:t>
      </w:r>
      <w:r w:rsidRPr="0041217D">
        <w:rPr>
          <w:rFonts w:eastAsia="Times New Roman" w:cs="Times New Roman"/>
          <w:b/>
          <w:szCs w:val="24"/>
        </w:rPr>
        <w:t>νικής Αλληλεγγύης):</w:t>
      </w:r>
      <w:r w:rsidRPr="0041217D">
        <w:rPr>
          <w:rFonts w:eastAsia="Times New Roman" w:cs="Times New Roman"/>
          <w:szCs w:val="24"/>
        </w:rPr>
        <w:t xml:space="preserve"> Κ</w:t>
      </w:r>
      <w:r>
        <w:rPr>
          <w:rFonts w:eastAsia="Times New Roman" w:cs="Times New Roman"/>
          <w:szCs w:val="24"/>
        </w:rPr>
        <w:t>ύριε Παναγούλη, το τέλος σας με εξέπληξε. Δεν περίμενα να υιοθετήσετε τη ρητορική της Νέας Δημοκρατίας. Όμως, ψύχραιμα θα απαντήσω επί της ουσίας του ερωτήματός σας.</w:t>
      </w:r>
    </w:p>
    <w:p w14:paraId="38514568"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Το παιδί, κύριε Παναγούλη, είναι η φροντίδα μας, όχι μόνο γιατί είναι το μέλλον της χώρας, όχι μόνο γιατί από αυτό εξαρτάται η επίλυση του δημογραφικού της χώρας, αλλά και γιατί πιστεύουμε ότι η καταγωγή του δεν πρέπει να καθορίζει το μέλλον του, δηλαδή φτ</w:t>
      </w:r>
      <w:r>
        <w:rPr>
          <w:rFonts w:eastAsia="Times New Roman" w:cs="Times New Roman"/>
          <w:szCs w:val="24"/>
        </w:rPr>
        <w:t xml:space="preserve">ωχός γεννιέται, φτωχός θα πεθάνει. </w:t>
      </w:r>
    </w:p>
    <w:p w14:paraId="38514569"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αποδείξαμε, κύριε Παναγούλη. Οι τρεις εξαγγελίες του Πρωθυπουργού στο Συνέδριο της Νεολαίας του ΣΥΡΙΖΑ ήταν για το επίδομα παιδιού –και χαίρομαι που το αναφέρατε, γιατί μου δίνετε την ευκαιρία να σας απαντήσω- για του</w:t>
      </w:r>
      <w:r>
        <w:rPr>
          <w:rFonts w:eastAsia="Times New Roman" w:cs="Times New Roman"/>
          <w:szCs w:val="24"/>
        </w:rPr>
        <w:t>ς βρεφονηπιακούς σταθμούς και για τα σχολικά γεύματα. Αναφερθήκατε και στα τρία και θα σας απαντήσω.</w:t>
      </w:r>
    </w:p>
    <w:p w14:paraId="3851456A"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Πρώτον, μέσα σε ένα χρόνο, κύριε Παναγούλη –δεν είστε καλά ενημερωμένος, αλλά δεν πειράζει- αυξήσαμε το επίδομα του ενός τέκνου από 40 ευρώ που ήταν στα 70</w:t>
      </w:r>
      <w:r>
        <w:rPr>
          <w:rFonts w:eastAsia="Times New Roman" w:cs="Times New Roman"/>
          <w:szCs w:val="24"/>
        </w:rPr>
        <w:t xml:space="preserve"> ευρώ, των δύο τέκνων από 80 ευρώ που ήταν στα 140 ευρώ και πάει λέγοντας. Το αποτέλεσμα είναι ότι από 650 εκατομμύρια ευρώ που δίνονταν για οικογενειακά επιδόματα, το φτάσαμε στα 910 εκατομμύρια ευρώ και δεν επαρκούν. </w:t>
      </w:r>
    </w:p>
    <w:p w14:paraId="3851456B"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Μάλιστα, εκεί που μας λέγατε όλοι ότ</w:t>
      </w:r>
      <w:r>
        <w:rPr>
          <w:rFonts w:eastAsia="Times New Roman" w:cs="Times New Roman"/>
          <w:szCs w:val="24"/>
        </w:rPr>
        <w:t>ι κόβουμε τα επιδόματα των παιδιών, όχι μόνο δεν τα κόψαμε και τα αυξήσαμε, αλλά συνέβη και κάτι καταπληκτικό. Επειδή η καινούργια αρχιτεκτονική είναι ελκυστική –επιτέλους- για τους γονείς, ενώ μέχρι τώρα δεν ενδιαφέρονταν για την προηγούμενη αρχιτεκτονική</w:t>
      </w:r>
      <w:r>
        <w:rPr>
          <w:rFonts w:eastAsia="Times New Roman" w:cs="Times New Roman"/>
          <w:szCs w:val="24"/>
        </w:rPr>
        <w:t xml:space="preserve"> και, δεύτερον, επειδή </w:t>
      </w:r>
      <w:r>
        <w:rPr>
          <w:rFonts w:eastAsia="Times New Roman" w:cs="Times New Roman"/>
          <w:szCs w:val="24"/>
        </w:rPr>
        <w:lastRenderedPageBreak/>
        <w:t>δίνεται ψηφιακά, χωρίς χαρτιά και τα παίρνουν τα χρήματα</w:t>
      </w:r>
      <w:r w:rsidRPr="00A47BF1">
        <w:rPr>
          <w:rFonts w:eastAsia="Times New Roman" w:cs="Times New Roman"/>
          <w:szCs w:val="24"/>
        </w:rPr>
        <w:t xml:space="preserve"> </w:t>
      </w:r>
      <w:r>
        <w:rPr>
          <w:rFonts w:eastAsia="Times New Roman" w:cs="Times New Roman"/>
          <w:szCs w:val="24"/>
        </w:rPr>
        <w:t>κάθε δύο μήνες, γι’ αυτόν ακριβώς τον λόγο μέσα στο 2018 οι οικογένειες από οκτακόσιες χιλιάδες που έπαιρναν πέρυσι το επίδομα παιδιού αυξήθηκαν στις εννιακόσιες χιλιάδες που θ</w:t>
      </w:r>
      <w:r>
        <w:rPr>
          <w:rFonts w:eastAsia="Times New Roman" w:cs="Times New Roman"/>
          <w:szCs w:val="24"/>
        </w:rPr>
        <w:t>α το πάρουν φέτος και από ένα εκατομμύριο τετρακόσιες χιλιάδες παιδιά που το έπαιρναν, το φτάσαμε στο ένα εκατομμύριο πεντακόσιες πενήντα χιλιάδες παιδιά που θα το πάρουν φέτος. Άρα, ως προς αυτόν τον τομέα ο Πρωθυπουργός είχε δίκιο και το κάναμε πράξη.</w:t>
      </w:r>
    </w:p>
    <w:p w14:paraId="3851456C"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ον δεύτερο τομέα, ως προς τα σχολικά γεύματα, φτάσαμε στις </w:t>
      </w:r>
      <w:proofErr w:type="spellStart"/>
      <w:r>
        <w:rPr>
          <w:rFonts w:eastAsia="Times New Roman" w:cs="Times New Roman"/>
          <w:szCs w:val="24"/>
        </w:rPr>
        <w:t>εκατόν</w:t>
      </w:r>
      <w:proofErr w:type="spellEnd"/>
      <w:r>
        <w:rPr>
          <w:rFonts w:eastAsia="Times New Roman" w:cs="Times New Roman"/>
          <w:szCs w:val="24"/>
        </w:rPr>
        <w:t xml:space="preserve"> πενήντα δύο χιλιάδες φέτος. Από 1</w:t>
      </w:r>
      <w:r w:rsidRPr="00677D87">
        <w:rPr>
          <w:rFonts w:eastAsia="Times New Roman" w:cs="Times New Roman"/>
          <w:szCs w:val="24"/>
          <w:vertAlign w:val="superscript"/>
        </w:rPr>
        <w:t>η</w:t>
      </w:r>
      <w:r>
        <w:rPr>
          <w:rFonts w:eastAsia="Times New Roman" w:cs="Times New Roman"/>
          <w:szCs w:val="24"/>
        </w:rPr>
        <w:t xml:space="preserve"> Οκτωβρίου θα δίνονται σχολικά γεύματα σε εννιακόσια εξήντα τρία σχολεία της χώρας, με στόχο σιγά-σιγά να τα δώσουμε για όλα τα παιδιά του δημοτικού σχολείο</w:t>
      </w:r>
      <w:r>
        <w:rPr>
          <w:rFonts w:eastAsia="Times New Roman" w:cs="Times New Roman"/>
          <w:szCs w:val="24"/>
        </w:rPr>
        <w:t>υ. Όπως ακριβώς το εξήγγειλε ο Πρωθυπουργός, το κάναμε πράξη.</w:t>
      </w:r>
    </w:p>
    <w:p w14:paraId="3851456D"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της κυρίας </w:t>
      </w:r>
      <w:r>
        <w:rPr>
          <w:rFonts w:eastAsia="Times New Roman" w:cs="Times New Roman"/>
          <w:szCs w:val="24"/>
        </w:rPr>
        <w:t xml:space="preserve">Αναπληρώτριας </w:t>
      </w:r>
      <w:r>
        <w:rPr>
          <w:rFonts w:eastAsia="Times New Roman" w:cs="Times New Roman"/>
          <w:szCs w:val="24"/>
        </w:rPr>
        <w:t>Υπουργού)</w:t>
      </w:r>
    </w:p>
    <w:p w14:paraId="3851456E"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Ένα λεπτό ακόμα και κλείνω, κύριε Πρόεδρε.</w:t>
      </w:r>
    </w:p>
    <w:p w14:paraId="3851456F"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Τρίτον, για τους βρεφονηπιακούς σταθμούς, κύριε Παναγ</w:t>
      </w:r>
      <w:r>
        <w:rPr>
          <w:rFonts w:eastAsia="Times New Roman" w:cs="Times New Roman"/>
          <w:szCs w:val="24"/>
        </w:rPr>
        <w:t xml:space="preserve">ούλη, σας είπε και ο Υπουργός Εσωτερικών τι παραλάβαμε, πόσα </w:t>
      </w:r>
      <w:r>
        <w:rPr>
          <w:rFonts w:eastAsia="Times New Roman" w:cs="Times New Roman"/>
          <w:szCs w:val="24"/>
          <w:lang w:val="en-US"/>
        </w:rPr>
        <w:t>voucher</w:t>
      </w:r>
      <w:r>
        <w:rPr>
          <w:rFonts w:eastAsia="Times New Roman" w:cs="Times New Roman"/>
          <w:szCs w:val="24"/>
        </w:rPr>
        <w:t xml:space="preserve"> έδιναν το 2014 –ήταν εβδομήντα εννέα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επτά ακριβώς- και πόσα δώσαμε πέρυσι, γιατί </w:t>
      </w:r>
      <w:r>
        <w:rPr>
          <w:rFonts w:eastAsia="Times New Roman" w:cs="Times New Roman"/>
          <w:szCs w:val="24"/>
        </w:rPr>
        <w:lastRenderedPageBreak/>
        <w:t xml:space="preserve">φέτος δεν έχει λήξει η διαδικασία. Δεν έχει νόημα να </w:t>
      </w:r>
      <w:proofErr w:type="spellStart"/>
      <w:r>
        <w:rPr>
          <w:rFonts w:eastAsia="Times New Roman" w:cs="Times New Roman"/>
          <w:szCs w:val="24"/>
        </w:rPr>
        <w:t>επικαλείσθε</w:t>
      </w:r>
      <w:proofErr w:type="spellEnd"/>
      <w:r>
        <w:rPr>
          <w:rFonts w:eastAsia="Times New Roman" w:cs="Times New Roman"/>
          <w:szCs w:val="24"/>
        </w:rPr>
        <w:t xml:space="preserve"> ψευδείς ειδήσεις </w:t>
      </w:r>
      <w:r>
        <w:rPr>
          <w:rFonts w:eastAsia="Times New Roman" w:cs="Times New Roman"/>
          <w:szCs w:val="24"/>
        </w:rPr>
        <w:t xml:space="preserve">και να δημιουργείτε μια πολιτική πόλωση στην πλάτη των μητέρων και των παιδιών. Δεν έχει νόημα. </w:t>
      </w:r>
    </w:p>
    <w:p w14:paraId="38514570" w14:textId="77777777" w:rsidR="00CB54B5" w:rsidRDefault="00BB1EF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Πέρυσι, λοιπόν, δώσαμε </w:t>
      </w:r>
      <w:proofErr w:type="spellStart"/>
      <w:r>
        <w:rPr>
          <w:rFonts w:eastAsia="Times New Roman" w:cs="Times New Roman"/>
          <w:szCs w:val="24"/>
        </w:rPr>
        <w:t>εκατόν</w:t>
      </w:r>
      <w:proofErr w:type="spellEnd"/>
      <w:r>
        <w:rPr>
          <w:rFonts w:eastAsia="Times New Roman" w:cs="Times New Roman"/>
          <w:szCs w:val="24"/>
        </w:rPr>
        <w:t xml:space="preserve"> δεκαοκτώ χιλιάδες </w:t>
      </w:r>
      <w:r>
        <w:rPr>
          <w:rFonts w:eastAsia="Times New Roman" w:cs="Times New Roman"/>
          <w:szCs w:val="24"/>
          <w:lang w:val="en-US"/>
        </w:rPr>
        <w:t>voucher</w:t>
      </w:r>
      <w:r>
        <w:rPr>
          <w:rFonts w:eastAsia="Times New Roman" w:cs="Times New Roman"/>
          <w:szCs w:val="24"/>
        </w:rPr>
        <w:t xml:space="preserve"> έναντι των εβδομήντα εννέα χιλιάδων </w:t>
      </w:r>
      <w:r>
        <w:rPr>
          <w:rFonts w:eastAsia="Times New Roman" w:cs="Times New Roman"/>
          <w:szCs w:val="24"/>
          <w:lang w:val="en-US"/>
        </w:rPr>
        <w:t>voucher</w:t>
      </w:r>
      <w:r>
        <w:rPr>
          <w:rFonts w:eastAsia="Times New Roman" w:cs="Times New Roman"/>
          <w:szCs w:val="24"/>
        </w:rPr>
        <w:t xml:space="preserve"> που παραλάβαμε. Η αύξηση ήταν 50%! Τι έγινε; Γέννησαν παραπάνω παιδιά οι γονείς; Όχι. Το λέω γιατί μας λέτε ότι υπάρχει μεγάλο δημογραφικό πρόβλημα.</w:t>
      </w:r>
    </w:p>
    <w:p w14:paraId="38514571"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Αντίθετα, για πρώτη φορά αλλάξαμε την αρχιτεκτονική του </w:t>
      </w:r>
      <w:r>
        <w:rPr>
          <w:rFonts w:eastAsia="Times New Roman" w:cs="Times New Roman"/>
          <w:szCs w:val="24"/>
          <w:lang w:val="en-US"/>
        </w:rPr>
        <w:t>voucher</w:t>
      </w:r>
      <w:r>
        <w:rPr>
          <w:rFonts w:eastAsia="Times New Roman" w:cs="Times New Roman"/>
          <w:szCs w:val="24"/>
        </w:rPr>
        <w:t xml:space="preserve"> και το δώσαμε στην άνεργη και στη φτωχή γυ</w:t>
      </w:r>
      <w:r>
        <w:rPr>
          <w:rFonts w:eastAsia="Times New Roman" w:cs="Times New Roman"/>
          <w:szCs w:val="24"/>
        </w:rPr>
        <w:t xml:space="preserve">ναίκα. Και έτσι </w:t>
      </w:r>
      <w:proofErr w:type="spellStart"/>
      <w:r>
        <w:rPr>
          <w:rFonts w:eastAsia="Times New Roman" w:cs="Times New Roman"/>
          <w:szCs w:val="24"/>
        </w:rPr>
        <w:t>απεκαλύφθη</w:t>
      </w:r>
      <w:proofErr w:type="spellEnd"/>
      <w:r>
        <w:rPr>
          <w:rFonts w:eastAsia="Times New Roman" w:cs="Times New Roman"/>
          <w:szCs w:val="24"/>
        </w:rPr>
        <w:t xml:space="preserve"> το πρόβλημα που κρύβατε τόσα χρόνια κάτω από το τραπέζι. Τόσα χρόνια, λοιπόν, μέχρι να έρθει ο </w:t>
      </w:r>
      <w:r w:rsidRPr="009E3DD6">
        <w:rPr>
          <w:rFonts w:eastAsia="Times New Roman" w:cs="Times New Roman"/>
          <w:szCs w:val="24"/>
        </w:rPr>
        <w:t>ΣΥΡΙΖΑ</w:t>
      </w:r>
      <w:r>
        <w:rPr>
          <w:rFonts w:eastAsia="Times New Roman" w:cs="Times New Roman"/>
          <w:szCs w:val="24"/>
        </w:rPr>
        <w:t>, δεν υπήρχε το πρόβλημα; Γιατί εκτινάχθηκε αυτό το θέμα; Δεύτερον, για τα χρήματα σας είπε ο Υπουργός, παραπάνω 30% χρήματα και</w:t>
      </w:r>
      <w:r>
        <w:rPr>
          <w:rFonts w:eastAsia="Times New Roman" w:cs="Times New Roman"/>
          <w:szCs w:val="24"/>
        </w:rPr>
        <w:t xml:space="preserve"> όλα από εθνικούς πόρους. Δεν θα επαναλάβω.</w:t>
      </w:r>
    </w:p>
    <w:p w14:paraId="38514572"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szCs w:val="24"/>
        </w:rPr>
        <w:t>Δηλώνουμε κατηγορηματικά και από αυτό το Βήμα, για να τελειώσει αυτή η σπέκουλα, ότι θα καλυφθούν όλες οι προσφερόμενες θέσεις σε δημοτικούς και ιδιωτικούς βρεφονηπιακούς σταθμούς με την ολοκλήρωση της δεύτερης φ</w:t>
      </w:r>
      <w:r>
        <w:rPr>
          <w:rFonts w:eastAsia="Times New Roman" w:cs="Times New Roman"/>
          <w:szCs w:val="24"/>
        </w:rPr>
        <w:t xml:space="preserve">άσης με </w:t>
      </w:r>
      <w:r>
        <w:rPr>
          <w:rFonts w:eastAsia="Times New Roman" w:cs="Times New Roman"/>
          <w:szCs w:val="24"/>
          <w:lang w:val="en-US"/>
        </w:rPr>
        <w:t>voucher</w:t>
      </w:r>
      <w:r>
        <w:rPr>
          <w:rFonts w:eastAsia="Times New Roman" w:cs="Times New Roman"/>
          <w:szCs w:val="24"/>
        </w:rPr>
        <w:t>, δηλαδή δωρεάν.</w:t>
      </w:r>
    </w:p>
    <w:p w14:paraId="38514573"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szCs w:val="24"/>
        </w:rPr>
        <w:t>Κύριε Πρόεδρε, να συνεχίσω τώρα ή να το κάνω στη δευτερολογία μου;</w:t>
      </w:r>
    </w:p>
    <w:p w14:paraId="38514574" w14:textId="77777777" w:rsidR="00CB54B5" w:rsidRDefault="00BB1EFE">
      <w:pPr>
        <w:tabs>
          <w:tab w:val="left" w:pos="3873"/>
        </w:tabs>
        <w:spacing w:line="600" w:lineRule="auto"/>
        <w:ind w:firstLine="720"/>
        <w:jc w:val="both"/>
        <w:rPr>
          <w:rFonts w:eastAsia="Times New Roman" w:cs="Times New Roman"/>
          <w:szCs w:val="24"/>
        </w:rPr>
      </w:pPr>
      <w:r w:rsidRPr="0002696C">
        <w:rPr>
          <w:rFonts w:eastAsia="Times New Roman"/>
          <w:b/>
          <w:bCs/>
        </w:rPr>
        <w:lastRenderedPageBreak/>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Στη δευτερολογία, κυρία Υπουργέ.</w:t>
      </w:r>
    </w:p>
    <w:p w14:paraId="38514575"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szCs w:val="24"/>
        </w:rPr>
        <w:t>Κύριε Παναγούλη, έχετε τον λόγο και πάλι για τρία λεπτά.</w:t>
      </w:r>
    </w:p>
    <w:p w14:paraId="38514576"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w:t>
      </w:r>
      <w:r w:rsidRPr="00A341B8">
        <w:rPr>
          <w:rFonts w:eastAsia="Times New Roman" w:cs="Times New Roman"/>
          <w:szCs w:val="24"/>
        </w:rPr>
        <w:t xml:space="preserve">Κύριε </w:t>
      </w:r>
      <w:r w:rsidRPr="00A341B8">
        <w:rPr>
          <w:rFonts w:eastAsia="Times New Roman" w:cs="Times New Roman"/>
          <w:szCs w:val="24"/>
        </w:rPr>
        <w:t>Πρόεδρε,</w:t>
      </w:r>
      <w:r>
        <w:rPr>
          <w:rFonts w:eastAsia="Times New Roman" w:cs="Times New Roman"/>
          <w:szCs w:val="24"/>
        </w:rPr>
        <w:t xml:space="preserve"> η κυρία Υπουργός δεν απάντησε σε ένα βασικό θέμα, το δημογραφικό. Δεν μας είπε σε καμμία περίπτωση πόσες λιγότερες γεννήσεις γίνονται κάθε χρόνο. Αυτό που οφείλεται; Οφείλεται στην οικονομική </w:t>
      </w:r>
      <w:r w:rsidRPr="00911877">
        <w:rPr>
          <w:rFonts w:eastAsia="Times New Roman" w:cs="Times New Roman"/>
          <w:szCs w:val="24"/>
        </w:rPr>
        <w:t>πολιτική</w:t>
      </w:r>
      <w:r>
        <w:rPr>
          <w:rFonts w:eastAsia="Times New Roman" w:cs="Times New Roman"/>
          <w:szCs w:val="24"/>
        </w:rPr>
        <w:t xml:space="preserve"> που ακολουθεί και αυτή η </w:t>
      </w:r>
      <w:r w:rsidRPr="001850F1">
        <w:rPr>
          <w:rFonts w:eastAsia="Times New Roman" w:cs="Times New Roman"/>
          <w:szCs w:val="24"/>
        </w:rPr>
        <w:t>Κυβέρνηση</w:t>
      </w:r>
      <w:r>
        <w:rPr>
          <w:rFonts w:eastAsia="Times New Roman" w:cs="Times New Roman"/>
          <w:szCs w:val="24"/>
        </w:rPr>
        <w:t>, όπως ακολο</w:t>
      </w:r>
      <w:r>
        <w:rPr>
          <w:rFonts w:eastAsia="Times New Roman" w:cs="Times New Roman"/>
          <w:szCs w:val="24"/>
        </w:rPr>
        <w:t xml:space="preserve">υθούσε και η </w:t>
      </w:r>
      <w:r w:rsidRPr="001850F1">
        <w:rPr>
          <w:rFonts w:eastAsia="Times New Roman" w:cs="Times New Roman"/>
          <w:szCs w:val="24"/>
        </w:rPr>
        <w:t>Κυβέρνηση</w:t>
      </w:r>
      <w:r>
        <w:rPr>
          <w:rFonts w:eastAsia="Times New Roman" w:cs="Times New Roman"/>
          <w:szCs w:val="24"/>
        </w:rPr>
        <w:t xml:space="preserve"> της </w:t>
      </w:r>
      <w:r w:rsidRPr="00654FD3">
        <w:rPr>
          <w:rFonts w:eastAsia="Times New Roman" w:cs="Times New Roman"/>
          <w:szCs w:val="24"/>
        </w:rPr>
        <w:t>Νέας Δημοκρατίας</w:t>
      </w:r>
      <w:r>
        <w:rPr>
          <w:rFonts w:eastAsia="Times New Roman" w:cs="Times New Roman"/>
          <w:szCs w:val="24"/>
        </w:rPr>
        <w:t xml:space="preserve">. </w:t>
      </w:r>
    </w:p>
    <w:p w14:paraId="38514577"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ανικανότητα, η προχειρότητα, η υποκρισία και η αναλγησία που έχετε επανειλημμένα επιδείξει, κυρία Υπουργέ, όχι εσείς προσωπικά, αλλά η </w:t>
      </w:r>
      <w:r w:rsidRPr="001850F1">
        <w:rPr>
          <w:rFonts w:eastAsia="Times New Roman" w:cs="Times New Roman"/>
          <w:szCs w:val="24"/>
        </w:rPr>
        <w:t>Κυβέρνηση</w:t>
      </w:r>
      <w:r>
        <w:rPr>
          <w:rFonts w:eastAsia="Times New Roman" w:cs="Times New Roman"/>
          <w:szCs w:val="24"/>
        </w:rPr>
        <w:t xml:space="preserve"> με το ακροδεξιό </w:t>
      </w:r>
      <w:proofErr w:type="spellStart"/>
      <w:r>
        <w:rPr>
          <w:rFonts w:eastAsia="Times New Roman" w:cs="Times New Roman"/>
          <w:szCs w:val="24"/>
        </w:rPr>
        <w:t>συνεταιράκι</w:t>
      </w:r>
      <w:proofErr w:type="spellEnd"/>
      <w:r>
        <w:rPr>
          <w:rFonts w:eastAsia="Times New Roman" w:cs="Times New Roman"/>
          <w:szCs w:val="24"/>
        </w:rPr>
        <w:t xml:space="preserve"> της -</w:t>
      </w:r>
      <w:r w:rsidRPr="002F7918">
        <w:rPr>
          <w:rFonts w:eastAsia="Times New Roman" w:cs="Times New Roman"/>
          <w:szCs w:val="24"/>
        </w:rPr>
        <w:t>το οποίο</w:t>
      </w:r>
      <w:r>
        <w:rPr>
          <w:rFonts w:eastAsia="Times New Roman" w:cs="Times New Roman"/>
          <w:szCs w:val="24"/>
        </w:rPr>
        <w:t xml:space="preserve"> σήμερα στη συνέντευξη</w:t>
      </w:r>
      <w:r>
        <w:rPr>
          <w:rFonts w:eastAsia="Times New Roman" w:cs="Times New Roman"/>
          <w:szCs w:val="24"/>
        </w:rPr>
        <w:t xml:space="preserve"> Τύπου στη Θεσσαλονίκη σας απείλησε για άλλη μια φορά ότι θα σας τραβήξει το χαλί- όπως και αυτό που συζητάμε σήμερα, που είναι σοβαρό θέμα, για τους παιδικούς και τους νηπιακούς σταθμούς, οι διάφορες υποσχέσεις και τα παραμύθια που έχετε πει κατά καιρούς,</w:t>
      </w:r>
      <w:r>
        <w:rPr>
          <w:rFonts w:eastAsia="Times New Roman" w:cs="Times New Roman"/>
          <w:szCs w:val="24"/>
        </w:rPr>
        <w:t xml:space="preserve"> δικαιωματικά σας χαρίζουν το βραβείο της πιο ανίκανης </w:t>
      </w:r>
      <w:r w:rsidRPr="001850F1">
        <w:rPr>
          <w:rFonts w:eastAsia="Times New Roman" w:cs="Times New Roman"/>
          <w:szCs w:val="24"/>
        </w:rPr>
        <w:t>Κυβέρνηση</w:t>
      </w:r>
      <w:r>
        <w:rPr>
          <w:rFonts w:eastAsia="Times New Roman" w:cs="Times New Roman"/>
          <w:szCs w:val="24"/>
        </w:rPr>
        <w:t xml:space="preserve">ς. </w:t>
      </w:r>
    </w:p>
    <w:p w14:paraId="38514578"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Είπατε κάτι για τη </w:t>
      </w:r>
      <w:r w:rsidRPr="00391AB7">
        <w:rPr>
          <w:rFonts w:eastAsia="Times New Roman" w:cs="Times New Roman"/>
          <w:szCs w:val="24"/>
        </w:rPr>
        <w:t>Νέα Δημοκρατία</w:t>
      </w:r>
      <w:r>
        <w:rPr>
          <w:rFonts w:eastAsia="Times New Roman" w:cs="Times New Roman"/>
          <w:szCs w:val="24"/>
        </w:rPr>
        <w:t xml:space="preserve">. Εγώ ποτέ δεν είχα καμμία σχέση με τη </w:t>
      </w:r>
      <w:r w:rsidRPr="00391AB7">
        <w:rPr>
          <w:rFonts w:eastAsia="Times New Roman" w:cs="Times New Roman"/>
          <w:szCs w:val="24"/>
        </w:rPr>
        <w:t>Νέα Δημοκρατία</w:t>
      </w:r>
      <w:r>
        <w:rPr>
          <w:rFonts w:eastAsia="Times New Roman" w:cs="Times New Roman"/>
          <w:szCs w:val="24"/>
        </w:rPr>
        <w:t xml:space="preserve">. Εσείς σε πολλά θέματα σήμερα ακολουθείτε την </w:t>
      </w:r>
      <w:r w:rsidRPr="00911877">
        <w:rPr>
          <w:rFonts w:eastAsia="Times New Roman" w:cs="Times New Roman"/>
          <w:szCs w:val="24"/>
        </w:rPr>
        <w:t>πολιτική</w:t>
      </w:r>
      <w:r>
        <w:rPr>
          <w:rFonts w:eastAsia="Times New Roman" w:cs="Times New Roman"/>
          <w:szCs w:val="24"/>
        </w:rPr>
        <w:t xml:space="preserve"> της </w:t>
      </w:r>
      <w:r w:rsidRPr="00654FD3">
        <w:rPr>
          <w:rFonts w:eastAsia="Times New Roman" w:cs="Times New Roman"/>
          <w:szCs w:val="24"/>
        </w:rPr>
        <w:t>Νέας Δημοκρατίας</w:t>
      </w:r>
      <w:r>
        <w:rPr>
          <w:rFonts w:eastAsia="Times New Roman" w:cs="Times New Roman"/>
          <w:szCs w:val="24"/>
        </w:rPr>
        <w:t xml:space="preserve"> και την ξεπεράσατε, αν θέ</w:t>
      </w:r>
      <w:r>
        <w:rPr>
          <w:rFonts w:eastAsia="Times New Roman" w:cs="Times New Roman"/>
          <w:szCs w:val="24"/>
        </w:rPr>
        <w:t xml:space="preserve">λετε. Δεν θέλω να κάνω τον συνήγορο της </w:t>
      </w:r>
      <w:r w:rsidRPr="00654FD3">
        <w:rPr>
          <w:rFonts w:eastAsia="Times New Roman" w:cs="Times New Roman"/>
          <w:szCs w:val="24"/>
        </w:rPr>
        <w:lastRenderedPageBreak/>
        <w:t>Νέας Δημοκρατίας</w:t>
      </w:r>
      <w:r>
        <w:rPr>
          <w:rFonts w:eastAsia="Times New Roman" w:cs="Times New Roman"/>
          <w:szCs w:val="24"/>
        </w:rPr>
        <w:t xml:space="preserve">. Μέχρι και το </w:t>
      </w:r>
      <w:r>
        <w:rPr>
          <w:rFonts w:eastAsia="Times New Roman" w:cs="Times New Roman"/>
          <w:szCs w:val="24"/>
          <w:lang w:val="en-US"/>
        </w:rPr>
        <w:t>FBI</w:t>
      </w:r>
      <w:r>
        <w:rPr>
          <w:rFonts w:eastAsia="Times New Roman" w:cs="Times New Roman"/>
          <w:szCs w:val="24"/>
        </w:rPr>
        <w:t xml:space="preserve"> φέρατε για να υποδεχθεί τον Πρόεδρο της </w:t>
      </w:r>
      <w:r w:rsidRPr="001850F1">
        <w:rPr>
          <w:rFonts w:eastAsia="Times New Roman" w:cs="Times New Roman"/>
          <w:szCs w:val="24"/>
        </w:rPr>
        <w:t>Κυβέρνηση</w:t>
      </w:r>
      <w:r>
        <w:rPr>
          <w:rFonts w:eastAsia="Times New Roman" w:cs="Times New Roman"/>
          <w:szCs w:val="24"/>
        </w:rPr>
        <w:t xml:space="preserve">ς στη Θεσσαλονίκη. Όπως πολύ καλά θα θυμάται ο κ. </w:t>
      </w:r>
      <w:proofErr w:type="spellStart"/>
      <w:r>
        <w:rPr>
          <w:rFonts w:eastAsia="Times New Roman" w:cs="Times New Roman"/>
          <w:szCs w:val="24"/>
        </w:rPr>
        <w:t>Κρεμαστινός</w:t>
      </w:r>
      <w:proofErr w:type="spellEnd"/>
      <w:r>
        <w:rPr>
          <w:rFonts w:eastAsia="Times New Roman" w:cs="Times New Roman"/>
          <w:szCs w:val="24"/>
        </w:rPr>
        <w:t>, οι Πρωθυπουργοί πήγαιναν στη Θεσσαλονίκη και στο αεροδρόμιο τους περί</w:t>
      </w:r>
      <w:r>
        <w:rPr>
          <w:rFonts w:eastAsia="Times New Roman" w:cs="Times New Roman"/>
          <w:szCs w:val="24"/>
        </w:rPr>
        <w:t xml:space="preserve">μεναν φίλοι τους για να τους χαιρετήσουν. Εδώ ήταν μια στρατιά πρακτόρων του </w:t>
      </w:r>
      <w:r>
        <w:rPr>
          <w:rFonts w:eastAsia="Times New Roman" w:cs="Times New Roman"/>
          <w:szCs w:val="24"/>
          <w:lang w:val="en-US"/>
        </w:rPr>
        <w:t>FBI</w:t>
      </w:r>
      <w:r>
        <w:rPr>
          <w:rFonts w:eastAsia="Times New Roman" w:cs="Times New Roman"/>
          <w:szCs w:val="24"/>
        </w:rPr>
        <w:t>. Ήταν σε όλη τη διαδρομή εκατοντάδες αστυνομικοί. Αυτός είναι ο λαοπρόβλητος</w:t>
      </w:r>
      <w:r w:rsidRPr="00AB40D0">
        <w:rPr>
          <w:rFonts w:eastAsia="Times New Roman" w:cs="Times New Roman"/>
          <w:szCs w:val="24"/>
        </w:rPr>
        <w:t xml:space="preserve"> </w:t>
      </w:r>
      <w:r>
        <w:rPr>
          <w:rFonts w:eastAsia="Times New Roman" w:cs="Times New Roman"/>
          <w:szCs w:val="24"/>
        </w:rPr>
        <w:t>Πρωθυπουργός;</w:t>
      </w:r>
    </w:p>
    <w:p w14:paraId="38514579"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Κυρία Υπουργέ, </w:t>
      </w:r>
      <w:r w:rsidRPr="001878DA">
        <w:rPr>
          <w:rFonts w:eastAsia="Times New Roman" w:cs="Times New Roman"/>
          <w:szCs w:val="24"/>
        </w:rPr>
        <w:t>νομίζω ότι</w:t>
      </w:r>
      <w:r>
        <w:rPr>
          <w:rFonts w:eastAsia="Times New Roman" w:cs="Times New Roman"/>
          <w:szCs w:val="24"/>
        </w:rPr>
        <w:t xml:space="preserve"> δεν θα προλάβετε να πραγματοποιήσετε αυτά που μας είπατε, </w:t>
      </w:r>
      <w:r>
        <w:rPr>
          <w:rFonts w:eastAsia="Times New Roman" w:cs="Times New Roman"/>
          <w:szCs w:val="24"/>
        </w:rPr>
        <w:t xml:space="preserve">τα </w:t>
      </w:r>
      <w:r>
        <w:rPr>
          <w:rFonts w:eastAsia="Times New Roman" w:cs="Times New Roman"/>
          <w:szCs w:val="24"/>
          <w:lang w:val="en-US"/>
        </w:rPr>
        <w:t>voucher</w:t>
      </w:r>
      <w:r>
        <w:rPr>
          <w:rFonts w:eastAsia="Times New Roman" w:cs="Times New Roman"/>
          <w:szCs w:val="24"/>
        </w:rPr>
        <w:t xml:space="preserve"> και όλα τα άλλα. Τριάμισι χρόνια </w:t>
      </w:r>
      <w:r w:rsidRPr="001850F1">
        <w:rPr>
          <w:rFonts w:eastAsia="Times New Roman" w:cs="Times New Roman"/>
          <w:szCs w:val="24"/>
        </w:rPr>
        <w:t>Κυβέρνηση</w:t>
      </w:r>
      <w:r>
        <w:rPr>
          <w:rFonts w:eastAsia="Times New Roman" w:cs="Times New Roman"/>
          <w:szCs w:val="24"/>
        </w:rPr>
        <w:t xml:space="preserve"> είστε. </w:t>
      </w:r>
      <w:r w:rsidRPr="00E033FE">
        <w:rPr>
          <w:rFonts w:eastAsia="Times New Roman" w:cs="Times New Roman"/>
          <w:szCs w:val="24"/>
        </w:rPr>
        <w:t xml:space="preserve">Θα μπορούσατε να έχετε κάνει εκείνες τις υποδομές ώστε κανένα παιδί εργαζόμενου, κανένα παιδί άνεργου να μην είναι εκτός </w:t>
      </w:r>
      <w:r>
        <w:rPr>
          <w:rFonts w:eastAsia="Times New Roman" w:cs="Times New Roman"/>
          <w:szCs w:val="24"/>
        </w:rPr>
        <w:t>παιδικών σταθμών</w:t>
      </w:r>
      <w:r w:rsidRPr="00E033FE">
        <w:rPr>
          <w:rFonts w:eastAsia="Times New Roman" w:cs="Times New Roman"/>
          <w:szCs w:val="24"/>
        </w:rPr>
        <w:t>.</w:t>
      </w:r>
    </w:p>
    <w:p w14:paraId="3851457A" w14:textId="77777777" w:rsidR="00CB54B5" w:rsidRDefault="00BB1EFE">
      <w:pPr>
        <w:tabs>
          <w:tab w:val="left" w:pos="3873"/>
        </w:tabs>
        <w:spacing w:line="600" w:lineRule="auto"/>
        <w:ind w:firstLine="720"/>
        <w:jc w:val="both"/>
        <w:rPr>
          <w:rFonts w:eastAsia="Times New Roman" w:cs="Times New Roman"/>
          <w:szCs w:val="24"/>
        </w:rPr>
      </w:pPr>
      <w:r w:rsidRPr="00480689">
        <w:rPr>
          <w:rFonts w:eastAsia="Times New Roman"/>
          <w:color w:val="000000"/>
          <w:szCs w:val="24"/>
        </w:rPr>
        <w:t>Ευχαριστώ, κύριε Πρόεδρε.</w:t>
      </w:r>
      <w:r>
        <w:rPr>
          <w:rFonts w:eastAsia="Times New Roman" w:cs="Times New Roman"/>
          <w:szCs w:val="24"/>
        </w:rPr>
        <w:t xml:space="preserve"> </w:t>
      </w:r>
    </w:p>
    <w:p w14:paraId="3851457B" w14:textId="77777777" w:rsidR="00CB54B5" w:rsidRDefault="00BB1EFE">
      <w:pPr>
        <w:tabs>
          <w:tab w:val="left" w:pos="3873"/>
        </w:tabs>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Και εγώ ευχαριστώ.</w:t>
      </w:r>
    </w:p>
    <w:p w14:paraId="3851457C"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szCs w:val="24"/>
        </w:rPr>
        <w:t>Κυρία Φωτίου, έχετε τον λόγο και πάλι.</w:t>
      </w:r>
    </w:p>
    <w:p w14:paraId="3851457D"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w:t>
      </w:r>
      <w:r w:rsidRPr="00F75AAB">
        <w:rPr>
          <w:rFonts w:eastAsia="Times New Roman" w:cs="Times New Roman"/>
          <w:b/>
          <w:szCs w:val="24"/>
        </w:rPr>
        <w:t>Εργασίας</w:t>
      </w:r>
      <w:r>
        <w:rPr>
          <w:rFonts w:eastAsia="Times New Roman" w:cs="Times New Roman"/>
          <w:b/>
          <w:szCs w:val="24"/>
        </w:rPr>
        <w:t>,</w:t>
      </w:r>
      <w:r w:rsidRPr="00F75AAB">
        <w:rPr>
          <w:rFonts w:eastAsia="Times New Roman" w:cs="Times New Roman"/>
          <w:b/>
          <w:szCs w:val="24"/>
        </w:rPr>
        <w:t xml:space="preserve"> </w:t>
      </w:r>
      <w:r>
        <w:rPr>
          <w:rFonts w:eastAsia="Times New Roman" w:cs="Times New Roman"/>
          <w:b/>
          <w:szCs w:val="24"/>
        </w:rPr>
        <w:t>Κοινωνικής Ασφάλισης και Κοινωνικής Αλληλεγγύης)</w:t>
      </w:r>
      <w:r w:rsidRPr="00976D22">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Παναγούλη, αντιπαρέρχομαι τα όσα είπατε γιατί το θέμα είναι οι βρεφονηπιακοί. Είνα</w:t>
      </w:r>
      <w:r>
        <w:rPr>
          <w:rFonts w:eastAsia="Times New Roman" w:cs="Times New Roman"/>
          <w:szCs w:val="24"/>
        </w:rPr>
        <w:t>ι σημαντικό. Μας ακούει όλη η Ελλάδα. Και θέλω εκεί να εστιάσω.</w:t>
      </w:r>
    </w:p>
    <w:p w14:paraId="3851457E" w14:textId="77777777" w:rsidR="00CB54B5" w:rsidRDefault="00BB1EFE">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από το 2017 με αναλυτικά στοιχεία ανά δήμο -γιατί βεβαίως δεν ήμασταν σαράντα χρόνια </w:t>
      </w:r>
      <w:r w:rsidRPr="001850F1">
        <w:rPr>
          <w:rFonts w:eastAsia="Times New Roman" w:cs="Times New Roman"/>
          <w:szCs w:val="24"/>
        </w:rPr>
        <w:t>Κυβέρνηση</w:t>
      </w:r>
      <w:r>
        <w:rPr>
          <w:rFonts w:eastAsia="Times New Roman" w:cs="Times New Roman"/>
          <w:szCs w:val="24"/>
        </w:rPr>
        <w:t xml:space="preserve"> για να έχουμε προνοήσει ώστε να υπάρχουν βρεφονηπιακοί σταθμοί σε όλη τη χώρα- κάναμε καταγ</w:t>
      </w:r>
      <w:r>
        <w:rPr>
          <w:rFonts w:eastAsia="Times New Roman" w:cs="Times New Roman"/>
          <w:szCs w:val="24"/>
        </w:rPr>
        <w:t>ραφή όλων των δήμων. Τριάντα τρεις δήμοι, λοιπόν, έχουν πλεόνασμα θέσεων από 0% έως 100%, δηλαδή έχουν παραπάνω θέσεις από αυτές που προσφέρουν. Ογδόντα τρεις δήμοι έχουν απόκλιση. Δηλαδή δίνουν 100% έως 200% λιγότερες θέσεις στο πρόγραμμα. Και σαράντα οχτ</w:t>
      </w:r>
      <w:r>
        <w:rPr>
          <w:rFonts w:eastAsia="Times New Roman" w:cs="Times New Roman"/>
          <w:szCs w:val="24"/>
        </w:rPr>
        <w:t xml:space="preserve">ώ δήμοι έχουν ζήτηση διπλάσια από τις προσφερόμενες θέσεις, δηλαδή έχουν πάνω από 200% λιγότερες θέσεις στο πρόγραμμα. </w:t>
      </w:r>
      <w:proofErr w:type="spellStart"/>
      <w:r>
        <w:rPr>
          <w:rFonts w:eastAsia="Times New Roman" w:cs="Times New Roman"/>
          <w:szCs w:val="24"/>
        </w:rPr>
        <w:t>Εκατόν</w:t>
      </w:r>
      <w:proofErr w:type="spellEnd"/>
      <w:r>
        <w:rPr>
          <w:rFonts w:eastAsia="Times New Roman" w:cs="Times New Roman"/>
          <w:szCs w:val="24"/>
        </w:rPr>
        <w:t xml:space="preserve"> εξήντα ένας δήμοι -γιατί τριακόσιοι είκοσι πέντε είναι οι δήμοι ως γνωστόν- δεν έχουν ούτε έναν βρεφικό σταθμό, ούτε έναν. Και εκε</w:t>
      </w:r>
      <w:r>
        <w:rPr>
          <w:rFonts w:eastAsia="Times New Roman" w:cs="Times New Roman"/>
          <w:szCs w:val="24"/>
        </w:rPr>
        <w:t xml:space="preserve">ί βεβαίως η ζήτηση δεν καταγράφεται, γιατί οι </w:t>
      </w:r>
      <w:proofErr w:type="spellStart"/>
      <w:r>
        <w:rPr>
          <w:rFonts w:eastAsia="Times New Roman" w:cs="Times New Roman"/>
          <w:szCs w:val="24"/>
        </w:rPr>
        <w:t>μάνες</w:t>
      </w:r>
      <w:proofErr w:type="spellEnd"/>
      <w:r>
        <w:rPr>
          <w:rFonts w:eastAsia="Times New Roman" w:cs="Times New Roman"/>
          <w:szCs w:val="24"/>
        </w:rPr>
        <w:t xml:space="preserve"> ξέρουν ότι δεν έχουν βρεφικό σταθμό, άρα, δεν κάνουν αίτηση. </w:t>
      </w:r>
    </w:p>
    <w:p w14:paraId="3851457F"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 xml:space="preserve">Επομένως, το πρόβλημα που εμείς </w:t>
      </w:r>
      <w:r>
        <w:rPr>
          <w:rFonts w:eastAsia="Times New Roman" w:cs="Times New Roman"/>
          <w:szCs w:val="24"/>
        </w:rPr>
        <w:t>βρήκ</w:t>
      </w:r>
      <w:r>
        <w:rPr>
          <w:rFonts w:eastAsia="Times New Roman" w:cs="Times New Roman"/>
          <w:szCs w:val="24"/>
        </w:rPr>
        <w:t>αμε είναι τεραστίων διαστάσεων ως προς αυτό το σκέλος. Τι κάναμε, λοιπόν</w:t>
      </w:r>
      <w:r w:rsidRPr="0063424C">
        <w:rPr>
          <w:rFonts w:eastAsia="Times New Roman" w:cs="Times New Roman"/>
          <w:szCs w:val="24"/>
        </w:rPr>
        <w:t xml:space="preserve">, </w:t>
      </w:r>
      <w:r>
        <w:rPr>
          <w:rFonts w:eastAsia="Times New Roman" w:cs="Times New Roman"/>
          <w:szCs w:val="24"/>
        </w:rPr>
        <w:t>τον Ιανουάριο του 2018; Καλέσαμε</w:t>
      </w:r>
      <w:r>
        <w:rPr>
          <w:rFonts w:eastAsia="Times New Roman" w:cs="Times New Roman"/>
          <w:szCs w:val="24"/>
        </w:rPr>
        <w:t xml:space="preserve"> τους δήμους της χώρας, γιατί μας είχαν δώσει, μέσα σε συνθήκες μεγάλης ασφυξίας, 15 εκατομμύρια ευρώ στο Υπουργείο Εργασίας γι’ αυτόν τον σκοπό -15 εκατομμύρια- και τους είπαμε «Θα σας δώσουμε 50.000 ευρώ για κάθε βρεφικό ή νηπιακό σταθμό που θα φτιάχνετε</w:t>
      </w:r>
      <w:r>
        <w:rPr>
          <w:rFonts w:eastAsia="Times New Roman" w:cs="Times New Roman"/>
          <w:szCs w:val="24"/>
        </w:rPr>
        <w:t xml:space="preserve">, σε υφιστάμενα κτήρια δικά σας ή που θα τα έχετε ενοικιάσει, να κάνετε τις αλλαγές τις εσωτερικές ή και τον εξοπλισμό -τα είχαμε κοστολογήσει- ή </w:t>
      </w:r>
      <w:r>
        <w:rPr>
          <w:rFonts w:eastAsia="Times New Roman" w:cs="Times New Roman"/>
          <w:szCs w:val="24"/>
        </w:rPr>
        <w:lastRenderedPageBreak/>
        <w:t>75.000 ευρώ για δυο, αντιστοίχως». Γιατί όπως ξέρετε, μετά τις 75.000 ευρώ, κύριε Πρόεδρε, γίνεται διεθνής δια</w:t>
      </w:r>
      <w:r>
        <w:rPr>
          <w:rFonts w:eastAsia="Times New Roman" w:cs="Times New Roman"/>
          <w:szCs w:val="24"/>
        </w:rPr>
        <w:t xml:space="preserve">γωνισμός και θα πηγαίναμε μετά από εκατό χρόνια. </w:t>
      </w:r>
    </w:p>
    <w:p w14:paraId="38514580"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 xml:space="preserve">Είχαμε υπολογίσει, λοιπόν -και λυπάμαι που έφυγε ο κ. Συντυχάκης- τετρακόσιες δομές με αυτά τα 15 εκατομμύρια ευρώ ή δέκα χιλιάδες παιδιά. Ανταποκρίθηκαν οι δήμοι. Κάναμε νόμο, κάναμε ΚΥΑ για να υλοποιηθεί </w:t>
      </w:r>
      <w:r>
        <w:rPr>
          <w:rFonts w:eastAsia="Times New Roman" w:cs="Times New Roman"/>
          <w:szCs w:val="24"/>
        </w:rPr>
        <w:t xml:space="preserve">αυτό. Ανταποκρίθηκαν </w:t>
      </w:r>
      <w:proofErr w:type="spellStart"/>
      <w:r>
        <w:rPr>
          <w:rFonts w:eastAsia="Times New Roman" w:cs="Times New Roman"/>
          <w:szCs w:val="24"/>
        </w:rPr>
        <w:t>εκατόν</w:t>
      </w:r>
      <w:proofErr w:type="spellEnd"/>
      <w:r>
        <w:rPr>
          <w:rFonts w:eastAsia="Times New Roman" w:cs="Times New Roman"/>
          <w:szCs w:val="24"/>
        </w:rPr>
        <w:t xml:space="preserve"> τέσσερις δήμοι και σήμερα ιδρύουν δυόμισι χιλιάδες νέες θέσεις. Θα ήθελα να πηγαίνει πιο γρήγορα το πράγμα, να μπορούν οι δήμοι να φτιάξουν τις δέκα χιλιάδες, όπως νόμιζα ότι θα μπορούσαν. Δεν μπορούν, γιατί δεν είναι εύκολη η δ</w:t>
      </w:r>
      <w:r>
        <w:rPr>
          <w:rFonts w:eastAsia="Times New Roman" w:cs="Times New Roman"/>
          <w:szCs w:val="24"/>
        </w:rPr>
        <w:t>ιαδικασία φαίνεται, η γραφειοκρατία.</w:t>
      </w:r>
    </w:p>
    <w:p w14:paraId="38514581"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Όμως, αυτή η Κυβέρνηση βρήκε τα χρήματα αυτά. Θα τα εξαντλήσουμε. Είναι 10.000 ευρώ το 2018-2019, άλλα τόσα το 2019-2020 και άλλα τόσα. Θα το φτάσουμε αυτό το επιθυμητό νούμερο. Διότι, κύριε Παναγούλη, εμείς δεν κλείσαμ</w:t>
      </w:r>
      <w:r>
        <w:rPr>
          <w:rFonts w:eastAsia="Times New Roman" w:cs="Times New Roman"/>
          <w:szCs w:val="24"/>
        </w:rPr>
        <w:t>ε τα μάτια σε τίποτα. Δεν έχουμε κανέναν λόγο να τα κλείσουμε. Και τι θα κάνει ο ελληνικός λαός είναι δική του δουλειά όταν θα έρθει η ώρα του. Αυτά τώρα που λέτε ότι εμείς δεν θα προλάβουμε να κάνουμε τίποτα, γιατί θα φύγουμε και θα έρθουν οι άλλοι που θα</w:t>
      </w:r>
      <w:r>
        <w:rPr>
          <w:rFonts w:eastAsia="Times New Roman" w:cs="Times New Roman"/>
          <w:szCs w:val="24"/>
        </w:rPr>
        <w:t xml:space="preserve"> τα κάνουν όλα, να τα σκεφθείτε ξανά όταν τα λέτε. Ιδρύουμε, λοιπόν, αυτές τις θέσεις ανάλογα με την ικανότητα των δήμων. </w:t>
      </w:r>
    </w:p>
    <w:p w14:paraId="38514582"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να πω το εξής και να τελειώσω εδώ, κύριε Πρόεδρε: Κάθε Αύγουστο, ενώ δεν έχουν τελειώσει οι δυο φάσεις του προγράμματος, </w:t>
      </w:r>
      <w:r>
        <w:rPr>
          <w:rFonts w:eastAsia="Times New Roman" w:cs="Times New Roman"/>
          <w:szCs w:val="24"/>
        </w:rPr>
        <w:t>και είναι γνωστό, γίνεται αυτή η τεράστια κοινωνική αναταραχή και η τεράστια τρομοκράτηση των μητέρων, που δεν τους φτάνουν τα προβλήματα που έχουν, έχουν κι αυτό το βάσανο. Δυστυχώς, υπάρχει επαναλαμβανόμενος πολιτικός δόλος που δημιουργεί αγωνία στις μητ</w:t>
      </w:r>
      <w:r>
        <w:rPr>
          <w:rFonts w:eastAsia="Times New Roman" w:cs="Times New Roman"/>
          <w:szCs w:val="24"/>
        </w:rPr>
        <w:t xml:space="preserve">έρες. Θα κάνουμε τα πάντα και το ξέρουν οι μητέρες. Γι’ αυτό αυξήσαμε τα ποσοστά, ώστε να ανταποκριθούμε σ’ αυτό που εμείς νομίζουμε ότι είναι το άλφα και το ωμέγα της παιδικής προστασίας, δηλαδή οι βρεφονηπιακοί σταθμοί. </w:t>
      </w:r>
    </w:p>
    <w:p w14:paraId="38514583"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38514584" w14:textId="77777777" w:rsidR="00CB54B5" w:rsidRDefault="00BB1EFE">
      <w:pPr>
        <w:spacing w:line="600" w:lineRule="auto"/>
        <w:ind w:firstLine="720"/>
        <w:jc w:val="both"/>
        <w:rPr>
          <w:rFonts w:eastAsia="Times New Roman" w:cs="Times New Roman"/>
          <w:szCs w:val="24"/>
        </w:rPr>
      </w:pPr>
      <w:r w:rsidRPr="008456B4">
        <w:rPr>
          <w:rFonts w:eastAsia="Times New Roman"/>
          <w:b/>
          <w:bCs/>
        </w:rPr>
        <w:t>ΠΡ</w:t>
      </w:r>
      <w:r w:rsidRPr="008456B4">
        <w:rPr>
          <w:rFonts w:eastAsia="Times New Roman"/>
          <w:b/>
          <w:bCs/>
        </w:rPr>
        <w:t xml:space="preserve">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Κι εγώ ευχαριστώ. </w:t>
      </w:r>
    </w:p>
    <w:p w14:paraId="38514585"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Τμήμα το δελτίο των </w:t>
      </w:r>
      <w:r>
        <w:rPr>
          <w:rFonts w:eastAsia="Times New Roman" w:cs="Times New Roman"/>
          <w:szCs w:val="24"/>
        </w:rPr>
        <w:t>ε</w:t>
      </w:r>
      <w:r>
        <w:rPr>
          <w:rFonts w:eastAsia="Times New Roman" w:cs="Times New Roman"/>
          <w:szCs w:val="24"/>
        </w:rPr>
        <w:t xml:space="preserve">πίκαιρων </w:t>
      </w:r>
      <w:r>
        <w:rPr>
          <w:rFonts w:eastAsia="Times New Roman" w:cs="Times New Roman"/>
          <w:szCs w:val="24"/>
        </w:rPr>
        <w:t>ε</w:t>
      </w:r>
      <w:r>
        <w:rPr>
          <w:rFonts w:eastAsia="Times New Roman" w:cs="Times New Roman"/>
          <w:szCs w:val="24"/>
        </w:rPr>
        <w:t>ρωτήσεων της Πέμπτης 13 Σεπτεμβρίου του 2018, το οποίο έχει ως εξής:</w:t>
      </w:r>
    </w:p>
    <w:p w14:paraId="38514586"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 xml:space="preserve">ΕΠΙΚΑΙΡΕΣ ΕΡΩΤΗΣΕΙΣ </w:t>
      </w:r>
      <w:r>
        <w:rPr>
          <w:rFonts w:eastAsia="Times New Roman" w:cs="Times New Roman"/>
          <w:szCs w:val="24"/>
        </w:rPr>
        <w:t>(Άρθρ</w:t>
      </w:r>
      <w:r>
        <w:rPr>
          <w:rFonts w:eastAsia="Times New Roman" w:cs="Times New Roman"/>
          <w:szCs w:val="24"/>
        </w:rPr>
        <w:t>α</w:t>
      </w:r>
      <w:r>
        <w:rPr>
          <w:rFonts w:eastAsia="Times New Roman" w:cs="Times New Roman"/>
          <w:szCs w:val="24"/>
        </w:rPr>
        <w:t xml:space="preserve"> 29 παρ</w:t>
      </w:r>
      <w:r>
        <w:rPr>
          <w:rFonts w:eastAsia="Times New Roman" w:cs="Times New Roman"/>
          <w:szCs w:val="24"/>
        </w:rPr>
        <w:t>άγραφος</w:t>
      </w:r>
      <w:r>
        <w:rPr>
          <w:rFonts w:eastAsia="Times New Roman" w:cs="Times New Roman"/>
          <w:szCs w:val="24"/>
        </w:rPr>
        <w:t xml:space="preserve"> 1 και 130 </w:t>
      </w:r>
      <w:r>
        <w:rPr>
          <w:rFonts w:eastAsia="Times New Roman" w:cs="Times New Roman"/>
          <w:szCs w:val="24"/>
        </w:rPr>
        <w:t xml:space="preserve">παράγραφος 8 </w:t>
      </w:r>
      <w:r>
        <w:rPr>
          <w:rFonts w:eastAsia="Times New Roman" w:cs="Times New Roman"/>
          <w:szCs w:val="24"/>
        </w:rPr>
        <w:t xml:space="preserve">του </w:t>
      </w:r>
      <w:r>
        <w:rPr>
          <w:rFonts w:eastAsia="Times New Roman" w:cs="Times New Roman"/>
          <w:szCs w:val="24"/>
        </w:rPr>
        <w:t>Κανονισμού</w:t>
      </w:r>
      <w:r>
        <w:rPr>
          <w:rFonts w:eastAsia="Times New Roman" w:cs="Times New Roman"/>
          <w:szCs w:val="24"/>
        </w:rPr>
        <w:t xml:space="preserve"> της</w:t>
      </w:r>
      <w:r>
        <w:rPr>
          <w:rFonts w:eastAsia="Times New Roman" w:cs="Times New Roman"/>
          <w:szCs w:val="24"/>
        </w:rPr>
        <w:t xml:space="preserve"> Βουλής)</w:t>
      </w:r>
    </w:p>
    <w:p w14:paraId="38514587"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1. Η με αριθμό 37/7-9-2018 επίκαιρη ερώτηση του Βουλευτή Β΄ Αθηνών της Νέας Δημοκρατίας κ. Μιλτιάδη Βαρβιτσιώτη προς τον Υπουργό Μεταναστευτικής Πολιτικής, με θέμα: «Απελπιστική η κατάσταση στα νησιά του Α</w:t>
      </w:r>
      <w:r>
        <w:rPr>
          <w:rFonts w:eastAsia="Times New Roman" w:cs="Times New Roman"/>
          <w:szCs w:val="24"/>
        </w:rPr>
        <w:t>νατολικού Αιγαίου».</w:t>
      </w:r>
    </w:p>
    <w:p w14:paraId="38514588"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lastRenderedPageBreak/>
        <w:t>2. Η με αριθμό 38/7-9-2018 επίκαιρη ερώτηση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 ΔΗΜΑΡ</w:t>
      </w:r>
      <w:r>
        <w:rPr>
          <w:rFonts w:eastAsia="Times New Roman" w:cs="Times New Roman"/>
          <w:szCs w:val="24"/>
        </w:rPr>
        <w:t xml:space="preserve"> κ. Ιωάννη Κουτσούκου προς τον Υπουργό Υποδομών και Μεταφορών, με θέμα: «Ορατός πλέον ο κίνδυνος να μείνει η Ηλεία εκτός του εθνικού δικτύου των αυτοκινητοδρόμων, με βάση τις μεθοδεύσεις της Κυβέρνησης στον πολύπαθο δρόμο Πάτρα-Πύργος».</w:t>
      </w:r>
    </w:p>
    <w:p w14:paraId="38514589"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3. Η με αριθμό 39/1</w:t>
      </w:r>
      <w:r>
        <w:rPr>
          <w:rFonts w:eastAsia="Times New Roman" w:cs="Times New Roman"/>
          <w:szCs w:val="24"/>
        </w:rPr>
        <w:t>0-9-2018 επίκαιρη ερώτηση του Βουλευτή Λέσβου του Κομμουνιστικού Κόμματος Ελλάδ</w:t>
      </w:r>
      <w:r>
        <w:rPr>
          <w:rFonts w:eastAsia="Times New Roman" w:cs="Times New Roman"/>
          <w:szCs w:val="24"/>
        </w:rPr>
        <w:t>α</w:t>
      </w:r>
      <w:r>
        <w:rPr>
          <w:rFonts w:eastAsia="Times New Roman" w:cs="Times New Roman"/>
          <w:szCs w:val="24"/>
        </w:rPr>
        <w:t>ς κ. Σταύρου Τάσσου προς τον Υπουργό Παιδείας, Έρευνας και Θρησκευμάτων, με θέμα: «Τραγική η κατάσταση με τις φοιτητικές εστίες».</w:t>
      </w:r>
    </w:p>
    <w:p w14:paraId="3851458A"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4. Η με αριθμό 36/7-9-2018 επίκαιρη ερώτηση το</w:t>
      </w:r>
      <w:r>
        <w:rPr>
          <w:rFonts w:eastAsia="Times New Roman" w:cs="Times New Roman"/>
          <w:szCs w:val="24"/>
        </w:rPr>
        <w:t xml:space="preserve">υ Βουλευτή Αττικής των Ανεξαρτήτων Ελλήνων κ. Κωνσταντίνου </w:t>
      </w:r>
      <w:proofErr w:type="spellStart"/>
      <w:r>
        <w:rPr>
          <w:rFonts w:eastAsia="Times New Roman" w:cs="Times New Roman"/>
          <w:szCs w:val="24"/>
        </w:rPr>
        <w:t>Κατσίκη</w:t>
      </w:r>
      <w:proofErr w:type="spellEnd"/>
      <w:r>
        <w:rPr>
          <w:rFonts w:eastAsia="Times New Roman" w:cs="Times New Roman"/>
          <w:szCs w:val="24"/>
        </w:rPr>
        <w:t xml:space="preserve"> προς την Υπουργό Πολιτισμού και Αθλητισμού, με θέμα: «Αποκατάσταση τοιχογραφιών Ιερού Ναού Αγίου Ιωάννου Θεολόγου Δήμου Αχαρνών».</w:t>
      </w:r>
    </w:p>
    <w:p w14:paraId="3851458B"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5. Η με αριθμό 31/4-9-2018 επίκαιρη ερώτηση της Βουλευτού Κ</w:t>
      </w:r>
      <w:r>
        <w:rPr>
          <w:rFonts w:eastAsia="Times New Roman" w:cs="Times New Roman"/>
          <w:szCs w:val="24"/>
        </w:rPr>
        <w:t>αρδίτσας του Συνασπισμού Ριζοσπαστικής Αριστεράς κ</w:t>
      </w:r>
      <w:r>
        <w:rPr>
          <w:rFonts w:eastAsia="Times New Roman" w:cs="Times New Roman"/>
          <w:szCs w:val="24"/>
        </w:rPr>
        <w:t>.</w:t>
      </w:r>
      <w:r>
        <w:rPr>
          <w:rFonts w:eastAsia="Times New Roman" w:cs="Times New Roman"/>
          <w:szCs w:val="24"/>
        </w:rPr>
        <w:t xml:space="preserve"> Χρυσούλας </w:t>
      </w:r>
      <w:proofErr w:type="spellStart"/>
      <w:r>
        <w:rPr>
          <w:rFonts w:eastAsia="Times New Roman" w:cs="Times New Roman"/>
          <w:szCs w:val="24"/>
        </w:rPr>
        <w:t>Κατσαβριά</w:t>
      </w:r>
      <w:proofErr w:type="spellEnd"/>
      <w:r>
        <w:rPr>
          <w:rFonts w:eastAsia="Times New Roman" w:cs="Times New Roman"/>
          <w:szCs w:val="24"/>
        </w:rPr>
        <w:t xml:space="preserve"> - </w:t>
      </w:r>
      <w:proofErr w:type="spellStart"/>
      <w:r>
        <w:rPr>
          <w:rFonts w:eastAsia="Times New Roman" w:cs="Times New Roman"/>
          <w:szCs w:val="24"/>
        </w:rPr>
        <w:t>Σιωροπούλου</w:t>
      </w:r>
      <w:proofErr w:type="spellEnd"/>
      <w:r>
        <w:rPr>
          <w:rFonts w:eastAsia="Times New Roman" w:cs="Times New Roman"/>
          <w:szCs w:val="24"/>
        </w:rPr>
        <w:t xml:space="preserve"> προς τον Υπουργό Παιδείας, Έρευνας και Θρησκευμάτων,  με θέμα: «Αξιοποίηση και αναβάθμιση των παιδικών κατασκηνώσεων </w:t>
      </w:r>
      <w:proofErr w:type="spellStart"/>
      <w:r>
        <w:rPr>
          <w:rFonts w:eastAsia="Times New Roman" w:cs="Times New Roman"/>
          <w:szCs w:val="24"/>
        </w:rPr>
        <w:t>Δρακότρυπας</w:t>
      </w:r>
      <w:proofErr w:type="spellEnd"/>
      <w:r>
        <w:rPr>
          <w:rFonts w:eastAsia="Times New Roman" w:cs="Times New Roman"/>
          <w:szCs w:val="24"/>
        </w:rPr>
        <w:t xml:space="preserve"> και Καστανιάς του Νομού Καρδίτσας».</w:t>
      </w:r>
    </w:p>
    <w:p w14:paraId="3851458C"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lastRenderedPageBreak/>
        <w:t xml:space="preserve">6. Η </w:t>
      </w:r>
      <w:r>
        <w:rPr>
          <w:rFonts w:eastAsia="Times New Roman" w:cs="Times New Roman"/>
          <w:szCs w:val="24"/>
        </w:rPr>
        <w:t>με αριθμό 33/5-9-2018 επίκαιρη ερώτηση του Βουλευτή Κιλκίς του Λαϊκού Συνδέσμου – Χρυσή Αυγή κ. Χρήστου Χατζησάββα προς τον Υπουργό Εξωτερικών, με θέμα: «Υπήρξε εμπλοκή των ΗΠΑ στο σκοπιανό ζήτημα;».</w:t>
      </w:r>
    </w:p>
    <w:p w14:paraId="3851458D"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3851458E" w14:textId="77777777" w:rsidR="00CB54B5" w:rsidRDefault="00BB1EFE">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w:t>
      </w:r>
      <w:r w:rsidRPr="00456A25">
        <w:rPr>
          <w:rFonts w:eastAsia="Times New Roman" w:cs="Times New Roman"/>
          <w:szCs w:val="24"/>
        </w:rPr>
        <w:t>δέχεστε στο σημείο αυτό να λύσουμε τη συνεδρίαση;</w:t>
      </w:r>
    </w:p>
    <w:p w14:paraId="3851458F" w14:textId="77777777" w:rsidR="00CB54B5" w:rsidRDefault="00BB1EFE">
      <w:pPr>
        <w:spacing w:line="600" w:lineRule="auto"/>
        <w:ind w:firstLine="720"/>
        <w:jc w:val="both"/>
        <w:rPr>
          <w:rFonts w:eastAsia="Times New Roman" w:cs="Times New Roman"/>
          <w:szCs w:val="24"/>
        </w:rPr>
      </w:pPr>
      <w:r w:rsidRPr="00456A25">
        <w:rPr>
          <w:rFonts w:eastAsia="Times New Roman" w:cs="Times New Roman"/>
          <w:b/>
          <w:bCs/>
          <w:szCs w:val="24"/>
        </w:rPr>
        <w:t xml:space="preserve">ΟΛΟΙ ΟΙ ΒΟΥΛΕΥΤΕΣ: </w:t>
      </w:r>
      <w:r w:rsidRPr="00456A25">
        <w:rPr>
          <w:rFonts w:eastAsia="Times New Roman" w:cs="Times New Roman"/>
          <w:szCs w:val="24"/>
        </w:rPr>
        <w:t>Μάλιστα, μάλιστα.</w:t>
      </w:r>
    </w:p>
    <w:p w14:paraId="38514590" w14:textId="77777777" w:rsidR="00CB54B5" w:rsidRDefault="00BB1EFE">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w:t>
      </w:r>
      <w:r w:rsidRPr="00456A25">
        <w:rPr>
          <w:rFonts w:eastAsia="Times New Roman" w:cs="Times New Roman"/>
          <w:szCs w:val="24"/>
        </w:rPr>
        <w:t xml:space="preserve">Με τη συναίνεση του </w:t>
      </w:r>
      <w:r>
        <w:rPr>
          <w:rFonts w:eastAsia="Times New Roman" w:cs="Times New Roman"/>
          <w:szCs w:val="24"/>
        </w:rPr>
        <w:t>Τμήματος και ώρα 18.53΄</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w:t>
      </w:r>
      <w:r>
        <w:rPr>
          <w:rFonts w:eastAsia="Times New Roman" w:cs="Times New Roman"/>
          <w:szCs w:val="24"/>
        </w:rPr>
        <w:t xml:space="preserve"> την προσεχή</w:t>
      </w:r>
      <w:r w:rsidRPr="00456A25">
        <w:rPr>
          <w:rFonts w:eastAsia="Times New Roman" w:cs="Times New Roman"/>
          <w:szCs w:val="24"/>
        </w:rPr>
        <w:t xml:space="preserve"> </w:t>
      </w:r>
      <w:r>
        <w:rPr>
          <w:rFonts w:eastAsia="Times New Roman" w:cs="Times New Roman"/>
          <w:szCs w:val="24"/>
        </w:rPr>
        <w:t xml:space="preserve">Πέμπτη 13 Σεπτεμβρίου 2018 </w:t>
      </w:r>
      <w:r w:rsidRPr="00456A25">
        <w:rPr>
          <w:rFonts w:eastAsia="Times New Roman" w:cs="Times New Roman"/>
          <w:szCs w:val="24"/>
        </w:rPr>
        <w:t>κα</w:t>
      </w:r>
      <w:r w:rsidRPr="00456A25">
        <w:rPr>
          <w:rFonts w:eastAsia="Times New Roman" w:cs="Times New Roman"/>
          <w:szCs w:val="24"/>
        </w:rPr>
        <w:t xml:space="preserve">ι ώρα </w:t>
      </w:r>
      <w:r>
        <w:rPr>
          <w:rFonts w:eastAsia="Times New Roman" w:cs="Times New Roman"/>
          <w:szCs w:val="24"/>
        </w:rPr>
        <w:t>9.30</w:t>
      </w:r>
      <w:r w:rsidRPr="00456A25">
        <w:rPr>
          <w:rFonts w:eastAsia="Times New Roman" w:cs="Times New Roman"/>
          <w:szCs w:val="24"/>
        </w:rPr>
        <w:t xml:space="preserve">΄, με αντικείμενο εργασιών του </w:t>
      </w:r>
      <w:r>
        <w:rPr>
          <w:rFonts w:eastAsia="Times New Roman" w:cs="Times New Roman"/>
          <w:szCs w:val="24"/>
        </w:rPr>
        <w:t>Τμήματος</w:t>
      </w:r>
      <w:r>
        <w:rPr>
          <w:rFonts w:eastAsia="Times New Roman" w:cs="Times New Roman"/>
          <w:szCs w:val="24"/>
        </w:rPr>
        <w:t>:</w:t>
      </w:r>
      <w:r>
        <w:rPr>
          <w:rFonts w:eastAsia="Times New Roman" w:cs="Times New Roman"/>
          <w:szCs w:val="24"/>
        </w:rPr>
        <w:t xml:space="preserve"> κοινοβουλευτικό έλεγχο,</w:t>
      </w:r>
      <w:r w:rsidRPr="00456A25">
        <w:rPr>
          <w:rFonts w:eastAsia="Times New Roman" w:cs="Times New Roman"/>
          <w:szCs w:val="24"/>
        </w:rPr>
        <w:t xml:space="preserve"> συζήτηση επικαίρων ερωτήσεων</w:t>
      </w:r>
      <w:r>
        <w:rPr>
          <w:rFonts w:eastAsia="Times New Roman" w:cs="Times New Roman"/>
          <w:szCs w:val="24"/>
        </w:rPr>
        <w:t>.</w:t>
      </w:r>
      <w:r w:rsidRPr="00456A25">
        <w:rPr>
          <w:rFonts w:eastAsia="Times New Roman" w:cs="Times New Roman"/>
          <w:szCs w:val="24"/>
        </w:rPr>
        <w:t xml:space="preserve"> </w:t>
      </w:r>
    </w:p>
    <w:p w14:paraId="38514591" w14:textId="77777777" w:rsidR="00CB54B5" w:rsidRDefault="00BB1EFE">
      <w:pPr>
        <w:spacing w:line="600" w:lineRule="auto"/>
        <w:ind w:left="720"/>
        <w:jc w:val="both"/>
        <w:rPr>
          <w:rFonts w:eastAsia="Times New Roman" w:cs="Times New Roman"/>
          <w:szCs w:val="24"/>
        </w:rPr>
      </w:pPr>
      <w:r w:rsidRPr="00456A25">
        <w:rPr>
          <w:rFonts w:eastAsia="Times New Roman" w:cs="Times New Roman"/>
          <w:b/>
          <w:bCs/>
          <w:szCs w:val="24"/>
        </w:rPr>
        <w:t xml:space="preserve"> ΠΡΟΕΔΡΟΣ                                                        ΟΙ ΓΡΑΜΜΑΤΕΙΣ</w:t>
      </w:r>
      <w:r w:rsidRPr="00456A25">
        <w:rPr>
          <w:rFonts w:eastAsia="Times New Roman" w:cs="Times New Roman"/>
          <w:szCs w:val="24"/>
        </w:rPr>
        <w:t xml:space="preserve">  </w:t>
      </w:r>
    </w:p>
    <w:p w14:paraId="38514592" w14:textId="77777777" w:rsidR="00CB54B5" w:rsidRDefault="00CB54B5">
      <w:pPr>
        <w:spacing w:line="600" w:lineRule="auto"/>
        <w:ind w:firstLine="720"/>
        <w:jc w:val="both"/>
        <w:rPr>
          <w:rFonts w:eastAsia="Times New Roman" w:cs="Times New Roman"/>
          <w:szCs w:val="24"/>
        </w:rPr>
      </w:pPr>
    </w:p>
    <w:sectPr w:rsidR="00CB54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vQgALz4nIKkPoje/fJe9rAEmevE=" w:salt="0xf44sLnnLkw4wnY1MIq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B5"/>
    <w:rsid w:val="003152BF"/>
    <w:rsid w:val="00BB1EFE"/>
    <w:rsid w:val="00CB54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44E1"/>
  <w15:docId w15:val="{BF9EF5F3-CE82-4212-B538-742C9B8E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1C6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31C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686</MetadataID>
    <Session xmlns="641f345b-441b-4b81-9152-adc2e73ba5e1">Γ´</Session>
    <Date xmlns="641f345b-441b-4b81-9152-adc2e73ba5e1">2018-09-10T21:00:00+00:00</Date>
    <Status xmlns="641f345b-441b-4b81-9152-adc2e73ba5e1">
      <Url>http://srv-sp1/praktika/Lists/Incoming_Metadata/EditForm.aspx?ID=686&amp;Source=/praktika/Recordings_Library/Forms/AllItems.aspx</Url>
      <Description>Δημοσιεύτηκε</Description>
    </Status>
    <Meeting xmlns="641f345b-441b-4b81-9152-adc2e73ba5e1">ΙΒ´</Meeting>
  </documentManagement>
</p:properties>
</file>

<file path=customXml/itemProps1.xml><?xml version="1.0" encoding="utf-8"?>
<ds:datastoreItem xmlns:ds="http://schemas.openxmlformats.org/officeDocument/2006/customXml" ds:itemID="{B9923897-9373-4FA9-B395-7D4E9FC15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AB987-90B4-400D-9345-02DB658DF061}">
  <ds:schemaRefs>
    <ds:schemaRef ds:uri="http://schemas.microsoft.com/sharepoint/v3/contenttype/forms"/>
  </ds:schemaRefs>
</ds:datastoreItem>
</file>

<file path=customXml/itemProps3.xml><?xml version="1.0" encoding="utf-8"?>
<ds:datastoreItem xmlns:ds="http://schemas.openxmlformats.org/officeDocument/2006/customXml" ds:itemID="{B94F5FED-46F9-4A5E-A67B-D34C684186CD}">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641f345b-441b-4b81-9152-adc2e73ba5e1"/>
    <ds:schemaRef ds:uri="http://schemas.openxmlformats.org/package/2006/metadata/core-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6722</Words>
  <Characters>36301</Characters>
  <Application>Microsoft Office Word</Application>
  <DocSecurity>0</DocSecurity>
  <Lines>302</Lines>
  <Paragraphs>85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2018-09-18T11:01:00Z</dcterms:created>
  <dcterms:modified xsi:type="dcterms:W3CDTF">2018-09-18T11:01:00Z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