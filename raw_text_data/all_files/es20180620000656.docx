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1F0E70" w14:textId="77777777" w:rsidR="0061121E" w:rsidRPr="0061121E" w:rsidRDefault="0061121E" w:rsidP="0061121E">
      <w:pPr>
        <w:spacing w:after="0" w:line="360" w:lineRule="auto"/>
        <w:rPr>
          <w:ins w:id="0" w:author="Φλούδα Χριστίνα" w:date="2018-07-05T10:12:00Z"/>
          <w:rFonts w:eastAsia="Times New Roman"/>
          <w:szCs w:val="24"/>
          <w:lang w:eastAsia="en-US"/>
        </w:rPr>
      </w:pPr>
      <w:bookmarkStart w:id="1" w:name="_GoBack"/>
      <w:bookmarkEnd w:id="1"/>
      <w:ins w:id="2" w:author="Φλούδα Χριστίνα" w:date="2018-07-05T10:12:00Z">
        <w:r w:rsidRPr="0061121E">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779B5C2" w14:textId="77777777" w:rsidR="0061121E" w:rsidRPr="0061121E" w:rsidRDefault="0061121E" w:rsidP="0061121E">
      <w:pPr>
        <w:spacing w:after="0" w:line="360" w:lineRule="auto"/>
        <w:rPr>
          <w:ins w:id="3" w:author="Φλούδα Χριστίνα" w:date="2018-07-05T10:12:00Z"/>
          <w:rFonts w:eastAsia="Times New Roman"/>
          <w:szCs w:val="24"/>
          <w:lang w:eastAsia="en-US"/>
        </w:rPr>
      </w:pPr>
    </w:p>
    <w:p w14:paraId="033E8981" w14:textId="77777777" w:rsidR="0061121E" w:rsidRPr="0061121E" w:rsidRDefault="0061121E" w:rsidP="0061121E">
      <w:pPr>
        <w:spacing w:after="0" w:line="360" w:lineRule="auto"/>
        <w:rPr>
          <w:ins w:id="4" w:author="Φλούδα Χριστίνα" w:date="2018-07-05T10:12:00Z"/>
          <w:rFonts w:eastAsia="Times New Roman"/>
          <w:szCs w:val="24"/>
          <w:lang w:eastAsia="en-US"/>
        </w:rPr>
      </w:pPr>
      <w:ins w:id="5" w:author="Φλούδα Χριστίνα" w:date="2018-07-05T10:12:00Z">
        <w:r w:rsidRPr="0061121E">
          <w:rPr>
            <w:rFonts w:eastAsia="Times New Roman"/>
            <w:szCs w:val="24"/>
            <w:lang w:eastAsia="en-US"/>
          </w:rPr>
          <w:t>ΠΙΝΑΚΑΣ ΠΕΡΙΕΧΟΜΕΝΩΝ</w:t>
        </w:r>
      </w:ins>
    </w:p>
    <w:p w14:paraId="112DCBEB" w14:textId="77777777" w:rsidR="0061121E" w:rsidRPr="0061121E" w:rsidRDefault="0061121E" w:rsidP="0061121E">
      <w:pPr>
        <w:spacing w:after="0" w:line="360" w:lineRule="auto"/>
        <w:rPr>
          <w:ins w:id="6" w:author="Φλούδα Χριστίνα" w:date="2018-07-05T10:12:00Z"/>
          <w:rFonts w:eastAsia="Times New Roman"/>
          <w:szCs w:val="24"/>
          <w:lang w:eastAsia="en-US"/>
        </w:rPr>
      </w:pPr>
      <w:ins w:id="7" w:author="Φλούδα Χριστίνα" w:date="2018-07-05T10:12:00Z">
        <w:r w:rsidRPr="0061121E">
          <w:rPr>
            <w:rFonts w:eastAsia="Times New Roman"/>
            <w:szCs w:val="24"/>
            <w:lang w:eastAsia="en-US"/>
          </w:rPr>
          <w:t xml:space="preserve">ΙΖ΄ ΠΕΡΙΟΔΟΣ </w:t>
        </w:r>
      </w:ins>
    </w:p>
    <w:p w14:paraId="24F4B6BD" w14:textId="77777777" w:rsidR="0061121E" w:rsidRPr="0061121E" w:rsidRDefault="0061121E" w:rsidP="0061121E">
      <w:pPr>
        <w:spacing w:after="0" w:line="360" w:lineRule="auto"/>
        <w:rPr>
          <w:ins w:id="8" w:author="Φλούδα Χριστίνα" w:date="2018-07-05T10:12:00Z"/>
          <w:rFonts w:eastAsia="Times New Roman"/>
          <w:szCs w:val="24"/>
          <w:lang w:eastAsia="en-US"/>
        </w:rPr>
      </w:pPr>
      <w:ins w:id="9" w:author="Φλούδα Χριστίνα" w:date="2018-07-05T10:12:00Z">
        <w:r w:rsidRPr="0061121E">
          <w:rPr>
            <w:rFonts w:eastAsia="Times New Roman"/>
            <w:szCs w:val="24"/>
            <w:lang w:eastAsia="en-US"/>
          </w:rPr>
          <w:t>ΠΡΟΕΔΡΕΥΟΜΕΝΗΣ ΚΟΙΝΟΒΟΥΛΕΥΤΙΚΗΣ ΔΗΜΟΚΡΑΤΙΑΣ</w:t>
        </w:r>
      </w:ins>
    </w:p>
    <w:p w14:paraId="5B133C43" w14:textId="77777777" w:rsidR="0061121E" w:rsidRPr="0061121E" w:rsidRDefault="0061121E" w:rsidP="0061121E">
      <w:pPr>
        <w:spacing w:after="0" w:line="360" w:lineRule="auto"/>
        <w:rPr>
          <w:ins w:id="10" w:author="Φλούδα Χριστίνα" w:date="2018-07-05T10:12:00Z"/>
          <w:rFonts w:eastAsia="Times New Roman"/>
          <w:szCs w:val="24"/>
          <w:lang w:eastAsia="en-US"/>
        </w:rPr>
      </w:pPr>
      <w:ins w:id="11" w:author="Φλούδα Χριστίνα" w:date="2018-07-05T10:12:00Z">
        <w:r w:rsidRPr="0061121E">
          <w:rPr>
            <w:rFonts w:eastAsia="Times New Roman"/>
            <w:szCs w:val="24"/>
            <w:lang w:eastAsia="en-US"/>
          </w:rPr>
          <w:t>ΣΥΝΟΔΟΣ Γ΄</w:t>
        </w:r>
      </w:ins>
    </w:p>
    <w:p w14:paraId="0BFBBABF" w14:textId="77777777" w:rsidR="0061121E" w:rsidRPr="0061121E" w:rsidRDefault="0061121E" w:rsidP="0061121E">
      <w:pPr>
        <w:spacing w:after="0" w:line="360" w:lineRule="auto"/>
        <w:rPr>
          <w:ins w:id="12" w:author="Φλούδα Χριστίνα" w:date="2018-07-05T10:12:00Z"/>
          <w:rFonts w:eastAsia="Times New Roman"/>
          <w:szCs w:val="24"/>
          <w:lang w:eastAsia="en-US"/>
        </w:rPr>
      </w:pPr>
    </w:p>
    <w:p w14:paraId="5337F426" w14:textId="77777777" w:rsidR="0061121E" w:rsidRPr="0061121E" w:rsidRDefault="0061121E" w:rsidP="0061121E">
      <w:pPr>
        <w:spacing w:after="0" w:line="360" w:lineRule="auto"/>
        <w:rPr>
          <w:ins w:id="13" w:author="Φλούδα Χριστίνα" w:date="2018-07-05T10:12:00Z"/>
          <w:rFonts w:eastAsia="Times New Roman"/>
          <w:szCs w:val="24"/>
          <w:lang w:eastAsia="en-US"/>
        </w:rPr>
      </w:pPr>
      <w:ins w:id="14" w:author="Φλούδα Χριστίνα" w:date="2018-07-05T10:12:00Z">
        <w:r w:rsidRPr="0061121E">
          <w:rPr>
            <w:rFonts w:eastAsia="Times New Roman"/>
            <w:szCs w:val="24"/>
            <w:lang w:eastAsia="en-US"/>
          </w:rPr>
          <w:t>ΣΥΝΕΔΡΙΑΣΗ ΡΜΑ΄</w:t>
        </w:r>
      </w:ins>
    </w:p>
    <w:p w14:paraId="249E2994" w14:textId="77777777" w:rsidR="0061121E" w:rsidRPr="0061121E" w:rsidRDefault="0061121E" w:rsidP="0061121E">
      <w:pPr>
        <w:spacing w:after="0" w:line="360" w:lineRule="auto"/>
        <w:rPr>
          <w:ins w:id="15" w:author="Φλούδα Χριστίνα" w:date="2018-07-05T10:12:00Z"/>
          <w:rFonts w:eastAsia="Times New Roman"/>
          <w:szCs w:val="24"/>
          <w:lang w:eastAsia="en-US"/>
        </w:rPr>
      </w:pPr>
      <w:ins w:id="16" w:author="Φλούδα Χριστίνα" w:date="2018-07-05T10:12:00Z">
        <w:r w:rsidRPr="0061121E">
          <w:rPr>
            <w:rFonts w:eastAsia="Times New Roman"/>
            <w:szCs w:val="24"/>
            <w:lang w:eastAsia="en-US"/>
          </w:rPr>
          <w:t>Τετάρτη  20 Ιουνίου 2018</w:t>
        </w:r>
      </w:ins>
    </w:p>
    <w:p w14:paraId="62ADC916" w14:textId="77777777" w:rsidR="0061121E" w:rsidRPr="0061121E" w:rsidRDefault="0061121E" w:rsidP="0061121E">
      <w:pPr>
        <w:spacing w:after="0" w:line="360" w:lineRule="auto"/>
        <w:rPr>
          <w:ins w:id="17" w:author="Φλούδα Χριστίνα" w:date="2018-07-05T10:12:00Z"/>
          <w:rFonts w:eastAsia="Times New Roman"/>
          <w:szCs w:val="24"/>
          <w:lang w:eastAsia="en-US"/>
        </w:rPr>
      </w:pPr>
    </w:p>
    <w:p w14:paraId="40084548" w14:textId="77777777" w:rsidR="0061121E" w:rsidRPr="0061121E" w:rsidRDefault="0061121E" w:rsidP="0061121E">
      <w:pPr>
        <w:spacing w:after="0" w:line="360" w:lineRule="auto"/>
        <w:rPr>
          <w:ins w:id="18" w:author="Φλούδα Χριστίνα" w:date="2018-07-05T10:12:00Z"/>
          <w:rFonts w:eastAsia="Times New Roman"/>
          <w:szCs w:val="24"/>
          <w:lang w:eastAsia="en-US"/>
        </w:rPr>
      </w:pPr>
      <w:ins w:id="19" w:author="Φλούδα Χριστίνα" w:date="2018-07-05T10:12:00Z">
        <w:r w:rsidRPr="0061121E">
          <w:rPr>
            <w:rFonts w:eastAsia="Times New Roman"/>
            <w:szCs w:val="24"/>
            <w:lang w:eastAsia="en-US"/>
          </w:rPr>
          <w:t>ΘΕΜΑΤΑ</w:t>
        </w:r>
      </w:ins>
    </w:p>
    <w:p w14:paraId="1856B167" w14:textId="77777777" w:rsidR="0061121E" w:rsidRPr="0061121E" w:rsidRDefault="0061121E" w:rsidP="0061121E">
      <w:pPr>
        <w:spacing w:after="0" w:line="360" w:lineRule="auto"/>
        <w:rPr>
          <w:ins w:id="20" w:author="Φλούδα Χριστίνα" w:date="2018-07-05T10:12:00Z"/>
          <w:rFonts w:eastAsia="Times New Roman"/>
          <w:szCs w:val="24"/>
          <w:lang w:eastAsia="en-US"/>
        </w:rPr>
      </w:pPr>
      <w:ins w:id="21" w:author="Φλούδα Χριστίνα" w:date="2018-07-05T10:12:00Z">
        <w:r w:rsidRPr="0061121E">
          <w:rPr>
            <w:rFonts w:eastAsia="Times New Roman"/>
            <w:szCs w:val="24"/>
            <w:lang w:eastAsia="en-US"/>
          </w:rPr>
          <w:t xml:space="preserve"> </w:t>
        </w:r>
        <w:r w:rsidRPr="0061121E">
          <w:rPr>
            <w:rFonts w:eastAsia="Times New Roman"/>
            <w:szCs w:val="24"/>
            <w:lang w:eastAsia="en-US"/>
          </w:rPr>
          <w:br/>
          <w:t xml:space="preserve">Α. ΕΙΔΙΚΑ ΘΕΜΑΤΑ </w:t>
        </w:r>
        <w:r w:rsidRPr="0061121E">
          <w:rPr>
            <w:rFonts w:eastAsia="Times New Roman"/>
            <w:szCs w:val="24"/>
            <w:lang w:eastAsia="en-US"/>
          </w:rPr>
          <w:br/>
          <w:t xml:space="preserve">1. Επικύρωση Πρακτικών, σελ. </w:t>
        </w:r>
        <w:r w:rsidRPr="0061121E">
          <w:rPr>
            <w:rFonts w:eastAsia="Times New Roman"/>
            <w:szCs w:val="24"/>
            <w:lang w:eastAsia="en-US"/>
          </w:rPr>
          <w:br/>
          <w:t xml:space="preserve">2.  Άδεια απουσίας των Βουλευτών κ.κ. Γ. </w:t>
        </w:r>
        <w:proofErr w:type="spellStart"/>
        <w:r w:rsidRPr="0061121E">
          <w:rPr>
            <w:rFonts w:eastAsia="Times New Roman"/>
            <w:szCs w:val="24"/>
            <w:lang w:eastAsia="en-US"/>
          </w:rPr>
          <w:t>Αμυρά</w:t>
        </w:r>
        <w:proofErr w:type="spellEnd"/>
        <w:r w:rsidRPr="0061121E">
          <w:rPr>
            <w:rFonts w:eastAsia="Times New Roman"/>
            <w:szCs w:val="24"/>
            <w:lang w:eastAsia="en-US"/>
          </w:rPr>
          <w:t xml:space="preserve"> και Δ. </w:t>
        </w:r>
        <w:proofErr w:type="spellStart"/>
        <w:r w:rsidRPr="0061121E">
          <w:rPr>
            <w:rFonts w:eastAsia="Times New Roman"/>
            <w:szCs w:val="24"/>
            <w:lang w:eastAsia="en-US"/>
          </w:rPr>
          <w:t>Μάρδα</w:t>
        </w:r>
        <w:proofErr w:type="spellEnd"/>
        <w:r w:rsidRPr="0061121E">
          <w:rPr>
            <w:rFonts w:eastAsia="Times New Roman"/>
            <w:szCs w:val="24"/>
            <w:lang w:eastAsia="en-US"/>
          </w:rPr>
          <w:t xml:space="preserve">, σελ. </w:t>
        </w:r>
        <w:r w:rsidRPr="0061121E">
          <w:rPr>
            <w:rFonts w:eastAsia="Times New Roman"/>
            <w:szCs w:val="24"/>
            <w:lang w:eastAsia="en-US"/>
          </w:rPr>
          <w:br/>
          <w:t xml:space="preserve">3. Ανακοινώνεται ότι τη συνεδρίαση παρακολουθούν μαθητές από το 8ο και 18ο Γυμνάσιο Αθήνας, σελ. </w:t>
        </w:r>
        <w:r w:rsidRPr="0061121E">
          <w:rPr>
            <w:rFonts w:eastAsia="Times New Roman"/>
            <w:szCs w:val="24"/>
            <w:lang w:eastAsia="en-US"/>
          </w:rPr>
          <w:br/>
          <w:t xml:space="preserve">4.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«Ποινική Ευθύνη των Υπουργών», όπως ισχύει, στις 19-6-2018: α) Ποινική δικογραφία που αφορά στον Υπουργό Υγείας Ανδρέα Ξανθό και τον Αναπληρωτή Υπουργό Υγείας Παύλο </w:t>
        </w:r>
        <w:proofErr w:type="spellStart"/>
        <w:r w:rsidRPr="0061121E">
          <w:rPr>
            <w:rFonts w:eastAsia="Times New Roman"/>
            <w:szCs w:val="24"/>
            <w:lang w:eastAsia="en-US"/>
          </w:rPr>
          <w:t>Πολάκη</w:t>
        </w:r>
        <w:proofErr w:type="spellEnd"/>
        <w:r w:rsidRPr="0061121E">
          <w:rPr>
            <w:rFonts w:eastAsia="Times New Roman"/>
            <w:szCs w:val="24"/>
            <w:lang w:eastAsia="en-US"/>
          </w:rPr>
          <w:t xml:space="preserve"> και β) Ποινική δικογραφία που αφορά στον Αναπληρωτή Υπουργό Υγείας Παύλο </w:t>
        </w:r>
        <w:proofErr w:type="spellStart"/>
        <w:r w:rsidRPr="0061121E">
          <w:rPr>
            <w:rFonts w:eastAsia="Times New Roman"/>
            <w:szCs w:val="24"/>
            <w:lang w:eastAsia="en-US"/>
          </w:rPr>
          <w:t>Πολάκη</w:t>
        </w:r>
        <w:proofErr w:type="spellEnd"/>
        <w:r w:rsidRPr="0061121E">
          <w:rPr>
            <w:rFonts w:eastAsia="Times New Roman"/>
            <w:szCs w:val="24"/>
            <w:lang w:eastAsia="en-US"/>
          </w:rPr>
          <w:t xml:space="preserve">, σελ. </w:t>
        </w:r>
        <w:r w:rsidRPr="0061121E">
          <w:rPr>
            <w:rFonts w:eastAsia="Times New Roman"/>
            <w:szCs w:val="24"/>
            <w:lang w:eastAsia="en-US"/>
          </w:rPr>
          <w:br/>
          <w:t xml:space="preserve">5. Ανακοινώνεται ότι ο Βουλευτής του Λαϊκού Συνδέσμου Χρυσή-Αυγή κ. Νικόλαος </w:t>
        </w:r>
        <w:proofErr w:type="spellStart"/>
        <w:r w:rsidRPr="0061121E">
          <w:rPr>
            <w:rFonts w:eastAsia="Times New Roman"/>
            <w:szCs w:val="24"/>
            <w:lang w:eastAsia="en-US"/>
          </w:rPr>
          <w:t>Κούζηλος</w:t>
        </w:r>
        <w:proofErr w:type="spellEnd"/>
        <w:r w:rsidRPr="0061121E">
          <w:rPr>
            <w:rFonts w:eastAsia="Times New Roman"/>
            <w:szCs w:val="24"/>
            <w:lang w:eastAsia="en-US"/>
          </w:rPr>
          <w:t xml:space="preserve"> εγγράφως μας ενημερώνει ότι στην διεξαχθείσα ψηφοφορία που </w:t>
        </w:r>
        <w:proofErr w:type="spellStart"/>
        <w:r w:rsidRPr="0061121E">
          <w:rPr>
            <w:rFonts w:eastAsia="Times New Roman"/>
            <w:szCs w:val="24"/>
            <w:lang w:eastAsia="en-US"/>
          </w:rPr>
          <w:t>διενεργήθη</w:t>
        </w:r>
        <w:proofErr w:type="spellEnd"/>
        <w:r w:rsidRPr="0061121E">
          <w:rPr>
            <w:rFonts w:eastAsia="Times New Roman"/>
            <w:szCs w:val="24"/>
            <w:lang w:eastAsia="en-US"/>
          </w:rPr>
          <w:t xml:space="preserve"> την 20η Ιουνίου 2018 στη ΡΜΑΞ„ Συνεδρίαση της Βουλής για το σχεδίου νόμου: «Κύρωση της Συμφωνίας μεταξύ της Κυβέρνησης της Ελληνικής Δημοκρατίας και της Κυβέρνησης του Κράτους του Ισραήλ σχετικά με την επικερδή απασχόληση των εξαρτώμενων μελών των Μελών Διπλωματικών Αποστολών ή Προξενικών Αρχών και άλλες διατάξεις», ότι εκ παραδρομής δεν επικύρωσε στο ηλεκτρονικό σύστημα την ψήφιση του άρθρου 4 (" Έναρξη Ισχύος") και του ακροτελεύτιου άρθρου. Παρακαλώ για την καταγραφή της ψήφισης τους ως "ΚΑΤΑ", σελ. </w:t>
        </w:r>
        <w:r w:rsidRPr="0061121E">
          <w:rPr>
            <w:rFonts w:eastAsia="Times New Roman"/>
            <w:szCs w:val="24"/>
            <w:lang w:eastAsia="en-US"/>
          </w:rPr>
          <w:br/>
          <w:t xml:space="preserve">6. Επί διαδικαστικού θέματος, σελ. </w:t>
        </w:r>
        <w:r w:rsidRPr="0061121E">
          <w:rPr>
            <w:rFonts w:eastAsia="Times New Roman"/>
            <w:szCs w:val="24"/>
            <w:lang w:eastAsia="en-US"/>
          </w:rPr>
          <w:br/>
          <w:t xml:space="preserve">7. Επί προσωπικού θέματος, σελ. </w:t>
        </w:r>
        <w:r w:rsidRPr="0061121E">
          <w:rPr>
            <w:rFonts w:eastAsia="Times New Roman"/>
            <w:szCs w:val="24"/>
            <w:lang w:eastAsia="en-US"/>
          </w:rPr>
          <w:br/>
        </w:r>
      </w:ins>
    </w:p>
    <w:p w14:paraId="50E07284" w14:textId="77777777" w:rsidR="0061121E" w:rsidRPr="0061121E" w:rsidRDefault="0061121E" w:rsidP="0061121E">
      <w:pPr>
        <w:spacing w:after="0" w:line="360" w:lineRule="auto"/>
        <w:rPr>
          <w:ins w:id="22" w:author="Φλούδα Χριστίνα" w:date="2018-07-05T10:12:00Z"/>
          <w:rFonts w:eastAsia="Times New Roman"/>
          <w:szCs w:val="24"/>
          <w:lang w:eastAsia="en-US"/>
        </w:rPr>
      </w:pPr>
      <w:ins w:id="23" w:author="Φλούδα Χριστίνα" w:date="2018-07-05T10:12:00Z">
        <w:r w:rsidRPr="0061121E">
          <w:rPr>
            <w:rFonts w:eastAsia="Times New Roman"/>
            <w:szCs w:val="24"/>
            <w:lang w:eastAsia="en-US"/>
          </w:rPr>
          <w:t>Β. ΚΟΙΝΟΒΟΥΕΤΙΚΟΣ ΕΛΕΓΧΟΣ</w:t>
        </w:r>
      </w:ins>
    </w:p>
    <w:p w14:paraId="4D961156" w14:textId="77777777" w:rsidR="0061121E" w:rsidRPr="0061121E" w:rsidRDefault="0061121E" w:rsidP="0061121E">
      <w:pPr>
        <w:spacing w:after="0" w:line="360" w:lineRule="auto"/>
        <w:rPr>
          <w:ins w:id="24" w:author="Φλούδα Χριστίνα" w:date="2018-07-05T10:12:00Z"/>
          <w:rFonts w:eastAsia="Times New Roman"/>
          <w:szCs w:val="24"/>
          <w:lang w:eastAsia="en-US"/>
        </w:rPr>
      </w:pPr>
      <w:ins w:id="25" w:author="Φλούδα Χριστίνα" w:date="2018-07-05T10:12:00Z">
        <w:r w:rsidRPr="0061121E">
          <w:rPr>
            <w:rFonts w:eastAsia="Times New Roman"/>
            <w:szCs w:val="24"/>
            <w:lang w:eastAsia="en-US"/>
          </w:rPr>
          <w:t xml:space="preserve">Ανακοίνωση του δελτίου επικαίρων ερωτήσεων της Πέμπτης 21 Ιουνίου 2018, σελ. </w:t>
        </w:r>
      </w:ins>
    </w:p>
    <w:p w14:paraId="1123F2DA" w14:textId="77777777" w:rsidR="0061121E" w:rsidRPr="0061121E" w:rsidRDefault="0061121E" w:rsidP="0061121E">
      <w:pPr>
        <w:spacing w:after="0" w:line="360" w:lineRule="auto"/>
        <w:rPr>
          <w:ins w:id="26" w:author="Φλούδα Χριστίνα" w:date="2018-07-05T10:12:00Z"/>
          <w:rFonts w:eastAsia="Times New Roman"/>
          <w:szCs w:val="24"/>
          <w:lang w:eastAsia="en-US"/>
        </w:rPr>
      </w:pPr>
      <w:ins w:id="27" w:author="Φλούδα Χριστίνα" w:date="2018-07-05T10:12:00Z">
        <w:r w:rsidRPr="0061121E">
          <w:rPr>
            <w:rFonts w:eastAsia="Times New Roman"/>
            <w:szCs w:val="24"/>
            <w:lang w:eastAsia="en-US"/>
          </w:rPr>
          <w:br/>
          <w:t xml:space="preserve">Γ. ΝΟΜΟΘΕΤΙΚΗ ΕΡΓΑΣΙΑ </w:t>
        </w:r>
        <w:r w:rsidRPr="0061121E">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Εξωτερικών: «Κύρωση της Συμφωνίας μεταξύ της Κυβέρνησης της Ελληνικής Δημοκρατίας και της Κυβέρνησης του Κράτους του Ισραήλ σχετικά με την επικερδή απασχόληση των εξαρτώμενων μελών των Μελών Διπλωματικών Αποστολών ή Προξενικών Αρχών και άλλες διατάξεις», σελ. </w:t>
        </w:r>
        <w:r w:rsidRPr="0061121E">
          <w:rPr>
            <w:rFonts w:eastAsia="Times New Roman"/>
            <w:szCs w:val="24"/>
            <w:lang w:eastAsia="en-US"/>
          </w:rPr>
          <w:br/>
          <w:t xml:space="preserve"> </w:t>
        </w:r>
        <w:r w:rsidRPr="0061121E">
          <w:rPr>
            <w:rFonts w:eastAsia="Times New Roman"/>
            <w:szCs w:val="24"/>
            <w:lang w:eastAsia="en-US"/>
          </w:rPr>
          <w:br/>
          <w:t>ΠΡΟΕΔΡΕΥΩΝ</w:t>
        </w:r>
      </w:ins>
    </w:p>
    <w:p w14:paraId="2B284A2C" w14:textId="77777777" w:rsidR="0061121E" w:rsidRPr="0061121E" w:rsidRDefault="0061121E" w:rsidP="0061121E">
      <w:pPr>
        <w:spacing w:after="0" w:line="360" w:lineRule="auto"/>
        <w:rPr>
          <w:ins w:id="28" w:author="Φλούδα Χριστίνα" w:date="2018-07-05T10:12:00Z"/>
          <w:rFonts w:eastAsia="Times New Roman"/>
          <w:szCs w:val="24"/>
          <w:lang w:eastAsia="en-US"/>
        </w:rPr>
      </w:pPr>
    </w:p>
    <w:p w14:paraId="43B23D92" w14:textId="77777777" w:rsidR="0061121E" w:rsidRPr="0061121E" w:rsidRDefault="0061121E" w:rsidP="0061121E">
      <w:pPr>
        <w:spacing w:after="0" w:line="360" w:lineRule="auto"/>
        <w:rPr>
          <w:ins w:id="29" w:author="Φλούδα Χριστίνα" w:date="2018-07-05T10:12:00Z"/>
          <w:rFonts w:eastAsia="Times New Roman"/>
          <w:szCs w:val="24"/>
          <w:lang w:eastAsia="en-US"/>
        </w:rPr>
      </w:pPr>
      <w:ins w:id="30" w:author="Φλούδα Χριστίνα" w:date="2018-07-05T10:12:00Z">
        <w:r w:rsidRPr="0061121E">
          <w:rPr>
            <w:rFonts w:eastAsia="Times New Roman"/>
            <w:szCs w:val="24"/>
            <w:lang w:eastAsia="en-US"/>
          </w:rPr>
          <w:t>ΚΡΕΜΑΣΤΙΝΟΣ Δ. , σελ.</w:t>
        </w:r>
        <w:r w:rsidRPr="0061121E">
          <w:rPr>
            <w:rFonts w:eastAsia="Times New Roman"/>
            <w:szCs w:val="24"/>
            <w:lang w:eastAsia="en-US"/>
          </w:rPr>
          <w:br/>
        </w:r>
      </w:ins>
    </w:p>
    <w:p w14:paraId="27F0DDBC" w14:textId="77777777" w:rsidR="0061121E" w:rsidRPr="0061121E" w:rsidRDefault="0061121E" w:rsidP="0061121E">
      <w:pPr>
        <w:spacing w:after="0" w:line="360" w:lineRule="auto"/>
        <w:rPr>
          <w:ins w:id="31" w:author="Φλούδα Χριστίνα" w:date="2018-07-05T10:12:00Z"/>
          <w:rFonts w:eastAsia="Times New Roman"/>
          <w:szCs w:val="24"/>
          <w:lang w:eastAsia="en-US"/>
        </w:rPr>
      </w:pPr>
      <w:ins w:id="32" w:author="Φλούδα Χριστίνα" w:date="2018-07-05T10:12:00Z">
        <w:r w:rsidRPr="0061121E">
          <w:rPr>
            <w:rFonts w:eastAsia="Times New Roman"/>
            <w:szCs w:val="24"/>
            <w:lang w:eastAsia="en-US"/>
          </w:rPr>
          <w:t xml:space="preserve"> </w:t>
        </w:r>
        <w:r w:rsidRPr="0061121E">
          <w:rPr>
            <w:rFonts w:eastAsia="Times New Roman"/>
            <w:szCs w:val="24"/>
            <w:lang w:eastAsia="en-US"/>
          </w:rPr>
          <w:br/>
        </w:r>
      </w:ins>
    </w:p>
    <w:p w14:paraId="5E774B03" w14:textId="77777777" w:rsidR="0061121E" w:rsidRPr="0061121E" w:rsidRDefault="0061121E" w:rsidP="0061121E">
      <w:pPr>
        <w:spacing w:after="0" w:line="360" w:lineRule="auto"/>
        <w:rPr>
          <w:ins w:id="33" w:author="Φλούδα Χριστίνα" w:date="2018-07-05T10:12:00Z"/>
          <w:rFonts w:eastAsia="Times New Roman"/>
          <w:szCs w:val="24"/>
          <w:lang w:eastAsia="en-US"/>
        </w:rPr>
      </w:pPr>
      <w:ins w:id="34" w:author="Φλούδα Χριστίνα" w:date="2018-07-05T10:12:00Z">
        <w:r w:rsidRPr="0061121E">
          <w:rPr>
            <w:rFonts w:eastAsia="Times New Roman"/>
            <w:szCs w:val="24"/>
            <w:lang w:eastAsia="en-US"/>
          </w:rPr>
          <w:t>ΟΜΙΛΗΤΕΣ</w:t>
        </w:r>
      </w:ins>
    </w:p>
    <w:p w14:paraId="68192EA3" w14:textId="2185AA80" w:rsidR="0061121E" w:rsidRDefault="0061121E" w:rsidP="0061121E">
      <w:pPr>
        <w:spacing w:line="600" w:lineRule="auto"/>
        <w:ind w:firstLine="720"/>
        <w:contextualSpacing/>
        <w:mirrorIndents/>
        <w:jc w:val="center"/>
        <w:rPr>
          <w:ins w:id="35" w:author="Φλούδα Χριστίνα" w:date="2018-07-05T10:12:00Z"/>
          <w:rFonts w:eastAsia="Times New Roman"/>
          <w:szCs w:val="24"/>
        </w:rPr>
      </w:pPr>
      <w:ins w:id="36" w:author="Φλούδα Χριστίνα" w:date="2018-07-05T10:12:00Z">
        <w:r w:rsidRPr="0061121E">
          <w:rPr>
            <w:rFonts w:eastAsia="Times New Roman"/>
            <w:szCs w:val="24"/>
            <w:lang w:eastAsia="en-US"/>
          </w:rPr>
          <w:br/>
          <w:t>Α. Επί διαδικαστικού θέματος:</w:t>
        </w:r>
        <w:r w:rsidRPr="0061121E">
          <w:rPr>
            <w:rFonts w:eastAsia="Times New Roman"/>
            <w:szCs w:val="24"/>
            <w:lang w:eastAsia="en-US"/>
          </w:rPr>
          <w:br/>
          <w:t>ΑΜΑΝΑΤΙΔΗΣ Ι. , σελ.</w:t>
        </w:r>
        <w:r w:rsidRPr="0061121E">
          <w:rPr>
            <w:rFonts w:eastAsia="Times New Roman"/>
            <w:szCs w:val="24"/>
            <w:lang w:eastAsia="en-US"/>
          </w:rPr>
          <w:br/>
          <w:t>ΔΑΒΑΚΗΣ Α. , σελ.</w:t>
        </w:r>
        <w:r w:rsidRPr="0061121E">
          <w:rPr>
            <w:rFonts w:eastAsia="Times New Roman"/>
            <w:szCs w:val="24"/>
            <w:lang w:eastAsia="en-US"/>
          </w:rPr>
          <w:br/>
          <w:t>ΔΡΙΤΣΑΣ Θ. , σελ.</w:t>
        </w:r>
        <w:r w:rsidRPr="0061121E">
          <w:rPr>
            <w:rFonts w:eastAsia="Times New Roman"/>
            <w:szCs w:val="24"/>
            <w:lang w:eastAsia="en-US"/>
          </w:rPr>
          <w:br/>
          <w:t>ΚΑΤΣΙΚΗΣ Κ. , σελ.</w:t>
        </w:r>
        <w:r w:rsidRPr="0061121E">
          <w:rPr>
            <w:rFonts w:eastAsia="Times New Roman"/>
            <w:szCs w:val="24"/>
            <w:lang w:eastAsia="en-US"/>
          </w:rPr>
          <w:br/>
          <w:t>ΚΟΥΜΟΥΤΣΑΚΟΣ Γ. , σελ.</w:t>
        </w:r>
        <w:r w:rsidRPr="0061121E">
          <w:rPr>
            <w:rFonts w:eastAsia="Times New Roman"/>
            <w:szCs w:val="24"/>
            <w:lang w:eastAsia="en-US"/>
          </w:rPr>
          <w:br/>
          <w:t>ΚΡΕΜΑΣΤΙΝΟΣ Δ. , σελ.</w:t>
        </w:r>
        <w:r w:rsidRPr="0061121E">
          <w:rPr>
            <w:rFonts w:eastAsia="Times New Roman"/>
            <w:szCs w:val="24"/>
            <w:lang w:eastAsia="en-US"/>
          </w:rPr>
          <w:br/>
          <w:t>ΛΑΜΠΡΟΥΛΗΣ Γ. , σελ.</w:t>
        </w:r>
        <w:r w:rsidRPr="0061121E">
          <w:rPr>
            <w:rFonts w:eastAsia="Times New Roman"/>
            <w:szCs w:val="24"/>
            <w:lang w:eastAsia="en-US"/>
          </w:rPr>
          <w:br/>
          <w:t>ΛΟΒΕΡΔΟΣ Α. , σελ.</w:t>
        </w:r>
        <w:r w:rsidRPr="0061121E">
          <w:rPr>
            <w:rFonts w:eastAsia="Times New Roman"/>
            <w:szCs w:val="24"/>
            <w:lang w:eastAsia="en-US"/>
          </w:rPr>
          <w:br/>
          <w:t>ΞΥΔΑΚΗΣ Ν. , σελ.</w:t>
        </w:r>
        <w:r w:rsidRPr="0061121E">
          <w:rPr>
            <w:rFonts w:eastAsia="Times New Roman"/>
            <w:szCs w:val="24"/>
            <w:lang w:eastAsia="en-US"/>
          </w:rPr>
          <w:br/>
          <w:t>ΤΖΑΒΑΡΑΣ Κ. , σελ.</w:t>
        </w:r>
        <w:r w:rsidRPr="0061121E">
          <w:rPr>
            <w:rFonts w:eastAsia="Times New Roman"/>
            <w:szCs w:val="24"/>
            <w:lang w:eastAsia="en-US"/>
          </w:rPr>
          <w:br/>
          <w:t>ΤΡΙΑΝΤΑΦΥΛΛΟΥ Μ. , σελ.</w:t>
        </w:r>
        <w:r w:rsidRPr="0061121E">
          <w:rPr>
            <w:rFonts w:eastAsia="Times New Roman"/>
            <w:szCs w:val="24"/>
            <w:lang w:eastAsia="en-US"/>
          </w:rPr>
          <w:br/>
        </w:r>
        <w:r w:rsidRPr="0061121E">
          <w:rPr>
            <w:rFonts w:eastAsia="Times New Roman"/>
            <w:szCs w:val="24"/>
            <w:lang w:eastAsia="en-US"/>
          </w:rPr>
          <w:br/>
          <w:t>Β. Επί προσωπικού θέματος:</w:t>
        </w:r>
        <w:r w:rsidRPr="0061121E">
          <w:rPr>
            <w:rFonts w:eastAsia="Times New Roman"/>
            <w:szCs w:val="24"/>
            <w:lang w:eastAsia="en-US"/>
          </w:rPr>
          <w:br/>
          <w:t>ΛΟΒΕΡΔΟΣ Α. , σελ.</w:t>
        </w:r>
        <w:r w:rsidRPr="0061121E">
          <w:rPr>
            <w:rFonts w:eastAsia="Times New Roman"/>
            <w:szCs w:val="24"/>
            <w:lang w:eastAsia="en-US"/>
          </w:rPr>
          <w:br/>
        </w:r>
        <w:r w:rsidRPr="0061121E">
          <w:rPr>
            <w:rFonts w:eastAsia="Times New Roman"/>
            <w:szCs w:val="24"/>
            <w:lang w:eastAsia="en-US"/>
          </w:rPr>
          <w:br/>
          <w:t>Γ. Επί του σχεδίου νόμου του Υπουργείου Εξωτερικών:</w:t>
        </w:r>
        <w:r w:rsidRPr="0061121E">
          <w:rPr>
            <w:rFonts w:eastAsia="Times New Roman"/>
            <w:szCs w:val="24"/>
            <w:lang w:eastAsia="en-US"/>
          </w:rPr>
          <w:br/>
          <w:t>ΑΜΑΝΑΤΙΔΗΣ Ι. , σελ.</w:t>
        </w:r>
        <w:r w:rsidRPr="0061121E">
          <w:rPr>
            <w:rFonts w:eastAsia="Times New Roman"/>
            <w:szCs w:val="24"/>
            <w:lang w:eastAsia="en-US"/>
          </w:rPr>
          <w:br/>
          <w:t>ΔΑΒΑΚΗΣ Α. , σελ.</w:t>
        </w:r>
        <w:r w:rsidRPr="0061121E">
          <w:rPr>
            <w:rFonts w:eastAsia="Times New Roman"/>
            <w:szCs w:val="24"/>
            <w:lang w:eastAsia="en-US"/>
          </w:rPr>
          <w:br/>
          <w:t>ΚΟΥΒΕΛΗΣ Φ. , σελ.</w:t>
        </w:r>
        <w:r w:rsidRPr="0061121E">
          <w:rPr>
            <w:rFonts w:eastAsia="Times New Roman"/>
            <w:szCs w:val="24"/>
            <w:lang w:eastAsia="en-US"/>
          </w:rPr>
          <w:br/>
          <w:t>ΚΟΥΖΗΛΟΣ Ν. , σελ.</w:t>
        </w:r>
        <w:r w:rsidRPr="0061121E">
          <w:rPr>
            <w:rFonts w:eastAsia="Times New Roman"/>
            <w:szCs w:val="24"/>
            <w:lang w:eastAsia="en-US"/>
          </w:rPr>
          <w:br/>
          <w:t>ΚΟΥΜΟΥΤΣΑΚΟΣ Γ. , σελ.</w:t>
        </w:r>
        <w:r w:rsidRPr="0061121E">
          <w:rPr>
            <w:rFonts w:eastAsia="Times New Roman"/>
            <w:szCs w:val="24"/>
            <w:lang w:eastAsia="en-US"/>
          </w:rPr>
          <w:br/>
          <w:t>ΛΑΜΠΡΟΥΛΗΣ Γ. , σελ.</w:t>
        </w:r>
        <w:r w:rsidRPr="0061121E">
          <w:rPr>
            <w:rFonts w:eastAsia="Times New Roman"/>
            <w:szCs w:val="24"/>
            <w:lang w:eastAsia="en-US"/>
          </w:rPr>
          <w:br/>
          <w:t>ΛΟΒΕΡΔΟΣ Α. , σελ.</w:t>
        </w:r>
        <w:r w:rsidRPr="0061121E">
          <w:rPr>
            <w:rFonts w:eastAsia="Times New Roman"/>
            <w:szCs w:val="24"/>
            <w:lang w:eastAsia="en-US"/>
          </w:rPr>
          <w:br/>
        </w:r>
        <w:r w:rsidRPr="0061121E">
          <w:rPr>
            <w:rFonts w:eastAsia="Times New Roman"/>
            <w:szCs w:val="24"/>
            <w:lang w:eastAsia="en-US"/>
          </w:rPr>
          <w:br/>
          <w:t>ΠΑΡΕΜΒΑΣΕΙΣ:</w:t>
        </w:r>
        <w:r w:rsidRPr="0061121E">
          <w:rPr>
            <w:rFonts w:eastAsia="Times New Roman"/>
            <w:szCs w:val="24"/>
            <w:lang w:eastAsia="en-US"/>
          </w:rPr>
          <w:br/>
          <w:t>ΜΠΑΛΛΗΣ Σ. , σελ.</w:t>
        </w:r>
        <w:r w:rsidRPr="0061121E">
          <w:rPr>
            <w:rFonts w:eastAsia="Times New Roman"/>
            <w:szCs w:val="24"/>
            <w:lang w:eastAsia="en-US"/>
          </w:rPr>
          <w:br/>
          <w:t>ΤΖΑΒΑΡΑΣ Κ. , σελ.</w:t>
        </w:r>
        <w:r w:rsidRPr="0061121E">
          <w:rPr>
            <w:rFonts w:eastAsia="Times New Roman"/>
            <w:szCs w:val="24"/>
            <w:lang w:eastAsia="en-US"/>
          </w:rPr>
          <w:br/>
        </w:r>
      </w:ins>
    </w:p>
    <w:p w14:paraId="23A612D6" w14:textId="642B318F" w:rsidR="002C273E" w:rsidRDefault="0061121E">
      <w:pPr>
        <w:spacing w:line="600" w:lineRule="auto"/>
        <w:ind w:firstLine="720"/>
        <w:contextualSpacing/>
        <w:mirrorIndents/>
        <w:jc w:val="center"/>
        <w:rPr>
          <w:rFonts w:eastAsia="Times New Roman"/>
          <w:szCs w:val="24"/>
        </w:rPr>
      </w:pPr>
      <w:r w:rsidRPr="00F82BC8">
        <w:rPr>
          <w:rFonts w:eastAsia="Times New Roman"/>
          <w:szCs w:val="24"/>
        </w:rPr>
        <w:t>ΠΡΑΚΤΙΚΑ ΒΟΥΛΗΣ</w:t>
      </w:r>
    </w:p>
    <w:p w14:paraId="23A612D7" w14:textId="77777777" w:rsidR="002C273E" w:rsidRDefault="0061121E">
      <w:pPr>
        <w:spacing w:line="600" w:lineRule="auto"/>
        <w:ind w:firstLine="720"/>
        <w:contextualSpacing/>
        <w:mirrorIndents/>
        <w:jc w:val="center"/>
        <w:rPr>
          <w:rFonts w:eastAsia="Times New Roman"/>
          <w:szCs w:val="24"/>
        </w:rPr>
      </w:pPr>
      <w:r w:rsidRPr="00F82BC8">
        <w:rPr>
          <w:rFonts w:eastAsia="Times New Roman"/>
          <w:szCs w:val="24"/>
        </w:rPr>
        <w:t>Ι</w:t>
      </w:r>
      <w:r w:rsidRPr="00F82BC8">
        <w:rPr>
          <w:rFonts w:eastAsia="Times New Roman"/>
          <w:szCs w:val="24"/>
        </w:rPr>
        <w:t>Ζ΄ ΠΕΡΙΟΔΟΣ</w:t>
      </w:r>
    </w:p>
    <w:p w14:paraId="23A612D8" w14:textId="77777777" w:rsidR="002C273E" w:rsidRDefault="0061121E">
      <w:pPr>
        <w:spacing w:line="600" w:lineRule="auto"/>
        <w:ind w:firstLine="720"/>
        <w:contextualSpacing/>
        <w:mirrorIndents/>
        <w:jc w:val="center"/>
        <w:rPr>
          <w:rFonts w:eastAsia="Times New Roman"/>
          <w:szCs w:val="24"/>
        </w:rPr>
      </w:pPr>
      <w:r w:rsidRPr="00F82BC8">
        <w:rPr>
          <w:rFonts w:eastAsia="Times New Roman"/>
          <w:szCs w:val="24"/>
        </w:rPr>
        <w:t>ΠΡΟΕΔΡΕΥΟΜΕΝΗΣ ΚΟΙΝΟΒΟΥΛΕΥΤΙΚΗΣ ΔΗΜΟΚΡΑΤΙΑΣ</w:t>
      </w:r>
    </w:p>
    <w:p w14:paraId="23A612D9" w14:textId="77777777" w:rsidR="002C273E" w:rsidRDefault="0061121E">
      <w:pPr>
        <w:spacing w:line="600" w:lineRule="auto"/>
        <w:ind w:firstLine="720"/>
        <w:contextualSpacing/>
        <w:mirrorIndents/>
        <w:jc w:val="center"/>
        <w:rPr>
          <w:rFonts w:eastAsia="Times New Roman"/>
          <w:szCs w:val="24"/>
        </w:rPr>
      </w:pPr>
      <w:r w:rsidRPr="00F82BC8">
        <w:rPr>
          <w:rFonts w:eastAsia="Times New Roman"/>
          <w:szCs w:val="24"/>
        </w:rPr>
        <w:t>ΣΥΝΟΔΟΣ Γ΄</w:t>
      </w:r>
    </w:p>
    <w:p w14:paraId="23A612DA" w14:textId="77777777" w:rsidR="002C273E" w:rsidRDefault="0061121E">
      <w:pPr>
        <w:spacing w:line="600" w:lineRule="auto"/>
        <w:ind w:firstLine="720"/>
        <w:contextualSpacing/>
        <w:mirrorIndents/>
        <w:jc w:val="center"/>
        <w:rPr>
          <w:rFonts w:eastAsia="Times New Roman"/>
          <w:szCs w:val="24"/>
        </w:rPr>
      </w:pPr>
      <w:r>
        <w:rPr>
          <w:rFonts w:eastAsia="Times New Roman"/>
          <w:szCs w:val="24"/>
        </w:rPr>
        <w:t>ΣΥΝΕΔΡΙΑΣΗ</w:t>
      </w:r>
      <w:r w:rsidRPr="00F82BC8">
        <w:rPr>
          <w:rFonts w:eastAsia="Times New Roman"/>
          <w:szCs w:val="24"/>
        </w:rPr>
        <w:t xml:space="preserve"> ΡΜΑ΄</w:t>
      </w:r>
    </w:p>
    <w:p w14:paraId="23A612DB" w14:textId="77777777" w:rsidR="002C273E" w:rsidRDefault="0061121E">
      <w:pPr>
        <w:spacing w:line="600" w:lineRule="auto"/>
        <w:ind w:firstLine="720"/>
        <w:contextualSpacing/>
        <w:mirrorIndents/>
        <w:jc w:val="center"/>
        <w:rPr>
          <w:rFonts w:eastAsia="Times New Roman"/>
          <w:szCs w:val="24"/>
        </w:rPr>
      </w:pPr>
      <w:r w:rsidRPr="00F82BC8">
        <w:rPr>
          <w:rFonts w:eastAsia="Times New Roman"/>
          <w:szCs w:val="24"/>
        </w:rPr>
        <w:t>Τετάρτη 20 Ιουνίου 2018</w:t>
      </w:r>
    </w:p>
    <w:p w14:paraId="23A612DC" w14:textId="77777777" w:rsidR="002C273E" w:rsidRDefault="0061121E">
      <w:pPr>
        <w:spacing w:line="600" w:lineRule="auto"/>
        <w:ind w:firstLine="720"/>
        <w:contextualSpacing/>
        <w:mirrorIndents/>
        <w:jc w:val="both"/>
        <w:rPr>
          <w:rFonts w:eastAsia="Times New Roman"/>
          <w:szCs w:val="24"/>
        </w:rPr>
      </w:pPr>
      <w:r w:rsidRPr="00F82BC8">
        <w:rPr>
          <w:rFonts w:eastAsia="Times New Roman"/>
          <w:szCs w:val="24"/>
        </w:rPr>
        <w:t>Αθήνα, σήμερα στις 20 Ιουνίου 2018, ημέρα Τετάρτη και ώρα 10.15΄</w:t>
      </w:r>
      <w:r w:rsidRPr="007B1351">
        <w:rPr>
          <w:rFonts w:eastAsia="Times New Roman"/>
          <w:szCs w:val="24"/>
        </w:rPr>
        <w:t>,</w:t>
      </w:r>
      <w:r w:rsidRPr="00F82BC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 xml:space="preserve">Ε΄ Αντιπροέδρου </w:t>
      </w:r>
      <w:r w:rsidRPr="00F82BC8">
        <w:rPr>
          <w:rFonts w:eastAsia="Times New Roman"/>
          <w:szCs w:val="24"/>
        </w:rPr>
        <w:t xml:space="preserve">αυτής κ. </w:t>
      </w:r>
      <w:r w:rsidRPr="00A16172">
        <w:rPr>
          <w:rFonts w:eastAsia="Times New Roman"/>
          <w:b/>
          <w:szCs w:val="24"/>
        </w:rPr>
        <w:t>ΔΗΜΗΤΡΙΟΥ ΚΡΕΜΑΣΤΙΝΟΥ</w:t>
      </w:r>
      <w:r w:rsidRPr="00F82BC8">
        <w:rPr>
          <w:rFonts w:eastAsia="Times New Roman"/>
          <w:szCs w:val="24"/>
        </w:rPr>
        <w:t>.</w:t>
      </w:r>
    </w:p>
    <w:p w14:paraId="23A612DD" w14:textId="77777777" w:rsidR="002C273E" w:rsidRDefault="0061121E">
      <w:pPr>
        <w:spacing w:line="600" w:lineRule="auto"/>
        <w:ind w:firstLine="720"/>
        <w:contextualSpacing/>
        <w:mirrorIndents/>
        <w:jc w:val="both"/>
        <w:rPr>
          <w:rFonts w:eastAsia="Times New Roman"/>
          <w:szCs w:val="24"/>
        </w:rPr>
      </w:pPr>
      <w:r w:rsidRPr="00F82BC8">
        <w:rPr>
          <w:rFonts w:eastAsia="Times New Roman"/>
          <w:b/>
          <w:bCs/>
          <w:szCs w:val="24"/>
        </w:rPr>
        <w:t xml:space="preserve">ΠΡΟΕΔΡΕΥΩΝ (Δημήτριος </w:t>
      </w:r>
      <w:proofErr w:type="spellStart"/>
      <w:r w:rsidRPr="00F82BC8">
        <w:rPr>
          <w:rFonts w:eastAsia="Times New Roman"/>
          <w:b/>
          <w:bCs/>
          <w:szCs w:val="24"/>
        </w:rPr>
        <w:t>Κρεμαστινός</w:t>
      </w:r>
      <w:proofErr w:type="spellEnd"/>
      <w:r w:rsidRPr="00F82BC8">
        <w:rPr>
          <w:rFonts w:eastAsia="Times New Roman"/>
          <w:b/>
          <w:bCs/>
          <w:szCs w:val="24"/>
        </w:rPr>
        <w:t xml:space="preserve">): </w:t>
      </w:r>
      <w:r w:rsidRPr="00F82BC8">
        <w:rPr>
          <w:rFonts w:eastAsia="Times New Roman"/>
          <w:szCs w:val="24"/>
        </w:rPr>
        <w:t>Κυρίες και κύριοι συνάδελφοι, αρχίζει η συνεδρίαση.</w:t>
      </w:r>
    </w:p>
    <w:p w14:paraId="23A612DE" w14:textId="77777777" w:rsidR="002C273E" w:rsidRDefault="0061121E">
      <w:pPr>
        <w:spacing w:line="600" w:lineRule="auto"/>
        <w:ind w:firstLine="720"/>
        <w:contextualSpacing/>
        <w:mirrorIndents/>
        <w:jc w:val="both"/>
        <w:rPr>
          <w:rFonts w:eastAsia="Times New Roman"/>
          <w:color w:val="000000"/>
          <w:szCs w:val="24"/>
        </w:rPr>
      </w:pPr>
      <w:r>
        <w:rPr>
          <w:rFonts w:eastAsia="Times New Roman"/>
          <w:szCs w:val="24"/>
        </w:rPr>
        <w:t>Πρι</w:t>
      </w:r>
      <w:r>
        <w:rPr>
          <w:rFonts w:eastAsia="Times New Roman"/>
          <w:szCs w:val="24"/>
        </w:rPr>
        <w:t>ν εισέλθουμε στη σημερινή ημερήσια διάταξη νομοθετικής εργασίας έ</w:t>
      </w:r>
      <w:r w:rsidRPr="00F82BC8">
        <w:rPr>
          <w:rFonts w:eastAsia="Times New Roman"/>
          <w:szCs w:val="24"/>
        </w:rPr>
        <w:t xml:space="preserve">χω την τιμή να ανακοινώσω στο Σώμα το </w:t>
      </w:r>
      <w:r>
        <w:rPr>
          <w:rFonts w:eastAsia="Times New Roman"/>
          <w:szCs w:val="24"/>
        </w:rPr>
        <w:t>δ</w:t>
      </w:r>
      <w:r w:rsidRPr="00F82BC8">
        <w:rPr>
          <w:rFonts w:eastAsia="Times New Roman"/>
          <w:szCs w:val="24"/>
        </w:rPr>
        <w:t xml:space="preserve">ελτίο </w:t>
      </w:r>
      <w:r>
        <w:rPr>
          <w:rFonts w:eastAsia="Times New Roman"/>
          <w:szCs w:val="24"/>
        </w:rPr>
        <w:t>ε</w:t>
      </w:r>
      <w:r w:rsidRPr="00F82BC8">
        <w:rPr>
          <w:rFonts w:eastAsia="Times New Roman"/>
          <w:szCs w:val="24"/>
        </w:rPr>
        <w:t xml:space="preserve">πικαίρων </w:t>
      </w:r>
      <w:r>
        <w:rPr>
          <w:rFonts w:eastAsia="Times New Roman"/>
          <w:szCs w:val="24"/>
        </w:rPr>
        <w:t>ε</w:t>
      </w:r>
      <w:r w:rsidRPr="00F82BC8">
        <w:rPr>
          <w:rFonts w:eastAsia="Times New Roman"/>
          <w:szCs w:val="24"/>
        </w:rPr>
        <w:t>ρωτήσεων της Πέμπτης 21 Ιουνίου 2018.</w:t>
      </w:r>
    </w:p>
    <w:p w14:paraId="23A612DF" w14:textId="77777777" w:rsidR="002C273E" w:rsidRDefault="0061121E">
      <w:pPr>
        <w:shd w:val="clear" w:color="auto" w:fill="FFFFFF"/>
        <w:spacing w:after="0" w:line="600" w:lineRule="auto"/>
        <w:ind w:firstLine="720"/>
        <w:contextualSpacing/>
        <w:mirrorIndents/>
        <w:jc w:val="both"/>
        <w:rPr>
          <w:rFonts w:eastAsia="Times New Roman"/>
          <w:b/>
          <w:color w:val="000000"/>
          <w:szCs w:val="24"/>
        </w:rPr>
      </w:pPr>
      <w:r>
        <w:rPr>
          <w:rFonts w:eastAsia="Times New Roman"/>
          <w:bCs/>
          <w:color w:val="000000"/>
          <w:szCs w:val="24"/>
        </w:rPr>
        <w:lastRenderedPageBreak/>
        <w:t xml:space="preserve">Α. </w:t>
      </w:r>
      <w:r>
        <w:rPr>
          <w:rFonts w:eastAsia="Times New Roman"/>
          <w:bCs/>
          <w:color w:val="000000"/>
          <w:szCs w:val="24"/>
        </w:rPr>
        <w:t>ΕΠΙΚΑΙΡΕΣ ΕΡΩΤΗΣΕΙΣ</w:t>
      </w:r>
      <w:r>
        <w:rPr>
          <w:rFonts w:eastAsia="Times New Roman"/>
          <w:bCs/>
          <w:color w:val="000000"/>
          <w:szCs w:val="24"/>
        </w:rPr>
        <w:t xml:space="preserve"> Π</w:t>
      </w:r>
      <w:r w:rsidRPr="00F82BC8">
        <w:rPr>
          <w:rFonts w:eastAsia="Times New Roman"/>
          <w:bCs/>
          <w:color w:val="000000"/>
          <w:szCs w:val="24"/>
        </w:rPr>
        <w:t xml:space="preserve">ρώτου </w:t>
      </w:r>
      <w:r>
        <w:rPr>
          <w:rFonts w:eastAsia="Times New Roman"/>
          <w:bCs/>
          <w:color w:val="000000"/>
          <w:szCs w:val="24"/>
        </w:rPr>
        <w:t>Κύκλου (Άρθρο 130 παράγραφο</w:t>
      </w:r>
      <w:r>
        <w:rPr>
          <w:rFonts w:eastAsia="Times New Roman"/>
          <w:bCs/>
          <w:color w:val="000000"/>
          <w:szCs w:val="24"/>
        </w:rPr>
        <w:t>ι</w:t>
      </w:r>
      <w:r>
        <w:rPr>
          <w:rFonts w:eastAsia="Times New Roman"/>
          <w:bCs/>
          <w:color w:val="000000"/>
          <w:szCs w:val="24"/>
        </w:rPr>
        <w:t xml:space="preserve"> 2 και 3 του Κανονισμού της</w:t>
      </w:r>
      <w:r w:rsidRPr="00F82BC8">
        <w:rPr>
          <w:rFonts w:eastAsia="Times New Roman"/>
          <w:bCs/>
          <w:color w:val="000000"/>
          <w:szCs w:val="24"/>
        </w:rPr>
        <w:t xml:space="preserve"> Βουλής)</w:t>
      </w:r>
    </w:p>
    <w:p w14:paraId="23A612E0" w14:textId="77777777" w:rsidR="002C273E" w:rsidRDefault="0061121E">
      <w:pPr>
        <w:shd w:val="clear" w:color="auto" w:fill="FFFFFF"/>
        <w:spacing w:after="0" w:line="600" w:lineRule="auto"/>
        <w:ind w:firstLine="720"/>
        <w:jc w:val="both"/>
        <w:rPr>
          <w:rFonts w:eastAsia="Times New Roman"/>
          <w:color w:val="000000"/>
          <w:szCs w:val="24"/>
        </w:rPr>
      </w:pPr>
      <w:r w:rsidRPr="00B93C76">
        <w:rPr>
          <w:rFonts w:eastAsia="Times New Roman"/>
          <w:color w:val="000000"/>
          <w:szCs w:val="24"/>
        </w:rPr>
        <w:t xml:space="preserve"> </w:t>
      </w:r>
      <w:r>
        <w:rPr>
          <w:rFonts w:eastAsia="Times New Roman"/>
          <w:color w:val="000000"/>
          <w:szCs w:val="24"/>
        </w:rPr>
        <w:t>1.</w:t>
      </w:r>
      <w:r>
        <w:rPr>
          <w:rFonts w:eastAsia="Times New Roman"/>
          <w:color w:val="000000"/>
          <w:szCs w:val="24"/>
        </w:rPr>
        <w:t xml:space="preserve"> Η με αριθμό 1816/18-6-2018 επίκαιρη ερώτηση του Βουλευτή Εύβοιας του Συνασπισμού Ριζοσπαστικής Αριστεράς κ. Γεωργίου Ακριώτη προς την Υπουργό Πολιτισμού και Αθλητισμού, με θέμα: «Δημοτική αγορά Χαλκίδας». </w:t>
      </w:r>
    </w:p>
    <w:p w14:paraId="23A612E1"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2.</w:t>
      </w:r>
      <w:r w:rsidRPr="00F82BC8">
        <w:rPr>
          <w:rFonts w:eastAsia="Times New Roman"/>
          <w:color w:val="000000"/>
          <w:szCs w:val="24"/>
        </w:rPr>
        <w:t xml:space="preserve"> Η με αριθμό 1819/18-6-2018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w:t>
      </w:r>
      <w:r w:rsidRPr="00F82BC8">
        <w:rPr>
          <w:rFonts w:eastAsia="Times New Roman"/>
          <w:color w:val="000000"/>
          <w:szCs w:val="24"/>
        </w:rPr>
        <w:t>υ Βουλευτή Έβρου της Νέας Δημοκρατίας κ.</w:t>
      </w:r>
      <w:r>
        <w:rPr>
          <w:rFonts w:eastAsia="Times New Roman"/>
          <w:color w:val="000000"/>
          <w:szCs w:val="24"/>
        </w:rPr>
        <w:t xml:space="preserve"> </w:t>
      </w:r>
      <w:r w:rsidRPr="00F12590">
        <w:rPr>
          <w:rFonts w:eastAsia="Times New Roman"/>
          <w:bCs/>
          <w:color w:val="000000"/>
          <w:szCs w:val="24"/>
        </w:rPr>
        <w:t xml:space="preserve">Αναστασίου </w:t>
      </w:r>
      <w:proofErr w:type="spellStart"/>
      <w:r w:rsidRPr="00F12590">
        <w:rPr>
          <w:rFonts w:eastAsia="Times New Roman"/>
          <w:bCs/>
          <w:color w:val="000000"/>
          <w:szCs w:val="24"/>
        </w:rPr>
        <w:t>Δημοσχάκη</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F12590">
        <w:rPr>
          <w:rFonts w:eastAsia="Times New Roman"/>
          <w:bCs/>
          <w:color w:val="000000"/>
          <w:szCs w:val="24"/>
        </w:rPr>
        <w:t>Αγροτικής Ανάπτυξης και Τροφίμων,</w:t>
      </w:r>
      <w:r>
        <w:rPr>
          <w:rFonts w:eastAsia="Times New Roman"/>
          <w:b/>
          <w:color w:val="000000"/>
          <w:szCs w:val="24"/>
        </w:rPr>
        <w:t xml:space="preserve"> </w:t>
      </w:r>
      <w:r w:rsidRPr="00F82BC8">
        <w:rPr>
          <w:rFonts w:eastAsia="Times New Roman"/>
          <w:color w:val="000000"/>
          <w:szCs w:val="24"/>
        </w:rPr>
        <w:t>με θέμα: «Αντιμετώπιση προβλημάτων λειτουργίας ΤΟΕΒ».</w:t>
      </w:r>
    </w:p>
    <w:p w14:paraId="23A612E2"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3.</w:t>
      </w:r>
      <w:r w:rsidRPr="00F82BC8">
        <w:rPr>
          <w:rFonts w:eastAsia="Times New Roman"/>
          <w:color w:val="000000"/>
          <w:szCs w:val="24"/>
        </w:rPr>
        <w:t xml:space="preserve"> Η με αριθμό 1815/18-6-</w:t>
      </w:r>
      <w:r>
        <w:rPr>
          <w:rFonts w:eastAsia="Times New Roman"/>
          <w:color w:val="000000"/>
          <w:szCs w:val="24"/>
        </w:rPr>
        <w:t>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Λ</w:t>
      </w:r>
      <w:r>
        <w:rPr>
          <w:rFonts w:eastAsia="Times New Roman"/>
          <w:color w:val="000000"/>
          <w:szCs w:val="24"/>
        </w:rPr>
        <w:t>α</w:t>
      </w:r>
      <w:r w:rsidRPr="00F82BC8">
        <w:rPr>
          <w:rFonts w:eastAsia="Times New Roman"/>
          <w:color w:val="000000"/>
          <w:szCs w:val="24"/>
        </w:rPr>
        <w:t>ρ</w:t>
      </w:r>
      <w:r>
        <w:rPr>
          <w:rFonts w:eastAsia="Times New Roman"/>
          <w:color w:val="000000"/>
          <w:szCs w:val="24"/>
        </w:rPr>
        <w:t>ί</w:t>
      </w:r>
      <w:r w:rsidRPr="00F82BC8">
        <w:rPr>
          <w:rFonts w:eastAsia="Times New Roman"/>
          <w:color w:val="000000"/>
          <w:szCs w:val="24"/>
        </w:rPr>
        <w:t>σ</w:t>
      </w:r>
      <w:r>
        <w:rPr>
          <w:rFonts w:eastAsia="Times New Roman"/>
          <w:color w:val="000000"/>
          <w:szCs w:val="24"/>
        </w:rPr>
        <w:t>η</w:t>
      </w:r>
      <w:r w:rsidRPr="00F82BC8">
        <w:rPr>
          <w:rFonts w:eastAsia="Times New Roman"/>
          <w:color w:val="000000"/>
          <w:szCs w:val="24"/>
        </w:rPr>
        <w:t>ς της Δημοκρατικής Συμπ</w:t>
      </w:r>
      <w:r w:rsidRPr="00F82BC8">
        <w:rPr>
          <w:rFonts w:eastAsia="Times New Roman"/>
          <w:color w:val="000000"/>
          <w:szCs w:val="24"/>
        </w:rPr>
        <w:t>αράταξης ΠΑΣΟΚ – ΔΗΜΑΡ κ.</w:t>
      </w:r>
      <w:r>
        <w:rPr>
          <w:rFonts w:eastAsia="Times New Roman"/>
          <w:color w:val="000000"/>
          <w:szCs w:val="24"/>
        </w:rPr>
        <w:t xml:space="preserve"> </w:t>
      </w:r>
      <w:r w:rsidRPr="00F12590">
        <w:rPr>
          <w:rFonts w:eastAsia="Times New Roman"/>
          <w:bCs/>
          <w:color w:val="000000"/>
          <w:szCs w:val="24"/>
        </w:rPr>
        <w:t xml:space="preserve">Κωνσταντίνου </w:t>
      </w:r>
      <w:proofErr w:type="spellStart"/>
      <w:r w:rsidRPr="00F12590">
        <w:rPr>
          <w:rFonts w:eastAsia="Times New Roman"/>
          <w:bCs/>
          <w:color w:val="000000"/>
          <w:szCs w:val="24"/>
        </w:rPr>
        <w:t>Μπαργιώτα</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Υ</w:t>
      </w:r>
      <w:r w:rsidRPr="00F12590">
        <w:rPr>
          <w:rFonts w:eastAsia="Times New Roman"/>
          <w:bCs/>
          <w:color w:val="000000"/>
          <w:szCs w:val="24"/>
        </w:rPr>
        <w:t>ποδομών και Μεταφορών,</w:t>
      </w:r>
      <w:r>
        <w:rPr>
          <w:rFonts w:eastAsia="Times New Roman"/>
          <w:bCs/>
          <w:color w:val="000000"/>
          <w:szCs w:val="24"/>
        </w:rPr>
        <w:t xml:space="preserve"> </w:t>
      </w:r>
      <w:r w:rsidRPr="00F82BC8">
        <w:rPr>
          <w:rFonts w:eastAsia="Times New Roman"/>
          <w:color w:val="000000"/>
          <w:szCs w:val="24"/>
        </w:rPr>
        <w:t xml:space="preserve">με θέμα: «Επιτακτική ανάγκη η </w:t>
      </w:r>
      <w:proofErr w:type="spellStart"/>
      <w:r w:rsidRPr="00F82BC8">
        <w:rPr>
          <w:rFonts w:eastAsia="Times New Roman"/>
          <w:color w:val="000000"/>
          <w:szCs w:val="24"/>
        </w:rPr>
        <w:t>υπογείωση</w:t>
      </w:r>
      <w:proofErr w:type="spellEnd"/>
      <w:r w:rsidRPr="00F82BC8">
        <w:rPr>
          <w:rFonts w:eastAsia="Times New Roman"/>
          <w:color w:val="000000"/>
          <w:szCs w:val="24"/>
        </w:rPr>
        <w:t xml:space="preserve"> των σιδηροδρομικών γραμμών του ΟΣΕ στη Λάρισα».</w:t>
      </w:r>
    </w:p>
    <w:p w14:paraId="23A612E3"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 xml:space="preserve">4. Η με αριθμό 1812/14-6-2018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Α΄ Πειραι</w:t>
      </w:r>
      <w:r>
        <w:rPr>
          <w:rFonts w:eastAsia="Times New Roman"/>
          <w:color w:val="000000"/>
          <w:szCs w:val="24"/>
        </w:rPr>
        <w:t>ώς</w:t>
      </w:r>
      <w:r w:rsidRPr="00F82BC8">
        <w:rPr>
          <w:rFonts w:eastAsia="Times New Roman"/>
          <w:color w:val="000000"/>
          <w:szCs w:val="24"/>
        </w:rPr>
        <w:t xml:space="preserve"> του </w:t>
      </w:r>
      <w:r>
        <w:rPr>
          <w:rFonts w:eastAsia="Times New Roman"/>
          <w:color w:val="000000"/>
          <w:szCs w:val="24"/>
        </w:rPr>
        <w:t>Λα</w:t>
      </w:r>
      <w:r>
        <w:rPr>
          <w:rFonts w:eastAsia="Times New Roman"/>
          <w:color w:val="000000"/>
          <w:szCs w:val="24"/>
        </w:rPr>
        <w:t>ϊκού Συνδέσμου</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t>Χρυσή Αυγή</w:t>
      </w:r>
      <w:r w:rsidRPr="00F82BC8">
        <w:rPr>
          <w:rFonts w:eastAsia="Times New Roman"/>
          <w:color w:val="000000"/>
          <w:szCs w:val="24"/>
        </w:rPr>
        <w:t xml:space="preserve"> κ.</w:t>
      </w:r>
      <w:r>
        <w:rPr>
          <w:rFonts w:eastAsia="Times New Roman"/>
          <w:color w:val="000000"/>
          <w:szCs w:val="24"/>
        </w:rPr>
        <w:t xml:space="preserve"> </w:t>
      </w:r>
      <w:r w:rsidRPr="00F12590">
        <w:rPr>
          <w:rFonts w:eastAsia="Times New Roman"/>
          <w:bCs/>
          <w:color w:val="000000"/>
          <w:szCs w:val="24"/>
        </w:rPr>
        <w:t xml:space="preserve">Νικολάου </w:t>
      </w:r>
      <w:proofErr w:type="spellStart"/>
      <w:r w:rsidRPr="00F12590">
        <w:rPr>
          <w:rFonts w:eastAsia="Times New Roman"/>
          <w:bCs/>
          <w:color w:val="000000"/>
          <w:szCs w:val="24"/>
        </w:rPr>
        <w:t>Κούζηλου</w:t>
      </w:r>
      <w:proofErr w:type="spellEnd"/>
      <w:r>
        <w:rPr>
          <w:rFonts w:eastAsia="Times New Roman"/>
          <w:b/>
          <w:color w:val="000000"/>
          <w:szCs w:val="24"/>
        </w:rPr>
        <w:t xml:space="preserve"> </w:t>
      </w:r>
      <w:r>
        <w:rPr>
          <w:rFonts w:eastAsia="Times New Roman"/>
          <w:color w:val="000000"/>
          <w:szCs w:val="24"/>
        </w:rPr>
        <w:t>π</w:t>
      </w:r>
      <w:r w:rsidRPr="00F82BC8">
        <w:rPr>
          <w:rFonts w:eastAsia="Times New Roman"/>
          <w:color w:val="000000"/>
          <w:szCs w:val="24"/>
        </w:rPr>
        <w:t>ρος τον Υπουργό</w:t>
      </w:r>
      <w:r>
        <w:rPr>
          <w:rFonts w:eastAsia="Times New Roman"/>
          <w:color w:val="000000"/>
          <w:szCs w:val="24"/>
        </w:rPr>
        <w:t xml:space="preserve"> </w:t>
      </w:r>
      <w:r w:rsidRPr="00F12590">
        <w:rPr>
          <w:rFonts w:eastAsia="Times New Roman"/>
          <w:bCs/>
          <w:color w:val="000000"/>
          <w:szCs w:val="24"/>
        </w:rPr>
        <w:t>Εσωτερικών,</w:t>
      </w:r>
      <w:r>
        <w:rPr>
          <w:rFonts w:eastAsia="Times New Roman"/>
          <w:bCs/>
          <w:color w:val="000000"/>
          <w:szCs w:val="24"/>
        </w:rPr>
        <w:t xml:space="preserve"> </w:t>
      </w:r>
      <w:r>
        <w:rPr>
          <w:rFonts w:eastAsia="Times New Roman"/>
          <w:color w:val="000000"/>
          <w:szCs w:val="24"/>
        </w:rPr>
        <w:t xml:space="preserve">με </w:t>
      </w:r>
      <w:r w:rsidRPr="00F82BC8">
        <w:rPr>
          <w:rFonts w:eastAsia="Times New Roman"/>
          <w:color w:val="000000"/>
          <w:szCs w:val="24"/>
        </w:rPr>
        <w:t xml:space="preserve">θέμα: </w:t>
      </w:r>
      <w:r w:rsidRPr="00F82BC8">
        <w:rPr>
          <w:rFonts w:eastAsia="Times New Roman"/>
          <w:color w:val="000000"/>
          <w:szCs w:val="24"/>
        </w:rPr>
        <w:lastRenderedPageBreak/>
        <w:t>«Ανεξέλεγκτη η κατάσταση στο κέντρο φιλοξενίας προσφύγων στο Σκαραμαγκά».</w:t>
      </w:r>
    </w:p>
    <w:p w14:paraId="23A612E4"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5. Η με αριθμό 18</w:t>
      </w:r>
      <w:r>
        <w:rPr>
          <w:rFonts w:eastAsia="Times New Roman"/>
          <w:color w:val="000000"/>
          <w:szCs w:val="24"/>
        </w:rPr>
        <w:t>18/18-6-2018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 xml:space="preserve">ρώτηση του Βουλευτή Λέσβου του Κομμουνιστικού Κόμματος </w:t>
      </w:r>
      <w:r w:rsidRPr="00F82BC8">
        <w:rPr>
          <w:rFonts w:eastAsia="Times New Roman"/>
          <w:color w:val="000000"/>
          <w:szCs w:val="24"/>
        </w:rPr>
        <w:t>Ελλάδ</w:t>
      </w:r>
      <w:r>
        <w:rPr>
          <w:rFonts w:eastAsia="Times New Roman"/>
          <w:color w:val="000000"/>
          <w:szCs w:val="24"/>
        </w:rPr>
        <w:t>α</w:t>
      </w:r>
      <w:r w:rsidRPr="00F82BC8">
        <w:rPr>
          <w:rFonts w:eastAsia="Times New Roman"/>
          <w:color w:val="000000"/>
          <w:szCs w:val="24"/>
        </w:rPr>
        <w:t>ς κ.</w:t>
      </w:r>
      <w:r>
        <w:rPr>
          <w:rFonts w:eastAsia="Times New Roman"/>
          <w:color w:val="000000"/>
          <w:szCs w:val="24"/>
        </w:rPr>
        <w:t xml:space="preserve"> </w:t>
      </w:r>
      <w:r w:rsidRPr="00F12590">
        <w:rPr>
          <w:rFonts w:eastAsia="Times New Roman"/>
          <w:bCs/>
          <w:color w:val="000000"/>
          <w:szCs w:val="24"/>
        </w:rPr>
        <w:t>Σταύρου Τάσσου</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F12590">
        <w:rPr>
          <w:rFonts w:eastAsia="Times New Roman"/>
          <w:bCs/>
          <w:color w:val="000000"/>
          <w:szCs w:val="24"/>
        </w:rPr>
        <w:t>Αγροτικής Ανάπτυξης και Τροφίμων,</w:t>
      </w:r>
      <w:r>
        <w:rPr>
          <w:rFonts w:eastAsia="Times New Roman"/>
          <w:bCs/>
          <w:color w:val="000000"/>
          <w:szCs w:val="24"/>
        </w:rPr>
        <w:t xml:space="preserve"> </w:t>
      </w:r>
      <w:r w:rsidRPr="00F82BC8">
        <w:rPr>
          <w:rFonts w:eastAsia="Times New Roman"/>
          <w:color w:val="000000"/>
          <w:szCs w:val="24"/>
        </w:rPr>
        <w:t>με θέμα: «Λήψη όλων των αναγκαίων μέτρων για την προστασία από το δάκο της ελαιοπαραγωγής στη Λέσβο».</w:t>
      </w:r>
    </w:p>
    <w:p w14:paraId="23A612E5"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6.</w:t>
      </w:r>
      <w:r w:rsidRPr="00F82BC8">
        <w:rPr>
          <w:rFonts w:eastAsia="Times New Roman"/>
          <w:color w:val="000000"/>
          <w:szCs w:val="24"/>
        </w:rPr>
        <w:t xml:space="preserve"> Η με αριθμό 1809/13-6-2018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Β΄ Θεσσαλονίκης τ</w:t>
      </w:r>
      <w:r w:rsidRPr="00F82BC8">
        <w:rPr>
          <w:rFonts w:eastAsia="Times New Roman"/>
          <w:color w:val="000000"/>
          <w:szCs w:val="24"/>
        </w:rPr>
        <w:t>ης Ένωσης Κεντρώων κ.</w:t>
      </w:r>
      <w:r>
        <w:rPr>
          <w:rFonts w:eastAsia="Times New Roman"/>
          <w:color w:val="000000"/>
          <w:szCs w:val="24"/>
        </w:rPr>
        <w:t xml:space="preserve"> </w:t>
      </w:r>
      <w:r w:rsidRPr="00F12590">
        <w:rPr>
          <w:rFonts w:eastAsia="Times New Roman"/>
          <w:bCs/>
          <w:color w:val="000000"/>
          <w:szCs w:val="24"/>
        </w:rPr>
        <w:t>Αριστείδη Φωκά</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F12590">
        <w:rPr>
          <w:rFonts w:eastAsia="Times New Roman"/>
          <w:bCs/>
          <w:color w:val="000000"/>
          <w:szCs w:val="24"/>
        </w:rPr>
        <w:t>Εξωτερικών,</w:t>
      </w:r>
      <w:r w:rsidRPr="000F0707">
        <w:rPr>
          <w:rFonts w:eastAsia="Times New Roman"/>
          <w:color w:val="000000"/>
          <w:szCs w:val="24"/>
        </w:rPr>
        <w:t xml:space="preserve"> </w:t>
      </w:r>
      <w:r w:rsidRPr="00F82BC8">
        <w:rPr>
          <w:rFonts w:eastAsia="Times New Roman"/>
          <w:color w:val="000000"/>
          <w:szCs w:val="24"/>
        </w:rPr>
        <w:t xml:space="preserve">με θέμα: «Διαπραγματεύσεις για το </w:t>
      </w:r>
      <w:r>
        <w:rPr>
          <w:rFonts w:eastAsia="Times New Roman"/>
          <w:color w:val="000000"/>
          <w:szCs w:val="24"/>
        </w:rPr>
        <w:t>σ</w:t>
      </w:r>
      <w:r w:rsidRPr="00F82BC8">
        <w:rPr>
          <w:rFonts w:eastAsia="Times New Roman"/>
          <w:color w:val="000000"/>
          <w:szCs w:val="24"/>
        </w:rPr>
        <w:t>κοπιανό».</w:t>
      </w:r>
    </w:p>
    <w:p w14:paraId="23A612E6" w14:textId="77777777" w:rsidR="002C273E" w:rsidRDefault="0061121E">
      <w:pPr>
        <w:shd w:val="clear" w:color="auto" w:fill="FFFFFF"/>
        <w:spacing w:after="0" w:line="600" w:lineRule="auto"/>
        <w:ind w:firstLine="720"/>
        <w:jc w:val="both"/>
        <w:rPr>
          <w:rFonts w:eastAsia="Times New Roman"/>
          <w:bCs/>
          <w:color w:val="000000"/>
          <w:szCs w:val="24"/>
        </w:rPr>
      </w:pPr>
      <w:r>
        <w:rPr>
          <w:rFonts w:eastAsia="Times New Roman"/>
          <w:bCs/>
          <w:color w:val="000000"/>
          <w:szCs w:val="24"/>
        </w:rPr>
        <w:t xml:space="preserve">Β. </w:t>
      </w:r>
      <w:r>
        <w:rPr>
          <w:rFonts w:eastAsia="Times New Roman"/>
          <w:bCs/>
          <w:color w:val="000000"/>
          <w:szCs w:val="24"/>
        </w:rPr>
        <w:t>ΕΠΙΚΑΙΡΕΣ ΕΡΩΤΗΣΕΙΣ</w:t>
      </w:r>
      <w:r>
        <w:rPr>
          <w:rFonts w:eastAsia="Times New Roman"/>
          <w:bCs/>
          <w:color w:val="000000"/>
          <w:szCs w:val="24"/>
        </w:rPr>
        <w:t xml:space="preserve"> Δ</w:t>
      </w:r>
      <w:r w:rsidRPr="00F12590">
        <w:rPr>
          <w:rFonts w:eastAsia="Times New Roman"/>
          <w:bCs/>
          <w:color w:val="000000"/>
          <w:szCs w:val="24"/>
        </w:rPr>
        <w:t xml:space="preserve">εύτερου </w:t>
      </w:r>
      <w:r>
        <w:rPr>
          <w:rFonts w:eastAsia="Times New Roman"/>
          <w:bCs/>
          <w:color w:val="000000"/>
          <w:szCs w:val="24"/>
        </w:rPr>
        <w:t>Κύκλου (Άρθρο 130 παράγραφο</w:t>
      </w:r>
      <w:r>
        <w:rPr>
          <w:rFonts w:eastAsia="Times New Roman"/>
          <w:bCs/>
          <w:color w:val="000000"/>
          <w:szCs w:val="24"/>
        </w:rPr>
        <w:t>ι</w:t>
      </w:r>
      <w:r w:rsidRPr="00F12590">
        <w:rPr>
          <w:rFonts w:eastAsia="Times New Roman"/>
          <w:bCs/>
          <w:color w:val="000000"/>
          <w:szCs w:val="24"/>
        </w:rPr>
        <w:t xml:space="preserve"> 2 και 3 </w:t>
      </w:r>
      <w:r>
        <w:rPr>
          <w:rFonts w:eastAsia="Times New Roman"/>
          <w:bCs/>
          <w:color w:val="000000"/>
          <w:szCs w:val="24"/>
        </w:rPr>
        <w:t xml:space="preserve">του </w:t>
      </w:r>
      <w:r w:rsidRPr="00F12590">
        <w:rPr>
          <w:rFonts w:eastAsia="Times New Roman"/>
          <w:bCs/>
          <w:color w:val="000000"/>
          <w:szCs w:val="24"/>
        </w:rPr>
        <w:t>Καν</w:t>
      </w:r>
      <w:r>
        <w:rPr>
          <w:rFonts w:eastAsia="Times New Roman"/>
          <w:bCs/>
          <w:color w:val="000000"/>
          <w:szCs w:val="24"/>
        </w:rPr>
        <w:t>ονισμού της</w:t>
      </w:r>
      <w:r w:rsidRPr="00F12590">
        <w:rPr>
          <w:rFonts w:eastAsia="Times New Roman"/>
          <w:bCs/>
          <w:color w:val="000000"/>
          <w:szCs w:val="24"/>
        </w:rPr>
        <w:t xml:space="preserve"> Βουλής)</w:t>
      </w:r>
    </w:p>
    <w:p w14:paraId="23A612E7"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1. Η με αριθμό 1817/18-6-2018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 xml:space="preserve">ρώτηση </w:t>
      </w:r>
      <w:r w:rsidRPr="00F82BC8">
        <w:rPr>
          <w:rFonts w:eastAsia="Times New Roman"/>
          <w:color w:val="000000"/>
          <w:szCs w:val="24"/>
        </w:rPr>
        <w:t>της Βουλευτού Αιτωλοακαρνανίας του Συνασπισμού Ριζοσπαστικής Αριστεράς κ</w:t>
      </w:r>
      <w:r>
        <w:rPr>
          <w:rFonts w:eastAsia="Times New Roman"/>
          <w:color w:val="000000"/>
          <w:szCs w:val="24"/>
        </w:rPr>
        <w:t>.</w:t>
      </w:r>
      <w:r>
        <w:rPr>
          <w:rFonts w:eastAsia="Times New Roman"/>
          <w:color w:val="000000"/>
          <w:szCs w:val="24"/>
        </w:rPr>
        <w:t xml:space="preserve"> </w:t>
      </w:r>
      <w:r w:rsidRPr="00F12590">
        <w:rPr>
          <w:rFonts w:eastAsia="Times New Roman"/>
          <w:bCs/>
          <w:color w:val="000000"/>
          <w:szCs w:val="24"/>
        </w:rPr>
        <w:t>Μαρίας Τριανταφύλλου</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F12590">
        <w:rPr>
          <w:rFonts w:eastAsia="Times New Roman"/>
          <w:bCs/>
          <w:color w:val="000000"/>
          <w:szCs w:val="24"/>
        </w:rPr>
        <w:t>Αγροτικής Ανάπτυξης και Τροφίμων,</w:t>
      </w:r>
      <w:r>
        <w:rPr>
          <w:rFonts w:eastAsia="Times New Roman"/>
          <w:bCs/>
          <w:color w:val="000000"/>
          <w:szCs w:val="24"/>
        </w:rPr>
        <w:t xml:space="preserve"> </w:t>
      </w:r>
      <w:r w:rsidRPr="00F82BC8">
        <w:rPr>
          <w:rFonts w:eastAsia="Times New Roman"/>
          <w:color w:val="000000"/>
          <w:szCs w:val="24"/>
        </w:rPr>
        <w:t xml:space="preserve">με θέμα: «Αμφίβολη η συνέχιση της ενίσχυσης εκμεταλλεύσεων από το Μέτρο 11 “βιολογικές </w:t>
      </w:r>
      <w:r w:rsidRPr="00F82BC8">
        <w:rPr>
          <w:rFonts w:eastAsia="Times New Roman"/>
          <w:color w:val="000000"/>
          <w:szCs w:val="24"/>
        </w:rPr>
        <w:lastRenderedPageBreak/>
        <w:t>καλλιέργειες”, για κτην</w:t>
      </w:r>
      <w:r w:rsidRPr="00F82BC8">
        <w:rPr>
          <w:rFonts w:eastAsia="Times New Roman"/>
          <w:color w:val="000000"/>
          <w:szCs w:val="24"/>
        </w:rPr>
        <w:t>οτρόφους ορεινών περιοχών στην Αιτωλοακαρνανία, που υπηρέτησαν και θέλουν να συνεχίσουν, να υπηρετούν τη βιολογική και ποιοτική κτηνοτροφία».</w:t>
      </w:r>
    </w:p>
    <w:p w14:paraId="23A612E8"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2. Η με αριθμό 1820/18-6-2018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της Βουλευτ</w:t>
      </w:r>
      <w:r>
        <w:rPr>
          <w:rFonts w:eastAsia="Times New Roman"/>
          <w:color w:val="000000"/>
          <w:szCs w:val="24"/>
        </w:rPr>
        <w:t xml:space="preserve">ού Σερρών της Νέας Δημοκρατίας </w:t>
      </w:r>
      <w:r w:rsidRPr="00F82BC8">
        <w:rPr>
          <w:rFonts w:eastAsia="Times New Roman"/>
          <w:color w:val="000000"/>
          <w:szCs w:val="24"/>
        </w:rPr>
        <w:t>κ</w:t>
      </w:r>
      <w:r>
        <w:rPr>
          <w:rFonts w:eastAsia="Times New Roman"/>
          <w:color w:val="000000"/>
          <w:szCs w:val="24"/>
        </w:rPr>
        <w:t>.</w:t>
      </w:r>
      <w:r>
        <w:rPr>
          <w:rFonts w:eastAsia="Times New Roman"/>
          <w:color w:val="000000"/>
          <w:szCs w:val="24"/>
        </w:rPr>
        <w:t xml:space="preserve"> Φ</w:t>
      </w:r>
      <w:r w:rsidRPr="00F12590">
        <w:rPr>
          <w:rFonts w:eastAsia="Times New Roman"/>
          <w:bCs/>
          <w:color w:val="000000"/>
          <w:szCs w:val="24"/>
        </w:rPr>
        <w:t>ωτεινής Αραμπατζή</w:t>
      </w:r>
      <w:r>
        <w:rPr>
          <w:rFonts w:eastAsia="Times New Roman"/>
          <w:bCs/>
          <w:color w:val="000000"/>
          <w:szCs w:val="24"/>
        </w:rPr>
        <w:t xml:space="preserve"> </w:t>
      </w:r>
      <w:r w:rsidRPr="00F82BC8">
        <w:rPr>
          <w:rFonts w:eastAsia="Times New Roman"/>
          <w:color w:val="000000"/>
          <w:szCs w:val="24"/>
        </w:rPr>
        <w:t>προ</w:t>
      </w:r>
      <w:r w:rsidRPr="00F82BC8">
        <w:rPr>
          <w:rFonts w:eastAsia="Times New Roman"/>
          <w:color w:val="000000"/>
          <w:szCs w:val="24"/>
        </w:rPr>
        <w:t>ς την Υπουργό</w:t>
      </w:r>
      <w:r>
        <w:rPr>
          <w:rFonts w:eastAsia="Times New Roman"/>
          <w:color w:val="000000"/>
          <w:szCs w:val="24"/>
        </w:rPr>
        <w:t xml:space="preserve"> </w:t>
      </w:r>
      <w:r w:rsidRPr="00F12590">
        <w:rPr>
          <w:rFonts w:eastAsia="Times New Roman"/>
          <w:bCs/>
          <w:color w:val="000000"/>
          <w:szCs w:val="24"/>
        </w:rPr>
        <w:t>Πολιτισμού και Αθλητισμού,</w:t>
      </w:r>
      <w:r>
        <w:rPr>
          <w:rFonts w:eastAsia="Times New Roman"/>
          <w:bCs/>
          <w:color w:val="000000"/>
          <w:szCs w:val="24"/>
        </w:rPr>
        <w:t xml:space="preserve"> </w:t>
      </w:r>
      <w:r w:rsidRPr="00F82BC8">
        <w:rPr>
          <w:rFonts w:eastAsia="Times New Roman"/>
          <w:color w:val="000000"/>
          <w:szCs w:val="24"/>
        </w:rPr>
        <w:t xml:space="preserve">με θέμα: «Κίνδυνος </w:t>
      </w:r>
      <w:proofErr w:type="spellStart"/>
      <w:r w:rsidRPr="00F82BC8">
        <w:rPr>
          <w:rFonts w:eastAsia="Times New Roman"/>
          <w:color w:val="000000"/>
          <w:szCs w:val="24"/>
        </w:rPr>
        <w:t>απένταξης</w:t>
      </w:r>
      <w:proofErr w:type="spellEnd"/>
      <w:r w:rsidRPr="00F82BC8">
        <w:rPr>
          <w:rFonts w:eastAsia="Times New Roman"/>
          <w:color w:val="000000"/>
          <w:szCs w:val="24"/>
        </w:rPr>
        <w:t xml:space="preserve"> από το ΕΣΠΑ/ΣΕΣ 2014-2020 των έργων της Αμφίπολης, λόγω κωλυσιεργίας του Υπουργείου Πολιτισμού».</w:t>
      </w:r>
    </w:p>
    <w:p w14:paraId="23A612E9"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3. Η με αριθμό 1832/19-6-2018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Α΄ Θεσσαλονίκης του Κομμουνισ</w:t>
      </w:r>
      <w:r w:rsidRPr="00F82BC8">
        <w:rPr>
          <w:rFonts w:eastAsia="Times New Roman"/>
          <w:color w:val="000000"/>
          <w:szCs w:val="24"/>
        </w:rPr>
        <w:t>τικού Κόμματος Ελλάδ</w:t>
      </w:r>
      <w:r>
        <w:rPr>
          <w:rFonts w:eastAsia="Times New Roman"/>
          <w:color w:val="000000"/>
          <w:szCs w:val="24"/>
        </w:rPr>
        <w:t>α</w:t>
      </w:r>
      <w:r w:rsidRPr="00F82BC8">
        <w:rPr>
          <w:rFonts w:eastAsia="Times New Roman"/>
          <w:color w:val="000000"/>
          <w:szCs w:val="24"/>
        </w:rPr>
        <w:t>ς κ.</w:t>
      </w:r>
      <w:r>
        <w:rPr>
          <w:rFonts w:eastAsia="Times New Roman"/>
          <w:color w:val="000000"/>
          <w:szCs w:val="24"/>
        </w:rPr>
        <w:t xml:space="preserve"> </w:t>
      </w:r>
      <w:r>
        <w:rPr>
          <w:rFonts w:eastAsia="Times New Roman"/>
          <w:bCs/>
          <w:color w:val="000000"/>
          <w:szCs w:val="24"/>
        </w:rPr>
        <w:t>Ιωάννη Δελή π</w:t>
      </w:r>
      <w:r w:rsidRPr="00F82BC8">
        <w:rPr>
          <w:rFonts w:eastAsia="Times New Roman"/>
          <w:color w:val="000000"/>
          <w:szCs w:val="24"/>
        </w:rPr>
        <w:t>ρος την Υπουργό</w:t>
      </w:r>
      <w:r>
        <w:rPr>
          <w:rFonts w:eastAsia="Times New Roman"/>
          <w:color w:val="000000"/>
          <w:szCs w:val="24"/>
        </w:rPr>
        <w:t xml:space="preserve"> </w:t>
      </w:r>
      <w:r w:rsidRPr="00F12590">
        <w:rPr>
          <w:rFonts w:eastAsia="Times New Roman"/>
          <w:bCs/>
          <w:color w:val="000000"/>
          <w:szCs w:val="24"/>
        </w:rPr>
        <w:t>Πολιτισμού και Αθλητισμού,</w:t>
      </w:r>
      <w:r>
        <w:rPr>
          <w:rFonts w:eastAsia="Times New Roman"/>
          <w:bCs/>
          <w:color w:val="000000"/>
          <w:szCs w:val="24"/>
        </w:rPr>
        <w:t xml:space="preserve"> </w:t>
      </w:r>
      <w:r w:rsidRPr="00F82BC8">
        <w:rPr>
          <w:rFonts w:eastAsia="Times New Roman"/>
          <w:color w:val="000000"/>
          <w:szCs w:val="24"/>
        </w:rPr>
        <w:t>με θέμα: «Για την κατάσταση των εργαζομένων στην ΑΕΠΙ και τα δικαιώματα των δημιουργών δικαιούχων μελών της».</w:t>
      </w:r>
    </w:p>
    <w:p w14:paraId="23A612EA"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4.</w:t>
      </w:r>
      <w:r w:rsidRPr="00F82BC8">
        <w:rPr>
          <w:rFonts w:eastAsia="Times New Roman"/>
          <w:color w:val="000000"/>
          <w:szCs w:val="24"/>
        </w:rPr>
        <w:t xml:space="preserve"> Η με αριθμό 1811/13-6-2018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 xml:space="preserve">ρώτηση του Βουλευτή Β΄ </w:t>
      </w:r>
      <w:r w:rsidRPr="00F82BC8">
        <w:rPr>
          <w:rFonts w:eastAsia="Times New Roman"/>
          <w:color w:val="000000"/>
          <w:szCs w:val="24"/>
        </w:rPr>
        <w:t>Θεσσαλονίκης της Ένωσης Κεντρώων κ.</w:t>
      </w:r>
      <w:r>
        <w:rPr>
          <w:rFonts w:eastAsia="Times New Roman"/>
          <w:color w:val="000000"/>
          <w:szCs w:val="24"/>
        </w:rPr>
        <w:t xml:space="preserve"> </w:t>
      </w:r>
      <w:r w:rsidRPr="00F12590">
        <w:rPr>
          <w:rFonts w:eastAsia="Times New Roman"/>
          <w:bCs/>
          <w:color w:val="000000"/>
          <w:szCs w:val="24"/>
        </w:rPr>
        <w:t>Αριστείδη Φωκά</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F12590">
        <w:rPr>
          <w:rFonts w:eastAsia="Times New Roman"/>
          <w:bCs/>
          <w:color w:val="000000"/>
          <w:szCs w:val="24"/>
        </w:rPr>
        <w:t>Υποδομών και Μεταφορών,</w:t>
      </w:r>
      <w:r>
        <w:rPr>
          <w:rFonts w:eastAsia="Times New Roman"/>
          <w:bCs/>
          <w:color w:val="000000"/>
          <w:szCs w:val="24"/>
        </w:rPr>
        <w:t xml:space="preserve"> </w:t>
      </w:r>
      <w:r w:rsidRPr="00F82BC8">
        <w:rPr>
          <w:rFonts w:eastAsia="Times New Roman"/>
          <w:color w:val="000000"/>
          <w:szCs w:val="24"/>
        </w:rPr>
        <w:t>με θέμα: «Δραματική αύξηση διοδίων».</w:t>
      </w:r>
    </w:p>
    <w:p w14:paraId="23A612EB"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lastRenderedPageBreak/>
        <w:t>5. Η με αριθμό 1833/19-6-2018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Αιτωλοακαρνανίας του Κομμουνιστικού Κόμματος Ελλάδ</w:t>
      </w:r>
      <w:r>
        <w:rPr>
          <w:rFonts w:eastAsia="Times New Roman"/>
          <w:color w:val="000000"/>
          <w:szCs w:val="24"/>
        </w:rPr>
        <w:t>α</w:t>
      </w:r>
      <w:r w:rsidRPr="00F82BC8">
        <w:rPr>
          <w:rFonts w:eastAsia="Times New Roman"/>
          <w:color w:val="000000"/>
          <w:szCs w:val="24"/>
        </w:rPr>
        <w:t>ς κ.</w:t>
      </w:r>
      <w:r>
        <w:rPr>
          <w:rFonts w:eastAsia="Times New Roman"/>
          <w:color w:val="000000"/>
          <w:szCs w:val="24"/>
        </w:rPr>
        <w:t xml:space="preserve"> </w:t>
      </w:r>
      <w:r w:rsidRPr="00F12590">
        <w:rPr>
          <w:rFonts w:eastAsia="Times New Roman"/>
          <w:bCs/>
          <w:color w:val="000000"/>
          <w:szCs w:val="24"/>
        </w:rPr>
        <w:t xml:space="preserve">Νικολάου </w:t>
      </w:r>
      <w:r w:rsidRPr="00F12590">
        <w:rPr>
          <w:rFonts w:eastAsia="Times New Roman"/>
          <w:bCs/>
          <w:color w:val="000000"/>
          <w:szCs w:val="24"/>
        </w:rPr>
        <w:t>Μωραΐτη</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F12590">
        <w:rPr>
          <w:rFonts w:eastAsia="Times New Roman"/>
          <w:bCs/>
          <w:color w:val="000000"/>
          <w:szCs w:val="24"/>
        </w:rPr>
        <w:t>Αγροτικής Ανάπτυξης και Τροφίμων,</w:t>
      </w:r>
      <w:r>
        <w:rPr>
          <w:rFonts w:eastAsia="Times New Roman"/>
          <w:bCs/>
          <w:color w:val="000000"/>
          <w:szCs w:val="24"/>
        </w:rPr>
        <w:t xml:space="preserve"> </w:t>
      </w:r>
      <w:r w:rsidRPr="00F82BC8">
        <w:rPr>
          <w:rFonts w:eastAsia="Times New Roman"/>
          <w:color w:val="000000"/>
          <w:szCs w:val="24"/>
        </w:rPr>
        <w:t xml:space="preserve">με θέμα: «Προβλήματα </w:t>
      </w:r>
      <w:proofErr w:type="spellStart"/>
      <w:r w:rsidRPr="00F82BC8">
        <w:rPr>
          <w:rFonts w:eastAsia="Times New Roman"/>
          <w:color w:val="000000"/>
          <w:szCs w:val="24"/>
        </w:rPr>
        <w:t>αιγοπροβατοτρόφων</w:t>
      </w:r>
      <w:proofErr w:type="spellEnd"/>
      <w:r w:rsidRPr="00F82BC8">
        <w:rPr>
          <w:rFonts w:eastAsia="Times New Roman"/>
          <w:color w:val="000000"/>
          <w:szCs w:val="24"/>
        </w:rPr>
        <w:t xml:space="preserve"> από τη συνεχή πτώση της τιμής του κρέατος και του γάλακτος».</w:t>
      </w:r>
    </w:p>
    <w:p w14:paraId="23A612EC"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6.</w:t>
      </w:r>
      <w:r w:rsidRPr="00F82BC8">
        <w:rPr>
          <w:rFonts w:eastAsia="Times New Roman"/>
          <w:color w:val="000000"/>
          <w:szCs w:val="24"/>
        </w:rPr>
        <w:t xml:space="preserve"> Η με αριθμό 1834/19-6-2018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Β΄ Αθηνών του Κομμουνιστικού Κόμματος</w:t>
      </w:r>
      <w:r w:rsidRPr="00F82BC8">
        <w:rPr>
          <w:rFonts w:eastAsia="Times New Roman"/>
          <w:color w:val="000000"/>
          <w:szCs w:val="24"/>
        </w:rPr>
        <w:t xml:space="preserve"> Ελλάδ</w:t>
      </w:r>
      <w:r>
        <w:rPr>
          <w:rFonts w:eastAsia="Times New Roman"/>
          <w:color w:val="000000"/>
          <w:szCs w:val="24"/>
        </w:rPr>
        <w:t>α</w:t>
      </w:r>
      <w:r w:rsidRPr="00F82BC8">
        <w:rPr>
          <w:rFonts w:eastAsia="Times New Roman"/>
          <w:color w:val="000000"/>
          <w:szCs w:val="24"/>
        </w:rPr>
        <w:t>ς κ.</w:t>
      </w:r>
      <w:r>
        <w:rPr>
          <w:rFonts w:eastAsia="Times New Roman"/>
          <w:color w:val="000000"/>
          <w:szCs w:val="24"/>
        </w:rPr>
        <w:t xml:space="preserve"> </w:t>
      </w:r>
      <w:r w:rsidRPr="00F12590">
        <w:rPr>
          <w:rFonts w:eastAsia="Times New Roman"/>
          <w:bCs/>
          <w:color w:val="000000"/>
          <w:szCs w:val="24"/>
        </w:rPr>
        <w:t xml:space="preserve">Χρήστου </w:t>
      </w:r>
      <w:proofErr w:type="spellStart"/>
      <w:r w:rsidRPr="00F12590">
        <w:rPr>
          <w:rFonts w:eastAsia="Times New Roman"/>
          <w:bCs/>
          <w:color w:val="000000"/>
          <w:szCs w:val="24"/>
        </w:rPr>
        <w:t>Κατσώτη</w:t>
      </w:r>
      <w:proofErr w:type="spellEnd"/>
      <w:r>
        <w:rPr>
          <w:rFonts w:eastAsia="Times New Roman"/>
          <w:bCs/>
          <w:color w:val="000000"/>
          <w:szCs w:val="24"/>
        </w:rPr>
        <w:t xml:space="preserve"> </w:t>
      </w:r>
      <w:r w:rsidRPr="00F82BC8">
        <w:rPr>
          <w:rFonts w:eastAsia="Times New Roman"/>
          <w:color w:val="000000"/>
          <w:szCs w:val="24"/>
        </w:rPr>
        <w:t>προς την Υπουργό</w:t>
      </w:r>
      <w:r>
        <w:rPr>
          <w:rFonts w:eastAsia="Times New Roman"/>
          <w:color w:val="000000"/>
          <w:szCs w:val="24"/>
        </w:rPr>
        <w:t xml:space="preserve"> </w:t>
      </w:r>
      <w:r w:rsidRPr="00F12590">
        <w:rPr>
          <w:rFonts w:eastAsia="Times New Roman"/>
          <w:bCs/>
          <w:color w:val="000000"/>
          <w:szCs w:val="24"/>
        </w:rPr>
        <w:t>Εργασίας, Κοινωνικής Ασφάλισης και Κοινωνικής Αλληλεγγύης,</w:t>
      </w:r>
      <w:r>
        <w:rPr>
          <w:rFonts w:eastAsia="Times New Roman"/>
          <w:bCs/>
          <w:color w:val="000000"/>
          <w:szCs w:val="24"/>
        </w:rPr>
        <w:t xml:space="preserve"> </w:t>
      </w:r>
      <w:r w:rsidRPr="00F82BC8">
        <w:rPr>
          <w:rFonts w:eastAsia="Times New Roman"/>
          <w:color w:val="000000"/>
          <w:szCs w:val="24"/>
        </w:rPr>
        <w:t xml:space="preserve">με θέμα: «Παρεμπόδιση συνδικαλιστικής δράσης στο ξενοδοχείο </w:t>
      </w:r>
      <w:r>
        <w:rPr>
          <w:rFonts w:eastAsia="Times New Roman"/>
          <w:color w:val="000000"/>
          <w:szCs w:val="24"/>
        </w:rPr>
        <w:t>«</w:t>
      </w:r>
      <w:r w:rsidRPr="00F82BC8">
        <w:rPr>
          <w:rFonts w:eastAsia="Times New Roman"/>
          <w:color w:val="000000"/>
          <w:szCs w:val="24"/>
        </w:rPr>
        <w:t>IKOS</w:t>
      </w:r>
      <w:r>
        <w:rPr>
          <w:rFonts w:eastAsia="Times New Roman"/>
          <w:color w:val="000000"/>
          <w:szCs w:val="24"/>
        </w:rPr>
        <w:t>»</w:t>
      </w:r>
      <w:r w:rsidRPr="00F82BC8">
        <w:rPr>
          <w:rFonts w:eastAsia="Times New Roman"/>
          <w:color w:val="000000"/>
          <w:szCs w:val="24"/>
        </w:rPr>
        <w:t xml:space="preserve"> στην Κέρκυρα και παράνομη κατακράτηση συνδικαλιστικών στελεχών στο</w:t>
      </w:r>
      <w:r>
        <w:rPr>
          <w:rFonts w:eastAsia="Times New Roman"/>
          <w:color w:val="000000"/>
          <w:szCs w:val="24"/>
        </w:rPr>
        <w:t>ν</w:t>
      </w:r>
      <w:r w:rsidRPr="00F82BC8">
        <w:rPr>
          <w:rFonts w:eastAsia="Times New Roman"/>
          <w:color w:val="000000"/>
          <w:szCs w:val="24"/>
        </w:rPr>
        <w:t xml:space="preserve"> χώρο του ξενοδοχε</w:t>
      </w:r>
      <w:r w:rsidRPr="00F82BC8">
        <w:rPr>
          <w:rFonts w:eastAsia="Times New Roman"/>
          <w:color w:val="000000"/>
          <w:szCs w:val="24"/>
        </w:rPr>
        <w:t>ίου από την εργοδοσία».</w:t>
      </w:r>
    </w:p>
    <w:p w14:paraId="23A612ED"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7.</w:t>
      </w:r>
      <w:r w:rsidRPr="00F82BC8">
        <w:rPr>
          <w:rFonts w:eastAsia="Times New Roman"/>
          <w:color w:val="000000"/>
          <w:szCs w:val="24"/>
        </w:rPr>
        <w:t xml:space="preserve"> Η με αριθμό 1808/13-6-2018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Ανεξάρτητου Βουλευτή Β΄ Αθηνών κ.</w:t>
      </w:r>
      <w:r>
        <w:rPr>
          <w:rFonts w:eastAsia="Times New Roman"/>
          <w:color w:val="000000"/>
          <w:szCs w:val="24"/>
        </w:rPr>
        <w:t xml:space="preserve"> </w:t>
      </w:r>
      <w:r w:rsidRPr="00F12590">
        <w:rPr>
          <w:rFonts w:eastAsia="Times New Roman"/>
          <w:bCs/>
          <w:color w:val="000000"/>
          <w:szCs w:val="24"/>
        </w:rPr>
        <w:t xml:space="preserve">Θεοχάρη </w:t>
      </w:r>
      <w:r>
        <w:rPr>
          <w:rFonts w:eastAsia="Times New Roman"/>
          <w:bCs/>
          <w:color w:val="000000"/>
          <w:szCs w:val="24"/>
        </w:rPr>
        <w:t xml:space="preserve">(Χάρη) </w:t>
      </w:r>
      <w:r w:rsidRPr="00F12590">
        <w:rPr>
          <w:rFonts w:eastAsia="Times New Roman"/>
          <w:bCs/>
          <w:color w:val="000000"/>
          <w:szCs w:val="24"/>
        </w:rPr>
        <w:t>Θεοχάρη</w:t>
      </w:r>
      <w:r>
        <w:rPr>
          <w:rFonts w:eastAsia="Times New Roman"/>
          <w:bCs/>
          <w:color w:val="000000"/>
          <w:szCs w:val="24"/>
        </w:rPr>
        <w:t xml:space="preserve"> </w:t>
      </w:r>
      <w:r w:rsidRPr="00F82BC8">
        <w:rPr>
          <w:rFonts w:eastAsia="Times New Roman"/>
          <w:color w:val="000000"/>
          <w:szCs w:val="24"/>
        </w:rPr>
        <w:t>προς την Υπουργό</w:t>
      </w:r>
      <w:r>
        <w:rPr>
          <w:rFonts w:eastAsia="Times New Roman"/>
          <w:color w:val="000000"/>
          <w:szCs w:val="24"/>
        </w:rPr>
        <w:t xml:space="preserve"> Π</w:t>
      </w:r>
      <w:r w:rsidRPr="00F12590">
        <w:rPr>
          <w:rFonts w:eastAsia="Times New Roman"/>
          <w:bCs/>
          <w:color w:val="000000"/>
          <w:szCs w:val="24"/>
        </w:rPr>
        <w:t>ολιτισμού και Αθλητισμού,</w:t>
      </w:r>
      <w:r>
        <w:rPr>
          <w:rFonts w:eastAsia="Times New Roman"/>
          <w:bCs/>
          <w:color w:val="000000"/>
          <w:szCs w:val="24"/>
        </w:rPr>
        <w:t xml:space="preserve"> </w:t>
      </w:r>
      <w:r w:rsidRPr="00F82BC8">
        <w:rPr>
          <w:rFonts w:eastAsia="Times New Roman"/>
          <w:color w:val="000000"/>
          <w:szCs w:val="24"/>
        </w:rPr>
        <w:t xml:space="preserve">με θέμα: «Συνεχή </w:t>
      </w:r>
      <w:r>
        <w:rPr>
          <w:rFonts w:eastAsia="Times New Roman"/>
          <w:color w:val="000000"/>
          <w:szCs w:val="24"/>
        </w:rPr>
        <w:t>κ</w:t>
      </w:r>
      <w:r w:rsidRPr="00F82BC8">
        <w:rPr>
          <w:rFonts w:eastAsia="Times New Roman"/>
          <w:color w:val="000000"/>
          <w:szCs w:val="24"/>
        </w:rPr>
        <w:t xml:space="preserve">ρούσματα </w:t>
      </w:r>
      <w:r>
        <w:rPr>
          <w:rFonts w:eastAsia="Times New Roman"/>
          <w:color w:val="000000"/>
          <w:szCs w:val="24"/>
        </w:rPr>
        <w:t>β</w:t>
      </w:r>
      <w:r w:rsidRPr="00F82BC8">
        <w:rPr>
          <w:rFonts w:eastAsia="Times New Roman"/>
          <w:color w:val="000000"/>
          <w:szCs w:val="24"/>
        </w:rPr>
        <w:t xml:space="preserve">ίας στα </w:t>
      </w:r>
      <w:r>
        <w:rPr>
          <w:rFonts w:eastAsia="Times New Roman"/>
          <w:color w:val="000000"/>
          <w:szCs w:val="24"/>
        </w:rPr>
        <w:t>γ</w:t>
      </w:r>
      <w:r w:rsidRPr="00F82BC8">
        <w:rPr>
          <w:rFonts w:eastAsia="Times New Roman"/>
          <w:color w:val="000000"/>
          <w:szCs w:val="24"/>
        </w:rPr>
        <w:t xml:space="preserve">ήπεδα του </w:t>
      </w:r>
      <w:r>
        <w:rPr>
          <w:rFonts w:eastAsia="Times New Roman"/>
          <w:color w:val="000000"/>
          <w:szCs w:val="24"/>
        </w:rPr>
        <w:t>ε</w:t>
      </w:r>
      <w:r w:rsidRPr="00F82BC8">
        <w:rPr>
          <w:rFonts w:eastAsia="Times New Roman"/>
          <w:color w:val="000000"/>
          <w:szCs w:val="24"/>
        </w:rPr>
        <w:t xml:space="preserve">λληνικού </w:t>
      </w:r>
      <w:r>
        <w:rPr>
          <w:rFonts w:eastAsia="Times New Roman"/>
          <w:color w:val="000000"/>
          <w:szCs w:val="24"/>
        </w:rPr>
        <w:t>π</w:t>
      </w:r>
      <w:r w:rsidRPr="00F82BC8">
        <w:rPr>
          <w:rFonts w:eastAsia="Times New Roman"/>
          <w:color w:val="000000"/>
          <w:szCs w:val="24"/>
        </w:rPr>
        <w:t xml:space="preserve">ρωταθλήματος </w:t>
      </w:r>
      <w:r>
        <w:rPr>
          <w:rFonts w:eastAsia="Times New Roman"/>
          <w:color w:val="000000"/>
          <w:szCs w:val="24"/>
        </w:rPr>
        <w:t>π</w:t>
      </w:r>
      <w:r w:rsidRPr="00F82BC8">
        <w:rPr>
          <w:rFonts w:eastAsia="Times New Roman"/>
          <w:color w:val="000000"/>
          <w:szCs w:val="24"/>
        </w:rPr>
        <w:t>οδοσφαίρου».</w:t>
      </w:r>
    </w:p>
    <w:p w14:paraId="23A612EE"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lastRenderedPageBreak/>
        <w:t>8. Η με αριθμό 1726/30-5-2018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 xml:space="preserve">ρώτηση του </w:t>
      </w:r>
      <w:r>
        <w:rPr>
          <w:rFonts w:eastAsia="Times New Roman"/>
          <w:color w:val="000000"/>
          <w:szCs w:val="24"/>
        </w:rPr>
        <w:t xml:space="preserve">Ανεξάρτητου Βουλευτή Μεσσηνίας </w:t>
      </w:r>
      <w:r w:rsidRPr="00F82BC8">
        <w:rPr>
          <w:rFonts w:eastAsia="Times New Roman"/>
          <w:color w:val="000000"/>
          <w:szCs w:val="24"/>
        </w:rPr>
        <w:t>κ.</w:t>
      </w:r>
      <w:r>
        <w:rPr>
          <w:rFonts w:eastAsia="Times New Roman"/>
          <w:color w:val="000000"/>
          <w:szCs w:val="24"/>
        </w:rPr>
        <w:t xml:space="preserve"> </w:t>
      </w:r>
      <w:r w:rsidRPr="00195BE2">
        <w:rPr>
          <w:rFonts w:eastAsia="Times New Roman"/>
          <w:bCs/>
          <w:color w:val="000000"/>
          <w:szCs w:val="24"/>
        </w:rPr>
        <w:t xml:space="preserve">Δημητρίου </w:t>
      </w:r>
      <w:proofErr w:type="spellStart"/>
      <w:r w:rsidRPr="00195BE2">
        <w:rPr>
          <w:rFonts w:eastAsia="Times New Roman"/>
          <w:bCs/>
          <w:color w:val="000000"/>
          <w:szCs w:val="24"/>
        </w:rPr>
        <w:t>Κουκούτση</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Εξωτερικών,</w:t>
      </w:r>
      <w:r>
        <w:rPr>
          <w:rFonts w:eastAsia="Times New Roman"/>
          <w:bCs/>
          <w:color w:val="000000"/>
          <w:szCs w:val="24"/>
        </w:rPr>
        <w:t xml:space="preserve"> </w:t>
      </w:r>
      <w:r w:rsidRPr="00F82BC8">
        <w:rPr>
          <w:rFonts w:eastAsia="Times New Roman"/>
          <w:color w:val="000000"/>
          <w:szCs w:val="24"/>
        </w:rPr>
        <w:t xml:space="preserve">με θέμα: «Χαμηλότοκα δάνεια από την τουρκική τράπεζα </w:t>
      </w:r>
      <w:proofErr w:type="spellStart"/>
      <w:r w:rsidRPr="00F82BC8">
        <w:rPr>
          <w:rFonts w:eastAsia="Times New Roman"/>
          <w:color w:val="000000"/>
          <w:szCs w:val="24"/>
        </w:rPr>
        <w:t>Ζιραάτ</w:t>
      </w:r>
      <w:proofErr w:type="spellEnd"/>
      <w:r w:rsidRPr="00F82BC8">
        <w:rPr>
          <w:rFonts w:eastAsia="Times New Roman"/>
          <w:color w:val="000000"/>
          <w:szCs w:val="24"/>
        </w:rPr>
        <w:t xml:space="preserve"> στους καπνοπαραγωγούς της Θράκης».</w:t>
      </w:r>
    </w:p>
    <w:p w14:paraId="23A612EF"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9. Η με αριθμό</w:t>
      </w:r>
      <w:r>
        <w:rPr>
          <w:rFonts w:eastAsia="Times New Roman"/>
          <w:color w:val="000000"/>
          <w:szCs w:val="24"/>
        </w:rPr>
        <w:t xml:space="preserve"> 1698/24-5-2018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Ε΄ Αντιπροέδρου της Βουλής και Βουλευτή Δωδεκανήσου της Δημοκρατικής Συμπαράταξης ΠΑΣΟΚ – ΔΗΜΑΡ κ.</w:t>
      </w:r>
      <w:r w:rsidRPr="00195BE2">
        <w:rPr>
          <w:rFonts w:eastAsia="Times New Roman"/>
          <w:bCs/>
          <w:color w:val="000000"/>
          <w:szCs w:val="24"/>
        </w:rPr>
        <w:t xml:space="preserve"> Δημητρίου </w:t>
      </w:r>
      <w:proofErr w:type="spellStart"/>
      <w:r w:rsidRPr="00195BE2">
        <w:rPr>
          <w:rFonts w:eastAsia="Times New Roman"/>
          <w:bCs/>
          <w:color w:val="000000"/>
          <w:szCs w:val="24"/>
        </w:rPr>
        <w:t>Κρεμαστινού</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με θέμα: «Προβλήματα λειτουργίας της ΕΛΑΣ στη Δωδεκάνησο, μέσα στην τ</w:t>
      </w:r>
      <w:r w:rsidRPr="00F82BC8">
        <w:rPr>
          <w:rFonts w:eastAsia="Times New Roman"/>
          <w:color w:val="000000"/>
          <w:szCs w:val="24"/>
        </w:rPr>
        <w:t>ουριστική περίοδο».</w:t>
      </w:r>
    </w:p>
    <w:p w14:paraId="23A612F0"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 xml:space="preserve">10. Η με αριθμό 1715/29-5-2018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Β΄ Αθηνών του Κομμουνιστικού Κόμματος Ελλάδ</w:t>
      </w:r>
      <w:r>
        <w:rPr>
          <w:rFonts w:eastAsia="Times New Roman"/>
          <w:color w:val="000000"/>
          <w:szCs w:val="24"/>
        </w:rPr>
        <w:t>α</w:t>
      </w:r>
      <w:r w:rsidRPr="00F82BC8">
        <w:rPr>
          <w:rFonts w:eastAsia="Times New Roman"/>
          <w:color w:val="000000"/>
          <w:szCs w:val="24"/>
        </w:rPr>
        <w:t>ς κ.</w:t>
      </w:r>
      <w:r>
        <w:rPr>
          <w:rFonts w:eastAsia="Times New Roman"/>
          <w:color w:val="000000"/>
          <w:szCs w:val="24"/>
        </w:rPr>
        <w:t xml:space="preserve"> </w:t>
      </w:r>
      <w:r w:rsidRPr="00195BE2">
        <w:rPr>
          <w:rFonts w:eastAsia="Times New Roman"/>
          <w:bCs/>
          <w:color w:val="000000"/>
          <w:szCs w:val="24"/>
        </w:rPr>
        <w:t xml:space="preserve">Χρήστου </w:t>
      </w:r>
      <w:proofErr w:type="spellStart"/>
      <w:r w:rsidRPr="00195BE2">
        <w:rPr>
          <w:rFonts w:eastAsia="Times New Roman"/>
          <w:bCs/>
          <w:color w:val="000000"/>
          <w:szCs w:val="24"/>
        </w:rPr>
        <w:t>Κατσώτη</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με θέμα: «Μέτρα πρόληψης για την αποφυγή εκδήλωσης δασικών πυρκαγιών και αντιμετώ</w:t>
      </w:r>
      <w:r w:rsidRPr="00F82BC8">
        <w:rPr>
          <w:rFonts w:eastAsia="Times New Roman"/>
          <w:color w:val="000000"/>
          <w:szCs w:val="24"/>
        </w:rPr>
        <w:t>πισης των συνεπειών τους εν</w:t>
      </w:r>
      <w:r>
        <w:rPr>
          <w:rFonts w:eastAsia="Times New Roman"/>
          <w:color w:val="000000"/>
          <w:szCs w:val="24"/>
        </w:rPr>
        <w:t xml:space="preserve"> </w:t>
      </w:r>
      <w:r w:rsidRPr="00F82BC8">
        <w:rPr>
          <w:rFonts w:eastAsia="Times New Roman"/>
          <w:color w:val="000000"/>
          <w:szCs w:val="24"/>
        </w:rPr>
        <w:t>όψει της νέας αντιπυρικής περιόδου».</w:t>
      </w:r>
    </w:p>
    <w:p w14:paraId="23A612F1"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11.</w:t>
      </w:r>
      <w:r w:rsidRPr="00F82BC8">
        <w:rPr>
          <w:rFonts w:eastAsia="Times New Roman"/>
          <w:color w:val="000000"/>
          <w:szCs w:val="24"/>
        </w:rPr>
        <w:t xml:space="preserve"> Η με αριθμό 1672/21-5-2018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Α΄ Πειραι</w:t>
      </w:r>
      <w:r>
        <w:rPr>
          <w:rFonts w:eastAsia="Times New Roman"/>
          <w:color w:val="000000"/>
          <w:szCs w:val="24"/>
        </w:rPr>
        <w:t>ώς</w:t>
      </w:r>
      <w:r w:rsidRPr="00F82BC8">
        <w:rPr>
          <w:rFonts w:eastAsia="Times New Roman"/>
          <w:color w:val="000000"/>
          <w:szCs w:val="24"/>
        </w:rPr>
        <w:t xml:space="preserve"> της Νέας Δημοκρατίας κ.</w:t>
      </w:r>
      <w:r>
        <w:rPr>
          <w:rFonts w:eastAsia="Times New Roman"/>
          <w:color w:val="000000"/>
          <w:szCs w:val="24"/>
        </w:rPr>
        <w:t xml:space="preserve"> </w:t>
      </w:r>
      <w:r w:rsidRPr="00195BE2">
        <w:rPr>
          <w:rFonts w:eastAsia="Times New Roman"/>
          <w:bCs/>
          <w:color w:val="000000"/>
          <w:szCs w:val="24"/>
        </w:rPr>
        <w:t xml:space="preserve">Κωνσταντίνου </w:t>
      </w:r>
      <w:r w:rsidRPr="00195BE2">
        <w:rPr>
          <w:rFonts w:eastAsia="Times New Roman"/>
          <w:bCs/>
          <w:color w:val="000000"/>
          <w:szCs w:val="24"/>
        </w:rPr>
        <w:lastRenderedPageBreak/>
        <w:t>Κατσαφάδου</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 xml:space="preserve">με θέμα: «Αντιπυρική προετοιμασία της </w:t>
      </w:r>
      <w:r w:rsidRPr="00F82BC8">
        <w:rPr>
          <w:rFonts w:eastAsia="Times New Roman"/>
          <w:color w:val="000000"/>
          <w:szCs w:val="24"/>
        </w:rPr>
        <w:t>χώρας εν όψει της καλοκαιρινής περιόδου».</w:t>
      </w:r>
    </w:p>
    <w:p w14:paraId="23A612F2"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12. Η με αριθμό 1673/21-5-2018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Αχαΐας της Νέας Δημοκρατίας κ.</w:t>
      </w:r>
      <w:r>
        <w:rPr>
          <w:rFonts w:eastAsia="Times New Roman"/>
          <w:color w:val="000000"/>
          <w:szCs w:val="24"/>
        </w:rPr>
        <w:t xml:space="preserve"> </w:t>
      </w:r>
      <w:r w:rsidRPr="00195BE2">
        <w:rPr>
          <w:rFonts w:eastAsia="Times New Roman"/>
          <w:bCs/>
          <w:color w:val="000000"/>
          <w:szCs w:val="24"/>
        </w:rPr>
        <w:t xml:space="preserve">Ανδρέα </w:t>
      </w:r>
      <w:proofErr w:type="spellStart"/>
      <w:r w:rsidRPr="00195BE2">
        <w:rPr>
          <w:rFonts w:eastAsia="Times New Roman"/>
          <w:bCs/>
          <w:color w:val="000000"/>
          <w:szCs w:val="24"/>
        </w:rPr>
        <w:t>Κατσανιώτη</w:t>
      </w:r>
      <w:proofErr w:type="spellEnd"/>
      <w:r>
        <w:rPr>
          <w:rFonts w:eastAsia="Times New Roman"/>
          <w:bCs/>
          <w:color w:val="000000"/>
          <w:szCs w:val="24"/>
        </w:rPr>
        <w:t xml:space="preserve"> π</w:t>
      </w:r>
      <w:r w:rsidRPr="00F82BC8">
        <w:rPr>
          <w:rFonts w:eastAsia="Times New Roman"/>
          <w:color w:val="000000"/>
          <w:szCs w:val="24"/>
        </w:rPr>
        <w:t>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 xml:space="preserve">με θέμα: «Προβλήματα στον καταυλισμό </w:t>
      </w:r>
      <w:proofErr w:type="spellStart"/>
      <w:r w:rsidRPr="00F82BC8">
        <w:rPr>
          <w:rFonts w:eastAsia="Times New Roman"/>
          <w:color w:val="000000"/>
          <w:szCs w:val="24"/>
        </w:rPr>
        <w:t>Ρομά</w:t>
      </w:r>
      <w:proofErr w:type="spellEnd"/>
      <w:r w:rsidRPr="00F82BC8">
        <w:rPr>
          <w:rFonts w:eastAsia="Times New Roman"/>
          <w:color w:val="000000"/>
          <w:szCs w:val="24"/>
        </w:rPr>
        <w:t xml:space="preserve"> της Πάτρας».</w:t>
      </w:r>
    </w:p>
    <w:p w14:paraId="23A612F3"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13. Η με αριθμό 1609</w:t>
      </w:r>
      <w:r w:rsidRPr="00F82BC8">
        <w:rPr>
          <w:rFonts w:eastAsia="Times New Roman"/>
          <w:color w:val="000000"/>
          <w:szCs w:val="24"/>
        </w:rPr>
        <w:t xml:space="preserve">/7-5-2018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Λ</w:t>
      </w:r>
      <w:r>
        <w:rPr>
          <w:rFonts w:eastAsia="Times New Roman"/>
          <w:color w:val="000000"/>
          <w:szCs w:val="24"/>
        </w:rPr>
        <w:t>α</w:t>
      </w:r>
      <w:r w:rsidRPr="00F82BC8">
        <w:rPr>
          <w:rFonts w:eastAsia="Times New Roman"/>
          <w:color w:val="000000"/>
          <w:szCs w:val="24"/>
        </w:rPr>
        <w:t>ρ</w:t>
      </w:r>
      <w:r>
        <w:rPr>
          <w:rFonts w:eastAsia="Times New Roman"/>
          <w:color w:val="000000"/>
          <w:szCs w:val="24"/>
        </w:rPr>
        <w:t>ί</w:t>
      </w:r>
      <w:r w:rsidRPr="00F82BC8">
        <w:rPr>
          <w:rFonts w:eastAsia="Times New Roman"/>
          <w:color w:val="000000"/>
          <w:szCs w:val="24"/>
        </w:rPr>
        <w:t>σ</w:t>
      </w:r>
      <w:r>
        <w:rPr>
          <w:rFonts w:eastAsia="Times New Roman"/>
          <w:color w:val="000000"/>
          <w:szCs w:val="24"/>
        </w:rPr>
        <w:t>η</w:t>
      </w:r>
      <w:r w:rsidRPr="00F82BC8">
        <w:rPr>
          <w:rFonts w:eastAsia="Times New Roman"/>
          <w:color w:val="000000"/>
          <w:szCs w:val="24"/>
        </w:rPr>
        <w:t>ς της Νέας Δημοκρατίας κ.</w:t>
      </w:r>
      <w:r>
        <w:rPr>
          <w:rFonts w:eastAsia="Times New Roman"/>
          <w:color w:val="000000"/>
          <w:szCs w:val="24"/>
        </w:rPr>
        <w:t xml:space="preserve"> </w:t>
      </w:r>
      <w:r w:rsidRPr="00195BE2">
        <w:rPr>
          <w:rFonts w:eastAsia="Times New Roman"/>
          <w:bCs/>
          <w:color w:val="000000"/>
          <w:szCs w:val="24"/>
        </w:rPr>
        <w:t xml:space="preserve">Μάξιμου </w:t>
      </w:r>
      <w:proofErr w:type="spellStart"/>
      <w:r w:rsidRPr="00195BE2">
        <w:rPr>
          <w:rFonts w:eastAsia="Times New Roman"/>
          <w:bCs/>
          <w:color w:val="000000"/>
          <w:szCs w:val="24"/>
        </w:rPr>
        <w:t>Χαρακόπουλου</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με θέμα: «Επιστολή διαμαρτυρίας και απόγνωσης κατοίκων των Εξαρχείων».</w:t>
      </w:r>
    </w:p>
    <w:p w14:paraId="23A612F4" w14:textId="77777777" w:rsidR="002C273E" w:rsidRDefault="0061121E">
      <w:pPr>
        <w:shd w:val="clear" w:color="auto" w:fill="FFFFFF"/>
        <w:spacing w:after="0" w:line="600" w:lineRule="auto"/>
        <w:ind w:firstLine="720"/>
        <w:jc w:val="both"/>
        <w:rPr>
          <w:rFonts w:eastAsia="Times New Roman"/>
          <w:color w:val="000000"/>
          <w:szCs w:val="24"/>
        </w:rPr>
      </w:pPr>
      <w:r>
        <w:rPr>
          <w:rFonts w:eastAsia="Times New Roman"/>
          <w:color w:val="000000"/>
          <w:szCs w:val="24"/>
        </w:rPr>
        <w:t>14.</w:t>
      </w:r>
      <w:r w:rsidRPr="00F82BC8">
        <w:rPr>
          <w:rFonts w:eastAsia="Times New Roman"/>
          <w:color w:val="000000"/>
          <w:szCs w:val="24"/>
        </w:rPr>
        <w:t xml:space="preserve"> Η με αριθμό 1615/8-5-2018 </w:t>
      </w:r>
      <w:r>
        <w:rPr>
          <w:rFonts w:eastAsia="Times New Roman"/>
          <w:color w:val="000000"/>
          <w:szCs w:val="24"/>
        </w:rPr>
        <w:t>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της Βουλευτού Ατ</w:t>
      </w:r>
      <w:r w:rsidRPr="00F82BC8">
        <w:rPr>
          <w:rFonts w:eastAsia="Times New Roman"/>
          <w:color w:val="000000"/>
          <w:szCs w:val="24"/>
        </w:rPr>
        <w:t>τικής της Δημοκρατικής Συμπαράταξης ΠΑΣΟΚ</w:t>
      </w:r>
      <w:r>
        <w:rPr>
          <w:rFonts w:eastAsia="Times New Roman"/>
          <w:color w:val="000000"/>
          <w:szCs w:val="24"/>
        </w:rPr>
        <w:t xml:space="preserve"> </w:t>
      </w:r>
      <w:r w:rsidRPr="00F82BC8">
        <w:rPr>
          <w:rFonts w:eastAsia="Times New Roman"/>
          <w:color w:val="000000"/>
          <w:szCs w:val="24"/>
        </w:rPr>
        <w:t>– ΔΗΜΑΡ κ</w:t>
      </w:r>
      <w:r>
        <w:rPr>
          <w:rFonts w:eastAsia="Times New Roman"/>
          <w:color w:val="000000"/>
          <w:szCs w:val="24"/>
        </w:rPr>
        <w:t>.</w:t>
      </w:r>
      <w:r>
        <w:rPr>
          <w:rFonts w:eastAsia="Times New Roman"/>
          <w:color w:val="000000"/>
          <w:szCs w:val="24"/>
        </w:rPr>
        <w:t xml:space="preserve"> </w:t>
      </w:r>
      <w:r w:rsidRPr="00195BE2">
        <w:rPr>
          <w:rFonts w:eastAsia="Times New Roman"/>
          <w:bCs/>
          <w:color w:val="000000"/>
          <w:szCs w:val="24"/>
        </w:rPr>
        <w:t xml:space="preserve">Εύης </w:t>
      </w:r>
      <w:proofErr w:type="spellStart"/>
      <w:r w:rsidRPr="00195BE2">
        <w:rPr>
          <w:rFonts w:eastAsia="Times New Roman"/>
          <w:bCs/>
          <w:color w:val="000000"/>
          <w:szCs w:val="24"/>
        </w:rPr>
        <w:t>Χριστοφιλοπούλου</w:t>
      </w:r>
      <w:proofErr w:type="spellEnd"/>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b/>
          <w:bCs/>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με θέμα: «Μηδενική ανοχή των κατοίκων των Εξαρχείων στην ανεπάρκεια σχεδίου αντιμετώπισης της επικίνδυνης κατάστασης στην περιοχή».</w:t>
      </w:r>
    </w:p>
    <w:p w14:paraId="23A612F5"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lastRenderedPageBreak/>
        <w:t>1</w:t>
      </w:r>
      <w:r>
        <w:rPr>
          <w:rFonts w:eastAsia="Times New Roman"/>
          <w:color w:val="000000"/>
          <w:szCs w:val="24"/>
        </w:rPr>
        <w:t>5. Η με αριθμό 1554</w:t>
      </w:r>
      <w:r>
        <w:rPr>
          <w:rFonts w:eastAsia="Times New Roman"/>
          <w:color w:val="000000"/>
          <w:szCs w:val="24"/>
        </w:rPr>
        <w:t>/24-4-2018 ε</w:t>
      </w:r>
      <w:r w:rsidRPr="00F82BC8">
        <w:rPr>
          <w:rFonts w:eastAsia="Times New Roman"/>
          <w:color w:val="000000"/>
          <w:szCs w:val="24"/>
        </w:rPr>
        <w:t xml:space="preserve">πίκαιρη </w:t>
      </w:r>
      <w:r>
        <w:rPr>
          <w:rFonts w:eastAsia="Times New Roman"/>
          <w:color w:val="000000"/>
          <w:szCs w:val="24"/>
        </w:rPr>
        <w:t xml:space="preserve">ερώτηση του Βουλευτή Κιλκίς </w:t>
      </w:r>
      <w:r w:rsidRPr="00F82BC8">
        <w:rPr>
          <w:rFonts w:eastAsia="Times New Roman"/>
          <w:color w:val="000000"/>
          <w:szCs w:val="24"/>
        </w:rPr>
        <w:t>του Λαϊκού Συνδέσμου</w:t>
      </w:r>
      <w:r>
        <w:rPr>
          <w:rFonts w:eastAsia="Times New Roman"/>
          <w:color w:val="000000"/>
          <w:szCs w:val="24"/>
        </w:rPr>
        <w:t xml:space="preserve"> </w:t>
      </w:r>
      <w:r w:rsidRPr="00F82BC8">
        <w:rPr>
          <w:rFonts w:eastAsia="Times New Roman"/>
          <w:color w:val="000000"/>
          <w:szCs w:val="24"/>
        </w:rPr>
        <w:t>–</w:t>
      </w:r>
      <w:r>
        <w:rPr>
          <w:rFonts w:eastAsia="Times New Roman"/>
          <w:color w:val="000000"/>
          <w:szCs w:val="24"/>
        </w:rPr>
        <w:t xml:space="preserve"> </w:t>
      </w:r>
      <w:r>
        <w:rPr>
          <w:rFonts w:eastAsia="Times New Roman"/>
          <w:color w:val="000000"/>
          <w:szCs w:val="24"/>
        </w:rPr>
        <w:t xml:space="preserve">Χρυσή Αυγή </w:t>
      </w:r>
      <w:r w:rsidRPr="00F82BC8">
        <w:rPr>
          <w:rFonts w:eastAsia="Times New Roman"/>
          <w:color w:val="000000"/>
          <w:szCs w:val="24"/>
        </w:rPr>
        <w:t>κ.</w:t>
      </w:r>
      <w:r>
        <w:rPr>
          <w:rFonts w:eastAsia="Times New Roman"/>
          <w:color w:val="000000"/>
          <w:szCs w:val="24"/>
        </w:rPr>
        <w:t xml:space="preserve"> </w:t>
      </w:r>
      <w:r w:rsidRPr="00195BE2">
        <w:rPr>
          <w:rFonts w:eastAsia="Times New Roman"/>
          <w:bCs/>
          <w:color w:val="000000"/>
          <w:szCs w:val="24"/>
        </w:rPr>
        <w:t>Χρήστου Χατζησάββα</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 xml:space="preserve">σχετικά με την «ανέγερση κτηρίου για τη στέγαση του </w:t>
      </w:r>
      <w:r>
        <w:rPr>
          <w:rFonts w:eastAsia="Times New Roman"/>
          <w:color w:val="000000"/>
          <w:szCs w:val="24"/>
        </w:rPr>
        <w:t>τ</w:t>
      </w:r>
      <w:r w:rsidRPr="00F82BC8">
        <w:rPr>
          <w:rFonts w:eastAsia="Times New Roman"/>
          <w:color w:val="000000"/>
          <w:szCs w:val="24"/>
        </w:rPr>
        <w:t xml:space="preserve">μήματος </w:t>
      </w:r>
      <w:r>
        <w:rPr>
          <w:rFonts w:eastAsia="Times New Roman"/>
          <w:color w:val="000000"/>
          <w:szCs w:val="24"/>
        </w:rPr>
        <w:t>ε</w:t>
      </w:r>
      <w:r w:rsidRPr="00F82BC8">
        <w:rPr>
          <w:rFonts w:eastAsia="Times New Roman"/>
          <w:color w:val="000000"/>
          <w:szCs w:val="24"/>
        </w:rPr>
        <w:t xml:space="preserve">θνικών </w:t>
      </w:r>
      <w:r>
        <w:rPr>
          <w:rFonts w:eastAsia="Times New Roman"/>
          <w:color w:val="000000"/>
          <w:szCs w:val="24"/>
        </w:rPr>
        <w:t>ο</w:t>
      </w:r>
      <w:r w:rsidRPr="00F82BC8">
        <w:rPr>
          <w:rFonts w:eastAsia="Times New Roman"/>
          <w:color w:val="000000"/>
          <w:szCs w:val="24"/>
        </w:rPr>
        <w:t xml:space="preserve">δών </w:t>
      </w:r>
      <w:proofErr w:type="spellStart"/>
      <w:r w:rsidRPr="00F82BC8">
        <w:rPr>
          <w:rFonts w:eastAsia="Times New Roman"/>
          <w:color w:val="000000"/>
          <w:szCs w:val="24"/>
        </w:rPr>
        <w:t>Παιονίας</w:t>
      </w:r>
      <w:proofErr w:type="spellEnd"/>
      <w:r w:rsidRPr="00F82BC8">
        <w:rPr>
          <w:rFonts w:eastAsia="Times New Roman"/>
          <w:color w:val="000000"/>
          <w:szCs w:val="24"/>
        </w:rPr>
        <w:t>».</w:t>
      </w:r>
    </w:p>
    <w:p w14:paraId="23A612F6"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16</w:t>
      </w:r>
      <w:r>
        <w:rPr>
          <w:rFonts w:eastAsia="Times New Roman"/>
          <w:color w:val="000000"/>
          <w:szCs w:val="24"/>
        </w:rPr>
        <w:t>. Η με αριθμό 1151/26-2-2018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 Κιλκίς του Λαϊκού Συνδέσμου - Χρυσή Αυγή κ.</w:t>
      </w:r>
      <w:r>
        <w:rPr>
          <w:rFonts w:eastAsia="Times New Roman"/>
          <w:color w:val="000000"/>
          <w:szCs w:val="24"/>
        </w:rPr>
        <w:t xml:space="preserve"> </w:t>
      </w:r>
      <w:r w:rsidRPr="00195BE2">
        <w:rPr>
          <w:rFonts w:eastAsia="Times New Roman"/>
          <w:bCs/>
          <w:color w:val="000000"/>
          <w:szCs w:val="24"/>
        </w:rPr>
        <w:t>Χρήστου Χατζησάββα</w:t>
      </w:r>
      <w:r>
        <w:rPr>
          <w:rFonts w:eastAsia="Times New Roman"/>
          <w:bCs/>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με θέμα: «Ερωτήματα σχετικώς με την υπόθεση πράκτορα βάσει αποκαλύψεων του Π. Καμμένου».</w:t>
      </w:r>
    </w:p>
    <w:p w14:paraId="23A612F7"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1</w:t>
      </w:r>
      <w:r>
        <w:rPr>
          <w:rFonts w:eastAsia="Times New Roman"/>
          <w:color w:val="000000"/>
          <w:szCs w:val="24"/>
        </w:rPr>
        <w:t>7. Η με αριθμό 1628/11-5-2018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w:t>
      </w:r>
      <w:r w:rsidRPr="00F82BC8">
        <w:rPr>
          <w:rFonts w:eastAsia="Times New Roman"/>
          <w:color w:val="000000"/>
          <w:szCs w:val="24"/>
        </w:rPr>
        <w:t>η του Ανεξάρτητου Βουλευτή Β΄ Αθηνών κ.</w:t>
      </w:r>
      <w:r>
        <w:rPr>
          <w:rFonts w:eastAsia="Times New Roman"/>
          <w:color w:val="000000"/>
          <w:szCs w:val="24"/>
        </w:rPr>
        <w:t xml:space="preserve"> </w:t>
      </w:r>
      <w:r w:rsidRPr="00195BE2">
        <w:rPr>
          <w:rFonts w:eastAsia="Times New Roman"/>
          <w:bCs/>
          <w:color w:val="000000"/>
          <w:szCs w:val="24"/>
        </w:rPr>
        <w:t>Ευσταθίου Παναγούλη</w:t>
      </w:r>
      <w:r>
        <w:rPr>
          <w:rFonts w:eastAsia="Times New Roman"/>
          <w:color w:val="000000"/>
          <w:szCs w:val="24"/>
        </w:rPr>
        <w:t xml:space="preserve"> </w:t>
      </w:r>
      <w:r w:rsidRPr="00F82BC8">
        <w:rPr>
          <w:rFonts w:eastAsia="Times New Roman"/>
          <w:color w:val="000000"/>
          <w:szCs w:val="24"/>
        </w:rPr>
        <w:t>προς τον Υπουργό</w:t>
      </w:r>
      <w:r>
        <w:rPr>
          <w:rFonts w:eastAsia="Times New Roman"/>
          <w:color w:val="000000"/>
          <w:szCs w:val="24"/>
        </w:rPr>
        <w:t xml:space="preserve"> </w:t>
      </w:r>
      <w:r w:rsidRPr="00195BE2">
        <w:rPr>
          <w:rFonts w:eastAsia="Times New Roman"/>
          <w:bCs/>
          <w:color w:val="000000"/>
          <w:szCs w:val="24"/>
        </w:rPr>
        <w:t>Εσωτερικών,</w:t>
      </w:r>
      <w:r>
        <w:rPr>
          <w:rFonts w:eastAsia="Times New Roman"/>
          <w:bCs/>
          <w:color w:val="000000"/>
          <w:szCs w:val="24"/>
        </w:rPr>
        <w:t xml:space="preserve"> </w:t>
      </w:r>
      <w:r w:rsidRPr="00F82BC8">
        <w:rPr>
          <w:rFonts w:eastAsia="Times New Roman"/>
          <w:color w:val="000000"/>
          <w:szCs w:val="24"/>
        </w:rPr>
        <w:t xml:space="preserve">με θέμα: «Εγκληματικότητα και κάθε λογής επιθέσεις από ανθρώπους του υποκόσμου και </w:t>
      </w:r>
      <w:proofErr w:type="spellStart"/>
      <w:r w:rsidRPr="00F82BC8">
        <w:rPr>
          <w:rFonts w:eastAsia="Times New Roman"/>
          <w:color w:val="000000"/>
          <w:szCs w:val="24"/>
        </w:rPr>
        <w:t>γιαλαντζί</w:t>
      </w:r>
      <w:proofErr w:type="spellEnd"/>
      <w:r w:rsidRPr="00F82BC8">
        <w:rPr>
          <w:rFonts w:eastAsia="Times New Roman"/>
          <w:color w:val="000000"/>
          <w:szCs w:val="24"/>
        </w:rPr>
        <w:t xml:space="preserve"> επαναστάτες».</w:t>
      </w:r>
    </w:p>
    <w:p w14:paraId="23A612F8" w14:textId="77777777" w:rsidR="002C273E" w:rsidRDefault="0061121E">
      <w:pPr>
        <w:shd w:val="clear" w:color="auto" w:fill="FFFFFF"/>
        <w:spacing w:after="0" w:line="600" w:lineRule="auto"/>
        <w:ind w:firstLine="720"/>
        <w:jc w:val="both"/>
        <w:rPr>
          <w:rFonts w:eastAsia="Times New Roman"/>
          <w:color w:val="000000"/>
          <w:szCs w:val="24"/>
        </w:rPr>
      </w:pPr>
      <w:r w:rsidRPr="00F82BC8">
        <w:rPr>
          <w:rFonts w:eastAsia="Times New Roman"/>
          <w:color w:val="000000"/>
          <w:szCs w:val="24"/>
        </w:rPr>
        <w:t>18</w:t>
      </w:r>
      <w:r>
        <w:rPr>
          <w:rFonts w:eastAsia="Times New Roman"/>
          <w:color w:val="000000"/>
          <w:szCs w:val="24"/>
        </w:rPr>
        <w:t>. Η με αριθμό 1716/29-5-2018 ε</w:t>
      </w:r>
      <w:r w:rsidRPr="00F82BC8">
        <w:rPr>
          <w:rFonts w:eastAsia="Times New Roman"/>
          <w:color w:val="000000"/>
          <w:szCs w:val="24"/>
        </w:rPr>
        <w:t xml:space="preserve">πίκαιρη </w:t>
      </w:r>
      <w:r>
        <w:rPr>
          <w:rFonts w:eastAsia="Times New Roman"/>
          <w:color w:val="000000"/>
          <w:szCs w:val="24"/>
        </w:rPr>
        <w:t>ε</w:t>
      </w:r>
      <w:r w:rsidRPr="00F82BC8">
        <w:rPr>
          <w:rFonts w:eastAsia="Times New Roman"/>
          <w:color w:val="000000"/>
          <w:szCs w:val="24"/>
        </w:rPr>
        <w:t>ρώτηση του Βουλευτή</w:t>
      </w:r>
      <w:r w:rsidRPr="00F82BC8">
        <w:rPr>
          <w:rFonts w:eastAsia="Times New Roman"/>
          <w:color w:val="000000"/>
          <w:szCs w:val="24"/>
        </w:rPr>
        <w:t xml:space="preserve"> Ηρακλείου της Δημ</w:t>
      </w:r>
      <w:r>
        <w:rPr>
          <w:rFonts w:eastAsia="Times New Roman"/>
          <w:color w:val="000000"/>
          <w:szCs w:val="24"/>
        </w:rPr>
        <w:t>οκρατικής Συμπαράταξης ΠΑΣΟ</w:t>
      </w:r>
      <w:r>
        <w:rPr>
          <w:rFonts w:eastAsia="Times New Roman"/>
          <w:color w:val="000000"/>
          <w:szCs w:val="24"/>
        </w:rPr>
        <w:t xml:space="preserve">Κ </w:t>
      </w:r>
      <w:r w:rsidRPr="00F82BC8">
        <w:rPr>
          <w:rFonts w:eastAsia="Times New Roman"/>
          <w:color w:val="000000"/>
          <w:szCs w:val="24"/>
        </w:rPr>
        <w:t>–</w:t>
      </w:r>
      <w:r>
        <w:rPr>
          <w:rFonts w:eastAsia="Times New Roman"/>
          <w:color w:val="000000"/>
          <w:szCs w:val="24"/>
        </w:rPr>
        <w:t xml:space="preserve"> </w:t>
      </w:r>
      <w:r w:rsidRPr="00F82BC8">
        <w:rPr>
          <w:rFonts w:eastAsia="Times New Roman"/>
          <w:color w:val="000000"/>
          <w:szCs w:val="24"/>
        </w:rPr>
        <w:t>ΔΗΜΑΡ κ.</w:t>
      </w:r>
      <w:r>
        <w:rPr>
          <w:rFonts w:eastAsia="Times New Roman"/>
          <w:color w:val="000000"/>
          <w:szCs w:val="24"/>
        </w:rPr>
        <w:t xml:space="preserve"> </w:t>
      </w:r>
      <w:r w:rsidRPr="00563AA0">
        <w:rPr>
          <w:rFonts w:eastAsia="Times New Roman"/>
          <w:bCs/>
          <w:color w:val="000000"/>
          <w:szCs w:val="24"/>
        </w:rPr>
        <w:t xml:space="preserve">Βασιλείου </w:t>
      </w:r>
      <w:proofErr w:type="spellStart"/>
      <w:r w:rsidRPr="00563AA0">
        <w:rPr>
          <w:rFonts w:eastAsia="Times New Roman"/>
          <w:bCs/>
          <w:color w:val="000000"/>
          <w:szCs w:val="24"/>
        </w:rPr>
        <w:t>Κεγκέρογλου</w:t>
      </w:r>
      <w:proofErr w:type="spellEnd"/>
      <w:r>
        <w:rPr>
          <w:rFonts w:eastAsia="Times New Roman"/>
          <w:b/>
          <w:color w:val="000000"/>
          <w:szCs w:val="24"/>
        </w:rPr>
        <w:t xml:space="preserve"> </w:t>
      </w:r>
      <w:r w:rsidRPr="00F82BC8">
        <w:rPr>
          <w:rFonts w:eastAsia="Times New Roman"/>
          <w:color w:val="000000"/>
          <w:szCs w:val="24"/>
        </w:rPr>
        <w:t>προς τον Υπουργό</w:t>
      </w:r>
      <w:r>
        <w:rPr>
          <w:rFonts w:eastAsia="Times New Roman"/>
          <w:b/>
          <w:bCs/>
          <w:color w:val="000000"/>
          <w:szCs w:val="24"/>
        </w:rPr>
        <w:t xml:space="preserve"> </w:t>
      </w:r>
      <w:r w:rsidRPr="00563AA0">
        <w:rPr>
          <w:rFonts w:eastAsia="Times New Roman"/>
          <w:bCs/>
          <w:color w:val="000000"/>
          <w:szCs w:val="24"/>
        </w:rPr>
        <w:t>Αγροτικής Ανάπτυξης και Τροφίμων</w:t>
      </w:r>
      <w:r w:rsidRPr="000F0707">
        <w:rPr>
          <w:rFonts w:eastAsia="Times New Roman"/>
          <w:color w:val="000000"/>
          <w:szCs w:val="24"/>
        </w:rPr>
        <w:t xml:space="preserve">, </w:t>
      </w:r>
      <w:r w:rsidRPr="00F82BC8">
        <w:rPr>
          <w:rFonts w:eastAsia="Times New Roman"/>
          <w:color w:val="000000"/>
          <w:szCs w:val="24"/>
        </w:rPr>
        <w:t xml:space="preserve">με θέμα: «Άμεση πληρωμή του </w:t>
      </w:r>
      <w:r w:rsidRPr="00F82BC8">
        <w:rPr>
          <w:rFonts w:eastAsia="Times New Roman"/>
          <w:color w:val="000000"/>
          <w:szCs w:val="24"/>
        </w:rPr>
        <w:lastRenderedPageBreak/>
        <w:t>υπολοίπου της ενίσχυσης του προγράμματος νέων αγροτών του 2014».</w:t>
      </w:r>
    </w:p>
    <w:p w14:paraId="23A612F9" w14:textId="77777777" w:rsidR="002C273E" w:rsidRDefault="0061121E">
      <w:pPr>
        <w:spacing w:line="600" w:lineRule="auto"/>
        <w:ind w:firstLine="720"/>
        <w:jc w:val="both"/>
        <w:rPr>
          <w:rFonts w:eastAsia="Times New Roman"/>
          <w:szCs w:val="24"/>
        </w:rPr>
      </w:pPr>
      <w:r w:rsidRPr="00946655">
        <w:rPr>
          <w:rFonts w:eastAsia="Times New Roman"/>
          <w:szCs w:val="24"/>
        </w:rPr>
        <w:t xml:space="preserve">Κυρίες και κύριοι συνάδελφοι, εισερχόμαστε στην ημερήσια διάταξη της </w:t>
      </w:r>
    </w:p>
    <w:p w14:paraId="23A612FA" w14:textId="77777777" w:rsidR="002C273E" w:rsidRDefault="0061121E">
      <w:pPr>
        <w:spacing w:line="600" w:lineRule="auto"/>
        <w:ind w:firstLine="720"/>
        <w:jc w:val="center"/>
        <w:rPr>
          <w:rFonts w:eastAsia="Times New Roman"/>
          <w:b/>
          <w:szCs w:val="24"/>
        </w:rPr>
      </w:pPr>
      <w:r w:rsidRPr="00946655">
        <w:rPr>
          <w:rFonts w:eastAsia="Times New Roman"/>
          <w:b/>
          <w:szCs w:val="24"/>
        </w:rPr>
        <w:t>ΝΟΜΟΘΕΤΙΚΗΣ ΕΡΓΑΣΙΑΣ</w:t>
      </w:r>
    </w:p>
    <w:p w14:paraId="23A612FB" w14:textId="77777777" w:rsidR="002C273E" w:rsidRDefault="0061121E">
      <w:pPr>
        <w:tabs>
          <w:tab w:val="left" w:pos="3873"/>
        </w:tabs>
        <w:spacing w:line="600" w:lineRule="auto"/>
        <w:ind w:firstLine="720"/>
        <w:jc w:val="both"/>
        <w:rPr>
          <w:rFonts w:eastAsia="Times New Roman" w:cs="Times New Roman"/>
          <w:szCs w:val="24"/>
        </w:rPr>
      </w:pPr>
      <w:r w:rsidRPr="00946655">
        <w:rPr>
          <w:rFonts w:eastAsia="Times New Roman"/>
          <w:szCs w:val="24"/>
        </w:rPr>
        <w:t xml:space="preserve">Μόνη συζήτηση </w:t>
      </w:r>
      <w:r>
        <w:rPr>
          <w:rFonts w:eastAsia="Times New Roman"/>
          <w:szCs w:val="24"/>
        </w:rPr>
        <w:t xml:space="preserve">και ψήφιση </w:t>
      </w:r>
      <w:r w:rsidRPr="00946655">
        <w:rPr>
          <w:rFonts w:eastAsia="Times New Roman"/>
          <w:szCs w:val="24"/>
        </w:rPr>
        <w:t>επί της αρχής, των άρθρων και του συνόλου του σχεδίου νόμου του Υπουργείου Εξωτερικών:</w:t>
      </w:r>
      <w:r w:rsidRPr="00946655">
        <w:rPr>
          <w:rFonts w:eastAsia="Times New Roman" w:cs="Times New Roman"/>
          <w:szCs w:val="24"/>
        </w:rPr>
        <w:t xml:space="preserve"> </w:t>
      </w:r>
      <w:r w:rsidRPr="00946655">
        <w:rPr>
          <w:rFonts w:eastAsia="Times New Roman"/>
          <w:szCs w:val="24"/>
        </w:rPr>
        <w:t>«Κύρωση της Συμφωνίας μεταξύ της Κυβέρνησης της Ελλην</w:t>
      </w:r>
      <w:r w:rsidRPr="00946655">
        <w:rPr>
          <w:rFonts w:eastAsia="Times New Roman"/>
          <w:szCs w:val="24"/>
        </w:rPr>
        <w:t>ικής Δημοκρατίας και της Κυβέρνησης του Κράτους του Ισραήλ σχετικά με την επικερδή απασχόληση των εξαρτώμενων μελών των Μελών Διπλ</w:t>
      </w:r>
      <w:r>
        <w:rPr>
          <w:rFonts w:eastAsia="Times New Roman"/>
          <w:szCs w:val="24"/>
        </w:rPr>
        <w:t>ωματικών Αποστολών ή Προξενικών</w:t>
      </w:r>
      <w:r w:rsidRPr="00946655">
        <w:rPr>
          <w:rFonts w:eastAsia="Times New Roman"/>
          <w:szCs w:val="24"/>
        </w:rPr>
        <w:t xml:space="preserve"> Αρχών και άλλες διατάξεις».</w:t>
      </w:r>
    </w:p>
    <w:p w14:paraId="23A612F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Το νομοσχέδιο ψηφίστηκε στην αρμόδια Διαρκή Επιτροπή κατά πλειοψηφ</w:t>
      </w:r>
      <w:r>
        <w:rPr>
          <w:rFonts w:eastAsia="Times New Roman" w:cs="Times New Roman"/>
          <w:szCs w:val="24"/>
        </w:rPr>
        <w:t>ία. Εισάγεται προς συζήτηση στη Βουλή με τη διαδικασία του άρθρου 108 του Κανονισμού της Βουλής</w:t>
      </w:r>
      <w:r>
        <w:rPr>
          <w:rFonts w:eastAsia="Times New Roman" w:cs="Times New Roman"/>
          <w:szCs w:val="24"/>
        </w:rPr>
        <w:t>, δ</w:t>
      </w:r>
      <w:r>
        <w:rPr>
          <w:rFonts w:eastAsia="Times New Roman" w:cs="Times New Roman"/>
          <w:szCs w:val="24"/>
        </w:rPr>
        <w:t>ηλαδή μπορούν να λάβουν το λόγο όλοι όσοι έχουν αντίρρηση επί της κυρώσεως αυτής της συμφωνίας.</w:t>
      </w:r>
    </w:p>
    <w:p w14:paraId="23A612FD"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Το Σώμα συμφωνεί;</w:t>
      </w:r>
    </w:p>
    <w:p w14:paraId="23A612FE"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Μάλιστα, μάλιστα.</w:t>
      </w:r>
    </w:p>
    <w:p w14:paraId="23A612FF" w14:textId="77777777" w:rsidR="002C273E" w:rsidRDefault="0061121E">
      <w:pPr>
        <w:spacing w:line="600" w:lineRule="auto"/>
        <w:ind w:firstLine="720"/>
        <w:jc w:val="both"/>
        <w:rPr>
          <w:rFonts w:eastAsia="Times New Roman" w:cs="Times New Roman"/>
          <w:szCs w:val="24"/>
        </w:rPr>
      </w:pPr>
      <w:r w:rsidRPr="0002696C">
        <w:rPr>
          <w:rFonts w:eastAsia="Times New Roman"/>
          <w:b/>
          <w:bCs/>
        </w:rPr>
        <w:t>ΠΡΟΕΔΡΕ</w:t>
      </w:r>
      <w:r w:rsidRPr="0002696C">
        <w:rPr>
          <w:rFonts w:eastAsia="Times New Roman"/>
          <w:b/>
          <w:bCs/>
        </w:rPr>
        <w:t>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Το Σώμα </w:t>
      </w:r>
      <w:proofErr w:type="spellStart"/>
      <w:r>
        <w:rPr>
          <w:rFonts w:eastAsia="Times New Roman" w:cs="Times New Roman"/>
          <w:szCs w:val="24"/>
        </w:rPr>
        <w:t>συνεφώνησε</w:t>
      </w:r>
      <w:proofErr w:type="spellEnd"/>
      <w:r>
        <w:rPr>
          <w:rFonts w:eastAsia="Times New Roman" w:cs="Times New Roman"/>
          <w:szCs w:val="24"/>
        </w:rPr>
        <w:t>.</w:t>
      </w:r>
    </w:p>
    <w:p w14:paraId="23A61300" w14:textId="77777777" w:rsidR="002C273E" w:rsidRDefault="0061121E">
      <w:pPr>
        <w:spacing w:line="600" w:lineRule="auto"/>
        <w:ind w:firstLine="720"/>
        <w:jc w:val="both"/>
        <w:rPr>
          <w:rFonts w:eastAsia="Times New Roman" w:cs="Times New Roman"/>
          <w:bCs/>
          <w:szCs w:val="24"/>
        </w:rPr>
      </w:pPr>
      <w:r>
        <w:rPr>
          <w:rFonts w:eastAsia="Times New Roman" w:cs="Times New Roman"/>
          <w:szCs w:val="24"/>
        </w:rPr>
        <w:t xml:space="preserve">Αντίρρηση είχαν δύο κόμματα, η Χρυσή Αυγή και το Κομμουνιστικό Κόμμα Ελλάδας. Επιφύλαξη εξέφρασαν η </w:t>
      </w:r>
      <w:r w:rsidRPr="00391AB7">
        <w:rPr>
          <w:rFonts w:eastAsia="Times New Roman" w:cs="Times New Roman"/>
          <w:szCs w:val="24"/>
        </w:rPr>
        <w:t>Νέα Δημοκρατία</w:t>
      </w:r>
      <w:r>
        <w:rPr>
          <w:rFonts w:eastAsia="Times New Roman" w:cs="Times New Roman"/>
          <w:szCs w:val="24"/>
        </w:rPr>
        <w:t xml:space="preserve"> και η </w:t>
      </w:r>
      <w:r>
        <w:rPr>
          <w:rFonts w:eastAsia="Times New Roman" w:cs="Times New Roman"/>
          <w:bCs/>
          <w:szCs w:val="24"/>
        </w:rPr>
        <w:t>Δημοκρατική Συμπαράταξη.</w:t>
      </w:r>
    </w:p>
    <w:p w14:paraId="23A61301" w14:textId="77777777" w:rsidR="002C273E" w:rsidRDefault="0061121E">
      <w:pPr>
        <w:spacing w:line="600" w:lineRule="auto"/>
        <w:ind w:firstLine="720"/>
        <w:jc w:val="both"/>
        <w:rPr>
          <w:rFonts w:eastAsia="Times New Roman" w:cs="Times New Roman"/>
          <w:bCs/>
          <w:szCs w:val="24"/>
        </w:rPr>
      </w:pPr>
      <w:r>
        <w:rPr>
          <w:rFonts w:eastAsia="Times New Roman" w:cs="Times New Roman"/>
          <w:bCs/>
          <w:szCs w:val="24"/>
        </w:rPr>
        <w:t>Θέλει κάποιος συνάδελφος να λάβει τον λόγο;</w:t>
      </w:r>
    </w:p>
    <w:p w14:paraId="23A61302" w14:textId="77777777" w:rsidR="002C273E" w:rsidRDefault="0061121E">
      <w:pPr>
        <w:spacing w:line="600" w:lineRule="auto"/>
        <w:ind w:firstLine="720"/>
        <w:jc w:val="both"/>
        <w:rPr>
          <w:rFonts w:eastAsia="Times New Roman" w:cs="Times New Roman"/>
          <w:bCs/>
          <w:szCs w:val="24"/>
        </w:rPr>
      </w:pPr>
      <w:r>
        <w:rPr>
          <w:rFonts w:eastAsia="Times New Roman" w:cs="Times New Roman"/>
          <w:bCs/>
          <w:szCs w:val="24"/>
        </w:rPr>
        <w:t xml:space="preserve">Τον λόγο ζητά ο κ. Λοβέρδος, ο </w:t>
      </w:r>
      <w:r w:rsidRPr="00946655">
        <w:rPr>
          <w:rFonts w:eastAsia="Times New Roman" w:cs="Times New Roman"/>
          <w:bCs/>
          <w:szCs w:val="24"/>
        </w:rPr>
        <w:t>Κοινοβουλευτικός Εκπρόσωπος</w:t>
      </w:r>
      <w:r>
        <w:rPr>
          <w:rFonts w:eastAsia="Times New Roman" w:cs="Times New Roman"/>
          <w:bCs/>
          <w:szCs w:val="24"/>
        </w:rPr>
        <w:t xml:space="preserve"> της </w:t>
      </w:r>
      <w:r w:rsidRPr="00C22418">
        <w:rPr>
          <w:rFonts w:eastAsia="Times New Roman" w:cs="Times New Roman"/>
          <w:bCs/>
          <w:szCs w:val="24"/>
        </w:rPr>
        <w:t>Δημοκρατικής Συμπαράταξης</w:t>
      </w:r>
      <w:r>
        <w:rPr>
          <w:rFonts w:eastAsia="Times New Roman" w:cs="Times New Roman"/>
          <w:bCs/>
          <w:szCs w:val="24"/>
        </w:rPr>
        <w:t xml:space="preserve">. </w:t>
      </w:r>
    </w:p>
    <w:p w14:paraId="23A61303" w14:textId="77777777" w:rsidR="002C273E" w:rsidRDefault="0061121E">
      <w:pPr>
        <w:spacing w:line="600" w:lineRule="auto"/>
        <w:ind w:firstLine="720"/>
        <w:jc w:val="both"/>
        <w:rPr>
          <w:rFonts w:eastAsia="Times New Roman" w:cs="Times New Roman"/>
          <w:bCs/>
          <w:szCs w:val="24"/>
        </w:rPr>
      </w:pPr>
      <w:r>
        <w:rPr>
          <w:rFonts w:eastAsia="Times New Roman" w:cs="Times New Roman"/>
          <w:bCs/>
          <w:szCs w:val="24"/>
        </w:rPr>
        <w:t>Πέντε λεπτά είναι καλά, κύριε Λοβέρδο;</w:t>
      </w:r>
    </w:p>
    <w:p w14:paraId="23A61304"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 επτά λεπτά είμαι καλά, </w:t>
      </w:r>
      <w:r w:rsidRPr="00A341B8">
        <w:rPr>
          <w:rFonts w:eastAsia="Times New Roman" w:cs="Times New Roman"/>
          <w:szCs w:val="24"/>
        </w:rPr>
        <w:t>κύριε Πρόεδρε,</w:t>
      </w:r>
      <w:r>
        <w:rPr>
          <w:rFonts w:eastAsia="Times New Roman" w:cs="Times New Roman"/>
          <w:szCs w:val="24"/>
        </w:rPr>
        <w:t xml:space="preserve"> γιατί δεν θα μιλήσει ο κ. Θεοχαρόπουλος, θα μιλήσω μόνο εγώ.</w:t>
      </w:r>
    </w:p>
    <w:p w14:paraId="23A61305" w14:textId="77777777" w:rsidR="002C273E" w:rsidRDefault="0061121E">
      <w:pPr>
        <w:spacing w:line="600" w:lineRule="auto"/>
        <w:ind w:firstLine="720"/>
        <w:jc w:val="both"/>
        <w:rPr>
          <w:rFonts w:eastAsia="Times New Roman" w:cs="Times New Roman"/>
          <w:szCs w:val="24"/>
        </w:rPr>
      </w:pPr>
      <w:r w:rsidRPr="0002696C">
        <w:rPr>
          <w:rFonts w:eastAsia="Times New Roman"/>
          <w:b/>
          <w:bCs/>
        </w:rPr>
        <w:t>ΠΡΟΕΔΡ</w:t>
      </w:r>
      <w:r w:rsidRPr="0002696C">
        <w:rPr>
          <w:rFonts w:eastAsia="Times New Roman"/>
          <w:b/>
          <w:bCs/>
        </w:rPr>
        <w:t>ΕΥΩΝ (</w:t>
      </w:r>
      <w:r w:rsidRPr="0002696C">
        <w:rPr>
          <w:rFonts w:eastAsia="Times New Roman" w:cs="Times New Roman"/>
          <w:b/>
          <w:szCs w:val="24"/>
        </w:rPr>
        <w:t xml:space="preserve">Δημήτριος </w:t>
      </w:r>
      <w:proofErr w:type="spellStart"/>
      <w:r w:rsidRPr="0002696C">
        <w:rPr>
          <w:rFonts w:eastAsia="Times New Roman" w:cs="Times New Roman"/>
          <w:b/>
          <w:szCs w:val="24"/>
        </w:rPr>
        <w:t>Κρεμαστινός</w:t>
      </w:r>
      <w:proofErr w:type="spellEnd"/>
      <w:r w:rsidRPr="0002696C">
        <w:rPr>
          <w:rFonts w:eastAsia="Times New Roman"/>
          <w:b/>
          <w:bCs/>
        </w:rPr>
        <w:t>):</w:t>
      </w:r>
      <w:r>
        <w:rPr>
          <w:rFonts w:eastAsia="Times New Roman" w:cs="Times New Roman"/>
          <w:szCs w:val="24"/>
        </w:rPr>
        <w:t xml:space="preserve"> Ορίστε, έχετε τον λόγο.</w:t>
      </w:r>
    </w:p>
    <w:p w14:paraId="23A61306"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w:t>
      </w:r>
    </w:p>
    <w:p w14:paraId="23A61307" w14:textId="77777777" w:rsidR="002C273E" w:rsidRDefault="0061121E">
      <w:pPr>
        <w:spacing w:line="600" w:lineRule="auto"/>
        <w:ind w:firstLine="720"/>
        <w:jc w:val="both"/>
        <w:rPr>
          <w:rFonts w:eastAsia="Times New Roman" w:cs="Times New Roman"/>
          <w:szCs w:val="24"/>
        </w:rPr>
      </w:pPr>
      <w:r w:rsidRPr="002170BF">
        <w:rPr>
          <w:rFonts w:eastAsia="Times New Roman" w:cs="Times New Roman"/>
          <w:szCs w:val="24"/>
        </w:rPr>
        <w:lastRenderedPageBreak/>
        <w:t>Κυρί</w:t>
      </w:r>
      <w:r>
        <w:rPr>
          <w:rFonts w:eastAsia="Times New Roman" w:cs="Times New Roman"/>
          <w:szCs w:val="24"/>
        </w:rPr>
        <w:t>α</w:t>
      </w:r>
      <w:r w:rsidRPr="002170BF">
        <w:rPr>
          <w:rFonts w:eastAsia="Times New Roman" w:cs="Times New Roman"/>
          <w:szCs w:val="24"/>
        </w:rPr>
        <w:t xml:space="preserve"> και κύριοι</w:t>
      </w:r>
      <w:r>
        <w:rPr>
          <w:rFonts w:eastAsia="Times New Roman" w:cs="Times New Roman"/>
          <w:szCs w:val="24"/>
        </w:rPr>
        <w:t xml:space="preserve"> Βουλευτές, καλημέρα. Θέλω να τοποθετηθώ με μία λέξη για τη συμφωνία με το Ισραήλ, προφανώς ναι.</w:t>
      </w:r>
    </w:p>
    <w:p w14:paraId="23A61308"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Έχετε αντίρρηση για τ</w:t>
      </w:r>
      <w:r>
        <w:rPr>
          <w:rFonts w:eastAsia="Times New Roman" w:cs="Times New Roman"/>
          <w:szCs w:val="24"/>
        </w:rPr>
        <w:t xml:space="preserve">η συμφωνία; </w:t>
      </w:r>
    </w:p>
    <w:p w14:paraId="23A61309"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Την εκφράσαμε στην </w:t>
      </w:r>
      <w:r>
        <w:rPr>
          <w:rFonts w:eastAsia="Times New Roman" w:cs="Times New Roman"/>
          <w:szCs w:val="24"/>
        </w:rPr>
        <w:t>ε</w:t>
      </w:r>
      <w:r>
        <w:rPr>
          <w:rFonts w:eastAsia="Times New Roman" w:cs="Times New Roman"/>
          <w:szCs w:val="24"/>
        </w:rPr>
        <w:t>πιτροπή, κύριε Τζαβάρα. Κρατήσαμε επιφυλάξεις για να πάρουμε τον λόγο σήμερα. Το κάνουμε σταθερά και μόνιμα αυτό για να έχουμε το δικαίωμα να τοποθετηθούμε.</w:t>
      </w:r>
    </w:p>
    <w:p w14:paraId="23A6130A"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Πρωτοπορία!</w:t>
      </w:r>
    </w:p>
    <w:p w14:paraId="23A6130B" w14:textId="77777777" w:rsidR="002C273E" w:rsidRDefault="0061121E">
      <w:pPr>
        <w:spacing w:line="600" w:lineRule="auto"/>
        <w:ind w:firstLine="720"/>
        <w:jc w:val="both"/>
        <w:rPr>
          <w:rFonts w:eastAsia="Times New Roman" w:cs="Times New Roman"/>
          <w:szCs w:val="24"/>
        </w:rPr>
      </w:pPr>
      <w:r w:rsidRPr="00650576">
        <w:rPr>
          <w:rFonts w:eastAsia="Times New Roman" w:cs="Times New Roman"/>
          <w:b/>
          <w:szCs w:val="24"/>
        </w:rPr>
        <w:t xml:space="preserve">ΑΘΑΝΑΣΙΟΣ </w:t>
      </w:r>
      <w:r w:rsidRPr="00650576">
        <w:rPr>
          <w:rFonts w:eastAsia="Times New Roman" w:cs="Times New Roman"/>
          <w:b/>
          <w:szCs w:val="24"/>
        </w:rPr>
        <w:t>ΔΑΒΑΚΗΣ:</w:t>
      </w:r>
      <w:r>
        <w:rPr>
          <w:rFonts w:eastAsia="Times New Roman" w:cs="Times New Roman"/>
          <w:szCs w:val="24"/>
        </w:rPr>
        <w:t xml:space="preserve"> Και προηγηθήκατε…</w:t>
      </w:r>
    </w:p>
    <w:p w14:paraId="23A6130C"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Αυτό είναι θέμα του Προεδρείου. Εγώ ζήτησα τον λόγο, όπως θα τον ζητούσατε και εσείς. </w:t>
      </w:r>
    </w:p>
    <w:p w14:paraId="23A6130D"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Σήμερα, λοιπόν, σε ό,τι αφορά το κείμενο της </w:t>
      </w:r>
      <w:r>
        <w:rPr>
          <w:rFonts w:eastAsia="Times New Roman" w:cs="Times New Roman"/>
          <w:szCs w:val="24"/>
        </w:rPr>
        <w:t>σ</w:t>
      </w:r>
      <w:r>
        <w:rPr>
          <w:rFonts w:eastAsia="Times New Roman" w:cs="Times New Roman"/>
          <w:szCs w:val="24"/>
        </w:rPr>
        <w:t xml:space="preserve">υμφωνίας δεν έχουμε αντίρρηση. Και επαναλαμβάνω και την πρόταση που έκανα, εκ </w:t>
      </w:r>
      <w:r>
        <w:rPr>
          <w:rFonts w:eastAsia="Times New Roman" w:cs="Times New Roman"/>
          <w:szCs w:val="24"/>
        </w:rPr>
        <w:t xml:space="preserve">μέρους της Δημοκρατικής Συμπαράταξης και του Κινήματος Αλλαγής στη Διαρκή Επιτροπή, για μία συζήτηση για τη ζεύξη των θεμάτων Ισραήλ και Παλαιστίνης, κεκλεισμένων των θυρών στη Διαρκή Επιτροπή Εξωτερικών και Άμυνας. </w:t>
      </w:r>
    </w:p>
    <w:p w14:paraId="23A6130E"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Είχα παρακαλέσει τον κύριο Υπουργό να μ</w:t>
      </w:r>
      <w:r>
        <w:rPr>
          <w:rFonts w:eastAsia="Times New Roman" w:cs="Times New Roman"/>
          <w:szCs w:val="24"/>
        </w:rPr>
        <w:t xml:space="preserve">εταφέρει στον κ. Κοτζιά αυτή την πρότασή μας. Και σήμερα φαντάζομαι ότι ενδεχομένως μπορεί να έχει και μία απάντηση για την άλλη εβδομάδα. Είναι πάρα πολύ καλό και πολύ αναγκαίο να ακούσουμε όλοι και να ακουστούμε, όπως είπα και στην </w:t>
      </w:r>
      <w:r>
        <w:rPr>
          <w:rFonts w:eastAsia="Times New Roman" w:cs="Times New Roman"/>
          <w:szCs w:val="24"/>
        </w:rPr>
        <w:t>ε</w:t>
      </w:r>
      <w:r>
        <w:rPr>
          <w:rFonts w:eastAsia="Times New Roman" w:cs="Times New Roman"/>
          <w:szCs w:val="24"/>
        </w:rPr>
        <w:t xml:space="preserve">πιτροπή. </w:t>
      </w:r>
    </w:p>
    <w:p w14:paraId="23A6130F"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και κ</w:t>
      </w:r>
      <w:r>
        <w:rPr>
          <w:rFonts w:eastAsia="Times New Roman" w:cs="Times New Roman"/>
          <w:szCs w:val="24"/>
        </w:rPr>
        <w:t xml:space="preserve">ύριοι Βουλευτές, έχω και την υποχρέωση, όμως, στο πλαίσιο της σημερινής μου ομιλίας ως Κοινοβουλευτικός Εκπρόσωπος, να κάνω και ορισμένες ακόμη επισημάνσεις σε ό,τι αφορά γενικότερα θέματα, γιατί εδώ έχουμε μία </w:t>
      </w:r>
      <w:proofErr w:type="spellStart"/>
      <w:r>
        <w:rPr>
          <w:rFonts w:eastAsia="Times New Roman" w:cs="Times New Roman"/>
          <w:szCs w:val="24"/>
        </w:rPr>
        <w:t>παραπαίουσα</w:t>
      </w:r>
      <w:proofErr w:type="spellEnd"/>
      <w:r>
        <w:rPr>
          <w:rFonts w:eastAsia="Times New Roman" w:cs="Times New Roman"/>
          <w:szCs w:val="24"/>
        </w:rPr>
        <w:t xml:space="preserve"> Κυβέρνηση, η οποία τώρα που πηγαί</w:t>
      </w:r>
      <w:r>
        <w:rPr>
          <w:rFonts w:eastAsia="Times New Roman" w:cs="Times New Roman"/>
          <w:szCs w:val="24"/>
        </w:rPr>
        <w:t xml:space="preserve">νει προς τον τερματισμό της θητείας της Βουλής, αρχίζει και λέει ακόμα περισσότερα πράγματα εν </w:t>
      </w:r>
      <w:proofErr w:type="spellStart"/>
      <w:r>
        <w:rPr>
          <w:rFonts w:eastAsia="Times New Roman" w:cs="Times New Roman"/>
          <w:szCs w:val="24"/>
        </w:rPr>
        <w:t>είδει</w:t>
      </w:r>
      <w:proofErr w:type="spellEnd"/>
      <w:r>
        <w:rPr>
          <w:rFonts w:eastAsia="Times New Roman" w:cs="Times New Roman"/>
          <w:szCs w:val="24"/>
        </w:rPr>
        <w:t xml:space="preserve"> αυτοκριτικής, όπως αυτά που είπε στη συνέντευξή του στην εφημερίδα «</w:t>
      </w:r>
      <w:r>
        <w:rPr>
          <w:rFonts w:eastAsia="Times New Roman" w:cs="Times New Roman"/>
          <w:szCs w:val="24"/>
          <w:lang w:val="en-US"/>
        </w:rPr>
        <w:t>DIE</w:t>
      </w:r>
      <w:r>
        <w:rPr>
          <w:rFonts w:eastAsia="Times New Roman" w:cs="Times New Roman"/>
          <w:szCs w:val="24"/>
        </w:rPr>
        <w:t xml:space="preserve"> </w:t>
      </w:r>
      <w:r>
        <w:rPr>
          <w:rFonts w:eastAsia="Times New Roman" w:cs="Times New Roman"/>
          <w:szCs w:val="24"/>
          <w:lang w:val="en-US"/>
        </w:rPr>
        <w:t>WELT</w:t>
      </w:r>
      <w:r>
        <w:rPr>
          <w:rFonts w:eastAsia="Times New Roman" w:cs="Times New Roman"/>
          <w:szCs w:val="24"/>
        </w:rPr>
        <w:t xml:space="preserve">» ο κ. </w:t>
      </w:r>
      <w:r w:rsidRPr="00CF770B">
        <w:rPr>
          <w:rFonts w:eastAsia="Times New Roman" w:cs="Times New Roman"/>
          <w:szCs w:val="24"/>
        </w:rPr>
        <w:t xml:space="preserve">Πρωθυπουργός </w:t>
      </w:r>
      <w:r>
        <w:rPr>
          <w:rFonts w:eastAsia="Times New Roman" w:cs="Times New Roman"/>
          <w:szCs w:val="24"/>
        </w:rPr>
        <w:t xml:space="preserve">πριν από δύο ημέρες. Εκεί ο Πρωθυπουργός έθεσε θέμα </w:t>
      </w:r>
      <w:proofErr w:type="spellStart"/>
      <w:r>
        <w:rPr>
          <w:rFonts w:eastAsia="Times New Roman" w:cs="Times New Roman"/>
          <w:szCs w:val="24"/>
        </w:rPr>
        <w:t>επαναθε</w:t>
      </w:r>
      <w:r>
        <w:rPr>
          <w:rFonts w:eastAsia="Times New Roman" w:cs="Times New Roman"/>
          <w:szCs w:val="24"/>
        </w:rPr>
        <w:t>ώρησης</w:t>
      </w:r>
      <w:proofErr w:type="spellEnd"/>
      <w:r>
        <w:rPr>
          <w:rFonts w:eastAsia="Times New Roman" w:cs="Times New Roman"/>
          <w:szCs w:val="24"/>
        </w:rPr>
        <w:t xml:space="preserve"> της άποψής του για το δημοψήφισμα του καλοκαιριού του 2015 και διατύπωσε, με άλλες λέξεις, ένα </w:t>
      </w:r>
      <w:r>
        <w:rPr>
          <w:rFonts w:eastAsia="Times New Roman" w:cs="Times New Roman"/>
          <w:szCs w:val="24"/>
          <w:lang w:val="en-US"/>
        </w:rPr>
        <w:t>mea</w:t>
      </w:r>
      <w:r w:rsidRPr="00B03C29">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Θα ξανακοιτούσε με άλλους όρους τα περί δημοψηφίσματος του 2015. Τσίπρας 2018 </w:t>
      </w:r>
      <w:r>
        <w:rPr>
          <w:rFonts w:eastAsia="Times New Roman" w:cs="Times New Roman"/>
          <w:szCs w:val="24"/>
          <w:lang w:val="en-US"/>
        </w:rPr>
        <w:t>versus</w:t>
      </w:r>
      <w:r w:rsidRPr="00B03C29">
        <w:rPr>
          <w:rFonts w:eastAsia="Times New Roman" w:cs="Times New Roman"/>
          <w:szCs w:val="24"/>
        </w:rPr>
        <w:t xml:space="preserve"> </w:t>
      </w:r>
      <w:r>
        <w:rPr>
          <w:rFonts w:eastAsia="Times New Roman" w:cs="Times New Roman"/>
          <w:szCs w:val="24"/>
        </w:rPr>
        <w:t xml:space="preserve">Τσίπρα 2015 κι όχι μόνο 2015. </w:t>
      </w:r>
    </w:p>
    <w:p w14:paraId="23A61310"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Εντόπισα εν</w:t>
      </w:r>
      <w:r>
        <w:rPr>
          <w:rFonts w:eastAsia="Times New Roman" w:cs="Times New Roman"/>
          <w:szCs w:val="24"/>
        </w:rPr>
        <w:t xml:space="preserve"> </w:t>
      </w:r>
      <w:r>
        <w:rPr>
          <w:rFonts w:eastAsia="Times New Roman" w:cs="Times New Roman"/>
          <w:szCs w:val="24"/>
        </w:rPr>
        <w:t>όψει της σημερι</w:t>
      </w:r>
      <w:r>
        <w:rPr>
          <w:rFonts w:eastAsia="Times New Roman" w:cs="Times New Roman"/>
          <w:szCs w:val="24"/>
        </w:rPr>
        <w:t xml:space="preserve">νής μου τοποθέτησης και στο λογαριασμό του στο </w:t>
      </w:r>
      <w:r>
        <w:rPr>
          <w:rFonts w:eastAsia="Times New Roman" w:cs="Times New Roman"/>
          <w:szCs w:val="24"/>
          <w:lang w:val="en-US"/>
        </w:rPr>
        <w:t>Twitter</w:t>
      </w:r>
      <w:r>
        <w:rPr>
          <w:rFonts w:eastAsia="Times New Roman" w:cs="Times New Roman"/>
          <w:szCs w:val="24"/>
        </w:rPr>
        <w:t xml:space="preserve"> μία κορυφαία φράση και σε σχέση με την πραγματικότητα</w:t>
      </w:r>
      <w:r w:rsidRPr="00CF770B">
        <w:rPr>
          <w:rFonts w:eastAsia="Times New Roman" w:cs="Times New Roman"/>
          <w:szCs w:val="24"/>
        </w:rPr>
        <w:t>,</w:t>
      </w:r>
      <w:r>
        <w:rPr>
          <w:rFonts w:eastAsia="Times New Roman" w:cs="Times New Roman"/>
          <w:szCs w:val="24"/>
        </w:rPr>
        <w:t xml:space="preserve"> αλλά και σε σχέση με το σήμερα.</w:t>
      </w:r>
      <w:r w:rsidRPr="00CF770B">
        <w:rPr>
          <w:rFonts w:eastAsia="Times New Roman" w:cs="Times New Roman"/>
          <w:szCs w:val="24"/>
        </w:rPr>
        <w:t xml:space="preserve"> </w:t>
      </w:r>
      <w:r>
        <w:rPr>
          <w:rFonts w:eastAsia="Times New Roman" w:cs="Times New Roman"/>
          <w:szCs w:val="24"/>
        </w:rPr>
        <w:t xml:space="preserve">«Το όχι του λαού μας», έλεγε την επέτειο του δημοψηφίσματός του «είναι μία κορυφαία πράξη αντίστασης στο </w:t>
      </w:r>
      <w:proofErr w:type="spellStart"/>
      <w:r>
        <w:rPr>
          <w:rFonts w:eastAsia="Times New Roman" w:cs="Times New Roman"/>
          <w:szCs w:val="24"/>
        </w:rPr>
        <w:t>ευρω</w:t>
      </w:r>
      <w:proofErr w:type="spellEnd"/>
      <w:r w:rsidRPr="008515BD">
        <w:rPr>
          <w:rFonts w:eastAsia="Times New Roman" w:cs="Times New Roman"/>
          <w:szCs w:val="24"/>
        </w:rPr>
        <w:t>-</w:t>
      </w:r>
      <w:r>
        <w:rPr>
          <w:rFonts w:eastAsia="Times New Roman" w:cs="Times New Roman"/>
          <w:szCs w:val="24"/>
        </w:rPr>
        <w:t>ιερα</w:t>
      </w:r>
      <w:r>
        <w:rPr>
          <w:rFonts w:eastAsia="Times New Roman" w:cs="Times New Roman"/>
          <w:szCs w:val="24"/>
        </w:rPr>
        <w:t xml:space="preserve">τείο της λιτότητας». </w:t>
      </w:r>
    </w:p>
    <w:p w14:paraId="23A61311"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Μπράβο, κύριε Πρωθυπουργέ. Μόνο που πρέπει να σας πούμε από την Αίθουσα αυτή πως στην πολιτική δεν υπάρχουν εξομολογητήρια. Και ούτε εξαιτίας μίας συνέντευξης, θα δώσουν οι Έλληνες και οι Ελληνίδες συγχωροχάρτι και άφεση αμαρτιών στον</w:t>
      </w:r>
      <w:r>
        <w:rPr>
          <w:rFonts w:eastAsia="Times New Roman" w:cs="Times New Roman"/>
          <w:szCs w:val="24"/>
        </w:rPr>
        <w:t xml:space="preserve"> Πρωθυπουργό.</w:t>
      </w:r>
    </w:p>
    <w:p w14:paraId="23A61312"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δεύτερο θέμα, που προκύπτει από τη συνέντευξη αυτή, αφορά τον κ. Γεωργίου. Ο Πρωθυπουργός δήλωσε ότι ευχαρίστως θα υπερασπιστεί, εάν κληθεί ως μάρτυρας στα δικαστήρια, τον κ Γεωργίου, ξεχνώντας να κοιτάξει μία συγκεκριμένη κορυφαία συνεργά</w:t>
      </w:r>
      <w:r>
        <w:rPr>
          <w:rFonts w:eastAsia="Times New Roman" w:cs="Times New Roman"/>
          <w:szCs w:val="24"/>
        </w:rPr>
        <w:t xml:space="preserve">τιδα του στο γραφείο του στο Μαξίμου και ένα μέρος του Υπουργικού του Συμβουλίου, κορυφαία πρόσωπα </w:t>
      </w:r>
      <w:r>
        <w:rPr>
          <w:rFonts w:eastAsia="Times New Roman" w:cs="Times New Roman"/>
          <w:szCs w:val="24"/>
        </w:rPr>
        <w:lastRenderedPageBreak/>
        <w:t>που σχετίζονται με όλες αυτές τις ιστορίες. Ας τους δει λίγο καλύτερα, ας κουβεντιάσει και μαζί τους και μετά ας έρθει να μας πει όσα έχει να μας πει.</w:t>
      </w:r>
    </w:p>
    <w:p w14:paraId="23A61313"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Κυρία </w:t>
      </w:r>
      <w:r>
        <w:rPr>
          <w:rFonts w:eastAsia="Times New Roman" w:cs="Times New Roman"/>
          <w:szCs w:val="24"/>
        </w:rPr>
        <w:t>και κύριοι Βουλευτές, γυρίζω στο σημερινό θέμα. Απευθύνομαι στον κ. Κουβέλη για να του πω ότι για την τροπολογία για τα ΕΑΣ -που είναι μία τρίτη, νομίζω, στη σειρά διευθέτηση και ένα φιλί ζωής- εντάξει, μπορεί κανείς να πει «</w:t>
      </w:r>
      <w:r>
        <w:rPr>
          <w:rFonts w:eastAsia="Times New Roman" w:cs="Times New Roman"/>
          <w:szCs w:val="24"/>
        </w:rPr>
        <w:t>ναι</w:t>
      </w:r>
      <w:r>
        <w:rPr>
          <w:rFonts w:eastAsia="Times New Roman" w:cs="Times New Roman"/>
          <w:szCs w:val="24"/>
        </w:rPr>
        <w:t>» ή να πει «</w:t>
      </w:r>
      <w:r>
        <w:rPr>
          <w:rFonts w:eastAsia="Times New Roman" w:cs="Times New Roman"/>
          <w:szCs w:val="24"/>
        </w:rPr>
        <w:t>παρών</w:t>
      </w:r>
      <w:r>
        <w:rPr>
          <w:rFonts w:eastAsia="Times New Roman" w:cs="Times New Roman"/>
          <w:szCs w:val="24"/>
        </w:rPr>
        <w:t>». Εμείς θα</w:t>
      </w:r>
      <w:r>
        <w:rPr>
          <w:rFonts w:eastAsia="Times New Roman" w:cs="Times New Roman"/>
          <w:szCs w:val="24"/>
        </w:rPr>
        <w:t xml:space="preserve"> πούμε «</w:t>
      </w:r>
      <w:r>
        <w:rPr>
          <w:rFonts w:eastAsia="Times New Roman" w:cs="Times New Roman"/>
          <w:szCs w:val="24"/>
        </w:rPr>
        <w:t>παρών</w:t>
      </w:r>
      <w:r>
        <w:rPr>
          <w:rFonts w:eastAsia="Times New Roman" w:cs="Times New Roman"/>
          <w:szCs w:val="24"/>
        </w:rPr>
        <w:t>». Όμως, θέλω να σας πω, γιατί είστε πρόσφατος στον τομέα αυτόν, ότι έχουμε συζητήσει στην Αίθουσα αυτή με δική μου πρωτοβουλία με τον κ. Βίτσα συνολικά τρεις φορές και έχουμε λάβει υποσχέσεις.</w:t>
      </w:r>
    </w:p>
    <w:p w14:paraId="23A61314"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Κουβέλη, λοιπόν, έχουμε τρεις φορές συζητήσ</w:t>
      </w:r>
      <w:r>
        <w:rPr>
          <w:rFonts w:eastAsia="Times New Roman" w:cs="Times New Roman"/>
          <w:szCs w:val="24"/>
        </w:rPr>
        <w:t xml:space="preserve">ει και έχουμε λάβει υποσχέσεις για μία στρατηγική θεώρηση της Ελληνικής Αμυντικής Βιομηχανίας. Έχουν περάσει, όμως, κοντά τέσσερα χρόνια και είστε πάλι αναγκασμένος να φέρνετε αυτού του είδους τις διευθετήσεις. Τέσσερα χρόνια είναι πολλά. </w:t>
      </w:r>
    </w:p>
    <w:p w14:paraId="23A61315"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παρακαλώ πάρ</w:t>
      </w:r>
      <w:r>
        <w:rPr>
          <w:rFonts w:eastAsia="Times New Roman" w:cs="Times New Roman"/>
          <w:szCs w:val="24"/>
        </w:rPr>
        <w:t>α πολύ -τι να πείτε και εσείς τώρα, εγώ κάνω μία άδικη κριτική εναντίον σας, αλλά αναφέρομαι συνολικά στην Κυβέρνηση- να προκαλέσετε μία συζήτηση στη Διαρκή Επιτροπή Άμυνας για τα θέματα αυτά να έρθετε να μας ενημερώσετε συνολικά για την Αμυντική Βιομηχανί</w:t>
      </w:r>
      <w:r>
        <w:rPr>
          <w:rFonts w:eastAsia="Times New Roman" w:cs="Times New Roman"/>
          <w:szCs w:val="24"/>
        </w:rPr>
        <w:t>α της Ελλάδας.</w:t>
      </w:r>
    </w:p>
    <w:p w14:paraId="23A61316" w14:textId="77777777" w:rsidR="002C273E" w:rsidRDefault="0061121E">
      <w:pPr>
        <w:spacing w:line="600" w:lineRule="auto"/>
        <w:ind w:firstLine="720"/>
        <w:jc w:val="both"/>
        <w:rPr>
          <w:rFonts w:eastAsia="Times New Roman" w:cs="Times New Roman"/>
          <w:szCs w:val="24"/>
        </w:rPr>
      </w:pPr>
      <w:r w:rsidRPr="00255199">
        <w:rPr>
          <w:rFonts w:eastAsia="Times New Roman" w:cs="Times New Roman"/>
          <w:szCs w:val="24"/>
        </w:rPr>
        <w:t xml:space="preserve">(Στο σημείο αυτό κτυπάει το κουδούνι λήξεως του χρόνου ομιλίας του κυρίου Βουλευτή) </w:t>
      </w:r>
    </w:p>
    <w:p w14:paraId="23A61317"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θα κλείσω, κύριε Πρόεδρε, με δύο γενικότερα θέματα:</w:t>
      </w:r>
    </w:p>
    <w:p w14:paraId="23A61318" w14:textId="77777777" w:rsidR="002C273E" w:rsidRDefault="0061121E">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πρώτο σχετίζεται με αυτό που ακούσαμε έκπληκτοι πριν από λίγο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από τον κ. Σγουρίδη. Είπε, κύριε </w:t>
      </w:r>
      <w:proofErr w:type="spellStart"/>
      <w:r>
        <w:rPr>
          <w:rFonts w:eastAsia="Times New Roman" w:cs="Times New Roman"/>
          <w:szCs w:val="24"/>
        </w:rPr>
        <w:t>Κατσίκη</w:t>
      </w:r>
      <w:proofErr w:type="spellEnd"/>
      <w:r>
        <w:rPr>
          <w:rFonts w:eastAsia="Times New Roman" w:cs="Times New Roman"/>
          <w:szCs w:val="24"/>
        </w:rPr>
        <w:t xml:space="preserve">, ο Αντιπρόεδρός σας ότι παράλληλα με το θέμα του ονόματος της </w:t>
      </w:r>
      <w:r>
        <w:rPr>
          <w:rFonts w:eastAsia="Times New Roman" w:cs="Times New Roman"/>
          <w:szCs w:val="24"/>
          <w:lang w:val="en-US"/>
        </w:rPr>
        <w:t>FYROM</w:t>
      </w:r>
      <w:r w:rsidRPr="001C54A4">
        <w:rPr>
          <w:rFonts w:eastAsia="Times New Roman" w:cs="Times New Roman"/>
          <w:szCs w:val="24"/>
        </w:rPr>
        <w:t xml:space="preserve"> </w:t>
      </w:r>
      <w:r>
        <w:rPr>
          <w:rFonts w:eastAsia="Times New Roman" w:cs="Times New Roman"/>
          <w:szCs w:val="24"/>
        </w:rPr>
        <w:t>συζητήθηκαν και θέματα που σχετίζονται με το χρέος.</w:t>
      </w:r>
    </w:p>
    <w:p w14:paraId="23A61319"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Δηλαδή, η ερμηνεία είναι πως μπήκαν στη ζυγαριά θέματα τα οποία σχετίζονται με την οικονομία τ</w:t>
      </w:r>
      <w:r>
        <w:rPr>
          <w:rFonts w:eastAsia="Times New Roman" w:cs="Times New Roman"/>
          <w:szCs w:val="24"/>
        </w:rPr>
        <w:t xml:space="preserve">ης χώρας και το χρέος, χάριν ίσως των οποίων αυτών θεμάτων δόθηκε και κάτι </w:t>
      </w:r>
      <w:r>
        <w:rPr>
          <w:rFonts w:eastAsia="Times New Roman" w:cs="Times New Roman"/>
          <w:szCs w:val="24"/>
        </w:rPr>
        <w:lastRenderedPageBreak/>
        <w:t>παραπάνω στα Σκόπια. Αυτή η ζυγαριά πρέπει να καταγγελθεί και από εσάς.</w:t>
      </w:r>
    </w:p>
    <w:p w14:paraId="23A6131A" w14:textId="77777777" w:rsidR="002C273E" w:rsidRDefault="0061121E">
      <w:pPr>
        <w:spacing w:line="600" w:lineRule="auto"/>
        <w:ind w:firstLine="720"/>
        <w:jc w:val="both"/>
        <w:rPr>
          <w:rFonts w:eastAsia="Times New Roman" w:cs="Times New Roman"/>
          <w:szCs w:val="24"/>
        </w:rPr>
      </w:pPr>
      <w:r w:rsidRPr="00270B21">
        <w:rPr>
          <w:rFonts w:eastAsia="Times New Roman" w:cs="Times New Roman"/>
          <w:b/>
          <w:szCs w:val="24"/>
        </w:rPr>
        <w:t>ΚΩΝΣΤΑΝΤΙΝΟΣ ΚΑΤΣΙΚΗΣ:</w:t>
      </w:r>
      <w:r>
        <w:rPr>
          <w:rFonts w:eastAsia="Times New Roman" w:cs="Times New Roman"/>
          <w:szCs w:val="24"/>
        </w:rPr>
        <w:t xml:space="preserve"> Κύριε Λοβέρδο, τον ακούσατε…</w:t>
      </w:r>
    </w:p>
    <w:p w14:paraId="23A6131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Σας παρακαλώ πάρα πολύ, να δώσετε ως </w:t>
      </w:r>
      <w:r>
        <w:rPr>
          <w:rFonts w:eastAsia="Times New Roman" w:cs="Times New Roman"/>
          <w:szCs w:val="24"/>
        </w:rPr>
        <w:t>κόμμα εδώ διευκρινήσεις. Τον ακούσαμε, αναπαράγεται αυτό που είπε και είστε εκτεθειμένοι. Πρέπει να πάρετε τον λόγο και να τοποθετηθείτε σε αυτό.</w:t>
      </w:r>
    </w:p>
    <w:p w14:paraId="23A6131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Κλείνω με ένα θέμα, το οποίο μου είχε προκαλέσει την περιέργεια όταν το είχα ακούσει από την κ</w:t>
      </w:r>
      <w:r>
        <w:rPr>
          <w:rFonts w:eastAsia="Times New Roman" w:cs="Times New Roman"/>
          <w:szCs w:val="24"/>
        </w:rPr>
        <w:t>.</w:t>
      </w:r>
      <w:r>
        <w:rPr>
          <w:rFonts w:eastAsia="Times New Roman" w:cs="Times New Roman"/>
          <w:szCs w:val="24"/>
        </w:rPr>
        <w:t xml:space="preserve"> Δούρου, προ πο</w:t>
      </w:r>
      <w:r>
        <w:rPr>
          <w:rFonts w:eastAsia="Times New Roman" w:cs="Times New Roman"/>
          <w:szCs w:val="24"/>
        </w:rPr>
        <w:t xml:space="preserve">λλών ετών. </w:t>
      </w:r>
    </w:p>
    <w:p w14:paraId="23A6131D"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Κύριε Πρόεδρε, είναι θεμιτό αυτό;</w:t>
      </w:r>
    </w:p>
    <w:p w14:paraId="23A6131E"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Βεβαίως, έχω δικαίωμα.</w:t>
      </w:r>
    </w:p>
    <w:p w14:paraId="23A6131F"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Είναι διευρυμένη η συζήτηση; </w:t>
      </w:r>
    </w:p>
    <w:p w14:paraId="23A61320" w14:textId="77777777" w:rsidR="002C273E" w:rsidRDefault="0061121E">
      <w:pPr>
        <w:spacing w:line="600" w:lineRule="auto"/>
        <w:ind w:firstLine="720"/>
        <w:jc w:val="both"/>
        <w:rPr>
          <w:rFonts w:eastAsia="Times New Roman" w:cs="Times New Roman"/>
          <w:b/>
          <w:szCs w:val="24"/>
        </w:rPr>
      </w:pPr>
      <w:r w:rsidRPr="00C90296">
        <w:rPr>
          <w:rFonts w:eastAsia="Times New Roman" w:cs="Times New Roman"/>
          <w:b/>
          <w:szCs w:val="24"/>
        </w:rPr>
        <w:t xml:space="preserve">ΑΝΔΡΕΑΣ ΛΟΒΕΡΔΟΣ: </w:t>
      </w:r>
      <w:r>
        <w:rPr>
          <w:rFonts w:eastAsia="Times New Roman" w:cs="Times New Roman"/>
          <w:szCs w:val="24"/>
        </w:rPr>
        <w:t>Έχω δικαίωμα να το κάνω αυτό.</w:t>
      </w:r>
      <w:r w:rsidRPr="00AE5F68">
        <w:rPr>
          <w:rFonts w:eastAsia="Times New Roman" w:cs="Times New Roman"/>
          <w:b/>
          <w:szCs w:val="24"/>
        </w:rPr>
        <w:t xml:space="preserve"> </w:t>
      </w:r>
    </w:p>
    <w:p w14:paraId="23A61321"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Δεν έχετε κανένα δικαίωμα.</w:t>
      </w:r>
    </w:p>
    <w:p w14:paraId="23A61322"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lastRenderedPageBreak/>
        <w:t>ΑΝΔΡΕΑΣ Λ</w:t>
      </w:r>
      <w:r w:rsidRPr="00C90296">
        <w:rPr>
          <w:rFonts w:eastAsia="Times New Roman" w:cs="Times New Roman"/>
          <w:b/>
          <w:szCs w:val="24"/>
        </w:rPr>
        <w:t xml:space="preserve">ΟΒΕΡΔΟΣ: </w:t>
      </w:r>
      <w:r>
        <w:rPr>
          <w:rFonts w:eastAsia="Times New Roman" w:cs="Times New Roman"/>
          <w:szCs w:val="24"/>
        </w:rPr>
        <w:t>Όταν θα γίνετε Πρόεδρος, να με διακόπτετε.</w:t>
      </w:r>
    </w:p>
    <w:p w14:paraId="23A61323"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Γενικευμένη συζήτηση να κάνουμε, αλλά όχι μεμονωμένα ό,τι θέλει ο καθένας.</w:t>
      </w:r>
    </w:p>
    <w:p w14:paraId="23A61324"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Ευχαριστώ, κύριε συνάδελφε. Μόνο που θα συνεχίσω να λέω αυτά που θέλω και σε ένα λεπτό τελειώ</w:t>
      </w:r>
      <w:r>
        <w:rPr>
          <w:rFonts w:eastAsia="Times New Roman" w:cs="Times New Roman"/>
          <w:szCs w:val="24"/>
        </w:rPr>
        <w:t>νω.</w:t>
      </w:r>
    </w:p>
    <w:p w14:paraId="23A61325"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Γιατί με διακόπτετε, όμως; Ερεθίζεστε με αυτά που λέω;</w:t>
      </w:r>
    </w:p>
    <w:p w14:paraId="23A61326"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Ναι, γιατί δεν υπάρχει αντίλογος!</w:t>
      </w:r>
    </w:p>
    <w:p w14:paraId="23A61327"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 xml:space="preserve">Να δεχθείτε την </w:t>
      </w:r>
      <w:r>
        <w:rPr>
          <w:rFonts w:eastAsia="Times New Roman" w:cs="Times New Roman"/>
          <w:szCs w:val="24"/>
        </w:rPr>
        <w:t>α</w:t>
      </w:r>
      <w:r>
        <w:rPr>
          <w:rFonts w:eastAsia="Times New Roman" w:cs="Times New Roman"/>
          <w:szCs w:val="24"/>
        </w:rPr>
        <w:t>ντιπολίτευση! Έχετε τη δυνατότητα να πάρετε τον λόγο.</w:t>
      </w:r>
    </w:p>
    <w:p w14:paraId="23A61328"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Η Βουλή </w:t>
      </w:r>
      <w:proofErr w:type="spellStart"/>
      <w:r>
        <w:rPr>
          <w:rFonts w:eastAsia="Times New Roman" w:cs="Times New Roman"/>
          <w:szCs w:val="24"/>
        </w:rPr>
        <w:t>τηλεπαράθυρο</w:t>
      </w:r>
      <w:proofErr w:type="spellEnd"/>
      <w:r>
        <w:rPr>
          <w:rFonts w:eastAsia="Times New Roman" w:cs="Times New Roman"/>
          <w:szCs w:val="24"/>
        </w:rPr>
        <w:t xml:space="preserve"> δεν είναι!</w:t>
      </w:r>
    </w:p>
    <w:p w14:paraId="23A61329"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ΠΡΟΕΔΡ</w:t>
      </w:r>
      <w:r w:rsidRPr="00C90296">
        <w:rPr>
          <w:rFonts w:eastAsia="Times New Roman" w:cs="Times New Roman"/>
          <w:b/>
          <w:szCs w:val="24"/>
        </w:rPr>
        <w:t xml:space="preserve">ΕΥΩΝ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szCs w:val="24"/>
        </w:rPr>
        <w:t xml:space="preserve"> Παρακαλώ!</w:t>
      </w:r>
    </w:p>
    <w:p w14:paraId="23A6132A"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Κύριε Πρόεδρε, τι είναι ο κύριος συνάδελφος;</w:t>
      </w:r>
    </w:p>
    <w:p w14:paraId="23A6132B"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lastRenderedPageBreak/>
        <w:t xml:space="preserve">ΠΡΟΕΔΡΕΥΩΝ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Δρίτσα</w:t>
      </w:r>
      <w:proofErr w:type="spellEnd"/>
      <w:r>
        <w:rPr>
          <w:rFonts w:eastAsia="Times New Roman" w:cs="Times New Roman"/>
          <w:szCs w:val="24"/>
        </w:rPr>
        <w:t xml:space="preserve"> και κύριε Λοβέρδο, μην κάνετε διάλογο.</w:t>
      </w:r>
    </w:p>
    <w:p w14:paraId="23A6132C"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Τι είστε, κύριε συνάδελφε;</w:t>
      </w:r>
    </w:p>
    <w:p w14:paraId="23A6132D"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ΠΡΟΕΔΡΕΥΩΝ </w:t>
      </w:r>
      <w:r w:rsidRPr="00C90296">
        <w:rPr>
          <w:rFonts w:eastAsia="Times New Roman" w:cs="Times New Roman"/>
          <w:b/>
          <w:szCs w:val="24"/>
        </w:rPr>
        <w:t xml:space="preserve">(Δημήτριος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Λοβέρδο, συνεχίστε παρακαλώ. Σας παρακαλώ.</w:t>
      </w:r>
    </w:p>
    <w:p w14:paraId="23A6132E"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 xml:space="preserve">Τι είστε, κύριε συνάδελφε; Μιλάει ο Κοινοβουλευτικός Εκπρόσωπος ενός κόμματος και διακόπτετε; Είστε </w:t>
      </w:r>
      <w:proofErr w:type="spellStart"/>
      <w:r>
        <w:rPr>
          <w:rFonts w:eastAsia="Times New Roman" w:cs="Times New Roman"/>
          <w:szCs w:val="24"/>
        </w:rPr>
        <w:t>φωνασκών</w:t>
      </w:r>
      <w:proofErr w:type="spellEnd"/>
      <w:r>
        <w:rPr>
          <w:rFonts w:eastAsia="Times New Roman" w:cs="Times New Roman"/>
          <w:szCs w:val="24"/>
        </w:rPr>
        <w:t xml:space="preserve"> συνάδελφος; </w:t>
      </w:r>
    </w:p>
    <w:p w14:paraId="23A6132F"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ΘΕΟΔΩΡΟΣ ΔΡΙΤΣΑΣ:</w:t>
      </w:r>
      <w:r>
        <w:rPr>
          <w:rFonts w:eastAsia="Times New Roman" w:cs="Times New Roman"/>
          <w:szCs w:val="24"/>
        </w:rPr>
        <w:t xml:space="preserve"> Δεν καταλαβαίνω!</w:t>
      </w:r>
    </w:p>
    <w:p w14:paraId="23A61330"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Π</w:t>
      </w:r>
      <w:r w:rsidRPr="00C90296">
        <w:rPr>
          <w:rFonts w:eastAsia="Times New Roman" w:cs="Times New Roman"/>
          <w:b/>
          <w:szCs w:val="24"/>
        </w:rPr>
        <w:t>ΡΟΕΔΡΕ</w:t>
      </w:r>
      <w:r w:rsidRPr="00C90296">
        <w:rPr>
          <w:rFonts w:eastAsia="Times New Roman" w:cs="Times New Roman"/>
          <w:b/>
          <w:szCs w:val="24"/>
        </w:rPr>
        <w:t xml:space="preserve">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Όχι διάλογος, σας παρακαλώ! </w:t>
      </w:r>
    </w:p>
    <w:p w14:paraId="23A61331"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Τι είστε, κύριε συνάδελφε; Μιλάει Κοινοβουλευτικός Εκπρόσωπος κόμματος και διακόπτετε;</w:t>
      </w:r>
    </w:p>
    <w:p w14:paraId="23A61332"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ΠΡΟΕΔΡΕΥΩΝ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Σας παρακαλώ, κύριε </w:t>
      </w:r>
      <w:proofErr w:type="spellStart"/>
      <w:r>
        <w:rPr>
          <w:rFonts w:eastAsia="Times New Roman" w:cs="Times New Roman"/>
          <w:szCs w:val="24"/>
        </w:rPr>
        <w:t>Δρίτσα</w:t>
      </w:r>
      <w:proofErr w:type="spellEnd"/>
      <w:r>
        <w:rPr>
          <w:rFonts w:eastAsia="Times New Roman" w:cs="Times New Roman"/>
          <w:szCs w:val="24"/>
        </w:rPr>
        <w:t>, όχι διάλογο. Να ολοκληρώσει κ</w:t>
      </w:r>
      <w:r>
        <w:rPr>
          <w:rFonts w:eastAsia="Times New Roman" w:cs="Times New Roman"/>
          <w:szCs w:val="24"/>
        </w:rPr>
        <w:t xml:space="preserve">αι να σας δώσω τον λόγο μετά. </w:t>
      </w:r>
    </w:p>
    <w:p w14:paraId="23A61333"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Κύριε Λοβέρδο, συνεχίστε και ολοκληρώστε.</w:t>
      </w:r>
    </w:p>
    <w:p w14:paraId="23A61334"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lastRenderedPageBreak/>
        <w:t xml:space="preserve">ΑΝΔΡΕΑΣ ΛΟΒΕΡΔΟΣ: </w:t>
      </w:r>
      <w:r>
        <w:rPr>
          <w:rFonts w:eastAsia="Times New Roman" w:cs="Times New Roman"/>
          <w:szCs w:val="24"/>
        </w:rPr>
        <w:t>Είναι τραγικό να μην υπάρχει αντοχή στην εκφορά αντιπολιτευτικού λόγου και να πετάγεται συνάδελφος που δεν έχει καμμία αρμοδιότητα -ούτε καν Κοινοβουλευτικός Εκπρόσω</w:t>
      </w:r>
      <w:r>
        <w:rPr>
          <w:rFonts w:eastAsia="Times New Roman" w:cs="Times New Roman"/>
          <w:szCs w:val="24"/>
        </w:rPr>
        <w:t>πος παράταξης είναι- σε διαδικασία που αγνοεί ότι επειδή έχει τροπολογίες και το κόμμα σας μπορεί να πάρει τον λόγο, να διακόπτει έναν ομιλητή, να του διακόπτει τη φορά του λόγου και τη ροή των επιχειρημάτων του.</w:t>
      </w:r>
    </w:p>
    <w:p w14:paraId="23A61335"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ΠΡΟΕΔΡΕΥΩΝ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Λ</w:t>
      </w:r>
      <w:r>
        <w:rPr>
          <w:rFonts w:eastAsia="Times New Roman" w:cs="Times New Roman"/>
          <w:szCs w:val="24"/>
        </w:rPr>
        <w:t>οβέρδο, σας παρακαλώ. Συνεχίστε.</w:t>
      </w:r>
    </w:p>
    <w:p w14:paraId="23A61336"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Σημαίνει ότι ερεθίζεστε με το παραμικρό, γιατί δεν είναι η κρίσιμη συνεδρίαση για το μέλλον της Κυβέρνησης αυτή. Ερεθίζεστε όμως, με το παραμικρό.</w:t>
      </w:r>
    </w:p>
    <w:p w14:paraId="23A61337" w14:textId="77777777" w:rsidR="002C273E" w:rsidRDefault="0061121E">
      <w:pPr>
        <w:spacing w:line="600" w:lineRule="auto"/>
        <w:ind w:firstLine="720"/>
        <w:jc w:val="both"/>
        <w:rPr>
          <w:rFonts w:eastAsia="Times New Roman" w:cs="Times New Roman"/>
          <w:szCs w:val="24"/>
        </w:rPr>
      </w:pPr>
      <w:r w:rsidRPr="003871FF">
        <w:rPr>
          <w:rFonts w:eastAsia="Times New Roman" w:cs="Times New Roman"/>
          <w:b/>
          <w:szCs w:val="24"/>
        </w:rPr>
        <w:t>ΘΕΟΔΩΡΟΣ ΔΡΙΤΣΑΣ:</w:t>
      </w:r>
      <w:r>
        <w:rPr>
          <w:rFonts w:eastAsia="Times New Roman" w:cs="Times New Roman"/>
          <w:szCs w:val="24"/>
        </w:rPr>
        <w:t xml:space="preserve"> Σοβαρά;</w:t>
      </w:r>
    </w:p>
    <w:p w14:paraId="23A61338"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ΠΡΟΕΔΡΕΥΩΝ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Λοβέρδο, σας παρακαλώ.</w:t>
      </w:r>
    </w:p>
    <w:p w14:paraId="23A61339"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 xml:space="preserve">Γιατί αυτοί είστε. Δεν θέλετε αντιπολίτευση, δεν αντέχετε την </w:t>
      </w:r>
      <w:r>
        <w:rPr>
          <w:rFonts w:eastAsia="Times New Roman" w:cs="Times New Roman"/>
          <w:szCs w:val="24"/>
        </w:rPr>
        <w:t>α</w:t>
      </w:r>
      <w:r>
        <w:rPr>
          <w:rFonts w:eastAsia="Times New Roman" w:cs="Times New Roman"/>
          <w:szCs w:val="24"/>
        </w:rPr>
        <w:t>ντιπολίτευση, δεν έχετε σχέση με τη δημοκρατία και εσείς προσωπικά!</w:t>
      </w:r>
    </w:p>
    <w:p w14:paraId="23A6133A"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lastRenderedPageBreak/>
        <w:t xml:space="preserve">ΠΡΟΕΔΡΕΥΩΝ (Δημήτριος </w:t>
      </w:r>
      <w:proofErr w:type="spellStart"/>
      <w:r w:rsidRPr="00C90296">
        <w:rPr>
          <w:rFonts w:eastAsia="Times New Roman" w:cs="Times New Roman"/>
          <w:b/>
          <w:szCs w:val="24"/>
        </w:rPr>
        <w:t>Κρεμαστινός</w:t>
      </w:r>
      <w:proofErr w:type="spellEnd"/>
      <w:r w:rsidRPr="00C90296">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 παρακαλώ, κύριε Λοβέρδο!</w:t>
      </w:r>
    </w:p>
    <w:p w14:paraId="23A6133B" w14:textId="77777777" w:rsidR="002C273E" w:rsidRDefault="0061121E">
      <w:pPr>
        <w:spacing w:line="600" w:lineRule="auto"/>
        <w:ind w:firstLine="720"/>
        <w:jc w:val="both"/>
        <w:rPr>
          <w:rFonts w:eastAsia="Times New Roman" w:cs="Times New Roman"/>
          <w:szCs w:val="24"/>
        </w:rPr>
      </w:pPr>
      <w:r w:rsidRPr="00C90296">
        <w:rPr>
          <w:rFonts w:eastAsia="Times New Roman" w:cs="Times New Roman"/>
          <w:b/>
          <w:szCs w:val="24"/>
        </w:rPr>
        <w:t xml:space="preserve">ΑΝΔΡΕΑΣ ΛΟΒΕΡΔΟΣ: </w:t>
      </w:r>
      <w:r>
        <w:rPr>
          <w:rFonts w:eastAsia="Times New Roman" w:cs="Times New Roman"/>
          <w:szCs w:val="24"/>
        </w:rPr>
        <w:t xml:space="preserve">Κλείνω, λοιπόν, τις σκέψεις μου -αφού το ήθελε έτσι ο συνάδελφος- με το εξής: Μου είχε κάνει, κύριε Πρόεδρε, μεγάλη εντύπωση όταν άκουγα την κυρία Δούρου να λέει ότι «αλλιώς μαζεύει τα απορρίμματα ένας </w:t>
      </w:r>
      <w:proofErr w:type="spellStart"/>
      <w:r>
        <w:rPr>
          <w:rFonts w:eastAsia="Times New Roman" w:cs="Times New Roman"/>
          <w:szCs w:val="24"/>
        </w:rPr>
        <w:t>αντιμνημονιακός</w:t>
      </w:r>
      <w:proofErr w:type="spellEnd"/>
      <w:r>
        <w:rPr>
          <w:rFonts w:eastAsia="Times New Roman" w:cs="Times New Roman"/>
          <w:szCs w:val="24"/>
        </w:rPr>
        <w:t xml:space="preserve"> και αλλιώς ένας </w:t>
      </w:r>
      <w:proofErr w:type="spellStart"/>
      <w:r>
        <w:rPr>
          <w:rFonts w:eastAsia="Times New Roman" w:cs="Times New Roman"/>
          <w:szCs w:val="24"/>
        </w:rPr>
        <w:t>μνη</w:t>
      </w:r>
      <w:r>
        <w:rPr>
          <w:rFonts w:eastAsia="Times New Roman" w:cs="Times New Roman"/>
          <w:szCs w:val="24"/>
        </w:rPr>
        <w:t>μονιακός</w:t>
      </w:r>
      <w:proofErr w:type="spellEnd"/>
      <w:r>
        <w:rPr>
          <w:rFonts w:eastAsia="Times New Roman" w:cs="Times New Roman"/>
          <w:szCs w:val="24"/>
        </w:rPr>
        <w:t xml:space="preserve">». </w:t>
      </w:r>
    </w:p>
    <w:p w14:paraId="23A6133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Είναι αδιανόητο αυτό που συμβαίνει και αυτές τις ημέρες ακόμη μια φορά, στην πόλη μας. Είναι αδιανόητο ότι επί τέσσερα χρόνια, όχι μόνο εγκαταλείφθηκαν οι πολιτικές και ο σχεδιασμός του Γιάννη Σγουρού, αλλά έχει συσσωρευτεί ένας όγκος καινούργι</w:t>
      </w:r>
      <w:r>
        <w:rPr>
          <w:rFonts w:eastAsia="Times New Roman" w:cs="Times New Roman"/>
          <w:szCs w:val="24"/>
        </w:rPr>
        <w:t>ων προβλημάτων, που αφορά ένα μόνιμο πρόβλημα δεκαετιών της Ελλάδος, που έχει να κάνει με την αξιοποίηση των απορριμμάτων και που εν τέλει, κυρίες και κύριοι Βουλευτές, έχουμε να κάνουμε με μ</w:t>
      </w:r>
      <w:r>
        <w:rPr>
          <w:rFonts w:eastAsia="Times New Roman" w:cs="Times New Roman"/>
          <w:szCs w:val="24"/>
        </w:rPr>
        <w:t>ί</w:t>
      </w:r>
      <w:r>
        <w:rPr>
          <w:rFonts w:eastAsia="Times New Roman" w:cs="Times New Roman"/>
          <w:szCs w:val="24"/>
        </w:rPr>
        <w:t>α πηγή πλούτου και ανάπτυξης, την οποία και περιφρονούμε σε βάρο</w:t>
      </w:r>
      <w:r>
        <w:rPr>
          <w:rFonts w:eastAsia="Times New Roman" w:cs="Times New Roman"/>
          <w:szCs w:val="24"/>
        </w:rPr>
        <w:t xml:space="preserve">ς και της εικόνας της χώρας, αλλά και της υγείας των ανθρώπων. </w:t>
      </w:r>
    </w:p>
    <w:p w14:paraId="23A6133D"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lastRenderedPageBreak/>
        <w:t>Θα πρέπει κάτι να πούμε πέραν της καταγγελίας στην κ</w:t>
      </w:r>
      <w:r>
        <w:rPr>
          <w:rFonts w:eastAsia="Times New Roman" w:cs="Times New Roman"/>
          <w:szCs w:val="24"/>
        </w:rPr>
        <w:t>.</w:t>
      </w:r>
      <w:r>
        <w:rPr>
          <w:rFonts w:eastAsia="Times New Roman" w:cs="Times New Roman"/>
          <w:szCs w:val="24"/>
        </w:rPr>
        <w:t xml:space="preserve"> Δούρου, που της αξίζει</w:t>
      </w:r>
      <w:r w:rsidRPr="007A4944">
        <w:rPr>
          <w:rFonts w:eastAsia="Times New Roman" w:cs="Times New Roman"/>
          <w:szCs w:val="24"/>
        </w:rPr>
        <w:t xml:space="preserve"> </w:t>
      </w:r>
      <w:r>
        <w:rPr>
          <w:rFonts w:eastAsia="Times New Roman" w:cs="Times New Roman"/>
          <w:szCs w:val="24"/>
        </w:rPr>
        <w:t xml:space="preserve">πραγματικά. Θα πρέπει να σκεφτούμε, όσο είναι χρόνος ακόμη, πριν υπάρξει καθολική κατάρρευση -το τονίζω επί χρόνια </w:t>
      </w:r>
      <w:r>
        <w:rPr>
          <w:rFonts w:eastAsia="Times New Roman" w:cs="Times New Roman"/>
          <w:szCs w:val="24"/>
        </w:rPr>
        <w:t>αυτό- μ</w:t>
      </w:r>
      <w:r>
        <w:rPr>
          <w:rFonts w:eastAsia="Times New Roman" w:cs="Times New Roman"/>
          <w:szCs w:val="24"/>
        </w:rPr>
        <w:t>ί</w:t>
      </w:r>
      <w:r>
        <w:rPr>
          <w:rFonts w:eastAsia="Times New Roman" w:cs="Times New Roman"/>
          <w:szCs w:val="24"/>
        </w:rPr>
        <w:t>α πλήρη αναθεώρηση της στάσης της ελληνικής δημοκρατίας απέναντι σε αυτόν τον τομέα των προβλημάτων της, που έχει να κάνει με την αξιοποίηση και όχι απλώς με τη συγκομιδή και τη διαδικασία του ΧΥΤΑ των Αθηνών που είναι πια μια ντροπή σε σχέση με τα απορρίμ</w:t>
      </w:r>
      <w:r>
        <w:rPr>
          <w:rFonts w:eastAsia="Times New Roman" w:cs="Times New Roman"/>
          <w:szCs w:val="24"/>
        </w:rPr>
        <w:t xml:space="preserve">ματα. </w:t>
      </w:r>
    </w:p>
    <w:p w14:paraId="23A6133E"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Πρέπει να σκεφτούμε, χωρίς όρους γραφειοκρατίας, μια καινούργια μέθοδο, άμεσης εφαρμογής που θα έχει καθολική υποστήριξη της Βουλής, ούτως ώστε να προχωρήσουμε. Αυτή η κατάσταση δεν πάει άλλο. Δεν μπορεί να προχωρήσει η χώρα άλλο έτσι. Και είναι ντρ</w:t>
      </w:r>
      <w:r>
        <w:rPr>
          <w:rFonts w:eastAsia="Times New Roman" w:cs="Times New Roman"/>
          <w:szCs w:val="24"/>
        </w:rPr>
        <w:t>οπή να έχει αναλάβει μια κυρία τόσο πολύ σημαντικές ευθύνες και επί τέσσερα χρόνια μόνο να καταστρέφει και να μην δημιουργεί.</w:t>
      </w:r>
    </w:p>
    <w:p w14:paraId="23A6133F"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Ευχαριστώ πολύ.</w:t>
      </w:r>
    </w:p>
    <w:p w14:paraId="23A61340" w14:textId="77777777" w:rsidR="002C273E" w:rsidRDefault="0061121E">
      <w:pPr>
        <w:spacing w:line="600" w:lineRule="auto"/>
        <w:ind w:firstLine="720"/>
        <w:jc w:val="both"/>
        <w:rPr>
          <w:rFonts w:eastAsia="Times New Roman" w:cs="Times New Roman"/>
          <w:szCs w:val="24"/>
        </w:rPr>
      </w:pPr>
      <w:r w:rsidRPr="00501469">
        <w:rPr>
          <w:rFonts w:eastAsia="Times New Roman" w:cs="Times New Roman"/>
          <w:b/>
          <w:szCs w:val="24"/>
        </w:rPr>
        <w:t>ΙΩΑΝΝΗΣ ΑΜΑΝΑΤΙΔΗΣ (Υφυπουργός Εξωτερικών):</w:t>
      </w:r>
      <w:r>
        <w:rPr>
          <w:rFonts w:eastAsia="Times New Roman" w:cs="Times New Roman"/>
          <w:szCs w:val="24"/>
        </w:rPr>
        <w:t xml:space="preserve"> Κύριε Πρόεδρε, μπορώ να έχω τον λόγο;</w:t>
      </w:r>
    </w:p>
    <w:p w14:paraId="23A61341"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w:t>
      </w:r>
      <w:r>
        <w:rPr>
          <w:rFonts w:eastAsia="Times New Roman" w:cs="Times New Roman"/>
          <w:b/>
          <w:szCs w:val="24"/>
        </w:rPr>
        <w:t>ς</w:t>
      </w:r>
      <w:proofErr w:type="spellEnd"/>
      <w:r>
        <w:rPr>
          <w:rFonts w:eastAsia="Times New Roman" w:cs="Times New Roman"/>
          <w:b/>
          <w:szCs w:val="24"/>
        </w:rPr>
        <w:t xml:space="preserve">): </w:t>
      </w:r>
      <w:r w:rsidRPr="0099155F">
        <w:rPr>
          <w:rFonts w:eastAsia="Times New Roman" w:cs="Times New Roman"/>
          <w:szCs w:val="24"/>
        </w:rPr>
        <w:t>Ένα λεπτό, κύριε Υπουργέ.</w:t>
      </w:r>
    </w:p>
    <w:p w14:paraId="23A61342"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Σύμφωνα με το άρθρο 108 του Κανονισμού, οι πάντες μιλούν πέντε λεπτά. Αυτό ισχύει και για τους Υπουργούς. Γιατί το λέω αυτό; Να μη φεύγουμε από τα θέματα, </w:t>
      </w:r>
      <w:proofErr w:type="spellStart"/>
      <w:r>
        <w:rPr>
          <w:rFonts w:eastAsia="Times New Roman" w:cs="Times New Roman"/>
          <w:szCs w:val="24"/>
        </w:rPr>
        <w:t>εκτρεπόμεθα</w:t>
      </w:r>
      <w:proofErr w:type="spellEnd"/>
      <w:r>
        <w:rPr>
          <w:rFonts w:eastAsia="Times New Roman" w:cs="Times New Roman"/>
          <w:szCs w:val="24"/>
        </w:rPr>
        <w:t xml:space="preserve"> και μετά ζητάμε πρόσθετο χρόνο από το Προεδρείο και γίνεται</w:t>
      </w:r>
      <w:r>
        <w:rPr>
          <w:rFonts w:eastAsia="Times New Roman" w:cs="Times New Roman"/>
          <w:szCs w:val="24"/>
        </w:rPr>
        <w:t xml:space="preserve"> μια συζήτηση στην Αίθουσα η οποία δεν είναι σωστή. </w:t>
      </w:r>
    </w:p>
    <w:p w14:paraId="23A61343" w14:textId="77777777" w:rsidR="002C273E" w:rsidRDefault="0061121E">
      <w:pPr>
        <w:spacing w:line="600" w:lineRule="auto"/>
        <w:ind w:firstLine="720"/>
        <w:jc w:val="both"/>
        <w:rPr>
          <w:rFonts w:eastAsia="Times New Roman" w:cs="Times New Roman"/>
          <w:szCs w:val="24"/>
        </w:rPr>
      </w:pPr>
      <w:r w:rsidRPr="0099155F">
        <w:rPr>
          <w:rFonts w:eastAsia="Times New Roman" w:cs="Times New Roman"/>
          <w:b/>
          <w:szCs w:val="24"/>
        </w:rPr>
        <w:t>ΚΩΝΣΤΑΝΤΙΝΟΣ ΤΖΑΒΑΡΑΣ:</w:t>
      </w:r>
      <w:r>
        <w:rPr>
          <w:rFonts w:eastAsia="Times New Roman" w:cs="Times New Roman"/>
          <w:szCs w:val="24"/>
        </w:rPr>
        <w:t xml:space="preserve"> Τι να κάνουμε, κύριε Πρόεδρε; Εδώ κινδυνεύουμε να κάνουμε τη Βουλή σκουπιδότοπο.</w:t>
      </w:r>
    </w:p>
    <w:p w14:paraId="23A61344"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Παράκληση πέντε λεπτά επί του θέματος, όπως προβλέπει ο Κανονισ</w:t>
      </w:r>
      <w:r>
        <w:rPr>
          <w:rFonts w:eastAsia="Times New Roman" w:cs="Times New Roman"/>
          <w:szCs w:val="24"/>
        </w:rPr>
        <w:t>μός.</w:t>
      </w:r>
    </w:p>
    <w:p w14:paraId="23A61345"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Παρακαλώ, κύριε Αμανατίδη, έχετε τον λόγο.</w:t>
      </w:r>
    </w:p>
    <w:p w14:paraId="23A61346" w14:textId="77777777" w:rsidR="002C273E" w:rsidRDefault="0061121E">
      <w:pPr>
        <w:spacing w:line="600" w:lineRule="auto"/>
        <w:ind w:firstLine="720"/>
        <w:contextualSpacing/>
        <w:jc w:val="both"/>
        <w:rPr>
          <w:rFonts w:eastAsia="Times New Roman"/>
          <w:szCs w:val="24"/>
        </w:rPr>
      </w:pPr>
      <w:r w:rsidRPr="003A2D1D">
        <w:rPr>
          <w:rFonts w:eastAsia="Times New Roman"/>
          <w:b/>
          <w:szCs w:val="24"/>
        </w:rPr>
        <w:t>ΙΩΑΝΝΗΣ ΑΜΑΝΑΤΙΔΗΣ (Υφυπουργός Εξωτερικών):</w:t>
      </w:r>
      <w:r w:rsidRPr="00E74062">
        <w:rPr>
          <w:rFonts w:eastAsia="Times New Roman"/>
          <w:szCs w:val="24"/>
        </w:rPr>
        <w:t xml:space="preserve"> </w:t>
      </w:r>
      <w:r>
        <w:rPr>
          <w:rFonts w:eastAsia="Times New Roman"/>
          <w:szCs w:val="24"/>
        </w:rPr>
        <w:t>Κύριε Πρόεδρε,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κακώς το επιτρέψατε και θεωρώ ότι ο Πρόεδρος έχει το δικαίωμα να διακόπτει τον ομιλητή, όταν σε συγκεκριμένο θέμα ημερήσιας διάταξης ο ομι</w:t>
      </w:r>
      <w:r>
        <w:rPr>
          <w:rFonts w:eastAsia="Times New Roman"/>
          <w:szCs w:val="24"/>
        </w:rPr>
        <w:t xml:space="preserve">λητής είναι εκτός θέματος και είναι σκοπίμως εκτός θέματος, γιατί το μόνο που είχε </w:t>
      </w:r>
      <w:r>
        <w:rPr>
          <w:rFonts w:eastAsia="Times New Roman"/>
          <w:szCs w:val="24"/>
        </w:rPr>
        <w:lastRenderedPageBreak/>
        <w:t>να πει ο κ. Λοβέρδος ήταν αυτό. Νομίζω ότι έπρεπε να διακοπεί. Δεν μπορεί να γίνονται έτσι οι συζητήσεις. Πρώτα απ’ όλα, αδικούν την ίδια τη Βουλή. Ο κ. Λοβέρδος ή ο οποιοσδ</w:t>
      </w:r>
      <w:r>
        <w:rPr>
          <w:rFonts w:eastAsia="Times New Roman"/>
          <w:szCs w:val="24"/>
        </w:rPr>
        <w:t xml:space="preserve">ήποτε ομιλητής, αν θέλετε, όταν θέλει κάτι να προκαλέσει και να πει, μπορεί να κάνει δηλώσεις εκτός της Βουλής. </w:t>
      </w:r>
    </w:p>
    <w:p w14:paraId="23A61347" w14:textId="77777777" w:rsidR="002C273E" w:rsidRDefault="0061121E">
      <w:pPr>
        <w:spacing w:line="600" w:lineRule="auto"/>
        <w:ind w:firstLine="720"/>
        <w:contextualSpacing/>
        <w:jc w:val="both"/>
        <w:rPr>
          <w:rFonts w:eastAsia="Times New Roman"/>
          <w:szCs w:val="24"/>
        </w:rPr>
      </w:pPr>
      <w:r>
        <w:rPr>
          <w:rFonts w:eastAsia="Times New Roman"/>
          <w:szCs w:val="24"/>
        </w:rPr>
        <w:t xml:space="preserve">Με </w:t>
      </w:r>
      <w:proofErr w:type="spellStart"/>
      <w:r>
        <w:rPr>
          <w:rFonts w:eastAsia="Times New Roman"/>
          <w:szCs w:val="24"/>
        </w:rPr>
        <w:t>συγχωρείτε</w:t>
      </w:r>
      <w:proofErr w:type="spellEnd"/>
      <w:r>
        <w:rPr>
          <w:rFonts w:eastAsia="Times New Roman"/>
          <w:szCs w:val="24"/>
        </w:rPr>
        <w:t>, υπάρχουν και άλλες διαδικασίες. Δεν φιμώνεται κανείς. Ο οποιοσδήποτε Βουλευτής μπορεί να πάει στις τηλεοράσεις και να μιλήσει κα</w:t>
      </w:r>
      <w:r>
        <w:rPr>
          <w:rFonts w:eastAsia="Times New Roman"/>
          <w:szCs w:val="24"/>
        </w:rPr>
        <w:t xml:space="preserve">ι να κάνει τις τοποθετήσεις του, να πάει στα πάνελ, να κάνει δηλώσεις, να κάνει οτιδήποτε. Εδώ, όμως, είναι Βουλή και σας παρακαλώ πάρα πολύ να προστατευθεί το κύρος της Βουλής. </w:t>
      </w:r>
    </w:p>
    <w:p w14:paraId="23A61348" w14:textId="77777777" w:rsidR="002C273E" w:rsidRDefault="0061121E">
      <w:pPr>
        <w:spacing w:line="600" w:lineRule="auto"/>
        <w:ind w:firstLine="720"/>
        <w:contextualSpacing/>
        <w:jc w:val="both"/>
        <w:rPr>
          <w:rFonts w:eastAsia="Times New Roman"/>
          <w:szCs w:val="24"/>
        </w:rPr>
      </w:pPr>
      <w:r>
        <w:rPr>
          <w:rFonts w:eastAsia="Times New Roman"/>
          <w:szCs w:val="24"/>
        </w:rPr>
        <w:t>Δεν μπορεί να γίνονται δηλώσεις για άλλα θέματα ή μάλλον να εκφράζονται οι αν</w:t>
      </w:r>
      <w:r>
        <w:rPr>
          <w:rFonts w:eastAsia="Times New Roman"/>
          <w:szCs w:val="24"/>
        </w:rPr>
        <w:t xml:space="preserve">τιδράσεις πάνω σ’ αυτά, γιατί το ξέρουν όλοι πολύ καλά ότι όταν είσαι εκτός θέματος για συγκεκριμένη ημερήσια διάταξη της Βουλής, μπορείς να το κάνεις, αλλά όχι από τα επτά λεπτά της ομιλίας, τα έξι λεπτά να είναι εκτός θέματος. </w:t>
      </w:r>
    </w:p>
    <w:p w14:paraId="23A61349" w14:textId="77777777" w:rsidR="002C273E" w:rsidRDefault="0061121E">
      <w:pPr>
        <w:spacing w:line="600" w:lineRule="auto"/>
        <w:ind w:firstLine="720"/>
        <w:contextualSpacing/>
        <w:jc w:val="both"/>
        <w:rPr>
          <w:rFonts w:eastAsia="Times New Roman"/>
          <w:szCs w:val="24"/>
        </w:rPr>
      </w:pPr>
      <w:r>
        <w:rPr>
          <w:rFonts w:eastAsia="Times New Roman"/>
          <w:szCs w:val="24"/>
        </w:rPr>
        <w:t>Δεν θέλει κανείς να απαγορ</w:t>
      </w:r>
      <w:r>
        <w:rPr>
          <w:rFonts w:eastAsia="Times New Roman"/>
          <w:szCs w:val="24"/>
        </w:rPr>
        <w:t xml:space="preserve">εύσει μια γενική τοποθέτηση, η οποία μπορεί να γίνει και με την οποία μπορεί να κατηγορήσει </w:t>
      </w:r>
      <w:r>
        <w:rPr>
          <w:rFonts w:eastAsia="Times New Roman"/>
          <w:szCs w:val="24"/>
        </w:rPr>
        <w:lastRenderedPageBreak/>
        <w:t>την Κυβέρνηση, αλλά δεν μπορεί από τα επτά λεπτά τα έξι να είναι για γενικότερα θέματα και το ένα λεπτό να είναι για το συγκεκριμένο θέμα. Η πρώτη μου διαμαρτυρία ε</w:t>
      </w:r>
      <w:r>
        <w:rPr>
          <w:rFonts w:eastAsia="Times New Roman"/>
          <w:szCs w:val="24"/>
        </w:rPr>
        <w:t>ίναι αυτή, κύριε Πρόεδρε.</w:t>
      </w:r>
    </w:p>
    <w:p w14:paraId="23A6134A" w14:textId="77777777" w:rsidR="002C273E" w:rsidRDefault="0061121E">
      <w:pPr>
        <w:spacing w:line="600" w:lineRule="auto"/>
        <w:ind w:firstLine="720"/>
        <w:contextualSpacing/>
        <w:jc w:val="both"/>
        <w:rPr>
          <w:rFonts w:eastAsia="Times New Roman"/>
          <w:szCs w:val="24"/>
        </w:rPr>
      </w:pPr>
      <w:r>
        <w:rPr>
          <w:rFonts w:eastAsia="Times New Roman"/>
          <w:szCs w:val="24"/>
        </w:rPr>
        <w:t>Το δεύτερο που θέλω να σας πω είναι το εξής</w:t>
      </w:r>
      <w:r w:rsidRPr="003A2D1D">
        <w:rPr>
          <w:rFonts w:eastAsia="Times New Roman"/>
          <w:szCs w:val="24"/>
        </w:rPr>
        <w:t>:</w:t>
      </w:r>
      <w:r>
        <w:rPr>
          <w:rFonts w:eastAsia="Times New Roman"/>
          <w:szCs w:val="24"/>
        </w:rPr>
        <w:t xml:space="preserve"> Θα ήθελα να σας δώσω τις διευκρινίσεις που μου είχαν ζητήσει η Νέα Δημοκρατία και κάποιοι άλλοι συνάδελφοι Βουλευτές στην </w:t>
      </w:r>
      <w:r>
        <w:rPr>
          <w:rFonts w:eastAsia="Times New Roman"/>
          <w:szCs w:val="24"/>
        </w:rPr>
        <w:t>ε</w:t>
      </w:r>
      <w:r>
        <w:rPr>
          <w:rFonts w:eastAsia="Times New Roman"/>
          <w:szCs w:val="24"/>
        </w:rPr>
        <w:t>πιτροπή που κάναμε για την κύρωση. Είχαν ζητηθεί διευκρινίσεις</w:t>
      </w:r>
      <w:r>
        <w:rPr>
          <w:rFonts w:eastAsia="Times New Roman"/>
          <w:szCs w:val="24"/>
        </w:rPr>
        <w:t xml:space="preserve"> για το άρθρο 1α. Εκεί θα ήθελα να σας πω ότι ουσιαστικά προβλέπει ότι το κράτος διαπίστευσης μπορεί να επιφυλάσσει το δικαίωμα να εξαρτά από τη δική του συγκατάθεση την αποδοχή ενός διπλωματικού πράκτορα ή προξενικού λειτουργού με υπηκοότητα άλλη από εκεί</w:t>
      </w:r>
      <w:r>
        <w:rPr>
          <w:rFonts w:eastAsia="Times New Roman"/>
          <w:szCs w:val="24"/>
        </w:rPr>
        <w:t>νη του διαπιστεύοντος κράτους. Συνήθως, όμως, οι προξενικοί, διπλωματικοί πράκτορες κ.λπ. έχουν την ίδια υπηκοότητα και σπάνια υπάρχει υπηκοότητα διαφορετική του κράτους αυτού που ζητάει τη διαπίστευση.</w:t>
      </w:r>
    </w:p>
    <w:p w14:paraId="23A6134B" w14:textId="77777777" w:rsidR="002C273E" w:rsidRDefault="0061121E">
      <w:pPr>
        <w:spacing w:line="600" w:lineRule="auto"/>
        <w:ind w:firstLine="720"/>
        <w:contextualSpacing/>
        <w:jc w:val="both"/>
        <w:rPr>
          <w:rFonts w:eastAsia="Times New Roman"/>
          <w:szCs w:val="24"/>
        </w:rPr>
      </w:pPr>
      <w:r>
        <w:rPr>
          <w:rFonts w:eastAsia="Times New Roman"/>
          <w:szCs w:val="24"/>
        </w:rPr>
        <w:t>Στο άρθρο 4 η συμφωνία λέει ότι τα εξαρτώμενα μέλη πο</w:t>
      </w:r>
      <w:r>
        <w:rPr>
          <w:rFonts w:eastAsia="Times New Roman"/>
          <w:szCs w:val="24"/>
        </w:rPr>
        <w:t>υ καλύπτονται απ’ αυτή δεν θα απολαύουν της αστικής και διοικη</w:t>
      </w:r>
      <w:r>
        <w:rPr>
          <w:rFonts w:eastAsia="Times New Roman"/>
          <w:szCs w:val="24"/>
        </w:rPr>
        <w:lastRenderedPageBreak/>
        <w:t>τικής ετεροδικίας που προβλέπει η Σύμβαση της Γενεύης –άρθρο 37, παράγραφος 1 και 31- σε σχέση με ζητήματα που προκύπτουν από την εργασία τους. Συνεπώς μπορούν να εναχθούν στην Ελλάδα ή στο Ισρα</w:t>
      </w:r>
      <w:r>
        <w:rPr>
          <w:rFonts w:eastAsia="Times New Roman"/>
          <w:szCs w:val="24"/>
        </w:rPr>
        <w:t>ήλ αντιστοίχως. Ωστόσο, σ’ αυτό το άρθρο μπαίνει η ειδική παραίτηση του διαπιστεύοντος κράτους από την ασυλία εκτέλεσης που επίσης απολαύουν τα ως άνω πρόσωπα. Ουσιαστικά η ρύθμιση αυτή επαναλαμβάνει το άρθρο 32 της Σύμβασης της Βιέννης.</w:t>
      </w:r>
    </w:p>
    <w:p w14:paraId="23A6134C" w14:textId="77777777" w:rsidR="002C273E" w:rsidRDefault="0061121E">
      <w:pPr>
        <w:spacing w:line="600" w:lineRule="auto"/>
        <w:ind w:firstLine="720"/>
        <w:contextualSpacing/>
        <w:jc w:val="both"/>
        <w:rPr>
          <w:rFonts w:eastAsia="Times New Roman"/>
          <w:szCs w:val="24"/>
        </w:rPr>
      </w:pPr>
      <w:r>
        <w:rPr>
          <w:rFonts w:eastAsia="Times New Roman"/>
          <w:szCs w:val="24"/>
        </w:rPr>
        <w:t>Όσον αφορά την ποι</w:t>
      </w:r>
      <w:r>
        <w:rPr>
          <w:rFonts w:eastAsia="Times New Roman"/>
          <w:szCs w:val="24"/>
        </w:rPr>
        <w:t>νική ετεροδικία των εξαρτωμένων μελών που θα εργάζονται στην Ελλάδα ή στο Ισραήλ, τα δύο συμβαλλόμενα μέρη αναλαμβάνουν -στο άρθρο 5- τη δέσμευση να παραιτούνται απ’ αυτή σε περίπτωση που σε βάρος των προσώπων για τα οποία γίνεται λόγος προκύψει ποινική υπ</w:t>
      </w:r>
      <w:r>
        <w:rPr>
          <w:rFonts w:eastAsia="Times New Roman"/>
          <w:szCs w:val="24"/>
        </w:rPr>
        <w:t xml:space="preserve">όθεση σχετική με την εργασία τους. </w:t>
      </w:r>
    </w:p>
    <w:p w14:paraId="23A6134D" w14:textId="77777777" w:rsidR="002C273E" w:rsidRDefault="0061121E">
      <w:pPr>
        <w:spacing w:line="600" w:lineRule="auto"/>
        <w:ind w:firstLine="720"/>
        <w:contextualSpacing/>
        <w:jc w:val="both"/>
        <w:rPr>
          <w:rFonts w:eastAsia="Times New Roman"/>
          <w:szCs w:val="24"/>
        </w:rPr>
      </w:pPr>
      <w:r>
        <w:rPr>
          <w:rFonts w:eastAsia="Times New Roman"/>
          <w:szCs w:val="24"/>
        </w:rPr>
        <w:t>Σε αντίθεση με αυτά για την αστική και διοικητική ετεροδικία, εδώ δεν υπάρχει συμβατική παραίτηση εκ των προτέρων, αλλά δέσμευση των δύο χωρών για παραίτηση αναλόγως της περιπτώσεως και βέβαια ότι για την εκτέλεση μιας κ</w:t>
      </w:r>
      <w:r>
        <w:rPr>
          <w:rFonts w:eastAsia="Times New Roman"/>
          <w:szCs w:val="24"/>
        </w:rPr>
        <w:t>αταδικαστι</w:t>
      </w:r>
      <w:r>
        <w:rPr>
          <w:rFonts w:eastAsia="Times New Roman"/>
          <w:szCs w:val="24"/>
        </w:rPr>
        <w:lastRenderedPageBreak/>
        <w:t>κής απόφασης θα απαιτείται ειδική παραίτηση του διαπιστεύοντος. Αυτό είναι πάλι σύμφωνο με τη Σύμβαση της Γενεύης του 1961, δηλαδή ότι τα εξαρτώμενα μέλη απολαύουν του απαραβίαστου του προσώπου τους και δεν μπορούν να υποβληθούν σε σύλληψη, κράτη</w:t>
      </w:r>
      <w:r>
        <w:rPr>
          <w:rFonts w:eastAsia="Times New Roman"/>
          <w:szCs w:val="24"/>
        </w:rPr>
        <w:t>ση κ.λπ.</w:t>
      </w:r>
      <w:r>
        <w:rPr>
          <w:rFonts w:eastAsia="Times New Roman"/>
          <w:szCs w:val="24"/>
        </w:rPr>
        <w:t>.</w:t>
      </w:r>
    </w:p>
    <w:p w14:paraId="23A6134E" w14:textId="77777777" w:rsidR="002C273E" w:rsidRDefault="0061121E">
      <w:pPr>
        <w:spacing w:line="600" w:lineRule="auto"/>
        <w:ind w:firstLine="720"/>
        <w:contextualSpacing/>
        <w:jc w:val="both"/>
        <w:rPr>
          <w:rFonts w:eastAsia="Times New Roman"/>
          <w:szCs w:val="24"/>
        </w:rPr>
      </w:pPr>
      <w:r>
        <w:rPr>
          <w:rFonts w:eastAsia="Times New Roman"/>
          <w:szCs w:val="24"/>
        </w:rPr>
        <w:t>Το γενικό πολιτικό μου σχόλιο είναι το εξής</w:t>
      </w:r>
      <w:r w:rsidRPr="00CD7F6E">
        <w:rPr>
          <w:rFonts w:eastAsia="Times New Roman"/>
          <w:szCs w:val="24"/>
        </w:rPr>
        <w:t xml:space="preserve">: </w:t>
      </w:r>
      <w:r>
        <w:rPr>
          <w:rFonts w:eastAsia="Times New Roman"/>
          <w:szCs w:val="24"/>
        </w:rPr>
        <w:t>Η Ελλάδα θα προχωρήσει. Αύριο κλείνει ένας κύκλος μνημονίων με μια συνολική ρύθμιση για τη χώρα μας. Είμαστε περήφανοι που μετά από τρία χρόνια καταφέρνουμε και βγάζουμε την Ελλάδα μπροστά. Η Ελλάδα θα</w:t>
      </w:r>
      <w:r>
        <w:rPr>
          <w:rFonts w:eastAsia="Times New Roman"/>
          <w:szCs w:val="24"/>
        </w:rPr>
        <w:t xml:space="preserve"> προχωρήσει ενωμένη, χωρίς τους διχαστικούς λόγους και τις πατριδοκαπηλίες και οποιαδήποτε άλλη προσπάθεια καιροσκόπων, οι οποίοι θέλουν να επενδύσουν πολιτικά επάνω σ’ αυτή.</w:t>
      </w:r>
    </w:p>
    <w:p w14:paraId="23A6134F" w14:textId="77777777" w:rsidR="002C273E" w:rsidRDefault="0061121E">
      <w:pPr>
        <w:spacing w:line="600" w:lineRule="auto"/>
        <w:ind w:firstLine="720"/>
        <w:contextualSpacing/>
        <w:jc w:val="both"/>
        <w:rPr>
          <w:rFonts w:eastAsia="Times New Roman"/>
          <w:szCs w:val="24"/>
        </w:rPr>
      </w:pPr>
      <w:r>
        <w:rPr>
          <w:rFonts w:eastAsia="Times New Roman"/>
          <w:szCs w:val="24"/>
        </w:rPr>
        <w:t>Σας ευχαριστώ, κύριε Πρόεδρε.</w:t>
      </w:r>
    </w:p>
    <w:p w14:paraId="23A61350" w14:textId="77777777" w:rsidR="002C273E" w:rsidRDefault="0061121E">
      <w:pPr>
        <w:spacing w:line="600" w:lineRule="auto"/>
        <w:ind w:firstLine="720"/>
        <w:contextualSpacing/>
        <w:jc w:val="both"/>
        <w:rPr>
          <w:rFonts w:eastAsia="Times New Roman"/>
          <w:szCs w:val="24"/>
        </w:rPr>
      </w:pPr>
      <w:r w:rsidRPr="002842A8">
        <w:rPr>
          <w:rFonts w:eastAsia="Times New Roman"/>
          <w:b/>
          <w:szCs w:val="24"/>
        </w:rPr>
        <w:t>ΑΝΔΡΕΑΣ ΛΟΒΕΡΔΟΣ:</w:t>
      </w:r>
      <w:r w:rsidRPr="00CD7F6E">
        <w:rPr>
          <w:rFonts w:eastAsia="Times New Roman"/>
          <w:szCs w:val="24"/>
        </w:rPr>
        <w:t xml:space="preserve"> </w:t>
      </w:r>
      <w:r>
        <w:rPr>
          <w:rFonts w:eastAsia="Times New Roman"/>
          <w:szCs w:val="24"/>
        </w:rPr>
        <w:t>Κύριε Πρόεδρε, τον λόγο.</w:t>
      </w:r>
    </w:p>
    <w:p w14:paraId="23A61351" w14:textId="77777777" w:rsidR="002C273E" w:rsidRDefault="0061121E">
      <w:pPr>
        <w:spacing w:line="600" w:lineRule="auto"/>
        <w:ind w:firstLine="720"/>
        <w:contextualSpacing/>
        <w:jc w:val="both"/>
        <w:rPr>
          <w:rFonts w:eastAsia="Times New Roman"/>
          <w:szCs w:val="24"/>
        </w:rPr>
      </w:pPr>
      <w:r w:rsidRPr="002842A8">
        <w:rPr>
          <w:rFonts w:eastAsia="Times New Roman"/>
          <w:b/>
          <w:szCs w:val="24"/>
        </w:rPr>
        <w:t>ΚΩΝΣΤΑΝΤΙΝΟΣ ΚΑΤΣΙΚΗΣ:</w:t>
      </w:r>
      <w:r w:rsidRPr="00CD7F6E">
        <w:rPr>
          <w:rFonts w:eastAsia="Times New Roman"/>
          <w:szCs w:val="24"/>
        </w:rPr>
        <w:t xml:space="preserve"> </w:t>
      </w:r>
      <w:r>
        <w:rPr>
          <w:rFonts w:eastAsia="Times New Roman"/>
          <w:szCs w:val="24"/>
        </w:rPr>
        <w:t>Κι εγώ, κύριε Πρόεδρε.</w:t>
      </w:r>
    </w:p>
    <w:p w14:paraId="23A61352" w14:textId="77777777" w:rsidR="002C273E" w:rsidRDefault="0061121E">
      <w:pPr>
        <w:spacing w:line="600" w:lineRule="auto"/>
        <w:ind w:firstLine="720"/>
        <w:contextualSpacing/>
        <w:jc w:val="both"/>
        <w:rPr>
          <w:rFonts w:eastAsia="Times New Roman"/>
          <w:szCs w:val="24"/>
        </w:rPr>
      </w:pPr>
      <w:r w:rsidRPr="002842A8">
        <w:rPr>
          <w:rFonts w:eastAsia="Times New Roman"/>
          <w:b/>
          <w:szCs w:val="24"/>
        </w:rPr>
        <w:t>ΚΩΝΣΤΑΝΤΙΝΟΣ ΤΖΑΒΑΡΑΣ:</w:t>
      </w:r>
      <w:r w:rsidRPr="00642891">
        <w:rPr>
          <w:rFonts w:eastAsia="Times New Roman"/>
          <w:szCs w:val="24"/>
        </w:rPr>
        <w:t xml:space="preserve"> </w:t>
      </w:r>
      <w:r>
        <w:rPr>
          <w:rFonts w:eastAsia="Times New Roman"/>
          <w:szCs w:val="24"/>
        </w:rPr>
        <w:t>Τον λόγο, κύριε Πρόεδρε.</w:t>
      </w:r>
    </w:p>
    <w:p w14:paraId="23A61353" w14:textId="77777777" w:rsidR="002C273E" w:rsidRDefault="0061121E">
      <w:pPr>
        <w:spacing w:line="600" w:lineRule="auto"/>
        <w:ind w:firstLine="720"/>
        <w:contextualSpacing/>
        <w:jc w:val="both"/>
        <w:rPr>
          <w:rFonts w:eastAsia="Times New Roman"/>
          <w:szCs w:val="24"/>
        </w:rPr>
      </w:pPr>
      <w:r w:rsidRPr="002842A8">
        <w:rPr>
          <w:rFonts w:eastAsia="Times New Roman"/>
          <w:b/>
          <w:szCs w:val="24"/>
        </w:rPr>
        <w:t xml:space="preserve">ΓΕΩΡΓΙΟΣ ΚΟΥΜΟΥΤΣΑΚΟΣ: </w:t>
      </w:r>
      <w:r>
        <w:rPr>
          <w:rFonts w:eastAsia="Times New Roman"/>
          <w:szCs w:val="24"/>
        </w:rPr>
        <w:t>Κι εγώ, κύριε Πρόεδρε.</w:t>
      </w:r>
    </w:p>
    <w:p w14:paraId="23A61354" w14:textId="77777777" w:rsidR="002C273E" w:rsidRDefault="0061121E">
      <w:pPr>
        <w:spacing w:line="600" w:lineRule="auto"/>
        <w:ind w:firstLine="720"/>
        <w:contextualSpacing/>
        <w:jc w:val="both"/>
        <w:rPr>
          <w:rFonts w:eastAsia="Times New Roman"/>
          <w:szCs w:val="24"/>
        </w:rPr>
      </w:pPr>
      <w:r w:rsidRPr="002842A8">
        <w:rPr>
          <w:rFonts w:eastAsia="Times New Roman"/>
          <w:b/>
          <w:szCs w:val="24"/>
        </w:rPr>
        <w:lastRenderedPageBreak/>
        <w:t xml:space="preserve">ΠΡΟΕΔΡΕΥΩΝ (Δημήτριος </w:t>
      </w:r>
      <w:proofErr w:type="spellStart"/>
      <w:r w:rsidRPr="002842A8">
        <w:rPr>
          <w:rFonts w:eastAsia="Times New Roman"/>
          <w:b/>
          <w:szCs w:val="24"/>
        </w:rPr>
        <w:t>Κρεμαστινός</w:t>
      </w:r>
      <w:proofErr w:type="spellEnd"/>
      <w:r w:rsidRPr="002842A8">
        <w:rPr>
          <w:rFonts w:eastAsia="Times New Roman"/>
          <w:b/>
          <w:szCs w:val="24"/>
        </w:rPr>
        <w:t>):</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Έχω κι εγώ τον λόγο.</w:t>
      </w:r>
    </w:p>
    <w:p w14:paraId="23A61355" w14:textId="77777777" w:rsidR="002C273E" w:rsidRDefault="0061121E">
      <w:pPr>
        <w:spacing w:line="600" w:lineRule="auto"/>
        <w:ind w:firstLine="720"/>
        <w:contextualSpacing/>
        <w:jc w:val="both"/>
        <w:rPr>
          <w:rFonts w:eastAsia="Times New Roman"/>
          <w:szCs w:val="24"/>
        </w:rPr>
      </w:pPr>
      <w:r>
        <w:rPr>
          <w:rFonts w:eastAsia="Times New Roman"/>
          <w:szCs w:val="24"/>
        </w:rPr>
        <w:t>Ο κ. Αμανατίδης πολύ ωραία τα είπε, αλλά προ</w:t>
      </w:r>
      <w:r>
        <w:rPr>
          <w:rFonts w:eastAsia="Times New Roman"/>
          <w:szCs w:val="24"/>
        </w:rPr>
        <w:t>τού πάρει τον λόγο, εγώ μίλησα για τον Κανονισμό, για τα πέντε λεπτά και για το να επικεντρώνουμε στο θέμα, διότι όταν θέλουμε να εφαρμόσουμε αυστηρά τον Κανονισμό, δεν επιτρέπονται διακοπές στον ομιλούντα από κάτω και βεβαίως ο ομιλών πρέπει να μιλάει για</w:t>
      </w:r>
      <w:r>
        <w:rPr>
          <w:rFonts w:eastAsia="Times New Roman"/>
          <w:szCs w:val="24"/>
        </w:rPr>
        <w:t xml:space="preserve"> το θέμα της ημερήσιας διάταξης. </w:t>
      </w:r>
    </w:p>
    <w:p w14:paraId="23A61356" w14:textId="77777777" w:rsidR="002C273E" w:rsidRDefault="0061121E">
      <w:pPr>
        <w:spacing w:line="600" w:lineRule="auto"/>
        <w:ind w:firstLine="720"/>
        <w:contextualSpacing/>
        <w:jc w:val="both"/>
        <w:rPr>
          <w:rFonts w:eastAsia="Times New Roman"/>
          <w:szCs w:val="24"/>
        </w:rPr>
      </w:pPr>
      <w:r>
        <w:rPr>
          <w:rFonts w:eastAsia="Times New Roman"/>
          <w:szCs w:val="24"/>
        </w:rPr>
        <w:t>Όταν, όμως, θέλουμε να εφαρμόσουμε τον Κανονισμό, εκ των άνω πρέπει να αρχίζουμε και όχι εκ των κάτω, δηλαδή και οι πολιτικοί Αρχηγοί, κύριε Αμανατίδη, πολλές φορές –για να μην πω κατά κανόνα- επεκτείνονται σε όλα τα θέματ</w:t>
      </w:r>
      <w:r>
        <w:rPr>
          <w:rFonts w:eastAsia="Times New Roman"/>
          <w:szCs w:val="24"/>
        </w:rPr>
        <w:t xml:space="preserve">α και πολλές φορές έχουν και προσωπικούς διαλόγους, οι οποίοι δεν έχουν καμμία σχέση ούτε με τα νομοσχέδια ούτε με τη Βουλή. Αυτή είναι η αλήθεια. </w:t>
      </w:r>
    </w:p>
    <w:p w14:paraId="23A61357" w14:textId="77777777" w:rsidR="002C273E" w:rsidRDefault="0061121E">
      <w:pPr>
        <w:spacing w:line="600" w:lineRule="auto"/>
        <w:ind w:firstLine="720"/>
        <w:contextualSpacing/>
        <w:jc w:val="both"/>
        <w:rPr>
          <w:rFonts w:eastAsia="Times New Roman"/>
          <w:szCs w:val="24"/>
        </w:rPr>
      </w:pPr>
      <w:r>
        <w:rPr>
          <w:rFonts w:eastAsia="Times New Roman"/>
          <w:szCs w:val="24"/>
        </w:rPr>
        <w:t>Αυτό είναι δημοκρατικό –εντός ή εκτός εισαγωγικών, όπως θέλετε πείτε το- ανεκτικό, θα έλεγα εγώ, γιατί αν το</w:t>
      </w:r>
      <w:r>
        <w:rPr>
          <w:rFonts w:eastAsia="Times New Roman"/>
          <w:szCs w:val="24"/>
        </w:rPr>
        <w:t xml:space="preserve"> Προεδρείο λειτουργήσει κατά κάποιον τρόπο αυστηρά, τότε εσείς οι </w:t>
      </w:r>
      <w:r>
        <w:rPr>
          <w:rFonts w:eastAsia="Times New Roman"/>
          <w:szCs w:val="24"/>
        </w:rPr>
        <w:lastRenderedPageBreak/>
        <w:t>ίδιοι, δηλαδή οι Βουλευτές, θα στραφείτε κατά του Προεδρείου και θα λέτε ότι ασκείται βία –ας πούμε- στη Βουλή.</w:t>
      </w:r>
    </w:p>
    <w:p w14:paraId="23A61358" w14:textId="77777777" w:rsidR="002C273E" w:rsidRDefault="0061121E">
      <w:pPr>
        <w:spacing w:line="600" w:lineRule="auto"/>
        <w:ind w:firstLine="720"/>
        <w:jc w:val="both"/>
        <w:rPr>
          <w:rFonts w:eastAsia="Times New Roman" w:cs="Times New Roman"/>
          <w:szCs w:val="24"/>
        </w:rPr>
      </w:pPr>
      <w:r w:rsidRPr="00663941">
        <w:rPr>
          <w:rFonts w:eastAsia="Times New Roman" w:cs="Times New Roman"/>
          <w:szCs w:val="24"/>
        </w:rPr>
        <w:t>Άρα πρέπει να υπάρχει αυτοσυγκράτηση από όλους μας</w:t>
      </w:r>
      <w:r w:rsidRPr="00206FAB">
        <w:rPr>
          <w:rFonts w:eastAsia="Times New Roman" w:cs="Times New Roman"/>
          <w:szCs w:val="24"/>
        </w:rPr>
        <w:t>,</w:t>
      </w:r>
      <w:r>
        <w:rPr>
          <w:rFonts w:eastAsia="Times New Roman" w:cs="Times New Roman"/>
          <w:szCs w:val="24"/>
        </w:rPr>
        <w:t xml:space="preserve"> εκ των </w:t>
      </w:r>
      <w:r w:rsidRPr="00663941">
        <w:rPr>
          <w:rFonts w:eastAsia="Times New Roman" w:cs="Times New Roman"/>
          <w:szCs w:val="24"/>
        </w:rPr>
        <w:t>κάτω προς τα πάνω κ</w:t>
      </w:r>
      <w:r w:rsidRPr="00663941">
        <w:rPr>
          <w:rFonts w:eastAsia="Times New Roman" w:cs="Times New Roman"/>
          <w:szCs w:val="24"/>
        </w:rPr>
        <w:t>αι εκ των άνω προς τα κάτω</w:t>
      </w:r>
      <w:r>
        <w:rPr>
          <w:rFonts w:eastAsia="Times New Roman" w:cs="Times New Roman"/>
          <w:szCs w:val="24"/>
        </w:rPr>
        <w:t>,</w:t>
      </w:r>
      <w:r w:rsidRPr="00663941">
        <w:rPr>
          <w:rFonts w:eastAsia="Times New Roman" w:cs="Times New Roman"/>
          <w:szCs w:val="24"/>
        </w:rPr>
        <w:t xml:space="preserve"> για να σεβόμαστε τη </w:t>
      </w:r>
      <w:r>
        <w:rPr>
          <w:rFonts w:eastAsia="Times New Roman" w:cs="Times New Roman"/>
          <w:szCs w:val="24"/>
        </w:rPr>
        <w:t>Β</w:t>
      </w:r>
      <w:r w:rsidRPr="00663941">
        <w:rPr>
          <w:rFonts w:eastAsia="Times New Roman" w:cs="Times New Roman"/>
          <w:szCs w:val="24"/>
        </w:rPr>
        <w:t xml:space="preserve">ουλή </w:t>
      </w:r>
      <w:r>
        <w:rPr>
          <w:rFonts w:eastAsia="Times New Roman" w:cs="Times New Roman"/>
          <w:szCs w:val="24"/>
        </w:rPr>
        <w:t xml:space="preserve">και </w:t>
      </w:r>
      <w:r w:rsidRPr="00663941">
        <w:rPr>
          <w:rFonts w:eastAsia="Times New Roman" w:cs="Times New Roman"/>
          <w:szCs w:val="24"/>
        </w:rPr>
        <w:t xml:space="preserve">τον </w:t>
      </w:r>
      <w:r>
        <w:rPr>
          <w:rFonts w:eastAsia="Times New Roman" w:cs="Times New Roman"/>
          <w:szCs w:val="24"/>
        </w:rPr>
        <w:t>Κ</w:t>
      </w:r>
      <w:r w:rsidRPr="00663941">
        <w:rPr>
          <w:rFonts w:eastAsia="Times New Roman" w:cs="Times New Roman"/>
          <w:szCs w:val="24"/>
        </w:rPr>
        <w:t>ανονισμό</w:t>
      </w:r>
      <w:r>
        <w:rPr>
          <w:rFonts w:eastAsia="Times New Roman" w:cs="Times New Roman"/>
          <w:szCs w:val="24"/>
        </w:rPr>
        <w:t>.</w:t>
      </w:r>
      <w:r w:rsidRPr="00663941">
        <w:rPr>
          <w:rFonts w:eastAsia="Times New Roman" w:cs="Times New Roman"/>
          <w:szCs w:val="24"/>
        </w:rPr>
        <w:t xml:space="preserve"> </w:t>
      </w:r>
      <w:r>
        <w:rPr>
          <w:rFonts w:eastAsia="Times New Roman" w:cs="Times New Roman"/>
          <w:szCs w:val="24"/>
        </w:rPr>
        <w:t>Δ</w:t>
      </w:r>
      <w:r w:rsidRPr="00663941">
        <w:rPr>
          <w:rFonts w:eastAsia="Times New Roman" w:cs="Times New Roman"/>
          <w:szCs w:val="24"/>
        </w:rPr>
        <w:t xml:space="preserve">ιαφορετικά όταν ξέρουμε ότι </w:t>
      </w:r>
      <w:r>
        <w:rPr>
          <w:rFonts w:eastAsia="Times New Roman" w:cs="Times New Roman"/>
          <w:szCs w:val="24"/>
        </w:rPr>
        <w:t xml:space="preserve">με βάση </w:t>
      </w:r>
      <w:r w:rsidRPr="00663941">
        <w:rPr>
          <w:rFonts w:eastAsia="Times New Roman" w:cs="Times New Roman"/>
          <w:szCs w:val="24"/>
        </w:rPr>
        <w:t xml:space="preserve">το </w:t>
      </w:r>
      <w:r>
        <w:rPr>
          <w:rFonts w:eastAsia="Times New Roman" w:cs="Times New Roman"/>
          <w:szCs w:val="24"/>
        </w:rPr>
        <w:t xml:space="preserve">άρθρο </w:t>
      </w:r>
      <w:r w:rsidRPr="00663941">
        <w:rPr>
          <w:rFonts w:eastAsia="Times New Roman" w:cs="Times New Roman"/>
          <w:szCs w:val="24"/>
        </w:rPr>
        <w:t>108 μιλάει</w:t>
      </w:r>
      <w:r>
        <w:rPr>
          <w:rFonts w:eastAsia="Times New Roman" w:cs="Times New Roman"/>
          <w:szCs w:val="24"/>
        </w:rPr>
        <w:t xml:space="preserve"> κάποιος</w:t>
      </w:r>
      <w:r w:rsidRPr="00663941">
        <w:rPr>
          <w:rFonts w:eastAsia="Times New Roman" w:cs="Times New Roman"/>
          <w:szCs w:val="24"/>
        </w:rPr>
        <w:t xml:space="preserve"> για </w:t>
      </w:r>
      <w:r>
        <w:rPr>
          <w:rFonts w:eastAsia="Times New Roman" w:cs="Times New Roman"/>
          <w:szCs w:val="24"/>
        </w:rPr>
        <w:t>πέντε</w:t>
      </w:r>
      <w:r w:rsidRPr="00663941">
        <w:rPr>
          <w:rFonts w:eastAsia="Times New Roman" w:cs="Times New Roman"/>
          <w:szCs w:val="24"/>
        </w:rPr>
        <w:t xml:space="preserve"> λεπτά ε</w:t>
      </w:r>
      <w:r>
        <w:rPr>
          <w:rFonts w:eastAsia="Times New Roman" w:cs="Times New Roman"/>
          <w:szCs w:val="24"/>
        </w:rPr>
        <w:t>ν</w:t>
      </w:r>
      <w:r w:rsidRPr="00663941">
        <w:rPr>
          <w:rFonts w:eastAsia="Times New Roman" w:cs="Times New Roman"/>
          <w:szCs w:val="24"/>
        </w:rPr>
        <w:t xml:space="preserve">τός του θέματος και το παραβιάζουμε και διαμαρτύρονται </w:t>
      </w:r>
      <w:r>
        <w:rPr>
          <w:rFonts w:eastAsia="Times New Roman" w:cs="Times New Roman"/>
          <w:szCs w:val="24"/>
        </w:rPr>
        <w:t xml:space="preserve">άλλοι Βουλευτές για την παραβίαση, </w:t>
      </w:r>
      <w:r w:rsidRPr="00663941">
        <w:rPr>
          <w:rFonts w:eastAsia="Times New Roman" w:cs="Times New Roman"/>
          <w:szCs w:val="24"/>
        </w:rPr>
        <w:t>ουσιαστικά</w:t>
      </w:r>
      <w:r w:rsidRPr="00663941">
        <w:rPr>
          <w:rFonts w:eastAsia="Times New Roman" w:cs="Times New Roman"/>
          <w:szCs w:val="24"/>
        </w:rPr>
        <w:t xml:space="preserve"> δημιουργ</w:t>
      </w:r>
      <w:r>
        <w:rPr>
          <w:rFonts w:eastAsia="Times New Roman" w:cs="Times New Roman"/>
          <w:szCs w:val="24"/>
        </w:rPr>
        <w:t>είται μια Βαβυλωνία.</w:t>
      </w:r>
      <w:r w:rsidRPr="00663941">
        <w:rPr>
          <w:rFonts w:eastAsia="Times New Roman" w:cs="Times New Roman"/>
          <w:szCs w:val="24"/>
        </w:rPr>
        <w:t xml:space="preserve"> </w:t>
      </w:r>
      <w:r>
        <w:rPr>
          <w:rFonts w:eastAsia="Times New Roman" w:cs="Times New Roman"/>
          <w:szCs w:val="24"/>
        </w:rPr>
        <w:t>Α</w:t>
      </w:r>
      <w:r w:rsidRPr="00663941">
        <w:rPr>
          <w:rFonts w:eastAsia="Times New Roman" w:cs="Times New Roman"/>
          <w:szCs w:val="24"/>
        </w:rPr>
        <w:t xml:space="preserve">ντιλαμβάνεστε </w:t>
      </w:r>
      <w:r>
        <w:rPr>
          <w:rFonts w:eastAsia="Times New Roman" w:cs="Times New Roman"/>
          <w:szCs w:val="24"/>
        </w:rPr>
        <w:t xml:space="preserve">λοιπόν </w:t>
      </w:r>
      <w:r w:rsidRPr="00663941">
        <w:rPr>
          <w:rFonts w:eastAsia="Times New Roman" w:cs="Times New Roman"/>
          <w:szCs w:val="24"/>
        </w:rPr>
        <w:t>ότι χρειάζεται αυτοσυγκράτηση</w:t>
      </w:r>
      <w:r>
        <w:rPr>
          <w:rFonts w:eastAsia="Times New Roman" w:cs="Times New Roman"/>
          <w:szCs w:val="24"/>
        </w:rPr>
        <w:t>,</w:t>
      </w:r>
      <w:r w:rsidRPr="00663941">
        <w:rPr>
          <w:rFonts w:eastAsia="Times New Roman" w:cs="Times New Roman"/>
          <w:szCs w:val="24"/>
        </w:rPr>
        <w:t xml:space="preserve"> σοβαρότητα και σεβασμός του </w:t>
      </w:r>
      <w:r>
        <w:rPr>
          <w:rFonts w:eastAsia="Times New Roman" w:cs="Times New Roman"/>
          <w:szCs w:val="24"/>
        </w:rPr>
        <w:t>Κ</w:t>
      </w:r>
      <w:r w:rsidRPr="00663941">
        <w:rPr>
          <w:rFonts w:eastAsia="Times New Roman" w:cs="Times New Roman"/>
          <w:szCs w:val="24"/>
        </w:rPr>
        <w:t>ανονι</w:t>
      </w:r>
      <w:r>
        <w:rPr>
          <w:rFonts w:eastAsia="Times New Roman" w:cs="Times New Roman"/>
          <w:szCs w:val="24"/>
        </w:rPr>
        <w:t>σμού. Δ</w:t>
      </w:r>
      <w:r w:rsidRPr="00663941">
        <w:rPr>
          <w:rFonts w:eastAsia="Times New Roman" w:cs="Times New Roman"/>
          <w:szCs w:val="24"/>
        </w:rPr>
        <w:t>εν θέλω να πω τίποτα παραπάνω</w:t>
      </w:r>
      <w:r>
        <w:rPr>
          <w:rFonts w:eastAsia="Times New Roman" w:cs="Times New Roman"/>
          <w:szCs w:val="24"/>
        </w:rPr>
        <w:t>.</w:t>
      </w:r>
    </w:p>
    <w:p w14:paraId="23A61359"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επί προσωπικού. </w:t>
      </w:r>
    </w:p>
    <w:p w14:paraId="23A6135A"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Κύριε Λοβέρδο, θα σας παρακαλέσω να μην συνεχίσουμε το θέμα. Διαφορετικά θα υπάρξει αντίλογος. Αν θέλετε να πείτε κάτι προσωπικό, πείτε μας ποιο είναι το προσωπικό. </w:t>
      </w:r>
    </w:p>
    <w:p w14:paraId="23A6135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Ε</w:t>
      </w:r>
      <w:r w:rsidRPr="00663941">
        <w:rPr>
          <w:rFonts w:eastAsia="Times New Roman" w:cs="Times New Roman"/>
          <w:szCs w:val="24"/>
        </w:rPr>
        <w:t xml:space="preserve">ίναι πάγια τακτική την οποία </w:t>
      </w:r>
      <w:r>
        <w:rPr>
          <w:rFonts w:eastAsia="Times New Roman" w:cs="Times New Roman"/>
          <w:szCs w:val="24"/>
        </w:rPr>
        <w:t xml:space="preserve">αγνοεί </w:t>
      </w:r>
      <w:r w:rsidRPr="00663941">
        <w:rPr>
          <w:rFonts w:eastAsia="Times New Roman" w:cs="Times New Roman"/>
          <w:szCs w:val="24"/>
        </w:rPr>
        <w:t>κ</w:t>
      </w:r>
      <w:r>
        <w:rPr>
          <w:rFonts w:eastAsia="Times New Roman" w:cs="Times New Roman"/>
          <w:szCs w:val="24"/>
        </w:rPr>
        <w:t>. Αμανατίδης, αλλά δ</w:t>
      </w:r>
      <w:r>
        <w:rPr>
          <w:rFonts w:eastAsia="Times New Roman" w:cs="Times New Roman"/>
          <w:szCs w:val="24"/>
        </w:rPr>
        <w:t xml:space="preserve">εν τον μεμφόμαστε για αυτό, </w:t>
      </w:r>
      <w:r w:rsidRPr="00663941">
        <w:rPr>
          <w:rFonts w:eastAsia="Times New Roman" w:cs="Times New Roman"/>
          <w:szCs w:val="24"/>
        </w:rPr>
        <w:t xml:space="preserve">είναι </w:t>
      </w:r>
      <w:r>
        <w:rPr>
          <w:rFonts w:eastAsia="Times New Roman" w:cs="Times New Roman"/>
          <w:szCs w:val="24"/>
        </w:rPr>
        <w:t>Υ</w:t>
      </w:r>
      <w:r w:rsidRPr="00663941">
        <w:rPr>
          <w:rFonts w:eastAsia="Times New Roman" w:cs="Times New Roman"/>
          <w:szCs w:val="24"/>
        </w:rPr>
        <w:t>πουργός δεν είναι κάθε μέρα εδώ</w:t>
      </w:r>
      <w:r>
        <w:rPr>
          <w:rFonts w:eastAsia="Times New Roman" w:cs="Times New Roman"/>
          <w:szCs w:val="24"/>
        </w:rPr>
        <w:t>. Ό</w:t>
      </w:r>
      <w:r w:rsidRPr="00663941">
        <w:rPr>
          <w:rFonts w:eastAsia="Times New Roman" w:cs="Times New Roman"/>
          <w:szCs w:val="24"/>
        </w:rPr>
        <w:t>ταν έ</w:t>
      </w:r>
      <w:r>
        <w:rPr>
          <w:rFonts w:eastAsia="Times New Roman" w:cs="Times New Roman"/>
          <w:szCs w:val="24"/>
        </w:rPr>
        <w:t>ρχονται κείμενα συμβάσεων για κύ</w:t>
      </w:r>
      <w:r w:rsidRPr="00663941">
        <w:rPr>
          <w:rFonts w:eastAsia="Times New Roman" w:cs="Times New Roman"/>
          <w:szCs w:val="24"/>
        </w:rPr>
        <w:t xml:space="preserve">ρωση </w:t>
      </w:r>
      <w:r>
        <w:rPr>
          <w:rFonts w:eastAsia="Times New Roman" w:cs="Times New Roman"/>
          <w:szCs w:val="24"/>
        </w:rPr>
        <w:t xml:space="preserve">από την Εθνική Αντιπροσωπεία, </w:t>
      </w:r>
      <w:r w:rsidRPr="00663941">
        <w:rPr>
          <w:rFonts w:eastAsia="Times New Roman" w:cs="Times New Roman"/>
          <w:szCs w:val="24"/>
        </w:rPr>
        <w:t>η δική μας παράταξη</w:t>
      </w:r>
      <w:r>
        <w:rPr>
          <w:rFonts w:eastAsia="Times New Roman" w:cs="Times New Roman"/>
          <w:szCs w:val="24"/>
        </w:rPr>
        <w:t>,</w:t>
      </w:r>
      <w:r w:rsidRPr="00663941">
        <w:rPr>
          <w:rFonts w:eastAsia="Times New Roman" w:cs="Times New Roman"/>
          <w:szCs w:val="24"/>
        </w:rPr>
        <w:t xml:space="preserve"> επειδή ο </w:t>
      </w:r>
      <w:r>
        <w:rPr>
          <w:rFonts w:eastAsia="Times New Roman" w:cs="Times New Roman"/>
          <w:szCs w:val="24"/>
        </w:rPr>
        <w:t>Κανονισμός</w:t>
      </w:r>
      <w:r w:rsidRPr="00663941">
        <w:rPr>
          <w:rFonts w:eastAsia="Times New Roman" w:cs="Times New Roman"/>
          <w:szCs w:val="24"/>
        </w:rPr>
        <w:t xml:space="preserve"> έχει προβλήματα</w:t>
      </w:r>
      <w:r>
        <w:rPr>
          <w:rFonts w:eastAsia="Times New Roman" w:cs="Times New Roman"/>
          <w:szCs w:val="24"/>
        </w:rPr>
        <w:t>, κύριε Αμανατίδη,</w:t>
      </w:r>
      <w:r w:rsidRPr="00663941">
        <w:rPr>
          <w:rFonts w:eastAsia="Times New Roman" w:cs="Times New Roman"/>
          <w:szCs w:val="24"/>
        </w:rPr>
        <w:t xml:space="preserve"> επιφυλάσσεται ούτως ώστε να έχει πλήρες </w:t>
      </w:r>
      <w:r w:rsidRPr="00663941">
        <w:rPr>
          <w:rFonts w:eastAsia="Times New Roman" w:cs="Times New Roman"/>
          <w:szCs w:val="24"/>
        </w:rPr>
        <w:t xml:space="preserve">δικαίωμα </w:t>
      </w:r>
      <w:r>
        <w:rPr>
          <w:rFonts w:eastAsia="Times New Roman" w:cs="Times New Roman"/>
          <w:szCs w:val="24"/>
        </w:rPr>
        <w:t>λόγου και ο Κοινοβουλευτικός Ε</w:t>
      </w:r>
      <w:r w:rsidRPr="00663941">
        <w:rPr>
          <w:rFonts w:eastAsia="Times New Roman" w:cs="Times New Roman"/>
          <w:szCs w:val="24"/>
        </w:rPr>
        <w:t>κπρόσωπος</w:t>
      </w:r>
      <w:r>
        <w:rPr>
          <w:rFonts w:eastAsia="Times New Roman" w:cs="Times New Roman"/>
          <w:szCs w:val="24"/>
        </w:rPr>
        <w:t>,</w:t>
      </w:r>
      <w:r w:rsidRPr="00663941">
        <w:rPr>
          <w:rFonts w:eastAsia="Times New Roman" w:cs="Times New Roman"/>
          <w:szCs w:val="24"/>
        </w:rPr>
        <w:t xml:space="preserve"> αλλά και</w:t>
      </w:r>
      <w:r>
        <w:rPr>
          <w:rFonts w:eastAsia="Times New Roman" w:cs="Times New Roman"/>
          <w:szCs w:val="24"/>
        </w:rPr>
        <w:t xml:space="preserve"> ο </w:t>
      </w:r>
      <w:r>
        <w:rPr>
          <w:rFonts w:eastAsia="Times New Roman" w:cs="Times New Roman"/>
          <w:szCs w:val="24"/>
        </w:rPr>
        <w:t>ε</w:t>
      </w:r>
      <w:r>
        <w:rPr>
          <w:rFonts w:eastAsia="Times New Roman" w:cs="Times New Roman"/>
          <w:szCs w:val="24"/>
        </w:rPr>
        <w:t>ισηγητής στην Ολομέλεια. Α</w:t>
      </w:r>
      <w:r w:rsidRPr="00663941">
        <w:rPr>
          <w:rFonts w:eastAsia="Times New Roman" w:cs="Times New Roman"/>
          <w:szCs w:val="24"/>
        </w:rPr>
        <w:t>υτό το κάνου</w:t>
      </w:r>
      <w:r>
        <w:rPr>
          <w:rFonts w:eastAsia="Times New Roman" w:cs="Times New Roman"/>
          <w:szCs w:val="24"/>
        </w:rPr>
        <w:t>με</w:t>
      </w:r>
      <w:r w:rsidRPr="00663941">
        <w:rPr>
          <w:rFonts w:eastAsia="Times New Roman" w:cs="Times New Roman"/>
          <w:szCs w:val="24"/>
        </w:rPr>
        <w:t xml:space="preserve"> επί τρία χρόνια</w:t>
      </w:r>
      <w:r>
        <w:rPr>
          <w:rFonts w:eastAsia="Times New Roman" w:cs="Times New Roman"/>
          <w:szCs w:val="24"/>
        </w:rPr>
        <w:t>.</w:t>
      </w:r>
      <w:r w:rsidRPr="00663941">
        <w:rPr>
          <w:rFonts w:eastAsia="Times New Roman" w:cs="Times New Roman"/>
          <w:szCs w:val="24"/>
        </w:rPr>
        <w:t xml:space="preserve"> </w:t>
      </w:r>
    </w:p>
    <w:p w14:paraId="23A6135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Έχουμε διασώσει</w:t>
      </w:r>
      <w:r w:rsidRPr="00663941">
        <w:rPr>
          <w:rFonts w:eastAsia="Times New Roman" w:cs="Times New Roman"/>
          <w:szCs w:val="24"/>
        </w:rPr>
        <w:t xml:space="preserve"> πάρα πολλές φορές και το κύρος της Βουλής με αυτή την πρακτική</w:t>
      </w:r>
      <w:r>
        <w:rPr>
          <w:rFonts w:eastAsia="Times New Roman" w:cs="Times New Roman"/>
          <w:szCs w:val="24"/>
        </w:rPr>
        <w:t>.</w:t>
      </w:r>
      <w:r w:rsidRPr="00663941">
        <w:rPr>
          <w:rFonts w:eastAsia="Times New Roman" w:cs="Times New Roman"/>
          <w:szCs w:val="24"/>
        </w:rPr>
        <w:t xml:space="preserve"> </w:t>
      </w:r>
      <w:r>
        <w:rPr>
          <w:rFonts w:eastAsia="Times New Roman" w:cs="Times New Roman"/>
          <w:szCs w:val="24"/>
        </w:rPr>
        <w:t>Γ</w:t>
      </w:r>
      <w:r w:rsidRPr="00663941">
        <w:rPr>
          <w:rFonts w:eastAsia="Times New Roman" w:cs="Times New Roman"/>
          <w:szCs w:val="24"/>
        </w:rPr>
        <w:t>ιατί</w:t>
      </w:r>
      <w:r>
        <w:rPr>
          <w:rFonts w:eastAsia="Times New Roman" w:cs="Times New Roman"/>
          <w:szCs w:val="24"/>
        </w:rPr>
        <w:t>;</w:t>
      </w:r>
      <w:r w:rsidRPr="00663941">
        <w:rPr>
          <w:rFonts w:eastAsia="Times New Roman" w:cs="Times New Roman"/>
          <w:szCs w:val="24"/>
        </w:rPr>
        <w:t xml:space="preserve"> </w:t>
      </w:r>
      <w:r>
        <w:rPr>
          <w:rFonts w:eastAsia="Times New Roman" w:cs="Times New Roman"/>
          <w:szCs w:val="24"/>
        </w:rPr>
        <w:t>Δ</w:t>
      </w:r>
      <w:r w:rsidRPr="00663941">
        <w:rPr>
          <w:rFonts w:eastAsia="Times New Roman" w:cs="Times New Roman"/>
          <w:szCs w:val="24"/>
        </w:rPr>
        <w:t>ιότι</w:t>
      </w:r>
      <w:r>
        <w:rPr>
          <w:rFonts w:eastAsia="Times New Roman" w:cs="Times New Roman"/>
          <w:szCs w:val="24"/>
        </w:rPr>
        <w:t>, κύριε</w:t>
      </w:r>
      <w:r w:rsidRPr="00663941">
        <w:rPr>
          <w:rFonts w:eastAsia="Times New Roman" w:cs="Times New Roman"/>
          <w:szCs w:val="24"/>
        </w:rPr>
        <w:t xml:space="preserve"> Αμανατίδη</w:t>
      </w:r>
      <w:r>
        <w:rPr>
          <w:rFonts w:eastAsia="Times New Roman" w:cs="Times New Roman"/>
          <w:szCs w:val="24"/>
        </w:rPr>
        <w:t>,</w:t>
      </w:r>
      <w:r w:rsidRPr="00663941">
        <w:rPr>
          <w:rFonts w:eastAsia="Times New Roman" w:cs="Times New Roman"/>
          <w:szCs w:val="24"/>
        </w:rPr>
        <w:t xml:space="preserve"> είναι θλιβερό η </w:t>
      </w:r>
      <w:r>
        <w:rPr>
          <w:rFonts w:eastAsia="Times New Roman" w:cs="Times New Roman"/>
          <w:szCs w:val="24"/>
        </w:rPr>
        <w:t>Α</w:t>
      </w:r>
      <w:r w:rsidRPr="00663941">
        <w:rPr>
          <w:rFonts w:eastAsia="Times New Roman" w:cs="Times New Roman"/>
          <w:szCs w:val="24"/>
        </w:rPr>
        <w:t xml:space="preserve">ίθουσα </w:t>
      </w:r>
      <w:r>
        <w:rPr>
          <w:rFonts w:eastAsia="Times New Roman" w:cs="Times New Roman"/>
          <w:szCs w:val="24"/>
        </w:rPr>
        <w:t xml:space="preserve">να </w:t>
      </w:r>
      <w:r w:rsidRPr="00663941">
        <w:rPr>
          <w:rFonts w:eastAsia="Times New Roman" w:cs="Times New Roman"/>
          <w:szCs w:val="24"/>
        </w:rPr>
        <w:t>είναι ανοιχτή</w:t>
      </w:r>
      <w:r>
        <w:rPr>
          <w:rFonts w:eastAsia="Times New Roman" w:cs="Times New Roman"/>
          <w:szCs w:val="24"/>
        </w:rPr>
        <w:t>, να έχουμε συνεδρίαση,</w:t>
      </w:r>
      <w:r w:rsidRPr="00663941">
        <w:rPr>
          <w:rFonts w:eastAsia="Times New Roman" w:cs="Times New Roman"/>
          <w:szCs w:val="24"/>
        </w:rPr>
        <w:t xml:space="preserve"> η κοινωνία έξω να έχει </w:t>
      </w:r>
      <w:r>
        <w:rPr>
          <w:rFonts w:eastAsia="Times New Roman" w:cs="Times New Roman"/>
          <w:szCs w:val="24"/>
        </w:rPr>
        <w:t>μια</w:t>
      </w:r>
      <w:r w:rsidRPr="00663941">
        <w:rPr>
          <w:rFonts w:eastAsia="Times New Roman" w:cs="Times New Roman"/>
          <w:szCs w:val="24"/>
        </w:rPr>
        <w:t xml:space="preserve"> σειρά από προβλήματα και η Βουλή να συζητάει</w:t>
      </w:r>
      <w:r>
        <w:rPr>
          <w:rFonts w:eastAsia="Times New Roman" w:cs="Times New Roman"/>
          <w:szCs w:val="24"/>
        </w:rPr>
        <w:t xml:space="preserve"> άλλα. Με τη</w:t>
      </w:r>
      <w:r w:rsidRPr="00663941">
        <w:rPr>
          <w:rFonts w:eastAsia="Times New Roman" w:cs="Times New Roman"/>
          <w:szCs w:val="24"/>
        </w:rPr>
        <w:t xml:space="preserve"> </w:t>
      </w:r>
      <w:r>
        <w:rPr>
          <w:rFonts w:eastAsia="Times New Roman" w:cs="Times New Roman"/>
          <w:szCs w:val="24"/>
        </w:rPr>
        <w:t>δυνατότητά μας</w:t>
      </w:r>
      <w:r w:rsidRPr="00663941">
        <w:rPr>
          <w:rFonts w:eastAsia="Times New Roman" w:cs="Times New Roman"/>
          <w:szCs w:val="24"/>
        </w:rPr>
        <w:t xml:space="preserve"> να συνδέουμε την </w:t>
      </w:r>
      <w:r>
        <w:rPr>
          <w:rFonts w:eastAsia="Times New Roman" w:cs="Times New Roman"/>
          <w:szCs w:val="24"/>
        </w:rPr>
        <w:t>ε</w:t>
      </w:r>
      <w:r w:rsidRPr="00663941">
        <w:rPr>
          <w:rFonts w:eastAsia="Times New Roman" w:cs="Times New Roman"/>
          <w:szCs w:val="24"/>
        </w:rPr>
        <w:t>πικαιρότητα με την Εθνική Αντιπροσωπεία είναι κάτι καλό</w:t>
      </w:r>
      <w:r>
        <w:rPr>
          <w:rFonts w:eastAsia="Times New Roman" w:cs="Times New Roman"/>
          <w:szCs w:val="24"/>
        </w:rPr>
        <w:t>.</w:t>
      </w:r>
      <w:r w:rsidRPr="00663941">
        <w:rPr>
          <w:rFonts w:eastAsia="Times New Roman" w:cs="Times New Roman"/>
          <w:szCs w:val="24"/>
        </w:rPr>
        <w:t xml:space="preserve"> </w:t>
      </w:r>
      <w:r>
        <w:rPr>
          <w:rFonts w:eastAsia="Times New Roman" w:cs="Times New Roman"/>
          <w:szCs w:val="24"/>
        </w:rPr>
        <w:t>Μ</w:t>
      </w:r>
      <w:r w:rsidRPr="00663941">
        <w:rPr>
          <w:rFonts w:eastAsia="Times New Roman" w:cs="Times New Roman"/>
          <w:szCs w:val="24"/>
        </w:rPr>
        <w:t xml:space="preserve">ε τη δυνατότητά μας αυτή προσφέρουμε και </w:t>
      </w:r>
      <w:r w:rsidRPr="00663941">
        <w:rPr>
          <w:rFonts w:eastAsia="Times New Roman" w:cs="Times New Roman"/>
          <w:szCs w:val="24"/>
        </w:rPr>
        <w:t>δεν αφαιρού</w:t>
      </w:r>
      <w:r>
        <w:rPr>
          <w:rFonts w:eastAsia="Times New Roman" w:cs="Times New Roman"/>
          <w:szCs w:val="24"/>
        </w:rPr>
        <w:t>με.</w:t>
      </w:r>
    </w:p>
    <w:p w14:paraId="23A6135D"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Εσείς,</w:t>
      </w:r>
      <w:r w:rsidRPr="00663941">
        <w:rPr>
          <w:rFonts w:eastAsia="Times New Roman" w:cs="Times New Roman"/>
          <w:szCs w:val="24"/>
        </w:rPr>
        <w:t xml:space="preserve"> </w:t>
      </w:r>
      <w:r>
        <w:rPr>
          <w:rFonts w:eastAsia="Times New Roman" w:cs="Times New Roman"/>
          <w:szCs w:val="24"/>
        </w:rPr>
        <w:t xml:space="preserve">όμως, είστε </w:t>
      </w:r>
      <w:r w:rsidRPr="00663941">
        <w:rPr>
          <w:rFonts w:eastAsia="Times New Roman" w:cs="Times New Roman"/>
          <w:szCs w:val="24"/>
        </w:rPr>
        <w:t xml:space="preserve">και μέλος της </w:t>
      </w:r>
      <w:r>
        <w:rPr>
          <w:rFonts w:eastAsia="Times New Roman" w:cs="Times New Roman"/>
          <w:szCs w:val="24"/>
        </w:rPr>
        <w:t>Κ</w:t>
      </w:r>
      <w:r w:rsidRPr="00663941">
        <w:rPr>
          <w:rFonts w:eastAsia="Times New Roman" w:cs="Times New Roman"/>
          <w:szCs w:val="24"/>
        </w:rPr>
        <w:t>υβέρνησης</w:t>
      </w:r>
      <w:r>
        <w:rPr>
          <w:rFonts w:eastAsia="Times New Roman" w:cs="Times New Roman"/>
          <w:szCs w:val="24"/>
        </w:rPr>
        <w:t xml:space="preserve">. Για τις </w:t>
      </w:r>
      <w:r w:rsidRPr="00663941">
        <w:rPr>
          <w:rFonts w:eastAsia="Times New Roman" w:cs="Times New Roman"/>
          <w:szCs w:val="24"/>
        </w:rPr>
        <w:t>διαδικασίες που ακολουθεί η Βουλή έχει το</w:t>
      </w:r>
      <w:r>
        <w:rPr>
          <w:rFonts w:eastAsia="Times New Roman" w:cs="Times New Roman"/>
          <w:szCs w:val="24"/>
        </w:rPr>
        <w:t>ν</w:t>
      </w:r>
      <w:r w:rsidRPr="00663941">
        <w:rPr>
          <w:rFonts w:eastAsia="Times New Roman" w:cs="Times New Roman"/>
          <w:szCs w:val="24"/>
        </w:rPr>
        <w:t xml:space="preserve"> λόγο </w:t>
      </w:r>
      <w:r>
        <w:rPr>
          <w:rFonts w:eastAsia="Times New Roman" w:cs="Times New Roman"/>
          <w:szCs w:val="24"/>
        </w:rPr>
        <w:t xml:space="preserve">ο </w:t>
      </w:r>
      <w:r w:rsidRPr="00663941">
        <w:rPr>
          <w:rFonts w:eastAsia="Times New Roman" w:cs="Times New Roman"/>
          <w:szCs w:val="24"/>
        </w:rPr>
        <w:t>εκπρόσωπό</w:t>
      </w:r>
      <w:r>
        <w:rPr>
          <w:rFonts w:eastAsia="Times New Roman" w:cs="Times New Roman"/>
          <w:szCs w:val="24"/>
        </w:rPr>
        <w:t>ς</w:t>
      </w:r>
      <w:r w:rsidRPr="00663941">
        <w:rPr>
          <w:rFonts w:eastAsia="Times New Roman" w:cs="Times New Roman"/>
          <w:szCs w:val="24"/>
        </w:rPr>
        <w:t xml:space="preserve"> </w:t>
      </w:r>
      <w:r>
        <w:rPr>
          <w:rFonts w:eastAsia="Times New Roman" w:cs="Times New Roman"/>
          <w:szCs w:val="24"/>
        </w:rPr>
        <w:t>σας.</w:t>
      </w:r>
      <w:r w:rsidRPr="00663941">
        <w:rPr>
          <w:rFonts w:eastAsia="Times New Roman" w:cs="Times New Roman"/>
          <w:szCs w:val="24"/>
        </w:rPr>
        <w:t xml:space="preserve"> </w:t>
      </w:r>
      <w:r>
        <w:rPr>
          <w:rFonts w:eastAsia="Times New Roman" w:cs="Times New Roman"/>
          <w:szCs w:val="24"/>
        </w:rPr>
        <w:t>Εσείς είστε ο</w:t>
      </w:r>
      <w:r w:rsidRPr="00663941">
        <w:rPr>
          <w:rFonts w:eastAsia="Times New Roman" w:cs="Times New Roman"/>
          <w:szCs w:val="24"/>
        </w:rPr>
        <w:t xml:space="preserve"> τελευταίος ως μέλος της </w:t>
      </w:r>
      <w:r>
        <w:rPr>
          <w:rFonts w:eastAsia="Times New Roman" w:cs="Times New Roman"/>
          <w:szCs w:val="24"/>
        </w:rPr>
        <w:t>Κ</w:t>
      </w:r>
      <w:r w:rsidRPr="00663941">
        <w:rPr>
          <w:rFonts w:eastAsia="Times New Roman" w:cs="Times New Roman"/>
          <w:szCs w:val="24"/>
        </w:rPr>
        <w:t>υβέρνησης που έχετε να πάρετε το</w:t>
      </w:r>
      <w:r>
        <w:rPr>
          <w:rFonts w:eastAsia="Times New Roman" w:cs="Times New Roman"/>
          <w:szCs w:val="24"/>
        </w:rPr>
        <w:t>ν</w:t>
      </w:r>
      <w:r w:rsidRPr="00663941">
        <w:rPr>
          <w:rFonts w:eastAsia="Times New Roman" w:cs="Times New Roman"/>
          <w:szCs w:val="24"/>
        </w:rPr>
        <w:t xml:space="preserve"> λόγο </w:t>
      </w:r>
      <w:r>
        <w:rPr>
          <w:rFonts w:eastAsia="Times New Roman" w:cs="Times New Roman"/>
          <w:szCs w:val="24"/>
        </w:rPr>
        <w:t>επί του θέματος αυτού. Ε</w:t>
      </w:r>
      <w:r w:rsidRPr="00663941">
        <w:rPr>
          <w:rFonts w:eastAsia="Times New Roman" w:cs="Times New Roman"/>
          <w:szCs w:val="24"/>
        </w:rPr>
        <w:t>μείς</w:t>
      </w:r>
      <w:r>
        <w:rPr>
          <w:rFonts w:eastAsia="Times New Roman" w:cs="Times New Roman"/>
          <w:szCs w:val="24"/>
        </w:rPr>
        <w:t xml:space="preserve">, το Σώμα </w:t>
      </w:r>
      <w:r>
        <w:rPr>
          <w:rFonts w:eastAsia="Times New Roman" w:cs="Times New Roman"/>
          <w:szCs w:val="24"/>
        </w:rPr>
        <w:lastRenderedPageBreak/>
        <w:t xml:space="preserve">καθορίζουμε και έχουμε το Προεδρείο που διευθύνει τις συζητήσεις. </w:t>
      </w:r>
    </w:p>
    <w:p w14:paraId="23A6135E"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Σας παρακαλώ, κύριε Λοβέρδο, να μιλήσετε επί προσωπικού. </w:t>
      </w:r>
    </w:p>
    <w:p w14:paraId="23A6135F"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προσωπικό δεν έχει χαρακτήρα προσβολής από τον κ. Αμανατίδη. Είν</w:t>
      </w:r>
      <w:r>
        <w:rPr>
          <w:rFonts w:eastAsia="Times New Roman" w:cs="Times New Roman"/>
          <w:szCs w:val="24"/>
        </w:rPr>
        <w:t xml:space="preserve">αι ευπρεπής, αλλά έχει το χαρακτήρα της παρέμβασής του σε μια </w:t>
      </w:r>
      <w:r w:rsidRPr="00663941">
        <w:rPr>
          <w:rFonts w:eastAsia="Times New Roman" w:cs="Times New Roman"/>
          <w:szCs w:val="24"/>
        </w:rPr>
        <w:t xml:space="preserve">διαδικασία που αφορά την κοινοβουλευτική </w:t>
      </w:r>
      <w:r>
        <w:rPr>
          <w:rFonts w:eastAsia="Times New Roman" w:cs="Times New Roman"/>
          <w:szCs w:val="24"/>
        </w:rPr>
        <w:t>τάξη</w:t>
      </w:r>
      <w:r w:rsidRPr="00663941">
        <w:rPr>
          <w:rFonts w:eastAsia="Times New Roman" w:cs="Times New Roman"/>
          <w:szCs w:val="24"/>
        </w:rPr>
        <w:t xml:space="preserve"> και </w:t>
      </w:r>
      <w:r>
        <w:rPr>
          <w:rFonts w:eastAsia="Times New Roman" w:cs="Times New Roman"/>
          <w:szCs w:val="24"/>
        </w:rPr>
        <w:t>π</w:t>
      </w:r>
      <w:r w:rsidRPr="00663941">
        <w:rPr>
          <w:rFonts w:eastAsia="Times New Roman" w:cs="Times New Roman"/>
          <w:szCs w:val="24"/>
        </w:rPr>
        <w:t xml:space="preserve">ροφανώς όχι την </w:t>
      </w:r>
      <w:r>
        <w:rPr>
          <w:rFonts w:eastAsia="Times New Roman" w:cs="Times New Roman"/>
          <w:szCs w:val="24"/>
        </w:rPr>
        <w:t>Κ</w:t>
      </w:r>
      <w:r w:rsidRPr="00663941">
        <w:rPr>
          <w:rFonts w:eastAsia="Times New Roman" w:cs="Times New Roman"/>
          <w:szCs w:val="24"/>
        </w:rPr>
        <w:t>υβέρνηση</w:t>
      </w:r>
      <w:r>
        <w:rPr>
          <w:rFonts w:eastAsia="Times New Roman" w:cs="Times New Roman"/>
          <w:szCs w:val="24"/>
        </w:rPr>
        <w:t>.</w:t>
      </w:r>
    </w:p>
    <w:p w14:paraId="23A61360"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Τελειώνοντας, κύριε Πρόεδρε,</w:t>
      </w:r>
      <w:r w:rsidRPr="00663941">
        <w:rPr>
          <w:rFonts w:eastAsia="Times New Roman" w:cs="Times New Roman"/>
          <w:szCs w:val="24"/>
        </w:rPr>
        <w:t xml:space="preserve"> είνα</w:t>
      </w:r>
      <w:r>
        <w:rPr>
          <w:rFonts w:eastAsia="Times New Roman" w:cs="Times New Roman"/>
          <w:szCs w:val="24"/>
        </w:rPr>
        <w:t>ι δυνατόν εν</w:t>
      </w:r>
      <w:r>
        <w:rPr>
          <w:rFonts w:eastAsia="Times New Roman" w:cs="Times New Roman"/>
          <w:szCs w:val="24"/>
        </w:rPr>
        <w:t xml:space="preserve"> </w:t>
      </w:r>
      <w:r>
        <w:rPr>
          <w:rFonts w:eastAsia="Times New Roman" w:cs="Times New Roman"/>
          <w:szCs w:val="24"/>
        </w:rPr>
        <w:t xml:space="preserve">όψει όλης αυτής της </w:t>
      </w:r>
      <w:proofErr w:type="spellStart"/>
      <w:r>
        <w:rPr>
          <w:rFonts w:eastAsia="Times New Roman" w:cs="Times New Roman"/>
          <w:szCs w:val="24"/>
        </w:rPr>
        <w:t>υπερ</w:t>
      </w:r>
      <w:proofErr w:type="spellEnd"/>
      <w:r>
        <w:rPr>
          <w:rFonts w:eastAsia="Times New Roman" w:cs="Times New Roman"/>
          <w:szCs w:val="24"/>
        </w:rPr>
        <w:t xml:space="preserve"> τριετούς εμπειρίας </w:t>
      </w:r>
      <w:r w:rsidRPr="00663941">
        <w:rPr>
          <w:rFonts w:eastAsia="Times New Roman" w:cs="Times New Roman"/>
          <w:szCs w:val="24"/>
        </w:rPr>
        <w:t>να διακόπτεται ομιλητής</w:t>
      </w:r>
      <w:r>
        <w:rPr>
          <w:rFonts w:eastAsia="Times New Roman" w:cs="Times New Roman"/>
          <w:szCs w:val="24"/>
        </w:rPr>
        <w:t>,</w:t>
      </w:r>
      <w:r w:rsidRPr="00663941">
        <w:rPr>
          <w:rFonts w:eastAsia="Times New Roman" w:cs="Times New Roman"/>
          <w:szCs w:val="24"/>
        </w:rPr>
        <w:t xml:space="preserve"> </w:t>
      </w:r>
      <w:r>
        <w:rPr>
          <w:rFonts w:eastAsia="Times New Roman" w:cs="Times New Roman"/>
          <w:szCs w:val="24"/>
        </w:rPr>
        <w:t>ε</w:t>
      </w:r>
      <w:r w:rsidRPr="00663941">
        <w:rPr>
          <w:rFonts w:eastAsia="Times New Roman" w:cs="Times New Roman"/>
          <w:szCs w:val="24"/>
        </w:rPr>
        <w:t xml:space="preserve">ιδικά όταν είναι </w:t>
      </w:r>
      <w:r>
        <w:rPr>
          <w:rFonts w:eastAsia="Times New Roman" w:cs="Times New Roman"/>
          <w:szCs w:val="24"/>
        </w:rPr>
        <w:t xml:space="preserve">Κοινοβουλευτικός Εκπρόσωπος, επειδή γενικεύει; Μα, προς </w:t>
      </w:r>
      <w:r>
        <w:rPr>
          <w:rFonts w:eastAsia="Times New Roman" w:cs="Times New Roman"/>
          <w:szCs w:val="24"/>
        </w:rPr>
        <w:t>θ</w:t>
      </w:r>
      <w:r>
        <w:rPr>
          <w:rFonts w:eastAsia="Times New Roman" w:cs="Times New Roman"/>
          <w:szCs w:val="24"/>
        </w:rPr>
        <w:t xml:space="preserve">εού! </w:t>
      </w:r>
    </w:p>
    <w:p w14:paraId="23A61361"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Το είπα αυτό, κύριε Λοβέρδο, επανειλημμένα.</w:t>
      </w:r>
    </w:p>
    <w:p w14:paraId="23A61362"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Δαβάκης ως </w:t>
      </w:r>
      <w:proofErr w:type="spellStart"/>
      <w:r>
        <w:rPr>
          <w:rFonts w:eastAsia="Times New Roman" w:cs="Times New Roman"/>
          <w:szCs w:val="24"/>
        </w:rPr>
        <w:t>αντιλέγων</w:t>
      </w:r>
      <w:proofErr w:type="spellEnd"/>
      <w:r>
        <w:rPr>
          <w:rFonts w:eastAsia="Times New Roman" w:cs="Times New Roman"/>
          <w:szCs w:val="24"/>
        </w:rPr>
        <w:t xml:space="preserve"> από το κόμμα της </w:t>
      </w:r>
      <w:r w:rsidRPr="005738A7">
        <w:rPr>
          <w:rFonts w:eastAsia="Times New Roman" w:cs="Times New Roman"/>
        </w:rPr>
        <w:t>Νέας Δημοκρατίας</w:t>
      </w:r>
      <w:r>
        <w:rPr>
          <w:rFonts w:eastAsia="Times New Roman" w:cs="Times New Roman"/>
          <w:szCs w:val="24"/>
        </w:rPr>
        <w:t xml:space="preserve">. </w:t>
      </w:r>
    </w:p>
    <w:p w14:paraId="23A61363"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Κύριε Δαβάκη, έ</w:t>
      </w:r>
      <w:r>
        <w:rPr>
          <w:rFonts w:eastAsia="Times New Roman" w:cs="Times New Roman"/>
          <w:szCs w:val="24"/>
        </w:rPr>
        <w:t xml:space="preserve">χετε </w:t>
      </w:r>
      <w:r>
        <w:rPr>
          <w:rFonts w:eastAsia="Times New Roman" w:cs="Times New Roman"/>
          <w:szCs w:val="24"/>
        </w:rPr>
        <w:t xml:space="preserve">τον λόγο για πέντε λεπτά. </w:t>
      </w:r>
    </w:p>
    <w:p w14:paraId="23A61364" w14:textId="77777777" w:rsidR="002C273E" w:rsidRDefault="0061121E">
      <w:pPr>
        <w:spacing w:line="600" w:lineRule="auto"/>
        <w:ind w:firstLine="720"/>
        <w:jc w:val="both"/>
        <w:rPr>
          <w:rFonts w:eastAsia="Times New Roman" w:cs="Times New Roman"/>
          <w:szCs w:val="24"/>
        </w:rPr>
      </w:pPr>
      <w:r w:rsidRPr="00830E04">
        <w:rPr>
          <w:rFonts w:eastAsia="Times New Roman" w:cs="Times New Roman"/>
          <w:b/>
          <w:szCs w:val="24"/>
        </w:rPr>
        <w:lastRenderedPageBreak/>
        <w:t xml:space="preserve">ΚΩΝΣΤΑΝΤΙΝΟΣ ΚΑΤΣΙΚΗΣ: </w:t>
      </w:r>
      <w:r>
        <w:rPr>
          <w:rFonts w:eastAsia="Times New Roman" w:cs="Times New Roman"/>
          <w:szCs w:val="24"/>
        </w:rPr>
        <w:t xml:space="preserve">Κύριε Πρόεδρε, θα ήθελα τον λόγο. </w:t>
      </w:r>
    </w:p>
    <w:p w14:paraId="23A61365"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έχετε προσωπικό θέμα;</w:t>
      </w:r>
    </w:p>
    <w:p w14:paraId="23A61366" w14:textId="77777777" w:rsidR="002C273E" w:rsidRDefault="0061121E">
      <w:pPr>
        <w:spacing w:line="600" w:lineRule="auto"/>
        <w:ind w:firstLine="720"/>
        <w:jc w:val="both"/>
        <w:rPr>
          <w:rFonts w:eastAsia="Times New Roman" w:cs="Times New Roman"/>
          <w:szCs w:val="24"/>
        </w:rPr>
      </w:pPr>
      <w:r w:rsidRPr="00830E04">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 xml:space="preserve">Αναφέρθηκε σε εμένα ο κ. Λοβέρδος. </w:t>
      </w:r>
    </w:p>
    <w:p w14:paraId="23A61367"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Ωραία, αναφέρθηκε, αλλά δεν είστε υποχρεωμένος να απαντήσετε. Έτσι δεν είναι; </w:t>
      </w:r>
    </w:p>
    <w:p w14:paraId="23A61368" w14:textId="77777777" w:rsidR="002C273E" w:rsidRDefault="0061121E">
      <w:pPr>
        <w:spacing w:line="600" w:lineRule="auto"/>
        <w:ind w:firstLine="720"/>
        <w:jc w:val="both"/>
        <w:rPr>
          <w:rFonts w:eastAsia="Times New Roman" w:cs="Times New Roman"/>
          <w:szCs w:val="24"/>
        </w:rPr>
      </w:pPr>
      <w:r w:rsidRPr="00830E04">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Υποχρεωμένος δεν είμαι, αλλά δώστε μου τον λόγο</w:t>
      </w:r>
      <w:r>
        <w:rPr>
          <w:rFonts w:eastAsia="Times New Roman" w:cs="Times New Roman"/>
          <w:szCs w:val="24"/>
        </w:rPr>
        <w:t>,</w:t>
      </w:r>
      <w:r>
        <w:rPr>
          <w:rFonts w:eastAsia="Times New Roman" w:cs="Times New Roman"/>
          <w:szCs w:val="24"/>
        </w:rPr>
        <w:t xml:space="preserve"> αφού το κρίνω ότι πρέπει, εν</w:t>
      </w:r>
      <w:r>
        <w:rPr>
          <w:rFonts w:eastAsia="Times New Roman" w:cs="Times New Roman"/>
          <w:szCs w:val="24"/>
        </w:rPr>
        <w:t xml:space="preserve"> </w:t>
      </w:r>
      <w:r>
        <w:rPr>
          <w:rFonts w:eastAsia="Times New Roman" w:cs="Times New Roman"/>
          <w:szCs w:val="24"/>
        </w:rPr>
        <w:t>όψει το</w:t>
      </w:r>
      <w:r>
        <w:rPr>
          <w:rFonts w:eastAsia="Times New Roman" w:cs="Times New Roman"/>
          <w:szCs w:val="24"/>
        </w:rPr>
        <w:t>ύ</w:t>
      </w:r>
      <w:r>
        <w:rPr>
          <w:rFonts w:eastAsia="Times New Roman" w:cs="Times New Roman"/>
          <w:szCs w:val="24"/>
        </w:rPr>
        <w:t xml:space="preserve"> ότι μου το ζήτησε ο κ. Λοβέρδος. </w:t>
      </w:r>
    </w:p>
    <w:p w14:paraId="23A61369"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w:t>
      </w:r>
      <w:r w:rsidRPr="00FE0241">
        <w:rPr>
          <w:rFonts w:eastAsia="Times New Roman" w:cs="Times New Roman"/>
          <w:b/>
          <w:szCs w:val="24"/>
        </w:rPr>
        <w:t>ς</w:t>
      </w:r>
      <w:proofErr w:type="spellEnd"/>
      <w:r w:rsidRPr="00FE0241">
        <w:rPr>
          <w:rFonts w:eastAsia="Times New Roman" w:cs="Times New Roman"/>
          <w:b/>
          <w:szCs w:val="24"/>
        </w:rPr>
        <w:t>):</w:t>
      </w:r>
      <w:r>
        <w:rPr>
          <w:rFonts w:eastAsia="Times New Roman" w:cs="Times New Roman"/>
          <w:szCs w:val="24"/>
        </w:rPr>
        <w:t xml:space="preserve"> Να ολοκληρώσουμε τώρα. Μην κάνουμε συζήτηση πάνω σε αυτό. Θα αλλάξουμε το θέμα της ημερήσιας διάταξης; </w:t>
      </w:r>
    </w:p>
    <w:p w14:paraId="23A6136A" w14:textId="77777777" w:rsidR="002C273E" w:rsidRDefault="0061121E">
      <w:pPr>
        <w:spacing w:line="600" w:lineRule="auto"/>
        <w:ind w:firstLine="720"/>
        <w:jc w:val="both"/>
        <w:rPr>
          <w:rFonts w:eastAsia="Times New Roman" w:cs="Times New Roman"/>
          <w:szCs w:val="24"/>
        </w:rPr>
      </w:pPr>
      <w:r w:rsidRPr="00830E04">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 xml:space="preserve">Άφησε κάποια ερωτηματικά να πλανώνται. </w:t>
      </w:r>
    </w:p>
    <w:p w14:paraId="23A6136B"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lastRenderedPageBreak/>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Εντάξει, αλλά να αλλάξουμε το θέμα; Να περιοριστούμε στο νομοσχέδιο, διότι διαφορετικά θα μιλάμε όλοι μέχρι το μεσημέρι για διάφορα θέματα. </w:t>
      </w:r>
    </w:p>
    <w:p w14:paraId="23A6136C" w14:textId="77777777" w:rsidR="002C273E" w:rsidRDefault="0061121E">
      <w:pPr>
        <w:spacing w:line="600" w:lineRule="auto"/>
        <w:ind w:firstLine="720"/>
        <w:jc w:val="both"/>
        <w:rPr>
          <w:rFonts w:eastAsia="Times New Roman" w:cs="Times New Roman"/>
          <w:szCs w:val="24"/>
        </w:rPr>
      </w:pPr>
      <w:r w:rsidRPr="00830E04">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 xml:space="preserve">Αν ήταν να περιοριστούμε στο νομοσχέδιο, κύριε Πρόεδρε, επιτρέψτε μου να σας πω ότι έπρεπε </w:t>
      </w:r>
      <w:r>
        <w:rPr>
          <w:rFonts w:eastAsia="Times New Roman" w:cs="Times New Roman"/>
          <w:szCs w:val="24"/>
        </w:rPr>
        <w:t xml:space="preserve">να φροντίσετε ώστε να είχαμε περιοριστεί μόνο στο νομοσχέδιο. </w:t>
      </w:r>
    </w:p>
    <w:p w14:paraId="23A6136D"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Κατσίκη</w:t>
      </w:r>
      <w:proofErr w:type="spellEnd"/>
      <w:r>
        <w:rPr>
          <w:rFonts w:eastAsia="Times New Roman" w:cs="Times New Roman"/>
          <w:szCs w:val="24"/>
        </w:rPr>
        <w:t xml:space="preserve">, τα είπαμε αυτά. </w:t>
      </w:r>
    </w:p>
    <w:p w14:paraId="23A6136E" w14:textId="77777777" w:rsidR="002C273E" w:rsidRDefault="0061121E">
      <w:pPr>
        <w:spacing w:line="600" w:lineRule="auto"/>
        <w:ind w:firstLine="720"/>
        <w:jc w:val="both"/>
        <w:rPr>
          <w:rFonts w:eastAsia="Times New Roman" w:cs="Times New Roman"/>
          <w:szCs w:val="24"/>
        </w:rPr>
      </w:pPr>
      <w:r w:rsidRPr="00830E04">
        <w:rPr>
          <w:rFonts w:eastAsia="Times New Roman" w:cs="Times New Roman"/>
          <w:b/>
          <w:szCs w:val="24"/>
        </w:rPr>
        <w:t>ΚΩΝΣΤΑΝΤΙΝΟΣ ΚΑΤΣΙΚΗΣ:</w:t>
      </w:r>
      <w:r>
        <w:rPr>
          <w:rFonts w:eastAsia="Times New Roman" w:cs="Times New Roman"/>
          <w:b/>
          <w:szCs w:val="24"/>
        </w:rPr>
        <w:t xml:space="preserve"> </w:t>
      </w:r>
      <w:r>
        <w:rPr>
          <w:rFonts w:eastAsia="Times New Roman" w:cs="Times New Roman"/>
          <w:szCs w:val="24"/>
        </w:rPr>
        <w:t xml:space="preserve">Αφού ξεφύγαμε από το νομοσχέδιο, νομίζω ότι πρέπει να μου δώσετε τον λόγο. </w:t>
      </w:r>
    </w:p>
    <w:p w14:paraId="23A6136F" w14:textId="77777777" w:rsidR="002C273E" w:rsidRDefault="0061121E">
      <w:pPr>
        <w:spacing w:line="600" w:lineRule="auto"/>
        <w:ind w:firstLine="720"/>
        <w:jc w:val="both"/>
        <w:rPr>
          <w:rFonts w:eastAsia="Times New Roman" w:cs="Times New Roman"/>
          <w:szCs w:val="24"/>
        </w:rPr>
      </w:pPr>
      <w:r w:rsidRPr="00BD25E4">
        <w:rPr>
          <w:rFonts w:eastAsia="Times New Roman" w:cs="Times New Roman"/>
          <w:b/>
          <w:szCs w:val="24"/>
        </w:rPr>
        <w:t xml:space="preserve">ΝΙΚΟΛΑΟΣ ΞΥΔΑΚΗΣ: </w:t>
      </w:r>
      <w:r>
        <w:rPr>
          <w:rFonts w:eastAsia="Times New Roman" w:cs="Times New Roman"/>
          <w:szCs w:val="24"/>
        </w:rPr>
        <w:t>Κύριε Πρ</w:t>
      </w:r>
      <w:r>
        <w:rPr>
          <w:rFonts w:eastAsia="Times New Roman" w:cs="Times New Roman"/>
          <w:szCs w:val="24"/>
        </w:rPr>
        <w:t>όεδρε, θα ήθελα τον λόγο επί της διαδικασίας</w:t>
      </w:r>
      <w:r>
        <w:rPr>
          <w:rFonts w:eastAsia="Times New Roman" w:cs="Times New Roman"/>
          <w:szCs w:val="24"/>
        </w:rPr>
        <w:t>,</w:t>
      </w:r>
      <w:r>
        <w:rPr>
          <w:rFonts w:eastAsia="Times New Roman" w:cs="Times New Roman"/>
          <w:szCs w:val="24"/>
        </w:rPr>
        <w:t xml:space="preserve"> για να ξεμπλοκάρουμε. </w:t>
      </w:r>
    </w:p>
    <w:p w14:paraId="23A61370"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Θα ξεμπλοκαριστούμε. Μετά θα σας δώσω τον λόγο.</w:t>
      </w:r>
    </w:p>
    <w:p w14:paraId="23A61371" w14:textId="77777777" w:rsidR="002C273E" w:rsidRDefault="0061121E">
      <w:pPr>
        <w:spacing w:line="600" w:lineRule="auto"/>
        <w:ind w:firstLine="720"/>
        <w:jc w:val="both"/>
        <w:rPr>
          <w:rFonts w:eastAsia="Times New Roman" w:cs="Times New Roman"/>
          <w:szCs w:val="24"/>
        </w:rPr>
      </w:pPr>
      <w:r w:rsidRPr="00BD25E4">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 xml:space="preserve">Ας ανοίξει ο κατάλογος των ομιλητών. </w:t>
      </w:r>
    </w:p>
    <w:p w14:paraId="23A61372"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lastRenderedPageBreak/>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Δεν έχουμε </w:t>
      </w:r>
      <w:r>
        <w:rPr>
          <w:rFonts w:eastAsia="Times New Roman" w:cs="Times New Roman"/>
          <w:szCs w:val="24"/>
        </w:rPr>
        <w:t xml:space="preserve">κατάλογο ομιλητών σύμφωνα με το άρθρο 108 του Κανονισμού. </w:t>
      </w:r>
    </w:p>
    <w:p w14:paraId="23A61373" w14:textId="77777777" w:rsidR="002C273E" w:rsidRDefault="0061121E">
      <w:pPr>
        <w:spacing w:line="600" w:lineRule="auto"/>
        <w:ind w:firstLine="720"/>
        <w:jc w:val="both"/>
        <w:rPr>
          <w:rFonts w:eastAsia="Times New Roman" w:cs="Times New Roman"/>
          <w:szCs w:val="24"/>
        </w:rPr>
      </w:pPr>
      <w:r w:rsidRPr="00951263">
        <w:rPr>
          <w:rFonts w:eastAsia="Times New Roman" w:cs="Times New Roman"/>
          <w:b/>
          <w:szCs w:val="24"/>
        </w:rPr>
        <w:t>ΓΕΩΡΓΙΟΣ ΚΟΥΜΟΥΤΣΑΚΟΣ:</w:t>
      </w:r>
      <w:r>
        <w:rPr>
          <w:rFonts w:eastAsia="Times New Roman" w:cs="Times New Roman"/>
          <w:szCs w:val="24"/>
        </w:rPr>
        <w:t xml:space="preserve"> Υπάρχουν τροπολογίες, κύριε Πρόεδρε. </w:t>
      </w:r>
    </w:p>
    <w:p w14:paraId="23A61374" w14:textId="77777777" w:rsidR="002C273E" w:rsidRDefault="0061121E">
      <w:pPr>
        <w:spacing w:line="600" w:lineRule="auto"/>
        <w:ind w:firstLine="720"/>
        <w:jc w:val="both"/>
        <w:rPr>
          <w:rFonts w:eastAsia="Times New Roman" w:cs="Times New Roman"/>
          <w:szCs w:val="24"/>
        </w:rPr>
      </w:pPr>
      <w:r w:rsidRPr="00044E65">
        <w:rPr>
          <w:rFonts w:eastAsia="Times New Roman"/>
          <w:b/>
          <w:bCs/>
        </w:rPr>
        <w:t xml:space="preserve">ΠΡΟΕΔΡΕΥΩΝ (Δημήτριος </w:t>
      </w:r>
      <w:proofErr w:type="spellStart"/>
      <w:r w:rsidRPr="00044E65">
        <w:rPr>
          <w:rFonts w:eastAsia="Times New Roman"/>
          <w:b/>
          <w:bCs/>
        </w:rPr>
        <w:t>Κρεμαστινός</w:t>
      </w:r>
      <w:proofErr w:type="spellEnd"/>
      <w:r w:rsidRPr="00044E65">
        <w:rPr>
          <w:rFonts w:eastAsia="Times New Roman"/>
          <w:b/>
          <w:bCs/>
        </w:rPr>
        <w:t>):</w:t>
      </w:r>
      <w:r>
        <w:rPr>
          <w:rFonts w:eastAsia="Times New Roman" w:cs="Times New Roman"/>
          <w:szCs w:val="24"/>
        </w:rPr>
        <w:t xml:space="preserve"> Όσον αφορά τις τροπολογίες, έχει γίνει συζήτηση στην </w:t>
      </w:r>
      <w:r>
        <w:rPr>
          <w:rFonts w:eastAsia="Times New Roman" w:cs="Times New Roman"/>
          <w:szCs w:val="24"/>
        </w:rPr>
        <w:t>ε</w:t>
      </w:r>
      <w:r>
        <w:rPr>
          <w:rFonts w:eastAsia="Times New Roman" w:cs="Times New Roman"/>
          <w:szCs w:val="24"/>
        </w:rPr>
        <w:t>πιτροπή και έχουν ενταχθεί σε άρθρα. Άρα</w:t>
      </w:r>
      <w:r>
        <w:rPr>
          <w:rFonts w:eastAsia="Times New Roman" w:cs="Times New Roman"/>
          <w:szCs w:val="24"/>
        </w:rPr>
        <w:t xml:space="preserve"> η τοποθέτηση γίνεται από αυτούς που διαφωνούν. Αν τώρα κάποιος θέλει τον λόγο, παρά τον Κανονισμό, να το συζητήσουμε, αλλά να εφαρμόσουμε τον Κανονισμό.</w:t>
      </w:r>
    </w:p>
    <w:p w14:paraId="23A61375" w14:textId="77777777" w:rsidR="002C273E" w:rsidRDefault="0061121E">
      <w:pPr>
        <w:spacing w:line="600" w:lineRule="auto"/>
        <w:ind w:firstLine="720"/>
        <w:jc w:val="both"/>
        <w:rPr>
          <w:rFonts w:eastAsia="Times New Roman" w:cs="Times New Roman"/>
          <w:szCs w:val="24"/>
        </w:rPr>
      </w:pPr>
      <w:r w:rsidRPr="00BD25E4">
        <w:rPr>
          <w:rFonts w:eastAsia="Times New Roman" w:cs="Times New Roman"/>
          <w:b/>
          <w:szCs w:val="24"/>
        </w:rPr>
        <w:t>ΝΙΚΟΛΑΟΣ ΞΥΔΑΚΗΣ:</w:t>
      </w:r>
      <w:r>
        <w:rPr>
          <w:rFonts w:eastAsia="Times New Roman" w:cs="Times New Roman"/>
          <w:b/>
          <w:szCs w:val="24"/>
        </w:rPr>
        <w:t xml:space="preserve"> </w:t>
      </w:r>
      <w:r>
        <w:rPr>
          <w:rFonts w:eastAsia="Times New Roman" w:cs="Times New Roman"/>
          <w:szCs w:val="24"/>
        </w:rPr>
        <w:t xml:space="preserve">Διαφορετικά ο καθείς θα ανοίγει τη βεντάλια της συζήτησης… </w:t>
      </w:r>
    </w:p>
    <w:p w14:paraId="23A61376"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w:t>
      </w:r>
      <w:r w:rsidRPr="00FE0241">
        <w:rPr>
          <w:rFonts w:eastAsia="Times New Roman" w:cs="Times New Roman"/>
          <w:b/>
          <w:szCs w:val="24"/>
        </w:rPr>
        <w:t>εμαστινός</w:t>
      </w:r>
      <w:proofErr w:type="spellEnd"/>
      <w:r w:rsidRPr="00FE0241">
        <w:rPr>
          <w:rFonts w:eastAsia="Times New Roman" w:cs="Times New Roman"/>
          <w:b/>
          <w:szCs w:val="24"/>
        </w:rPr>
        <w:t>):</w:t>
      </w:r>
      <w:r>
        <w:rPr>
          <w:rFonts w:eastAsia="Times New Roman" w:cs="Times New Roman"/>
          <w:szCs w:val="24"/>
        </w:rPr>
        <w:t xml:space="preserve"> Το ξέρω. Μα αυτό προσπαθώ να κάνω και εγώ.</w:t>
      </w:r>
    </w:p>
    <w:p w14:paraId="23A61377"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Κύριε Δαβάκη, έχετε τον λόγο. </w:t>
      </w:r>
    </w:p>
    <w:p w14:paraId="23A61378" w14:textId="77777777" w:rsidR="002C273E" w:rsidRDefault="0061121E">
      <w:pPr>
        <w:spacing w:line="600" w:lineRule="auto"/>
        <w:ind w:firstLine="720"/>
        <w:jc w:val="both"/>
        <w:rPr>
          <w:rFonts w:eastAsia="Times New Roman" w:cs="Times New Roman"/>
          <w:szCs w:val="24"/>
        </w:rPr>
      </w:pPr>
      <w:r w:rsidRPr="00CB3BFB">
        <w:rPr>
          <w:rFonts w:eastAsia="Times New Roman" w:cs="Times New Roman"/>
          <w:b/>
          <w:szCs w:val="24"/>
        </w:rPr>
        <w:t xml:space="preserve">ΑΘΑΝΑΣΙΟΣ ΔΑΒΑΚΗΣ: </w:t>
      </w:r>
      <w:r>
        <w:rPr>
          <w:rFonts w:eastAsia="Times New Roman" w:cs="Times New Roman"/>
          <w:szCs w:val="24"/>
        </w:rPr>
        <w:t xml:space="preserve">Κύριε Πρόεδρε, σε σχέση με το «όσοι έχουν το δικαίωμα», θέλω να σημειώσω ότι ενός κακού μύρια έπονται. Αυτό κατάλαβα μέχρι αυτή τη στιγμή. Ξαφνικά, </w:t>
      </w:r>
      <w:r>
        <w:rPr>
          <w:rFonts w:eastAsia="Times New Roman" w:cs="Times New Roman"/>
          <w:szCs w:val="24"/>
        </w:rPr>
        <w:lastRenderedPageBreak/>
        <w:t>πρι</w:t>
      </w:r>
      <w:r>
        <w:rPr>
          <w:rFonts w:eastAsia="Times New Roman" w:cs="Times New Roman"/>
          <w:szCs w:val="24"/>
        </w:rPr>
        <w:t xml:space="preserve">ν ξεκινήσει η διαδικασία, είδαμε τον κ. Λοβέρδο επί του Βήματος να ομιλεί, χωρίς να ερωτηθεί το Σώμα. </w:t>
      </w:r>
    </w:p>
    <w:p w14:paraId="23A61379"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Κύριε Δαβάκη, θα σας παρακαλούσα να μιλήσετε επί του θέματος. Μην επανερχόμαστε στο ίδιο θέμα. </w:t>
      </w:r>
    </w:p>
    <w:p w14:paraId="23A6137A" w14:textId="77777777" w:rsidR="002C273E" w:rsidRDefault="0061121E">
      <w:pPr>
        <w:spacing w:line="600" w:lineRule="auto"/>
        <w:ind w:firstLine="720"/>
        <w:jc w:val="both"/>
        <w:rPr>
          <w:rFonts w:eastAsia="Times New Roman" w:cs="Times New Roman"/>
          <w:szCs w:val="24"/>
        </w:rPr>
      </w:pPr>
      <w:r w:rsidRPr="00CB3BFB">
        <w:rPr>
          <w:rFonts w:eastAsia="Times New Roman" w:cs="Times New Roman"/>
          <w:b/>
          <w:szCs w:val="24"/>
        </w:rPr>
        <w:t>ΑΘΑΝΑΣΙΟΣ ΔΑΒΑΚΗΣ:</w:t>
      </w:r>
      <w:r>
        <w:rPr>
          <w:rFonts w:eastAsia="Times New Roman" w:cs="Times New Roman"/>
          <w:b/>
          <w:szCs w:val="24"/>
        </w:rPr>
        <w:t xml:space="preserve"> </w:t>
      </w:r>
      <w:r>
        <w:rPr>
          <w:rFonts w:eastAsia="Times New Roman" w:cs="Times New Roman"/>
          <w:szCs w:val="24"/>
        </w:rPr>
        <w:t>Μη</w:t>
      </w:r>
      <w:r>
        <w:rPr>
          <w:rFonts w:eastAsia="Times New Roman" w:cs="Times New Roman"/>
          <w:szCs w:val="24"/>
        </w:rPr>
        <w:t xml:space="preserve"> με διακόπτετε. Χωρίς να ερωτηθεί το Σώμα αν συμφωνούμε για την πρότα</w:t>
      </w:r>
      <w:r>
        <w:rPr>
          <w:rFonts w:eastAsia="Times New Roman" w:cs="Times New Roman"/>
          <w:szCs w:val="24"/>
        </w:rPr>
        <w:t>ξ</w:t>
      </w:r>
      <w:r>
        <w:rPr>
          <w:rFonts w:eastAsia="Times New Roman" w:cs="Times New Roman"/>
          <w:szCs w:val="24"/>
        </w:rPr>
        <w:t xml:space="preserve">η του κ. Λοβέρδου, χωρίς τίποτα, άρχισε ο κ. Λοβέρδος </w:t>
      </w:r>
      <w:r w:rsidRPr="0011663A">
        <w:rPr>
          <w:rFonts w:eastAsia="Times New Roman" w:cs="Times New Roman"/>
          <w:szCs w:val="24"/>
        </w:rPr>
        <w:t>επί παντός επιστητού</w:t>
      </w:r>
      <w:r>
        <w:rPr>
          <w:rFonts w:eastAsia="Times New Roman" w:cs="Times New Roman"/>
          <w:szCs w:val="24"/>
        </w:rPr>
        <w:t xml:space="preserve"> να μιλάει. </w:t>
      </w:r>
    </w:p>
    <w:p w14:paraId="23A6137B"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Σας παρακαλώ, επί του θέματος. Δεν θα κάνουμε τώρα δικαστήριο. </w:t>
      </w:r>
    </w:p>
    <w:p w14:paraId="23A6137C" w14:textId="77777777" w:rsidR="002C273E" w:rsidRDefault="0061121E">
      <w:pPr>
        <w:spacing w:line="600" w:lineRule="auto"/>
        <w:ind w:firstLine="720"/>
        <w:jc w:val="both"/>
        <w:rPr>
          <w:rFonts w:eastAsia="Times New Roman" w:cs="Times New Roman"/>
          <w:szCs w:val="24"/>
        </w:rPr>
      </w:pPr>
      <w:r w:rsidRPr="00CB3BFB">
        <w:rPr>
          <w:rFonts w:eastAsia="Times New Roman" w:cs="Times New Roman"/>
          <w:b/>
          <w:szCs w:val="24"/>
        </w:rPr>
        <w:t>ΑΘΑΝΑΣΙΟΣ ΔΑΒΑΚΗΣ:</w:t>
      </w:r>
      <w:r>
        <w:rPr>
          <w:rFonts w:eastAsia="Times New Roman" w:cs="Times New Roman"/>
          <w:szCs w:val="24"/>
        </w:rPr>
        <w:t xml:space="preserve"> Α, τώρα πάμε στο «επί του θέματος». Τόση ώρα, όμως, έπρεπε να πείτε και στον κ. Λοβέρδο «επί του θέματος» και δεν το είπατε και εκφράζω την πικρία μου προς αυτό. </w:t>
      </w:r>
    </w:p>
    <w:p w14:paraId="23A6137D" w14:textId="77777777" w:rsidR="002C273E" w:rsidRDefault="0061121E">
      <w:pPr>
        <w:spacing w:line="600" w:lineRule="auto"/>
        <w:ind w:firstLine="720"/>
        <w:jc w:val="both"/>
        <w:rPr>
          <w:rFonts w:eastAsia="Times New Roman" w:cs="Times New Roman"/>
          <w:szCs w:val="24"/>
        </w:rPr>
      </w:pPr>
      <w:r w:rsidRPr="00FE0241">
        <w:rPr>
          <w:rFonts w:eastAsia="Times New Roman" w:cs="Times New Roman"/>
          <w:b/>
          <w:szCs w:val="24"/>
        </w:rPr>
        <w:t xml:space="preserve">ΠΡΟΕΔΡΕΥΩΝ (Δημήτριος </w:t>
      </w:r>
      <w:proofErr w:type="spellStart"/>
      <w:r w:rsidRPr="00FE0241">
        <w:rPr>
          <w:rFonts w:eastAsia="Times New Roman" w:cs="Times New Roman"/>
          <w:b/>
          <w:szCs w:val="24"/>
        </w:rPr>
        <w:t>Κρεμαστινός</w:t>
      </w:r>
      <w:proofErr w:type="spellEnd"/>
      <w:r w:rsidRPr="00FE0241">
        <w:rPr>
          <w:rFonts w:eastAsia="Times New Roman" w:cs="Times New Roman"/>
          <w:b/>
          <w:szCs w:val="24"/>
        </w:rPr>
        <w:t>):</w:t>
      </w:r>
      <w:r>
        <w:rPr>
          <w:rFonts w:eastAsia="Times New Roman" w:cs="Times New Roman"/>
          <w:szCs w:val="24"/>
        </w:rPr>
        <w:t xml:space="preserve"> Κύριε Δαβάκη, το είπα. Τι άλλο να πω;</w:t>
      </w:r>
      <w:r>
        <w:rPr>
          <w:rFonts w:eastAsia="Times New Roman" w:cs="Times New Roman"/>
          <w:szCs w:val="24"/>
        </w:rPr>
        <w:t xml:space="preserve"> Να επιβάλει ποινές το Προεδρείο; Τι μου λέτε τώρα; </w:t>
      </w:r>
    </w:p>
    <w:p w14:paraId="23A6137E" w14:textId="77777777" w:rsidR="002C273E" w:rsidRDefault="0061121E">
      <w:pPr>
        <w:spacing w:line="600" w:lineRule="auto"/>
        <w:ind w:firstLine="720"/>
        <w:jc w:val="both"/>
        <w:rPr>
          <w:rFonts w:eastAsia="Times New Roman"/>
          <w:szCs w:val="24"/>
        </w:rPr>
      </w:pPr>
      <w:r w:rsidRPr="00B34E7D">
        <w:rPr>
          <w:rFonts w:eastAsia="Times New Roman"/>
          <w:b/>
          <w:szCs w:val="24"/>
        </w:rPr>
        <w:lastRenderedPageBreak/>
        <w:t>ΑΘΑΝΑΣΙΟΣ ΔΑΒΑΚΗΣ:</w:t>
      </w:r>
      <w:r>
        <w:rPr>
          <w:rFonts w:eastAsia="Times New Roman"/>
          <w:szCs w:val="24"/>
        </w:rPr>
        <w:t xml:space="preserve"> Όχι. Να ερωτηθεί το Σώμα αν συμφωνεί για την πρόταξη του κ. Λοβέρδου. Ξαφνικά είδαμε τον κ. Λοβέρδο ως διά μαγείας επί του Βήματος και δεν έχει ερωτηθεί κανένας. </w:t>
      </w:r>
    </w:p>
    <w:p w14:paraId="23A6137F" w14:textId="77777777" w:rsidR="002C273E" w:rsidRDefault="0061121E">
      <w:pPr>
        <w:spacing w:line="600" w:lineRule="auto"/>
        <w:ind w:firstLine="720"/>
        <w:jc w:val="both"/>
        <w:rPr>
          <w:rFonts w:eastAsia="Times New Roman"/>
          <w:szCs w:val="24"/>
        </w:rPr>
      </w:pPr>
      <w:r>
        <w:rPr>
          <w:rFonts w:eastAsia="Times New Roman"/>
          <w:b/>
          <w:szCs w:val="24"/>
        </w:rPr>
        <w:t>ΠΡΟΕΔΡΕΥΩΝ (Δημήτριος</w:t>
      </w:r>
      <w:r>
        <w:rPr>
          <w:rFonts w:eastAsia="Times New Roman"/>
          <w:b/>
          <w:szCs w:val="24"/>
        </w:rPr>
        <w:t xml:space="preserve">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Κύριε Δαβάκη, αυτά που λέτε τα είπα. Παρακαλώ σ</w:t>
      </w:r>
      <w:r>
        <w:rPr>
          <w:rFonts w:eastAsia="Times New Roman"/>
          <w:szCs w:val="24"/>
        </w:rPr>
        <w:t xml:space="preserve">υνεχίστε. </w:t>
      </w:r>
    </w:p>
    <w:p w14:paraId="23A61380" w14:textId="77777777" w:rsidR="002C273E" w:rsidRDefault="0061121E">
      <w:pPr>
        <w:spacing w:line="600" w:lineRule="auto"/>
        <w:ind w:firstLine="720"/>
        <w:jc w:val="both"/>
        <w:rPr>
          <w:rFonts w:eastAsia="Times New Roman"/>
          <w:szCs w:val="24"/>
        </w:rPr>
      </w:pPr>
      <w:r w:rsidRPr="00B34E7D">
        <w:rPr>
          <w:rFonts w:eastAsia="Times New Roman"/>
          <w:b/>
          <w:szCs w:val="24"/>
        </w:rPr>
        <w:t>ΑΘΑΝΑΣΙΟΣ ΔΑΒΑΚΗΣ:</w:t>
      </w:r>
      <w:r>
        <w:rPr>
          <w:rFonts w:eastAsia="Times New Roman"/>
          <w:szCs w:val="24"/>
        </w:rPr>
        <w:t xml:space="preserve"> Ωραία.</w:t>
      </w:r>
    </w:p>
    <w:p w14:paraId="23A61381" w14:textId="77777777" w:rsidR="002C273E" w:rsidRDefault="0061121E">
      <w:pPr>
        <w:spacing w:line="600" w:lineRule="auto"/>
        <w:ind w:firstLine="720"/>
        <w:jc w:val="both"/>
        <w:rPr>
          <w:rFonts w:eastAsia="Times New Roman"/>
          <w:szCs w:val="24"/>
        </w:rPr>
      </w:pPr>
      <w:r>
        <w:rPr>
          <w:rFonts w:eastAsia="Times New Roman"/>
          <w:szCs w:val="24"/>
        </w:rPr>
        <w:t>Η Νέα Δημοκρατία είναι θετική ως προς τη συγκεκριμένη συμφωνία με το Ισραήλ. Είναι θετική</w:t>
      </w:r>
      <w:r>
        <w:rPr>
          <w:rFonts w:eastAsia="Times New Roman"/>
          <w:szCs w:val="24"/>
        </w:rPr>
        <w:t>,</w:t>
      </w:r>
      <w:r>
        <w:rPr>
          <w:rFonts w:eastAsia="Times New Roman"/>
          <w:szCs w:val="24"/>
        </w:rPr>
        <w:t xml:space="preserve"> διότι αυτή η θετική της στάση εδράζεται πάνω σε ένα ιστορικό, όπως</w:t>
      </w:r>
      <w:r>
        <w:rPr>
          <w:rFonts w:eastAsia="Times New Roman"/>
          <w:szCs w:val="24"/>
        </w:rPr>
        <w:t xml:space="preserve"> είναι εκείνο της επίσημης αναγνώρισης από την </w:t>
      </w:r>
      <w:r>
        <w:rPr>
          <w:rFonts w:eastAsia="Times New Roman"/>
          <w:szCs w:val="24"/>
        </w:rPr>
        <w:t>κ</w:t>
      </w:r>
      <w:r>
        <w:rPr>
          <w:rFonts w:eastAsia="Times New Roman"/>
          <w:szCs w:val="24"/>
        </w:rPr>
        <w:t>υβέρνηση του Κωνσταντίνου Μητσοτάκη πριν από είκοσι ο</w:t>
      </w:r>
      <w:r>
        <w:rPr>
          <w:rFonts w:eastAsia="Times New Roman"/>
          <w:szCs w:val="24"/>
        </w:rPr>
        <w:t>κ</w:t>
      </w:r>
      <w:r>
        <w:rPr>
          <w:rFonts w:eastAsia="Times New Roman"/>
          <w:szCs w:val="24"/>
        </w:rPr>
        <w:t xml:space="preserve">τώ χρόνια περίπου, στις 11 Απριλίου 1990, και στο γενικότερο πλαίσιο αποδοχής της όσον αφορά στις διμερείς σχέσεις των δυο χωρών. </w:t>
      </w:r>
    </w:p>
    <w:p w14:paraId="23A61382" w14:textId="77777777" w:rsidR="002C273E" w:rsidRDefault="0061121E">
      <w:pPr>
        <w:spacing w:line="600" w:lineRule="auto"/>
        <w:ind w:firstLine="720"/>
        <w:jc w:val="both"/>
        <w:rPr>
          <w:rFonts w:eastAsia="Times New Roman"/>
          <w:szCs w:val="24"/>
        </w:rPr>
      </w:pPr>
      <w:r>
        <w:rPr>
          <w:rFonts w:eastAsia="Times New Roman"/>
          <w:szCs w:val="24"/>
        </w:rPr>
        <w:t xml:space="preserve">Η θέση της Νέας Δημοκρατίας προς αυτό είναι ότι συμβάλλει η συγκεκριμένη συμφωνία στην περαιτέρω σύσφιξη σχέσεων με το Ισραήλ. Είναι επίκαιρη αυτή η σύσφιξη σχέσεων. Έχουν αναπτυχθεί πολλές συνέργειες κυρίως στον αμυντικό τομέα </w:t>
      </w:r>
      <w:r>
        <w:rPr>
          <w:rFonts w:eastAsia="Times New Roman"/>
          <w:szCs w:val="24"/>
        </w:rPr>
        <w:lastRenderedPageBreak/>
        <w:t>και σε ζητήματα τα οποία αφο</w:t>
      </w:r>
      <w:r>
        <w:rPr>
          <w:rFonts w:eastAsia="Times New Roman"/>
          <w:szCs w:val="24"/>
        </w:rPr>
        <w:t xml:space="preserve">ρούν θέματα διμερούς συνεργασίας ευρύτερα. Νομίζω, λοιπόν, ότι κατά τούτο η Νέα Δημοκρατία δεν μπορεί παρά να διατυπώσει τη θετική της στάση. </w:t>
      </w:r>
    </w:p>
    <w:p w14:paraId="23A61383" w14:textId="77777777" w:rsidR="002C273E" w:rsidRDefault="0061121E">
      <w:pPr>
        <w:spacing w:line="600" w:lineRule="auto"/>
        <w:ind w:firstLine="720"/>
        <w:jc w:val="both"/>
        <w:rPr>
          <w:rFonts w:eastAsia="Times New Roman"/>
          <w:szCs w:val="24"/>
        </w:rPr>
      </w:pPr>
      <w:r>
        <w:rPr>
          <w:rFonts w:eastAsia="Times New Roman"/>
          <w:szCs w:val="24"/>
        </w:rPr>
        <w:t>Θα ήθελα να σταθώ τώρα στο ζήτημα της τροπολογίας που έφερε, της πέμπτης παρεμβάσεως της Κυβερνήσεως, αν δεν κάνω</w:t>
      </w:r>
      <w:r>
        <w:rPr>
          <w:rFonts w:eastAsia="Times New Roman"/>
          <w:szCs w:val="24"/>
        </w:rPr>
        <w:t xml:space="preserve"> λάθος, σχετικά με τα Ελληνικά Αμυντικά Συστήματα. Νομίζω ότι η επέκταση του καθεστώτος ειδικής προστασίας για τη χορήγηση φορολογικής και ασφαλιστικής ενημερότητας δεν δίνει λύση στο χρονίζον πρόβλημα που αντιμετωπίζουν τα Ελληνικά Αμυντικά Συστήματα. </w:t>
      </w:r>
    </w:p>
    <w:p w14:paraId="23A61384" w14:textId="77777777" w:rsidR="002C273E" w:rsidRDefault="0061121E">
      <w:pPr>
        <w:spacing w:line="600" w:lineRule="auto"/>
        <w:ind w:firstLine="720"/>
        <w:jc w:val="both"/>
        <w:rPr>
          <w:rFonts w:eastAsia="Times New Roman"/>
          <w:szCs w:val="24"/>
        </w:rPr>
      </w:pPr>
      <w:r>
        <w:rPr>
          <w:rFonts w:eastAsia="Times New Roman"/>
          <w:szCs w:val="24"/>
        </w:rPr>
        <w:t>Κύ</w:t>
      </w:r>
      <w:r>
        <w:rPr>
          <w:rFonts w:eastAsia="Times New Roman"/>
          <w:szCs w:val="24"/>
        </w:rPr>
        <w:t>ριοι της Κυβερνήσεως -απευθύνομαι τώρα στον νέο Αναπληρωτή Υπουργό Εθνικής Άμυνας-</w:t>
      </w:r>
      <w:r>
        <w:rPr>
          <w:rFonts w:eastAsia="Times New Roman"/>
          <w:szCs w:val="24"/>
        </w:rPr>
        <w:t>,</w:t>
      </w:r>
      <w:r>
        <w:rPr>
          <w:rFonts w:eastAsia="Times New Roman"/>
          <w:szCs w:val="24"/>
        </w:rPr>
        <w:t xml:space="preserve"> έχετε βαρύτατες ευθύνες για ό,τι συντελείται επί τριάμισι χρόνια στα Ελληνικά Αμυντικά Συστήματα. Δεν παραλάβατε σε αρίστη κατάσταση τα Ελληνικά Αμυντικά Συστήματα από εμάς</w:t>
      </w:r>
      <w:r>
        <w:rPr>
          <w:rFonts w:eastAsia="Times New Roman"/>
          <w:szCs w:val="24"/>
        </w:rPr>
        <w:t>, αλλά σε μια φάση ανάκαμψης όσον αφορά στην περαιτέρω πορεία και το μέλλον του συγκεκριμένου χώρου. Και σήμερα βρισκόμαστε σε συνεχείς παρατάσεις και σε συνεχείς τονωτικές ενέσεις όσον αφορά στην ύπαρξη και τη λειτουργία τους. Υπάρχει ένα ιστορικό. Στην π</w:t>
      </w:r>
      <w:r>
        <w:rPr>
          <w:rFonts w:eastAsia="Times New Roman"/>
          <w:szCs w:val="24"/>
        </w:rPr>
        <w:t xml:space="preserve">ρώτη </w:t>
      </w:r>
      <w:r>
        <w:rPr>
          <w:rFonts w:eastAsia="Times New Roman"/>
          <w:szCs w:val="24"/>
        </w:rPr>
        <w:lastRenderedPageBreak/>
        <w:t xml:space="preserve">τροπολογία που ήρθε η επέκταση </w:t>
      </w:r>
      <w:r>
        <w:rPr>
          <w:rFonts w:eastAsia="Times New Roman"/>
          <w:szCs w:val="24"/>
        </w:rPr>
        <w:t xml:space="preserve">ήταν </w:t>
      </w:r>
      <w:r>
        <w:rPr>
          <w:rFonts w:eastAsia="Times New Roman"/>
          <w:szCs w:val="24"/>
        </w:rPr>
        <w:t>διάρκειας τριών μηνών. Η δεύτερη ήταν έξι μηνών. Μόνο έτσι παρεμβαίνετε στα Ελληνικά Αμυντικά Συστήματα. Η τρίτη ήταν για δώδεκα μήνες, η τέταρτη επέκταση ήταν για δεκαοκτώ μήνες και σήμερα η πέμπτη παρέμβασή σας επ</w:t>
      </w:r>
      <w:r>
        <w:rPr>
          <w:rFonts w:eastAsia="Times New Roman"/>
          <w:szCs w:val="24"/>
        </w:rPr>
        <w:t xml:space="preserve">εκτείνει το καθεστώς σε είκοσι τέσσερις μήνες. </w:t>
      </w:r>
    </w:p>
    <w:p w14:paraId="23A61385" w14:textId="77777777" w:rsidR="002C273E" w:rsidRDefault="0061121E">
      <w:pPr>
        <w:spacing w:line="600" w:lineRule="auto"/>
        <w:ind w:firstLine="720"/>
        <w:jc w:val="both"/>
        <w:rPr>
          <w:rFonts w:eastAsia="Times New Roman"/>
          <w:szCs w:val="24"/>
        </w:rPr>
      </w:pPr>
      <w:r>
        <w:rPr>
          <w:rFonts w:eastAsia="Times New Roman"/>
          <w:szCs w:val="24"/>
        </w:rPr>
        <w:t>Ο κ. Βίτσας -διαβάζω από τα Πρακτικά της Βουλής- στις 14 Μαρτίου 2017 είπε ότι «η σχετική αγοραπωλησία, όπως έχουμε ξαναπεί, είναι κρίσιμης σημασίας για τα ΕΑΣ». Για το οικόπεδο στην Ελευσίνα μιλάω, κύριε Υπο</w:t>
      </w:r>
      <w:r>
        <w:rPr>
          <w:rFonts w:eastAsia="Times New Roman"/>
          <w:szCs w:val="24"/>
        </w:rPr>
        <w:t>υργέ. Το αποδεχόμαστε, παρ’ όλο που ακούγονται και διάφορα άλλα για το οικόπεδο αυτό. «Θα τους δώσει μια πολύτιμη ανάσα ρευστότητας, αφού το συμφωνηθέν τίμημα είναι άνω των 26 εκατομμυρίων ευρώ και συγχρόνως θα προσφέρει χρόνο ώστε να εφαρμοστεί το συνολικ</w:t>
      </w:r>
      <w:r>
        <w:rPr>
          <w:rFonts w:eastAsia="Times New Roman"/>
          <w:szCs w:val="24"/>
        </w:rPr>
        <w:t>ό πλάνο αναδιοργάνωσης των ΕΑΣ». Αυτό το συνολικό πλάνο αναζητούμε τόσο</w:t>
      </w:r>
      <w:r>
        <w:rPr>
          <w:rFonts w:eastAsia="Times New Roman"/>
          <w:szCs w:val="24"/>
        </w:rPr>
        <w:t>ν</w:t>
      </w:r>
      <w:r>
        <w:rPr>
          <w:rFonts w:eastAsia="Times New Roman"/>
          <w:szCs w:val="24"/>
        </w:rPr>
        <w:t xml:space="preserve"> καιρό και δυστυχώς δεν το βλέπουμε. </w:t>
      </w:r>
    </w:p>
    <w:p w14:paraId="23A61386" w14:textId="77777777" w:rsidR="002C273E" w:rsidRDefault="0061121E">
      <w:pPr>
        <w:spacing w:line="600" w:lineRule="auto"/>
        <w:ind w:firstLine="720"/>
        <w:jc w:val="both"/>
        <w:rPr>
          <w:rFonts w:eastAsia="Times New Roman"/>
          <w:szCs w:val="24"/>
        </w:rPr>
      </w:pPr>
      <w:r>
        <w:rPr>
          <w:rFonts w:eastAsia="Times New Roman"/>
          <w:szCs w:val="24"/>
        </w:rPr>
        <w:t>Πιστεύω ότι είναι ζητήματα που άπτονται ενός καίριας σημασίας τομέα</w:t>
      </w:r>
      <w:r>
        <w:rPr>
          <w:rFonts w:eastAsia="Times New Roman"/>
          <w:szCs w:val="24"/>
        </w:rPr>
        <w:t>,</w:t>
      </w:r>
      <w:r>
        <w:rPr>
          <w:rFonts w:eastAsia="Times New Roman"/>
          <w:szCs w:val="24"/>
        </w:rPr>
        <w:t xml:space="preserve"> όπως είναι τα Ελληνικά Αμυντικά Συστήματα, όπως είναι γενικότερα τα ζητήματα της αμυντικής βιομηχανίας της </w:t>
      </w:r>
      <w:r>
        <w:rPr>
          <w:rFonts w:eastAsia="Times New Roman"/>
          <w:szCs w:val="24"/>
        </w:rPr>
        <w:lastRenderedPageBreak/>
        <w:t>χώρας, η οποία χειμάζεται έτι περαιτέρω τα τελευταία χρόνια επί ΣΥΡΙΖΑ και νομίζω ότι κατά τούτο πρέπει να ληφθούν εν όψει αυτής της υποθέσεως κάποι</w:t>
      </w:r>
      <w:r>
        <w:rPr>
          <w:rFonts w:eastAsia="Times New Roman"/>
          <w:szCs w:val="24"/>
        </w:rPr>
        <w:t>ες σημαντικές πρωτοβουλίες.</w:t>
      </w:r>
    </w:p>
    <w:p w14:paraId="23A61387" w14:textId="77777777" w:rsidR="002C273E" w:rsidRDefault="0061121E">
      <w:pPr>
        <w:spacing w:line="600" w:lineRule="auto"/>
        <w:ind w:firstLine="720"/>
        <w:jc w:val="both"/>
        <w:rPr>
          <w:rFonts w:eastAsia="Times New Roman"/>
          <w:szCs w:val="24"/>
        </w:rPr>
      </w:pPr>
      <w:r>
        <w:rPr>
          <w:rFonts w:eastAsia="Times New Roman"/>
          <w:szCs w:val="24"/>
        </w:rPr>
        <w:t>Σας έχω καταθέσει ήδη μια επίκαιρη ερώτηση, κύριε Υπουργέ, σχετικά με τα Ελληνικά Αμυντικά Συστήματα και με πολύ ενδιαφέρον είμαι έτοιμος να ακούσω τις απαντήσεις τού τι έχει γίνει αυτά τα κρίσιμα χρόνια στα Ελληνικά Αμυντικά Συ</w:t>
      </w:r>
      <w:r>
        <w:rPr>
          <w:rFonts w:eastAsia="Times New Roman"/>
          <w:szCs w:val="24"/>
        </w:rPr>
        <w:t xml:space="preserve">στήματα. </w:t>
      </w:r>
    </w:p>
    <w:p w14:paraId="23A61388" w14:textId="77777777" w:rsidR="002C273E" w:rsidRDefault="0061121E">
      <w:pPr>
        <w:spacing w:line="600" w:lineRule="auto"/>
        <w:ind w:firstLine="720"/>
        <w:jc w:val="both"/>
        <w:rPr>
          <w:rFonts w:eastAsia="Times New Roman"/>
          <w:szCs w:val="24"/>
        </w:rPr>
      </w:pPr>
      <w:r>
        <w:rPr>
          <w:rFonts w:eastAsia="Times New Roman"/>
          <w:szCs w:val="24"/>
        </w:rPr>
        <w:t xml:space="preserve">Είχατε πει ότι υπάρχει συγκεκριμένο σχέδιο. Εγώ δεν έχω δει κανένα σχέδιο ούτε έχουμε δει κάτι συγκεκριμένο. Όταν συζητήσαμε στην αρμόδια επιτροπή σχετικά με την ελληνική αμυντική βιομηχανική στρατηγική διαβάστηκε από τον τότε </w:t>
      </w:r>
      <w:proofErr w:type="spellStart"/>
      <w:r>
        <w:rPr>
          <w:rFonts w:eastAsia="Times New Roman"/>
          <w:szCs w:val="24"/>
        </w:rPr>
        <w:t>διατυπώσαντα</w:t>
      </w:r>
      <w:proofErr w:type="spellEnd"/>
      <w:r>
        <w:rPr>
          <w:rFonts w:eastAsia="Times New Roman"/>
          <w:szCs w:val="24"/>
        </w:rPr>
        <w:t xml:space="preserve"> αυτή Γ</w:t>
      </w:r>
      <w:r>
        <w:rPr>
          <w:rFonts w:eastAsia="Times New Roman"/>
          <w:szCs w:val="24"/>
        </w:rPr>
        <w:t xml:space="preserve">ενικό Γραμματέα του Υπουργείου Εθνικής Άμυνας -μου διαφεύγει το όνομά του- ένα ευχολόγιο, μια αοριστολογία, η οποία δυστυχώς δεν μπορεί να δώσει λύση στην υπόθεση. </w:t>
      </w:r>
    </w:p>
    <w:p w14:paraId="23A61389" w14:textId="77777777" w:rsidR="002C273E" w:rsidRDefault="0061121E">
      <w:pPr>
        <w:spacing w:line="600" w:lineRule="auto"/>
        <w:ind w:firstLine="720"/>
        <w:jc w:val="both"/>
        <w:rPr>
          <w:rFonts w:eastAsia="Times New Roman"/>
          <w:szCs w:val="24"/>
        </w:rPr>
      </w:pPr>
      <w:r>
        <w:rPr>
          <w:rFonts w:eastAsia="Times New Roman"/>
          <w:b/>
          <w:szCs w:val="24"/>
        </w:rPr>
        <w:t>ΦΩΤ</w:t>
      </w:r>
      <w:r>
        <w:rPr>
          <w:rFonts w:eastAsia="Times New Roman"/>
          <w:b/>
          <w:szCs w:val="24"/>
        </w:rPr>
        <w:t>Η</w:t>
      </w:r>
      <w:r>
        <w:rPr>
          <w:rFonts w:eastAsia="Times New Roman"/>
          <w:b/>
          <w:szCs w:val="24"/>
        </w:rPr>
        <w:t>Σ ΚΟΥΒΕΛΗΣ (Αναπληρωτής Υπουργός Εθνικής Άμυνας):</w:t>
      </w:r>
      <w:r>
        <w:rPr>
          <w:rFonts w:eastAsia="Times New Roman"/>
          <w:szCs w:val="24"/>
        </w:rPr>
        <w:t xml:space="preserve"> Από ποιον το ακούσατε; </w:t>
      </w:r>
    </w:p>
    <w:p w14:paraId="23A6138A" w14:textId="77777777" w:rsidR="002C273E" w:rsidRDefault="0061121E">
      <w:pPr>
        <w:spacing w:line="600" w:lineRule="auto"/>
        <w:ind w:firstLine="720"/>
        <w:jc w:val="both"/>
        <w:rPr>
          <w:rFonts w:eastAsia="Times New Roman"/>
          <w:szCs w:val="24"/>
        </w:rPr>
      </w:pPr>
      <w:r w:rsidRPr="00B34E7D">
        <w:rPr>
          <w:rFonts w:eastAsia="Times New Roman"/>
          <w:b/>
          <w:szCs w:val="24"/>
        </w:rPr>
        <w:lastRenderedPageBreak/>
        <w:t>ΑΘΑΝΑΣΙΟΣ ΔΑΒ</w:t>
      </w:r>
      <w:r w:rsidRPr="00B34E7D">
        <w:rPr>
          <w:rFonts w:eastAsia="Times New Roman"/>
          <w:b/>
          <w:szCs w:val="24"/>
        </w:rPr>
        <w:t>ΑΚΗΣ:</w:t>
      </w:r>
      <w:r>
        <w:rPr>
          <w:rFonts w:eastAsia="Times New Roman"/>
          <w:szCs w:val="24"/>
        </w:rPr>
        <w:t xml:space="preserve"> Ήταν ο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 xml:space="preserve">ραμματέας. Κάποιος εκ των συναδέλφων που παρίσταντο τότε μπορεί να αναφέρει το όνομά του. </w:t>
      </w:r>
    </w:p>
    <w:p w14:paraId="23A6138B" w14:textId="77777777" w:rsidR="002C273E" w:rsidRDefault="0061121E">
      <w:pPr>
        <w:spacing w:line="600" w:lineRule="auto"/>
        <w:ind w:firstLine="720"/>
        <w:jc w:val="both"/>
        <w:rPr>
          <w:rFonts w:eastAsia="Times New Roman"/>
          <w:szCs w:val="24"/>
        </w:rPr>
      </w:pPr>
      <w:r>
        <w:rPr>
          <w:rFonts w:eastAsia="Times New Roman"/>
          <w:b/>
          <w:szCs w:val="24"/>
        </w:rPr>
        <w:t>ΦΩΤ</w:t>
      </w:r>
      <w:r>
        <w:rPr>
          <w:rFonts w:eastAsia="Times New Roman"/>
          <w:b/>
          <w:szCs w:val="24"/>
        </w:rPr>
        <w:t>Η</w:t>
      </w:r>
      <w:r>
        <w:rPr>
          <w:rFonts w:eastAsia="Times New Roman"/>
          <w:b/>
          <w:szCs w:val="24"/>
        </w:rPr>
        <w:t>Σ ΚΟΥΒΕΛΗΣ (Αναπληρωτής Υπουργός Εθνικής Άμυνας):</w:t>
      </w:r>
      <w:r>
        <w:rPr>
          <w:rFonts w:eastAsia="Times New Roman"/>
          <w:szCs w:val="24"/>
        </w:rPr>
        <w:t xml:space="preserve"> Το Υπουργείο δεν έχει </w:t>
      </w:r>
      <w:r>
        <w:rPr>
          <w:rFonts w:eastAsia="Times New Roman"/>
          <w:szCs w:val="24"/>
        </w:rPr>
        <w:t>γ</w:t>
      </w:r>
      <w:r>
        <w:rPr>
          <w:rFonts w:eastAsia="Times New Roman"/>
          <w:szCs w:val="24"/>
        </w:rPr>
        <w:t xml:space="preserve">ενικό </w:t>
      </w:r>
      <w:r>
        <w:rPr>
          <w:rFonts w:eastAsia="Times New Roman"/>
          <w:szCs w:val="24"/>
        </w:rPr>
        <w:t>γ</w:t>
      </w:r>
      <w:r>
        <w:rPr>
          <w:rFonts w:eastAsia="Times New Roman"/>
          <w:szCs w:val="24"/>
        </w:rPr>
        <w:t xml:space="preserve">ραμματέα. </w:t>
      </w:r>
    </w:p>
    <w:p w14:paraId="23A6138C" w14:textId="77777777" w:rsidR="002C273E" w:rsidRDefault="0061121E">
      <w:pPr>
        <w:spacing w:line="600" w:lineRule="auto"/>
        <w:ind w:firstLine="720"/>
        <w:jc w:val="both"/>
        <w:rPr>
          <w:rFonts w:eastAsia="Times New Roman"/>
          <w:szCs w:val="24"/>
        </w:rPr>
      </w:pPr>
      <w:r w:rsidRPr="00B34E7D">
        <w:rPr>
          <w:rFonts w:eastAsia="Times New Roman"/>
          <w:b/>
          <w:szCs w:val="24"/>
        </w:rPr>
        <w:t>ΑΘΑΝΑΣΙΟΣ ΔΑΒΑΚΗΣ:</w:t>
      </w:r>
      <w:r>
        <w:rPr>
          <w:rFonts w:eastAsia="Times New Roman"/>
          <w:szCs w:val="24"/>
        </w:rPr>
        <w:t xml:space="preserve"> Ήταν τότε </w:t>
      </w:r>
      <w:r>
        <w:rPr>
          <w:rFonts w:eastAsia="Times New Roman"/>
          <w:szCs w:val="24"/>
        </w:rPr>
        <w:t>ε</w:t>
      </w:r>
      <w:r>
        <w:rPr>
          <w:rFonts w:eastAsia="Times New Roman"/>
          <w:szCs w:val="24"/>
        </w:rPr>
        <w:t xml:space="preserve">ιδικός ή </w:t>
      </w:r>
      <w:r>
        <w:rPr>
          <w:rFonts w:eastAsia="Times New Roman"/>
          <w:szCs w:val="24"/>
        </w:rPr>
        <w:t>γ</w:t>
      </w:r>
      <w:r>
        <w:rPr>
          <w:rFonts w:eastAsia="Times New Roman"/>
          <w:szCs w:val="24"/>
        </w:rPr>
        <w:t xml:space="preserve">ενικός </w:t>
      </w:r>
      <w:r>
        <w:rPr>
          <w:rFonts w:eastAsia="Times New Roman"/>
          <w:szCs w:val="24"/>
        </w:rPr>
        <w:t>γ</w:t>
      </w:r>
      <w:r>
        <w:rPr>
          <w:rFonts w:eastAsia="Times New Roman"/>
          <w:szCs w:val="24"/>
        </w:rPr>
        <w:t>ραμματέας. Ποιος ήταν; Αν θυμάστε.</w:t>
      </w:r>
    </w:p>
    <w:p w14:paraId="23A6138D" w14:textId="77777777" w:rsidR="002C273E" w:rsidRDefault="0061121E">
      <w:pPr>
        <w:spacing w:line="600" w:lineRule="auto"/>
        <w:ind w:firstLine="720"/>
        <w:jc w:val="both"/>
        <w:rPr>
          <w:rFonts w:eastAsia="Times New Roman"/>
          <w:szCs w:val="24"/>
        </w:rPr>
      </w:pPr>
      <w:r>
        <w:rPr>
          <w:rFonts w:eastAsia="Times New Roman"/>
          <w:b/>
          <w:szCs w:val="24"/>
        </w:rPr>
        <w:t>ΦΩΤ</w:t>
      </w:r>
      <w:r>
        <w:rPr>
          <w:rFonts w:eastAsia="Times New Roman"/>
          <w:b/>
          <w:szCs w:val="24"/>
        </w:rPr>
        <w:t>Η</w:t>
      </w:r>
      <w:r>
        <w:rPr>
          <w:rFonts w:eastAsia="Times New Roman"/>
          <w:b/>
          <w:szCs w:val="24"/>
        </w:rPr>
        <w:t>Σ ΚΟΥΒΕΛΗΣ (Αναπληρωτής Υπουργός Εθνικής Άμυνας):</w:t>
      </w:r>
      <w:r>
        <w:rPr>
          <w:rFonts w:eastAsia="Times New Roman"/>
          <w:szCs w:val="24"/>
        </w:rPr>
        <w:t xml:space="preserve"> Στο Υπουργείο Εθνικής Άμυνας δεν υπάρχει. </w:t>
      </w:r>
    </w:p>
    <w:p w14:paraId="23A6138E" w14:textId="77777777" w:rsidR="002C273E" w:rsidRDefault="0061121E">
      <w:pPr>
        <w:spacing w:line="600" w:lineRule="auto"/>
        <w:ind w:firstLine="720"/>
        <w:jc w:val="both"/>
        <w:rPr>
          <w:rFonts w:eastAsia="Times New Roman"/>
          <w:szCs w:val="24"/>
        </w:rPr>
      </w:pPr>
      <w:r w:rsidRPr="00B4033D">
        <w:rPr>
          <w:rFonts w:eastAsia="Times New Roman"/>
          <w:b/>
          <w:szCs w:val="24"/>
        </w:rPr>
        <w:t xml:space="preserve">ΣΥΜΕΩΝ </w:t>
      </w:r>
      <w:r>
        <w:rPr>
          <w:rFonts w:eastAsia="Times New Roman"/>
          <w:b/>
          <w:szCs w:val="24"/>
        </w:rPr>
        <w:t xml:space="preserve">(ΜΑΚΗΣ) </w:t>
      </w:r>
      <w:r w:rsidRPr="00B4033D">
        <w:rPr>
          <w:rFonts w:eastAsia="Times New Roman"/>
          <w:b/>
          <w:szCs w:val="24"/>
        </w:rPr>
        <w:t xml:space="preserve">ΜΠΑΛΛΗΣ: </w:t>
      </w:r>
      <w:r>
        <w:rPr>
          <w:rFonts w:eastAsia="Times New Roman"/>
          <w:szCs w:val="24"/>
        </w:rPr>
        <w:t>Της Γενικής Διεύθυνσης Εξοπλισμών…</w:t>
      </w:r>
    </w:p>
    <w:p w14:paraId="23A6138F" w14:textId="77777777" w:rsidR="002C273E" w:rsidRDefault="0061121E">
      <w:pPr>
        <w:spacing w:line="600" w:lineRule="auto"/>
        <w:ind w:firstLine="720"/>
        <w:jc w:val="both"/>
        <w:rPr>
          <w:rFonts w:eastAsia="Times New Roman"/>
          <w:szCs w:val="24"/>
        </w:rPr>
      </w:pPr>
      <w:r w:rsidRPr="00B34E7D">
        <w:rPr>
          <w:rFonts w:eastAsia="Times New Roman"/>
          <w:b/>
          <w:szCs w:val="24"/>
        </w:rPr>
        <w:t>ΑΘΑΝΑΣΙΟΣ ΔΑΒΑΚΗΣ:</w:t>
      </w:r>
      <w:r>
        <w:rPr>
          <w:rFonts w:eastAsia="Times New Roman"/>
          <w:b/>
          <w:szCs w:val="24"/>
        </w:rPr>
        <w:t xml:space="preserve"> </w:t>
      </w:r>
      <w:r>
        <w:rPr>
          <w:rFonts w:eastAsia="Times New Roman"/>
          <w:szCs w:val="24"/>
        </w:rPr>
        <w:t xml:space="preserve">Ήταν ο </w:t>
      </w:r>
      <w:r>
        <w:rPr>
          <w:rFonts w:eastAsia="Times New Roman"/>
          <w:szCs w:val="24"/>
        </w:rPr>
        <w:t>Δ</w:t>
      </w:r>
      <w:r>
        <w:rPr>
          <w:rFonts w:eastAsia="Times New Roman"/>
          <w:szCs w:val="24"/>
        </w:rPr>
        <w:t xml:space="preserve">ιευθυντής της Γενικής Διεύθυνσης </w:t>
      </w:r>
      <w:r>
        <w:rPr>
          <w:rFonts w:eastAsia="Times New Roman"/>
          <w:szCs w:val="24"/>
        </w:rPr>
        <w:t>Εξοπλισμών; Δεν νομίζω. Όχι.</w:t>
      </w:r>
    </w:p>
    <w:p w14:paraId="23A61390"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Ήταν ο κύριος ο οποίος είχε μετατεθεί σε άλλον πολιτικό φορέα, σε άλλον ρόλο και ήρθε και ανέγνωσε ως συγγράψας -ως συγγράψας </w:t>
      </w:r>
      <w:proofErr w:type="spellStart"/>
      <w:r>
        <w:rPr>
          <w:rFonts w:eastAsia="Times New Roman"/>
          <w:szCs w:val="24"/>
        </w:rPr>
        <w:t>άκουσον</w:t>
      </w:r>
      <w:proofErr w:type="spellEnd"/>
      <w:r>
        <w:rPr>
          <w:rFonts w:eastAsia="Times New Roman"/>
          <w:szCs w:val="24"/>
        </w:rPr>
        <w:t xml:space="preserve">, </w:t>
      </w:r>
      <w:proofErr w:type="spellStart"/>
      <w:r>
        <w:rPr>
          <w:rFonts w:eastAsia="Times New Roman"/>
          <w:szCs w:val="24"/>
        </w:rPr>
        <w:t>άκουσον</w:t>
      </w:r>
      <w:proofErr w:type="spellEnd"/>
      <w:r>
        <w:rPr>
          <w:rFonts w:eastAsia="Times New Roman"/>
          <w:szCs w:val="24"/>
        </w:rPr>
        <w:t xml:space="preserve">!- τη συγκεκριμένη στρατηγική, στην αρμόδια </w:t>
      </w:r>
      <w:r>
        <w:rPr>
          <w:rFonts w:eastAsia="Times New Roman"/>
          <w:szCs w:val="24"/>
        </w:rPr>
        <w:t>ε</w:t>
      </w:r>
      <w:r>
        <w:rPr>
          <w:rFonts w:eastAsia="Times New Roman"/>
          <w:szCs w:val="24"/>
        </w:rPr>
        <w:t>πιτροπή. Αυτή η στρατηγική έβριθε λαθών,</w:t>
      </w:r>
      <w:r>
        <w:rPr>
          <w:rFonts w:eastAsia="Times New Roman"/>
          <w:szCs w:val="24"/>
        </w:rPr>
        <w:t xml:space="preserve"> </w:t>
      </w:r>
      <w:r>
        <w:rPr>
          <w:rFonts w:eastAsia="Times New Roman"/>
          <w:szCs w:val="24"/>
        </w:rPr>
        <w:lastRenderedPageBreak/>
        <w:t xml:space="preserve">έβριθε κενών και νομίζω ότι αυτό το κείμενο δεν μπορεί να αποτελέσει τη βάση για μια περαιτέρω πορεία της ελληνικής αμυντικής βιομηχανικής στρατηγικής. </w:t>
      </w:r>
    </w:p>
    <w:p w14:paraId="23A61391"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Μου διαφεύγει το όνομα του συγκεκριμένου κυρίου…</w:t>
      </w:r>
    </w:p>
    <w:p w14:paraId="23A61392"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F973FA">
        <w:rPr>
          <w:rFonts w:eastAsia="Times New Roman"/>
          <w:b/>
          <w:szCs w:val="24"/>
        </w:rPr>
        <w:t xml:space="preserve">ΣΥΜΕΩΝ </w:t>
      </w:r>
      <w:r>
        <w:rPr>
          <w:rFonts w:eastAsia="Times New Roman"/>
          <w:b/>
          <w:szCs w:val="24"/>
        </w:rPr>
        <w:t xml:space="preserve">(ΜΑΚΗΣ) </w:t>
      </w:r>
      <w:r w:rsidRPr="00F973FA">
        <w:rPr>
          <w:rFonts w:eastAsia="Times New Roman"/>
          <w:b/>
          <w:szCs w:val="24"/>
        </w:rPr>
        <w:t>ΜΠΑΛΛΗΣ:</w:t>
      </w:r>
      <w:r>
        <w:rPr>
          <w:rFonts w:eastAsia="Times New Roman"/>
          <w:szCs w:val="24"/>
        </w:rPr>
        <w:t xml:space="preserve"> Μήπως είναι ο κ. Κυριακίδης…</w:t>
      </w:r>
    </w:p>
    <w:p w14:paraId="23A61393"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Όχι. Δεν είναι ο κ. Κυριακίδης. Μην το συγχέετε. Ούτε πριν </w:t>
      </w:r>
      <w:r>
        <w:rPr>
          <w:rFonts w:eastAsia="Times New Roman"/>
          <w:szCs w:val="24"/>
        </w:rPr>
        <w:t xml:space="preserve">από </w:t>
      </w:r>
      <w:r>
        <w:rPr>
          <w:rFonts w:eastAsia="Times New Roman"/>
          <w:szCs w:val="24"/>
        </w:rPr>
        <w:t>τον κ. Κυριακίδη.</w:t>
      </w:r>
    </w:p>
    <w:p w14:paraId="23A61394"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A1746">
        <w:rPr>
          <w:rFonts w:eastAsia="Times New Roman"/>
          <w:b/>
          <w:szCs w:val="24"/>
        </w:rPr>
        <w:t xml:space="preserve">ΠΡΟΕΔΡΕΥΩΝ (Δημήτριος </w:t>
      </w:r>
      <w:proofErr w:type="spellStart"/>
      <w:r w:rsidRPr="00AA1746">
        <w:rPr>
          <w:rFonts w:eastAsia="Times New Roman"/>
          <w:b/>
          <w:szCs w:val="24"/>
        </w:rPr>
        <w:t>Κρεμαστινός</w:t>
      </w:r>
      <w:proofErr w:type="spellEnd"/>
      <w:r w:rsidRPr="00AA1746">
        <w:rPr>
          <w:rFonts w:eastAsia="Times New Roman"/>
          <w:b/>
          <w:szCs w:val="24"/>
        </w:rPr>
        <w:t>):</w:t>
      </w:r>
      <w:r>
        <w:rPr>
          <w:rFonts w:eastAsia="Times New Roman"/>
          <w:szCs w:val="24"/>
        </w:rPr>
        <w:t xml:space="preserve"> Παρακαλώ</w:t>
      </w:r>
      <w:r>
        <w:rPr>
          <w:rFonts w:eastAsia="Times New Roman"/>
          <w:szCs w:val="24"/>
        </w:rPr>
        <w:t>,</w:t>
      </w:r>
      <w:r>
        <w:rPr>
          <w:rFonts w:eastAsia="Times New Roman"/>
          <w:szCs w:val="24"/>
        </w:rPr>
        <w:t xml:space="preserve"> όχι διάλογο!</w:t>
      </w:r>
    </w:p>
    <w:p w14:paraId="23A61395"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ΑΘΑΝΑΣΙΟΣ ΔΑΒΑΚΗΣ:</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αυτό το οποίο εμείς θα πούμε αυτή τη στιγμή είναι ένα «</w:t>
      </w:r>
      <w:r>
        <w:rPr>
          <w:rFonts w:eastAsia="Times New Roman"/>
          <w:szCs w:val="24"/>
        </w:rPr>
        <w:t>παρ</w:t>
      </w:r>
      <w:r>
        <w:rPr>
          <w:rFonts w:eastAsia="Times New Roman"/>
          <w:szCs w:val="24"/>
        </w:rPr>
        <w:t>ών</w:t>
      </w:r>
      <w:r>
        <w:rPr>
          <w:rFonts w:eastAsia="Times New Roman"/>
          <w:szCs w:val="24"/>
        </w:rPr>
        <w:t>», όχι όσον αφορά την επέκταση του ειδικού καθεστώτος, το οποίο στην κατάσταση που βρίσκονται θα βοηθήσει τα ΕΑΣ, αλλά αυτό το «</w:t>
      </w:r>
      <w:r>
        <w:rPr>
          <w:rFonts w:eastAsia="Times New Roman"/>
          <w:szCs w:val="24"/>
        </w:rPr>
        <w:t>παρών</w:t>
      </w:r>
      <w:r>
        <w:rPr>
          <w:rFonts w:eastAsia="Times New Roman"/>
          <w:szCs w:val="24"/>
        </w:rPr>
        <w:t xml:space="preserve">» είναι μια πρόκληση προς εσάς, επιτέλους να μας δείξετε, να φανερώσετε τι σκέφτεστε για τα Ελληνικά Αμυντικά Συστήματα, </w:t>
      </w:r>
      <w:r>
        <w:rPr>
          <w:rFonts w:eastAsia="Times New Roman"/>
          <w:szCs w:val="24"/>
        </w:rPr>
        <w:t xml:space="preserve">όπως και για την ΕΑΒ, όπως και για άλλους σημαντικούς, στρατηγικούς τομείς της </w:t>
      </w:r>
      <w:r>
        <w:rPr>
          <w:rFonts w:eastAsia="Times New Roman"/>
          <w:szCs w:val="24"/>
        </w:rPr>
        <w:t>ε</w:t>
      </w:r>
      <w:r>
        <w:rPr>
          <w:rFonts w:eastAsia="Times New Roman"/>
          <w:szCs w:val="24"/>
        </w:rPr>
        <w:t>λληνικής</w:t>
      </w:r>
      <w:r>
        <w:rPr>
          <w:rFonts w:eastAsia="Times New Roman"/>
          <w:szCs w:val="24"/>
        </w:rPr>
        <w:t xml:space="preserve"> α</w:t>
      </w:r>
      <w:r>
        <w:rPr>
          <w:rFonts w:eastAsia="Times New Roman"/>
          <w:szCs w:val="24"/>
        </w:rPr>
        <w:t xml:space="preserve">μυντικής </w:t>
      </w:r>
      <w:r>
        <w:rPr>
          <w:rFonts w:eastAsia="Times New Roman"/>
          <w:szCs w:val="24"/>
        </w:rPr>
        <w:t>β</w:t>
      </w:r>
      <w:r>
        <w:rPr>
          <w:rFonts w:eastAsia="Times New Roman"/>
          <w:szCs w:val="24"/>
        </w:rPr>
        <w:t>ιομηχανίας.</w:t>
      </w:r>
    </w:p>
    <w:p w14:paraId="23A61396"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Σας ευχαριστώ.</w:t>
      </w:r>
    </w:p>
    <w:p w14:paraId="23A61397"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color w:val="000000" w:themeColor="text1"/>
          <w:szCs w:val="24"/>
        </w:rPr>
      </w:pPr>
      <w:r w:rsidRPr="0020548C">
        <w:rPr>
          <w:rFonts w:eastAsia="Times New Roman"/>
          <w:b/>
          <w:color w:val="000000" w:themeColor="text1"/>
          <w:szCs w:val="24"/>
        </w:rPr>
        <w:t xml:space="preserve">ΠΡΟΕΔΡΕΥΩΝ (Δημήτριος </w:t>
      </w:r>
      <w:proofErr w:type="spellStart"/>
      <w:r w:rsidRPr="0020548C">
        <w:rPr>
          <w:rFonts w:eastAsia="Times New Roman"/>
          <w:b/>
          <w:color w:val="000000" w:themeColor="text1"/>
          <w:szCs w:val="24"/>
        </w:rPr>
        <w:t>Κρεμαστινός</w:t>
      </w:r>
      <w:proofErr w:type="spellEnd"/>
      <w:r w:rsidRPr="0020548C">
        <w:rPr>
          <w:rFonts w:eastAsia="Times New Roman"/>
          <w:b/>
          <w:color w:val="000000" w:themeColor="text1"/>
          <w:szCs w:val="24"/>
        </w:rPr>
        <w:t>):</w:t>
      </w:r>
      <w:r w:rsidRPr="0020548C">
        <w:rPr>
          <w:rFonts w:eastAsia="Times New Roman"/>
          <w:color w:val="000000" w:themeColor="text1"/>
          <w:szCs w:val="24"/>
        </w:rPr>
        <w:t xml:space="preserve"> Κι εγώ ευχαριστώ.</w:t>
      </w:r>
    </w:p>
    <w:p w14:paraId="23A61398"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color w:val="000000" w:themeColor="text1"/>
          <w:szCs w:val="24"/>
        </w:rPr>
      </w:pPr>
      <w:r w:rsidRPr="0020548C">
        <w:rPr>
          <w:rFonts w:eastAsia="Times New Roman"/>
          <w:color w:val="000000" w:themeColor="text1"/>
          <w:szCs w:val="24"/>
        </w:rPr>
        <w:t xml:space="preserve">Ο κ. </w:t>
      </w:r>
      <w:proofErr w:type="spellStart"/>
      <w:r w:rsidRPr="0020548C">
        <w:rPr>
          <w:rFonts w:eastAsia="Times New Roman"/>
          <w:color w:val="000000" w:themeColor="text1"/>
          <w:szCs w:val="24"/>
        </w:rPr>
        <w:t>Κούζηλος</w:t>
      </w:r>
      <w:proofErr w:type="spellEnd"/>
      <w:r w:rsidRPr="0020548C">
        <w:rPr>
          <w:rFonts w:eastAsia="Times New Roman"/>
          <w:color w:val="000000" w:themeColor="text1"/>
          <w:szCs w:val="24"/>
        </w:rPr>
        <w:t>, ειδικός αγορητής της Χρυσής Αυγής, έχει τον λόγο.</w:t>
      </w:r>
    </w:p>
    <w:p w14:paraId="23A61399"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color w:val="000000" w:themeColor="text1"/>
          <w:szCs w:val="24"/>
        </w:rPr>
      </w:pPr>
      <w:r w:rsidRPr="0020548C">
        <w:rPr>
          <w:rFonts w:eastAsia="Times New Roman"/>
          <w:b/>
          <w:color w:val="000000" w:themeColor="text1"/>
          <w:szCs w:val="24"/>
        </w:rPr>
        <w:t xml:space="preserve">ΑΘΑΝΑΣΙΟΣ </w:t>
      </w:r>
      <w:r w:rsidRPr="0020548C">
        <w:rPr>
          <w:rFonts w:eastAsia="Times New Roman"/>
          <w:b/>
          <w:color w:val="000000" w:themeColor="text1"/>
          <w:szCs w:val="24"/>
        </w:rPr>
        <w:t>ΔΑΒΑΚΗΣ:</w:t>
      </w:r>
      <w:r w:rsidRPr="0020548C">
        <w:rPr>
          <w:rFonts w:eastAsia="Times New Roman"/>
          <w:color w:val="000000" w:themeColor="text1"/>
          <w:szCs w:val="24"/>
        </w:rPr>
        <w:t xml:space="preserve"> Κύριε </w:t>
      </w:r>
      <w:proofErr w:type="spellStart"/>
      <w:r w:rsidRPr="0020548C">
        <w:rPr>
          <w:rFonts w:eastAsia="Times New Roman"/>
          <w:color w:val="000000" w:themeColor="text1"/>
          <w:szCs w:val="24"/>
        </w:rPr>
        <w:t>Μπαλλή</w:t>
      </w:r>
      <w:proofErr w:type="spellEnd"/>
      <w:r w:rsidRPr="0020548C">
        <w:rPr>
          <w:rFonts w:eastAsia="Times New Roman"/>
          <w:color w:val="000000" w:themeColor="text1"/>
          <w:szCs w:val="24"/>
        </w:rPr>
        <w:t xml:space="preserve">, ο κ. </w:t>
      </w:r>
      <w:proofErr w:type="spellStart"/>
      <w:r w:rsidRPr="0020548C">
        <w:rPr>
          <w:rFonts w:eastAsia="Times New Roman"/>
          <w:color w:val="000000" w:themeColor="text1"/>
          <w:szCs w:val="24"/>
        </w:rPr>
        <w:t>Κολλίρης</w:t>
      </w:r>
      <w:proofErr w:type="spellEnd"/>
      <w:r w:rsidRPr="0020548C">
        <w:rPr>
          <w:rFonts w:eastAsia="Times New Roman"/>
          <w:color w:val="000000" w:themeColor="text1"/>
          <w:szCs w:val="24"/>
        </w:rPr>
        <w:t xml:space="preserve"> ήταν.</w:t>
      </w:r>
    </w:p>
    <w:p w14:paraId="23A6139A"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AA1746">
        <w:rPr>
          <w:rFonts w:eastAsia="Times New Roman"/>
          <w:b/>
          <w:szCs w:val="24"/>
        </w:rPr>
        <w:t xml:space="preserve">ΓΕΩΡΓΙΟΣ ΚΟΥΜΟΥΤΣΑΚΟΣ: </w:t>
      </w:r>
      <w:r>
        <w:rPr>
          <w:rFonts w:eastAsia="Times New Roman"/>
          <w:szCs w:val="24"/>
        </w:rPr>
        <w:t xml:space="preserve">Κύριε Πρόεδρε, μπορώ να έχω τον λόγο για τριάντα δευτερόλεπτα; </w:t>
      </w:r>
    </w:p>
    <w:p w14:paraId="23A6139B"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Παρακαλώ, ζητάτε τον λόγο ως τι; Για ποιον λόγο; </w:t>
      </w:r>
    </w:p>
    <w:p w14:paraId="23A6139C"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Θα σας πω, κύριε </w:t>
      </w:r>
      <w:r>
        <w:rPr>
          <w:rFonts w:eastAsia="Times New Roman"/>
          <w:szCs w:val="24"/>
        </w:rPr>
        <w:t>Πρόεδρε.</w:t>
      </w:r>
    </w:p>
    <w:p w14:paraId="23A6139D"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Αιτούμαι της ευελιξίας που δείξατε στην προηγούμενη διαδικασία για να πάρω τον λόγο για τριάντα δευτερόλεπτα, γιατί υπάρχει κάτι σοβαρό και θα ήθελα να ακουστεί στην Εθνική Α</w:t>
      </w:r>
      <w:r>
        <w:rPr>
          <w:rFonts w:eastAsia="Times New Roman"/>
          <w:szCs w:val="24"/>
        </w:rPr>
        <w:lastRenderedPageBreak/>
        <w:t>ντιπροσωπεία. Σχετίζεται με τα θέματα του Υπουργείου Εξωτερικών, είναι άμ</w:t>
      </w:r>
      <w:r>
        <w:rPr>
          <w:rFonts w:eastAsia="Times New Roman"/>
          <w:szCs w:val="24"/>
        </w:rPr>
        <w:t>εσα σχετιζόμενο. Δεν είναι κάτι έξω από αυτό. Δεν θα μιλήσω για απορρίμματα και διαχείριση απορριμμάτων. Θα μιλήσω για ένα θέμα</w:t>
      </w:r>
      <w:r>
        <w:rPr>
          <w:rFonts w:eastAsia="Times New Roman"/>
          <w:szCs w:val="24"/>
        </w:rPr>
        <w:t>,</w:t>
      </w:r>
      <w:r>
        <w:rPr>
          <w:rFonts w:eastAsia="Times New Roman"/>
          <w:szCs w:val="24"/>
        </w:rPr>
        <w:t xml:space="preserve"> που αφορά το Υπουργείο Εξωτερικών, για λιγότερο από τριάντα δευτερόλεπτα.</w:t>
      </w:r>
    </w:p>
    <w:p w14:paraId="23A6139E"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Επί του θέματος, </w:t>
      </w:r>
      <w:r>
        <w:rPr>
          <w:rFonts w:eastAsia="Times New Roman"/>
          <w:szCs w:val="24"/>
        </w:rPr>
        <w:t>φαντάζομαι. Επί του θέματος;</w:t>
      </w:r>
    </w:p>
    <w:p w14:paraId="23A6139F"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Θα είμαι πολύ σύντομος.</w:t>
      </w:r>
    </w:p>
    <w:p w14:paraId="23A613A0"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Κύριε Πρόεδρε, υπάρχουν εντονότατες πληροφορίες τα τελευταία εικοσιτετράωρα ότι η Κυβέρνηση πρόκειται τις επόμενες μέρες να προχωρήσει στην υπογραφή διμερούς συμφωνίας με την </w:t>
      </w:r>
      <w:r>
        <w:rPr>
          <w:rFonts w:eastAsia="Times New Roman"/>
          <w:szCs w:val="24"/>
        </w:rPr>
        <w:t>Αλβανία.</w:t>
      </w:r>
    </w:p>
    <w:p w14:paraId="23A613A1"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Σας παρακαλώ. Δεν θα το συζητήσουμε. </w:t>
      </w:r>
    </w:p>
    <w:p w14:paraId="23A613A2"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ΓΕΩΡΓΙΟΣ ΚΟΥΜΟΥΤΣΑΚΟΣ: </w:t>
      </w:r>
      <w:r>
        <w:rPr>
          <w:rFonts w:eastAsia="Times New Roman"/>
          <w:szCs w:val="24"/>
        </w:rPr>
        <w:t xml:space="preserve">Επειδή το προηγούμενο, με τη συμφωνία της </w:t>
      </w:r>
      <w:r>
        <w:rPr>
          <w:rFonts w:eastAsia="Times New Roman"/>
          <w:szCs w:val="24"/>
        </w:rPr>
        <w:t>Π</w:t>
      </w:r>
      <w:r>
        <w:rPr>
          <w:rFonts w:eastAsia="Times New Roman"/>
          <w:szCs w:val="24"/>
        </w:rPr>
        <w:t>ρώην Γιουγκοσλαβικής Δημοκρατίας της Μακεδονίας, αποτελεί ένα πολύ αρνητικό προηγούμενο…</w:t>
      </w:r>
    </w:p>
    <w:p w14:paraId="23A613A3"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lastRenderedPageBreak/>
        <w:t>ΠΡΟΕΔΡΕΥΩΝ (Δημήτρ</w:t>
      </w:r>
      <w:r>
        <w:rPr>
          <w:rFonts w:eastAsia="Times New Roman"/>
          <w:b/>
          <w:szCs w:val="24"/>
        </w:rPr>
        <w:t xml:space="preserve">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Δεν είμαστε στο θέμα. Μη με φέρνετε σε δύσκολη θέση.</w:t>
      </w:r>
    </w:p>
    <w:p w14:paraId="23A613A4"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ΓΕΩΡΓΙΟΣ ΚΟΥΜΟΥΤΣΑΚΟΣ:</w:t>
      </w:r>
      <w:r>
        <w:rPr>
          <w:rFonts w:eastAsia="Times New Roman"/>
          <w:szCs w:val="24"/>
        </w:rPr>
        <w:t>…κατέθεσα ερώτηση σήμερα και η Αξιωματική Αντιπολίτευση ζητά από την Κυβέρνηση να καταθέσει το κείμενο της συμφωνίας πριν την υπογραφή της, για να συζητηθεί από τη</w:t>
      </w:r>
      <w:r>
        <w:rPr>
          <w:rFonts w:eastAsia="Times New Roman"/>
          <w:szCs w:val="24"/>
        </w:rPr>
        <w:t>ν Εθνική Αντιπροσωπεία.</w:t>
      </w:r>
    </w:p>
    <w:p w14:paraId="23A613A5"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Ευχαριστώ.</w:t>
      </w:r>
    </w:p>
    <w:p w14:paraId="23A613A6"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b/>
          <w:szCs w:val="24"/>
        </w:rPr>
        <w:t xml:space="preserve">ΠΡΟΕΔΡΕΥΩΝ (Δημήτριος </w:t>
      </w:r>
      <w:proofErr w:type="spellStart"/>
      <w:r>
        <w:rPr>
          <w:rFonts w:eastAsia="Times New Roman"/>
          <w:b/>
          <w:szCs w:val="24"/>
        </w:rPr>
        <w:t>Κρεμαστινός</w:t>
      </w:r>
      <w:proofErr w:type="spellEnd"/>
      <w:r>
        <w:rPr>
          <w:rFonts w:eastAsia="Times New Roman"/>
          <w:b/>
          <w:szCs w:val="24"/>
        </w:rPr>
        <w:t>):</w:t>
      </w:r>
      <w:r>
        <w:rPr>
          <w:rFonts w:eastAsia="Times New Roman"/>
          <w:szCs w:val="24"/>
        </w:rPr>
        <w:t xml:space="preserve"> Δεν είναι επί του θέματος και δεν θα γίνει συζήτηση επ’ αυτού.</w:t>
      </w:r>
    </w:p>
    <w:p w14:paraId="23A613A7" w14:textId="77777777" w:rsidR="002C273E" w:rsidRDefault="0061121E">
      <w:pPr>
        <w:spacing w:line="600" w:lineRule="auto"/>
        <w:ind w:firstLine="720"/>
        <w:jc w:val="both"/>
        <w:rPr>
          <w:rFonts w:eastAsia="Times New Roman" w:cs="Times New Roman"/>
        </w:rPr>
      </w:pPr>
      <w:r w:rsidRPr="00291262">
        <w:rPr>
          <w:rFonts w:eastAsia="Times New Roman" w:cs="Times New Roman"/>
        </w:rPr>
        <w:t xml:space="preserve">Κυρίες και κύριοι συνάδελφοι, </w:t>
      </w:r>
      <w:r>
        <w:rPr>
          <w:rFonts w:eastAsia="Times New Roman" w:cs="Times New Roman"/>
        </w:rPr>
        <w:t>έχω την τιμή να ανακοινώσω</w:t>
      </w:r>
      <w:r w:rsidRPr="00291262">
        <w:rPr>
          <w:rFonts w:eastAsia="Times New Roman" w:cs="Times New Roman"/>
        </w:rPr>
        <w:t xml:space="preserve"> στο Σώμα ότι τη συνεδρίασή μας παρακολουθούν από τα άνω δυτικά θε</w:t>
      </w:r>
      <w:r w:rsidRPr="00291262">
        <w:rPr>
          <w:rFonts w:eastAsia="Times New Roman" w:cs="Times New Roman"/>
        </w:rPr>
        <w:t>ωρεία, αφού προηγουμένως συμμετείχαν στο εκπαιδευτικό πρόγραμμα «</w:t>
      </w:r>
      <w:r>
        <w:rPr>
          <w:rFonts w:eastAsia="Times New Roman" w:cs="Times New Roman"/>
        </w:rPr>
        <w:t xml:space="preserve">Καλοκαιρινό </w:t>
      </w:r>
      <w:r w:rsidRPr="00291262">
        <w:rPr>
          <w:rFonts w:eastAsia="Times New Roman" w:cs="Times New Roman"/>
        </w:rPr>
        <w:t>Εργαστήρι Δημοκρατίας»</w:t>
      </w:r>
      <w:r>
        <w:rPr>
          <w:rFonts w:eastAsia="Times New Roman" w:cs="Times New Roman"/>
        </w:rPr>
        <w:t>,</w:t>
      </w:r>
      <w:r w:rsidRPr="00291262">
        <w:rPr>
          <w:rFonts w:eastAsia="Times New Roman" w:cs="Times New Roman"/>
        </w:rPr>
        <w:t xml:space="preserve"> που οργανώνει το Ίδρυμα της Βουλής, </w:t>
      </w:r>
      <w:r>
        <w:rPr>
          <w:rFonts w:eastAsia="Times New Roman" w:cs="Times New Roman"/>
        </w:rPr>
        <w:t>είκοσι δύο</w:t>
      </w:r>
      <w:r w:rsidRPr="00291262">
        <w:rPr>
          <w:rFonts w:eastAsia="Times New Roman" w:cs="Times New Roman"/>
        </w:rPr>
        <w:t xml:space="preserve"> μαθητές και μαθήτριες </w:t>
      </w:r>
      <w:r>
        <w:rPr>
          <w:rFonts w:eastAsia="Times New Roman" w:cs="Times New Roman"/>
        </w:rPr>
        <w:t>από το 8</w:t>
      </w:r>
      <w:r w:rsidRPr="004457FC">
        <w:rPr>
          <w:rFonts w:eastAsia="Times New Roman" w:cs="Times New Roman"/>
          <w:vertAlign w:val="superscript"/>
        </w:rPr>
        <w:t>ο</w:t>
      </w:r>
      <w:r>
        <w:rPr>
          <w:rFonts w:eastAsia="Times New Roman" w:cs="Times New Roman"/>
        </w:rPr>
        <w:t xml:space="preserve"> και 18</w:t>
      </w:r>
      <w:r w:rsidRPr="004457FC">
        <w:rPr>
          <w:rFonts w:eastAsia="Times New Roman" w:cs="Times New Roman"/>
          <w:vertAlign w:val="superscript"/>
        </w:rPr>
        <w:t>ο</w:t>
      </w:r>
      <w:r>
        <w:rPr>
          <w:rFonts w:eastAsia="Times New Roman" w:cs="Times New Roman"/>
        </w:rPr>
        <w:t xml:space="preserve"> Γυμνάσι</w:t>
      </w:r>
      <w:r>
        <w:rPr>
          <w:rFonts w:eastAsia="Times New Roman" w:cs="Times New Roman"/>
        </w:rPr>
        <w:t>α</w:t>
      </w:r>
      <w:r>
        <w:rPr>
          <w:rFonts w:eastAsia="Times New Roman" w:cs="Times New Roman"/>
        </w:rPr>
        <w:t xml:space="preserve"> </w:t>
      </w:r>
      <w:r>
        <w:rPr>
          <w:rFonts w:eastAsia="Times New Roman" w:cs="Times New Roman"/>
        </w:rPr>
        <w:t>της</w:t>
      </w:r>
      <w:r>
        <w:rPr>
          <w:rFonts w:eastAsia="Times New Roman" w:cs="Times New Roman"/>
        </w:rPr>
        <w:t xml:space="preserve"> Αθήνας</w:t>
      </w:r>
      <w:r w:rsidRPr="00291262">
        <w:rPr>
          <w:rFonts w:eastAsia="Times New Roman" w:cs="Times New Roman"/>
        </w:rPr>
        <w:t xml:space="preserve">. </w:t>
      </w:r>
    </w:p>
    <w:p w14:paraId="23A613A8" w14:textId="77777777" w:rsidR="002C273E" w:rsidRDefault="0061121E">
      <w:pPr>
        <w:spacing w:line="600" w:lineRule="auto"/>
        <w:ind w:left="720"/>
        <w:jc w:val="both"/>
        <w:rPr>
          <w:rFonts w:eastAsia="Times New Roman" w:cs="Times New Roman"/>
        </w:rPr>
      </w:pPr>
      <w:r>
        <w:rPr>
          <w:rFonts w:eastAsia="Times New Roman" w:cs="Times New Roman"/>
        </w:rPr>
        <w:t xml:space="preserve">Η Βουλή </w:t>
      </w:r>
      <w:r>
        <w:rPr>
          <w:rFonts w:eastAsia="Times New Roman" w:cs="Times New Roman"/>
        </w:rPr>
        <w:t>σάς</w:t>
      </w:r>
      <w:r w:rsidRPr="00291262">
        <w:rPr>
          <w:rFonts w:eastAsia="Times New Roman" w:cs="Times New Roman"/>
        </w:rPr>
        <w:t xml:space="preserve"> καλωσορίζει. </w:t>
      </w:r>
    </w:p>
    <w:p w14:paraId="23A613A9" w14:textId="77777777" w:rsidR="002C273E" w:rsidRDefault="0061121E">
      <w:pPr>
        <w:spacing w:line="600" w:lineRule="auto"/>
        <w:ind w:firstLine="709"/>
        <w:jc w:val="center"/>
        <w:rPr>
          <w:rFonts w:eastAsia="Times New Roman" w:cs="Times New Roman"/>
        </w:rPr>
      </w:pPr>
      <w:r>
        <w:rPr>
          <w:rFonts w:eastAsia="Times New Roman" w:cs="Times New Roman"/>
        </w:rPr>
        <w:t xml:space="preserve">(Χειροκροτήματα απ’ </w:t>
      </w:r>
      <w:r w:rsidRPr="00291262">
        <w:rPr>
          <w:rFonts w:eastAsia="Times New Roman" w:cs="Times New Roman"/>
        </w:rPr>
        <w:t>όλες τις πτέρυγες της Βουλής)</w:t>
      </w:r>
    </w:p>
    <w:p w14:paraId="23A613AA"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Παρακαλώ, κύριε </w:t>
      </w:r>
      <w:proofErr w:type="spellStart"/>
      <w:r>
        <w:rPr>
          <w:rFonts w:eastAsia="Times New Roman"/>
          <w:szCs w:val="24"/>
        </w:rPr>
        <w:t>Κούζηλε</w:t>
      </w:r>
      <w:proofErr w:type="spellEnd"/>
      <w:r>
        <w:rPr>
          <w:rFonts w:eastAsia="Times New Roman"/>
          <w:szCs w:val="24"/>
        </w:rPr>
        <w:t>, έχετε τον λόγο.</w:t>
      </w:r>
    </w:p>
    <w:p w14:paraId="23A613AB"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sidRPr="004457FC">
        <w:rPr>
          <w:rFonts w:eastAsia="Times New Roman"/>
          <w:b/>
          <w:szCs w:val="24"/>
        </w:rPr>
        <w:lastRenderedPageBreak/>
        <w:t>ΝΙΚΟΛΑΟΣ ΚΟΥΖΗΛΟΣ:</w:t>
      </w:r>
      <w:r>
        <w:rPr>
          <w:rFonts w:eastAsia="Times New Roman"/>
          <w:szCs w:val="24"/>
        </w:rPr>
        <w:t xml:space="preserve"> Ευχαριστώ πολύ, κύριε Πρόεδρε. </w:t>
      </w:r>
    </w:p>
    <w:p w14:paraId="23A613AC"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Η παρούσα κύρωση ρυθμίζει ζητήματα που σχετίζονται με τις προϋποθέσεις και την απόκτηση δικαιώματος ανάληψης επικερδούς απασχόλησης τω</w:t>
      </w:r>
      <w:r>
        <w:rPr>
          <w:rFonts w:eastAsia="Times New Roman"/>
          <w:szCs w:val="24"/>
        </w:rPr>
        <w:t xml:space="preserve">ν εξαρτώμενων μελών των </w:t>
      </w:r>
      <w:r>
        <w:rPr>
          <w:rFonts w:eastAsia="Times New Roman"/>
          <w:szCs w:val="24"/>
        </w:rPr>
        <w:t>μελών διπλωματικών αποστολών</w:t>
      </w:r>
      <w:r>
        <w:rPr>
          <w:rFonts w:eastAsia="Times New Roman"/>
          <w:szCs w:val="24"/>
        </w:rPr>
        <w:t xml:space="preserve"> ή </w:t>
      </w:r>
      <w:r>
        <w:rPr>
          <w:rFonts w:eastAsia="Times New Roman"/>
          <w:szCs w:val="24"/>
        </w:rPr>
        <w:t>προξενικών αρχών.</w:t>
      </w:r>
      <w:r>
        <w:rPr>
          <w:rFonts w:eastAsia="Times New Roman"/>
          <w:szCs w:val="24"/>
        </w:rPr>
        <w:t xml:space="preserve"> Δηλαδή, στην ουσία, τα μέλη των οικογενειών των προξενικών αρχών θα μπορούν να ασκούν επιχειρηματικές ή εμπορικές δραστηριότητες. </w:t>
      </w:r>
    </w:p>
    <w:p w14:paraId="23A613AD"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Το θέμα μας εδώ ποιο είναι; Ότι μέσω αυτού του προσχ</w:t>
      </w:r>
      <w:r>
        <w:rPr>
          <w:rFonts w:eastAsia="Times New Roman"/>
          <w:szCs w:val="24"/>
        </w:rPr>
        <w:t xml:space="preserve">ήματος, όπως υπάρχει και με άλλες χώρες, καθώς δεν είναι μόνο με το Ισραήλ -να θυμίσουμε ότι όποιος διαβάσει την </w:t>
      </w:r>
      <w:r>
        <w:rPr>
          <w:rFonts w:eastAsia="Times New Roman"/>
          <w:szCs w:val="24"/>
        </w:rPr>
        <w:t>αιτιολογική έκθεση</w:t>
      </w:r>
      <w:r>
        <w:rPr>
          <w:rFonts w:eastAsia="Times New Roman"/>
          <w:szCs w:val="24"/>
        </w:rPr>
        <w:t xml:space="preserve"> στην αρχή βλέπει ότι είναι η Τουρκία, η Αμερική, η Αυστραλία, ο Καναδάς και διάφορες άλλες χώρες- ξέρουμε όλοι, όπως το είχα</w:t>
      </w:r>
      <w:r>
        <w:rPr>
          <w:rFonts w:eastAsia="Times New Roman"/>
          <w:szCs w:val="24"/>
        </w:rPr>
        <w:t xml:space="preserve"> πει και στην </w:t>
      </w:r>
      <w:r>
        <w:rPr>
          <w:rFonts w:eastAsia="Times New Roman"/>
          <w:szCs w:val="24"/>
        </w:rPr>
        <w:t>ε</w:t>
      </w:r>
      <w:r>
        <w:rPr>
          <w:rFonts w:eastAsia="Times New Roman"/>
          <w:szCs w:val="24"/>
        </w:rPr>
        <w:t xml:space="preserve">πιτροπή, κύριε Υπουργέ, πώς λειτουργούν τα λόμπι. Μέσα από αυτό, λοιπόν, ανοίγουμε ένα ωραίο «παραθυράκι». Να δούμε τι γίνεται. Είχαμε θέσει το θέμα της ετεροδικίας, που το απαντήσατε για άλλη μια φορά. </w:t>
      </w:r>
    </w:p>
    <w:p w14:paraId="23A613AE"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Εδώ, όμως, πάλι σας θέτουμε άλλο ένα </w:t>
      </w:r>
      <w:r>
        <w:rPr>
          <w:rFonts w:eastAsia="Times New Roman"/>
          <w:szCs w:val="24"/>
        </w:rPr>
        <w:t xml:space="preserve">ερώτημα, το οποίο δεν μας απαντήσατε στην </w:t>
      </w:r>
      <w:r>
        <w:rPr>
          <w:rFonts w:eastAsia="Times New Roman"/>
          <w:szCs w:val="24"/>
        </w:rPr>
        <w:t>ε</w:t>
      </w:r>
      <w:r>
        <w:rPr>
          <w:rFonts w:eastAsia="Times New Roman"/>
          <w:szCs w:val="24"/>
        </w:rPr>
        <w:t>πιτροπή, αν όντως μέσα από αυτές τις συμφωνίες</w:t>
      </w:r>
      <w:r>
        <w:rPr>
          <w:rFonts w:eastAsia="Times New Roman"/>
          <w:szCs w:val="24"/>
        </w:rPr>
        <w:t>,</w:t>
      </w:r>
      <w:r>
        <w:rPr>
          <w:rFonts w:eastAsia="Times New Roman"/>
          <w:szCs w:val="24"/>
        </w:rPr>
        <w:t xml:space="preserve"> τις προηγούμενες</w:t>
      </w:r>
      <w:r>
        <w:rPr>
          <w:rFonts w:eastAsia="Times New Roman"/>
          <w:szCs w:val="24"/>
        </w:rPr>
        <w:t>,</w:t>
      </w:r>
      <w:r>
        <w:rPr>
          <w:rFonts w:eastAsia="Times New Roman"/>
          <w:szCs w:val="24"/>
        </w:rPr>
        <w:t xml:space="preserve"> υπήρχαν κάποια προβλήματα ετεροδικίας ποινικής ή αστικής ευθύνης και εάν το συμβαλλόμενο μέρος θα δεχθεί -μιλάμε αυτή τη στιγμή για το Ισραήλ- τους</w:t>
      </w:r>
      <w:r>
        <w:rPr>
          <w:rFonts w:eastAsia="Times New Roman"/>
          <w:szCs w:val="24"/>
        </w:rPr>
        <w:t xml:space="preserve"> όρους. Θα μου πείτε: υπάρχουν διεθνείς συνθήκες κ.λπ. και όλα είναι κατοχυρωμένα. </w:t>
      </w:r>
    </w:p>
    <w:p w14:paraId="23A613AF" w14:textId="77777777" w:rsidR="002C273E" w:rsidRDefault="0061121E">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Θα ξαναγυρίσω, όμως, στο θέμα των λόμπι για τις εμπορικές συμφωνίες. Βλέπουμε ότι υπάρχει μια κύρωση συγκεκριμένη με το Ισραήλ και μία με την Τουρκία. Θα αναφέρουμε το εμπο</w:t>
      </w:r>
      <w:r>
        <w:rPr>
          <w:rFonts w:eastAsia="Times New Roman"/>
          <w:szCs w:val="24"/>
        </w:rPr>
        <w:t xml:space="preserve">ρικό ισοζύγιο και τις εμπορικές συναλλαγές Ισραήλ - Τουρκίας, που ποτέ δεν σταμάτησαν να είναι πολύ δυνατές και πολύ ισχυρές. Για το 2017 μιλάμε για 4,3 δισεκατομμύρια δολάρια. </w:t>
      </w:r>
    </w:p>
    <w:p w14:paraId="23A613B0"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Άρα οι πολιτικές εξελίξεις και ό,τι έγινε δεν επηρέασε το εμπόριο και τις εμπο</w:t>
      </w:r>
      <w:r>
        <w:rPr>
          <w:rFonts w:eastAsia="Times New Roman" w:cs="Times New Roman"/>
          <w:szCs w:val="24"/>
        </w:rPr>
        <w:t>ρικές δραστηριότητες, ίσα</w:t>
      </w:r>
      <w:r>
        <w:rPr>
          <w:rFonts w:eastAsia="Times New Roman" w:cs="Times New Roman"/>
          <w:szCs w:val="24"/>
        </w:rPr>
        <w:t>-</w:t>
      </w:r>
      <w:r>
        <w:rPr>
          <w:rFonts w:eastAsia="Times New Roman" w:cs="Times New Roman"/>
          <w:szCs w:val="24"/>
        </w:rPr>
        <w:t>ίσα που ενισχύθηκαν. Αναφέρω και τα δημοσιεύματα στον ξένο Τύπο, που λένε ότι έχουν ενισχυθεί οι εμπορικές δραστηριότητες και ο επιχειρη</w:t>
      </w:r>
      <w:r>
        <w:rPr>
          <w:rFonts w:eastAsia="Times New Roman" w:cs="Times New Roman"/>
          <w:szCs w:val="24"/>
        </w:rPr>
        <w:lastRenderedPageBreak/>
        <w:t>ματικός κόσμος είναι ευνοημένος από τις σχέσεις Ισραήλ</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Τουρκίας. Μήπως μέσω των λόμπι ανοίγο</w:t>
      </w:r>
      <w:r>
        <w:rPr>
          <w:rFonts w:eastAsia="Times New Roman" w:cs="Times New Roman"/>
          <w:szCs w:val="24"/>
        </w:rPr>
        <w:t>υμε ένα «παραθυράκι» μέσω αυτών των κυρώσεων;</w:t>
      </w:r>
    </w:p>
    <w:p w14:paraId="23A613B1"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Να σημειώσουμε ότι υπάρχει ένα πολύ μεγάλο </w:t>
      </w:r>
      <w:r>
        <w:rPr>
          <w:rFonts w:eastAsia="Times New Roman" w:cs="Times New Roman"/>
          <w:szCs w:val="24"/>
          <w:lang w:val="en-US"/>
        </w:rPr>
        <w:t>project</w:t>
      </w:r>
      <w:r>
        <w:rPr>
          <w:rFonts w:eastAsia="Times New Roman" w:cs="Times New Roman"/>
          <w:szCs w:val="24"/>
        </w:rPr>
        <w:t xml:space="preserve"> αυτή τη στιγμή, ο αγωγός </w:t>
      </w:r>
      <w:r>
        <w:rPr>
          <w:rFonts w:eastAsia="Times New Roman" w:cs="Times New Roman"/>
          <w:szCs w:val="24"/>
        </w:rPr>
        <w:t>«</w:t>
      </w:r>
      <w:proofErr w:type="spellStart"/>
      <w:r>
        <w:rPr>
          <w:rFonts w:eastAsia="Times New Roman" w:cs="Times New Roman"/>
          <w:szCs w:val="24"/>
          <w:lang w:val="en-US"/>
        </w:rPr>
        <w:t>EastMed</w:t>
      </w:r>
      <w:proofErr w:type="spellEnd"/>
      <w:r>
        <w:rPr>
          <w:rFonts w:eastAsia="Times New Roman" w:cs="Times New Roman"/>
          <w:szCs w:val="24"/>
        </w:rPr>
        <w:t>»</w:t>
      </w:r>
      <w:r>
        <w:rPr>
          <w:rFonts w:eastAsia="Times New Roman" w:cs="Times New Roman"/>
          <w:szCs w:val="24"/>
        </w:rPr>
        <w:t>.</w:t>
      </w:r>
      <w:r w:rsidRPr="005C5241">
        <w:rPr>
          <w:rFonts w:eastAsia="Times New Roman" w:cs="Times New Roman"/>
          <w:szCs w:val="24"/>
        </w:rPr>
        <w:t xml:space="preserve"> </w:t>
      </w:r>
      <w:r>
        <w:rPr>
          <w:rFonts w:eastAsia="Times New Roman" w:cs="Times New Roman"/>
          <w:szCs w:val="24"/>
        </w:rPr>
        <w:t xml:space="preserve">Το Ισραήλ έχει πει ότι αν δεν υπήρχε το καθεστώς </w:t>
      </w:r>
      <w:proofErr w:type="spellStart"/>
      <w:r>
        <w:rPr>
          <w:rFonts w:eastAsia="Times New Roman" w:cs="Times New Roman"/>
          <w:szCs w:val="24"/>
        </w:rPr>
        <w:t>Ερντογάν</w:t>
      </w:r>
      <w:proofErr w:type="spellEnd"/>
      <w:r>
        <w:rPr>
          <w:rFonts w:eastAsia="Times New Roman" w:cs="Times New Roman"/>
          <w:szCs w:val="24"/>
        </w:rPr>
        <w:t>,</w:t>
      </w:r>
      <w:r>
        <w:rPr>
          <w:rFonts w:eastAsia="Times New Roman" w:cs="Times New Roman"/>
          <w:szCs w:val="24"/>
        </w:rPr>
        <w:t xml:space="preserve"> δεν θα είχαμε πρόβλημα να περάσει από την Τουρκία.</w:t>
      </w:r>
    </w:p>
    <w:p w14:paraId="23A613B2"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Επίσης, μας ανησυχεί ιδιαίτερα το γεγονός ότι στις περιοχές του </w:t>
      </w:r>
      <w:r>
        <w:rPr>
          <w:rFonts w:eastAsia="Times New Roman" w:cs="Times New Roman"/>
          <w:szCs w:val="24"/>
        </w:rPr>
        <w:t>β</w:t>
      </w:r>
      <w:r>
        <w:rPr>
          <w:rFonts w:eastAsia="Times New Roman" w:cs="Times New Roman"/>
          <w:szCs w:val="24"/>
        </w:rPr>
        <w:t>όρειου Ιράκ, που το ελέγχουν οι Κούρδοι</w:t>
      </w:r>
      <w:r w:rsidRPr="005C5241">
        <w:rPr>
          <w:rFonts w:eastAsia="Times New Roman" w:cs="Times New Roman"/>
          <w:szCs w:val="24"/>
        </w:rPr>
        <w:t>,</w:t>
      </w:r>
      <w:r>
        <w:rPr>
          <w:rFonts w:eastAsia="Times New Roman" w:cs="Times New Roman"/>
          <w:szCs w:val="24"/>
        </w:rPr>
        <w:t xml:space="preserve"> που είναι φιλικά προσκείμενοι προς το Ισραήλ, φεύγει το ιρακινό πετρέλαιο</w:t>
      </w:r>
      <w:r>
        <w:rPr>
          <w:rFonts w:eastAsia="Times New Roman" w:cs="Times New Roman"/>
          <w:szCs w:val="24"/>
        </w:rPr>
        <w:t>,</w:t>
      </w:r>
      <w:r>
        <w:rPr>
          <w:rFonts w:eastAsia="Times New Roman" w:cs="Times New Roman"/>
          <w:szCs w:val="24"/>
        </w:rPr>
        <w:t xml:space="preserve"> στην ουσία, περνάει στην Τουρκία και μέσα από εκεί έρχεται νόμιμα στο Ισραή</w:t>
      </w:r>
      <w:r>
        <w:rPr>
          <w:rFonts w:eastAsia="Times New Roman" w:cs="Times New Roman"/>
          <w:szCs w:val="24"/>
        </w:rPr>
        <w:t>λ.</w:t>
      </w:r>
    </w:p>
    <w:p w14:paraId="23A613B3"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Άρα υπάρχουν εμπορικές σχέσεις μέσω αυτών των δύο χωρών -δεν έχουν σταματήσει να υπάρχουν, δεν σταμάτησαν ποτέ- και βλέπουμε ότι με τέτοια «παραθυράκια» που ανοίγετε, όπως σήμερα, θα μπορούν -και ξέρουμε πολύ καλά πώς ενεργούν τα λόμπι- πολύ εύκολα να κ</w:t>
      </w:r>
      <w:r>
        <w:rPr>
          <w:rFonts w:eastAsia="Times New Roman" w:cs="Times New Roman"/>
          <w:szCs w:val="24"/>
        </w:rPr>
        <w:t>άνουν οτιδήποτε.</w:t>
      </w:r>
    </w:p>
    <w:p w14:paraId="23A613B4"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lastRenderedPageBreak/>
        <w:t>Μας προβληματίζει αυτό που λέγεται για τις διεθνείς σχέσεις ότι ο κυριότερος παράγοντας πλέον είναι εθνικό οικονομικό συμφέρον. Δηλαδή</w:t>
      </w:r>
      <w:r>
        <w:rPr>
          <w:rFonts w:eastAsia="Times New Roman" w:cs="Times New Roman"/>
          <w:szCs w:val="24"/>
        </w:rPr>
        <w:t>,</w:t>
      </w:r>
      <w:r>
        <w:rPr>
          <w:rFonts w:eastAsia="Times New Roman" w:cs="Times New Roman"/>
          <w:szCs w:val="24"/>
        </w:rPr>
        <w:t xml:space="preserve"> στην ουσία</w:t>
      </w:r>
      <w:r>
        <w:rPr>
          <w:rFonts w:eastAsia="Times New Roman" w:cs="Times New Roman"/>
          <w:szCs w:val="24"/>
        </w:rPr>
        <w:t>,</w:t>
      </w:r>
      <w:r>
        <w:rPr>
          <w:rFonts w:eastAsia="Times New Roman" w:cs="Times New Roman"/>
          <w:szCs w:val="24"/>
        </w:rPr>
        <w:t xml:space="preserve"> οι συγκεκριμένες συμβάσεις είναι το χρήμα. Όλα είναι χρήμα</w:t>
      </w:r>
      <w:r>
        <w:rPr>
          <w:rFonts w:eastAsia="Times New Roman" w:cs="Times New Roman"/>
          <w:szCs w:val="24"/>
        </w:rPr>
        <w:t>!</w:t>
      </w:r>
    </w:p>
    <w:p w14:paraId="23A613B5"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Αναφέρατε ότι έχουμε πολύ </w:t>
      </w:r>
      <w:r>
        <w:rPr>
          <w:rFonts w:eastAsia="Times New Roman" w:cs="Times New Roman"/>
          <w:szCs w:val="24"/>
        </w:rPr>
        <w:t xml:space="preserve">καλές, διαχρονικές σχέσεις με τον Λίβανο. Όντως. Μην ξεχνάμε ότι το Ισραήλ έχει αναγνωρίσει τα Σκόπια και σύμφωνα με δηλώσεις του ετοιμάζεται να εισβάλει στον Λίβανο. Ποια είναι η θέση μας; Και θα εισβάλει στον Λίβανο λόγω της </w:t>
      </w:r>
      <w:proofErr w:type="spellStart"/>
      <w:r>
        <w:rPr>
          <w:rFonts w:eastAsia="Times New Roman" w:cs="Times New Roman"/>
          <w:szCs w:val="24"/>
        </w:rPr>
        <w:t>Χεζμπολάχ</w:t>
      </w:r>
      <w:proofErr w:type="spellEnd"/>
      <w:r>
        <w:rPr>
          <w:rFonts w:eastAsia="Times New Roman" w:cs="Times New Roman"/>
          <w:szCs w:val="24"/>
        </w:rPr>
        <w:t>, βρίσκει ένα παραθυ</w:t>
      </w:r>
      <w:r>
        <w:rPr>
          <w:rFonts w:eastAsia="Times New Roman" w:cs="Times New Roman"/>
          <w:szCs w:val="24"/>
        </w:rPr>
        <w:t xml:space="preserve">ράκι για να χτυπήσει τη </w:t>
      </w:r>
      <w:proofErr w:type="spellStart"/>
      <w:r>
        <w:rPr>
          <w:rFonts w:eastAsia="Times New Roman" w:cs="Times New Roman"/>
          <w:szCs w:val="24"/>
        </w:rPr>
        <w:t>Χεζμπολάχ</w:t>
      </w:r>
      <w:proofErr w:type="spellEnd"/>
      <w:r>
        <w:rPr>
          <w:rFonts w:eastAsia="Times New Roman" w:cs="Times New Roman"/>
          <w:szCs w:val="24"/>
        </w:rPr>
        <w:t>. Αυτό είναι το ζητούμενο.</w:t>
      </w:r>
    </w:p>
    <w:p w14:paraId="23A613B6"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Ποια είναι η θέση της Ελλάδος με τέτοιες κυρώσεις, για την ενίσχυση των σχέσεων με συγκεκριμένες χώρες όπως είναι η Τουρκία και το Ισραήλ; </w:t>
      </w:r>
    </w:p>
    <w:p w14:paraId="23A613B7"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Όσον αφορά την τροπολογία των ΕΑΣ, κύριε Κουβέλη, συγγνώ</w:t>
      </w:r>
      <w:r>
        <w:rPr>
          <w:rFonts w:eastAsia="Times New Roman" w:cs="Times New Roman"/>
          <w:szCs w:val="24"/>
        </w:rPr>
        <w:t xml:space="preserve">μη, αλλά είστε ανακόλουθος, γιατί είπατε ότι δέχεστε να συζητήσετε οποιοδήποτε θέμα σε σχέση με την Αμυντική Βιομηχανία. Άκουσα ότι ο κ. Δαβάκης σάς έχει καταθέσει επίκαιρη ερώτηση. Στις 3 Μαΐου σάς κατέθεσα εγώ επίκαιρη ερώτηση -και </w:t>
      </w:r>
      <w:r>
        <w:rPr>
          <w:rFonts w:eastAsia="Times New Roman" w:cs="Times New Roman"/>
          <w:szCs w:val="24"/>
        </w:rPr>
        <w:lastRenderedPageBreak/>
        <w:t>είναι τρίτη φορά που δ</w:t>
      </w:r>
      <w:r>
        <w:rPr>
          <w:rFonts w:eastAsia="Times New Roman" w:cs="Times New Roman"/>
          <w:szCs w:val="24"/>
        </w:rPr>
        <w:t xml:space="preserve">εν </w:t>
      </w:r>
      <w:proofErr w:type="spellStart"/>
      <w:r>
        <w:rPr>
          <w:rFonts w:eastAsia="Times New Roman" w:cs="Times New Roman"/>
          <w:szCs w:val="24"/>
        </w:rPr>
        <w:t>απαντιέται</w:t>
      </w:r>
      <w:proofErr w:type="spellEnd"/>
      <w:r>
        <w:rPr>
          <w:rFonts w:eastAsia="Times New Roman" w:cs="Times New Roman"/>
          <w:szCs w:val="24"/>
        </w:rPr>
        <w:t xml:space="preserve"> η επίκαιρη ερώτησή μου- για το μέλλον ΕΑΣ</w:t>
      </w:r>
      <w:r>
        <w:rPr>
          <w:rFonts w:eastAsia="Times New Roman" w:cs="Times New Roman"/>
          <w:szCs w:val="24"/>
        </w:rPr>
        <w:t xml:space="preserve">, </w:t>
      </w:r>
      <w:r>
        <w:rPr>
          <w:rFonts w:eastAsia="Times New Roman" w:cs="Times New Roman"/>
          <w:szCs w:val="24"/>
        </w:rPr>
        <w:t>ΕΑΒ</w:t>
      </w:r>
      <w:r>
        <w:rPr>
          <w:rFonts w:eastAsia="Times New Roman" w:cs="Times New Roman"/>
          <w:szCs w:val="24"/>
        </w:rPr>
        <w:t xml:space="preserve">, </w:t>
      </w:r>
      <w:r>
        <w:rPr>
          <w:rFonts w:eastAsia="Times New Roman" w:cs="Times New Roman"/>
          <w:szCs w:val="24"/>
        </w:rPr>
        <w:t xml:space="preserve">ΕΛΒΟ. Ήρθατε στην </w:t>
      </w:r>
      <w:r>
        <w:rPr>
          <w:rFonts w:eastAsia="Times New Roman" w:cs="Times New Roman"/>
          <w:szCs w:val="24"/>
        </w:rPr>
        <w:t>ε</w:t>
      </w:r>
      <w:r>
        <w:rPr>
          <w:rFonts w:eastAsia="Times New Roman" w:cs="Times New Roman"/>
          <w:szCs w:val="24"/>
        </w:rPr>
        <w:t xml:space="preserve">πιτροπή και μας είπατε ότι ήσαστε προετοιμασμένος. Δεν μας δώσατε, όμως, να καταλάβουμε στην </w:t>
      </w:r>
      <w:r>
        <w:rPr>
          <w:rFonts w:eastAsia="Times New Roman" w:cs="Times New Roman"/>
          <w:szCs w:val="24"/>
        </w:rPr>
        <w:t>ε</w:t>
      </w:r>
      <w:r>
        <w:rPr>
          <w:rFonts w:eastAsia="Times New Roman" w:cs="Times New Roman"/>
          <w:szCs w:val="24"/>
        </w:rPr>
        <w:t>πιτροπή. Αυτό μου θύμισε εμένα -συγγνώμη που το λέω- «δημιουργική ασάφεια». Δεν μ</w:t>
      </w:r>
      <w:r>
        <w:rPr>
          <w:rFonts w:eastAsia="Times New Roman" w:cs="Times New Roman"/>
          <w:szCs w:val="24"/>
        </w:rPr>
        <w:t xml:space="preserve">ας είπατε κάτι </w:t>
      </w:r>
      <w:r>
        <w:rPr>
          <w:rFonts w:eastAsia="Times New Roman" w:cs="Times New Roman"/>
          <w:szCs w:val="24"/>
        </w:rPr>
        <w:t>ουσιαστικό</w:t>
      </w:r>
      <w:r>
        <w:rPr>
          <w:rFonts w:eastAsia="Times New Roman" w:cs="Times New Roman"/>
          <w:szCs w:val="24"/>
        </w:rPr>
        <w:t xml:space="preserve"> και ζητάμε όλοι, έχουμε ζητήσει πολλές φορές, να κάνετε όπως έκανε ο κ. Βίτσας που ρεαλιστικά ερχόταν και μας έθετε τα προβλήματα και τα ζητήματα της Αμυντικής Βιομηχανίας.</w:t>
      </w:r>
    </w:p>
    <w:p w14:paraId="23A613B8" w14:textId="77777777" w:rsidR="002C273E" w:rsidRDefault="0061121E">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w:t>
      </w:r>
      <w:r w:rsidRPr="00F81B27">
        <w:rPr>
          <w:rFonts w:eastAsia="Times New Roman" w:cs="Times New Roman"/>
          <w:szCs w:val="24"/>
        </w:rPr>
        <w:t>ιλίας του κυρίου Βουλευτή)</w:t>
      </w:r>
    </w:p>
    <w:p w14:paraId="23A613B9"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23A613BA"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Ήρθατε και δεν μας είπατε κάτι. Και δεν απαντάτε και σε επίκαιρες ερωτήσεις. Υπάρχει άλλη μια ερώτηση που έχει κατατεθεί, που μιλάει για συμβάσεις της Ελληνικής Αμυντικής Βιομηχανίας με τις Ένοπλες Δυνάμε</w:t>
      </w:r>
      <w:r>
        <w:rPr>
          <w:rFonts w:eastAsia="Times New Roman" w:cs="Times New Roman"/>
          <w:szCs w:val="24"/>
        </w:rPr>
        <w:t xml:space="preserve">ις, τι υπάρχει και τι γίνεται. Έτσι θα διασφαλίσουμε το μέλλον: </w:t>
      </w:r>
      <w:r>
        <w:rPr>
          <w:rFonts w:eastAsia="Times New Roman" w:cs="Times New Roman"/>
          <w:szCs w:val="24"/>
        </w:rPr>
        <w:t>ό</w:t>
      </w:r>
      <w:r>
        <w:rPr>
          <w:rFonts w:eastAsia="Times New Roman" w:cs="Times New Roman"/>
          <w:szCs w:val="24"/>
        </w:rPr>
        <w:t>ταν οι Ένοπλες Δυνάμεις υποστηρίζουν και παίρνουν παραγγελίες στην Αμυντική Βιομηχανία.</w:t>
      </w:r>
    </w:p>
    <w:p w14:paraId="23A613BB"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lastRenderedPageBreak/>
        <w:t>Αυτό που γίνεται αυτή τη στιγμή είναι να υπάρχουν τα ΕΑΣ, γιατί για τα ΕΑΣ είναι η τροπολογία, όπως έγι</w:t>
      </w:r>
      <w:r>
        <w:rPr>
          <w:rFonts w:eastAsia="Times New Roman" w:cs="Times New Roman"/>
          <w:szCs w:val="24"/>
        </w:rPr>
        <w:t>νε με τα υποβρύχια. Δηλαδή υπάρχουν με τροπολογίες στην ουσία. Η Αμυντική Βιομηχανία αυτή τη στιγμή υπάρχει λόγω των τροπολογιών, από τη Βουλή επιβιώνει και ζει.</w:t>
      </w:r>
    </w:p>
    <w:p w14:paraId="23A613B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Τελειώνω, κύριε Πρόεδρε. Ψηφίζουμε «</w:t>
      </w:r>
      <w:r>
        <w:rPr>
          <w:rFonts w:eastAsia="Times New Roman" w:cs="Times New Roman"/>
          <w:szCs w:val="24"/>
        </w:rPr>
        <w:t>παρών</w:t>
      </w:r>
      <w:r>
        <w:rPr>
          <w:rFonts w:eastAsia="Times New Roman" w:cs="Times New Roman"/>
          <w:szCs w:val="24"/>
        </w:rPr>
        <w:t xml:space="preserve">» στη συγκεκριμένη τροπολογία, για έναν λόγο. Γιατί, </w:t>
      </w:r>
      <w:r>
        <w:rPr>
          <w:rFonts w:eastAsia="Times New Roman" w:cs="Times New Roman"/>
          <w:szCs w:val="24"/>
        </w:rPr>
        <w:t>όπως είχε πει και ο κ. Βίτσας, το θέμα θα διευθετηθεί. Έχει περάσει περίπου ενάμισης χρόνος και δεν έχει λυθεί τίποτα. Είχαμε καταθέσει προτάσεις -αν θέλετε να διαβάσετε τα Πρακτικά- κι είχαμε πει κάτι πολύ απλό: τι θα γίνει με το ομόλογο του Ιράκ; Ποιες ά</w:t>
      </w:r>
      <w:r>
        <w:rPr>
          <w:rFonts w:eastAsia="Times New Roman" w:cs="Times New Roman"/>
          <w:szCs w:val="24"/>
        </w:rPr>
        <w:t xml:space="preserve">λλες παραγγελίες θα πάρει, για παράδειγμα, η ΕΑΒ αν γίνει ο εκσυγχρονισμός των </w:t>
      </w:r>
      <w:r>
        <w:rPr>
          <w:rFonts w:eastAsia="Times New Roman" w:cs="Times New Roman"/>
          <w:szCs w:val="24"/>
          <w:lang w:val="en-US"/>
        </w:rPr>
        <w:t>F</w:t>
      </w:r>
      <w:r>
        <w:rPr>
          <w:rFonts w:eastAsia="Times New Roman" w:cs="Times New Roman"/>
          <w:szCs w:val="24"/>
        </w:rPr>
        <w:t>-</w:t>
      </w:r>
      <w:r w:rsidRPr="004A36E9">
        <w:rPr>
          <w:rFonts w:eastAsia="Times New Roman" w:cs="Times New Roman"/>
          <w:szCs w:val="24"/>
        </w:rPr>
        <w:t xml:space="preserve">16, </w:t>
      </w:r>
      <w:r>
        <w:rPr>
          <w:rFonts w:eastAsia="Times New Roman" w:cs="Times New Roman"/>
          <w:szCs w:val="24"/>
        </w:rPr>
        <w:t xml:space="preserve">των </w:t>
      </w:r>
      <w:r>
        <w:rPr>
          <w:rFonts w:eastAsia="Times New Roman" w:cs="Times New Roman"/>
          <w:szCs w:val="24"/>
          <w:lang w:val="en-US"/>
        </w:rPr>
        <w:t>Mirage</w:t>
      </w:r>
      <w:r w:rsidRPr="004A36E9">
        <w:rPr>
          <w:rFonts w:eastAsia="Times New Roman" w:cs="Times New Roman"/>
          <w:szCs w:val="24"/>
        </w:rPr>
        <w:t xml:space="preserve"> </w:t>
      </w:r>
      <w:r>
        <w:rPr>
          <w:rFonts w:eastAsia="Times New Roman" w:cs="Times New Roman"/>
          <w:szCs w:val="24"/>
        </w:rPr>
        <w:t xml:space="preserve">και με οποιοδήποτε άλλο αμυντικό σύστημα για την ΕΑΒ;   </w:t>
      </w:r>
    </w:p>
    <w:p w14:paraId="23A613BD" w14:textId="77777777" w:rsidR="002C273E" w:rsidRDefault="0061121E">
      <w:pPr>
        <w:spacing w:line="600" w:lineRule="auto"/>
        <w:ind w:firstLine="720"/>
        <w:jc w:val="both"/>
        <w:rPr>
          <w:rFonts w:eastAsia="Times New Roman"/>
          <w:szCs w:val="24"/>
        </w:rPr>
      </w:pPr>
      <w:r>
        <w:rPr>
          <w:rFonts w:eastAsia="Times New Roman"/>
          <w:szCs w:val="24"/>
        </w:rPr>
        <w:t xml:space="preserve">Τι θα γίνει με τον Σκαραμαγκά; </w:t>
      </w:r>
    </w:p>
    <w:p w14:paraId="23A613BE" w14:textId="77777777" w:rsidR="002C273E" w:rsidRDefault="0061121E">
      <w:pPr>
        <w:spacing w:line="600" w:lineRule="auto"/>
        <w:ind w:firstLine="720"/>
        <w:jc w:val="both"/>
        <w:rPr>
          <w:rFonts w:eastAsia="Times New Roman"/>
          <w:szCs w:val="24"/>
        </w:rPr>
      </w:pPr>
      <w:r>
        <w:rPr>
          <w:rFonts w:eastAsia="Times New Roman"/>
          <w:szCs w:val="24"/>
        </w:rPr>
        <w:lastRenderedPageBreak/>
        <w:t xml:space="preserve">Για όλα αυτά περιμένουμε απαντήσεις εδώ και ενάμιση χρόνο. Είχαμε θέσει το πρόγραμμά μας, τις θέσεις μας, τις απόψεις μας, τις λύσεις για όλα τα θέματα της αμυντικής βιομηχανίας στην </w:t>
      </w:r>
      <w:r>
        <w:rPr>
          <w:rFonts w:eastAsia="Times New Roman"/>
          <w:szCs w:val="24"/>
        </w:rPr>
        <w:t>ε</w:t>
      </w:r>
      <w:r>
        <w:rPr>
          <w:rFonts w:eastAsia="Times New Roman"/>
          <w:szCs w:val="24"/>
        </w:rPr>
        <w:t>πιτροπή τότε και ακόμα απαντήσεις δεν έχουμε πάρει.</w:t>
      </w:r>
    </w:p>
    <w:p w14:paraId="23A613BF" w14:textId="77777777" w:rsidR="002C273E" w:rsidRDefault="0061121E">
      <w:pPr>
        <w:spacing w:line="600" w:lineRule="auto"/>
        <w:ind w:firstLine="720"/>
        <w:jc w:val="both"/>
        <w:rPr>
          <w:rFonts w:eastAsia="Times New Roman"/>
          <w:szCs w:val="24"/>
        </w:rPr>
      </w:pPr>
      <w:r>
        <w:rPr>
          <w:rFonts w:eastAsia="Times New Roman"/>
          <w:szCs w:val="24"/>
        </w:rPr>
        <w:t>Ευχαριστώ πολύ, κύρι</w:t>
      </w:r>
      <w:r>
        <w:rPr>
          <w:rFonts w:eastAsia="Times New Roman"/>
          <w:szCs w:val="24"/>
        </w:rPr>
        <w:t>ε Πρόεδρε.</w:t>
      </w:r>
    </w:p>
    <w:p w14:paraId="23A613C0"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 xml:space="preserve">): </w:t>
      </w:r>
      <w:r w:rsidRPr="00DE2E53">
        <w:rPr>
          <w:rFonts w:eastAsia="Times New Roman"/>
          <w:bCs/>
          <w:szCs w:val="24"/>
        </w:rPr>
        <w:t>Κι εγώ ευχαριστώ.</w:t>
      </w:r>
    </w:p>
    <w:p w14:paraId="23A613C1" w14:textId="77777777" w:rsidR="002C273E" w:rsidRDefault="0061121E">
      <w:pPr>
        <w:spacing w:line="600" w:lineRule="auto"/>
        <w:ind w:firstLine="720"/>
        <w:jc w:val="both"/>
        <w:rPr>
          <w:rFonts w:eastAsia="Times New Roman"/>
          <w:szCs w:val="24"/>
        </w:rPr>
      </w:pPr>
      <w:r w:rsidRPr="00DE2E53">
        <w:rPr>
          <w:rFonts w:eastAsia="Times New Roman"/>
          <w:bCs/>
          <w:szCs w:val="24"/>
        </w:rPr>
        <w:t xml:space="preserve">Τον λόγο έχει ο Αντιπρόεδρος της Βουλής κ. </w:t>
      </w:r>
      <w:proofErr w:type="spellStart"/>
      <w:r w:rsidRPr="00DE2E53">
        <w:rPr>
          <w:rFonts w:eastAsia="Times New Roman"/>
          <w:bCs/>
          <w:szCs w:val="24"/>
        </w:rPr>
        <w:t>Λαμπ</w:t>
      </w:r>
      <w:r>
        <w:rPr>
          <w:rFonts w:eastAsia="Times New Roman"/>
          <w:bCs/>
          <w:szCs w:val="24"/>
        </w:rPr>
        <w:t>ρ</w:t>
      </w:r>
      <w:r w:rsidRPr="00DE2E53">
        <w:rPr>
          <w:rFonts w:eastAsia="Times New Roman"/>
          <w:bCs/>
          <w:szCs w:val="24"/>
        </w:rPr>
        <w:t>ούλης</w:t>
      </w:r>
      <w:proofErr w:type="spellEnd"/>
      <w:r w:rsidRPr="00DE2E53">
        <w:rPr>
          <w:rFonts w:eastAsia="Times New Roman"/>
          <w:bCs/>
          <w:szCs w:val="24"/>
        </w:rPr>
        <w:t>, ειδικός αγορητής του Κομμουνιστικού Κόμματος της Ελλάδας.</w:t>
      </w:r>
    </w:p>
    <w:p w14:paraId="23A613C2" w14:textId="77777777" w:rsidR="002C273E" w:rsidRDefault="0061121E">
      <w:pPr>
        <w:spacing w:line="600" w:lineRule="auto"/>
        <w:ind w:firstLine="720"/>
        <w:jc w:val="both"/>
        <w:rPr>
          <w:rFonts w:eastAsia="Times New Roman"/>
          <w:szCs w:val="24"/>
        </w:rPr>
      </w:pPr>
      <w:r>
        <w:rPr>
          <w:rFonts w:eastAsia="Times New Roman"/>
          <w:b/>
          <w:szCs w:val="24"/>
        </w:rPr>
        <w:t>ΓΕΩΡΓΙΟΣ</w:t>
      </w:r>
      <w:r w:rsidRPr="00743D8D">
        <w:rPr>
          <w:rFonts w:eastAsia="Times New Roman"/>
          <w:b/>
          <w:szCs w:val="24"/>
        </w:rPr>
        <w:t xml:space="preserve"> </w:t>
      </w:r>
      <w:r>
        <w:rPr>
          <w:rFonts w:eastAsia="Times New Roman"/>
          <w:b/>
          <w:szCs w:val="24"/>
        </w:rPr>
        <w:t>ΛΑΜΠΡΟΥΛΗΣ</w:t>
      </w:r>
      <w:r w:rsidRPr="00210D5F">
        <w:rPr>
          <w:rFonts w:eastAsia="Times New Roman"/>
          <w:b/>
          <w:szCs w:val="24"/>
        </w:rPr>
        <w:t xml:space="preserve"> (</w:t>
      </w:r>
      <w:r>
        <w:rPr>
          <w:rFonts w:eastAsia="Times New Roman"/>
          <w:b/>
          <w:szCs w:val="24"/>
        </w:rPr>
        <w:t>ΣΤ΄ Αντιπρόεδρος της Βουλής)</w:t>
      </w:r>
      <w:r w:rsidRPr="00255731">
        <w:rPr>
          <w:rFonts w:eastAsia="Times New Roman"/>
          <w:b/>
          <w:szCs w:val="24"/>
        </w:rPr>
        <w:t>:</w:t>
      </w:r>
      <w:r w:rsidRPr="00DE2E53">
        <w:rPr>
          <w:rFonts w:eastAsia="Times New Roman"/>
          <w:szCs w:val="24"/>
        </w:rPr>
        <w:t xml:space="preserve"> Ευχαριστώ, κύριε Πρόεδρε.</w:t>
      </w:r>
    </w:p>
    <w:p w14:paraId="23A613C3" w14:textId="77777777" w:rsidR="002C273E" w:rsidRDefault="0061121E">
      <w:pPr>
        <w:spacing w:line="600" w:lineRule="auto"/>
        <w:ind w:firstLine="720"/>
        <w:jc w:val="both"/>
        <w:rPr>
          <w:rFonts w:eastAsia="Times New Roman"/>
          <w:szCs w:val="24"/>
        </w:rPr>
      </w:pPr>
      <w:r w:rsidRPr="00DE2E53">
        <w:rPr>
          <w:rFonts w:eastAsia="Times New Roman"/>
          <w:szCs w:val="24"/>
        </w:rPr>
        <w:t>Ό</w:t>
      </w:r>
      <w:r w:rsidRPr="00DE2E53">
        <w:rPr>
          <w:rFonts w:eastAsia="Times New Roman"/>
          <w:szCs w:val="24"/>
        </w:rPr>
        <w:t xml:space="preserve">πως δηλώσαμε και στην </w:t>
      </w:r>
      <w:r>
        <w:rPr>
          <w:rFonts w:eastAsia="Times New Roman"/>
          <w:szCs w:val="24"/>
        </w:rPr>
        <w:t>ε</w:t>
      </w:r>
      <w:r w:rsidRPr="00DE2E53">
        <w:rPr>
          <w:rFonts w:eastAsia="Times New Roman"/>
          <w:szCs w:val="24"/>
        </w:rPr>
        <w:t>πιτροπή</w:t>
      </w:r>
      <w:r>
        <w:rPr>
          <w:rFonts w:eastAsia="Times New Roman"/>
          <w:szCs w:val="24"/>
        </w:rPr>
        <w:t>,</w:t>
      </w:r>
      <w:r w:rsidRPr="00DE2E53">
        <w:rPr>
          <w:rFonts w:eastAsia="Times New Roman"/>
          <w:szCs w:val="24"/>
        </w:rPr>
        <w:t xml:space="preserve"> το Κομμουνιστικό Κόμμα Ελλάδας καταψηφίζει με πολιτικά κριτήρια τη συγκεκριμένη συμφωνία που φέρνει η Κυβέρνηση για κύρωση στη Βουλή, αναδεικνύοντας παράλληλα τον δολοφονικό ρόλο που εκπληρώνει το ισραηλινό κράτος κατά του </w:t>
      </w:r>
      <w:r>
        <w:rPr>
          <w:rFonts w:eastAsia="Times New Roman"/>
          <w:szCs w:val="24"/>
        </w:rPr>
        <w:t>π</w:t>
      </w:r>
      <w:r w:rsidRPr="00DE2E53">
        <w:rPr>
          <w:rFonts w:eastAsia="Times New Roman"/>
          <w:szCs w:val="24"/>
        </w:rPr>
        <w:t xml:space="preserve">αλαιστινιακού λαού </w:t>
      </w:r>
      <w:r w:rsidRPr="00DE2E53">
        <w:rPr>
          <w:rFonts w:eastAsia="Times New Roman"/>
          <w:szCs w:val="24"/>
        </w:rPr>
        <w:lastRenderedPageBreak/>
        <w:t>για τις επιθέσεις του</w:t>
      </w:r>
      <w:r w:rsidRPr="003D2272">
        <w:rPr>
          <w:rFonts w:eastAsia="Times New Roman"/>
          <w:szCs w:val="24"/>
        </w:rPr>
        <w:t xml:space="preserve"> </w:t>
      </w:r>
      <w:r w:rsidRPr="00DE2E53">
        <w:rPr>
          <w:rFonts w:eastAsia="Times New Roman"/>
          <w:szCs w:val="24"/>
        </w:rPr>
        <w:t xml:space="preserve">στο έδαφος της Συρίας και τις </w:t>
      </w:r>
      <w:r>
        <w:rPr>
          <w:rFonts w:eastAsia="Times New Roman"/>
          <w:szCs w:val="24"/>
        </w:rPr>
        <w:t>απειλές</w:t>
      </w:r>
      <w:r w:rsidRPr="00DE2E53">
        <w:rPr>
          <w:rFonts w:eastAsia="Times New Roman"/>
          <w:szCs w:val="24"/>
        </w:rPr>
        <w:t xml:space="preserve"> κατά του Ιράν και άλλων κρατών της περιοχής.</w:t>
      </w:r>
      <w:r>
        <w:rPr>
          <w:rFonts w:eastAsia="Times New Roman"/>
          <w:szCs w:val="24"/>
        </w:rPr>
        <w:t xml:space="preserve"> </w:t>
      </w:r>
    </w:p>
    <w:p w14:paraId="23A613C4" w14:textId="77777777" w:rsidR="002C273E" w:rsidRDefault="0061121E">
      <w:pPr>
        <w:spacing w:line="600" w:lineRule="auto"/>
        <w:ind w:firstLine="720"/>
        <w:jc w:val="both"/>
        <w:rPr>
          <w:rFonts w:eastAsia="Times New Roman"/>
          <w:szCs w:val="24"/>
        </w:rPr>
      </w:pPr>
      <w:r>
        <w:rPr>
          <w:rFonts w:eastAsia="Times New Roman"/>
          <w:szCs w:val="24"/>
        </w:rPr>
        <w:t>Να θυμίσουμε ότι είναι μ</w:t>
      </w:r>
      <w:r>
        <w:rPr>
          <w:rFonts w:eastAsia="Times New Roman"/>
          <w:szCs w:val="24"/>
        </w:rPr>
        <w:t>ί</w:t>
      </w:r>
      <w:r>
        <w:rPr>
          <w:rFonts w:eastAsia="Times New Roman"/>
          <w:szCs w:val="24"/>
        </w:rPr>
        <w:t>α συμφωνία</w:t>
      </w:r>
      <w:r>
        <w:rPr>
          <w:rFonts w:eastAsia="Times New Roman"/>
          <w:szCs w:val="24"/>
        </w:rPr>
        <w:t>,</w:t>
      </w:r>
      <w:r>
        <w:rPr>
          <w:rFonts w:eastAsia="Times New Roman"/>
          <w:szCs w:val="24"/>
        </w:rPr>
        <w:t xml:space="preserve"> τη συζήτηση της οποίας η Κυβέρνηση αναγκάστηκε να αναβάλει, διότι </w:t>
      </w:r>
      <w:proofErr w:type="spellStart"/>
      <w:r>
        <w:rPr>
          <w:rFonts w:eastAsia="Times New Roman"/>
          <w:szCs w:val="24"/>
        </w:rPr>
        <w:t>συνέπεσε</w:t>
      </w:r>
      <w:proofErr w:type="spellEnd"/>
      <w:r>
        <w:rPr>
          <w:rFonts w:eastAsia="Times New Roman"/>
          <w:szCs w:val="24"/>
        </w:rPr>
        <w:t xml:space="preserve"> με τη δολοφονική επίθεση των ισραηλινών δυνάμεων ενάντια στον λαό της Παλαιστίνης στη </w:t>
      </w:r>
      <w:r w:rsidRPr="0035094B">
        <w:rPr>
          <w:rFonts w:eastAsia="Times New Roman"/>
          <w:color w:val="000000" w:themeColor="text1"/>
          <w:szCs w:val="24"/>
        </w:rPr>
        <w:t>Λωρίδα της Γάζας, επιθέσεις του ισραηλινού κράτους που προστίθενται στα εγκλήματα των κατοχικώ</w:t>
      </w:r>
      <w:r w:rsidRPr="0035094B">
        <w:rPr>
          <w:rFonts w:eastAsia="Times New Roman"/>
          <w:color w:val="000000" w:themeColor="text1"/>
          <w:szCs w:val="24"/>
        </w:rPr>
        <w:t xml:space="preserve">ν δυνάμεων και που μόνο στις 14 Μαΐου στοίχισαν πενήντα οκτώ νεκρούς </w:t>
      </w:r>
      <w:r w:rsidRPr="0035094B">
        <w:rPr>
          <w:rFonts w:eastAsia="Times New Roman"/>
          <w:color w:val="000000" w:themeColor="text1"/>
          <w:szCs w:val="24"/>
        </w:rPr>
        <w:t>-</w:t>
      </w:r>
      <w:r w:rsidRPr="0035094B">
        <w:rPr>
          <w:rFonts w:eastAsia="Times New Roman"/>
          <w:color w:val="000000" w:themeColor="text1"/>
          <w:szCs w:val="24"/>
        </w:rPr>
        <w:t>μεταξύ αυτών πέντε παιδιά</w:t>
      </w:r>
      <w:r w:rsidRPr="0035094B">
        <w:rPr>
          <w:rFonts w:eastAsia="Times New Roman"/>
          <w:color w:val="000000" w:themeColor="text1"/>
          <w:szCs w:val="24"/>
        </w:rPr>
        <w:t>-</w:t>
      </w:r>
      <w:r w:rsidRPr="0035094B">
        <w:rPr>
          <w:rFonts w:eastAsia="Times New Roman"/>
          <w:color w:val="000000" w:themeColor="text1"/>
          <w:szCs w:val="24"/>
        </w:rPr>
        <w:t xml:space="preserve"> και δύο χιλιάδες τετρακόσιους δέκα τραυματίες εκ των οποίων </w:t>
      </w:r>
      <w:proofErr w:type="spellStart"/>
      <w:r w:rsidRPr="0035094B">
        <w:rPr>
          <w:rFonts w:eastAsia="Times New Roman"/>
          <w:color w:val="000000" w:themeColor="text1"/>
          <w:szCs w:val="24"/>
        </w:rPr>
        <w:t>εκατόν</w:t>
      </w:r>
      <w:proofErr w:type="spellEnd"/>
      <w:r w:rsidRPr="0035094B">
        <w:rPr>
          <w:rFonts w:eastAsia="Times New Roman"/>
          <w:color w:val="000000" w:themeColor="text1"/>
          <w:szCs w:val="24"/>
        </w:rPr>
        <w:t xml:space="preserve"> είκοσι παιδιά κάτω των δεκαοκτώ χρόνων. Τη δε περίοδο από 30 Μάρτη έως 30 Μάη, το δίμηνο αυτ</w:t>
      </w:r>
      <w:r w:rsidRPr="0035094B">
        <w:rPr>
          <w:rFonts w:eastAsia="Times New Roman"/>
          <w:color w:val="000000" w:themeColor="text1"/>
          <w:szCs w:val="24"/>
        </w:rPr>
        <w:t xml:space="preserve">ό του 2018, το ισραηλινό κράτος σκότωσε </w:t>
      </w:r>
      <w:proofErr w:type="spellStart"/>
      <w:r w:rsidRPr="0035094B">
        <w:rPr>
          <w:rFonts w:eastAsia="Times New Roman"/>
          <w:color w:val="000000" w:themeColor="text1"/>
          <w:szCs w:val="24"/>
        </w:rPr>
        <w:t>εκατόν</w:t>
      </w:r>
      <w:proofErr w:type="spellEnd"/>
      <w:r w:rsidRPr="0035094B">
        <w:rPr>
          <w:rFonts w:eastAsia="Times New Roman"/>
          <w:color w:val="000000" w:themeColor="text1"/>
          <w:szCs w:val="24"/>
        </w:rPr>
        <w:t xml:space="preserve"> δεκαοκτώ Παλαιστίνιους και τραυμάτισε δεκατρείς χιλιάδες τριακόσιους.</w:t>
      </w:r>
    </w:p>
    <w:p w14:paraId="23A613C5" w14:textId="77777777" w:rsidR="002C273E" w:rsidRDefault="0061121E">
      <w:pPr>
        <w:spacing w:line="600" w:lineRule="auto"/>
        <w:ind w:firstLine="720"/>
        <w:jc w:val="both"/>
        <w:rPr>
          <w:rFonts w:eastAsia="Times New Roman"/>
          <w:szCs w:val="24"/>
        </w:rPr>
      </w:pPr>
      <w:r w:rsidRPr="00CD54DB">
        <w:rPr>
          <w:rFonts w:eastAsia="Times New Roman"/>
          <w:szCs w:val="24"/>
        </w:rPr>
        <w:t>Φυσικά δεν πρέπει να ξεχνάμε</w:t>
      </w:r>
      <w:r w:rsidRPr="00CD54DB">
        <w:rPr>
          <w:rFonts w:eastAsia="Times New Roman"/>
          <w:szCs w:val="24"/>
        </w:rPr>
        <w:t>,</w:t>
      </w:r>
      <w:r w:rsidRPr="00CD54DB">
        <w:rPr>
          <w:rFonts w:eastAsia="Times New Roman"/>
          <w:szCs w:val="24"/>
        </w:rPr>
        <w:t xml:space="preserve"> πως συνεχίζεται η κράτηση </w:t>
      </w:r>
      <w:proofErr w:type="spellStart"/>
      <w:r w:rsidRPr="00CD54DB">
        <w:rPr>
          <w:rFonts w:eastAsia="Times New Roman"/>
          <w:szCs w:val="24"/>
        </w:rPr>
        <w:t>εξίμισι</w:t>
      </w:r>
      <w:proofErr w:type="spellEnd"/>
      <w:r w:rsidRPr="00CD54DB">
        <w:rPr>
          <w:rFonts w:eastAsia="Times New Roman"/>
          <w:szCs w:val="24"/>
        </w:rPr>
        <w:t xml:space="preserve"> χιλιάδων πολιτικών κρατουμένων στις ισραηλινές φυλακές, μεταξύ των οποίων κ</w:t>
      </w:r>
      <w:r w:rsidRPr="00CD54DB">
        <w:rPr>
          <w:rFonts w:eastAsia="Times New Roman"/>
          <w:szCs w:val="24"/>
        </w:rPr>
        <w:t xml:space="preserve">αι παιδιών, ενώ είναι συγκλονιστικό το στοιχείο της σύλληψης από το 2000 μέχρι σήμερα και κράτηση χωρίς δίκη είκοσι τριών χιλιάδων Παλαιστινίων όπως </w:t>
      </w:r>
      <w:r w:rsidRPr="00CD54DB">
        <w:rPr>
          <w:rFonts w:eastAsia="Times New Roman"/>
          <w:szCs w:val="24"/>
        </w:rPr>
        <w:lastRenderedPageBreak/>
        <w:t>και οι κατ’ επανάληψη καταγγελίες για βασανιστήρια και δολοφονίες ακόμα και ανήλικων.</w:t>
      </w:r>
    </w:p>
    <w:p w14:paraId="23A613C6" w14:textId="77777777" w:rsidR="002C273E" w:rsidRDefault="0061121E">
      <w:pPr>
        <w:spacing w:line="600" w:lineRule="auto"/>
        <w:ind w:firstLine="720"/>
        <w:jc w:val="both"/>
        <w:rPr>
          <w:rFonts w:eastAsia="Times New Roman"/>
          <w:szCs w:val="24"/>
        </w:rPr>
      </w:pPr>
      <w:r>
        <w:rPr>
          <w:rFonts w:eastAsia="Times New Roman"/>
          <w:szCs w:val="24"/>
        </w:rPr>
        <w:t>Με την ευκαιρία της σ</w:t>
      </w:r>
      <w:r>
        <w:rPr>
          <w:rFonts w:eastAsia="Times New Roman"/>
          <w:szCs w:val="24"/>
        </w:rPr>
        <w:t xml:space="preserve">ημερινής συζήτησης θέλουμε να καταδικάσουμε για άλλη μια φορά την πολύ επικίνδυνη απόφαση των Ηνωμένων Πολιτειών της Αμερικής για τη μεταφορά της </w:t>
      </w:r>
      <w:r>
        <w:rPr>
          <w:rFonts w:eastAsia="Times New Roman"/>
          <w:szCs w:val="24"/>
        </w:rPr>
        <w:t>π</w:t>
      </w:r>
      <w:r>
        <w:rPr>
          <w:rFonts w:eastAsia="Times New Roman"/>
          <w:szCs w:val="24"/>
        </w:rPr>
        <w:t>ρεσβείας τους από το Τελ Αβίβ στην Ιερουσαλήμ, αναγνωρίζοντας την πόλη αυτή αυθαίρετα, ανιστόρητα ως πρωτεύου</w:t>
      </w:r>
      <w:r>
        <w:rPr>
          <w:rFonts w:eastAsia="Times New Roman"/>
          <w:szCs w:val="24"/>
        </w:rPr>
        <w:t xml:space="preserve">σα του Ισραήλ. </w:t>
      </w:r>
    </w:p>
    <w:p w14:paraId="23A613C7" w14:textId="77777777" w:rsidR="002C273E" w:rsidRDefault="0061121E">
      <w:pPr>
        <w:spacing w:line="600" w:lineRule="auto"/>
        <w:ind w:firstLine="720"/>
        <w:jc w:val="both"/>
        <w:rPr>
          <w:rFonts w:eastAsia="Times New Roman"/>
          <w:szCs w:val="24"/>
        </w:rPr>
      </w:pPr>
      <w:r>
        <w:rPr>
          <w:rFonts w:eastAsia="Times New Roman"/>
          <w:szCs w:val="24"/>
        </w:rPr>
        <w:t xml:space="preserve">Και επειδή δεν χωράνε ούτε </w:t>
      </w:r>
      <w:proofErr w:type="spellStart"/>
      <w:r>
        <w:rPr>
          <w:rFonts w:eastAsia="Times New Roman"/>
          <w:szCs w:val="24"/>
        </w:rPr>
        <w:t>μισόλογα</w:t>
      </w:r>
      <w:proofErr w:type="spellEnd"/>
      <w:r>
        <w:rPr>
          <w:rFonts w:eastAsia="Times New Roman"/>
          <w:szCs w:val="24"/>
        </w:rPr>
        <w:t xml:space="preserve"> ούτε ελιγμοί </w:t>
      </w:r>
      <w:proofErr w:type="spellStart"/>
      <w:r>
        <w:rPr>
          <w:rFonts w:eastAsia="Times New Roman"/>
          <w:szCs w:val="24"/>
        </w:rPr>
        <w:t>σκοπιμότητος</w:t>
      </w:r>
      <w:proofErr w:type="spellEnd"/>
      <w:r>
        <w:rPr>
          <w:rFonts w:eastAsia="Times New Roman"/>
          <w:szCs w:val="24"/>
        </w:rPr>
        <w:t>,</w:t>
      </w:r>
      <w:r>
        <w:rPr>
          <w:rFonts w:eastAsia="Times New Roman"/>
          <w:szCs w:val="24"/>
        </w:rPr>
        <w:t xml:space="preserve"> η προκλητική αυτή πράξη πρέπει να καταδικάζεται συνεχώς, είναι σε βάρος του </w:t>
      </w:r>
      <w:r w:rsidRPr="006033D4">
        <w:rPr>
          <w:rFonts w:eastAsia="Times New Roman" w:cs="Times New Roman"/>
          <w:bCs/>
          <w:szCs w:val="24"/>
        </w:rPr>
        <w:t>παλαιστινιακού</w:t>
      </w:r>
      <w:r>
        <w:rPr>
          <w:rFonts w:eastAsia="Times New Roman"/>
          <w:b/>
          <w:bCs/>
          <w:color w:val="545454"/>
          <w:szCs w:val="24"/>
        </w:rPr>
        <w:t xml:space="preserve"> </w:t>
      </w:r>
      <w:r>
        <w:rPr>
          <w:rFonts w:eastAsia="Times New Roman"/>
          <w:szCs w:val="24"/>
        </w:rPr>
        <w:t>λαού, επιδρά αρνητικά στις εξελίξεις στην περιοχή μας, δυναμώνει την ισραηλινή επιθετι</w:t>
      </w:r>
      <w:r>
        <w:rPr>
          <w:rFonts w:eastAsia="Times New Roman"/>
          <w:szCs w:val="24"/>
        </w:rPr>
        <w:t>κότητα</w:t>
      </w:r>
      <w:r>
        <w:rPr>
          <w:rFonts w:eastAsia="Times New Roman"/>
          <w:szCs w:val="24"/>
        </w:rPr>
        <w:t>,</w:t>
      </w:r>
      <w:r>
        <w:rPr>
          <w:rFonts w:eastAsia="Times New Roman"/>
          <w:szCs w:val="24"/>
        </w:rPr>
        <w:t xml:space="preserve"> η οποία εκδηλώνεται πέραν των άλλων και με τις δολοφονικές επιθέσεις κατά των Παλαιστινίων αλλά και με τις πυραυλικές επιθέσεις κατά της Συρίας και τις απειλές κατά του Ιράν.</w:t>
      </w:r>
    </w:p>
    <w:p w14:paraId="23A613C8" w14:textId="77777777" w:rsidR="002C273E" w:rsidRDefault="0061121E">
      <w:pPr>
        <w:spacing w:line="600" w:lineRule="auto"/>
        <w:ind w:firstLine="720"/>
        <w:jc w:val="both"/>
        <w:rPr>
          <w:rFonts w:eastAsia="Times New Roman"/>
          <w:szCs w:val="24"/>
        </w:rPr>
      </w:pPr>
      <w:r>
        <w:rPr>
          <w:rFonts w:eastAsia="Times New Roman"/>
          <w:szCs w:val="24"/>
        </w:rPr>
        <w:t>Παράλληλα πρέπει να σταθούμε απέναντι στο κατάπτυστο ψήφισμα της Ευρωπαϊκ</w:t>
      </w:r>
      <w:r>
        <w:rPr>
          <w:rFonts w:eastAsia="Times New Roman"/>
          <w:szCs w:val="24"/>
        </w:rPr>
        <w:t>ής Ένωσης</w:t>
      </w:r>
      <w:r>
        <w:rPr>
          <w:rFonts w:eastAsia="Times New Roman"/>
          <w:szCs w:val="24"/>
        </w:rPr>
        <w:t>,</w:t>
      </w:r>
      <w:r>
        <w:rPr>
          <w:rFonts w:eastAsia="Times New Roman"/>
          <w:szCs w:val="24"/>
        </w:rPr>
        <w:t xml:space="preserve"> που ούτε λίγο ούτε πολύ </w:t>
      </w:r>
      <w:r>
        <w:rPr>
          <w:rFonts w:eastAsia="Times New Roman"/>
          <w:szCs w:val="24"/>
        </w:rPr>
        <w:lastRenderedPageBreak/>
        <w:t>έριξε το φταίξιμο στους Παλαιστίνιους</w:t>
      </w:r>
      <w:r>
        <w:rPr>
          <w:rFonts w:eastAsia="Times New Roman"/>
          <w:szCs w:val="24"/>
        </w:rPr>
        <w:t>,</w:t>
      </w:r>
      <w:r>
        <w:rPr>
          <w:rFonts w:eastAsia="Times New Roman"/>
          <w:szCs w:val="24"/>
        </w:rPr>
        <w:t xml:space="preserve"> που αναγκάζουν τους Ισραηλινούς όπως λένε να τους δολοφονούν, ταυτίζοντας δηλαδή τον θύτη με το θύμα, αλλά και στην υποκρισία της </w:t>
      </w:r>
      <w:r>
        <w:rPr>
          <w:rFonts w:eastAsia="Times New Roman"/>
          <w:szCs w:val="24"/>
        </w:rPr>
        <w:t>σ</w:t>
      </w:r>
      <w:r>
        <w:rPr>
          <w:rFonts w:eastAsia="Times New Roman"/>
          <w:szCs w:val="24"/>
        </w:rPr>
        <w:t>υγκυβέρνησης ΣΥΡΙΖΑ - ΑΝΕΛ η οποία μοιράζει λόγια σ</w:t>
      </w:r>
      <w:r>
        <w:rPr>
          <w:rFonts w:eastAsia="Times New Roman"/>
          <w:szCs w:val="24"/>
        </w:rPr>
        <w:t xml:space="preserve">υμπάθειας για τον </w:t>
      </w:r>
      <w:r w:rsidRPr="006033D4">
        <w:rPr>
          <w:rFonts w:eastAsia="Times New Roman" w:cs="Times New Roman"/>
          <w:bCs/>
          <w:szCs w:val="24"/>
        </w:rPr>
        <w:t>παλαιστινιακό</w:t>
      </w:r>
      <w:r>
        <w:rPr>
          <w:rFonts w:eastAsia="Times New Roman"/>
          <w:b/>
          <w:bCs/>
          <w:color w:val="545454"/>
          <w:szCs w:val="24"/>
        </w:rPr>
        <w:t xml:space="preserve"> </w:t>
      </w:r>
      <w:r>
        <w:rPr>
          <w:rFonts w:eastAsia="Times New Roman"/>
          <w:szCs w:val="24"/>
        </w:rPr>
        <w:t xml:space="preserve">λαό, ενώ την ίδια στιγμή ξεπλένει τον αμερικάνικο ιμπεριαλισμό και το </w:t>
      </w:r>
      <w:r>
        <w:rPr>
          <w:rFonts w:eastAsia="Times New Roman"/>
          <w:szCs w:val="24"/>
        </w:rPr>
        <w:t xml:space="preserve">Ισραήλ, </w:t>
      </w:r>
      <w:r>
        <w:rPr>
          <w:rFonts w:eastAsia="Times New Roman"/>
          <w:szCs w:val="24"/>
        </w:rPr>
        <w:t>κράτο</w:t>
      </w:r>
      <w:r>
        <w:rPr>
          <w:rFonts w:eastAsia="Times New Roman"/>
          <w:szCs w:val="24"/>
        </w:rPr>
        <w:t>ς</w:t>
      </w:r>
      <w:r>
        <w:rPr>
          <w:rFonts w:eastAsia="Times New Roman"/>
          <w:szCs w:val="24"/>
        </w:rPr>
        <w:t>-δολοφόνο</w:t>
      </w:r>
      <w:r>
        <w:rPr>
          <w:rFonts w:eastAsia="Times New Roman"/>
          <w:szCs w:val="24"/>
        </w:rPr>
        <w:t>,</w:t>
      </w:r>
      <w:r>
        <w:rPr>
          <w:rFonts w:eastAsia="Times New Roman"/>
          <w:szCs w:val="24"/>
        </w:rPr>
        <w:t xml:space="preserve"> αναβαθμίζοντας διαρκώς την πολιτική, οικονομική, στρατιωτική συνεργασία Ελλάδας - Ισραήλ, που είναι ακόμα ένας μοχλός της ισραηλι</w:t>
      </w:r>
      <w:r>
        <w:rPr>
          <w:rFonts w:eastAsia="Times New Roman"/>
          <w:szCs w:val="24"/>
        </w:rPr>
        <w:t>νής επιθετικότητας ενάντια στους Παλαιστινίους.</w:t>
      </w:r>
    </w:p>
    <w:p w14:paraId="23A613C9" w14:textId="77777777" w:rsidR="002C273E" w:rsidRDefault="0061121E">
      <w:pPr>
        <w:spacing w:line="600" w:lineRule="auto"/>
        <w:ind w:firstLine="720"/>
        <w:jc w:val="both"/>
        <w:rPr>
          <w:rFonts w:eastAsia="Times New Roman"/>
          <w:szCs w:val="24"/>
        </w:rPr>
      </w:pPr>
      <w:r>
        <w:rPr>
          <w:rFonts w:eastAsia="Times New Roman"/>
          <w:szCs w:val="24"/>
        </w:rPr>
        <w:t>Επιμένουμε και ζητάμε από την Κυβέρνηση αντί να στρουθοκαμηλίζει, να προχωρήσει στην άμεση αναγνώριση του</w:t>
      </w:r>
      <w:r w:rsidRPr="00D864D9">
        <w:rPr>
          <w:rFonts w:eastAsia="Times New Roman"/>
          <w:szCs w:val="24"/>
        </w:rPr>
        <w:t xml:space="preserve"> </w:t>
      </w:r>
      <w:r>
        <w:rPr>
          <w:rFonts w:eastAsia="Times New Roman"/>
          <w:szCs w:val="24"/>
        </w:rPr>
        <w:t>παλαιστινιακού κράτους στα σύνορα του 1967 με πρωτεύουσα την ανατολική Ιερουσαλήμ, εφαρμόζοντας τη</w:t>
      </w:r>
      <w:r>
        <w:rPr>
          <w:rFonts w:eastAsia="Times New Roman"/>
          <w:szCs w:val="24"/>
        </w:rPr>
        <w:t>ν</w:t>
      </w:r>
      <w:r>
        <w:rPr>
          <w:rFonts w:eastAsia="Times New Roman"/>
          <w:szCs w:val="24"/>
        </w:rPr>
        <w:t xml:space="preserve"> σχ</w:t>
      </w:r>
      <w:r>
        <w:rPr>
          <w:rFonts w:eastAsia="Times New Roman"/>
          <w:szCs w:val="24"/>
        </w:rPr>
        <w:t>ετική απόφαση της Βουλής τον Δεκέμβρη του 2015.</w:t>
      </w:r>
    </w:p>
    <w:p w14:paraId="23A613CA" w14:textId="77777777" w:rsidR="002C273E" w:rsidRDefault="0061121E">
      <w:pPr>
        <w:spacing w:line="600" w:lineRule="auto"/>
        <w:ind w:firstLine="720"/>
        <w:jc w:val="both"/>
        <w:rPr>
          <w:rFonts w:eastAsia="Times New Roman"/>
          <w:szCs w:val="24"/>
        </w:rPr>
      </w:pPr>
      <w:r>
        <w:rPr>
          <w:rFonts w:eastAsia="Times New Roman"/>
          <w:szCs w:val="24"/>
        </w:rPr>
        <w:t xml:space="preserve">Σε ό,τι αφορά την κύρωση της συμφωνίας, όπως είπαμε και στην </w:t>
      </w:r>
      <w:r>
        <w:rPr>
          <w:rFonts w:eastAsia="Times New Roman"/>
          <w:szCs w:val="24"/>
        </w:rPr>
        <w:t>ε</w:t>
      </w:r>
      <w:r>
        <w:rPr>
          <w:rFonts w:eastAsia="Times New Roman"/>
          <w:szCs w:val="24"/>
        </w:rPr>
        <w:t xml:space="preserve">πιτροπή, υπάρχουν πολλά ερωτηματικά για το άρθρο 5, σε ό,τι αφορά </w:t>
      </w:r>
      <w:proofErr w:type="spellStart"/>
      <w:r>
        <w:rPr>
          <w:rFonts w:eastAsia="Times New Roman"/>
          <w:szCs w:val="24"/>
        </w:rPr>
        <w:t>αφ</w:t>
      </w:r>
      <w:r>
        <w:rPr>
          <w:rFonts w:eastAsia="Times New Roman"/>
          <w:szCs w:val="24"/>
        </w:rPr>
        <w:t>΄</w:t>
      </w:r>
      <w:r>
        <w:rPr>
          <w:rFonts w:eastAsia="Times New Roman"/>
          <w:szCs w:val="24"/>
        </w:rPr>
        <w:t>ενός</w:t>
      </w:r>
      <w:proofErr w:type="spellEnd"/>
      <w:r>
        <w:rPr>
          <w:rFonts w:eastAsia="Times New Roman"/>
          <w:szCs w:val="24"/>
        </w:rPr>
        <w:t xml:space="preserve"> την παράγραφο 5</w:t>
      </w:r>
      <w:r w:rsidRPr="00CD54DB">
        <w:rPr>
          <w:rFonts w:eastAsia="Times New Roman"/>
          <w:szCs w:val="24"/>
        </w:rPr>
        <w:t>α</w:t>
      </w:r>
      <w:r>
        <w:rPr>
          <w:rFonts w:eastAsia="Times New Roman"/>
          <w:szCs w:val="24"/>
        </w:rPr>
        <w:t>,</w:t>
      </w:r>
      <w:r>
        <w:rPr>
          <w:rFonts w:eastAsia="Times New Roman"/>
          <w:szCs w:val="24"/>
        </w:rPr>
        <w:t xml:space="preserve"> όπου εκεί αναφέρεται ότι «</w:t>
      </w:r>
      <w:r>
        <w:rPr>
          <w:rFonts w:eastAsia="Times New Roman"/>
          <w:szCs w:val="24"/>
        </w:rPr>
        <w:t>τ</w:t>
      </w:r>
      <w:r>
        <w:rPr>
          <w:rFonts w:eastAsia="Times New Roman"/>
          <w:szCs w:val="24"/>
        </w:rPr>
        <w:t xml:space="preserve">ο αποστέλλον </w:t>
      </w:r>
      <w:r>
        <w:rPr>
          <w:rFonts w:eastAsia="Times New Roman"/>
          <w:szCs w:val="24"/>
        </w:rPr>
        <w:t>κ</w:t>
      </w:r>
      <w:r>
        <w:rPr>
          <w:rFonts w:eastAsia="Times New Roman"/>
          <w:szCs w:val="24"/>
        </w:rPr>
        <w:t xml:space="preserve">ράτος παραιτείται της ποινικής ετεροδικίας του εν λόγω εξαρτώμενου μέλους στο </w:t>
      </w:r>
      <w:r>
        <w:rPr>
          <w:rFonts w:eastAsia="Times New Roman"/>
          <w:szCs w:val="24"/>
        </w:rPr>
        <w:t>κ</w:t>
      </w:r>
      <w:r>
        <w:rPr>
          <w:rFonts w:eastAsia="Times New Roman"/>
          <w:szCs w:val="24"/>
        </w:rPr>
        <w:t>ράτος υποδοχής</w:t>
      </w:r>
      <w:r>
        <w:rPr>
          <w:rFonts w:eastAsia="Times New Roman"/>
          <w:szCs w:val="24"/>
        </w:rPr>
        <w:t>,</w:t>
      </w:r>
      <w:r>
        <w:rPr>
          <w:rFonts w:eastAsia="Times New Roman"/>
          <w:szCs w:val="24"/>
        </w:rPr>
        <w:t xml:space="preserve"> </w:t>
      </w:r>
      <w:r>
        <w:rPr>
          <w:rFonts w:eastAsia="Times New Roman"/>
          <w:szCs w:val="24"/>
        </w:rPr>
        <w:lastRenderedPageBreak/>
        <w:t xml:space="preserve">σε σχέση με οποιαδήποτε πράξη ή παράλειψη που προκύπτει από την επικερδή απασχόληση, εκτός από ειδικές περιστάσεις όπου το αποστέλλον </w:t>
      </w:r>
      <w:r>
        <w:rPr>
          <w:rFonts w:eastAsia="Times New Roman"/>
          <w:szCs w:val="24"/>
        </w:rPr>
        <w:t>κ</w:t>
      </w:r>
      <w:r>
        <w:rPr>
          <w:rFonts w:eastAsia="Times New Roman"/>
          <w:szCs w:val="24"/>
        </w:rPr>
        <w:t>ράτος θεωρεί ότι μια τέτοι</w:t>
      </w:r>
      <w:r>
        <w:rPr>
          <w:rFonts w:eastAsia="Times New Roman"/>
          <w:szCs w:val="24"/>
        </w:rPr>
        <w:t>α παραίτηση θα ήταν αντίθετη προς τα συμφέροντά του»</w:t>
      </w:r>
      <w:r>
        <w:rPr>
          <w:rFonts w:eastAsia="Times New Roman"/>
          <w:szCs w:val="24"/>
        </w:rPr>
        <w:t>,</w:t>
      </w:r>
      <w:r>
        <w:rPr>
          <w:rFonts w:eastAsia="Times New Roman"/>
          <w:szCs w:val="24"/>
        </w:rPr>
        <w:t xml:space="preserve"> και αφ</w:t>
      </w:r>
      <w:r>
        <w:rPr>
          <w:rFonts w:eastAsia="Times New Roman"/>
          <w:szCs w:val="24"/>
        </w:rPr>
        <w:t xml:space="preserve">’ </w:t>
      </w:r>
      <w:r>
        <w:rPr>
          <w:rFonts w:eastAsia="Times New Roman"/>
          <w:szCs w:val="24"/>
        </w:rPr>
        <w:t>ετέρου στην παράγραφο 5β όπου επιπλέον αναφέρεται ότι για ασυλία εκτέλεσης καταδικαστικής απόφασης χρειάζεται ειδική παραίτηση. Δηλαδή αυτό που προκύπτει</w:t>
      </w:r>
      <w:r>
        <w:rPr>
          <w:rFonts w:eastAsia="Times New Roman"/>
          <w:szCs w:val="24"/>
        </w:rPr>
        <w:t>,</w:t>
      </w:r>
      <w:r>
        <w:rPr>
          <w:rFonts w:eastAsia="Times New Roman"/>
          <w:szCs w:val="24"/>
        </w:rPr>
        <w:t xml:space="preserve"> είναι ότι υπάρχουν περιπτώσεις όπου η ε</w:t>
      </w:r>
      <w:r>
        <w:rPr>
          <w:rFonts w:eastAsia="Times New Roman"/>
          <w:szCs w:val="24"/>
        </w:rPr>
        <w:t xml:space="preserve">πιχειρηματική ή η έμμισθη δραστηριότητα των προστατευόμενων μελών του </w:t>
      </w:r>
      <w:r>
        <w:rPr>
          <w:rFonts w:eastAsia="Times New Roman"/>
          <w:szCs w:val="24"/>
        </w:rPr>
        <w:t>δ</w:t>
      </w:r>
      <w:r>
        <w:rPr>
          <w:rFonts w:eastAsia="Times New Roman"/>
          <w:szCs w:val="24"/>
        </w:rPr>
        <w:t xml:space="preserve">ιπλωματικού </w:t>
      </w:r>
      <w:r>
        <w:rPr>
          <w:rFonts w:eastAsia="Times New Roman"/>
          <w:szCs w:val="24"/>
        </w:rPr>
        <w:t>σ</w:t>
      </w:r>
      <w:r>
        <w:rPr>
          <w:rFonts w:eastAsia="Times New Roman"/>
          <w:szCs w:val="24"/>
        </w:rPr>
        <w:t>ώματος</w:t>
      </w:r>
      <w:r>
        <w:rPr>
          <w:rFonts w:eastAsia="Times New Roman"/>
          <w:szCs w:val="24"/>
        </w:rPr>
        <w:t>,</w:t>
      </w:r>
      <w:r>
        <w:rPr>
          <w:rFonts w:eastAsia="Times New Roman"/>
          <w:szCs w:val="24"/>
        </w:rPr>
        <w:t xml:space="preserve"> συνδέεται με κρατικά συμφέροντα ή καλύπτεται από αυτά. Όμως το είπαμε και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δεν μένουμε στο γράμμα της συμφωνίας.</w:t>
      </w:r>
    </w:p>
    <w:p w14:paraId="23A613CB"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Το βασικό είναι ότι συνεχίζεται η ισρ</w:t>
      </w:r>
      <w:r>
        <w:rPr>
          <w:rFonts w:eastAsia="Times New Roman" w:cs="Times New Roman"/>
          <w:szCs w:val="24"/>
        </w:rPr>
        <w:t>αηλινή κατοχή και η επίθεση του τρομοκρατικού κράτους του Ισραήλ κατά του παλαιστινιακού λαού</w:t>
      </w:r>
      <w:r>
        <w:rPr>
          <w:rFonts w:eastAsia="Times New Roman" w:cs="Times New Roman"/>
          <w:szCs w:val="24"/>
        </w:rPr>
        <w:t>,</w:t>
      </w:r>
      <w:r>
        <w:rPr>
          <w:rFonts w:eastAsia="Times New Roman" w:cs="Times New Roman"/>
          <w:szCs w:val="24"/>
        </w:rPr>
        <w:t xml:space="preserve"> και ο λαός μας δεν μπορεί να τα ξεχάσει αυτά, όπως δεν μπορεί να ξεχάσει τους εποικισμούς, το τείχος στα κατεχόμενα, τον αποκλεισμό της Γάζας, τη</w:t>
      </w:r>
      <w:r>
        <w:rPr>
          <w:rFonts w:eastAsia="Times New Roman" w:cs="Times New Roman"/>
          <w:szCs w:val="24"/>
        </w:rPr>
        <w:t>ν</w:t>
      </w:r>
      <w:r>
        <w:rPr>
          <w:rFonts w:eastAsia="Times New Roman" w:cs="Times New Roman"/>
          <w:szCs w:val="24"/>
        </w:rPr>
        <w:t xml:space="preserve"> βαρβαρότητα το</w:t>
      </w:r>
      <w:r>
        <w:rPr>
          <w:rFonts w:eastAsia="Times New Roman" w:cs="Times New Roman"/>
          <w:szCs w:val="24"/>
        </w:rPr>
        <w:t xml:space="preserve">υ ισραηλινού κράτους για τη διατήρηση της κατοχής. </w:t>
      </w:r>
    </w:p>
    <w:p w14:paraId="23A613C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Έχουμε πολλές φορές καταγγείλει την ελληνική </w:t>
      </w:r>
      <w:r w:rsidRPr="0094038A">
        <w:rPr>
          <w:rFonts w:eastAsia="Times New Roman" w:cs="Times New Roman"/>
          <w:szCs w:val="24"/>
        </w:rPr>
        <w:t>Κυβέρνηση</w:t>
      </w:r>
      <w:r>
        <w:rPr>
          <w:rFonts w:eastAsia="Times New Roman" w:cs="Times New Roman"/>
          <w:szCs w:val="24"/>
        </w:rPr>
        <w:t xml:space="preserve"> αλλά και την Ευρωπαϊκή Ένωση για την αναβάθμιση των </w:t>
      </w:r>
      <w:r>
        <w:rPr>
          <w:rFonts w:eastAsia="Times New Roman" w:cs="Times New Roman"/>
          <w:szCs w:val="24"/>
        </w:rPr>
        <w:lastRenderedPageBreak/>
        <w:t>στρατιωτικών πολιτικών και οικονομικών σχέσεων με το Ισραήλ, τη συμμετοχή της χώρας μας σε κοινές</w:t>
      </w:r>
      <w:r>
        <w:rPr>
          <w:rFonts w:eastAsia="Times New Roman" w:cs="Times New Roman"/>
          <w:szCs w:val="24"/>
        </w:rPr>
        <w:t xml:space="preserve"> στρατιωτικές ασκήσεις</w:t>
      </w:r>
      <w:r>
        <w:rPr>
          <w:rFonts w:eastAsia="Times New Roman" w:cs="Times New Roman"/>
          <w:szCs w:val="24"/>
        </w:rPr>
        <w:t>,</w:t>
      </w:r>
      <w:r>
        <w:rPr>
          <w:rFonts w:eastAsia="Times New Roman" w:cs="Times New Roman"/>
          <w:szCs w:val="24"/>
        </w:rPr>
        <w:t xml:space="preserve"> και το ΚΚΕ έχει ζητήσει την ακύρωση των σχετικών </w:t>
      </w:r>
      <w:r>
        <w:rPr>
          <w:rFonts w:eastAsia="Times New Roman" w:cs="Times New Roman"/>
          <w:szCs w:val="24"/>
        </w:rPr>
        <w:t>σ</w:t>
      </w:r>
      <w:r>
        <w:rPr>
          <w:rFonts w:eastAsia="Times New Roman" w:cs="Times New Roman"/>
          <w:szCs w:val="24"/>
        </w:rPr>
        <w:t xml:space="preserve">υμφωνιών. Έτσι μπορεί η </w:t>
      </w:r>
      <w:r w:rsidRPr="0094038A">
        <w:rPr>
          <w:rFonts w:eastAsia="Times New Roman" w:cs="Times New Roman"/>
          <w:szCs w:val="24"/>
        </w:rPr>
        <w:t>Κυβέρνηση</w:t>
      </w:r>
      <w:r>
        <w:rPr>
          <w:rFonts w:eastAsia="Times New Roman" w:cs="Times New Roman"/>
          <w:szCs w:val="24"/>
        </w:rPr>
        <w:t xml:space="preserve"> να καμαρώνει για τις συναντήσεις του κ. Τσίπρα με τον </w:t>
      </w:r>
      <w:proofErr w:type="spellStart"/>
      <w:r>
        <w:rPr>
          <w:rFonts w:eastAsia="Times New Roman" w:cs="Times New Roman"/>
          <w:szCs w:val="24"/>
        </w:rPr>
        <w:t>Νετανιάχου</w:t>
      </w:r>
      <w:proofErr w:type="spellEnd"/>
      <w:r>
        <w:rPr>
          <w:rFonts w:eastAsia="Times New Roman" w:cs="Times New Roman"/>
          <w:szCs w:val="24"/>
        </w:rPr>
        <w:t xml:space="preserve"> και τους επικίνδυνους σχεδιασμούς στην περιοχή, μπορεί παράλληλα η </w:t>
      </w:r>
      <w:r w:rsidRPr="0094038A">
        <w:rPr>
          <w:rFonts w:eastAsia="Times New Roman" w:cs="Times New Roman"/>
          <w:szCs w:val="24"/>
        </w:rPr>
        <w:t>Κυβέρνηση</w:t>
      </w:r>
      <w:r>
        <w:rPr>
          <w:rFonts w:eastAsia="Times New Roman" w:cs="Times New Roman"/>
          <w:szCs w:val="24"/>
        </w:rPr>
        <w:t xml:space="preserve"> να ανα</w:t>
      </w:r>
      <w:r>
        <w:rPr>
          <w:rFonts w:eastAsia="Times New Roman" w:cs="Times New Roman"/>
          <w:szCs w:val="24"/>
        </w:rPr>
        <w:t xml:space="preserve">γορεύει τις ΗΠΑ σε επιδιαιτητή για την επίλυση του παλαιστινιακού προβλήματος </w:t>
      </w:r>
      <w:r>
        <w:rPr>
          <w:rFonts w:eastAsia="Times New Roman" w:cs="Times New Roman"/>
          <w:szCs w:val="24"/>
        </w:rPr>
        <w:t>-</w:t>
      </w:r>
      <w:r>
        <w:rPr>
          <w:rFonts w:eastAsia="Times New Roman" w:cs="Times New Roman"/>
          <w:szCs w:val="24"/>
        </w:rPr>
        <w:t>την ώρα που αναγνώριζαν την Ιερουσαλήμ ως πρωτεύουσα του Ισραήλ</w:t>
      </w:r>
      <w:r>
        <w:rPr>
          <w:rFonts w:eastAsia="Times New Roman" w:cs="Times New Roman"/>
          <w:szCs w:val="24"/>
        </w:rPr>
        <w:t>-</w:t>
      </w:r>
      <w:r>
        <w:rPr>
          <w:rFonts w:eastAsia="Times New Roman" w:cs="Times New Roman"/>
          <w:szCs w:val="24"/>
        </w:rPr>
        <w:t xml:space="preserve"> μπορεί η </w:t>
      </w:r>
      <w:r w:rsidRPr="0094038A">
        <w:rPr>
          <w:rFonts w:eastAsia="Times New Roman" w:cs="Times New Roman"/>
          <w:szCs w:val="24"/>
        </w:rPr>
        <w:t>Κυβέρνηση</w:t>
      </w:r>
      <w:r>
        <w:rPr>
          <w:rFonts w:eastAsia="Times New Roman" w:cs="Times New Roman"/>
          <w:szCs w:val="24"/>
        </w:rPr>
        <w:t xml:space="preserve"> να καυχιέται</w:t>
      </w:r>
      <w:r>
        <w:rPr>
          <w:rFonts w:eastAsia="Times New Roman" w:cs="Times New Roman"/>
          <w:szCs w:val="24"/>
        </w:rPr>
        <w:t>,</w:t>
      </w:r>
      <w:r>
        <w:rPr>
          <w:rFonts w:eastAsia="Times New Roman" w:cs="Times New Roman"/>
          <w:szCs w:val="24"/>
        </w:rPr>
        <w:t xml:space="preserve"> γιατί έχει μετατραπεί σε σημαιοφόρο των επιδιώξεων των ΗΠΑ, του ΝΑΤΟ και της Ευ</w:t>
      </w:r>
      <w:r>
        <w:rPr>
          <w:rFonts w:eastAsia="Times New Roman" w:cs="Times New Roman"/>
          <w:szCs w:val="24"/>
        </w:rPr>
        <w:t>ρωπαϊκής Ένωσης, έχοντας μετατρέψει τη χώρα μας σε ιμπεριαλιστικό ορμητήριο με δεκάδες στρατιωτικές βάσεις, στρατηγεία και στρατιωτικές ασκήσεις, αλλά αυτά είναι σε αντίθεση με τα συμφέροντα τόσο του λαού μας όσο και των άλλων λαών της περιοχής. Απ’ αυτή τ</w:t>
      </w:r>
      <w:r>
        <w:rPr>
          <w:rFonts w:eastAsia="Times New Roman" w:cs="Times New Roman"/>
          <w:szCs w:val="24"/>
        </w:rPr>
        <w:t xml:space="preserve">η σκοπιά μεγαλώνουν οι κίνδυνοι να εμπλακεί η Ελλάδα σε ακόμα μεγαλύτερες περιπέτειες, με δεδομένο ότι η ένταση στην περιοχή της Ανατολικής Μεσογείου και της Μέσης Ανατολής όχι μόνο δεν εκτονώνεται αλλά το επόμενο </w:t>
      </w:r>
      <w:r>
        <w:rPr>
          <w:rFonts w:eastAsia="Times New Roman" w:cs="Times New Roman"/>
          <w:szCs w:val="24"/>
        </w:rPr>
        <w:lastRenderedPageBreak/>
        <w:t xml:space="preserve">διάστημα θα αυξηθεί. </w:t>
      </w:r>
      <w:r>
        <w:rPr>
          <w:rFonts w:eastAsia="Times New Roman" w:cs="Times New Roman"/>
          <w:szCs w:val="24"/>
        </w:rPr>
        <w:t>Α</w:t>
      </w:r>
      <w:r>
        <w:rPr>
          <w:rFonts w:eastAsia="Times New Roman" w:cs="Times New Roman"/>
          <w:szCs w:val="24"/>
        </w:rPr>
        <w:t>κριβώ</w:t>
      </w:r>
      <w:r>
        <w:rPr>
          <w:rFonts w:eastAsia="Times New Roman" w:cs="Times New Roman"/>
          <w:szCs w:val="24"/>
        </w:rPr>
        <w:t>ς</w:t>
      </w:r>
      <w:r>
        <w:rPr>
          <w:rFonts w:eastAsia="Times New Roman" w:cs="Times New Roman"/>
          <w:szCs w:val="24"/>
        </w:rPr>
        <w:t xml:space="preserve"> με βάση τις ε</w:t>
      </w:r>
      <w:r>
        <w:rPr>
          <w:rFonts w:eastAsia="Times New Roman" w:cs="Times New Roman"/>
          <w:szCs w:val="24"/>
        </w:rPr>
        <w:t>ξελίξεις γίνεται φανερό ότι μόνο η ασφάλεια και η σταθερότητα δεν προωθείται στην περιοχή, δεν αντιμετωπίζονται οι προσφυγικές και μεταναστευτικές ροές, αλλά στην προσπάθεια για την εξυπηρέτηση των συμφερόντων των μονοπωλιακών ομίλων το ΝΑΤΟ, η Ευρωπαϊκή Έ</w:t>
      </w:r>
      <w:r>
        <w:rPr>
          <w:rFonts w:eastAsia="Times New Roman" w:cs="Times New Roman"/>
          <w:szCs w:val="24"/>
        </w:rPr>
        <w:t xml:space="preserve">νωση, αλλά και οι χώρες στην περιοχή, όπως και η Ελλάδα, που διακυβεύονται τα συμφέροντα της αστικής τους τάξης, δεν διστάζουν να αιματοκυλίσουν τους λαούς τους, να τους μπλέξουν στο κουβάρι των ιμπεριαλιστικών τους ανταγωνισμών. </w:t>
      </w:r>
    </w:p>
    <w:p w14:paraId="23A613CD" w14:textId="77777777" w:rsidR="002C273E" w:rsidRDefault="0061121E">
      <w:pPr>
        <w:spacing w:line="600" w:lineRule="auto"/>
        <w:ind w:firstLine="720"/>
        <w:jc w:val="both"/>
        <w:rPr>
          <w:rFonts w:eastAsia="Times New Roman" w:cs="Times New Roman"/>
          <w:szCs w:val="24"/>
        </w:rPr>
      </w:pPr>
      <w:r w:rsidRPr="00B90CC5">
        <w:rPr>
          <w:rFonts w:eastAsia="Times New Roman" w:cs="Times New Roman"/>
          <w:szCs w:val="24"/>
        </w:rPr>
        <w:t xml:space="preserve">(Στο σημείο αυτό κτυπάει </w:t>
      </w:r>
      <w:r w:rsidRPr="00B90CC5">
        <w:rPr>
          <w:rFonts w:eastAsia="Times New Roman" w:cs="Times New Roman"/>
          <w:szCs w:val="24"/>
        </w:rPr>
        <w:t>το κουδούνι λήξε</w:t>
      </w:r>
      <w:r>
        <w:rPr>
          <w:rFonts w:eastAsia="Times New Roman" w:cs="Times New Roman"/>
          <w:szCs w:val="24"/>
        </w:rPr>
        <w:t>ως του χρόνου ομιλίας του ΣΤ΄ Αντιπροέδρου της Βουλής</w:t>
      </w:r>
      <w:r w:rsidRPr="00B90CC5">
        <w:rPr>
          <w:rFonts w:eastAsia="Times New Roman" w:cs="Times New Roman"/>
          <w:szCs w:val="24"/>
        </w:rPr>
        <w:t>)</w:t>
      </w:r>
    </w:p>
    <w:p w14:paraId="23A613CE"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Κύριε Πρόεδρε, δώστε μου ένα λεπτό. </w:t>
      </w:r>
    </w:p>
    <w:p w14:paraId="23A613CF" w14:textId="77777777" w:rsidR="002C273E" w:rsidRDefault="0061121E">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Συνεχίστε, κύριε </w:t>
      </w:r>
      <w:proofErr w:type="spellStart"/>
      <w:r>
        <w:rPr>
          <w:rFonts w:eastAsia="Times New Roman" w:cs="Times New Roman"/>
          <w:szCs w:val="24"/>
        </w:rPr>
        <w:t>Λαμπρούλη</w:t>
      </w:r>
      <w:proofErr w:type="spellEnd"/>
      <w:r>
        <w:rPr>
          <w:rFonts w:eastAsia="Times New Roman" w:cs="Times New Roman"/>
          <w:szCs w:val="24"/>
        </w:rPr>
        <w:t xml:space="preserve">. </w:t>
      </w:r>
    </w:p>
    <w:p w14:paraId="23A613D0" w14:textId="77777777" w:rsidR="002C273E" w:rsidRDefault="0061121E">
      <w:pPr>
        <w:spacing w:line="600" w:lineRule="auto"/>
        <w:ind w:firstLine="720"/>
        <w:jc w:val="both"/>
        <w:rPr>
          <w:rFonts w:eastAsia="Times New Roman" w:cs="Times New Roman"/>
          <w:szCs w:val="24"/>
        </w:rPr>
      </w:pPr>
      <w:r w:rsidRPr="00104336">
        <w:rPr>
          <w:rFonts w:eastAsia="Times New Roman" w:cs="Times New Roman"/>
          <w:b/>
          <w:szCs w:val="24"/>
        </w:rPr>
        <w:t>ΓΕΩΡΓΙΟΣ ΛΑΜΠΡΟΥΛΗΣ (ΣΤ΄ Αντιπρόεδρος της Βουλής):</w:t>
      </w:r>
      <w:r>
        <w:rPr>
          <w:rFonts w:eastAsia="Times New Roman" w:cs="Times New Roman"/>
          <w:szCs w:val="24"/>
        </w:rPr>
        <w:t xml:space="preserve"> Ακριβώς αυτή</w:t>
      </w:r>
      <w:r>
        <w:rPr>
          <w:rFonts w:eastAsia="Times New Roman" w:cs="Times New Roman"/>
          <w:szCs w:val="24"/>
        </w:rPr>
        <w:t xml:space="preserve"> την αντιλαϊκή πολιτική το ΚΚΕ θα συνεχίσει να αντιπαλεύει και σε αυτή την κατεύθυνση καλούμε τον λαό</w:t>
      </w:r>
      <w:r>
        <w:rPr>
          <w:rFonts w:eastAsia="Times New Roman" w:cs="Times New Roman"/>
          <w:szCs w:val="24"/>
        </w:rPr>
        <w:t>,</w:t>
      </w:r>
      <w:r>
        <w:rPr>
          <w:rFonts w:eastAsia="Times New Roman" w:cs="Times New Roman"/>
          <w:szCs w:val="24"/>
        </w:rPr>
        <w:t xml:space="preserve"> να σταθεί απέναντι σε αυτά τα επικίνδυνα σχέδια. </w:t>
      </w:r>
    </w:p>
    <w:p w14:paraId="23A613D1"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lastRenderedPageBreak/>
        <w:t xml:space="preserve">Και δυο λόγια για τις τροπολογίες. Σε ό,τι αφορά την τροπολογία για τα ΕΑΣ, είναι η πολλοστή φορά που </w:t>
      </w:r>
      <w:r>
        <w:rPr>
          <w:rFonts w:eastAsia="Times New Roman" w:cs="Times New Roman"/>
          <w:szCs w:val="24"/>
        </w:rPr>
        <w:t>έρχεται αυτή η τροπολογία με πρόσχημα το να πληρωθούν οι εργαζόμενοι. Όμως τι γίνεται; Συνεχίζει να συρρικνώνεται η δραστηριότητα της εταιρείας, πουλάτε περιουσιακά στοιχεία</w:t>
      </w:r>
      <w:r>
        <w:rPr>
          <w:rFonts w:eastAsia="Times New Roman" w:cs="Times New Roman"/>
          <w:szCs w:val="24"/>
        </w:rPr>
        <w:t>,</w:t>
      </w:r>
      <w:r>
        <w:rPr>
          <w:rFonts w:eastAsia="Times New Roman" w:cs="Times New Roman"/>
          <w:szCs w:val="24"/>
        </w:rPr>
        <w:t xml:space="preserve"> αντί </w:t>
      </w:r>
      <w:r>
        <w:rPr>
          <w:rFonts w:eastAsia="Times New Roman" w:cs="Times New Roman"/>
          <w:szCs w:val="24"/>
        </w:rPr>
        <w:t>-</w:t>
      </w:r>
      <w:r>
        <w:rPr>
          <w:rFonts w:eastAsia="Times New Roman" w:cs="Times New Roman"/>
          <w:szCs w:val="24"/>
        </w:rPr>
        <w:t xml:space="preserve">το έχουμε ξαναπεί και στο παρελθόν- να αναβαθμίσετε τα ΕΑΣ να μπορέσουν να </w:t>
      </w:r>
      <w:r>
        <w:rPr>
          <w:rFonts w:eastAsia="Times New Roman" w:cs="Times New Roman"/>
          <w:szCs w:val="24"/>
        </w:rPr>
        <w:t>παίξουν ρόλο</w:t>
      </w:r>
      <w:r>
        <w:rPr>
          <w:rFonts w:eastAsia="Times New Roman" w:cs="Times New Roman"/>
          <w:szCs w:val="24"/>
        </w:rPr>
        <w:t>,</w:t>
      </w:r>
      <w:r>
        <w:rPr>
          <w:rFonts w:eastAsia="Times New Roman" w:cs="Times New Roman"/>
          <w:szCs w:val="24"/>
        </w:rPr>
        <w:t xml:space="preserve"> κι εσείς ως </w:t>
      </w:r>
      <w:r w:rsidRPr="0094038A">
        <w:rPr>
          <w:rFonts w:eastAsia="Times New Roman" w:cs="Times New Roman"/>
          <w:szCs w:val="24"/>
        </w:rPr>
        <w:t>Κυβέρνηση</w:t>
      </w:r>
      <w:r>
        <w:rPr>
          <w:rFonts w:eastAsia="Times New Roman" w:cs="Times New Roman"/>
          <w:szCs w:val="24"/>
        </w:rPr>
        <w:t xml:space="preserve"> όπως και η προηγούμενη </w:t>
      </w:r>
      <w:r>
        <w:rPr>
          <w:rFonts w:eastAsia="Times New Roman" w:cs="Times New Roman"/>
          <w:szCs w:val="24"/>
        </w:rPr>
        <w:t>-</w:t>
      </w: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πολιτικής της Ευρωπαϊκής Ένωσης και του τεράστιου ανταγωνισμού που μπορεί να υπάρχει με μεγάλες εταιρείες παραγωγής οπλικών συστημάτων</w:t>
      </w:r>
      <w:r>
        <w:rPr>
          <w:rFonts w:eastAsia="Times New Roman" w:cs="Times New Roman"/>
          <w:szCs w:val="24"/>
        </w:rPr>
        <w:t>-</w:t>
      </w:r>
      <w:r>
        <w:rPr>
          <w:rFonts w:eastAsia="Times New Roman" w:cs="Times New Roman"/>
          <w:szCs w:val="24"/>
        </w:rPr>
        <w:t xml:space="preserve"> τα υποβαθμίζετε, τα συρρικνώνετε και στο τέλ</w:t>
      </w:r>
      <w:r>
        <w:rPr>
          <w:rFonts w:eastAsia="Times New Roman" w:cs="Times New Roman"/>
          <w:szCs w:val="24"/>
        </w:rPr>
        <w:t xml:space="preserve">ος θα πάνε για λουκέτο. </w:t>
      </w:r>
    </w:p>
    <w:p w14:paraId="23A613D2"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Έτσι για παράδειγμα από το 2% του ΑΕΠ που πληρώνει η Ελλάδα για εξοπλισμούς του ΝΑΤΟ κάθε χρόνο -και μάλιστα παίρνετε και τα εύσημα των Ηνωμένων Πολιτειών είτε από τον Ομπάμα είτε από τον </w:t>
      </w:r>
      <w:proofErr w:type="spellStart"/>
      <w:r>
        <w:rPr>
          <w:rFonts w:eastAsia="Times New Roman" w:cs="Times New Roman"/>
          <w:szCs w:val="24"/>
        </w:rPr>
        <w:t>Τράμπ</w:t>
      </w:r>
      <w:proofErr w:type="spellEnd"/>
      <w:r>
        <w:rPr>
          <w:rFonts w:eastAsia="Times New Roman" w:cs="Times New Roman"/>
          <w:szCs w:val="24"/>
        </w:rPr>
        <w:t xml:space="preserve"> τώρα- γιατί δεν δίνετε ένα μέρος απ’ </w:t>
      </w:r>
      <w:r>
        <w:rPr>
          <w:rFonts w:eastAsia="Times New Roman" w:cs="Times New Roman"/>
          <w:szCs w:val="24"/>
        </w:rPr>
        <w:t>αυτά τα χρήματα</w:t>
      </w:r>
      <w:r>
        <w:rPr>
          <w:rFonts w:eastAsia="Times New Roman" w:cs="Times New Roman"/>
          <w:szCs w:val="24"/>
        </w:rPr>
        <w:t>,</w:t>
      </w:r>
      <w:r>
        <w:rPr>
          <w:rFonts w:eastAsia="Times New Roman" w:cs="Times New Roman"/>
          <w:szCs w:val="24"/>
        </w:rPr>
        <w:t xml:space="preserve"> ώστε να πληρωθούν οι εργαζόμενοι και παράλληλα να αναβαθμιστούν τα ΕΑΣ; </w:t>
      </w:r>
    </w:p>
    <w:p w14:paraId="23A613D3"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Εμείς καταψηφίζουμε αυτή την τροπολογία, όπως καταψηφίζουμε και την τροπολογία του Υπουργείου Οικονομικών, </w:t>
      </w:r>
      <w:r>
        <w:rPr>
          <w:rFonts w:eastAsia="Times New Roman" w:cs="Times New Roman"/>
          <w:szCs w:val="24"/>
        </w:rPr>
        <w:lastRenderedPageBreak/>
        <w:t>την οποία είχαμε καταψηφίσει και ως άρθρο στο νομοσχέδιο πο</w:t>
      </w:r>
      <w:r>
        <w:rPr>
          <w:rFonts w:eastAsia="Times New Roman" w:cs="Times New Roman"/>
          <w:szCs w:val="24"/>
        </w:rPr>
        <w:t xml:space="preserve">υ είχε έρθει το 2016. </w:t>
      </w:r>
    </w:p>
    <w:p w14:paraId="23A613D4" w14:textId="77777777" w:rsidR="002C273E" w:rsidRDefault="0061121E">
      <w:pPr>
        <w:spacing w:line="600" w:lineRule="auto"/>
        <w:ind w:firstLine="720"/>
        <w:jc w:val="both"/>
        <w:rPr>
          <w:rFonts w:eastAsia="Times New Roman" w:cs="Times New Roman"/>
          <w:szCs w:val="24"/>
        </w:rPr>
      </w:pPr>
      <w:r w:rsidRPr="0017397F">
        <w:rPr>
          <w:rFonts w:eastAsia="Times New Roman" w:cs="Times New Roman"/>
          <w:szCs w:val="24"/>
        </w:rPr>
        <w:t>Ευχαριστώ, κύριε Πρόεδρε</w:t>
      </w:r>
      <w:r>
        <w:rPr>
          <w:rFonts w:eastAsia="Times New Roman" w:cs="Times New Roman"/>
          <w:szCs w:val="24"/>
        </w:rPr>
        <w:t xml:space="preserve">. </w:t>
      </w:r>
    </w:p>
    <w:p w14:paraId="23A613D5" w14:textId="77777777" w:rsidR="002C273E" w:rsidRDefault="0061121E">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Προηγουμένως, κύριε Αντιπρόεδρε, κύριε </w:t>
      </w:r>
      <w:proofErr w:type="spellStart"/>
      <w:r>
        <w:rPr>
          <w:rFonts w:eastAsia="Times New Roman" w:cs="Times New Roman"/>
          <w:szCs w:val="24"/>
        </w:rPr>
        <w:t>Λαμπρούλη</w:t>
      </w:r>
      <w:proofErr w:type="spellEnd"/>
      <w:r>
        <w:rPr>
          <w:rFonts w:eastAsia="Times New Roman" w:cs="Times New Roman"/>
          <w:szCs w:val="24"/>
        </w:rPr>
        <w:t xml:space="preserve">, ακούσατε ότι έλεγε ο Υπουργός πως πρέπει να είμαστε αυστηροί στον χρόνο, πρέπει να μην </w:t>
      </w:r>
      <w:proofErr w:type="spellStart"/>
      <w:r>
        <w:rPr>
          <w:rFonts w:eastAsia="Times New Roman" w:cs="Times New Roman"/>
          <w:szCs w:val="24"/>
        </w:rPr>
        <w:t>εκτρεπόμεθα</w:t>
      </w:r>
      <w:proofErr w:type="spellEnd"/>
      <w:r>
        <w:rPr>
          <w:rFonts w:eastAsia="Times New Roman" w:cs="Times New Roman"/>
          <w:szCs w:val="24"/>
        </w:rPr>
        <w:t xml:space="preserve"> του θέματος κ.λπ</w:t>
      </w:r>
      <w:r>
        <w:rPr>
          <w:rFonts w:eastAsia="Times New Roman" w:cs="Times New Roman"/>
          <w:szCs w:val="24"/>
        </w:rPr>
        <w:t>.</w:t>
      </w:r>
      <w:r>
        <w:rPr>
          <w:rFonts w:eastAsia="Times New Roman" w:cs="Times New Roman"/>
          <w:szCs w:val="24"/>
        </w:rPr>
        <w:t>, οπ</w:t>
      </w:r>
      <w:r>
        <w:rPr>
          <w:rFonts w:eastAsia="Times New Roman" w:cs="Times New Roman"/>
          <w:szCs w:val="24"/>
        </w:rPr>
        <w:t xml:space="preserve">ότε αντιλαμβάνεστε ότι και το Προεδρείο έχει να ισορροπήσει μεταξύ δύο καταστάσεων </w:t>
      </w:r>
      <w:r>
        <w:rPr>
          <w:rFonts w:eastAsia="Times New Roman" w:cs="Times New Roman"/>
          <w:szCs w:val="24"/>
        </w:rPr>
        <w:t>τ</w:t>
      </w:r>
      <w:r>
        <w:rPr>
          <w:rFonts w:eastAsia="Times New Roman" w:cs="Times New Roman"/>
          <w:szCs w:val="24"/>
        </w:rPr>
        <w:t xml:space="preserve">ων πιέσεων της Βουλής και των πιέσεων της </w:t>
      </w:r>
      <w:r w:rsidRPr="0094038A">
        <w:rPr>
          <w:rFonts w:eastAsia="Times New Roman" w:cs="Times New Roman"/>
          <w:szCs w:val="24"/>
        </w:rPr>
        <w:t>Κυβέρνηση</w:t>
      </w:r>
      <w:r>
        <w:rPr>
          <w:rFonts w:eastAsia="Times New Roman" w:cs="Times New Roman"/>
          <w:szCs w:val="24"/>
        </w:rPr>
        <w:t>ς. Το αντιλαμβάνεστε. Δηλαδή θέλω να πω ότι ο χρόνος των πέντε λεπτών είναι καθοριστικός για το νομοσχέδιο και αυτό δεν τ</w:t>
      </w:r>
      <w:r>
        <w:rPr>
          <w:rFonts w:eastAsia="Times New Roman" w:cs="Times New Roman"/>
          <w:szCs w:val="24"/>
        </w:rPr>
        <w:t xml:space="preserve">ο λέω για να σας κάνω υπόδειξη. </w:t>
      </w:r>
    </w:p>
    <w:p w14:paraId="23A613D6" w14:textId="77777777" w:rsidR="002C273E" w:rsidRDefault="0061121E">
      <w:pPr>
        <w:spacing w:line="600" w:lineRule="auto"/>
        <w:ind w:firstLine="720"/>
        <w:jc w:val="both"/>
        <w:rPr>
          <w:rFonts w:eastAsia="Times New Roman" w:cs="Times New Roman"/>
          <w:szCs w:val="24"/>
        </w:rPr>
      </w:pPr>
      <w:r w:rsidRPr="00104336">
        <w:rPr>
          <w:rFonts w:eastAsia="Times New Roman" w:cs="Times New Roman"/>
          <w:b/>
          <w:szCs w:val="24"/>
        </w:rPr>
        <w:t>ΓΕΩΡΓΙΟΣ ΛΑΜΠΡΟΥΛΗΣ (ΣΤ΄ Αντιπρόεδρος της Βουλής):</w:t>
      </w:r>
      <w:r>
        <w:rPr>
          <w:rFonts w:eastAsia="Times New Roman" w:cs="Times New Roman"/>
          <w:szCs w:val="24"/>
        </w:rPr>
        <w:t xml:space="preserve"> Κύριε Πρόεδρε, μπορώ να έχω τον λόγο, επειδή απευθύνεστε σε εμένα; </w:t>
      </w:r>
    </w:p>
    <w:p w14:paraId="23A613D7" w14:textId="77777777" w:rsidR="002C273E" w:rsidRDefault="0061121E">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Όχι επειδή μου είπατε να σας δώσω λίγο χρόνο παραπάνω. </w:t>
      </w:r>
    </w:p>
    <w:p w14:paraId="23A613D8"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ΓΕΩΡΓΙΟΣ ΛΑΜ</w:t>
      </w:r>
      <w:r>
        <w:rPr>
          <w:rFonts w:eastAsia="Times New Roman" w:cs="Times New Roman"/>
          <w:b/>
          <w:szCs w:val="24"/>
        </w:rPr>
        <w:t>ΠΡΟΥΛΗΣ (ΣΤ΄ Αντιπρόεδρος της Βουλής):</w:t>
      </w:r>
      <w:r>
        <w:rPr>
          <w:rFonts w:eastAsia="Times New Roman" w:cs="Times New Roman"/>
          <w:szCs w:val="24"/>
        </w:rPr>
        <w:t xml:space="preserve"> Το ζήτημα είναι</w:t>
      </w:r>
      <w:r>
        <w:rPr>
          <w:rFonts w:eastAsia="Times New Roman" w:cs="Times New Roman"/>
          <w:szCs w:val="24"/>
        </w:rPr>
        <w:t>,</w:t>
      </w:r>
      <w:r>
        <w:rPr>
          <w:rFonts w:eastAsia="Times New Roman" w:cs="Times New Roman"/>
          <w:szCs w:val="24"/>
        </w:rPr>
        <w:t xml:space="preserve"> γιατί αναφέρεστε σε εμένα ή γιατί με μέμφεστε. </w:t>
      </w:r>
    </w:p>
    <w:p w14:paraId="23A613D9" w14:textId="77777777" w:rsidR="002C273E" w:rsidRDefault="0061121E">
      <w:pPr>
        <w:spacing w:line="600" w:lineRule="auto"/>
        <w:ind w:firstLine="720"/>
        <w:jc w:val="both"/>
        <w:rPr>
          <w:rFonts w:eastAsia="Times New Roman" w:cs="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Δεν σας μέμφομαι. Επειδή το είπατε εσείς σε συνέχεια του ό,τι είπε ο Υπουργός. </w:t>
      </w:r>
    </w:p>
    <w:p w14:paraId="23A613DA"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w:t>
      </w:r>
      <w:r>
        <w:rPr>
          <w:rFonts w:eastAsia="Times New Roman" w:cs="Times New Roman"/>
          <w:b/>
          <w:szCs w:val="24"/>
        </w:rPr>
        <w:t>ς της Βουλής):</w:t>
      </w:r>
      <w:r>
        <w:rPr>
          <w:rFonts w:eastAsia="Times New Roman" w:cs="Times New Roman"/>
          <w:szCs w:val="24"/>
        </w:rPr>
        <w:t xml:space="preserve"> Χρειάστηκα δύο λεπτά επιπλέον για να τοποθετηθώ </w:t>
      </w:r>
      <w:r>
        <w:rPr>
          <w:rFonts w:eastAsia="Times New Roman" w:cs="Times New Roman"/>
          <w:szCs w:val="24"/>
        </w:rPr>
        <w:t>κ</w:t>
      </w:r>
      <w:r>
        <w:rPr>
          <w:rFonts w:eastAsia="Times New Roman" w:cs="Times New Roman"/>
          <w:szCs w:val="24"/>
        </w:rPr>
        <w:t xml:space="preserve">αι η τοποθέτησή μου ήταν εντός του αντικειμένου της συζήτησής μας -εκτός αν διαφωνείτε σε αυτό- και δεν επεκτάθηκα στα άλλα ζητήματα που έβαλαν οι προηγούμενοι. </w:t>
      </w:r>
    </w:p>
    <w:p w14:paraId="23A613DB" w14:textId="77777777" w:rsidR="002C273E" w:rsidRDefault="0061121E">
      <w:pPr>
        <w:spacing w:line="600" w:lineRule="auto"/>
        <w:ind w:firstLine="720"/>
        <w:jc w:val="both"/>
        <w:rPr>
          <w:rFonts w:eastAsia="Times New Roman"/>
          <w:szCs w:val="24"/>
        </w:rPr>
      </w:pPr>
      <w:r w:rsidRPr="007D787A">
        <w:rPr>
          <w:rFonts w:eastAsia="Times New Roman" w:cs="Times New Roman"/>
          <w:b/>
          <w:szCs w:val="24"/>
        </w:rPr>
        <w:t xml:space="preserve">ΠΡΟΕΔΡΕΥΩΝ (Δημήτριος </w:t>
      </w:r>
      <w:proofErr w:type="spellStart"/>
      <w:r w:rsidRPr="007D787A">
        <w:rPr>
          <w:rFonts w:eastAsia="Times New Roman" w:cs="Times New Roman"/>
          <w:b/>
          <w:szCs w:val="24"/>
        </w:rPr>
        <w:t>Κρεμαστινός</w:t>
      </w:r>
      <w:proofErr w:type="spellEnd"/>
      <w:r w:rsidRPr="007D787A">
        <w:rPr>
          <w:rFonts w:eastAsia="Times New Roman" w:cs="Times New Roman"/>
          <w:b/>
          <w:szCs w:val="24"/>
        </w:rPr>
        <w:t xml:space="preserve">): </w:t>
      </w:r>
      <w:r>
        <w:rPr>
          <w:rFonts w:eastAsia="Times New Roman" w:cs="Times New Roman"/>
          <w:szCs w:val="24"/>
        </w:rPr>
        <w:t xml:space="preserve">Οι τροπολογίες αφορούσαν τον επιπλέον χρόνο. Αυτό λέω. </w:t>
      </w:r>
      <w:r>
        <w:rPr>
          <w:rFonts w:eastAsia="Times New Roman"/>
          <w:szCs w:val="24"/>
        </w:rPr>
        <w:t>Είναι καθημερινά προβλήματα που έχουμε συζητήσει εδώ στη Βουλή.</w:t>
      </w:r>
    </w:p>
    <w:p w14:paraId="23A613DC" w14:textId="77777777" w:rsidR="002C273E" w:rsidRDefault="0061121E">
      <w:pPr>
        <w:spacing w:line="600" w:lineRule="auto"/>
        <w:ind w:firstLine="720"/>
        <w:jc w:val="both"/>
        <w:rPr>
          <w:rFonts w:eastAsia="Times New Roman"/>
          <w:szCs w:val="24"/>
        </w:rPr>
      </w:pPr>
      <w:r>
        <w:rPr>
          <w:rFonts w:eastAsia="Times New Roman"/>
          <w:szCs w:val="24"/>
        </w:rPr>
        <w:t>Ο Υπουργός κ. Κουβέλης είχε ζητήσει τον λόγο.</w:t>
      </w:r>
    </w:p>
    <w:p w14:paraId="23A613DD" w14:textId="77777777" w:rsidR="002C273E" w:rsidRDefault="0061121E">
      <w:pPr>
        <w:spacing w:line="600" w:lineRule="auto"/>
        <w:ind w:firstLine="720"/>
        <w:jc w:val="both"/>
        <w:rPr>
          <w:rFonts w:eastAsia="Times New Roman"/>
          <w:szCs w:val="24"/>
        </w:rPr>
      </w:pPr>
      <w:r w:rsidRPr="00F60B48">
        <w:rPr>
          <w:rFonts w:eastAsia="Times New Roman"/>
          <w:b/>
          <w:szCs w:val="24"/>
        </w:rPr>
        <w:t>ΑΝΔΡΕΑΣ ΛΟΒΕΡΔΟΣ:</w:t>
      </w:r>
      <w:r>
        <w:rPr>
          <w:rFonts w:eastAsia="Times New Roman"/>
          <w:szCs w:val="24"/>
        </w:rPr>
        <w:t xml:space="preserve"> Κύριε Πρόεδρε, δεν θα τοποθετηθεί άλλ</w:t>
      </w:r>
      <w:r>
        <w:rPr>
          <w:rFonts w:eastAsia="Times New Roman"/>
          <w:szCs w:val="24"/>
        </w:rPr>
        <w:t xml:space="preserve">ος συνάδελφος; </w:t>
      </w:r>
    </w:p>
    <w:p w14:paraId="23A613DE" w14:textId="77777777" w:rsidR="002C273E" w:rsidRDefault="0061121E">
      <w:pPr>
        <w:spacing w:line="600" w:lineRule="auto"/>
        <w:ind w:firstLine="720"/>
        <w:jc w:val="both"/>
        <w:rPr>
          <w:rFonts w:eastAsia="Times New Roman"/>
          <w:szCs w:val="24"/>
        </w:rPr>
      </w:pPr>
      <w:r w:rsidRPr="00F60B48">
        <w:rPr>
          <w:rFonts w:eastAsia="Times New Roman"/>
          <w:b/>
          <w:szCs w:val="24"/>
        </w:rPr>
        <w:lastRenderedPageBreak/>
        <w:t xml:space="preserve">ΠΡΟΕΔΡΕΥΩΝ (Δημήτριος </w:t>
      </w:r>
      <w:proofErr w:type="spellStart"/>
      <w:r w:rsidRPr="00F60B48">
        <w:rPr>
          <w:rFonts w:eastAsia="Times New Roman"/>
          <w:b/>
          <w:szCs w:val="24"/>
        </w:rPr>
        <w:t>Κρεμαστινός</w:t>
      </w:r>
      <w:proofErr w:type="spellEnd"/>
      <w:r w:rsidRPr="00F60B48">
        <w:rPr>
          <w:rFonts w:eastAsia="Times New Roman"/>
          <w:b/>
          <w:szCs w:val="24"/>
        </w:rPr>
        <w:t xml:space="preserve">): </w:t>
      </w:r>
      <w:r>
        <w:rPr>
          <w:rFonts w:eastAsia="Times New Roman"/>
          <w:szCs w:val="24"/>
        </w:rPr>
        <w:t xml:space="preserve">Ο Υπουργός. </w:t>
      </w:r>
    </w:p>
    <w:p w14:paraId="23A613DF" w14:textId="77777777" w:rsidR="002C273E" w:rsidRDefault="0061121E">
      <w:pPr>
        <w:spacing w:line="600" w:lineRule="auto"/>
        <w:ind w:firstLine="720"/>
        <w:jc w:val="both"/>
        <w:rPr>
          <w:rFonts w:eastAsia="Times New Roman"/>
          <w:szCs w:val="24"/>
        </w:rPr>
      </w:pPr>
      <w:r>
        <w:rPr>
          <w:rFonts w:eastAsia="Times New Roman"/>
          <w:szCs w:val="24"/>
        </w:rPr>
        <w:t xml:space="preserve">Κύριε Υπουργέ, έχετε τον λόγο. </w:t>
      </w:r>
    </w:p>
    <w:p w14:paraId="23A613E0" w14:textId="77777777" w:rsidR="002C273E" w:rsidRDefault="0061121E">
      <w:pPr>
        <w:spacing w:line="600" w:lineRule="auto"/>
        <w:ind w:firstLine="720"/>
        <w:jc w:val="both"/>
        <w:rPr>
          <w:rFonts w:eastAsia="Times New Roman"/>
          <w:szCs w:val="24"/>
        </w:rPr>
      </w:pPr>
      <w:r w:rsidRPr="00F60B48">
        <w:rPr>
          <w:rFonts w:eastAsia="Times New Roman"/>
          <w:b/>
          <w:szCs w:val="24"/>
        </w:rPr>
        <w:t>ΦΩΤ</w:t>
      </w:r>
      <w:r>
        <w:rPr>
          <w:rFonts w:eastAsia="Times New Roman"/>
          <w:b/>
          <w:szCs w:val="24"/>
        </w:rPr>
        <w:t>Η</w:t>
      </w:r>
      <w:r>
        <w:rPr>
          <w:rFonts w:eastAsia="Times New Roman"/>
          <w:b/>
          <w:szCs w:val="24"/>
        </w:rPr>
        <w:t>Σ</w:t>
      </w:r>
      <w:r w:rsidRPr="00F60B48">
        <w:rPr>
          <w:rFonts w:eastAsia="Times New Roman"/>
          <w:b/>
          <w:szCs w:val="24"/>
        </w:rPr>
        <w:t xml:space="preserve"> ΚΟΥΒΕΛΗΣ (Αναπληρωτής Υπουργός Εθνικής Άμυνας): </w:t>
      </w:r>
      <w:r>
        <w:rPr>
          <w:rFonts w:eastAsia="Times New Roman"/>
          <w:szCs w:val="24"/>
        </w:rPr>
        <w:t>Κυρίες και κύριοι συνάδελφοι, τα Εθνικά Αμυντικά Συστήματα Ανώνυμη Βιομηχανική Εταιρεία, βεβαίως</w:t>
      </w:r>
      <w:r>
        <w:rPr>
          <w:rFonts w:eastAsia="Times New Roman"/>
          <w:szCs w:val="24"/>
        </w:rPr>
        <w:t>,</w:t>
      </w:r>
      <w:r>
        <w:rPr>
          <w:rFonts w:eastAsia="Times New Roman"/>
          <w:szCs w:val="24"/>
        </w:rPr>
        <w:t xml:space="preserve"> με την </w:t>
      </w:r>
      <w:r>
        <w:rPr>
          <w:rFonts w:eastAsia="Times New Roman"/>
          <w:szCs w:val="24"/>
        </w:rPr>
        <w:t xml:space="preserve">εποπτεία του ελληνικού </w:t>
      </w:r>
      <w:r>
        <w:rPr>
          <w:rFonts w:eastAsia="Times New Roman"/>
          <w:szCs w:val="24"/>
        </w:rPr>
        <w:t>δ</w:t>
      </w:r>
      <w:r>
        <w:rPr>
          <w:rFonts w:eastAsia="Times New Roman"/>
          <w:szCs w:val="24"/>
        </w:rPr>
        <w:t xml:space="preserve">ημοσίου δεν παρελήφθησαν, κύριε Δαβάκη, σε κατάσταση ανάκαμψης. Και πρέπει να σας πω, παρά το γεγονός ότι στην </w:t>
      </w:r>
      <w:r>
        <w:rPr>
          <w:rFonts w:eastAsia="Times New Roman"/>
          <w:szCs w:val="24"/>
        </w:rPr>
        <w:t>ε</w:t>
      </w:r>
      <w:r>
        <w:rPr>
          <w:rFonts w:eastAsia="Times New Roman"/>
          <w:szCs w:val="24"/>
        </w:rPr>
        <w:t xml:space="preserve">πιτροπή σάς είπα ότι δεν αντιπολιτεύομαι το παρελθόν, </w:t>
      </w:r>
      <w:r>
        <w:rPr>
          <w:rFonts w:eastAsia="Times New Roman"/>
          <w:szCs w:val="24"/>
        </w:rPr>
        <w:t xml:space="preserve">ότι </w:t>
      </w:r>
      <w:r>
        <w:rPr>
          <w:rFonts w:eastAsia="Times New Roman"/>
          <w:szCs w:val="24"/>
        </w:rPr>
        <w:t>παρελήφθησαν από την παρούσα Κυβέρνηση σε κακά χάλια, βυθισμέν</w:t>
      </w:r>
      <w:r>
        <w:rPr>
          <w:rFonts w:eastAsia="Times New Roman"/>
          <w:szCs w:val="24"/>
        </w:rPr>
        <w:t xml:space="preserve">α με χρέη, με οφειλές, με ανεκτέλεστες, κυρίες και κύριοι συνάδελφοι, συμβάσεις τις οποίες βρήκα εδώ και δώδεκα ολόκληρα χρόνια και με τεράστια χρέη προς το ελληνικό </w:t>
      </w:r>
      <w:r>
        <w:rPr>
          <w:rFonts w:eastAsia="Times New Roman"/>
          <w:szCs w:val="24"/>
        </w:rPr>
        <w:t>δ</w:t>
      </w:r>
      <w:r>
        <w:rPr>
          <w:rFonts w:eastAsia="Times New Roman"/>
          <w:szCs w:val="24"/>
        </w:rPr>
        <w:t xml:space="preserve">ημόσιο. </w:t>
      </w:r>
    </w:p>
    <w:p w14:paraId="23A613E1" w14:textId="77777777" w:rsidR="002C273E" w:rsidRDefault="0061121E">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Πόσα ταμειακά διαθέσιμα είχαν;</w:t>
      </w:r>
    </w:p>
    <w:p w14:paraId="23A613E2" w14:textId="77777777" w:rsidR="002C273E" w:rsidRDefault="0061121E">
      <w:pPr>
        <w:spacing w:line="600" w:lineRule="auto"/>
        <w:ind w:firstLine="720"/>
        <w:jc w:val="both"/>
        <w:rPr>
          <w:rFonts w:eastAsia="Times New Roman"/>
          <w:b/>
          <w:szCs w:val="24"/>
        </w:rPr>
      </w:pPr>
      <w:r>
        <w:rPr>
          <w:rFonts w:eastAsia="Times New Roman"/>
          <w:b/>
          <w:szCs w:val="24"/>
        </w:rPr>
        <w:t>ΦΩΤ</w:t>
      </w:r>
      <w:r>
        <w:rPr>
          <w:rFonts w:eastAsia="Times New Roman"/>
          <w:b/>
          <w:szCs w:val="24"/>
        </w:rPr>
        <w:t>Η</w:t>
      </w:r>
      <w:r>
        <w:rPr>
          <w:rFonts w:eastAsia="Times New Roman"/>
          <w:b/>
          <w:szCs w:val="24"/>
        </w:rPr>
        <w:t>Σ ΚΟΥΒΕΛΗΣ (Αναπληρωτής Υπ</w:t>
      </w:r>
      <w:r>
        <w:rPr>
          <w:rFonts w:eastAsia="Times New Roman"/>
          <w:b/>
          <w:szCs w:val="24"/>
        </w:rPr>
        <w:t xml:space="preserve">ουργός Εθνικής Άμυνας): </w:t>
      </w:r>
      <w:r>
        <w:rPr>
          <w:rFonts w:eastAsia="Times New Roman"/>
          <w:szCs w:val="24"/>
        </w:rPr>
        <w:t xml:space="preserve">Δεν είχαν ταμειακά διαθέσιμα, κύριε Δαβάκη. Κι </w:t>
      </w:r>
      <w:r>
        <w:rPr>
          <w:rFonts w:eastAsia="Times New Roman"/>
          <w:szCs w:val="24"/>
        </w:rPr>
        <w:lastRenderedPageBreak/>
        <w:t>επειδή πληροφορήθηκα σήμερα από εσάς ότι έχετε καταθέσει επίκαιρη ερώτηση -είναι ευπρόσδεκτη- εκεί θα δείτε τα συγκριτικά στοιχεία τι παρελήφθη και ποια είναι η παρούσα οικονομική κατάσ</w:t>
      </w:r>
      <w:r>
        <w:rPr>
          <w:rFonts w:eastAsia="Times New Roman"/>
          <w:szCs w:val="24"/>
        </w:rPr>
        <w:t>ταση των Εθνικών Αμυντικών Συστημάτων. Επαναλαμβάνω ότι παρελήφθησαν σε κακή κατάσταση.</w:t>
      </w:r>
    </w:p>
    <w:p w14:paraId="23A613E3" w14:textId="77777777" w:rsidR="002C273E" w:rsidRDefault="0061121E">
      <w:pPr>
        <w:spacing w:line="600" w:lineRule="auto"/>
        <w:ind w:firstLine="720"/>
        <w:jc w:val="both"/>
        <w:rPr>
          <w:rFonts w:eastAsia="Times New Roman"/>
          <w:szCs w:val="24"/>
        </w:rPr>
      </w:pPr>
      <w:r>
        <w:rPr>
          <w:rFonts w:eastAsia="Times New Roman"/>
          <w:szCs w:val="24"/>
        </w:rPr>
        <w:t>Θέλω να σας πληροφορήσω, αν και έχω τη βεβαιότητα ότι το γνωρίζετε, ότι από την προηγούμενη κυβέρνηση είχε αρχίσει να αναδεικνύεται και να προωθείται η άποψη «να κλείσο</w:t>
      </w:r>
      <w:r>
        <w:rPr>
          <w:rFonts w:eastAsia="Times New Roman"/>
          <w:szCs w:val="24"/>
        </w:rPr>
        <w:t xml:space="preserve">υν τα ΕΑΣ». Και τα ΕΑΣ δεν έκλεισαν και </w:t>
      </w:r>
      <w:proofErr w:type="spellStart"/>
      <w:r>
        <w:rPr>
          <w:rFonts w:eastAsia="Times New Roman"/>
          <w:szCs w:val="24"/>
        </w:rPr>
        <w:t>παρεδόθησαν</w:t>
      </w:r>
      <w:proofErr w:type="spellEnd"/>
      <w:r>
        <w:rPr>
          <w:rFonts w:eastAsia="Times New Roman"/>
          <w:szCs w:val="24"/>
        </w:rPr>
        <w:t xml:space="preserve"> στην παρούσα Κυβέρνηση στην κατάσταση που σας είπα, επειδή τότε υπήρξε και κινητοποίηση και αντίδραση. Και βεβαίως, να διατηρηθούν τα ΕΑΣ, αλλά να διατηρηθούν και να πορευθούν σε μία καινούργια πορεία, πρ</w:t>
      </w:r>
      <w:r>
        <w:rPr>
          <w:rFonts w:eastAsia="Times New Roman"/>
          <w:szCs w:val="24"/>
        </w:rPr>
        <w:t xml:space="preserve">οκειμένου να μπορέσουν να σταθούν κι όχι μόνο να πληρώνουν τους εργαζόμενους -και πληρώνονται οι εργαζόμενοι- αλλά ταυτόχρονα να ανακάμψουν και επιχειρηματικά. </w:t>
      </w:r>
    </w:p>
    <w:p w14:paraId="23A613E4" w14:textId="77777777" w:rsidR="002C273E" w:rsidRDefault="0061121E">
      <w:pPr>
        <w:spacing w:line="600" w:lineRule="auto"/>
        <w:ind w:firstLine="720"/>
        <w:jc w:val="both"/>
        <w:rPr>
          <w:rFonts w:eastAsia="Times New Roman"/>
          <w:szCs w:val="24"/>
        </w:rPr>
      </w:pPr>
      <w:r>
        <w:rPr>
          <w:rFonts w:eastAsia="Times New Roman"/>
          <w:szCs w:val="24"/>
        </w:rPr>
        <w:t>Δεν μπορώ να αντιληφθώ, άκουσα και περί ανακολουθίας. Ποια ανακολουθία; Κι εδώ μπερδεύονται άσχ</w:t>
      </w:r>
      <w:r>
        <w:rPr>
          <w:rFonts w:eastAsia="Times New Roman"/>
          <w:szCs w:val="24"/>
        </w:rPr>
        <w:t xml:space="preserve">ετα πράγματα. Τα </w:t>
      </w:r>
      <w:r>
        <w:rPr>
          <w:rFonts w:eastAsia="Times New Roman"/>
          <w:szCs w:val="24"/>
        </w:rPr>
        <w:t>Μιράζ</w:t>
      </w:r>
      <w:r>
        <w:rPr>
          <w:rFonts w:eastAsia="Times New Roman"/>
          <w:szCs w:val="24"/>
        </w:rPr>
        <w:t xml:space="preserve">, για παράδειγμα, δεν είναι υπόθεση των Εθνικών </w:t>
      </w:r>
      <w:r>
        <w:rPr>
          <w:rFonts w:eastAsia="Times New Roman"/>
          <w:szCs w:val="24"/>
        </w:rPr>
        <w:lastRenderedPageBreak/>
        <w:t xml:space="preserve">Αμυντικών Συστημάτων. Τα </w:t>
      </w:r>
      <w:r>
        <w:rPr>
          <w:rFonts w:eastAsia="Times New Roman"/>
          <w:szCs w:val="24"/>
        </w:rPr>
        <w:t>Μιράζ</w:t>
      </w:r>
      <w:r w:rsidRPr="00565CFA">
        <w:rPr>
          <w:rFonts w:eastAsia="Times New Roman"/>
          <w:szCs w:val="24"/>
        </w:rPr>
        <w:t xml:space="preserve">, </w:t>
      </w:r>
      <w:r>
        <w:rPr>
          <w:rFonts w:eastAsia="Times New Roman"/>
          <w:szCs w:val="24"/>
        </w:rPr>
        <w:t xml:space="preserve">οι </w:t>
      </w:r>
      <w:r w:rsidRPr="00565CFA">
        <w:rPr>
          <w:rFonts w:eastAsia="Times New Roman"/>
          <w:szCs w:val="24"/>
        </w:rPr>
        <w:t>επισκευ</w:t>
      </w:r>
      <w:r>
        <w:rPr>
          <w:rFonts w:eastAsia="Times New Roman"/>
          <w:szCs w:val="24"/>
        </w:rPr>
        <w:t>ές τους, η αναβάθμισή τους, καθ’ ο μέρος είναι σε θέση η ΕΑΒ να πραγματοποιήσει αυτές τις αναβαθμίσεις και τις επισκευές, είναι υπόθεση άλλης ετ</w:t>
      </w:r>
      <w:r>
        <w:rPr>
          <w:rFonts w:eastAsia="Times New Roman"/>
          <w:szCs w:val="24"/>
        </w:rPr>
        <w:t xml:space="preserve">αιρείας, που δεν έχει σχέση με τα ΕΑΣ. </w:t>
      </w:r>
    </w:p>
    <w:p w14:paraId="23A613E5" w14:textId="77777777" w:rsidR="002C273E" w:rsidRDefault="0061121E">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Τα </w:t>
      </w:r>
      <w:r>
        <w:rPr>
          <w:rFonts w:eastAsia="Times New Roman"/>
          <w:szCs w:val="24"/>
          <w:lang w:val="en-US"/>
        </w:rPr>
        <w:t>F</w:t>
      </w:r>
      <w:r>
        <w:rPr>
          <w:rFonts w:eastAsia="Times New Roman"/>
          <w:szCs w:val="24"/>
        </w:rPr>
        <w:t>-</w:t>
      </w:r>
      <w:r w:rsidRPr="00D452CB">
        <w:rPr>
          <w:rFonts w:eastAsia="Times New Roman"/>
          <w:szCs w:val="24"/>
        </w:rPr>
        <w:t>16</w:t>
      </w:r>
      <w:r>
        <w:rPr>
          <w:rFonts w:eastAsia="Times New Roman"/>
          <w:szCs w:val="24"/>
        </w:rPr>
        <w:t xml:space="preserve">; </w:t>
      </w:r>
    </w:p>
    <w:p w14:paraId="23A613E6" w14:textId="77777777" w:rsidR="002C273E" w:rsidRDefault="0061121E">
      <w:pPr>
        <w:spacing w:line="600" w:lineRule="auto"/>
        <w:ind w:firstLine="720"/>
        <w:jc w:val="both"/>
        <w:rPr>
          <w:rFonts w:eastAsia="Times New Roman"/>
          <w:szCs w:val="24"/>
        </w:rPr>
      </w:pPr>
      <w:r>
        <w:rPr>
          <w:rFonts w:eastAsia="Times New Roman"/>
          <w:b/>
          <w:szCs w:val="24"/>
        </w:rPr>
        <w:t>ΦΩΤΗΣ</w:t>
      </w:r>
      <w:r>
        <w:rPr>
          <w:rFonts w:eastAsia="Times New Roman"/>
          <w:b/>
          <w:szCs w:val="24"/>
        </w:rPr>
        <w:t xml:space="preserve"> ΚΟΥΒΕΛΗΣ (Αναπληρωτής Υπουργός Εθνικής Άμυνας): </w:t>
      </w:r>
      <w:r>
        <w:rPr>
          <w:rFonts w:eastAsia="Times New Roman"/>
          <w:szCs w:val="24"/>
        </w:rPr>
        <w:t xml:space="preserve">Ακούω τώρα για τα </w:t>
      </w:r>
      <w:r>
        <w:rPr>
          <w:rFonts w:eastAsia="Times New Roman"/>
          <w:szCs w:val="24"/>
          <w:lang w:val="en-US"/>
        </w:rPr>
        <w:t>F</w:t>
      </w:r>
      <w:r>
        <w:rPr>
          <w:rFonts w:eastAsia="Times New Roman"/>
          <w:szCs w:val="24"/>
        </w:rPr>
        <w:t>-</w:t>
      </w:r>
      <w:r w:rsidRPr="00E157AB">
        <w:rPr>
          <w:rFonts w:eastAsia="Times New Roman"/>
          <w:szCs w:val="24"/>
        </w:rPr>
        <w:t>16</w:t>
      </w:r>
      <w:r>
        <w:rPr>
          <w:rFonts w:eastAsia="Times New Roman"/>
          <w:szCs w:val="24"/>
        </w:rPr>
        <w:t xml:space="preserve">. Ποια ΕΑΣ θα ασχοληθούν με τα </w:t>
      </w:r>
      <w:r>
        <w:rPr>
          <w:rFonts w:eastAsia="Times New Roman"/>
          <w:szCs w:val="24"/>
          <w:lang w:val="en-US"/>
        </w:rPr>
        <w:t>F</w:t>
      </w:r>
      <w:r>
        <w:rPr>
          <w:rFonts w:eastAsia="Times New Roman"/>
          <w:szCs w:val="24"/>
        </w:rPr>
        <w:t>-</w:t>
      </w:r>
      <w:r w:rsidRPr="00E157AB">
        <w:rPr>
          <w:rFonts w:eastAsia="Times New Roman"/>
          <w:szCs w:val="24"/>
        </w:rPr>
        <w:t xml:space="preserve">16 </w:t>
      </w:r>
      <w:r>
        <w:rPr>
          <w:rFonts w:eastAsia="Times New Roman"/>
          <w:szCs w:val="24"/>
        </w:rPr>
        <w:t xml:space="preserve">και κατά το μέρος που χρειάζονται εδώ στήριξη στο πλαίσιο της συμφωνίας για αναβάθμιση; Ανακατεύονται διάφορα πράγματα. </w:t>
      </w:r>
    </w:p>
    <w:p w14:paraId="23A613E7" w14:textId="77777777" w:rsidR="002C273E" w:rsidRDefault="0061121E">
      <w:pPr>
        <w:spacing w:line="600" w:lineRule="auto"/>
        <w:ind w:firstLine="720"/>
        <w:jc w:val="both"/>
        <w:rPr>
          <w:rFonts w:eastAsia="Times New Roman"/>
          <w:szCs w:val="24"/>
        </w:rPr>
      </w:pPr>
      <w:r>
        <w:rPr>
          <w:rFonts w:eastAsia="Times New Roman"/>
          <w:szCs w:val="24"/>
        </w:rPr>
        <w:t>Κυρίες και κύριοι συνάδελφοι, πρέπει να σας πω ότι τα ΕΑΣ έχουν προβλήματα. Βεβαίως, έχουν προβλήματα. Και η παρούσα τροπολογία δεν θέλ</w:t>
      </w:r>
      <w:r>
        <w:rPr>
          <w:rFonts w:eastAsia="Times New Roman"/>
          <w:szCs w:val="24"/>
        </w:rPr>
        <w:t xml:space="preserve">ει τίποτε άλλο να κάνει παρά να επεκτείνει το διάστημα του ακατασχέτου και τη δυνατότητα να λαμβάνουν τα ΕΑΣ φορολογική και ασφαλιστική ενημερότητα, προκειμένου </w:t>
      </w:r>
      <w:r>
        <w:rPr>
          <w:rFonts w:eastAsia="Times New Roman"/>
          <w:szCs w:val="24"/>
        </w:rPr>
        <w:t xml:space="preserve">η εταιρεία </w:t>
      </w:r>
      <w:r>
        <w:rPr>
          <w:rFonts w:eastAsia="Times New Roman"/>
          <w:szCs w:val="24"/>
        </w:rPr>
        <w:t xml:space="preserve">να μπορεί να εισπράξει, στη βάση συγκεκριμένων τιμολογίων, ό,τι μπορεί να εισπράξει </w:t>
      </w:r>
      <w:r>
        <w:rPr>
          <w:rFonts w:eastAsia="Times New Roman"/>
          <w:szCs w:val="24"/>
        </w:rPr>
        <w:t xml:space="preserve">από οφειλές του ελληνικού </w:t>
      </w:r>
      <w:r>
        <w:rPr>
          <w:rFonts w:eastAsia="Times New Roman"/>
          <w:szCs w:val="24"/>
        </w:rPr>
        <w:t xml:space="preserve">δημοσίου </w:t>
      </w:r>
      <w:r>
        <w:rPr>
          <w:rFonts w:eastAsia="Times New Roman"/>
          <w:szCs w:val="24"/>
        </w:rPr>
        <w:t>προς τα Εθνικά Αμυντικά Συστήματα.</w:t>
      </w:r>
    </w:p>
    <w:p w14:paraId="23A613E8" w14:textId="77777777" w:rsidR="002C273E" w:rsidRDefault="0061121E">
      <w:pPr>
        <w:spacing w:line="600" w:lineRule="auto"/>
        <w:ind w:firstLine="720"/>
        <w:jc w:val="both"/>
        <w:rPr>
          <w:rFonts w:eastAsia="Times New Roman"/>
          <w:szCs w:val="24"/>
        </w:rPr>
      </w:pPr>
      <w:r>
        <w:rPr>
          <w:rFonts w:eastAsia="Times New Roman"/>
          <w:szCs w:val="24"/>
        </w:rPr>
        <w:lastRenderedPageBreak/>
        <w:t>Δεν έρχεται η ρύθμιση εδώ να υποσχεθεί ότι αυτό είναι το πλάνο, αυτό είναι το σχέδιο για την ανάκαμψη των ΕΑΣ. Απλώς, είναι μία βραχυπρόθεσμη ρύθμιση, αν δεν θέλουμε τα ΕΑΣ να κλείσουν α</w:t>
      </w:r>
      <w:r>
        <w:rPr>
          <w:rFonts w:eastAsia="Times New Roman"/>
          <w:szCs w:val="24"/>
        </w:rPr>
        <w:t xml:space="preserve">ύριο το πρωί. Υπάρχει σχέδιο; Βεβαίως υπάρχει. Είναι ένα σχέδιο το οποίο θα έχουμε τη δυνατότητα να το αναπτύξουμε όταν θα συζητήσουμε εδώ -κι όχι μόνον εδώ και στην </w:t>
      </w:r>
      <w:r>
        <w:rPr>
          <w:rFonts w:eastAsia="Times New Roman"/>
          <w:szCs w:val="24"/>
        </w:rPr>
        <w:t xml:space="preserve">επιτροπή </w:t>
      </w:r>
      <w:r>
        <w:rPr>
          <w:rFonts w:eastAsia="Times New Roman"/>
          <w:szCs w:val="24"/>
        </w:rPr>
        <w:t>κι όπου αλλού είναι χρήσιμο- για το τι πρόκειται να γίνει με τα Εθνικά Αμυντικά Σ</w:t>
      </w:r>
      <w:r>
        <w:rPr>
          <w:rFonts w:eastAsia="Times New Roman"/>
          <w:szCs w:val="24"/>
        </w:rPr>
        <w:t xml:space="preserve">υστήματα. </w:t>
      </w:r>
    </w:p>
    <w:p w14:paraId="23A613E9" w14:textId="77777777" w:rsidR="002C273E" w:rsidRDefault="0061121E">
      <w:pPr>
        <w:spacing w:line="600" w:lineRule="auto"/>
        <w:ind w:firstLine="720"/>
        <w:jc w:val="both"/>
        <w:rPr>
          <w:rFonts w:eastAsia="Times New Roman"/>
          <w:szCs w:val="24"/>
        </w:rPr>
      </w:pPr>
      <w:r>
        <w:rPr>
          <w:rFonts w:eastAsia="Times New Roman"/>
          <w:szCs w:val="24"/>
        </w:rPr>
        <w:t>Άκουσα και διάφορα άλλα ζητήματα που έχουν σχέση με το ότι παρεμβαίνει –λέει- η Ευρωπαϊκή Ένωση και δεν αφήνει να αναπτυχθούν τα ΕΑΣ. Κα</w:t>
      </w:r>
      <w:r>
        <w:rPr>
          <w:rFonts w:eastAsia="Times New Roman"/>
          <w:szCs w:val="24"/>
        </w:rPr>
        <w:t>μ</w:t>
      </w:r>
      <w:r>
        <w:rPr>
          <w:rFonts w:eastAsia="Times New Roman"/>
          <w:szCs w:val="24"/>
        </w:rPr>
        <w:t>μία σχέση. Τα ΕΑΣ, αν θέλετε να σας πω, διότι έχω ασχοληθεί πάρα πολύ ειδικά, ως εποπτεύων Αναπληρωτής Υπουρ</w:t>
      </w:r>
      <w:r>
        <w:rPr>
          <w:rFonts w:eastAsia="Times New Roman"/>
          <w:szCs w:val="24"/>
        </w:rPr>
        <w:t xml:space="preserve">γός, πάσχουν από ένα ζήτημα: Δεν έχουν αποκτήσει την αναγκαία εξωστρέφεια, δηλαδή δεν βρίσκουν δουλειές και εκτός των συνόρων και των αναγκών της χώρας μας, της Ελλάδας. </w:t>
      </w:r>
      <w:r>
        <w:rPr>
          <w:rFonts w:eastAsia="Times New Roman" w:cs="Times New Roman"/>
          <w:szCs w:val="24"/>
        </w:rPr>
        <w:t>Αυτό είναι το ζητούμενο.</w:t>
      </w:r>
    </w:p>
    <w:p w14:paraId="23A613EA"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άν τα ΕΑΣ δεν αποκτήσουν αυτήν την εξωστρέφεια, θα μηρυκάζου</w:t>
      </w:r>
      <w:r>
        <w:rPr>
          <w:rFonts w:eastAsia="Times New Roman" w:cs="Times New Roman"/>
          <w:szCs w:val="24"/>
        </w:rPr>
        <w:t>ν τον καημό τους, αλλά και την επιχειρηματική μιζέ</w:t>
      </w:r>
      <w:r>
        <w:rPr>
          <w:rFonts w:eastAsia="Times New Roman" w:cs="Times New Roman"/>
          <w:szCs w:val="24"/>
        </w:rPr>
        <w:lastRenderedPageBreak/>
        <w:t>ρια, η οποία είναι κατατεθειμένη ως κατάσταση. Εύχομαι και ελπίζω να μην είναι πάγια αυτή η κατάσταση ανημποριάς και επιχειρηματικής ανικανότητας. Αυτό είναι το ζήτημα.</w:t>
      </w:r>
    </w:p>
    <w:p w14:paraId="23A613EB"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Και να σας πω και κάτι; Πάλι σας είχα</w:t>
      </w:r>
      <w:r>
        <w:rPr>
          <w:rFonts w:eastAsia="Times New Roman" w:cs="Times New Roman"/>
          <w:szCs w:val="24"/>
        </w:rPr>
        <w:t xml:space="preserve"> πει ότι δεν θέλω να αντιπολιτεύομαι το παρελθόν. Εάν θελήσετε να ψάξουμε όλα τα προηγούμενα χρόνια και όχι μόνο τα χρόνια που αφορούν στην προηγούμενη κυβέρνηση, αλλά και πιο πίσω, φοβάμαι ότι μέσα στα ΕΑΣ θα ανακαλύψουμε και ζητήματα τα οποία δεν είναι κ</w:t>
      </w:r>
      <w:r>
        <w:rPr>
          <w:rFonts w:eastAsia="Times New Roman" w:cs="Times New Roman"/>
          <w:szCs w:val="24"/>
        </w:rPr>
        <w:t>αθόλου ευχάριστα και που έχουν σχέση και με ελεγχόμενες από άλλη εξουσία ευθύνες.</w:t>
      </w:r>
    </w:p>
    <w:p w14:paraId="23A613E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Σας ευχαριστώ.</w:t>
      </w:r>
    </w:p>
    <w:p w14:paraId="23A613ED"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Και εγώ ευχαριστώ.</w:t>
      </w:r>
    </w:p>
    <w:p w14:paraId="23A613EE" w14:textId="77777777" w:rsidR="002C273E" w:rsidRDefault="0061121E">
      <w:pPr>
        <w:spacing w:line="600" w:lineRule="auto"/>
        <w:ind w:firstLine="720"/>
        <w:jc w:val="both"/>
        <w:rPr>
          <w:rFonts w:eastAsia="Times New Roman"/>
          <w:bCs/>
          <w:szCs w:val="24"/>
        </w:rPr>
      </w:pPr>
      <w:r>
        <w:rPr>
          <w:rFonts w:eastAsia="Times New Roman"/>
          <w:bCs/>
          <w:szCs w:val="24"/>
        </w:rPr>
        <w:t>Οι συνάδελφοι κ</w:t>
      </w:r>
      <w:r>
        <w:rPr>
          <w:rFonts w:eastAsia="Times New Roman"/>
          <w:bCs/>
          <w:szCs w:val="24"/>
        </w:rPr>
        <w:t>ύριοι</w:t>
      </w:r>
      <w:r>
        <w:rPr>
          <w:rFonts w:eastAsia="Times New Roman"/>
          <w:bCs/>
          <w:szCs w:val="24"/>
        </w:rPr>
        <w:t xml:space="preserve"> Γεώργιος </w:t>
      </w:r>
      <w:proofErr w:type="spellStart"/>
      <w:r>
        <w:rPr>
          <w:rFonts w:eastAsia="Times New Roman"/>
          <w:bCs/>
          <w:szCs w:val="24"/>
        </w:rPr>
        <w:t>Αμυράς</w:t>
      </w:r>
      <w:proofErr w:type="spellEnd"/>
      <w:r>
        <w:rPr>
          <w:rFonts w:eastAsia="Times New Roman"/>
          <w:bCs/>
          <w:szCs w:val="24"/>
        </w:rPr>
        <w:t xml:space="preserve"> και Δημήτριος </w:t>
      </w:r>
      <w:proofErr w:type="spellStart"/>
      <w:r>
        <w:rPr>
          <w:rFonts w:eastAsia="Times New Roman"/>
          <w:bCs/>
          <w:szCs w:val="24"/>
        </w:rPr>
        <w:t>Μάρδας</w:t>
      </w:r>
      <w:proofErr w:type="spellEnd"/>
      <w:r>
        <w:rPr>
          <w:rFonts w:eastAsia="Times New Roman"/>
          <w:bCs/>
          <w:szCs w:val="24"/>
        </w:rPr>
        <w:t xml:space="preserve"> αιτούνται ολιγοήμερης αδείας </w:t>
      </w:r>
      <w:r>
        <w:rPr>
          <w:rFonts w:eastAsia="Times New Roman"/>
          <w:bCs/>
          <w:szCs w:val="24"/>
        </w:rPr>
        <w:t xml:space="preserve">απουσίας </w:t>
      </w:r>
      <w:r>
        <w:rPr>
          <w:rFonts w:eastAsia="Times New Roman"/>
          <w:bCs/>
          <w:szCs w:val="24"/>
        </w:rPr>
        <w:t xml:space="preserve">-από 21 Ιουνίου 2018 έως 22 Ιουνίου 2018 για τον κ. </w:t>
      </w:r>
      <w:proofErr w:type="spellStart"/>
      <w:r>
        <w:rPr>
          <w:rFonts w:eastAsia="Times New Roman"/>
          <w:bCs/>
          <w:szCs w:val="24"/>
        </w:rPr>
        <w:t>Μάρδα</w:t>
      </w:r>
      <w:proofErr w:type="spellEnd"/>
      <w:r>
        <w:rPr>
          <w:rFonts w:eastAsia="Times New Roman"/>
          <w:bCs/>
          <w:szCs w:val="24"/>
        </w:rPr>
        <w:t xml:space="preserve"> και από 22 </w:t>
      </w:r>
      <w:r>
        <w:rPr>
          <w:rFonts w:eastAsia="Times New Roman"/>
          <w:bCs/>
          <w:szCs w:val="24"/>
        </w:rPr>
        <w:lastRenderedPageBreak/>
        <w:t xml:space="preserve">Ιουνίου 2018 έως 25 Ιουνίου 2018 για τον κ. </w:t>
      </w:r>
      <w:proofErr w:type="spellStart"/>
      <w:r>
        <w:rPr>
          <w:rFonts w:eastAsia="Times New Roman"/>
          <w:bCs/>
          <w:szCs w:val="24"/>
        </w:rPr>
        <w:t>Αμυρά</w:t>
      </w:r>
      <w:proofErr w:type="spellEnd"/>
      <w:r>
        <w:rPr>
          <w:rFonts w:eastAsia="Times New Roman"/>
          <w:bCs/>
          <w:szCs w:val="24"/>
        </w:rPr>
        <w:t xml:space="preserve">- από τις εργασίες της Βουλής για μετάβαση στο εξωτερικό για προσωπικούς λόγους. </w:t>
      </w:r>
      <w:r>
        <w:rPr>
          <w:rFonts w:eastAsia="Times New Roman"/>
          <w:bCs/>
          <w:szCs w:val="24"/>
        </w:rPr>
        <w:t>Η Βουλή εγκρίνει;</w:t>
      </w:r>
    </w:p>
    <w:p w14:paraId="23A613EF" w14:textId="77777777" w:rsidR="002C273E" w:rsidRDefault="0061121E">
      <w:pPr>
        <w:spacing w:line="600" w:lineRule="auto"/>
        <w:ind w:firstLine="720"/>
        <w:jc w:val="both"/>
        <w:rPr>
          <w:rFonts w:eastAsia="Times New Roman"/>
          <w:bCs/>
          <w:szCs w:val="24"/>
        </w:rPr>
      </w:pPr>
      <w:r>
        <w:rPr>
          <w:rFonts w:eastAsia="Times New Roman"/>
          <w:b/>
          <w:bCs/>
          <w:szCs w:val="24"/>
        </w:rPr>
        <w:t>ΟΛΟΙ ΟΙ</w:t>
      </w:r>
      <w:r w:rsidRPr="00E11CA6">
        <w:rPr>
          <w:rFonts w:eastAsia="Times New Roman"/>
          <w:b/>
          <w:bCs/>
          <w:szCs w:val="24"/>
        </w:rPr>
        <w:t xml:space="preserve"> </w:t>
      </w:r>
      <w:r w:rsidRPr="00E11CA6">
        <w:rPr>
          <w:rFonts w:eastAsia="Times New Roman"/>
          <w:b/>
          <w:bCs/>
          <w:szCs w:val="24"/>
        </w:rPr>
        <w:t xml:space="preserve">ΒΟΥΛΕΥΤΕΣ: </w:t>
      </w:r>
      <w:r>
        <w:rPr>
          <w:rFonts w:eastAsia="Times New Roman"/>
          <w:bCs/>
          <w:szCs w:val="24"/>
        </w:rPr>
        <w:t>Μάλιστα, μάλιστα.</w:t>
      </w:r>
    </w:p>
    <w:p w14:paraId="23A613F0"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w:t>
      </w:r>
      <w:r>
        <w:rPr>
          <w:rFonts w:eastAsia="Times New Roman"/>
          <w:bCs/>
          <w:szCs w:val="24"/>
        </w:rPr>
        <w:t>Συνεπώς η</w:t>
      </w:r>
      <w:r>
        <w:rPr>
          <w:rFonts w:eastAsia="Times New Roman"/>
          <w:bCs/>
          <w:szCs w:val="24"/>
        </w:rPr>
        <w:t xml:space="preserve"> Βουλή ενέκρινε τις ζητηθείσες άδειες.</w:t>
      </w:r>
    </w:p>
    <w:p w14:paraId="23A613F1" w14:textId="77777777" w:rsidR="002C273E" w:rsidRDefault="0061121E">
      <w:pPr>
        <w:spacing w:line="600" w:lineRule="auto"/>
        <w:ind w:firstLine="720"/>
        <w:jc w:val="both"/>
        <w:rPr>
          <w:rFonts w:eastAsia="Times New Roman"/>
          <w:bCs/>
          <w:szCs w:val="24"/>
        </w:rPr>
      </w:pPr>
      <w:r w:rsidRPr="00E11CA6">
        <w:rPr>
          <w:rFonts w:eastAsia="Times New Roman"/>
          <w:b/>
          <w:bCs/>
          <w:szCs w:val="24"/>
        </w:rPr>
        <w:t xml:space="preserve">ΑΝΔΡΕΑΣ ΛΟΒΕΡΔΟΣ: </w:t>
      </w:r>
      <w:r>
        <w:rPr>
          <w:rFonts w:eastAsia="Times New Roman"/>
          <w:bCs/>
          <w:szCs w:val="24"/>
        </w:rPr>
        <w:t>Κύριε Πρόεδρε, θέλω τον λόγο.</w:t>
      </w:r>
    </w:p>
    <w:p w14:paraId="23A613F2" w14:textId="77777777" w:rsidR="002C273E" w:rsidRDefault="0061121E">
      <w:pPr>
        <w:spacing w:line="600" w:lineRule="auto"/>
        <w:ind w:firstLine="720"/>
        <w:jc w:val="both"/>
        <w:rPr>
          <w:rFonts w:eastAsia="Times New Roman"/>
          <w:bCs/>
          <w:szCs w:val="24"/>
        </w:rPr>
      </w:pPr>
      <w:r>
        <w:rPr>
          <w:rFonts w:eastAsia="Times New Roman"/>
          <w:b/>
          <w:bCs/>
          <w:szCs w:val="24"/>
        </w:rPr>
        <w:t xml:space="preserve">ΝΙΚΟΛΑΟΣ ΚΟΥΖΗΛΟΣ: </w:t>
      </w:r>
      <w:r>
        <w:rPr>
          <w:rFonts w:eastAsia="Times New Roman"/>
          <w:bCs/>
          <w:szCs w:val="24"/>
        </w:rPr>
        <w:t>Κύριε Πρόεδρε, τον λόγο.</w:t>
      </w:r>
    </w:p>
    <w:p w14:paraId="23A613F3" w14:textId="77777777" w:rsidR="002C273E" w:rsidRDefault="0061121E">
      <w:pPr>
        <w:spacing w:line="600" w:lineRule="auto"/>
        <w:ind w:firstLine="720"/>
        <w:jc w:val="both"/>
        <w:rPr>
          <w:rFonts w:eastAsia="Times New Roman"/>
          <w:bCs/>
          <w:szCs w:val="24"/>
        </w:rPr>
      </w:pPr>
      <w:r w:rsidRPr="00E11CA6">
        <w:rPr>
          <w:rFonts w:eastAsia="Times New Roman"/>
          <w:b/>
          <w:bCs/>
          <w:szCs w:val="24"/>
        </w:rPr>
        <w:t xml:space="preserve">ΑΘΑΝΑΣΙΟΣ ΔΑΒΑΚΗΣ: </w:t>
      </w:r>
      <w:r>
        <w:rPr>
          <w:rFonts w:eastAsia="Times New Roman"/>
          <w:bCs/>
          <w:szCs w:val="24"/>
        </w:rPr>
        <w:t>Κύριε Πρόεδρε, τον λόγο.</w:t>
      </w:r>
    </w:p>
    <w:p w14:paraId="23A613F4"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w:t>
      </w:r>
      <w:r>
        <w:rPr>
          <w:rFonts w:eastAsia="Times New Roman"/>
          <w:bCs/>
          <w:szCs w:val="24"/>
        </w:rPr>
        <w:t>Γιατί ζητάτε τον λόγο, κύριε Δαβάκη;</w:t>
      </w:r>
    </w:p>
    <w:p w14:paraId="23A613F5" w14:textId="77777777" w:rsidR="002C273E" w:rsidRDefault="0061121E">
      <w:pPr>
        <w:spacing w:line="600" w:lineRule="auto"/>
        <w:ind w:firstLine="720"/>
        <w:jc w:val="both"/>
        <w:rPr>
          <w:rFonts w:eastAsia="Times New Roman"/>
          <w:bCs/>
          <w:szCs w:val="24"/>
        </w:rPr>
      </w:pPr>
      <w:r w:rsidRPr="00E11CA6">
        <w:rPr>
          <w:rFonts w:eastAsia="Times New Roman"/>
          <w:b/>
          <w:bCs/>
          <w:szCs w:val="24"/>
        </w:rPr>
        <w:t xml:space="preserve">ΑΘΑΝΑΣΙΟΣ ΔΑΒΑΚΗΣ: </w:t>
      </w:r>
      <w:r>
        <w:rPr>
          <w:rFonts w:eastAsia="Times New Roman"/>
          <w:bCs/>
          <w:szCs w:val="24"/>
        </w:rPr>
        <w:t>Ο κύριος Υπουργός αναφέρθηκε προσωπικά σε εμένα.</w:t>
      </w:r>
    </w:p>
    <w:p w14:paraId="23A613F6" w14:textId="77777777" w:rsidR="002C273E" w:rsidRDefault="0061121E">
      <w:pPr>
        <w:spacing w:line="600" w:lineRule="auto"/>
        <w:ind w:firstLine="720"/>
        <w:jc w:val="both"/>
        <w:rPr>
          <w:rFonts w:eastAsia="Times New Roman"/>
          <w:bCs/>
          <w:szCs w:val="24"/>
        </w:rPr>
      </w:pPr>
      <w:r>
        <w:rPr>
          <w:rFonts w:eastAsia="Times New Roman"/>
          <w:b/>
          <w:bCs/>
          <w:szCs w:val="24"/>
        </w:rPr>
        <w:t xml:space="preserve">ΙΩΑΝΝΗΣ ΑΜΑΝΑΤΙΔΗΣ (Υφυπουργός Εξωτερικών): </w:t>
      </w:r>
      <w:r>
        <w:rPr>
          <w:rFonts w:eastAsia="Times New Roman"/>
          <w:bCs/>
          <w:szCs w:val="24"/>
        </w:rPr>
        <w:t xml:space="preserve">Δεν σας έθιξα. </w:t>
      </w:r>
    </w:p>
    <w:p w14:paraId="23A613F7"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Μόνο επί προσωπικού μπορώ να σας δώσω τον λόγο. </w:t>
      </w:r>
    </w:p>
    <w:p w14:paraId="23A613F8" w14:textId="77777777" w:rsidR="002C273E" w:rsidRDefault="0061121E">
      <w:pPr>
        <w:spacing w:line="600" w:lineRule="auto"/>
        <w:ind w:firstLine="720"/>
        <w:jc w:val="both"/>
        <w:rPr>
          <w:rFonts w:eastAsia="Times New Roman"/>
          <w:bCs/>
          <w:szCs w:val="24"/>
        </w:rPr>
      </w:pPr>
      <w:r>
        <w:rPr>
          <w:rFonts w:eastAsia="Times New Roman"/>
          <w:bCs/>
          <w:szCs w:val="24"/>
        </w:rPr>
        <w:lastRenderedPageBreak/>
        <w:t>Ποιο ε</w:t>
      </w:r>
      <w:r>
        <w:rPr>
          <w:rFonts w:eastAsia="Times New Roman"/>
          <w:bCs/>
          <w:szCs w:val="24"/>
        </w:rPr>
        <w:t>ίναι το προσωπικό;</w:t>
      </w:r>
    </w:p>
    <w:p w14:paraId="23A613F9" w14:textId="77777777" w:rsidR="002C273E" w:rsidRDefault="0061121E">
      <w:pPr>
        <w:spacing w:line="600" w:lineRule="auto"/>
        <w:ind w:firstLine="720"/>
        <w:jc w:val="center"/>
        <w:rPr>
          <w:rFonts w:eastAsia="Times New Roman"/>
          <w:bCs/>
          <w:szCs w:val="24"/>
        </w:rPr>
      </w:pPr>
      <w:r>
        <w:rPr>
          <w:rFonts w:eastAsia="Times New Roman"/>
          <w:bCs/>
          <w:szCs w:val="24"/>
        </w:rPr>
        <w:t>(Θόρυβος στην Αίθουσα)</w:t>
      </w:r>
    </w:p>
    <w:p w14:paraId="23A613FA" w14:textId="77777777" w:rsidR="002C273E" w:rsidRDefault="0061121E">
      <w:pPr>
        <w:spacing w:line="600" w:lineRule="auto"/>
        <w:ind w:firstLine="720"/>
        <w:jc w:val="both"/>
        <w:rPr>
          <w:rFonts w:eastAsia="Times New Roman"/>
          <w:bCs/>
          <w:szCs w:val="24"/>
        </w:rPr>
      </w:pPr>
      <w:r>
        <w:rPr>
          <w:rFonts w:eastAsia="Times New Roman"/>
          <w:bCs/>
          <w:szCs w:val="24"/>
        </w:rPr>
        <w:t>Βλέπετε ότι αντιδρούν οι άλλοι. Ποιο είναι το προσωπικό;</w:t>
      </w:r>
    </w:p>
    <w:p w14:paraId="23A613FB" w14:textId="77777777" w:rsidR="002C273E" w:rsidRDefault="0061121E">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Μπορώ να μιλήσω;</w:t>
      </w:r>
    </w:p>
    <w:p w14:paraId="23A613FC"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Ποιο είναι το προσωπικό;</w:t>
      </w:r>
    </w:p>
    <w:p w14:paraId="23A613FD" w14:textId="77777777" w:rsidR="002C273E" w:rsidRDefault="0061121E">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Το προσωπικό είναι ότι έστησε το μεγαλύτε</w:t>
      </w:r>
      <w:r>
        <w:rPr>
          <w:rFonts w:eastAsia="Times New Roman"/>
          <w:bCs/>
          <w:szCs w:val="24"/>
        </w:rPr>
        <w:t xml:space="preserve">ρο μέρος της ομιλίας του ο κύριος Υπουργός στη δική μου ομιλία. </w:t>
      </w:r>
    </w:p>
    <w:p w14:paraId="23A613FE"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Δεν θα κάνουμε κριτική στην ομιλία. </w:t>
      </w:r>
    </w:p>
    <w:p w14:paraId="23A613FF" w14:textId="77777777" w:rsidR="002C273E" w:rsidRDefault="0061121E">
      <w:pPr>
        <w:spacing w:line="600" w:lineRule="auto"/>
        <w:ind w:firstLine="720"/>
        <w:jc w:val="both"/>
        <w:rPr>
          <w:rFonts w:eastAsia="Times New Roman"/>
          <w:bCs/>
          <w:szCs w:val="24"/>
        </w:rPr>
      </w:pPr>
      <w:r>
        <w:rPr>
          <w:rFonts w:eastAsia="Times New Roman" w:cs="Times New Roman"/>
          <w:b/>
          <w:szCs w:val="24"/>
        </w:rPr>
        <w:t xml:space="preserve">ΝΙΚΟΛΑΟΣ ΞΥΔΑΚΗΣ: </w:t>
      </w:r>
      <w:r>
        <w:rPr>
          <w:rFonts w:eastAsia="Times New Roman" w:cs="Times New Roman"/>
          <w:szCs w:val="24"/>
        </w:rPr>
        <w:t xml:space="preserve">Αφού έχετε καταθέσει επίκαιρη ερώτηση. </w:t>
      </w:r>
    </w:p>
    <w:p w14:paraId="23A61400" w14:textId="77777777" w:rsidR="002C273E" w:rsidRDefault="0061121E">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Θα ήθελα για ένα λεπτό τον λόγο για να το</w:t>
      </w:r>
      <w:r>
        <w:rPr>
          <w:rFonts w:eastAsia="Times New Roman"/>
          <w:bCs/>
          <w:szCs w:val="24"/>
        </w:rPr>
        <w:t>υ απαντήσω.</w:t>
      </w:r>
    </w:p>
    <w:p w14:paraId="23A61401" w14:textId="77777777" w:rsidR="002C273E" w:rsidRDefault="0061121E">
      <w:pPr>
        <w:spacing w:line="600" w:lineRule="auto"/>
        <w:ind w:firstLine="720"/>
        <w:jc w:val="both"/>
        <w:rPr>
          <w:rFonts w:eastAsia="Times New Roman"/>
          <w:bCs/>
          <w:szCs w:val="24"/>
        </w:rPr>
      </w:pPr>
      <w:r>
        <w:rPr>
          <w:rFonts w:eastAsia="Times New Roman"/>
          <w:bCs/>
          <w:szCs w:val="24"/>
        </w:rPr>
        <w:t>Θα το συζητάμε για πολλή ώρα; Εάν θέλετε, κάθομαι πάλι.</w:t>
      </w:r>
    </w:p>
    <w:p w14:paraId="23A61402" w14:textId="77777777" w:rsidR="002C273E" w:rsidRDefault="0061121E">
      <w:pPr>
        <w:spacing w:line="600" w:lineRule="auto"/>
        <w:ind w:firstLine="720"/>
        <w:jc w:val="both"/>
        <w:rPr>
          <w:rFonts w:eastAsia="Times New Roman"/>
          <w:bCs/>
          <w:szCs w:val="24"/>
        </w:rPr>
      </w:pPr>
      <w:r>
        <w:rPr>
          <w:rFonts w:eastAsia="Times New Roman"/>
          <w:b/>
          <w:bCs/>
          <w:szCs w:val="24"/>
        </w:rPr>
        <w:lastRenderedPageBreak/>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Σε τι συνίσταται το προσωπικό;</w:t>
      </w:r>
    </w:p>
    <w:p w14:paraId="23A61403" w14:textId="77777777" w:rsidR="002C273E" w:rsidRDefault="0061121E">
      <w:pPr>
        <w:spacing w:line="600" w:lineRule="auto"/>
        <w:ind w:firstLine="720"/>
        <w:jc w:val="both"/>
        <w:rPr>
          <w:rFonts w:eastAsia="Times New Roman"/>
          <w:bCs/>
          <w:szCs w:val="24"/>
        </w:rPr>
      </w:pPr>
      <w:r>
        <w:rPr>
          <w:rFonts w:eastAsia="Times New Roman"/>
          <w:bCs/>
          <w:szCs w:val="24"/>
        </w:rPr>
        <w:t>Κάνατε μια ομιλία εσείς, απάντησε ο Υπουργός. Τι να κάνουμε; Είπε κάτι κακό για εσάς;</w:t>
      </w:r>
    </w:p>
    <w:p w14:paraId="23A61404" w14:textId="77777777" w:rsidR="002C273E" w:rsidRDefault="0061121E">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Θέλω να πω ένα π</w:t>
      </w:r>
      <w:r>
        <w:rPr>
          <w:rFonts w:eastAsia="Times New Roman"/>
          <w:bCs/>
          <w:szCs w:val="24"/>
        </w:rPr>
        <w:t xml:space="preserve">ράγμα μόνο. Δεν συνηθίζω ούτε να κάνω εντυπωσιασμούς, όπως άλλοι συνάδελφοι, ούτε να </w:t>
      </w:r>
      <w:r>
        <w:rPr>
          <w:rFonts w:eastAsia="Times New Roman"/>
          <w:bCs/>
          <w:szCs w:val="24"/>
        </w:rPr>
        <w:t>σπαταλ</w:t>
      </w:r>
      <w:r>
        <w:rPr>
          <w:rFonts w:eastAsia="Times New Roman"/>
          <w:bCs/>
          <w:szCs w:val="24"/>
        </w:rPr>
        <w:t>ώ</w:t>
      </w:r>
      <w:r>
        <w:rPr>
          <w:rFonts w:eastAsia="Times New Roman"/>
          <w:bCs/>
          <w:szCs w:val="24"/>
        </w:rPr>
        <w:t xml:space="preserve"> </w:t>
      </w:r>
      <w:r>
        <w:rPr>
          <w:rFonts w:eastAsia="Times New Roman"/>
          <w:bCs/>
          <w:szCs w:val="24"/>
        </w:rPr>
        <w:t>τον χρόνο.</w:t>
      </w:r>
    </w:p>
    <w:p w14:paraId="23A61405" w14:textId="77777777" w:rsidR="002C273E" w:rsidRDefault="0061121E">
      <w:pPr>
        <w:spacing w:line="600" w:lineRule="auto"/>
        <w:ind w:firstLine="720"/>
        <w:jc w:val="both"/>
        <w:rPr>
          <w:rFonts w:eastAsia="Times New Roman"/>
          <w:bCs/>
          <w:szCs w:val="24"/>
        </w:rPr>
      </w:pPr>
      <w:r>
        <w:rPr>
          <w:rFonts w:eastAsia="Times New Roman"/>
          <w:bCs/>
          <w:szCs w:val="24"/>
        </w:rPr>
        <w:t xml:space="preserve">Θέλω να σας πω ένα πράγμα, κύριε Υπουργέ. Τον Μάιο δεν </w:t>
      </w:r>
      <w:proofErr w:type="spellStart"/>
      <w:r>
        <w:rPr>
          <w:rFonts w:eastAsia="Times New Roman"/>
          <w:bCs/>
          <w:szCs w:val="24"/>
        </w:rPr>
        <w:t>κατεβλήθησαν</w:t>
      </w:r>
      <w:proofErr w:type="spellEnd"/>
      <w:r>
        <w:rPr>
          <w:rFonts w:eastAsia="Times New Roman"/>
          <w:bCs/>
          <w:szCs w:val="24"/>
        </w:rPr>
        <w:t>…</w:t>
      </w:r>
    </w:p>
    <w:p w14:paraId="23A61406"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Κύριε Δαβάκη, είναι απόψεις. Είναι η δική σας και η άποψη του Υπουργού.</w:t>
      </w:r>
    </w:p>
    <w:p w14:paraId="23A61407" w14:textId="77777777" w:rsidR="002C273E" w:rsidRDefault="0061121E">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Καλώς, κύριε Πρόεδρε. Ευχαριστώ. Κάνετε επιλεκτική προεδρεία, διακριτική εις βάρος συναδέλφων μεταχείριση. Δώστε τον λόγο τώρα στον κ. Λοβέρδο!</w:t>
      </w:r>
    </w:p>
    <w:p w14:paraId="23A61408"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w:t>
      </w:r>
      <w:r>
        <w:rPr>
          <w:rFonts w:eastAsia="Times New Roman"/>
          <w:b/>
          <w:bCs/>
          <w:szCs w:val="24"/>
        </w:rPr>
        <w:t xml:space="preserve">(Δημήτριος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Κύριε Υπουργέ, θέλετε να επεκταθεί η συζήτηση παρά τον Κανονισμό; </w:t>
      </w:r>
      <w:r>
        <w:rPr>
          <w:rFonts w:eastAsia="Times New Roman"/>
          <w:bCs/>
          <w:szCs w:val="24"/>
        </w:rPr>
        <w:lastRenderedPageBreak/>
        <w:t>Εάν θέλετε, να επεκτείνουμε τη συζήτηση. Εγώ, όμως, είμαι υποχρεωμένος να εφαρμόσω τον Κανονισμό. Δεν προβλέπεται αυτό.</w:t>
      </w:r>
    </w:p>
    <w:p w14:paraId="23A61409" w14:textId="77777777" w:rsidR="002C273E" w:rsidRDefault="0061121E">
      <w:pPr>
        <w:spacing w:line="600" w:lineRule="auto"/>
        <w:ind w:firstLine="720"/>
        <w:jc w:val="both"/>
        <w:rPr>
          <w:rFonts w:eastAsia="Times New Roman"/>
          <w:bCs/>
          <w:szCs w:val="24"/>
        </w:rPr>
      </w:pPr>
      <w:r>
        <w:rPr>
          <w:rFonts w:eastAsia="Times New Roman"/>
          <w:b/>
          <w:bCs/>
          <w:szCs w:val="24"/>
        </w:rPr>
        <w:t xml:space="preserve">ΑΘΑΝΑΣΙΟΣ ΔΑΒΑΚΗΣ: </w:t>
      </w:r>
      <w:r>
        <w:rPr>
          <w:rFonts w:eastAsia="Times New Roman"/>
          <w:bCs/>
          <w:szCs w:val="24"/>
        </w:rPr>
        <w:t>Δηλαδή, σε μερικούς συναδέ</w:t>
      </w:r>
      <w:r>
        <w:rPr>
          <w:rFonts w:eastAsia="Times New Roman"/>
          <w:bCs/>
          <w:szCs w:val="24"/>
        </w:rPr>
        <w:t>λφους επικαλείστε τον Κανονισμό και σε άλλους δίνετε τον λόγο παρά τον Κανονισμό;</w:t>
      </w:r>
    </w:p>
    <w:p w14:paraId="23A6140A"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Δεν τον έδωσα σε κανέναν, κύριε Δαβάκη. Και στον κ. Λοβέρδο τα ίδια είπα. Δεν μπορεί να γίνεται αυτό.</w:t>
      </w:r>
    </w:p>
    <w:p w14:paraId="23A6140B" w14:textId="77777777" w:rsidR="002C273E" w:rsidRDefault="0061121E">
      <w:pPr>
        <w:spacing w:line="600" w:lineRule="auto"/>
        <w:ind w:firstLine="720"/>
        <w:jc w:val="both"/>
        <w:rPr>
          <w:rFonts w:eastAsia="Times New Roman"/>
          <w:bCs/>
          <w:szCs w:val="24"/>
        </w:rPr>
      </w:pPr>
      <w:r>
        <w:rPr>
          <w:rFonts w:eastAsia="Times New Roman"/>
          <w:bCs/>
          <w:szCs w:val="24"/>
        </w:rPr>
        <w:t>Ο κ. Αμανατίδης προηγουμένως είχε αν</w:t>
      </w:r>
      <w:r>
        <w:rPr>
          <w:rFonts w:eastAsia="Times New Roman"/>
          <w:bCs/>
          <w:szCs w:val="24"/>
        </w:rPr>
        <w:t>τίρρηση. Δεν γίνεται</w:t>
      </w:r>
    </w:p>
    <w:p w14:paraId="23A6140C" w14:textId="77777777" w:rsidR="002C273E" w:rsidRDefault="0061121E">
      <w:pPr>
        <w:spacing w:line="600" w:lineRule="auto"/>
        <w:ind w:firstLine="720"/>
        <w:jc w:val="both"/>
        <w:rPr>
          <w:rFonts w:eastAsia="Times New Roman"/>
          <w:bCs/>
          <w:szCs w:val="24"/>
        </w:rPr>
      </w:pPr>
      <w:r>
        <w:rPr>
          <w:rFonts w:eastAsia="Times New Roman"/>
          <w:bCs/>
          <w:szCs w:val="24"/>
        </w:rPr>
        <w:t>Ορίστε, κύριε Υπουργέ, έχετε τον λόγο.</w:t>
      </w:r>
    </w:p>
    <w:p w14:paraId="23A6140D" w14:textId="77777777" w:rsidR="002C273E" w:rsidRDefault="0061121E">
      <w:pPr>
        <w:spacing w:line="600" w:lineRule="auto"/>
        <w:ind w:firstLine="720"/>
        <w:jc w:val="both"/>
        <w:rPr>
          <w:rFonts w:eastAsia="Times New Roman"/>
          <w:bCs/>
          <w:szCs w:val="24"/>
        </w:rPr>
      </w:pPr>
      <w:r w:rsidRPr="00165BF7">
        <w:rPr>
          <w:rFonts w:eastAsia="Times New Roman"/>
          <w:b/>
          <w:bCs/>
          <w:szCs w:val="24"/>
        </w:rPr>
        <w:t>ΦΩΤ</w:t>
      </w:r>
      <w:r>
        <w:rPr>
          <w:rFonts w:eastAsia="Times New Roman"/>
          <w:b/>
          <w:bCs/>
          <w:szCs w:val="24"/>
        </w:rPr>
        <w:t>Η</w:t>
      </w:r>
      <w:r w:rsidRPr="00165BF7">
        <w:rPr>
          <w:rFonts w:eastAsia="Times New Roman"/>
          <w:b/>
          <w:bCs/>
          <w:szCs w:val="24"/>
        </w:rPr>
        <w:t>Σ</w:t>
      </w:r>
      <w:r w:rsidRPr="00165BF7">
        <w:rPr>
          <w:rFonts w:eastAsia="Times New Roman"/>
          <w:b/>
          <w:bCs/>
          <w:szCs w:val="24"/>
        </w:rPr>
        <w:t xml:space="preserve"> ΚΟΥΒΕΛΗΣ (Αναπληρωτής Υπουργός Εθνικής Άμυνας): </w:t>
      </w:r>
      <w:r>
        <w:rPr>
          <w:rFonts w:eastAsia="Times New Roman"/>
          <w:bCs/>
          <w:szCs w:val="24"/>
        </w:rPr>
        <w:t xml:space="preserve">Κύριε Πρόεδρε, θέλω να σας διαβεβαιώσω και εσάς και τον κ. Δαβάκη ότι σταθερά εδώ και πάρα πολλά χρόνια με την παρουσία μου στο </w:t>
      </w:r>
      <w:r>
        <w:rPr>
          <w:rFonts w:eastAsia="Times New Roman"/>
          <w:bCs/>
          <w:szCs w:val="24"/>
        </w:rPr>
        <w:t xml:space="preserve">ελληνικό </w:t>
      </w:r>
      <w:r>
        <w:rPr>
          <w:rFonts w:eastAsia="Times New Roman"/>
          <w:bCs/>
          <w:szCs w:val="24"/>
        </w:rPr>
        <w:t>Κοινο</w:t>
      </w:r>
      <w:r>
        <w:rPr>
          <w:rFonts w:eastAsia="Times New Roman"/>
          <w:bCs/>
          <w:szCs w:val="24"/>
        </w:rPr>
        <w:t>βούλιο δεν έχω επιλέξει ποτέ την προσωποποιημένη και μάλιστα δυσμενή αναφορά.</w:t>
      </w:r>
    </w:p>
    <w:p w14:paraId="23A6140E" w14:textId="77777777" w:rsidR="002C273E" w:rsidRDefault="0061121E">
      <w:pPr>
        <w:spacing w:line="600" w:lineRule="auto"/>
        <w:ind w:firstLine="720"/>
        <w:jc w:val="both"/>
        <w:rPr>
          <w:rFonts w:eastAsia="Times New Roman"/>
          <w:bCs/>
          <w:szCs w:val="24"/>
        </w:rPr>
      </w:pPr>
      <w:r>
        <w:rPr>
          <w:rFonts w:eastAsia="Times New Roman"/>
          <w:bCs/>
          <w:szCs w:val="24"/>
        </w:rPr>
        <w:lastRenderedPageBreak/>
        <w:t xml:space="preserve">Εγώ αναφέρθηκα στα πολιτικά –εάν θέλετε- στα οικονομικά στοιχεία, τα οποία καταθέσατε με τον λόγο σας στην Βουλή των Ελλήνων και σε αυτά </w:t>
      </w:r>
      <w:r>
        <w:rPr>
          <w:rFonts w:eastAsia="Times New Roman"/>
          <w:bCs/>
          <w:szCs w:val="24"/>
        </w:rPr>
        <w:t>απάντησα</w:t>
      </w:r>
      <w:r>
        <w:rPr>
          <w:rFonts w:eastAsia="Times New Roman"/>
          <w:bCs/>
          <w:szCs w:val="24"/>
        </w:rPr>
        <w:t>. Δεν είχε ούτε κα</w:t>
      </w:r>
      <w:r>
        <w:rPr>
          <w:rFonts w:eastAsia="Times New Roman"/>
          <w:bCs/>
          <w:szCs w:val="24"/>
        </w:rPr>
        <w:t>μ</w:t>
      </w:r>
      <w:r>
        <w:rPr>
          <w:rFonts w:eastAsia="Times New Roman"/>
          <w:bCs/>
          <w:szCs w:val="24"/>
        </w:rPr>
        <w:t xml:space="preserve">μία προσωπική </w:t>
      </w:r>
      <w:r>
        <w:rPr>
          <w:rFonts w:eastAsia="Times New Roman"/>
          <w:bCs/>
          <w:szCs w:val="24"/>
        </w:rPr>
        <w:t>αιχμή, πολύ δε περισσότερο δεν είχε κα</w:t>
      </w:r>
      <w:r>
        <w:rPr>
          <w:rFonts w:eastAsia="Times New Roman"/>
          <w:bCs/>
          <w:szCs w:val="24"/>
        </w:rPr>
        <w:t>μ</w:t>
      </w:r>
      <w:r>
        <w:rPr>
          <w:rFonts w:eastAsia="Times New Roman"/>
          <w:bCs/>
          <w:szCs w:val="24"/>
        </w:rPr>
        <w:t>μία πρόθεση από την πλευρά μου, από την πλευρά του ομιλούντος να σας θίξει.</w:t>
      </w:r>
    </w:p>
    <w:p w14:paraId="23A6140F" w14:textId="77777777" w:rsidR="002C273E" w:rsidRDefault="0061121E">
      <w:pPr>
        <w:spacing w:line="600" w:lineRule="auto"/>
        <w:ind w:firstLine="720"/>
        <w:jc w:val="both"/>
        <w:rPr>
          <w:rFonts w:eastAsia="Times New Roman"/>
          <w:bCs/>
          <w:szCs w:val="24"/>
        </w:rPr>
      </w:pPr>
      <w:r>
        <w:rPr>
          <w:rFonts w:eastAsia="Times New Roman"/>
          <w:bCs/>
          <w:szCs w:val="24"/>
        </w:rPr>
        <w:t>Δεν μπορώ να αντιληφθώ πού είναι το προσωπικό ζήτημα που ανέδειξε το αίτημά σας προς τον κύριο Πρόεδρε.</w:t>
      </w:r>
    </w:p>
    <w:p w14:paraId="23A61410" w14:textId="77777777" w:rsidR="002C273E" w:rsidRDefault="0061121E">
      <w:pPr>
        <w:spacing w:line="600" w:lineRule="auto"/>
        <w:ind w:firstLine="720"/>
        <w:jc w:val="both"/>
        <w:rPr>
          <w:rFonts w:eastAsia="Times New Roman"/>
          <w:bCs/>
          <w:szCs w:val="24"/>
        </w:rPr>
      </w:pPr>
      <w:r>
        <w:rPr>
          <w:rFonts w:eastAsia="Times New Roman"/>
          <w:bCs/>
          <w:szCs w:val="24"/>
        </w:rPr>
        <w:t>Κύριε Πρόεδρε, επειδή με ρωτήσατε, εγ</w:t>
      </w:r>
      <w:r>
        <w:rPr>
          <w:rFonts w:eastAsia="Times New Roman"/>
          <w:bCs/>
          <w:szCs w:val="24"/>
        </w:rPr>
        <w:t>ώ δεν έχω αντίρρηση, εφόσον ο κ. Δαβάκης εκλαμβάνει όσα είπα ως προσωπική και μάλιστα δυσμενή αναφορά, ευχαρίστως να ακούσω.</w:t>
      </w:r>
    </w:p>
    <w:p w14:paraId="23A61411" w14:textId="77777777" w:rsidR="002C273E" w:rsidRDefault="0061121E">
      <w:pPr>
        <w:spacing w:line="600" w:lineRule="auto"/>
        <w:ind w:firstLine="720"/>
        <w:jc w:val="both"/>
        <w:rPr>
          <w:rFonts w:eastAsia="Times New Roman"/>
          <w:bCs/>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Ο Κανονισμός δεν το προβλέπει. Ο Υπουργός, όμως, θέλει να γίνει συζήτηση. Ευχαρίστως, λοιπόν, ν</w:t>
      </w:r>
      <w:r>
        <w:rPr>
          <w:rFonts w:eastAsia="Times New Roman"/>
          <w:bCs/>
          <w:szCs w:val="24"/>
        </w:rPr>
        <w:t>α πείτε αυτό που θέλετε να πείτε. Ο Κανονισμός είναι σαφής.</w:t>
      </w:r>
    </w:p>
    <w:p w14:paraId="23A61412" w14:textId="77777777" w:rsidR="002C273E" w:rsidRDefault="0061121E">
      <w:pPr>
        <w:spacing w:line="600" w:lineRule="auto"/>
        <w:ind w:firstLine="720"/>
        <w:jc w:val="both"/>
        <w:rPr>
          <w:rFonts w:eastAsia="Times New Roman"/>
          <w:bCs/>
          <w:szCs w:val="24"/>
        </w:rPr>
      </w:pPr>
      <w:r>
        <w:rPr>
          <w:rFonts w:eastAsia="Times New Roman"/>
          <w:bCs/>
          <w:szCs w:val="24"/>
        </w:rPr>
        <w:t>Ορίστε, κύριε Δαβάκη, έχετε τον λόγο.</w:t>
      </w:r>
    </w:p>
    <w:p w14:paraId="23A61413" w14:textId="77777777" w:rsidR="002C273E" w:rsidRDefault="0061121E">
      <w:pPr>
        <w:spacing w:line="600" w:lineRule="auto"/>
        <w:ind w:firstLine="720"/>
        <w:jc w:val="both"/>
        <w:rPr>
          <w:rFonts w:eastAsia="Times New Roman"/>
          <w:bCs/>
          <w:szCs w:val="24"/>
        </w:rPr>
      </w:pPr>
      <w:r>
        <w:rPr>
          <w:rFonts w:eastAsia="Times New Roman"/>
          <w:b/>
          <w:bCs/>
          <w:szCs w:val="24"/>
        </w:rPr>
        <w:lastRenderedPageBreak/>
        <w:t xml:space="preserve">ΑΘΑΝΑΣΙΟΣ ΔΑΒΑΚΗΣ: </w:t>
      </w:r>
      <w:r>
        <w:rPr>
          <w:rFonts w:eastAsia="Times New Roman"/>
          <w:bCs/>
          <w:szCs w:val="24"/>
        </w:rPr>
        <w:t>Κύριε Πρόεδρε, κατ’ αρχάς θέλω να διορθώσω τον κύριο Υπουργό ότι δεν είναι Εθνικά Αμυντικά Συστήματα, είναι Ελληνικά Αμυντικά Συστήματα. Το</w:t>
      </w:r>
      <w:r>
        <w:rPr>
          <w:rFonts w:eastAsia="Times New Roman"/>
          <w:bCs/>
          <w:szCs w:val="24"/>
        </w:rPr>
        <w:t xml:space="preserve"> λέω, γιατί </w:t>
      </w:r>
      <w:proofErr w:type="spellStart"/>
      <w:r>
        <w:rPr>
          <w:rFonts w:eastAsia="Times New Roman"/>
          <w:bCs/>
          <w:szCs w:val="24"/>
        </w:rPr>
        <w:t>ανεφέρθη</w:t>
      </w:r>
      <w:proofErr w:type="spellEnd"/>
      <w:r>
        <w:rPr>
          <w:rFonts w:eastAsia="Times New Roman"/>
          <w:bCs/>
          <w:szCs w:val="24"/>
        </w:rPr>
        <w:t xml:space="preserve"> κατ’ επανάληψη σε Εθνικά Αμυντικά Συστήματα.</w:t>
      </w:r>
    </w:p>
    <w:p w14:paraId="23A61414" w14:textId="77777777" w:rsidR="002C273E" w:rsidRDefault="0061121E">
      <w:pPr>
        <w:spacing w:line="600" w:lineRule="auto"/>
        <w:ind w:firstLine="720"/>
        <w:jc w:val="both"/>
        <w:rPr>
          <w:rFonts w:eastAsia="Times New Roman" w:cs="Times New Roman"/>
          <w:szCs w:val="24"/>
        </w:rPr>
      </w:pPr>
      <w:r w:rsidRPr="007918C4">
        <w:rPr>
          <w:rFonts w:eastAsia="Times New Roman" w:cs="Times New Roman"/>
          <w:b/>
          <w:szCs w:val="24"/>
        </w:rPr>
        <w:t>ΦΩΤ</w:t>
      </w:r>
      <w:r>
        <w:rPr>
          <w:rFonts w:eastAsia="Times New Roman" w:cs="Times New Roman"/>
          <w:b/>
          <w:szCs w:val="24"/>
        </w:rPr>
        <w:t>Η</w:t>
      </w:r>
      <w:r w:rsidRPr="007918C4">
        <w:rPr>
          <w:rFonts w:eastAsia="Times New Roman" w:cs="Times New Roman"/>
          <w:b/>
          <w:szCs w:val="24"/>
        </w:rPr>
        <w:t xml:space="preserve">Σ ΚΟΥΒΕΛΗΣ (Αναπληρωτής Υπουργός </w:t>
      </w:r>
      <w:r>
        <w:rPr>
          <w:rFonts w:eastAsia="Times New Roman" w:cs="Times New Roman"/>
          <w:b/>
          <w:szCs w:val="24"/>
        </w:rPr>
        <w:t xml:space="preserve">Εθνικής </w:t>
      </w:r>
      <w:r w:rsidRPr="007918C4">
        <w:rPr>
          <w:rFonts w:eastAsia="Times New Roman" w:cs="Times New Roman"/>
          <w:b/>
          <w:szCs w:val="24"/>
        </w:rPr>
        <w:t>Άμυνας):</w:t>
      </w:r>
      <w:r>
        <w:rPr>
          <w:rFonts w:eastAsia="Times New Roman" w:cs="Times New Roman"/>
          <w:szCs w:val="24"/>
        </w:rPr>
        <w:t xml:space="preserve"> Κύριε Δαβάκη, αυτό επιλέξατε; Θέλω να σας πω ότι, εφόσον είναι ελληνικά, δεν είναι, και μάλιστα κατά την άποψή σας, και εθνικά;</w:t>
      </w:r>
    </w:p>
    <w:p w14:paraId="23A61415" w14:textId="77777777" w:rsidR="002C273E" w:rsidRDefault="0061121E">
      <w:pPr>
        <w:spacing w:line="600" w:lineRule="auto"/>
        <w:ind w:firstLine="720"/>
        <w:jc w:val="both"/>
        <w:rPr>
          <w:rFonts w:eastAsia="Times New Roman" w:cs="Times New Roman"/>
          <w:szCs w:val="24"/>
        </w:rPr>
      </w:pPr>
      <w:r w:rsidRPr="007918C4">
        <w:rPr>
          <w:rFonts w:eastAsia="Times New Roman" w:cs="Times New Roman"/>
          <w:b/>
          <w:szCs w:val="24"/>
        </w:rPr>
        <w:t>ΑΘΑΝΑΣΙΟΣ ΔΑΒΑΚΗΣ:</w:t>
      </w:r>
      <w:r>
        <w:rPr>
          <w:rFonts w:eastAsia="Times New Roman" w:cs="Times New Roman"/>
          <w:szCs w:val="24"/>
        </w:rPr>
        <w:t xml:space="preserve"> Κύριε </w:t>
      </w:r>
      <w:r>
        <w:rPr>
          <w:rFonts w:eastAsia="Times New Roman" w:cs="Times New Roman"/>
          <w:szCs w:val="24"/>
        </w:rPr>
        <w:t>Υ</w:t>
      </w:r>
      <w:r>
        <w:rPr>
          <w:rFonts w:eastAsia="Times New Roman" w:cs="Times New Roman"/>
          <w:szCs w:val="24"/>
        </w:rPr>
        <w:t>πουργ</w:t>
      </w:r>
      <w:r>
        <w:rPr>
          <w:rFonts w:eastAsia="Times New Roman" w:cs="Times New Roman"/>
          <w:szCs w:val="24"/>
        </w:rPr>
        <w:t>έ</w:t>
      </w:r>
      <w:r>
        <w:rPr>
          <w:rFonts w:eastAsia="Times New Roman" w:cs="Times New Roman"/>
          <w:szCs w:val="24"/>
        </w:rPr>
        <w:t>, εγώ διόρθωσα τον όρο, την ονομασία μιας συγκεκριμένης στρατηγικού χαρακτήρα αμυντικής βιομηχανίας. Δεν ονομάζονται «εθνικά», αλλά ονομάζονται «ελληνικά». Δεν είναι, όμως, γι’ αυτό η παρέμβασή μου.</w:t>
      </w:r>
    </w:p>
    <w:p w14:paraId="23A61416"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Η παρέμβασή μου είναι ότι</w:t>
      </w:r>
      <w:r>
        <w:rPr>
          <w:rFonts w:eastAsia="Times New Roman" w:cs="Times New Roman"/>
          <w:szCs w:val="24"/>
        </w:rPr>
        <w:t xml:space="preserve"> αυτά τα οποία είπατε προηγουμένως και κρίνατε αυτά που λανθασμένα, κατά την άποψή σας, είπα δεν </w:t>
      </w:r>
      <w:proofErr w:type="spellStart"/>
      <w:r>
        <w:rPr>
          <w:rFonts w:eastAsia="Times New Roman" w:cs="Times New Roman"/>
          <w:szCs w:val="24"/>
        </w:rPr>
        <w:t>στοιχειοθετούνται</w:t>
      </w:r>
      <w:proofErr w:type="spellEnd"/>
      <w:r>
        <w:rPr>
          <w:rFonts w:eastAsia="Times New Roman" w:cs="Times New Roman"/>
          <w:szCs w:val="24"/>
        </w:rPr>
        <w:t xml:space="preserve"> και μάλιστα </w:t>
      </w:r>
      <w:proofErr w:type="spellStart"/>
      <w:r>
        <w:rPr>
          <w:rFonts w:eastAsia="Times New Roman" w:cs="Times New Roman"/>
          <w:szCs w:val="24"/>
        </w:rPr>
        <w:t>επιρρωνύονται</w:t>
      </w:r>
      <w:proofErr w:type="spellEnd"/>
      <w:r>
        <w:rPr>
          <w:rFonts w:eastAsia="Times New Roman" w:cs="Times New Roman"/>
          <w:szCs w:val="24"/>
        </w:rPr>
        <w:t>, θα έλεγα, περισσότερο από την υπάρχουσα κατάσταση των Ελληνικών Αμυντικών Συστημάτων, κάτι το οποίο το επιβεβαιώνε</w:t>
      </w:r>
      <w:r>
        <w:rPr>
          <w:rFonts w:eastAsia="Times New Roman" w:cs="Times New Roman"/>
          <w:szCs w:val="24"/>
        </w:rPr>
        <w:t xml:space="preserve">τε </w:t>
      </w:r>
      <w:r>
        <w:rPr>
          <w:rFonts w:eastAsia="Times New Roman" w:cs="Times New Roman"/>
          <w:szCs w:val="24"/>
        </w:rPr>
        <w:lastRenderedPageBreak/>
        <w:t xml:space="preserve">με τις συνεχείς παρατάσεις ζωής που τους δίνετε με τις τροπολογίες που προσερχόμενοι στο Κοινοβούλιο φέρνετε. </w:t>
      </w:r>
    </w:p>
    <w:p w14:paraId="23A61417"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Αν είχατε δημιουργήσει μία ευοίωνη προοπτική για τα Ελληνικά Αμυντικά Συστήματα, δεν θα τα συντηρούσατε με παρατάσεις ζωής διά τροπολογιών, αλ</w:t>
      </w:r>
      <w:r>
        <w:rPr>
          <w:rFonts w:eastAsia="Times New Roman" w:cs="Times New Roman"/>
          <w:szCs w:val="24"/>
        </w:rPr>
        <w:t xml:space="preserve">λά θα δίνατε μία διαφορετική εικόνα. Και οι </w:t>
      </w:r>
      <w:proofErr w:type="spellStart"/>
      <w:r>
        <w:rPr>
          <w:rFonts w:eastAsia="Times New Roman" w:cs="Times New Roman"/>
          <w:szCs w:val="24"/>
        </w:rPr>
        <w:t>κρίνοντες</w:t>
      </w:r>
      <w:proofErr w:type="spellEnd"/>
      <w:r>
        <w:rPr>
          <w:rFonts w:eastAsia="Times New Roman" w:cs="Times New Roman"/>
          <w:szCs w:val="24"/>
        </w:rPr>
        <w:t xml:space="preserve"> κρίνονται. </w:t>
      </w:r>
    </w:p>
    <w:p w14:paraId="23A61418"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Δεν σας είπα ποτέ στην ομιλία μου ότι παρελήφθησαν από εσάς στην καλύτερη κατάσταση, αλλά και ταμειακά διαθέσιμα είχαν και παραγγελίες υπήρχαν σε εξέλιξη και διάφορα πράγματα τα οποία ήταν π</w:t>
      </w:r>
      <w:r>
        <w:rPr>
          <w:rFonts w:eastAsia="Times New Roman" w:cs="Times New Roman"/>
          <w:szCs w:val="24"/>
        </w:rPr>
        <w:t xml:space="preserve">ολύ καλύτερα από την υπάρχουσα κατάσταση. </w:t>
      </w:r>
    </w:p>
    <w:p w14:paraId="23A61419"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Ευχαριστώ.</w:t>
      </w:r>
    </w:p>
    <w:p w14:paraId="23A6141A"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Η</w:t>
      </w:r>
      <w:r>
        <w:rPr>
          <w:rFonts w:eastAsia="Times New Roman" w:cs="Times New Roman"/>
          <w:b/>
          <w:szCs w:val="24"/>
        </w:rPr>
        <w:t xml:space="preserve">Σ ΚΟΥΒΕΛΗΣ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Κύριε Πρόεδρε, ζητώ τον λόγο. </w:t>
      </w:r>
    </w:p>
    <w:p w14:paraId="23A6141B" w14:textId="77777777" w:rsidR="002C273E" w:rsidRDefault="0061121E">
      <w:pPr>
        <w:spacing w:line="600" w:lineRule="auto"/>
        <w:ind w:firstLine="720"/>
        <w:jc w:val="both"/>
        <w:rPr>
          <w:rFonts w:eastAsia="Times New Roman" w:cs="Times New Roman"/>
          <w:szCs w:val="24"/>
        </w:rPr>
      </w:pPr>
      <w:r w:rsidRPr="007918C4">
        <w:rPr>
          <w:rFonts w:eastAsia="Times New Roman" w:cs="Times New Roman"/>
          <w:b/>
          <w:szCs w:val="24"/>
        </w:rPr>
        <w:t xml:space="preserve">ΠΡΟΕΔΡΕΥΩΝ (Δημήτριος </w:t>
      </w:r>
      <w:proofErr w:type="spellStart"/>
      <w:r w:rsidRPr="007918C4">
        <w:rPr>
          <w:rFonts w:eastAsia="Times New Roman" w:cs="Times New Roman"/>
          <w:b/>
          <w:szCs w:val="24"/>
        </w:rPr>
        <w:t>Κρεμαστινός</w:t>
      </w:r>
      <w:proofErr w:type="spellEnd"/>
      <w:r w:rsidRPr="007918C4">
        <w:rPr>
          <w:rFonts w:eastAsia="Times New Roman" w:cs="Times New Roman"/>
          <w:b/>
          <w:szCs w:val="24"/>
        </w:rPr>
        <w:t>):</w:t>
      </w:r>
      <w:r>
        <w:rPr>
          <w:rFonts w:eastAsia="Times New Roman" w:cs="Times New Roman"/>
          <w:szCs w:val="24"/>
        </w:rPr>
        <w:t xml:space="preserve"> Κύριε Υπουργέ, νομίζω να μην κάνουμε συζήτηση. </w:t>
      </w:r>
    </w:p>
    <w:p w14:paraId="23A6141C"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Η</w:t>
      </w:r>
      <w:r>
        <w:rPr>
          <w:rFonts w:eastAsia="Times New Roman" w:cs="Times New Roman"/>
          <w:b/>
          <w:szCs w:val="24"/>
        </w:rPr>
        <w:t>Σ ΚΟΥΒΕΛΗΣ (Αναπληρωτής Υπουρ</w:t>
      </w:r>
      <w:r>
        <w:rPr>
          <w:rFonts w:eastAsia="Times New Roman" w:cs="Times New Roman"/>
          <w:b/>
          <w:szCs w:val="24"/>
        </w:rPr>
        <w:t xml:space="preserve">γός </w:t>
      </w:r>
      <w:r>
        <w:rPr>
          <w:rFonts w:eastAsia="Times New Roman" w:cs="Times New Roman"/>
          <w:b/>
          <w:szCs w:val="24"/>
        </w:rPr>
        <w:t xml:space="preserve">Εθνικής </w:t>
      </w:r>
      <w:r>
        <w:rPr>
          <w:rFonts w:eastAsia="Times New Roman" w:cs="Times New Roman"/>
          <w:b/>
          <w:szCs w:val="24"/>
        </w:rPr>
        <w:t>Άμυνας):</w:t>
      </w:r>
      <w:r w:rsidRPr="007918C4">
        <w:rPr>
          <w:rFonts w:eastAsia="Times New Roman" w:cs="Times New Roman"/>
          <w:szCs w:val="24"/>
        </w:rPr>
        <w:t xml:space="preserve"> </w:t>
      </w:r>
      <w:r>
        <w:rPr>
          <w:rFonts w:eastAsia="Times New Roman" w:cs="Times New Roman"/>
          <w:szCs w:val="24"/>
        </w:rPr>
        <w:t>Είμαι αναγκασμένος να απαντήσω.</w:t>
      </w:r>
    </w:p>
    <w:p w14:paraId="23A6141D"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Έχετε τον λόγο.</w:t>
      </w:r>
    </w:p>
    <w:p w14:paraId="23A6141E"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Η</w:t>
      </w:r>
      <w:r>
        <w:rPr>
          <w:rFonts w:eastAsia="Times New Roman" w:cs="Times New Roman"/>
          <w:b/>
          <w:szCs w:val="24"/>
        </w:rPr>
        <w:t xml:space="preserve">Σ ΚΟΥΒΕΛΗΣ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Κύριε Δαβάκη, όσες συμβάσεις έχουν παραληφθεί και υπήρχε η δυνατότητα να συνεχιστούν</w:t>
      </w:r>
      <w:r>
        <w:rPr>
          <w:rFonts w:eastAsia="Times New Roman" w:cs="Times New Roman"/>
          <w:szCs w:val="24"/>
        </w:rPr>
        <w:t>,</w:t>
      </w:r>
      <w:r>
        <w:rPr>
          <w:rFonts w:eastAsia="Times New Roman" w:cs="Times New Roman"/>
          <w:szCs w:val="24"/>
        </w:rPr>
        <w:t xml:space="preserve"> συνεχίστηκα</w:t>
      </w:r>
      <w:r>
        <w:rPr>
          <w:rFonts w:eastAsia="Times New Roman" w:cs="Times New Roman"/>
          <w:szCs w:val="24"/>
        </w:rPr>
        <w:t xml:space="preserve">ν. </w:t>
      </w:r>
    </w:p>
    <w:p w14:paraId="23A6141F"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Τώρα τι θέλετε να σας πω; Να σας πω, επί παραδείγματι, ότι μία σύμβαση</w:t>
      </w:r>
      <w:r>
        <w:rPr>
          <w:rFonts w:eastAsia="Times New Roman" w:cs="Times New Roman"/>
          <w:szCs w:val="24"/>
        </w:rPr>
        <w:t>,</w:t>
      </w:r>
      <w:r>
        <w:rPr>
          <w:rFonts w:eastAsia="Times New Roman" w:cs="Times New Roman"/>
          <w:szCs w:val="24"/>
        </w:rPr>
        <w:t xml:space="preserve"> η οποία αφορούσε στην κατασκευή κρανών –τα κράνη που φορούν οι στρατιώτες μας- είναι μία σύμβαση πριν από δώδεκα χρόνια και δεν έχει εκτελεστεί; </w:t>
      </w:r>
    </w:p>
    <w:p w14:paraId="23A61420"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Τι άλλο θέλετε να σας πω; Ότι η υπ</w:t>
      </w:r>
      <w:r>
        <w:rPr>
          <w:rFonts w:eastAsia="Times New Roman" w:cs="Times New Roman"/>
          <w:szCs w:val="24"/>
        </w:rPr>
        <w:t>όθεση καταστροφής των ναρκών εν συνεχεία της Διασκέψεως της Οτάβα, που τότε είχε ζητωκραυγάσει η χώρα μας διότι η Συνδιάσκεψη της Οτάβα</w:t>
      </w:r>
      <w:r>
        <w:rPr>
          <w:rFonts w:eastAsia="Times New Roman" w:cs="Times New Roman"/>
          <w:szCs w:val="24"/>
        </w:rPr>
        <w:t>,</w:t>
      </w:r>
      <w:r>
        <w:rPr>
          <w:rFonts w:eastAsia="Times New Roman" w:cs="Times New Roman"/>
          <w:szCs w:val="24"/>
        </w:rPr>
        <w:t xml:space="preserve"> μάς ανέθεσε αυτό το έργο, μόλις τώρα έχει ξεκινήσει</w:t>
      </w:r>
      <w:r>
        <w:rPr>
          <w:rFonts w:eastAsia="Times New Roman" w:cs="Times New Roman"/>
          <w:szCs w:val="24"/>
        </w:rPr>
        <w:t>,</w:t>
      </w:r>
      <w:r>
        <w:rPr>
          <w:rFonts w:eastAsia="Times New Roman" w:cs="Times New Roman"/>
          <w:szCs w:val="24"/>
        </w:rPr>
        <w:t xml:space="preserve"> για να ολοκληρωθεί;</w:t>
      </w:r>
    </w:p>
    <w:p w14:paraId="23A61421"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Το δίνετε σε ιδιώτη το θέμα των ναρκών. Έχω το έγγραφο της ομοσπονδίας.</w:t>
      </w:r>
    </w:p>
    <w:p w14:paraId="23A61422"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Η</w:t>
      </w:r>
      <w:r>
        <w:rPr>
          <w:rFonts w:eastAsia="Times New Roman" w:cs="Times New Roman"/>
          <w:b/>
          <w:szCs w:val="24"/>
        </w:rPr>
        <w:t>Σ ΚΟΥΒΕΛΗΣ (Αναπληρωτής Υπουργός Άμυνας):</w:t>
      </w:r>
      <w:r>
        <w:rPr>
          <w:rFonts w:eastAsia="Times New Roman" w:cs="Times New Roman"/>
          <w:szCs w:val="24"/>
        </w:rPr>
        <w:t xml:space="preserve"> Συμπράττουν τα Ελληνικά Αμυντικά Συστήματα, για να μην </w:t>
      </w:r>
      <w:r>
        <w:rPr>
          <w:rFonts w:eastAsia="Times New Roman" w:cs="Times New Roman"/>
          <w:szCs w:val="24"/>
        </w:rPr>
        <w:lastRenderedPageBreak/>
        <w:t>παρεξηγηθείτε από τον όρο, και με ιδιώτη στη βάση της κείμενης νομοθεσίας, διότι κ</w:t>
      </w:r>
      <w:r>
        <w:rPr>
          <w:rFonts w:eastAsia="Times New Roman" w:cs="Times New Roman"/>
          <w:szCs w:val="24"/>
        </w:rPr>
        <w:t xml:space="preserve">αι στο παρελθόν υπήρξαν συμπράξεις με ιδιωτικούς φορείς, διότι δεν μπορούσαν να εκτελεστούν στη βάση των δυνατοτήτων των Ελληνικών –είδατε πόσο προσεκτικός είμαι; Όχι των εθνικών- Αμυντικών Συστημάτων. </w:t>
      </w:r>
    </w:p>
    <w:p w14:paraId="23A61423"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Θέλω, κύριε Δαβάκη, να σας πω ότι οφείλετε, κυρίως </w:t>
      </w:r>
      <w:r>
        <w:rPr>
          <w:rFonts w:eastAsia="Times New Roman" w:cs="Times New Roman"/>
          <w:szCs w:val="24"/>
        </w:rPr>
        <w:t>από την πλευρά της παράταξής σας, μια σεμνότητα.</w:t>
      </w:r>
    </w:p>
    <w:p w14:paraId="23A61424"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Σε εμένα το λέτε;</w:t>
      </w:r>
    </w:p>
    <w:p w14:paraId="23A61425"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Η</w:t>
      </w:r>
      <w:r>
        <w:rPr>
          <w:rFonts w:eastAsia="Times New Roman" w:cs="Times New Roman"/>
          <w:b/>
          <w:szCs w:val="24"/>
        </w:rPr>
        <w:t xml:space="preserve">Σ ΚΟΥΒΕΛΗΣ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Όχι σε εσάς προσωπικά. </w:t>
      </w:r>
    </w:p>
    <w:p w14:paraId="23A61426"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Οφείλετε μία σεμνότητα</w:t>
      </w:r>
      <w:r>
        <w:rPr>
          <w:rFonts w:eastAsia="Times New Roman" w:cs="Times New Roman"/>
          <w:szCs w:val="24"/>
        </w:rPr>
        <w:t>,</w:t>
      </w:r>
      <w:r>
        <w:rPr>
          <w:rFonts w:eastAsia="Times New Roman" w:cs="Times New Roman"/>
          <w:szCs w:val="24"/>
        </w:rPr>
        <w:t xml:space="preserve"> τουλάχιστον, για να μην πω και σιωπή, για όσα έγιναν ή για όσα παρελ</w:t>
      </w:r>
      <w:r>
        <w:rPr>
          <w:rFonts w:eastAsia="Times New Roman" w:cs="Times New Roman"/>
          <w:szCs w:val="24"/>
        </w:rPr>
        <w:t>ήφθησαν και στο μακρινότερο παρελθόν, σε σχέση με την προηγούμενη -και όχι βέβαια την παρούσα- κυβέρνηση.</w:t>
      </w:r>
    </w:p>
    <w:p w14:paraId="23A61427"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Όμως, θα έχουμε τη δυνατότητα</w:t>
      </w:r>
      <w:r>
        <w:rPr>
          <w:rFonts w:eastAsia="Times New Roman" w:cs="Times New Roman"/>
          <w:szCs w:val="24"/>
        </w:rPr>
        <w:t>,</w:t>
      </w:r>
      <w:r>
        <w:rPr>
          <w:rFonts w:eastAsia="Times New Roman" w:cs="Times New Roman"/>
          <w:szCs w:val="24"/>
        </w:rPr>
        <w:t xml:space="preserve"> όλα αυτά στη συζήτηση της επίκαιρης ερώτησης</w:t>
      </w:r>
      <w:r>
        <w:rPr>
          <w:rFonts w:eastAsia="Times New Roman" w:cs="Times New Roman"/>
          <w:szCs w:val="24"/>
        </w:rPr>
        <w:t>,</w:t>
      </w:r>
      <w:r>
        <w:rPr>
          <w:rFonts w:eastAsia="Times New Roman" w:cs="Times New Roman"/>
          <w:szCs w:val="24"/>
        </w:rPr>
        <w:t xml:space="preserve"> να τα ακούσετε και, ενδεχομένως, με εντονότερα χρώματα από αυτά που σήμερ</w:t>
      </w:r>
      <w:r>
        <w:rPr>
          <w:rFonts w:eastAsia="Times New Roman" w:cs="Times New Roman"/>
          <w:szCs w:val="24"/>
        </w:rPr>
        <w:t>α χρησιμοποίησα.</w:t>
      </w:r>
    </w:p>
    <w:p w14:paraId="23A61428" w14:textId="77777777" w:rsidR="002C273E" w:rsidRDefault="0061121E">
      <w:pPr>
        <w:spacing w:line="600" w:lineRule="auto"/>
        <w:ind w:firstLine="720"/>
        <w:jc w:val="both"/>
        <w:rPr>
          <w:rFonts w:eastAsia="Times New Roman" w:cs="Times New Roman"/>
          <w:szCs w:val="24"/>
        </w:rPr>
      </w:pPr>
      <w:r w:rsidRPr="003A7E94">
        <w:rPr>
          <w:rFonts w:eastAsia="Times New Roman" w:cs="Times New Roman"/>
          <w:b/>
          <w:szCs w:val="24"/>
        </w:rPr>
        <w:t>ΝΙΚΟΛΑΟΣ ΚΟΥΖΗΛΟΣ:</w:t>
      </w:r>
      <w:r>
        <w:rPr>
          <w:rFonts w:eastAsia="Times New Roman" w:cs="Times New Roman"/>
          <w:szCs w:val="24"/>
        </w:rPr>
        <w:t xml:space="preserve"> Κύριε Πρόεδρε, ζητώ τον λόγο.</w:t>
      </w:r>
    </w:p>
    <w:p w14:paraId="23A61429"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Παρακαλώ, ποιο είναι το προσωπικό, κύριε </w:t>
      </w:r>
      <w:proofErr w:type="spellStart"/>
      <w:r>
        <w:rPr>
          <w:rFonts w:eastAsia="Times New Roman" w:cs="Times New Roman"/>
          <w:szCs w:val="24"/>
        </w:rPr>
        <w:t>Κούζηλε</w:t>
      </w:r>
      <w:proofErr w:type="spellEnd"/>
      <w:r>
        <w:rPr>
          <w:rFonts w:eastAsia="Times New Roman" w:cs="Times New Roman"/>
          <w:szCs w:val="24"/>
        </w:rPr>
        <w:t>;</w:t>
      </w:r>
    </w:p>
    <w:p w14:paraId="23A6142A"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Σχετικά με αυτό που είπε ο κ. Κουβέλης, να κάνουμε μια διευκρίνιση, αν μου επιτρέπετε</w:t>
      </w:r>
      <w:r>
        <w:rPr>
          <w:rFonts w:eastAsia="Times New Roman" w:cs="Times New Roman"/>
          <w:szCs w:val="24"/>
        </w:rPr>
        <w:t>.</w:t>
      </w:r>
    </w:p>
    <w:p w14:paraId="23A6142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 xml:space="preserve"> Κοιτάξτε, πάλι θα ισχύσει το ίδιο. Εάν ο Υπουργός κρίνει ότι θα απαντήσει</w:t>
      </w:r>
      <w:r>
        <w:rPr>
          <w:rFonts w:eastAsia="Times New Roman" w:cs="Times New Roman"/>
          <w:szCs w:val="24"/>
        </w:rPr>
        <w:t xml:space="preserve"> και στις δύο περιπτώσεις</w:t>
      </w:r>
      <w:r>
        <w:rPr>
          <w:rFonts w:eastAsia="Times New Roman" w:cs="Times New Roman"/>
          <w:szCs w:val="24"/>
        </w:rPr>
        <w:t>, να σας δώσω τον λόγο.</w:t>
      </w:r>
    </w:p>
    <w:p w14:paraId="23A6142C"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Κύριε Υπουργέ, θα απαντήσετε;</w:t>
      </w:r>
    </w:p>
    <w:p w14:paraId="23A6142D"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ΦΩΤ</w:t>
      </w:r>
      <w:r>
        <w:rPr>
          <w:rFonts w:eastAsia="Times New Roman" w:cs="Times New Roman"/>
          <w:b/>
          <w:szCs w:val="24"/>
        </w:rPr>
        <w:t>Η</w:t>
      </w:r>
      <w:r>
        <w:rPr>
          <w:rFonts w:eastAsia="Times New Roman" w:cs="Times New Roman"/>
          <w:b/>
          <w:szCs w:val="24"/>
        </w:rPr>
        <w:t xml:space="preserve">Σ ΚΟΥΒΕΛΗΣ (Αναπληρωτής Υπουργός </w:t>
      </w:r>
      <w:r>
        <w:rPr>
          <w:rFonts w:eastAsia="Times New Roman" w:cs="Times New Roman"/>
          <w:b/>
          <w:szCs w:val="24"/>
        </w:rPr>
        <w:t xml:space="preserve">Εθνικής </w:t>
      </w:r>
      <w:r>
        <w:rPr>
          <w:rFonts w:eastAsia="Times New Roman" w:cs="Times New Roman"/>
          <w:b/>
          <w:szCs w:val="24"/>
        </w:rPr>
        <w:t>Άμυνας):</w:t>
      </w:r>
      <w:r>
        <w:rPr>
          <w:rFonts w:eastAsia="Times New Roman" w:cs="Times New Roman"/>
          <w:szCs w:val="24"/>
        </w:rPr>
        <w:t xml:space="preserve"> Εντάξει, κύρ</w:t>
      </w:r>
      <w:r>
        <w:rPr>
          <w:rFonts w:eastAsia="Times New Roman" w:cs="Times New Roman"/>
          <w:szCs w:val="24"/>
        </w:rPr>
        <w:t>ιε Πρόεδρε.</w:t>
      </w:r>
    </w:p>
    <w:p w14:paraId="23A6142E"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Δεν είναι κάτι το ιδιαίτερο. Πιστεύω ότι θα απαντήσει.</w:t>
      </w:r>
    </w:p>
    <w:p w14:paraId="23A6142F"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Απλώς</w:t>
      </w:r>
      <w:r>
        <w:rPr>
          <w:rFonts w:eastAsia="Times New Roman" w:cs="Times New Roman"/>
          <w:szCs w:val="24"/>
        </w:rPr>
        <w:t>,</w:t>
      </w:r>
      <w:r>
        <w:rPr>
          <w:rFonts w:eastAsia="Times New Roman" w:cs="Times New Roman"/>
          <w:szCs w:val="24"/>
        </w:rPr>
        <w:t xml:space="preserve"> να πω στον κ. Κουβέλη ότι αυτό που είπε στην </w:t>
      </w:r>
      <w:r>
        <w:rPr>
          <w:rFonts w:eastAsia="Times New Roman" w:cs="Times New Roman"/>
          <w:szCs w:val="24"/>
        </w:rPr>
        <w:t>ε</w:t>
      </w:r>
      <w:r>
        <w:rPr>
          <w:rFonts w:eastAsia="Times New Roman" w:cs="Times New Roman"/>
          <w:szCs w:val="24"/>
        </w:rPr>
        <w:t xml:space="preserve">πιτροπή, ότι δεν έχει καταθέσει κανείς επίκαιρη ερώτηση ή κάποια σχετική ερώτηση, είναι ανακόλουθο με αυτό που είπε </w:t>
      </w:r>
      <w:r>
        <w:rPr>
          <w:rFonts w:eastAsia="Times New Roman" w:cs="Times New Roman"/>
          <w:szCs w:val="24"/>
        </w:rPr>
        <w:t>τώρα. Γιατί ακούστηκε ο κ. Δαβάκης</w:t>
      </w:r>
      <w:r>
        <w:rPr>
          <w:rFonts w:eastAsia="Times New Roman" w:cs="Times New Roman"/>
          <w:szCs w:val="24"/>
        </w:rPr>
        <w:t>,</w:t>
      </w:r>
      <w:r>
        <w:rPr>
          <w:rFonts w:eastAsia="Times New Roman" w:cs="Times New Roman"/>
          <w:szCs w:val="24"/>
        </w:rPr>
        <w:t xml:space="preserve"> που είπε ότι έχει καταθέσει επίκαιρη ερώτηση. Και εγώ</w:t>
      </w:r>
      <w:r>
        <w:rPr>
          <w:rFonts w:eastAsia="Times New Roman" w:cs="Times New Roman"/>
          <w:szCs w:val="24"/>
        </w:rPr>
        <w:t>,</w:t>
      </w:r>
      <w:r>
        <w:rPr>
          <w:rFonts w:eastAsia="Times New Roman" w:cs="Times New Roman"/>
          <w:szCs w:val="24"/>
        </w:rPr>
        <w:t xml:space="preserve"> από τον Μάιο έχω καταθέσει και για τα </w:t>
      </w:r>
      <w:r>
        <w:rPr>
          <w:rFonts w:eastAsia="Times New Roman" w:cs="Times New Roman"/>
          <w:szCs w:val="24"/>
        </w:rPr>
        <w:lastRenderedPageBreak/>
        <w:t>τρία, και για ΕΑΒ και για ΕΑΣ κ.λπ. και υπάρχει ένας προβληματισμός, γιατί έχουν ήδη μεσολαβήσει δύο μήνες περίπου και δεν έχου</w:t>
      </w:r>
      <w:r>
        <w:rPr>
          <w:rFonts w:eastAsia="Times New Roman" w:cs="Times New Roman"/>
          <w:szCs w:val="24"/>
        </w:rPr>
        <w:t>ν απαντηθεί. Γι’ αυτό είπα ότι είναι ανακόλουθος ο κ. Κουβέλης</w:t>
      </w:r>
      <w:r>
        <w:rPr>
          <w:rFonts w:eastAsia="Times New Roman" w:cs="Times New Roman"/>
          <w:szCs w:val="24"/>
        </w:rPr>
        <w:t>,</w:t>
      </w:r>
      <w:r>
        <w:rPr>
          <w:rFonts w:eastAsia="Times New Roman" w:cs="Times New Roman"/>
          <w:szCs w:val="24"/>
        </w:rPr>
        <w:t xml:space="preserve"> σε σχέση με αυτό που είπε στην </w:t>
      </w:r>
      <w:r>
        <w:rPr>
          <w:rFonts w:eastAsia="Times New Roman" w:cs="Times New Roman"/>
          <w:szCs w:val="24"/>
        </w:rPr>
        <w:t>επιτροπή</w:t>
      </w:r>
      <w:r>
        <w:rPr>
          <w:rFonts w:eastAsia="Times New Roman" w:cs="Times New Roman"/>
          <w:szCs w:val="24"/>
        </w:rPr>
        <w:t xml:space="preserve">. </w:t>
      </w:r>
    </w:p>
    <w:p w14:paraId="23A61430"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την ομιλία</w:t>
      </w:r>
      <w:r>
        <w:rPr>
          <w:rFonts w:eastAsia="Times New Roman" w:cs="Times New Roman"/>
          <w:szCs w:val="24"/>
        </w:rPr>
        <w:t>,</w:t>
      </w:r>
      <w:r>
        <w:rPr>
          <w:rFonts w:eastAsia="Times New Roman" w:cs="Times New Roman"/>
          <w:szCs w:val="24"/>
        </w:rPr>
        <w:t xml:space="preserve"> μου αυτό που είπα</w:t>
      </w:r>
      <w:r>
        <w:rPr>
          <w:rFonts w:eastAsia="Times New Roman" w:cs="Times New Roman"/>
          <w:szCs w:val="24"/>
        </w:rPr>
        <w:t>,</w:t>
      </w:r>
      <w:r>
        <w:rPr>
          <w:rFonts w:eastAsia="Times New Roman" w:cs="Times New Roman"/>
          <w:szCs w:val="24"/>
        </w:rPr>
        <w:t xml:space="preserve"> είναι το εξής: Εάν είχε απαντηθεί αυτή η συγκεκριμένη επίκαιρη για τα ΕΑΒ, ας πούμε, για τα θέματα των </w:t>
      </w:r>
      <w:r>
        <w:rPr>
          <w:rFonts w:eastAsia="Times New Roman" w:cs="Times New Roman"/>
          <w:szCs w:val="24"/>
          <w:lang w:val="en-US"/>
        </w:rPr>
        <w:t>MIRAGE</w:t>
      </w:r>
      <w:r>
        <w:rPr>
          <w:rFonts w:eastAsia="Times New Roman" w:cs="Times New Roman"/>
          <w:szCs w:val="24"/>
        </w:rPr>
        <w:t>,</w:t>
      </w:r>
      <w:r w:rsidRPr="00C42CAC">
        <w:rPr>
          <w:rFonts w:eastAsia="Times New Roman" w:cs="Times New Roman"/>
          <w:szCs w:val="24"/>
        </w:rPr>
        <w:t xml:space="preserve"> </w:t>
      </w:r>
      <w:r>
        <w:rPr>
          <w:rFonts w:eastAsia="Times New Roman" w:cs="Times New Roman"/>
          <w:szCs w:val="24"/>
          <w:lang w:val="en-US"/>
        </w:rPr>
        <w:t>F</w:t>
      </w:r>
      <w:r w:rsidRPr="00C42CAC">
        <w:rPr>
          <w:rFonts w:eastAsia="Times New Roman" w:cs="Times New Roman"/>
          <w:szCs w:val="24"/>
        </w:rPr>
        <w:t>-16</w:t>
      </w:r>
      <w:r>
        <w:rPr>
          <w:rFonts w:eastAsia="Times New Roman" w:cs="Times New Roman"/>
          <w:szCs w:val="24"/>
        </w:rPr>
        <w:t xml:space="preserve"> κ.</w:t>
      </w:r>
      <w:r>
        <w:rPr>
          <w:rFonts w:eastAsia="Times New Roman" w:cs="Times New Roman"/>
          <w:szCs w:val="24"/>
        </w:rPr>
        <w:t>λπ. θα είχαμε διευκρινίσεις και δεν θα ήταν όλα στον αέρα. Η Εθνική Αντιπροσωπεία θα ήξερε ακριβώς το τι γίνεται. Αυτό είπα, κύριε Κουβέλη.</w:t>
      </w:r>
    </w:p>
    <w:p w14:paraId="23A61431"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Ευχαριστώ.</w:t>
      </w:r>
    </w:p>
    <w:p w14:paraId="23A61432"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w:t>
      </w:r>
      <w:r>
        <w:rPr>
          <w:rFonts w:eastAsia="Times New Roman" w:cs="Times New Roman"/>
          <w:szCs w:val="24"/>
        </w:rPr>
        <w:t>Παρακαλώ.</w:t>
      </w:r>
      <w:r>
        <w:rPr>
          <w:rFonts w:eastAsia="Times New Roman" w:cs="Times New Roman"/>
          <w:szCs w:val="24"/>
        </w:rPr>
        <w:t>.</w:t>
      </w:r>
    </w:p>
    <w:p w14:paraId="23A61433" w14:textId="77777777" w:rsidR="002C273E" w:rsidRDefault="0061121E">
      <w:pPr>
        <w:spacing w:line="600" w:lineRule="auto"/>
        <w:ind w:firstLine="720"/>
        <w:jc w:val="both"/>
        <w:rPr>
          <w:rFonts w:eastAsia="Times New Roman" w:cs="Times New Roman"/>
          <w:szCs w:val="24"/>
        </w:rPr>
      </w:pPr>
      <w:r w:rsidRPr="00E578B4">
        <w:rPr>
          <w:rFonts w:eastAsia="Times New Roman" w:cs="Times New Roman"/>
          <w:b/>
          <w:szCs w:val="24"/>
        </w:rPr>
        <w:t>ΑΝΔΡΕΑΣ ΛΟΒΕΡΔΟΣ:</w:t>
      </w:r>
      <w:r>
        <w:rPr>
          <w:rFonts w:eastAsia="Times New Roman" w:cs="Times New Roman"/>
          <w:szCs w:val="24"/>
        </w:rPr>
        <w:t xml:space="preserve"> Κύριε Πρόεδρε, </w:t>
      </w:r>
      <w:r>
        <w:rPr>
          <w:rFonts w:eastAsia="Times New Roman" w:cs="Times New Roman"/>
          <w:szCs w:val="24"/>
        </w:rPr>
        <w:t xml:space="preserve">μπορώ να έχω </w:t>
      </w:r>
      <w:r>
        <w:rPr>
          <w:rFonts w:eastAsia="Times New Roman" w:cs="Times New Roman"/>
          <w:szCs w:val="24"/>
        </w:rPr>
        <w:t>τον λόγο</w:t>
      </w:r>
      <w:r>
        <w:rPr>
          <w:rFonts w:eastAsia="Times New Roman" w:cs="Times New Roman"/>
          <w:szCs w:val="24"/>
        </w:rPr>
        <w:t>;</w:t>
      </w:r>
    </w:p>
    <w:p w14:paraId="23A61434"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ΠΡΟ</w:t>
      </w:r>
      <w:r w:rsidRPr="00E14148">
        <w:rPr>
          <w:rFonts w:eastAsia="Times New Roman" w:cs="Times New Roman"/>
          <w:b/>
          <w:szCs w:val="24"/>
        </w:rPr>
        <w:t xml:space="preserve">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Κύριε Λοβέρδο, σε τι συνίσταται το προσωπικό;</w:t>
      </w:r>
    </w:p>
    <w:p w14:paraId="23A61435"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έχω κανένα, μα</w:t>
      </w:r>
      <w:r w:rsidRPr="007E2409">
        <w:rPr>
          <w:rFonts w:eastAsia="Times New Roman" w:cs="Times New Roman"/>
          <w:szCs w:val="24"/>
        </w:rPr>
        <w:t>,</w:t>
      </w:r>
      <w:r>
        <w:rPr>
          <w:rFonts w:eastAsia="Times New Roman" w:cs="Times New Roman"/>
          <w:szCs w:val="24"/>
        </w:rPr>
        <w:t xml:space="preserve"> κανένα προσωπικό. </w:t>
      </w:r>
      <w:r>
        <w:rPr>
          <w:rFonts w:eastAsia="Times New Roman" w:cs="Times New Roman"/>
          <w:szCs w:val="24"/>
          <w:lang w:val="en-US"/>
        </w:rPr>
        <w:t>O</w:t>
      </w:r>
      <w:r>
        <w:rPr>
          <w:rFonts w:eastAsia="Times New Roman" w:cs="Times New Roman"/>
          <w:szCs w:val="24"/>
        </w:rPr>
        <w:t>ι</w:t>
      </w:r>
      <w:r w:rsidRPr="00E333AD">
        <w:rPr>
          <w:rFonts w:eastAsia="Times New Roman" w:cs="Times New Roman"/>
          <w:szCs w:val="24"/>
        </w:rPr>
        <w:t xml:space="preserve"> </w:t>
      </w:r>
      <w:r>
        <w:rPr>
          <w:rFonts w:eastAsia="Times New Roman" w:cs="Times New Roman"/>
          <w:szCs w:val="24"/>
        </w:rPr>
        <w:t xml:space="preserve">Υπουργοί ήταν και οι δύο ευπρεπείς. Ο κ. </w:t>
      </w:r>
      <w:proofErr w:type="spellStart"/>
      <w:r>
        <w:rPr>
          <w:rFonts w:eastAsia="Times New Roman" w:cs="Times New Roman"/>
          <w:szCs w:val="24"/>
        </w:rPr>
        <w:t>Ξυδάκης</w:t>
      </w:r>
      <w:proofErr w:type="spellEnd"/>
      <w:r>
        <w:rPr>
          <w:rFonts w:eastAsia="Times New Roman" w:cs="Times New Roman"/>
          <w:szCs w:val="24"/>
        </w:rPr>
        <w:t xml:space="preserve"> είχε δίκιο. </w:t>
      </w:r>
    </w:p>
    <w:p w14:paraId="23A61436"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lastRenderedPageBreak/>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Γιατί;</w:t>
      </w:r>
    </w:p>
    <w:p w14:paraId="23A61437"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 xml:space="preserve">ΑΝΔΡΕΑΣ </w:t>
      </w:r>
      <w:r>
        <w:rPr>
          <w:rFonts w:eastAsia="Times New Roman" w:cs="Times New Roman"/>
          <w:b/>
          <w:szCs w:val="24"/>
        </w:rPr>
        <w:t>ΛΟΒΕΡΔΟΣ:</w:t>
      </w:r>
      <w:r>
        <w:rPr>
          <w:rFonts w:eastAsia="Times New Roman" w:cs="Times New Roman"/>
          <w:szCs w:val="24"/>
        </w:rPr>
        <w:t xml:space="preserve"> Έπρεπε να είχατε ανοίξει κατάλογο.</w:t>
      </w:r>
    </w:p>
    <w:p w14:paraId="23A61438"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ΝΙΚΟΛΑΟΣ ΞΥΔΑΚΗΣ:</w:t>
      </w:r>
      <w:r>
        <w:rPr>
          <w:rFonts w:eastAsia="Times New Roman" w:cs="Times New Roman"/>
          <w:szCs w:val="24"/>
        </w:rPr>
        <w:t xml:space="preserve"> </w:t>
      </w:r>
      <w:proofErr w:type="spellStart"/>
      <w:r>
        <w:rPr>
          <w:rFonts w:eastAsia="Times New Roman" w:cs="Times New Roman"/>
          <w:szCs w:val="24"/>
        </w:rPr>
        <w:t>Απερρίφθη</w:t>
      </w:r>
      <w:proofErr w:type="spellEnd"/>
      <w:r>
        <w:rPr>
          <w:rFonts w:eastAsia="Times New Roman" w:cs="Times New Roman"/>
          <w:szCs w:val="24"/>
        </w:rPr>
        <w:t xml:space="preserve"> αυτό.</w:t>
      </w:r>
    </w:p>
    <w:p w14:paraId="23A61439"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Σας παρακαλώ, ζητώντας δευτερολογία…</w:t>
      </w:r>
    </w:p>
    <w:p w14:paraId="23A6143A"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…θα σας διακόψω και θα σας πω για τον κ. </w:t>
      </w:r>
      <w:proofErr w:type="spellStart"/>
      <w:r>
        <w:rPr>
          <w:rFonts w:eastAsia="Times New Roman" w:cs="Times New Roman"/>
          <w:szCs w:val="24"/>
        </w:rPr>
        <w:t>Ξυδάκη</w:t>
      </w:r>
      <w:proofErr w:type="spellEnd"/>
      <w:r>
        <w:rPr>
          <w:rFonts w:eastAsia="Times New Roman" w:cs="Times New Roman"/>
          <w:szCs w:val="24"/>
        </w:rPr>
        <w:t>…</w:t>
      </w:r>
    </w:p>
    <w:p w14:paraId="23A6143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αφήσ</w:t>
      </w:r>
      <w:r>
        <w:rPr>
          <w:rFonts w:eastAsia="Times New Roman" w:cs="Times New Roman"/>
          <w:szCs w:val="24"/>
        </w:rPr>
        <w:t>τε με να ολοκληρώσω.</w:t>
      </w:r>
    </w:p>
    <w:p w14:paraId="23A6143C"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Εσείς είσθε νομικός. Εγώ δεν είμαι νομικός. Όμως, εγώ διαβάζω τον Κανονισμό…</w:t>
      </w:r>
    </w:p>
    <w:p w14:paraId="23A6143D"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Αφήστε με να τελειώσω τη φράση μου. Θα σας βοηθήσω.</w:t>
      </w:r>
    </w:p>
    <w:p w14:paraId="23A6143E"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Ο Κανονισμός λέει ότι νομοσχέδιο και προτάσεις νόμου του άρθρου 108, </w:t>
      </w:r>
      <w:r>
        <w:rPr>
          <w:rFonts w:eastAsia="Times New Roman" w:cs="Times New Roman"/>
          <w:szCs w:val="24"/>
        </w:rPr>
        <w:lastRenderedPageBreak/>
        <w:t>που έγιναν ομοφώνως δεκτά στην αρμόδια Διαρκή Επιτροπή, ψηφίζονται από τη Βουλή</w:t>
      </w:r>
      <w:r>
        <w:rPr>
          <w:rFonts w:eastAsia="Times New Roman" w:cs="Times New Roman"/>
          <w:szCs w:val="24"/>
        </w:rPr>
        <w:t>,</w:t>
      </w:r>
      <w:r>
        <w:rPr>
          <w:rFonts w:eastAsia="Times New Roman" w:cs="Times New Roman"/>
          <w:szCs w:val="24"/>
        </w:rPr>
        <w:t xml:space="preserve"> χωρίς συζήτηση. Άρα, πώς θα ανοίξει κατάλογος ομιλητών, όταν λέει χωρίς συζήτηση; </w:t>
      </w:r>
    </w:p>
    <w:p w14:paraId="23A6143F"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w:t>
      </w:r>
      <w:r>
        <w:rPr>
          <w:rFonts w:eastAsia="Times New Roman" w:cs="Times New Roman"/>
          <w:szCs w:val="24"/>
        </w:rPr>
        <w:t>ε Πρόεδρε, σας παρακαλώ!</w:t>
      </w:r>
    </w:p>
    <w:p w14:paraId="23A61440"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Πώς θα γίνει αυτό;</w:t>
      </w:r>
    </w:p>
    <w:p w14:paraId="23A61441"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επικαλούμαι την εμπειρία</w:t>
      </w:r>
      <w:r>
        <w:rPr>
          <w:rFonts w:eastAsia="Times New Roman" w:cs="Times New Roman"/>
          <w:szCs w:val="24"/>
        </w:rPr>
        <w:t>,</w:t>
      </w:r>
      <w:r>
        <w:rPr>
          <w:rFonts w:eastAsia="Times New Roman" w:cs="Times New Roman"/>
          <w:szCs w:val="24"/>
        </w:rPr>
        <w:t xml:space="preserve"> που συσσωρεύτηκε με την πρωτοβουλία του Προεδρείου επί τρία και πλέον χρόνια τώρα …</w:t>
      </w:r>
    </w:p>
    <w:p w14:paraId="23A61442"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Μα, το άρθρο 108…</w:t>
      </w:r>
    </w:p>
    <w:p w14:paraId="23A61443"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Πάμε με το άρθρο 108, στο οποίο παραπέμπει το άρθρο 112 του Κανονισμού, όταν κυρώνουμε κείμενα, όπως η σημερινή </w:t>
      </w:r>
      <w:r>
        <w:rPr>
          <w:rFonts w:eastAsia="Times New Roman" w:cs="Times New Roman"/>
          <w:szCs w:val="24"/>
        </w:rPr>
        <w:t>σ</w:t>
      </w:r>
      <w:r>
        <w:rPr>
          <w:rFonts w:eastAsia="Times New Roman" w:cs="Times New Roman"/>
          <w:szCs w:val="24"/>
        </w:rPr>
        <w:t xml:space="preserve">υμφωνία. Και επειδή έρχονται τροπολογίες, ακόμα και όταν έρχονται στην </w:t>
      </w:r>
      <w:r>
        <w:rPr>
          <w:rFonts w:eastAsia="Times New Roman" w:cs="Times New Roman"/>
          <w:szCs w:val="24"/>
        </w:rPr>
        <w:t>ε</w:t>
      </w:r>
      <w:r>
        <w:rPr>
          <w:rFonts w:eastAsia="Times New Roman" w:cs="Times New Roman"/>
          <w:szCs w:val="24"/>
        </w:rPr>
        <w:t>πιτροπή -εκεί ήταν η διαφωνία μα</w:t>
      </w:r>
      <w:r>
        <w:rPr>
          <w:rFonts w:eastAsia="Times New Roman" w:cs="Times New Roman"/>
          <w:szCs w:val="24"/>
        </w:rPr>
        <w:t xml:space="preserve">ς- και δεν αφορούν τη </w:t>
      </w:r>
      <w:r>
        <w:rPr>
          <w:rFonts w:eastAsia="Times New Roman" w:cs="Times New Roman"/>
          <w:szCs w:val="24"/>
        </w:rPr>
        <w:t>σ</w:t>
      </w:r>
      <w:r>
        <w:rPr>
          <w:rFonts w:eastAsia="Times New Roman" w:cs="Times New Roman"/>
          <w:szCs w:val="24"/>
        </w:rPr>
        <w:t>υμφωνία</w:t>
      </w:r>
      <w:r>
        <w:rPr>
          <w:rFonts w:eastAsia="Times New Roman" w:cs="Times New Roman"/>
          <w:szCs w:val="24"/>
        </w:rPr>
        <w:t>,</w:t>
      </w:r>
      <w:r>
        <w:rPr>
          <w:rFonts w:eastAsia="Times New Roman" w:cs="Times New Roman"/>
          <w:szCs w:val="24"/>
        </w:rPr>
        <w:t xml:space="preserve"> αλλά έτερα θέματα, τότε δίνεται ο λόγος στην Ολομέλεια, στους συναδέλφους και στα </w:t>
      </w:r>
      <w:r>
        <w:rPr>
          <w:rFonts w:eastAsia="Times New Roman" w:cs="Times New Roman"/>
          <w:szCs w:val="24"/>
        </w:rPr>
        <w:t>κ</w:t>
      </w:r>
      <w:r>
        <w:rPr>
          <w:rFonts w:eastAsia="Times New Roman" w:cs="Times New Roman"/>
          <w:szCs w:val="24"/>
        </w:rPr>
        <w:t>όμματα να τοποθετηθούν.</w:t>
      </w:r>
    </w:p>
    <w:p w14:paraId="23A61444"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lastRenderedPageBreak/>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Έχετε δίκιο.</w:t>
      </w:r>
    </w:p>
    <w:p w14:paraId="23A61445"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Ενόψει αυτής της πρακτικής, που αφορούσε και τροπο</w:t>
      </w:r>
      <w:r>
        <w:rPr>
          <w:rFonts w:eastAsia="Times New Roman" w:cs="Times New Roman"/>
          <w:szCs w:val="24"/>
        </w:rPr>
        <w:t>λογίες</w:t>
      </w:r>
      <w:r>
        <w:rPr>
          <w:rFonts w:eastAsia="Times New Roman" w:cs="Times New Roman"/>
          <w:szCs w:val="24"/>
        </w:rPr>
        <w:t>,</w:t>
      </w:r>
      <w:r>
        <w:rPr>
          <w:rFonts w:eastAsia="Times New Roman" w:cs="Times New Roman"/>
          <w:szCs w:val="24"/>
        </w:rPr>
        <w:t xml:space="preserve"> που κατατίθενται πρώτα στην Ολομέλεια και τροπολογίες</w:t>
      </w:r>
      <w:r>
        <w:rPr>
          <w:rFonts w:eastAsia="Times New Roman" w:cs="Times New Roman"/>
          <w:szCs w:val="24"/>
        </w:rPr>
        <w:t>,</w:t>
      </w:r>
      <w:r>
        <w:rPr>
          <w:rFonts w:eastAsia="Times New Roman" w:cs="Times New Roman"/>
          <w:szCs w:val="24"/>
        </w:rPr>
        <w:t xml:space="preserve"> που δέχονται στην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αλλά είναι άσχετες…</w:t>
      </w:r>
    </w:p>
    <w:p w14:paraId="23A61446"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Οι τροπολογίες κατατέθηκαν στην </w:t>
      </w:r>
      <w:r>
        <w:rPr>
          <w:rFonts w:eastAsia="Times New Roman" w:cs="Times New Roman"/>
          <w:szCs w:val="24"/>
        </w:rPr>
        <w:t>ε</w:t>
      </w:r>
      <w:r>
        <w:rPr>
          <w:rFonts w:eastAsia="Times New Roman" w:cs="Times New Roman"/>
          <w:szCs w:val="24"/>
        </w:rPr>
        <w:t>πιτροπή.</w:t>
      </w:r>
    </w:p>
    <w:p w14:paraId="23A61447"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αφήστε με να ολοκληρώσω.</w:t>
      </w:r>
    </w:p>
    <w:p w14:paraId="23A61448"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Τότε, </w:t>
      </w:r>
      <w:r>
        <w:rPr>
          <w:rFonts w:eastAsia="Times New Roman" w:cs="Times New Roman"/>
          <w:szCs w:val="24"/>
        </w:rPr>
        <w:t>κατοχυρώθηκε η πρακτική να …</w:t>
      </w:r>
    </w:p>
    <w:p w14:paraId="23A61449"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b/>
          <w:szCs w:val="24"/>
        </w:rPr>
        <w:t xml:space="preserve"> </w:t>
      </w:r>
      <w:r w:rsidRPr="00E14148">
        <w:rPr>
          <w:rFonts w:eastAsia="Times New Roman" w:cs="Times New Roman"/>
          <w:szCs w:val="24"/>
        </w:rPr>
        <w:t>Σ</w:t>
      </w:r>
      <w:r>
        <w:rPr>
          <w:rFonts w:eastAsia="Times New Roman" w:cs="Times New Roman"/>
          <w:szCs w:val="24"/>
        </w:rPr>
        <w:t xml:space="preserve">υζητήθηκαν στην </w:t>
      </w:r>
      <w:r>
        <w:rPr>
          <w:rFonts w:eastAsia="Times New Roman" w:cs="Times New Roman"/>
          <w:szCs w:val="24"/>
        </w:rPr>
        <w:t>επιτροπή</w:t>
      </w:r>
      <w:r>
        <w:rPr>
          <w:rFonts w:eastAsia="Times New Roman" w:cs="Times New Roman"/>
          <w:szCs w:val="24"/>
        </w:rPr>
        <w:t xml:space="preserve">. </w:t>
      </w:r>
    </w:p>
    <w:p w14:paraId="23A6144A"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έχει σημασία.</w:t>
      </w:r>
    </w:p>
    <w:p w14:paraId="23A6144B"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Πώς δεν έχει σημασία</w:t>
      </w:r>
      <w:r>
        <w:rPr>
          <w:rFonts w:eastAsia="Times New Roman" w:cs="Times New Roman"/>
          <w:szCs w:val="24"/>
        </w:rPr>
        <w:t>;</w:t>
      </w:r>
    </w:p>
    <w:p w14:paraId="23A6144C"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Είναι έτερα θέματα. Στην </w:t>
      </w:r>
      <w:r>
        <w:rPr>
          <w:rFonts w:eastAsia="Times New Roman" w:cs="Times New Roman"/>
          <w:szCs w:val="24"/>
        </w:rPr>
        <w:t xml:space="preserve">επιτροπή </w:t>
      </w:r>
      <w:r>
        <w:rPr>
          <w:rFonts w:eastAsia="Times New Roman" w:cs="Times New Roman"/>
          <w:szCs w:val="24"/>
        </w:rPr>
        <w:t>δεν συμμετέχουν ο</w:t>
      </w:r>
      <w:r>
        <w:rPr>
          <w:rFonts w:eastAsia="Times New Roman" w:cs="Times New Roman"/>
          <w:szCs w:val="24"/>
        </w:rPr>
        <w:t xml:space="preserve">ι τριακόσιοι. Εδώ ερχόμαστε οι τριακόσιοι. </w:t>
      </w:r>
    </w:p>
    <w:p w14:paraId="23A6144D"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Άρα, σας ζητώ</w:t>
      </w:r>
      <w:r>
        <w:rPr>
          <w:rFonts w:eastAsia="Times New Roman" w:cs="Times New Roman"/>
          <w:szCs w:val="24"/>
        </w:rPr>
        <w:t>,</w:t>
      </w:r>
      <w:r>
        <w:rPr>
          <w:rFonts w:eastAsia="Times New Roman" w:cs="Times New Roman"/>
          <w:szCs w:val="24"/>
        </w:rPr>
        <w:t xml:space="preserve"> ενόψει αυτής της πρακτικής</w:t>
      </w:r>
      <w:r>
        <w:rPr>
          <w:rFonts w:eastAsia="Times New Roman" w:cs="Times New Roman"/>
          <w:szCs w:val="24"/>
        </w:rPr>
        <w:t>,</w:t>
      </w:r>
      <w:r>
        <w:rPr>
          <w:rFonts w:eastAsia="Times New Roman" w:cs="Times New Roman"/>
          <w:szCs w:val="24"/>
        </w:rPr>
        <w:t xml:space="preserve"> τα δύο λεπτά της δευτερολογίας μου. Θέλω να απευθυνθώ στον κ. Αμανατίδη.</w:t>
      </w:r>
    </w:p>
    <w:p w14:paraId="23A6144E"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Κύριε Αμανατίδη, θέλετε να συνεχίσουμε έτσι, για να μην διαμ</w:t>
      </w:r>
      <w:r>
        <w:rPr>
          <w:rFonts w:eastAsia="Times New Roman" w:cs="Times New Roman"/>
          <w:szCs w:val="24"/>
        </w:rPr>
        <w:t>αρτύρεσθε μετά; Ο Κανονισμός είναι ξεκάθαρος. Εάν εσείς πείτε να τον εφαρμόσουμε, αν θέλετε, όπως έκανα με τον κ. Κουβέλη, δεν έχω αντίρρηση.</w:t>
      </w:r>
    </w:p>
    <w:p w14:paraId="23A6144F"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είναι πάνω σε κάτι που είπατε.</w:t>
      </w:r>
    </w:p>
    <w:p w14:paraId="23A61450"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Κύριε Αμανατίδη, δώστε μια λύση.</w:t>
      </w:r>
    </w:p>
    <w:p w14:paraId="23A61451" w14:textId="77777777" w:rsidR="002C273E" w:rsidRDefault="0061121E">
      <w:pPr>
        <w:spacing w:line="600" w:lineRule="auto"/>
        <w:jc w:val="both"/>
        <w:rPr>
          <w:rFonts w:eastAsia="Times New Roman" w:cs="Times New Roman"/>
          <w:szCs w:val="24"/>
        </w:rPr>
      </w:pPr>
      <w:r>
        <w:rPr>
          <w:rFonts w:eastAsia="Times New Roman" w:cs="Times New Roman"/>
          <w:b/>
          <w:szCs w:val="24"/>
        </w:rPr>
        <w:tab/>
        <w:t>ΙΩΑΝΝΗΣ ΑΜΑΝΑΤΙΔ</w:t>
      </w:r>
      <w:r>
        <w:rPr>
          <w:rFonts w:eastAsia="Times New Roman" w:cs="Times New Roman"/>
          <w:b/>
          <w:szCs w:val="24"/>
        </w:rPr>
        <w:t>ΗΣ (Υφυπουργός Εξωτερικών):</w:t>
      </w:r>
      <w:r>
        <w:rPr>
          <w:rFonts w:eastAsia="Times New Roman" w:cs="Times New Roman"/>
          <w:szCs w:val="24"/>
        </w:rPr>
        <w:t xml:space="preserve"> Τι μου ζητάτε; Να ανοίξω συζήτηση με τον κ. Λοβέρδο για θέματα άλλα; Δηλαδή, να πιάσουμε την Περιφέρεια Αττικής; Να πιάσουμε αυτά; Είναι δυνατόν; Ή αυτά εδώ;</w:t>
      </w:r>
    </w:p>
    <w:p w14:paraId="23A61452" w14:textId="77777777" w:rsidR="002C273E" w:rsidRDefault="0061121E">
      <w:pPr>
        <w:spacing w:line="600" w:lineRule="auto"/>
        <w:ind w:firstLine="720"/>
        <w:jc w:val="both"/>
        <w:rPr>
          <w:rFonts w:eastAsia="Times New Roman" w:cs="Times New Roman"/>
          <w:szCs w:val="24"/>
        </w:rPr>
      </w:pPr>
      <w:r w:rsidRPr="00E14148">
        <w:rPr>
          <w:rFonts w:eastAsia="Times New Roman" w:cs="Times New Roman"/>
          <w:b/>
          <w:szCs w:val="24"/>
        </w:rPr>
        <w:lastRenderedPageBreak/>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Ο Κανονισμός λέει…</w:t>
      </w:r>
    </w:p>
    <w:p w14:paraId="23A61453" w14:textId="77777777" w:rsidR="002C273E" w:rsidRDefault="0061121E">
      <w:pPr>
        <w:spacing w:line="600" w:lineRule="auto"/>
        <w:ind w:firstLine="720"/>
        <w:jc w:val="both"/>
        <w:rPr>
          <w:rFonts w:eastAsia="Times New Roman" w:cs="Times New Roman"/>
          <w:szCs w:val="24"/>
        </w:rPr>
      </w:pPr>
      <w:r w:rsidRPr="00E82A79">
        <w:rPr>
          <w:rFonts w:eastAsia="Times New Roman" w:cs="Times New Roman"/>
          <w:b/>
          <w:szCs w:val="24"/>
        </w:rPr>
        <w:t>ΙΩΑΝΝΗΣ ΑΜΑΝΑΤΙ</w:t>
      </w:r>
      <w:r w:rsidRPr="00E82A79">
        <w:rPr>
          <w:rFonts w:eastAsia="Times New Roman" w:cs="Times New Roman"/>
          <w:b/>
          <w:szCs w:val="24"/>
        </w:rPr>
        <w:t>ΔΗΣ (Υφυπουργός Εξωτερικών):</w:t>
      </w:r>
      <w:r w:rsidRPr="00E82A79">
        <w:rPr>
          <w:rFonts w:eastAsia="Times New Roman" w:cs="Times New Roman"/>
          <w:szCs w:val="24"/>
        </w:rPr>
        <w:t xml:space="preserve"> Κ</w:t>
      </w:r>
      <w:r>
        <w:rPr>
          <w:rFonts w:eastAsia="Times New Roman" w:cs="Times New Roman"/>
          <w:szCs w:val="24"/>
        </w:rPr>
        <w:t>ύριε Λοβέρδο, πολύ ευχαρίστως να βγούμε έξω να μιλήσουμε γι’ αυτά. Εδώ έχουμε μια συγκεκριμένη διαδικασία…</w:t>
      </w:r>
    </w:p>
    <w:p w14:paraId="23A61454"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έχουμε να πούμε τίποτα…</w:t>
      </w:r>
    </w:p>
    <w:p w14:paraId="23A61455"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Δεν μπορεί να ανοίξω συζήτηση.</w:t>
      </w:r>
    </w:p>
    <w:p w14:paraId="23A61456" w14:textId="77777777" w:rsidR="002C273E" w:rsidRDefault="0061121E">
      <w:pPr>
        <w:spacing w:line="600" w:lineRule="auto"/>
        <w:ind w:firstLine="720"/>
        <w:jc w:val="both"/>
        <w:rPr>
          <w:rFonts w:eastAsia="Times New Roman" w:cs="Times New Roman"/>
          <w:szCs w:val="24"/>
        </w:rPr>
      </w:pPr>
      <w:r w:rsidRPr="00E82A79">
        <w:rPr>
          <w:rFonts w:eastAsia="Times New Roman" w:cs="Times New Roman"/>
          <w:b/>
          <w:szCs w:val="24"/>
        </w:rPr>
        <w:t>ΙΩΑΝΝΗΣ ΑΜΑΝΑΤΙΔΗΣ (Υφυπουργός Εξωτερικών):</w:t>
      </w:r>
      <w:r>
        <w:rPr>
          <w:rFonts w:eastAsia="Times New Roman" w:cs="Times New Roman"/>
          <w:szCs w:val="24"/>
        </w:rPr>
        <w:t xml:space="preserve"> Σας απάντησα με ένα γενικό πολιτικό σχόλιο. Δεν έχω κάτι άλλο.</w:t>
      </w:r>
    </w:p>
    <w:p w14:paraId="23A61457"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σας ζητώ τον λόγο -και θα επιμείνω- για δύο λεπτά, ασκώντας τα καθήκοντά μου ως Κοινοβουλευτικ</w:t>
      </w:r>
      <w:r>
        <w:rPr>
          <w:rFonts w:eastAsia="Times New Roman" w:cs="Times New Roman"/>
          <w:szCs w:val="24"/>
        </w:rPr>
        <w:t>ού</w:t>
      </w:r>
      <w:r>
        <w:rPr>
          <w:rFonts w:eastAsia="Times New Roman" w:cs="Times New Roman"/>
          <w:szCs w:val="24"/>
        </w:rPr>
        <w:t xml:space="preserve"> Εκπ</w:t>
      </w:r>
      <w:r>
        <w:rPr>
          <w:rFonts w:eastAsia="Times New Roman" w:cs="Times New Roman"/>
          <w:szCs w:val="24"/>
        </w:rPr>
        <w:t>ροσώπου</w:t>
      </w:r>
      <w:r>
        <w:rPr>
          <w:rFonts w:eastAsia="Times New Roman" w:cs="Times New Roman"/>
          <w:szCs w:val="24"/>
        </w:rPr>
        <w:t xml:space="preserve"> και εισηγητής του κόμματός μου, για να δευτερολογήσω. Επικαλούμαι το άρθρο 112 και το άρθρο 108, όπως το διαμόρφωσε το Προεδρείο</w:t>
      </w:r>
      <w:r>
        <w:rPr>
          <w:rFonts w:eastAsia="Times New Roman" w:cs="Times New Roman"/>
          <w:szCs w:val="24"/>
        </w:rPr>
        <w:t>,</w:t>
      </w:r>
      <w:r>
        <w:rPr>
          <w:rFonts w:eastAsia="Times New Roman" w:cs="Times New Roman"/>
          <w:szCs w:val="24"/>
        </w:rPr>
        <w:t xml:space="preserve"> εδώ και τριάμισι χρόνια ως πρακτική.</w:t>
      </w:r>
    </w:p>
    <w:p w14:paraId="23A61458"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Πάρτε τον Κανονισμό και διαβάστε μου πού αναφέρει…</w:t>
      </w:r>
    </w:p>
    <w:p w14:paraId="23A61459"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Α</w:t>
      </w:r>
      <w:r>
        <w:rPr>
          <w:rFonts w:eastAsia="Times New Roman" w:cs="Times New Roman"/>
          <w:b/>
          <w:szCs w:val="24"/>
        </w:rPr>
        <w:t>ΝΔΡΕΑΣ ΛΟΒΕΡΔΟΣ:</w:t>
      </w:r>
      <w:r>
        <w:rPr>
          <w:rFonts w:eastAsia="Times New Roman" w:cs="Times New Roman"/>
          <w:szCs w:val="24"/>
        </w:rPr>
        <w:t xml:space="preserve"> Τον έχω μπροστά μου. Δεν έχω ανάγκη, κύριε Πρόεδρε. Τον έχω εδώ, γιατί το έχω επικαλεστεί πλειστάκις και το Προεδρείο έχει δώσει λύση εδώ και χρόνια.</w:t>
      </w:r>
    </w:p>
    <w:p w14:paraId="23A6145A"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Πού αναφέρει για δευτερολογία ο Κανονισμός;</w:t>
      </w:r>
    </w:p>
    <w:p w14:paraId="23A6145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w:t>
      </w:r>
      <w:r>
        <w:rPr>
          <w:rFonts w:eastAsia="Times New Roman" w:cs="Times New Roman"/>
          <w:b/>
          <w:szCs w:val="24"/>
        </w:rPr>
        <w:t>ΟΒΕΡΔΟΣ:</w:t>
      </w:r>
      <w:r>
        <w:rPr>
          <w:rFonts w:eastAsia="Times New Roman" w:cs="Times New Roman"/>
          <w:szCs w:val="24"/>
        </w:rPr>
        <w:t xml:space="preserve"> Δεν λέει για δευτερολογία. </w:t>
      </w:r>
    </w:p>
    <w:p w14:paraId="23A6145C"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Άρα σε τι αναφέρεται;</w:t>
      </w:r>
    </w:p>
    <w:p w14:paraId="23A6145D"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πρακτική που επικαλούμαι είναι πρακτική που προκύπτει από την Κυβέρνηση που καταθέτει τροπολογίες. </w:t>
      </w:r>
    </w:p>
    <w:p w14:paraId="23A6145E"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Μα, ζ</w:t>
      </w:r>
      <w:r>
        <w:rPr>
          <w:rFonts w:eastAsia="Times New Roman" w:cs="Times New Roman"/>
          <w:szCs w:val="24"/>
        </w:rPr>
        <w:t xml:space="preserve">ητάτε δευτερολογία. Αυτό δεν είναι πρακτική. </w:t>
      </w:r>
    </w:p>
    <w:p w14:paraId="23A6145F"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Βεβαίως, είναι. Δεν έχει τύχει εσείς να προεδρεύετε; Έχουν συνάδελφοί σας.</w:t>
      </w:r>
    </w:p>
    <w:p w14:paraId="23A61460"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lastRenderedPageBreak/>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Εάν ο κύριος Υπουργός θέλει να γίνει συζήτηση, όπως έγινε με τον κ. Κουβέλη, εγώ </w:t>
      </w:r>
      <w:r>
        <w:rPr>
          <w:rFonts w:eastAsia="Times New Roman" w:cs="Times New Roman"/>
          <w:szCs w:val="24"/>
        </w:rPr>
        <w:t>δεν έχω αντίρρηση.</w:t>
      </w:r>
    </w:p>
    <w:p w14:paraId="23A61461"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 εγώ δεν έχω πρόβλημα με τον Υπουργό. Είπε κάτι στην </w:t>
      </w:r>
      <w:proofErr w:type="spellStart"/>
      <w:r>
        <w:rPr>
          <w:rFonts w:eastAsia="Times New Roman" w:cs="Times New Roman"/>
          <w:szCs w:val="24"/>
        </w:rPr>
        <w:t>πρωτολογία</w:t>
      </w:r>
      <w:proofErr w:type="spellEnd"/>
      <w:r>
        <w:rPr>
          <w:rFonts w:eastAsia="Times New Roman" w:cs="Times New Roman"/>
          <w:szCs w:val="24"/>
        </w:rPr>
        <w:t xml:space="preserve"> του και θέλω να πάρω τον λόγο.</w:t>
      </w:r>
    </w:p>
    <w:p w14:paraId="23A61462"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Μα, δεν θέλει. Σας λέει ο άλλος «Κοινοβουλευτικός Εκπρόσωπος». Δεν μπορεί. Εγώ εφαρμό</w:t>
      </w:r>
      <w:r>
        <w:rPr>
          <w:rFonts w:eastAsia="Times New Roman" w:cs="Times New Roman"/>
          <w:szCs w:val="24"/>
        </w:rPr>
        <w:t>ζω τον Κανονισμό.</w:t>
      </w:r>
    </w:p>
    <w:p w14:paraId="23A61463"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μου στερήσετε τον λόγο;</w:t>
      </w:r>
    </w:p>
    <w:p w14:paraId="23A61464"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Κύριε Τζαβάρα, σας ρωτώ ως Κοινοβουλευτικό Εκπρόσωπο. Μπορώ να κάνω αυτό το πράγμα ως Πρόεδρος, ως Προεδρείο; </w:t>
      </w:r>
    </w:p>
    <w:p w14:paraId="23A61465"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Νομίζω όχι.</w:t>
      </w:r>
    </w:p>
    <w:p w14:paraId="23A61466"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w:t>
      </w:r>
      <w:r w:rsidRPr="00E14148">
        <w:rPr>
          <w:rFonts w:eastAsia="Times New Roman" w:cs="Times New Roman"/>
          <w:b/>
          <w:szCs w:val="24"/>
        </w:rPr>
        <w:t xml:space="preserve">(Δημήτριος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Σας ρωτώ ως νομικό.</w:t>
      </w:r>
    </w:p>
    <w:p w14:paraId="23A61467"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 λοιπόν, τι να σας πω; Όλη η Βουλή λέει «όχι».</w:t>
      </w:r>
    </w:p>
    <w:p w14:paraId="23A61468"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…έχουμε ενστάσεις…</w:t>
      </w:r>
    </w:p>
    <w:p w14:paraId="23A61469" w14:textId="77777777" w:rsidR="002C273E" w:rsidRDefault="0061121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3A6146A"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Το λέει όλη η Βουλή.</w:t>
      </w:r>
    </w:p>
    <w:p w14:paraId="23A6146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θα μου δώσετε τον λόγο;</w:t>
      </w:r>
    </w:p>
    <w:p w14:paraId="23A6146C"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Εγώ δεν μπορώ να σας δώσω τον λόγο. Το Κομμουνιστικό Κόμμα τι λέει; Να δώσω τον λόγο;</w:t>
      </w:r>
    </w:p>
    <w:p w14:paraId="23A6146D"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Ερωτάτε Κοινοβουλευτικούς Εκπροσώπους…</w:t>
      </w:r>
    </w:p>
    <w:p w14:paraId="23A6146E"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Κύριε Λοβέρδο, πρέπει να συμφωνήσουμε. Δεν γίνεται αλλιώς. </w:t>
      </w:r>
    </w:p>
    <w:p w14:paraId="23A6146F"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Μου αφαιρείτε τον λόγο ερωτώντας Κοινοβουλευτικούς Εκπροσώπους;</w:t>
      </w:r>
    </w:p>
    <w:p w14:paraId="23A61470"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Ποιον να ρωτήσουμε; Τα </w:t>
      </w:r>
      <w:r>
        <w:rPr>
          <w:rFonts w:eastAsia="Times New Roman" w:cs="Times New Roman"/>
          <w:szCs w:val="24"/>
        </w:rPr>
        <w:t>κ</w:t>
      </w:r>
      <w:r>
        <w:rPr>
          <w:rFonts w:eastAsia="Times New Roman" w:cs="Times New Roman"/>
          <w:szCs w:val="24"/>
        </w:rPr>
        <w:t xml:space="preserve">όμματα θα ρωτήσουμε. Η Κυβέρνηση σας λέει όχι, τα κόμματα λένε όχι. Οι </w:t>
      </w:r>
      <w:r>
        <w:rPr>
          <w:rFonts w:eastAsia="Times New Roman" w:cs="Times New Roman"/>
          <w:szCs w:val="24"/>
        </w:rPr>
        <w:t>υ</w:t>
      </w:r>
      <w:r>
        <w:rPr>
          <w:rFonts w:eastAsia="Times New Roman" w:cs="Times New Roman"/>
          <w:szCs w:val="24"/>
        </w:rPr>
        <w:t>πηρεσίες λένε όχι.</w:t>
      </w:r>
    </w:p>
    <w:p w14:paraId="23A61471"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Μου αφαιρείτε τον λόγο;</w:t>
      </w:r>
    </w:p>
    <w:p w14:paraId="23A61472"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Δεν σας αφαιρώ τον λόγο, αλλά δεν μπορεί να γίνει η συζήτηση. Αυτό σας εξηγώ.</w:t>
      </w:r>
    </w:p>
    <w:p w14:paraId="23A61473" w14:textId="77777777" w:rsidR="002C273E" w:rsidRDefault="0061121E">
      <w:pPr>
        <w:tabs>
          <w:tab w:val="left" w:pos="3642"/>
          <w:tab w:val="center" w:pos="4753"/>
          <w:tab w:val="left" w:pos="6214"/>
        </w:tabs>
        <w:spacing w:line="600" w:lineRule="auto"/>
        <w:ind w:firstLine="720"/>
        <w:jc w:val="center"/>
        <w:rPr>
          <w:rFonts w:eastAsia="Times New Roman" w:cs="Times New Roman"/>
          <w:szCs w:val="24"/>
        </w:rPr>
      </w:pPr>
      <w:r>
        <w:rPr>
          <w:rFonts w:eastAsia="Times New Roman" w:cs="Times New Roman"/>
          <w:szCs w:val="24"/>
        </w:rPr>
        <w:t xml:space="preserve">(Θόρυβος </w:t>
      </w:r>
      <w:r>
        <w:rPr>
          <w:rFonts w:eastAsia="Times New Roman" w:cs="Times New Roman"/>
          <w:szCs w:val="24"/>
        </w:rPr>
        <w:t>στην Αίθουσα)</w:t>
      </w:r>
    </w:p>
    <w:p w14:paraId="23A61474"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954DE2">
        <w:rPr>
          <w:rFonts w:eastAsia="Times New Roman" w:cs="Times New Roman"/>
          <w:b/>
          <w:szCs w:val="24"/>
        </w:rPr>
        <w:t>ΜΑΡΙΑ ΤΡΙΑΝΤΑΦΥΛ</w:t>
      </w:r>
      <w:r>
        <w:rPr>
          <w:rFonts w:eastAsia="Times New Roman" w:cs="Times New Roman"/>
          <w:b/>
          <w:szCs w:val="24"/>
        </w:rPr>
        <w:t>Λ</w:t>
      </w:r>
      <w:r w:rsidRPr="00954DE2">
        <w:rPr>
          <w:rFonts w:eastAsia="Times New Roman" w:cs="Times New Roman"/>
          <w:b/>
          <w:szCs w:val="24"/>
        </w:rPr>
        <w:t>ΟΥ:</w:t>
      </w:r>
      <w:r>
        <w:rPr>
          <w:rFonts w:eastAsia="Times New Roman" w:cs="Times New Roman"/>
          <w:szCs w:val="24"/>
        </w:rPr>
        <w:t xml:space="preserve"> Όχι με απόφαση του Σώματος, βάσει του Κανονισμού…</w:t>
      </w:r>
    </w:p>
    <w:p w14:paraId="23A61475"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Βλέπετε τι γίνεται. </w:t>
      </w:r>
    </w:p>
    <w:p w14:paraId="23A61476"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Σας παρακαλώ, κύριοι συνάδελφοι. Τι θέλετε να πείτε; Αν θέλετε να πείτε αυτά που λέει το Προεδρείο, εντάξει. Αυτά </w:t>
      </w:r>
      <w:r>
        <w:rPr>
          <w:rFonts w:eastAsia="Times New Roman" w:cs="Times New Roman"/>
          <w:szCs w:val="24"/>
        </w:rPr>
        <w:t>λέει ο Κανονισμός. Αν, όμως, θέλετε κάτι άλλο, είναι θέμα δικό σας.</w:t>
      </w:r>
    </w:p>
    <w:p w14:paraId="23A61477"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Θα κλείσει ο Υπουργός;</w:t>
      </w:r>
    </w:p>
    <w:p w14:paraId="23A61478"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Ναι, ο Υπουργός θα κλείσει.</w:t>
      </w:r>
    </w:p>
    <w:p w14:paraId="23A61479"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(ΣΤ΄ Αντιπρόεδρος της Βουλής):</w:t>
      </w:r>
      <w:r>
        <w:rPr>
          <w:rFonts w:eastAsia="Times New Roman" w:cs="Times New Roman"/>
          <w:szCs w:val="24"/>
        </w:rPr>
        <w:t xml:space="preserve"> Ωραία, να κλείσει ο Υπουργός και να μπούμε στην ψηφοφορία.</w:t>
      </w:r>
    </w:p>
    <w:p w14:paraId="23A6147A" w14:textId="77777777" w:rsidR="002C273E" w:rsidRDefault="0061121E">
      <w:pPr>
        <w:tabs>
          <w:tab w:val="left" w:pos="3642"/>
          <w:tab w:val="center" w:pos="4753"/>
          <w:tab w:val="left" w:pos="6214"/>
        </w:tabs>
        <w:spacing w:line="600" w:lineRule="auto"/>
        <w:ind w:firstLine="720"/>
        <w:jc w:val="both"/>
        <w:rPr>
          <w:rFonts w:eastAsia="Times New Roman" w:cs="Times New Roman"/>
          <w:szCs w:val="24"/>
        </w:rPr>
      </w:pPr>
      <w:r w:rsidRPr="00E14148">
        <w:rPr>
          <w:rFonts w:eastAsia="Times New Roman" w:cs="Times New Roman"/>
          <w:b/>
          <w:szCs w:val="24"/>
        </w:rPr>
        <w:t xml:space="preserve">ΠΡΟΕΔΡΕΥΩΝ (Δημήτριος </w:t>
      </w:r>
      <w:proofErr w:type="spellStart"/>
      <w:r w:rsidRPr="00E14148">
        <w:rPr>
          <w:rFonts w:eastAsia="Times New Roman" w:cs="Times New Roman"/>
          <w:b/>
          <w:szCs w:val="24"/>
        </w:rPr>
        <w:t>Κρεμαστινός</w:t>
      </w:r>
      <w:proofErr w:type="spellEnd"/>
      <w:r w:rsidRPr="00E14148">
        <w:rPr>
          <w:rFonts w:eastAsia="Times New Roman" w:cs="Times New Roman"/>
          <w:b/>
          <w:szCs w:val="24"/>
        </w:rPr>
        <w:t>):</w:t>
      </w:r>
      <w:r>
        <w:rPr>
          <w:rFonts w:eastAsia="Times New Roman" w:cs="Times New Roman"/>
          <w:szCs w:val="24"/>
        </w:rPr>
        <w:t xml:space="preserve"> Ορίστε, κύριε Λοβέρδο. Δεν μπορώ να το κάνω. Δεν το καταλαβαίνετε; Δεν εξαρτάται από μένα.</w:t>
      </w:r>
    </w:p>
    <w:p w14:paraId="23A6147B" w14:textId="77777777" w:rsidR="002C273E" w:rsidRDefault="0061121E">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σας παρακαλώ, θέλω να επαναλάβω τα ε</w:t>
      </w:r>
      <w:r>
        <w:rPr>
          <w:rFonts w:eastAsia="Times New Roman" w:cs="Times New Roman"/>
          <w:szCs w:val="24"/>
        </w:rPr>
        <w:t>πιχειρήματά μου και θέλω την απάντησή σας.</w:t>
      </w:r>
    </w:p>
    <w:p w14:paraId="23A6147C"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Η απάντησή μου είναι ότι ο Κανονισμός προβλέπει αυτά. Ρώτησα τα </w:t>
      </w:r>
      <w:r>
        <w:rPr>
          <w:rFonts w:eastAsia="Times New Roman" w:cs="Times New Roman"/>
          <w:szCs w:val="24"/>
        </w:rPr>
        <w:t>κ</w:t>
      </w:r>
      <w:r>
        <w:rPr>
          <w:rFonts w:eastAsia="Times New Roman" w:cs="Times New Roman"/>
          <w:szCs w:val="24"/>
        </w:rPr>
        <w:t xml:space="preserve">όμματα ποια είναι η γνώμη τους, ρώτησα την Κυβέρνηση και μου λένε όλοι «όχι». Τι θέλετε να κάνω εγώ; </w:t>
      </w:r>
    </w:p>
    <w:p w14:paraId="23A6147D" w14:textId="77777777" w:rsidR="002C273E" w:rsidRDefault="0061121E">
      <w:pPr>
        <w:spacing w:line="600" w:lineRule="auto"/>
        <w:ind w:firstLine="720"/>
        <w:jc w:val="both"/>
        <w:rPr>
          <w:rFonts w:eastAsia="Times New Roman" w:cs="Times New Roman"/>
          <w:szCs w:val="24"/>
        </w:rPr>
      </w:pPr>
      <w:r w:rsidRPr="0009140B">
        <w:rPr>
          <w:rFonts w:eastAsia="Times New Roman" w:cs="Times New Roman"/>
          <w:b/>
          <w:szCs w:val="24"/>
        </w:rPr>
        <w:t>ΑΝΔΡΕΑΣ ΛΟ</w:t>
      </w:r>
      <w:r w:rsidRPr="0009140B">
        <w:rPr>
          <w:rFonts w:eastAsia="Times New Roman" w:cs="Times New Roman"/>
          <w:b/>
          <w:szCs w:val="24"/>
        </w:rPr>
        <w:t>ΒΕΡΔΟΣ:</w:t>
      </w:r>
      <w:r>
        <w:rPr>
          <w:rFonts w:eastAsia="Times New Roman" w:cs="Times New Roman"/>
          <w:szCs w:val="24"/>
        </w:rPr>
        <w:t xml:space="preserve"> Δεν μπορώ να ομιλώ εις </w:t>
      </w:r>
      <w:proofErr w:type="spellStart"/>
      <w:r>
        <w:rPr>
          <w:rFonts w:eastAsia="Times New Roman" w:cs="Times New Roman"/>
          <w:szCs w:val="24"/>
        </w:rPr>
        <w:t>ώτα</w:t>
      </w:r>
      <w:proofErr w:type="spellEnd"/>
      <w:r>
        <w:rPr>
          <w:rFonts w:eastAsia="Times New Roman" w:cs="Times New Roman"/>
          <w:szCs w:val="24"/>
        </w:rPr>
        <w:t xml:space="preserve"> μη ακουόντων.</w:t>
      </w:r>
    </w:p>
    <w:p w14:paraId="23A6147E"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Τι θέλετε να κάνω εγώ; </w:t>
      </w:r>
    </w:p>
    <w:p w14:paraId="23A6147F"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Ορίστε, ο κ. Τζαβάρας…</w:t>
      </w:r>
    </w:p>
    <w:p w14:paraId="23A61480" w14:textId="77777777" w:rsidR="002C273E" w:rsidRDefault="0061121E">
      <w:pPr>
        <w:spacing w:line="600" w:lineRule="auto"/>
        <w:ind w:firstLine="720"/>
        <w:jc w:val="both"/>
        <w:rPr>
          <w:rFonts w:eastAsia="Times New Roman" w:cs="Times New Roman"/>
          <w:szCs w:val="24"/>
        </w:rPr>
      </w:pPr>
      <w:r w:rsidRPr="0009140B">
        <w:rPr>
          <w:rFonts w:eastAsia="Times New Roman" w:cs="Times New Roman"/>
          <w:b/>
          <w:szCs w:val="24"/>
        </w:rPr>
        <w:lastRenderedPageBreak/>
        <w:t>ΑΝΔΡΕΑΣ ΛΟΒΕΡΔΟΣ:</w:t>
      </w:r>
      <w:r>
        <w:rPr>
          <w:rFonts w:eastAsia="Times New Roman" w:cs="Times New Roman"/>
          <w:szCs w:val="24"/>
        </w:rPr>
        <w:t xml:space="preserve"> Θέλω να επαναλάβω τα επιχειρήματά μου. Πάρτε πρωτοβουλία να μου δώσετε τον λόγο να σας πω.</w:t>
      </w:r>
    </w:p>
    <w:p w14:paraId="23A61481" w14:textId="77777777" w:rsidR="002C273E" w:rsidRDefault="0061121E">
      <w:pPr>
        <w:spacing w:line="600" w:lineRule="auto"/>
        <w:ind w:firstLine="720"/>
        <w:jc w:val="both"/>
        <w:rPr>
          <w:rFonts w:eastAsia="Times New Roman"/>
          <w:bCs/>
        </w:rPr>
      </w:pPr>
      <w:r w:rsidRPr="007F6C6B">
        <w:rPr>
          <w:rFonts w:eastAsia="Times New Roman"/>
          <w:b/>
          <w:bCs/>
        </w:rPr>
        <w:t>ΠΡΟΕΔΡΕΥΩΝ (Δημ</w:t>
      </w:r>
      <w:r w:rsidRPr="007F6C6B">
        <w:rPr>
          <w:rFonts w:eastAsia="Times New Roman"/>
          <w:b/>
          <w:bCs/>
        </w:rPr>
        <w:t xml:space="preserve">ήτριος </w:t>
      </w:r>
      <w:proofErr w:type="spellStart"/>
      <w:r w:rsidRPr="007F6C6B">
        <w:rPr>
          <w:rFonts w:eastAsia="Times New Roman"/>
          <w:b/>
          <w:bCs/>
        </w:rPr>
        <w:t>Κρεμαστινός</w:t>
      </w:r>
      <w:proofErr w:type="spellEnd"/>
      <w:r w:rsidRPr="007F6C6B">
        <w:rPr>
          <w:rFonts w:eastAsia="Times New Roman"/>
          <w:b/>
          <w:bCs/>
        </w:rPr>
        <w:t>):</w:t>
      </w:r>
      <w:r>
        <w:rPr>
          <w:rFonts w:eastAsia="Times New Roman"/>
          <w:b/>
          <w:bCs/>
        </w:rPr>
        <w:t xml:space="preserve"> </w:t>
      </w:r>
      <w:r>
        <w:rPr>
          <w:rFonts w:eastAsia="Times New Roman"/>
          <w:bCs/>
        </w:rPr>
        <w:t>Να σας δώσω για ένα λεπτό τον λόγο επί προσωπικού.</w:t>
      </w:r>
    </w:p>
    <w:p w14:paraId="23A61482" w14:textId="77777777" w:rsidR="002C273E" w:rsidRDefault="0061121E">
      <w:pPr>
        <w:spacing w:line="600" w:lineRule="auto"/>
        <w:ind w:firstLine="720"/>
        <w:jc w:val="center"/>
        <w:rPr>
          <w:rFonts w:eastAsia="Times New Roman"/>
          <w:bCs/>
        </w:rPr>
      </w:pPr>
      <w:r w:rsidRPr="00115525">
        <w:rPr>
          <w:rFonts w:eastAsia="Times New Roman"/>
          <w:bCs/>
        </w:rPr>
        <w:t>(Θόρυβος στην Αίθουσα)</w:t>
      </w:r>
    </w:p>
    <w:p w14:paraId="23A61483" w14:textId="77777777" w:rsidR="002C273E" w:rsidRDefault="0061121E">
      <w:pPr>
        <w:spacing w:line="600" w:lineRule="auto"/>
        <w:ind w:firstLine="720"/>
        <w:jc w:val="both"/>
        <w:rPr>
          <w:rFonts w:eastAsia="Times New Roman"/>
          <w:bCs/>
        </w:rPr>
      </w:pPr>
      <w:r>
        <w:rPr>
          <w:rFonts w:eastAsia="Times New Roman"/>
          <w:bCs/>
        </w:rPr>
        <w:t xml:space="preserve">Όλοι φωνάζουν, κύριε Λοβέρδο. Σας παρακαλώ! Βλέπετε, μη δημιουργείτε προβλήματα. Βλέπετε ότι κανένας δεν θέλει. </w:t>
      </w:r>
    </w:p>
    <w:p w14:paraId="23A61484" w14:textId="77777777" w:rsidR="002C273E" w:rsidRDefault="0061121E">
      <w:pPr>
        <w:spacing w:line="600" w:lineRule="auto"/>
        <w:ind w:firstLine="720"/>
        <w:jc w:val="both"/>
        <w:rPr>
          <w:rFonts w:eastAsia="Times New Roman" w:cs="Times New Roman"/>
          <w:szCs w:val="24"/>
        </w:rPr>
      </w:pPr>
      <w:r>
        <w:rPr>
          <w:rFonts w:eastAsia="Times New Roman"/>
          <w:b/>
          <w:bCs/>
        </w:rPr>
        <w:t>ΜΑΡΙΑ ΤΡΙΑΝΤΑΦΥΛΛΟΥ:</w:t>
      </w:r>
      <w:r>
        <w:rPr>
          <w:rFonts w:eastAsia="Times New Roman" w:cs="Times New Roman"/>
          <w:szCs w:val="24"/>
        </w:rPr>
        <w:t xml:space="preserve"> Συγγνώμη, κύριε Πρόεδρε, δεν είναι έτσι. Έχει δίκιο ο κ. Λοβέρδος. Να αναλάβετε την ευθύνη της υλοποίησης του Κανονισμού. Συγγνώμη που επεμβαίνω. Αν ο Κανονισμός δεν το επιτρέπει, διότι, όπως παραδέχθηκε και ο κ. Λοβέρδος, δεν υπάρχει η λέξη «δευτερολογία</w:t>
      </w:r>
      <w:r>
        <w:rPr>
          <w:rFonts w:eastAsia="Times New Roman" w:cs="Times New Roman"/>
          <w:szCs w:val="24"/>
        </w:rPr>
        <w:t>»…</w:t>
      </w:r>
    </w:p>
    <w:p w14:paraId="23A61485"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Ευχαριστούμε πολύ.</w:t>
      </w:r>
    </w:p>
    <w:p w14:paraId="23A61486"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23A61487" w14:textId="77777777" w:rsidR="002C273E" w:rsidRDefault="0061121E">
      <w:pPr>
        <w:spacing w:line="600" w:lineRule="auto"/>
        <w:ind w:firstLine="720"/>
        <w:jc w:val="both"/>
        <w:rPr>
          <w:rFonts w:eastAsia="Times New Roman" w:cs="Times New Roman"/>
          <w:szCs w:val="24"/>
        </w:rPr>
      </w:pPr>
      <w:r w:rsidRPr="0009140B">
        <w:rPr>
          <w:rFonts w:eastAsia="Times New Roman" w:cs="Times New Roman"/>
          <w:b/>
          <w:szCs w:val="24"/>
        </w:rPr>
        <w:lastRenderedPageBreak/>
        <w:t>ΑΝΔΡΕΑΣ ΛΟΒΕΡΔΟΣ:</w:t>
      </w:r>
      <w:r>
        <w:rPr>
          <w:rFonts w:eastAsia="Times New Roman" w:cs="Times New Roman"/>
          <w:szCs w:val="24"/>
        </w:rPr>
        <w:t xml:space="preserve"> Είναι απαράδεκτο αυτό που κάνετε, κύριε Πρόεδρε. </w:t>
      </w:r>
    </w:p>
    <w:p w14:paraId="23A61488"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Μα, τι κάνω, κύριε Λοβέρδο; Όλη η Βουλή το λέει, σας παρακαλώ</w:t>
      </w:r>
      <w:r>
        <w:rPr>
          <w:rFonts w:eastAsia="Times New Roman" w:cs="Times New Roman"/>
          <w:szCs w:val="24"/>
        </w:rPr>
        <w:t xml:space="preserve">. </w:t>
      </w:r>
    </w:p>
    <w:p w14:paraId="23A61489" w14:textId="77777777" w:rsidR="002C273E" w:rsidRDefault="0061121E">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Είναι απαράδεκτη η πρακτική σας. Παραβιάζετε μια πρακτική ετών και δεν θα αλλάξετε αυτά που έχουν κατοχυρωθεί στην πράξη επί χρόνια. </w:t>
      </w:r>
    </w:p>
    <w:p w14:paraId="23A6148A"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Σας παρακαλώ. Μόνος σας είστε αυτή τη στιγμή. Δεν υπάρχει κανένας</w:t>
      </w:r>
      <w:r>
        <w:rPr>
          <w:rFonts w:eastAsia="Times New Roman" w:cs="Times New Roman"/>
          <w:szCs w:val="24"/>
        </w:rPr>
        <w:t xml:space="preserve">. Τι να κάνουμε δηλαδή; </w:t>
      </w:r>
    </w:p>
    <w:p w14:paraId="23A6148B" w14:textId="77777777" w:rsidR="002C273E" w:rsidRDefault="0061121E">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Κάνετε λάθος, κύριε Πρόεδρε. </w:t>
      </w:r>
    </w:p>
    <w:p w14:paraId="23A6148C"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Όλα τα </w:t>
      </w:r>
      <w:r>
        <w:rPr>
          <w:rFonts w:eastAsia="Times New Roman" w:cs="Times New Roman"/>
          <w:szCs w:val="24"/>
        </w:rPr>
        <w:t>κ</w:t>
      </w:r>
      <w:r>
        <w:rPr>
          <w:rFonts w:eastAsia="Times New Roman" w:cs="Times New Roman"/>
          <w:szCs w:val="24"/>
        </w:rPr>
        <w:t xml:space="preserve">όμματα εκφράζουν την Ολομέλεια. </w:t>
      </w:r>
    </w:p>
    <w:p w14:paraId="23A6148D" w14:textId="77777777" w:rsidR="002C273E" w:rsidRDefault="0061121E">
      <w:pPr>
        <w:spacing w:line="600" w:lineRule="auto"/>
        <w:ind w:firstLine="720"/>
        <w:jc w:val="both"/>
        <w:rPr>
          <w:rFonts w:eastAsia="Times New Roman" w:cs="Times New Roman"/>
          <w:szCs w:val="24"/>
        </w:rPr>
      </w:pPr>
      <w:r w:rsidRPr="0009140B">
        <w:rPr>
          <w:rFonts w:eastAsia="Times New Roman" w:cs="Times New Roman"/>
          <w:b/>
          <w:szCs w:val="24"/>
        </w:rPr>
        <w:t>ΑΝΔΡΕΑΣ ΛΟΒΕΡΔΟΣ:</w:t>
      </w:r>
      <w:r>
        <w:rPr>
          <w:rFonts w:eastAsia="Times New Roman" w:cs="Times New Roman"/>
          <w:szCs w:val="24"/>
        </w:rPr>
        <w:t xml:space="preserve"> Κάνετε λάθος!</w:t>
      </w:r>
    </w:p>
    <w:p w14:paraId="23A6148E" w14:textId="77777777" w:rsidR="002C273E" w:rsidRDefault="0061121E">
      <w:pPr>
        <w:spacing w:line="600" w:lineRule="auto"/>
        <w:ind w:firstLine="720"/>
        <w:jc w:val="both"/>
        <w:rPr>
          <w:rFonts w:eastAsia="Times New Roman" w:cs="Times New Roman"/>
          <w:szCs w:val="24"/>
        </w:rPr>
      </w:pPr>
      <w:r w:rsidRPr="008456B4">
        <w:rPr>
          <w:rFonts w:eastAsia="Times New Roman"/>
          <w:b/>
          <w:bCs/>
        </w:rPr>
        <w:t xml:space="preserve">ΠΡΟΕΔΡΕΥΩΝ (Δημήτριος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Ε, κάνω λάθος, τι να κάνω! </w:t>
      </w:r>
    </w:p>
    <w:p w14:paraId="23A6148F"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Παρακαλώ, </w:t>
      </w:r>
      <w:r>
        <w:rPr>
          <w:rFonts w:eastAsia="Times New Roman" w:cs="Times New Roman"/>
          <w:szCs w:val="24"/>
        </w:rPr>
        <w:t>κύριε Υπουργέ, έχετε τον λόγο.</w:t>
      </w:r>
    </w:p>
    <w:p w14:paraId="23A61490" w14:textId="77777777" w:rsidR="002C273E" w:rsidRDefault="0061121E">
      <w:pPr>
        <w:spacing w:line="600" w:lineRule="auto"/>
        <w:ind w:firstLine="720"/>
        <w:jc w:val="both"/>
        <w:rPr>
          <w:rFonts w:eastAsia="Times New Roman" w:cs="Times New Roman"/>
          <w:szCs w:val="24"/>
        </w:rPr>
      </w:pPr>
      <w:r w:rsidRPr="00250E74">
        <w:rPr>
          <w:rFonts w:eastAsia="Times New Roman" w:cs="Times New Roman"/>
          <w:b/>
          <w:szCs w:val="24"/>
        </w:rPr>
        <w:lastRenderedPageBreak/>
        <w:t>ΙΩΑΝΝΗΣ ΑΜΑΝΑΤΙΔΗΣ (Υφυπουργός Εξωτερικών):</w:t>
      </w:r>
      <w:r>
        <w:rPr>
          <w:rFonts w:eastAsia="Times New Roman" w:cs="Times New Roman"/>
          <w:szCs w:val="24"/>
        </w:rPr>
        <w:t xml:space="preserve"> Ευχαριστώ, κύριε Πρόεδρε. </w:t>
      </w:r>
    </w:p>
    <w:p w14:paraId="23A61491"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Πάντως, απευθυνόμενος στον κ. </w:t>
      </w:r>
      <w:proofErr w:type="spellStart"/>
      <w:r>
        <w:rPr>
          <w:rFonts w:eastAsia="Times New Roman" w:cs="Times New Roman"/>
          <w:szCs w:val="24"/>
        </w:rPr>
        <w:t>Λαμπρούλη</w:t>
      </w:r>
      <w:proofErr w:type="spellEnd"/>
      <w:r>
        <w:rPr>
          <w:rFonts w:eastAsia="Times New Roman" w:cs="Times New Roman"/>
          <w:szCs w:val="24"/>
        </w:rPr>
        <w:t>, θα ήθελα να πω ότι όλα αυτά δεν τα κάνει η συγκεκριμένη κύρωση. Δικαιολογήσατε από εδώ και μετά</w:t>
      </w:r>
      <w:r w:rsidRPr="008727A7">
        <w:rPr>
          <w:rFonts w:eastAsia="Times New Roman" w:cs="Times New Roman"/>
          <w:szCs w:val="24"/>
        </w:rPr>
        <w:t>.</w:t>
      </w:r>
      <w:r>
        <w:rPr>
          <w:rFonts w:eastAsia="Times New Roman" w:cs="Times New Roman"/>
          <w:szCs w:val="24"/>
        </w:rPr>
        <w:t xml:space="preserve"> Ό,τι έχει σχέση </w:t>
      </w:r>
      <w:r>
        <w:rPr>
          <w:rFonts w:eastAsia="Times New Roman" w:cs="Times New Roman"/>
          <w:szCs w:val="24"/>
        </w:rPr>
        <w:t>με το Ισραήλ θα πρέπει να είναι αρνητικό; Εδώ μιλάμε για μια κύρωση η οποία δίνει τα δικαιώματα των προστατευμένων</w:t>
      </w:r>
      <w:r w:rsidRPr="008727A7">
        <w:rPr>
          <w:rFonts w:eastAsia="Times New Roman" w:cs="Times New Roman"/>
          <w:szCs w:val="24"/>
        </w:rPr>
        <w:t xml:space="preserve"> </w:t>
      </w:r>
      <w:r>
        <w:rPr>
          <w:rFonts w:eastAsia="Times New Roman" w:cs="Times New Roman"/>
          <w:szCs w:val="24"/>
        </w:rPr>
        <w:t xml:space="preserve">μελών. Με την πολιτική σας στάση, αν κατάλαβα σωστά, εκφράζετε τη γνώμη σας, που αφορά τα μέλη και της δικής μας διπλωματικής αποστολής στην </w:t>
      </w:r>
      <w:r>
        <w:rPr>
          <w:rFonts w:eastAsia="Times New Roman" w:cs="Times New Roman"/>
          <w:szCs w:val="24"/>
        </w:rPr>
        <w:t xml:space="preserve">απέναντι μεριά και είναι για συγκεκριμένα θέματα που τους δίνει τη δυνατότητα να εργαστούν, για να μπορέσουν να ζήσουν εκεί. </w:t>
      </w:r>
    </w:p>
    <w:p w14:paraId="23A61492"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Καταλαβαίνω την ευκαιρία της γενικότερης πολιτικής τοποθέτησης. Η Κυβέρνηση έχει εκφρασθεί και για τα θέματα αυτά. Ωστόσο η πολιτι</w:t>
      </w:r>
      <w:r>
        <w:rPr>
          <w:rFonts w:eastAsia="Times New Roman" w:cs="Times New Roman"/>
          <w:szCs w:val="24"/>
        </w:rPr>
        <w:t xml:space="preserve">κή μας συνολικά είναι στρατηγικά στην ευρύτερη περιοχή η δημιουργία σχημάτων σταθερότητας, έτσι ώστε η οποιαδήποτε προσπάθεια αποσταθεροποίησης από δυνάμεις οι οποίες θα το προσπαθήσουν ή το προσπαθούν να μην ευοδωθεί. </w:t>
      </w:r>
    </w:p>
    <w:p w14:paraId="23A61493"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lastRenderedPageBreak/>
        <w:t>Για παράδειγμα, πέρα από τις τριμερε</w:t>
      </w:r>
      <w:r>
        <w:rPr>
          <w:rFonts w:eastAsia="Times New Roman" w:cs="Times New Roman"/>
          <w:szCs w:val="24"/>
        </w:rPr>
        <w:t xml:space="preserve">ίς που ανέφερα στην </w:t>
      </w:r>
      <w:r>
        <w:rPr>
          <w:rFonts w:eastAsia="Times New Roman" w:cs="Times New Roman"/>
          <w:szCs w:val="24"/>
        </w:rPr>
        <w:t>ε</w:t>
      </w:r>
      <w:r>
        <w:rPr>
          <w:rFonts w:eastAsia="Times New Roman" w:cs="Times New Roman"/>
          <w:szCs w:val="24"/>
        </w:rPr>
        <w:t>πιτροπή -υπάρχει η τριμερής Ελλάδας</w:t>
      </w:r>
      <w:r>
        <w:rPr>
          <w:rFonts w:eastAsia="Times New Roman" w:cs="Times New Roman"/>
          <w:szCs w:val="24"/>
        </w:rPr>
        <w:t xml:space="preserve"> – </w:t>
      </w:r>
      <w:r>
        <w:rPr>
          <w:rFonts w:eastAsia="Times New Roman" w:cs="Times New Roman"/>
          <w:szCs w:val="24"/>
        </w:rPr>
        <w:t>Κύπρου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Ισραήλ, η τριμερής Ελλάδας</w:t>
      </w:r>
      <w:r>
        <w:rPr>
          <w:rFonts w:eastAsia="Times New Roman" w:cs="Times New Roman"/>
          <w:szCs w:val="24"/>
        </w:rPr>
        <w:t xml:space="preserve"> – </w:t>
      </w:r>
      <w:r>
        <w:rPr>
          <w:rFonts w:eastAsia="Times New Roman" w:cs="Times New Roman"/>
          <w:szCs w:val="24"/>
        </w:rPr>
        <w:t>Κύπρου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Παλαιστίνης, με το Λίβανο επίσης, με την Αίγυπτο, επίσης, με την Ιορδανία, επίσης- είναι αυτή η πολιτική της δημιουργίας τριγώνων σταθερότητας, η οποία –</w:t>
      </w:r>
      <w:proofErr w:type="spellStart"/>
      <w:r>
        <w:rPr>
          <w:rFonts w:eastAsia="Times New Roman" w:cs="Times New Roman"/>
          <w:szCs w:val="24"/>
        </w:rPr>
        <w:t>ξανατονίζω</w:t>
      </w:r>
      <w:proofErr w:type="spellEnd"/>
      <w:r>
        <w:rPr>
          <w:rFonts w:eastAsia="Times New Roman" w:cs="Times New Roman"/>
          <w:szCs w:val="24"/>
        </w:rPr>
        <w:t xml:space="preserve">- δεν επιτρέπει σε προσπάθειες αποσταθεροποίησης να ευοδωθούν. </w:t>
      </w:r>
    </w:p>
    <w:p w14:paraId="23A61494"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Οι διευκρινίσεις τις οποίες έ</w:t>
      </w:r>
      <w:r>
        <w:rPr>
          <w:rFonts w:eastAsia="Times New Roman" w:cs="Times New Roman"/>
          <w:szCs w:val="24"/>
        </w:rPr>
        <w:t xml:space="preserve">χω δώσει σε σχέση με τα άρθρα είναι γιατί ακριβώς αυτή είναι η Σύμβαση της Βιέννης, κύριε </w:t>
      </w:r>
      <w:proofErr w:type="spellStart"/>
      <w:r>
        <w:rPr>
          <w:rFonts w:eastAsia="Times New Roman" w:cs="Times New Roman"/>
          <w:szCs w:val="24"/>
        </w:rPr>
        <w:t>Λαμπρούλη</w:t>
      </w:r>
      <w:proofErr w:type="spellEnd"/>
      <w:r>
        <w:rPr>
          <w:rFonts w:eastAsia="Times New Roman" w:cs="Times New Roman"/>
          <w:szCs w:val="24"/>
        </w:rPr>
        <w:t xml:space="preserve">. Δεν προβλέπεται κάτι άλλο. Δηλαδή η Σύμβαση της Βιέννης του 1961 και ό,τι υπάρχει στη </w:t>
      </w:r>
      <w:r>
        <w:rPr>
          <w:rFonts w:eastAsia="Times New Roman" w:cs="Times New Roman"/>
          <w:szCs w:val="24"/>
        </w:rPr>
        <w:t>σ</w:t>
      </w:r>
      <w:r>
        <w:rPr>
          <w:rFonts w:eastAsia="Times New Roman" w:cs="Times New Roman"/>
          <w:szCs w:val="24"/>
        </w:rPr>
        <w:t xml:space="preserve">υμφωνία, είναι με βάση αυτή τη </w:t>
      </w:r>
      <w:r>
        <w:rPr>
          <w:rFonts w:eastAsia="Times New Roman" w:cs="Times New Roman"/>
          <w:szCs w:val="24"/>
        </w:rPr>
        <w:t>σ</w:t>
      </w:r>
      <w:r>
        <w:rPr>
          <w:rFonts w:eastAsia="Times New Roman" w:cs="Times New Roman"/>
          <w:szCs w:val="24"/>
        </w:rPr>
        <w:t>ύμβαση. Δεν κάνουμε κάτι το διαφορετ</w:t>
      </w:r>
      <w:r>
        <w:rPr>
          <w:rFonts w:eastAsia="Times New Roman" w:cs="Times New Roman"/>
          <w:szCs w:val="24"/>
        </w:rPr>
        <w:t xml:space="preserve">ικό. Ίσα-ίσα, επειδή κάποια πρόσωπα απολαμβάνουν το απαραβίαστο του προσώπου τους, γι’ αυτό χρειάζεται η ειδική παραίτηση. Είναι, δηλαδή, αν θέλετε, μια πάγια τακτική η οποία γίνεται σε τέτοιες συμβάσεις. </w:t>
      </w:r>
    </w:p>
    <w:p w14:paraId="23A61495" w14:textId="77777777" w:rsidR="002C273E" w:rsidRDefault="0061121E">
      <w:pPr>
        <w:spacing w:line="600" w:lineRule="auto"/>
        <w:ind w:firstLine="720"/>
        <w:jc w:val="both"/>
        <w:rPr>
          <w:rFonts w:eastAsia="Times New Roman" w:cs="Times New Roman"/>
          <w:szCs w:val="24"/>
        </w:rPr>
      </w:pPr>
      <w:r>
        <w:rPr>
          <w:rFonts w:eastAsia="Times New Roman" w:cs="Times New Roman"/>
          <w:szCs w:val="24"/>
        </w:rPr>
        <w:t xml:space="preserve">Κύριε Πρόεδρε, νομίζω ότι η Πλειοψηφία της Βουλής </w:t>
      </w:r>
      <w:r>
        <w:rPr>
          <w:rFonts w:eastAsia="Times New Roman" w:cs="Times New Roman"/>
          <w:szCs w:val="24"/>
        </w:rPr>
        <w:t xml:space="preserve">έχει σταθεί θετικά πάνω σ’ αυτά τα θέματα και ευχαριστούμε όλους τους συναδέλφους οι οποίοι ανέδειξαν το θέμα με τον τρόπο που </w:t>
      </w:r>
      <w:r>
        <w:rPr>
          <w:rFonts w:eastAsia="Times New Roman" w:cs="Times New Roman"/>
          <w:szCs w:val="24"/>
        </w:rPr>
        <w:lastRenderedPageBreak/>
        <w:t xml:space="preserve">έκαναν τις ερωτήσεις, έτσι ώστε να φανούν τα σημεία της </w:t>
      </w:r>
      <w:r>
        <w:rPr>
          <w:rFonts w:eastAsia="Times New Roman" w:cs="Times New Roman"/>
          <w:szCs w:val="24"/>
        </w:rPr>
        <w:t>σ</w:t>
      </w:r>
      <w:r>
        <w:rPr>
          <w:rFonts w:eastAsia="Times New Roman" w:cs="Times New Roman"/>
          <w:szCs w:val="24"/>
        </w:rPr>
        <w:t xml:space="preserve">υμφωνίας αυτής μεταξύ της Ελλάδας και του Ισραήλ. </w:t>
      </w:r>
    </w:p>
    <w:p w14:paraId="23A61496" w14:textId="77777777" w:rsidR="002C273E" w:rsidRDefault="0061121E">
      <w:pPr>
        <w:spacing w:line="600" w:lineRule="auto"/>
        <w:ind w:firstLine="720"/>
        <w:jc w:val="both"/>
        <w:rPr>
          <w:rFonts w:eastAsia="Times New Roman" w:cs="Times New Roman"/>
          <w:szCs w:val="24"/>
        </w:rPr>
      </w:pPr>
      <w:r w:rsidRPr="008456B4">
        <w:rPr>
          <w:rFonts w:eastAsia="Times New Roman"/>
          <w:b/>
          <w:bCs/>
        </w:rPr>
        <w:t>ΠΡΟΕΔΡΕΥΩΝ (Δημήτριος</w:t>
      </w:r>
      <w:r w:rsidRPr="008456B4">
        <w:rPr>
          <w:rFonts w:eastAsia="Times New Roman"/>
          <w:b/>
          <w:bCs/>
        </w:rPr>
        <w:t xml:space="preserve"> </w:t>
      </w:r>
      <w:proofErr w:type="spellStart"/>
      <w:r w:rsidRPr="008456B4">
        <w:rPr>
          <w:rFonts w:eastAsia="Times New Roman"/>
          <w:b/>
          <w:bCs/>
        </w:rPr>
        <w:t>Κρεμαστινός</w:t>
      </w:r>
      <w:proofErr w:type="spellEnd"/>
      <w:r w:rsidRPr="008456B4">
        <w:rPr>
          <w:rFonts w:eastAsia="Times New Roman"/>
          <w:b/>
          <w:bCs/>
        </w:rPr>
        <w:t>):</w:t>
      </w:r>
      <w:r>
        <w:rPr>
          <w:rFonts w:eastAsia="Times New Roman" w:cs="Times New Roman"/>
          <w:szCs w:val="24"/>
        </w:rPr>
        <w:t xml:space="preserve"> Κι εγώ σας ευχαριστώ. </w:t>
      </w:r>
    </w:p>
    <w:p w14:paraId="23A61497" w14:textId="77777777" w:rsidR="002C273E" w:rsidRDefault="0061121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 ν.3126/2003 «Ποινικ</w:t>
      </w:r>
      <w:r>
        <w:rPr>
          <w:rFonts w:eastAsia="Times New Roman" w:cs="Times New Roman"/>
          <w:szCs w:val="24"/>
        </w:rPr>
        <w:t xml:space="preserve">ή Ευθύνη των Υπουργών», όπως ισχύει, στις 19-6-2018: α) Ποινική δικογραφία που αφορά στον Υπουργό Υγείας Ανδρέα Ξανθό και τον Αναπληρωτή Υπουργό Υγείας Παύλο </w:t>
      </w:r>
      <w:proofErr w:type="spellStart"/>
      <w:r>
        <w:rPr>
          <w:rFonts w:eastAsia="Times New Roman" w:cs="Times New Roman"/>
          <w:szCs w:val="24"/>
        </w:rPr>
        <w:t>Πολάκη</w:t>
      </w:r>
      <w:proofErr w:type="spellEnd"/>
      <w:r>
        <w:rPr>
          <w:rFonts w:eastAsia="Times New Roman" w:cs="Times New Roman"/>
          <w:szCs w:val="24"/>
        </w:rPr>
        <w:t xml:space="preserve"> και β) Ποινική δικογραφία που αφορά στον Αναπληρωτή Υπουργό Υγείας Παύλο </w:t>
      </w:r>
      <w:proofErr w:type="spellStart"/>
      <w:r>
        <w:rPr>
          <w:rFonts w:eastAsia="Times New Roman" w:cs="Times New Roman"/>
          <w:szCs w:val="24"/>
        </w:rPr>
        <w:t>Πολάκη</w:t>
      </w:r>
      <w:proofErr w:type="spellEnd"/>
      <w:r>
        <w:rPr>
          <w:rFonts w:eastAsia="Times New Roman" w:cs="Times New Roman"/>
          <w:szCs w:val="24"/>
        </w:rPr>
        <w:t xml:space="preserve">. </w:t>
      </w:r>
    </w:p>
    <w:p w14:paraId="23A61498" w14:textId="77777777" w:rsidR="002C273E" w:rsidRDefault="0061121E">
      <w:pPr>
        <w:autoSpaceDE w:val="0"/>
        <w:autoSpaceDN w:val="0"/>
        <w:adjustRightInd w:val="0"/>
        <w:spacing w:line="600" w:lineRule="auto"/>
        <w:ind w:firstLine="720"/>
        <w:jc w:val="both"/>
        <w:rPr>
          <w:rFonts w:eastAsia="SimSun"/>
          <w:b/>
          <w:bCs/>
          <w:szCs w:val="24"/>
          <w:lang w:eastAsia="zh-CN"/>
        </w:rPr>
      </w:pPr>
      <w:r w:rsidRPr="00EF3F89">
        <w:rPr>
          <w:rFonts w:eastAsia="SimSun"/>
          <w:szCs w:val="24"/>
          <w:lang w:eastAsia="zh-CN"/>
        </w:rPr>
        <w:t>Κηρύσσετα</w:t>
      </w:r>
      <w:r w:rsidRPr="00EF3F89">
        <w:rPr>
          <w:rFonts w:eastAsia="SimSun"/>
          <w:szCs w:val="24"/>
          <w:lang w:eastAsia="zh-CN"/>
        </w:rPr>
        <w:t>ι περαιωμένη η συζήτηση επί της αρχής, των άρθρων και του συνόλου του σχεδίου νόμου του Υπουργείου</w:t>
      </w:r>
      <w:r>
        <w:rPr>
          <w:rFonts w:eastAsia="SimSun"/>
          <w:szCs w:val="24"/>
          <w:lang w:eastAsia="zh-CN"/>
        </w:rPr>
        <w:t xml:space="preserve"> Εξωτερικών</w:t>
      </w:r>
      <w:r>
        <w:rPr>
          <w:rFonts w:eastAsia="SimSun"/>
          <w:szCs w:val="24"/>
          <w:lang w:eastAsia="zh-CN"/>
        </w:rPr>
        <w:t>:</w:t>
      </w:r>
      <w:r>
        <w:rPr>
          <w:rFonts w:eastAsia="SimSun"/>
          <w:szCs w:val="24"/>
          <w:lang w:eastAsia="zh-CN"/>
        </w:rPr>
        <w:t xml:space="preserve"> </w:t>
      </w:r>
      <w:r>
        <w:rPr>
          <w:rFonts w:eastAsia="Times New Roman" w:cs="Times New Roman"/>
          <w:szCs w:val="24"/>
        </w:rPr>
        <w:t xml:space="preserve">«Κύρωση της Συμφωνίας μεταξύ της Κυβέρνησης της Ελληνικής Δημοκρατίας και της Κυβέρνησης του Κράτους </w:t>
      </w:r>
      <w:r>
        <w:rPr>
          <w:rFonts w:eastAsia="Times New Roman" w:cs="Times New Roman"/>
          <w:szCs w:val="24"/>
        </w:rPr>
        <w:lastRenderedPageBreak/>
        <w:t>του Ισραήλ σχετικά με την επικερδή απασχόλησ</w:t>
      </w:r>
      <w:r>
        <w:rPr>
          <w:rFonts w:eastAsia="Times New Roman" w:cs="Times New Roman"/>
          <w:szCs w:val="24"/>
        </w:rPr>
        <w:t>η των εξαρτώμενων μελών των Μελών Διπλωματικών Αποστολών ή Προξενικών Αρχών και άλλες διατάξεις».</w:t>
      </w:r>
    </w:p>
    <w:p w14:paraId="23A61499" w14:textId="77777777" w:rsidR="002C273E" w:rsidRDefault="0061121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 xml:space="preserve">των άρθρων και </w:t>
      </w:r>
      <w:r>
        <w:rPr>
          <w:rFonts w:eastAsia="SimSun"/>
          <w:szCs w:val="24"/>
          <w:lang w:eastAsia="zh-CN"/>
        </w:rPr>
        <w:t xml:space="preserve">του συνόλου </w:t>
      </w:r>
      <w:r w:rsidRPr="00EF3F89">
        <w:rPr>
          <w:rFonts w:eastAsia="SimSun"/>
          <w:szCs w:val="24"/>
          <w:lang w:eastAsia="zh-CN"/>
        </w:rPr>
        <w:t xml:space="preserve">και η ψήφισή τους θα γίνει χωριστά. </w:t>
      </w:r>
    </w:p>
    <w:p w14:paraId="23A6149A" w14:textId="77777777" w:rsidR="002C273E" w:rsidRDefault="0061121E">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w:t>
      </w:r>
      <w:r w:rsidRPr="00EF3F89">
        <w:rPr>
          <w:rFonts w:eastAsia="SimSun"/>
          <w:szCs w:val="24"/>
          <w:lang w:eastAsia="zh-CN"/>
        </w:rPr>
        <w:t>ρίας.</w:t>
      </w:r>
    </w:p>
    <w:p w14:paraId="23A6149B" w14:textId="77777777" w:rsidR="002C273E" w:rsidRDefault="0061121E">
      <w:pPr>
        <w:autoSpaceDE w:val="0"/>
        <w:autoSpaceDN w:val="0"/>
        <w:adjustRightInd w:val="0"/>
        <w:spacing w:line="600" w:lineRule="auto"/>
        <w:ind w:firstLine="709"/>
        <w:jc w:val="center"/>
        <w:rPr>
          <w:rFonts w:eastAsia="SimSun"/>
          <w:szCs w:val="24"/>
          <w:lang w:eastAsia="zh-CN"/>
        </w:rPr>
      </w:pPr>
      <w:r w:rsidRPr="00EF3F89">
        <w:rPr>
          <w:rFonts w:eastAsia="SimSun"/>
          <w:szCs w:val="24"/>
          <w:lang w:eastAsia="zh-CN"/>
        </w:rPr>
        <w:t>(ΨΗΦΟΦΟΡΙΑ)</w:t>
      </w:r>
    </w:p>
    <w:p w14:paraId="23A6149C" w14:textId="77777777" w:rsidR="002C273E" w:rsidRDefault="006112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Παρακαλώ να κλείσει το σύστημα της ηλεκτρονικής ψηφοφορίας. </w:t>
      </w:r>
    </w:p>
    <w:p w14:paraId="23A6149D" w14:textId="77777777" w:rsidR="002C273E" w:rsidRDefault="0061121E">
      <w:pPr>
        <w:spacing w:line="600" w:lineRule="auto"/>
        <w:ind w:firstLine="709"/>
        <w:contextualSpacing/>
        <w:jc w:val="center"/>
        <w:rPr>
          <w:rFonts w:eastAsia="Times New Roman" w:cs="Times New Roman"/>
          <w:szCs w:val="24"/>
        </w:rPr>
      </w:pPr>
      <w:r>
        <w:rPr>
          <w:rFonts w:eastAsia="Times New Roman" w:cs="Times New Roman"/>
          <w:szCs w:val="24"/>
        </w:rPr>
        <w:t>(ΗΛΕΚΤΡΟΝΙΚΗ ΚΑΤΑΜΕΤΡΗΣΗ)</w:t>
      </w:r>
    </w:p>
    <w:p w14:paraId="23A6149E" w14:textId="77777777" w:rsidR="002C273E" w:rsidRDefault="0061121E">
      <w:pPr>
        <w:spacing w:line="600" w:lineRule="auto"/>
        <w:ind w:firstLine="709"/>
        <w:contextualSpacing/>
        <w:jc w:val="center"/>
        <w:rPr>
          <w:rFonts w:eastAsia="Times New Roman" w:cs="Times New Roman"/>
          <w:szCs w:val="24"/>
        </w:rPr>
      </w:pPr>
      <w:r>
        <w:rPr>
          <w:rFonts w:eastAsia="Times New Roman" w:cs="Times New Roman"/>
          <w:szCs w:val="24"/>
        </w:rPr>
        <w:t>(ΜΕΤΑ ΤΗΝ ΗΛΕΚΤΡΟΝΙΚΗ ΚΑΤΑΜΕΤΡΗΣΗ)</w:t>
      </w:r>
    </w:p>
    <w:p w14:paraId="23A6149F" w14:textId="77777777" w:rsidR="002C273E" w:rsidRDefault="0061121E">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 </w:t>
      </w:r>
    </w:p>
    <w:p w14:paraId="23A614A0" w14:textId="77777777" w:rsidR="002C273E" w:rsidRDefault="0061121E">
      <w:pPr>
        <w:spacing w:line="600" w:lineRule="auto"/>
        <w:ind w:firstLine="720"/>
        <w:contextualSpacing/>
        <w:jc w:val="both"/>
        <w:rPr>
          <w:rFonts w:ascii="Times New Roman" w:eastAsia="Times New Roman" w:hAnsi="Times New Roman" w:cs="Times New Roman"/>
          <w:sz w:val="20"/>
        </w:rPr>
      </w:pPr>
      <w:r>
        <w:rPr>
          <w:rFonts w:eastAsia="Times New Roman" w:cs="Times New Roman"/>
          <w:szCs w:val="24"/>
        </w:rPr>
        <w:fldChar w:fldCharType="begin"/>
      </w:r>
      <w:r>
        <w:rPr>
          <w:rFonts w:eastAsia="Times New Roman" w:cs="Times New Roman"/>
          <w:szCs w:val="24"/>
        </w:rPr>
        <w:instrText xml:space="preserve"> LINK Excel.SheetBinaryMacroEnabled.12 "E:\\ResultPolitical_20062018_113112.csv" "ResultPolitical</w:instrText>
      </w:r>
      <w:r>
        <w:rPr>
          <w:rFonts w:eastAsia="Times New Roman" w:cs="Times New Roman"/>
          <w:szCs w:val="24"/>
        </w:rPr>
        <w:instrText xml:space="preserve">_20062018_113112!R1C1:R62C7" \a \f 4 \h </w:instrText>
      </w:r>
      <w:r>
        <w:rPr>
          <w:rFonts w:eastAsia="Times New Roman" w:cs="Times New Roman"/>
          <w:szCs w:val="24"/>
        </w:rPr>
        <w:fldChar w:fldCharType="separate"/>
      </w:r>
    </w:p>
    <w:tbl>
      <w:tblPr>
        <w:tblW w:w="6751" w:type="dxa"/>
        <w:tblCellMar>
          <w:left w:w="10" w:type="dxa"/>
          <w:right w:w="10" w:type="dxa"/>
        </w:tblCellMar>
        <w:tblLook w:val="04A0" w:firstRow="1" w:lastRow="0" w:firstColumn="1" w:lastColumn="0" w:noHBand="0" w:noVBand="1"/>
      </w:tblPr>
      <w:tblGrid>
        <w:gridCol w:w="1359"/>
        <w:gridCol w:w="1351"/>
        <w:gridCol w:w="1485"/>
        <w:gridCol w:w="571"/>
        <w:gridCol w:w="58"/>
        <w:gridCol w:w="967"/>
        <w:gridCol w:w="960"/>
      </w:tblGrid>
      <w:tr w:rsidR="002C273E" w14:paraId="23A614A4" w14:textId="77777777">
        <w:trPr>
          <w:trHeight w:val="300"/>
        </w:trPr>
        <w:tc>
          <w:tcPr>
            <w:tcW w:w="4824" w:type="dxa"/>
            <w:gridSpan w:val="5"/>
            <w:tcBorders>
              <w:top w:val="nil"/>
              <w:left w:val="nil"/>
              <w:bottom w:val="nil"/>
              <w:right w:val="nil"/>
            </w:tcBorders>
            <w:shd w:val="clear" w:color="auto" w:fill="auto"/>
            <w:noWrap/>
            <w:vAlign w:val="bottom"/>
            <w:hideMark/>
          </w:tcPr>
          <w:p w14:paraId="23A614A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 xml:space="preserve">Κύρωση της Συμφωνίας </w:t>
            </w:r>
            <w:proofErr w:type="spellStart"/>
            <w:r w:rsidRPr="00912AE1">
              <w:rPr>
                <w:rFonts w:ascii="Calibri" w:eastAsia="Times New Roman" w:hAnsi="Calibri" w:cs="Times New Roman"/>
                <w:color w:val="000000"/>
                <w:sz w:val="22"/>
                <w:szCs w:val="22"/>
              </w:rPr>
              <w:t>μεταξυ</w:t>
            </w:r>
            <w:proofErr w:type="spellEnd"/>
            <w:r w:rsidRPr="00912AE1">
              <w:rPr>
                <w:rFonts w:ascii="Calibri" w:eastAsia="Times New Roman" w:hAnsi="Calibri" w:cs="Times New Roman"/>
                <w:color w:val="000000"/>
                <w:sz w:val="22"/>
                <w:szCs w:val="22"/>
              </w:rPr>
              <w:t xml:space="preserve"> Ελλάδας-Ισραήλ</w:t>
            </w:r>
          </w:p>
        </w:tc>
        <w:tc>
          <w:tcPr>
            <w:tcW w:w="967" w:type="dxa"/>
            <w:tcBorders>
              <w:top w:val="nil"/>
              <w:left w:val="nil"/>
              <w:bottom w:val="nil"/>
              <w:right w:val="nil"/>
            </w:tcBorders>
            <w:shd w:val="clear" w:color="auto" w:fill="auto"/>
            <w:noWrap/>
            <w:vAlign w:val="bottom"/>
            <w:hideMark/>
          </w:tcPr>
          <w:p w14:paraId="23A614A2" w14:textId="77777777" w:rsidR="00DE35AD" w:rsidRPr="00912AE1" w:rsidRDefault="0061121E" w:rsidP="00DE35AD">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23A614A3" w14:textId="77777777" w:rsidR="00DE35AD" w:rsidRPr="00912AE1" w:rsidRDefault="0061121E" w:rsidP="00DE35AD">
            <w:pPr>
              <w:rPr>
                <w:rFonts w:ascii="Times New Roman" w:eastAsia="Times New Roman" w:hAnsi="Times New Roman" w:cs="Times New Roman"/>
                <w:sz w:val="20"/>
              </w:rPr>
            </w:pPr>
          </w:p>
        </w:tc>
      </w:tr>
      <w:tr w:rsidR="002C273E" w14:paraId="23A614AC" w14:textId="77777777">
        <w:trPr>
          <w:trHeight w:val="300"/>
        </w:trPr>
        <w:tc>
          <w:tcPr>
            <w:tcW w:w="1359" w:type="dxa"/>
            <w:tcBorders>
              <w:top w:val="nil"/>
              <w:left w:val="nil"/>
              <w:bottom w:val="nil"/>
              <w:right w:val="nil"/>
            </w:tcBorders>
            <w:shd w:val="clear" w:color="auto" w:fill="auto"/>
            <w:noWrap/>
            <w:vAlign w:val="bottom"/>
            <w:hideMark/>
          </w:tcPr>
          <w:p w14:paraId="23A614A5"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4A6" w14:textId="77777777" w:rsidR="00DE35AD" w:rsidRPr="00912AE1" w:rsidRDefault="0061121E" w:rsidP="00DE35AD">
            <w:pPr>
              <w:rPr>
                <w:rFonts w:ascii="Calibri" w:eastAsia="Times New Roman" w:hAnsi="Calibri" w:cs="Times New Roman"/>
                <w:color w:val="000000"/>
                <w:sz w:val="22"/>
                <w:szCs w:val="22"/>
              </w:rPr>
            </w:pPr>
            <w:proofErr w:type="spellStart"/>
            <w:r w:rsidRPr="00912AE1">
              <w:rPr>
                <w:rFonts w:ascii="Calibri" w:eastAsia="Times New Roman" w:hAnsi="Calibri" w:cs="Times New Roman"/>
                <w:color w:val="000000"/>
                <w:sz w:val="22"/>
                <w:szCs w:val="22"/>
              </w:rPr>
              <w:t>Ημ</w:t>
            </w:r>
            <w:proofErr w:type="spellEnd"/>
            <w:r w:rsidRPr="00912AE1">
              <w:rPr>
                <w:rFonts w:ascii="Calibri" w:eastAsia="Times New Roman" w:hAnsi="Calibri" w:cs="Times New Roman"/>
                <w:color w:val="000000"/>
                <w:sz w:val="22"/>
                <w:szCs w:val="22"/>
              </w:rPr>
              <w:t>/</w:t>
            </w:r>
            <w:proofErr w:type="spellStart"/>
            <w:r w:rsidRPr="00912AE1">
              <w:rPr>
                <w:rFonts w:ascii="Calibri" w:eastAsia="Times New Roman" w:hAnsi="Calibri" w:cs="Times New Roman"/>
                <w:color w:val="000000"/>
                <w:sz w:val="22"/>
                <w:szCs w:val="22"/>
              </w:rPr>
              <w:t>νία</w:t>
            </w:r>
            <w:proofErr w:type="spellEnd"/>
            <w:r w:rsidRPr="00912AE1">
              <w:rPr>
                <w:rFonts w:ascii="Calibri" w:eastAsia="Times New Roman" w:hAnsi="Calibri" w:cs="Times New Roman"/>
                <w:color w:val="000000"/>
                <w:sz w:val="22"/>
                <w:szCs w:val="22"/>
              </w:rPr>
              <w:t>:</w:t>
            </w:r>
          </w:p>
        </w:tc>
        <w:tc>
          <w:tcPr>
            <w:tcW w:w="1485" w:type="dxa"/>
            <w:tcBorders>
              <w:top w:val="nil"/>
              <w:left w:val="nil"/>
              <w:bottom w:val="nil"/>
              <w:right w:val="nil"/>
            </w:tcBorders>
            <w:shd w:val="clear" w:color="auto" w:fill="auto"/>
            <w:noWrap/>
            <w:vAlign w:val="bottom"/>
            <w:hideMark/>
          </w:tcPr>
          <w:p w14:paraId="23A614A7" w14:textId="77777777" w:rsidR="00DE35AD" w:rsidRPr="00912AE1" w:rsidRDefault="0061121E" w:rsidP="00DE35AD">
            <w:pPr>
              <w:jc w:val="cente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w:t>
            </w:r>
          </w:p>
        </w:tc>
        <w:tc>
          <w:tcPr>
            <w:tcW w:w="571" w:type="dxa"/>
            <w:tcBorders>
              <w:top w:val="nil"/>
              <w:left w:val="nil"/>
              <w:bottom w:val="nil"/>
              <w:right w:val="nil"/>
            </w:tcBorders>
            <w:shd w:val="clear" w:color="auto" w:fill="auto"/>
            <w:noWrap/>
            <w:vAlign w:val="bottom"/>
            <w:hideMark/>
          </w:tcPr>
          <w:p w14:paraId="23A614A8" w14:textId="77777777" w:rsidR="00DE35AD" w:rsidRPr="00912AE1" w:rsidRDefault="0061121E" w:rsidP="00DE35AD">
            <w:pPr>
              <w:jc w:val="center"/>
              <w:rPr>
                <w:rFonts w:ascii="Calibri" w:eastAsia="Times New Roman" w:hAnsi="Calibri" w:cs="Times New Roman"/>
                <w:color w:val="000000"/>
                <w:sz w:val="22"/>
                <w:szCs w:val="22"/>
              </w:rPr>
            </w:pPr>
          </w:p>
        </w:tc>
        <w:tc>
          <w:tcPr>
            <w:tcW w:w="58" w:type="dxa"/>
            <w:tcBorders>
              <w:top w:val="nil"/>
              <w:left w:val="nil"/>
              <w:bottom w:val="nil"/>
              <w:right w:val="nil"/>
            </w:tcBorders>
            <w:shd w:val="clear" w:color="auto" w:fill="auto"/>
            <w:noWrap/>
            <w:vAlign w:val="bottom"/>
            <w:hideMark/>
          </w:tcPr>
          <w:p w14:paraId="23A614A9"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4AA"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AB" w14:textId="77777777" w:rsidR="00DE35AD" w:rsidRPr="00912AE1" w:rsidRDefault="0061121E" w:rsidP="00DE35AD">
            <w:pPr>
              <w:rPr>
                <w:rFonts w:ascii="Times New Roman" w:eastAsia="Times New Roman" w:hAnsi="Times New Roman" w:cs="Times New Roman"/>
                <w:sz w:val="20"/>
              </w:rPr>
            </w:pPr>
          </w:p>
        </w:tc>
      </w:tr>
      <w:tr w:rsidR="002C273E" w14:paraId="23A614B4" w14:textId="77777777">
        <w:trPr>
          <w:trHeight w:val="300"/>
        </w:trPr>
        <w:tc>
          <w:tcPr>
            <w:tcW w:w="1359" w:type="dxa"/>
            <w:tcBorders>
              <w:top w:val="nil"/>
              <w:left w:val="nil"/>
              <w:bottom w:val="nil"/>
              <w:right w:val="nil"/>
            </w:tcBorders>
            <w:shd w:val="clear" w:color="auto" w:fill="auto"/>
            <w:noWrap/>
            <w:vAlign w:val="bottom"/>
            <w:hideMark/>
          </w:tcPr>
          <w:p w14:paraId="23A614AD"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4AE"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Κωδικός:</w:t>
            </w:r>
          </w:p>
        </w:tc>
        <w:tc>
          <w:tcPr>
            <w:tcW w:w="1485" w:type="dxa"/>
            <w:tcBorders>
              <w:top w:val="nil"/>
              <w:left w:val="nil"/>
              <w:bottom w:val="nil"/>
              <w:right w:val="nil"/>
            </w:tcBorders>
            <w:shd w:val="clear" w:color="auto" w:fill="auto"/>
            <w:noWrap/>
            <w:vAlign w:val="bottom"/>
            <w:hideMark/>
          </w:tcPr>
          <w:p w14:paraId="23A614AF" w14:textId="77777777" w:rsidR="00DE35AD" w:rsidRPr="00912AE1" w:rsidRDefault="0061121E" w:rsidP="00DE35AD">
            <w:pPr>
              <w:jc w:val="right"/>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20180620</w:t>
            </w:r>
          </w:p>
        </w:tc>
        <w:tc>
          <w:tcPr>
            <w:tcW w:w="571" w:type="dxa"/>
            <w:tcBorders>
              <w:top w:val="nil"/>
              <w:left w:val="nil"/>
              <w:bottom w:val="nil"/>
              <w:right w:val="nil"/>
            </w:tcBorders>
            <w:shd w:val="clear" w:color="auto" w:fill="auto"/>
            <w:noWrap/>
            <w:vAlign w:val="bottom"/>
            <w:hideMark/>
          </w:tcPr>
          <w:p w14:paraId="23A614B0" w14:textId="77777777" w:rsidR="00DE35AD" w:rsidRPr="00912AE1" w:rsidRDefault="0061121E" w:rsidP="00DE35AD">
            <w:pPr>
              <w:jc w:val="right"/>
              <w:rPr>
                <w:rFonts w:ascii="Calibri" w:eastAsia="Times New Roman" w:hAnsi="Calibri" w:cs="Times New Roman"/>
                <w:color w:val="000000"/>
                <w:sz w:val="22"/>
                <w:szCs w:val="22"/>
              </w:rPr>
            </w:pPr>
          </w:p>
        </w:tc>
        <w:tc>
          <w:tcPr>
            <w:tcW w:w="58" w:type="dxa"/>
            <w:tcBorders>
              <w:top w:val="nil"/>
              <w:left w:val="nil"/>
              <w:bottom w:val="nil"/>
              <w:right w:val="nil"/>
            </w:tcBorders>
            <w:shd w:val="clear" w:color="auto" w:fill="auto"/>
            <w:noWrap/>
            <w:vAlign w:val="bottom"/>
            <w:hideMark/>
          </w:tcPr>
          <w:p w14:paraId="23A614B1"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4B2"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B3" w14:textId="77777777" w:rsidR="00DE35AD" w:rsidRPr="00912AE1" w:rsidRDefault="0061121E" w:rsidP="00DE35AD">
            <w:pPr>
              <w:rPr>
                <w:rFonts w:ascii="Times New Roman" w:eastAsia="Times New Roman" w:hAnsi="Times New Roman" w:cs="Times New Roman"/>
                <w:sz w:val="20"/>
              </w:rPr>
            </w:pPr>
          </w:p>
        </w:tc>
      </w:tr>
      <w:tr w:rsidR="002C273E" w14:paraId="23A614B8" w14:textId="77777777">
        <w:trPr>
          <w:trHeight w:val="300"/>
        </w:trPr>
        <w:tc>
          <w:tcPr>
            <w:tcW w:w="1359" w:type="dxa"/>
            <w:tcBorders>
              <w:top w:val="nil"/>
              <w:left w:val="nil"/>
              <w:bottom w:val="nil"/>
              <w:right w:val="nil"/>
            </w:tcBorders>
            <w:shd w:val="clear" w:color="auto" w:fill="auto"/>
            <w:noWrap/>
            <w:vAlign w:val="bottom"/>
            <w:hideMark/>
          </w:tcPr>
          <w:p w14:paraId="23A614B5" w14:textId="77777777" w:rsidR="00DE35AD" w:rsidRPr="00912AE1" w:rsidRDefault="0061121E" w:rsidP="00DE35AD">
            <w:pPr>
              <w:rPr>
                <w:rFonts w:ascii="Times New Roman" w:eastAsia="Times New Roman" w:hAnsi="Times New Roman" w:cs="Times New Roman"/>
                <w:sz w:val="20"/>
              </w:rPr>
            </w:pPr>
          </w:p>
        </w:tc>
        <w:tc>
          <w:tcPr>
            <w:tcW w:w="4432" w:type="dxa"/>
            <w:gridSpan w:val="5"/>
            <w:tcBorders>
              <w:top w:val="nil"/>
              <w:left w:val="nil"/>
              <w:bottom w:val="nil"/>
              <w:right w:val="nil"/>
            </w:tcBorders>
            <w:shd w:val="clear" w:color="auto" w:fill="auto"/>
            <w:noWrap/>
            <w:vAlign w:val="bottom"/>
            <w:hideMark/>
          </w:tcPr>
          <w:p w14:paraId="23A614B6"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Επί της αρχής   ΔΕΚΤΟ ΚΑΤΑ ΠΛΕΙΟΨΗΦΙΑ</w:t>
            </w:r>
          </w:p>
        </w:tc>
        <w:tc>
          <w:tcPr>
            <w:tcW w:w="960" w:type="dxa"/>
            <w:tcBorders>
              <w:top w:val="nil"/>
              <w:left w:val="nil"/>
              <w:bottom w:val="nil"/>
              <w:right w:val="nil"/>
            </w:tcBorders>
            <w:shd w:val="clear" w:color="auto" w:fill="auto"/>
            <w:noWrap/>
            <w:vAlign w:val="bottom"/>
            <w:hideMark/>
          </w:tcPr>
          <w:p w14:paraId="23A614B7" w14:textId="77777777" w:rsidR="00DE35AD" w:rsidRPr="00912AE1" w:rsidRDefault="0061121E" w:rsidP="00DE35AD">
            <w:pPr>
              <w:rPr>
                <w:rFonts w:ascii="Calibri" w:eastAsia="Times New Roman" w:hAnsi="Calibri" w:cs="Times New Roman"/>
                <w:color w:val="000000"/>
                <w:sz w:val="22"/>
                <w:szCs w:val="22"/>
              </w:rPr>
            </w:pPr>
          </w:p>
        </w:tc>
      </w:tr>
      <w:tr w:rsidR="002C273E" w14:paraId="23A614C0" w14:textId="77777777">
        <w:trPr>
          <w:trHeight w:val="300"/>
        </w:trPr>
        <w:tc>
          <w:tcPr>
            <w:tcW w:w="1359" w:type="dxa"/>
            <w:tcBorders>
              <w:top w:val="nil"/>
              <w:left w:val="nil"/>
              <w:bottom w:val="nil"/>
              <w:right w:val="nil"/>
            </w:tcBorders>
            <w:shd w:val="clear" w:color="auto" w:fill="auto"/>
            <w:noWrap/>
            <w:vAlign w:val="bottom"/>
            <w:hideMark/>
          </w:tcPr>
          <w:p w14:paraId="23A614B9"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ΣΥΡΙΖΑ:</w:t>
            </w:r>
          </w:p>
        </w:tc>
        <w:tc>
          <w:tcPr>
            <w:tcW w:w="1351" w:type="dxa"/>
            <w:tcBorders>
              <w:top w:val="nil"/>
              <w:left w:val="nil"/>
              <w:bottom w:val="nil"/>
              <w:right w:val="nil"/>
            </w:tcBorders>
            <w:shd w:val="clear" w:color="auto" w:fill="auto"/>
            <w:noWrap/>
            <w:vAlign w:val="bottom"/>
            <w:hideMark/>
          </w:tcPr>
          <w:p w14:paraId="23A614BA"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BB"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B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4BD"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BE"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BF" w14:textId="77777777" w:rsidR="00DE35AD" w:rsidRPr="00912AE1" w:rsidRDefault="0061121E" w:rsidP="00DE35AD">
            <w:pPr>
              <w:rPr>
                <w:rFonts w:ascii="Times New Roman" w:eastAsia="Times New Roman" w:hAnsi="Times New Roman" w:cs="Times New Roman"/>
                <w:sz w:val="20"/>
              </w:rPr>
            </w:pPr>
          </w:p>
        </w:tc>
      </w:tr>
      <w:tr w:rsidR="002C273E" w14:paraId="23A614C8" w14:textId="77777777">
        <w:trPr>
          <w:trHeight w:val="300"/>
        </w:trPr>
        <w:tc>
          <w:tcPr>
            <w:tcW w:w="1359" w:type="dxa"/>
            <w:tcBorders>
              <w:top w:val="nil"/>
              <w:left w:val="nil"/>
              <w:bottom w:val="nil"/>
              <w:right w:val="nil"/>
            </w:tcBorders>
            <w:shd w:val="clear" w:color="auto" w:fill="auto"/>
            <w:noWrap/>
            <w:vAlign w:val="bottom"/>
            <w:hideMark/>
          </w:tcPr>
          <w:p w14:paraId="23A614C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Ν.Δ:</w:t>
            </w:r>
          </w:p>
        </w:tc>
        <w:tc>
          <w:tcPr>
            <w:tcW w:w="1351" w:type="dxa"/>
            <w:tcBorders>
              <w:top w:val="nil"/>
              <w:left w:val="nil"/>
              <w:bottom w:val="nil"/>
              <w:right w:val="nil"/>
            </w:tcBorders>
            <w:shd w:val="clear" w:color="auto" w:fill="auto"/>
            <w:noWrap/>
            <w:vAlign w:val="bottom"/>
            <w:hideMark/>
          </w:tcPr>
          <w:p w14:paraId="23A614C2"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C3"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C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4C5"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C6"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C7" w14:textId="77777777" w:rsidR="00DE35AD" w:rsidRPr="00912AE1" w:rsidRDefault="0061121E" w:rsidP="00DE35AD">
            <w:pPr>
              <w:rPr>
                <w:rFonts w:ascii="Times New Roman" w:eastAsia="Times New Roman" w:hAnsi="Times New Roman" w:cs="Times New Roman"/>
                <w:sz w:val="20"/>
              </w:rPr>
            </w:pPr>
          </w:p>
        </w:tc>
      </w:tr>
      <w:tr w:rsidR="002C273E" w14:paraId="23A614D0" w14:textId="77777777">
        <w:trPr>
          <w:trHeight w:val="300"/>
        </w:trPr>
        <w:tc>
          <w:tcPr>
            <w:tcW w:w="1359" w:type="dxa"/>
            <w:tcBorders>
              <w:top w:val="nil"/>
              <w:left w:val="nil"/>
              <w:bottom w:val="nil"/>
              <w:right w:val="nil"/>
            </w:tcBorders>
            <w:shd w:val="clear" w:color="auto" w:fill="auto"/>
            <w:noWrap/>
            <w:vAlign w:val="bottom"/>
            <w:hideMark/>
          </w:tcPr>
          <w:p w14:paraId="23A614C9"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ΔΗ.ΣΥ:</w:t>
            </w:r>
          </w:p>
        </w:tc>
        <w:tc>
          <w:tcPr>
            <w:tcW w:w="1351" w:type="dxa"/>
            <w:tcBorders>
              <w:top w:val="nil"/>
              <w:left w:val="nil"/>
              <w:bottom w:val="nil"/>
              <w:right w:val="nil"/>
            </w:tcBorders>
            <w:shd w:val="clear" w:color="auto" w:fill="auto"/>
            <w:noWrap/>
            <w:vAlign w:val="bottom"/>
            <w:hideMark/>
          </w:tcPr>
          <w:p w14:paraId="23A614CA"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CB"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C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4CD"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CE"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CF" w14:textId="77777777" w:rsidR="00DE35AD" w:rsidRPr="00912AE1" w:rsidRDefault="0061121E" w:rsidP="00DE35AD">
            <w:pPr>
              <w:rPr>
                <w:rFonts w:ascii="Times New Roman" w:eastAsia="Times New Roman" w:hAnsi="Times New Roman" w:cs="Times New Roman"/>
                <w:sz w:val="20"/>
              </w:rPr>
            </w:pPr>
          </w:p>
        </w:tc>
      </w:tr>
      <w:tr w:rsidR="002C273E" w14:paraId="23A614D8" w14:textId="77777777">
        <w:trPr>
          <w:trHeight w:val="300"/>
        </w:trPr>
        <w:tc>
          <w:tcPr>
            <w:tcW w:w="1359" w:type="dxa"/>
            <w:tcBorders>
              <w:top w:val="nil"/>
              <w:left w:val="nil"/>
              <w:bottom w:val="nil"/>
              <w:right w:val="nil"/>
            </w:tcBorders>
            <w:shd w:val="clear" w:color="auto" w:fill="auto"/>
            <w:noWrap/>
            <w:vAlign w:val="bottom"/>
            <w:hideMark/>
          </w:tcPr>
          <w:p w14:paraId="23A614D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Χ.Α:</w:t>
            </w:r>
          </w:p>
        </w:tc>
        <w:tc>
          <w:tcPr>
            <w:tcW w:w="1351" w:type="dxa"/>
            <w:tcBorders>
              <w:top w:val="nil"/>
              <w:left w:val="nil"/>
              <w:bottom w:val="nil"/>
              <w:right w:val="nil"/>
            </w:tcBorders>
            <w:shd w:val="clear" w:color="auto" w:fill="auto"/>
            <w:noWrap/>
            <w:vAlign w:val="bottom"/>
            <w:hideMark/>
          </w:tcPr>
          <w:p w14:paraId="23A614D2"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D3"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D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4D5"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D6"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D7" w14:textId="77777777" w:rsidR="00DE35AD" w:rsidRPr="00912AE1" w:rsidRDefault="0061121E" w:rsidP="00DE35AD">
            <w:pPr>
              <w:rPr>
                <w:rFonts w:ascii="Times New Roman" w:eastAsia="Times New Roman" w:hAnsi="Times New Roman" w:cs="Times New Roman"/>
                <w:sz w:val="20"/>
              </w:rPr>
            </w:pPr>
          </w:p>
        </w:tc>
      </w:tr>
      <w:tr w:rsidR="002C273E" w14:paraId="23A614E0" w14:textId="77777777">
        <w:trPr>
          <w:trHeight w:val="300"/>
        </w:trPr>
        <w:tc>
          <w:tcPr>
            <w:tcW w:w="1359" w:type="dxa"/>
            <w:tcBorders>
              <w:top w:val="nil"/>
              <w:left w:val="nil"/>
              <w:bottom w:val="nil"/>
              <w:right w:val="nil"/>
            </w:tcBorders>
            <w:shd w:val="clear" w:color="auto" w:fill="auto"/>
            <w:noWrap/>
            <w:vAlign w:val="bottom"/>
            <w:hideMark/>
          </w:tcPr>
          <w:p w14:paraId="23A614D9"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Κ.Κ.Ε:</w:t>
            </w:r>
          </w:p>
        </w:tc>
        <w:tc>
          <w:tcPr>
            <w:tcW w:w="1351" w:type="dxa"/>
            <w:tcBorders>
              <w:top w:val="nil"/>
              <w:left w:val="nil"/>
              <w:bottom w:val="nil"/>
              <w:right w:val="nil"/>
            </w:tcBorders>
            <w:shd w:val="clear" w:color="auto" w:fill="auto"/>
            <w:noWrap/>
            <w:vAlign w:val="bottom"/>
            <w:hideMark/>
          </w:tcPr>
          <w:p w14:paraId="23A614DA"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DB"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D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4DD"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DE"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DF" w14:textId="77777777" w:rsidR="00DE35AD" w:rsidRPr="00912AE1" w:rsidRDefault="0061121E" w:rsidP="00DE35AD">
            <w:pPr>
              <w:rPr>
                <w:rFonts w:ascii="Times New Roman" w:eastAsia="Times New Roman" w:hAnsi="Times New Roman" w:cs="Times New Roman"/>
                <w:sz w:val="20"/>
              </w:rPr>
            </w:pPr>
          </w:p>
        </w:tc>
      </w:tr>
      <w:tr w:rsidR="002C273E" w14:paraId="23A614E8" w14:textId="77777777">
        <w:trPr>
          <w:trHeight w:val="300"/>
        </w:trPr>
        <w:tc>
          <w:tcPr>
            <w:tcW w:w="1359" w:type="dxa"/>
            <w:tcBorders>
              <w:top w:val="nil"/>
              <w:left w:val="nil"/>
              <w:bottom w:val="nil"/>
              <w:right w:val="nil"/>
            </w:tcBorders>
            <w:shd w:val="clear" w:color="auto" w:fill="auto"/>
            <w:noWrap/>
            <w:vAlign w:val="bottom"/>
            <w:hideMark/>
          </w:tcPr>
          <w:p w14:paraId="23A614E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ΑΝ.ΕΛ:</w:t>
            </w:r>
          </w:p>
        </w:tc>
        <w:tc>
          <w:tcPr>
            <w:tcW w:w="1351" w:type="dxa"/>
            <w:tcBorders>
              <w:top w:val="nil"/>
              <w:left w:val="nil"/>
              <w:bottom w:val="nil"/>
              <w:right w:val="nil"/>
            </w:tcBorders>
            <w:shd w:val="clear" w:color="auto" w:fill="auto"/>
            <w:noWrap/>
            <w:vAlign w:val="bottom"/>
            <w:hideMark/>
          </w:tcPr>
          <w:p w14:paraId="23A614E2"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E3"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E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4E5"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E6"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E7" w14:textId="77777777" w:rsidR="00DE35AD" w:rsidRPr="00912AE1" w:rsidRDefault="0061121E" w:rsidP="00DE35AD">
            <w:pPr>
              <w:rPr>
                <w:rFonts w:ascii="Times New Roman" w:eastAsia="Times New Roman" w:hAnsi="Times New Roman" w:cs="Times New Roman"/>
                <w:sz w:val="20"/>
              </w:rPr>
            </w:pPr>
          </w:p>
        </w:tc>
      </w:tr>
      <w:tr w:rsidR="002C273E" w14:paraId="23A614F0" w14:textId="77777777">
        <w:trPr>
          <w:trHeight w:val="300"/>
        </w:trPr>
        <w:tc>
          <w:tcPr>
            <w:tcW w:w="1359" w:type="dxa"/>
            <w:tcBorders>
              <w:top w:val="nil"/>
              <w:left w:val="nil"/>
              <w:bottom w:val="nil"/>
              <w:right w:val="nil"/>
            </w:tcBorders>
            <w:shd w:val="clear" w:color="auto" w:fill="auto"/>
            <w:noWrap/>
            <w:vAlign w:val="bottom"/>
            <w:hideMark/>
          </w:tcPr>
          <w:p w14:paraId="23A614E9"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ΠΟΤΑΜΙ:</w:t>
            </w:r>
          </w:p>
        </w:tc>
        <w:tc>
          <w:tcPr>
            <w:tcW w:w="1351" w:type="dxa"/>
            <w:tcBorders>
              <w:top w:val="nil"/>
              <w:left w:val="nil"/>
              <w:bottom w:val="nil"/>
              <w:right w:val="nil"/>
            </w:tcBorders>
            <w:shd w:val="clear" w:color="auto" w:fill="auto"/>
            <w:noWrap/>
            <w:vAlign w:val="bottom"/>
            <w:hideMark/>
          </w:tcPr>
          <w:p w14:paraId="23A614EA"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4EB"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E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4ED"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EE"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EF" w14:textId="77777777" w:rsidR="00DE35AD" w:rsidRPr="00912AE1" w:rsidRDefault="0061121E" w:rsidP="00DE35AD">
            <w:pPr>
              <w:rPr>
                <w:rFonts w:ascii="Times New Roman" w:eastAsia="Times New Roman" w:hAnsi="Times New Roman" w:cs="Times New Roman"/>
                <w:sz w:val="20"/>
              </w:rPr>
            </w:pPr>
          </w:p>
        </w:tc>
      </w:tr>
      <w:tr w:rsidR="002C273E" w14:paraId="23A614F7" w14:textId="77777777">
        <w:trPr>
          <w:trHeight w:val="300"/>
        </w:trPr>
        <w:tc>
          <w:tcPr>
            <w:tcW w:w="2710" w:type="dxa"/>
            <w:gridSpan w:val="2"/>
            <w:tcBorders>
              <w:top w:val="nil"/>
              <w:left w:val="nil"/>
              <w:bottom w:val="nil"/>
              <w:right w:val="nil"/>
            </w:tcBorders>
            <w:shd w:val="clear" w:color="auto" w:fill="auto"/>
            <w:noWrap/>
            <w:vAlign w:val="bottom"/>
            <w:hideMark/>
          </w:tcPr>
          <w:p w14:paraId="23A614F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ΕΝ. ΚΕΝΤΡΩΩΝ:</w:t>
            </w:r>
          </w:p>
        </w:tc>
        <w:tc>
          <w:tcPr>
            <w:tcW w:w="1485" w:type="dxa"/>
            <w:tcBorders>
              <w:top w:val="nil"/>
              <w:left w:val="nil"/>
              <w:bottom w:val="nil"/>
              <w:right w:val="nil"/>
            </w:tcBorders>
            <w:shd w:val="clear" w:color="auto" w:fill="auto"/>
            <w:noWrap/>
            <w:vAlign w:val="bottom"/>
            <w:hideMark/>
          </w:tcPr>
          <w:p w14:paraId="23A614F2" w14:textId="77777777" w:rsidR="00DE35AD" w:rsidRPr="00912AE1" w:rsidRDefault="0061121E" w:rsidP="00DE35AD">
            <w:pPr>
              <w:rPr>
                <w:rFonts w:ascii="Calibri" w:eastAsia="Times New Roman" w:hAnsi="Calibri" w:cs="Times New Roman"/>
                <w:color w:val="000000"/>
                <w:sz w:val="22"/>
                <w:szCs w:val="22"/>
              </w:rPr>
            </w:pPr>
          </w:p>
        </w:tc>
        <w:tc>
          <w:tcPr>
            <w:tcW w:w="571" w:type="dxa"/>
            <w:tcBorders>
              <w:top w:val="nil"/>
              <w:left w:val="nil"/>
              <w:bottom w:val="nil"/>
              <w:right w:val="nil"/>
            </w:tcBorders>
            <w:shd w:val="clear" w:color="auto" w:fill="auto"/>
            <w:noWrap/>
            <w:vAlign w:val="bottom"/>
            <w:hideMark/>
          </w:tcPr>
          <w:p w14:paraId="23A614F3"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4F4"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4F5"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F6" w14:textId="77777777" w:rsidR="00DE35AD" w:rsidRPr="00912AE1" w:rsidRDefault="0061121E" w:rsidP="00DE35AD">
            <w:pPr>
              <w:rPr>
                <w:rFonts w:ascii="Times New Roman" w:eastAsia="Times New Roman" w:hAnsi="Times New Roman" w:cs="Times New Roman"/>
                <w:sz w:val="20"/>
              </w:rPr>
            </w:pPr>
          </w:p>
        </w:tc>
      </w:tr>
      <w:tr w:rsidR="002C273E" w14:paraId="23A614FF" w14:textId="77777777">
        <w:trPr>
          <w:trHeight w:val="300"/>
        </w:trPr>
        <w:tc>
          <w:tcPr>
            <w:tcW w:w="1359" w:type="dxa"/>
            <w:tcBorders>
              <w:top w:val="nil"/>
              <w:left w:val="nil"/>
              <w:bottom w:val="nil"/>
              <w:right w:val="nil"/>
            </w:tcBorders>
            <w:shd w:val="clear" w:color="auto" w:fill="auto"/>
            <w:noWrap/>
            <w:vAlign w:val="bottom"/>
            <w:hideMark/>
          </w:tcPr>
          <w:p w14:paraId="23A614F8"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4F9" w14:textId="77777777" w:rsidR="00DE35AD" w:rsidRPr="00912AE1" w:rsidRDefault="0061121E" w:rsidP="00DE35AD">
            <w:pPr>
              <w:rPr>
                <w:rFonts w:ascii="Times New Roman" w:eastAsia="Times New Roman" w:hAnsi="Times New Roman" w:cs="Times New Roman"/>
                <w:sz w:val="20"/>
              </w:rPr>
            </w:pPr>
          </w:p>
        </w:tc>
        <w:tc>
          <w:tcPr>
            <w:tcW w:w="1485" w:type="dxa"/>
            <w:tcBorders>
              <w:top w:val="nil"/>
              <w:left w:val="nil"/>
              <w:bottom w:val="nil"/>
              <w:right w:val="nil"/>
            </w:tcBorders>
            <w:shd w:val="clear" w:color="auto" w:fill="auto"/>
            <w:noWrap/>
            <w:vAlign w:val="bottom"/>
            <w:hideMark/>
          </w:tcPr>
          <w:p w14:paraId="23A614FA"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4FB" w14:textId="77777777" w:rsidR="00DE35AD" w:rsidRPr="00912AE1" w:rsidRDefault="0061121E" w:rsidP="00DE35AD">
            <w:pPr>
              <w:rPr>
                <w:rFonts w:ascii="Times New Roman" w:eastAsia="Times New Roman" w:hAnsi="Times New Roman" w:cs="Times New Roman"/>
                <w:sz w:val="20"/>
              </w:rPr>
            </w:pPr>
          </w:p>
        </w:tc>
        <w:tc>
          <w:tcPr>
            <w:tcW w:w="58" w:type="dxa"/>
            <w:tcBorders>
              <w:top w:val="nil"/>
              <w:left w:val="nil"/>
              <w:bottom w:val="nil"/>
              <w:right w:val="nil"/>
            </w:tcBorders>
            <w:shd w:val="clear" w:color="auto" w:fill="auto"/>
            <w:noWrap/>
            <w:vAlign w:val="bottom"/>
            <w:hideMark/>
          </w:tcPr>
          <w:p w14:paraId="23A614FC"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4FD"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4FE" w14:textId="77777777" w:rsidR="00DE35AD" w:rsidRPr="00912AE1" w:rsidRDefault="0061121E" w:rsidP="00DE35AD">
            <w:pPr>
              <w:rPr>
                <w:rFonts w:ascii="Times New Roman" w:eastAsia="Times New Roman" w:hAnsi="Times New Roman" w:cs="Times New Roman"/>
                <w:sz w:val="20"/>
              </w:rPr>
            </w:pPr>
          </w:p>
        </w:tc>
      </w:tr>
      <w:tr w:rsidR="002C273E" w14:paraId="23A61503" w14:textId="77777777">
        <w:trPr>
          <w:trHeight w:val="300"/>
        </w:trPr>
        <w:tc>
          <w:tcPr>
            <w:tcW w:w="1359" w:type="dxa"/>
            <w:tcBorders>
              <w:top w:val="nil"/>
              <w:left w:val="nil"/>
              <w:bottom w:val="nil"/>
              <w:right w:val="nil"/>
            </w:tcBorders>
            <w:shd w:val="clear" w:color="auto" w:fill="auto"/>
            <w:noWrap/>
            <w:vAlign w:val="bottom"/>
            <w:hideMark/>
          </w:tcPr>
          <w:p w14:paraId="23A61500" w14:textId="77777777" w:rsidR="00DE35AD" w:rsidRPr="00912AE1" w:rsidRDefault="0061121E" w:rsidP="00DE35AD">
            <w:pPr>
              <w:rPr>
                <w:rFonts w:ascii="Times New Roman" w:eastAsia="Times New Roman" w:hAnsi="Times New Roman" w:cs="Times New Roman"/>
                <w:sz w:val="20"/>
              </w:rPr>
            </w:pPr>
          </w:p>
        </w:tc>
        <w:tc>
          <w:tcPr>
            <w:tcW w:w="4432" w:type="dxa"/>
            <w:gridSpan w:val="5"/>
            <w:tcBorders>
              <w:top w:val="nil"/>
              <w:left w:val="nil"/>
              <w:bottom w:val="nil"/>
              <w:right w:val="nil"/>
            </w:tcBorders>
            <w:shd w:val="clear" w:color="auto" w:fill="auto"/>
            <w:noWrap/>
            <w:vAlign w:val="bottom"/>
            <w:hideMark/>
          </w:tcPr>
          <w:p w14:paraId="23A6150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Άρθρο πρώτο   ΔΕΚΤΟ ΚΑΤΑ ΠΛΕΙΟΨΗΦΙΑ</w:t>
            </w:r>
          </w:p>
        </w:tc>
        <w:tc>
          <w:tcPr>
            <w:tcW w:w="960" w:type="dxa"/>
            <w:tcBorders>
              <w:top w:val="nil"/>
              <w:left w:val="nil"/>
              <w:bottom w:val="nil"/>
              <w:right w:val="nil"/>
            </w:tcBorders>
            <w:shd w:val="clear" w:color="auto" w:fill="auto"/>
            <w:noWrap/>
            <w:vAlign w:val="bottom"/>
            <w:hideMark/>
          </w:tcPr>
          <w:p w14:paraId="23A61502" w14:textId="77777777" w:rsidR="00DE35AD" w:rsidRPr="00912AE1" w:rsidRDefault="0061121E" w:rsidP="00DE35AD">
            <w:pPr>
              <w:rPr>
                <w:rFonts w:ascii="Calibri" w:eastAsia="Times New Roman" w:hAnsi="Calibri" w:cs="Times New Roman"/>
                <w:color w:val="000000"/>
                <w:sz w:val="22"/>
                <w:szCs w:val="22"/>
              </w:rPr>
            </w:pPr>
          </w:p>
        </w:tc>
      </w:tr>
      <w:tr w:rsidR="002C273E" w14:paraId="23A6150B" w14:textId="77777777">
        <w:trPr>
          <w:trHeight w:val="300"/>
        </w:trPr>
        <w:tc>
          <w:tcPr>
            <w:tcW w:w="1359" w:type="dxa"/>
            <w:tcBorders>
              <w:top w:val="nil"/>
              <w:left w:val="nil"/>
              <w:bottom w:val="nil"/>
              <w:right w:val="nil"/>
            </w:tcBorders>
            <w:shd w:val="clear" w:color="auto" w:fill="auto"/>
            <w:noWrap/>
            <w:vAlign w:val="bottom"/>
            <w:hideMark/>
          </w:tcPr>
          <w:p w14:paraId="23A6150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ΣΥΡΙΖΑ:</w:t>
            </w:r>
          </w:p>
        </w:tc>
        <w:tc>
          <w:tcPr>
            <w:tcW w:w="1351" w:type="dxa"/>
            <w:tcBorders>
              <w:top w:val="nil"/>
              <w:left w:val="nil"/>
              <w:bottom w:val="nil"/>
              <w:right w:val="nil"/>
            </w:tcBorders>
            <w:shd w:val="clear" w:color="auto" w:fill="auto"/>
            <w:noWrap/>
            <w:vAlign w:val="bottom"/>
            <w:hideMark/>
          </w:tcPr>
          <w:p w14:paraId="23A6150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0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0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0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0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0A" w14:textId="77777777" w:rsidR="00DE35AD" w:rsidRPr="00912AE1" w:rsidRDefault="0061121E" w:rsidP="00DE35AD">
            <w:pPr>
              <w:rPr>
                <w:rFonts w:ascii="Times New Roman" w:eastAsia="Times New Roman" w:hAnsi="Times New Roman" w:cs="Times New Roman"/>
                <w:sz w:val="20"/>
              </w:rPr>
            </w:pPr>
          </w:p>
        </w:tc>
      </w:tr>
      <w:tr w:rsidR="002C273E" w14:paraId="23A61513" w14:textId="77777777">
        <w:trPr>
          <w:trHeight w:val="300"/>
        </w:trPr>
        <w:tc>
          <w:tcPr>
            <w:tcW w:w="1359" w:type="dxa"/>
            <w:tcBorders>
              <w:top w:val="nil"/>
              <w:left w:val="nil"/>
              <w:bottom w:val="nil"/>
              <w:right w:val="nil"/>
            </w:tcBorders>
            <w:shd w:val="clear" w:color="auto" w:fill="auto"/>
            <w:noWrap/>
            <w:vAlign w:val="bottom"/>
            <w:hideMark/>
          </w:tcPr>
          <w:p w14:paraId="23A6150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Ν.Δ:</w:t>
            </w:r>
          </w:p>
        </w:tc>
        <w:tc>
          <w:tcPr>
            <w:tcW w:w="1351" w:type="dxa"/>
            <w:tcBorders>
              <w:top w:val="nil"/>
              <w:left w:val="nil"/>
              <w:bottom w:val="nil"/>
              <w:right w:val="nil"/>
            </w:tcBorders>
            <w:shd w:val="clear" w:color="auto" w:fill="auto"/>
            <w:noWrap/>
            <w:vAlign w:val="bottom"/>
            <w:hideMark/>
          </w:tcPr>
          <w:p w14:paraId="23A6150D"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0E"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0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10"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11"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12" w14:textId="77777777" w:rsidR="00DE35AD" w:rsidRPr="00912AE1" w:rsidRDefault="0061121E" w:rsidP="00DE35AD">
            <w:pPr>
              <w:rPr>
                <w:rFonts w:ascii="Times New Roman" w:eastAsia="Times New Roman" w:hAnsi="Times New Roman" w:cs="Times New Roman"/>
                <w:sz w:val="20"/>
              </w:rPr>
            </w:pPr>
          </w:p>
        </w:tc>
      </w:tr>
      <w:tr w:rsidR="002C273E" w14:paraId="23A6151B" w14:textId="77777777">
        <w:trPr>
          <w:trHeight w:val="300"/>
        </w:trPr>
        <w:tc>
          <w:tcPr>
            <w:tcW w:w="1359" w:type="dxa"/>
            <w:tcBorders>
              <w:top w:val="nil"/>
              <w:left w:val="nil"/>
              <w:bottom w:val="nil"/>
              <w:right w:val="nil"/>
            </w:tcBorders>
            <w:shd w:val="clear" w:color="auto" w:fill="auto"/>
            <w:noWrap/>
            <w:vAlign w:val="bottom"/>
            <w:hideMark/>
          </w:tcPr>
          <w:p w14:paraId="23A6151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ΔΗ.ΣΥ:</w:t>
            </w:r>
          </w:p>
        </w:tc>
        <w:tc>
          <w:tcPr>
            <w:tcW w:w="1351" w:type="dxa"/>
            <w:tcBorders>
              <w:top w:val="nil"/>
              <w:left w:val="nil"/>
              <w:bottom w:val="nil"/>
              <w:right w:val="nil"/>
            </w:tcBorders>
            <w:shd w:val="clear" w:color="auto" w:fill="auto"/>
            <w:noWrap/>
            <w:vAlign w:val="bottom"/>
            <w:hideMark/>
          </w:tcPr>
          <w:p w14:paraId="23A6151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1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1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1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1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1A" w14:textId="77777777" w:rsidR="00DE35AD" w:rsidRPr="00912AE1" w:rsidRDefault="0061121E" w:rsidP="00DE35AD">
            <w:pPr>
              <w:rPr>
                <w:rFonts w:ascii="Times New Roman" w:eastAsia="Times New Roman" w:hAnsi="Times New Roman" w:cs="Times New Roman"/>
                <w:sz w:val="20"/>
              </w:rPr>
            </w:pPr>
          </w:p>
        </w:tc>
      </w:tr>
      <w:tr w:rsidR="002C273E" w14:paraId="23A61523" w14:textId="77777777">
        <w:trPr>
          <w:trHeight w:val="300"/>
        </w:trPr>
        <w:tc>
          <w:tcPr>
            <w:tcW w:w="1359" w:type="dxa"/>
            <w:tcBorders>
              <w:top w:val="nil"/>
              <w:left w:val="nil"/>
              <w:bottom w:val="nil"/>
              <w:right w:val="nil"/>
            </w:tcBorders>
            <w:shd w:val="clear" w:color="auto" w:fill="auto"/>
            <w:noWrap/>
            <w:vAlign w:val="bottom"/>
            <w:hideMark/>
          </w:tcPr>
          <w:p w14:paraId="23A6151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Χ.Α:</w:t>
            </w:r>
          </w:p>
        </w:tc>
        <w:tc>
          <w:tcPr>
            <w:tcW w:w="1351" w:type="dxa"/>
            <w:tcBorders>
              <w:top w:val="nil"/>
              <w:left w:val="nil"/>
              <w:bottom w:val="nil"/>
              <w:right w:val="nil"/>
            </w:tcBorders>
            <w:shd w:val="clear" w:color="auto" w:fill="auto"/>
            <w:noWrap/>
            <w:vAlign w:val="bottom"/>
            <w:hideMark/>
          </w:tcPr>
          <w:p w14:paraId="23A6151D"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1E"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1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520"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21"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22" w14:textId="77777777" w:rsidR="00DE35AD" w:rsidRPr="00912AE1" w:rsidRDefault="0061121E" w:rsidP="00DE35AD">
            <w:pPr>
              <w:rPr>
                <w:rFonts w:ascii="Times New Roman" w:eastAsia="Times New Roman" w:hAnsi="Times New Roman" w:cs="Times New Roman"/>
                <w:sz w:val="20"/>
              </w:rPr>
            </w:pPr>
          </w:p>
        </w:tc>
      </w:tr>
      <w:tr w:rsidR="002C273E" w14:paraId="23A6152B" w14:textId="77777777">
        <w:trPr>
          <w:trHeight w:val="300"/>
        </w:trPr>
        <w:tc>
          <w:tcPr>
            <w:tcW w:w="1359" w:type="dxa"/>
            <w:tcBorders>
              <w:top w:val="nil"/>
              <w:left w:val="nil"/>
              <w:bottom w:val="nil"/>
              <w:right w:val="nil"/>
            </w:tcBorders>
            <w:shd w:val="clear" w:color="auto" w:fill="auto"/>
            <w:noWrap/>
            <w:vAlign w:val="bottom"/>
            <w:hideMark/>
          </w:tcPr>
          <w:p w14:paraId="23A6152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Κ.Κ.Ε:</w:t>
            </w:r>
          </w:p>
        </w:tc>
        <w:tc>
          <w:tcPr>
            <w:tcW w:w="1351" w:type="dxa"/>
            <w:tcBorders>
              <w:top w:val="nil"/>
              <w:left w:val="nil"/>
              <w:bottom w:val="nil"/>
              <w:right w:val="nil"/>
            </w:tcBorders>
            <w:shd w:val="clear" w:color="auto" w:fill="auto"/>
            <w:noWrap/>
            <w:vAlign w:val="bottom"/>
            <w:hideMark/>
          </w:tcPr>
          <w:p w14:paraId="23A6152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2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2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52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2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2A" w14:textId="77777777" w:rsidR="00DE35AD" w:rsidRPr="00912AE1" w:rsidRDefault="0061121E" w:rsidP="00DE35AD">
            <w:pPr>
              <w:rPr>
                <w:rFonts w:ascii="Times New Roman" w:eastAsia="Times New Roman" w:hAnsi="Times New Roman" w:cs="Times New Roman"/>
                <w:sz w:val="20"/>
              </w:rPr>
            </w:pPr>
          </w:p>
        </w:tc>
      </w:tr>
      <w:tr w:rsidR="002C273E" w14:paraId="23A61533" w14:textId="77777777">
        <w:trPr>
          <w:trHeight w:val="300"/>
        </w:trPr>
        <w:tc>
          <w:tcPr>
            <w:tcW w:w="1359" w:type="dxa"/>
            <w:tcBorders>
              <w:top w:val="nil"/>
              <w:left w:val="nil"/>
              <w:bottom w:val="nil"/>
              <w:right w:val="nil"/>
            </w:tcBorders>
            <w:shd w:val="clear" w:color="auto" w:fill="auto"/>
            <w:noWrap/>
            <w:vAlign w:val="bottom"/>
            <w:hideMark/>
          </w:tcPr>
          <w:p w14:paraId="23A6152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ΑΝ.ΕΛ:</w:t>
            </w:r>
          </w:p>
        </w:tc>
        <w:tc>
          <w:tcPr>
            <w:tcW w:w="1351" w:type="dxa"/>
            <w:tcBorders>
              <w:top w:val="nil"/>
              <w:left w:val="nil"/>
              <w:bottom w:val="nil"/>
              <w:right w:val="nil"/>
            </w:tcBorders>
            <w:shd w:val="clear" w:color="auto" w:fill="auto"/>
            <w:noWrap/>
            <w:vAlign w:val="bottom"/>
            <w:hideMark/>
          </w:tcPr>
          <w:p w14:paraId="23A6152D"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2E"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2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30"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31"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32" w14:textId="77777777" w:rsidR="00DE35AD" w:rsidRPr="00912AE1" w:rsidRDefault="0061121E" w:rsidP="00DE35AD">
            <w:pPr>
              <w:rPr>
                <w:rFonts w:ascii="Times New Roman" w:eastAsia="Times New Roman" w:hAnsi="Times New Roman" w:cs="Times New Roman"/>
                <w:sz w:val="20"/>
              </w:rPr>
            </w:pPr>
          </w:p>
        </w:tc>
      </w:tr>
      <w:tr w:rsidR="002C273E" w14:paraId="23A6153B" w14:textId="77777777">
        <w:trPr>
          <w:trHeight w:val="300"/>
        </w:trPr>
        <w:tc>
          <w:tcPr>
            <w:tcW w:w="1359" w:type="dxa"/>
            <w:tcBorders>
              <w:top w:val="nil"/>
              <w:left w:val="nil"/>
              <w:bottom w:val="nil"/>
              <w:right w:val="nil"/>
            </w:tcBorders>
            <w:shd w:val="clear" w:color="auto" w:fill="auto"/>
            <w:noWrap/>
            <w:vAlign w:val="bottom"/>
            <w:hideMark/>
          </w:tcPr>
          <w:p w14:paraId="23A6153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ΠΟΤΑΜΙ:</w:t>
            </w:r>
          </w:p>
        </w:tc>
        <w:tc>
          <w:tcPr>
            <w:tcW w:w="1351" w:type="dxa"/>
            <w:tcBorders>
              <w:top w:val="nil"/>
              <w:left w:val="nil"/>
              <w:bottom w:val="nil"/>
              <w:right w:val="nil"/>
            </w:tcBorders>
            <w:shd w:val="clear" w:color="auto" w:fill="auto"/>
            <w:noWrap/>
            <w:vAlign w:val="bottom"/>
            <w:hideMark/>
          </w:tcPr>
          <w:p w14:paraId="23A6153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3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3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3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3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3A" w14:textId="77777777" w:rsidR="00DE35AD" w:rsidRPr="00912AE1" w:rsidRDefault="0061121E" w:rsidP="00DE35AD">
            <w:pPr>
              <w:rPr>
                <w:rFonts w:ascii="Times New Roman" w:eastAsia="Times New Roman" w:hAnsi="Times New Roman" w:cs="Times New Roman"/>
                <w:sz w:val="20"/>
              </w:rPr>
            </w:pPr>
          </w:p>
        </w:tc>
      </w:tr>
      <w:tr w:rsidR="002C273E" w14:paraId="23A6153F" w14:textId="77777777">
        <w:trPr>
          <w:trHeight w:val="300"/>
        </w:trPr>
        <w:tc>
          <w:tcPr>
            <w:tcW w:w="4824" w:type="dxa"/>
            <w:gridSpan w:val="5"/>
            <w:tcBorders>
              <w:top w:val="nil"/>
              <w:left w:val="nil"/>
              <w:bottom w:val="nil"/>
              <w:right w:val="nil"/>
            </w:tcBorders>
            <w:shd w:val="clear" w:color="auto" w:fill="auto"/>
            <w:noWrap/>
            <w:vAlign w:val="bottom"/>
            <w:hideMark/>
          </w:tcPr>
          <w:p w14:paraId="23A6153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 xml:space="preserve">Κύρωση της Συμφωνίας </w:t>
            </w:r>
            <w:proofErr w:type="spellStart"/>
            <w:r w:rsidRPr="00912AE1">
              <w:rPr>
                <w:rFonts w:ascii="Calibri" w:eastAsia="Times New Roman" w:hAnsi="Calibri" w:cs="Times New Roman"/>
                <w:color w:val="000000"/>
                <w:sz w:val="22"/>
                <w:szCs w:val="22"/>
              </w:rPr>
              <w:t>μεταξυ</w:t>
            </w:r>
            <w:proofErr w:type="spellEnd"/>
            <w:r w:rsidRPr="00912AE1">
              <w:rPr>
                <w:rFonts w:ascii="Calibri" w:eastAsia="Times New Roman" w:hAnsi="Calibri" w:cs="Times New Roman"/>
                <w:color w:val="000000"/>
                <w:sz w:val="22"/>
                <w:szCs w:val="22"/>
              </w:rPr>
              <w:t xml:space="preserve"> </w:t>
            </w:r>
            <w:r w:rsidRPr="00912AE1">
              <w:rPr>
                <w:rFonts w:ascii="Calibri" w:eastAsia="Times New Roman" w:hAnsi="Calibri" w:cs="Times New Roman"/>
                <w:color w:val="000000"/>
                <w:sz w:val="22"/>
                <w:szCs w:val="22"/>
              </w:rPr>
              <w:t>Ελλάδας-Ισραήλ</w:t>
            </w:r>
          </w:p>
        </w:tc>
        <w:tc>
          <w:tcPr>
            <w:tcW w:w="967" w:type="dxa"/>
            <w:tcBorders>
              <w:top w:val="nil"/>
              <w:left w:val="nil"/>
              <w:bottom w:val="nil"/>
              <w:right w:val="nil"/>
            </w:tcBorders>
            <w:shd w:val="clear" w:color="auto" w:fill="auto"/>
            <w:noWrap/>
            <w:vAlign w:val="bottom"/>
            <w:hideMark/>
          </w:tcPr>
          <w:p w14:paraId="23A6153D" w14:textId="77777777" w:rsidR="00DE35AD" w:rsidRPr="00912AE1" w:rsidRDefault="0061121E" w:rsidP="00DE35AD">
            <w:pPr>
              <w:rPr>
                <w:rFonts w:ascii="Calibri" w:eastAsia="Times New Roman" w:hAnsi="Calibri" w:cs="Times New Roman"/>
                <w:color w:val="000000"/>
                <w:sz w:val="22"/>
                <w:szCs w:val="22"/>
              </w:rPr>
            </w:pPr>
          </w:p>
        </w:tc>
        <w:tc>
          <w:tcPr>
            <w:tcW w:w="960" w:type="dxa"/>
            <w:tcBorders>
              <w:top w:val="nil"/>
              <w:left w:val="nil"/>
              <w:bottom w:val="nil"/>
              <w:right w:val="nil"/>
            </w:tcBorders>
            <w:shd w:val="clear" w:color="auto" w:fill="auto"/>
            <w:noWrap/>
            <w:vAlign w:val="bottom"/>
            <w:hideMark/>
          </w:tcPr>
          <w:p w14:paraId="23A6153E" w14:textId="77777777" w:rsidR="00DE35AD" w:rsidRPr="00912AE1" w:rsidRDefault="0061121E" w:rsidP="00DE35AD">
            <w:pPr>
              <w:rPr>
                <w:rFonts w:ascii="Times New Roman" w:eastAsia="Times New Roman" w:hAnsi="Times New Roman" w:cs="Times New Roman"/>
                <w:sz w:val="20"/>
              </w:rPr>
            </w:pPr>
          </w:p>
        </w:tc>
      </w:tr>
      <w:tr w:rsidR="002C273E" w14:paraId="23A61547" w14:textId="77777777">
        <w:trPr>
          <w:trHeight w:val="300"/>
        </w:trPr>
        <w:tc>
          <w:tcPr>
            <w:tcW w:w="1359" w:type="dxa"/>
            <w:tcBorders>
              <w:top w:val="nil"/>
              <w:left w:val="nil"/>
              <w:bottom w:val="nil"/>
              <w:right w:val="nil"/>
            </w:tcBorders>
            <w:shd w:val="clear" w:color="auto" w:fill="auto"/>
            <w:noWrap/>
            <w:vAlign w:val="bottom"/>
            <w:hideMark/>
          </w:tcPr>
          <w:p w14:paraId="23A61540"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541" w14:textId="77777777" w:rsidR="00DE35AD" w:rsidRPr="00912AE1" w:rsidRDefault="0061121E" w:rsidP="00DE35AD">
            <w:pPr>
              <w:rPr>
                <w:rFonts w:ascii="Calibri" w:eastAsia="Times New Roman" w:hAnsi="Calibri" w:cs="Times New Roman"/>
                <w:color w:val="000000"/>
                <w:sz w:val="22"/>
                <w:szCs w:val="22"/>
              </w:rPr>
            </w:pPr>
            <w:proofErr w:type="spellStart"/>
            <w:r w:rsidRPr="00912AE1">
              <w:rPr>
                <w:rFonts w:ascii="Calibri" w:eastAsia="Times New Roman" w:hAnsi="Calibri" w:cs="Times New Roman"/>
                <w:color w:val="000000"/>
                <w:sz w:val="22"/>
                <w:szCs w:val="22"/>
              </w:rPr>
              <w:t>Ημ</w:t>
            </w:r>
            <w:proofErr w:type="spellEnd"/>
            <w:r w:rsidRPr="00912AE1">
              <w:rPr>
                <w:rFonts w:ascii="Calibri" w:eastAsia="Times New Roman" w:hAnsi="Calibri" w:cs="Times New Roman"/>
                <w:color w:val="000000"/>
                <w:sz w:val="22"/>
                <w:szCs w:val="22"/>
              </w:rPr>
              <w:t>/</w:t>
            </w:r>
            <w:proofErr w:type="spellStart"/>
            <w:r w:rsidRPr="00912AE1">
              <w:rPr>
                <w:rFonts w:ascii="Calibri" w:eastAsia="Times New Roman" w:hAnsi="Calibri" w:cs="Times New Roman"/>
                <w:color w:val="000000"/>
                <w:sz w:val="22"/>
                <w:szCs w:val="22"/>
              </w:rPr>
              <w:t>νία</w:t>
            </w:r>
            <w:proofErr w:type="spellEnd"/>
            <w:r w:rsidRPr="00912AE1">
              <w:rPr>
                <w:rFonts w:ascii="Calibri" w:eastAsia="Times New Roman" w:hAnsi="Calibri" w:cs="Times New Roman"/>
                <w:color w:val="000000"/>
                <w:sz w:val="22"/>
                <w:szCs w:val="22"/>
              </w:rPr>
              <w:t>:</w:t>
            </w:r>
          </w:p>
        </w:tc>
        <w:tc>
          <w:tcPr>
            <w:tcW w:w="1485" w:type="dxa"/>
            <w:tcBorders>
              <w:top w:val="nil"/>
              <w:left w:val="nil"/>
              <w:bottom w:val="nil"/>
              <w:right w:val="nil"/>
            </w:tcBorders>
            <w:shd w:val="clear" w:color="auto" w:fill="auto"/>
            <w:noWrap/>
            <w:vAlign w:val="bottom"/>
            <w:hideMark/>
          </w:tcPr>
          <w:p w14:paraId="23A61542" w14:textId="77777777" w:rsidR="00DE35AD" w:rsidRPr="00912AE1" w:rsidRDefault="0061121E" w:rsidP="00DE35AD">
            <w:pPr>
              <w:jc w:val="cente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w:t>
            </w:r>
          </w:p>
        </w:tc>
        <w:tc>
          <w:tcPr>
            <w:tcW w:w="571" w:type="dxa"/>
            <w:tcBorders>
              <w:top w:val="nil"/>
              <w:left w:val="nil"/>
              <w:bottom w:val="nil"/>
              <w:right w:val="nil"/>
            </w:tcBorders>
            <w:shd w:val="clear" w:color="auto" w:fill="auto"/>
            <w:noWrap/>
            <w:vAlign w:val="bottom"/>
            <w:hideMark/>
          </w:tcPr>
          <w:p w14:paraId="23A61543" w14:textId="77777777" w:rsidR="00DE35AD" w:rsidRPr="00912AE1" w:rsidRDefault="0061121E" w:rsidP="00DE35AD">
            <w:pPr>
              <w:jc w:val="center"/>
              <w:rPr>
                <w:rFonts w:ascii="Calibri" w:eastAsia="Times New Roman" w:hAnsi="Calibri" w:cs="Times New Roman"/>
                <w:color w:val="000000"/>
                <w:sz w:val="22"/>
                <w:szCs w:val="22"/>
              </w:rPr>
            </w:pPr>
          </w:p>
        </w:tc>
        <w:tc>
          <w:tcPr>
            <w:tcW w:w="58" w:type="dxa"/>
            <w:tcBorders>
              <w:top w:val="nil"/>
              <w:left w:val="nil"/>
              <w:bottom w:val="nil"/>
              <w:right w:val="nil"/>
            </w:tcBorders>
            <w:shd w:val="clear" w:color="auto" w:fill="auto"/>
            <w:noWrap/>
            <w:vAlign w:val="bottom"/>
            <w:hideMark/>
          </w:tcPr>
          <w:p w14:paraId="23A61544"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545"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46" w14:textId="77777777" w:rsidR="00DE35AD" w:rsidRPr="00912AE1" w:rsidRDefault="0061121E" w:rsidP="00DE35AD">
            <w:pPr>
              <w:rPr>
                <w:rFonts w:ascii="Times New Roman" w:eastAsia="Times New Roman" w:hAnsi="Times New Roman" w:cs="Times New Roman"/>
                <w:sz w:val="20"/>
              </w:rPr>
            </w:pPr>
          </w:p>
        </w:tc>
      </w:tr>
      <w:tr w:rsidR="002C273E" w14:paraId="23A6154F" w14:textId="77777777">
        <w:trPr>
          <w:trHeight w:val="300"/>
        </w:trPr>
        <w:tc>
          <w:tcPr>
            <w:tcW w:w="1359" w:type="dxa"/>
            <w:tcBorders>
              <w:top w:val="nil"/>
              <w:left w:val="nil"/>
              <w:bottom w:val="nil"/>
              <w:right w:val="nil"/>
            </w:tcBorders>
            <w:shd w:val="clear" w:color="auto" w:fill="auto"/>
            <w:noWrap/>
            <w:vAlign w:val="bottom"/>
            <w:hideMark/>
          </w:tcPr>
          <w:p w14:paraId="23A61548"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549"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Κωδικός:</w:t>
            </w:r>
          </w:p>
        </w:tc>
        <w:tc>
          <w:tcPr>
            <w:tcW w:w="1485" w:type="dxa"/>
            <w:tcBorders>
              <w:top w:val="nil"/>
              <w:left w:val="nil"/>
              <w:bottom w:val="nil"/>
              <w:right w:val="nil"/>
            </w:tcBorders>
            <w:shd w:val="clear" w:color="auto" w:fill="auto"/>
            <w:noWrap/>
            <w:vAlign w:val="bottom"/>
            <w:hideMark/>
          </w:tcPr>
          <w:p w14:paraId="23A6154A" w14:textId="77777777" w:rsidR="00DE35AD" w:rsidRPr="00912AE1" w:rsidRDefault="0061121E" w:rsidP="00DE35AD">
            <w:pPr>
              <w:jc w:val="right"/>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20180621</w:t>
            </w:r>
          </w:p>
        </w:tc>
        <w:tc>
          <w:tcPr>
            <w:tcW w:w="571" w:type="dxa"/>
            <w:tcBorders>
              <w:top w:val="nil"/>
              <w:left w:val="nil"/>
              <w:bottom w:val="nil"/>
              <w:right w:val="nil"/>
            </w:tcBorders>
            <w:shd w:val="clear" w:color="auto" w:fill="auto"/>
            <w:noWrap/>
            <w:vAlign w:val="bottom"/>
            <w:hideMark/>
          </w:tcPr>
          <w:p w14:paraId="23A6154B" w14:textId="77777777" w:rsidR="00DE35AD" w:rsidRPr="00912AE1" w:rsidRDefault="0061121E" w:rsidP="00DE35AD">
            <w:pPr>
              <w:jc w:val="right"/>
              <w:rPr>
                <w:rFonts w:ascii="Calibri" w:eastAsia="Times New Roman" w:hAnsi="Calibri" w:cs="Times New Roman"/>
                <w:color w:val="000000"/>
                <w:sz w:val="22"/>
                <w:szCs w:val="22"/>
              </w:rPr>
            </w:pPr>
          </w:p>
        </w:tc>
        <w:tc>
          <w:tcPr>
            <w:tcW w:w="58" w:type="dxa"/>
            <w:tcBorders>
              <w:top w:val="nil"/>
              <w:left w:val="nil"/>
              <w:bottom w:val="nil"/>
              <w:right w:val="nil"/>
            </w:tcBorders>
            <w:shd w:val="clear" w:color="auto" w:fill="auto"/>
            <w:noWrap/>
            <w:vAlign w:val="bottom"/>
            <w:hideMark/>
          </w:tcPr>
          <w:p w14:paraId="23A6154C"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54D"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4E" w14:textId="77777777" w:rsidR="00DE35AD" w:rsidRPr="00912AE1" w:rsidRDefault="0061121E" w:rsidP="00DE35AD">
            <w:pPr>
              <w:rPr>
                <w:rFonts w:ascii="Times New Roman" w:eastAsia="Times New Roman" w:hAnsi="Times New Roman" w:cs="Times New Roman"/>
                <w:sz w:val="20"/>
              </w:rPr>
            </w:pPr>
          </w:p>
        </w:tc>
      </w:tr>
      <w:tr w:rsidR="002C273E" w14:paraId="23A61553" w14:textId="77777777">
        <w:trPr>
          <w:trHeight w:val="300"/>
        </w:trPr>
        <w:tc>
          <w:tcPr>
            <w:tcW w:w="1359" w:type="dxa"/>
            <w:tcBorders>
              <w:top w:val="nil"/>
              <w:left w:val="nil"/>
              <w:bottom w:val="nil"/>
              <w:right w:val="nil"/>
            </w:tcBorders>
            <w:shd w:val="clear" w:color="auto" w:fill="auto"/>
            <w:noWrap/>
            <w:vAlign w:val="bottom"/>
            <w:hideMark/>
          </w:tcPr>
          <w:p w14:paraId="23A61550" w14:textId="77777777" w:rsidR="00DE35AD" w:rsidRPr="00912AE1" w:rsidRDefault="0061121E" w:rsidP="00DE35AD">
            <w:pPr>
              <w:rPr>
                <w:rFonts w:ascii="Times New Roman" w:eastAsia="Times New Roman" w:hAnsi="Times New Roman" w:cs="Times New Roman"/>
                <w:sz w:val="20"/>
              </w:rPr>
            </w:pPr>
          </w:p>
        </w:tc>
        <w:tc>
          <w:tcPr>
            <w:tcW w:w="4432" w:type="dxa"/>
            <w:gridSpan w:val="5"/>
            <w:tcBorders>
              <w:top w:val="nil"/>
              <w:left w:val="nil"/>
              <w:bottom w:val="nil"/>
              <w:right w:val="nil"/>
            </w:tcBorders>
            <w:shd w:val="clear" w:color="auto" w:fill="auto"/>
            <w:noWrap/>
            <w:vAlign w:val="bottom"/>
            <w:hideMark/>
          </w:tcPr>
          <w:p w14:paraId="23A6155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Επί της αρχής   ΔΕΚΤΟ ΚΑΤΑ ΠΛΕΙΟΨΗΦΙΑ</w:t>
            </w:r>
          </w:p>
        </w:tc>
        <w:tc>
          <w:tcPr>
            <w:tcW w:w="960" w:type="dxa"/>
            <w:tcBorders>
              <w:top w:val="nil"/>
              <w:left w:val="nil"/>
              <w:bottom w:val="nil"/>
              <w:right w:val="nil"/>
            </w:tcBorders>
            <w:shd w:val="clear" w:color="auto" w:fill="auto"/>
            <w:noWrap/>
            <w:vAlign w:val="bottom"/>
            <w:hideMark/>
          </w:tcPr>
          <w:p w14:paraId="23A61552" w14:textId="77777777" w:rsidR="00DE35AD" w:rsidRPr="00912AE1" w:rsidRDefault="0061121E" w:rsidP="00DE35AD">
            <w:pPr>
              <w:rPr>
                <w:rFonts w:ascii="Calibri" w:eastAsia="Times New Roman" w:hAnsi="Calibri" w:cs="Times New Roman"/>
                <w:color w:val="000000"/>
                <w:sz w:val="22"/>
                <w:szCs w:val="22"/>
              </w:rPr>
            </w:pPr>
          </w:p>
        </w:tc>
      </w:tr>
      <w:tr w:rsidR="002C273E" w14:paraId="23A6155B" w14:textId="77777777">
        <w:trPr>
          <w:trHeight w:val="300"/>
        </w:trPr>
        <w:tc>
          <w:tcPr>
            <w:tcW w:w="1359" w:type="dxa"/>
            <w:tcBorders>
              <w:top w:val="nil"/>
              <w:left w:val="nil"/>
              <w:bottom w:val="nil"/>
              <w:right w:val="nil"/>
            </w:tcBorders>
            <w:shd w:val="clear" w:color="auto" w:fill="auto"/>
            <w:noWrap/>
            <w:vAlign w:val="bottom"/>
            <w:hideMark/>
          </w:tcPr>
          <w:p w14:paraId="23A6155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ΣΥΡΙΖΑ:</w:t>
            </w:r>
          </w:p>
        </w:tc>
        <w:tc>
          <w:tcPr>
            <w:tcW w:w="1351" w:type="dxa"/>
            <w:tcBorders>
              <w:top w:val="nil"/>
              <w:left w:val="nil"/>
              <w:bottom w:val="nil"/>
              <w:right w:val="nil"/>
            </w:tcBorders>
            <w:shd w:val="clear" w:color="auto" w:fill="auto"/>
            <w:noWrap/>
            <w:vAlign w:val="bottom"/>
            <w:hideMark/>
          </w:tcPr>
          <w:p w14:paraId="23A6155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5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5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5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5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5A" w14:textId="77777777" w:rsidR="00DE35AD" w:rsidRPr="00912AE1" w:rsidRDefault="0061121E" w:rsidP="00DE35AD">
            <w:pPr>
              <w:rPr>
                <w:rFonts w:ascii="Times New Roman" w:eastAsia="Times New Roman" w:hAnsi="Times New Roman" w:cs="Times New Roman"/>
                <w:sz w:val="20"/>
              </w:rPr>
            </w:pPr>
          </w:p>
        </w:tc>
      </w:tr>
      <w:tr w:rsidR="002C273E" w14:paraId="23A61563" w14:textId="77777777">
        <w:trPr>
          <w:trHeight w:val="300"/>
        </w:trPr>
        <w:tc>
          <w:tcPr>
            <w:tcW w:w="1359" w:type="dxa"/>
            <w:tcBorders>
              <w:top w:val="nil"/>
              <w:left w:val="nil"/>
              <w:bottom w:val="nil"/>
              <w:right w:val="nil"/>
            </w:tcBorders>
            <w:shd w:val="clear" w:color="auto" w:fill="auto"/>
            <w:noWrap/>
            <w:vAlign w:val="bottom"/>
            <w:hideMark/>
          </w:tcPr>
          <w:p w14:paraId="23A6155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Ν.Δ:</w:t>
            </w:r>
          </w:p>
        </w:tc>
        <w:tc>
          <w:tcPr>
            <w:tcW w:w="1351" w:type="dxa"/>
            <w:tcBorders>
              <w:top w:val="nil"/>
              <w:left w:val="nil"/>
              <w:bottom w:val="nil"/>
              <w:right w:val="nil"/>
            </w:tcBorders>
            <w:shd w:val="clear" w:color="auto" w:fill="auto"/>
            <w:noWrap/>
            <w:vAlign w:val="bottom"/>
            <w:hideMark/>
          </w:tcPr>
          <w:p w14:paraId="23A6155D"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5E"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5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60"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61"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62" w14:textId="77777777" w:rsidR="00DE35AD" w:rsidRPr="00912AE1" w:rsidRDefault="0061121E" w:rsidP="00DE35AD">
            <w:pPr>
              <w:rPr>
                <w:rFonts w:ascii="Times New Roman" w:eastAsia="Times New Roman" w:hAnsi="Times New Roman" w:cs="Times New Roman"/>
                <w:sz w:val="20"/>
              </w:rPr>
            </w:pPr>
          </w:p>
        </w:tc>
      </w:tr>
      <w:tr w:rsidR="002C273E" w14:paraId="23A6156B" w14:textId="77777777">
        <w:trPr>
          <w:trHeight w:val="300"/>
        </w:trPr>
        <w:tc>
          <w:tcPr>
            <w:tcW w:w="1359" w:type="dxa"/>
            <w:tcBorders>
              <w:top w:val="nil"/>
              <w:left w:val="nil"/>
              <w:bottom w:val="nil"/>
              <w:right w:val="nil"/>
            </w:tcBorders>
            <w:shd w:val="clear" w:color="auto" w:fill="auto"/>
            <w:noWrap/>
            <w:vAlign w:val="bottom"/>
            <w:hideMark/>
          </w:tcPr>
          <w:p w14:paraId="23A6156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ΔΗ.ΣΥ:</w:t>
            </w:r>
          </w:p>
        </w:tc>
        <w:tc>
          <w:tcPr>
            <w:tcW w:w="1351" w:type="dxa"/>
            <w:tcBorders>
              <w:top w:val="nil"/>
              <w:left w:val="nil"/>
              <w:bottom w:val="nil"/>
              <w:right w:val="nil"/>
            </w:tcBorders>
            <w:shd w:val="clear" w:color="auto" w:fill="auto"/>
            <w:noWrap/>
            <w:vAlign w:val="bottom"/>
            <w:hideMark/>
          </w:tcPr>
          <w:p w14:paraId="23A6156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6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6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6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6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6A" w14:textId="77777777" w:rsidR="00DE35AD" w:rsidRPr="00912AE1" w:rsidRDefault="0061121E" w:rsidP="00DE35AD">
            <w:pPr>
              <w:rPr>
                <w:rFonts w:ascii="Times New Roman" w:eastAsia="Times New Roman" w:hAnsi="Times New Roman" w:cs="Times New Roman"/>
                <w:sz w:val="20"/>
              </w:rPr>
            </w:pPr>
          </w:p>
        </w:tc>
      </w:tr>
      <w:tr w:rsidR="002C273E" w14:paraId="23A61573" w14:textId="77777777">
        <w:trPr>
          <w:trHeight w:val="300"/>
        </w:trPr>
        <w:tc>
          <w:tcPr>
            <w:tcW w:w="1359" w:type="dxa"/>
            <w:tcBorders>
              <w:top w:val="nil"/>
              <w:left w:val="nil"/>
              <w:bottom w:val="nil"/>
              <w:right w:val="nil"/>
            </w:tcBorders>
            <w:shd w:val="clear" w:color="auto" w:fill="auto"/>
            <w:noWrap/>
            <w:vAlign w:val="bottom"/>
            <w:hideMark/>
          </w:tcPr>
          <w:p w14:paraId="23A6156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Χ.Α:</w:t>
            </w:r>
          </w:p>
        </w:tc>
        <w:tc>
          <w:tcPr>
            <w:tcW w:w="1351" w:type="dxa"/>
            <w:tcBorders>
              <w:top w:val="nil"/>
              <w:left w:val="nil"/>
              <w:bottom w:val="nil"/>
              <w:right w:val="nil"/>
            </w:tcBorders>
            <w:shd w:val="clear" w:color="auto" w:fill="auto"/>
            <w:noWrap/>
            <w:vAlign w:val="bottom"/>
            <w:hideMark/>
          </w:tcPr>
          <w:p w14:paraId="23A6156D"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6E"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6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570"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71"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72" w14:textId="77777777" w:rsidR="00DE35AD" w:rsidRPr="00912AE1" w:rsidRDefault="0061121E" w:rsidP="00DE35AD">
            <w:pPr>
              <w:rPr>
                <w:rFonts w:ascii="Times New Roman" w:eastAsia="Times New Roman" w:hAnsi="Times New Roman" w:cs="Times New Roman"/>
                <w:sz w:val="20"/>
              </w:rPr>
            </w:pPr>
          </w:p>
        </w:tc>
      </w:tr>
      <w:tr w:rsidR="002C273E" w14:paraId="23A6157B" w14:textId="77777777">
        <w:trPr>
          <w:trHeight w:val="300"/>
        </w:trPr>
        <w:tc>
          <w:tcPr>
            <w:tcW w:w="1359" w:type="dxa"/>
            <w:tcBorders>
              <w:top w:val="nil"/>
              <w:left w:val="nil"/>
              <w:bottom w:val="nil"/>
              <w:right w:val="nil"/>
            </w:tcBorders>
            <w:shd w:val="clear" w:color="auto" w:fill="auto"/>
            <w:noWrap/>
            <w:vAlign w:val="bottom"/>
            <w:hideMark/>
          </w:tcPr>
          <w:p w14:paraId="23A6157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Κ.Κ.Ε:</w:t>
            </w:r>
          </w:p>
        </w:tc>
        <w:tc>
          <w:tcPr>
            <w:tcW w:w="1351" w:type="dxa"/>
            <w:tcBorders>
              <w:top w:val="nil"/>
              <w:left w:val="nil"/>
              <w:bottom w:val="nil"/>
              <w:right w:val="nil"/>
            </w:tcBorders>
            <w:shd w:val="clear" w:color="auto" w:fill="auto"/>
            <w:noWrap/>
            <w:vAlign w:val="bottom"/>
            <w:hideMark/>
          </w:tcPr>
          <w:p w14:paraId="23A6157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7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7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57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7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7A" w14:textId="77777777" w:rsidR="00DE35AD" w:rsidRPr="00912AE1" w:rsidRDefault="0061121E" w:rsidP="00DE35AD">
            <w:pPr>
              <w:rPr>
                <w:rFonts w:ascii="Times New Roman" w:eastAsia="Times New Roman" w:hAnsi="Times New Roman" w:cs="Times New Roman"/>
                <w:sz w:val="20"/>
              </w:rPr>
            </w:pPr>
          </w:p>
        </w:tc>
      </w:tr>
      <w:tr w:rsidR="002C273E" w14:paraId="23A61583" w14:textId="77777777">
        <w:trPr>
          <w:trHeight w:val="300"/>
        </w:trPr>
        <w:tc>
          <w:tcPr>
            <w:tcW w:w="1359" w:type="dxa"/>
            <w:tcBorders>
              <w:top w:val="nil"/>
              <w:left w:val="nil"/>
              <w:bottom w:val="nil"/>
              <w:right w:val="nil"/>
            </w:tcBorders>
            <w:shd w:val="clear" w:color="auto" w:fill="auto"/>
            <w:noWrap/>
            <w:vAlign w:val="bottom"/>
            <w:hideMark/>
          </w:tcPr>
          <w:p w14:paraId="23A6157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ΑΝ.ΕΛ:</w:t>
            </w:r>
          </w:p>
        </w:tc>
        <w:tc>
          <w:tcPr>
            <w:tcW w:w="1351" w:type="dxa"/>
            <w:tcBorders>
              <w:top w:val="nil"/>
              <w:left w:val="nil"/>
              <w:bottom w:val="nil"/>
              <w:right w:val="nil"/>
            </w:tcBorders>
            <w:shd w:val="clear" w:color="auto" w:fill="auto"/>
            <w:noWrap/>
            <w:vAlign w:val="bottom"/>
            <w:hideMark/>
          </w:tcPr>
          <w:p w14:paraId="23A6157D"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7E"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7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80"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81"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82" w14:textId="77777777" w:rsidR="00DE35AD" w:rsidRPr="00912AE1" w:rsidRDefault="0061121E" w:rsidP="00DE35AD">
            <w:pPr>
              <w:rPr>
                <w:rFonts w:ascii="Times New Roman" w:eastAsia="Times New Roman" w:hAnsi="Times New Roman" w:cs="Times New Roman"/>
                <w:sz w:val="20"/>
              </w:rPr>
            </w:pPr>
          </w:p>
        </w:tc>
      </w:tr>
      <w:tr w:rsidR="002C273E" w14:paraId="23A6158B" w14:textId="77777777">
        <w:trPr>
          <w:trHeight w:val="300"/>
        </w:trPr>
        <w:tc>
          <w:tcPr>
            <w:tcW w:w="1359" w:type="dxa"/>
            <w:tcBorders>
              <w:top w:val="nil"/>
              <w:left w:val="nil"/>
              <w:bottom w:val="nil"/>
              <w:right w:val="nil"/>
            </w:tcBorders>
            <w:shd w:val="clear" w:color="auto" w:fill="auto"/>
            <w:noWrap/>
            <w:vAlign w:val="bottom"/>
            <w:hideMark/>
          </w:tcPr>
          <w:p w14:paraId="23A61584"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ΠΟΤΑΜΙ:</w:t>
            </w:r>
          </w:p>
        </w:tc>
        <w:tc>
          <w:tcPr>
            <w:tcW w:w="1351" w:type="dxa"/>
            <w:tcBorders>
              <w:top w:val="nil"/>
              <w:left w:val="nil"/>
              <w:bottom w:val="nil"/>
              <w:right w:val="nil"/>
            </w:tcBorders>
            <w:shd w:val="clear" w:color="auto" w:fill="auto"/>
            <w:noWrap/>
            <w:vAlign w:val="bottom"/>
            <w:hideMark/>
          </w:tcPr>
          <w:p w14:paraId="23A61585"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86"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8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8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8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8A" w14:textId="77777777" w:rsidR="00DE35AD" w:rsidRPr="00912AE1" w:rsidRDefault="0061121E" w:rsidP="00DE35AD">
            <w:pPr>
              <w:rPr>
                <w:rFonts w:ascii="Times New Roman" w:eastAsia="Times New Roman" w:hAnsi="Times New Roman" w:cs="Times New Roman"/>
                <w:sz w:val="20"/>
              </w:rPr>
            </w:pPr>
          </w:p>
        </w:tc>
      </w:tr>
      <w:tr w:rsidR="002C273E" w14:paraId="23A61592" w14:textId="77777777">
        <w:trPr>
          <w:trHeight w:val="300"/>
        </w:trPr>
        <w:tc>
          <w:tcPr>
            <w:tcW w:w="2710" w:type="dxa"/>
            <w:gridSpan w:val="2"/>
            <w:tcBorders>
              <w:top w:val="nil"/>
              <w:left w:val="nil"/>
              <w:bottom w:val="nil"/>
              <w:right w:val="nil"/>
            </w:tcBorders>
            <w:shd w:val="clear" w:color="auto" w:fill="auto"/>
            <w:noWrap/>
            <w:vAlign w:val="bottom"/>
            <w:hideMark/>
          </w:tcPr>
          <w:p w14:paraId="23A6158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ΕΝ. ΚΕΝΤΡΩΩΝ:</w:t>
            </w:r>
          </w:p>
        </w:tc>
        <w:tc>
          <w:tcPr>
            <w:tcW w:w="1485" w:type="dxa"/>
            <w:tcBorders>
              <w:top w:val="nil"/>
              <w:left w:val="nil"/>
              <w:bottom w:val="nil"/>
              <w:right w:val="nil"/>
            </w:tcBorders>
            <w:shd w:val="clear" w:color="auto" w:fill="auto"/>
            <w:noWrap/>
            <w:vAlign w:val="bottom"/>
            <w:hideMark/>
          </w:tcPr>
          <w:p w14:paraId="23A6158D" w14:textId="77777777" w:rsidR="00DE35AD" w:rsidRPr="00912AE1" w:rsidRDefault="0061121E" w:rsidP="00DE35AD">
            <w:pPr>
              <w:rPr>
                <w:rFonts w:ascii="Calibri" w:eastAsia="Times New Roman" w:hAnsi="Calibri" w:cs="Times New Roman"/>
                <w:color w:val="000000"/>
                <w:sz w:val="22"/>
                <w:szCs w:val="22"/>
              </w:rPr>
            </w:pPr>
          </w:p>
        </w:tc>
        <w:tc>
          <w:tcPr>
            <w:tcW w:w="571" w:type="dxa"/>
            <w:tcBorders>
              <w:top w:val="nil"/>
              <w:left w:val="nil"/>
              <w:bottom w:val="nil"/>
              <w:right w:val="nil"/>
            </w:tcBorders>
            <w:shd w:val="clear" w:color="auto" w:fill="auto"/>
            <w:noWrap/>
            <w:vAlign w:val="bottom"/>
            <w:hideMark/>
          </w:tcPr>
          <w:p w14:paraId="23A6158E"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8F"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90"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91" w14:textId="77777777" w:rsidR="00DE35AD" w:rsidRPr="00912AE1" w:rsidRDefault="0061121E" w:rsidP="00DE35AD">
            <w:pPr>
              <w:rPr>
                <w:rFonts w:ascii="Times New Roman" w:eastAsia="Times New Roman" w:hAnsi="Times New Roman" w:cs="Times New Roman"/>
                <w:sz w:val="20"/>
              </w:rPr>
            </w:pPr>
          </w:p>
        </w:tc>
      </w:tr>
      <w:tr w:rsidR="002C273E" w14:paraId="23A6159A" w14:textId="77777777">
        <w:trPr>
          <w:trHeight w:val="300"/>
        </w:trPr>
        <w:tc>
          <w:tcPr>
            <w:tcW w:w="1359" w:type="dxa"/>
            <w:tcBorders>
              <w:top w:val="nil"/>
              <w:left w:val="nil"/>
              <w:bottom w:val="nil"/>
              <w:right w:val="nil"/>
            </w:tcBorders>
            <w:shd w:val="clear" w:color="auto" w:fill="auto"/>
            <w:noWrap/>
            <w:vAlign w:val="bottom"/>
            <w:hideMark/>
          </w:tcPr>
          <w:p w14:paraId="23A61593"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594" w14:textId="77777777" w:rsidR="00DE35AD" w:rsidRPr="00912AE1" w:rsidRDefault="0061121E" w:rsidP="00DE35AD">
            <w:pPr>
              <w:rPr>
                <w:rFonts w:ascii="Times New Roman" w:eastAsia="Times New Roman" w:hAnsi="Times New Roman" w:cs="Times New Roman"/>
                <w:sz w:val="20"/>
              </w:rPr>
            </w:pPr>
          </w:p>
        </w:tc>
        <w:tc>
          <w:tcPr>
            <w:tcW w:w="1485" w:type="dxa"/>
            <w:tcBorders>
              <w:top w:val="nil"/>
              <w:left w:val="nil"/>
              <w:bottom w:val="nil"/>
              <w:right w:val="nil"/>
            </w:tcBorders>
            <w:shd w:val="clear" w:color="auto" w:fill="auto"/>
            <w:noWrap/>
            <w:vAlign w:val="bottom"/>
            <w:hideMark/>
          </w:tcPr>
          <w:p w14:paraId="23A61595"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96" w14:textId="77777777" w:rsidR="00DE35AD" w:rsidRPr="00912AE1" w:rsidRDefault="0061121E" w:rsidP="00DE35AD">
            <w:pPr>
              <w:rPr>
                <w:rFonts w:ascii="Times New Roman" w:eastAsia="Times New Roman" w:hAnsi="Times New Roman" w:cs="Times New Roman"/>
                <w:sz w:val="20"/>
              </w:rPr>
            </w:pPr>
          </w:p>
        </w:tc>
        <w:tc>
          <w:tcPr>
            <w:tcW w:w="58" w:type="dxa"/>
            <w:tcBorders>
              <w:top w:val="nil"/>
              <w:left w:val="nil"/>
              <w:bottom w:val="nil"/>
              <w:right w:val="nil"/>
            </w:tcBorders>
            <w:shd w:val="clear" w:color="auto" w:fill="auto"/>
            <w:noWrap/>
            <w:vAlign w:val="bottom"/>
            <w:hideMark/>
          </w:tcPr>
          <w:p w14:paraId="23A61597"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598"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99" w14:textId="77777777" w:rsidR="00DE35AD" w:rsidRPr="00912AE1" w:rsidRDefault="0061121E" w:rsidP="00DE35AD">
            <w:pPr>
              <w:rPr>
                <w:rFonts w:ascii="Times New Roman" w:eastAsia="Times New Roman" w:hAnsi="Times New Roman" w:cs="Times New Roman"/>
                <w:sz w:val="20"/>
              </w:rPr>
            </w:pPr>
          </w:p>
        </w:tc>
      </w:tr>
      <w:tr w:rsidR="002C273E" w14:paraId="23A6159E" w14:textId="77777777">
        <w:trPr>
          <w:trHeight w:val="300"/>
        </w:trPr>
        <w:tc>
          <w:tcPr>
            <w:tcW w:w="1359" w:type="dxa"/>
            <w:tcBorders>
              <w:top w:val="nil"/>
              <w:left w:val="nil"/>
              <w:bottom w:val="nil"/>
              <w:right w:val="nil"/>
            </w:tcBorders>
            <w:shd w:val="clear" w:color="auto" w:fill="auto"/>
            <w:noWrap/>
            <w:vAlign w:val="bottom"/>
            <w:hideMark/>
          </w:tcPr>
          <w:p w14:paraId="23A6159B" w14:textId="77777777" w:rsidR="00DE35AD" w:rsidRPr="00912AE1" w:rsidRDefault="0061121E" w:rsidP="00DE35AD">
            <w:pPr>
              <w:rPr>
                <w:rFonts w:ascii="Times New Roman" w:eastAsia="Times New Roman" w:hAnsi="Times New Roman" w:cs="Times New Roman"/>
                <w:sz w:val="20"/>
              </w:rPr>
            </w:pPr>
          </w:p>
        </w:tc>
        <w:tc>
          <w:tcPr>
            <w:tcW w:w="4432" w:type="dxa"/>
            <w:gridSpan w:val="5"/>
            <w:tcBorders>
              <w:top w:val="nil"/>
              <w:left w:val="nil"/>
              <w:bottom w:val="nil"/>
              <w:right w:val="nil"/>
            </w:tcBorders>
            <w:shd w:val="clear" w:color="auto" w:fill="auto"/>
            <w:noWrap/>
            <w:vAlign w:val="bottom"/>
            <w:hideMark/>
          </w:tcPr>
          <w:p w14:paraId="23A6159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Άρθρο πρώτο   ΔΕΚΤΟ ΚΑΤΑ ΠΛΕΙΟΨΗΦΙΑ</w:t>
            </w:r>
          </w:p>
        </w:tc>
        <w:tc>
          <w:tcPr>
            <w:tcW w:w="960" w:type="dxa"/>
            <w:tcBorders>
              <w:top w:val="nil"/>
              <w:left w:val="nil"/>
              <w:bottom w:val="nil"/>
              <w:right w:val="nil"/>
            </w:tcBorders>
            <w:shd w:val="clear" w:color="auto" w:fill="auto"/>
            <w:noWrap/>
            <w:vAlign w:val="bottom"/>
            <w:hideMark/>
          </w:tcPr>
          <w:p w14:paraId="23A6159D" w14:textId="77777777" w:rsidR="00DE35AD" w:rsidRPr="00912AE1" w:rsidRDefault="0061121E" w:rsidP="00DE35AD">
            <w:pPr>
              <w:rPr>
                <w:rFonts w:ascii="Calibri" w:eastAsia="Times New Roman" w:hAnsi="Calibri" w:cs="Times New Roman"/>
                <w:color w:val="000000"/>
                <w:sz w:val="22"/>
                <w:szCs w:val="22"/>
              </w:rPr>
            </w:pPr>
          </w:p>
        </w:tc>
      </w:tr>
      <w:tr w:rsidR="002C273E" w14:paraId="23A615A6" w14:textId="77777777">
        <w:trPr>
          <w:trHeight w:val="300"/>
        </w:trPr>
        <w:tc>
          <w:tcPr>
            <w:tcW w:w="1359" w:type="dxa"/>
            <w:tcBorders>
              <w:top w:val="nil"/>
              <w:left w:val="nil"/>
              <w:bottom w:val="nil"/>
              <w:right w:val="nil"/>
            </w:tcBorders>
            <w:shd w:val="clear" w:color="auto" w:fill="auto"/>
            <w:noWrap/>
            <w:vAlign w:val="bottom"/>
            <w:hideMark/>
          </w:tcPr>
          <w:p w14:paraId="23A6159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ΣΥΡΙΖΑ:</w:t>
            </w:r>
          </w:p>
        </w:tc>
        <w:tc>
          <w:tcPr>
            <w:tcW w:w="1351" w:type="dxa"/>
            <w:tcBorders>
              <w:top w:val="nil"/>
              <w:left w:val="nil"/>
              <w:bottom w:val="nil"/>
              <w:right w:val="nil"/>
            </w:tcBorders>
            <w:shd w:val="clear" w:color="auto" w:fill="auto"/>
            <w:noWrap/>
            <w:vAlign w:val="bottom"/>
            <w:hideMark/>
          </w:tcPr>
          <w:p w14:paraId="23A615A0"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A1"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A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A3"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A4"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A5" w14:textId="77777777" w:rsidR="00DE35AD" w:rsidRPr="00912AE1" w:rsidRDefault="0061121E" w:rsidP="00DE35AD">
            <w:pPr>
              <w:rPr>
                <w:rFonts w:ascii="Times New Roman" w:eastAsia="Times New Roman" w:hAnsi="Times New Roman" w:cs="Times New Roman"/>
                <w:sz w:val="20"/>
              </w:rPr>
            </w:pPr>
          </w:p>
        </w:tc>
      </w:tr>
      <w:tr w:rsidR="002C273E" w14:paraId="23A615AE" w14:textId="77777777">
        <w:trPr>
          <w:trHeight w:val="300"/>
        </w:trPr>
        <w:tc>
          <w:tcPr>
            <w:tcW w:w="1359" w:type="dxa"/>
            <w:tcBorders>
              <w:top w:val="nil"/>
              <w:left w:val="nil"/>
              <w:bottom w:val="nil"/>
              <w:right w:val="nil"/>
            </w:tcBorders>
            <w:shd w:val="clear" w:color="auto" w:fill="auto"/>
            <w:noWrap/>
            <w:vAlign w:val="bottom"/>
            <w:hideMark/>
          </w:tcPr>
          <w:p w14:paraId="23A615A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Ν.Δ:</w:t>
            </w:r>
          </w:p>
        </w:tc>
        <w:tc>
          <w:tcPr>
            <w:tcW w:w="1351" w:type="dxa"/>
            <w:tcBorders>
              <w:top w:val="nil"/>
              <w:left w:val="nil"/>
              <w:bottom w:val="nil"/>
              <w:right w:val="nil"/>
            </w:tcBorders>
            <w:shd w:val="clear" w:color="auto" w:fill="auto"/>
            <w:noWrap/>
            <w:vAlign w:val="bottom"/>
            <w:hideMark/>
          </w:tcPr>
          <w:p w14:paraId="23A615A8"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A9"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A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AB"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AC"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AD" w14:textId="77777777" w:rsidR="00DE35AD" w:rsidRPr="00912AE1" w:rsidRDefault="0061121E" w:rsidP="00DE35AD">
            <w:pPr>
              <w:rPr>
                <w:rFonts w:ascii="Times New Roman" w:eastAsia="Times New Roman" w:hAnsi="Times New Roman" w:cs="Times New Roman"/>
                <w:sz w:val="20"/>
              </w:rPr>
            </w:pPr>
          </w:p>
        </w:tc>
      </w:tr>
      <w:tr w:rsidR="002C273E" w14:paraId="23A615B6" w14:textId="77777777">
        <w:trPr>
          <w:trHeight w:val="300"/>
        </w:trPr>
        <w:tc>
          <w:tcPr>
            <w:tcW w:w="1359" w:type="dxa"/>
            <w:tcBorders>
              <w:top w:val="nil"/>
              <w:left w:val="nil"/>
              <w:bottom w:val="nil"/>
              <w:right w:val="nil"/>
            </w:tcBorders>
            <w:shd w:val="clear" w:color="auto" w:fill="auto"/>
            <w:noWrap/>
            <w:vAlign w:val="bottom"/>
            <w:hideMark/>
          </w:tcPr>
          <w:p w14:paraId="23A615A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ΔΗ.ΣΥ:</w:t>
            </w:r>
          </w:p>
        </w:tc>
        <w:tc>
          <w:tcPr>
            <w:tcW w:w="1351" w:type="dxa"/>
            <w:tcBorders>
              <w:top w:val="nil"/>
              <w:left w:val="nil"/>
              <w:bottom w:val="nil"/>
              <w:right w:val="nil"/>
            </w:tcBorders>
            <w:shd w:val="clear" w:color="auto" w:fill="auto"/>
            <w:noWrap/>
            <w:vAlign w:val="bottom"/>
            <w:hideMark/>
          </w:tcPr>
          <w:p w14:paraId="23A615B0"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B1"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B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B3"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B4"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B5" w14:textId="77777777" w:rsidR="00DE35AD" w:rsidRPr="00912AE1" w:rsidRDefault="0061121E" w:rsidP="00DE35AD">
            <w:pPr>
              <w:rPr>
                <w:rFonts w:ascii="Times New Roman" w:eastAsia="Times New Roman" w:hAnsi="Times New Roman" w:cs="Times New Roman"/>
                <w:sz w:val="20"/>
              </w:rPr>
            </w:pPr>
          </w:p>
        </w:tc>
      </w:tr>
      <w:tr w:rsidR="002C273E" w14:paraId="23A615BE" w14:textId="77777777">
        <w:trPr>
          <w:trHeight w:val="300"/>
        </w:trPr>
        <w:tc>
          <w:tcPr>
            <w:tcW w:w="1359" w:type="dxa"/>
            <w:tcBorders>
              <w:top w:val="nil"/>
              <w:left w:val="nil"/>
              <w:bottom w:val="nil"/>
              <w:right w:val="nil"/>
            </w:tcBorders>
            <w:shd w:val="clear" w:color="auto" w:fill="auto"/>
            <w:noWrap/>
            <w:vAlign w:val="bottom"/>
            <w:hideMark/>
          </w:tcPr>
          <w:p w14:paraId="23A615B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Χ.Α:</w:t>
            </w:r>
          </w:p>
        </w:tc>
        <w:tc>
          <w:tcPr>
            <w:tcW w:w="1351" w:type="dxa"/>
            <w:tcBorders>
              <w:top w:val="nil"/>
              <w:left w:val="nil"/>
              <w:bottom w:val="nil"/>
              <w:right w:val="nil"/>
            </w:tcBorders>
            <w:shd w:val="clear" w:color="auto" w:fill="auto"/>
            <w:noWrap/>
            <w:vAlign w:val="bottom"/>
            <w:hideMark/>
          </w:tcPr>
          <w:p w14:paraId="23A615B8"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B9"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B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5BB"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BC"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BD" w14:textId="77777777" w:rsidR="00DE35AD" w:rsidRPr="00912AE1" w:rsidRDefault="0061121E" w:rsidP="00DE35AD">
            <w:pPr>
              <w:rPr>
                <w:rFonts w:ascii="Times New Roman" w:eastAsia="Times New Roman" w:hAnsi="Times New Roman" w:cs="Times New Roman"/>
                <w:sz w:val="20"/>
              </w:rPr>
            </w:pPr>
          </w:p>
        </w:tc>
      </w:tr>
      <w:tr w:rsidR="002C273E" w14:paraId="23A615C6" w14:textId="77777777">
        <w:trPr>
          <w:trHeight w:val="300"/>
        </w:trPr>
        <w:tc>
          <w:tcPr>
            <w:tcW w:w="1359" w:type="dxa"/>
            <w:tcBorders>
              <w:top w:val="nil"/>
              <w:left w:val="nil"/>
              <w:bottom w:val="nil"/>
              <w:right w:val="nil"/>
            </w:tcBorders>
            <w:shd w:val="clear" w:color="auto" w:fill="auto"/>
            <w:noWrap/>
            <w:vAlign w:val="bottom"/>
            <w:hideMark/>
          </w:tcPr>
          <w:p w14:paraId="23A615B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Κ.Κ.Ε:</w:t>
            </w:r>
          </w:p>
        </w:tc>
        <w:tc>
          <w:tcPr>
            <w:tcW w:w="1351" w:type="dxa"/>
            <w:tcBorders>
              <w:top w:val="nil"/>
              <w:left w:val="nil"/>
              <w:bottom w:val="nil"/>
              <w:right w:val="nil"/>
            </w:tcBorders>
            <w:shd w:val="clear" w:color="auto" w:fill="auto"/>
            <w:noWrap/>
            <w:vAlign w:val="bottom"/>
            <w:hideMark/>
          </w:tcPr>
          <w:p w14:paraId="23A615C0"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C1"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C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5C3"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C4"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C5" w14:textId="77777777" w:rsidR="00DE35AD" w:rsidRPr="00912AE1" w:rsidRDefault="0061121E" w:rsidP="00DE35AD">
            <w:pPr>
              <w:rPr>
                <w:rFonts w:ascii="Times New Roman" w:eastAsia="Times New Roman" w:hAnsi="Times New Roman" w:cs="Times New Roman"/>
                <w:sz w:val="20"/>
              </w:rPr>
            </w:pPr>
          </w:p>
        </w:tc>
      </w:tr>
      <w:tr w:rsidR="002C273E" w14:paraId="23A615CE" w14:textId="77777777">
        <w:trPr>
          <w:trHeight w:val="300"/>
        </w:trPr>
        <w:tc>
          <w:tcPr>
            <w:tcW w:w="1359" w:type="dxa"/>
            <w:tcBorders>
              <w:top w:val="nil"/>
              <w:left w:val="nil"/>
              <w:bottom w:val="nil"/>
              <w:right w:val="nil"/>
            </w:tcBorders>
            <w:shd w:val="clear" w:color="auto" w:fill="auto"/>
            <w:noWrap/>
            <w:vAlign w:val="bottom"/>
            <w:hideMark/>
          </w:tcPr>
          <w:p w14:paraId="23A615C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ΑΝ.ΕΛ:</w:t>
            </w:r>
          </w:p>
        </w:tc>
        <w:tc>
          <w:tcPr>
            <w:tcW w:w="1351" w:type="dxa"/>
            <w:tcBorders>
              <w:top w:val="nil"/>
              <w:left w:val="nil"/>
              <w:bottom w:val="nil"/>
              <w:right w:val="nil"/>
            </w:tcBorders>
            <w:shd w:val="clear" w:color="auto" w:fill="auto"/>
            <w:noWrap/>
            <w:vAlign w:val="bottom"/>
            <w:hideMark/>
          </w:tcPr>
          <w:p w14:paraId="23A615C8"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C9"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C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CB"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CC"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CD" w14:textId="77777777" w:rsidR="00DE35AD" w:rsidRPr="00912AE1" w:rsidRDefault="0061121E" w:rsidP="00DE35AD">
            <w:pPr>
              <w:rPr>
                <w:rFonts w:ascii="Times New Roman" w:eastAsia="Times New Roman" w:hAnsi="Times New Roman" w:cs="Times New Roman"/>
                <w:sz w:val="20"/>
              </w:rPr>
            </w:pPr>
          </w:p>
        </w:tc>
      </w:tr>
      <w:tr w:rsidR="002C273E" w14:paraId="23A615D5" w14:textId="77777777">
        <w:trPr>
          <w:trHeight w:val="300"/>
        </w:trPr>
        <w:tc>
          <w:tcPr>
            <w:tcW w:w="2710" w:type="dxa"/>
            <w:gridSpan w:val="2"/>
            <w:tcBorders>
              <w:top w:val="nil"/>
              <w:left w:val="nil"/>
              <w:bottom w:val="nil"/>
              <w:right w:val="nil"/>
            </w:tcBorders>
            <w:shd w:val="clear" w:color="auto" w:fill="auto"/>
            <w:noWrap/>
            <w:vAlign w:val="bottom"/>
            <w:hideMark/>
          </w:tcPr>
          <w:p w14:paraId="23A615C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ΕΝ. ΚΕΝΤΡΩΩΝ:</w:t>
            </w:r>
          </w:p>
        </w:tc>
        <w:tc>
          <w:tcPr>
            <w:tcW w:w="1485" w:type="dxa"/>
            <w:tcBorders>
              <w:top w:val="nil"/>
              <w:left w:val="nil"/>
              <w:bottom w:val="nil"/>
              <w:right w:val="nil"/>
            </w:tcBorders>
            <w:shd w:val="clear" w:color="auto" w:fill="auto"/>
            <w:noWrap/>
            <w:vAlign w:val="bottom"/>
            <w:hideMark/>
          </w:tcPr>
          <w:p w14:paraId="23A615D0" w14:textId="77777777" w:rsidR="00DE35AD" w:rsidRPr="00912AE1" w:rsidRDefault="0061121E" w:rsidP="00DE35AD">
            <w:pPr>
              <w:rPr>
                <w:rFonts w:ascii="Calibri" w:eastAsia="Times New Roman" w:hAnsi="Calibri" w:cs="Times New Roman"/>
                <w:color w:val="000000"/>
                <w:sz w:val="22"/>
                <w:szCs w:val="22"/>
              </w:rPr>
            </w:pPr>
          </w:p>
        </w:tc>
        <w:tc>
          <w:tcPr>
            <w:tcW w:w="571" w:type="dxa"/>
            <w:tcBorders>
              <w:top w:val="nil"/>
              <w:left w:val="nil"/>
              <w:bottom w:val="nil"/>
              <w:right w:val="nil"/>
            </w:tcBorders>
            <w:shd w:val="clear" w:color="auto" w:fill="auto"/>
            <w:noWrap/>
            <w:vAlign w:val="bottom"/>
            <w:hideMark/>
          </w:tcPr>
          <w:p w14:paraId="23A615D1"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D2"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D3"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D4" w14:textId="77777777" w:rsidR="00DE35AD" w:rsidRPr="00912AE1" w:rsidRDefault="0061121E" w:rsidP="00DE35AD">
            <w:pPr>
              <w:rPr>
                <w:rFonts w:ascii="Times New Roman" w:eastAsia="Times New Roman" w:hAnsi="Times New Roman" w:cs="Times New Roman"/>
                <w:sz w:val="20"/>
              </w:rPr>
            </w:pPr>
          </w:p>
        </w:tc>
      </w:tr>
      <w:tr w:rsidR="002C273E" w14:paraId="23A615DD" w14:textId="77777777">
        <w:trPr>
          <w:trHeight w:val="300"/>
        </w:trPr>
        <w:tc>
          <w:tcPr>
            <w:tcW w:w="1359" w:type="dxa"/>
            <w:tcBorders>
              <w:top w:val="nil"/>
              <w:left w:val="nil"/>
              <w:bottom w:val="nil"/>
              <w:right w:val="nil"/>
            </w:tcBorders>
            <w:shd w:val="clear" w:color="auto" w:fill="auto"/>
            <w:noWrap/>
            <w:vAlign w:val="bottom"/>
            <w:hideMark/>
          </w:tcPr>
          <w:p w14:paraId="23A615D6"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5D7" w14:textId="77777777" w:rsidR="00DE35AD" w:rsidRPr="00912AE1" w:rsidRDefault="0061121E" w:rsidP="00DE35AD">
            <w:pPr>
              <w:rPr>
                <w:rFonts w:ascii="Times New Roman" w:eastAsia="Times New Roman" w:hAnsi="Times New Roman" w:cs="Times New Roman"/>
                <w:sz w:val="20"/>
              </w:rPr>
            </w:pPr>
          </w:p>
        </w:tc>
        <w:tc>
          <w:tcPr>
            <w:tcW w:w="1485" w:type="dxa"/>
            <w:tcBorders>
              <w:top w:val="nil"/>
              <w:left w:val="nil"/>
              <w:bottom w:val="nil"/>
              <w:right w:val="nil"/>
            </w:tcBorders>
            <w:shd w:val="clear" w:color="auto" w:fill="auto"/>
            <w:noWrap/>
            <w:vAlign w:val="bottom"/>
            <w:hideMark/>
          </w:tcPr>
          <w:p w14:paraId="23A615D8"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D9" w14:textId="77777777" w:rsidR="00DE35AD" w:rsidRPr="00912AE1" w:rsidRDefault="0061121E" w:rsidP="00DE35AD">
            <w:pPr>
              <w:rPr>
                <w:rFonts w:ascii="Times New Roman" w:eastAsia="Times New Roman" w:hAnsi="Times New Roman" w:cs="Times New Roman"/>
                <w:sz w:val="20"/>
              </w:rPr>
            </w:pPr>
          </w:p>
        </w:tc>
        <w:tc>
          <w:tcPr>
            <w:tcW w:w="58" w:type="dxa"/>
            <w:tcBorders>
              <w:top w:val="nil"/>
              <w:left w:val="nil"/>
              <w:bottom w:val="nil"/>
              <w:right w:val="nil"/>
            </w:tcBorders>
            <w:shd w:val="clear" w:color="auto" w:fill="auto"/>
            <w:noWrap/>
            <w:vAlign w:val="bottom"/>
            <w:hideMark/>
          </w:tcPr>
          <w:p w14:paraId="23A615DA"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5DB"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DC" w14:textId="77777777" w:rsidR="00DE35AD" w:rsidRPr="00912AE1" w:rsidRDefault="0061121E" w:rsidP="00DE35AD">
            <w:pPr>
              <w:rPr>
                <w:rFonts w:ascii="Times New Roman" w:eastAsia="Times New Roman" w:hAnsi="Times New Roman" w:cs="Times New Roman"/>
                <w:sz w:val="20"/>
              </w:rPr>
            </w:pPr>
          </w:p>
        </w:tc>
      </w:tr>
      <w:tr w:rsidR="002C273E" w14:paraId="23A615E1" w14:textId="77777777">
        <w:trPr>
          <w:trHeight w:val="300"/>
        </w:trPr>
        <w:tc>
          <w:tcPr>
            <w:tcW w:w="1359" w:type="dxa"/>
            <w:tcBorders>
              <w:top w:val="nil"/>
              <w:left w:val="nil"/>
              <w:bottom w:val="nil"/>
              <w:right w:val="nil"/>
            </w:tcBorders>
            <w:shd w:val="clear" w:color="auto" w:fill="auto"/>
            <w:noWrap/>
            <w:vAlign w:val="bottom"/>
            <w:hideMark/>
          </w:tcPr>
          <w:p w14:paraId="23A615DE" w14:textId="77777777" w:rsidR="00DE35AD" w:rsidRPr="00912AE1" w:rsidRDefault="0061121E" w:rsidP="00DE35AD">
            <w:pPr>
              <w:rPr>
                <w:rFonts w:ascii="Times New Roman" w:eastAsia="Times New Roman" w:hAnsi="Times New Roman" w:cs="Times New Roman"/>
                <w:sz w:val="20"/>
              </w:rPr>
            </w:pPr>
          </w:p>
        </w:tc>
        <w:tc>
          <w:tcPr>
            <w:tcW w:w="4432" w:type="dxa"/>
            <w:gridSpan w:val="5"/>
            <w:tcBorders>
              <w:top w:val="nil"/>
              <w:left w:val="nil"/>
              <w:bottom w:val="nil"/>
              <w:right w:val="nil"/>
            </w:tcBorders>
            <w:shd w:val="clear" w:color="auto" w:fill="auto"/>
            <w:noWrap/>
            <w:vAlign w:val="bottom"/>
            <w:hideMark/>
          </w:tcPr>
          <w:p w14:paraId="23A615DF"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Ακροτελεύτιο άρθρο   ΔΕΚΤΟ ΚΑΤΑ ΠΛΕΙΟΨΗΦΙΑ</w:t>
            </w:r>
          </w:p>
        </w:tc>
        <w:tc>
          <w:tcPr>
            <w:tcW w:w="960" w:type="dxa"/>
            <w:tcBorders>
              <w:top w:val="nil"/>
              <w:left w:val="nil"/>
              <w:bottom w:val="nil"/>
              <w:right w:val="nil"/>
            </w:tcBorders>
            <w:shd w:val="clear" w:color="auto" w:fill="auto"/>
            <w:noWrap/>
            <w:vAlign w:val="bottom"/>
            <w:hideMark/>
          </w:tcPr>
          <w:p w14:paraId="23A615E0" w14:textId="77777777" w:rsidR="00DE35AD" w:rsidRPr="00912AE1" w:rsidRDefault="0061121E" w:rsidP="00DE35AD">
            <w:pPr>
              <w:rPr>
                <w:rFonts w:ascii="Calibri" w:eastAsia="Times New Roman" w:hAnsi="Calibri" w:cs="Times New Roman"/>
                <w:color w:val="000000"/>
                <w:sz w:val="22"/>
                <w:szCs w:val="22"/>
              </w:rPr>
            </w:pPr>
          </w:p>
        </w:tc>
      </w:tr>
      <w:tr w:rsidR="002C273E" w14:paraId="23A615E9" w14:textId="77777777">
        <w:trPr>
          <w:trHeight w:val="300"/>
        </w:trPr>
        <w:tc>
          <w:tcPr>
            <w:tcW w:w="1359" w:type="dxa"/>
            <w:tcBorders>
              <w:top w:val="nil"/>
              <w:left w:val="nil"/>
              <w:bottom w:val="nil"/>
              <w:right w:val="nil"/>
            </w:tcBorders>
            <w:shd w:val="clear" w:color="auto" w:fill="auto"/>
            <w:noWrap/>
            <w:vAlign w:val="bottom"/>
            <w:hideMark/>
          </w:tcPr>
          <w:p w14:paraId="23A615E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ΣΥΡΙΖΑ:</w:t>
            </w:r>
          </w:p>
        </w:tc>
        <w:tc>
          <w:tcPr>
            <w:tcW w:w="1351" w:type="dxa"/>
            <w:tcBorders>
              <w:top w:val="nil"/>
              <w:left w:val="nil"/>
              <w:bottom w:val="nil"/>
              <w:right w:val="nil"/>
            </w:tcBorders>
            <w:shd w:val="clear" w:color="auto" w:fill="auto"/>
            <w:noWrap/>
            <w:vAlign w:val="bottom"/>
            <w:hideMark/>
          </w:tcPr>
          <w:p w14:paraId="23A615E3"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E4"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E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E6"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E7"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E8" w14:textId="77777777" w:rsidR="00DE35AD" w:rsidRPr="00912AE1" w:rsidRDefault="0061121E" w:rsidP="00DE35AD">
            <w:pPr>
              <w:rPr>
                <w:rFonts w:ascii="Times New Roman" w:eastAsia="Times New Roman" w:hAnsi="Times New Roman" w:cs="Times New Roman"/>
                <w:sz w:val="20"/>
              </w:rPr>
            </w:pPr>
          </w:p>
        </w:tc>
      </w:tr>
      <w:tr w:rsidR="002C273E" w14:paraId="23A615F1" w14:textId="77777777">
        <w:trPr>
          <w:trHeight w:val="300"/>
        </w:trPr>
        <w:tc>
          <w:tcPr>
            <w:tcW w:w="1359" w:type="dxa"/>
            <w:tcBorders>
              <w:top w:val="nil"/>
              <w:left w:val="nil"/>
              <w:bottom w:val="nil"/>
              <w:right w:val="nil"/>
            </w:tcBorders>
            <w:shd w:val="clear" w:color="auto" w:fill="auto"/>
            <w:noWrap/>
            <w:vAlign w:val="bottom"/>
            <w:hideMark/>
          </w:tcPr>
          <w:p w14:paraId="23A615E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Ν.Δ:</w:t>
            </w:r>
          </w:p>
        </w:tc>
        <w:tc>
          <w:tcPr>
            <w:tcW w:w="1351" w:type="dxa"/>
            <w:tcBorders>
              <w:top w:val="nil"/>
              <w:left w:val="nil"/>
              <w:bottom w:val="nil"/>
              <w:right w:val="nil"/>
            </w:tcBorders>
            <w:shd w:val="clear" w:color="auto" w:fill="auto"/>
            <w:noWrap/>
            <w:vAlign w:val="bottom"/>
            <w:hideMark/>
          </w:tcPr>
          <w:p w14:paraId="23A615EB"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EC"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E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EE"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EF"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F0" w14:textId="77777777" w:rsidR="00DE35AD" w:rsidRPr="00912AE1" w:rsidRDefault="0061121E" w:rsidP="00DE35AD">
            <w:pPr>
              <w:rPr>
                <w:rFonts w:ascii="Times New Roman" w:eastAsia="Times New Roman" w:hAnsi="Times New Roman" w:cs="Times New Roman"/>
                <w:sz w:val="20"/>
              </w:rPr>
            </w:pPr>
          </w:p>
        </w:tc>
      </w:tr>
      <w:tr w:rsidR="002C273E" w14:paraId="23A615F9" w14:textId="77777777">
        <w:trPr>
          <w:trHeight w:val="300"/>
        </w:trPr>
        <w:tc>
          <w:tcPr>
            <w:tcW w:w="1359" w:type="dxa"/>
            <w:tcBorders>
              <w:top w:val="nil"/>
              <w:left w:val="nil"/>
              <w:bottom w:val="nil"/>
              <w:right w:val="nil"/>
            </w:tcBorders>
            <w:shd w:val="clear" w:color="auto" w:fill="auto"/>
            <w:noWrap/>
            <w:vAlign w:val="bottom"/>
            <w:hideMark/>
          </w:tcPr>
          <w:p w14:paraId="23A615F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ΔΗ.ΣΥ:</w:t>
            </w:r>
          </w:p>
        </w:tc>
        <w:tc>
          <w:tcPr>
            <w:tcW w:w="1351" w:type="dxa"/>
            <w:tcBorders>
              <w:top w:val="nil"/>
              <w:left w:val="nil"/>
              <w:bottom w:val="nil"/>
              <w:right w:val="nil"/>
            </w:tcBorders>
            <w:shd w:val="clear" w:color="auto" w:fill="auto"/>
            <w:noWrap/>
            <w:vAlign w:val="bottom"/>
            <w:hideMark/>
          </w:tcPr>
          <w:p w14:paraId="23A615F3"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F4"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F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5F6"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F7"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5F8" w14:textId="77777777" w:rsidR="00DE35AD" w:rsidRPr="00912AE1" w:rsidRDefault="0061121E" w:rsidP="00DE35AD">
            <w:pPr>
              <w:rPr>
                <w:rFonts w:ascii="Times New Roman" w:eastAsia="Times New Roman" w:hAnsi="Times New Roman" w:cs="Times New Roman"/>
                <w:sz w:val="20"/>
              </w:rPr>
            </w:pPr>
          </w:p>
        </w:tc>
      </w:tr>
      <w:tr w:rsidR="002C273E" w14:paraId="23A61601" w14:textId="77777777">
        <w:trPr>
          <w:trHeight w:val="300"/>
        </w:trPr>
        <w:tc>
          <w:tcPr>
            <w:tcW w:w="1359" w:type="dxa"/>
            <w:tcBorders>
              <w:top w:val="nil"/>
              <w:left w:val="nil"/>
              <w:bottom w:val="nil"/>
              <w:right w:val="nil"/>
            </w:tcBorders>
            <w:shd w:val="clear" w:color="auto" w:fill="auto"/>
            <w:noWrap/>
            <w:vAlign w:val="bottom"/>
            <w:hideMark/>
          </w:tcPr>
          <w:p w14:paraId="23A615F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Χ.Α:</w:t>
            </w:r>
          </w:p>
        </w:tc>
        <w:tc>
          <w:tcPr>
            <w:tcW w:w="1351" w:type="dxa"/>
            <w:tcBorders>
              <w:top w:val="nil"/>
              <w:left w:val="nil"/>
              <w:bottom w:val="nil"/>
              <w:right w:val="nil"/>
            </w:tcBorders>
            <w:shd w:val="clear" w:color="auto" w:fill="auto"/>
            <w:noWrap/>
            <w:vAlign w:val="bottom"/>
            <w:hideMark/>
          </w:tcPr>
          <w:p w14:paraId="23A615FB"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5FC"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5F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w:t>
            </w:r>
          </w:p>
        </w:tc>
        <w:tc>
          <w:tcPr>
            <w:tcW w:w="58" w:type="dxa"/>
            <w:tcBorders>
              <w:top w:val="nil"/>
              <w:left w:val="nil"/>
              <w:bottom w:val="nil"/>
              <w:right w:val="nil"/>
            </w:tcBorders>
            <w:shd w:val="clear" w:color="auto" w:fill="auto"/>
            <w:noWrap/>
            <w:vAlign w:val="bottom"/>
            <w:hideMark/>
          </w:tcPr>
          <w:p w14:paraId="23A615FE"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5FF"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00" w14:textId="77777777" w:rsidR="00DE35AD" w:rsidRPr="00912AE1" w:rsidRDefault="0061121E" w:rsidP="00DE35AD">
            <w:pPr>
              <w:rPr>
                <w:rFonts w:ascii="Times New Roman" w:eastAsia="Times New Roman" w:hAnsi="Times New Roman" w:cs="Times New Roman"/>
                <w:sz w:val="20"/>
              </w:rPr>
            </w:pPr>
          </w:p>
        </w:tc>
      </w:tr>
      <w:tr w:rsidR="002C273E" w14:paraId="23A61609" w14:textId="77777777">
        <w:trPr>
          <w:trHeight w:val="300"/>
        </w:trPr>
        <w:tc>
          <w:tcPr>
            <w:tcW w:w="1359" w:type="dxa"/>
            <w:tcBorders>
              <w:top w:val="nil"/>
              <w:left w:val="nil"/>
              <w:bottom w:val="nil"/>
              <w:right w:val="nil"/>
            </w:tcBorders>
            <w:shd w:val="clear" w:color="auto" w:fill="auto"/>
            <w:noWrap/>
            <w:vAlign w:val="bottom"/>
            <w:hideMark/>
          </w:tcPr>
          <w:p w14:paraId="23A6160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Κ.Κ.Ε:</w:t>
            </w:r>
          </w:p>
        </w:tc>
        <w:tc>
          <w:tcPr>
            <w:tcW w:w="1351" w:type="dxa"/>
            <w:tcBorders>
              <w:top w:val="nil"/>
              <w:left w:val="nil"/>
              <w:bottom w:val="nil"/>
              <w:right w:val="nil"/>
            </w:tcBorders>
            <w:shd w:val="clear" w:color="auto" w:fill="auto"/>
            <w:noWrap/>
            <w:vAlign w:val="bottom"/>
            <w:hideMark/>
          </w:tcPr>
          <w:p w14:paraId="23A61603"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04"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0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606"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07"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08" w14:textId="77777777" w:rsidR="00DE35AD" w:rsidRPr="00912AE1" w:rsidRDefault="0061121E" w:rsidP="00DE35AD">
            <w:pPr>
              <w:rPr>
                <w:rFonts w:ascii="Times New Roman" w:eastAsia="Times New Roman" w:hAnsi="Times New Roman" w:cs="Times New Roman"/>
                <w:sz w:val="20"/>
              </w:rPr>
            </w:pPr>
          </w:p>
        </w:tc>
      </w:tr>
      <w:tr w:rsidR="002C273E" w14:paraId="23A61611" w14:textId="77777777">
        <w:trPr>
          <w:trHeight w:val="300"/>
        </w:trPr>
        <w:tc>
          <w:tcPr>
            <w:tcW w:w="1359" w:type="dxa"/>
            <w:tcBorders>
              <w:top w:val="nil"/>
              <w:left w:val="nil"/>
              <w:bottom w:val="nil"/>
              <w:right w:val="nil"/>
            </w:tcBorders>
            <w:shd w:val="clear" w:color="auto" w:fill="auto"/>
            <w:noWrap/>
            <w:vAlign w:val="bottom"/>
            <w:hideMark/>
          </w:tcPr>
          <w:p w14:paraId="23A6160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ΑΝ.ΕΛ:</w:t>
            </w:r>
          </w:p>
        </w:tc>
        <w:tc>
          <w:tcPr>
            <w:tcW w:w="1351" w:type="dxa"/>
            <w:tcBorders>
              <w:top w:val="nil"/>
              <w:left w:val="nil"/>
              <w:bottom w:val="nil"/>
              <w:right w:val="nil"/>
            </w:tcBorders>
            <w:shd w:val="clear" w:color="auto" w:fill="auto"/>
            <w:noWrap/>
            <w:vAlign w:val="bottom"/>
            <w:hideMark/>
          </w:tcPr>
          <w:p w14:paraId="23A6160B"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0C"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0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0E"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0F"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10" w14:textId="77777777" w:rsidR="00DE35AD" w:rsidRPr="00912AE1" w:rsidRDefault="0061121E" w:rsidP="00DE35AD">
            <w:pPr>
              <w:rPr>
                <w:rFonts w:ascii="Times New Roman" w:eastAsia="Times New Roman" w:hAnsi="Times New Roman" w:cs="Times New Roman"/>
                <w:sz w:val="20"/>
              </w:rPr>
            </w:pPr>
          </w:p>
        </w:tc>
      </w:tr>
      <w:tr w:rsidR="002C273E" w14:paraId="23A61619" w14:textId="77777777">
        <w:trPr>
          <w:trHeight w:val="300"/>
        </w:trPr>
        <w:tc>
          <w:tcPr>
            <w:tcW w:w="1359" w:type="dxa"/>
            <w:tcBorders>
              <w:top w:val="nil"/>
              <w:left w:val="nil"/>
              <w:bottom w:val="nil"/>
              <w:right w:val="nil"/>
            </w:tcBorders>
            <w:shd w:val="clear" w:color="auto" w:fill="auto"/>
            <w:noWrap/>
            <w:vAlign w:val="bottom"/>
            <w:hideMark/>
          </w:tcPr>
          <w:p w14:paraId="23A61612"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ΠΟΤΑΜΙ:</w:t>
            </w:r>
          </w:p>
        </w:tc>
        <w:tc>
          <w:tcPr>
            <w:tcW w:w="1351" w:type="dxa"/>
            <w:tcBorders>
              <w:top w:val="nil"/>
              <w:left w:val="nil"/>
              <w:bottom w:val="nil"/>
              <w:right w:val="nil"/>
            </w:tcBorders>
            <w:shd w:val="clear" w:color="auto" w:fill="auto"/>
            <w:noWrap/>
            <w:vAlign w:val="bottom"/>
            <w:hideMark/>
          </w:tcPr>
          <w:p w14:paraId="23A61613"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14"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1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16"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17"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18" w14:textId="77777777" w:rsidR="00DE35AD" w:rsidRPr="00912AE1" w:rsidRDefault="0061121E" w:rsidP="00DE35AD">
            <w:pPr>
              <w:rPr>
                <w:rFonts w:ascii="Times New Roman" w:eastAsia="Times New Roman" w:hAnsi="Times New Roman" w:cs="Times New Roman"/>
                <w:sz w:val="20"/>
              </w:rPr>
            </w:pPr>
          </w:p>
        </w:tc>
      </w:tr>
      <w:tr w:rsidR="002C273E" w14:paraId="23A61620" w14:textId="77777777">
        <w:trPr>
          <w:trHeight w:val="300"/>
        </w:trPr>
        <w:tc>
          <w:tcPr>
            <w:tcW w:w="2710" w:type="dxa"/>
            <w:gridSpan w:val="2"/>
            <w:tcBorders>
              <w:top w:val="nil"/>
              <w:left w:val="nil"/>
              <w:bottom w:val="nil"/>
              <w:right w:val="nil"/>
            </w:tcBorders>
            <w:shd w:val="clear" w:color="auto" w:fill="auto"/>
            <w:noWrap/>
            <w:vAlign w:val="bottom"/>
            <w:hideMark/>
          </w:tcPr>
          <w:p w14:paraId="23A6161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ΕΝ. ΚΕΝΤΡΩΩΝ:</w:t>
            </w:r>
          </w:p>
        </w:tc>
        <w:tc>
          <w:tcPr>
            <w:tcW w:w="1485" w:type="dxa"/>
            <w:tcBorders>
              <w:top w:val="nil"/>
              <w:left w:val="nil"/>
              <w:bottom w:val="nil"/>
              <w:right w:val="nil"/>
            </w:tcBorders>
            <w:shd w:val="clear" w:color="auto" w:fill="auto"/>
            <w:noWrap/>
            <w:vAlign w:val="bottom"/>
            <w:hideMark/>
          </w:tcPr>
          <w:p w14:paraId="23A6161B" w14:textId="77777777" w:rsidR="00DE35AD" w:rsidRPr="00912AE1" w:rsidRDefault="0061121E" w:rsidP="00DE35AD">
            <w:pPr>
              <w:rPr>
                <w:rFonts w:ascii="Calibri" w:eastAsia="Times New Roman" w:hAnsi="Calibri" w:cs="Times New Roman"/>
                <w:color w:val="000000"/>
                <w:sz w:val="22"/>
                <w:szCs w:val="22"/>
              </w:rPr>
            </w:pPr>
          </w:p>
        </w:tc>
        <w:tc>
          <w:tcPr>
            <w:tcW w:w="571" w:type="dxa"/>
            <w:tcBorders>
              <w:top w:val="nil"/>
              <w:left w:val="nil"/>
              <w:bottom w:val="nil"/>
              <w:right w:val="nil"/>
            </w:tcBorders>
            <w:shd w:val="clear" w:color="auto" w:fill="auto"/>
            <w:noWrap/>
            <w:vAlign w:val="bottom"/>
            <w:hideMark/>
          </w:tcPr>
          <w:p w14:paraId="23A6161C"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1D"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1E"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1F" w14:textId="77777777" w:rsidR="00DE35AD" w:rsidRPr="00912AE1" w:rsidRDefault="0061121E" w:rsidP="00DE35AD">
            <w:pPr>
              <w:rPr>
                <w:rFonts w:ascii="Times New Roman" w:eastAsia="Times New Roman" w:hAnsi="Times New Roman" w:cs="Times New Roman"/>
                <w:sz w:val="20"/>
              </w:rPr>
            </w:pPr>
          </w:p>
        </w:tc>
      </w:tr>
      <w:tr w:rsidR="002C273E" w14:paraId="23A61628" w14:textId="77777777">
        <w:trPr>
          <w:trHeight w:val="300"/>
        </w:trPr>
        <w:tc>
          <w:tcPr>
            <w:tcW w:w="1359" w:type="dxa"/>
            <w:tcBorders>
              <w:top w:val="nil"/>
              <w:left w:val="nil"/>
              <w:bottom w:val="nil"/>
              <w:right w:val="nil"/>
            </w:tcBorders>
            <w:shd w:val="clear" w:color="auto" w:fill="auto"/>
            <w:noWrap/>
            <w:vAlign w:val="bottom"/>
            <w:hideMark/>
          </w:tcPr>
          <w:p w14:paraId="23A61621" w14:textId="77777777" w:rsidR="00DE35AD" w:rsidRPr="00912AE1" w:rsidRDefault="0061121E" w:rsidP="00DE35AD">
            <w:pPr>
              <w:rPr>
                <w:rFonts w:ascii="Times New Roman" w:eastAsia="Times New Roman" w:hAnsi="Times New Roman" w:cs="Times New Roman"/>
                <w:sz w:val="20"/>
              </w:rPr>
            </w:pPr>
          </w:p>
        </w:tc>
        <w:tc>
          <w:tcPr>
            <w:tcW w:w="1351" w:type="dxa"/>
            <w:tcBorders>
              <w:top w:val="nil"/>
              <w:left w:val="nil"/>
              <w:bottom w:val="nil"/>
              <w:right w:val="nil"/>
            </w:tcBorders>
            <w:shd w:val="clear" w:color="auto" w:fill="auto"/>
            <w:noWrap/>
            <w:vAlign w:val="bottom"/>
            <w:hideMark/>
          </w:tcPr>
          <w:p w14:paraId="23A61622" w14:textId="77777777" w:rsidR="00DE35AD" w:rsidRPr="00912AE1" w:rsidRDefault="0061121E" w:rsidP="00DE35AD">
            <w:pPr>
              <w:rPr>
                <w:rFonts w:ascii="Times New Roman" w:eastAsia="Times New Roman" w:hAnsi="Times New Roman" w:cs="Times New Roman"/>
                <w:sz w:val="20"/>
              </w:rPr>
            </w:pPr>
          </w:p>
        </w:tc>
        <w:tc>
          <w:tcPr>
            <w:tcW w:w="1485" w:type="dxa"/>
            <w:tcBorders>
              <w:top w:val="nil"/>
              <w:left w:val="nil"/>
              <w:bottom w:val="nil"/>
              <w:right w:val="nil"/>
            </w:tcBorders>
            <w:shd w:val="clear" w:color="auto" w:fill="auto"/>
            <w:noWrap/>
            <w:vAlign w:val="bottom"/>
            <w:hideMark/>
          </w:tcPr>
          <w:p w14:paraId="23A61623"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24" w14:textId="77777777" w:rsidR="00DE35AD" w:rsidRPr="00912AE1" w:rsidRDefault="0061121E" w:rsidP="00DE35AD">
            <w:pPr>
              <w:rPr>
                <w:rFonts w:ascii="Times New Roman" w:eastAsia="Times New Roman" w:hAnsi="Times New Roman" w:cs="Times New Roman"/>
                <w:sz w:val="20"/>
              </w:rPr>
            </w:pPr>
          </w:p>
        </w:tc>
        <w:tc>
          <w:tcPr>
            <w:tcW w:w="58" w:type="dxa"/>
            <w:tcBorders>
              <w:top w:val="nil"/>
              <w:left w:val="nil"/>
              <w:bottom w:val="nil"/>
              <w:right w:val="nil"/>
            </w:tcBorders>
            <w:shd w:val="clear" w:color="auto" w:fill="auto"/>
            <w:noWrap/>
            <w:vAlign w:val="bottom"/>
            <w:hideMark/>
          </w:tcPr>
          <w:p w14:paraId="23A61625" w14:textId="77777777" w:rsidR="00DE35AD" w:rsidRPr="00912AE1" w:rsidRDefault="0061121E" w:rsidP="00DE35AD">
            <w:pPr>
              <w:rPr>
                <w:rFonts w:ascii="Times New Roman" w:eastAsia="Times New Roman" w:hAnsi="Times New Roman" w:cs="Times New Roman"/>
                <w:sz w:val="20"/>
              </w:rPr>
            </w:pPr>
          </w:p>
        </w:tc>
        <w:tc>
          <w:tcPr>
            <w:tcW w:w="967" w:type="dxa"/>
            <w:tcBorders>
              <w:top w:val="nil"/>
              <w:left w:val="nil"/>
              <w:bottom w:val="nil"/>
              <w:right w:val="nil"/>
            </w:tcBorders>
            <w:shd w:val="clear" w:color="auto" w:fill="auto"/>
            <w:noWrap/>
            <w:vAlign w:val="bottom"/>
            <w:hideMark/>
          </w:tcPr>
          <w:p w14:paraId="23A61626"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27" w14:textId="77777777" w:rsidR="00DE35AD" w:rsidRPr="00912AE1" w:rsidRDefault="0061121E" w:rsidP="00DE35AD">
            <w:pPr>
              <w:rPr>
                <w:rFonts w:ascii="Times New Roman" w:eastAsia="Times New Roman" w:hAnsi="Times New Roman" w:cs="Times New Roman"/>
                <w:sz w:val="20"/>
              </w:rPr>
            </w:pPr>
          </w:p>
        </w:tc>
      </w:tr>
      <w:tr w:rsidR="002C273E" w14:paraId="23A6162C" w14:textId="77777777">
        <w:trPr>
          <w:trHeight w:val="300"/>
        </w:trPr>
        <w:tc>
          <w:tcPr>
            <w:tcW w:w="1359" w:type="dxa"/>
            <w:tcBorders>
              <w:top w:val="nil"/>
              <w:left w:val="nil"/>
              <w:bottom w:val="nil"/>
              <w:right w:val="nil"/>
            </w:tcBorders>
            <w:shd w:val="clear" w:color="auto" w:fill="auto"/>
            <w:noWrap/>
            <w:vAlign w:val="bottom"/>
            <w:hideMark/>
          </w:tcPr>
          <w:p w14:paraId="23A61629" w14:textId="77777777" w:rsidR="00DE35AD" w:rsidRPr="00912AE1" w:rsidRDefault="0061121E" w:rsidP="00DE35AD">
            <w:pPr>
              <w:rPr>
                <w:rFonts w:ascii="Times New Roman" w:eastAsia="Times New Roman" w:hAnsi="Times New Roman" w:cs="Times New Roman"/>
                <w:sz w:val="20"/>
              </w:rPr>
            </w:pPr>
          </w:p>
        </w:tc>
        <w:tc>
          <w:tcPr>
            <w:tcW w:w="4432" w:type="dxa"/>
            <w:gridSpan w:val="5"/>
            <w:tcBorders>
              <w:top w:val="nil"/>
              <w:left w:val="nil"/>
              <w:bottom w:val="nil"/>
              <w:right w:val="nil"/>
            </w:tcBorders>
            <w:shd w:val="clear" w:color="auto" w:fill="auto"/>
            <w:noWrap/>
            <w:vAlign w:val="bottom"/>
            <w:hideMark/>
          </w:tcPr>
          <w:p w14:paraId="23A6162A"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Επί του συνόλου   ΔΕΚΤΟ ΚΑΤΑ ΠΛΕΙΟΨΗΦΙΑ</w:t>
            </w:r>
          </w:p>
        </w:tc>
        <w:tc>
          <w:tcPr>
            <w:tcW w:w="960" w:type="dxa"/>
            <w:tcBorders>
              <w:top w:val="nil"/>
              <w:left w:val="nil"/>
              <w:bottom w:val="nil"/>
              <w:right w:val="nil"/>
            </w:tcBorders>
            <w:shd w:val="clear" w:color="auto" w:fill="auto"/>
            <w:noWrap/>
            <w:vAlign w:val="bottom"/>
            <w:hideMark/>
          </w:tcPr>
          <w:p w14:paraId="23A6162B" w14:textId="77777777" w:rsidR="00DE35AD" w:rsidRPr="00912AE1" w:rsidRDefault="0061121E" w:rsidP="00DE35AD">
            <w:pPr>
              <w:rPr>
                <w:rFonts w:ascii="Calibri" w:eastAsia="Times New Roman" w:hAnsi="Calibri" w:cs="Times New Roman"/>
                <w:color w:val="000000"/>
                <w:sz w:val="22"/>
                <w:szCs w:val="22"/>
              </w:rPr>
            </w:pPr>
          </w:p>
        </w:tc>
      </w:tr>
      <w:tr w:rsidR="002C273E" w14:paraId="23A61634" w14:textId="77777777">
        <w:trPr>
          <w:trHeight w:val="300"/>
        </w:trPr>
        <w:tc>
          <w:tcPr>
            <w:tcW w:w="1359" w:type="dxa"/>
            <w:tcBorders>
              <w:top w:val="nil"/>
              <w:left w:val="nil"/>
              <w:bottom w:val="nil"/>
              <w:right w:val="nil"/>
            </w:tcBorders>
            <w:shd w:val="clear" w:color="auto" w:fill="auto"/>
            <w:noWrap/>
            <w:vAlign w:val="bottom"/>
            <w:hideMark/>
          </w:tcPr>
          <w:p w14:paraId="23A6162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lastRenderedPageBreak/>
              <w:t>ΣΥΡΙΖΑ:</w:t>
            </w:r>
          </w:p>
        </w:tc>
        <w:tc>
          <w:tcPr>
            <w:tcW w:w="1351" w:type="dxa"/>
            <w:tcBorders>
              <w:top w:val="nil"/>
              <w:left w:val="nil"/>
              <w:bottom w:val="nil"/>
              <w:right w:val="nil"/>
            </w:tcBorders>
            <w:shd w:val="clear" w:color="auto" w:fill="auto"/>
            <w:noWrap/>
            <w:vAlign w:val="bottom"/>
            <w:hideMark/>
          </w:tcPr>
          <w:p w14:paraId="23A6162E"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2F"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30"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31"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32"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33" w14:textId="77777777" w:rsidR="00DE35AD" w:rsidRPr="00912AE1" w:rsidRDefault="0061121E" w:rsidP="00DE35AD">
            <w:pPr>
              <w:rPr>
                <w:rFonts w:ascii="Times New Roman" w:eastAsia="Times New Roman" w:hAnsi="Times New Roman" w:cs="Times New Roman"/>
                <w:sz w:val="20"/>
              </w:rPr>
            </w:pPr>
          </w:p>
        </w:tc>
      </w:tr>
      <w:tr w:rsidR="002C273E" w14:paraId="23A6163C" w14:textId="77777777">
        <w:trPr>
          <w:trHeight w:val="300"/>
        </w:trPr>
        <w:tc>
          <w:tcPr>
            <w:tcW w:w="1359" w:type="dxa"/>
            <w:tcBorders>
              <w:top w:val="nil"/>
              <w:left w:val="nil"/>
              <w:bottom w:val="nil"/>
              <w:right w:val="nil"/>
            </w:tcBorders>
            <w:shd w:val="clear" w:color="auto" w:fill="auto"/>
            <w:noWrap/>
            <w:vAlign w:val="bottom"/>
            <w:hideMark/>
          </w:tcPr>
          <w:p w14:paraId="23A6163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Ν.Δ:</w:t>
            </w:r>
          </w:p>
        </w:tc>
        <w:tc>
          <w:tcPr>
            <w:tcW w:w="1351" w:type="dxa"/>
            <w:tcBorders>
              <w:top w:val="nil"/>
              <w:left w:val="nil"/>
              <w:bottom w:val="nil"/>
              <w:right w:val="nil"/>
            </w:tcBorders>
            <w:shd w:val="clear" w:color="auto" w:fill="auto"/>
            <w:noWrap/>
            <w:vAlign w:val="bottom"/>
            <w:hideMark/>
          </w:tcPr>
          <w:p w14:paraId="23A61636"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37"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38"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39"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3A"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3B" w14:textId="77777777" w:rsidR="00DE35AD" w:rsidRPr="00912AE1" w:rsidRDefault="0061121E" w:rsidP="00DE35AD">
            <w:pPr>
              <w:rPr>
                <w:rFonts w:ascii="Times New Roman" w:eastAsia="Times New Roman" w:hAnsi="Times New Roman" w:cs="Times New Roman"/>
                <w:sz w:val="20"/>
              </w:rPr>
            </w:pPr>
          </w:p>
        </w:tc>
      </w:tr>
      <w:tr w:rsidR="002C273E" w14:paraId="23A61644" w14:textId="77777777">
        <w:trPr>
          <w:trHeight w:val="300"/>
        </w:trPr>
        <w:tc>
          <w:tcPr>
            <w:tcW w:w="1359" w:type="dxa"/>
            <w:tcBorders>
              <w:top w:val="nil"/>
              <w:left w:val="nil"/>
              <w:bottom w:val="nil"/>
              <w:right w:val="nil"/>
            </w:tcBorders>
            <w:shd w:val="clear" w:color="auto" w:fill="auto"/>
            <w:noWrap/>
            <w:vAlign w:val="bottom"/>
            <w:hideMark/>
          </w:tcPr>
          <w:p w14:paraId="23A6163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ΔΗ.ΣΥ:</w:t>
            </w:r>
          </w:p>
        </w:tc>
        <w:tc>
          <w:tcPr>
            <w:tcW w:w="1351" w:type="dxa"/>
            <w:tcBorders>
              <w:top w:val="nil"/>
              <w:left w:val="nil"/>
              <w:bottom w:val="nil"/>
              <w:right w:val="nil"/>
            </w:tcBorders>
            <w:shd w:val="clear" w:color="auto" w:fill="auto"/>
            <w:noWrap/>
            <w:vAlign w:val="bottom"/>
            <w:hideMark/>
          </w:tcPr>
          <w:p w14:paraId="23A6163E"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3F"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40"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41"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42"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43" w14:textId="77777777" w:rsidR="00DE35AD" w:rsidRPr="00912AE1" w:rsidRDefault="0061121E" w:rsidP="00DE35AD">
            <w:pPr>
              <w:rPr>
                <w:rFonts w:ascii="Times New Roman" w:eastAsia="Times New Roman" w:hAnsi="Times New Roman" w:cs="Times New Roman"/>
                <w:sz w:val="20"/>
              </w:rPr>
            </w:pPr>
          </w:p>
        </w:tc>
      </w:tr>
      <w:tr w:rsidR="002C273E" w14:paraId="23A6164C" w14:textId="77777777">
        <w:trPr>
          <w:trHeight w:val="300"/>
        </w:trPr>
        <w:tc>
          <w:tcPr>
            <w:tcW w:w="1359" w:type="dxa"/>
            <w:tcBorders>
              <w:top w:val="nil"/>
              <w:left w:val="nil"/>
              <w:bottom w:val="nil"/>
              <w:right w:val="nil"/>
            </w:tcBorders>
            <w:shd w:val="clear" w:color="auto" w:fill="auto"/>
            <w:noWrap/>
            <w:vAlign w:val="bottom"/>
            <w:hideMark/>
          </w:tcPr>
          <w:p w14:paraId="23A6164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Χ.Α:</w:t>
            </w:r>
          </w:p>
        </w:tc>
        <w:tc>
          <w:tcPr>
            <w:tcW w:w="1351" w:type="dxa"/>
            <w:tcBorders>
              <w:top w:val="nil"/>
              <w:left w:val="nil"/>
              <w:bottom w:val="nil"/>
              <w:right w:val="nil"/>
            </w:tcBorders>
            <w:shd w:val="clear" w:color="auto" w:fill="auto"/>
            <w:noWrap/>
            <w:vAlign w:val="bottom"/>
            <w:hideMark/>
          </w:tcPr>
          <w:p w14:paraId="23A61646"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47"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48"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w:t>
            </w:r>
          </w:p>
        </w:tc>
        <w:tc>
          <w:tcPr>
            <w:tcW w:w="58" w:type="dxa"/>
            <w:tcBorders>
              <w:top w:val="nil"/>
              <w:left w:val="nil"/>
              <w:bottom w:val="nil"/>
              <w:right w:val="nil"/>
            </w:tcBorders>
            <w:shd w:val="clear" w:color="auto" w:fill="auto"/>
            <w:noWrap/>
            <w:vAlign w:val="bottom"/>
            <w:hideMark/>
          </w:tcPr>
          <w:p w14:paraId="23A61649"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4A"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4B" w14:textId="77777777" w:rsidR="00DE35AD" w:rsidRPr="00912AE1" w:rsidRDefault="0061121E" w:rsidP="00DE35AD">
            <w:pPr>
              <w:rPr>
                <w:rFonts w:ascii="Times New Roman" w:eastAsia="Times New Roman" w:hAnsi="Times New Roman" w:cs="Times New Roman"/>
                <w:sz w:val="20"/>
              </w:rPr>
            </w:pPr>
          </w:p>
        </w:tc>
      </w:tr>
      <w:tr w:rsidR="002C273E" w14:paraId="23A61654" w14:textId="77777777">
        <w:trPr>
          <w:trHeight w:val="300"/>
        </w:trPr>
        <w:tc>
          <w:tcPr>
            <w:tcW w:w="1359" w:type="dxa"/>
            <w:tcBorders>
              <w:top w:val="nil"/>
              <w:left w:val="nil"/>
              <w:bottom w:val="nil"/>
              <w:right w:val="nil"/>
            </w:tcBorders>
            <w:shd w:val="clear" w:color="auto" w:fill="auto"/>
            <w:noWrap/>
            <w:vAlign w:val="bottom"/>
            <w:hideMark/>
          </w:tcPr>
          <w:p w14:paraId="23A6164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Κ.Κ.Ε:</w:t>
            </w:r>
          </w:p>
        </w:tc>
        <w:tc>
          <w:tcPr>
            <w:tcW w:w="1351" w:type="dxa"/>
            <w:tcBorders>
              <w:top w:val="nil"/>
              <w:left w:val="nil"/>
              <w:bottom w:val="nil"/>
              <w:right w:val="nil"/>
            </w:tcBorders>
            <w:shd w:val="clear" w:color="auto" w:fill="auto"/>
            <w:noWrap/>
            <w:vAlign w:val="bottom"/>
            <w:hideMark/>
          </w:tcPr>
          <w:p w14:paraId="23A6164E"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4F"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50"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OXI</w:t>
            </w:r>
          </w:p>
        </w:tc>
        <w:tc>
          <w:tcPr>
            <w:tcW w:w="58" w:type="dxa"/>
            <w:tcBorders>
              <w:top w:val="nil"/>
              <w:left w:val="nil"/>
              <w:bottom w:val="nil"/>
              <w:right w:val="nil"/>
            </w:tcBorders>
            <w:shd w:val="clear" w:color="auto" w:fill="auto"/>
            <w:noWrap/>
            <w:vAlign w:val="bottom"/>
            <w:hideMark/>
          </w:tcPr>
          <w:p w14:paraId="23A61651"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52"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53" w14:textId="77777777" w:rsidR="00DE35AD" w:rsidRPr="00912AE1" w:rsidRDefault="0061121E" w:rsidP="00DE35AD">
            <w:pPr>
              <w:rPr>
                <w:rFonts w:ascii="Times New Roman" w:eastAsia="Times New Roman" w:hAnsi="Times New Roman" w:cs="Times New Roman"/>
                <w:sz w:val="20"/>
              </w:rPr>
            </w:pPr>
          </w:p>
        </w:tc>
      </w:tr>
      <w:tr w:rsidR="002C273E" w14:paraId="23A6165C" w14:textId="77777777">
        <w:trPr>
          <w:trHeight w:val="300"/>
        </w:trPr>
        <w:tc>
          <w:tcPr>
            <w:tcW w:w="1359" w:type="dxa"/>
            <w:tcBorders>
              <w:top w:val="nil"/>
              <w:left w:val="nil"/>
              <w:bottom w:val="nil"/>
              <w:right w:val="nil"/>
            </w:tcBorders>
            <w:shd w:val="clear" w:color="auto" w:fill="auto"/>
            <w:noWrap/>
            <w:vAlign w:val="bottom"/>
            <w:hideMark/>
          </w:tcPr>
          <w:p w14:paraId="23A6165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ΑΝ.ΕΛ:</w:t>
            </w:r>
          </w:p>
        </w:tc>
        <w:tc>
          <w:tcPr>
            <w:tcW w:w="1351" w:type="dxa"/>
            <w:tcBorders>
              <w:top w:val="nil"/>
              <w:left w:val="nil"/>
              <w:bottom w:val="nil"/>
              <w:right w:val="nil"/>
            </w:tcBorders>
            <w:shd w:val="clear" w:color="auto" w:fill="auto"/>
            <w:noWrap/>
            <w:vAlign w:val="bottom"/>
            <w:hideMark/>
          </w:tcPr>
          <w:p w14:paraId="23A61656"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57"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58"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59"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5A"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5B" w14:textId="77777777" w:rsidR="00DE35AD" w:rsidRPr="00912AE1" w:rsidRDefault="0061121E" w:rsidP="00DE35AD">
            <w:pPr>
              <w:rPr>
                <w:rFonts w:ascii="Times New Roman" w:eastAsia="Times New Roman" w:hAnsi="Times New Roman" w:cs="Times New Roman"/>
                <w:sz w:val="20"/>
              </w:rPr>
            </w:pPr>
          </w:p>
        </w:tc>
      </w:tr>
      <w:tr w:rsidR="002C273E" w14:paraId="23A61664" w14:textId="77777777">
        <w:trPr>
          <w:trHeight w:val="300"/>
        </w:trPr>
        <w:tc>
          <w:tcPr>
            <w:tcW w:w="1359" w:type="dxa"/>
            <w:tcBorders>
              <w:top w:val="nil"/>
              <w:left w:val="nil"/>
              <w:bottom w:val="nil"/>
              <w:right w:val="nil"/>
            </w:tcBorders>
            <w:shd w:val="clear" w:color="auto" w:fill="auto"/>
            <w:noWrap/>
            <w:vAlign w:val="bottom"/>
            <w:hideMark/>
          </w:tcPr>
          <w:p w14:paraId="23A6165D"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ΠΟΤΑΜΙ:</w:t>
            </w:r>
          </w:p>
        </w:tc>
        <w:tc>
          <w:tcPr>
            <w:tcW w:w="1351" w:type="dxa"/>
            <w:tcBorders>
              <w:top w:val="nil"/>
              <w:left w:val="nil"/>
              <w:bottom w:val="nil"/>
              <w:right w:val="nil"/>
            </w:tcBorders>
            <w:shd w:val="clear" w:color="auto" w:fill="auto"/>
            <w:noWrap/>
            <w:vAlign w:val="bottom"/>
            <w:hideMark/>
          </w:tcPr>
          <w:p w14:paraId="23A6165E" w14:textId="77777777" w:rsidR="00DE35AD" w:rsidRPr="00912AE1" w:rsidRDefault="0061121E" w:rsidP="00DE35AD">
            <w:pPr>
              <w:rPr>
                <w:rFonts w:ascii="Calibri" w:eastAsia="Times New Roman" w:hAnsi="Calibri" w:cs="Times New Roman"/>
                <w:color w:val="000000"/>
                <w:sz w:val="22"/>
                <w:szCs w:val="22"/>
              </w:rPr>
            </w:pPr>
          </w:p>
        </w:tc>
        <w:tc>
          <w:tcPr>
            <w:tcW w:w="1485" w:type="dxa"/>
            <w:tcBorders>
              <w:top w:val="nil"/>
              <w:left w:val="nil"/>
              <w:bottom w:val="nil"/>
              <w:right w:val="nil"/>
            </w:tcBorders>
            <w:shd w:val="clear" w:color="auto" w:fill="auto"/>
            <w:noWrap/>
            <w:vAlign w:val="bottom"/>
            <w:hideMark/>
          </w:tcPr>
          <w:p w14:paraId="23A6165F" w14:textId="77777777" w:rsidR="00DE35AD" w:rsidRPr="00912AE1" w:rsidRDefault="0061121E" w:rsidP="00DE35AD">
            <w:pPr>
              <w:rPr>
                <w:rFonts w:ascii="Times New Roman" w:eastAsia="Times New Roman" w:hAnsi="Times New Roman" w:cs="Times New Roman"/>
                <w:sz w:val="20"/>
              </w:rPr>
            </w:pPr>
          </w:p>
        </w:tc>
        <w:tc>
          <w:tcPr>
            <w:tcW w:w="571" w:type="dxa"/>
            <w:tcBorders>
              <w:top w:val="nil"/>
              <w:left w:val="nil"/>
              <w:bottom w:val="nil"/>
              <w:right w:val="nil"/>
            </w:tcBorders>
            <w:shd w:val="clear" w:color="auto" w:fill="auto"/>
            <w:noWrap/>
            <w:vAlign w:val="bottom"/>
            <w:hideMark/>
          </w:tcPr>
          <w:p w14:paraId="23A61660"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61"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62"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63" w14:textId="77777777" w:rsidR="00DE35AD" w:rsidRPr="00912AE1" w:rsidRDefault="0061121E" w:rsidP="00DE35AD">
            <w:pPr>
              <w:rPr>
                <w:rFonts w:ascii="Times New Roman" w:eastAsia="Times New Roman" w:hAnsi="Times New Roman" w:cs="Times New Roman"/>
                <w:sz w:val="20"/>
              </w:rPr>
            </w:pPr>
          </w:p>
        </w:tc>
      </w:tr>
      <w:tr w:rsidR="002C273E" w14:paraId="23A6166B" w14:textId="77777777">
        <w:trPr>
          <w:trHeight w:val="300"/>
        </w:trPr>
        <w:tc>
          <w:tcPr>
            <w:tcW w:w="2710" w:type="dxa"/>
            <w:gridSpan w:val="2"/>
            <w:tcBorders>
              <w:top w:val="nil"/>
              <w:left w:val="nil"/>
              <w:bottom w:val="nil"/>
              <w:right w:val="nil"/>
            </w:tcBorders>
            <w:shd w:val="clear" w:color="auto" w:fill="auto"/>
            <w:noWrap/>
            <w:vAlign w:val="bottom"/>
            <w:hideMark/>
          </w:tcPr>
          <w:p w14:paraId="23A61665"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ΕΝ. ΚΕΝΤΡΩΩΝ:</w:t>
            </w:r>
          </w:p>
        </w:tc>
        <w:tc>
          <w:tcPr>
            <w:tcW w:w="1485" w:type="dxa"/>
            <w:tcBorders>
              <w:top w:val="nil"/>
              <w:left w:val="nil"/>
              <w:bottom w:val="nil"/>
              <w:right w:val="nil"/>
            </w:tcBorders>
            <w:shd w:val="clear" w:color="auto" w:fill="auto"/>
            <w:noWrap/>
            <w:vAlign w:val="bottom"/>
            <w:hideMark/>
          </w:tcPr>
          <w:p w14:paraId="23A61666" w14:textId="77777777" w:rsidR="00DE35AD" w:rsidRPr="00912AE1" w:rsidRDefault="0061121E" w:rsidP="00DE35AD">
            <w:pPr>
              <w:rPr>
                <w:rFonts w:ascii="Calibri" w:eastAsia="Times New Roman" w:hAnsi="Calibri" w:cs="Times New Roman"/>
                <w:color w:val="000000"/>
                <w:sz w:val="22"/>
                <w:szCs w:val="22"/>
              </w:rPr>
            </w:pPr>
          </w:p>
        </w:tc>
        <w:tc>
          <w:tcPr>
            <w:tcW w:w="571" w:type="dxa"/>
            <w:tcBorders>
              <w:top w:val="nil"/>
              <w:left w:val="nil"/>
              <w:bottom w:val="nil"/>
              <w:right w:val="nil"/>
            </w:tcBorders>
            <w:shd w:val="clear" w:color="auto" w:fill="auto"/>
            <w:noWrap/>
            <w:vAlign w:val="bottom"/>
            <w:hideMark/>
          </w:tcPr>
          <w:p w14:paraId="23A61667" w14:textId="77777777" w:rsidR="00DE35AD" w:rsidRPr="00912AE1" w:rsidRDefault="0061121E" w:rsidP="00DE35AD">
            <w:pPr>
              <w:rPr>
                <w:rFonts w:ascii="Calibri" w:eastAsia="Times New Roman" w:hAnsi="Calibri" w:cs="Times New Roman"/>
                <w:color w:val="000000"/>
                <w:sz w:val="22"/>
                <w:szCs w:val="22"/>
              </w:rPr>
            </w:pPr>
            <w:r w:rsidRPr="00912AE1">
              <w:rPr>
                <w:rFonts w:ascii="Calibri" w:eastAsia="Times New Roman" w:hAnsi="Calibri" w:cs="Times New Roman"/>
                <w:color w:val="000000"/>
                <w:sz w:val="22"/>
                <w:szCs w:val="22"/>
              </w:rPr>
              <w:t>ΝΑΙ</w:t>
            </w:r>
          </w:p>
        </w:tc>
        <w:tc>
          <w:tcPr>
            <w:tcW w:w="58" w:type="dxa"/>
            <w:tcBorders>
              <w:top w:val="nil"/>
              <w:left w:val="nil"/>
              <w:bottom w:val="nil"/>
              <w:right w:val="nil"/>
            </w:tcBorders>
            <w:shd w:val="clear" w:color="auto" w:fill="auto"/>
            <w:noWrap/>
            <w:vAlign w:val="bottom"/>
            <w:hideMark/>
          </w:tcPr>
          <w:p w14:paraId="23A61668" w14:textId="77777777" w:rsidR="00DE35AD" w:rsidRPr="00912AE1" w:rsidRDefault="0061121E" w:rsidP="00DE35AD">
            <w:pPr>
              <w:rPr>
                <w:rFonts w:ascii="Calibri" w:eastAsia="Times New Roman" w:hAnsi="Calibri" w:cs="Times New Roman"/>
                <w:color w:val="000000"/>
                <w:sz w:val="22"/>
                <w:szCs w:val="22"/>
              </w:rPr>
            </w:pPr>
          </w:p>
        </w:tc>
        <w:tc>
          <w:tcPr>
            <w:tcW w:w="967" w:type="dxa"/>
            <w:tcBorders>
              <w:top w:val="nil"/>
              <w:left w:val="nil"/>
              <w:bottom w:val="nil"/>
              <w:right w:val="nil"/>
            </w:tcBorders>
            <w:shd w:val="clear" w:color="auto" w:fill="auto"/>
            <w:noWrap/>
            <w:vAlign w:val="bottom"/>
            <w:hideMark/>
          </w:tcPr>
          <w:p w14:paraId="23A61669" w14:textId="77777777" w:rsidR="00DE35AD" w:rsidRPr="00912AE1" w:rsidRDefault="0061121E" w:rsidP="00DE35AD">
            <w:pPr>
              <w:rPr>
                <w:rFonts w:ascii="Times New Roman" w:eastAsia="Times New Roman" w:hAnsi="Times New Roman" w:cs="Times New Roman"/>
                <w:sz w:val="20"/>
              </w:rPr>
            </w:pPr>
          </w:p>
        </w:tc>
        <w:tc>
          <w:tcPr>
            <w:tcW w:w="960" w:type="dxa"/>
            <w:tcBorders>
              <w:top w:val="nil"/>
              <w:left w:val="nil"/>
              <w:bottom w:val="nil"/>
              <w:right w:val="nil"/>
            </w:tcBorders>
            <w:shd w:val="clear" w:color="auto" w:fill="auto"/>
            <w:noWrap/>
            <w:vAlign w:val="bottom"/>
            <w:hideMark/>
          </w:tcPr>
          <w:p w14:paraId="23A6166A" w14:textId="77777777" w:rsidR="00DE35AD" w:rsidRPr="00912AE1" w:rsidRDefault="0061121E" w:rsidP="00DE35AD">
            <w:pPr>
              <w:rPr>
                <w:rFonts w:ascii="Times New Roman" w:eastAsia="Times New Roman" w:hAnsi="Times New Roman" w:cs="Times New Roman"/>
                <w:sz w:val="20"/>
              </w:rPr>
            </w:pPr>
          </w:p>
        </w:tc>
      </w:tr>
    </w:tbl>
    <w:p w14:paraId="23A6166C" w14:textId="77777777" w:rsidR="002C273E" w:rsidRDefault="0061121E">
      <w:pPr>
        <w:spacing w:line="600" w:lineRule="auto"/>
        <w:ind w:firstLine="720"/>
        <w:jc w:val="both"/>
        <w:rPr>
          <w:rFonts w:eastAsia="Times New Roman" w:cs="Times New Roman"/>
          <w:b/>
          <w:szCs w:val="24"/>
        </w:rPr>
      </w:pPr>
      <w:r>
        <w:rPr>
          <w:rFonts w:eastAsia="Times New Roman" w:cs="Times New Roman"/>
          <w:szCs w:val="24"/>
        </w:rPr>
        <w:fldChar w:fldCharType="end"/>
      </w:r>
    </w:p>
    <w:p w14:paraId="23A6166D" w14:textId="77777777" w:rsidR="002C273E" w:rsidRDefault="0061121E">
      <w:pPr>
        <w:spacing w:line="600" w:lineRule="auto"/>
        <w:ind w:firstLine="720"/>
        <w:jc w:val="both"/>
        <w:rPr>
          <w:rFonts w:eastAsia="Times New Roman"/>
          <w:szCs w:val="24"/>
        </w:rPr>
      </w:pPr>
      <w:r>
        <w:rPr>
          <w:rFonts w:eastAsia="Times New Roman" w:cs="Times New Roman"/>
          <w:b/>
          <w:szCs w:val="24"/>
        </w:rPr>
        <w:t xml:space="preserve">ΠΡΟΕΔΡΕΥΩΝ (Δημήτριος </w:t>
      </w:r>
      <w:proofErr w:type="spellStart"/>
      <w:r>
        <w:rPr>
          <w:rFonts w:eastAsia="Times New Roman" w:cs="Times New Roman"/>
          <w:b/>
          <w:szCs w:val="24"/>
        </w:rPr>
        <w:t>Κρεμαστινός</w:t>
      </w:r>
      <w:proofErr w:type="spellEnd"/>
      <w:r>
        <w:rPr>
          <w:rFonts w:eastAsia="Times New Roman" w:cs="Times New Roman"/>
          <w:b/>
          <w:szCs w:val="24"/>
        </w:rPr>
        <w:t xml:space="preserve">): </w:t>
      </w:r>
      <w:r>
        <w:rPr>
          <w:rFonts w:eastAsia="Times New Roman" w:cs="Times New Roman"/>
          <w:szCs w:val="24"/>
        </w:rPr>
        <w:t xml:space="preserve">Συνεπώς το σχέδιο νόμου του Υπουργείου Εξωτερικών: </w:t>
      </w:r>
      <w:r w:rsidRPr="000F583F">
        <w:rPr>
          <w:rFonts w:eastAsia="Times New Roman"/>
          <w:szCs w:val="24"/>
        </w:rPr>
        <w:t xml:space="preserve">«Κύρωση της Συμφωνίας μεταξύ της Κυβέρνησης της Ελληνικής Δημοκρατίας και της Κυβέρνησης του Κράτους του Ισραήλ σχετικά με την </w:t>
      </w:r>
      <w:r w:rsidRPr="000F583F">
        <w:rPr>
          <w:rFonts w:eastAsia="Times New Roman"/>
          <w:szCs w:val="24"/>
        </w:rPr>
        <w:t>επικερδή απασχόληση των εξαρτώμενων μελών των Μελών Διπλωματικών Αποστολών ή Προξενι</w:t>
      </w:r>
      <w:r>
        <w:rPr>
          <w:rFonts w:eastAsia="Times New Roman"/>
          <w:szCs w:val="24"/>
        </w:rPr>
        <w:t>κών Αρχών και άλλες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 </w:t>
      </w:r>
    </w:p>
    <w:p w14:paraId="23A6166E" w14:textId="77777777" w:rsidR="002C273E" w:rsidRDefault="0061121E">
      <w:pPr>
        <w:spacing w:line="600" w:lineRule="auto"/>
        <w:ind w:firstLine="720"/>
        <w:jc w:val="center"/>
        <w:rPr>
          <w:rFonts w:eastAsia="Times New Roman"/>
          <w:szCs w:val="24"/>
        </w:rPr>
      </w:pPr>
      <w:r>
        <w:rPr>
          <w:rFonts w:eastAsia="Times New Roman"/>
          <w:szCs w:val="24"/>
        </w:rPr>
        <w:t xml:space="preserve">(Να καταχωριστεί το κείμενο του </w:t>
      </w:r>
      <w:r>
        <w:rPr>
          <w:rFonts w:eastAsia="Times New Roman"/>
          <w:szCs w:val="24"/>
        </w:rPr>
        <w:t>νομοσχεδίου</w:t>
      </w:r>
      <w:r>
        <w:rPr>
          <w:rFonts w:eastAsia="Times New Roman"/>
          <w:szCs w:val="24"/>
        </w:rPr>
        <w:t xml:space="preserve"> σελ. 75α) </w:t>
      </w:r>
    </w:p>
    <w:p w14:paraId="23A6166F" w14:textId="77777777" w:rsidR="002C273E" w:rsidRDefault="0061121E">
      <w:pPr>
        <w:spacing w:line="600" w:lineRule="auto"/>
        <w:ind w:firstLine="720"/>
        <w:jc w:val="both"/>
        <w:rPr>
          <w:rFonts w:eastAsia="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Pr>
          <w:rFonts w:eastAsia="Times New Roman" w:cs="Times New Roman"/>
          <w:szCs w:val="24"/>
        </w:rPr>
        <w:t xml:space="preserve"> </w:t>
      </w:r>
      <w:r w:rsidRPr="00BE48EA">
        <w:rPr>
          <w:rFonts w:eastAsia="Times New Roman"/>
          <w:szCs w:val="24"/>
        </w:rPr>
        <w:t>Κυρίες και κύριοι συνάδελφοι</w:t>
      </w:r>
      <w:r>
        <w:rPr>
          <w:rFonts w:eastAsia="Times New Roman"/>
          <w:szCs w:val="24"/>
        </w:rPr>
        <w:t xml:space="preserve">, ο Βουλευτής της Χρυσής Αυγής κ. Νικόλαος </w:t>
      </w:r>
      <w:proofErr w:type="spellStart"/>
      <w:r>
        <w:rPr>
          <w:rFonts w:eastAsia="Times New Roman"/>
          <w:szCs w:val="24"/>
        </w:rPr>
        <w:t>Κούζηλος</w:t>
      </w:r>
      <w:proofErr w:type="spellEnd"/>
      <w:r>
        <w:rPr>
          <w:rFonts w:eastAsia="Times New Roman"/>
          <w:szCs w:val="24"/>
        </w:rPr>
        <w:t xml:space="preserve">, εκ μέρους της Χρυσής Αυγής, μας γνωστοποίησε </w:t>
      </w:r>
      <w:r>
        <w:rPr>
          <w:rFonts w:eastAsia="Times New Roman"/>
          <w:bCs/>
          <w:shd w:val="clear" w:color="auto" w:fill="FFFFFF"/>
        </w:rPr>
        <w:t>εγγράφως τ</w:t>
      </w:r>
      <w:r>
        <w:rPr>
          <w:rFonts w:eastAsia="Times New Roman"/>
          <w:szCs w:val="24"/>
        </w:rPr>
        <w:t>ην τοποθέτηση του Λαϊκού Συνδέσμου Χρυσή</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Αυγή στη </w:t>
      </w:r>
      <w:r>
        <w:rPr>
          <w:rFonts w:eastAsia="Times New Roman"/>
          <w:szCs w:val="24"/>
        </w:rPr>
        <w:t xml:space="preserve">σημερινή </w:t>
      </w:r>
      <w:r>
        <w:rPr>
          <w:rFonts w:eastAsia="Times New Roman"/>
          <w:szCs w:val="24"/>
        </w:rPr>
        <w:t xml:space="preserve">ψηφοφορία για το </w:t>
      </w:r>
      <w:r w:rsidRPr="00BE48EA">
        <w:rPr>
          <w:rFonts w:eastAsia="Times New Roman"/>
          <w:szCs w:val="24"/>
        </w:rPr>
        <w:t>σχεδίου νόμου</w:t>
      </w:r>
      <w:r>
        <w:rPr>
          <w:rFonts w:eastAsia="Times New Roman"/>
          <w:szCs w:val="24"/>
        </w:rPr>
        <w:t xml:space="preserve">: «Κύρωση της </w:t>
      </w:r>
      <w:r>
        <w:rPr>
          <w:rFonts w:eastAsia="Times New Roman"/>
          <w:szCs w:val="24"/>
        </w:rPr>
        <w:lastRenderedPageBreak/>
        <w:t xml:space="preserve">Συμφωνίας μεταξύ της </w:t>
      </w:r>
      <w:r w:rsidRPr="00BE48EA">
        <w:rPr>
          <w:rFonts w:eastAsia="Times New Roman"/>
          <w:bCs/>
        </w:rPr>
        <w:t>Κυβέρνηση</w:t>
      </w:r>
      <w:r>
        <w:rPr>
          <w:rFonts w:eastAsia="Times New Roman"/>
          <w:szCs w:val="24"/>
        </w:rPr>
        <w:t xml:space="preserve">ς της Ελληνικής Δημοκρατίας </w:t>
      </w:r>
      <w:r w:rsidRPr="00BE48EA">
        <w:rPr>
          <w:rFonts w:eastAsia="Times New Roman"/>
          <w:bCs/>
        </w:rPr>
        <w:t>και</w:t>
      </w:r>
      <w:r>
        <w:rPr>
          <w:rFonts w:eastAsia="Times New Roman"/>
          <w:szCs w:val="24"/>
        </w:rPr>
        <w:t xml:space="preserve"> της Κ</w:t>
      </w:r>
      <w:r w:rsidRPr="00BE48EA">
        <w:rPr>
          <w:rFonts w:eastAsia="Times New Roman"/>
          <w:szCs w:val="24"/>
        </w:rPr>
        <w:t>υβέρνησ</w:t>
      </w:r>
      <w:r>
        <w:rPr>
          <w:rFonts w:eastAsia="Times New Roman"/>
          <w:szCs w:val="24"/>
        </w:rPr>
        <w:t xml:space="preserve">ης του Κράτους του Ισραήλ σχετικά με την επικερδή απασχόληση των εξαρτώμενων μελών των Μελών Διπλωματικών Αποστολών ή Προξενικών Αρχών </w:t>
      </w:r>
      <w:r w:rsidRPr="00BE48EA">
        <w:rPr>
          <w:rFonts w:eastAsia="Times New Roman"/>
          <w:bCs/>
        </w:rPr>
        <w:t>και</w:t>
      </w:r>
      <w:r>
        <w:rPr>
          <w:rFonts w:eastAsia="Times New Roman"/>
          <w:szCs w:val="24"/>
        </w:rPr>
        <w:t xml:space="preserve"> άλλες </w:t>
      </w:r>
      <w:r w:rsidRPr="00BE48EA">
        <w:rPr>
          <w:rFonts w:eastAsia="Times New Roman"/>
        </w:rPr>
        <w:t>διατάξεις</w:t>
      </w:r>
      <w:r>
        <w:rPr>
          <w:rFonts w:eastAsia="Times New Roman"/>
          <w:szCs w:val="24"/>
        </w:rPr>
        <w:t xml:space="preserve">». </w:t>
      </w:r>
    </w:p>
    <w:p w14:paraId="23A61670" w14:textId="77777777" w:rsidR="002C273E" w:rsidRDefault="0061121E">
      <w:pPr>
        <w:spacing w:line="600" w:lineRule="auto"/>
        <w:ind w:firstLine="720"/>
        <w:jc w:val="both"/>
        <w:rPr>
          <w:rFonts w:eastAsia="Times New Roman" w:cs="Times New Roman"/>
          <w:szCs w:val="24"/>
        </w:rPr>
      </w:pPr>
      <w:r>
        <w:rPr>
          <w:rFonts w:eastAsia="Times New Roman"/>
          <w:bCs/>
        </w:rPr>
        <w:t>(Στο σημείο αυτό κατατίθεται η προαναφερθείσα επιστολή</w:t>
      </w:r>
      <w:r>
        <w:rPr>
          <w:rFonts w:eastAsia="Times New Roman"/>
          <w:bCs/>
        </w:rPr>
        <w:t>,</w:t>
      </w:r>
      <w:r>
        <w:rPr>
          <w:rFonts w:eastAsia="Times New Roman"/>
          <w:bCs/>
        </w:rPr>
        <w:t xml:space="preserve"> η οποία </w:t>
      </w:r>
      <w:r w:rsidRPr="00BE48EA">
        <w:rPr>
          <w:rFonts w:eastAsia="Times New Roman"/>
          <w:bCs/>
        </w:rPr>
        <w:t>έχει</w:t>
      </w:r>
      <w:r>
        <w:rPr>
          <w:rFonts w:eastAsia="Times New Roman"/>
          <w:szCs w:val="24"/>
        </w:rPr>
        <w:t xml:space="preserve"> ως εξής:</w:t>
      </w:r>
    </w:p>
    <w:p w14:paraId="23A61671" w14:textId="77777777" w:rsidR="002C273E" w:rsidRDefault="0061121E">
      <w:pPr>
        <w:spacing w:line="600" w:lineRule="auto"/>
        <w:ind w:firstLine="720"/>
        <w:jc w:val="center"/>
        <w:rPr>
          <w:rFonts w:eastAsia="Times New Roman"/>
          <w:color w:val="C00000"/>
          <w:szCs w:val="24"/>
        </w:rPr>
      </w:pPr>
      <w:r w:rsidRPr="007C5E01">
        <w:rPr>
          <w:rFonts w:eastAsia="Times New Roman"/>
          <w:color w:val="C00000"/>
          <w:szCs w:val="24"/>
        </w:rPr>
        <w:t>(ΑΛΛΑΓΗ ΣΕΛΙΔΑΣ)</w:t>
      </w:r>
    </w:p>
    <w:p w14:paraId="23A61672" w14:textId="77777777" w:rsidR="002C273E" w:rsidRDefault="0061121E">
      <w:pPr>
        <w:spacing w:line="600" w:lineRule="auto"/>
        <w:ind w:firstLine="720"/>
        <w:jc w:val="center"/>
        <w:rPr>
          <w:rFonts w:eastAsia="Times New Roman"/>
          <w:szCs w:val="24"/>
        </w:rPr>
      </w:pPr>
      <w:r>
        <w:rPr>
          <w:rFonts w:eastAsia="Times New Roman"/>
          <w:szCs w:val="24"/>
        </w:rPr>
        <w:t xml:space="preserve">(Να καταχωριστεί η σελ. </w:t>
      </w:r>
      <w:r>
        <w:rPr>
          <w:rFonts w:eastAsia="Times New Roman"/>
          <w:szCs w:val="24"/>
        </w:rPr>
        <w:t>77)</w:t>
      </w:r>
    </w:p>
    <w:p w14:paraId="23A61673" w14:textId="77777777" w:rsidR="002C273E" w:rsidRDefault="0061121E">
      <w:pPr>
        <w:spacing w:line="600" w:lineRule="auto"/>
        <w:ind w:firstLine="720"/>
        <w:jc w:val="center"/>
        <w:rPr>
          <w:rFonts w:eastAsia="Times New Roman"/>
          <w:b/>
          <w:bCs/>
          <w:color w:val="C00000"/>
        </w:rPr>
      </w:pPr>
      <w:r w:rsidRPr="007C5E01">
        <w:rPr>
          <w:rFonts w:eastAsia="Times New Roman"/>
          <w:color w:val="C00000"/>
          <w:szCs w:val="24"/>
        </w:rPr>
        <w:t>(ΑΛΛΑΓΗ ΣΕΛΙΔΑΣ)</w:t>
      </w:r>
    </w:p>
    <w:p w14:paraId="23A61674" w14:textId="77777777" w:rsidR="002C273E" w:rsidRDefault="0061121E">
      <w:pPr>
        <w:spacing w:line="600" w:lineRule="auto"/>
        <w:ind w:firstLine="720"/>
        <w:jc w:val="both"/>
        <w:rPr>
          <w:rFonts w:eastAsia="Times New Roman" w:cs="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Pr>
          <w:rFonts w:eastAsia="Times New Roman" w:cs="Times New Roman"/>
          <w:szCs w:val="24"/>
        </w:rPr>
        <w:t xml:space="preserve"> </w:t>
      </w:r>
      <w:r w:rsidRPr="00FF63F7">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23A61675" w14:textId="77777777" w:rsidR="002C273E" w:rsidRDefault="0061121E">
      <w:pPr>
        <w:spacing w:line="600" w:lineRule="auto"/>
        <w:ind w:firstLine="720"/>
        <w:rPr>
          <w:rFonts w:eastAsia="Times New Roman"/>
          <w:szCs w:val="24"/>
        </w:rPr>
      </w:pPr>
      <w:r>
        <w:rPr>
          <w:rFonts w:eastAsia="Times New Roman"/>
          <w:b/>
          <w:szCs w:val="24"/>
        </w:rPr>
        <w:t xml:space="preserve">ΟΛΟΙ </w:t>
      </w:r>
      <w:r w:rsidRPr="00FF63F7">
        <w:rPr>
          <w:rFonts w:eastAsia="Times New Roman"/>
          <w:b/>
          <w:szCs w:val="24"/>
        </w:rPr>
        <w:t>ΟΙ ΒΟΥΛΕΥΤΕΣ:</w:t>
      </w:r>
      <w:r w:rsidRPr="00FF63F7">
        <w:rPr>
          <w:rFonts w:eastAsia="Times New Roman"/>
          <w:szCs w:val="24"/>
        </w:rPr>
        <w:t xml:space="preserve"> Μάλιστα, μάλιστα.</w:t>
      </w:r>
    </w:p>
    <w:p w14:paraId="23A61676" w14:textId="77777777" w:rsidR="002C273E" w:rsidRDefault="0061121E">
      <w:pPr>
        <w:spacing w:line="600" w:lineRule="auto"/>
        <w:ind w:firstLine="720"/>
        <w:jc w:val="both"/>
        <w:rPr>
          <w:rFonts w:eastAsia="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sidRPr="00FF63F7">
        <w:rPr>
          <w:rFonts w:eastAsia="Times New Roman" w:cs="Times New Roman"/>
          <w:b/>
          <w:szCs w:val="24"/>
        </w:rPr>
        <w:t xml:space="preserve"> </w:t>
      </w:r>
      <w:r>
        <w:rPr>
          <w:rFonts w:eastAsia="Times New Roman" w:cs="Times New Roman"/>
          <w:szCs w:val="24"/>
        </w:rPr>
        <w:t>Συνεπώς τ</w:t>
      </w:r>
      <w:r w:rsidRPr="00FF63F7">
        <w:rPr>
          <w:rFonts w:eastAsia="Times New Roman"/>
          <w:szCs w:val="24"/>
        </w:rPr>
        <w:t>ο Σώμα παρέσχε τη ζητηθείσα εξουσιοδότηση.</w:t>
      </w:r>
    </w:p>
    <w:p w14:paraId="23A61677" w14:textId="77777777" w:rsidR="002C273E" w:rsidRDefault="0061121E">
      <w:pPr>
        <w:spacing w:line="600" w:lineRule="auto"/>
        <w:ind w:firstLine="720"/>
        <w:jc w:val="both"/>
        <w:rPr>
          <w:rFonts w:eastAsia="Times New Roman"/>
          <w:szCs w:val="24"/>
        </w:rPr>
      </w:pPr>
      <w:r w:rsidRPr="00FF63F7">
        <w:rPr>
          <w:rFonts w:eastAsia="Times New Roman"/>
          <w:szCs w:val="24"/>
        </w:rPr>
        <w:lastRenderedPageBreak/>
        <w:t>Κ</w:t>
      </w:r>
      <w:r>
        <w:rPr>
          <w:rFonts w:eastAsia="Times New Roman"/>
          <w:szCs w:val="24"/>
        </w:rPr>
        <w:t>υρίες και κ</w:t>
      </w:r>
      <w:r w:rsidRPr="00FF63F7">
        <w:rPr>
          <w:rFonts w:eastAsia="Times New Roman"/>
          <w:szCs w:val="24"/>
        </w:rPr>
        <w:t>ύριοι συνάδελφοι, δέχεστε στο σημείο αυτό να λύσουμε τη συνεδρίαση;</w:t>
      </w:r>
    </w:p>
    <w:p w14:paraId="23A61678" w14:textId="77777777" w:rsidR="002C273E" w:rsidRDefault="0061121E">
      <w:pPr>
        <w:spacing w:line="600" w:lineRule="auto"/>
        <w:ind w:firstLine="720"/>
        <w:jc w:val="both"/>
        <w:rPr>
          <w:rFonts w:eastAsia="Times New Roman"/>
          <w:szCs w:val="24"/>
        </w:rPr>
      </w:pPr>
      <w:r w:rsidRPr="00FF63F7">
        <w:rPr>
          <w:rFonts w:eastAsia="Times New Roman"/>
          <w:b/>
          <w:bCs/>
          <w:szCs w:val="24"/>
        </w:rPr>
        <w:t xml:space="preserve">ΟΛΟΙ ΟΙ ΒΟΥΛΕΥΤΕΣ: </w:t>
      </w:r>
      <w:r w:rsidRPr="00FF63F7">
        <w:rPr>
          <w:rFonts w:eastAsia="Times New Roman"/>
          <w:szCs w:val="24"/>
        </w:rPr>
        <w:t>Μάλιστα, μάλιστα.</w:t>
      </w:r>
    </w:p>
    <w:p w14:paraId="23A61679" w14:textId="77777777" w:rsidR="002C273E" w:rsidRDefault="0061121E">
      <w:pPr>
        <w:spacing w:line="600" w:lineRule="auto"/>
        <w:ind w:firstLine="720"/>
        <w:jc w:val="both"/>
        <w:rPr>
          <w:rFonts w:eastAsia="Times New Roman"/>
          <w:szCs w:val="24"/>
        </w:rPr>
      </w:pPr>
      <w:r w:rsidRPr="00FB4239">
        <w:rPr>
          <w:rFonts w:eastAsia="Times New Roman"/>
          <w:b/>
          <w:bCs/>
        </w:rPr>
        <w:t xml:space="preserve">ΠΡΟΕΔΡΕΥΩΝ (Δημήτριος </w:t>
      </w:r>
      <w:proofErr w:type="spellStart"/>
      <w:r w:rsidRPr="00FB4239">
        <w:rPr>
          <w:rFonts w:eastAsia="Times New Roman"/>
          <w:b/>
          <w:bCs/>
        </w:rPr>
        <w:t>Κρεμαστινός</w:t>
      </w:r>
      <w:proofErr w:type="spellEnd"/>
      <w:r w:rsidRPr="00FB4239">
        <w:rPr>
          <w:rFonts w:eastAsia="Times New Roman"/>
          <w:b/>
          <w:bCs/>
        </w:rPr>
        <w:t>):</w:t>
      </w:r>
      <w:r>
        <w:rPr>
          <w:rFonts w:eastAsia="Times New Roman"/>
          <w:b/>
          <w:bCs/>
        </w:rPr>
        <w:t xml:space="preserve"> </w:t>
      </w:r>
      <w:r w:rsidRPr="00FF63F7">
        <w:rPr>
          <w:rFonts w:eastAsia="Times New Roman"/>
          <w:szCs w:val="24"/>
        </w:rPr>
        <w:t xml:space="preserve">Με τη συναίνεση του Σώματος και ώρα </w:t>
      </w:r>
      <w:r>
        <w:rPr>
          <w:rFonts w:eastAsia="Times New Roman"/>
          <w:szCs w:val="24"/>
        </w:rPr>
        <w:t xml:space="preserve">11.32΄ </w:t>
      </w:r>
      <w:proofErr w:type="spellStart"/>
      <w:r w:rsidRPr="00FF63F7">
        <w:rPr>
          <w:rFonts w:eastAsia="Times New Roman"/>
          <w:szCs w:val="24"/>
        </w:rPr>
        <w:t>λύεται</w:t>
      </w:r>
      <w:proofErr w:type="spellEnd"/>
      <w:r w:rsidRPr="00FF63F7">
        <w:rPr>
          <w:rFonts w:eastAsia="Times New Roman"/>
          <w:szCs w:val="24"/>
        </w:rPr>
        <w:t xml:space="preserve"> η</w:t>
      </w:r>
      <w:r w:rsidRPr="00FF63F7">
        <w:rPr>
          <w:rFonts w:eastAsia="Times New Roman"/>
          <w:szCs w:val="24"/>
        </w:rPr>
        <w:t xml:space="preserve"> συνεδρίαση για </w:t>
      </w:r>
      <w:r>
        <w:rPr>
          <w:rFonts w:eastAsia="Times New Roman"/>
          <w:szCs w:val="24"/>
        </w:rPr>
        <w:t>αύριο, ημέρα</w:t>
      </w:r>
      <w:r w:rsidRPr="00FF63F7">
        <w:rPr>
          <w:rFonts w:eastAsia="Times New Roman"/>
          <w:szCs w:val="24"/>
        </w:rPr>
        <w:t xml:space="preserve"> </w:t>
      </w:r>
      <w:r>
        <w:rPr>
          <w:rFonts w:eastAsia="Times New Roman"/>
          <w:szCs w:val="24"/>
        </w:rPr>
        <w:t>Πέμπτη</w:t>
      </w:r>
      <w:r w:rsidRPr="00FF63F7">
        <w:rPr>
          <w:rFonts w:eastAsia="Times New Roman"/>
          <w:szCs w:val="24"/>
        </w:rPr>
        <w:t xml:space="preserve"> </w:t>
      </w:r>
      <w:r>
        <w:rPr>
          <w:rFonts w:eastAsia="Times New Roman"/>
          <w:szCs w:val="24"/>
        </w:rPr>
        <w:t>21 Ιουνίου 2018 και ώρα 9.30</w:t>
      </w:r>
      <w:r w:rsidRPr="00FF63F7">
        <w:rPr>
          <w:rFonts w:eastAsia="Times New Roman"/>
          <w:szCs w:val="24"/>
        </w:rPr>
        <w:t>΄, με α</w:t>
      </w:r>
      <w:r>
        <w:rPr>
          <w:rFonts w:eastAsia="Times New Roman"/>
          <w:szCs w:val="24"/>
        </w:rPr>
        <w:t>ντικείμενο εργασιών του Σώματος: κ</w:t>
      </w:r>
      <w:r w:rsidRPr="00FF63F7">
        <w:rPr>
          <w:rFonts w:eastAsia="Times New Roman"/>
          <w:szCs w:val="24"/>
        </w:rPr>
        <w:t>οινοβουλευτικό έλεγχο, συζήτηση επικαίρων ερω</w:t>
      </w:r>
      <w:r>
        <w:rPr>
          <w:rFonts w:eastAsia="Times New Roman"/>
          <w:szCs w:val="24"/>
        </w:rPr>
        <w:t>τήσεων.</w:t>
      </w:r>
    </w:p>
    <w:p w14:paraId="23A6167A" w14:textId="77777777" w:rsidR="002C273E" w:rsidRDefault="0061121E">
      <w:pPr>
        <w:spacing w:line="600" w:lineRule="auto"/>
        <w:jc w:val="both"/>
        <w:rPr>
          <w:rFonts w:eastAsia="Times New Roman"/>
          <w:szCs w:val="24"/>
        </w:rPr>
      </w:pPr>
      <w:r w:rsidRPr="00FF63F7">
        <w:rPr>
          <w:rFonts w:eastAsia="Times New Roman"/>
          <w:b/>
          <w:bCs/>
          <w:szCs w:val="24"/>
        </w:rPr>
        <w:t>Ο ΠΡΟΕΔΡΟΣ</w:t>
      </w:r>
      <w:r>
        <w:rPr>
          <w:rFonts w:eastAsia="Times New Roman"/>
          <w:b/>
          <w:bCs/>
          <w:szCs w:val="24"/>
        </w:rPr>
        <w:t xml:space="preserve">    </w:t>
      </w:r>
      <w:r w:rsidRPr="00FF63F7">
        <w:rPr>
          <w:rFonts w:eastAsia="Times New Roman"/>
          <w:b/>
          <w:bCs/>
          <w:szCs w:val="24"/>
        </w:rPr>
        <w:t xml:space="preserve">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w:t>
      </w:r>
      <w:r w:rsidRPr="00FF63F7">
        <w:rPr>
          <w:rFonts w:eastAsia="Times New Roman"/>
          <w:b/>
          <w:bCs/>
          <w:szCs w:val="24"/>
        </w:rPr>
        <w:t>ΟΙ ΓΡΑΜΜΑΤΕΙΣ</w:t>
      </w:r>
      <w:r w:rsidRPr="00FF63F7">
        <w:rPr>
          <w:rFonts w:eastAsia="Times New Roman"/>
          <w:szCs w:val="24"/>
        </w:rPr>
        <w:t xml:space="preserve">   </w:t>
      </w:r>
    </w:p>
    <w:p w14:paraId="23A6167B" w14:textId="77777777" w:rsidR="002C273E" w:rsidRDefault="002C273E">
      <w:pPr>
        <w:spacing w:line="600" w:lineRule="auto"/>
        <w:ind w:firstLine="720"/>
        <w:jc w:val="both"/>
        <w:rPr>
          <w:rFonts w:eastAsia="Times New Roman" w:cs="Times New Roman"/>
          <w:szCs w:val="24"/>
        </w:rPr>
      </w:pPr>
    </w:p>
    <w:sectPr w:rsidR="002C27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FkgGz1DQ9Wsy7gCWxG5ESu6iKA=" w:salt="QAn9FXc882gcrWlrCzXW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73E"/>
    <w:rsid w:val="000A48DA"/>
    <w:rsid w:val="002C273E"/>
    <w:rsid w:val="006112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612D6"/>
  <w15:docId w15:val="{83242485-3384-4C3C-97F9-CFD9A4D8F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26EF4"/>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26E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656</MetadataID>
    <Session xmlns="641f345b-441b-4b81-9152-adc2e73ba5e1">Γ´</Session>
    <Date xmlns="641f345b-441b-4b81-9152-adc2e73ba5e1">2018-06-19T21:00:00+00:00</Date>
    <Status xmlns="641f345b-441b-4b81-9152-adc2e73ba5e1">
      <Url>http://srv-sp1/praktika/Lists/Incoming_Metadata/EditForm.aspx?ID=656&amp;Source=/praktika/Recordings_Library/Forms/AllItems.aspx</Url>
      <Description>Δημοσιεύτηκε</Description>
    </Status>
    <Meeting xmlns="641f345b-441b-4b81-9152-adc2e73ba5e1">ΡΜΑ´</Meeting>
  </documentManagement>
</p:properties>
</file>

<file path=customXml/itemProps1.xml><?xml version="1.0" encoding="utf-8"?>
<ds:datastoreItem xmlns:ds="http://schemas.openxmlformats.org/officeDocument/2006/customXml" ds:itemID="{B39F795B-752F-4EE5-8D2A-C5B94B386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4D89C9-AFCD-4B5A-917F-09AFE0B6CD14}">
  <ds:schemaRefs>
    <ds:schemaRef ds:uri="http://schemas.microsoft.com/sharepoint/v3/contenttype/forms"/>
  </ds:schemaRefs>
</ds:datastoreItem>
</file>

<file path=customXml/itemProps3.xml><?xml version="1.0" encoding="utf-8"?>
<ds:datastoreItem xmlns:ds="http://schemas.openxmlformats.org/officeDocument/2006/customXml" ds:itemID="{57C85704-5BD3-4725-9655-86A958EA4C94}">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80</Pages>
  <Words>13033</Words>
  <Characters>70381</Characters>
  <Application>Microsoft Office Word</Application>
  <DocSecurity>0</DocSecurity>
  <Lines>586</Lines>
  <Paragraphs>166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2018-07-05T07:14:00Z</dcterms:created>
  <dcterms:modified xsi:type="dcterms:W3CDTF">2018-07-05T07:14:00Z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