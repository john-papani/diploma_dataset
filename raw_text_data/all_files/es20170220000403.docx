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11810" w14:textId="77777777" w:rsidR="00203EDD" w:rsidRPr="00203EDD" w:rsidRDefault="00203EDD" w:rsidP="00203EDD">
      <w:pPr>
        <w:spacing w:after="0" w:line="360" w:lineRule="auto"/>
        <w:rPr>
          <w:ins w:id="0" w:author="Φλούδα Χριστίνα" w:date="2017-02-24T10:45:00Z"/>
          <w:rFonts w:eastAsia="Times New Roman"/>
          <w:szCs w:val="24"/>
          <w:lang w:eastAsia="en-US"/>
        </w:rPr>
      </w:pPr>
      <w:bookmarkStart w:id="1" w:name="_GoBack"/>
      <w:bookmarkEnd w:id="1"/>
      <w:ins w:id="2" w:author="Φλούδα Χριστίνα" w:date="2017-02-24T10:45:00Z">
        <w:r w:rsidRPr="00203ED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D6521D7" w14:textId="77777777" w:rsidR="00203EDD" w:rsidRPr="00203EDD" w:rsidRDefault="00203EDD" w:rsidP="00203EDD">
      <w:pPr>
        <w:spacing w:after="0" w:line="360" w:lineRule="auto"/>
        <w:rPr>
          <w:ins w:id="3" w:author="Φλούδα Χριστίνα" w:date="2017-02-24T10:45:00Z"/>
          <w:rFonts w:eastAsia="Times New Roman"/>
          <w:szCs w:val="24"/>
          <w:lang w:eastAsia="en-US"/>
        </w:rPr>
      </w:pPr>
    </w:p>
    <w:p w14:paraId="4BCFEAAE" w14:textId="77777777" w:rsidR="00203EDD" w:rsidRPr="00203EDD" w:rsidRDefault="00203EDD" w:rsidP="00203EDD">
      <w:pPr>
        <w:spacing w:after="0" w:line="360" w:lineRule="auto"/>
        <w:rPr>
          <w:ins w:id="4" w:author="Φλούδα Χριστίνα" w:date="2017-02-24T10:45:00Z"/>
          <w:rFonts w:eastAsia="Times New Roman"/>
          <w:szCs w:val="24"/>
          <w:lang w:eastAsia="en-US"/>
        </w:rPr>
      </w:pPr>
      <w:ins w:id="5" w:author="Φλούδα Χριστίνα" w:date="2017-02-24T10:45:00Z">
        <w:r w:rsidRPr="00203EDD">
          <w:rPr>
            <w:rFonts w:eastAsia="Times New Roman"/>
            <w:szCs w:val="24"/>
            <w:lang w:eastAsia="en-US"/>
          </w:rPr>
          <w:t>ΠΙΝΑΚΑΣ ΠΕΡΙΕΧΟΜΕΝΩΝ</w:t>
        </w:r>
      </w:ins>
    </w:p>
    <w:p w14:paraId="026AEA2F" w14:textId="77777777" w:rsidR="00203EDD" w:rsidRPr="00203EDD" w:rsidRDefault="00203EDD" w:rsidP="00203EDD">
      <w:pPr>
        <w:spacing w:after="0" w:line="360" w:lineRule="auto"/>
        <w:rPr>
          <w:ins w:id="6" w:author="Φλούδα Χριστίνα" w:date="2017-02-24T10:45:00Z"/>
          <w:rFonts w:eastAsia="Times New Roman"/>
          <w:szCs w:val="24"/>
          <w:lang w:eastAsia="en-US"/>
        </w:rPr>
      </w:pPr>
      <w:ins w:id="7" w:author="Φλούδα Χριστίνα" w:date="2017-02-24T10:45:00Z">
        <w:r w:rsidRPr="00203EDD">
          <w:rPr>
            <w:rFonts w:eastAsia="Times New Roman"/>
            <w:szCs w:val="24"/>
            <w:lang w:eastAsia="en-US"/>
          </w:rPr>
          <w:t xml:space="preserve">ΙΖ΄ ΠΕΡΙΟΔΟΣ </w:t>
        </w:r>
      </w:ins>
    </w:p>
    <w:p w14:paraId="5AA6BFCD" w14:textId="77777777" w:rsidR="00203EDD" w:rsidRPr="00203EDD" w:rsidRDefault="00203EDD" w:rsidP="00203EDD">
      <w:pPr>
        <w:spacing w:after="0" w:line="360" w:lineRule="auto"/>
        <w:rPr>
          <w:ins w:id="8" w:author="Φλούδα Χριστίνα" w:date="2017-02-24T10:45:00Z"/>
          <w:rFonts w:eastAsia="Times New Roman"/>
          <w:szCs w:val="24"/>
          <w:lang w:eastAsia="en-US"/>
        </w:rPr>
      </w:pPr>
      <w:ins w:id="9" w:author="Φλούδα Χριστίνα" w:date="2017-02-24T10:45:00Z">
        <w:r w:rsidRPr="00203EDD">
          <w:rPr>
            <w:rFonts w:eastAsia="Times New Roman"/>
            <w:szCs w:val="24"/>
            <w:lang w:eastAsia="en-US"/>
          </w:rPr>
          <w:t>ΠΡΟΕΔΡΕΥΟΜΕΝΗΣ ΚΟΙΝΟΒΟΥΛΕΥΤΙΚΗΣ ΔΗΜΟΚΡΑΤΙΑΣ</w:t>
        </w:r>
      </w:ins>
    </w:p>
    <w:p w14:paraId="4A18F431" w14:textId="77777777" w:rsidR="00203EDD" w:rsidRPr="00203EDD" w:rsidRDefault="00203EDD" w:rsidP="00203EDD">
      <w:pPr>
        <w:spacing w:after="0" w:line="360" w:lineRule="auto"/>
        <w:rPr>
          <w:ins w:id="10" w:author="Φλούδα Χριστίνα" w:date="2017-02-24T10:45:00Z"/>
          <w:rFonts w:eastAsia="Times New Roman"/>
          <w:szCs w:val="24"/>
          <w:lang w:eastAsia="en-US"/>
        </w:rPr>
      </w:pPr>
      <w:ins w:id="11" w:author="Φλούδα Χριστίνα" w:date="2017-02-24T10:45:00Z">
        <w:r w:rsidRPr="00203EDD">
          <w:rPr>
            <w:rFonts w:eastAsia="Times New Roman"/>
            <w:szCs w:val="24"/>
            <w:lang w:eastAsia="en-US"/>
          </w:rPr>
          <w:t>ΣΥΝΟΔΟΣ Β΄</w:t>
        </w:r>
      </w:ins>
    </w:p>
    <w:p w14:paraId="3A5CC8AE" w14:textId="77777777" w:rsidR="00203EDD" w:rsidRPr="00203EDD" w:rsidRDefault="00203EDD" w:rsidP="00203EDD">
      <w:pPr>
        <w:spacing w:after="0" w:line="360" w:lineRule="auto"/>
        <w:rPr>
          <w:ins w:id="12" w:author="Φλούδα Χριστίνα" w:date="2017-02-24T10:45:00Z"/>
          <w:rFonts w:eastAsia="Times New Roman"/>
          <w:szCs w:val="24"/>
          <w:lang w:eastAsia="en-US"/>
        </w:rPr>
      </w:pPr>
    </w:p>
    <w:p w14:paraId="148B7CA0" w14:textId="77777777" w:rsidR="00203EDD" w:rsidRPr="00203EDD" w:rsidRDefault="00203EDD" w:rsidP="00203EDD">
      <w:pPr>
        <w:spacing w:after="0" w:line="360" w:lineRule="auto"/>
        <w:rPr>
          <w:ins w:id="13" w:author="Φλούδα Χριστίνα" w:date="2017-02-24T10:45:00Z"/>
          <w:rFonts w:eastAsia="Times New Roman"/>
          <w:szCs w:val="24"/>
          <w:lang w:eastAsia="en-US"/>
        </w:rPr>
      </w:pPr>
      <w:ins w:id="14" w:author="Φλούδα Χριστίνα" w:date="2017-02-24T10:45:00Z">
        <w:r w:rsidRPr="00203EDD">
          <w:rPr>
            <w:rFonts w:eastAsia="Times New Roman"/>
            <w:szCs w:val="24"/>
            <w:lang w:eastAsia="en-US"/>
          </w:rPr>
          <w:t>ΣΥΝΕΔΡΙΑΣΗ ΟΖ΄</w:t>
        </w:r>
      </w:ins>
    </w:p>
    <w:p w14:paraId="4638CF8E" w14:textId="77777777" w:rsidR="00203EDD" w:rsidRPr="00203EDD" w:rsidRDefault="00203EDD" w:rsidP="00203EDD">
      <w:pPr>
        <w:spacing w:after="0" w:line="360" w:lineRule="auto"/>
        <w:rPr>
          <w:ins w:id="15" w:author="Φλούδα Χριστίνα" w:date="2017-02-24T10:45:00Z"/>
          <w:rFonts w:eastAsia="Times New Roman"/>
          <w:szCs w:val="24"/>
          <w:lang w:eastAsia="en-US"/>
        </w:rPr>
      </w:pPr>
      <w:ins w:id="16" w:author="Φλούδα Χριστίνα" w:date="2017-02-24T10:45:00Z">
        <w:r w:rsidRPr="00203EDD">
          <w:rPr>
            <w:rFonts w:eastAsia="Times New Roman"/>
            <w:szCs w:val="24"/>
            <w:lang w:eastAsia="en-US"/>
          </w:rPr>
          <w:t>Δευτέρα  20 Φεβρουαρίου 2017</w:t>
        </w:r>
      </w:ins>
    </w:p>
    <w:p w14:paraId="0C7F54BA" w14:textId="77777777" w:rsidR="00203EDD" w:rsidRPr="00203EDD" w:rsidRDefault="00203EDD" w:rsidP="00203EDD">
      <w:pPr>
        <w:spacing w:after="0" w:line="360" w:lineRule="auto"/>
        <w:rPr>
          <w:ins w:id="17" w:author="Φλούδα Χριστίνα" w:date="2017-02-24T10:45:00Z"/>
          <w:rFonts w:eastAsia="Times New Roman"/>
          <w:szCs w:val="24"/>
          <w:lang w:eastAsia="en-US"/>
        </w:rPr>
      </w:pPr>
    </w:p>
    <w:p w14:paraId="0BE22AC1" w14:textId="77777777" w:rsidR="00203EDD" w:rsidRPr="00203EDD" w:rsidRDefault="00203EDD" w:rsidP="00203EDD">
      <w:pPr>
        <w:spacing w:after="0" w:line="360" w:lineRule="auto"/>
        <w:rPr>
          <w:ins w:id="18" w:author="Φλούδα Χριστίνα" w:date="2017-02-24T10:45:00Z"/>
          <w:rFonts w:eastAsia="Times New Roman"/>
          <w:szCs w:val="24"/>
          <w:lang w:eastAsia="en-US"/>
        </w:rPr>
      </w:pPr>
      <w:ins w:id="19" w:author="Φλούδα Χριστίνα" w:date="2017-02-24T10:45:00Z">
        <w:r w:rsidRPr="00203EDD">
          <w:rPr>
            <w:rFonts w:eastAsia="Times New Roman"/>
            <w:szCs w:val="24"/>
            <w:lang w:eastAsia="en-US"/>
          </w:rPr>
          <w:t>ΘΕΜΑΤΑ</w:t>
        </w:r>
      </w:ins>
    </w:p>
    <w:p w14:paraId="7E8EF704" w14:textId="77777777" w:rsidR="00203EDD" w:rsidRPr="00203EDD" w:rsidRDefault="00203EDD" w:rsidP="00203EDD">
      <w:pPr>
        <w:spacing w:after="0" w:line="360" w:lineRule="auto"/>
        <w:rPr>
          <w:ins w:id="20" w:author="Φλούδα Χριστίνα" w:date="2017-02-24T10:45:00Z"/>
          <w:rFonts w:eastAsia="Times New Roman"/>
          <w:szCs w:val="24"/>
          <w:lang w:eastAsia="en-US"/>
        </w:rPr>
      </w:pPr>
      <w:ins w:id="21" w:author="Φλούδα Χριστίνα" w:date="2017-02-24T10:45:00Z">
        <w:r w:rsidRPr="00203EDD">
          <w:rPr>
            <w:rFonts w:eastAsia="Times New Roman"/>
            <w:szCs w:val="24"/>
            <w:lang w:eastAsia="en-US"/>
          </w:rPr>
          <w:t xml:space="preserve"> </w:t>
        </w:r>
        <w:r w:rsidRPr="00203EDD">
          <w:rPr>
            <w:rFonts w:eastAsia="Times New Roman"/>
            <w:szCs w:val="24"/>
            <w:lang w:eastAsia="en-US"/>
          </w:rPr>
          <w:br/>
          <w:t xml:space="preserve">Α. ΕΙΔΙΚΑ ΘΕΜΑΤΑ </w:t>
        </w:r>
        <w:r w:rsidRPr="00203EDD">
          <w:rPr>
            <w:rFonts w:eastAsia="Times New Roman"/>
            <w:szCs w:val="24"/>
            <w:lang w:eastAsia="en-US"/>
          </w:rPr>
          <w:br/>
          <w:t xml:space="preserve">1. Συλλυπητήρια αναφορά για το θάνατο του Βουλευτή Ευάγγελου Μπασιάκου, σελ. </w:t>
        </w:r>
        <w:r w:rsidRPr="00203EDD">
          <w:rPr>
            <w:rFonts w:eastAsia="Times New Roman"/>
            <w:szCs w:val="24"/>
            <w:lang w:eastAsia="en-US"/>
          </w:rPr>
          <w:br/>
          <w:t xml:space="preserve">2. Επί διαδικαστικού θέματος, σελ. </w:t>
        </w:r>
        <w:r w:rsidRPr="00203EDD">
          <w:rPr>
            <w:rFonts w:eastAsia="Times New Roman"/>
            <w:szCs w:val="24"/>
            <w:lang w:eastAsia="en-US"/>
          </w:rPr>
          <w:br/>
          <w:t xml:space="preserve"> </w:t>
        </w:r>
        <w:r w:rsidRPr="00203EDD">
          <w:rPr>
            <w:rFonts w:eastAsia="Times New Roman"/>
            <w:szCs w:val="24"/>
            <w:lang w:eastAsia="en-US"/>
          </w:rPr>
          <w:br/>
          <w:t xml:space="preserve">Β. ΚΟΙΝΟΒΟΥΛΕΥΤΙΚΟΣ ΕΛΕΓΧΟΣ </w:t>
        </w:r>
        <w:r w:rsidRPr="00203EDD">
          <w:rPr>
            <w:rFonts w:eastAsia="Times New Roman"/>
            <w:szCs w:val="24"/>
            <w:lang w:eastAsia="en-US"/>
          </w:rPr>
          <w:br/>
          <w:t>Συζήτηση επικαίρων ερωτήσεων:</w:t>
        </w:r>
        <w:r w:rsidRPr="00203EDD">
          <w:rPr>
            <w:rFonts w:eastAsia="Times New Roman"/>
            <w:szCs w:val="24"/>
            <w:lang w:eastAsia="en-US"/>
          </w:rPr>
          <w:br/>
          <w:t xml:space="preserve">   Προς τον Υπουργό Αγροτικής Ανάπτυξης και Τροφίμων:</w:t>
        </w:r>
        <w:r w:rsidRPr="00203EDD">
          <w:rPr>
            <w:rFonts w:eastAsia="Times New Roman"/>
            <w:szCs w:val="24"/>
            <w:lang w:eastAsia="en-US"/>
          </w:rPr>
          <w:br/>
          <w:t xml:space="preserve">      i. σχετικά με τη σύνταξη Εθνικού Σχεδίου για τη στήριξη της βαμβακοκαλλιέργειας, σελ. </w:t>
        </w:r>
        <w:r w:rsidRPr="00203EDD">
          <w:rPr>
            <w:rFonts w:eastAsia="Times New Roman"/>
            <w:szCs w:val="24"/>
            <w:lang w:eastAsia="en-US"/>
          </w:rPr>
          <w:br/>
          <w:t xml:space="preserve">      </w:t>
        </w:r>
        <w:proofErr w:type="spellStart"/>
        <w:r w:rsidRPr="00203EDD">
          <w:rPr>
            <w:rFonts w:eastAsia="Times New Roman"/>
            <w:szCs w:val="24"/>
            <w:lang w:eastAsia="en-US"/>
          </w:rPr>
          <w:t>ii</w:t>
        </w:r>
        <w:proofErr w:type="spellEnd"/>
        <w:r w:rsidRPr="00203EDD">
          <w:rPr>
            <w:rFonts w:eastAsia="Times New Roman"/>
            <w:szCs w:val="24"/>
            <w:lang w:eastAsia="en-US"/>
          </w:rPr>
          <w:t xml:space="preserve">. σχετικά με την καθυστέρηση του έργου επέκτασης της διώρυγας του ποταμού Πηνειού στη Δυτική Αχαΐα, σελ. </w:t>
        </w:r>
        <w:r w:rsidRPr="00203EDD">
          <w:rPr>
            <w:rFonts w:eastAsia="Times New Roman"/>
            <w:szCs w:val="24"/>
            <w:lang w:eastAsia="en-US"/>
          </w:rPr>
          <w:br/>
        </w:r>
      </w:ins>
    </w:p>
    <w:p w14:paraId="4DA74A8A" w14:textId="77777777" w:rsidR="00203EDD" w:rsidRPr="00203EDD" w:rsidRDefault="00203EDD" w:rsidP="00203EDD">
      <w:pPr>
        <w:spacing w:after="0" w:line="360" w:lineRule="auto"/>
        <w:rPr>
          <w:ins w:id="22" w:author="Φλούδα Χριστίνα" w:date="2017-02-24T10:45:00Z"/>
          <w:rFonts w:eastAsia="Times New Roman"/>
          <w:szCs w:val="24"/>
          <w:lang w:eastAsia="en-US"/>
        </w:rPr>
      </w:pPr>
    </w:p>
    <w:p w14:paraId="25E3742A" w14:textId="77777777" w:rsidR="00203EDD" w:rsidRPr="00203EDD" w:rsidRDefault="00203EDD" w:rsidP="00203EDD">
      <w:pPr>
        <w:spacing w:after="0" w:line="360" w:lineRule="auto"/>
        <w:rPr>
          <w:ins w:id="23" w:author="Φλούδα Χριστίνα" w:date="2017-02-24T10:45:00Z"/>
          <w:rFonts w:eastAsia="Times New Roman"/>
          <w:szCs w:val="24"/>
          <w:lang w:eastAsia="en-US"/>
        </w:rPr>
      </w:pPr>
    </w:p>
    <w:p w14:paraId="21EC358B" w14:textId="77777777" w:rsidR="00203EDD" w:rsidRPr="00203EDD" w:rsidRDefault="00203EDD" w:rsidP="00203EDD">
      <w:pPr>
        <w:spacing w:after="0" w:line="360" w:lineRule="auto"/>
        <w:rPr>
          <w:ins w:id="24" w:author="Φλούδα Χριστίνα" w:date="2017-02-24T10:45:00Z"/>
          <w:rFonts w:eastAsia="Times New Roman"/>
          <w:szCs w:val="24"/>
          <w:lang w:eastAsia="en-US"/>
        </w:rPr>
      </w:pPr>
      <w:ins w:id="25" w:author="Φλούδα Χριστίνα" w:date="2017-02-24T10:45:00Z">
        <w:r w:rsidRPr="00203EDD">
          <w:rPr>
            <w:rFonts w:eastAsia="Times New Roman"/>
            <w:szCs w:val="24"/>
            <w:lang w:eastAsia="en-US"/>
          </w:rPr>
          <w:t>ΠΡΟΕΔΡΕΥΟΝΤΕΣ</w:t>
        </w:r>
      </w:ins>
    </w:p>
    <w:p w14:paraId="7DCED781" w14:textId="77777777" w:rsidR="00203EDD" w:rsidRPr="00203EDD" w:rsidRDefault="00203EDD" w:rsidP="00203EDD">
      <w:pPr>
        <w:spacing w:after="0" w:line="360" w:lineRule="auto"/>
        <w:rPr>
          <w:ins w:id="26" w:author="Φλούδα Χριστίνα" w:date="2017-02-24T10:45:00Z"/>
          <w:rFonts w:eastAsia="Times New Roman"/>
          <w:szCs w:val="24"/>
          <w:lang w:eastAsia="en-US"/>
        </w:rPr>
      </w:pPr>
    </w:p>
    <w:p w14:paraId="032E710B" w14:textId="77777777" w:rsidR="00203EDD" w:rsidRPr="00203EDD" w:rsidRDefault="00203EDD" w:rsidP="00203EDD">
      <w:pPr>
        <w:spacing w:after="0" w:line="360" w:lineRule="auto"/>
        <w:rPr>
          <w:ins w:id="27" w:author="Φλούδα Χριστίνα" w:date="2017-02-24T10:45:00Z"/>
          <w:rFonts w:eastAsia="Times New Roman"/>
          <w:szCs w:val="24"/>
          <w:lang w:eastAsia="en-US"/>
        </w:rPr>
      </w:pPr>
      <w:ins w:id="28" w:author="Φλούδα Χριστίνα" w:date="2017-02-24T10:45:00Z">
        <w:r w:rsidRPr="00203EDD">
          <w:rPr>
            <w:rFonts w:eastAsia="Times New Roman"/>
            <w:szCs w:val="24"/>
            <w:lang w:eastAsia="en-US"/>
          </w:rPr>
          <w:t>ΛΑΜΠΡΟΥΛΗΣ Γ. , σελ.</w:t>
        </w:r>
        <w:r w:rsidRPr="00203EDD">
          <w:rPr>
            <w:rFonts w:eastAsia="Times New Roman"/>
            <w:szCs w:val="24"/>
            <w:lang w:eastAsia="en-US"/>
          </w:rPr>
          <w:br/>
        </w:r>
      </w:ins>
    </w:p>
    <w:p w14:paraId="27B36C2B" w14:textId="77777777" w:rsidR="00203EDD" w:rsidRPr="00203EDD" w:rsidRDefault="00203EDD" w:rsidP="00203EDD">
      <w:pPr>
        <w:spacing w:after="0" w:line="360" w:lineRule="auto"/>
        <w:rPr>
          <w:ins w:id="29" w:author="Φλούδα Χριστίνα" w:date="2017-02-24T10:45:00Z"/>
          <w:rFonts w:eastAsia="Times New Roman"/>
          <w:szCs w:val="24"/>
          <w:lang w:eastAsia="en-US"/>
        </w:rPr>
      </w:pPr>
    </w:p>
    <w:p w14:paraId="294977CE" w14:textId="77777777" w:rsidR="00203EDD" w:rsidRPr="00203EDD" w:rsidRDefault="00203EDD" w:rsidP="00203EDD">
      <w:pPr>
        <w:spacing w:after="0" w:line="360" w:lineRule="auto"/>
        <w:rPr>
          <w:ins w:id="30" w:author="Φλούδα Χριστίνα" w:date="2017-02-24T10:45:00Z"/>
          <w:rFonts w:eastAsia="Times New Roman"/>
          <w:szCs w:val="24"/>
          <w:lang w:eastAsia="en-US"/>
        </w:rPr>
      </w:pPr>
    </w:p>
    <w:p w14:paraId="0285DD93" w14:textId="77777777" w:rsidR="00203EDD" w:rsidRPr="00203EDD" w:rsidRDefault="00203EDD" w:rsidP="00203EDD">
      <w:pPr>
        <w:spacing w:after="0" w:line="360" w:lineRule="auto"/>
        <w:rPr>
          <w:ins w:id="31" w:author="Φλούδα Χριστίνα" w:date="2017-02-24T10:45:00Z"/>
          <w:rFonts w:eastAsia="Times New Roman"/>
          <w:szCs w:val="24"/>
          <w:lang w:eastAsia="en-US"/>
        </w:rPr>
      </w:pPr>
      <w:ins w:id="32" w:author="Φλούδα Χριστίνα" w:date="2017-02-24T10:45:00Z">
        <w:r w:rsidRPr="00203EDD">
          <w:rPr>
            <w:rFonts w:eastAsia="Times New Roman"/>
            <w:szCs w:val="24"/>
            <w:lang w:eastAsia="en-US"/>
          </w:rPr>
          <w:t>ΟΜΙΛΗΤΕΣ</w:t>
        </w:r>
      </w:ins>
    </w:p>
    <w:p w14:paraId="4D5A5AA8" w14:textId="64920BAB" w:rsidR="00203EDD" w:rsidRDefault="00203EDD" w:rsidP="00203EDD">
      <w:pPr>
        <w:spacing w:after="0" w:line="600" w:lineRule="auto"/>
        <w:ind w:firstLine="720"/>
        <w:jc w:val="both"/>
        <w:rPr>
          <w:ins w:id="33" w:author="Φλούδα Χριστίνα" w:date="2017-02-24T10:45:00Z"/>
          <w:rFonts w:eastAsia="Times New Roman"/>
          <w:szCs w:val="24"/>
        </w:rPr>
        <w:pPrChange w:id="34" w:author="Φλούδα Χριστίνα" w:date="2017-02-24T10:45:00Z">
          <w:pPr>
            <w:spacing w:after="0" w:line="600" w:lineRule="auto"/>
            <w:ind w:firstLine="720"/>
            <w:jc w:val="center"/>
          </w:pPr>
        </w:pPrChange>
      </w:pPr>
      <w:ins w:id="35" w:author="Φλούδα Χριστίνα" w:date="2017-02-24T10:45:00Z">
        <w:r w:rsidRPr="00203EDD">
          <w:rPr>
            <w:rFonts w:eastAsia="Times New Roman"/>
            <w:szCs w:val="24"/>
            <w:lang w:eastAsia="en-US"/>
          </w:rPr>
          <w:br/>
          <w:t>Α. Επί της συλλυπητήριας αναφοράς:</w:t>
        </w:r>
        <w:r w:rsidRPr="00203EDD">
          <w:rPr>
            <w:rFonts w:eastAsia="Times New Roman"/>
            <w:szCs w:val="24"/>
            <w:lang w:eastAsia="en-US"/>
          </w:rPr>
          <w:br/>
          <w:t>ΛΑΜΠΡΟΥΛΗΣ Γ. , σελ.</w:t>
        </w:r>
        <w:r w:rsidRPr="00203EDD">
          <w:rPr>
            <w:rFonts w:eastAsia="Times New Roman"/>
            <w:szCs w:val="24"/>
            <w:lang w:eastAsia="en-US"/>
          </w:rPr>
          <w:br/>
          <w:t>ΦΩΤΗΛΑΣ Ι. , σελ.</w:t>
        </w:r>
        <w:r w:rsidRPr="00203EDD">
          <w:rPr>
            <w:rFonts w:eastAsia="Times New Roman"/>
            <w:szCs w:val="24"/>
            <w:lang w:eastAsia="en-US"/>
          </w:rPr>
          <w:br/>
        </w:r>
        <w:r w:rsidRPr="00203EDD">
          <w:rPr>
            <w:rFonts w:eastAsia="Times New Roman"/>
            <w:szCs w:val="24"/>
            <w:lang w:eastAsia="en-US"/>
          </w:rPr>
          <w:br/>
          <w:t>Β. Επί διαδικαστικού θέματος:</w:t>
        </w:r>
        <w:r w:rsidRPr="00203EDD">
          <w:rPr>
            <w:rFonts w:eastAsia="Times New Roman"/>
            <w:szCs w:val="24"/>
            <w:lang w:eastAsia="en-US"/>
          </w:rPr>
          <w:br/>
          <w:t>ΛΑΜΠΡΟΥΛΗΣ Γ. , σελ.</w:t>
        </w:r>
        <w:r w:rsidRPr="00203EDD">
          <w:rPr>
            <w:rFonts w:eastAsia="Times New Roman"/>
            <w:szCs w:val="24"/>
            <w:lang w:eastAsia="en-US"/>
          </w:rPr>
          <w:br/>
        </w:r>
        <w:r w:rsidRPr="00203EDD">
          <w:rPr>
            <w:rFonts w:eastAsia="Times New Roman"/>
            <w:szCs w:val="24"/>
            <w:lang w:eastAsia="en-US"/>
          </w:rPr>
          <w:br/>
          <w:t>Γ. Επί των επικαίρων ερωτήσεων:</w:t>
        </w:r>
        <w:r w:rsidRPr="00203EDD">
          <w:rPr>
            <w:rFonts w:eastAsia="Times New Roman"/>
            <w:szCs w:val="24"/>
            <w:lang w:eastAsia="en-US"/>
          </w:rPr>
          <w:br/>
          <w:t>ΚΑΤΣΑΒΡΙΑ - ΣΙΩΡΟΠΟΥΛΟΥ Χ. , σελ.</w:t>
        </w:r>
        <w:r w:rsidRPr="00203EDD">
          <w:rPr>
            <w:rFonts w:eastAsia="Times New Roman"/>
            <w:szCs w:val="24"/>
            <w:lang w:eastAsia="en-US"/>
          </w:rPr>
          <w:br/>
          <w:t>ΚΟΚΚΑΛΗΣ Β. , σελ.</w:t>
        </w:r>
        <w:r w:rsidRPr="00203EDD">
          <w:rPr>
            <w:rFonts w:eastAsia="Times New Roman"/>
            <w:szCs w:val="24"/>
            <w:lang w:eastAsia="en-US"/>
          </w:rPr>
          <w:br/>
          <w:t>ΦΩΤΗΛΑΣ Ι. , σελ.</w:t>
        </w:r>
      </w:ins>
    </w:p>
    <w:p w14:paraId="755A7DCD" w14:textId="77777777" w:rsidR="00982A51" w:rsidRDefault="00203EDD">
      <w:pPr>
        <w:spacing w:after="0" w:line="600" w:lineRule="auto"/>
        <w:ind w:firstLine="720"/>
        <w:jc w:val="center"/>
        <w:rPr>
          <w:rFonts w:eastAsia="Times New Roman"/>
          <w:szCs w:val="24"/>
        </w:rPr>
      </w:pPr>
      <w:r>
        <w:rPr>
          <w:rFonts w:eastAsia="Times New Roman"/>
          <w:szCs w:val="24"/>
        </w:rPr>
        <w:t>ΠΡΑΚΤΙΚΑ ΒΟΥΛΗΣ</w:t>
      </w:r>
    </w:p>
    <w:p w14:paraId="755A7DCE" w14:textId="77777777" w:rsidR="00982A51" w:rsidRDefault="00203EDD">
      <w:pPr>
        <w:spacing w:after="0" w:line="600" w:lineRule="auto"/>
        <w:ind w:firstLine="720"/>
        <w:jc w:val="center"/>
        <w:rPr>
          <w:rFonts w:eastAsia="Times New Roman"/>
          <w:szCs w:val="24"/>
        </w:rPr>
      </w:pPr>
      <w:r>
        <w:rPr>
          <w:rFonts w:eastAsia="Times New Roman"/>
          <w:szCs w:val="24"/>
        </w:rPr>
        <w:t>ΙΖ΄ ΠΕΡΙΟΔΟΣ</w:t>
      </w:r>
    </w:p>
    <w:p w14:paraId="755A7DCF" w14:textId="77777777" w:rsidR="00982A51" w:rsidRDefault="00203ED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755A7DD0" w14:textId="77777777" w:rsidR="00982A51" w:rsidRDefault="00203EDD">
      <w:pPr>
        <w:spacing w:after="0" w:line="600" w:lineRule="auto"/>
        <w:ind w:firstLine="720"/>
        <w:jc w:val="center"/>
        <w:rPr>
          <w:rFonts w:eastAsia="Times New Roman"/>
          <w:szCs w:val="24"/>
        </w:rPr>
      </w:pPr>
      <w:r>
        <w:rPr>
          <w:rFonts w:eastAsia="Times New Roman"/>
          <w:szCs w:val="24"/>
        </w:rPr>
        <w:t>ΣΥΝΟΔΟΣ Β΄</w:t>
      </w:r>
    </w:p>
    <w:p w14:paraId="755A7DD1" w14:textId="77777777" w:rsidR="00982A51" w:rsidRDefault="00203EDD">
      <w:pPr>
        <w:spacing w:after="0" w:line="600" w:lineRule="auto"/>
        <w:ind w:firstLine="720"/>
        <w:jc w:val="center"/>
        <w:rPr>
          <w:rFonts w:eastAsia="Times New Roman"/>
          <w:szCs w:val="24"/>
        </w:rPr>
      </w:pPr>
      <w:r>
        <w:rPr>
          <w:rFonts w:eastAsia="Times New Roman"/>
          <w:szCs w:val="24"/>
        </w:rPr>
        <w:t>ΣΥΝΕΔΡΙΑΣΗ ΟΖ΄</w:t>
      </w:r>
    </w:p>
    <w:p w14:paraId="755A7DD2" w14:textId="77777777" w:rsidR="00982A51" w:rsidRDefault="00203EDD">
      <w:pPr>
        <w:spacing w:after="0" w:line="600" w:lineRule="auto"/>
        <w:ind w:firstLine="720"/>
        <w:jc w:val="center"/>
        <w:rPr>
          <w:rFonts w:eastAsia="Times New Roman"/>
          <w:szCs w:val="24"/>
        </w:rPr>
      </w:pPr>
      <w:r>
        <w:rPr>
          <w:rFonts w:eastAsia="Times New Roman"/>
          <w:szCs w:val="24"/>
        </w:rPr>
        <w:t>Δευτέρα 20 Φεβρουαρίου 2017</w:t>
      </w:r>
    </w:p>
    <w:p w14:paraId="755A7DD3" w14:textId="77777777" w:rsidR="00982A51" w:rsidRDefault="00203EDD">
      <w:pPr>
        <w:spacing w:after="0" w:line="600" w:lineRule="auto"/>
        <w:ind w:firstLine="720"/>
        <w:jc w:val="both"/>
        <w:rPr>
          <w:rFonts w:eastAsia="Times New Roman"/>
          <w:szCs w:val="24"/>
        </w:rPr>
      </w:pPr>
      <w:r>
        <w:rPr>
          <w:rFonts w:eastAsia="Times New Roman"/>
          <w:szCs w:val="24"/>
        </w:rPr>
        <w:t>Αθήνα, σήμερα στις 20 Φεβρουαρίου 2017, ημέρα Δευτέρα και ώρα 18.09΄</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sidRPr="0040399D">
        <w:rPr>
          <w:rFonts w:eastAsia="Times New Roman"/>
          <w:b/>
          <w:szCs w:val="24"/>
        </w:rPr>
        <w:t>ΓΕΩΡΓΙΟΥ ΛΑΜΠΡΟΥΛΗ</w:t>
      </w:r>
      <w:r>
        <w:rPr>
          <w:rFonts w:eastAsia="Times New Roman"/>
          <w:szCs w:val="24"/>
        </w:rPr>
        <w:t>.</w:t>
      </w:r>
    </w:p>
    <w:p w14:paraId="755A7DD4" w14:textId="77777777" w:rsidR="00982A51" w:rsidRDefault="00203EDD">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Κυρίες και κύριοι συνάδελφοι, αρχίζει η συνεδρίαση.</w:t>
      </w:r>
    </w:p>
    <w:p w14:paraId="755A7DD5" w14:textId="77777777" w:rsidR="00982A51" w:rsidRDefault="00203EDD">
      <w:pPr>
        <w:spacing w:after="0" w:line="600" w:lineRule="auto"/>
        <w:ind w:firstLine="720"/>
        <w:jc w:val="both"/>
        <w:rPr>
          <w:rFonts w:eastAsia="Times New Roman"/>
          <w:szCs w:val="24"/>
        </w:rPr>
      </w:pPr>
      <w:r>
        <w:rPr>
          <w:rFonts w:eastAsia="Times New Roman"/>
          <w:szCs w:val="24"/>
        </w:rPr>
        <w:t>Πριν ει</w:t>
      </w:r>
      <w:r>
        <w:rPr>
          <w:rFonts w:eastAsia="Times New Roman"/>
          <w:szCs w:val="24"/>
        </w:rPr>
        <w:t>σέλθουμε στη συζήτηση των επίκαιρων ερωτήσεων, επιτρέψτε μας να εκφράσουμε τα θερμά μας συλλυπητήρια στην οικογένεια του Βαγγέλη Μπασιάκου, όπως και στους φίλους και στους συνεργάτες του, ο οποίος έφυγε από τη ζωή πρόωρα πριν από τρεις ημέρες. Αιωνία του η</w:t>
      </w:r>
      <w:r>
        <w:rPr>
          <w:rFonts w:eastAsia="Times New Roman"/>
          <w:szCs w:val="24"/>
        </w:rPr>
        <w:t xml:space="preserve"> μνήμη.</w:t>
      </w:r>
    </w:p>
    <w:p w14:paraId="755A7DD6" w14:textId="77777777" w:rsidR="00982A51" w:rsidRDefault="00203EDD">
      <w:pPr>
        <w:spacing w:after="0" w:line="600" w:lineRule="auto"/>
        <w:ind w:firstLine="720"/>
        <w:jc w:val="both"/>
        <w:rPr>
          <w:rFonts w:eastAsia="Times New Roman"/>
          <w:szCs w:val="24"/>
        </w:rPr>
      </w:pPr>
      <w:r>
        <w:rPr>
          <w:rFonts w:eastAsia="Times New Roman"/>
          <w:szCs w:val="24"/>
        </w:rPr>
        <w:t xml:space="preserve">Εισερχόμαστε στη συζήτηση των </w:t>
      </w:r>
    </w:p>
    <w:p w14:paraId="755A7DD7" w14:textId="77777777" w:rsidR="00982A51" w:rsidRDefault="00203EDD">
      <w:pPr>
        <w:spacing w:after="0" w:line="600" w:lineRule="auto"/>
        <w:ind w:firstLine="720"/>
        <w:jc w:val="center"/>
        <w:rPr>
          <w:rFonts w:eastAsia="Times New Roman"/>
          <w:b/>
          <w:szCs w:val="24"/>
        </w:rPr>
      </w:pPr>
      <w:r>
        <w:rPr>
          <w:rFonts w:eastAsia="Times New Roman"/>
          <w:b/>
          <w:szCs w:val="24"/>
        </w:rPr>
        <w:lastRenderedPageBreak/>
        <w:t>ΕΠΙΚΑΙΡΩΝ ΕΡΩΤΗΣΕΩΝ</w:t>
      </w:r>
    </w:p>
    <w:p w14:paraId="755A7DD8" w14:textId="77777777" w:rsidR="00982A51" w:rsidRDefault="00203EDD">
      <w:pPr>
        <w:spacing w:after="0" w:line="600" w:lineRule="auto"/>
        <w:ind w:firstLine="720"/>
        <w:jc w:val="both"/>
        <w:rPr>
          <w:rFonts w:eastAsia="Times New Roman"/>
          <w:szCs w:val="24"/>
        </w:rPr>
      </w:pPr>
      <w:r>
        <w:rPr>
          <w:rFonts w:eastAsia="Times New Roman"/>
          <w:szCs w:val="24"/>
        </w:rPr>
        <w:t>Σήμερα θα συζητηθούν δύο επίκαιρες ερωτήσεις, ενώ δεκατρείς αναβάλλονται</w:t>
      </w:r>
      <w:r>
        <w:rPr>
          <w:rFonts w:eastAsia="Times New Roman"/>
          <w:szCs w:val="24"/>
        </w:rPr>
        <w:t>,</w:t>
      </w:r>
      <w:r>
        <w:rPr>
          <w:rFonts w:eastAsia="Times New Roman"/>
          <w:szCs w:val="24"/>
        </w:rPr>
        <w:t xml:space="preserve"> είτε λόγω απουσίας των Υπουργών στο εξωτερικό είτε λόγω κωλυμάτων που έχουν δηλώσει.</w:t>
      </w:r>
    </w:p>
    <w:p w14:paraId="755A7DD9"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Θα ξεκινήσουμε με την τέταρτη με αριθμ</w:t>
      </w:r>
      <w:r>
        <w:rPr>
          <w:rFonts w:eastAsia="Times New Roman" w:cs="Times New Roman"/>
          <w:szCs w:val="24"/>
        </w:rPr>
        <w:t>ό 404/30-1-2017 επίκαιρη ερώτηση δεύτερου κύκλου της Βουλευτού Καρδίτσας του Συνασπισμού Ριζοσπαστικής Αριστεράς κ</w:t>
      </w:r>
      <w:r>
        <w:rPr>
          <w:rFonts w:eastAsia="Times New Roman" w:cs="Times New Roman"/>
          <w:szCs w:val="24"/>
        </w:rPr>
        <w:t xml:space="preserve">. </w:t>
      </w:r>
      <w:r>
        <w:rPr>
          <w:rFonts w:eastAsia="Times New Roman" w:cs="Times New Roman"/>
          <w:szCs w:val="24"/>
        </w:rPr>
        <w:t xml:space="preserve">Χρυσούλας </w:t>
      </w:r>
      <w:proofErr w:type="spellStart"/>
      <w:r>
        <w:rPr>
          <w:rFonts w:eastAsia="Times New Roman" w:cs="Times New Roman"/>
          <w:szCs w:val="24"/>
        </w:rPr>
        <w:t>Κατσαβριά</w:t>
      </w:r>
      <w:proofErr w:type="spellEnd"/>
      <w:r>
        <w:rPr>
          <w:rFonts w:eastAsia="Times New Roman" w:cs="Times New Roman"/>
          <w:szCs w:val="24"/>
        </w:rPr>
        <w:t xml:space="preserve"> – </w:t>
      </w:r>
      <w:proofErr w:type="spellStart"/>
      <w:r>
        <w:rPr>
          <w:rFonts w:eastAsia="Times New Roman" w:cs="Times New Roman"/>
          <w:szCs w:val="24"/>
        </w:rPr>
        <w:t>Σιωροπούλου</w:t>
      </w:r>
      <w:proofErr w:type="spellEnd"/>
      <w:r>
        <w:rPr>
          <w:rFonts w:eastAsia="Times New Roman" w:cs="Times New Roman"/>
          <w:szCs w:val="24"/>
        </w:rPr>
        <w:t xml:space="preserve"> προς τον Υπουργό Αγροτικής Ανάπτυξης και Τροφίμων, σχετικά με τη σύνταξη </w:t>
      </w:r>
      <w:r>
        <w:rPr>
          <w:rFonts w:eastAsia="Times New Roman" w:cs="Times New Roman"/>
          <w:szCs w:val="24"/>
        </w:rPr>
        <w:t>ε</w:t>
      </w:r>
      <w:r>
        <w:rPr>
          <w:rFonts w:eastAsia="Times New Roman" w:cs="Times New Roman"/>
          <w:szCs w:val="24"/>
        </w:rPr>
        <w:t xml:space="preserve">θνικού </w:t>
      </w:r>
      <w:r>
        <w:rPr>
          <w:rFonts w:eastAsia="Times New Roman" w:cs="Times New Roman"/>
          <w:szCs w:val="24"/>
        </w:rPr>
        <w:t>σ</w:t>
      </w:r>
      <w:r>
        <w:rPr>
          <w:rFonts w:eastAsia="Times New Roman" w:cs="Times New Roman"/>
          <w:szCs w:val="24"/>
        </w:rPr>
        <w:t>χεδίου για τη στήριξη τη</w:t>
      </w:r>
      <w:r>
        <w:rPr>
          <w:rFonts w:eastAsia="Times New Roman" w:cs="Times New Roman"/>
          <w:szCs w:val="24"/>
        </w:rPr>
        <w:t xml:space="preserve">ς βαμβακοκαλλιέργειας. </w:t>
      </w:r>
    </w:p>
    <w:p w14:paraId="755A7DDA"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Αγροτικής Ανάπτυξης και Τροφίμων κ. Βασίλειος Κόκκαλης. </w:t>
      </w:r>
    </w:p>
    <w:p w14:paraId="755A7DDB"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η κ. </w:t>
      </w:r>
      <w:proofErr w:type="spellStart"/>
      <w:r>
        <w:rPr>
          <w:rFonts w:eastAsia="Times New Roman" w:cs="Times New Roman"/>
          <w:szCs w:val="24"/>
        </w:rPr>
        <w:t>Σιωροπούλου</w:t>
      </w:r>
      <w:proofErr w:type="spellEnd"/>
      <w:r>
        <w:rPr>
          <w:rFonts w:eastAsia="Times New Roman" w:cs="Times New Roman"/>
          <w:szCs w:val="24"/>
        </w:rPr>
        <w:t>.</w:t>
      </w:r>
    </w:p>
    <w:p w14:paraId="755A7DDC"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ΣΙΩΡΟΠΟΥΛΟΥ: </w:t>
      </w:r>
      <w:r>
        <w:rPr>
          <w:rFonts w:eastAsia="Times New Roman" w:cs="Times New Roman"/>
          <w:szCs w:val="24"/>
        </w:rPr>
        <w:t xml:space="preserve">Ευχαριστώ, κύριε Πρόεδρε. </w:t>
      </w:r>
    </w:p>
    <w:p w14:paraId="755A7DDD"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Κύριε Υπουργέ, όπως γνωρίζετε η βαμβακοκαλλ</w:t>
      </w:r>
      <w:r>
        <w:rPr>
          <w:rFonts w:eastAsia="Times New Roman" w:cs="Times New Roman"/>
          <w:szCs w:val="24"/>
        </w:rPr>
        <w:t>ιέργεια τα τελευταία χρόνια παρουσιάζει συνεχή μείωση. Την καλλιεργητική περίοδο του 2016 η μείωση αυτή ήταν περίπου διακόσιες χιλιάδες στρέμματα.</w:t>
      </w:r>
    </w:p>
    <w:p w14:paraId="755A7DDE"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Επίσης, γνωρίζετε ότι την περίοδο της οικονομικής κρίσης που διανύουμε, το προϊόν στηρίζει την εθνική και τοπ</w:t>
      </w:r>
      <w:r>
        <w:rPr>
          <w:rFonts w:eastAsia="Times New Roman" w:cs="Times New Roman"/>
          <w:szCs w:val="24"/>
        </w:rPr>
        <w:t>ική οικονομία και κατέχει σημαντική θέση στην απασχόληση</w:t>
      </w:r>
      <w:r>
        <w:rPr>
          <w:rFonts w:eastAsia="Times New Roman" w:cs="Times New Roman"/>
          <w:szCs w:val="24"/>
        </w:rPr>
        <w:t>,</w:t>
      </w:r>
      <w:r>
        <w:rPr>
          <w:rFonts w:eastAsia="Times New Roman" w:cs="Times New Roman"/>
          <w:szCs w:val="24"/>
        </w:rPr>
        <w:t xml:space="preserve"> τόσο στον πρωτογενή όσο και στον δευτερογενή και τον τριτογενή τομέα, διότι έχει μεγάλο κύκλο εργασιών. Σημαντική είναι και η συμμετοχή του στη διαμόρφωση του εμπορικού ισοζυγίου της χώρας καθώς είναι προϊόν που το μεγαλύτερο μέρος του εξάγεται. </w:t>
      </w:r>
    </w:p>
    <w:p w14:paraId="755A7DDF"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ν</w:t>
      </w:r>
      <w:r>
        <w:rPr>
          <w:rFonts w:eastAsia="Times New Roman" w:cs="Times New Roman"/>
          <w:szCs w:val="24"/>
        </w:rPr>
        <w:t>ομ</w:t>
      </w:r>
      <w:r>
        <w:rPr>
          <w:rFonts w:eastAsia="Times New Roman" w:cs="Times New Roman"/>
          <w:szCs w:val="24"/>
        </w:rPr>
        <w:t>ό μου, τον Νομό Καρδίτσας, το βαμβάκι αποτελεί την κατ’ εξοχήν γεωργική δραστηριότητα, στηρίζει πολλές αγροτικές οικογένειες και μεγάλο αριθμό εκκοκκιστικών επιχειρήσεων. Η συνεχής μείωση της καλλιέργειας, πέρα από τις οικονομικές και εργασιακές επιπτώσεις</w:t>
      </w:r>
      <w:r>
        <w:rPr>
          <w:rFonts w:eastAsia="Times New Roman" w:cs="Times New Roman"/>
          <w:szCs w:val="24"/>
        </w:rPr>
        <w:t xml:space="preserve">, επηρεάζει την ανακατανομή των υπόλοιπων μεγάλων καλλιεργειών, οι οποίες και αυτές αντιμετωπίζουν προβλήματα. </w:t>
      </w:r>
    </w:p>
    <w:p w14:paraId="755A7DE0"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Επομένως η στήριξη του βαμβακιού, ως βιομηχανικό προϊόν, θα πρέπει να αποτελεί πρωταρχικό στόχο της Κυβέρνησης για τη στήριξη της αγροτικής ανάπ</w:t>
      </w:r>
      <w:r>
        <w:rPr>
          <w:rFonts w:eastAsia="Times New Roman" w:cs="Times New Roman"/>
          <w:szCs w:val="24"/>
        </w:rPr>
        <w:t xml:space="preserve">τυξης του πρωτογενούς και δευτερογενούς τομέα. </w:t>
      </w:r>
    </w:p>
    <w:p w14:paraId="755A7DE1"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Γνωρίζουμε, κύριε Υπουργέ, ότι το προϊόν έχει χάσει ένα μέρος της ανταγωνιστικότητάς του και αυτό οφείλεται σε δύο κυρίως λόγους: το υψηλό κόστος παραγωγής και την αδυναμία στην τυποποίηση λόγω της ανομοιομορ</w:t>
      </w:r>
      <w:r>
        <w:rPr>
          <w:rFonts w:eastAsia="Times New Roman" w:cs="Times New Roman"/>
          <w:szCs w:val="24"/>
        </w:rPr>
        <w:t xml:space="preserve">φίας από την πανσπερμία ποικιλιών που χρησιμοποιούνται και υποβαθμίζουν την ποιότητα του τελικού προϊόντος. </w:t>
      </w:r>
    </w:p>
    <w:p w14:paraId="755A7DE2"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Τα προβλήματα αυτά προκύπτουν τόσο από την κακή οργάνωση όσο και από την έλλειψη συλλογικών σχημάτων παραγωγής, όπως είναι οι ομάδες και οι οργανώσ</w:t>
      </w:r>
      <w:r>
        <w:rPr>
          <w:rFonts w:eastAsia="Times New Roman" w:cs="Times New Roman"/>
          <w:szCs w:val="24"/>
        </w:rPr>
        <w:t xml:space="preserve">εις παραγωγών σε συνδυασμό πάντα με τον μικρό κλήρο. </w:t>
      </w:r>
    </w:p>
    <w:p w14:paraId="755A7DE3"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Όμως, κύριε Υπουργέ, τον τελευταίο χρόνο έχουν προκύψει σημαντικές πρωτοβουλίες και δράσεις για το προϊόν, όπως είναι η επανασύσταση της νέας </w:t>
      </w:r>
      <w:proofErr w:type="spellStart"/>
      <w:r>
        <w:rPr>
          <w:rFonts w:eastAsia="Times New Roman" w:cs="Times New Roman"/>
          <w:szCs w:val="24"/>
        </w:rPr>
        <w:t>Διεπαγγελματικής</w:t>
      </w:r>
      <w:proofErr w:type="spellEnd"/>
      <w:r>
        <w:rPr>
          <w:rFonts w:eastAsia="Times New Roman" w:cs="Times New Roman"/>
          <w:szCs w:val="24"/>
        </w:rPr>
        <w:t xml:space="preserve"> Οργάνωσης Βάμβακος και η σύμπραξή της με το</w:t>
      </w:r>
      <w:r>
        <w:rPr>
          <w:rFonts w:eastAsia="Times New Roman" w:cs="Times New Roman"/>
          <w:szCs w:val="24"/>
        </w:rPr>
        <w:t xml:space="preserve"> Εθνικό Κέντρο Βάμβακος</w:t>
      </w:r>
      <w:r>
        <w:rPr>
          <w:rFonts w:eastAsia="Times New Roman" w:cs="Times New Roman"/>
          <w:szCs w:val="24"/>
        </w:rPr>
        <w:t>,</w:t>
      </w:r>
      <w:r>
        <w:rPr>
          <w:rFonts w:eastAsia="Times New Roman" w:cs="Times New Roman"/>
          <w:szCs w:val="24"/>
        </w:rPr>
        <w:t xml:space="preserve"> ως επιστημονικ</w:t>
      </w:r>
      <w:r>
        <w:rPr>
          <w:rFonts w:eastAsia="Times New Roman" w:cs="Times New Roman"/>
          <w:szCs w:val="24"/>
        </w:rPr>
        <w:t>ού</w:t>
      </w:r>
      <w:r>
        <w:rPr>
          <w:rFonts w:eastAsia="Times New Roman" w:cs="Times New Roman"/>
          <w:szCs w:val="24"/>
        </w:rPr>
        <w:t xml:space="preserve"> σ</w:t>
      </w:r>
      <w:r>
        <w:rPr>
          <w:rFonts w:eastAsia="Times New Roman" w:cs="Times New Roman"/>
          <w:szCs w:val="24"/>
        </w:rPr>
        <w:t>υ</w:t>
      </w:r>
      <w:r>
        <w:rPr>
          <w:rFonts w:eastAsia="Times New Roman" w:cs="Times New Roman"/>
          <w:szCs w:val="24"/>
        </w:rPr>
        <w:t>μβο</w:t>
      </w:r>
      <w:r>
        <w:rPr>
          <w:rFonts w:eastAsia="Times New Roman" w:cs="Times New Roman"/>
          <w:szCs w:val="24"/>
        </w:rPr>
        <w:t>ύ</w:t>
      </w:r>
      <w:r>
        <w:rPr>
          <w:rFonts w:eastAsia="Times New Roman" w:cs="Times New Roman"/>
          <w:szCs w:val="24"/>
        </w:rPr>
        <w:t>λο</w:t>
      </w:r>
      <w:r>
        <w:rPr>
          <w:rFonts w:eastAsia="Times New Roman" w:cs="Times New Roman"/>
          <w:szCs w:val="24"/>
        </w:rPr>
        <w:t>υ</w:t>
      </w:r>
      <w:r>
        <w:rPr>
          <w:rFonts w:eastAsia="Times New Roman" w:cs="Times New Roman"/>
          <w:szCs w:val="24"/>
        </w:rPr>
        <w:t>,</w:t>
      </w:r>
      <w:r>
        <w:rPr>
          <w:rFonts w:eastAsia="Times New Roman" w:cs="Times New Roman"/>
          <w:szCs w:val="24"/>
        </w:rPr>
        <w:t xml:space="preserve"> με στόχο τη δημιουργία προστιθέμενης αξίας μέσα από την οργάνωση της παραγωγής και τη βελτίωση της ποιότητας του προϊόντος.  </w:t>
      </w:r>
    </w:p>
    <w:p w14:paraId="755A7DE4"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Μάλιστα, από τη συνεργασία αυτή έχουν προκύψει δύο πολύ σημαντικά έργα. Το πρ</w:t>
      </w:r>
      <w:r>
        <w:rPr>
          <w:rFonts w:eastAsia="Times New Roman" w:cs="Times New Roman"/>
          <w:szCs w:val="24"/>
        </w:rPr>
        <w:t xml:space="preserve">ώτο αφορά στη δημιουργία ηλεκτρονικής βάσης δεδομένων για την ποιότητα και το δεύτερο την ταυτοποίηση της ποιότητας των ποικιλιών. </w:t>
      </w:r>
    </w:p>
    <w:p w14:paraId="755A7DE5"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Μια άλλη δράση είναι η κινητικότητα που παρατηρείται σε πολλές περιοχές της χώρας, εκ μέρους των βαμβακοπαραγωγών, για τη δη</w:t>
      </w:r>
      <w:r>
        <w:rPr>
          <w:rFonts w:eastAsia="Times New Roman" w:cs="Times New Roman"/>
          <w:szCs w:val="24"/>
        </w:rPr>
        <w:t xml:space="preserve">μιουργία ομάδων και οργανώσεων βάμβακος σε συνεργασία με εκκοκκιστικές επιχειρήσεις, με τη στήριξης της </w:t>
      </w:r>
      <w:proofErr w:type="spellStart"/>
      <w:r>
        <w:rPr>
          <w:rFonts w:eastAsia="Times New Roman" w:cs="Times New Roman"/>
          <w:szCs w:val="24"/>
        </w:rPr>
        <w:t>Διεπαγγελματικής</w:t>
      </w:r>
      <w:proofErr w:type="spellEnd"/>
      <w:r>
        <w:rPr>
          <w:rFonts w:eastAsia="Times New Roman" w:cs="Times New Roman"/>
          <w:szCs w:val="24"/>
        </w:rPr>
        <w:t xml:space="preserve"> Οργάνωσης Βάμβακος και του Εθνικού Κέντρου Βάμβακος. Οι δράσεις αυτές γίνονται εν</w:t>
      </w:r>
      <w:r>
        <w:rPr>
          <w:rFonts w:eastAsia="Times New Roman" w:cs="Times New Roman"/>
          <w:szCs w:val="24"/>
        </w:rPr>
        <w:t xml:space="preserve"> </w:t>
      </w:r>
      <w:r>
        <w:rPr>
          <w:rFonts w:eastAsia="Times New Roman" w:cs="Times New Roman"/>
          <w:szCs w:val="24"/>
        </w:rPr>
        <w:t>όψει της προκήρυξης του Προγράμματος Αγροτικής Ανάπτυ</w:t>
      </w:r>
      <w:r>
        <w:rPr>
          <w:rFonts w:eastAsia="Times New Roman" w:cs="Times New Roman"/>
          <w:szCs w:val="24"/>
        </w:rPr>
        <w:t>ξης (ΠΑΑ)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από το οποίο ορισμένα μέτρα παρέχουν στις ομάδες και στις οργανώσεις των παραγωγών οικονομικά και άλλα κίνητρα.</w:t>
      </w:r>
    </w:p>
    <w:p w14:paraId="755A7DE6"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Σας ερωτώ λοιπόν, κύριε Υπουργέ, πώς προτίθεστε να εντάξετε σε ένα εθνικό σχέδιο και μια εθνική στρατηγική τις παραπάνω δ</w:t>
      </w:r>
      <w:r>
        <w:rPr>
          <w:rFonts w:eastAsia="Times New Roman" w:cs="Times New Roman"/>
          <w:szCs w:val="24"/>
        </w:rPr>
        <w:t xml:space="preserve">ράσεις σε συνδυασμό με την αξιοποίηση των μέτρων του Προγράμματος Αγροτικής Ανάπτυξης; </w:t>
      </w:r>
    </w:p>
    <w:p w14:paraId="755A7DE7"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Επίσης, θα ήθελα να σας ρωτήσω, σε ποιες ενέργειες θα προβείτε για την καλύτερη οργάνωση και την παραγωγή ενός τυποποιημένου, πιστοποιημένου, ποιοτικού προϊόντος, </w:t>
      </w:r>
      <w:r>
        <w:rPr>
          <w:rFonts w:eastAsia="Times New Roman" w:cs="Times New Roman"/>
          <w:szCs w:val="24"/>
        </w:rPr>
        <w:t xml:space="preserve">σύμφωνα </w:t>
      </w:r>
      <w:r>
        <w:rPr>
          <w:rFonts w:eastAsia="Times New Roman" w:cs="Times New Roman"/>
          <w:szCs w:val="24"/>
        </w:rPr>
        <w:lastRenderedPageBreak/>
        <w:t xml:space="preserve">με τις ανάγκες της αγοράς, για να παραχθεί προστιθέμενη αξία προς όφελος των παραγωγών, των </w:t>
      </w:r>
      <w:proofErr w:type="spellStart"/>
      <w:r>
        <w:rPr>
          <w:rFonts w:eastAsia="Times New Roman" w:cs="Times New Roman"/>
          <w:szCs w:val="24"/>
        </w:rPr>
        <w:t>εκκοκκιστών</w:t>
      </w:r>
      <w:proofErr w:type="spellEnd"/>
      <w:r>
        <w:rPr>
          <w:rFonts w:eastAsia="Times New Roman" w:cs="Times New Roman"/>
          <w:szCs w:val="24"/>
        </w:rPr>
        <w:t xml:space="preserve"> και των κλωστοϋφαντουργών;</w:t>
      </w:r>
    </w:p>
    <w:p w14:paraId="755A7DE8"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55A7DE9"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w:t>
      </w:r>
      <w:proofErr w:type="spellStart"/>
      <w:r>
        <w:rPr>
          <w:rFonts w:eastAsia="Times New Roman" w:cs="Times New Roman"/>
          <w:szCs w:val="24"/>
        </w:rPr>
        <w:t>Σιωροπούλου</w:t>
      </w:r>
      <w:proofErr w:type="spellEnd"/>
      <w:r>
        <w:rPr>
          <w:rFonts w:eastAsia="Times New Roman" w:cs="Times New Roman"/>
          <w:szCs w:val="24"/>
        </w:rPr>
        <w:t>.</w:t>
      </w:r>
    </w:p>
    <w:p w14:paraId="755A7DEA"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55A7DEB"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ΒΑΣΙ</w:t>
      </w:r>
      <w:r>
        <w:rPr>
          <w:rFonts w:eastAsia="Times New Roman" w:cs="Times New Roman"/>
          <w:b/>
          <w:szCs w:val="24"/>
        </w:rPr>
        <w:t>ΛΕΙΟΣ ΚΟΚΚΑΛΗΣ (Υφυπουργός Αγροτικής Ανάπτυξης και Τροφίμων):</w:t>
      </w:r>
      <w:r>
        <w:rPr>
          <w:rFonts w:eastAsia="Times New Roman" w:cs="Times New Roman"/>
          <w:szCs w:val="24"/>
        </w:rPr>
        <w:t xml:space="preserve"> Κυρία </w:t>
      </w:r>
      <w:proofErr w:type="spellStart"/>
      <w:r>
        <w:rPr>
          <w:rFonts w:eastAsia="Times New Roman" w:cs="Times New Roman"/>
          <w:szCs w:val="24"/>
        </w:rPr>
        <w:t>Κατσαβριά</w:t>
      </w:r>
      <w:proofErr w:type="spellEnd"/>
      <w:r>
        <w:rPr>
          <w:rFonts w:eastAsia="Times New Roman" w:cs="Times New Roman"/>
          <w:szCs w:val="24"/>
        </w:rPr>
        <w:t xml:space="preserve">, πραγματικά χαίρομαι για την ερώτησή σας. Δείχνει το αμέριστο ενδιαφέρον για το βαμβάκι. </w:t>
      </w:r>
    </w:p>
    <w:p w14:paraId="755A7DEC"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Η Ελλάδα, όπως ξέρετε, είναι μία από τις δύο χώρες στην Ευρωπαϊκή Ένωση</w:t>
      </w:r>
      <w:r>
        <w:rPr>
          <w:rFonts w:eastAsia="Times New Roman" w:cs="Times New Roman"/>
          <w:szCs w:val="24"/>
        </w:rPr>
        <w:t>,</w:t>
      </w:r>
      <w:r>
        <w:rPr>
          <w:rFonts w:eastAsia="Times New Roman" w:cs="Times New Roman"/>
          <w:szCs w:val="24"/>
        </w:rPr>
        <w:t xml:space="preserve"> η οποί</w:t>
      </w:r>
      <w:r>
        <w:rPr>
          <w:rFonts w:eastAsia="Times New Roman" w:cs="Times New Roman"/>
          <w:szCs w:val="24"/>
        </w:rPr>
        <w:t>ες</w:t>
      </w:r>
      <w:r>
        <w:rPr>
          <w:rFonts w:eastAsia="Times New Roman" w:cs="Times New Roman"/>
          <w:szCs w:val="24"/>
        </w:rPr>
        <w:t xml:space="preserve"> είναι </w:t>
      </w:r>
      <w:r>
        <w:rPr>
          <w:rFonts w:eastAsia="Times New Roman" w:cs="Times New Roman"/>
          <w:szCs w:val="24"/>
        </w:rPr>
        <w:t>παραγωγ</w:t>
      </w:r>
      <w:r>
        <w:rPr>
          <w:rFonts w:eastAsia="Times New Roman" w:cs="Times New Roman"/>
          <w:szCs w:val="24"/>
        </w:rPr>
        <w:t>οί</w:t>
      </w:r>
      <w:r>
        <w:rPr>
          <w:rFonts w:eastAsia="Times New Roman" w:cs="Times New Roman"/>
          <w:szCs w:val="24"/>
        </w:rPr>
        <w:t xml:space="preserve"> βαμβακιού. Η άλλη είναι η Ισπανία. Το βαμβάκι είναι από τα κορυφαία εξαγώγιμα προϊόντα. Περίπου ογδόντα χιλιάδες Έλληνες αγρότες στη Θεσσαλία και στη Μακεδονία ασχολούνται με την καλλιέργεια βάμβακος, ιδιαίτερα, δε, στη Θεσσαλία και στον Νομό Καρ</w:t>
      </w:r>
      <w:r>
        <w:rPr>
          <w:rFonts w:eastAsia="Times New Roman" w:cs="Times New Roman"/>
          <w:szCs w:val="24"/>
        </w:rPr>
        <w:t xml:space="preserve">δίτσας -που είναι η </w:t>
      </w:r>
      <w:r>
        <w:rPr>
          <w:rFonts w:eastAsia="Times New Roman" w:cs="Times New Roman"/>
          <w:szCs w:val="24"/>
        </w:rPr>
        <w:t>π</w:t>
      </w:r>
      <w:r>
        <w:rPr>
          <w:rFonts w:eastAsia="Times New Roman" w:cs="Times New Roman"/>
          <w:szCs w:val="24"/>
        </w:rPr>
        <w:t xml:space="preserve">εριφέρειά σας- αλλά και στον Νομό Λάρισας, είναι πολλοί οι αγρότες, χιλιάδες, οι οποίοι ασχολούνται με την καλλιέργεια βάμβακος. </w:t>
      </w:r>
    </w:p>
    <w:p w14:paraId="755A7DED"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Τα πλεονεκτήματα της καλλιέργειας βάμβακος είναι αρκετά. Θα μείνω μόνο στα μειονεκτήματα, γιατί είπατε ότ</w:t>
      </w:r>
      <w:r>
        <w:rPr>
          <w:rFonts w:eastAsia="Times New Roman" w:cs="Times New Roman"/>
          <w:szCs w:val="24"/>
        </w:rPr>
        <w:t xml:space="preserve">ι μειώθηκε η παραγωγή. </w:t>
      </w:r>
    </w:p>
    <w:p w14:paraId="755A7DEE"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Όσον αφορά το αυξημένο κόστος παραγωγής στην καλλιέργεια βάμβακος και την πανσπερμία των ποικιλιών: Θα σας απαντήσω εμπεριστατωμένα και συγκεκριμένα τι σχεδιάζει το Υπουργείο Αγροτικής Ανάπτυξης</w:t>
      </w:r>
      <w:r>
        <w:rPr>
          <w:rFonts w:eastAsia="Times New Roman" w:cs="Times New Roman"/>
          <w:szCs w:val="24"/>
        </w:rPr>
        <w:t>,</w:t>
      </w:r>
      <w:r>
        <w:rPr>
          <w:rFonts w:eastAsia="Times New Roman" w:cs="Times New Roman"/>
          <w:szCs w:val="24"/>
        </w:rPr>
        <w:t xml:space="preserve"> όσον αφορά στα μειονεκτήματα και στη</w:t>
      </w:r>
      <w:r>
        <w:rPr>
          <w:rFonts w:eastAsia="Times New Roman" w:cs="Times New Roman"/>
          <w:szCs w:val="24"/>
        </w:rPr>
        <w:t xml:space="preserve">ν πτώση της καλλιέργειας βάμβακος. Μπαίνει στον πυρήνα του προβλήματος με το μέτρο </w:t>
      </w:r>
      <w:r>
        <w:rPr>
          <w:rFonts w:eastAsia="Times New Roman" w:cs="Times New Roman"/>
          <w:szCs w:val="24"/>
        </w:rPr>
        <w:t>«</w:t>
      </w:r>
      <w:r>
        <w:rPr>
          <w:rFonts w:eastAsia="Times New Roman" w:cs="Times New Roman"/>
          <w:szCs w:val="24"/>
        </w:rPr>
        <w:t>09</w:t>
      </w:r>
      <w:r>
        <w:rPr>
          <w:rFonts w:eastAsia="Times New Roman" w:cs="Times New Roman"/>
          <w:szCs w:val="24"/>
        </w:rPr>
        <w:t>»</w:t>
      </w:r>
      <w:r>
        <w:rPr>
          <w:rFonts w:eastAsia="Times New Roman" w:cs="Times New Roman"/>
          <w:szCs w:val="24"/>
        </w:rPr>
        <w:t xml:space="preserve"> που αφορά τ</w:t>
      </w:r>
      <w:r>
        <w:rPr>
          <w:rFonts w:eastAsia="Times New Roman" w:cs="Times New Roman"/>
          <w:szCs w:val="24"/>
        </w:rPr>
        <w:t>ι</w:t>
      </w:r>
      <w:r>
        <w:rPr>
          <w:rFonts w:eastAsia="Times New Roman" w:cs="Times New Roman"/>
          <w:szCs w:val="24"/>
        </w:rPr>
        <w:t xml:space="preserve">ς ομάδες παραγωγών. Η σχετική </w:t>
      </w:r>
      <w:r>
        <w:rPr>
          <w:rFonts w:eastAsia="Times New Roman" w:cs="Times New Roman"/>
          <w:szCs w:val="24"/>
        </w:rPr>
        <w:t>υπουργική α</w:t>
      </w:r>
      <w:r>
        <w:rPr>
          <w:rFonts w:eastAsia="Times New Roman" w:cs="Times New Roman"/>
          <w:szCs w:val="24"/>
        </w:rPr>
        <w:t>πόφαση υπεγράφη πριν τρεις ημέρες και δίνει πραγματικά κίνητρα στον αγρότη, στον καλλιεργητή βάμβακος να περιορίσει σε σημαντικό βαθμό το κόστος. Διότι με τις ομάδες παραγωγών, οι οποίες αποτελούν, πλέον, αυτοτελείς οντότητες -και είναι πάρα πολύ σημαντικό</w:t>
      </w:r>
      <w:r>
        <w:rPr>
          <w:rFonts w:eastAsia="Times New Roman" w:cs="Times New Roman"/>
          <w:szCs w:val="24"/>
        </w:rPr>
        <w:t xml:space="preserve">- του εμπορικού και του συνεταιριστικού δικαίου, θα μπορούν να προσαρμόζουν την παραγωγή και το προϊόν στις απαιτήσεις της αγοράς, να θεσπίζουν κοινούς κανόνες και πληροφορίες που αφορούν την παραγωγή και να μειώνουν, βέβαια, το κόστος παραγωγής. </w:t>
      </w:r>
    </w:p>
    <w:p w14:paraId="755A7DEF"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Όσον αφο</w:t>
      </w:r>
      <w:r>
        <w:rPr>
          <w:rFonts w:eastAsia="Times New Roman" w:cs="Times New Roman"/>
          <w:szCs w:val="24"/>
        </w:rPr>
        <w:t>ρά τις ποικιλίες, σύντομα το Υπουργείο Αγροτικής Ανάπτυξης θα αναλάβει σχετική πρωτοβουλία για την αξιολόγηση εμπορικών ποικιλιών, μεταξύ των οποίων θα είναι και το βαμβάκι.</w:t>
      </w:r>
    </w:p>
    <w:p w14:paraId="755A7DF0"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Περισσότερα για το θέμα θα σας πω στη δευτερολογία μου. </w:t>
      </w:r>
    </w:p>
    <w:p w14:paraId="755A7DF1"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w:t>
      </w:r>
      <w:r>
        <w:rPr>
          <w:rFonts w:eastAsia="Times New Roman" w:cs="Times New Roman"/>
          <w:b/>
          <w:szCs w:val="24"/>
        </w:rPr>
        <w:t>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14:paraId="755A7DF2"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Κατσαβριά</w:t>
      </w:r>
      <w:proofErr w:type="spellEnd"/>
      <w:r>
        <w:rPr>
          <w:rFonts w:eastAsia="Times New Roman" w:cs="Times New Roman"/>
          <w:szCs w:val="24"/>
        </w:rPr>
        <w:t xml:space="preserve"> - </w:t>
      </w:r>
      <w:proofErr w:type="spellStart"/>
      <w:r>
        <w:rPr>
          <w:rFonts w:eastAsia="Times New Roman" w:cs="Times New Roman"/>
          <w:szCs w:val="24"/>
        </w:rPr>
        <w:t>Σιωροπούλου</w:t>
      </w:r>
      <w:proofErr w:type="spellEnd"/>
      <w:r>
        <w:rPr>
          <w:rFonts w:eastAsia="Times New Roman" w:cs="Times New Roman"/>
          <w:szCs w:val="24"/>
        </w:rPr>
        <w:t xml:space="preserve">, έχετε τον λόγο. </w:t>
      </w:r>
    </w:p>
    <w:p w14:paraId="755A7DF3"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ΧΡΥΣΟΥΛΑ ΚΑΤΣΑΒΡΙΑ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ΣΙΩΡΟΠΟΥΛΟΥ:</w:t>
      </w:r>
      <w:r>
        <w:rPr>
          <w:rFonts w:eastAsia="Times New Roman" w:cs="Times New Roman"/>
          <w:szCs w:val="24"/>
        </w:rPr>
        <w:t xml:space="preserve"> Οι απαντήσεις που μου δώσατε, κύριε Υπουργέ, κατά κάποιον τρόπο με ικανοποιούν. Όμως, όπως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τα δύο βα</w:t>
      </w:r>
      <w:r>
        <w:rPr>
          <w:rFonts w:eastAsia="Times New Roman" w:cs="Times New Roman"/>
          <w:szCs w:val="24"/>
        </w:rPr>
        <w:t>σικά προβλήματα της βαμβακοκαλλιέργειας είναι το υψηλό κόστος παραγωγής και η αδυναμία στην τυποποίηση του προϊόντος που υποβαθμίζει την ποιότητα λόγω της κακής οργάνωσης και της πανσπερμίας των ποικιλιών που είπατε κι εσείς. Η λύση των δύο αυτών προβλημάτ</w:t>
      </w:r>
      <w:r>
        <w:rPr>
          <w:rFonts w:eastAsia="Times New Roman" w:cs="Times New Roman"/>
          <w:szCs w:val="24"/>
        </w:rPr>
        <w:t xml:space="preserve">ων έχει έναν κοινό παρονομαστή. Είναι η οργάνωση της παραγωγής μέσα από την καλλιέργεια συλλογικής συνείδησης των αγροτών και μέσα από τη δημιουργία συλλογικών σχημάτων. </w:t>
      </w:r>
    </w:p>
    <w:p w14:paraId="755A7DF4"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Πρόγραμμα Αγροτικής Ανάπτυξης μπορεί να αποτελέσει ένα πολύτιμο εργαλείο στήριξης </w:t>
      </w:r>
      <w:r>
        <w:rPr>
          <w:rFonts w:eastAsia="Times New Roman" w:cs="Times New Roman"/>
          <w:szCs w:val="24"/>
        </w:rPr>
        <w:t xml:space="preserve">τέτοιου σχήματος παραγωγής με κίνητρα, που, όπως κι εσείς τονίσατε, περιγράφονται στα μέτρα για σύσταση ομάδων </w:t>
      </w:r>
      <w:r w:rsidRPr="006B49D1">
        <w:rPr>
          <w:rFonts w:eastAsia="Times New Roman" w:cs="Times New Roman"/>
          <w:color w:val="000000" w:themeColor="text1"/>
          <w:szCs w:val="24"/>
        </w:rPr>
        <w:t>παραγωγών, για τα συστήματα ποιότητας, για την εκπαίδευση και μεταφορά γνώσεων, για τις επενδύσεις σε υλικά του ενεργητικού και, τέλος, στο μέτρο</w:t>
      </w:r>
      <w:r w:rsidRPr="006B49D1">
        <w:rPr>
          <w:rFonts w:eastAsia="Times New Roman" w:cs="Times New Roman"/>
          <w:color w:val="000000" w:themeColor="text1"/>
          <w:szCs w:val="24"/>
        </w:rPr>
        <w:t xml:space="preserve"> που αφορά τη συνεργασία στο πλαίσιο της εφαρμογής της Ευρωπαϊκής Σύμπραξης - Καινοτομίας.  </w:t>
      </w:r>
    </w:p>
    <w:p w14:paraId="755A7DF5" w14:textId="77777777" w:rsidR="00982A51" w:rsidRDefault="00203EDD">
      <w:pPr>
        <w:spacing w:after="0" w:line="600" w:lineRule="auto"/>
        <w:ind w:firstLine="720"/>
        <w:jc w:val="both"/>
        <w:rPr>
          <w:rFonts w:eastAsia="Times New Roman"/>
          <w:szCs w:val="24"/>
        </w:rPr>
      </w:pPr>
      <w:r w:rsidRPr="005D7454">
        <w:rPr>
          <w:rFonts w:eastAsia="Times New Roman"/>
          <w:szCs w:val="24"/>
        </w:rPr>
        <w:t xml:space="preserve">Σε ό,τι αφορά, όμως, τα προβλήματα που τόνισα και στην </w:t>
      </w:r>
      <w:proofErr w:type="spellStart"/>
      <w:r w:rsidRPr="005D7454">
        <w:rPr>
          <w:rFonts w:eastAsia="Times New Roman"/>
          <w:szCs w:val="24"/>
        </w:rPr>
        <w:t>πρωτολογία</w:t>
      </w:r>
      <w:proofErr w:type="spellEnd"/>
      <w:r w:rsidRPr="005D7454">
        <w:rPr>
          <w:rFonts w:eastAsia="Times New Roman"/>
          <w:szCs w:val="24"/>
        </w:rPr>
        <w:t xml:space="preserve"> μου, η μεν μείωση του κόστους παραγωγής μπορεί να επιτευχθεί μέσα από ένα </w:t>
      </w:r>
      <w:r>
        <w:rPr>
          <w:rFonts w:eastAsia="Times New Roman"/>
          <w:szCs w:val="24"/>
        </w:rPr>
        <w:t>συλλογικό σχήμα, όπως ε</w:t>
      </w:r>
      <w:r>
        <w:rPr>
          <w:rFonts w:eastAsia="Times New Roman"/>
          <w:szCs w:val="24"/>
        </w:rPr>
        <w:t>ίναι οι ομάδες και οι οργανώσεις παραγωγών με κοινή χρήση γεωργικού εξοπλισμού, κεφαλαίων, κ</w:t>
      </w:r>
      <w:r>
        <w:rPr>
          <w:rFonts w:eastAsia="Times New Roman"/>
          <w:szCs w:val="24"/>
        </w:rPr>
        <w:t>.</w:t>
      </w:r>
      <w:r>
        <w:rPr>
          <w:rFonts w:eastAsia="Times New Roman"/>
          <w:szCs w:val="24"/>
        </w:rPr>
        <w:t xml:space="preserve">λπ., πέρα από την κατασκευή υποδομών και τη στήριξη επενδύσεων που βοηθούν στην ορθολογική και βιώσιμη αξιοποίηση των φυσικών πόρων όπως είναι το νερό, η ενέργεια </w:t>
      </w:r>
      <w:r>
        <w:rPr>
          <w:rFonts w:eastAsia="Times New Roman"/>
          <w:szCs w:val="24"/>
        </w:rPr>
        <w:t>κλπ.. Επίσης μπορεί να γίνει με μείωση του κόστους των γεωργικών εφοδίων, διότι μια ομάδα παραγωγών θα έχει ισχυρότερη διαπραγματευτική δύναμη στην αγορά εφοδίων.</w:t>
      </w:r>
    </w:p>
    <w:p w14:paraId="755A7DF6" w14:textId="77777777" w:rsidR="00982A51" w:rsidRDefault="00203EDD">
      <w:pPr>
        <w:spacing w:after="0" w:line="600" w:lineRule="auto"/>
        <w:ind w:firstLine="720"/>
        <w:jc w:val="both"/>
        <w:rPr>
          <w:rFonts w:eastAsia="Times New Roman"/>
          <w:szCs w:val="24"/>
        </w:rPr>
      </w:pPr>
      <w:r>
        <w:rPr>
          <w:rFonts w:eastAsia="Times New Roman"/>
          <w:szCs w:val="24"/>
        </w:rPr>
        <w:t>Σχετικά δε με την ποιότητα για να αξιολογηθεί ένα ποιοτικό προϊόν στην αγορά, θα πρέπει να πα</w:t>
      </w:r>
      <w:r>
        <w:rPr>
          <w:rFonts w:eastAsia="Times New Roman"/>
          <w:szCs w:val="24"/>
        </w:rPr>
        <w:t xml:space="preserve">ράγεται με μια σταθερή και </w:t>
      </w:r>
      <w:r>
        <w:rPr>
          <w:rFonts w:eastAsia="Times New Roman"/>
          <w:szCs w:val="24"/>
        </w:rPr>
        <w:lastRenderedPageBreak/>
        <w:t xml:space="preserve">αξιόλογη ποσότητα. Και αυτό μπορεί να γίνει μόνο μέσα από ένα συλλογικό σχήμα παραγωγής. Επομένως τα συλλογικά σχήματα φαίνεται να είναι μονόδρομος για την βελτίωση της ανταγωνιστικότητας του προϊόντος. </w:t>
      </w:r>
    </w:p>
    <w:p w14:paraId="755A7DF7" w14:textId="77777777" w:rsidR="00982A51" w:rsidRDefault="00203EDD">
      <w:pPr>
        <w:spacing w:after="0" w:line="600" w:lineRule="auto"/>
        <w:ind w:firstLine="720"/>
        <w:jc w:val="both"/>
        <w:rPr>
          <w:rFonts w:eastAsia="Times New Roman"/>
          <w:szCs w:val="24"/>
        </w:rPr>
      </w:pPr>
      <w:r>
        <w:rPr>
          <w:rFonts w:eastAsia="Times New Roman"/>
          <w:szCs w:val="24"/>
        </w:rPr>
        <w:t>Εργαλείο ανάπτυξης και στ</w:t>
      </w:r>
      <w:r>
        <w:rPr>
          <w:rFonts w:eastAsia="Times New Roman"/>
          <w:szCs w:val="24"/>
        </w:rPr>
        <w:t xml:space="preserve">ήριξης της βαμβακοκαλλιέργειας και των ομάδων παραγωγών μπορεί επίσης να αποτελέσει και η σύμπραξη και η συνεργασία με την </w:t>
      </w:r>
      <w:proofErr w:type="spellStart"/>
      <w:r>
        <w:rPr>
          <w:rFonts w:eastAsia="Times New Roman"/>
          <w:szCs w:val="24"/>
        </w:rPr>
        <w:t>Διεπαγγελματική</w:t>
      </w:r>
      <w:proofErr w:type="spellEnd"/>
      <w:r>
        <w:rPr>
          <w:rFonts w:eastAsia="Times New Roman"/>
          <w:szCs w:val="24"/>
        </w:rPr>
        <w:t xml:space="preserve"> Οργάνωση Βάμβακος και με το Εθνικό Κέντρο Βάμβακος με εφαρμογή αναπτυξιακών και ερευνητικών έργων και προγραμμάτων, π</w:t>
      </w:r>
      <w:r>
        <w:rPr>
          <w:rFonts w:eastAsia="Times New Roman"/>
          <w:szCs w:val="24"/>
        </w:rPr>
        <w:t>έρα από αυτά που εκτελούνται σήμερα.</w:t>
      </w:r>
    </w:p>
    <w:p w14:paraId="755A7DF8" w14:textId="77777777" w:rsidR="00982A51" w:rsidRDefault="00203EDD">
      <w:pPr>
        <w:spacing w:after="0" w:line="600" w:lineRule="auto"/>
        <w:ind w:firstLine="720"/>
        <w:jc w:val="both"/>
        <w:rPr>
          <w:rFonts w:eastAsia="Times New Roman"/>
          <w:szCs w:val="24"/>
        </w:rPr>
      </w:pPr>
      <w:r>
        <w:rPr>
          <w:rFonts w:eastAsia="Times New Roman"/>
          <w:szCs w:val="24"/>
        </w:rPr>
        <w:t>Επίσης μπορούν να παρέχουν εκπαίδευση σε ομάδες παραγωγών για θέματα ποιότητας και στόχευσης της παραγωγής στις ανάγκες της αγοράς.</w:t>
      </w:r>
    </w:p>
    <w:p w14:paraId="755A7DF9" w14:textId="77777777" w:rsidR="00982A51" w:rsidRDefault="00203EDD">
      <w:pPr>
        <w:spacing w:after="0" w:line="600" w:lineRule="auto"/>
        <w:ind w:firstLine="720"/>
        <w:jc w:val="both"/>
        <w:rPr>
          <w:rFonts w:eastAsia="Times New Roman"/>
          <w:szCs w:val="24"/>
        </w:rPr>
      </w:pPr>
      <w:r>
        <w:rPr>
          <w:rFonts w:eastAsia="Times New Roman"/>
          <w:szCs w:val="24"/>
        </w:rPr>
        <w:t>Συνοψίζοντας, κύριε Υπουργέ, η θεσμοθέτηση των ομάδων παραγωγών με το</w:t>
      </w:r>
      <w:r>
        <w:rPr>
          <w:rFonts w:eastAsia="Times New Roman"/>
          <w:szCs w:val="24"/>
        </w:rPr>
        <w:t>ν</w:t>
      </w:r>
      <w:r>
        <w:rPr>
          <w:rFonts w:eastAsia="Times New Roman"/>
          <w:szCs w:val="24"/>
        </w:rPr>
        <w:t xml:space="preserve"> νέο νόμο και η α</w:t>
      </w:r>
      <w:r>
        <w:rPr>
          <w:rFonts w:eastAsia="Times New Roman"/>
          <w:szCs w:val="24"/>
        </w:rPr>
        <w:t xml:space="preserve">ναμενόμενη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για τις ομάδες παραγωγών, πρέπει να διασφαλίζουν μια ευελιξία στην λειτουργία των ομάδων παραγωγών. Τέλος, όλες αυτές οι δράσεις και οι νέες ευκαιρίες θα πρέπει να ενταχθούν σε ένα </w:t>
      </w:r>
      <w:r>
        <w:rPr>
          <w:rFonts w:eastAsia="Times New Roman"/>
          <w:szCs w:val="24"/>
        </w:rPr>
        <w:t>ε</w:t>
      </w:r>
      <w:r>
        <w:rPr>
          <w:rFonts w:eastAsia="Times New Roman"/>
          <w:szCs w:val="24"/>
        </w:rPr>
        <w:t xml:space="preserve">θνικό </w:t>
      </w:r>
      <w:r>
        <w:rPr>
          <w:rFonts w:eastAsia="Times New Roman"/>
          <w:szCs w:val="24"/>
        </w:rPr>
        <w:t>σ</w:t>
      </w:r>
      <w:r>
        <w:rPr>
          <w:rFonts w:eastAsia="Times New Roman"/>
          <w:szCs w:val="24"/>
        </w:rPr>
        <w:t xml:space="preserve">χέδιο </w:t>
      </w:r>
      <w:r>
        <w:rPr>
          <w:rFonts w:eastAsia="Times New Roman"/>
          <w:szCs w:val="24"/>
        </w:rPr>
        <w:t>δ</w:t>
      </w:r>
      <w:r>
        <w:rPr>
          <w:rFonts w:eastAsia="Times New Roman"/>
          <w:szCs w:val="24"/>
        </w:rPr>
        <w:t xml:space="preserve">ράσεων, που θα παρακολουθείται </w:t>
      </w:r>
      <w:r>
        <w:rPr>
          <w:rFonts w:eastAsia="Times New Roman"/>
          <w:szCs w:val="24"/>
        </w:rPr>
        <w:t xml:space="preserve">από μια </w:t>
      </w:r>
      <w:r>
        <w:rPr>
          <w:rFonts w:eastAsia="Times New Roman"/>
          <w:szCs w:val="24"/>
        </w:rPr>
        <w:lastRenderedPageBreak/>
        <w:t>ε</w:t>
      </w:r>
      <w:r>
        <w:rPr>
          <w:rFonts w:eastAsia="Times New Roman"/>
          <w:szCs w:val="24"/>
        </w:rPr>
        <w:t xml:space="preserve">θνική </w:t>
      </w:r>
      <w:r>
        <w:rPr>
          <w:rFonts w:eastAsia="Times New Roman"/>
          <w:szCs w:val="24"/>
        </w:rPr>
        <w:t>ο</w:t>
      </w:r>
      <w:r>
        <w:rPr>
          <w:rFonts w:eastAsia="Times New Roman"/>
          <w:szCs w:val="24"/>
        </w:rPr>
        <w:t xml:space="preserve">μάδα </w:t>
      </w:r>
      <w:r>
        <w:rPr>
          <w:rFonts w:eastAsia="Times New Roman"/>
          <w:szCs w:val="24"/>
        </w:rPr>
        <w:t>ε</w:t>
      </w:r>
      <w:r>
        <w:rPr>
          <w:rFonts w:eastAsia="Times New Roman"/>
          <w:szCs w:val="24"/>
        </w:rPr>
        <w:t>ργασίας με την επίβλεψη του Υπουργείου Αγροτικής Ανάπτυξης.</w:t>
      </w:r>
    </w:p>
    <w:p w14:paraId="755A7DFA" w14:textId="77777777" w:rsidR="00982A51" w:rsidRDefault="00203EDD">
      <w:pPr>
        <w:spacing w:after="0" w:line="600" w:lineRule="auto"/>
        <w:ind w:firstLine="720"/>
        <w:jc w:val="both"/>
        <w:rPr>
          <w:rFonts w:eastAsia="Times New Roman"/>
          <w:szCs w:val="24"/>
        </w:rPr>
      </w:pPr>
      <w:r>
        <w:rPr>
          <w:rFonts w:eastAsia="Times New Roman"/>
          <w:szCs w:val="24"/>
        </w:rPr>
        <w:t>Σας ευχαριστώ.</w:t>
      </w:r>
    </w:p>
    <w:p w14:paraId="755A7DFB" w14:textId="77777777" w:rsidR="00982A51" w:rsidRDefault="00203EDD">
      <w:pPr>
        <w:spacing w:after="0"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cs="Times New Roman"/>
          <w:szCs w:val="24"/>
        </w:rPr>
        <w:t xml:space="preserve"> Ευχαριστούμε.</w:t>
      </w:r>
    </w:p>
    <w:p w14:paraId="755A7DFC" w14:textId="77777777" w:rsidR="00982A51" w:rsidRDefault="00203EDD">
      <w:pPr>
        <w:spacing w:after="0" w:line="600" w:lineRule="auto"/>
        <w:ind w:firstLine="720"/>
        <w:jc w:val="both"/>
        <w:rPr>
          <w:rFonts w:eastAsia="Times New Roman" w:cs="Times New Roman"/>
          <w:b/>
          <w:szCs w:val="24"/>
        </w:rPr>
      </w:pPr>
      <w:r>
        <w:rPr>
          <w:rFonts w:eastAsia="Times New Roman" w:cs="Times New Roman"/>
          <w:szCs w:val="24"/>
        </w:rPr>
        <w:t>Κύριε Υπουργέ, έχετε τον λόγο.</w:t>
      </w:r>
    </w:p>
    <w:p w14:paraId="755A7DFD" w14:textId="77777777" w:rsidR="00982A51" w:rsidRDefault="00203EDD">
      <w:pPr>
        <w:spacing w:after="0" w:line="600" w:lineRule="auto"/>
        <w:ind w:firstLine="720"/>
        <w:jc w:val="both"/>
        <w:rPr>
          <w:rFonts w:eastAsia="Times New Roman" w:cs="Times New Roman"/>
          <w:bCs/>
          <w:szCs w:val="24"/>
        </w:rPr>
      </w:pPr>
      <w:r>
        <w:rPr>
          <w:rFonts w:eastAsia="Times New Roman" w:cs="Times New Roman"/>
          <w:b/>
          <w:szCs w:val="24"/>
        </w:rPr>
        <w:t>ΒΑΣΙΛΕΙΟΣ ΚΟΚΚΑΛΗΣ (Υφυπουργός</w:t>
      </w:r>
      <w:r>
        <w:rPr>
          <w:rFonts w:eastAsia="Times New Roman" w:cs="Times New Roman"/>
          <w:b/>
          <w:szCs w:val="24"/>
        </w:rPr>
        <w:t xml:space="preserve"> </w:t>
      </w:r>
      <w:r>
        <w:rPr>
          <w:rFonts w:eastAsia="Times New Roman" w:cs="Times New Roman"/>
          <w:b/>
          <w:bCs/>
          <w:szCs w:val="24"/>
        </w:rPr>
        <w:t xml:space="preserve">Αγροτικής Ανάπτυξης και Τροφίμων): </w:t>
      </w:r>
      <w:r>
        <w:rPr>
          <w:rFonts w:eastAsia="Times New Roman" w:cs="Times New Roman"/>
          <w:bCs/>
          <w:szCs w:val="24"/>
        </w:rPr>
        <w:t>Η φιλοσοφία του Υπουργείου Αγροτικής Ανάπτυξης είναι ότι πρέπει να υπάρξει ένας οδικός χάρτης παραγωγής, μια συνολική ανασυγκρότηση της παραγωγής στη χώρα μας, στην οποία συνολική ανασυγκρότηση η καλλιέργεια βάμβακος ως μεγάλη καλλιέργεια πρέπει να κατέχει</w:t>
      </w:r>
      <w:r>
        <w:rPr>
          <w:rFonts w:eastAsia="Times New Roman" w:cs="Times New Roman"/>
          <w:bCs/>
          <w:szCs w:val="24"/>
        </w:rPr>
        <w:t xml:space="preserve"> δεσπόζουσα και σημαντική θέση. Όπως ανέφερα, τα μειονεκτήματα στην συγκεκριμένη καλλιέργεια είναι το κόστος παραγωγής και η πανσπερμία ποικιλιών. </w:t>
      </w:r>
    </w:p>
    <w:p w14:paraId="755A7DFE" w14:textId="77777777" w:rsidR="00982A51" w:rsidRDefault="00203EDD">
      <w:pPr>
        <w:spacing w:after="0" w:line="600" w:lineRule="auto"/>
        <w:ind w:firstLine="720"/>
        <w:jc w:val="both"/>
        <w:rPr>
          <w:rFonts w:eastAsia="Times New Roman" w:cs="Times New Roman"/>
          <w:bCs/>
          <w:szCs w:val="24"/>
        </w:rPr>
      </w:pPr>
      <w:r>
        <w:rPr>
          <w:rFonts w:eastAsia="Times New Roman" w:cs="Times New Roman"/>
          <w:bCs/>
          <w:szCs w:val="24"/>
        </w:rPr>
        <w:t xml:space="preserve">Όπως είπατε πριν η σχετική </w:t>
      </w:r>
      <w:r>
        <w:rPr>
          <w:rFonts w:eastAsia="Times New Roman" w:cs="Times New Roman"/>
          <w:bCs/>
          <w:szCs w:val="24"/>
        </w:rPr>
        <w:t>υ</w:t>
      </w:r>
      <w:r>
        <w:rPr>
          <w:rFonts w:eastAsia="Times New Roman" w:cs="Times New Roman"/>
          <w:bCs/>
          <w:szCs w:val="24"/>
        </w:rPr>
        <w:t xml:space="preserve">πουργική </w:t>
      </w:r>
      <w:r>
        <w:rPr>
          <w:rFonts w:eastAsia="Times New Roman" w:cs="Times New Roman"/>
          <w:bCs/>
          <w:szCs w:val="24"/>
        </w:rPr>
        <w:t>α</w:t>
      </w:r>
      <w:r>
        <w:rPr>
          <w:rFonts w:eastAsia="Times New Roman" w:cs="Times New Roman"/>
          <w:bCs/>
          <w:szCs w:val="24"/>
        </w:rPr>
        <w:t>πόφαση υπεγράφη μόλις πριν τρεις μέρες. Και είναι ευθύνη του Υπουργείο</w:t>
      </w:r>
      <w:r>
        <w:rPr>
          <w:rFonts w:eastAsia="Times New Roman" w:cs="Times New Roman"/>
          <w:bCs/>
          <w:szCs w:val="24"/>
        </w:rPr>
        <w:t>υ να την επικοινωνήσουμε στους παραγωγούς</w:t>
      </w:r>
      <w:r>
        <w:rPr>
          <w:rFonts w:eastAsia="Times New Roman" w:cs="Times New Roman"/>
          <w:bCs/>
          <w:szCs w:val="24"/>
        </w:rPr>
        <w:t>,</w:t>
      </w:r>
      <w:r>
        <w:rPr>
          <w:rFonts w:eastAsia="Times New Roman" w:cs="Times New Roman"/>
          <w:bCs/>
          <w:szCs w:val="24"/>
        </w:rPr>
        <w:t xml:space="preserve"> ώστε να δουν το πώς μπορούν να οργανωθούν, ποια είναι τα πλεονεκτήματα των ομάδων παραγωγών και να προάγουν αυτό το προϊόν το οποίο </w:t>
      </w:r>
      <w:r>
        <w:rPr>
          <w:rFonts w:eastAsia="Times New Roman" w:cs="Times New Roman"/>
          <w:bCs/>
          <w:szCs w:val="24"/>
        </w:rPr>
        <w:lastRenderedPageBreak/>
        <w:t>λέγεται βαμβάκι, το οποίο παλαιότερα ήταν η ναυαρχίδα των προϊόντων μας, διότι τα</w:t>
      </w:r>
      <w:r>
        <w:rPr>
          <w:rFonts w:eastAsia="Times New Roman" w:cs="Times New Roman"/>
          <w:bCs/>
          <w:szCs w:val="24"/>
        </w:rPr>
        <w:t xml:space="preserve"> πλεονεκτήματα από το συγκεκριμένο μέτρο του Προγράμματος Αγροτικής Ανάπτυξης είναι πάρα πολύ σημαντικά.</w:t>
      </w:r>
    </w:p>
    <w:p w14:paraId="755A7DFF" w14:textId="77777777" w:rsidR="00982A51" w:rsidRDefault="00203EDD">
      <w:pPr>
        <w:spacing w:after="0" w:line="600" w:lineRule="auto"/>
        <w:ind w:firstLine="720"/>
        <w:jc w:val="both"/>
        <w:rPr>
          <w:rFonts w:eastAsia="Times New Roman" w:cs="Times New Roman"/>
          <w:bCs/>
          <w:szCs w:val="24"/>
        </w:rPr>
      </w:pPr>
      <w:r>
        <w:rPr>
          <w:rFonts w:eastAsia="Times New Roman" w:cs="Times New Roman"/>
          <w:bCs/>
          <w:szCs w:val="24"/>
        </w:rPr>
        <w:t xml:space="preserve">Συνεπώς πρέπει και η ηγεσία του Υπουργείου Αγροτικής Ανάπτυξης και εσείς και το Εθνικό Κέντρο Βάμβακος και η </w:t>
      </w:r>
      <w:proofErr w:type="spellStart"/>
      <w:r>
        <w:rPr>
          <w:rFonts w:eastAsia="Times New Roman" w:cs="Times New Roman"/>
          <w:bCs/>
          <w:szCs w:val="24"/>
        </w:rPr>
        <w:t>Διεπαγγελματική</w:t>
      </w:r>
      <w:proofErr w:type="spellEnd"/>
      <w:r>
        <w:rPr>
          <w:rFonts w:eastAsia="Times New Roman" w:cs="Times New Roman"/>
          <w:bCs/>
          <w:szCs w:val="24"/>
        </w:rPr>
        <w:t xml:space="preserve"> </w:t>
      </w:r>
      <w:r>
        <w:rPr>
          <w:rFonts w:eastAsia="Times New Roman"/>
          <w:szCs w:val="24"/>
        </w:rPr>
        <w:t xml:space="preserve">Οργάνωση Βάμβακος </w:t>
      </w:r>
      <w:r>
        <w:rPr>
          <w:rFonts w:eastAsia="Times New Roman" w:cs="Times New Roman"/>
          <w:bCs/>
          <w:szCs w:val="24"/>
        </w:rPr>
        <w:t>να επικο</w:t>
      </w:r>
      <w:r>
        <w:rPr>
          <w:rFonts w:eastAsia="Times New Roman" w:cs="Times New Roman"/>
          <w:bCs/>
          <w:szCs w:val="24"/>
        </w:rPr>
        <w:t xml:space="preserve">ινωνήσουν στους αγρότες να γνωρίζουν τα πλεονεκτήματα των ομάδων παραγωγών. </w:t>
      </w:r>
    </w:p>
    <w:p w14:paraId="755A7E00" w14:textId="77777777" w:rsidR="00982A51" w:rsidRDefault="00203EDD">
      <w:pPr>
        <w:spacing w:after="0" w:line="600" w:lineRule="auto"/>
        <w:ind w:firstLine="720"/>
        <w:jc w:val="both"/>
        <w:rPr>
          <w:rFonts w:eastAsia="Times New Roman" w:cs="Times New Roman"/>
          <w:bCs/>
          <w:szCs w:val="24"/>
        </w:rPr>
      </w:pPr>
      <w:r>
        <w:rPr>
          <w:rFonts w:eastAsia="Times New Roman" w:cs="Times New Roman"/>
          <w:bCs/>
          <w:szCs w:val="24"/>
        </w:rPr>
        <w:t>Από εκεί και πέρα υπηρεσίες όπως ο ΕΛΓΟ, το Ινστιτούτο Κτηνοτροφικών Φυτών αλλά και το Ελληνικό Κέντρο Βάμβακος, το οποίο έχει πολύ σημαντικό έργο, παρουσιάζουν σημαντικά πλεονεκτ</w:t>
      </w:r>
      <w:r>
        <w:rPr>
          <w:rFonts w:eastAsia="Times New Roman" w:cs="Times New Roman"/>
          <w:bCs/>
          <w:szCs w:val="24"/>
        </w:rPr>
        <w:t>ήματα σε σχέση με την καλλιέργεια βάμβακος.</w:t>
      </w:r>
    </w:p>
    <w:p w14:paraId="755A7E01" w14:textId="77777777" w:rsidR="00982A51" w:rsidRDefault="00203EDD">
      <w:pPr>
        <w:spacing w:after="0" w:line="600" w:lineRule="auto"/>
        <w:ind w:firstLine="720"/>
        <w:jc w:val="both"/>
        <w:rPr>
          <w:rFonts w:eastAsia="Times New Roman" w:cs="Times New Roman"/>
          <w:bCs/>
          <w:szCs w:val="24"/>
        </w:rPr>
      </w:pPr>
      <w:r>
        <w:rPr>
          <w:rFonts w:eastAsia="Times New Roman" w:cs="Times New Roman"/>
          <w:bCs/>
          <w:szCs w:val="24"/>
        </w:rPr>
        <w:t xml:space="preserve">Συνεπώς η ηγεσία του Υπουργείου Αγροτικής Ανάπτυξης σας τονίζει ότι υπάρχει σχέδιο και ότι θέλει να στηρίξει το βαμβάκι στην χώρα μας, ειδικά στην περιοχή </w:t>
      </w:r>
      <w:r>
        <w:rPr>
          <w:rFonts w:eastAsia="Times New Roman" w:cs="Times New Roman"/>
          <w:bCs/>
          <w:szCs w:val="24"/>
        </w:rPr>
        <w:t>τ</w:t>
      </w:r>
      <w:r>
        <w:rPr>
          <w:rFonts w:eastAsia="Times New Roman" w:cs="Times New Roman"/>
          <w:bCs/>
          <w:szCs w:val="24"/>
        </w:rPr>
        <w:t>ης Καρδίτσας, της Λάρισας και της Μακεδονίας.</w:t>
      </w:r>
    </w:p>
    <w:p w14:paraId="755A7E02" w14:textId="77777777" w:rsidR="00982A51" w:rsidRDefault="00203EDD">
      <w:pPr>
        <w:spacing w:after="0" w:line="600" w:lineRule="auto"/>
        <w:ind w:firstLine="720"/>
        <w:jc w:val="both"/>
        <w:rPr>
          <w:rFonts w:eastAsia="Times New Roman"/>
          <w:b/>
          <w:szCs w:val="24"/>
        </w:rPr>
      </w:pPr>
      <w:r>
        <w:rPr>
          <w:rFonts w:eastAsia="Times New Roman"/>
          <w:b/>
          <w:szCs w:val="24"/>
        </w:rPr>
        <w:t>ΠΡΟΕΔΡΕΥΩΝ</w:t>
      </w:r>
      <w:r>
        <w:rPr>
          <w:rFonts w:eastAsia="Times New Roman"/>
          <w:b/>
          <w:szCs w:val="24"/>
        </w:rPr>
        <w:t xml:space="preserve">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κύριο Υπουργό.</w:t>
      </w:r>
    </w:p>
    <w:p w14:paraId="755A7E03"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συζητηθεί </w:t>
      </w:r>
      <w:r>
        <w:rPr>
          <w:rFonts w:eastAsia="Times New Roman" w:cs="Times New Roman"/>
          <w:szCs w:val="24"/>
        </w:rPr>
        <w:t xml:space="preserve">η έκτη με αριθμό 399/27-1-2017 επίκαιρη ερώτηση δεύτερου κύκλου του Βουλευτή Αχαΐας της Νέας Δημοκρατίας κ. </w:t>
      </w:r>
      <w:proofErr w:type="spellStart"/>
      <w:r>
        <w:rPr>
          <w:rFonts w:eastAsia="Times New Roman" w:cs="Times New Roman"/>
          <w:bCs/>
          <w:szCs w:val="24"/>
        </w:rPr>
        <w:t>Ιάσονος</w:t>
      </w:r>
      <w:proofErr w:type="spellEnd"/>
      <w:r>
        <w:rPr>
          <w:rFonts w:eastAsia="Times New Roman" w:cs="Times New Roman"/>
          <w:bCs/>
          <w:szCs w:val="24"/>
        </w:rPr>
        <w:t xml:space="preserve"> Φωτήλα</w:t>
      </w:r>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b/>
          <w:bCs/>
          <w:szCs w:val="24"/>
        </w:rPr>
        <w:t>,</w:t>
      </w:r>
      <w:r>
        <w:rPr>
          <w:rFonts w:eastAsia="Times New Roman" w:cs="Times New Roman"/>
          <w:szCs w:val="24"/>
        </w:rPr>
        <w:t xml:space="preserve"> σχετικά με την καθυστέρηση του έργου επέκτασης της διώρυγας του ποταμού Πηνειού στη </w:t>
      </w:r>
      <w:r>
        <w:rPr>
          <w:rFonts w:eastAsia="Times New Roman" w:cs="Times New Roman"/>
          <w:szCs w:val="24"/>
        </w:rPr>
        <w:t>δ</w:t>
      </w:r>
      <w:r>
        <w:rPr>
          <w:rFonts w:eastAsia="Times New Roman" w:cs="Times New Roman"/>
          <w:szCs w:val="24"/>
        </w:rPr>
        <w:t>υτική Αχαΐα.</w:t>
      </w:r>
    </w:p>
    <w:p w14:paraId="755A7E04"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Κύριε Φωτήλα, έχετε τον λόγο.</w:t>
      </w:r>
    </w:p>
    <w:p w14:paraId="755A7E05" w14:textId="77777777" w:rsidR="00982A51" w:rsidRDefault="00203EDD">
      <w:pPr>
        <w:spacing w:after="0" w:line="600" w:lineRule="auto"/>
        <w:ind w:firstLine="720"/>
        <w:jc w:val="both"/>
        <w:rPr>
          <w:rFonts w:eastAsia="Times New Roman" w:cs="Times New Roman"/>
          <w:bCs/>
          <w:szCs w:val="24"/>
        </w:rPr>
      </w:pPr>
      <w:r>
        <w:rPr>
          <w:rFonts w:eastAsia="Times New Roman" w:cs="Times New Roman"/>
          <w:b/>
          <w:bCs/>
          <w:szCs w:val="24"/>
        </w:rPr>
        <w:t xml:space="preserve">ΙΑΣΟΝΑΣ </w:t>
      </w:r>
      <w:r>
        <w:rPr>
          <w:rFonts w:eastAsia="Times New Roman" w:cs="Times New Roman"/>
          <w:b/>
          <w:bCs/>
          <w:szCs w:val="24"/>
        </w:rPr>
        <w:t xml:space="preserve">ΦΩΤΗΛΑΣ: </w:t>
      </w:r>
      <w:r>
        <w:rPr>
          <w:rFonts w:eastAsia="Times New Roman" w:cs="Times New Roman"/>
          <w:bCs/>
          <w:szCs w:val="24"/>
        </w:rPr>
        <w:t>Ευχαριστώ, κύριε Πρόεδρε.</w:t>
      </w:r>
    </w:p>
    <w:p w14:paraId="755A7E06" w14:textId="77777777" w:rsidR="00982A51" w:rsidRDefault="00203EDD">
      <w:pPr>
        <w:spacing w:after="0" w:line="600" w:lineRule="auto"/>
        <w:ind w:firstLine="720"/>
        <w:jc w:val="both"/>
        <w:rPr>
          <w:rFonts w:eastAsia="Times New Roman" w:cs="Times New Roman"/>
          <w:bCs/>
          <w:szCs w:val="24"/>
        </w:rPr>
      </w:pPr>
      <w:r>
        <w:rPr>
          <w:rFonts w:eastAsia="Times New Roman" w:cs="Times New Roman"/>
          <w:bCs/>
          <w:szCs w:val="24"/>
        </w:rPr>
        <w:t>Κατ</w:t>
      </w:r>
      <w:r>
        <w:rPr>
          <w:rFonts w:eastAsia="Times New Roman" w:cs="Times New Roman"/>
          <w:bCs/>
          <w:szCs w:val="24"/>
        </w:rPr>
        <w:t xml:space="preserve">’ </w:t>
      </w:r>
      <w:r>
        <w:rPr>
          <w:rFonts w:eastAsia="Times New Roman" w:cs="Times New Roman"/>
          <w:bCs/>
          <w:szCs w:val="24"/>
        </w:rPr>
        <w:t>αρχάς</w:t>
      </w:r>
      <w:r>
        <w:rPr>
          <w:rFonts w:eastAsia="Times New Roman" w:cs="Times New Roman"/>
          <w:bCs/>
          <w:szCs w:val="24"/>
        </w:rPr>
        <w:t xml:space="preserve"> να εκφράσω την πιο βαθιά μου θλίψη και όλης της Κοινοβουλευτικής Ομάδας και τα πιο θερμά μας συλλυπητήρια στην οικογένεια του αγαπητού μας συναδέλφου.</w:t>
      </w:r>
    </w:p>
    <w:p w14:paraId="755A7E07" w14:textId="77777777" w:rsidR="00982A51" w:rsidRDefault="00203EDD">
      <w:pPr>
        <w:spacing w:after="0" w:line="600" w:lineRule="auto"/>
        <w:ind w:firstLine="720"/>
        <w:jc w:val="both"/>
        <w:rPr>
          <w:rFonts w:eastAsia="Times New Roman" w:cs="Times New Roman"/>
          <w:bCs/>
          <w:szCs w:val="24"/>
        </w:rPr>
      </w:pPr>
      <w:r>
        <w:rPr>
          <w:rFonts w:eastAsia="Times New Roman" w:cs="Times New Roman"/>
          <w:bCs/>
          <w:szCs w:val="24"/>
        </w:rPr>
        <w:t xml:space="preserve">Κύριε Υπουργέ, θυμάμαι τον κ. Τσίπρα τον Σεπτέμβριο του 2015, </w:t>
      </w:r>
      <w:r>
        <w:rPr>
          <w:rFonts w:eastAsia="Times New Roman" w:cs="Times New Roman"/>
          <w:bCs/>
          <w:szCs w:val="24"/>
        </w:rPr>
        <w:t xml:space="preserve">στο </w:t>
      </w:r>
      <w:r>
        <w:rPr>
          <w:rFonts w:eastAsia="Times New Roman" w:cs="Times New Roman"/>
          <w:bCs/>
          <w:szCs w:val="24"/>
        </w:rPr>
        <w:t>πλαίσιο</w:t>
      </w:r>
      <w:r>
        <w:rPr>
          <w:rFonts w:eastAsia="Times New Roman" w:cs="Times New Roman"/>
          <w:bCs/>
          <w:szCs w:val="24"/>
        </w:rPr>
        <w:t xml:space="preserve"> της τότε προεκλογικής εκστρατε</w:t>
      </w:r>
      <w:r>
        <w:rPr>
          <w:rFonts w:eastAsia="Times New Roman" w:cs="Times New Roman"/>
          <w:bCs/>
          <w:szCs w:val="24"/>
        </w:rPr>
        <w:t>ίας</w:t>
      </w:r>
      <w:r>
        <w:rPr>
          <w:rFonts w:eastAsia="Times New Roman" w:cs="Times New Roman"/>
          <w:bCs/>
          <w:szCs w:val="24"/>
        </w:rPr>
        <w:t>,</w:t>
      </w:r>
      <w:r>
        <w:rPr>
          <w:rFonts w:eastAsia="Times New Roman" w:cs="Times New Roman"/>
          <w:bCs/>
          <w:szCs w:val="24"/>
        </w:rPr>
        <w:t xml:space="preserve"> μιλώντας στην πρωτεύουσα της εκλογικής μου περιφέρειας, στην Πάτρα, να υπόσχεται μεταξύ άλλων στους πολίτες</w:t>
      </w:r>
      <w:r>
        <w:rPr>
          <w:rFonts w:eastAsia="Times New Roman" w:cs="Times New Roman"/>
          <w:bCs/>
          <w:szCs w:val="24"/>
        </w:rPr>
        <w:t>,</w:t>
      </w:r>
      <w:r>
        <w:rPr>
          <w:rFonts w:eastAsia="Times New Roman" w:cs="Times New Roman"/>
          <w:bCs/>
          <w:szCs w:val="24"/>
        </w:rPr>
        <w:t xml:space="preserve"> την άμεση επέκταση της κεντρικής διώρυγας του Πηνειού προς την περιοχή της </w:t>
      </w:r>
      <w:r>
        <w:rPr>
          <w:rFonts w:eastAsia="Times New Roman" w:cs="Times New Roman"/>
          <w:bCs/>
          <w:szCs w:val="24"/>
        </w:rPr>
        <w:t xml:space="preserve">δυτικής </w:t>
      </w:r>
      <w:r>
        <w:rPr>
          <w:rFonts w:eastAsia="Times New Roman" w:cs="Times New Roman"/>
          <w:bCs/>
          <w:szCs w:val="24"/>
        </w:rPr>
        <w:t xml:space="preserve">Αχαΐας. Τις ίδιες υποσχέσεις έδιναν και οι Βουλευτές της </w:t>
      </w:r>
      <w:r>
        <w:rPr>
          <w:rFonts w:eastAsia="Times New Roman" w:cs="Times New Roman"/>
          <w:bCs/>
          <w:szCs w:val="24"/>
        </w:rPr>
        <w:t>συ</w:t>
      </w:r>
      <w:r>
        <w:rPr>
          <w:rFonts w:eastAsia="Times New Roman" w:cs="Times New Roman"/>
          <w:bCs/>
          <w:szCs w:val="24"/>
        </w:rPr>
        <w:t xml:space="preserve">μπολίτευσης </w:t>
      </w:r>
      <w:r>
        <w:rPr>
          <w:rFonts w:eastAsia="Times New Roman" w:cs="Times New Roman"/>
          <w:bCs/>
          <w:szCs w:val="24"/>
        </w:rPr>
        <w:t xml:space="preserve">στον </w:t>
      </w:r>
      <w:r>
        <w:rPr>
          <w:rFonts w:eastAsia="Times New Roman" w:cs="Times New Roman"/>
          <w:bCs/>
          <w:szCs w:val="24"/>
        </w:rPr>
        <w:t>νομό</w:t>
      </w:r>
      <w:r>
        <w:rPr>
          <w:rFonts w:eastAsia="Times New Roman" w:cs="Times New Roman"/>
          <w:bCs/>
          <w:szCs w:val="24"/>
        </w:rPr>
        <w:t>.</w:t>
      </w:r>
    </w:p>
    <w:p w14:paraId="755A7E08" w14:textId="77777777" w:rsidR="00982A51" w:rsidRDefault="00203EDD">
      <w:pPr>
        <w:spacing w:after="0" w:line="600" w:lineRule="auto"/>
        <w:ind w:firstLine="709"/>
        <w:jc w:val="both"/>
        <w:rPr>
          <w:rFonts w:eastAsia="Times New Roman" w:cs="Times New Roman"/>
          <w:bCs/>
          <w:szCs w:val="24"/>
        </w:rPr>
      </w:pPr>
      <w:r>
        <w:rPr>
          <w:rFonts w:eastAsia="Times New Roman" w:cs="Times New Roman"/>
          <w:bCs/>
          <w:szCs w:val="24"/>
        </w:rPr>
        <w:t xml:space="preserve">Πράγματι, κύριε Υπουργέ, το έργο είναι μείζονος σημασίας για την περιοχή. Η </w:t>
      </w:r>
      <w:r>
        <w:rPr>
          <w:rFonts w:eastAsia="Times New Roman" w:cs="Times New Roman"/>
          <w:bCs/>
          <w:szCs w:val="24"/>
        </w:rPr>
        <w:t>Περιφέρεια</w:t>
      </w:r>
      <w:r>
        <w:rPr>
          <w:rFonts w:eastAsia="Times New Roman" w:cs="Times New Roman"/>
          <w:bCs/>
          <w:szCs w:val="24"/>
        </w:rPr>
        <w:t xml:space="preserve"> Δυτικής Ελλάδος έχει υποβάλει την μελέτη της ήδη από τον Οκτώβριο του 2015 και το έχει </w:t>
      </w:r>
      <w:r>
        <w:rPr>
          <w:rFonts w:eastAsia="Times New Roman" w:cs="Times New Roman"/>
          <w:bCs/>
          <w:szCs w:val="24"/>
        </w:rPr>
        <w:lastRenderedPageBreak/>
        <w:t>χαρακτηρίσει ένα μεγάλο εθνικό έργο, κρίσιμο όχι μόνο για τ</w:t>
      </w:r>
      <w:r>
        <w:rPr>
          <w:rFonts w:eastAsia="Times New Roman" w:cs="Times New Roman"/>
          <w:bCs/>
          <w:szCs w:val="24"/>
        </w:rPr>
        <w:t xml:space="preserve">ην ανάπτυξη της περιοχής αλλά και για την επιβίωση πια των αγροτών της </w:t>
      </w:r>
      <w:r>
        <w:rPr>
          <w:rFonts w:eastAsia="Times New Roman" w:cs="Times New Roman"/>
          <w:bCs/>
          <w:szCs w:val="24"/>
        </w:rPr>
        <w:t xml:space="preserve">δυτικής </w:t>
      </w:r>
      <w:r>
        <w:rPr>
          <w:rFonts w:eastAsia="Times New Roman" w:cs="Times New Roman"/>
          <w:bCs/>
          <w:szCs w:val="24"/>
        </w:rPr>
        <w:t>Αχαΐας.</w:t>
      </w:r>
    </w:p>
    <w:p w14:paraId="755A7E09"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Οι τελευταίοι αναγκάζονται να καταφεύγουν σε πολυδάπανες γεωτρήσεις, αντλώντας υφάλμυρο νερό από εκατοντάδες μέτρα, που είναι ακατάλληλο τόσο για την ύδρευση όσο και για</w:t>
      </w:r>
      <w:r>
        <w:rPr>
          <w:rFonts w:eastAsia="Times New Roman" w:cs="Times New Roman"/>
          <w:szCs w:val="24"/>
        </w:rPr>
        <w:t xml:space="preserve"> την άρδευση της περιοχής. </w:t>
      </w:r>
    </w:p>
    <w:p w14:paraId="755A7E0A"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Είχα εγκαίρως επισημάνει το τεράστιο πρόβλημα σε επίκαιρη ερώτησή μου προς τον και τότε Υπουργό Ανάπτυξης, τον κ. Αποστόλου, στις 22 Μαΐου του 2015. Με έκπληξη, όμως, πληροφορήθηκα</w:t>
      </w:r>
      <w:r>
        <w:rPr>
          <w:rFonts w:eastAsia="Times New Roman" w:cs="Times New Roman"/>
          <w:szCs w:val="24"/>
        </w:rPr>
        <w:t>,</w:t>
      </w:r>
      <w:r>
        <w:rPr>
          <w:rFonts w:eastAsia="Times New Roman" w:cs="Times New Roman"/>
          <w:szCs w:val="24"/>
        </w:rPr>
        <w:t xml:space="preserve"> πως ενώ βρισκόμαστε στον Φεβρουάριο του 2017 -</w:t>
      </w:r>
      <w:r>
        <w:rPr>
          <w:rFonts w:eastAsia="Times New Roman" w:cs="Times New Roman"/>
          <w:szCs w:val="24"/>
        </w:rPr>
        <w:t>έχει ήδη παρέλθει, δηλαδή, ενάμισ</w:t>
      </w:r>
      <w:r>
        <w:rPr>
          <w:rFonts w:eastAsia="Times New Roman" w:cs="Times New Roman"/>
          <w:szCs w:val="24"/>
        </w:rPr>
        <w:t>ης</w:t>
      </w:r>
      <w:r>
        <w:rPr>
          <w:rFonts w:eastAsia="Times New Roman" w:cs="Times New Roman"/>
          <w:szCs w:val="24"/>
        </w:rPr>
        <w:t xml:space="preserve"> χρόνος από τις εκλογές του 2015- όχι μόνο δεν έχει ξεκινήσει η υλοποίηση του έργου αλλά απαιτούνται επιπλέον δέκα συμπληρωματικές μελέτες για την πλήρη ολοκλήρωση της μελέτης και ωρίμανσης του έργου. Ας σημειωθεί δε, πως</w:t>
      </w:r>
      <w:r>
        <w:rPr>
          <w:rFonts w:eastAsia="Times New Roman" w:cs="Times New Roman"/>
          <w:szCs w:val="24"/>
        </w:rPr>
        <w:t xml:space="preserve"> εκτός της παρατηρούμενης καθυστέρησης, το ίδιο </w:t>
      </w:r>
      <w:r>
        <w:rPr>
          <w:rFonts w:eastAsia="Times New Roman" w:cs="Times New Roman"/>
          <w:szCs w:val="24"/>
        </w:rPr>
        <w:t>φ</w:t>
      </w:r>
      <w:r>
        <w:rPr>
          <w:rFonts w:eastAsia="Times New Roman" w:cs="Times New Roman"/>
          <w:szCs w:val="24"/>
        </w:rPr>
        <w:t xml:space="preserve">ράγμα του Πηνειού στην Ηλεία βρέθηκε τον προηγούμενο μήνα σε οριακό σημείο λόγω υπερχείλισης από τις συνεχόμενες βροχές. </w:t>
      </w:r>
    </w:p>
    <w:p w14:paraId="755A7E0B"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Το γεγονός αυτό καταδεικνύει, κατά τη γνώμη μου, το επείγον της παρέμβασης, που θα εί</w:t>
      </w:r>
      <w:r>
        <w:rPr>
          <w:rFonts w:eastAsia="Times New Roman" w:cs="Times New Roman"/>
          <w:szCs w:val="24"/>
        </w:rPr>
        <w:t xml:space="preserve">ναι άλλωστε, προς όφελος και των δύο νομών, και της Αχαΐας αλλά και της Ηλείας. Θα αρκούσε μόνο το </w:t>
      </w:r>
      <w:r>
        <w:rPr>
          <w:rFonts w:eastAsia="Times New Roman" w:cs="Times New Roman"/>
          <w:szCs w:val="24"/>
        </w:rPr>
        <w:t xml:space="preserve">1/3 </w:t>
      </w:r>
      <w:r>
        <w:rPr>
          <w:rFonts w:eastAsia="Times New Roman" w:cs="Times New Roman"/>
          <w:szCs w:val="24"/>
        </w:rPr>
        <w:t xml:space="preserve">των νερών του Πηνειού που χύνεται, που καταλήγει στη θάλασσα, για να αντιμετωπιστεί το πρόβλημα στη </w:t>
      </w:r>
      <w:r>
        <w:rPr>
          <w:rFonts w:eastAsia="Times New Roman" w:cs="Times New Roman"/>
          <w:szCs w:val="24"/>
        </w:rPr>
        <w:t>δ</w:t>
      </w:r>
      <w:r>
        <w:rPr>
          <w:rFonts w:eastAsia="Times New Roman" w:cs="Times New Roman"/>
          <w:szCs w:val="24"/>
        </w:rPr>
        <w:t xml:space="preserve">υτική Αχαΐα. </w:t>
      </w:r>
    </w:p>
    <w:p w14:paraId="755A7E0C"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αγρότες της </w:t>
      </w:r>
      <w:r>
        <w:rPr>
          <w:rFonts w:eastAsia="Times New Roman" w:cs="Times New Roman"/>
          <w:szCs w:val="24"/>
        </w:rPr>
        <w:t>δ</w:t>
      </w:r>
      <w:r>
        <w:rPr>
          <w:rFonts w:eastAsia="Times New Roman" w:cs="Times New Roman"/>
          <w:szCs w:val="24"/>
        </w:rPr>
        <w:t xml:space="preserve">υτικής </w:t>
      </w:r>
      <w:r>
        <w:rPr>
          <w:rFonts w:eastAsia="Times New Roman" w:cs="Times New Roman"/>
          <w:szCs w:val="24"/>
        </w:rPr>
        <w:t>Αχαΐας όπως και η μεγάλη πλειοψηφία των Ελλήνων πολιτών έχουν πικρή πείρα από τις κατά καιρού υποσχέσεις του Πρωθυπουργού, καθώς έχει σπάσει όλα τα ρεκόρ αναξιοπιστίας</w:t>
      </w:r>
      <w:r>
        <w:rPr>
          <w:rFonts w:eastAsia="Times New Roman" w:cs="Times New Roman"/>
          <w:szCs w:val="24"/>
        </w:rPr>
        <w:t>,</w:t>
      </w:r>
      <w:r>
        <w:rPr>
          <w:rFonts w:eastAsia="Times New Roman" w:cs="Times New Roman"/>
          <w:szCs w:val="24"/>
        </w:rPr>
        <w:t xml:space="preserve"> με το σίριαλ του κλεισίματος της αξιολόγησης να αποτελεί το τελευταίο επεισόδιο. </w:t>
      </w:r>
    </w:p>
    <w:p w14:paraId="755A7E0D"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Επειδ</w:t>
      </w:r>
      <w:r>
        <w:rPr>
          <w:rFonts w:eastAsia="Times New Roman" w:cs="Times New Roman"/>
          <w:szCs w:val="24"/>
        </w:rPr>
        <w:t xml:space="preserve">ή, </w:t>
      </w:r>
      <w:r>
        <w:rPr>
          <w:rFonts w:eastAsia="Times New Roman" w:cs="Times New Roman"/>
          <w:szCs w:val="24"/>
        </w:rPr>
        <w:t>όμως,</w:t>
      </w:r>
      <w:r>
        <w:rPr>
          <w:rFonts w:eastAsia="Times New Roman" w:cs="Times New Roman"/>
          <w:szCs w:val="24"/>
        </w:rPr>
        <w:t xml:space="preserve"> -και πιστέψτε με- οι κάτοικοι της </w:t>
      </w:r>
      <w:r>
        <w:rPr>
          <w:rFonts w:eastAsia="Times New Roman" w:cs="Times New Roman"/>
          <w:szCs w:val="24"/>
        </w:rPr>
        <w:t>δ</w:t>
      </w:r>
      <w:r>
        <w:rPr>
          <w:rFonts w:eastAsia="Times New Roman" w:cs="Times New Roman"/>
          <w:szCs w:val="24"/>
        </w:rPr>
        <w:t xml:space="preserve">υτικής Αχαΐας δεν αντέχουν πια να ακούν μόνο λόγια αλλά θέλουν συγκεκριμένα χρονοδιαγράμματα για την υλοποίηση του έργου κι επειδή, όπως εξήγησα, το συγκεκριμένο έργο αποτελεί έργο ζωής για την περιοχή της </w:t>
      </w:r>
      <w:r>
        <w:rPr>
          <w:rFonts w:eastAsia="Times New Roman" w:cs="Times New Roman"/>
          <w:szCs w:val="24"/>
        </w:rPr>
        <w:t>δ</w:t>
      </w:r>
      <w:r>
        <w:rPr>
          <w:rFonts w:eastAsia="Times New Roman" w:cs="Times New Roman"/>
          <w:szCs w:val="24"/>
        </w:rPr>
        <w:t>υτική</w:t>
      </w:r>
      <w:r>
        <w:rPr>
          <w:rFonts w:eastAsia="Times New Roman" w:cs="Times New Roman"/>
          <w:szCs w:val="24"/>
        </w:rPr>
        <w:t>ς Αχαΐας, που μπορεί να συμβά</w:t>
      </w:r>
      <w:r>
        <w:rPr>
          <w:rFonts w:eastAsia="Times New Roman" w:cs="Times New Roman"/>
          <w:szCs w:val="24"/>
        </w:rPr>
        <w:t>λ</w:t>
      </w:r>
      <w:r>
        <w:rPr>
          <w:rFonts w:eastAsia="Times New Roman" w:cs="Times New Roman"/>
          <w:szCs w:val="24"/>
        </w:rPr>
        <w:t>λει και στην αντιμετώπιση της ανεργίας αλλά και στην ανάπτυξη της αγροτικής οικονομίας με παραγωγή υψηλής ποιότητας προϊόντων ανταγωνιστικών στη διεθνή αγορά, θα ήθελα να μας πληροφορήσετε τα εξής:</w:t>
      </w:r>
    </w:p>
    <w:p w14:paraId="755A7E0E"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Πρώτον, ισχύουν τα στοιχεία </w:t>
      </w:r>
      <w:r>
        <w:rPr>
          <w:rFonts w:eastAsia="Times New Roman" w:cs="Times New Roman"/>
          <w:szCs w:val="24"/>
        </w:rPr>
        <w:t xml:space="preserve">για την αναγκαιότητα ολοκλήρωσης δέκα συμπληρωματικών μελετών; Αν ναι, σε ποιες ενέργειες θα προβείτε για την άμεση ολοκλήρωσή τους; </w:t>
      </w:r>
    </w:p>
    <w:p w14:paraId="755A7E0F"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Δεύτερον, ποιο εκτιμάτε ότι είναι το πραγματικό χρονοδιάγραμμα της έναρξης δημοπράτησης του έργου, έναρξης των εργασιών αλ</w:t>
      </w:r>
      <w:r>
        <w:rPr>
          <w:rFonts w:eastAsia="Times New Roman" w:cs="Times New Roman"/>
          <w:szCs w:val="24"/>
        </w:rPr>
        <w:t xml:space="preserve">λά και ολοκλήρωσης του έργου της επέκτασης της διώρυγας του </w:t>
      </w:r>
      <w:r>
        <w:rPr>
          <w:rFonts w:eastAsia="Times New Roman" w:cs="Times New Roman"/>
          <w:szCs w:val="24"/>
        </w:rPr>
        <w:t>π</w:t>
      </w:r>
      <w:r>
        <w:rPr>
          <w:rFonts w:eastAsia="Times New Roman" w:cs="Times New Roman"/>
          <w:szCs w:val="24"/>
        </w:rPr>
        <w:t xml:space="preserve">οταμού Πηνειού στη </w:t>
      </w:r>
      <w:r>
        <w:rPr>
          <w:rFonts w:eastAsia="Times New Roman" w:cs="Times New Roman"/>
          <w:szCs w:val="24"/>
        </w:rPr>
        <w:t>δ</w:t>
      </w:r>
      <w:r>
        <w:rPr>
          <w:rFonts w:eastAsia="Times New Roman" w:cs="Times New Roman"/>
          <w:szCs w:val="24"/>
        </w:rPr>
        <w:t xml:space="preserve">υτική Αχαΐα; </w:t>
      </w:r>
    </w:p>
    <w:p w14:paraId="755A7E10"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755A7E11"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Φωτήλα.</w:t>
      </w:r>
    </w:p>
    <w:p w14:paraId="755A7E12"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Αγροτικής Ανάπτυξης και Τροφίμων κ. Βασίλειος Κόκκαλης. </w:t>
      </w:r>
    </w:p>
    <w:p w14:paraId="755A7E13"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ΒΑΣΙΛΕΙΟΣ ΚΟΚΚΑΛΗΣ (Υφυπουργός Αγροτικής Ανάπτυξης και Τροφίμων):</w:t>
      </w:r>
      <w:r>
        <w:rPr>
          <w:rFonts w:eastAsia="Times New Roman" w:cs="Times New Roman"/>
          <w:szCs w:val="24"/>
        </w:rPr>
        <w:t xml:space="preserve"> Ευχαριστώ πολύ για την ερώτηση. </w:t>
      </w:r>
    </w:p>
    <w:p w14:paraId="755A7E14"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Κατ’ αρχάς στην προφορική ανάπτυξη της ερώτησής σας εμφιλοχώρησε και μια κριτική αντιπολίτευσης. Λογικό. Όμως επιτρέψτε μου να σας απαντήσω</w:t>
      </w:r>
      <w:r>
        <w:rPr>
          <w:rFonts w:eastAsia="Times New Roman" w:cs="Times New Roman"/>
          <w:szCs w:val="24"/>
        </w:rPr>
        <w:t>,</w:t>
      </w:r>
      <w:r>
        <w:rPr>
          <w:rFonts w:eastAsia="Times New Roman" w:cs="Times New Roman"/>
          <w:szCs w:val="24"/>
        </w:rPr>
        <w:t xml:space="preserve"> ότι εγώ όσες φορ</w:t>
      </w:r>
      <w:r>
        <w:rPr>
          <w:rFonts w:eastAsia="Times New Roman" w:cs="Times New Roman"/>
          <w:szCs w:val="24"/>
        </w:rPr>
        <w:t xml:space="preserve">ές απαντώ στις επίκαιρες, απαντώ με συγκεκριμένα στοιχεία, χωρίς να υπεισέλθω σε οποιουδήποτε είδους αντιπολιτευτική διαδικασία. </w:t>
      </w:r>
    </w:p>
    <w:p w14:paraId="755A7E15"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Ξεκινάω από το δεύτερο </w:t>
      </w:r>
      <w:proofErr w:type="spellStart"/>
      <w:r>
        <w:rPr>
          <w:rFonts w:eastAsia="Times New Roman" w:cs="Times New Roman"/>
          <w:szCs w:val="24"/>
        </w:rPr>
        <w:t>υποερώτημα</w:t>
      </w:r>
      <w:proofErr w:type="spellEnd"/>
      <w:r>
        <w:rPr>
          <w:rFonts w:eastAsia="Times New Roman" w:cs="Times New Roman"/>
          <w:szCs w:val="24"/>
        </w:rPr>
        <w:t xml:space="preserve"> για την υπερχείλιση. Αν έχετε υποψίες ή υπόνοιες για υπερχείλιση, αρμόδια είναι η Περιφέρεια</w:t>
      </w:r>
      <w:r>
        <w:rPr>
          <w:rFonts w:eastAsia="Times New Roman" w:cs="Times New Roman"/>
          <w:szCs w:val="24"/>
        </w:rPr>
        <w:t xml:space="preserve"> της Δυτικής Ελλάδας. Σύμφωνα με τι επιβεβαιώσεις των υπηρεσιών όλοι οι </w:t>
      </w:r>
      <w:proofErr w:type="spellStart"/>
      <w:r>
        <w:rPr>
          <w:rFonts w:eastAsia="Times New Roman" w:cs="Times New Roman"/>
          <w:szCs w:val="24"/>
        </w:rPr>
        <w:t>υπερχειλιστές</w:t>
      </w:r>
      <w:proofErr w:type="spellEnd"/>
      <w:r>
        <w:rPr>
          <w:rFonts w:eastAsia="Times New Roman" w:cs="Times New Roman"/>
          <w:szCs w:val="24"/>
        </w:rPr>
        <w:t xml:space="preserve"> –είναι τεχνικές οι έννοιες- έχουν κατασκευαστεί με τις προβλεπόμενες προδιαγραφές. Αν υπάρχει υποψία για υπερχείλιση, αρμόδια είναι η Περιφέρεια Δυτικής Ελλάδος. </w:t>
      </w:r>
    </w:p>
    <w:p w14:paraId="755A7E16"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Δεύτερο</w:t>
      </w:r>
      <w:r>
        <w:rPr>
          <w:rFonts w:eastAsia="Times New Roman" w:cs="Times New Roman"/>
          <w:szCs w:val="24"/>
        </w:rPr>
        <w:t xml:space="preserve"> και σημαντικό</w:t>
      </w:r>
      <w:r>
        <w:rPr>
          <w:rFonts w:eastAsia="Times New Roman" w:cs="Times New Roman"/>
          <w:szCs w:val="24"/>
        </w:rPr>
        <w:t>.</w:t>
      </w:r>
      <w:r>
        <w:rPr>
          <w:rFonts w:eastAsia="Times New Roman" w:cs="Times New Roman"/>
          <w:szCs w:val="24"/>
        </w:rPr>
        <w:t xml:space="preserve"> Το συγκεκριμένο μέτρο έχει χρονικό μακροπρόθεσμο ορίζοντα ολοκλήρωσης το 2027. Ο φορέας υλοποίησης είναι η Περιφέρεια Δυτικής Ελλάδος. Αυτό δεν το αναφέρω για να αποσείσω ευθύνες από το Υπουργείο. Απλώς λέω πως είναι και η Περιφέρεια Δυτική</w:t>
      </w:r>
      <w:r>
        <w:rPr>
          <w:rFonts w:eastAsia="Times New Roman" w:cs="Times New Roman"/>
          <w:szCs w:val="24"/>
        </w:rPr>
        <w:t xml:space="preserve">ς Ελλάδος. </w:t>
      </w:r>
    </w:p>
    <w:p w14:paraId="755A7E17"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Τρίτον, αναφέρατε στην προφορική ανάπτυξη της επίκαιρης ερώτησής σας, το περιλαμβάνετε και γραπτώς, ότι με έκπληξη πληροφορηθήκατε από φορείς της περιοχής πως απαιτούνται ακόμα δέκα μελέτες. </w:t>
      </w:r>
    </w:p>
    <w:p w14:paraId="755A7E18"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w:t>
      </w:r>
      <w:r>
        <w:rPr>
          <w:rFonts w:eastAsia="Times New Roman" w:cs="Times New Roman"/>
          <w:b/>
          <w:szCs w:val="24"/>
        </w:rPr>
        <w:t>Ν</w:t>
      </w:r>
      <w:r>
        <w:rPr>
          <w:rFonts w:eastAsia="Times New Roman" w:cs="Times New Roman"/>
          <w:b/>
          <w:szCs w:val="24"/>
        </w:rPr>
        <w:t>ΑΣ</w:t>
      </w:r>
      <w:r>
        <w:rPr>
          <w:rFonts w:eastAsia="Times New Roman" w:cs="Times New Roman"/>
          <w:b/>
          <w:szCs w:val="24"/>
        </w:rPr>
        <w:t xml:space="preserve"> ΦΩΤΗΛΑΣ:</w:t>
      </w:r>
      <w:r>
        <w:rPr>
          <w:rFonts w:eastAsia="Times New Roman" w:cs="Times New Roman"/>
          <w:szCs w:val="24"/>
        </w:rPr>
        <w:t xml:space="preserve"> Ρωτάω. Δεν το ξέρω. </w:t>
      </w:r>
    </w:p>
    <w:p w14:paraId="755A7E19"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ΒΑΣΙΛΕΙΟΣ ΚΟΚΚ</w:t>
      </w:r>
      <w:r>
        <w:rPr>
          <w:rFonts w:eastAsia="Times New Roman" w:cs="Times New Roman"/>
          <w:b/>
          <w:szCs w:val="24"/>
        </w:rPr>
        <w:t>ΑΛΗΣ (Υφυπουργός Αγροτικής Ανάπτυξης και Τροφίμων):</w:t>
      </w:r>
      <w:r>
        <w:rPr>
          <w:rFonts w:eastAsia="Times New Roman" w:cs="Times New Roman"/>
          <w:szCs w:val="24"/>
        </w:rPr>
        <w:t xml:space="preserve"> Συγγνώμη αλλά στο Υπουργείο Α</w:t>
      </w:r>
      <w:r>
        <w:rPr>
          <w:rFonts w:eastAsia="Times New Roman" w:cs="Times New Roman"/>
          <w:szCs w:val="24"/>
        </w:rPr>
        <w:lastRenderedPageBreak/>
        <w:t>γροτικής Ανάπτυξης δεν υφίσταται αυτή τη στιγμή επίσημη πληροφόρηση</w:t>
      </w:r>
      <w:r>
        <w:rPr>
          <w:rFonts w:eastAsia="Times New Roman" w:cs="Times New Roman"/>
          <w:szCs w:val="24"/>
        </w:rPr>
        <w:t>,</w:t>
      </w:r>
      <w:r>
        <w:rPr>
          <w:rFonts w:eastAsia="Times New Roman" w:cs="Times New Roman"/>
          <w:szCs w:val="24"/>
        </w:rPr>
        <w:t xml:space="preserve"> αν απαιτούνται άλλες μελέτες. Δεν γνωρίζω αν είναι από το Υπουργείο Περιβάλλοντος. Μπορεί να είναι μια πλη</w:t>
      </w:r>
      <w:r>
        <w:rPr>
          <w:rFonts w:eastAsia="Times New Roman" w:cs="Times New Roman"/>
          <w:szCs w:val="24"/>
        </w:rPr>
        <w:t xml:space="preserve">ροφορία. Εσείς μπορείτε να πείτε ποιες είναι οι μελέτες και ποιος φορέας θέλει αυτές τις μελέτες; Επίσημη πληροφόρηση στο Υπουργείο Αγροτικής Ανάπτυξης δεν υφίσταται. </w:t>
      </w:r>
    </w:p>
    <w:p w14:paraId="755A7E1A"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Όσον αφορά, βέβαια, το χρονοδιάγραμμα, θα σας απαντήσω στη δευτερολογία μου. </w:t>
      </w:r>
    </w:p>
    <w:p w14:paraId="755A7E1B"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Πρόκειται,</w:t>
      </w:r>
      <w:r>
        <w:rPr>
          <w:rFonts w:eastAsia="Times New Roman" w:cs="Times New Roman"/>
          <w:szCs w:val="24"/>
        </w:rPr>
        <w:t xml:space="preserve"> βέβαια, αναμφισβήτητα για ένα πολύ σημαντικό έργο για την Αχαΐα. Κανείς δεν αμφιβά</w:t>
      </w:r>
      <w:r>
        <w:rPr>
          <w:rFonts w:eastAsia="Times New Roman" w:cs="Times New Roman"/>
          <w:szCs w:val="24"/>
        </w:rPr>
        <w:t>λ</w:t>
      </w:r>
      <w:r>
        <w:rPr>
          <w:rFonts w:eastAsia="Times New Roman" w:cs="Times New Roman"/>
          <w:szCs w:val="24"/>
        </w:rPr>
        <w:t>λει γι’ αυτό. Όμως όσον αφορά τις μελέτες, πιθανόν να συμβαίνει. Απλώς επίσημη πληροφόρηση για το αν απαιτούνται δέκα, είκοσι ή τριάντα μελέτες, δεν υφίσταται αυτή τη στιγμ</w:t>
      </w:r>
      <w:r>
        <w:rPr>
          <w:rFonts w:eastAsia="Times New Roman" w:cs="Times New Roman"/>
          <w:szCs w:val="24"/>
        </w:rPr>
        <w:t>ή στο Υπουργείο Αγροτικής Ανάπτυξης. Ίσως αναφέρονται σε περιβαλλοντολογικές μελέτες, που είναι από το Υπουργείο Περιβάλλοντος. Ίσως!</w:t>
      </w:r>
    </w:p>
    <w:p w14:paraId="755A7E1C"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Υπουργό. </w:t>
      </w:r>
    </w:p>
    <w:p w14:paraId="755A7E1D"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Κύριε Φωτήλα, έχετε τον λόγο. </w:t>
      </w:r>
    </w:p>
    <w:p w14:paraId="755A7E1E" w14:textId="77777777" w:rsidR="00982A51" w:rsidRDefault="00203EDD">
      <w:pPr>
        <w:spacing w:after="0" w:line="600" w:lineRule="auto"/>
        <w:ind w:firstLine="720"/>
        <w:jc w:val="both"/>
        <w:rPr>
          <w:rFonts w:eastAsia="Times New Roman"/>
          <w:szCs w:val="24"/>
        </w:rPr>
      </w:pPr>
      <w:r>
        <w:rPr>
          <w:rFonts w:eastAsia="Times New Roman"/>
          <w:b/>
          <w:szCs w:val="24"/>
        </w:rPr>
        <w:t>ΙΑΣ</w:t>
      </w:r>
      <w:r>
        <w:rPr>
          <w:rFonts w:eastAsia="Times New Roman"/>
          <w:b/>
          <w:szCs w:val="24"/>
        </w:rPr>
        <w:t>ΟΝΑΣ</w:t>
      </w:r>
      <w:r>
        <w:rPr>
          <w:rFonts w:eastAsia="Times New Roman"/>
          <w:b/>
          <w:szCs w:val="24"/>
        </w:rPr>
        <w:t xml:space="preserve"> ΦΩΤΗΛΑΣ: </w:t>
      </w:r>
      <w:r>
        <w:rPr>
          <w:rFonts w:eastAsia="Times New Roman"/>
          <w:szCs w:val="24"/>
        </w:rPr>
        <w:t>Ευχαριστώ, κύριε Πρόεδρε.</w:t>
      </w:r>
    </w:p>
    <w:p w14:paraId="755A7E1F" w14:textId="77777777" w:rsidR="00982A51" w:rsidRDefault="00203EDD">
      <w:pPr>
        <w:spacing w:after="0"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αρχάς, να πω ότι οποιαδήποτε παρέμβαση, οποιοσδήποτε διάλογος, σε οποιασδήποτε μορφή, είτε σε επίκαιρη ερώτηση είτε σε οποιοδήποτε στάδιο του κοινοβουλευτικού ελέγχου, νομίζω ότι έχει και εμπεριέχει και πρέπει να εμπεριέχει κ</w:t>
      </w:r>
      <w:r>
        <w:rPr>
          <w:rFonts w:eastAsia="Times New Roman"/>
          <w:szCs w:val="24"/>
        </w:rPr>
        <w:t xml:space="preserve">αι πολιτική χροιά. Άρα, δεν νομίζω ότι υπάρχει θέμα γι’ αυτό. </w:t>
      </w:r>
    </w:p>
    <w:p w14:paraId="755A7E20" w14:textId="77777777" w:rsidR="00982A51" w:rsidRDefault="00203EDD">
      <w:pPr>
        <w:spacing w:after="0" w:line="600" w:lineRule="auto"/>
        <w:ind w:firstLine="720"/>
        <w:jc w:val="both"/>
        <w:rPr>
          <w:rFonts w:eastAsia="Times New Roman"/>
          <w:szCs w:val="24"/>
        </w:rPr>
      </w:pPr>
      <w:r>
        <w:rPr>
          <w:rFonts w:eastAsia="Times New Roman"/>
          <w:szCs w:val="24"/>
        </w:rPr>
        <w:t>Από εκεί και πέρα, είπατε για το 2027. Όταν ο κύριος Πρωθυπουργός μιλούσε προεκλογικά στην Πάτρα και μιλούσε για άμεση ολοκλήρωση, παρέλειψε να πει ότι ο χρονικός ορίζοντας είναι το 2027. Διότι</w:t>
      </w:r>
      <w:r>
        <w:rPr>
          <w:rFonts w:eastAsia="Times New Roman"/>
          <w:szCs w:val="24"/>
        </w:rPr>
        <w:t xml:space="preserve">, βεβαίως, δεν ταιριάζει το «άμεση» με το 2027. </w:t>
      </w:r>
    </w:p>
    <w:p w14:paraId="755A7E21" w14:textId="77777777" w:rsidR="00982A51" w:rsidRDefault="00203EDD">
      <w:pPr>
        <w:spacing w:after="0" w:line="600" w:lineRule="auto"/>
        <w:ind w:firstLine="720"/>
        <w:jc w:val="both"/>
        <w:rPr>
          <w:rFonts w:eastAsia="Times New Roman"/>
          <w:szCs w:val="24"/>
        </w:rPr>
      </w:pPr>
      <w:r>
        <w:rPr>
          <w:rFonts w:eastAsia="Times New Roman"/>
          <w:szCs w:val="24"/>
        </w:rPr>
        <w:t>Πλουσιότερος δεν έγινα. Δεν πήρα κα</w:t>
      </w:r>
      <w:r>
        <w:rPr>
          <w:rFonts w:eastAsia="Times New Roman"/>
          <w:szCs w:val="24"/>
        </w:rPr>
        <w:t>μ</w:t>
      </w:r>
      <w:r>
        <w:rPr>
          <w:rFonts w:eastAsia="Times New Roman"/>
          <w:szCs w:val="24"/>
        </w:rPr>
        <w:t>μία απάντηση. Το αν υπάρχουν μελέτες, αν χρειάζονται μελέτες, εσείς, κύριε Υπουργέ, θα έπρεπε να μου το πείτε εμένα κι όχι εσείς να ρωτάτε εμένα να σας πληροφορήσω εάν χρε</w:t>
      </w:r>
      <w:r>
        <w:rPr>
          <w:rFonts w:eastAsia="Times New Roman"/>
          <w:szCs w:val="24"/>
        </w:rPr>
        <w:t xml:space="preserve">ιάζονται μελέτες ή δεν χρειάζονται για την ολοκλήρωση του έργου. Εγώ ρωτάω εσάς αν όντως χρειάζονται μελέτες ή δεν χρειάζονται και περιμένω μία απάντηση. Απάντηση δεν πήρα. </w:t>
      </w:r>
    </w:p>
    <w:p w14:paraId="755A7E22" w14:textId="77777777" w:rsidR="00982A51" w:rsidRDefault="00203EDD">
      <w:pPr>
        <w:spacing w:after="0" w:line="600" w:lineRule="auto"/>
        <w:ind w:firstLine="720"/>
        <w:jc w:val="both"/>
        <w:rPr>
          <w:rFonts w:eastAsia="Times New Roman"/>
          <w:szCs w:val="24"/>
        </w:rPr>
      </w:pPr>
      <w:r>
        <w:rPr>
          <w:rFonts w:eastAsia="Times New Roman"/>
          <w:szCs w:val="24"/>
        </w:rPr>
        <w:t>Απάντηση δεν πήρα ούτε για το χρονοδιάγραμμα. Μου είπατε ότι θα μου απαντήσετε στη</w:t>
      </w:r>
      <w:r>
        <w:rPr>
          <w:rFonts w:eastAsia="Times New Roman"/>
          <w:szCs w:val="24"/>
        </w:rPr>
        <w:t xml:space="preserve"> δευτερολογία σας. </w:t>
      </w:r>
    </w:p>
    <w:p w14:paraId="755A7E23" w14:textId="77777777" w:rsidR="00982A51" w:rsidRDefault="00203EDD">
      <w:pPr>
        <w:spacing w:after="0" w:line="600" w:lineRule="auto"/>
        <w:ind w:firstLine="720"/>
        <w:jc w:val="both"/>
        <w:rPr>
          <w:rFonts w:eastAsia="Times New Roman"/>
          <w:szCs w:val="24"/>
        </w:rPr>
      </w:pPr>
      <w:r>
        <w:rPr>
          <w:rFonts w:eastAsia="Times New Roman"/>
          <w:szCs w:val="24"/>
        </w:rPr>
        <w:t xml:space="preserve">Όπως εξήγησα και στην </w:t>
      </w:r>
      <w:proofErr w:type="spellStart"/>
      <w:r>
        <w:rPr>
          <w:rFonts w:eastAsia="Times New Roman"/>
          <w:szCs w:val="24"/>
        </w:rPr>
        <w:t>πρωτολογία</w:t>
      </w:r>
      <w:proofErr w:type="spellEnd"/>
      <w:r>
        <w:rPr>
          <w:rFonts w:eastAsia="Times New Roman"/>
          <w:szCs w:val="24"/>
        </w:rPr>
        <w:t xml:space="preserve"> μου, είναι κάτι παραπάνω από απαραίτητη η υλοποίηση του έργου. Από την πλευρά </w:t>
      </w:r>
      <w:r>
        <w:rPr>
          <w:rFonts w:eastAsia="Times New Roman"/>
          <w:szCs w:val="24"/>
        </w:rPr>
        <w:lastRenderedPageBreak/>
        <w:t>μου, όπως έκανα κι από την πρώτη φορά που εκλέχθηκα Βουλευτής, το 2015, θα παρακολουθώ τα διάφορα στάδια υλοποίησης του έργου</w:t>
      </w:r>
      <w:r>
        <w:rPr>
          <w:rFonts w:eastAsia="Times New Roman"/>
          <w:szCs w:val="24"/>
        </w:rPr>
        <w:t xml:space="preserve">, συμβάλλοντας στην ανάπτυξη της περιοχής. Θα ήθελα, όμως, να μου δώσετε απάντηση για ένα επιπλέον πρόβλημα που έχει προκύψει στην περιοχή της </w:t>
      </w:r>
      <w:r>
        <w:rPr>
          <w:rFonts w:eastAsia="Times New Roman"/>
          <w:szCs w:val="24"/>
        </w:rPr>
        <w:t xml:space="preserve">δυτικής </w:t>
      </w:r>
      <w:r>
        <w:rPr>
          <w:rFonts w:eastAsia="Times New Roman"/>
          <w:szCs w:val="24"/>
        </w:rPr>
        <w:t xml:space="preserve">Αχαΐας, εξαιτίας της μη έγκαιρης υλοποίησης του έργου. </w:t>
      </w:r>
    </w:p>
    <w:p w14:paraId="755A7E24" w14:textId="77777777" w:rsidR="00982A51" w:rsidRDefault="00203EDD">
      <w:pPr>
        <w:spacing w:after="0" w:line="600" w:lineRule="auto"/>
        <w:ind w:firstLine="720"/>
        <w:jc w:val="both"/>
        <w:rPr>
          <w:rFonts w:eastAsia="Times New Roman"/>
          <w:szCs w:val="24"/>
        </w:rPr>
      </w:pPr>
      <w:r>
        <w:rPr>
          <w:rFonts w:eastAsia="Times New Roman"/>
          <w:szCs w:val="24"/>
        </w:rPr>
        <w:t xml:space="preserve">Όπως ανέφερα και αρχικά, ο υδροφόρος ορίζοντας στη </w:t>
      </w:r>
      <w:r>
        <w:rPr>
          <w:rFonts w:eastAsia="Times New Roman"/>
          <w:szCs w:val="24"/>
        </w:rPr>
        <w:t xml:space="preserve">δυτική </w:t>
      </w:r>
      <w:r>
        <w:rPr>
          <w:rFonts w:eastAsia="Times New Roman"/>
          <w:szCs w:val="24"/>
        </w:rPr>
        <w:t>Αχαΐα μέσω των δύο χιλιάδων, περίπου, γεωτρήσεων από τους αγρότες της περιοχής έχει υποχωρήσει σε τέτοιο βαθμό ώστε η άντληση του νερού να γίνεται σε πάρα πολύ μεγάλο βάθος, ξεπερνά τα διακόσια πενή</w:t>
      </w:r>
      <w:r>
        <w:rPr>
          <w:rFonts w:eastAsia="Times New Roman"/>
          <w:szCs w:val="24"/>
        </w:rPr>
        <w:t>ντα – τριακόσια μέτρα. Αντιλαμβάνεστε, κατ</w:t>
      </w:r>
      <w:r>
        <w:rPr>
          <w:rFonts w:eastAsia="Times New Roman"/>
          <w:szCs w:val="24"/>
        </w:rPr>
        <w:t xml:space="preserve">’ </w:t>
      </w:r>
      <w:r>
        <w:rPr>
          <w:rFonts w:eastAsia="Times New Roman"/>
          <w:szCs w:val="24"/>
        </w:rPr>
        <w:t>αρχάς, πως οι αγρότες της περιοχής, εκτός των αυξημένων υποχρεώσεων λόγω των φόρων που τους έχετε επιβάλει –και μη μου πείτε πάλι ότι κάνω αντιπολίτευση- καλούνται τώρα να καλύψουν και το κόστος των γεωτρήσεων. Ε</w:t>
      </w:r>
      <w:r>
        <w:rPr>
          <w:rFonts w:eastAsia="Times New Roman"/>
          <w:szCs w:val="24"/>
        </w:rPr>
        <w:t xml:space="preserve">πιπλέον, το νερό που αντλείται από τα βάθη, πλέον, είναι υφάλμυρο και ακατάλληλο και για την ύδρευση και για την άρδευση, όπως είπα και νωρίτερα. </w:t>
      </w:r>
    </w:p>
    <w:p w14:paraId="755A7E25" w14:textId="77777777" w:rsidR="00982A51" w:rsidRDefault="00203EDD">
      <w:pPr>
        <w:spacing w:after="0" w:line="600" w:lineRule="auto"/>
        <w:ind w:firstLine="720"/>
        <w:jc w:val="both"/>
        <w:rPr>
          <w:rFonts w:eastAsia="Times New Roman"/>
          <w:szCs w:val="24"/>
        </w:rPr>
      </w:pPr>
      <w:r>
        <w:rPr>
          <w:rFonts w:eastAsia="Times New Roman"/>
          <w:szCs w:val="24"/>
        </w:rPr>
        <w:t>Και σας ρωτώ, κύριε Υπουργέ, αφού μου πείτε για τα χρονοδιαγράμματα, υπάρχουν σχέδια ανακούφισης των κατοίκων</w:t>
      </w:r>
      <w:r>
        <w:rPr>
          <w:rFonts w:eastAsia="Times New Roman"/>
          <w:szCs w:val="24"/>
        </w:rPr>
        <w:t xml:space="preserve"> </w:t>
      </w:r>
      <w:r>
        <w:rPr>
          <w:rFonts w:eastAsia="Times New Roman"/>
          <w:szCs w:val="24"/>
        </w:rPr>
        <w:lastRenderedPageBreak/>
        <w:t xml:space="preserve">της περιοχής από το κόστος των γεωτρήσεων μέχρι να ολοκληρωθεί η επέκταση της διώρυγας, αλλά και της προσωρινής, έστω, αντιμετώπισης του προβλήματος της ύδρευσης και της άρδευσης; Υπάρχει ένα σχέδιο υλοποίησης σχετικών έργων; </w:t>
      </w:r>
    </w:p>
    <w:p w14:paraId="755A7E26" w14:textId="77777777" w:rsidR="00982A51" w:rsidRDefault="00203EDD">
      <w:pPr>
        <w:spacing w:after="0" w:line="600" w:lineRule="auto"/>
        <w:ind w:firstLine="720"/>
        <w:jc w:val="both"/>
        <w:rPr>
          <w:rFonts w:eastAsia="Times New Roman"/>
          <w:szCs w:val="24"/>
        </w:rPr>
      </w:pPr>
      <w:r>
        <w:rPr>
          <w:rFonts w:eastAsia="Times New Roman"/>
          <w:szCs w:val="24"/>
        </w:rPr>
        <w:t xml:space="preserve">Σας ευχαριστώ. </w:t>
      </w:r>
    </w:p>
    <w:p w14:paraId="755A7E27" w14:textId="77777777" w:rsidR="00982A51" w:rsidRDefault="00203EDD">
      <w:pPr>
        <w:spacing w:after="0" w:line="600" w:lineRule="auto"/>
        <w:ind w:firstLine="720"/>
        <w:jc w:val="both"/>
        <w:rPr>
          <w:rFonts w:eastAsia="Times New Roman"/>
          <w:szCs w:val="24"/>
        </w:rPr>
      </w:pPr>
      <w:r>
        <w:rPr>
          <w:rFonts w:eastAsia="Times New Roman"/>
          <w:b/>
          <w:szCs w:val="24"/>
        </w:rPr>
        <w:t>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Κύριε Υπουργέ, έχετε τον λόγο. </w:t>
      </w:r>
    </w:p>
    <w:p w14:paraId="755A7E28" w14:textId="77777777" w:rsidR="00982A51" w:rsidRDefault="00203EDD">
      <w:pPr>
        <w:spacing w:after="0" w:line="600" w:lineRule="auto"/>
        <w:ind w:firstLine="720"/>
        <w:jc w:val="both"/>
        <w:rPr>
          <w:rFonts w:eastAsia="Times New Roman"/>
          <w:szCs w:val="24"/>
        </w:rPr>
      </w:pPr>
      <w:r>
        <w:rPr>
          <w:rFonts w:eastAsia="Times New Roman"/>
          <w:b/>
          <w:szCs w:val="24"/>
        </w:rPr>
        <w:t xml:space="preserve">ΒΑΣΙΛΕΙΟΣ ΚΟΚΚΑΛΗΣ (Υφυπουργός </w:t>
      </w:r>
      <w:r>
        <w:rPr>
          <w:rFonts w:eastAsia="Times New Roman"/>
          <w:b/>
          <w:szCs w:val="24"/>
        </w:rPr>
        <w:t xml:space="preserve">Αγροτικής </w:t>
      </w:r>
      <w:r>
        <w:rPr>
          <w:rFonts w:eastAsia="Times New Roman"/>
          <w:b/>
          <w:szCs w:val="24"/>
        </w:rPr>
        <w:t>Ανάπτυξης και Τροφίμων):</w:t>
      </w:r>
      <w:r>
        <w:rPr>
          <w:rFonts w:eastAsia="Times New Roman"/>
          <w:szCs w:val="24"/>
        </w:rPr>
        <w:t xml:space="preserve"> Κύριε συνάδελφε, όσον αφορά τις μελέτες, εγώ σας ενημερώνω υπεύθυνα ότι πληροφόρηση δεν υπάρχει. </w:t>
      </w:r>
      <w:r>
        <w:rPr>
          <w:rFonts w:eastAsia="Times New Roman"/>
          <w:szCs w:val="24"/>
        </w:rPr>
        <w:t>Ε</w:t>
      </w:r>
      <w:r>
        <w:rPr>
          <w:rFonts w:eastAsia="Times New Roman"/>
          <w:szCs w:val="24"/>
        </w:rPr>
        <w:t>σ</w:t>
      </w:r>
      <w:r>
        <w:rPr>
          <w:rFonts w:eastAsia="Times New Roman"/>
          <w:szCs w:val="24"/>
        </w:rPr>
        <w:t>ε</w:t>
      </w:r>
      <w:r>
        <w:rPr>
          <w:rFonts w:eastAsia="Times New Roman"/>
          <w:szCs w:val="24"/>
        </w:rPr>
        <w:t>ί</w:t>
      </w:r>
      <w:r>
        <w:rPr>
          <w:rFonts w:eastAsia="Times New Roman"/>
          <w:szCs w:val="24"/>
        </w:rPr>
        <w:t>ς</w:t>
      </w:r>
      <w:r>
        <w:rPr>
          <w:rFonts w:eastAsia="Times New Roman"/>
          <w:szCs w:val="24"/>
        </w:rPr>
        <w:t xml:space="preserve"> το αναφέρατε στην επίκαιρη ότι φο</w:t>
      </w:r>
      <w:r>
        <w:rPr>
          <w:rFonts w:eastAsia="Times New Roman"/>
          <w:szCs w:val="24"/>
        </w:rPr>
        <w:t xml:space="preserve">ρείς </w:t>
      </w:r>
      <w:r>
        <w:rPr>
          <w:rFonts w:eastAsia="Times New Roman"/>
          <w:szCs w:val="24"/>
        </w:rPr>
        <w:t xml:space="preserve">το </w:t>
      </w:r>
      <w:r>
        <w:rPr>
          <w:rFonts w:eastAsia="Times New Roman"/>
          <w:szCs w:val="24"/>
        </w:rPr>
        <w:t xml:space="preserve">ζητάνε, λένε ότι θέλουν κι άλλες μελέτες. </w:t>
      </w:r>
    </w:p>
    <w:p w14:paraId="755A7E29" w14:textId="77777777" w:rsidR="00982A51" w:rsidRDefault="00203EDD">
      <w:pPr>
        <w:spacing w:after="0" w:line="600" w:lineRule="auto"/>
        <w:ind w:firstLine="720"/>
        <w:jc w:val="both"/>
        <w:rPr>
          <w:rFonts w:eastAsia="Times New Roman"/>
          <w:szCs w:val="24"/>
        </w:rPr>
      </w:pPr>
      <w:r>
        <w:rPr>
          <w:rFonts w:eastAsia="Times New Roman"/>
          <w:szCs w:val="24"/>
        </w:rPr>
        <w:t xml:space="preserve">Κι εγώ σας ρωτώ το </w:t>
      </w:r>
      <w:r>
        <w:rPr>
          <w:rFonts w:eastAsia="Times New Roman"/>
          <w:szCs w:val="24"/>
        </w:rPr>
        <w:t>αντίστροφο</w:t>
      </w:r>
      <w:r>
        <w:rPr>
          <w:rFonts w:eastAsia="Times New Roman"/>
          <w:szCs w:val="24"/>
        </w:rPr>
        <w:t>, αλλά είναι ρητορική η ερώτηση: Ποιες είναι οι μελέτες; Πείτε μου να τις διασταυρώσουμε. Εγώ σας λέω, ως Υπουργείο Αγροτικής Ανάπτυξης, ότι δεν υφίσταται τέτοιου είδους πληροφ</w:t>
      </w:r>
      <w:r>
        <w:rPr>
          <w:rFonts w:eastAsia="Times New Roman"/>
          <w:szCs w:val="24"/>
        </w:rPr>
        <w:t>όρηση, τουλάχιστον στο Υπουργείο Αγροτικής Ανάπτυξης.</w:t>
      </w:r>
    </w:p>
    <w:p w14:paraId="755A7E2A" w14:textId="77777777" w:rsidR="00982A51" w:rsidRDefault="00203EDD">
      <w:pPr>
        <w:spacing w:after="0" w:line="600" w:lineRule="auto"/>
        <w:ind w:firstLine="720"/>
        <w:jc w:val="both"/>
        <w:rPr>
          <w:rFonts w:eastAsia="Times New Roman"/>
          <w:szCs w:val="24"/>
        </w:rPr>
      </w:pPr>
      <w:r>
        <w:rPr>
          <w:rFonts w:eastAsia="Times New Roman"/>
          <w:b/>
          <w:szCs w:val="24"/>
        </w:rPr>
        <w:t>ΙΑΣΟΝ</w:t>
      </w:r>
      <w:r>
        <w:rPr>
          <w:rFonts w:eastAsia="Times New Roman"/>
          <w:b/>
          <w:szCs w:val="24"/>
        </w:rPr>
        <w:t>ΑΣ</w:t>
      </w:r>
      <w:r>
        <w:rPr>
          <w:rFonts w:eastAsia="Times New Roman"/>
          <w:b/>
          <w:szCs w:val="24"/>
        </w:rPr>
        <w:t xml:space="preserve"> </w:t>
      </w:r>
      <w:r>
        <w:rPr>
          <w:rFonts w:eastAsia="Times New Roman"/>
          <w:b/>
          <w:szCs w:val="24"/>
        </w:rPr>
        <w:t xml:space="preserve">ΦΩΤΗΛΑΣ: </w:t>
      </w:r>
      <w:r>
        <w:rPr>
          <w:rFonts w:eastAsia="Times New Roman"/>
          <w:szCs w:val="24"/>
        </w:rPr>
        <w:t xml:space="preserve">Αλλά μπορεί και να χρειάζεται. </w:t>
      </w:r>
    </w:p>
    <w:p w14:paraId="755A7E2B" w14:textId="77777777" w:rsidR="00982A51" w:rsidRDefault="00203EDD">
      <w:pPr>
        <w:spacing w:after="0" w:line="600" w:lineRule="auto"/>
        <w:ind w:firstLine="720"/>
        <w:jc w:val="both"/>
        <w:rPr>
          <w:rFonts w:eastAsia="Times New Roman"/>
          <w:szCs w:val="24"/>
        </w:rPr>
      </w:pPr>
      <w:r>
        <w:rPr>
          <w:rFonts w:eastAsia="Times New Roman"/>
          <w:b/>
          <w:szCs w:val="24"/>
        </w:rPr>
        <w:lastRenderedPageBreak/>
        <w:t xml:space="preserve">ΒΑΣΙΛΕΙΟΣ ΚΟΚΚΑΛΗΣ (Υφυπουργός </w:t>
      </w:r>
      <w:r>
        <w:rPr>
          <w:rFonts w:eastAsia="Times New Roman"/>
          <w:b/>
          <w:szCs w:val="24"/>
        </w:rPr>
        <w:t xml:space="preserve">Αγροτικής </w:t>
      </w:r>
      <w:r>
        <w:rPr>
          <w:rFonts w:eastAsia="Times New Roman"/>
          <w:b/>
          <w:szCs w:val="24"/>
        </w:rPr>
        <w:t xml:space="preserve">Ανάπτυξης και Τροφίμων): </w:t>
      </w:r>
      <w:r>
        <w:rPr>
          <w:rFonts w:eastAsia="Times New Roman"/>
          <w:szCs w:val="24"/>
        </w:rPr>
        <w:t>Εγώ, ως Υπουργείο Αγροτικής Ανάπτυξης, σας λέω ότι δεν υφίστανται αυτές οι μελέτες. Εσε</w:t>
      </w:r>
      <w:r>
        <w:rPr>
          <w:rFonts w:eastAsia="Times New Roman"/>
          <w:szCs w:val="24"/>
        </w:rPr>
        <w:t>ίς λέτε ότι χρειάζονται;</w:t>
      </w:r>
    </w:p>
    <w:p w14:paraId="755A7E2C" w14:textId="77777777" w:rsidR="00982A51" w:rsidRDefault="00203EDD">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Εσάς δεν σας ενδιαφέρει να πάρετε πληροφόρηση; </w:t>
      </w:r>
    </w:p>
    <w:p w14:paraId="755A7E2D" w14:textId="77777777" w:rsidR="00982A51" w:rsidRDefault="00203EDD">
      <w:pPr>
        <w:spacing w:after="0" w:line="600" w:lineRule="auto"/>
        <w:ind w:firstLine="720"/>
        <w:jc w:val="both"/>
        <w:rPr>
          <w:rFonts w:eastAsia="Times New Roman"/>
          <w:szCs w:val="24"/>
        </w:rPr>
      </w:pPr>
      <w:r>
        <w:rPr>
          <w:rFonts w:eastAsia="Times New Roman"/>
          <w:b/>
          <w:szCs w:val="24"/>
        </w:rPr>
        <w:t xml:space="preserve">ΒΑΣΙΛΕΙΟΣ ΚΟΚΚΑΛΗΣ (Υφυπουργός </w:t>
      </w:r>
      <w:r>
        <w:rPr>
          <w:rFonts w:eastAsia="Times New Roman"/>
          <w:b/>
          <w:szCs w:val="24"/>
        </w:rPr>
        <w:t xml:space="preserve">Αγροτικής </w:t>
      </w:r>
      <w:r>
        <w:rPr>
          <w:rFonts w:eastAsia="Times New Roman"/>
          <w:b/>
          <w:szCs w:val="24"/>
        </w:rPr>
        <w:t xml:space="preserve">Ανάπτυξης και Τροφίμων): </w:t>
      </w:r>
      <w:r>
        <w:rPr>
          <w:rFonts w:eastAsia="Times New Roman"/>
          <w:szCs w:val="24"/>
        </w:rPr>
        <w:t>Ακούστε. Λέτε: «Με έκπληξη πληροφορηθήκαμε από φορείς της περιοχής…». Ποιοι είναι οι φορείς, κύριε Φ</w:t>
      </w:r>
      <w:r>
        <w:rPr>
          <w:rFonts w:eastAsia="Times New Roman"/>
          <w:szCs w:val="24"/>
        </w:rPr>
        <w:t xml:space="preserve">ωτήλα; Γιατί δεν τους γράφετε;  </w:t>
      </w:r>
    </w:p>
    <w:p w14:paraId="755A7E2E" w14:textId="77777777" w:rsidR="00982A51" w:rsidRDefault="00203EDD">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 xml:space="preserve">Διάφοροι φορείς. Από την </w:t>
      </w:r>
      <w:r>
        <w:rPr>
          <w:rFonts w:eastAsia="Times New Roman"/>
          <w:szCs w:val="24"/>
        </w:rPr>
        <w:t>περιφέρεια</w:t>
      </w:r>
      <w:r>
        <w:rPr>
          <w:rFonts w:eastAsia="Times New Roman"/>
          <w:szCs w:val="24"/>
        </w:rPr>
        <w:t xml:space="preserve">, από τον </w:t>
      </w:r>
      <w:r>
        <w:rPr>
          <w:rFonts w:eastAsia="Times New Roman"/>
          <w:szCs w:val="24"/>
        </w:rPr>
        <w:t>δήμο</w:t>
      </w:r>
      <w:r>
        <w:rPr>
          <w:rFonts w:eastAsia="Times New Roman"/>
          <w:szCs w:val="24"/>
        </w:rPr>
        <w:t>, από όποιον ενδιαφέρεται.</w:t>
      </w:r>
    </w:p>
    <w:p w14:paraId="755A7E2F" w14:textId="77777777" w:rsidR="00982A51" w:rsidRDefault="00203EDD">
      <w:pPr>
        <w:spacing w:after="0" w:line="600" w:lineRule="auto"/>
        <w:ind w:firstLine="720"/>
        <w:jc w:val="both"/>
        <w:rPr>
          <w:rFonts w:eastAsia="Times New Roman"/>
          <w:szCs w:val="24"/>
        </w:rPr>
      </w:pPr>
      <w:r>
        <w:rPr>
          <w:rFonts w:eastAsia="Times New Roman"/>
          <w:b/>
          <w:szCs w:val="24"/>
        </w:rPr>
        <w:t xml:space="preserve">ΒΑΣΙΛΕΙΟΣ ΚΟΚΚΑΛΗΣ (Υφυπουργός </w:t>
      </w:r>
      <w:r>
        <w:rPr>
          <w:rFonts w:eastAsia="Times New Roman"/>
          <w:b/>
          <w:szCs w:val="24"/>
        </w:rPr>
        <w:t xml:space="preserve">Αγροτικής </w:t>
      </w:r>
      <w:r>
        <w:rPr>
          <w:rFonts w:eastAsia="Times New Roman"/>
          <w:b/>
          <w:szCs w:val="24"/>
        </w:rPr>
        <w:t xml:space="preserve">Ανάπτυξης και Τροφίμων): </w:t>
      </w:r>
      <w:r>
        <w:rPr>
          <w:rFonts w:eastAsia="Times New Roman"/>
          <w:szCs w:val="24"/>
        </w:rPr>
        <w:t xml:space="preserve">Όχι. Να το κάνετε εγγράφως, για να μπορούμε να σας απαντήσουμε υπεύθυνα. Ποιοι είναι οι φορείς και ποιες είναι οι μελέτες; Είναι δέκα, είκοσι; Κάλλιστα, θα μπορούσατε να αναφέρετε είκοσι. </w:t>
      </w:r>
    </w:p>
    <w:p w14:paraId="755A7E30" w14:textId="77777777" w:rsidR="00982A51" w:rsidRDefault="00203EDD">
      <w:pPr>
        <w:spacing w:after="0" w:line="600" w:lineRule="auto"/>
        <w:ind w:firstLine="720"/>
        <w:jc w:val="both"/>
        <w:rPr>
          <w:rFonts w:eastAsia="Times New Roman"/>
          <w:szCs w:val="24"/>
        </w:rPr>
      </w:pPr>
      <w:r>
        <w:rPr>
          <w:rFonts w:eastAsia="Times New Roman"/>
          <w:szCs w:val="24"/>
        </w:rPr>
        <w:lastRenderedPageBreak/>
        <w:t>Δεύτερον, επειδή είπατε γι’ αυτό που εξήγγειλε ο Πρωθυπουργός, αναγ</w:t>
      </w:r>
      <w:r>
        <w:rPr>
          <w:rFonts w:eastAsia="Times New Roman"/>
          <w:szCs w:val="24"/>
        </w:rPr>
        <w:t xml:space="preserve">καστικά το γάντι πρέπει να το σηκώσω. Κι ο κ. Σαμαράς εξήγγειλε πολλά έργα για οδικά δίκτυα, αλλά δεν έχει γίνει τίποτα. </w:t>
      </w:r>
    </w:p>
    <w:p w14:paraId="755A7E31" w14:textId="77777777" w:rsidR="00982A51" w:rsidRDefault="00203EDD">
      <w:pPr>
        <w:spacing w:after="0" w:line="600" w:lineRule="auto"/>
        <w:ind w:firstLine="720"/>
        <w:jc w:val="both"/>
        <w:rPr>
          <w:rFonts w:eastAsia="Times New Roman"/>
          <w:szCs w:val="24"/>
        </w:rPr>
      </w:pPr>
      <w:r>
        <w:rPr>
          <w:rFonts w:eastAsia="Times New Roman"/>
          <w:szCs w:val="24"/>
        </w:rPr>
        <w:t>Τρίτον, για την ταμπακιέρα, στο συγκεκριμένο πλαίσιο του Προγράμματος Αγροτικής Ανάπτυξης 2007-2013, στη συγκεκριμένη περιοχή εντάχθη</w:t>
      </w:r>
      <w:r>
        <w:rPr>
          <w:rFonts w:eastAsia="Times New Roman"/>
          <w:szCs w:val="24"/>
        </w:rPr>
        <w:t>κ</w:t>
      </w:r>
      <w:r>
        <w:rPr>
          <w:rFonts w:eastAsia="Times New Roman"/>
          <w:szCs w:val="24"/>
        </w:rPr>
        <w:t>αν στα αρδευτικά δίκτυα Πηνειού-Αλφειού –σεις τα ξέρετε καλύτερα, γιατί είστε από αυτή</w:t>
      </w:r>
      <w:r>
        <w:rPr>
          <w:rFonts w:eastAsia="Times New Roman"/>
          <w:szCs w:val="24"/>
        </w:rPr>
        <w:t>ν</w:t>
      </w:r>
      <w:r>
        <w:rPr>
          <w:rFonts w:eastAsia="Times New Roman"/>
          <w:szCs w:val="24"/>
        </w:rPr>
        <w:t xml:space="preserve"> την περιοχή- τρία έργα: Εκσυγχρονισμός και αναβάθμιση λειτουργίας εγγειοβελτιωτικών έργων Νομού Ηλείας για την εξοικονόμηση πόρων και ενέργειας, </w:t>
      </w:r>
      <w:proofErr w:type="spellStart"/>
      <w:r>
        <w:rPr>
          <w:rFonts w:eastAsia="Times New Roman"/>
          <w:szCs w:val="24"/>
        </w:rPr>
        <w:t>υπογειοποίηση</w:t>
      </w:r>
      <w:proofErr w:type="spellEnd"/>
      <w:r>
        <w:rPr>
          <w:rFonts w:eastAsia="Times New Roman"/>
          <w:szCs w:val="24"/>
        </w:rPr>
        <w:t xml:space="preserve"> δικτύων ρ</w:t>
      </w:r>
      <w:r>
        <w:rPr>
          <w:rFonts w:eastAsia="Times New Roman"/>
          <w:szCs w:val="24"/>
        </w:rPr>
        <w:t xml:space="preserve">οής, ΤΟΕΒ </w:t>
      </w:r>
      <w:proofErr w:type="spellStart"/>
      <w:r>
        <w:rPr>
          <w:rFonts w:eastAsia="Times New Roman"/>
          <w:szCs w:val="24"/>
        </w:rPr>
        <w:t>Γαστούνης-Αμαλιάδος</w:t>
      </w:r>
      <w:proofErr w:type="spellEnd"/>
      <w:r>
        <w:rPr>
          <w:rFonts w:eastAsia="Times New Roman"/>
          <w:szCs w:val="24"/>
        </w:rPr>
        <w:t xml:space="preserve"> και αντικατάσταση προβληματικών υπόγειων αγωγών από </w:t>
      </w:r>
      <w:proofErr w:type="spellStart"/>
      <w:r>
        <w:rPr>
          <w:rFonts w:eastAsia="Times New Roman"/>
          <w:szCs w:val="24"/>
        </w:rPr>
        <w:t>προενταγμένο</w:t>
      </w:r>
      <w:proofErr w:type="spellEnd"/>
      <w:r>
        <w:rPr>
          <w:rFonts w:eastAsia="Times New Roman"/>
          <w:szCs w:val="24"/>
        </w:rPr>
        <w:t xml:space="preserve"> σκυρόδεμα και διατάξεις καθορισμού ύδατος αντλιοστασίων. </w:t>
      </w:r>
    </w:p>
    <w:p w14:paraId="755A7E32" w14:textId="77777777" w:rsidR="00982A51" w:rsidRDefault="00203EDD">
      <w:pPr>
        <w:spacing w:after="0" w:line="600" w:lineRule="auto"/>
        <w:ind w:firstLine="720"/>
        <w:jc w:val="both"/>
        <w:rPr>
          <w:rFonts w:eastAsia="Times New Roman"/>
          <w:szCs w:val="24"/>
        </w:rPr>
      </w:pPr>
      <w:r>
        <w:rPr>
          <w:rFonts w:eastAsia="Times New Roman"/>
          <w:szCs w:val="24"/>
        </w:rPr>
        <w:t xml:space="preserve">Για τη νέα </w:t>
      </w:r>
      <w:r>
        <w:rPr>
          <w:rFonts w:eastAsia="Times New Roman"/>
          <w:szCs w:val="24"/>
        </w:rPr>
        <w:t>προγραμματική περίοδο</w:t>
      </w:r>
      <w:r>
        <w:rPr>
          <w:rFonts w:eastAsia="Times New Roman"/>
          <w:szCs w:val="24"/>
        </w:rPr>
        <w:t xml:space="preserve"> 2014-2020 εντάχθη</w:t>
      </w:r>
      <w:r>
        <w:rPr>
          <w:rFonts w:eastAsia="Times New Roman"/>
          <w:szCs w:val="24"/>
        </w:rPr>
        <w:t>κε</w:t>
      </w:r>
      <w:r>
        <w:rPr>
          <w:rFonts w:eastAsia="Times New Roman"/>
          <w:szCs w:val="24"/>
        </w:rPr>
        <w:t xml:space="preserve"> και το συγκεκριμένο έργο, το οποίο αξιολογείται κα</w:t>
      </w:r>
      <w:r>
        <w:rPr>
          <w:rFonts w:eastAsia="Times New Roman"/>
          <w:szCs w:val="24"/>
        </w:rPr>
        <w:t>ι σύντομα θα εξαγγείλουμε και το χρονοδιάγραμμα υλοποίησης.</w:t>
      </w:r>
    </w:p>
    <w:p w14:paraId="755A7E33" w14:textId="77777777" w:rsidR="00982A51" w:rsidRDefault="00203EDD">
      <w:pPr>
        <w:spacing w:after="0"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Μέχρι το 2020; Γιατί πριν μου είπατε για το 2027.</w:t>
      </w:r>
    </w:p>
    <w:p w14:paraId="755A7E34" w14:textId="77777777" w:rsidR="00982A51" w:rsidRDefault="00203EDD">
      <w:pPr>
        <w:spacing w:after="0" w:line="600" w:lineRule="auto"/>
        <w:ind w:firstLine="720"/>
        <w:jc w:val="both"/>
        <w:rPr>
          <w:rFonts w:eastAsia="Times New Roman"/>
          <w:szCs w:val="24"/>
        </w:rPr>
      </w:pPr>
      <w:r>
        <w:rPr>
          <w:rFonts w:eastAsia="Times New Roman"/>
          <w:b/>
          <w:szCs w:val="24"/>
        </w:rPr>
        <w:lastRenderedPageBreak/>
        <w:t xml:space="preserve">ΒΑΣΙΛΕΙΟΣ ΚΟΚΚΑΛΗΣ (Υφυπουργός </w:t>
      </w:r>
      <w:r>
        <w:rPr>
          <w:rFonts w:eastAsia="Times New Roman"/>
          <w:b/>
          <w:szCs w:val="24"/>
        </w:rPr>
        <w:t xml:space="preserve">Αγροτικής </w:t>
      </w:r>
      <w:r>
        <w:rPr>
          <w:rFonts w:eastAsia="Times New Roman"/>
          <w:b/>
          <w:szCs w:val="24"/>
        </w:rPr>
        <w:t xml:space="preserve">Ανάπτυξης και Τροφίμων): </w:t>
      </w:r>
      <w:r>
        <w:rPr>
          <w:rFonts w:eastAsia="Times New Roman"/>
          <w:szCs w:val="24"/>
        </w:rPr>
        <w:t>Όχι. Λέω ότι εντάχθη</w:t>
      </w:r>
      <w:r>
        <w:rPr>
          <w:rFonts w:eastAsia="Times New Roman"/>
          <w:szCs w:val="24"/>
        </w:rPr>
        <w:t>κ</w:t>
      </w:r>
      <w:r>
        <w:rPr>
          <w:rFonts w:eastAsia="Times New Roman"/>
          <w:szCs w:val="24"/>
        </w:rPr>
        <w:t>αν το 2014-2020. Από εμένα, τουλάχιστον, θ</w:t>
      </w:r>
      <w:r>
        <w:rPr>
          <w:rFonts w:eastAsia="Times New Roman"/>
          <w:szCs w:val="24"/>
        </w:rPr>
        <w:t xml:space="preserve">α ακούτε πάντα υπεύθυνες απαντήσεις. </w:t>
      </w:r>
    </w:p>
    <w:p w14:paraId="755A7E35" w14:textId="77777777" w:rsidR="00982A51" w:rsidRDefault="00203EDD">
      <w:pPr>
        <w:spacing w:after="0" w:line="600" w:lineRule="auto"/>
        <w:ind w:firstLine="720"/>
        <w:jc w:val="both"/>
        <w:rPr>
          <w:rFonts w:eastAsia="Times New Roman"/>
          <w:szCs w:val="24"/>
        </w:rPr>
      </w:pPr>
      <w:r>
        <w:rPr>
          <w:rFonts w:eastAsia="Times New Roman"/>
          <w:szCs w:val="24"/>
        </w:rPr>
        <w:t>Εσείς καλά κάνετε και ρωτάτε, κύριε Φωτήλα, ενδιαφέρεστε για τους κατοίκους της περιοχής. Είναι σημαντικό έργο. Σήμερα, όμως, είναι πάρα πολλά τα έργα και δεν μπορούμε να πούμε συγκεκριμένο χρονοδιάγραμμα. Οι υπηρεσίες</w:t>
      </w:r>
      <w:r>
        <w:rPr>
          <w:rFonts w:eastAsia="Times New Roman"/>
          <w:szCs w:val="24"/>
        </w:rPr>
        <w:t xml:space="preserve"> και συγκεκριμένα το Υπουργείο Αγροτικής Ανάπτυξης δουλεύουν προς αυτή</w:t>
      </w:r>
      <w:r>
        <w:rPr>
          <w:rFonts w:eastAsia="Times New Roman"/>
          <w:szCs w:val="24"/>
        </w:rPr>
        <w:t>ν</w:t>
      </w:r>
      <w:r>
        <w:rPr>
          <w:rFonts w:eastAsia="Times New Roman"/>
          <w:szCs w:val="24"/>
        </w:rPr>
        <w:t xml:space="preserve"> την κατεύθυνση.</w:t>
      </w:r>
    </w:p>
    <w:p w14:paraId="755A7E36" w14:textId="77777777" w:rsidR="00982A51" w:rsidRDefault="00203EDD">
      <w:pPr>
        <w:spacing w:after="0" w:line="600" w:lineRule="auto"/>
        <w:ind w:firstLine="720"/>
        <w:jc w:val="both"/>
        <w:rPr>
          <w:rFonts w:eastAsia="Times New Roman"/>
          <w:szCs w:val="24"/>
        </w:rPr>
      </w:pPr>
      <w:r>
        <w:rPr>
          <w:rFonts w:eastAsia="Times New Roman"/>
          <w:szCs w:val="24"/>
        </w:rPr>
        <w:t xml:space="preserve">Ευχαριστώ πολύ. </w:t>
      </w:r>
    </w:p>
    <w:p w14:paraId="755A7E37" w14:textId="77777777" w:rsidR="00982A51" w:rsidRDefault="00982A51">
      <w:pPr>
        <w:spacing w:after="0" w:line="600" w:lineRule="auto"/>
        <w:ind w:firstLine="720"/>
        <w:jc w:val="center"/>
        <w:rPr>
          <w:rFonts w:eastAsia="Times New Roman"/>
          <w:szCs w:val="24"/>
        </w:rPr>
      </w:pPr>
    </w:p>
    <w:p w14:paraId="755A7E38"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755A7E39"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Όπως είπα και στην αρχή της διαδικασίας, αναβλήθηκαν δεκατρείς επίκαιρες ερωτήσεις και για λόγους καταγραφής των Πρακτικών επιτρέψτε μου να τις αναγνώσω εν τάχει. </w:t>
      </w:r>
    </w:p>
    <w:p w14:paraId="755A7E3A"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Δεν θα συζητηθούν, λοιπόν, οι εξής επίκαιρες ερωτήσεις:</w:t>
      </w:r>
    </w:p>
    <w:p w14:paraId="755A7E3B"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474/13-2-2017 επίκ</w:t>
      </w:r>
      <w:r>
        <w:rPr>
          <w:rFonts w:eastAsia="Times New Roman" w:cs="Times New Roman"/>
          <w:szCs w:val="24"/>
        </w:rPr>
        <w:t xml:space="preserve">αιρη ερώτηση πρώτου κύκλου του Βουλευτή Κιλκίς της Νέας Δημοκρατίας κ. </w:t>
      </w:r>
      <w:r>
        <w:rPr>
          <w:rFonts w:eastAsia="Times New Roman" w:cs="Times New Roman"/>
          <w:bCs/>
          <w:szCs w:val="24"/>
        </w:rPr>
        <w:lastRenderedPageBreak/>
        <w:t>Γεωργίου Γεωργαντά</w:t>
      </w:r>
      <w:r>
        <w:rPr>
          <w:rFonts w:eastAsia="Times New Roman" w:cs="Times New Roman"/>
          <w:b/>
          <w:bCs/>
          <w:szCs w:val="24"/>
        </w:rPr>
        <w:t xml:space="preserve"> </w:t>
      </w:r>
      <w:r>
        <w:rPr>
          <w:rFonts w:eastAsia="Times New Roman" w:cs="Times New Roman"/>
          <w:szCs w:val="24"/>
        </w:rPr>
        <w:t>προς την Υπουργό</w:t>
      </w:r>
      <w:r>
        <w:rPr>
          <w:rFonts w:eastAsia="Times New Roman" w:cs="Times New Roman"/>
          <w:szCs w:val="24"/>
        </w:rPr>
        <w:t xml:space="preserve">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την «Συντήρηση και Αναβάθμιση του Εθνικού Σταδίου Κιλκίς».</w:t>
      </w:r>
    </w:p>
    <w:p w14:paraId="755A7E3C"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όγδοη </w:t>
      </w:r>
      <w:r>
        <w:rPr>
          <w:rFonts w:eastAsia="Times New Roman" w:cs="Times New Roman"/>
          <w:szCs w:val="24"/>
        </w:rPr>
        <w:t xml:space="preserve">με αριθμό 423/31-1-2017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Α΄ Θεσσαλονίκης του Λαϊκού Συνδέσμου – Χρυσή Αυγή κ. </w:t>
      </w:r>
      <w:r>
        <w:rPr>
          <w:rFonts w:eastAsia="Times New Roman" w:cs="Times New Roman"/>
          <w:bCs/>
          <w:szCs w:val="24"/>
        </w:rPr>
        <w:t>Αντωνίου Γρέγου</w:t>
      </w:r>
      <w:r>
        <w:rPr>
          <w:rFonts w:eastAsia="Times New Roman" w:cs="Times New Roman"/>
          <w:szCs w:val="24"/>
        </w:rPr>
        <w:t xml:space="preserve"> προς την </w:t>
      </w:r>
      <w:r>
        <w:rPr>
          <w:rFonts w:eastAsia="Times New Roman" w:cs="Times New Roman"/>
          <w:szCs w:val="24"/>
        </w:rPr>
        <w:t xml:space="preserve">Υπουργό </w:t>
      </w:r>
      <w:r>
        <w:rPr>
          <w:rFonts w:eastAsia="Times New Roman" w:cs="Times New Roman"/>
          <w:bCs/>
          <w:szCs w:val="24"/>
        </w:rPr>
        <w:t>Πολιτισμού και Αθλητισμού,</w:t>
      </w:r>
      <w:r>
        <w:rPr>
          <w:rFonts w:eastAsia="Times New Roman" w:cs="Times New Roman"/>
          <w:b/>
          <w:bCs/>
          <w:szCs w:val="24"/>
        </w:rPr>
        <w:t xml:space="preserve"> </w:t>
      </w:r>
      <w:r>
        <w:rPr>
          <w:rFonts w:eastAsia="Times New Roman" w:cs="Times New Roman"/>
          <w:szCs w:val="24"/>
        </w:rPr>
        <w:t>σχετικά με την «κατάχρηση του ονόματος “Μακεδονία” σε αθλητικές οργανώσεις».</w:t>
      </w:r>
    </w:p>
    <w:p w14:paraId="755A7E3D"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δεύτερη</w:t>
      </w:r>
      <w:r>
        <w:rPr>
          <w:rFonts w:eastAsia="Times New Roman" w:cs="Times New Roman"/>
          <w:szCs w:val="24"/>
        </w:rPr>
        <w:t xml:space="preserve"> με αριθμό 478/14-2-2017 επί</w:t>
      </w:r>
      <w:r>
        <w:rPr>
          <w:rFonts w:eastAsia="Times New Roman" w:cs="Times New Roman"/>
          <w:szCs w:val="24"/>
        </w:rPr>
        <w:t xml:space="preserve">καιρη ερώτηση πρώτου κύκλου του Βουλευτή Μαγνησίας του Λαϊκού Συνδέσμου – Χρυσή Αυγή κ. </w:t>
      </w:r>
      <w:r>
        <w:rPr>
          <w:rFonts w:eastAsia="Times New Roman" w:cs="Times New Roman"/>
          <w:bCs/>
          <w:szCs w:val="24"/>
        </w:rPr>
        <w:t>Παναγιώτη Ηλιόπουλου</w:t>
      </w:r>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τις «μαμούθ οφειλές του </w:t>
      </w:r>
      <w:r>
        <w:rPr>
          <w:rFonts w:eastAsia="Times New Roman" w:cs="Times New Roman"/>
          <w:szCs w:val="24"/>
        </w:rPr>
        <w:t xml:space="preserve">δημοσίου </w:t>
      </w:r>
      <w:r>
        <w:rPr>
          <w:rFonts w:eastAsia="Times New Roman" w:cs="Times New Roman"/>
          <w:szCs w:val="24"/>
        </w:rPr>
        <w:t>προς τους ιδιώτες».</w:t>
      </w:r>
    </w:p>
    <w:p w14:paraId="755A7E3E"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ένατη </w:t>
      </w:r>
      <w:r>
        <w:rPr>
          <w:rFonts w:eastAsia="Times New Roman" w:cs="Times New Roman"/>
          <w:szCs w:val="24"/>
        </w:rPr>
        <w:t xml:space="preserve">με αριθμό 387/24-1-2017 επίκαιρη ερώτηση </w:t>
      </w:r>
      <w:r>
        <w:rPr>
          <w:rFonts w:eastAsia="Times New Roman" w:cs="Times New Roman"/>
          <w:szCs w:val="24"/>
        </w:rPr>
        <w:t>δεύτ</w:t>
      </w:r>
      <w:r>
        <w:rPr>
          <w:rFonts w:eastAsia="Times New Roman" w:cs="Times New Roman"/>
          <w:szCs w:val="24"/>
        </w:rPr>
        <w:t>ε</w:t>
      </w:r>
      <w:r>
        <w:rPr>
          <w:rFonts w:eastAsia="Times New Roman" w:cs="Times New Roman"/>
          <w:szCs w:val="24"/>
        </w:rPr>
        <w:t xml:space="preserve">ρου </w:t>
      </w:r>
      <w:r>
        <w:rPr>
          <w:rFonts w:eastAsia="Times New Roman" w:cs="Times New Roman"/>
          <w:szCs w:val="24"/>
        </w:rPr>
        <w:t xml:space="preserve">κύκλου του Βουλευτή Β΄ Αθηνών του Λαϊκού Συνδέσμου – 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w:t>
      </w:r>
      <w:r>
        <w:rPr>
          <w:rFonts w:eastAsia="Times New Roman" w:cs="Times New Roman"/>
          <w:szCs w:val="24"/>
        </w:rPr>
        <w:t xml:space="preserve">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σχετικά με τη «νομοθετική ρύθμιση για επέκταση εγκεκριμένων εξόδων πέραν των νοσηλίων».</w:t>
      </w:r>
    </w:p>
    <w:p w14:paraId="755A7E3F"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δεύτερη</w:t>
      </w:r>
      <w:r>
        <w:rPr>
          <w:rFonts w:eastAsia="Times New Roman" w:cs="Times New Roman"/>
          <w:szCs w:val="24"/>
        </w:rPr>
        <w:t xml:space="preserve"> με αριθμό 442/6-2-2017 επίκαιρη ερώτησ</w:t>
      </w:r>
      <w:r>
        <w:rPr>
          <w:rFonts w:eastAsia="Times New Roman" w:cs="Times New Roman"/>
          <w:szCs w:val="24"/>
        </w:rPr>
        <w:t xml:space="preserve">η δεύτερου κύκλου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περαιτέρω σταδιακή άρση των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w:t>
      </w:r>
    </w:p>
    <w:p w14:paraId="755A7E40"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473/13-2-2017 επίκαιρη ερώτηση </w:t>
      </w:r>
      <w:r>
        <w:rPr>
          <w:rFonts w:eastAsia="Times New Roman" w:cs="Times New Roman"/>
          <w:szCs w:val="24"/>
        </w:rPr>
        <w:t>δεύτερ</w:t>
      </w:r>
      <w:r>
        <w:rPr>
          <w:rFonts w:eastAsia="Times New Roman" w:cs="Times New Roman"/>
          <w:szCs w:val="24"/>
        </w:rPr>
        <w:t xml:space="preserve">ου </w:t>
      </w:r>
      <w:r>
        <w:rPr>
          <w:rFonts w:eastAsia="Times New Roman" w:cs="Times New Roman"/>
          <w:szCs w:val="24"/>
        </w:rPr>
        <w:t xml:space="preserve">κύκλου της Βουλευτού Β΄ Αθηνών της Νέας Δημοκρατίας κ. </w:t>
      </w:r>
      <w:r>
        <w:rPr>
          <w:rFonts w:eastAsia="Times New Roman" w:cs="Times New Roman"/>
          <w:bCs/>
          <w:szCs w:val="24"/>
        </w:rPr>
        <w:t>Αικατερίνης Παπακώστα</w:t>
      </w:r>
      <w:r>
        <w:rPr>
          <w:rFonts w:eastAsia="Times New Roman" w:cs="Times New Roman"/>
          <w:b/>
          <w:bCs/>
          <w:szCs w:val="24"/>
        </w:rPr>
        <w:t xml:space="preserve"> – </w:t>
      </w:r>
      <w:r>
        <w:rPr>
          <w:rFonts w:eastAsia="Times New Roman" w:cs="Times New Roman"/>
          <w:bCs/>
          <w:szCs w:val="24"/>
        </w:rPr>
        <w:t xml:space="preserve">Σιδηροπούλου </w:t>
      </w:r>
      <w:r>
        <w:rPr>
          <w:rFonts w:eastAsia="Times New Roman" w:cs="Times New Roman"/>
          <w:szCs w:val="24"/>
        </w:rPr>
        <w:t xml:space="preserve">προς την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 xml:space="preserve">σχετικά με την καταβολή εισφορών των </w:t>
      </w:r>
      <w:r>
        <w:rPr>
          <w:rFonts w:eastAsia="Times New Roman" w:cs="Times New Roman"/>
          <w:szCs w:val="24"/>
        </w:rPr>
        <w:t>ελεύθερων επαγγελματιών</w:t>
      </w:r>
      <w:r>
        <w:rPr>
          <w:rFonts w:eastAsia="Times New Roman" w:cs="Times New Roman"/>
          <w:szCs w:val="24"/>
        </w:rPr>
        <w:t>.</w:t>
      </w:r>
    </w:p>
    <w:p w14:paraId="755A7E41"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πέμπτη </w:t>
      </w:r>
      <w:r>
        <w:rPr>
          <w:rFonts w:eastAsia="Times New Roman" w:cs="Times New Roman"/>
          <w:szCs w:val="24"/>
        </w:rPr>
        <w:t xml:space="preserve">με αριθμό 413/30-1-2017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Άρτας της Νέας Δημοκρατίας κ. </w:t>
      </w:r>
      <w:r>
        <w:rPr>
          <w:rFonts w:eastAsia="Times New Roman" w:cs="Times New Roman"/>
          <w:bCs/>
          <w:szCs w:val="24"/>
        </w:rPr>
        <w:t xml:space="preserve">Γεωργίου </w:t>
      </w:r>
      <w:proofErr w:type="spellStart"/>
      <w:r>
        <w:rPr>
          <w:rFonts w:eastAsia="Times New Roman" w:cs="Times New Roman"/>
          <w:bCs/>
          <w:szCs w:val="24"/>
        </w:rPr>
        <w:t>Στύλιου</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μη καταβολή των δεδουλευμένων στο προσωπικό καθαριότητας του Γενικού Νοσοκομείου Άρτας.</w:t>
      </w:r>
    </w:p>
    <w:p w14:paraId="755A7E42"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με α</w:t>
      </w:r>
      <w:r>
        <w:rPr>
          <w:rFonts w:eastAsia="Times New Roman" w:cs="Times New Roman"/>
          <w:szCs w:val="24"/>
        </w:rPr>
        <w:t xml:space="preserve">ριθμό 458/7-2-2017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Ηρακλείου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Εμμανουήλ Συντυχάκη</w:t>
      </w:r>
      <w:r>
        <w:rPr>
          <w:rFonts w:eastAsia="Times New Roman" w:cs="Times New Roman"/>
          <w:szCs w:val="24"/>
        </w:rPr>
        <w:t xml:space="preserve"> προς τους Υπουργούς </w:t>
      </w:r>
      <w:r>
        <w:rPr>
          <w:rFonts w:eastAsia="Times New Roman" w:cs="Times New Roman"/>
          <w:bCs/>
          <w:szCs w:val="24"/>
        </w:rPr>
        <w:lastRenderedPageBreak/>
        <w:t>Υγείας</w:t>
      </w:r>
      <w:r>
        <w:rPr>
          <w:rFonts w:eastAsia="Times New Roman" w:cs="Times New Roman"/>
          <w:szCs w:val="24"/>
        </w:rPr>
        <w:t xml:space="preserve"> και </w:t>
      </w:r>
      <w:r>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σχετικά με τις συμβάσεις έργου σ</w:t>
      </w:r>
      <w:r>
        <w:rPr>
          <w:rFonts w:eastAsia="Times New Roman" w:cs="Times New Roman"/>
          <w:szCs w:val="24"/>
        </w:rPr>
        <w:t xml:space="preserve">τα νοσοκομεία και την καταστρατήγηση του δικαιώματος στη μητρότητα. </w:t>
      </w:r>
    </w:p>
    <w:p w14:paraId="755A7E43"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δέκατη </w:t>
      </w:r>
      <w:r>
        <w:rPr>
          <w:rFonts w:eastAsia="Times New Roman" w:cs="Times New Roman"/>
          <w:szCs w:val="24"/>
        </w:rPr>
        <w:t xml:space="preserve">με αριθμό 389/24-1-2017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Αιτωλοακαρνανίας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szCs w:val="24"/>
        </w:rPr>
        <w:t xml:space="preserve"> σχετικά με</w:t>
      </w:r>
      <w:r>
        <w:rPr>
          <w:rFonts w:eastAsia="Times New Roman" w:cs="Times New Roman"/>
          <w:szCs w:val="24"/>
        </w:rPr>
        <w:t xml:space="preserve"> την καταβολή των δεδουλευμένων των εργαζομένων καθαριστριών στις υπηρεσίες του Γενικού Νοσοκομείου Άρτας.</w:t>
      </w:r>
    </w:p>
    <w:p w14:paraId="755A7E44"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ενδέκατη </w:t>
      </w:r>
      <w:r>
        <w:rPr>
          <w:rFonts w:eastAsia="Times New Roman" w:cs="Times New Roman"/>
          <w:szCs w:val="24"/>
        </w:rPr>
        <w:t xml:space="preserve">με αριθμό 408/30-1-2017 επίκαιρη ερώτηση </w:t>
      </w:r>
      <w:r>
        <w:rPr>
          <w:rFonts w:eastAsia="Times New Roman" w:cs="Times New Roman"/>
          <w:szCs w:val="24"/>
        </w:rPr>
        <w:t xml:space="preserve">δεύτερου </w:t>
      </w:r>
      <w:r>
        <w:rPr>
          <w:rFonts w:eastAsia="Times New Roman" w:cs="Times New Roman"/>
          <w:szCs w:val="24"/>
        </w:rPr>
        <w:t xml:space="preserve">κύκλου του Βουλευτή Αττικής του Κομμουνιστικού Κόμματος </w:t>
      </w:r>
      <w:r>
        <w:rPr>
          <w:rFonts w:eastAsia="Times New Roman" w:cs="Times New Roman"/>
          <w:szCs w:val="24"/>
        </w:rPr>
        <w:t xml:space="preserve">Ελλάδας </w:t>
      </w:r>
      <w:r>
        <w:rPr>
          <w:rFonts w:eastAsia="Times New Roman" w:cs="Times New Roman"/>
          <w:szCs w:val="24"/>
        </w:rPr>
        <w:t xml:space="preserve">κ. </w:t>
      </w:r>
      <w:r>
        <w:rPr>
          <w:rFonts w:eastAsia="Times New Roman" w:cs="Times New Roman"/>
          <w:bCs/>
          <w:szCs w:val="24"/>
        </w:rPr>
        <w:t>Ιωάννη Γκιόκα</w:t>
      </w:r>
      <w:r>
        <w:rPr>
          <w:rFonts w:eastAsia="Times New Roman" w:cs="Times New Roman"/>
          <w:szCs w:val="24"/>
        </w:rPr>
        <w:t xml:space="preserve"> προς το</w:t>
      </w:r>
      <w:r>
        <w:rPr>
          <w:rFonts w:eastAsia="Times New Roman" w:cs="Times New Roman"/>
          <w:szCs w:val="24"/>
        </w:rPr>
        <w:t xml:space="preserve">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τα σοβαρά προβλήματα των οικογενειών και των εργαζομένων στις υπηρεσίες Ειδικής Αγωγής.</w:t>
      </w:r>
    </w:p>
    <w:p w14:paraId="755A7E45"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δωδέκατη </w:t>
      </w:r>
      <w:r>
        <w:rPr>
          <w:rFonts w:eastAsia="Times New Roman" w:cs="Times New Roman"/>
          <w:szCs w:val="24"/>
        </w:rPr>
        <w:t xml:space="preserve">με αριθμό 402/27-1-2017 επίκαιρη ερώτηση </w:t>
      </w:r>
      <w:r>
        <w:rPr>
          <w:rFonts w:eastAsia="Times New Roman" w:cs="Times New Roman"/>
          <w:szCs w:val="24"/>
        </w:rPr>
        <w:t>δεύτ</w:t>
      </w:r>
      <w:r>
        <w:rPr>
          <w:rFonts w:eastAsia="Times New Roman" w:cs="Times New Roman"/>
          <w:szCs w:val="24"/>
        </w:rPr>
        <w:t>ε</w:t>
      </w:r>
      <w:r>
        <w:rPr>
          <w:rFonts w:eastAsia="Times New Roman" w:cs="Times New Roman"/>
          <w:szCs w:val="24"/>
        </w:rPr>
        <w:t xml:space="preserve">ρου </w:t>
      </w:r>
      <w:r>
        <w:rPr>
          <w:rFonts w:eastAsia="Times New Roman" w:cs="Times New Roman"/>
          <w:szCs w:val="24"/>
        </w:rPr>
        <w:t xml:space="preserve">κύκλου 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szCs w:val="24"/>
        </w:rPr>
        <w:t xml:space="preserve"> προς </w:t>
      </w:r>
      <w:r>
        <w:rPr>
          <w:rFonts w:eastAsia="Times New Roman" w:cs="Times New Roman"/>
          <w:szCs w:val="24"/>
        </w:rPr>
        <w:t xml:space="preserve">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σχετικά με τη μείωση του κόστους των διαγνωστικών εξετάσεων για τον καρκίνο του μαστού.</w:t>
      </w:r>
    </w:p>
    <w:p w14:paraId="755A7E46"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δέκατη τρίτη </w:t>
      </w:r>
      <w:r>
        <w:rPr>
          <w:rFonts w:eastAsia="Times New Roman" w:cs="Times New Roman"/>
          <w:szCs w:val="24"/>
        </w:rPr>
        <w:t xml:space="preserve">με αριθμό </w:t>
      </w:r>
      <w:r>
        <w:rPr>
          <w:rFonts w:eastAsia="Times New Roman" w:cs="Times New Roman"/>
          <w:szCs w:val="24"/>
        </w:rPr>
        <w:t xml:space="preserve">313/5-1-2017 </w:t>
      </w:r>
      <w:r>
        <w:rPr>
          <w:rFonts w:eastAsia="Times New Roman" w:cs="Times New Roman"/>
          <w:szCs w:val="24"/>
        </w:rPr>
        <w:t xml:space="preserve">επίκαιρη ερώτηση δεύτερου κύκλου της Βουλευτού Β΄ </w:t>
      </w:r>
      <w:r>
        <w:rPr>
          <w:rFonts w:eastAsia="Times New Roman" w:cs="Times New Roman"/>
          <w:szCs w:val="24"/>
        </w:rPr>
        <w:t xml:space="preserve">Πειραιώς </w:t>
      </w:r>
      <w:r>
        <w:rPr>
          <w:rFonts w:eastAsia="Times New Roman" w:cs="Times New Roman"/>
          <w:szCs w:val="24"/>
        </w:rPr>
        <w:t xml:space="preserve">της Ένωσης Κεντρώων </w:t>
      </w:r>
      <w:r>
        <w:rPr>
          <w:rFonts w:eastAsia="Times New Roman" w:cs="Times New Roman"/>
          <w:szCs w:val="24"/>
        </w:rPr>
        <w:t xml:space="preserve">κ. </w:t>
      </w:r>
      <w:r>
        <w:rPr>
          <w:rFonts w:eastAsia="Times New Roman" w:cs="Times New Roman"/>
          <w:bCs/>
          <w:szCs w:val="24"/>
        </w:rPr>
        <w:t xml:space="preserve">Θεοδώρας </w:t>
      </w:r>
      <w:proofErr w:type="spellStart"/>
      <w:r>
        <w:rPr>
          <w:rFonts w:eastAsia="Times New Roman" w:cs="Times New Roman"/>
          <w:bCs/>
          <w:szCs w:val="24"/>
        </w:rPr>
        <w:t>Μεγαλοοικονόμου</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τον κίνδυνο να μείνουν χωρίς θεραπείες τα παιδιά και οι έφηβοι της ειδικής αγωγής. </w:t>
      </w:r>
    </w:p>
    <w:p w14:paraId="755A7E47"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 xml:space="preserve">Η έβδομη </w:t>
      </w:r>
      <w:r>
        <w:rPr>
          <w:rFonts w:eastAsia="Times New Roman" w:cs="Times New Roman"/>
          <w:szCs w:val="24"/>
        </w:rPr>
        <w:t>με αριθμό 365/20-1</w:t>
      </w:r>
      <w:r>
        <w:rPr>
          <w:rFonts w:eastAsia="Times New Roman" w:cs="Times New Roman"/>
          <w:szCs w:val="24"/>
        </w:rPr>
        <w:t>-</w:t>
      </w:r>
      <w:r>
        <w:rPr>
          <w:rFonts w:eastAsia="Times New Roman" w:cs="Times New Roman"/>
          <w:szCs w:val="24"/>
        </w:rPr>
        <w:t xml:space="preserve">2017 </w:t>
      </w:r>
      <w:r>
        <w:rPr>
          <w:rFonts w:eastAsia="Times New Roman" w:cs="Times New Roman"/>
          <w:szCs w:val="24"/>
        </w:rPr>
        <w:t xml:space="preserve">επίκαιρη ερώτηση δεύτερου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szCs w:val="24"/>
        </w:rPr>
        <w:t xml:space="preserve"> προς το</w:t>
      </w:r>
      <w:r>
        <w:rPr>
          <w:rFonts w:eastAsia="Times New Roman" w:cs="Times New Roman"/>
          <w:szCs w:val="24"/>
        </w:rPr>
        <w:t xml:space="preserve">ν Υπουργό </w:t>
      </w:r>
      <w:r>
        <w:rPr>
          <w:rFonts w:eastAsia="Times New Roman" w:cs="Times New Roman"/>
          <w:bCs/>
          <w:szCs w:val="24"/>
        </w:rPr>
        <w:t>Παιδείας, Έρευνας και Θρησκευμάτων,</w:t>
      </w:r>
      <w:r>
        <w:rPr>
          <w:rFonts w:eastAsia="Times New Roman" w:cs="Times New Roman"/>
          <w:b/>
          <w:bCs/>
          <w:szCs w:val="24"/>
        </w:rPr>
        <w:t xml:space="preserve"> </w:t>
      </w:r>
      <w:r>
        <w:rPr>
          <w:rFonts w:eastAsia="Times New Roman" w:cs="Times New Roman"/>
          <w:szCs w:val="24"/>
        </w:rPr>
        <w:t>σχετικά με την επαναλειτουργία μεταβατικών τμημάτων του ΤΕΙ Δυτικής Ελλάδας.</w:t>
      </w:r>
    </w:p>
    <w:p w14:paraId="755A7E48"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λοκληρώθηκε η συζήτηση των επίκαιρων ερωτήσεων. </w:t>
      </w:r>
    </w:p>
    <w:p w14:paraId="755A7E49" w14:textId="77777777" w:rsidR="00982A51" w:rsidRDefault="00203ED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w:t>
      </w:r>
      <w:r>
        <w:rPr>
          <w:rFonts w:eastAsia="Times New Roman" w:cs="Times New Roman"/>
          <w:szCs w:val="24"/>
        </w:rPr>
        <w:t xml:space="preserve"> στο σημείο αυτό να λύσουμε τη συνεδρίαση;</w:t>
      </w:r>
    </w:p>
    <w:p w14:paraId="755A7E4A"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t>ΟΛΟ</w:t>
      </w:r>
      <w:r>
        <w:rPr>
          <w:rFonts w:eastAsia="Times New Roman" w:cs="Times New Roman"/>
          <w:b/>
          <w:szCs w:val="24"/>
        </w:rPr>
        <w:t xml:space="preserve">Ι ΟΙ ΒΟΥΛΕΥΤΕΣ: </w:t>
      </w:r>
      <w:r>
        <w:rPr>
          <w:rFonts w:eastAsia="Times New Roman" w:cs="Times New Roman"/>
          <w:szCs w:val="24"/>
        </w:rPr>
        <w:t>Μάλιστα, μάλιστα.</w:t>
      </w:r>
    </w:p>
    <w:p w14:paraId="755A7E4B" w14:textId="77777777" w:rsidR="00982A51" w:rsidRDefault="00203EDD">
      <w:pPr>
        <w:spacing w:after="0" w:line="600" w:lineRule="auto"/>
        <w:ind w:firstLine="720"/>
        <w:jc w:val="both"/>
        <w:rPr>
          <w:rFonts w:eastAsia="Times New Roman" w:cs="Times New Roman"/>
          <w:b/>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τη συναίνεση του Σώματος και ώρα 18.40΄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Τετάρτη 22 Φεβρουαρίου 2017 και </w:t>
      </w:r>
      <w:r>
        <w:rPr>
          <w:rFonts w:eastAsia="Times New Roman" w:cs="Times New Roman"/>
          <w:szCs w:val="24"/>
        </w:rPr>
        <w:t xml:space="preserve">ώρα </w:t>
      </w:r>
      <w:r>
        <w:rPr>
          <w:rFonts w:eastAsia="Times New Roman" w:cs="Times New Roman"/>
          <w:szCs w:val="24"/>
        </w:rPr>
        <w:t>12.00΄, με αντικείμενο εργασιών του Σώματος: Αιτήσεις άρσης ασυλίας Βουλε</w:t>
      </w:r>
      <w:r>
        <w:rPr>
          <w:rFonts w:eastAsia="Times New Roman" w:cs="Times New Roman"/>
          <w:szCs w:val="24"/>
        </w:rPr>
        <w:t>υτών, σύμφωνα με την ειδική ημερήσια διάταξη που έχει διανεμηθεί.</w:t>
      </w:r>
    </w:p>
    <w:p w14:paraId="755A7E4C" w14:textId="77777777" w:rsidR="00982A51" w:rsidRDefault="00203EDD">
      <w:pPr>
        <w:spacing w:after="0" w:line="600" w:lineRule="auto"/>
        <w:ind w:firstLine="720"/>
        <w:jc w:val="both"/>
        <w:rPr>
          <w:rFonts w:eastAsia="Times New Roman" w:cs="Times New Roman"/>
          <w:szCs w:val="24"/>
        </w:rPr>
      </w:pPr>
      <w:r>
        <w:rPr>
          <w:rFonts w:eastAsia="Times New Roman" w:cs="Times New Roman"/>
          <w:b/>
          <w:szCs w:val="24"/>
        </w:rPr>
        <w:lastRenderedPageBreak/>
        <w:t>Ο ΠΡΟΕΔΡΟΣ</w:t>
      </w:r>
      <w:r>
        <w:rPr>
          <w:rFonts w:eastAsia="Times New Roman" w:cs="Times New Roman"/>
          <w:szCs w:val="24"/>
        </w:rPr>
        <w:t xml:space="preserve"> </w:t>
      </w:r>
      <w:r>
        <w:rPr>
          <w:rFonts w:eastAsia="Times New Roman" w:cs="Times New Roman"/>
          <w:szCs w:val="24"/>
        </w:rPr>
        <w:t xml:space="preserve">                                                              </w:t>
      </w:r>
      <w:r>
        <w:rPr>
          <w:rFonts w:eastAsia="Times New Roman" w:cs="Times New Roman"/>
          <w:b/>
          <w:szCs w:val="24"/>
        </w:rPr>
        <w:t>ΟΙ ΓΡΑΜΜΑΤΕΙΣ</w:t>
      </w:r>
    </w:p>
    <w:sectPr w:rsidR="00982A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B23DlRUhDAyOQvUC7lOdsw1ja3I=" w:salt="bh799vo22t1KgUKwmI6+n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51"/>
    <w:rsid w:val="00203EDD"/>
    <w:rsid w:val="00982A51"/>
    <w:rsid w:val="00BC2C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7DCD"/>
  <w15:docId w15:val="{BE7B0347-22E8-4623-85D0-4F70CAA3E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42B5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42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403</MetadataID>
    <Session xmlns="641f345b-441b-4b81-9152-adc2e73ba5e1">Β´</Session>
    <Date xmlns="641f345b-441b-4b81-9152-adc2e73ba5e1">2017-02-19T22:00:00+00:00</Date>
    <Status xmlns="641f345b-441b-4b81-9152-adc2e73ba5e1">
      <Url>http://srv-sp1/praktika/Lists/Incoming_Metadata/EditForm.aspx?ID=403&amp;Source=/praktika/Recordings_Library/Forms/AllItems.aspx</Url>
      <Description>Δημοσιεύτηκε</Description>
    </Status>
    <Meeting xmlns="641f345b-441b-4b81-9152-adc2e73ba5e1">ΟΖ´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740A6B-C3A3-4305-BDAE-4C2981407C51}">
  <ds:schemaRefs>
    <ds:schemaRef ds:uri="http://schemas.openxmlformats.org/package/2006/metadata/core-properties"/>
    <ds:schemaRef ds:uri="http://purl.org/dc/elements/1.1/"/>
    <ds:schemaRef ds:uri="http://purl.org/dc/terms/"/>
    <ds:schemaRef ds:uri="http://schemas.microsoft.com/office/2006/metadata/properties"/>
    <ds:schemaRef ds:uri="http://www.w3.org/XML/1998/namespace"/>
    <ds:schemaRef ds:uri="http://purl.org/dc/dcmitype/"/>
    <ds:schemaRef ds:uri="http://schemas.microsoft.com/office/2006/documentManagement/types"/>
    <ds:schemaRef ds:uri="http://schemas.microsoft.com/office/infopath/2007/PartnerControls"/>
    <ds:schemaRef ds:uri="641f345b-441b-4b81-9152-adc2e73ba5e1"/>
  </ds:schemaRefs>
</ds:datastoreItem>
</file>

<file path=customXml/itemProps2.xml><?xml version="1.0" encoding="utf-8"?>
<ds:datastoreItem xmlns:ds="http://schemas.openxmlformats.org/officeDocument/2006/customXml" ds:itemID="{C20C2D70-F637-48E2-9CB7-620A87416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B24127-51B5-40C2-8436-E499658E3C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4392</Words>
  <Characters>23717</Characters>
  <Application>Microsoft Office Word</Application>
  <DocSecurity>0</DocSecurity>
  <Lines>197</Lines>
  <Paragraphs>56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2017-02-24T08:46:00Z</dcterms:created>
  <dcterms:modified xsi:type="dcterms:W3CDTF">2017-02-24T08:46:00Z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