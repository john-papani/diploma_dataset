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77B26" w14:textId="77777777" w:rsidR="000A76EF" w:rsidRPr="000A76EF" w:rsidRDefault="000A76EF" w:rsidP="000A76EF">
      <w:pPr>
        <w:spacing w:after="0" w:line="360" w:lineRule="auto"/>
        <w:rPr>
          <w:ins w:id="0" w:author="Φλούδα Χριστίνα" w:date="2018-06-27T09:25:00Z"/>
          <w:rFonts w:eastAsia="Times New Roman"/>
          <w:szCs w:val="24"/>
          <w:lang w:eastAsia="en-US"/>
        </w:rPr>
      </w:pPr>
      <w:bookmarkStart w:id="1" w:name="_GoBack"/>
      <w:bookmarkEnd w:id="1"/>
      <w:ins w:id="2" w:author="Φλούδα Χριστίνα" w:date="2018-06-27T09:25:00Z">
        <w:r w:rsidRPr="000A76E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CFC6401" w14:textId="77777777" w:rsidR="000A76EF" w:rsidRPr="000A76EF" w:rsidRDefault="000A76EF" w:rsidP="000A76EF">
      <w:pPr>
        <w:spacing w:after="0" w:line="360" w:lineRule="auto"/>
        <w:rPr>
          <w:ins w:id="3" w:author="Φλούδα Χριστίνα" w:date="2018-06-27T09:25:00Z"/>
          <w:rFonts w:eastAsia="Times New Roman"/>
          <w:szCs w:val="24"/>
          <w:lang w:eastAsia="en-US"/>
        </w:rPr>
      </w:pPr>
    </w:p>
    <w:p w14:paraId="29956D3B" w14:textId="77777777" w:rsidR="000A76EF" w:rsidRPr="000A76EF" w:rsidRDefault="000A76EF" w:rsidP="000A76EF">
      <w:pPr>
        <w:spacing w:after="0" w:line="360" w:lineRule="auto"/>
        <w:rPr>
          <w:ins w:id="4" w:author="Φλούδα Χριστίνα" w:date="2018-06-27T09:25:00Z"/>
          <w:rFonts w:eastAsia="Times New Roman"/>
          <w:szCs w:val="24"/>
          <w:lang w:eastAsia="en-US"/>
        </w:rPr>
      </w:pPr>
      <w:ins w:id="5" w:author="Φλούδα Χριστίνα" w:date="2018-06-27T09:25:00Z">
        <w:r w:rsidRPr="000A76EF">
          <w:rPr>
            <w:rFonts w:eastAsia="Times New Roman"/>
            <w:szCs w:val="24"/>
            <w:lang w:eastAsia="en-US"/>
          </w:rPr>
          <w:t>ΠΙΝΑΚΑΣ ΠΕΡΙΕΧΟΜΕΝΩΝ</w:t>
        </w:r>
      </w:ins>
    </w:p>
    <w:p w14:paraId="648C3571" w14:textId="77777777" w:rsidR="000A76EF" w:rsidRPr="000A76EF" w:rsidRDefault="000A76EF" w:rsidP="000A76EF">
      <w:pPr>
        <w:spacing w:after="0" w:line="360" w:lineRule="auto"/>
        <w:rPr>
          <w:ins w:id="6" w:author="Φλούδα Χριστίνα" w:date="2018-06-27T09:25:00Z"/>
          <w:rFonts w:eastAsia="Times New Roman"/>
          <w:szCs w:val="24"/>
          <w:lang w:eastAsia="en-US"/>
        </w:rPr>
      </w:pPr>
      <w:ins w:id="7" w:author="Φλούδα Χριστίνα" w:date="2018-06-27T09:25:00Z">
        <w:r w:rsidRPr="000A76EF">
          <w:rPr>
            <w:rFonts w:eastAsia="Times New Roman"/>
            <w:szCs w:val="24"/>
            <w:lang w:eastAsia="en-US"/>
          </w:rPr>
          <w:t xml:space="preserve">ΙΖ΄ ΠΕΡΙΟΔΟΣ </w:t>
        </w:r>
      </w:ins>
    </w:p>
    <w:p w14:paraId="71EB150D" w14:textId="77777777" w:rsidR="000A76EF" w:rsidRPr="000A76EF" w:rsidRDefault="000A76EF" w:rsidP="000A76EF">
      <w:pPr>
        <w:spacing w:after="0" w:line="360" w:lineRule="auto"/>
        <w:rPr>
          <w:ins w:id="8" w:author="Φλούδα Χριστίνα" w:date="2018-06-27T09:25:00Z"/>
          <w:rFonts w:eastAsia="Times New Roman"/>
          <w:szCs w:val="24"/>
          <w:lang w:eastAsia="en-US"/>
        </w:rPr>
      </w:pPr>
      <w:ins w:id="9" w:author="Φλούδα Χριστίνα" w:date="2018-06-27T09:25:00Z">
        <w:r w:rsidRPr="000A76EF">
          <w:rPr>
            <w:rFonts w:eastAsia="Times New Roman"/>
            <w:szCs w:val="24"/>
            <w:lang w:eastAsia="en-US"/>
          </w:rPr>
          <w:t>ΠΡΟΕΔΡΕΥΟΜΕΝΗΣ ΚΟΙΝΟΒΟΥΛΕΥΤΙΚΗΣ ΔΗΜΟΚΡΑΤΙΑΣ</w:t>
        </w:r>
      </w:ins>
    </w:p>
    <w:p w14:paraId="62938E3B" w14:textId="77777777" w:rsidR="000A76EF" w:rsidRPr="000A76EF" w:rsidRDefault="000A76EF" w:rsidP="000A76EF">
      <w:pPr>
        <w:spacing w:after="0" w:line="360" w:lineRule="auto"/>
        <w:rPr>
          <w:ins w:id="10" w:author="Φλούδα Χριστίνα" w:date="2018-06-27T09:25:00Z"/>
          <w:rFonts w:eastAsia="Times New Roman"/>
          <w:szCs w:val="24"/>
          <w:lang w:eastAsia="en-US"/>
        </w:rPr>
      </w:pPr>
      <w:ins w:id="11" w:author="Φλούδα Χριστίνα" w:date="2018-06-27T09:25:00Z">
        <w:r w:rsidRPr="000A76EF">
          <w:rPr>
            <w:rFonts w:eastAsia="Times New Roman"/>
            <w:szCs w:val="24"/>
            <w:lang w:eastAsia="en-US"/>
          </w:rPr>
          <w:t>ΣΥΝΟΔΟΣ Γ΄</w:t>
        </w:r>
      </w:ins>
    </w:p>
    <w:p w14:paraId="51C446AC" w14:textId="77777777" w:rsidR="000A76EF" w:rsidRPr="000A76EF" w:rsidRDefault="000A76EF" w:rsidP="000A76EF">
      <w:pPr>
        <w:spacing w:after="0" w:line="360" w:lineRule="auto"/>
        <w:rPr>
          <w:ins w:id="12" w:author="Φλούδα Χριστίνα" w:date="2018-06-27T09:25:00Z"/>
          <w:rFonts w:eastAsia="Times New Roman"/>
          <w:szCs w:val="24"/>
          <w:lang w:eastAsia="en-US"/>
        </w:rPr>
      </w:pPr>
    </w:p>
    <w:p w14:paraId="71D81B22" w14:textId="77777777" w:rsidR="000A76EF" w:rsidRPr="000A76EF" w:rsidRDefault="000A76EF" w:rsidP="000A76EF">
      <w:pPr>
        <w:spacing w:after="0" w:line="360" w:lineRule="auto"/>
        <w:rPr>
          <w:ins w:id="13" w:author="Φλούδα Χριστίνα" w:date="2018-06-27T09:25:00Z"/>
          <w:rFonts w:eastAsia="Times New Roman"/>
          <w:szCs w:val="24"/>
          <w:lang w:eastAsia="en-US"/>
        </w:rPr>
      </w:pPr>
      <w:ins w:id="14" w:author="Φλούδα Χριστίνα" w:date="2018-06-27T09:25:00Z">
        <w:r w:rsidRPr="000A76EF">
          <w:rPr>
            <w:rFonts w:eastAsia="Times New Roman"/>
            <w:szCs w:val="24"/>
            <w:lang w:eastAsia="en-US"/>
          </w:rPr>
          <w:t>ΣΥΝΕΔΡΙΑΣΗ ΡΜ΄</w:t>
        </w:r>
      </w:ins>
    </w:p>
    <w:p w14:paraId="0A95E1B7" w14:textId="77777777" w:rsidR="000A76EF" w:rsidRPr="000A76EF" w:rsidRDefault="000A76EF" w:rsidP="000A76EF">
      <w:pPr>
        <w:spacing w:after="0" w:line="360" w:lineRule="auto"/>
        <w:rPr>
          <w:ins w:id="15" w:author="Φλούδα Χριστίνα" w:date="2018-06-27T09:25:00Z"/>
          <w:rFonts w:eastAsia="Times New Roman"/>
          <w:szCs w:val="24"/>
          <w:lang w:eastAsia="en-US"/>
        </w:rPr>
      </w:pPr>
      <w:ins w:id="16" w:author="Φλούδα Χριστίνα" w:date="2018-06-27T09:25:00Z">
        <w:r w:rsidRPr="000A76EF">
          <w:rPr>
            <w:rFonts w:eastAsia="Times New Roman"/>
            <w:szCs w:val="24"/>
            <w:lang w:eastAsia="en-US"/>
          </w:rPr>
          <w:t>Δευτέρα  18 Ιουνίου 2018</w:t>
        </w:r>
      </w:ins>
    </w:p>
    <w:p w14:paraId="3300CE6C" w14:textId="77777777" w:rsidR="000A76EF" w:rsidRPr="000A76EF" w:rsidRDefault="000A76EF" w:rsidP="000A76EF">
      <w:pPr>
        <w:spacing w:after="0" w:line="360" w:lineRule="auto"/>
        <w:rPr>
          <w:ins w:id="17" w:author="Φλούδα Χριστίνα" w:date="2018-06-27T09:25:00Z"/>
          <w:rFonts w:eastAsia="Times New Roman"/>
          <w:szCs w:val="24"/>
          <w:lang w:eastAsia="en-US"/>
        </w:rPr>
      </w:pPr>
    </w:p>
    <w:p w14:paraId="40FBCDC4" w14:textId="77777777" w:rsidR="000A76EF" w:rsidRPr="000A76EF" w:rsidRDefault="000A76EF" w:rsidP="000A76EF">
      <w:pPr>
        <w:spacing w:after="0" w:line="360" w:lineRule="auto"/>
        <w:rPr>
          <w:ins w:id="18" w:author="Φλούδα Χριστίνα" w:date="2018-06-27T09:25:00Z"/>
          <w:rFonts w:eastAsia="Times New Roman"/>
          <w:szCs w:val="24"/>
          <w:lang w:eastAsia="en-US"/>
        </w:rPr>
      </w:pPr>
      <w:ins w:id="19" w:author="Φλούδα Χριστίνα" w:date="2018-06-27T09:25:00Z">
        <w:r w:rsidRPr="000A76EF">
          <w:rPr>
            <w:rFonts w:eastAsia="Times New Roman"/>
            <w:szCs w:val="24"/>
            <w:lang w:eastAsia="en-US"/>
          </w:rPr>
          <w:t>ΘΕΜΑΤΑ</w:t>
        </w:r>
      </w:ins>
    </w:p>
    <w:p w14:paraId="1711AB74" w14:textId="77777777" w:rsidR="000A76EF" w:rsidRPr="000A76EF" w:rsidRDefault="000A76EF" w:rsidP="000A76EF">
      <w:pPr>
        <w:spacing w:after="0" w:line="360" w:lineRule="auto"/>
        <w:rPr>
          <w:ins w:id="20" w:author="Φλούδα Χριστίνα" w:date="2018-06-27T09:25:00Z"/>
          <w:rFonts w:eastAsia="Times New Roman"/>
          <w:szCs w:val="24"/>
          <w:lang w:eastAsia="en-US"/>
        </w:rPr>
      </w:pPr>
      <w:ins w:id="21" w:author="Φλούδα Χριστίνα" w:date="2018-06-27T09:25:00Z">
        <w:r w:rsidRPr="000A76EF">
          <w:rPr>
            <w:rFonts w:eastAsia="Times New Roman"/>
            <w:szCs w:val="24"/>
            <w:lang w:eastAsia="en-US"/>
          </w:rPr>
          <w:t xml:space="preserve"> </w:t>
        </w:r>
        <w:r w:rsidRPr="000A76EF">
          <w:rPr>
            <w:rFonts w:eastAsia="Times New Roman"/>
            <w:szCs w:val="24"/>
            <w:lang w:eastAsia="en-US"/>
          </w:rPr>
          <w:br/>
          <w:t xml:space="preserve">Α. ΕΙΔΙΚΑ ΘΕΜΑΤΑ </w:t>
        </w:r>
        <w:r w:rsidRPr="000A76EF">
          <w:rPr>
            <w:rFonts w:eastAsia="Times New Roman"/>
            <w:szCs w:val="24"/>
            <w:lang w:eastAsia="en-US"/>
          </w:rPr>
          <w:br/>
          <w:t xml:space="preserve">1. Επικύρωση Πρακτικών, σελ. </w:t>
        </w:r>
        <w:r w:rsidRPr="000A76EF">
          <w:rPr>
            <w:rFonts w:eastAsia="Times New Roman"/>
            <w:szCs w:val="24"/>
            <w:lang w:eastAsia="en-US"/>
          </w:rPr>
          <w:br/>
          <w:t xml:space="preserve">2.  Άδεια απουσίας των Βουλευτών κ.κ. Ι. </w:t>
        </w:r>
        <w:proofErr w:type="spellStart"/>
        <w:r w:rsidRPr="000A76EF">
          <w:rPr>
            <w:rFonts w:eastAsia="Times New Roman"/>
            <w:szCs w:val="24"/>
            <w:lang w:eastAsia="en-US"/>
          </w:rPr>
          <w:t>Σαρίδη</w:t>
        </w:r>
        <w:proofErr w:type="spellEnd"/>
        <w:r w:rsidRPr="000A76EF">
          <w:rPr>
            <w:rFonts w:eastAsia="Times New Roman"/>
            <w:szCs w:val="24"/>
            <w:lang w:eastAsia="en-US"/>
          </w:rPr>
          <w:t xml:space="preserve">, Ο. Κεφαλογιάννη και Ι. Θεοφύλακτου, σελ. </w:t>
        </w:r>
        <w:r w:rsidRPr="000A76EF">
          <w:rPr>
            <w:rFonts w:eastAsia="Times New Roman"/>
            <w:szCs w:val="24"/>
            <w:lang w:eastAsia="en-US"/>
          </w:rPr>
          <w:br/>
          <w:t xml:space="preserve">3.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15-06-2018: Ποινική δικογραφία που αφορά στους Πρώην Πρωθυπουργούς Γεώργιο Παπανδρέου και Λουκά </w:t>
        </w:r>
        <w:proofErr w:type="spellStart"/>
        <w:r w:rsidRPr="000A76EF">
          <w:rPr>
            <w:rFonts w:eastAsia="Times New Roman"/>
            <w:szCs w:val="24"/>
            <w:lang w:eastAsia="en-US"/>
          </w:rPr>
          <w:t>Παπαδήμο</w:t>
        </w:r>
        <w:proofErr w:type="spellEnd"/>
        <w:r w:rsidRPr="000A76EF">
          <w:rPr>
            <w:rFonts w:eastAsia="Times New Roman"/>
            <w:szCs w:val="24"/>
            <w:lang w:eastAsia="en-US"/>
          </w:rPr>
          <w:t xml:space="preserve"> και στους Πρώην Υπουργούς Οικονομικών Γιάννη </w:t>
        </w:r>
        <w:proofErr w:type="spellStart"/>
        <w:r w:rsidRPr="000A76EF">
          <w:rPr>
            <w:rFonts w:eastAsia="Times New Roman"/>
            <w:szCs w:val="24"/>
            <w:lang w:eastAsia="en-US"/>
          </w:rPr>
          <w:t>Βαρουφάκη</w:t>
        </w:r>
        <w:proofErr w:type="spellEnd"/>
        <w:r w:rsidRPr="000A76EF">
          <w:rPr>
            <w:rFonts w:eastAsia="Times New Roman"/>
            <w:szCs w:val="24"/>
            <w:lang w:eastAsia="en-US"/>
          </w:rPr>
          <w:t xml:space="preserve">, Γιάννη Στουρνάρα και Γεώργιο Παπακωνσταντίνου, ποινική δικογραφία που αφορά στον Υπουργό Υποδομών και Μεταφορών Χρήστο </w:t>
        </w:r>
        <w:proofErr w:type="spellStart"/>
        <w:r w:rsidRPr="000A76EF">
          <w:rPr>
            <w:rFonts w:eastAsia="Times New Roman"/>
            <w:szCs w:val="24"/>
            <w:lang w:eastAsia="en-US"/>
          </w:rPr>
          <w:t>Σπίρτζη</w:t>
        </w:r>
        <w:proofErr w:type="spellEnd"/>
        <w:r w:rsidRPr="000A76EF">
          <w:rPr>
            <w:rFonts w:eastAsia="Times New Roman"/>
            <w:szCs w:val="24"/>
            <w:lang w:eastAsia="en-US"/>
          </w:rPr>
          <w:t xml:space="preserve"> και ποινική δικογραφία που αφορά στον πρώην Υπουργό Μεταναστευτικής Πολιτικής Ιωάννη </w:t>
        </w:r>
        <w:proofErr w:type="spellStart"/>
        <w:r w:rsidRPr="000A76EF">
          <w:rPr>
            <w:rFonts w:eastAsia="Times New Roman"/>
            <w:szCs w:val="24"/>
            <w:lang w:eastAsia="en-US"/>
          </w:rPr>
          <w:t>Μουζάλα</w:t>
        </w:r>
        <w:proofErr w:type="spellEnd"/>
        <w:r w:rsidRPr="000A76EF">
          <w:rPr>
            <w:rFonts w:eastAsia="Times New Roman"/>
            <w:szCs w:val="24"/>
            <w:lang w:eastAsia="en-US"/>
          </w:rPr>
          <w:t xml:space="preserve">, σελ. </w:t>
        </w:r>
        <w:r w:rsidRPr="000A76EF">
          <w:rPr>
            <w:rFonts w:eastAsia="Times New Roman"/>
            <w:szCs w:val="24"/>
            <w:lang w:eastAsia="en-US"/>
          </w:rPr>
          <w:br/>
          <w:t xml:space="preserve">4. Επί διαδικαστικού θέματος, σελ. </w:t>
        </w:r>
        <w:r w:rsidRPr="000A76EF">
          <w:rPr>
            <w:rFonts w:eastAsia="Times New Roman"/>
            <w:szCs w:val="24"/>
            <w:lang w:eastAsia="en-US"/>
          </w:rPr>
          <w:br/>
          <w:t xml:space="preserve"> </w:t>
        </w:r>
        <w:r w:rsidRPr="000A76EF">
          <w:rPr>
            <w:rFonts w:eastAsia="Times New Roman"/>
            <w:szCs w:val="24"/>
            <w:lang w:eastAsia="en-US"/>
          </w:rPr>
          <w:br/>
          <w:t xml:space="preserve">Β. ΚΟΙΝΟΒΟΥΛΕΥΤΙΚΟΣ ΕΛΕΓΧΟΣ </w:t>
        </w:r>
        <w:r w:rsidRPr="000A76EF">
          <w:rPr>
            <w:rFonts w:eastAsia="Times New Roman"/>
            <w:szCs w:val="24"/>
            <w:lang w:eastAsia="en-US"/>
          </w:rPr>
          <w:br/>
          <w:t xml:space="preserve">1. Ανακοίνωση αναφορών, σελ. </w:t>
        </w:r>
        <w:r w:rsidRPr="000A76EF">
          <w:rPr>
            <w:rFonts w:eastAsia="Times New Roman"/>
            <w:szCs w:val="24"/>
            <w:lang w:eastAsia="en-US"/>
          </w:rPr>
          <w:br/>
          <w:t>2. Συζήτηση επικαίρων ερωτήσεων:</w:t>
        </w:r>
        <w:r w:rsidRPr="000A76EF">
          <w:rPr>
            <w:rFonts w:eastAsia="Times New Roman"/>
            <w:szCs w:val="24"/>
            <w:lang w:eastAsia="en-US"/>
          </w:rPr>
          <w:br/>
          <w:t xml:space="preserve">    α) Προς τον Υπουργό Οικονομικών, με θέμα: «Οι υποθέσεις φοροδιαφυγής που </w:t>
        </w:r>
        <w:proofErr w:type="spellStart"/>
        <w:r w:rsidRPr="000A76EF">
          <w:rPr>
            <w:rFonts w:eastAsia="Times New Roman"/>
            <w:szCs w:val="24"/>
            <w:lang w:eastAsia="en-US"/>
          </w:rPr>
          <w:t>παραγράφησαν</w:t>
        </w:r>
        <w:proofErr w:type="spellEnd"/>
        <w:r w:rsidRPr="000A76EF">
          <w:rPr>
            <w:rFonts w:eastAsia="Times New Roman"/>
            <w:szCs w:val="24"/>
            <w:lang w:eastAsia="en-US"/>
          </w:rPr>
          <w:t xml:space="preserve"> στη διαδρομή από ΣΔΟΕ σε ΑΑΔΕ και οι κυβερνητικές ευθύνες για την απώλεια εσόδων», σελ. </w:t>
        </w:r>
        <w:r w:rsidRPr="000A76EF">
          <w:rPr>
            <w:rFonts w:eastAsia="Times New Roman"/>
            <w:szCs w:val="24"/>
            <w:lang w:eastAsia="en-US"/>
          </w:rPr>
          <w:br/>
          <w:t xml:space="preserve">    β) Προς τον Υπουργό Υγείας:</w:t>
        </w:r>
        <w:r w:rsidRPr="000A76EF">
          <w:rPr>
            <w:rFonts w:eastAsia="Times New Roman"/>
            <w:szCs w:val="24"/>
            <w:lang w:eastAsia="en-US"/>
          </w:rPr>
          <w:br/>
          <w:t xml:space="preserve">        i. με θέμα: «Πώληση φαρμάκων και διεθνώς ελεγχόμενων ουσιών στο διαδίκτυο», σελ. </w:t>
        </w:r>
        <w:r w:rsidRPr="000A76EF">
          <w:rPr>
            <w:rFonts w:eastAsia="Times New Roman"/>
            <w:szCs w:val="24"/>
            <w:lang w:eastAsia="en-US"/>
          </w:rPr>
          <w:br/>
          <w:t xml:space="preserve">        </w:t>
        </w:r>
        <w:proofErr w:type="spellStart"/>
        <w:r w:rsidRPr="000A76EF">
          <w:rPr>
            <w:rFonts w:eastAsia="Times New Roman"/>
            <w:szCs w:val="24"/>
            <w:lang w:eastAsia="en-US"/>
          </w:rPr>
          <w:t>ii</w:t>
        </w:r>
        <w:proofErr w:type="spellEnd"/>
        <w:r w:rsidRPr="000A76EF">
          <w:rPr>
            <w:rFonts w:eastAsia="Times New Roman"/>
            <w:szCs w:val="24"/>
            <w:lang w:eastAsia="en-US"/>
          </w:rPr>
          <w:t xml:space="preserve">. με θέμα: « Έλλειψη σκευασμάτων γ-σφαιρίνης», σελ. </w:t>
        </w:r>
        <w:r w:rsidRPr="000A76EF">
          <w:rPr>
            <w:rFonts w:eastAsia="Times New Roman"/>
            <w:szCs w:val="24"/>
            <w:lang w:eastAsia="en-US"/>
          </w:rPr>
          <w:br/>
          <w:t xml:space="preserve">        </w:t>
        </w:r>
        <w:proofErr w:type="spellStart"/>
        <w:r w:rsidRPr="000A76EF">
          <w:rPr>
            <w:rFonts w:eastAsia="Times New Roman"/>
            <w:szCs w:val="24"/>
            <w:lang w:eastAsia="en-US"/>
          </w:rPr>
          <w:t>iii</w:t>
        </w:r>
        <w:proofErr w:type="spellEnd"/>
        <w:r w:rsidRPr="000A76EF">
          <w:rPr>
            <w:rFonts w:eastAsia="Times New Roman"/>
            <w:szCs w:val="24"/>
            <w:lang w:eastAsia="en-US"/>
          </w:rPr>
          <w:t xml:space="preserve">. με θέμα «Αποκαλύψεις για το ΚΕΕΛΠΝΟ που εκθέτουν την ηγεσία του Υπουργείου Υγείας», σελ. </w:t>
        </w:r>
        <w:r w:rsidRPr="000A76EF">
          <w:rPr>
            <w:rFonts w:eastAsia="Times New Roman"/>
            <w:szCs w:val="24"/>
            <w:lang w:eastAsia="en-US"/>
          </w:rPr>
          <w:br/>
          <w:t xml:space="preserve">        </w:t>
        </w:r>
        <w:proofErr w:type="spellStart"/>
        <w:r w:rsidRPr="000A76EF">
          <w:rPr>
            <w:rFonts w:eastAsia="Times New Roman"/>
            <w:szCs w:val="24"/>
            <w:lang w:eastAsia="en-US"/>
          </w:rPr>
          <w:t>iv</w:t>
        </w:r>
        <w:proofErr w:type="spellEnd"/>
        <w:r w:rsidRPr="000A76EF">
          <w:rPr>
            <w:rFonts w:eastAsia="Times New Roman"/>
            <w:szCs w:val="24"/>
            <w:lang w:eastAsia="en-US"/>
          </w:rPr>
          <w:t xml:space="preserve">. με θέμα: «Κατάχρηση των ευεργετικών διατάξεων του Νόμου 4368/2016», σελ. </w:t>
        </w:r>
        <w:r w:rsidRPr="000A76EF">
          <w:rPr>
            <w:rFonts w:eastAsia="Times New Roman"/>
            <w:szCs w:val="24"/>
            <w:lang w:eastAsia="en-US"/>
          </w:rPr>
          <w:br/>
          <w:t xml:space="preserve"> </w:t>
        </w:r>
        <w:r w:rsidRPr="000A76EF">
          <w:rPr>
            <w:rFonts w:eastAsia="Times New Roman"/>
            <w:szCs w:val="24"/>
            <w:lang w:eastAsia="en-US"/>
          </w:rPr>
          <w:br/>
          <w:t xml:space="preserve">Γ. ΝΟΜΟΘΕΤΙΚΗ ΕΡΓΑΣΙΑ </w:t>
        </w:r>
        <w:r w:rsidRPr="000A76EF">
          <w:rPr>
            <w:rFonts w:eastAsia="Times New Roman"/>
            <w:szCs w:val="24"/>
            <w:lang w:eastAsia="en-US"/>
          </w:rPr>
          <w:br/>
          <w:t xml:space="preserve">Κατάθεση Εκθέσεως Διαρκούς Επιτροπής: </w:t>
        </w:r>
      </w:ins>
    </w:p>
    <w:p w14:paraId="1BEB2D0D" w14:textId="77777777" w:rsidR="000A76EF" w:rsidRPr="000A76EF" w:rsidRDefault="000A76EF" w:rsidP="000A76EF">
      <w:pPr>
        <w:spacing w:after="0" w:line="360" w:lineRule="auto"/>
        <w:rPr>
          <w:ins w:id="22" w:author="Φλούδα Χριστίνα" w:date="2018-06-27T09:25:00Z"/>
          <w:rFonts w:eastAsia="Times New Roman"/>
          <w:szCs w:val="24"/>
          <w:lang w:eastAsia="en-US"/>
        </w:rPr>
      </w:pPr>
      <w:ins w:id="23" w:author="Φλούδα Χριστίνα" w:date="2018-06-27T09:25:00Z">
        <w:r w:rsidRPr="000A76EF">
          <w:rPr>
            <w:rFonts w:eastAsia="Times New Roman"/>
            <w:szCs w:val="24"/>
            <w:lang w:eastAsia="en-US"/>
          </w:rPr>
          <w:t xml:space="preserve">Η Διαρκής Επιτροπή Εθνικής  Άμυνας και Εξωτερικών Υποθέσεων καταθέτει την έκθεσή της στο σχέδιο νόμου του Υπουργείου Εξωτερικών: «Κύρωση της Συμφωνίας μεταξύ της Κυβέρνησης της Ελληνικής Δημοκρατίας και της Κυβέρνησης του Κράτους του Ισραήλ, σχετικά με την επικερδή απασχόληση των εξαρτώμενων μελών των Μελών Διπλωματικών Αποστολών ή Προξενικών Αρχών», σελ. </w:t>
        </w:r>
        <w:r w:rsidRPr="000A76EF">
          <w:rPr>
            <w:rFonts w:eastAsia="Times New Roman"/>
            <w:szCs w:val="24"/>
            <w:lang w:eastAsia="en-US"/>
          </w:rPr>
          <w:br/>
        </w:r>
      </w:ins>
    </w:p>
    <w:p w14:paraId="282C1022" w14:textId="77777777" w:rsidR="000A76EF" w:rsidRPr="000A76EF" w:rsidRDefault="000A76EF" w:rsidP="000A76EF">
      <w:pPr>
        <w:spacing w:after="0" w:line="360" w:lineRule="auto"/>
        <w:rPr>
          <w:ins w:id="24" w:author="Φλούδα Χριστίνα" w:date="2018-06-27T09:25:00Z"/>
          <w:rFonts w:eastAsia="Times New Roman"/>
          <w:szCs w:val="24"/>
          <w:lang w:eastAsia="en-US"/>
        </w:rPr>
      </w:pPr>
      <w:ins w:id="25" w:author="Φλούδα Χριστίνα" w:date="2018-06-27T09:25:00Z">
        <w:r w:rsidRPr="000A76EF">
          <w:rPr>
            <w:rFonts w:eastAsia="Times New Roman"/>
            <w:szCs w:val="24"/>
            <w:lang w:eastAsia="en-US"/>
          </w:rPr>
          <w:t>ΠΡΟΕΔΡΕΥΩΝ</w:t>
        </w:r>
      </w:ins>
    </w:p>
    <w:p w14:paraId="3D73BBF9" w14:textId="77777777" w:rsidR="000A76EF" w:rsidRPr="000A76EF" w:rsidRDefault="000A76EF" w:rsidP="000A76EF">
      <w:pPr>
        <w:spacing w:after="0" w:line="360" w:lineRule="auto"/>
        <w:rPr>
          <w:ins w:id="26" w:author="Φλούδα Χριστίνα" w:date="2018-06-27T09:25:00Z"/>
          <w:rFonts w:eastAsia="Times New Roman"/>
          <w:szCs w:val="24"/>
          <w:lang w:eastAsia="en-US"/>
        </w:rPr>
      </w:pPr>
      <w:ins w:id="27" w:author="Φλούδα Χριστίνα" w:date="2018-06-27T09:25:00Z">
        <w:r w:rsidRPr="000A76EF">
          <w:rPr>
            <w:rFonts w:eastAsia="Times New Roman"/>
            <w:szCs w:val="24"/>
            <w:lang w:eastAsia="en-US"/>
          </w:rPr>
          <w:t>ΓΕΩΡΓΙΑΔΗΣ Μ. , σελ.</w:t>
        </w:r>
        <w:r w:rsidRPr="000A76EF">
          <w:rPr>
            <w:rFonts w:eastAsia="Times New Roman"/>
            <w:szCs w:val="24"/>
            <w:lang w:eastAsia="en-US"/>
          </w:rPr>
          <w:br/>
        </w:r>
      </w:ins>
    </w:p>
    <w:p w14:paraId="1BFF0E36" w14:textId="77777777" w:rsidR="000A76EF" w:rsidRPr="000A76EF" w:rsidRDefault="000A76EF" w:rsidP="000A76EF">
      <w:pPr>
        <w:spacing w:after="0" w:line="360" w:lineRule="auto"/>
        <w:rPr>
          <w:ins w:id="28" w:author="Φλούδα Χριστίνα" w:date="2018-06-27T09:25:00Z"/>
          <w:rFonts w:eastAsia="Times New Roman"/>
          <w:szCs w:val="24"/>
          <w:lang w:eastAsia="en-US"/>
        </w:rPr>
      </w:pPr>
    </w:p>
    <w:p w14:paraId="22D0DD6C" w14:textId="77777777" w:rsidR="000A76EF" w:rsidRPr="000A76EF" w:rsidRDefault="000A76EF" w:rsidP="000A76EF">
      <w:pPr>
        <w:spacing w:after="0" w:line="360" w:lineRule="auto"/>
        <w:rPr>
          <w:ins w:id="29" w:author="Φλούδα Χριστίνα" w:date="2018-06-27T09:25:00Z"/>
          <w:rFonts w:eastAsia="Times New Roman"/>
          <w:szCs w:val="24"/>
          <w:lang w:eastAsia="en-US"/>
        </w:rPr>
      </w:pPr>
      <w:ins w:id="30" w:author="Φλούδα Χριστίνα" w:date="2018-06-27T09:25:00Z">
        <w:r w:rsidRPr="000A76EF">
          <w:rPr>
            <w:rFonts w:eastAsia="Times New Roman"/>
            <w:szCs w:val="24"/>
            <w:lang w:eastAsia="en-US"/>
          </w:rPr>
          <w:t>ΟΜΙΛΗΤΕΣ</w:t>
        </w:r>
      </w:ins>
    </w:p>
    <w:p w14:paraId="0347ACA9" w14:textId="41CB4DBA" w:rsidR="000A76EF" w:rsidRDefault="000A76EF" w:rsidP="000A76EF">
      <w:pPr>
        <w:spacing w:line="600" w:lineRule="auto"/>
        <w:ind w:firstLine="720"/>
        <w:jc w:val="center"/>
        <w:rPr>
          <w:ins w:id="31" w:author="Φλούδα Χριστίνα" w:date="2018-06-27T09:25:00Z"/>
          <w:rFonts w:eastAsia="Times New Roman"/>
          <w:szCs w:val="24"/>
        </w:rPr>
      </w:pPr>
      <w:ins w:id="32" w:author="Φλούδα Χριστίνα" w:date="2018-06-27T09:25:00Z">
        <w:r w:rsidRPr="000A76EF">
          <w:rPr>
            <w:rFonts w:eastAsia="Times New Roman"/>
            <w:szCs w:val="24"/>
            <w:lang w:eastAsia="en-US"/>
          </w:rPr>
          <w:br/>
          <w:t>Α. Επί διαδικαστικού θέματος:</w:t>
        </w:r>
        <w:r w:rsidRPr="000A76EF">
          <w:rPr>
            <w:rFonts w:eastAsia="Times New Roman"/>
            <w:szCs w:val="24"/>
            <w:lang w:eastAsia="en-US"/>
          </w:rPr>
          <w:br/>
          <w:t>ΓΕΩΡΓΙΑΔΗΣ Μ. , σελ.</w:t>
        </w:r>
        <w:r w:rsidRPr="000A76EF">
          <w:rPr>
            <w:rFonts w:eastAsia="Times New Roman"/>
            <w:szCs w:val="24"/>
            <w:lang w:eastAsia="en-US"/>
          </w:rPr>
          <w:br/>
        </w:r>
        <w:r w:rsidRPr="000A76EF">
          <w:rPr>
            <w:rFonts w:eastAsia="Times New Roman"/>
            <w:szCs w:val="24"/>
            <w:lang w:eastAsia="en-US"/>
          </w:rPr>
          <w:br/>
          <w:t>Β. Επί των επικαίρων ερωτήσεων:</w:t>
        </w:r>
        <w:r w:rsidRPr="000A76EF">
          <w:rPr>
            <w:rFonts w:eastAsia="Times New Roman"/>
            <w:szCs w:val="24"/>
            <w:lang w:eastAsia="en-US"/>
          </w:rPr>
          <w:br/>
          <w:t>ΚΑΚΛΑΜΑΝΗΣ Ν. , σελ.</w:t>
        </w:r>
        <w:r w:rsidRPr="000A76EF">
          <w:rPr>
            <w:rFonts w:eastAsia="Times New Roman"/>
            <w:szCs w:val="24"/>
            <w:lang w:eastAsia="en-US"/>
          </w:rPr>
          <w:br/>
          <w:t>ΚΟΥΤΣΟΥΚΟΣ Γ. , σελ.</w:t>
        </w:r>
        <w:r w:rsidRPr="000A76EF">
          <w:rPr>
            <w:rFonts w:eastAsia="Times New Roman"/>
            <w:szCs w:val="24"/>
            <w:lang w:eastAsia="en-US"/>
          </w:rPr>
          <w:br/>
          <w:t>ΛΑΜΠΡΟΥΛΗΣ Γ. , σελ.</w:t>
        </w:r>
        <w:r w:rsidRPr="000A76EF">
          <w:rPr>
            <w:rFonts w:eastAsia="Times New Roman"/>
            <w:szCs w:val="24"/>
            <w:lang w:eastAsia="en-US"/>
          </w:rPr>
          <w:br/>
          <w:t>ΞΑΝΘΟΣ Α. , σελ.</w:t>
        </w:r>
        <w:r w:rsidRPr="000A76EF">
          <w:rPr>
            <w:rFonts w:eastAsia="Times New Roman"/>
            <w:szCs w:val="24"/>
            <w:lang w:eastAsia="en-US"/>
          </w:rPr>
          <w:br/>
          <w:t>ΠΑΠΑΝΑΤΣΙΟΥ Α. , σελ.</w:t>
        </w:r>
        <w:r w:rsidRPr="000A76EF">
          <w:rPr>
            <w:rFonts w:eastAsia="Times New Roman"/>
            <w:szCs w:val="24"/>
            <w:lang w:eastAsia="en-US"/>
          </w:rPr>
          <w:br/>
          <w:t>ΣΑΡΙΔΗΣ Ι. , σελ.</w:t>
        </w:r>
        <w:r w:rsidRPr="000A76EF">
          <w:rPr>
            <w:rFonts w:eastAsia="Times New Roman"/>
            <w:szCs w:val="24"/>
            <w:lang w:eastAsia="en-US"/>
          </w:rPr>
          <w:br/>
          <w:t>ΦΩΤΗΛΑΣ Ι. , σελ.</w:t>
        </w:r>
        <w:r w:rsidRPr="000A76EF">
          <w:rPr>
            <w:rFonts w:eastAsia="Times New Roman"/>
            <w:szCs w:val="24"/>
            <w:lang w:eastAsia="en-US"/>
          </w:rPr>
          <w:br/>
        </w:r>
      </w:ins>
    </w:p>
    <w:p w14:paraId="5D6B54AF" w14:textId="67F6D49E" w:rsidR="009B0C5F" w:rsidRDefault="000A76EF">
      <w:pPr>
        <w:spacing w:line="600" w:lineRule="auto"/>
        <w:ind w:firstLine="720"/>
        <w:jc w:val="center"/>
        <w:rPr>
          <w:rFonts w:eastAsia="Times New Roman"/>
          <w:szCs w:val="24"/>
        </w:rPr>
      </w:pPr>
      <w:r>
        <w:rPr>
          <w:rFonts w:eastAsia="Times New Roman"/>
          <w:szCs w:val="24"/>
        </w:rPr>
        <w:t>ΠΡΑΚΤΙΚΑ ΒΟΥΛΗΣ</w:t>
      </w:r>
    </w:p>
    <w:p w14:paraId="5D6B54B0" w14:textId="77777777" w:rsidR="009B0C5F" w:rsidRDefault="000A76EF">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5D6B54B1" w14:textId="77777777" w:rsidR="009B0C5F" w:rsidRDefault="000A76E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D6B54B2" w14:textId="77777777" w:rsidR="009B0C5F" w:rsidRDefault="000A76EF">
      <w:pPr>
        <w:spacing w:line="600" w:lineRule="auto"/>
        <w:ind w:firstLine="720"/>
        <w:jc w:val="center"/>
        <w:rPr>
          <w:rFonts w:eastAsia="Times New Roman"/>
          <w:szCs w:val="24"/>
        </w:rPr>
      </w:pPr>
      <w:r>
        <w:rPr>
          <w:rFonts w:eastAsia="Times New Roman"/>
          <w:szCs w:val="24"/>
        </w:rPr>
        <w:t>ΣΥΝΟΔΟΣ Γ΄</w:t>
      </w:r>
    </w:p>
    <w:p w14:paraId="5D6B54B3" w14:textId="77777777" w:rsidR="009B0C5F" w:rsidRDefault="000A76EF">
      <w:pPr>
        <w:spacing w:line="600" w:lineRule="auto"/>
        <w:ind w:firstLine="720"/>
        <w:jc w:val="center"/>
        <w:rPr>
          <w:rFonts w:eastAsia="Times New Roman"/>
          <w:szCs w:val="24"/>
        </w:rPr>
      </w:pPr>
      <w:r>
        <w:rPr>
          <w:rFonts w:eastAsia="Times New Roman"/>
          <w:szCs w:val="24"/>
        </w:rPr>
        <w:t>ΣΥΝΕΔΡΙΑΣΗ ΡΜ ΄</w:t>
      </w:r>
    </w:p>
    <w:p w14:paraId="5D6B54B4" w14:textId="77777777" w:rsidR="009B0C5F" w:rsidRDefault="000A76EF">
      <w:pPr>
        <w:spacing w:line="600" w:lineRule="auto"/>
        <w:ind w:firstLine="720"/>
        <w:jc w:val="center"/>
        <w:rPr>
          <w:rFonts w:eastAsia="Times New Roman"/>
          <w:szCs w:val="24"/>
        </w:rPr>
      </w:pPr>
      <w:r>
        <w:rPr>
          <w:rFonts w:eastAsia="Times New Roman"/>
          <w:szCs w:val="24"/>
        </w:rPr>
        <w:t>Δευτέρα 18 Ιουνίου 2018</w:t>
      </w:r>
    </w:p>
    <w:p w14:paraId="5D6B54B5" w14:textId="0493142F" w:rsidR="009B0C5F" w:rsidRDefault="000A76EF">
      <w:pPr>
        <w:spacing w:line="600" w:lineRule="auto"/>
        <w:ind w:firstLine="720"/>
        <w:jc w:val="both"/>
        <w:rPr>
          <w:rFonts w:eastAsia="Times New Roman"/>
          <w:szCs w:val="24"/>
        </w:rPr>
      </w:pPr>
      <w:r>
        <w:rPr>
          <w:rFonts w:eastAsia="Times New Roman"/>
          <w:szCs w:val="24"/>
        </w:rPr>
        <w:t>Αθήνα, σήμερα στις 18</w:t>
      </w:r>
      <w:r w:rsidRPr="009A2C5F">
        <w:rPr>
          <w:rFonts w:eastAsia="Times New Roman"/>
          <w:szCs w:val="24"/>
        </w:rPr>
        <w:t xml:space="preserve"> </w:t>
      </w:r>
      <w:r>
        <w:rPr>
          <w:rFonts w:eastAsia="Times New Roman"/>
          <w:szCs w:val="24"/>
        </w:rPr>
        <w:t>Ιουνίου 2018, ημέρα Δευτέρα και ώρα 18.05΄</w:t>
      </w:r>
      <w:ins w:id="33" w:author="Φλούδα Χριστίνα" w:date="2018-06-27T09:24:00Z">
        <w:r w:rsidRPr="000A76EF">
          <w:rPr>
            <w:rFonts w:eastAsia="Times New Roman"/>
            <w:szCs w:val="24"/>
            <w:rPrChange w:id="34" w:author="Φλούδα Χριστίνα" w:date="2018-06-27T09:24:00Z">
              <w:rPr>
                <w:rFonts w:eastAsia="Times New Roman"/>
                <w:szCs w:val="24"/>
                <w:lang w:val="en-US"/>
              </w:rPr>
            </w:rPrChange>
          </w:rPr>
          <w:t>,</w:t>
        </w:r>
      </w:ins>
      <w:del w:id="35" w:author="Φλούδα Χριστίνα" w:date="2018-06-27T09:24:00Z">
        <w:r w:rsidDel="000A76EF">
          <w:rPr>
            <w:rFonts w:eastAsia="Times New Roman"/>
            <w:szCs w:val="24"/>
          </w:rPr>
          <w:delText>.</w:delText>
        </w:r>
      </w:del>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sidRPr="00FC384A">
        <w:rPr>
          <w:rFonts w:eastAsia="Times New Roman"/>
          <w:szCs w:val="24"/>
        </w:rPr>
        <w:t>Θ</w:t>
      </w:r>
      <w:r>
        <w:rPr>
          <w:rFonts w:eastAsia="Times New Roman"/>
          <w:szCs w:val="24"/>
        </w:rPr>
        <w:t>΄</w:t>
      </w:r>
      <w:r w:rsidRPr="00FC384A">
        <w:rPr>
          <w:rFonts w:eastAsia="Times New Roman"/>
          <w:szCs w:val="24"/>
        </w:rPr>
        <w:t xml:space="preserve"> Αντιπροέδρου </w:t>
      </w:r>
      <w:r>
        <w:rPr>
          <w:rFonts w:eastAsia="Times New Roman"/>
          <w:szCs w:val="24"/>
        </w:rPr>
        <w:t xml:space="preserve">αυτής κ. </w:t>
      </w:r>
      <w:r w:rsidRPr="00153C29">
        <w:rPr>
          <w:rFonts w:eastAsia="Times New Roman"/>
          <w:b/>
          <w:szCs w:val="24"/>
        </w:rPr>
        <w:t>ΜΑΡΙΟΥ ΓΕΩΡΓΙΑΔΗ</w:t>
      </w:r>
      <w:r>
        <w:rPr>
          <w:rFonts w:eastAsia="Times New Roman"/>
          <w:szCs w:val="24"/>
        </w:rPr>
        <w:t>.</w:t>
      </w:r>
    </w:p>
    <w:p w14:paraId="5D6B54B6" w14:textId="77777777" w:rsidR="009B0C5F" w:rsidRDefault="000A76EF">
      <w:pPr>
        <w:spacing w:line="600" w:lineRule="auto"/>
        <w:ind w:firstLine="720"/>
        <w:jc w:val="both"/>
        <w:rPr>
          <w:rFonts w:eastAsia="Times New Roman"/>
          <w:szCs w:val="24"/>
        </w:rPr>
      </w:pPr>
      <w:r>
        <w:rPr>
          <w:rFonts w:eastAsia="Times New Roman"/>
          <w:b/>
          <w:bCs/>
          <w:szCs w:val="24"/>
        </w:rPr>
        <w:t xml:space="preserve">ΠΡΟΕΔΡΕΥΩΝ (Μάριος Γεωργιάδης): </w:t>
      </w:r>
      <w:r>
        <w:rPr>
          <w:rFonts w:eastAsia="Times New Roman"/>
          <w:szCs w:val="24"/>
        </w:rPr>
        <w:t>Κυρίες και κύριοι συνάδελφοι, αρχίζει η συνεδρίαση.</w:t>
      </w:r>
    </w:p>
    <w:p w14:paraId="5D6B54B7" w14:textId="77777777" w:rsidR="009B0C5F" w:rsidRDefault="000A76EF">
      <w:pPr>
        <w:spacing w:line="600" w:lineRule="auto"/>
        <w:ind w:firstLine="720"/>
        <w:jc w:val="both"/>
        <w:rPr>
          <w:rFonts w:eastAsia="Times New Roman"/>
          <w:szCs w:val="24"/>
        </w:rPr>
      </w:pPr>
      <w:r>
        <w:rPr>
          <w:rFonts w:eastAsia="Times New Roman"/>
          <w:szCs w:val="24"/>
        </w:rPr>
        <w:t>(ΕΠΙΚΥΡΩΣΗ Π</w:t>
      </w:r>
      <w:r>
        <w:rPr>
          <w:rFonts w:eastAsia="Times New Roman"/>
          <w:szCs w:val="24"/>
        </w:rPr>
        <w:t xml:space="preserve">ΡΑΚΤΙΚΩΝ: Σύμφωνα με την από </w:t>
      </w:r>
      <w:r w:rsidRPr="00FC384A">
        <w:rPr>
          <w:rFonts w:eastAsia="Times New Roman"/>
          <w:szCs w:val="24"/>
        </w:rPr>
        <w:t>16-6-2018</w:t>
      </w:r>
      <w:r>
        <w:rPr>
          <w:rFonts w:eastAsia="Times New Roman"/>
          <w:szCs w:val="24"/>
        </w:rPr>
        <w:t xml:space="preserve"> εξουσιοδότηση του Σώματος επικυρώθηκαν με ευθύνη του Προεδρείου τα Πρακτικά της </w:t>
      </w:r>
      <w:r w:rsidRPr="00FC384A">
        <w:rPr>
          <w:rFonts w:eastAsia="Times New Roman"/>
          <w:szCs w:val="24"/>
        </w:rPr>
        <w:t>ΡΛΘ΄</w:t>
      </w:r>
      <w:r>
        <w:rPr>
          <w:rFonts w:eastAsia="Times New Roman"/>
          <w:szCs w:val="24"/>
        </w:rPr>
        <w:t xml:space="preserve"> συνεδριάσεώς του, του Σαββάτου 16 Ιουνίου </w:t>
      </w:r>
      <w:r w:rsidRPr="00FC384A">
        <w:rPr>
          <w:rFonts w:eastAsia="Times New Roman"/>
          <w:szCs w:val="24"/>
        </w:rPr>
        <w:t>2018</w:t>
      </w:r>
      <w:r>
        <w:rPr>
          <w:rFonts w:eastAsia="Times New Roman"/>
          <w:szCs w:val="24"/>
        </w:rPr>
        <w:t xml:space="preserve">, σε ό,τι αφορά την πρόταση δυσπιστίας </w:t>
      </w:r>
      <w:r>
        <w:rPr>
          <w:rFonts w:eastAsia="Times New Roman"/>
          <w:szCs w:val="24"/>
        </w:rPr>
        <w:lastRenderedPageBreak/>
        <w:t xml:space="preserve">κατά της Κυβέρνησης που υπέβαλαν ο Αρχηγός της </w:t>
      </w:r>
      <w:r>
        <w:rPr>
          <w:rFonts w:eastAsia="Times New Roman"/>
          <w:szCs w:val="24"/>
        </w:rPr>
        <w:t xml:space="preserve">Αξιωματικής Αντιπολίτευσης και Πρόεδρος της Κοινοβουλευτικής Ομάδας της Νέας Δημοκρατίας κ. Κυριάκος Μητσοτάκης και </w:t>
      </w:r>
      <w:r>
        <w:rPr>
          <w:rFonts w:eastAsia="Times New Roman"/>
          <w:szCs w:val="24"/>
        </w:rPr>
        <w:t xml:space="preserve">εβδομήντα πέντε </w:t>
      </w:r>
      <w:r>
        <w:rPr>
          <w:rFonts w:eastAsia="Times New Roman"/>
          <w:szCs w:val="24"/>
        </w:rPr>
        <w:t xml:space="preserve">Βουλευτές της Κοινοβουλευτικής του Ομάδας, σύμφωνα με τα άρθρα 84 του Συντάγματος και 142 του Κανονισμού της Βουλής.) </w:t>
      </w:r>
    </w:p>
    <w:p w14:paraId="5D6B54B8" w14:textId="77777777" w:rsidR="009B0C5F" w:rsidRDefault="000A76EF">
      <w:pPr>
        <w:spacing w:line="600" w:lineRule="auto"/>
        <w:ind w:firstLine="720"/>
        <w:jc w:val="both"/>
        <w:rPr>
          <w:rFonts w:eastAsia="Times New Roman"/>
          <w:szCs w:val="24"/>
        </w:rPr>
      </w:pPr>
      <w:r>
        <w:rPr>
          <w:rFonts w:eastAsia="Times New Roman"/>
          <w:szCs w:val="24"/>
        </w:rPr>
        <w:t>Έχω τ</w:t>
      </w:r>
      <w:r>
        <w:rPr>
          <w:rFonts w:eastAsia="Times New Roman"/>
          <w:szCs w:val="24"/>
        </w:rPr>
        <w:t xml:space="preserve">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w:t>
      </w:r>
      <w:r>
        <w:rPr>
          <w:rFonts w:eastAsia="Times New Roman"/>
          <w:szCs w:val="24"/>
        </w:rPr>
        <w:t>ν</w:t>
      </w:r>
      <w:r>
        <w:rPr>
          <w:rFonts w:eastAsia="Times New Roman"/>
          <w:szCs w:val="24"/>
        </w:rPr>
        <w:t>.3126/2003 «Ποινική Ευθύνη των Υπουργών», όπως ισχύει, στις 15-06-2018: Ποινική δικογραφία</w:t>
      </w:r>
      <w:r>
        <w:rPr>
          <w:rFonts w:eastAsia="Times New Roman"/>
          <w:szCs w:val="24"/>
        </w:rPr>
        <w:t xml:space="preserve"> που αφορά στους </w:t>
      </w:r>
      <w:r>
        <w:rPr>
          <w:rFonts w:eastAsia="Times New Roman"/>
          <w:szCs w:val="24"/>
        </w:rPr>
        <w:t>π</w:t>
      </w:r>
      <w:r>
        <w:rPr>
          <w:rFonts w:eastAsia="Times New Roman"/>
          <w:szCs w:val="24"/>
        </w:rPr>
        <w:t xml:space="preserve">ρώην Πρωθυπουργούς Γεώργιο Παπανδρέου και Λουκά </w:t>
      </w:r>
      <w:proofErr w:type="spellStart"/>
      <w:r>
        <w:rPr>
          <w:rFonts w:eastAsia="Times New Roman"/>
          <w:szCs w:val="24"/>
        </w:rPr>
        <w:t>Παπαδήμο</w:t>
      </w:r>
      <w:proofErr w:type="spellEnd"/>
      <w:r>
        <w:rPr>
          <w:rFonts w:eastAsia="Times New Roman"/>
          <w:szCs w:val="24"/>
        </w:rPr>
        <w:t xml:space="preserve"> και στους </w:t>
      </w:r>
      <w:r>
        <w:rPr>
          <w:rFonts w:eastAsia="Times New Roman"/>
          <w:szCs w:val="24"/>
        </w:rPr>
        <w:t xml:space="preserve">πρώην </w:t>
      </w:r>
      <w:r>
        <w:rPr>
          <w:rFonts w:eastAsia="Times New Roman"/>
          <w:szCs w:val="24"/>
        </w:rPr>
        <w:t xml:space="preserve">Υπουργούς Οικονομικών </w:t>
      </w:r>
      <w:proofErr w:type="spellStart"/>
      <w:r>
        <w:rPr>
          <w:rFonts w:eastAsia="Times New Roman"/>
          <w:szCs w:val="24"/>
        </w:rPr>
        <w:t>Γιάνη</w:t>
      </w:r>
      <w:proofErr w:type="spellEnd"/>
      <w:r>
        <w:rPr>
          <w:rFonts w:eastAsia="Times New Roman"/>
          <w:szCs w:val="24"/>
        </w:rPr>
        <w:t xml:space="preserve"> </w:t>
      </w:r>
      <w:proofErr w:type="spellStart"/>
      <w:r>
        <w:rPr>
          <w:rFonts w:eastAsia="Times New Roman"/>
          <w:szCs w:val="24"/>
        </w:rPr>
        <w:t>Βαρουφάκη</w:t>
      </w:r>
      <w:proofErr w:type="spellEnd"/>
      <w:r>
        <w:rPr>
          <w:rFonts w:eastAsia="Times New Roman"/>
          <w:szCs w:val="24"/>
        </w:rPr>
        <w:t xml:space="preserve">, Γιάννη Στουρνάρα και Γεώργιο Παπακωνσταντίνου, ποινική δικογραφία που αφορά στον Υπουργό Υποδομών και Μεταφορών Χρήστο </w:t>
      </w:r>
      <w:proofErr w:type="spellStart"/>
      <w:r>
        <w:rPr>
          <w:rFonts w:eastAsia="Times New Roman"/>
          <w:szCs w:val="24"/>
        </w:rPr>
        <w:t>Σπίρτζη</w:t>
      </w:r>
      <w:proofErr w:type="spellEnd"/>
      <w:r>
        <w:rPr>
          <w:rFonts w:eastAsia="Times New Roman"/>
          <w:szCs w:val="24"/>
        </w:rPr>
        <w:t xml:space="preserve"> και ποινική δικογραφία που αφορά στον πρώην Υπουργό Μεταναστευτικής Πολιτικής Ιωάννη </w:t>
      </w:r>
      <w:proofErr w:type="spellStart"/>
      <w:r>
        <w:rPr>
          <w:rFonts w:eastAsia="Times New Roman"/>
          <w:szCs w:val="24"/>
        </w:rPr>
        <w:t>Μουζάλα</w:t>
      </w:r>
      <w:proofErr w:type="spellEnd"/>
      <w:r>
        <w:rPr>
          <w:rFonts w:eastAsia="Times New Roman"/>
          <w:szCs w:val="24"/>
        </w:rPr>
        <w:t xml:space="preserve">. </w:t>
      </w:r>
    </w:p>
    <w:p w14:paraId="5D6B54B9" w14:textId="77777777" w:rsidR="009B0C5F" w:rsidRDefault="000A76EF">
      <w:pPr>
        <w:spacing w:line="600" w:lineRule="auto"/>
        <w:ind w:firstLine="720"/>
        <w:jc w:val="both"/>
        <w:rPr>
          <w:rFonts w:eastAsia="Times New Roman"/>
          <w:szCs w:val="24"/>
        </w:rPr>
      </w:pPr>
      <w:r>
        <w:rPr>
          <w:rFonts w:eastAsia="Times New Roman"/>
          <w:szCs w:val="24"/>
        </w:rPr>
        <w:lastRenderedPageBreak/>
        <w:t xml:space="preserve">Παρακαλείται ο </w:t>
      </w:r>
      <w:r w:rsidRPr="00FC384A">
        <w:rPr>
          <w:rFonts w:eastAsia="Times New Roman"/>
          <w:szCs w:val="24"/>
        </w:rPr>
        <w:t>κύριος</w:t>
      </w:r>
      <w:r>
        <w:rPr>
          <w:rFonts w:eastAsia="Times New Roman"/>
          <w:szCs w:val="24"/>
        </w:rPr>
        <w:t xml:space="preserve"> Γραμματέας να ανακοινώσει τις αναφορές προς το Σώμα. </w:t>
      </w:r>
    </w:p>
    <w:p w14:paraId="5D6B54BA" w14:textId="77777777" w:rsidR="009B0C5F" w:rsidRDefault="000A76EF">
      <w:pPr>
        <w:spacing w:line="600" w:lineRule="auto"/>
        <w:ind w:firstLine="720"/>
        <w:jc w:val="both"/>
        <w:rPr>
          <w:rFonts w:eastAsia="Times New Roman"/>
          <w:szCs w:val="24"/>
        </w:rPr>
      </w:pPr>
      <w:r w:rsidRPr="005B4647">
        <w:rPr>
          <w:rFonts w:eastAsia="Times New Roman"/>
          <w:szCs w:val="24"/>
        </w:rPr>
        <w:t>(Ανακοινώνονται προς το Σώμα από το</w:t>
      </w:r>
      <w:r>
        <w:rPr>
          <w:rFonts w:eastAsia="Times New Roman"/>
          <w:szCs w:val="24"/>
        </w:rPr>
        <w:t>ν</w:t>
      </w:r>
      <w:r w:rsidRPr="005B4647">
        <w:rPr>
          <w:rFonts w:eastAsia="Times New Roman"/>
          <w:szCs w:val="24"/>
        </w:rPr>
        <w:t xml:space="preserve"> Γραμματέα τ</w:t>
      </w:r>
      <w:r>
        <w:rPr>
          <w:rFonts w:eastAsia="Times New Roman"/>
          <w:szCs w:val="24"/>
        </w:rPr>
        <w:t xml:space="preserve">ης Βουλής κ. Ιωάννη </w:t>
      </w:r>
      <w:proofErr w:type="spellStart"/>
      <w:r>
        <w:rPr>
          <w:rFonts w:eastAsia="Times New Roman"/>
          <w:szCs w:val="24"/>
        </w:rPr>
        <w:t>Σαρακιώτη</w:t>
      </w:r>
      <w:proofErr w:type="spellEnd"/>
      <w:r>
        <w:rPr>
          <w:rFonts w:eastAsia="Times New Roman"/>
          <w:szCs w:val="24"/>
        </w:rPr>
        <w:t xml:space="preserve">, </w:t>
      </w:r>
      <w:r w:rsidRPr="005B4647">
        <w:rPr>
          <w:rFonts w:eastAsia="Times New Roman"/>
          <w:szCs w:val="24"/>
        </w:rPr>
        <w:t>Βουλε</w:t>
      </w:r>
      <w:r w:rsidRPr="005B4647">
        <w:rPr>
          <w:rFonts w:eastAsia="Times New Roman"/>
          <w:szCs w:val="24"/>
        </w:rPr>
        <w:t>υτής Φθιώτιδας</w:t>
      </w:r>
      <w:r>
        <w:rPr>
          <w:rFonts w:eastAsia="Times New Roman"/>
          <w:szCs w:val="24"/>
        </w:rPr>
        <w:t>,</w:t>
      </w:r>
      <w:r w:rsidRPr="005B4647">
        <w:rPr>
          <w:rFonts w:eastAsia="Times New Roman"/>
          <w:szCs w:val="24"/>
        </w:rPr>
        <w:t xml:space="preserve"> τα ακόλουθα: </w:t>
      </w:r>
    </w:p>
    <w:p w14:paraId="5D6B54BB" w14:textId="77777777" w:rsidR="009B0C5F" w:rsidRDefault="000A76EF">
      <w:pPr>
        <w:spacing w:line="600" w:lineRule="auto"/>
        <w:ind w:firstLine="720"/>
        <w:jc w:val="both"/>
        <w:rPr>
          <w:rFonts w:eastAsia="Times New Roman"/>
          <w:szCs w:val="24"/>
        </w:rPr>
      </w:pPr>
      <w:r w:rsidRPr="00153C29">
        <w:rPr>
          <w:rFonts w:eastAsia="Times New Roman"/>
          <w:szCs w:val="24"/>
        </w:rPr>
        <w:t>Α. ΚΑΤΑΘΕΣΗ ΑΝΑΦΟΡΩΝ</w:t>
      </w:r>
    </w:p>
    <w:p w14:paraId="5D6B54BC" w14:textId="77777777" w:rsidR="009B0C5F" w:rsidRDefault="000A76EF">
      <w:pPr>
        <w:spacing w:line="600" w:lineRule="auto"/>
        <w:ind w:firstLine="720"/>
        <w:jc w:val="center"/>
        <w:rPr>
          <w:color w:val="FF0000"/>
        </w:rPr>
      </w:pPr>
      <w:r w:rsidRPr="00F2618F">
        <w:rPr>
          <w:rFonts w:eastAsia="Times New Roman"/>
          <w:color w:val="FF0000"/>
          <w:szCs w:val="24"/>
        </w:rPr>
        <w:t>(Να μπει η σελίδα 2</w:t>
      </w:r>
      <w:r w:rsidRPr="00F2618F">
        <w:rPr>
          <w:color w:val="FF0000"/>
        </w:rPr>
        <w:t>α)</w:t>
      </w:r>
    </w:p>
    <w:p w14:paraId="5D6B54BD" w14:textId="77777777" w:rsidR="009B0C5F" w:rsidRDefault="000A76EF">
      <w:pPr>
        <w:spacing w:line="600" w:lineRule="auto"/>
        <w:ind w:firstLine="720"/>
        <w:jc w:val="both"/>
      </w:pPr>
      <w:r>
        <w:t>Β. ΑΠΑΝΤΗΣΕΙΣ ΥΠΟΥΡΓΩΝ ΣΕ ΕΡΩΤΗΣΕΙΣ ΒΟΥΛΕΥΤΩΝ</w:t>
      </w:r>
    </w:p>
    <w:p w14:paraId="5D6B54BE" w14:textId="77777777" w:rsidR="009B0C5F" w:rsidRDefault="000A76EF">
      <w:pPr>
        <w:spacing w:line="600" w:lineRule="auto"/>
        <w:ind w:firstLine="720"/>
        <w:jc w:val="center"/>
        <w:rPr>
          <w:color w:val="FF0000"/>
        </w:rPr>
      </w:pPr>
      <w:r w:rsidRPr="00F2618F">
        <w:rPr>
          <w:color w:val="FF0000"/>
        </w:rPr>
        <w:t>(Να μπει η σελίδα 2β)</w:t>
      </w:r>
    </w:p>
    <w:p w14:paraId="5D6B54BF" w14:textId="77777777" w:rsidR="009B0C5F" w:rsidRDefault="000A76EF">
      <w:pPr>
        <w:spacing w:line="600" w:lineRule="auto"/>
        <w:ind w:firstLine="709"/>
        <w:jc w:val="center"/>
        <w:rPr>
          <w:color w:val="FF0000"/>
        </w:rPr>
      </w:pPr>
      <w:r>
        <w:rPr>
          <w:color w:val="FF0000"/>
        </w:rPr>
        <w:t>(</w:t>
      </w:r>
      <w:r w:rsidRPr="00D254DF">
        <w:rPr>
          <w:color w:val="FF0000"/>
        </w:rPr>
        <w:t>ΑΛΛΑΓΗ ΣΕΛΙΔΑΣ ΛΟΓΩ ΑΛΛΑΓΗΣ ΘΕΜΑΤΟΣ</w:t>
      </w:r>
      <w:r>
        <w:rPr>
          <w:color w:val="FF0000"/>
        </w:rPr>
        <w:t>)</w:t>
      </w:r>
    </w:p>
    <w:p w14:paraId="5D6B54C0" w14:textId="77777777" w:rsidR="009B0C5F" w:rsidRDefault="000A76EF">
      <w:pPr>
        <w:spacing w:line="600" w:lineRule="auto"/>
        <w:ind w:firstLine="851"/>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Κυρίες και κύριοι συνάδελφοι, εισερχόμαστε στη συζήτηση των </w:t>
      </w:r>
    </w:p>
    <w:p w14:paraId="5D6B54C1" w14:textId="77777777" w:rsidR="009B0C5F" w:rsidRDefault="000A76EF">
      <w:pPr>
        <w:spacing w:line="600" w:lineRule="auto"/>
        <w:ind w:firstLine="851"/>
        <w:jc w:val="center"/>
        <w:rPr>
          <w:rFonts w:eastAsia="Times New Roman" w:cs="Times New Roman"/>
          <w:b/>
          <w:szCs w:val="24"/>
        </w:rPr>
      </w:pPr>
      <w:r>
        <w:rPr>
          <w:rFonts w:eastAsia="Times New Roman" w:cs="Times New Roman"/>
          <w:b/>
          <w:szCs w:val="24"/>
        </w:rPr>
        <w:t>ΕΠΙΚΑΙΡΩΝ ΕΡΩΤΗΣΕΩΝ</w:t>
      </w:r>
    </w:p>
    <w:p w14:paraId="5D6B54C2" w14:textId="77777777" w:rsidR="009B0C5F" w:rsidRDefault="000A76EF">
      <w:pPr>
        <w:spacing w:line="600" w:lineRule="auto"/>
        <w:ind w:firstLine="851"/>
        <w:jc w:val="both"/>
        <w:rPr>
          <w:rFonts w:eastAsia="Times New Roman" w:cs="Times New Roman"/>
          <w:szCs w:val="24"/>
        </w:rPr>
      </w:pPr>
      <w:r>
        <w:rPr>
          <w:rFonts w:eastAsia="Times New Roman" w:cs="Times New Roman"/>
          <w:szCs w:val="24"/>
        </w:rPr>
        <w:t>Κατ’ αρχάς να σας ενημερώσω ότι στην αποψινή συνεδρίαση θ</w:t>
      </w:r>
      <w:r>
        <w:rPr>
          <w:rFonts w:eastAsia="Times New Roman" w:cs="Times New Roman"/>
          <w:szCs w:val="24"/>
        </w:rPr>
        <w:t xml:space="preserve">α συζητηθούν πέντε επίκαιρες ερωτήσεις. </w:t>
      </w:r>
    </w:p>
    <w:p w14:paraId="5D6B54C3" w14:textId="77777777" w:rsidR="009B0C5F" w:rsidRDefault="000A76EF">
      <w:pPr>
        <w:spacing w:line="600" w:lineRule="auto"/>
        <w:ind w:firstLine="851"/>
        <w:jc w:val="both"/>
        <w:rPr>
          <w:rFonts w:eastAsia="Times New Roman" w:cs="Times New Roman"/>
          <w:szCs w:val="24"/>
        </w:rPr>
      </w:pPr>
      <w:r>
        <w:rPr>
          <w:rFonts w:eastAsia="Times New Roman" w:cs="Times New Roman"/>
          <w:szCs w:val="24"/>
        </w:rPr>
        <w:lastRenderedPageBreak/>
        <w:t xml:space="preserve">Επιτρέψτε μου, όμως, πρώτα να </w:t>
      </w:r>
      <w:r>
        <w:rPr>
          <w:rFonts w:eastAsia="Times New Roman" w:cs="Times New Roman"/>
          <w:szCs w:val="24"/>
        </w:rPr>
        <w:t xml:space="preserve">σας </w:t>
      </w:r>
      <w:r>
        <w:rPr>
          <w:rFonts w:eastAsia="Times New Roman" w:cs="Times New Roman"/>
          <w:szCs w:val="24"/>
        </w:rPr>
        <w:t>ανακοινώσω ορισμένες από τις επίκαιρες ερωτ</w:t>
      </w:r>
      <w:r>
        <w:rPr>
          <w:rFonts w:eastAsia="Times New Roman" w:cs="Times New Roman"/>
          <w:szCs w:val="24"/>
        </w:rPr>
        <w:t>ήσεις</w:t>
      </w:r>
      <w:r>
        <w:rPr>
          <w:rFonts w:eastAsia="Times New Roman" w:cs="Times New Roman"/>
          <w:szCs w:val="24"/>
        </w:rPr>
        <w:t xml:space="preserve">, οι οποίες δεν θα συζητηθούν. </w:t>
      </w:r>
    </w:p>
    <w:p w14:paraId="5D6B54C4" w14:textId="77777777" w:rsidR="009B0C5F" w:rsidRDefault="000A76EF">
      <w:pPr>
        <w:spacing w:line="600" w:lineRule="auto"/>
        <w:ind w:firstLine="851"/>
        <w:jc w:val="both"/>
        <w:rPr>
          <w:rFonts w:eastAsia="Times New Roman" w:cs="Times New Roman"/>
          <w:szCs w:val="24"/>
        </w:rPr>
      </w:pPr>
      <w:r>
        <w:rPr>
          <w:rFonts w:eastAsia="Times New Roman" w:cs="Times New Roman"/>
          <w:szCs w:val="24"/>
        </w:rPr>
        <w:t xml:space="preserve">Η πέμπτη με αριθμό 1699/24-5-2018 </w:t>
      </w:r>
      <w:r>
        <w:rPr>
          <w:rFonts w:eastAsia="Times New Roman" w:cs="Times New Roman"/>
          <w:szCs w:val="24"/>
        </w:rPr>
        <w:t>επίκαιρη ερώτηση δεύτερου κύκλου (Β</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δελτίου επικαίρων ερωτήσεων της 11</w:t>
      </w:r>
      <w:r w:rsidRPr="00A2572B">
        <w:rPr>
          <w:rFonts w:eastAsia="Times New Roman" w:cs="Times New Roman"/>
          <w:szCs w:val="24"/>
          <w:vertAlign w:val="superscript"/>
        </w:rPr>
        <w:t>ης</w:t>
      </w:r>
      <w:r>
        <w:rPr>
          <w:rFonts w:eastAsia="Times New Roman" w:cs="Times New Roman"/>
          <w:szCs w:val="24"/>
        </w:rPr>
        <w:t xml:space="preserve"> Ιουνίου 2018</w:t>
      </w:r>
      <w:r>
        <w:rPr>
          <w:rFonts w:eastAsia="Times New Roman" w:cs="Times New Roman"/>
          <w:szCs w:val="24"/>
        </w:rPr>
        <w:t xml:space="preserve">) </w:t>
      </w:r>
      <w:r>
        <w:rPr>
          <w:rFonts w:eastAsia="Times New Roman" w:cs="Times New Roman"/>
          <w:szCs w:val="24"/>
        </w:rPr>
        <w:t>του Ανεξάρτητου Βουλευτή Αχαΐας κ. Νικολάου Νικολόπουλου προς τον Υπουργό Οικονομικών, με θέμα: «</w:t>
      </w:r>
      <w:r>
        <w:rPr>
          <w:rFonts w:eastAsia="Times New Roman" w:cs="Times New Roman"/>
          <w:szCs w:val="24"/>
        </w:rPr>
        <w:t>Ποιες οι απώλειές του κράτους από τα λαθραία τσιγάρα»</w:t>
      </w:r>
      <w:r>
        <w:rPr>
          <w:rFonts w:eastAsia="Times New Roman" w:cs="Times New Roman"/>
          <w:szCs w:val="24"/>
        </w:rPr>
        <w:t>,</w:t>
      </w:r>
      <w:r>
        <w:rPr>
          <w:rFonts w:eastAsia="Times New Roman" w:cs="Times New Roman"/>
          <w:szCs w:val="24"/>
        </w:rPr>
        <w:t xml:space="preserve"> δεν θα συζητηθεί λόγω κωλύματος του ερωτώντος Βουλευτή. </w:t>
      </w:r>
    </w:p>
    <w:p w14:paraId="5D6B54C5" w14:textId="77777777" w:rsidR="009B0C5F" w:rsidRDefault="000A76EF">
      <w:pPr>
        <w:spacing w:line="600" w:lineRule="auto"/>
        <w:ind w:firstLine="851"/>
        <w:jc w:val="both"/>
        <w:rPr>
          <w:rFonts w:eastAsia="Times New Roman" w:cs="Times New Roman"/>
          <w:szCs w:val="24"/>
        </w:rPr>
      </w:pPr>
      <w:r>
        <w:rPr>
          <w:rFonts w:eastAsia="Times New Roman" w:cs="Times New Roman"/>
          <w:szCs w:val="24"/>
        </w:rPr>
        <w:t xml:space="preserve">Η δεύτερη με αριθμό 1729/30-5-2018 </w:t>
      </w:r>
      <w:r>
        <w:rPr>
          <w:rFonts w:eastAsia="Times New Roman" w:cs="Times New Roman"/>
          <w:szCs w:val="24"/>
        </w:rPr>
        <w:t xml:space="preserve">επίκαιρη ερώτηση </w:t>
      </w:r>
      <w:r>
        <w:rPr>
          <w:rFonts w:eastAsia="Times New Roman" w:cs="Times New Roman"/>
          <w:szCs w:val="24"/>
        </w:rPr>
        <w:t xml:space="preserve">δεύτερου κύκλου </w:t>
      </w:r>
      <w:r>
        <w:rPr>
          <w:rFonts w:eastAsia="Times New Roman" w:cs="Times New Roman"/>
          <w:szCs w:val="24"/>
        </w:rPr>
        <w:t>(Β</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δελτίου επικαίρων ερωτήσεων της 11</w:t>
      </w:r>
      <w:r w:rsidRPr="0016307A">
        <w:rPr>
          <w:rFonts w:eastAsia="Times New Roman" w:cs="Times New Roman"/>
          <w:szCs w:val="24"/>
          <w:vertAlign w:val="superscript"/>
        </w:rPr>
        <w:t>ης</w:t>
      </w:r>
      <w:r>
        <w:rPr>
          <w:rFonts w:eastAsia="Times New Roman" w:cs="Times New Roman"/>
          <w:szCs w:val="24"/>
        </w:rPr>
        <w:t xml:space="preserve"> Ιουνίου 2018) </w:t>
      </w:r>
      <w:r>
        <w:rPr>
          <w:rFonts w:eastAsia="Times New Roman" w:cs="Times New Roman"/>
          <w:szCs w:val="24"/>
        </w:rPr>
        <w:t>του Βουλευτή Α</w:t>
      </w:r>
      <w:r>
        <w:rPr>
          <w:rFonts w:eastAsia="Times New Roman" w:cs="Times New Roman"/>
          <w:szCs w:val="24"/>
        </w:rPr>
        <w:t>΄</w:t>
      </w:r>
      <w:r>
        <w:rPr>
          <w:rFonts w:eastAsia="Times New Roman" w:cs="Times New Roman"/>
          <w:szCs w:val="24"/>
        </w:rPr>
        <w:t xml:space="preserve">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Οικονομικών με θέμα: «Φοροδοτική ικανότητα των Ελλήνων»</w:t>
      </w:r>
      <w:r>
        <w:rPr>
          <w:rFonts w:eastAsia="Times New Roman" w:cs="Times New Roman"/>
          <w:szCs w:val="24"/>
        </w:rPr>
        <w:t>,</w:t>
      </w:r>
      <w:r>
        <w:rPr>
          <w:rFonts w:eastAsia="Times New Roman" w:cs="Times New Roman"/>
          <w:szCs w:val="24"/>
        </w:rPr>
        <w:t xml:space="preserve"> 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sidRPr="004A7FED">
        <w:rPr>
          <w:rFonts w:eastAsia="Times New Roman" w:cs="Times New Roman"/>
          <w:szCs w:val="24"/>
        </w:rPr>
        <w:t>.</w:t>
      </w:r>
      <w:r w:rsidRPr="00A2572B">
        <w:rPr>
          <w:rFonts w:eastAsia="Times New Roman" w:cs="Times New Roman"/>
          <w:szCs w:val="24"/>
        </w:rPr>
        <w:t xml:space="preserve"> </w:t>
      </w:r>
      <w:r>
        <w:rPr>
          <w:rFonts w:eastAsia="Times New Roman" w:cs="Times New Roman"/>
          <w:szCs w:val="24"/>
          <w:lang w:val="en-US"/>
        </w:rPr>
        <w:t>A</w:t>
      </w:r>
      <w:proofErr w:type="spellStart"/>
      <w:r>
        <w:rPr>
          <w:rFonts w:eastAsia="Times New Roman" w:cs="Times New Roman"/>
          <w:szCs w:val="24"/>
        </w:rPr>
        <w:t>ιτία</w:t>
      </w:r>
      <w:proofErr w:type="spellEnd"/>
      <w:r>
        <w:rPr>
          <w:rFonts w:eastAsia="Times New Roman" w:cs="Times New Roman"/>
          <w:szCs w:val="24"/>
        </w:rPr>
        <w:t>: φόρτος εργασίας.</w:t>
      </w:r>
    </w:p>
    <w:p w14:paraId="5D6B54C6" w14:textId="77777777" w:rsidR="009B0C5F" w:rsidRDefault="000A76EF">
      <w:pPr>
        <w:spacing w:line="600" w:lineRule="auto"/>
        <w:ind w:firstLine="851"/>
        <w:jc w:val="both"/>
        <w:rPr>
          <w:rFonts w:eastAsia="Times New Roman" w:cs="Times New Roman"/>
          <w:szCs w:val="24"/>
        </w:rPr>
      </w:pPr>
      <w:r>
        <w:rPr>
          <w:rFonts w:eastAsia="Times New Roman" w:cs="Times New Roman"/>
          <w:szCs w:val="24"/>
        </w:rPr>
        <w:lastRenderedPageBreak/>
        <w:t xml:space="preserve">Η ένατη </w:t>
      </w:r>
      <w:r>
        <w:rPr>
          <w:rFonts w:eastAsia="Times New Roman" w:cs="Times New Roman"/>
          <w:szCs w:val="24"/>
        </w:rPr>
        <w:t>με αριθμό 1518/17-</w:t>
      </w:r>
      <w:r>
        <w:rPr>
          <w:rFonts w:eastAsia="Times New Roman" w:cs="Times New Roman"/>
          <w:szCs w:val="24"/>
        </w:rPr>
        <w:t xml:space="preserve">4-2018 </w:t>
      </w:r>
      <w:r>
        <w:rPr>
          <w:rFonts w:eastAsia="Times New Roman" w:cs="Times New Roman"/>
          <w:szCs w:val="24"/>
        </w:rPr>
        <w:t xml:space="preserve">επίκαιρη ερώτηση δεύτερου κύκλου </w:t>
      </w:r>
      <w:r>
        <w:rPr>
          <w:rFonts w:eastAsia="Times New Roman" w:cs="Times New Roman"/>
          <w:szCs w:val="24"/>
        </w:rPr>
        <w:t>(Β</w:t>
      </w:r>
      <w:r>
        <w:rPr>
          <w:rFonts w:eastAsia="Times New Roman" w:cs="Times New Roman"/>
          <w:szCs w:val="24"/>
        </w:rPr>
        <w:t>΄</w:t>
      </w:r>
      <w:r>
        <w:rPr>
          <w:rFonts w:eastAsia="Times New Roman" w:cs="Times New Roman"/>
          <w:szCs w:val="24"/>
        </w:rPr>
        <w:t xml:space="preserve"> δελτίου επικαίρων ερωτήσεων της 11</w:t>
      </w:r>
      <w:r w:rsidRPr="0016307A">
        <w:rPr>
          <w:rFonts w:eastAsia="Times New Roman" w:cs="Times New Roman"/>
          <w:szCs w:val="24"/>
          <w:vertAlign w:val="superscript"/>
        </w:rPr>
        <w:t>ης</w:t>
      </w:r>
      <w:r>
        <w:rPr>
          <w:rFonts w:eastAsia="Times New Roman" w:cs="Times New Roman"/>
          <w:szCs w:val="24"/>
        </w:rPr>
        <w:t xml:space="preserve"> Ιουνίου 2018) </w:t>
      </w:r>
      <w:r>
        <w:rPr>
          <w:rFonts w:eastAsia="Times New Roman" w:cs="Times New Roman"/>
          <w:szCs w:val="24"/>
        </w:rPr>
        <w:t>του Η΄ Αντιπροέδρου της Βουλής και Ανεξάρτητου Βουλευτή Β΄ Πειραιά κ. Δημητρίου Καμμένου προς τον Υπουργό Οικονομικών, σχετικά με τα προβλήματα τεσσάρων εκατομμυ</w:t>
      </w:r>
      <w:r>
        <w:rPr>
          <w:rFonts w:eastAsia="Times New Roman" w:cs="Times New Roman"/>
          <w:szCs w:val="24"/>
        </w:rPr>
        <w:t>ρίων δανειοληπτών</w:t>
      </w:r>
      <w:r>
        <w:rPr>
          <w:rFonts w:eastAsia="Times New Roman" w:cs="Times New Roman"/>
          <w:szCs w:val="24"/>
        </w:rPr>
        <w:t>,</w:t>
      </w:r>
      <w:r>
        <w:rPr>
          <w:rFonts w:eastAsia="Times New Roman" w:cs="Times New Roman"/>
          <w:szCs w:val="24"/>
        </w:rPr>
        <w:t xml:space="preserve"> 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sidRPr="004A7FED">
        <w:rPr>
          <w:rFonts w:eastAsia="Times New Roman" w:cs="Times New Roman"/>
          <w:szCs w:val="24"/>
        </w:rPr>
        <w:t>.</w:t>
      </w:r>
      <w:r w:rsidRPr="006D4ACB">
        <w:rPr>
          <w:rFonts w:eastAsia="Times New Roman" w:cs="Times New Roman"/>
          <w:szCs w:val="24"/>
        </w:rPr>
        <w:t xml:space="preserve"> </w:t>
      </w:r>
      <w:r>
        <w:rPr>
          <w:rFonts w:eastAsia="Times New Roman" w:cs="Times New Roman"/>
          <w:szCs w:val="24"/>
          <w:lang w:val="en-US"/>
        </w:rPr>
        <w:t>A</w:t>
      </w:r>
      <w:proofErr w:type="spellStart"/>
      <w:r>
        <w:rPr>
          <w:rFonts w:eastAsia="Times New Roman" w:cs="Times New Roman"/>
          <w:szCs w:val="24"/>
        </w:rPr>
        <w:t>ιτία</w:t>
      </w:r>
      <w:proofErr w:type="spellEnd"/>
      <w:r>
        <w:rPr>
          <w:rFonts w:eastAsia="Times New Roman" w:cs="Times New Roman"/>
          <w:szCs w:val="24"/>
        </w:rPr>
        <w:t>: φόρτος εργασίας.</w:t>
      </w:r>
    </w:p>
    <w:p w14:paraId="5D6B54C7" w14:textId="77777777" w:rsidR="009B0C5F" w:rsidRDefault="000A76EF">
      <w:pPr>
        <w:spacing w:line="600" w:lineRule="auto"/>
        <w:ind w:firstLine="851"/>
        <w:jc w:val="both"/>
        <w:rPr>
          <w:rFonts w:eastAsia="Times New Roman" w:cs="Times New Roman"/>
          <w:szCs w:val="24"/>
        </w:rPr>
      </w:pPr>
      <w:r>
        <w:rPr>
          <w:rFonts w:eastAsia="Times New Roman" w:cs="Times New Roman"/>
          <w:szCs w:val="24"/>
        </w:rPr>
        <w:t xml:space="preserve">Η τέταρτη με αριθμό 4017/2-3-2018 </w:t>
      </w:r>
      <w:r>
        <w:rPr>
          <w:rFonts w:eastAsia="Times New Roman" w:cs="Times New Roman"/>
          <w:szCs w:val="24"/>
        </w:rPr>
        <w:t>ερώτηση του κύκλου αναφορών και ερωτήσεων (Β</w:t>
      </w:r>
      <w:r>
        <w:rPr>
          <w:rFonts w:eastAsia="Times New Roman" w:cs="Times New Roman"/>
          <w:szCs w:val="24"/>
        </w:rPr>
        <w:t>΄</w:t>
      </w:r>
      <w:r>
        <w:rPr>
          <w:rFonts w:eastAsia="Times New Roman" w:cs="Times New Roman"/>
          <w:szCs w:val="24"/>
        </w:rPr>
        <w:t xml:space="preserve"> δελτίου επικαίρων ερωτήσεων της 11</w:t>
      </w:r>
      <w:r w:rsidRPr="0016307A">
        <w:rPr>
          <w:rFonts w:eastAsia="Times New Roman" w:cs="Times New Roman"/>
          <w:szCs w:val="24"/>
          <w:vertAlign w:val="superscript"/>
        </w:rPr>
        <w:t>ης</w:t>
      </w:r>
      <w:r>
        <w:rPr>
          <w:rFonts w:eastAsia="Times New Roman" w:cs="Times New Roman"/>
          <w:szCs w:val="24"/>
        </w:rPr>
        <w:t xml:space="preserve"> Ιουνίου 2018) </w:t>
      </w:r>
      <w:r>
        <w:rPr>
          <w:rFonts w:eastAsia="Times New Roman" w:cs="Times New Roman"/>
          <w:szCs w:val="24"/>
        </w:rPr>
        <w:t>του Βουλευτή Ηλείας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Ιωάννη Κουτσούκου προς τον Υπουργό Οικονομικών, με θέμα: «Η απαίτηση του Ευρωπαϊκού Μηχανισμού Σταθερότητας </w:t>
      </w:r>
      <w:r w:rsidRPr="00000B46">
        <w:rPr>
          <w:rFonts w:eastAsia="Times New Roman" w:cs="Times New Roman"/>
          <w:szCs w:val="24"/>
        </w:rPr>
        <w:t>(</w:t>
      </w:r>
      <w:r>
        <w:rPr>
          <w:rFonts w:eastAsia="Times New Roman" w:cs="Times New Roman"/>
          <w:szCs w:val="24"/>
          <w:lang w:val="en-US"/>
        </w:rPr>
        <w:t>ESM</w:t>
      </w:r>
      <w:r w:rsidRPr="00000B46">
        <w:rPr>
          <w:rFonts w:eastAsia="Times New Roman" w:cs="Times New Roman"/>
          <w:szCs w:val="24"/>
        </w:rPr>
        <w:t xml:space="preserve">) </w:t>
      </w:r>
      <w:r>
        <w:rPr>
          <w:rFonts w:eastAsia="Times New Roman" w:cs="Times New Roman"/>
          <w:szCs w:val="24"/>
        </w:rPr>
        <w:t xml:space="preserve">για </w:t>
      </w:r>
      <w:proofErr w:type="spellStart"/>
      <w:r>
        <w:rPr>
          <w:rFonts w:eastAsia="Times New Roman" w:cs="Times New Roman"/>
          <w:szCs w:val="24"/>
        </w:rPr>
        <w:t>συνυπογραφή</w:t>
      </w:r>
      <w:proofErr w:type="spellEnd"/>
      <w:r>
        <w:rPr>
          <w:rFonts w:eastAsia="Times New Roman" w:cs="Times New Roman"/>
          <w:szCs w:val="24"/>
        </w:rPr>
        <w:t xml:space="preserve"> της δανειακής σύμβασης του 3</w:t>
      </w:r>
      <w:r w:rsidRPr="00000B46">
        <w:rPr>
          <w:rFonts w:eastAsia="Times New Roman" w:cs="Times New Roman"/>
          <w:szCs w:val="24"/>
          <w:vertAlign w:val="superscript"/>
        </w:rPr>
        <w:t>ου</w:t>
      </w:r>
      <w:r>
        <w:rPr>
          <w:rFonts w:eastAsia="Times New Roman" w:cs="Times New Roman"/>
          <w:szCs w:val="24"/>
        </w:rPr>
        <w:t xml:space="preserve"> </w:t>
      </w:r>
      <w:r>
        <w:rPr>
          <w:rFonts w:eastAsia="Times New Roman" w:cs="Times New Roman"/>
          <w:szCs w:val="24"/>
        </w:rPr>
        <w:t xml:space="preserve">μνημονίου </w:t>
      </w:r>
      <w:r>
        <w:rPr>
          <w:rFonts w:eastAsia="Times New Roman" w:cs="Times New Roman"/>
          <w:szCs w:val="24"/>
        </w:rPr>
        <w:t xml:space="preserve">από 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(Ελληνική Εταιρεία Συμμετοχών και Περιουσίας ΑΕ)</w:t>
      </w:r>
      <w:r>
        <w:rPr>
          <w:rFonts w:eastAsia="Times New Roman" w:cs="Times New Roman"/>
          <w:szCs w:val="24"/>
        </w:rPr>
        <w:t>,</w:t>
      </w:r>
      <w:r w:rsidRPr="00000B46">
        <w:rPr>
          <w:rFonts w:eastAsia="Times New Roman" w:cs="Times New Roman"/>
          <w:szCs w:val="24"/>
        </w:rPr>
        <w:t xml:space="preserve"> </w:t>
      </w:r>
      <w:r>
        <w:rPr>
          <w:rFonts w:eastAsia="Times New Roman" w:cs="Times New Roman"/>
          <w:szCs w:val="24"/>
        </w:rPr>
        <w:t xml:space="preserve">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sidRPr="004A7FED">
        <w:rPr>
          <w:rFonts w:eastAsia="Times New Roman" w:cs="Times New Roman"/>
          <w:szCs w:val="24"/>
        </w:rPr>
        <w:t>.</w:t>
      </w:r>
      <w:r w:rsidRPr="006D4ACB">
        <w:rPr>
          <w:rFonts w:eastAsia="Times New Roman" w:cs="Times New Roman"/>
          <w:szCs w:val="24"/>
        </w:rPr>
        <w:t xml:space="preserve"> </w:t>
      </w:r>
      <w:r>
        <w:rPr>
          <w:rFonts w:eastAsia="Times New Roman" w:cs="Times New Roman"/>
          <w:szCs w:val="24"/>
          <w:lang w:val="en-US"/>
        </w:rPr>
        <w:t>A</w:t>
      </w:r>
      <w:proofErr w:type="spellStart"/>
      <w:r>
        <w:rPr>
          <w:rFonts w:eastAsia="Times New Roman" w:cs="Times New Roman"/>
          <w:szCs w:val="24"/>
        </w:rPr>
        <w:t>ιτία</w:t>
      </w:r>
      <w:proofErr w:type="spellEnd"/>
      <w:r>
        <w:rPr>
          <w:rFonts w:eastAsia="Times New Roman" w:cs="Times New Roman"/>
          <w:szCs w:val="24"/>
        </w:rPr>
        <w:t>: φόρτος εργασίας</w:t>
      </w:r>
      <w:r>
        <w:rPr>
          <w:rFonts w:eastAsia="Times New Roman" w:cs="Times New Roman"/>
          <w:szCs w:val="24"/>
        </w:rPr>
        <w:t>.</w:t>
      </w:r>
    </w:p>
    <w:p w14:paraId="5D6B54C8" w14:textId="77777777" w:rsidR="009B0C5F" w:rsidRDefault="000A76EF">
      <w:pPr>
        <w:spacing w:line="600" w:lineRule="auto"/>
        <w:ind w:firstLine="851"/>
        <w:jc w:val="both"/>
        <w:rPr>
          <w:rFonts w:eastAsia="Times New Roman" w:cs="Times New Roman"/>
          <w:szCs w:val="24"/>
        </w:rPr>
      </w:pPr>
      <w:r>
        <w:rPr>
          <w:rFonts w:eastAsia="Times New Roman" w:cs="Times New Roman"/>
          <w:szCs w:val="24"/>
        </w:rPr>
        <w:lastRenderedPageBreak/>
        <w:t>Αρχίζουμε, λοιπόν, τη συζήτηση με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τρίτη </w:t>
      </w:r>
      <w:r>
        <w:rPr>
          <w:rFonts w:eastAsia="Times New Roman" w:cs="Times New Roman"/>
          <w:szCs w:val="24"/>
        </w:rPr>
        <w:t xml:space="preserve">με αριθμό 5225/18-4-2018 </w:t>
      </w:r>
      <w:r>
        <w:rPr>
          <w:rFonts w:eastAsia="Times New Roman" w:cs="Times New Roman"/>
          <w:szCs w:val="24"/>
        </w:rPr>
        <w:t xml:space="preserve">ερώτηση </w:t>
      </w:r>
      <w:r>
        <w:rPr>
          <w:rFonts w:eastAsia="Times New Roman" w:cs="Times New Roman"/>
          <w:szCs w:val="24"/>
        </w:rPr>
        <w:t xml:space="preserve">του κύκλου αναφορών και </w:t>
      </w:r>
      <w:r>
        <w:rPr>
          <w:rFonts w:eastAsia="Times New Roman" w:cs="Times New Roman"/>
          <w:szCs w:val="24"/>
        </w:rPr>
        <w:t>ερωτήσεων (Β</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δελτίου επικαίρων ερωτήσεων της 11</w:t>
      </w:r>
      <w:r w:rsidRPr="0016307A">
        <w:rPr>
          <w:rFonts w:eastAsia="Times New Roman" w:cs="Times New Roman"/>
          <w:szCs w:val="24"/>
          <w:vertAlign w:val="superscript"/>
        </w:rPr>
        <w:t>ης</w:t>
      </w:r>
      <w:r>
        <w:rPr>
          <w:rFonts w:eastAsia="Times New Roman" w:cs="Times New Roman"/>
          <w:szCs w:val="24"/>
        </w:rPr>
        <w:t xml:space="preserve"> Ιουνίου 2018)</w:t>
      </w:r>
      <w:r w:rsidRPr="004A7FED">
        <w:rPr>
          <w:rFonts w:eastAsia="Times New Roman" w:cs="Times New Roman"/>
          <w:szCs w:val="24"/>
        </w:rPr>
        <w:t xml:space="preserve"> </w:t>
      </w:r>
      <w:r>
        <w:rPr>
          <w:rFonts w:eastAsia="Times New Roman" w:cs="Times New Roman"/>
          <w:szCs w:val="24"/>
        </w:rPr>
        <w:t>του Βουλευτή Ηλείας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Ιωάννη Κουτσούκου προς τον Υπουργό Οικονομικών, με θέμα: «Οι υποθέσεις φοροδιαφυγής που </w:t>
      </w:r>
      <w:proofErr w:type="spellStart"/>
      <w:r>
        <w:rPr>
          <w:rFonts w:eastAsia="Times New Roman" w:cs="Times New Roman"/>
          <w:szCs w:val="24"/>
        </w:rPr>
        <w:t>παραγράφησαν</w:t>
      </w:r>
      <w:proofErr w:type="spellEnd"/>
      <w:r>
        <w:rPr>
          <w:rFonts w:eastAsia="Times New Roman" w:cs="Times New Roman"/>
          <w:szCs w:val="24"/>
        </w:rPr>
        <w:t xml:space="preserve"> στη διαδρομή από ΣΔΟΕ σε ΑΑΔΕ και οι κυβερνητικές ευθύνες για την απώλεια εσόδων». </w:t>
      </w:r>
    </w:p>
    <w:p w14:paraId="5D6B54C9" w14:textId="77777777" w:rsidR="009B0C5F" w:rsidRDefault="000A76EF">
      <w:pPr>
        <w:spacing w:line="600" w:lineRule="auto"/>
        <w:ind w:firstLine="851"/>
        <w:jc w:val="both"/>
        <w:rPr>
          <w:rFonts w:eastAsia="Times New Roman" w:cs="Times New Roman"/>
          <w:szCs w:val="24"/>
        </w:rPr>
      </w:pPr>
      <w:r>
        <w:rPr>
          <w:rFonts w:eastAsia="Times New Roman" w:cs="Times New Roman"/>
          <w:szCs w:val="24"/>
        </w:rPr>
        <w:t>Στην ερώτηση θα απαντήσει η Υφυπουργός Οικονομικών κ. Αικατερί</w:t>
      </w:r>
      <w:r>
        <w:rPr>
          <w:rFonts w:eastAsia="Times New Roman" w:cs="Times New Roman"/>
          <w:szCs w:val="24"/>
        </w:rPr>
        <w:t xml:space="preserve">νη </w:t>
      </w:r>
      <w:proofErr w:type="spellStart"/>
      <w:r>
        <w:rPr>
          <w:rFonts w:eastAsia="Times New Roman" w:cs="Times New Roman"/>
          <w:szCs w:val="24"/>
        </w:rPr>
        <w:t>Παπανάτσιου</w:t>
      </w:r>
      <w:proofErr w:type="spellEnd"/>
      <w:r>
        <w:rPr>
          <w:rFonts w:eastAsia="Times New Roman" w:cs="Times New Roman"/>
          <w:szCs w:val="24"/>
        </w:rPr>
        <w:t xml:space="preserve">. </w:t>
      </w:r>
    </w:p>
    <w:p w14:paraId="5D6B54CA" w14:textId="77777777" w:rsidR="009B0C5F" w:rsidRDefault="000A76EF">
      <w:pPr>
        <w:spacing w:line="600" w:lineRule="auto"/>
        <w:ind w:firstLine="851"/>
        <w:jc w:val="both"/>
        <w:rPr>
          <w:rFonts w:eastAsia="Times New Roman" w:cs="Times New Roman"/>
          <w:szCs w:val="24"/>
        </w:rPr>
      </w:pPr>
      <w:r>
        <w:rPr>
          <w:rFonts w:eastAsia="Times New Roman" w:cs="Times New Roman"/>
          <w:szCs w:val="24"/>
        </w:rPr>
        <w:t xml:space="preserve">Κύριε συνάδελφε, έχετε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5D6B54CB" w14:textId="77777777" w:rsidR="009B0C5F" w:rsidRDefault="000A76EF">
      <w:pPr>
        <w:spacing w:line="600" w:lineRule="auto"/>
        <w:ind w:firstLine="851"/>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Ευχαριστώ, κύριε Πρόεδρε. </w:t>
      </w:r>
    </w:p>
    <w:p w14:paraId="5D6B54CC" w14:textId="77777777" w:rsidR="009B0C5F" w:rsidRDefault="000A76EF">
      <w:pPr>
        <w:spacing w:line="600" w:lineRule="auto"/>
        <w:ind w:firstLine="851"/>
        <w:jc w:val="both"/>
        <w:rPr>
          <w:rFonts w:eastAsia="Times New Roman" w:cs="Times New Roman"/>
          <w:szCs w:val="24"/>
        </w:rPr>
      </w:pPr>
      <w:r>
        <w:rPr>
          <w:rFonts w:eastAsia="Times New Roman" w:cs="Times New Roman"/>
          <w:szCs w:val="24"/>
        </w:rPr>
        <w:t>Κύριε Πρόεδρε, θα ήθελα να μου δώσετε μισό λεπτό, χωρίς να μετρήσετε τον χρόνο μου, για να κάνω μια διαδικαστική παρατήρηση-πρόταση πρ</w:t>
      </w:r>
      <w:r>
        <w:rPr>
          <w:rFonts w:eastAsia="Times New Roman" w:cs="Times New Roman"/>
          <w:szCs w:val="24"/>
        </w:rPr>
        <w:t xml:space="preserve">ος το Προεδρείο, καθώς με ευθύνη του Προεδρείου πρέπει πλέον να πάψει να </w:t>
      </w:r>
      <w:proofErr w:type="spellStart"/>
      <w:r>
        <w:rPr>
          <w:rFonts w:eastAsia="Times New Roman" w:cs="Times New Roman"/>
          <w:szCs w:val="24"/>
        </w:rPr>
        <w:t>ευτελίζεται</w:t>
      </w:r>
      <w:proofErr w:type="spellEnd"/>
      <w:r>
        <w:rPr>
          <w:rFonts w:eastAsia="Times New Roman" w:cs="Times New Roman"/>
          <w:szCs w:val="24"/>
        </w:rPr>
        <w:t xml:space="preserve"> η Βουλή από την άρνηση του κ. </w:t>
      </w:r>
      <w:proofErr w:type="spellStart"/>
      <w:r>
        <w:rPr>
          <w:rFonts w:eastAsia="Times New Roman" w:cs="Times New Roman"/>
          <w:szCs w:val="24"/>
        </w:rPr>
        <w:t>Τσακαλώτου</w:t>
      </w:r>
      <w:proofErr w:type="spellEnd"/>
      <w:r>
        <w:rPr>
          <w:rFonts w:eastAsia="Times New Roman" w:cs="Times New Roman"/>
          <w:szCs w:val="24"/>
        </w:rPr>
        <w:t xml:space="preserve"> να απαντάει έγγραφα στις </w:t>
      </w:r>
      <w:r>
        <w:rPr>
          <w:rFonts w:eastAsia="Times New Roman" w:cs="Times New Roman"/>
          <w:szCs w:val="24"/>
        </w:rPr>
        <w:lastRenderedPageBreak/>
        <w:t xml:space="preserve">ερωτήσεις μας και όταν τις μετατρέπουμε σε προφορικές να δηλώνει κώλυμα. </w:t>
      </w:r>
    </w:p>
    <w:p w14:paraId="5D6B54CD" w14:textId="77777777" w:rsidR="009B0C5F" w:rsidRDefault="000A76EF">
      <w:pPr>
        <w:spacing w:line="600" w:lineRule="auto"/>
        <w:ind w:firstLine="851"/>
        <w:jc w:val="both"/>
        <w:rPr>
          <w:rFonts w:eastAsia="Times New Roman" w:cs="Times New Roman"/>
          <w:szCs w:val="24"/>
        </w:rPr>
      </w:pPr>
      <w:r>
        <w:rPr>
          <w:rFonts w:eastAsia="Times New Roman" w:cs="Times New Roman"/>
          <w:szCs w:val="24"/>
        </w:rPr>
        <w:t>Κύριε Πρόεδρε, η ερώτηση για τη</w:t>
      </w:r>
      <w:r>
        <w:rPr>
          <w:rFonts w:eastAsia="Times New Roman" w:cs="Times New Roman"/>
          <w:szCs w:val="24"/>
        </w:rPr>
        <w:t xml:space="preserve">ν οποία ο κ. </w:t>
      </w:r>
      <w:proofErr w:type="spellStart"/>
      <w:r>
        <w:rPr>
          <w:rFonts w:eastAsia="Times New Roman" w:cs="Times New Roman"/>
          <w:szCs w:val="24"/>
        </w:rPr>
        <w:t>Τσακαλώτος</w:t>
      </w:r>
      <w:proofErr w:type="spellEnd"/>
      <w:r>
        <w:rPr>
          <w:rFonts w:eastAsia="Times New Roman" w:cs="Times New Roman"/>
          <w:szCs w:val="24"/>
        </w:rPr>
        <w:t xml:space="preserve"> δηλώνει κώλυμα που είχα υποβάλει εδώ και τρεις μήνες περίπου είχε να κάνει με το αν η Κυβέρνηση έχει αναλάβει δεσμεύσεις από τους εταίρους μας για να δώσει εγγύηση μέσω του </w:t>
      </w:r>
      <w:proofErr w:type="spellStart"/>
      <w:r>
        <w:rPr>
          <w:rFonts w:eastAsia="Times New Roman" w:cs="Times New Roman"/>
          <w:szCs w:val="24"/>
        </w:rPr>
        <w:t>υπερταμείου</w:t>
      </w:r>
      <w:proofErr w:type="spellEnd"/>
      <w:r>
        <w:rPr>
          <w:rFonts w:eastAsia="Times New Roman" w:cs="Times New Roman"/>
          <w:szCs w:val="24"/>
        </w:rPr>
        <w:t xml:space="preserve"> </w:t>
      </w:r>
      <w:r>
        <w:rPr>
          <w:rFonts w:eastAsia="Times New Roman" w:cs="Times New Roman"/>
          <w:szCs w:val="24"/>
        </w:rPr>
        <w:t xml:space="preserve">στον </w:t>
      </w:r>
      <w:r>
        <w:rPr>
          <w:rFonts w:eastAsia="Times New Roman" w:cs="Times New Roman"/>
          <w:szCs w:val="24"/>
          <w:lang w:val="en-US"/>
        </w:rPr>
        <w:t>ESM</w:t>
      </w:r>
      <w:r>
        <w:rPr>
          <w:rFonts w:eastAsia="Times New Roman" w:cs="Times New Roman"/>
          <w:szCs w:val="24"/>
        </w:rPr>
        <w:t xml:space="preserve">. </w:t>
      </w:r>
    </w:p>
    <w:p w14:paraId="5D6B54CE" w14:textId="77777777" w:rsidR="009B0C5F" w:rsidRDefault="000A76EF">
      <w:pPr>
        <w:spacing w:line="600" w:lineRule="auto"/>
        <w:ind w:firstLine="851"/>
        <w:jc w:val="both"/>
        <w:rPr>
          <w:rFonts w:eastAsia="Times New Roman" w:cs="Times New Roman"/>
          <w:szCs w:val="24"/>
        </w:rPr>
      </w:pPr>
      <w:r>
        <w:rPr>
          <w:rFonts w:eastAsia="Times New Roman" w:cs="Times New Roman"/>
          <w:szCs w:val="24"/>
        </w:rPr>
        <w:t>Ο κύριος Υπουργός αντί να φιλοτιμηθε</w:t>
      </w:r>
      <w:r>
        <w:rPr>
          <w:rFonts w:eastAsia="Times New Roman" w:cs="Times New Roman"/>
          <w:szCs w:val="24"/>
        </w:rPr>
        <w:t>ί να δώσει εντολή στις υπηρεσίες του να γράψουν τρεις σειρές απάντηση του τύπου «θα το δούμε», «το εξετάζουμε» και όταν ήρθε το νομοσχέδιο να απαντήσει έστω «δείτε τον νόμο τάδε, το άρθρο τάδε», εξακολουθεί να δηλώνει κώλυμα. Δηλαδή είναι μία ασεβής και απ</w:t>
      </w:r>
      <w:r>
        <w:rPr>
          <w:rFonts w:eastAsia="Times New Roman" w:cs="Times New Roman"/>
          <w:szCs w:val="24"/>
        </w:rPr>
        <w:t xml:space="preserve">ρεπής συμπεριφορά απέναντι στο Κοινοβούλιο, όχι απέναντι σε εμένα. </w:t>
      </w:r>
    </w:p>
    <w:p w14:paraId="5D6B54CF" w14:textId="77777777" w:rsidR="009B0C5F" w:rsidRDefault="000A76EF">
      <w:pPr>
        <w:spacing w:line="600" w:lineRule="auto"/>
        <w:ind w:firstLine="851"/>
        <w:jc w:val="both"/>
        <w:rPr>
          <w:rFonts w:eastAsia="Times New Roman" w:cs="Times New Roman"/>
          <w:szCs w:val="24"/>
        </w:rPr>
      </w:pPr>
      <w:r>
        <w:rPr>
          <w:rFonts w:eastAsia="Times New Roman" w:cs="Times New Roman"/>
          <w:szCs w:val="24"/>
        </w:rPr>
        <w:t>Σας παρακαλώ, η ερώτησή μου με αριθμό 4017 που μόλις ανακοινώσατε ότι δεν θα συζητηθεί λόγω κωλύματος να μην επανέλθει στη Βουλή, διότι αποτελεί διαπόμπευση κάθε κοινοβουλευτικής διαδικασί</w:t>
      </w:r>
      <w:r>
        <w:rPr>
          <w:rFonts w:eastAsia="Times New Roman" w:cs="Times New Roman"/>
          <w:szCs w:val="24"/>
        </w:rPr>
        <w:t xml:space="preserve">ας. Έχει απαντηθεί το ερώτημά μου με τον </w:t>
      </w:r>
      <w:r>
        <w:rPr>
          <w:rFonts w:eastAsia="Times New Roman" w:cs="Times New Roman"/>
          <w:szCs w:val="24"/>
        </w:rPr>
        <w:lastRenderedPageBreak/>
        <w:t xml:space="preserve">νόμο που ψηφίσαμε προχθές, τον ν.4549, όπου με το άρθρο 109 έγινε πράξη το ερώτημά μου. Αυτή είναι η διαδικαστική μου παρατήρηση. </w:t>
      </w:r>
    </w:p>
    <w:p w14:paraId="5D6B54D0" w14:textId="77777777" w:rsidR="009B0C5F" w:rsidRDefault="000A76EF">
      <w:pPr>
        <w:spacing w:line="600" w:lineRule="auto"/>
        <w:ind w:firstLine="851"/>
        <w:jc w:val="both"/>
        <w:rPr>
          <w:rFonts w:eastAsia="Times New Roman" w:cs="Times New Roman"/>
          <w:szCs w:val="24"/>
        </w:rPr>
      </w:pPr>
      <w:r>
        <w:rPr>
          <w:rFonts w:eastAsia="Times New Roman" w:cs="Times New Roman"/>
          <w:szCs w:val="24"/>
        </w:rPr>
        <w:t>Ξέρω ότι δεν έχετε κα</w:t>
      </w:r>
      <w:r>
        <w:rPr>
          <w:rFonts w:eastAsia="Times New Roman" w:cs="Times New Roman"/>
          <w:szCs w:val="24"/>
        </w:rPr>
        <w:t>μ</w:t>
      </w:r>
      <w:r>
        <w:rPr>
          <w:rFonts w:eastAsia="Times New Roman" w:cs="Times New Roman"/>
          <w:szCs w:val="24"/>
        </w:rPr>
        <w:t>μία προσωπική ευθύνη…</w:t>
      </w:r>
    </w:p>
    <w:p w14:paraId="5D6B54D1" w14:textId="77777777" w:rsidR="009B0C5F" w:rsidRDefault="000A76EF">
      <w:pPr>
        <w:spacing w:line="600" w:lineRule="auto"/>
        <w:ind w:firstLine="851"/>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συ</w:t>
      </w:r>
      <w:r>
        <w:rPr>
          <w:rFonts w:eastAsia="Times New Roman" w:cs="Times New Roman"/>
          <w:szCs w:val="24"/>
        </w:rPr>
        <w:t xml:space="preserve">νάδελφε, συγγνώμη. Έχετε δαπανήσει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να ασχοληθείτε με την ερώτηση, την οποία </w:t>
      </w:r>
      <w:proofErr w:type="spellStart"/>
      <w:r>
        <w:rPr>
          <w:rFonts w:eastAsia="Times New Roman" w:cs="Times New Roman"/>
          <w:szCs w:val="24"/>
        </w:rPr>
        <w:t>επανακαταθέτετε</w:t>
      </w:r>
      <w:proofErr w:type="spellEnd"/>
      <w:r>
        <w:rPr>
          <w:rFonts w:eastAsia="Times New Roman" w:cs="Times New Roman"/>
          <w:szCs w:val="24"/>
        </w:rPr>
        <w:t xml:space="preserve"> ο ίδιος. </w:t>
      </w:r>
    </w:p>
    <w:p w14:paraId="5D6B54D2" w14:textId="77777777" w:rsidR="009B0C5F" w:rsidRDefault="000A76EF">
      <w:pPr>
        <w:spacing w:line="600" w:lineRule="auto"/>
        <w:ind w:firstLine="851"/>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Όχι, κύριε Πρόεδρε, δεν την </w:t>
      </w:r>
      <w:proofErr w:type="spellStart"/>
      <w:r>
        <w:rPr>
          <w:rFonts w:eastAsia="Times New Roman" w:cs="Times New Roman"/>
          <w:szCs w:val="24"/>
        </w:rPr>
        <w:t>επανακαταθέτω</w:t>
      </w:r>
      <w:proofErr w:type="spellEnd"/>
      <w:r>
        <w:rPr>
          <w:rFonts w:eastAsia="Times New Roman" w:cs="Times New Roman"/>
          <w:szCs w:val="24"/>
        </w:rPr>
        <w:t xml:space="preserve"> ο ίδιος. </w:t>
      </w:r>
    </w:p>
    <w:p w14:paraId="5D6B54D3" w14:textId="77777777" w:rsidR="009B0C5F" w:rsidRDefault="000A76EF">
      <w:pPr>
        <w:spacing w:line="600" w:lineRule="auto"/>
        <w:ind w:firstLine="851"/>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Δεν έρχεται αυτόματα. </w:t>
      </w:r>
    </w:p>
    <w:p w14:paraId="5D6B54D4" w14:textId="77777777" w:rsidR="009B0C5F" w:rsidRDefault="000A76EF">
      <w:pPr>
        <w:spacing w:line="600" w:lineRule="auto"/>
        <w:ind w:firstLine="851"/>
        <w:jc w:val="both"/>
        <w:rPr>
          <w:rFonts w:eastAsia="Times New Roman" w:cs="Times New Roman"/>
          <w:szCs w:val="24"/>
        </w:rPr>
      </w:pPr>
      <w:r>
        <w:rPr>
          <w:rFonts w:eastAsia="Times New Roman" w:cs="Times New Roman"/>
          <w:b/>
          <w:szCs w:val="24"/>
        </w:rPr>
        <w:t>ΓΙΑΝ</w:t>
      </w:r>
      <w:r>
        <w:rPr>
          <w:rFonts w:eastAsia="Times New Roman" w:cs="Times New Roman"/>
          <w:b/>
          <w:szCs w:val="24"/>
        </w:rPr>
        <w:t xml:space="preserve">ΝΗΣ ΚΟΥΤΣΟΥΚΟΣ: </w:t>
      </w:r>
      <w:r>
        <w:rPr>
          <w:rFonts w:eastAsia="Times New Roman" w:cs="Times New Roman"/>
          <w:szCs w:val="24"/>
        </w:rPr>
        <w:t xml:space="preserve">Η διαδικασία της συζήτησης, όταν ο Υπουργός δηλώνει κώλυμα, γίνεται αυτόματα. </w:t>
      </w:r>
    </w:p>
    <w:p w14:paraId="5D6B54D5" w14:textId="77777777" w:rsidR="009B0C5F" w:rsidRDefault="000A76EF">
      <w:pPr>
        <w:spacing w:line="600" w:lineRule="auto"/>
        <w:ind w:firstLine="851"/>
        <w:jc w:val="both"/>
        <w:rPr>
          <w:rFonts w:eastAsia="Times New Roman" w:cs="Times New Roman"/>
          <w:szCs w:val="24"/>
        </w:rPr>
      </w:pPr>
      <w:r>
        <w:rPr>
          <w:rFonts w:eastAsia="Times New Roman" w:cs="Times New Roman"/>
          <w:szCs w:val="24"/>
        </w:rPr>
        <w:t>Εγώ –ως όφειλα- ερώτηση που δεν απαντήθηκε τη μετέτρεψα σε επίκαιρη. Από εκεί και πέρα, όταν ο Υπουργός δεν απαντά, αυτόματα μεταφέρεται στην επόμενη συνεδρίαση.</w:t>
      </w:r>
      <w:r>
        <w:rPr>
          <w:rFonts w:eastAsia="Times New Roman" w:cs="Times New Roman"/>
          <w:szCs w:val="24"/>
        </w:rPr>
        <w:t xml:space="preserve"> Γι’ αυτό κάνω αυτήν τη διαδικαστική παρατήρηση. </w:t>
      </w:r>
    </w:p>
    <w:p w14:paraId="5D6B54D6" w14:textId="77777777" w:rsidR="009B0C5F" w:rsidRDefault="000A76EF">
      <w:pPr>
        <w:tabs>
          <w:tab w:val="left" w:pos="2820"/>
        </w:tabs>
        <w:spacing w:line="600" w:lineRule="auto"/>
        <w:ind w:firstLine="720"/>
        <w:jc w:val="both"/>
        <w:rPr>
          <w:rFonts w:eastAsia="Times New Roman"/>
          <w:szCs w:val="24"/>
        </w:rPr>
      </w:pPr>
      <w:r w:rsidRPr="004239BA">
        <w:rPr>
          <w:rFonts w:eastAsia="Times New Roman"/>
          <w:b/>
          <w:szCs w:val="24"/>
        </w:rPr>
        <w:lastRenderedPageBreak/>
        <w:t>ΠΡΟΕΔΡΕΥΩΝ (Μάριος Γεωργιάδης):</w:t>
      </w:r>
      <w:r>
        <w:rPr>
          <w:rFonts w:eastAsia="Times New Roman"/>
          <w:szCs w:val="24"/>
        </w:rPr>
        <w:t xml:space="preserve"> Εντάξει, κύριε συνάδελφε. Καταγράφηκε. Αναπτύξτε την ερώτησή σας. Θα σας δώσω δύο λεπτά.</w:t>
      </w:r>
    </w:p>
    <w:p w14:paraId="5D6B54D7" w14:textId="77777777" w:rsidR="009B0C5F" w:rsidRDefault="000A76EF">
      <w:pPr>
        <w:tabs>
          <w:tab w:val="left" w:pos="2820"/>
        </w:tabs>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Πάμε στην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τώρα, η οποία είναι επιμελέστερη του κυρ</w:t>
      </w:r>
      <w:r>
        <w:rPr>
          <w:rFonts w:eastAsia="Times New Roman"/>
          <w:szCs w:val="24"/>
        </w:rPr>
        <w:t>ίου Υπουργού, του προϊστάμενού της, διότι η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απαντά, αλλά με καθυστέρηση.</w:t>
      </w:r>
    </w:p>
    <w:p w14:paraId="5D6B54D8" w14:textId="77777777" w:rsidR="009B0C5F" w:rsidRDefault="000A76EF">
      <w:pPr>
        <w:tabs>
          <w:tab w:val="left" w:pos="2820"/>
        </w:tabs>
        <w:spacing w:line="600" w:lineRule="auto"/>
        <w:ind w:firstLine="720"/>
        <w:jc w:val="both"/>
        <w:rPr>
          <w:rFonts w:eastAsia="Times New Roman"/>
          <w:szCs w:val="24"/>
        </w:rPr>
      </w:pPr>
      <w:r>
        <w:rPr>
          <w:rFonts w:eastAsia="Times New Roman"/>
          <w:szCs w:val="24"/>
        </w:rPr>
        <w:t>Γι’ αυτό, λοιπόν, επειδή δεν απάντησε στην ερώτησή μου από 18</w:t>
      </w:r>
      <w:r>
        <w:rPr>
          <w:rFonts w:eastAsia="Times New Roman"/>
          <w:szCs w:val="24"/>
        </w:rPr>
        <w:t xml:space="preserve"> Απριλίου</w:t>
      </w:r>
      <w:r>
        <w:rPr>
          <w:rFonts w:eastAsia="Times New Roman"/>
          <w:szCs w:val="24"/>
        </w:rPr>
        <w:t xml:space="preserve"> για τις υποθέσεις που πάνε κι έρχονται μεταξύ ΣΔΟΕ και ΑΑΔΕ, την μετέτρεψα σε επίκαιρη. Η κ</w:t>
      </w:r>
      <w:r>
        <w:rPr>
          <w:rFonts w:eastAsia="Times New Roman"/>
          <w:szCs w:val="24"/>
        </w:rPr>
        <w:t>.</w:t>
      </w:r>
      <w:r>
        <w:rPr>
          <w:rFonts w:eastAsia="Times New Roman"/>
          <w:szCs w:val="24"/>
        </w:rPr>
        <w:t xml:space="preserve"> </w:t>
      </w:r>
      <w:proofErr w:type="spellStart"/>
      <w:r>
        <w:rPr>
          <w:rFonts w:eastAsia="Times New Roman"/>
          <w:szCs w:val="24"/>
        </w:rPr>
        <w:t>Παπα</w:t>
      </w:r>
      <w:r>
        <w:rPr>
          <w:rFonts w:eastAsia="Times New Roman"/>
          <w:szCs w:val="24"/>
        </w:rPr>
        <w:t>νάτσιου</w:t>
      </w:r>
      <w:proofErr w:type="spellEnd"/>
      <w:r>
        <w:rPr>
          <w:rFonts w:eastAsia="Times New Roman"/>
          <w:szCs w:val="24"/>
        </w:rPr>
        <w:t xml:space="preserve"> και οι υπηρεσίες της απάντησαν καθυστερημένα. Έχω εδώ την απάντηση. Δεν είναι πλήρης η απάντηση και μας δίνει τη δυνατότητα, μιας και δεν ικανοποιήθηκε το ερώτημά μου, να συζητήσουμε.</w:t>
      </w:r>
    </w:p>
    <w:p w14:paraId="5D6B54D9" w14:textId="77777777" w:rsidR="009B0C5F" w:rsidRDefault="000A76EF">
      <w:pPr>
        <w:tabs>
          <w:tab w:val="left" w:pos="2820"/>
        </w:tabs>
        <w:spacing w:line="600" w:lineRule="auto"/>
        <w:ind w:firstLine="720"/>
        <w:jc w:val="both"/>
        <w:rPr>
          <w:rFonts w:eastAsia="Times New Roman"/>
          <w:szCs w:val="24"/>
        </w:rPr>
      </w:pPr>
      <w:r>
        <w:rPr>
          <w:rFonts w:eastAsia="Times New Roman"/>
          <w:szCs w:val="24"/>
        </w:rPr>
        <w:t>Κυρία Υπουργέ, όπως έχω επισημάνει, με τον ν.4336/2015 πήρατε όλ</w:t>
      </w:r>
      <w:r>
        <w:rPr>
          <w:rFonts w:eastAsia="Times New Roman"/>
          <w:szCs w:val="24"/>
        </w:rPr>
        <w:t xml:space="preserve">ες τις υποθέσεις από τον ΣΔΟΕ να τις πάτε στην ΑΑΔΕ και με τον ν.4410/2016, με εξουσιοδότηση, μεταφέρατε με αποφάσεις σας -έχω τις πράξεις μεταφοράς, όπως </w:t>
      </w:r>
      <w:r>
        <w:rPr>
          <w:rFonts w:eastAsia="Times New Roman"/>
          <w:szCs w:val="24"/>
        </w:rPr>
        <w:lastRenderedPageBreak/>
        <w:t>προκύπτουν από την απάντησή σας- είκοσι πέντε χιλιάδες εννιακόσιες δεκαεπτά υποθέσεις από τις τριάντα</w:t>
      </w:r>
      <w:r>
        <w:rPr>
          <w:rFonts w:eastAsia="Times New Roman"/>
          <w:szCs w:val="24"/>
        </w:rPr>
        <w:t xml:space="preserve"> οκτώ χιλιάδες υποθέσεις που είχε το ΣΔΟΕ, σύμφωνα με δημοσιογραφικές πληροφορίες. </w:t>
      </w:r>
    </w:p>
    <w:p w14:paraId="5D6B54DA" w14:textId="77777777" w:rsidR="009B0C5F" w:rsidRDefault="000A76EF">
      <w:pPr>
        <w:tabs>
          <w:tab w:val="left" w:pos="2820"/>
        </w:tabs>
        <w:spacing w:line="600" w:lineRule="auto"/>
        <w:ind w:firstLine="720"/>
        <w:jc w:val="both"/>
        <w:rPr>
          <w:rFonts w:eastAsia="Times New Roman"/>
          <w:szCs w:val="24"/>
        </w:rPr>
      </w:pPr>
      <w:r>
        <w:rPr>
          <w:rFonts w:eastAsia="Times New Roman"/>
          <w:szCs w:val="24"/>
        </w:rPr>
        <w:t xml:space="preserve">Θυμίζω ότι ο Γενικός Γραμματέας του ΣΔΟΕ ο κ. </w:t>
      </w:r>
      <w:proofErr w:type="spellStart"/>
      <w:r>
        <w:rPr>
          <w:rFonts w:eastAsia="Times New Roman"/>
          <w:szCs w:val="24"/>
        </w:rPr>
        <w:t>Δάνης</w:t>
      </w:r>
      <w:proofErr w:type="spellEnd"/>
      <w:r>
        <w:rPr>
          <w:rFonts w:eastAsia="Times New Roman"/>
          <w:szCs w:val="24"/>
        </w:rPr>
        <w:t xml:space="preserve"> τότε, με επιστολή του προς τον Πρωθυπουργό, είπε ότι αυτή η πράξη της Κυβέρνησης θα είχε σαν αποτέλεσμα να μην ελεγχθούν</w:t>
      </w:r>
      <w:r>
        <w:rPr>
          <w:rFonts w:eastAsia="Times New Roman"/>
          <w:szCs w:val="24"/>
        </w:rPr>
        <w:t xml:space="preserve"> αυτές οι υποθέσεις και να παραγραφούν και παραιτήθηκε.</w:t>
      </w:r>
    </w:p>
    <w:p w14:paraId="5D6B54DB" w14:textId="77777777" w:rsidR="009B0C5F" w:rsidRDefault="000A76EF">
      <w:pPr>
        <w:tabs>
          <w:tab w:val="left" w:pos="2820"/>
        </w:tabs>
        <w:spacing w:line="600" w:lineRule="auto"/>
        <w:ind w:firstLine="720"/>
        <w:jc w:val="both"/>
        <w:rPr>
          <w:rFonts w:eastAsia="Times New Roman"/>
          <w:szCs w:val="24"/>
        </w:rPr>
      </w:pPr>
      <w:r>
        <w:rPr>
          <w:rFonts w:eastAsia="Times New Roman"/>
          <w:szCs w:val="24"/>
        </w:rPr>
        <w:t>Σήμερα, λοιπόν, από την απάντησή σας υπάρχει ένα κενό περίπου έξι με εφτά χιλιάδες υποθέσεις από τις τριάντα οκτώ χιλιάδες, που δεν ξέρουμε τι έγινε με βάση τα στοιχεία</w:t>
      </w:r>
      <w:r>
        <w:rPr>
          <w:rFonts w:eastAsia="Times New Roman"/>
          <w:szCs w:val="24"/>
        </w:rPr>
        <w:t>,</w:t>
      </w:r>
      <w:r>
        <w:rPr>
          <w:rFonts w:eastAsia="Times New Roman"/>
          <w:szCs w:val="24"/>
        </w:rPr>
        <w:t xml:space="preserve"> που εσείς έχετε παραθέσει και </w:t>
      </w:r>
      <w:r>
        <w:rPr>
          <w:rFonts w:eastAsia="Times New Roman"/>
          <w:szCs w:val="24"/>
        </w:rPr>
        <w:t xml:space="preserve">ιδίως υπάρχει το ερώτημα που θέλει απάντηση: Από αυτές τις είκοσι πέντε χιλιάδες εννιακόσιες δεκαεπτά υποθέσεις που πήγαν στην ΑΑΔΕ, σήμερα που μιλάμε πόσες έχουν ελεγχθεί; </w:t>
      </w:r>
    </w:p>
    <w:p w14:paraId="5D6B54DC" w14:textId="77777777" w:rsidR="009B0C5F" w:rsidRDefault="000A76EF">
      <w:pPr>
        <w:tabs>
          <w:tab w:val="left" w:pos="2820"/>
        </w:tabs>
        <w:spacing w:line="600" w:lineRule="auto"/>
        <w:ind w:firstLine="720"/>
        <w:jc w:val="both"/>
        <w:rPr>
          <w:rFonts w:eastAsia="Times New Roman"/>
          <w:szCs w:val="24"/>
        </w:rPr>
      </w:pPr>
      <w:r>
        <w:rPr>
          <w:rFonts w:eastAsia="Times New Roman"/>
          <w:szCs w:val="24"/>
        </w:rPr>
        <w:t xml:space="preserve">Γιατί λέω πόσες έχουν ελεγχθεί; Διότι έχουν περάσει τρία χρόνια από τη νομοθετική </w:t>
      </w:r>
      <w:r>
        <w:rPr>
          <w:rFonts w:eastAsia="Times New Roman"/>
          <w:szCs w:val="24"/>
        </w:rPr>
        <w:t xml:space="preserve">ρύθμιση του ν.4336. Η μεταφορά των </w:t>
      </w:r>
      <w:r>
        <w:rPr>
          <w:rFonts w:eastAsia="Times New Roman"/>
          <w:szCs w:val="24"/>
        </w:rPr>
        <w:lastRenderedPageBreak/>
        <w:t>αποφάσεων έγινε με καθυστέρηση δύο και τριών ετών και φαντάζομαι ότι πλησιάζει ο χρόνος της παραγραφής, διότι αυτές οι υποθέσεις υπήρχαν το 2015 και δεν μου απαντάτε πόσες έχουν ελεγχθεί. Κατά συνέπεια, το κύριο ερώτημά μ</w:t>
      </w:r>
      <w:r>
        <w:rPr>
          <w:rFonts w:eastAsia="Times New Roman"/>
          <w:szCs w:val="24"/>
        </w:rPr>
        <w:t xml:space="preserve">ου παραμένει: Πόσες από αυτές τις αποφάσεις έχουν ελεγχθεί; Αν μπορείτε να μας πείτε και τι εισέπραξε και το ελληνικό </w:t>
      </w:r>
      <w:r>
        <w:rPr>
          <w:rFonts w:eastAsia="Times New Roman"/>
          <w:szCs w:val="24"/>
        </w:rPr>
        <w:t>δ</w:t>
      </w:r>
      <w:r>
        <w:rPr>
          <w:rFonts w:eastAsia="Times New Roman"/>
          <w:szCs w:val="24"/>
        </w:rPr>
        <w:t>ημόσιο θα είναι καλύτερα και πόσες κινδυνεύουν να παραγραφούν.</w:t>
      </w:r>
    </w:p>
    <w:p w14:paraId="5D6B54DD" w14:textId="77777777" w:rsidR="009B0C5F" w:rsidRDefault="000A76EF">
      <w:pPr>
        <w:tabs>
          <w:tab w:val="left" w:pos="2820"/>
        </w:tabs>
        <w:spacing w:line="600" w:lineRule="auto"/>
        <w:ind w:firstLine="720"/>
        <w:jc w:val="both"/>
        <w:rPr>
          <w:rFonts w:eastAsia="Times New Roman"/>
          <w:szCs w:val="24"/>
        </w:rPr>
      </w:pPr>
      <w:r>
        <w:rPr>
          <w:rFonts w:eastAsia="Times New Roman"/>
          <w:szCs w:val="24"/>
        </w:rPr>
        <w:t xml:space="preserve">Ευχαριστώ, κύριε Πρόεδρε. </w:t>
      </w:r>
    </w:p>
    <w:p w14:paraId="5D6B54DE" w14:textId="77777777" w:rsidR="009B0C5F" w:rsidRDefault="000A76EF">
      <w:pPr>
        <w:tabs>
          <w:tab w:val="left" w:pos="2820"/>
        </w:tabs>
        <w:spacing w:line="600" w:lineRule="auto"/>
        <w:ind w:firstLine="720"/>
        <w:jc w:val="both"/>
        <w:rPr>
          <w:rFonts w:eastAsia="Times New Roman"/>
          <w:szCs w:val="24"/>
        </w:rPr>
      </w:pPr>
      <w:r>
        <w:rPr>
          <w:rFonts w:eastAsia="Times New Roman"/>
          <w:szCs w:val="24"/>
        </w:rPr>
        <w:t>Όπως είδατε δεν έκανα καταστρατήγηση του χρόνου</w:t>
      </w:r>
      <w:r>
        <w:rPr>
          <w:rFonts w:eastAsia="Times New Roman"/>
          <w:szCs w:val="24"/>
        </w:rPr>
        <w:t xml:space="preserve"> για να οικονομήσουμε</w:t>
      </w:r>
      <w:r>
        <w:rPr>
          <w:rFonts w:eastAsia="Times New Roman"/>
          <w:szCs w:val="24"/>
        </w:rPr>
        <w:t>.</w:t>
      </w:r>
    </w:p>
    <w:p w14:paraId="5D6B54DF" w14:textId="77777777" w:rsidR="009B0C5F" w:rsidRDefault="000A76EF">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Ξεκάθαρα κι έχετε δίκιο. Επειδή ήταν λόγω φόρτου εργασίας, επαναπροσδιορίζεται αυτόματα, οπότε θα φροντίσουμε να μην επανέλθει.</w:t>
      </w:r>
    </w:p>
    <w:p w14:paraId="5D6B54E0" w14:textId="77777777" w:rsidR="009B0C5F" w:rsidRDefault="000A76EF">
      <w:pPr>
        <w:tabs>
          <w:tab w:val="left" w:pos="2820"/>
        </w:tabs>
        <w:spacing w:line="600" w:lineRule="auto"/>
        <w:ind w:firstLine="720"/>
        <w:jc w:val="both"/>
        <w:rPr>
          <w:rFonts w:eastAsia="Times New Roman"/>
          <w:szCs w:val="24"/>
        </w:rPr>
      </w:pPr>
      <w:r>
        <w:rPr>
          <w:rFonts w:eastAsia="Times New Roman"/>
          <w:szCs w:val="24"/>
        </w:rPr>
        <w:t>Κυρία Υπουργέ, έχετε τρία λεπτά στη διάθεσή σας.</w:t>
      </w:r>
    </w:p>
    <w:p w14:paraId="5D6B54E1" w14:textId="77777777" w:rsidR="009B0C5F" w:rsidRDefault="000A76EF">
      <w:pPr>
        <w:tabs>
          <w:tab w:val="left" w:pos="2820"/>
        </w:tabs>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Ευχαριστώ, κύριε Πρόεδρε. </w:t>
      </w:r>
    </w:p>
    <w:p w14:paraId="5D6B54E2" w14:textId="77777777" w:rsidR="009B0C5F" w:rsidRDefault="000A76EF">
      <w:pPr>
        <w:tabs>
          <w:tab w:val="left" w:pos="2820"/>
        </w:tabs>
        <w:spacing w:line="600" w:lineRule="auto"/>
        <w:ind w:firstLine="720"/>
        <w:jc w:val="both"/>
        <w:rPr>
          <w:rFonts w:eastAsia="Times New Roman"/>
          <w:szCs w:val="24"/>
        </w:rPr>
      </w:pPr>
      <w:r>
        <w:rPr>
          <w:rFonts w:eastAsia="Times New Roman"/>
          <w:szCs w:val="24"/>
        </w:rPr>
        <w:lastRenderedPageBreak/>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όπως είπε ο κ. Κουτσούκος, πραγματικά οι υπηρεσίες απαντήσανε στην ερώτηση του κ. Κουτσούκου, απλά καθυστερημένα ή ελλιπώς, όπως εκτιμάει ο κ. Κουτσούκος. </w:t>
      </w:r>
    </w:p>
    <w:p w14:paraId="5D6B54E3" w14:textId="77777777" w:rsidR="009B0C5F" w:rsidRDefault="000A76EF">
      <w:pPr>
        <w:tabs>
          <w:tab w:val="left" w:pos="2820"/>
        </w:tabs>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w:t>
      </w:r>
      <w:r>
        <w:rPr>
          <w:rFonts w:eastAsia="Times New Roman"/>
          <w:szCs w:val="24"/>
        </w:rPr>
        <w:t>θα αναφερθώ στην ερώτησή σας για την πορεία των υποθέσεων μεταφοράς στην ΑΑΔΕ. Θα ήθελα να πω ότι από τις δικές σας κυβερνήσεις κληρονομήσαμε ελεγκτικούς μηχανισμούς με τεράστιο αριθμό συσσωρευμένων υποθέσεων –ήταν υποθέσεις ετών- και πλήθος υπό συνταξιοδό</w:t>
      </w:r>
      <w:r>
        <w:rPr>
          <w:rFonts w:eastAsia="Times New Roman"/>
          <w:szCs w:val="24"/>
        </w:rPr>
        <w:t xml:space="preserve">τηση υπαλλήλων με αναλογία προσλήψεων ένα προς πέντε, με αποτέλεσμα οι υπηρεσίες να στενάζουν κάτω από το δυσβάσταχτο βάρος των ευθυνών. Παρ’ όλα αυτά βασική μας προτεραιότητα ήταν η διενέργεια φορολογικών ελέγχων και ερευνών προς όλες τις κατευθύνσεις. </w:t>
      </w:r>
    </w:p>
    <w:p w14:paraId="5D6B54E4" w14:textId="77777777" w:rsidR="009B0C5F" w:rsidRDefault="000A76EF">
      <w:pPr>
        <w:tabs>
          <w:tab w:val="left" w:pos="2820"/>
        </w:tabs>
        <w:spacing w:line="600" w:lineRule="auto"/>
        <w:ind w:firstLine="720"/>
        <w:jc w:val="both"/>
        <w:rPr>
          <w:rFonts w:eastAsia="Times New Roman"/>
          <w:szCs w:val="24"/>
        </w:rPr>
      </w:pPr>
      <w:r>
        <w:rPr>
          <w:rFonts w:eastAsia="Times New Roman"/>
          <w:szCs w:val="24"/>
        </w:rPr>
        <w:t>Ξ</w:t>
      </w:r>
      <w:r>
        <w:rPr>
          <w:rFonts w:eastAsia="Times New Roman"/>
          <w:szCs w:val="24"/>
        </w:rPr>
        <w:t>εκινώντας τώρα για τη μεταφορά των υποθέσεων, με τον ν.4336/2015 ενσωματώθηκαν στο εθνικό μας δίκαιο μια σειρά από δεσμεύσεις μεταξύ των οποίων και η συγκέντρωση των φορολογικών και τελωνειακών υποθέσεων στην ΑΑΔΕ. Έτσι ξεκινάει ένας αγώνας μεταφοράς από τ</w:t>
      </w:r>
      <w:r>
        <w:rPr>
          <w:rFonts w:eastAsia="Times New Roman"/>
          <w:szCs w:val="24"/>
        </w:rPr>
        <w:t xml:space="preserve">ο ΣΔΟΕ προς την ΑΑΔΕ των υποθέσεων. </w:t>
      </w:r>
    </w:p>
    <w:p w14:paraId="5D6B54E5" w14:textId="77777777" w:rsidR="009B0C5F" w:rsidRDefault="000A76EF">
      <w:pPr>
        <w:tabs>
          <w:tab w:val="left" w:pos="2820"/>
        </w:tabs>
        <w:spacing w:line="600" w:lineRule="auto"/>
        <w:ind w:firstLine="720"/>
        <w:jc w:val="both"/>
        <w:rPr>
          <w:rFonts w:eastAsia="Times New Roman"/>
          <w:szCs w:val="24"/>
        </w:rPr>
      </w:pPr>
      <w:r>
        <w:rPr>
          <w:rFonts w:eastAsia="Times New Roman"/>
          <w:szCs w:val="24"/>
        </w:rPr>
        <w:lastRenderedPageBreak/>
        <w:t>Σαν Υπουργείο Οικονομικών άμεσα εκδώσαμε την υπουργική απόφαση για τη διαδικασία και τις λεπτομέρειες μεταφοράς των υποθέσεων. Συγκροτήθηκε επιτροπή, μια ομάδα εργασίας με αντικείμενο τον συντονισμό των υπηρεσιών, την ε</w:t>
      </w:r>
      <w:r>
        <w:rPr>
          <w:rFonts w:eastAsia="Times New Roman"/>
          <w:szCs w:val="24"/>
        </w:rPr>
        <w:t xml:space="preserve">πίλυση ειδικών θεμάτων, την παρακολούθηση της προόδου και της μεταφοράς των υποθέσεων. </w:t>
      </w:r>
    </w:p>
    <w:p w14:paraId="5D6B54E6" w14:textId="77777777" w:rsidR="009B0C5F" w:rsidRDefault="000A76EF">
      <w:pPr>
        <w:tabs>
          <w:tab w:val="left" w:pos="2820"/>
        </w:tabs>
        <w:spacing w:line="600" w:lineRule="auto"/>
        <w:ind w:firstLine="720"/>
        <w:jc w:val="both"/>
        <w:rPr>
          <w:rFonts w:eastAsia="Times New Roman"/>
          <w:szCs w:val="24"/>
        </w:rPr>
      </w:pPr>
      <w:r>
        <w:rPr>
          <w:rFonts w:eastAsia="Times New Roman"/>
          <w:szCs w:val="24"/>
        </w:rPr>
        <w:t>Εξασφαλίσαμε την πληρότητα των φακέλων. Δοθήκανε σαφείς οδηγίες προς τις υπηρεσίες για την ομαλή και την τάχιστη διεξαγωγή της διαδικασίας. Η διαδικασία αυτή της επιστρ</w:t>
      </w:r>
      <w:r>
        <w:rPr>
          <w:rFonts w:eastAsia="Times New Roman"/>
          <w:szCs w:val="24"/>
        </w:rPr>
        <w:t>οφής των υποθέσεων έχει ολοκληρωθεί πλην ελάχιστων υποθέσεων, που παραμένουν αυτή τη στιγμή στο ΣΔΟΕ και η διαπιστωτική πράξη των οποίων αναμένεται πάρα πολύ σύντομα.</w:t>
      </w:r>
    </w:p>
    <w:p w14:paraId="5D6B54E7" w14:textId="77777777" w:rsidR="009B0C5F" w:rsidRDefault="000A76EF">
      <w:pPr>
        <w:tabs>
          <w:tab w:val="left" w:pos="2940"/>
        </w:tabs>
        <w:spacing w:line="600" w:lineRule="auto"/>
        <w:ind w:firstLine="720"/>
        <w:jc w:val="both"/>
        <w:rPr>
          <w:rFonts w:eastAsia="Times New Roman"/>
          <w:szCs w:val="24"/>
        </w:rPr>
      </w:pPr>
      <w:r>
        <w:rPr>
          <w:rFonts w:eastAsia="Times New Roman"/>
          <w:szCs w:val="24"/>
        </w:rPr>
        <w:t>Σκοπός ήταν η αποτροπή και η καταστολή φαινομένων φοροδιαφυγής όπου και αν αυτά εκδηλώνον</w:t>
      </w:r>
      <w:r>
        <w:rPr>
          <w:rFonts w:eastAsia="Times New Roman"/>
          <w:szCs w:val="24"/>
        </w:rPr>
        <w:t xml:space="preserve">ται, με </w:t>
      </w:r>
      <w:r w:rsidRPr="00E84975">
        <w:rPr>
          <w:rFonts w:eastAsia="Times New Roman"/>
          <w:szCs w:val="24"/>
        </w:rPr>
        <w:t>στ</w:t>
      </w:r>
      <w:r>
        <w:rPr>
          <w:rFonts w:eastAsia="Times New Roman"/>
          <w:szCs w:val="24"/>
        </w:rPr>
        <w:t xml:space="preserve">όχο την εξυπηρέτηση των συμφερόντων του </w:t>
      </w:r>
      <w:r>
        <w:rPr>
          <w:rFonts w:eastAsia="Times New Roman"/>
          <w:szCs w:val="24"/>
        </w:rPr>
        <w:t>δ</w:t>
      </w:r>
      <w:r>
        <w:rPr>
          <w:rFonts w:eastAsia="Times New Roman"/>
          <w:szCs w:val="24"/>
        </w:rPr>
        <w:t>ημοσίου, που όλοι θέλουμε.</w:t>
      </w:r>
    </w:p>
    <w:p w14:paraId="5D6B54E8" w14:textId="77777777" w:rsidR="009B0C5F" w:rsidRDefault="000A76EF">
      <w:pPr>
        <w:tabs>
          <w:tab w:val="left" w:pos="2940"/>
        </w:tabs>
        <w:spacing w:line="600" w:lineRule="auto"/>
        <w:ind w:firstLine="720"/>
        <w:jc w:val="both"/>
        <w:rPr>
          <w:rFonts w:eastAsia="Times New Roman"/>
          <w:szCs w:val="24"/>
        </w:rPr>
      </w:pPr>
      <w:r>
        <w:rPr>
          <w:rFonts w:eastAsia="Times New Roman"/>
          <w:szCs w:val="24"/>
        </w:rPr>
        <w:t xml:space="preserve">Θα αναφερθώ στις εισαγγελικές παραγγελίες. Στις υποθέσεις που μεταφέρθηκαν από το ΣΔΟΕ προς την ΑΑΔΕ δεν ήταν οι εισαγγελικές παραγγελίες. Επιστράφηκαν στους εισαγγελείς </w:t>
      </w:r>
      <w:r>
        <w:rPr>
          <w:rFonts w:eastAsia="Times New Roman"/>
          <w:szCs w:val="24"/>
        </w:rPr>
        <w:lastRenderedPageBreak/>
        <w:t>με σκοπό</w:t>
      </w:r>
      <w:r>
        <w:rPr>
          <w:rFonts w:eastAsia="Times New Roman"/>
          <w:szCs w:val="24"/>
        </w:rPr>
        <w:t xml:space="preserve"> εκείνοι να δουν τον χειρισμό πώς θα λειτουργήσουν παραπέρα.</w:t>
      </w:r>
    </w:p>
    <w:p w14:paraId="5D6B54E9" w14:textId="77777777" w:rsidR="009B0C5F" w:rsidRDefault="000A76EF">
      <w:pPr>
        <w:tabs>
          <w:tab w:val="left" w:pos="2940"/>
        </w:tabs>
        <w:spacing w:line="600" w:lineRule="auto"/>
        <w:ind w:firstLine="720"/>
        <w:jc w:val="both"/>
        <w:rPr>
          <w:rFonts w:eastAsia="Times New Roman"/>
          <w:szCs w:val="24"/>
        </w:rPr>
      </w:pPr>
      <w:r>
        <w:rPr>
          <w:rFonts w:eastAsia="Times New Roman"/>
          <w:szCs w:val="24"/>
        </w:rPr>
        <w:t>Φτάνοντας οι υποθέσεις</w:t>
      </w:r>
      <w:r w:rsidRPr="00663282">
        <w:rPr>
          <w:rFonts w:eastAsia="Times New Roman"/>
          <w:szCs w:val="24"/>
        </w:rPr>
        <w:t xml:space="preserve"> </w:t>
      </w:r>
      <w:r>
        <w:rPr>
          <w:rFonts w:eastAsia="Times New Roman"/>
          <w:szCs w:val="24"/>
        </w:rPr>
        <w:t>τώρα στην ΑΑΔΕ, ξεκινάμε την επιλογή των υποθέσεων που θα ελεγχθούν και οι οποίες ελέγχθηκαν. Έχει ξεκινήσει ο έλεγχος των υποθέσεων, σύμφωνα με το άρθρο 26 του ΚΦΒ, με βάσ</w:t>
      </w:r>
      <w:r>
        <w:rPr>
          <w:rFonts w:eastAsia="Times New Roman"/>
          <w:szCs w:val="24"/>
        </w:rPr>
        <w:t>η κριτήρια ανάλυσης κινδύνου, στοιχεία από εσωτερικές και εξωτερικές πηγές πληροφόρησης και, επίσης, κάποια άλλα κριτήρια που καθορίζονται από τον διοικητή της Ανεξάρτητης Αρχής Δημοσίων Εσόδων και δεν δημοσιοποιούνται.</w:t>
      </w:r>
    </w:p>
    <w:p w14:paraId="5D6B54EA" w14:textId="77777777" w:rsidR="009B0C5F" w:rsidRDefault="000A76EF">
      <w:pPr>
        <w:tabs>
          <w:tab w:val="left" w:pos="2940"/>
        </w:tabs>
        <w:spacing w:line="600" w:lineRule="auto"/>
        <w:ind w:firstLine="720"/>
        <w:jc w:val="both"/>
        <w:rPr>
          <w:rFonts w:eastAsia="Times New Roman"/>
          <w:szCs w:val="24"/>
        </w:rPr>
      </w:pPr>
      <w:r>
        <w:rPr>
          <w:rFonts w:eastAsia="Times New Roman"/>
          <w:szCs w:val="24"/>
        </w:rPr>
        <w:t>Σε λίγες ημέρες θα είναι στη Βουλή ο</w:t>
      </w:r>
      <w:r>
        <w:rPr>
          <w:rFonts w:eastAsia="Times New Roman"/>
          <w:szCs w:val="24"/>
        </w:rPr>
        <w:t xml:space="preserve"> κ. </w:t>
      </w:r>
      <w:proofErr w:type="spellStart"/>
      <w:r>
        <w:rPr>
          <w:rFonts w:eastAsia="Times New Roman"/>
          <w:szCs w:val="24"/>
        </w:rPr>
        <w:t>Πιτσιλής</w:t>
      </w:r>
      <w:proofErr w:type="spellEnd"/>
      <w:r>
        <w:rPr>
          <w:rFonts w:eastAsia="Times New Roman"/>
          <w:szCs w:val="24"/>
        </w:rPr>
        <w:t xml:space="preserve"> για την απολογιστική έκθεση της ΑΑΔΕ στον κοινοβουλευτικό έλεγχο. Μπορεί παραπέρα να δώσει και τις απαντήσεις για τη διενέργεια των ελέγχων. Είναι, βέβαια, προφανές ότι κατά την </w:t>
      </w:r>
      <w:proofErr w:type="spellStart"/>
      <w:r>
        <w:rPr>
          <w:rFonts w:eastAsia="Times New Roman"/>
          <w:szCs w:val="24"/>
        </w:rPr>
        <w:t>προτεραιοποίηση</w:t>
      </w:r>
      <w:proofErr w:type="spellEnd"/>
      <w:r>
        <w:rPr>
          <w:rFonts w:eastAsia="Times New Roman"/>
          <w:szCs w:val="24"/>
        </w:rPr>
        <w:t xml:space="preserve"> των υποθέσεων εξετάζεται και ο χρόνος παραγραφής </w:t>
      </w:r>
      <w:r>
        <w:rPr>
          <w:rFonts w:eastAsia="Times New Roman"/>
          <w:szCs w:val="24"/>
        </w:rPr>
        <w:t>του ερευνώμενου αδικήματος.</w:t>
      </w:r>
    </w:p>
    <w:p w14:paraId="5D6B54EB" w14:textId="77777777" w:rsidR="009B0C5F" w:rsidRDefault="000A76EF">
      <w:pPr>
        <w:tabs>
          <w:tab w:val="left" w:pos="2940"/>
        </w:tabs>
        <w:spacing w:line="600" w:lineRule="auto"/>
        <w:ind w:firstLine="720"/>
        <w:jc w:val="both"/>
        <w:rPr>
          <w:rFonts w:eastAsia="Times New Roman"/>
          <w:szCs w:val="24"/>
        </w:rPr>
      </w:pPr>
      <w:r>
        <w:rPr>
          <w:rFonts w:eastAsia="Times New Roman"/>
          <w:szCs w:val="24"/>
        </w:rPr>
        <w:lastRenderedPageBreak/>
        <w:t>Όσον αφορά το ΣΔΟΕ, το ΣΔΟΕ παραμένει ένας ισχυρός ελεγκτικός μηχανισμός, με αρμοδιότητα την πάταξη του γενικότερου οικονομικού εγκλήματος. Αυτήν τη στιγμή διενεργεί χίλιους εξακόσιους είκοσι τέσσερις ελέγχους. Όπως, βέβαια, όλε</w:t>
      </w:r>
      <w:r>
        <w:rPr>
          <w:rFonts w:eastAsia="Times New Roman"/>
          <w:szCs w:val="24"/>
        </w:rPr>
        <w:t>ς οι ελεγκτικές υπηρεσίες, έτσι και το ΣΔΟΕ στο πλαίσιο των αρμοδιοτήτων του αν διαπιστώσει κάποια παράβαση φορολογικής ή τελωνειακής νομοθεσίας, προβαίνει σε όλες τις απαραίτητες ενέργειες για την  ενημέρωση των αρμοδίων αρχών.</w:t>
      </w:r>
    </w:p>
    <w:p w14:paraId="5D6B54EC" w14:textId="77777777" w:rsidR="009B0C5F" w:rsidRDefault="000A76EF">
      <w:pPr>
        <w:tabs>
          <w:tab w:val="left" w:pos="2940"/>
        </w:tabs>
        <w:spacing w:line="600" w:lineRule="auto"/>
        <w:ind w:firstLine="720"/>
        <w:jc w:val="both"/>
        <w:rPr>
          <w:rFonts w:eastAsia="Times New Roman"/>
          <w:szCs w:val="24"/>
        </w:rPr>
      </w:pPr>
      <w:r>
        <w:rPr>
          <w:rFonts w:eastAsia="Times New Roman"/>
          <w:szCs w:val="24"/>
        </w:rPr>
        <w:t xml:space="preserve">Χαρακτηριστικά, θα αναφέρω </w:t>
      </w:r>
      <w:r>
        <w:rPr>
          <w:rFonts w:eastAsia="Times New Roman"/>
          <w:szCs w:val="24"/>
        </w:rPr>
        <w:t>ένα παράδειγμα πρόσφατης επιτυχίας του ΣΔΟΕ, όπου σε έλεγχο στο πλαίσιο των αρμοδιοτήτων του διαπίστωσε απάτη κατά των συμφερόντων της Ευρωπαϊκής Ένωσης και της Ελλάδος μέσω καταστρατήγησης του τελωνειακού καθεστώτος 42. Η υπόθεση παραπέμφθηκε στον εισαγγε</w:t>
      </w:r>
      <w:r>
        <w:rPr>
          <w:rFonts w:eastAsia="Times New Roman"/>
          <w:szCs w:val="24"/>
        </w:rPr>
        <w:t xml:space="preserve">λέα, ενώ για τις διοικητικές κυρώσεις επιλαμβάνονται οι </w:t>
      </w:r>
      <w:r>
        <w:rPr>
          <w:rFonts w:eastAsia="Times New Roman"/>
          <w:szCs w:val="24"/>
        </w:rPr>
        <w:t>υ</w:t>
      </w:r>
      <w:r>
        <w:rPr>
          <w:rFonts w:eastAsia="Times New Roman"/>
          <w:szCs w:val="24"/>
        </w:rPr>
        <w:t>πηρεσίες της ΑΑΔΕ.</w:t>
      </w:r>
    </w:p>
    <w:p w14:paraId="5D6B54ED" w14:textId="77777777" w:rsidR="009B0C5F" w:rsidRDefault="000A76EF">
      <w:pPr>
        <w:tabs>
          <w:tab w:val="left" w:pos="2940"/>
        </w:tabs>
        <w:spacing w:line="600" w:lineRule="auto"/>
        <w:ind w:firstLine="720"/>
        <w:jc w:val="both"/>
        <w:rPr>
          <w:rFonts w:eastAsia="Times New Roman"/>
          <w:szCs w:val="24"/>
        </w:rPr>
      </w:pPr>
      <w:r w:rsidRPr="00710AE9">
        <w:rPr>
          <w:rFonts w:eastAsia="Times New Roman"/>
          <w:b/>
          <w:szCs w:val="24"/>
        </w:rPr>
        <w:t>ΠΡΟΕΔΡΕΥΩΝ (Μάριος Γεωργιάδης):</w:t>
      </w:r>
      <w:r>
        <w:rPr>
          <w:rFonts w:eastAsia="Times New Roman"/>
          <w:szCs w:val="24"/>
        </w:rPr>
        <w:t xml:space="preserve"> Κυρία Υπουργέ, να σας υπενθυμίσω ότι έχετε και δευτερολογία.</w:t>
      </w:r>
    </w:p>
    <w:p w14:paraId="5D6B54EE" w14:textId="77777777" w:rsidR="009B0C5F" w:rsidRDefault="000A76EF">
      <w:pPr>
        <w:tabs>
          <w:tab w:val="left" w:pos="2940"/>
        </w:tabs>
        <w:spacing w:line="600" w:lineRule="auto"/>
        <w:ind w:firstLine="720"/>
        <w:jc w:val="both"/>
        <w:rPr>
          <w:rFonts w:eastAsia="Times New Roman"/>
          <w:szCs w:val="24"/>
        </w:rPr>
      </w:pPr>
      <w:r w:rsidRPr="00710AE9">
        <w:rPr>
          <w:rFonts w:eastAsia="Times New Roman"/>
          <w:b/>
          <w:szCs w:val="24"/>
        </w:rPr>
        <w:lastRenderedPageBreak/>
        <w:t>ΑΙΚΑΤΕΡΙΝΗ ΠΑΠΑΝΑΤΣΙΟΥ (Υφυπουργός Οικονομικών):</w:t>
      </w:r>
      <w:r>
        <w:rPr>
          <w:rFonts w:eastAsia="Times New Roman"/>
          <w:szCs w:val="24"/>
        </w:rPr>
        <w:t xml:space="preserve"> Μια φράση ακόμη θα πω και τα υπόλοιπα </w:t>
      </w:r>
      <w:r>
        <w:rPr>
          <w:rFonts w:eastAsia="Times New Roman"/>
          <w:szCs w:val="24"/>
        </w:rPr>
        <w:t>στη δευτερολογία μου.</w:t>
      </w:r>
    </w:p>
    <w:p w14:paraId="5D6B54EF" w14:textId="77777777" w:rsidR="009B0C5F" w:rsidRDefault="000A76EF">
      <w:pPr>
        <w:tabs>
          <w:tab w:val="left" w:pos="2940"/>
        </w:tabs>
        <w:spacing w:line="600" w:lineRule="auto"/>
        <w:ind w:firstLine="720"/>
        <w:jc w:val="both"/>
        <w:rPr>
          <w:rFonts w:eastAsia="Times New Roman"/>
          <w:szCs w:val="24"/>
        </w:rPr>
      </w:pPr>
      <w:r w:rsidRPr="00710AE9">
        <w:rPr>
          <w:rFonts w:eastAsia="Times New Roman"/>
          <w:b/>
          <w:szCs w:val="24"/>
        </w:rPr>
        <w:t>ΠΡΟΕΔΡΕΥΩΝ (Μάριος Γεωργιάδης):</w:t>
      </w:r>
      <w:r>
        <w:rPr>
          <w:rFonts w:eastAsia="Times New Roman"/>
          <w:szCs w:val="24"/>
        </w:rPr>
        <w:t xml:space="preserve"> Γιατί φτάσαμε τα πέντε λεπτά.</w:t>
      </w:r>
    </w:p>
    <w:p w14:paraId="5D6B54F0" w14:textId="77777777" w:rsidR="009B0C5F" w:rsidRDefault="000A76EF">
      <w:pPr>
        <w:tabs>
          <w:tab w:val="left" w:pos="2940"/>
        </w:tabs>
        <w:spacing w:line="600" w:lineRule="auto"/>
        <w:ind w:firstLine="720"/>
        <w:jc w:val="both"/>
        <w:rPr>
          <w:rFonts w:eastAsia="Times New Roman"/>
          <w:szCs w:val="24"/>
        </w:rPr>
      </w:pPr>
      <w:r w:rsidRPr="00710AE9">
        <w:rPr>
          <w:rFonts w:eastAsia="Times New Roman"/>
          <w:b/>
          <w:szCs w:val="24"/>
        </w:rPr>
        <w:t>ΑΙΚΑΤΕΡΙΝΗ ΠΑΠΑΝΑΤΣΙΟΥ (Υφυπουργός Οικονομικών):</w:t>
      </w:r>
      <w:r>
        <w:rPr>
          <w:rFonts w:eastAsia="Times New Roman"/>
          <w:szCs w:val="24"/>
        </w:rPr>
        <w:t xml:space="preserve"> Αντίστοιχα σε υπόθεση των τελωνειακών αρχών, όπου προέκυψε παράβαση της νομοθεσίας περί ναρκωτικών, ζητήθηκε και δόθηκε η συνδρομή της Ειδικής Γραμματείας του ΣΔΟΕ και, συμπερασματικά, μπορούμε να πούμε εδώ πέρα ότι το κλειδί για την επιτυχία της ελεγκτικ</w:t>
      </w:r>
      <w:r>
        <w:rPr>
          <w:rFonts w:eastAsia="Times New Roman"/>
          <w:szCs w:val="24"/>
        </w:rPr>
        <w:t>ής δράσης είναι η γόνιμη και αποτελεσματική συνεργασία μεταξύ των ελεγκτικών αρχών.</w:t>
      </w:r>
    </w:p>
    <w:p w14:paraId="5D6B54F1" w14:textId="77777777" w:rsidR="009B0C5F" w:rsidRDefault="000A76EF">
      <w:pPr>
        <w:tabs>
          <w:tab w:val="left" w:pos="2940"/>
        </w:tabs>
        <w:spacing w:line="600" w:lineRule="auto"/>
        <w:ind w:firstLine="720"/>
        <w:jc w:val="both"/>
        <w:rPr>
          <w:rFonts w:eastAsia="Times New Roman"/>
          <w:szCs w:val="24"/>
        </w:rPr>
      </w:pPr>
      <w:r>
        <w:rPr>
          <w:rFonts w:eastAsia="Times New Roman"/>
          <w:szCs w:val="24"/>
        </w:rPr>
        <w:t>Επειδή έχω καταστρατηγήσει τον χρόνο, θα αναφερθώ στις εισαγγελικές στη δευτερολογία μου.</w:t>
      </w:r>
    </w:p>
    <w:p w14:paraId="5D6B54F2" w14:textId="77777777" w:rsidR="009B0C5F" w:rsidRDefault="000A76EF">
      <w:pPr>
        <w:tabs>
          <w:tab w:val="left" w:pos="2940"/>
        </w:tabs>
        <w:spacing w:line="600" w:lineRule="auto"/>
        <w:ind w:firstLine="720"/>
        <w:jc w:val="both"/>
        <w:rPr>
          <w:rFonts w:eastAsia="Times New Roman"/>
          <w:szCs w:val="24"/>
        </w:rPr>
      </w:pPr>
      <w:r w:rsidRPr="00710AE9">
        <w:rPr>
          <w:rFonts w:eastAsia="Times New Roman"/>
          <w:b/>
          <w:szCs w:val="24"/>
        </w:rPr>
        <w:t>ΠΡΟΕΔΡΕΥΩΝ (Μάριος Γεωργιάδης):</w:t>
      </w:r>
      <w:r>
        <w:rPr>
          <w:rFonts w:eastAsia="Times New Roman"/>
          <w:szCs w:val="24"/>
        </w:rPr>
        <w:t xml:space="preserve"> Ευχαριστούμε την κυρία Υπουργό</w:t>
      </w:r>
    </w:p>
    <w:p w14:paraId="5D6B54F3" w14:textId="77777777" w:rsidR="009B0C5F" w:rsidRDefault="000A76EF">
      <w:pPr>
        <w:tabs>
          <w:tab w:val="left" w:pos="2940"/>
        </w:tabs>
        <w:spacing w:line="600" w:lineRule="auto"/>
        <w:ind w:firstLine="720"/>
        <w:jc w:val="both"/>
        <w:rPr>
          <w:rFonts w:eastAsia="Times New Roman"/>
          <w:szCs w:val="24"/>
        </w:rPr>
      </w:pPr>
      <w:r>
        <w:rPr>
          <w:rFonts w:eastAsia="Times New Roman"/>
          <w:szCs w:val="24"/>
        </w:rPr>
        <w:t>Κύριε συνάδελφε, έχ</w:t>
      </w:r>
      <w:r>
        <w:rPr>
          <w:rFonts w:eastAsia="Times New Roman"/>
          <w:szCs w:val="24"/>
        </w:rPr>
        <w:t>ετε τον λόγο για τρία λεπτά.</w:t>
      </w:r>
    </w:p>
    <w:p w14:paraId="5D6B54F4" w14:textId="77777777" w:rsidR="009B0C5F" w:rsidRDefault="000A76EF">
      <w:pPr>
        <w:tabs>
          <w:tab w:val="left" w:pos="2940"/>
        </w:tabs>
        <w:spacing w:line="600" w:lineRule="auto"/>
        <w:ind w:firstLine="720"/>
        <w:jc w:val="both"/>
        <w:rPr>
          <w:rFonts w:eastAsia="Times New Roman"/>
          <w:szCs w:val="24"/>
        </w:rPr>
      </w:pPr>
      <w:r w:rsidRPr="00941204">
        <w:rPr>
          <w:rFonts w:eastAsia="Times New Roman"/>
          <w:b/>
          <w:szCs w:val="24"/>
        </w:rPr>
        <w:t>ΓΙΑΝΝΗΣ ΚΟΥΤΣΟΥΚΟΣ:</w:t>
      </w:r>
      <w:r>
        <w:rPr>
          <w:rFonts w:eastAsia="Times New Roman"/>
          <w:szCs w:val="24"/>
        </w:rPr>
        <w:t xml:space="preserve"> Ευχαριστώ, κύριε Πρόεδρε.</w:t>
      </w:r>
    </w:p>
    <w:p w14:paraId="5D6B54F5" w14:textId="77777777" w:rsidR="009B0C5F" w:rsidRDefault="000A76EF">
      <w:pPr>
        <w:tabs>
          <w:tab w:val="left" w:pos="2940"/>
        </w:tabs>
        <w:spacing w:line="600" w:lineRule="auto"/>
        <w:ind w:firstLine="720"/>
        <w:jc w:val="both"/>
        <w:rPr>
          <w:rFonts w:eastAsia="Times New Roman"/>
          <w:szCs w:val="24"/>
        </w:rPr>
      </w:pPr>
      <w:r>
        <w:rPr>
          <w:rFonts w:eastAsia="Times New Roman"/>
          <w:szCs w:val="24"/>
        </w:rPr>
        <w:lastRenderedPageBreak/>
        <w:t>Κυρία Υπουργέ, πριν διαφωνήσουμε επί της ουσίας της πολιτικής, τουλάχιστον ας συνεννοηθούμε επί των αριθμών.</w:t>
      </w:r>
    </w:p>
    <w:p w14:paraId="5D6B54F6" w14:textId="77777777" w:rsidR="009B0C5F" w:rsidRDefault="000A76EF">
      <w:pPr>
        <w:tabs>
          <w:tab w:val="left" w:pos="2940"/>
        </w:tabs>
        <w:spacing w:line="600" w:lineRule="auto"/>
        <w:ind w:firstLine="720"/>
        <w:jc w:val="both"/>
        <w:rPr>
          <w:rFonts w:eastAsia="Times New Roman"/>
          <w:szCs w:val="24"/>
        </w:rPr>
      </w:pPr>
      <w:r>
        <w:rPr>
          <w:rFonts w:eastAsia="Times New Roman"/>
          <w:szCs w:val="24"/>
        </w:rPr>
        <w:t>Με βάση τους λογαριασμούς</w:t>
      </w:r>
      <w:r>
        <w:rPr>
          <w:rFonts w:eastAsia="Times New Roman"/>
          <w:szCs w:val="24"/>
        </w:rPr>
        <w:t>,</w:t>
      </w:r>
      <w:r>
        <w:rPr>
          <w:rFonts w:eastAsia="Times New Roman"/>
          <w:szCs w:val="24"/>
        </w:rPr>
        <w:t xml:space="preserve"> που έχω κάνει από τις απαντήσεις σας και τις </w:t>
      </w:r>
      <w:r>
        <w:rPr>
          <w:rFonts w:eastAsia="Times New Roman"/>
          <w:szCs w:val="24"/>
        </w:rPr>
        <w:t xml:space="preserve">εκθέσεις της ΑΑΔΕ, οι υποθέσεις που έχει </w:t>
      </w:r>
      <w:proofErr w:type="spellStart"/>
      <w:r>
        <w:rPr>
          <w:rFonts w:eastAsia="Times New Roman"/>
          <w:szCs w:val="24"/>
        </w:rPr>
        <w:t>περιγραφεί</w:t>
      </w:r>
      <w:proofErr w:type="spellEnd"/>
      <w:r>
        <w:rPr>
          <w:rFonts w:eastAsia="Times New Roman"/>
          <w:szCs w:val="24"/>
        </w:rPr>
        <w:t xml:space="preserve"> η διαδρομή τους είναι τριάντα μία χιλιάδες τετρακόσιες ογδόντα οχτώ. Από τις τριάντα οχτώ χιλιάδες, που έλεγαν τα δημοσιεύματα τότε –που καταργήσατε τον ΣΔΟΕ και δώσατε τη  δυνατότητα να μεταφερθούν στην </w:t>
      </w:r>
      <w:r>
        <w:rPr>
          <w:rFonts w:eastAsia="Times New Roman"/>
          <w:szCs w:val="24"/>
        </w:rPr>
        <w:t>ΑΑΔΕ-, μας λείπουν γύρω στις έξι με επτά χιλιάδες υποθέσεις. Δεν ξέρω τον ακριβή αριθμό. Εσείς θα μας τον πείτε.</w:t>
      </w:r>
    </w:p>
    <w:p w14:paraId="5D6B54F7" w14:textId="77777777" w:rsidR="009B0C5F" w:rsidRDefault="000A76EF">
      <w:pPr>
        <w:tabs>
          <w:tab w:val="left" w:pos="2940"/>
        </w:tabs>
        <w:spacing w:line="600" w:lineRule="auto"/>
        <w:ind w:firstLine="720"/>
        <w:jc w:val="both"/>
        <w:rPr>
          <w:rFonts w:eastAsia="Times New Roman"/>
          <w:szCs w:val="24"/>
        </w:rPr>
      </w:pPr>
      <w:r>
        <w:rPr>
          <w:rFonts w:eastAsia="Times New Roman"/>
          <w:szCs w:val="24"/>
        </w:rPr>
        <w:t>Αναφέρατε ότι απομένουν ελάχιστες. Οι χιλιάδες δεν νομίζω ότι είναι ελάχιστες. Αν κάνω λάθος, θέλω να με διαψεύστε. Αλλιώς, θα αναγκαστώ να ζητ</w:t>
      </w:r>
      <w:r>
        <w:rPr>
          <w:rFonts w:eastAsia="Times New Roman"/>
          <w:szCs w:val="24"/>
        </w:rPr>
        <w:t>ήσω κατάθεση εγγράφων με συγκεκριμένους αριθμούς. Θέλω –σας παρακαλώ πολύ- να διασκεδάσετε τη δικιά μου την ανησυχία μήπως χάθηκαν τίποτα υποθέσεις στον δρόμο.</w:t>
      </w:r>
    </w:p>
    <w:p w14:paraId="5D6B54F8" w14:textId="77777777" w:rsidR="009B0C5F" w:rsidRDefault="000A76EF">
      <w:pPr>
        <w:tabs>
          <w:tab w:val="left" w:pos="2940"/>
        </w:tabs>
        <w:spacing w:line="600" w:lineRule="auto"/>
        <w:ind w:firstLine="720"/>
        <w:jc w:val="both"/>
        <w:rPr>
          <w:rFonts w:eastAsia="Times New Roman"/>
          <w:szCs w:val="24"/>
        </w:rPr>
      </w:pPr>
      <w:r>
        <w:rPr>
          <w:rFonts w:eastAsia="Times New Roman"/>
          <w:szCs w:val="24"/>
        </w:rPr>
        <w:t xml:space="preserve">Πάμε τώρα στην ουσία, η οποία έχει να κάνει με το εξής, κυρία Υπουργέ, στο οποίο, δυστυχώς, δεν </w:t>
      </w:r>
      <w:r>
        <w:rPr>
          <w:rFonts w:eastAsia="Times New Roman"/>
          <w:szCs w:val="24"/>
        </w:rPr>
        <w:t xml:space="preserve">απαντήσατε. Για τις </w:t>
      </w:r>
      <w:r>
        <w:rPr>
          <w:rFonts w:eastAsia="Times New Roman"/>
          <w:szCs w:val="24"/>
        </w:rPr>
        <w:lastRenderedPageBreak/>
        <w:t>είκοσι πέντε χιλιάδες εννιακόσιες δέκα επτά υποθέσεις, οι οποίες έχουν μεταφερθεί με καθυστέρηση δύο ετών στην ΑΑΔΕ, οι πρώτες δεκαπέντε χιλιάδες στις 2</w:t>
      </w:r>
      <w:r>
        <w:rPr>
          <w:rFonts w:eastAsia="Times New Roman"/>
          <w:szCs w:val="24"/>
        </w:rPr>
        <w:t>-8-2017</w:t>
      </w:r>
      <w:r>
        <w:rPr>
          <w:rFonts w:eastAsia="Times New Roman"/>
          <w:szCs w:val="24"/>
        </w:rPr>
        <w:t xml:space="preserve"> και οι τελευταίες δύο χιλιάδες τετρακόσιες σαράντα τρεις στις 11</w:t>
      </w:r>
      <w:r>
        <w:rPr>
          <w:rFonts w:eastAsia="Times New Roman"/>
          <w:szCs w:val="24"/>
        </w:rPr>
        <w:t>-</w:t>
      </w:r>
      <w:r>
        <w:rPr>
          <w:rFonts w:eastAsia="Times New Roman"/>
          <w:szCs w:val="24"/>
        </w:rPr>
        <w:t>1</w:t>
      </w:r>
      <w:r>
        <w:rPr>
          <w:rFonts w:eastAsia="Times New Roman"/>
          <w:szCs w:val="24"/>
        </w:rPr>
        <w:t>-</w:t>
      </w:r>
      <w:r>
        <w:rPr>
          <w:rFonts w:eastAsia="Times New Roman"/>
          <w:szCs w:val="24"/>
        </w:rPr>
        <w:t>2018, δηλ</w:t>
      </w:r>
      <w:r>
        <w:rPr>
          <w:rFonts w:eastAsia="Times New Roman"/>
          <w:szCs w:val="24"/>
        </w:rPr>
        <w:t xml:space="preserve">αδή πριν περίπου πέντε μήνες, μας είπατε ότι ξεκίνησε ο έλεγχος με βάση την </w:t>
      </w:r>
      <w:proofErr w:type="spellStart"/>
      <w:r>
        <w:rPr>
          <w:rFonts w:eastAsia="Times New Roman"/>
          <w:szCs w:val="24"/>
        </w:rPr>
        <w:t>προτεραιοποίηση</w:t>
      </w:r>
      <w:proofErr w:type="spellEnd"/>
      <w:r>
        <w:rPr>
          <w:rFonts w:eastAsia="Times New Roman"/>
          <w:szCs w:val="24"/>
        </w:rPr>
        <w:t xml:space="preserve"> και τα κριτήρια της ΑΑΔΕ.</w:t>
      </w:r>
    </w:p>
    <w:p w14:paraId="5D6B54F9"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μας λέτε πόσες χιλιάδες έχουν </w:t>
      </w:r>
      <w:proofErr w:type="spellStart"/>
      <w:r>
        <w:rPr>
          <w:rFonts w:eastAsia="Times New Roman" w:cs="Times New Roman"/>
          <w:szCs w:val="24"/>
        </w:rPr>
        <w:t>προτεραιοποιηθεί</w:t>
      </w:r>
      <w:proofErr w:type="spellEnd"/>
      <w:r>
        <w:rPr>
          <w:rFonts w:eastAsia="Times New Roman" w:cs="Times New Roman"/>
          <w:szCs w:val="24"/>
        </w:rPr>
        <w:t>, πόσοι έλεγχοι έχουν διαταχθεί και ποια είναι η προοπτική περαίωσης των ελέγχων. Διότι σας θυμίζω ότι με βάση την απόφαση του Συμβουλίου της Επικρατείας η παραγραφή πλέον είναι πενταετής. Αν εκτιμήσουμε ότ</w:t>
      </w:r>
      <w:r>
        <w:rPr>
          <w:rFonts w:eastAsia="Times New Roman" w:cs="Times New Roman"/>
          <w:szCs w:val="24"/>
        </w:rPr>
        <w:t xml:space="preserve">ι αυτές βρίσκονταν στα χέρια του ΣΔΟΕ το 2015, άρα η φορολογητέα ύλη αναφέρεται σε προγενέστερο χρόνο, πλησιάζει ο χρόνος παραγραφής. Και το ερώτημα είναι ποιος θα έχει την ευθύνη. </w:t>
      </w:r>
    </w:p>
    <w:p w14:paraId="5D6B54FA"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Εσείς τώρα κομψά το παραπέμψατε στον κ. </w:t>
      </w:r>
      <w:proofErr w:type="spellStart"/>
      <w:r>
        <w:rPr>
          <w:rFonts w:eastAsia="Times New Roman" w:cs="Times New Roman"/>
          <w:szCs w:val="24"/>
        </w:rPr>
        <w:t>Πιτσιλή</w:t>
      </w:r>
      <w:proofErr w:type="spellEnd"/>
      <w:r>
        <w:rPr>
          <w:rFonts w:eastAsia="Times New Roman" w:cs="Times New Roman"/>
          <w:szCs w:val="24"/>
        </w:rPr>
        <w:t>, που θα έρθει εδώ να μας ε</w:t>
      </w:r>
      <w:r>
        <w:rPr>
          <w:rFonts w:eastAsia="Times New Roman" w:cs="Times New Roman"/>
          <w:szCs w:val="24"/>
        </w:rPr>
        <w:t xml:space="preserve">νημερώσει. Θα τον ρωτήσουμε, λοιπόν, τον κ. </w:t>
      </w:r>
      <w:proofErr w:type="spellStart"/>
      <w:r>
        <w:rPr>
          <w:rFonts w:eastAsia="Times New Roman" w:cs="Times New Roman"/>
          <w:szCs w:val="24"/>
        </w:rPr>
        <w:t>Πιτσιλή</w:t>
      </w:r>
      <w:proofErr w:type="spellEnd"/>
      <w:r>
        <w:rPr>
          <w:rFonts w:eastAsia="Times New Roman" w:cs="Times New Roman"/>
          <w:szCs w:val="24"/>
        </w:rPr>
        <w:t xml:space="preserve">. Όμως, δεν επιτρέπεται ο πολιτικός προϊστάμενος του κ. </w:t>
      </w:r>
      <w:proofErr w:type="spellStart"/>
      <w:r>
        <w:rPr>
          <w:rFonts w:eastAsia="Times New Roman" w:cs="Times New Roman"/>
          <w:szCs w:val="24"/>
        </w:rPr>
        <w:t>Πιτσιλή</w:t>
      </w:r>
      <w:proofErr w:type="spellEnd"/>
      <w:r>
        <w:rPr>
          <w:rFonts w:eastAsia="Times New Roman" w:cs="Times New Roman"/>
          <w:szCs w:val="24"/>
        </w:rPr>
        <w:t xml:space="preserve"> να μην απαντά, εκτός αν θεωρείτε ότι εκεί είναι άλλο κράτος. </w:t>
      </w:r>
    </w:p>
    <w:p w14:paraId="5D6B54FB"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Κυρία Υπουργέ, θέλω να σας θυμίσω ότι με βάση την έκθεση της ΑΑΔΕ, οι έλεγχοι τ</w:t>
      </w:r>
      <w:r>
        <w:rPr>
          <w:rFonts w:eastAsia="Times New Roman" w:cs="Times New Roman"/>
          <w:szCs w:val="24"/>
        </w:rPr>
        <w:t xml:space="preserve">ων υποθέσεων που αναφέρονται στις λίστες </w:t>
      </w:r>
      <w:proofErr w:type="spellStart"/>
      <w:r>
        <w:rPr>
          <w:rFonts w:eastAsia="Times New Roman" w:cs="Times New Roman"/>
          <w:szCs w:val="24"/>
        </w:rPr>
        <w:t>Λαγκάρντ</w:t>
      </w:r>
      <w:proofErr w:type="spellEnd"/>
      <w:r>
        <w:rPr>
          <w:rFonts w:eastAsia="Times New Roman" w:cs="Times New Roman"/>
          <w:szCs w:val="24"/>
        </w:rPr>
        <w:t xml:space="preserve">, εμβάσματα, </w:t>
      </w:r>
      <w:r>
        <w:rPr>
          <w:rFonts w:eastAsia="Times New Roman" w:cs="Times New Roman"/>
          <w:szCs w:val="24"/>
          <w:lang w:val="en-US"/>
        </w:rPr>
        <w:t>offshore</w:t>
      </w:r>
      <w:r>
        <w:rPr>
          <w:rFonts w:eastAsia="Times New Roman" w:cs="Times New Roman"/>
          <w:szCs w:val="24"/>
        </w:rPr>
        <w:t xml:space="preserve">, </w:t>
      </w:r>
      <w:proofErr w:type="spellStart"/>
      <w:r>
        <w:rPr>
          <w:rFonts w:eastAsia="Times New Roman" w:cs="Times New Roman"/>
          <w:szCs w:val="24"/>
        </w:rPr>
        <w:t>Μπόργιανς</w:t>
      </w:r>
      <w:proofErr w:type="spellEnd"/>
      <w:r>
        <w:rPr>
          <w:rFonts w:eastAsia="Times New Roman" w:cs="Times New Roman"/>
          <w:szCs w:val="24"/>
        </w:rPr>
        <w:t xml:space="preserve"> και ούτω καθεξής είναι ελάχιστοι, διακόσιοι πενήντα τρεις, σαράντα δύο, χίλιοι σαράντα επτά και τριακόσιοι είκοσι τρεις αντίστοιχα και τα ποσά που βεβαιώθηκαν είναι 927 εκατο</w:t>
      </w:r>
      <w:r>
        <w:rPr>
          <w:rFonts w:eastAsia="Times New Roman" w:cs="Times New Roman"/>
          <w:szCs w:val="24"/>
        </w:rPr>
        <w:t xml:space="preserve">μμύρια ευρώ και οι εισπράξεις μόνο 117 εκατομμύρια ευρώ. </w:t>
      </w:r>
    </w:p>
    <w:p w14:paraId="5D6B54FC"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λέω σε εσάς, που διά του κ. Νικολούδη και των Υπουργών Οικονομικών τότε</w:t>
      </w:r>
      <w:r w:rsidRPr="00EF0397">
        <w:rPr>
          <w:rFonts w:eastAsia="Times New Roman" w:cs="Times New Roman"/>
          <w:szCs w:val="24"/>
        </w:rPr>
        <w:t>,</w:t>
      </w:r>
      <w:r>
        <w:rPr>
          <w:rFonts w:eastAsia="Times New Roman" w:cs="Times New Roman"/>
          <w:szCs w:val="24"/>
        </w:rPr>
        <w:t xml:space="preserve"> μας λέγατε ότι θα εισπράξετε τουλάχιστον 2 δισεκατομμύρια ευρώ από τις λίστες. Και δεν αναφέρομαι σε παλαιότερες δηλώσεις </w:t>
      </w:r>
      <w:r>
        <w:rPr>
          <w:rFonts w:eastAsia="Times New Roman" w:cs="Times New Roman"/>
          <w:szCs w:val="24"/>
        </w:rPr>
        <w:t xml:space="preserve">σας, που λέγατε ότι με τις λίστες θα αντιμετωπίζατε το δημόσιο χρέος. </w:t>
      </w:r>
    </w:p>
    <w:p w14:paraId="5D6B54FD"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Εκτιμώ, με βάση τα στοιχεία που μου είπατε και τα στοιχεία που παρέθεσα, ότι μεταξύ των υποθέσεων που είναι ακόμα σε εκκρεμότητα ή κινδυνεύουν να παραγραφούν βρίσκονται και οι υποθέσεις</w:t>
      </w:r>
      <w:r>
        <w:rPr>
          <w:rFonts w:eastAsia="Times New Roman" w:cs="Times New Roman"/>
          <w:szCs w:val="24"/>
        </w:rPr>
        <w:t xml:space="preserve"> μεγάλου φορολογικού ενδιαφέροντος, είτε πρόκειται για τις λίστες είτε πρόκειται για άλλες που με πρωτογενείς ελέγχους είχε εντοπίσει το ΣΔΟΕ. </w:t>
      </w:r>
    </w:p>
    <w:p w14:paraId="5D6B54FE"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η αγωνία του Έλληνα πολίτη </w:t>
      </w:r>
      <w:r w:rsidRPr="00EF0397">
        <w:rPr>
          <w:rFonts w:eastAsia="Times New Roman" w:cs="Times New Roman"/>
          <w:szCs w:val="24"/>
        </w:rPr>
        <w:t>-</w:t>
      </w:r>
      <w:r>
        <w:rPr>
          <w:rFonts w:eastAsia="Times New Roman" w:cs="Times New Roman"/>
          <w:szCs w:val="24"/>
        </w:rPr>
        <w:t>ο οποίος πληρώνει ακριβά για να βγούμε από τα μνημόνια και θα πληρώσει κα</w:t>
      </w:r>
      <w:r>
        <w:rPr>
          <w:rFonts w:eastAsia="Times New Roman" w:cs="Times New Roman"/>
          <w:szCs w:val="24"/>
        </w:rPr>
        <w:t>ι με την περικοπή των συντάξεων και τη μείωση του αφορολόγητου περαιτέρω</w:t>
      </w:r>
      <w:r w:rsidRPr="00EF0397">
        <w:rPr>
          <w:rFonts w:eastAsia="Times New Roman" w:cs="Times New Roman"/>
          <w:szCs w:val="24"/>
        </w:rPr>
        <w:t>-</w:t>
      </w:r>
      <w:r>
        <w:rPr>
          <w:rFonts w:eastAsia="Times New Roman" w:cs="Times New Roman"/>
          <w:szCs w:val="24"/>
        </w:rPr>
        <w:t xml:space="preserve"> είναι πάρα πολύ μεγάλη και δεν μπορούμε να έχουμε μία ανοχή εμείς πολιτικά, αλλά και εσείς πιστεύω, σε οποιαδήποτε διαδικασία απώλειας εσόδων, τα ερωτήματα είναι σκληρά και αμείλικτα</w:t>
      </w:r>
      <w:r>
        <w:rPr>
          <w:rFonts w:eastAsia="Times New Roman" w:cs="Times New Roman"/>
          <w:szCs w:val="24"/>
        </w:rPr>
        <w:t xml:space="preserve">. </w:t>
      </w:r>
    </w:p>
    <w:p w14:paraId="5D6B54FF"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τις είκοσι πέντε χιλιάδες που ανέφερα προηγουμένως και τις τριάντα μία χιλιάδες, αν προσθέσουμε και αυτές που έχει κρατήσει το ΣΔΟΕ και αυτές που επεστράφησαν στους οικονομικούς εισαγγελείς, μόνο χίλιες τετρακόσιες εβδομήντα τέσσερις υποθέσεις έχουν</w:t>
      </w:r>
      <w:r>
        <w:rPr>
          <w:rFonts w:eastAsia="Times New Roman" w:cs="Times New Roman"/>
          <w:szCs w:val="24"/>
        </w:rPr>
        <w:t xml:space="preserve"> ελεγχθεί. Αυτό είναι κρίμα. Εάν κάνω λάθος –επαναλαμβάνω- στα στοιχεία, να μου το πείτε. Όμως, ο δικός μου λογαριασμός αυτό αποδεικνύει. </w:t>
      </w:r>
    </w:p>
    <w:p w14:paraId="5D6B5500"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Κατά συνέπεια, περιμένουμε μία απάντηση επί της ουσίας: Πόσες έχουν ελεγχθεί, πόσες θα ελεγχθούν και πώς θα αποτρέψου</w:t>
      </w:r>
      <w:r>
        <w:rPr>
          <w:rFonts w:eastAsia="Times New Roman" w:cs="Times New Roman"/>
          <w:szCs w:val="24"/>
        </w:rPr>
        <w:t xml:space="preserve">με τον κίνδυνο της παραγραφής; Αν θέλετε, μου απαντάτε στη δευτερολογία σας. </w:t>
      </w:r>
    </w:p>
    <w:p w14:paraId="5D6B5501"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5D6B5502"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κύριο συνάδελφο. </w:t>
      </w:r>
    </w:p>
    <w:p w14:paraId="5D6B5503"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κυρία Υπουργέ, έχετε τον λόγο για τρία λεπτά. </w:t>
      </w:r>
    </w:p>
    <w:p w14:paraId="5D6B5504"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sidRPr="00E92848">
        <w:rPr>
          <w:rFonts w:eastAsia="Times New Roman" w:cs="Times New Roman"/>
          <w:b/>
          <w:szCs w:val="24"/>
        </w:rPr>
        <w:t xml:space="preserve">ΑΙΚΑΤΕΡΙΝΗ ΠΑΠΑΝΑΤΣΙΟΥ </w:t>
      </w:r>
      <w:r w:rsidRPr="00E92848">
        <w:rPr>
          <w:rFonts w:eastAsia="Times New Roman" w:cs="Times New Roman"/>
          <w:b/>
          <w:szCs w:val="24"/>
        </w:rPr>
        <w:t>(Υφυπουργός Οικονομικών):</w:t>
      </w:r>
      <w:r>
        <w:rPr>
          <w:rFonts w:eastAsia="Times New Roman" w:cs="Times New Roman"/>
          <w:b/>
          <w:szCs w:val="24"/>
        </w:rPr>
        <w:t xml:space="preserve"> </w:t>
      </w: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έχουμε όλη την ίδια ανησυχία και την ίδια αγωνία. Δεν θέλουμε να παραγραφεί καμμία υπόθεση, η οποία θα φέρει έσοδα στο κράτος. </w:t>
      </w:r>
    </w:p>
    <w:p w14:paraId="5D6B5505"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Επειδή αναφερθήκατε και στις εισαγγελικές και επίσης στις λίστες, θα ήθελα εδώ να σας πω ό</w:t>
      </w:r>
      <w:r>
        <w:rPr>
          <w:rFonts w:eastAsia="Times New Roman" w:cs="Times New Roman"/>
          <w:szCs w:val="24"/>
        </w:rPr>
        <w:t xml:space="preserve">τι αναφορικά με τις παραγραφές υποθέσεων που σχετίζονται με εμβάσματα εξωτερικού, πρόκειται για μία υπόθεση που ελέγχθηκε κατόπιν απόφασης του τότε Γενικού Γραμματέα Δημοσίων Εσόδων, του κ. Θεοχάρη και όχι κατόπιν εισαγγελικής παραγγελίας από τις αρμόδιες </w:t>
      </w:r>
      <w:r>
        <w:rPr>
          <w:rFonts w:eastAsia="Times New Roman" w:cs="Times New Roman"/>
          <w:szCs w:val="24"/>
        </w:rPr>
        <w:t>υπηρεσίες της ΑΑΔΕ. Έχουμε ήδη κάποια αποτελέσματα, τα οποία μπορώ να σας τα δώσω. Ήταν ένας αριθμός χιλίων πεντακοσίων είκοσι τεσσάρων</w:t>
      </w:r>
      <w:r w:rsidRPr="00640FB2">
        <w:rPr>
          <w:rFonts w:eastAsia="Times New Roman" w:cs="Times New Roman"/>
          <w:szCs w:val="24"/>
        </w:rPr>
        <w:t xml:space="preserve"> </w:t>
      </w:r>
      <w:r>
        <w:rPr>
          <w:rFonts w:eastAsia="Times New Roman" w:cs="Times New Roman"/>
          <w:szCs w:val="24"/>
        </w:rPr>
        <w:t xml:space="preserve">υποθέσεων. Έχει ολοκληρωθεί ο </w:t>
      </w:r>
      <w:r>
        <w:rPr>
          <w:rFonts w:eastAsia="Times New Roman" w:cs="Times New Roman"/>
          <w:szCs w:val="24"/>
        </w:rPr>
        <w:lastRenderedPageBreak/>
        <w:t>έλεγχος σε οκτακόσιες τριάντα τέσσερις υποθέσεις και τα βεβαιωθέντα ποσά είναι περίπου 366</w:t>
      </w:r>
      <w:r>
        <w:rPr>
          <w:rFonts w:eastAsia="Times New Roman" w:cs="Times New Roman"/>
          <w:szCs w:val="24"/>
        </w:rPr>
        <w:t xml:space="preserve"> εκατομμύρια ευρώ. </w:t>
      </w:r>
    </w:p>
    <w:p w14:paraId="5D6B5506"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όσον αφορά στις υποθέσεις οι οποίες είχαν να κάνουν με εισαγγελικές </w:t>
      </w:r>
      <w:r>
        <w:rPr>
          <w:rFonts w:eastAsia="Times New Roman" w:cs="Times New Roman"/>
          <w:szCs w:val="24"/>
        </w:rPr>
        <w:t>παραγγελίες</w:t>
      </w:r>
      <w:r>
        <w:rPr>
          <w:rFonts w:eastAsia="Times New Roman" w:cs="Times New Roman"/>
          <w:szCs w:val="24"/>
        </w:rPr>
        <w:t xml:space="preserve">, αυτές βρίσκονται στην καινούργια Διεύθυνση Ερευνών Οικονομικού Εγκλήματος -την οποία ρωτάτε για το αν ξαναγυρίσουν οι υποθέσεις, αφού είχατε θέσει </w:t>
      </w:r>
      <w:r>
        <w:rPr>
          <w:rFonts w:eastAsia="Times New Roman" w:cs="Times New Roman"/>
          <w:szCs w:val="24"/>
        </w:rPr>
        <w:t>αυτό το θέμα στην επίκαιρη ερώτησή σας- αυτή τη νέα Υπηρεσία που συστάθηκε στο Υπουργείο Οικονομικών και τέθηκε υπό την καθοδήγηση και την εποπτεία του οικονομικού εισαγγελέα. Σε αυτή</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όλες οι υποθέσεις, οι οποίες είχαν μεταφερθεί στην ΑΑΔΕ, επεστρ</w:t>
      </w:r>
      <w:r>
        <w:rPr>
          <w:rFonts w:eastAsia="Times New Roman" w:cs="Times New Roman"/>
          <w:szCs w:val="24"/>
        </w:rPr>
        <w:t xml:space="preserve">άφησαν, πλην χιλίων τριακοσίων εισαγγελικών παραγγελιών που βρίσκονται στο τελικό τους στάδιο, με σκοπό να παραμείνουν στην ΑΑΔΕ προς έλεγχο.  </w:t>
      </w:r>
    </w:p>
    <w:p w14:paraId="5D6B5507"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Αυτές οι εισαγγελικές παραγγελίες έχουν </w:t>
      </w:r>
      <w:proofErr w:type="spellStart"/>
      <w:r>
        <w:rPr>
          <w:rFonts w:eastAsia="Times New Roman" w:cs="Times New Roman"/>
          <w:szCs w:val="24"/>
        </w:rPr>
        <w:t>προτεραιοποιηθεί</w:t>
      </w:r>
      <w:proofErr w:type="spellEnd"/>
      <w:r>
        <w:rPr>
          <w:rFonts w:eastAsia="Times New Roman" w:cs="Times New Roman"/>
          <w:szCs w:val="24"/>
        </w:rPr>
        <w:t xml:space="preserve"> ή βρίσκονται σε πάρα πολύ προχωρημένο στάδιο, έχει δηλα</w:t>
      </w:r>
      <w:r>
        <w:rPr>
          <w:rFonts w:eastAsia="Times New Roman" w:cs="Times New Roman"/>
          <w:szCs w:val="24"/>
        </w:rPr>
        <w:t>δή εκδοθεί το αίτημα για παροχή πληροφοριών προς τον φορολογούμενο</w:t>
      </w:r>
      <w:r w:rsidRPr="00F536F1">
        <w:rPr>
          <w:rFonts w:eastAsia="Times New Roman" w:cs="Times New Roman"/>
          <w:szCs w:val="24"/>
        </w:rPr>
        <w:t>,</w:t>
      </w:r>
      <w:r>
        <w:rPr>
          <w:rFonts w:eastAsia="Times New Roman" w:cs="Times New Roman"/>
          <w:szCs w:val="24"/>
        </w:rPr>
        <w:t xml:space="preserve"> προκειμένου να αποφευχθούν κάποιες άστοχες ενέργειες -διακοπή ερευνών σε υποθέσεις που ήδη έχουν προ</w:t>
      </w:r>
      <w:r>
        <w:rPr>
          <w:rFonts w:eastAsia="Times New Roman" w:cs="Times New Roman"/>
          <w:szCs w:val="24"/>
        </w:rPr>
        <w:lastRenderedPageBreak/>
        <w:t>χωρήσει στη διαδικασία, με αποτέλεσμα την κατασπατάληση ανθρωπίνων πόρων</w:t>
      </w:r>
      <w:r w:rsidRPr="00F536F1">
        <w:rPr>
          <w:rFonts w:eastAsia="Times New Roman" w:cs="Times New Roman"/>
          <w:szCs w:val="24"/>
        </w:rPr>
        <w:t>-</w:t>
      </w:r>
      <w:r>
        <w:rPr>
          <w:rFonts w:eastAsia="Times New Roman" w:cs="Times New Roman"/>
          <w:szCs w:val="24"/>
        </w:rPr>
        <w:t xml:space="preserve"> ή τυχόν συνδια</w:t>
      </w:r>
      <w:r>
        <w:rPr>
          <w:rFonts w:eastAsia="Times New Roman" w:cs="Times New Roman"/>
          <w:szCs w:val="24"/>
        </w:rPr>
        <w:t xml:space="preserve">λλαγή μεταξύ ελεγκτών και φορολογούμενων, για παράδειγμα, δικαίωμα συνέχισης ή μη της έρευνας, μετά από επίδοση αιτήματος για παροχή στοιχείων. </w:t>
      </w:r>
    </w:p>
    <w:p w14:paraId="5D6B5508"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Θεωρούμε ότι κα</w:t>
      </w:r>
      <w:r>
        <w:rPr>
          <w:rFonts w:eastAsia="Times New Roman" w:cs="Times New Roman"/>
          <w:szCs w:val="24"/>
        </w:rPr>
        <w:t>μ</w:t>
      </w:r>
      <w:r>
        <w:rPr>
          <w:rFonts w:eastAsia="Times New Roman" w:cs="Times New Roman"/>
          <w:szCs w:val="24"/>
        </w:rPr>
        <w:t>μία από τις υποθέσεις δεν έχει πάει στο αρχείο. Καινούρ</w:t>
      </w:r>
      <w:r>
        <w:rPr>
          <w:rFonts w:eastAsia="Times New Roman" w:cs="Times New Roman"/>
          <w:szCs w:val="24"/>
        </w:rPr>
        <w:t>γ</w:t>
      </w:r>
      <w:r>
        <w:rPr>
          <w:rFonts w:eastAsia="Times New Roman" w:cs="Times New Roman"/>
          <w:szCs w:val="24"/>
        </w:rPr>
        <w:t xml:space="preserve">ια στοιχεία και για την </w:t>
      </w:r>
      <w:r>
        <w:rPr>
          <w:rFonts w:eastAsia="Times New Roman" w:cs="Times New Roman"/>
          <w:szCs w:val="24"/>
        </w:rPr>
        <w:t xml:space="preserve">επιτροπή </w:t>
      </w:r>
      <w:r>
        <w:rPr>
          <w:rFonts w:eastAsia="Times New Roman" w:cs="Times New Roman"/>
          <w:szCs w:val="24"/>
        </w:rPr>
        <w:t>που θα</w:t>
      </w:r>
      <w:r>
        <w:rPr>
          <w:rFonts w:eastAsia="Times New Roman" w:cs="Times New Roman"/>
          <w:szCs w:val="24"/>
        </w:rPr>
        <w:t xml:space="preserve"> γίνει αρμόδια για τον έλεγχο στην ΑΑΔΕ θα δοθούν στην Οικονομική Επιτροπή της Βουλής, της οποίας και είστε μέλος. Εκεί θα μπορέσετε να πάρετε τις περισσότερες πληροφορίες και από τον διοικητή της ΑΑΔΕ.</w:t>
      </w:r>
    </w:p>
    <w:p w14:paraId="5D6B5509" w14:textId="77777777" w:rsidR="009B0C5F" w:rsidRDefault="000A76EF">
      <w:pPr>
        <w:spacing w:line="600" w:lineRule="auto"/>
        <w:ind w:firstLine="720"/>
        <w:jc w:val="both"/>
        <w:rPr>
          <w:rFonts w:eastAsia="Times New Roman" w:cs="Times New Roman"/>
          <w:szCs w:val="24"/>
        </w:rPr>
      </w:pPr>
      <w:r w:rsidRPr="00F536F1">
        <w:rPr>
          <w:rFonts w:eastAsia="Times New Roman" w:cs="Times New Roman"/>
          <w:b/>
          <w:szCs w:val="24"/>
        </w:rPr>
        <w:t>ΠΡΟΕΔΡΕΥΩΝ (Μάριος Γεωργιάδης):</w:t>
      </w:r>
      <w:r>
        <w:rPr>
          <w:rFonts w:eastAsia="Times New Roman" w:cs="Times New Roman"/>
          <w:szCs w:val="24"/>
        </w:rPr>
        <w:t xml:space="preserve"> Ευχαριστούμε την κυρί</w:t>
      </w:r>
      <w:r>
        <w:rPr>
          <w:rFonts w:eastAsia="Times New Roman" w:cs="Times New Roman"/>
          <w:szCs w:val="24"/>
        </w:rPr>
        <w:t>α Υπουργό και για τη συνέπεια στον χρόνο.</w:t>
      </w:r>
    </w:p>
    <w:p w14:paraId="5D6B550A"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Συνεχίζουμε με τέσσερις επίκαιρες ερωτήσεις που θα απαντήσει ο Υπουργός Υγείας κ. Ανδρέας Ξανθός.</w:t>
      </w:r>
    </w:p>
    <w:p w14:paraId="5D6B550B" w14:textId="77777777" w:rsidR="009B0C5F" w:rsidRDefault="000A76EF">
      <w:pPr>
        <w:spacing w:line="600" w:lineRule="auto"/>
        <w:ind w:firstLine="720"/>
        <w:jc w:val="both"/>
        <w:rPr>
          <w:rFonts w:eastAsia="Times New Roman"/>
          <w:color w:val="000000"/>
          <w:szCs w:val="24"/>
          <w:shd w:val="clear" w:color="auto" w:fill="FFFFFF"/>
        </w:rPr>
      </w:pPr>
      <w:r w:rsidRPr="00DC402C">
        <w:rPr>
          <w:rFonts w:eastAsia="Times New Roman"/>
          <w:color w:val="000000"/>
          <w:szCs w:val="24"/>
          <w:shd w:val="clear" w:color="auto" w:fill="FFFFFF"/>
        </w:rPr>
        <w:t>Ξεκινάμε με τη</w:t>
      </w:r>
      <w:r>
        <w:rPr>
          <w:rFonts w:eastAsia="Times New Roman"/>
          <w:color w:val="000000"/>
          <w:szCs w:val="24"/>
          <w:shd w:val="clear" w:color="auto" w:fill="FFFFFF"/>
        </w:rPr>
        <w:t>ν πρώτη με αριθμό 5175/17-4-2018 ε</w:t>
      </w:r>
      <w:r w:rsidRPr="00DC402C">
        <w:rPr>
          <w:rFonts w:eastAsia="Times New Roman"/>
          <w:color w:val="000000"/>
          <w:szCs w:val="24"/>
          <w:shd w:val="clear" w:color="auto" w:fill="FFFFFF"/>
        </w:rPr>
        <w:t xml:space="preserve">ρώτηση του κύκλου </w:t>
      </w:r>
      <w:r>
        <w:rPr>
          <w:rFonts w:eastAsia="Times New Roman"/>
          <w:color w:val="000000"/>
          <w:szCs w:val="24"/>
          <w:shd w:val="clear" w:color="auto" w:fill="FFFFFF"/>
        </w:rPr>
        <w:t>α</w:t>
      </w:r>
      <w:r w:rsidRPr="00DC402C">
        <w:rPr>
          <w:rFonts w:eastAsia="Times New Roman"/>
          <w:color w:val="000000"/>
          <w:szCs w:val="24"/>
          <w:shd w:val="clear" w:color="auto" w:fill="FFFFFF"/>
        </w:rPr>
        <w:t xml:space="preserve">ναφορών </w:t>
      </w:r>
      <w:r>
        <w:rPr>
          <w:rFonts w:eastAsia="Times New Roman"/>
          <w:color w:val="000000"/>
          <w:szCs w:val="24"/>
          <w:shd w:val="clear" w:color="auto" w:fill="FFFFFF"/>
        </w:rPr>
        <w:t>και ε</w:t>
      </w:r>
      <w:r w:rsidRPr="00DC402C">
        <w:rPr>
          <w:rFonts w:eastAsia="Times New Roman"/>
          <w:color w:val="000000"/>
          <w:szCs w:val="24"/>
          <w:shd w:val="clear" w:color="auto" w:fill="FFFFFF"/>
        </w:rPr>
        <w:t>ρωτήσεων</w:t>
      </w:r>
      <w:r>
        <w:rPr>
          <w:rFonts w:eastAsia="Times New Roman"/>
          <w:color w:val="000000"/>
          <w:szCs w:val="24"/>
          <w:shd w:val="clear" w:color="auto" w:fill="FFFFFF"/>
        </w:rPr>
        <w:t xml:space="preserve"> </w:t>
      </w:r>
      <w:r>
        <w:rPr>
          <w:rFonts w:eastAsia="Times New Roman"/>
          <w:color w:val="000000"/>
          <w:szCs w:val="24"/>
          <w:shd w:val="clear" w:color="auto" w:fill="FFFFFF"/>
        </w:rPr>
        <w:t>(Β</w:t>
      </w:r>
      <w:r>
        <w:rPr>
          <w:rFonts w:eastAsia="Times New Roman"/>
          <w:color w:val="000000"/>
          <w:szCs w:val="24"/>
          <w:shd w:val="clear" w:color="auto" w:fill="FFFFFF"/>
        </w:rPr>
        <w:t>΄</w:t>
      </w:r>
      <w:r>
        <w:rPr>
          <w:rFonts w:eastAsia="Times New Roman"/>
          <w:color w:val="000000"/>
          <w:szCs w:val="24"/>
          <w:shd w:val="clear" w:color="auto" w:fill="FFFFFF"/>
        </w:rPr>
        <w:t xml:space="preserve"> του δελτίου επικαίρων ερωτήσεων </w:t>
      </w:r>
      <w:r>
        <w:rPr>
          <w:rFonts w:eastAsia="Times New Roman"/>
          <w:color w:val="000000"/>
          <w:szCs w:val="24"/>
          <w:shd w:val="clear" w:color="auto" w:fill="FFFFFF"/>
        </w:rPr>
        <w:t>της Δευτέρας 11</w:t>
      </w:r>
      <w:r w:rsidRPr="00297345">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Ιουνίου 2018</w:t>
      </w:r>
      <w:r>
        <w:rPr>
          <w:rFonts w:eastAsia="Times New Roman"/>
          <w:color w:val="000000"/>
          <w:szCs w:val="24"/>
          <w:shd w:val="clear" w:color="auto" w:fill="FFFFFF"/>
        </w:rPr>
        <w:t>),</w:t>
      </w:r>
      <w:r>
        <w:rPr>
          <w:rFonts w:eastAsia="Times New Roman"/>
          <w:color w:val="000000"/>
          <w:szCs w:val="24"/>
          <w:shd w:val="clear" w:color="auto" w:fill="FFFFFF"/>
        </w:rPr>
        <w:t xml:space="preserve"> </w:t>
      </w:r>
      <w:r w:rsidRPr="00DC402C">
        <w:rPr>
          <w:rFonts w:eastAsia="Times New Roman"/>
          <w:color w:val="000000"/>
          <w:szCs w:val="24"/>
          <w:shd w:val="clear" w:color="auto" w:fill="FFFFFF"/>
        </w:rPr>
        <w:t>του Δ΄ Α</w:t>
      </w:r>
      <w:r w:rsidRPr="00DC402C">
        <w:rPr>
          <w:rFonts w:eastAsia="Times New Roman"/>
          <w:color w:val="000000"/>
          <w:szCs w:val="24"/>
          <w:shd w:val="clear" w:color="auto" w:fill="FFFFFF"/>
        </w:rPr>
        <w:lastRenderedPageBreak/>
        <w:t>ντιπροέδρου της Βουλής και Βουλευτή Α΄ Αθηνών της Νέας Δημοκρατίας κ.</w:t>
      </w:r>
      <w:r>
        <w:rPr>
          <w:rFonts w:eastAsia="Times New Roman"/>
          <w:color w:val="000000"/>
          <w:szCs w:val="24"/>
          <w:shd w:val="clear" w:color="auto" w:fill="FFFFFF"/>
        </w:rPr>
        <w:t xml:space="preserve"> </w:t>
      </w:r>
      <w:r w:rsidRPr="00DC402C">
        <w:rPr>
          <w:rFonts w:eastAsia="Times New Roman"/>
          <w:bCs/>
          <w:color w:val="000000"/>
          <w:szCs w:val="24"/>
          <w:shd w:val="clear" w:color="auto" w:fill="FFFFFF"/>
        </w:rPr>
        <w:t>Νικήτα Κακλαμάνη</w:t>
      </w:r>
      <w:r>
        <w:rPr>
          <w:rFonts w:eastAsia="Times New Roman"/>
          <w:color w:val="000000"/>
          <w:szCs w:val="24"/>
          <w:shd w:val="clear" w:color="auto" w:fill="FFFFFF"/>
        </w:rPr>
        <w:t xml:space="preserve"> </w:t>
      </w:r>
      <w:r w:rsidRPr="00DC402C">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DC402C">
        <w:rPr>
          <w:rFonts w:eastAsia="Times New Roman"/>
          <w:bCs/>
          <w:color w:val="000000"/>
          <w:szCs w:val="24"/>
          <w:shd w:val="clear" w:color="auto" w:fill="FFFFFF"/>
        </w:rPr>
        <w:t>Υγείας,</w:t>
      </w:r>
      <w:r>
        <w:rPr>
          <w:rFonts w:eastAsia="Times New Roman"/>
          <w:color w:val="000000"/>
          <w:szCs w:val="24"/>
          <w:shd w:val="clear" w:color="auto" w:fill="FFFFFF"/>
        </w:rPr>
        <w:t xml:space="preserve"> </w:t>
      </w:r>
      <w:r w:rsidRPr="00DC402C">
        <w:rPr>
          <w:rFonts w:eastAsia="Times New Roman"/>
          <w:color w:val="000000"/>
          <w:szCs w:val="24"/>
          <w:shd w:val="clear" w:color="auto" w:fill="FFFFFF"/>
        </w:rPr>
        <w:t>με θέμα: «Πώληση φαρμάκων και διεθνώς ελεγχόμενων ουσιών στο διαδίκτυο</w:t>
      </w:r>
      <w:r w:rsidRPr="00DC402C">
        <w:rPr>
          <w:rFonts w:eastAsia="Times New Roman"/>
          <w:color w:val="000000"/>
          <w:szCs w:val="24"/>
          <w:shd w:val="clear" w:color="auto" w:fill="FFFFFF"/>
        </w:rPr>
        <w:t>».</w:t>
      </w:r>
    </w:p>
    <w:p w14:paraId="5D6B550C" w14:textId="77777777" w:rsidR="009B0C5F" w:rsidRDefault="000A76E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Πρόεδρε, έχετε δύο λεπτά.</w:t>
      </w:r>
    </w:p>
    <w:p w14:paraId="5D6B550D" w14:textId="77777777" w:rsidR="009B0C5F" w:rsidRDefault="000A76EF">
      <w:pPr>
        <w:spacing w:line="600" w:lineRule="auto"/>
        <w:ind w:firstLine="720"/>
        <w:jc w:val="both"/>
        <w:rPr>
          <w:rFonts w:eastAsia="Times New Roman"/>
          <w:color w:val="000000"/>
          <w:szCs w:val="24"/>
          <w:shd w:val="clear" w:color="auto" w:fill="FFFFFF"/>
        </w:rPr>
      </w:pPr>
      <w:r w:rsidRPr="00DC402C">
        <w:rPr>
          <w:rFonts w:eastAsia="Times New Roman"/>
          <w:b/>
          <w:color w:val="000000"/>
          <w:szCs w:val="24"/>
          <w:shd w:val="clear" w:color="auto" w:fill="FFFFFF"/>
        </w:rPr>
        <w:t>ΝΙΚΗΤΑΣ ΚΑΚΛΑΜΑΝΗΣ (Δ΄ Αντιπρόεδρος της Βουλής):</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Κύριε Υπουργέ, αφορμή για να σας υποβάλω τη συγκεκριμένη ερώτηση ήταν η ετήσια έκθεση της </w:t>
      </w:r>
      <w:r>
        <w:rPr>
          <w:rFonts w:eastAsia="Times New Roman"/>
          <w:color w:val="000000"/>
          <w:szCs w:val="24"/>
          <w:shd w:val="clear" w:color="auto" w:fill="FFFFFF"/>
        </w:rPr>
        <w:t>διεθνούς επιτροπής</w:t>
      </w:r>
      <w:r>
        <w:rPr>
          <w:rFonts w:eastAsia="Times New Roman"/>
          <w:color w:val="000000"/>
          <w:szCs w:val="24"/>
          <w:shd w:val="clear" w:color="auto" w:fill="FFFFFF"/>
        </w:rPr>
        <w:t xml:space="preserve"> του ΟΗΕ για τον έλεγχο των ναρκωτικών, η οποία ανακοινώθηκε με </w:t>
      </w:r>
      <w:r>
        <w:rPr>
          <w:rFonts w:eastAsia="Times New Roman"/>
          <w:color w:val="000000"/>
          <w:szCs w:val="24"/>
          <w:shd w:val="clear" w:color="auto" w:fill="FFFFFF"/>
        </w:rPr>
        <w:t>την τελευταία ετήσια έκθεση του ΚΕΘΕΑ, την οποία εγώ πάντα διαβάζω γιατί είναι εξαιρετικά ενδιαφέρουσα. Αναρωτιέμαι γιατί έπρεπε να την κάνω επίκαιρη και να έρθετε στη Βουλή και δεν μου έχετε απαντήσει τόσο καιρό.</w:t>
      </w:r>
    </w:p>
    <w:p w14:paraId="5D6B550E" w14:textId="77777777" w:rsidR="009B0C5F" w:rsidRDefault="000A76E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Στην τελευταία, λοιπόν, έκθεση της </w:t>
      </w:r>
      <w:r>
        <w:rPr>
          <w:rFonts w:eastAsia="Times New Roman"/>
          <w:color w:val="000000"/>
          <w:szCs w:val="24"/>
          <w:shd w:val="clear" w:color="auto" w:fill="FFFFFF"/>
        </w:rPr>
        <w:t>επιτροπ</w:t>
      </w:r>
      <w:r>
        <w:rPr>
          <w:rFonts w:eastAsia="Times New Roman"/>
          <w:color w:val="000000"/>
          <w:szCs w:val="24"/>
          <w:shd w:val="clear" w:color="auto" w:fill="FFFFFF"/>
        </w:rPr>
        <w:t>ής</w:t>
      </w:r>
      <w:r>
        <w:rPr>
          <w:rFonts w:eastAsia="Times New Roman"/>
          <w:color w:val="000000"/>
          <w:szCs w:val="24"/>
          <w:shd w:val="clear" w:color="auto" w:fill="FFFFFF"/>
        </w:rPr>
        <w:t xml:space="preserve">, την οποία είμαι σίγουρος ότι έχετε διαβάσει, γράφονται σημεία και τέρατα για τα παράνομα –εντός εισαγωγικών- διαδικτυακά φαρμακεία. </w:t>
      </w:r>
    </w:p>
    <w:p w14:paraId="5D6B550F" w14:textId="77777777" w:rsidR="009B0C5F" w:rsidRDefault="000A76E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Ειδικότερα, λοιπόν, στην έκθεση της </w:t>
      </w:r>
      <w:r>
        <w:rPr>
          <w:rFonts w:eastAsia="Times New Roman"/>
          <w:color w:val="000000"/>
          <w:szCs w:val="24"/>
          <w:shd w:val="clear" w:color="auto" w:fill="FFFFFF"/>
        </w:rPr>
        <w:t xml:space="preserve">επιτροπής </w:t>
      </w:r>
      <w:r>
        <w:rPr>
          <w:rFonts w:eastAsia="Times New Roman"/>
          <w:color w:val="000000"/>
          <w:szCs w:val="24"/>
          <w:shd w:val="clear" w:color="auto" w:fill="FFFFFF"/>
        </w:rPr>
        <w:t>μεταξύ άλλων λέγεται: «Μερικές φορές η πώληση φαρμάκων στο διαδίκτυο γίνε</w:t>
      </w:r>
      <w:r>
        <w:rPr>
          <w:rFonts w:eastAsia="Times New Roman"/>
          <w:color w:val="000000"/>
          <w:szCs w:val="24"/>
          <w:shd w:val="clear" w:color="auto" w:fill="FFFFFF"/>
        </w:rPr>
        <w:t xml:space="preserve">ται παράνομα, καθώς μερικά διαδικτυακά φαρμακεία λειτουργούν χωρίς άδεια και διαθέτουν φαρμακευτικά σκευάσματα, που περιέχουν ναρκωτικά φάρμακα και ψυχοτρόπους ουσίες, χωρίς να ζητούν συνταγή». </w:t>
      </w:r>
    </w:p>
    <w:p w14:paraId="5D6B5510" w14:textId="77777777" w:rsidR="009B0C5F" w:rsidRDefault="000A76E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Όπως γνωρίζετε, γιατί είστε γιατρός, υπάρχει μία σειρά ουσιών</w:t>
      </w:r>
      <w:r>
        <w:rPr>
          <w:rFonts w:eastAsia="Times New Roman"/>
          <w:color w:val="000000"/>
          <w:szCs w:val="24"/>
          <w:shd w:val="clear" w:color="auto" w:fill="FFFFFF"/>
        </w:rPr>
        <w:t xml:space="preserve"> που ανήκει στα </w:t>
      </w:r>
      <w:proofErr w:type="spellStart"/>
      <w:r>
        <w:rPr>
          <w:rFonts w:eastAsia="Times New Roman"/>
          <w:color w:val="000000"/>
          <w:szCs w:val="24"/>
          <w:shd w:val="clear" w:color="auto" w:fill="FFFFFF"/>
        </w:rPr>
        <w:t>οπιοειδή</w:t>
      </w:r>
      <w:proofErr w:type="spellEnd"/>
      <w:r>
        <w:rPr>
          <w:rFonts w:eastAsia="Times New Roman"/>
          <w:color w:val="000000"/>
          <w:szCs w:val="24"/>
          <w:shd w:val="clear" w:color="auto" w:fill="FFFFFF"/>
        </w:rPr>
        <w:t xml:space="preserve">, μία άλλη σειρά ουσιών που είναι στα </w:t>
      </w:r>
      <w:proofErr w:type="spellStart"/>
      <w:r>
        <w:rPr>
          <w:rFonts w:eastAsia="Times New Roman"/>
          <w:color w:val="000000"/>
          <w:szCs w:val="24"/>
          <w:shd w:val="clear" w:color="auto" w:fill="FFFFFF"/>
        </w:rPr>
        <w:t>ψυχότροπα</w:t>
      </w:r>
      <w:proofErr w:type="spellEnd"/>
      <w:r>
        <w:rPr>
          <w:rFonts w:eastAsia="Times New Roman"/>
          <w:color w:val="000000"/>
          <w:szCs w:val="24"/>
          <w:shd w:val="clear" w:color="auto" w:fill="FFFFFF"/>
        </w:rPr>
        <w:t xml:space="preserve"> φάρμακα, ακόμα και βαρβιτουρικά. Χημικά που χρησιμοποιούνται για την παράνομη παρασκευή ναρκωτικών φαρμάκων και ψυχοτρόπων ουσιών, επίσης πωλούνται στο διαδίκτυο.</w:t>
      </w:r>
    </w:p>
    <w:p w14:paraId="5D6B5511" w14:textId="77777777" w:rsidR="009B0C5F" w:rsidRDefault="000A76E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Επιπλέον, σύμφωνα με </w:t>
      </w:r>
      <w:r>
        <w:rPr>
          <w:rFonts w:eastAsia="Times New Roman"/>
          <w:color w:val="000000"/>
          <w:szCs w:val="24"/>
          <w:shd w:val="clear" w:color="auto" w:fill="FFFFFF"/>
        </w:rPr>
        <w:t xml:space="preserve">την έκθεση, η </w:t>
      </w:r>
      <w:r>
        <w:rPr>
          <w:rFonts w:eastAsia="Times New Roman"/>
          <w:color w:val="000000"/>
          <w:szCs w:val="24"/>
          <w:shd w:val="clear" w:color="auto" w:fill="FFFFFF"/>
        </w:rPr>
        <w:t xml:space="preserve">επιτροπή </w:t>
      </w:r>
      <w:r>
        <w:rPr>
          <w:rFonts w:eastAsia="Times New Roman"/>
          <w:color w:val="000000"/>
          <w:szCs w:val="24"/>
          <w:shd w:val="clear" w:color="auto" w:fill="FFFFFF"/>
        </w:rPr>
        <w:t>έχει εκδώσει κατευθυντήριες οδηγίες για την πρόληψη της παράνομης πώλησης διεθνώς ελεγχόμενων ουσιών μέσω διαδικτύου, με σκοπό να βοηθήσει τις κυβερνήσεις ανά τον κόσμο να αντιμετωπίσουν αυτό το φαινόμενο. Εκτός, όμως, από τις οδηγίε</w:t>
      </w:r>
      <w:r>
        <w:rPr>
          <w:rFonts w:eastAsia="Times New Roman"/>
          <w:color w:val="000000"/>
          <w:szCs w:val="24"/>
          <w:shd w:val="clear" w:color="auto" w:fill="FFFFFF"/>
        </w:rPr>
        <w:t xml:space="preserve">ς της </w:t>
      </w:r>
      <w:r>
        <w:rPr>
          <w:rFonts w:eastAsia="Times New Roman"/>
          <w:color w:val="000000"/>
          <w:szCs w:val="24"/>
          <w:shd w:val="clear" w:color="auto" w:fill="FFFFFF"/>
        </w:rPr>
        <w:t>επιτροπής</w:t>
      </w:r>
      <w:r>
        <w:rPr>
          <w:rFonts w:eastAsia="Times New Roman"/>
          <w:color w:val="000000"/>
          <w:szCs w:val="24"/>
          <w:shd w:val="clear" w:color="auto" w:fill="FFFFFF"/>
        </w:rPr>
        <w:t xml:space="preserve">, η έκθεση αναφέρει πως και η Ευρωπαϊκή Ένωση έχει </w:t>
      </w:r>
      <w:r>
        <w:rPr>
          <w:rFonts w:eastAsia="Times New Roman"/>
          <w:color w:val="000000"/>
          <w:szCs w:val="24"/>
          <w:shd w:val="clear" w:color="auto" w:fill="FFFFFF"/>
        </w:rPr>
        <w:lastRenderedPageBreak/>
        <w:t xml:space="preserve">λάβει μέτρα, προκειμένου να αντιμετωπιστεί το πρόβλημα της ύπαρξης παράνομων διαδικτυακών φαρμακείων». </w:t>
      </w:r>
    </w:p>
    <w:p w14:paraId="5D6B5512" w14:textId="77777777" w:rsidR="009B0C5F" w:rsidRDefault="000A76E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Με βάση, λοιπόν, όλα αυτά θα ήθελα να σας ρωτήσω:</w:t>
      </w:r>
    </w:p>
    <w:p w14:paraId="5D6B5513" w14:textId="77777777" w:rsidR="009B0C5F" w:rsidRDefault="000A76E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Πρώτον, ποια μέτρα έχετε λάβει </w:t>
      </w:r>
      <w:r>
        <w:rPr>
          <w:rFonts w:eastAsia="Times New Roman"/>
          <w:color w:val="000000"/>
          <w:szCs w:val="24"/>
          <w:shd w:val="clear" w:color="auto" w:fill="FFFFFF"/>
        </w:rPr>
        <w:t>προκειμένου να προστατεύσετε το σύνολο του πληθυσμού της χώρας από την παράνομη πώληση φαρμάκων και διεθνώς ελεγχόμενων ουσιών στο διαδίκτυο.</w:t>
      </w:r>
    </w:p>
    <w:p w14:paraId="5D6B5514" w14:textId="77777777" w:rsidR="009B0C5F" w:rsidRDefault="000A76E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Δεύτερον, εάν έχετε υπολογίσει το ύψος του ετήσιου τζίρου από τις παράνομες πωλήσεις αυτών των -εντός εισαγωγικών-</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φαρμάκων».</w:t>
      </w:r>
    </w:p>
    <w:p w14:paraId="5D6B5515" w14:textId="77777777" w:rsidR="009B0C5F" w:rsidRDefault="000A76E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Τρίτον, ποιες είναι οι κατευθυντήριες οδηγίες για την πρόληψη της παράνομης πώλησης αυτών των διεθνώς ελεγχόμενων ουσιών μέσω διαδικτύου και αν η χώρα μας αυτές τις οδηγίες τις ακολουθεί.</w:t>
      </w:r>
    </w:p>
    <w:p w14:paraId="5D6B5516" w14:textId="77777777" w:rsidR="009B0C5F" w:rsidRDefault="000A76E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Τέλος, αν τηρείται και στην Ελλάδα η πρακτική που ακολο</w:t>
      </w:r>
      <w:r>
        <w:rPr>
          <w:rFonts w:eastAsia="Times New Roman"/>
          <w:color w:val="000000"/>
          <w:szCs w:val="24"/>
          <w:shd w:val="clear" w:color="auto" w:fill="FFFFFF"/>
        </w:rPr>
        <w:t xml:space="preserve">υθείται σε χώρες της Ευρωπαϊκής Ένωσης, που αφορά στην εμφάνιση ενός κοινού σε ευρωπαϊκό επίπεδο λογότυπου στους </w:t>
      </w:r>
      <w:proofErr w:type="spellStart"/>
      <w:r>
        <w:rPr>
          <w:rFonts w:eastAsia="Times New Roman"/>
          <w:color w:val="000000"/>
          <w:szCs w:val="24"/>
          <w:shd w:val="clear" w:color="auto" w:fill="FFFFFF"/>
        </w:rPr>
        <w:lastRenderedPageBreak/>
        <w:t>ιστότοπους</w:t>
      </w:r>
      <w:proofErr w:type="spellEnd"/>
      <w:r>
        <w:rPr>
          <w:rFonts w:eastAsia="Times New Roman"/>
          <w:color w:val="000000"/>
          <w:szCs w:val="24"/>
          <w:shd w:val="clear" w:color="auto" w:fill="FFFFFF"/>
        </w:rPr>
        <w:t xml:space="preserve"> των ηλεκτρονικών φαρμακείων, το οποίο πρέπει να δηλώνει σε ποια χώρα βρίσκεται η έδρα τους.</w:t>
      </w:r>
    </w:p>
    <w:p w14:paraId="5D6B5517" w14:textId="77777777" w:rsidR="009B0C5F" w:rsidRDefault="000A76EF">
      <w:pPr>
        <w:spacing w:line="600" w:lineRule="auto"/>
        <w:ind w:firstLine="720"/>
        <w:jc w:val="both"/>
        <w:rPr>
          <w:rFonts w:eastAsia="Times New Roman" w:cs="Times New Roman"/>
          <w:szCs w:val="24"/>
        </w:rPr>
      </w:pPr>
      <w:r w:rsidRPr="002E44D7">
        <w:rPr>
          <w:rFonts w:eastAsia="Times New Roman" w:cs="Times New Roman"/>
          <w:b/>
          <w:szCs w:val="24"/>
        </w:rPr>
        <w:t>ΠΡΟΕΔΡΕΥΩΝ (Μάριος Γεωργιάδης):</w:t>
      </w:r>
      <w:r>
        <w:rPr>
          <w:rFonts w:eastAsia="Times New Roman" w:cs="Times New Roman"/>
          <w:szCs w:val="24"/>
        </w:rPr>
        <w:t xml:space="preserve"> Ευχαριστ</w:t>
      </w:r>
      <w:r>
        <w:rPr>
          <w:rFonts w:eastAsia="Times New Roman" w:cs="Times New Roman"/>
          <w:szCs w:val="24"/>
        </w:rPr>
        <w:t>ούμε.</w:t>
      </w:r>
    </w:p>
    <w:p w14:paraId="5D6B5518"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Κύριε Υπουργέ, έχετε τρία λεπτά.</w:t>
      </w:r>
    </w:p>
    <w:p w14:paraId="5D6B5519" w14:textId="77777777" w:rsidR="009B0C5F" w:rsidRDefault="000A76EF">
      <w:pPr>
        <w:spacing w:line="600" w:lineRule="auto"/>
        <w:ind w:firstLine="720"/>
        <w:jc w:val="both"/>
        <w:rPr>
          <w:rFonts w:eastAsia="Times New Roman" w:cs="Times New Roman"/>
          <w:szCs w:val="24"/>
        </w:rPr>
      </w:pPr>
      <w:r w:rsidRPr="006538AE">
        <w:rPr>
          <w:rFonts w:eastAsia="Times New Roman" w:cs="Times New Roman"/>
          <w:b/>
          <w:szCs w:val="24"/>
        </w:rPr>
        <w:t>ΑΝΔΡΕΑΣ ΞΑΝΘΟΣ (Υπουργός Υγείας):</w:t>
      </w:r>
      <w:r>
        <w:rPr>
          <w:rFonts w:eastAsia="Times New Roman" w:cs="Times New Roman"/>
          <w:b/>
          <w:szCs w:val="24"/>
        </w:rPr>
        <w:t xml:space="preserve"> </w:t>
      </w:r>
      <w:r>
        <w:rPr>
          <w:rFonts w:eastAsia="Times New Roman" w:cs="Times New Roman"/>
          <w:szCs w:val="24"/>
        </w:rPr>
        <w:t xml:space="preserve">Αγαπητέ συνάδελφε, ευχαριστώ για την ερώτηση. </w:t>
      </w:r>
    </w:p>
    <w:p w14:paraId="5D6B551A"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Νομίζω ότι αναδεικνύει ένα σημαντικό πρόβλημα δημόσιας υγείας, το οποίο φυσικά δεν απασχολεί μόνον τη χώρα μας. Είναι ένα διεθνές πρόβλη</w:t>
      </w:r>
      <w:r>
        <w:rPr>
          <w:rFonts w:eastAsia="Times New Roman" w:cs="Times New Roman"/>
          <w:szCs w:val="24"/>
        </w:rPr>
        <w:t>μα. Δυστυχώς είναι αυξανόμενη η διακίνηση φαρμάκων, συμπληρωμάτων διατροφής, αλλά και παράνομων ψυχοτρόπων και ναρκωτικών ουσιών μέσω του διαδικτύου.</w:t>
      </w:r>
    </w:p>
    <w:p w14:paraId="5D6B551B"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Όντως, χρειάζεται και εγρήγορση των ελεγκτικών και κατασταλτικών υπηρεσιών κάθε χώρας, αλλά και διεθνής συ</w:t>
      </w:r>
      <w:r>
        <w:rPr>
          <w:rFonts w:eastAsia="Times New Roman" w:cs="Times New Roman"/>
          <w:szCs w:val="24"/>
        </w:rPr>
        <w:t>ντονισμός και συνεργασία για να αντιμετωπιστεί αυτό το πρόβλημα.</w:t>
      </w:r>
    </w:p>
    <w:p w14:paraId="5D6B551C"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εωρώ ότι χρειάζεται, πρώτον, μια ενημέρωση του κοινού. Εδώ έχουμε ευθύνη και εμείς, που έχουμε την εποπτεία φο</w:t>
      </w:r>
      <w:r>
        <w:rPr>
          <w:rFonts w:eastAsia="Times New Roman" w:cs="Times New Roman"/>
          <w:szCs w:val="24"/>
        </w:rPr>
        <w:lastRenderedPageBreak/>
        <w:t xml:space="preserve">ρέων της πολιτείας, όπως του ΕΟΦ, του ΕΟΠΥΥ, αλλά και η επιστημονική κοινότητα </w:t>
      </w:r>
      <w:r>
        <w:rPr>
          <w:rFonts w:eastAsia="Times New Roman" w:cs="Times New Roman"/>
          <w:szCs w:val="24"/>
        </w:rPr>
        <w:t>και οι επαγγελματίες της υγείας και τα επιστημονικά και συνδικαλιστικά τους όργανα, να υπάρχει μια συστηματική προσπάθεια να ενημερώνεται ο κόσμος ότι είναι ασφαλές να παίρνει τα φάρμακά του μόνο από πιστοποιημένα σημεία διάθεσης, όπως είναι τα ιδιωτικά φα</w:t>
      </w:r>
      <w:r>
        <w:rPr>
          <w:rFonts w:eastAsia="Times New Roman" w:cs="Times New Roman"/>
          <w:szCs w:val="24"/>
        </w:rPr>
        <w:t>ρμακεία, τα φαρμακεία του ΕΟΠΥΥ, τα φαρμακεία των νοσοκομείων.</w:t>
      </w:r>
    </w:p>
    <w:p w14:paraId="5D6B551D"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Νομίζω ότι αυτό είναι πολύ σημαντικό να εμπεδωθεί, δηλαδή μια κουλτούρα ασφάλειας στη χορήγηση φαρμάκων μόνο από ανθρώπους που έχουν επιστημονική επάρκεια, γνώση και πιστοποίηση.</w:t>
      </w:r>
    </w:p>
    <w:p w14:paraId="5D6B551E"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Το δεύτερο είν</w:t>
      </w:r>
      <w:r>
        <w:rPr>
          <w:rFonts w:eastAsia="Times New Roman" w:cs="Times New Roman"/>
          <w:szCs w:val="24"/>
        </w:rPr>
        <w:t xml:space="preserve">αι το θέμα της διεθνούς συνεργασίας. Επειδή έχει εντοπιστεί το πρόβλημα, έχει όντως συγκροτηθεί μια ομάδα εργασίας σε επίπεδο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ς. Συμμετέχουν και τα είκοσι οκτώ κράτη. Η χώρα μας εκπροσωπείται από τον ΕΟΦ. Σε αυτό συμμετέχουν και διωκτικές α</w:t>
      </w:r>
      <w:r>
        <w:rPr>
          <w:rFonts w:eastAsia="Times New Roman" w:cs="Times New Roman"/>
          <w:szCs w:val="24"/>
        </w:rPr>
        <w:t>ρχές κάθε χώρας, δηλαδή από μας η αστυνομία και οι τελωνειακές αρχές, συμμετέχει ο</w:t>
      </w:r>
      <w:r w:rsidRPr="00157BC2">
        <w:rPr>
          <w:rFonts w:eastAsia="Times New Roman" w:cs="Times New Roman"/>
          <w:szCs w:val="24"/>
        </w:rPr>
        <w:t xml:space="preserve"> </w:t>
      </w:r>
      <w:r>
        <w:rPr>
          <w:rFonts w:eastAsia="Times New Roman" w:cs="Times New Roman"/>
          <w:szCs w:val="24"/>
          <w:lang w:val="en-US"/>
        </w:rPr>
        <w:t>EMA</w:t>
      </w:r>
      <w:r w:rsidRPr="00157BC2">
        <w:rPr>
          <w:rFonts w:eastAsia="Times New Roman" w:cs="Times New Roman"/>
          <w:szCs w:val="24"/>
        </w:rPr>
        <w:t>,</w:t>
      </w:r>
      <w:r>
        <w:rPr>
          <w:rFonts w:eastAsia="Times New Roman" w:cs="Times New Roman"/>
          <w:szCs w:val="24"/>
        </w:rPr>
        <w:t xml:space="preserve"> ο Ευρωπαϊκός Οργανισμός Φαρμάκων και επίσης, η </w:t>
      </w:r>
      <w:r>
        <w:rPr>
          <w:rFonts w:eastAsia="Times New Roman" w:cs="Times New Roman"/>
          <w:szCs w:val="24"/>
          <w:lang w:val="en-US"/>
        </w:rPr>
        <w:t>INTERPOL</w:t>
      </w:r>
      <w:r w:rsidRPr="00A311F7">
        <w:rPr>
          <w:rFonts w:eastAsia="Times New Roman" w:cs="Times New Roman"/>
          <w:szCs w:val="24"/>
        </w:rPr>
        <w:t xml:space="preserve"> </w:t>
      </w:r>
      <w:r>
        <w:rPr>
          <w:rFonts w:eastAsia="Times New Roman" w:cs="Times New Roman"/>
          <w:szCs w:val="24"/>
        </w:rPr>
        <w:t xml:space="preserve">και η </w:t>
      </w:r>
      <w:r>
        <w:rPr>
          <w:rFonts w:eastAsia="Times New Roman" w:cs="Times New Roman"/>
          <w:szCs w:val="24"/>
          <w:lang w:val="en-US"/>
        </w:rPr>
        <w:t>EUROPOL</w:t>
      </w:r>
      <w:r>
        <w:rPr>
          <w:rFonts w:eastAsia="Times New Roman" w:cs="Times New Roman"/>
          <w:szCs w:val="24"/>
        </w:rPr>
        <w:t>.</w:t>
      </w:r>
    </w:p>
    <w:p w14:paraId="5D6B551F"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lastRenderedPageBreak/>
        <w:t xml:space="preserve">Γίνεται, λοιπόν, μια προσπάθεια μέσω αυτής της συνεργασίας να υπάρχει ένα </w:t>
      </w:r>
      <w:r>
        <w:rPr>
          <w:rFonts w:eastAsia="Times New Roman" w:cs="Times New Roman"/>
          <w:szCs w:val="24"/>
          <w:lang w:val="en-US"/>
        </w:rPr>
        <w:t>monitoring</w:t>
      </w:r>
      <w:r>
        <w:rPr>
          <w:rFonts w:eastAsia="Times New Roman" w:cs="Times New Roman"/>
          <w:szCs w:val="24"/>
        </w:rPr>
        <w:t xml:space="preserve"> του προβλήμα</w:t>
      </w:r>
      <w:r>
        <w:rPr>
          <w:rFonts w:eastAsia="Times New Roman" w:cs="Times New Roman"/>
          <w:szCs w:val="24"/>
        </w:rPr>
        <w:t>τος και ένα σύστημα ανταλλαγής πληροφοριών, έτσι ώστε, όταν εντοπίζεται παράνομο διαδικτυακό φαρμακείο που χορηγεί τέτοιου τύπου σκευάσματα, να ειδοποιούνται οι αρχές και να υπάρχει η κατάλληλη παρέμβαση αποτροπής.</w:t>
      </w:r>
    </w:p>
    <w:p w14:paraId="5D6B5520"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Εδώ, στη χώρα μας, νομίζω ότι έχει γίνει </w:t>
      </w:r>
      <w:r>
        <w:rPr>
          <w:rFonts w:eastAsia="Times New Roman" w:cs="Times New Roman"/>
          <w:szCs w:val="24"/>
        </w:rPr>
        <w:t>μια προσπάθεια συνεργασίας του ΕΟΦ με τις ελληνικές διωκτικές αρχές, ιδιαίτερα με τη Δίωξη Ηλεκτρονικού Εγκλήματος της ΓΑΔΑ και όταν υπάρχουν ενδείξεις ότι λειτουργούν τέτοιες σελίδες, κατεβαίνουν οι σελίδες αυτές. Βεβαίως, δεν μπορούμε να παρέμβουμε σε ισ</w:t>
      </w:r>
      <w:r>
        <w:rPr>
          <w:rFonts w:eastAsia="Times New Roman" w:cs="Times New Roman"/>
          <w:szCs w:val="24"/>
        </w:rPr>
        <w:t>τοσελίδες που έχουν την έδρα τους αλλού. Εκεί, όμως, μέσα από αυτή</w:t>
      </w:r>
      <w:r>
        <w:rPr>
          <w:rFonts w:eastAsia="Times New Roman" w:cs="Times New Roman"/>
          <w:szCs w:val="24"/>
        </w:rPr>
        <w:t>ν</w:t>
      </w:r>
      <w:r>
        <w:rPr>
          <w:rFonts w:eastAsia="Times New Roman" w:cs="Times New Roman"/>
          <w:szCs w:val="24"/>
        </w:rPr>
        <w:t xml:space="preserve"> τη συνεργασία που σας είπα πριν, κάνουμε μια προσπάθεια αποτροπής. Νομίζω ότι υπάρχει ένα καλό παράδειγμα αυτή την περίοδο στη χώρα καλής συνεργασίας ανάμεσα στον ΕΟΦ και την </w:t>
      </w:r>
      <w:r>
        <w:rPr>
          <w:rFonts w:eastAsia="Times New Roman" w:cs="Times New Roman"/>
          <w:szCs w:val="24"/>
        </w:rPr>
        <w:t>οικονομική ασ</w:t>
      </w:r>
      <w:r>
        <w:rPr>
          <w:rFonts w:eastAsia="Times New Roman" w:cs="Times New Roman"/>
          <w:szCs w:val="24"/>
        </w:rPr>
        <w:t>τυνομία</w:t>
      </w:r>
      <w:r>
        <w:rPr>
          <w:rFonts w:eastAsia="Times New Roman" w:cs="Times New Roman"/>
          <w:szCs w:val="24"/>
        </w:rPr>
        <w:t xml:space="preserve"> που οδήγησε στην εξάρθρωση αυτού του παράνομου κυκλώματος εξαγωγής αυτής της μαφίας των αντικαρκινικών φαρμάκων.</w:t>
      </w:r>
    </w:p>
    <w:p w14:paraId="5D6B5521"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lastRenderedPageBreak/>
        <w:t>Προφανώς, χρειάζεται αυτή η νομοθετική πρόβλεψη που υπάρχει από τον ν.4316/2014 για τη δυνατότητα ύπαρξης ηλεκτρονικών φαρμακείων, όμως</w:t>
      </w:r>
      <w:r>
        <w:rPr>
          <w:rFonts w:eastAsia="Times New Roman" w:cs="Times New Roman"/>
          <w:szCs w:val="24"/>
        </w:rPr>
        <w:t xml:space="preserve"> με την αυστηρή προϋπόθεση ότι υπάρχει φυσικό φαρμακείο και φαρμακοποιός ο οποίος έχει την ευθύνη της διακίνησης αυτών των φαρμάκων διαδικτυακά. Χρειάζεται πιστοποίηση και έκδοση μιας κοινής υπουργικής απόφασης που έχει καθυστερήσει, αλλά θα προσπαθήσουμε </w:t>
      </w:r>
      <w:r>
        <w:rPr>
          <w:rFonts w:eastAsia="Times New Roman" w:cs="Times New Roman"/>
          <w:szCs w:val="24"/>
        </w:rPr>
        <w:t>να το δρομολογήσουμε στο επόμενο διάστημα.</w:t>
      </w:r>
    </w:p>
    <w:p w14:paraId="5D6B5522"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Νομίζω ότι με αυτόν τον συνδυασμό παρεμβάσεων μπορεί να πει </w:t>
      </w:r>
      <w:r>
        <w:rPr>
          <w:rFonts w:eastAsia="Times New Roman" w:cs="Times New Roman"/>
          <w:szCs w:val="24"/>
        </w:rPr>
        <w:t xml:space="preserve">κάποιος </w:t>
      </w:r>
      <w:r>
        <w:rPr>
          <w:rFonts w:eastAsia="Times New Roman" w:cs="Times New Roman"/>
          <w:szCs w:val="24"/>
        </w:rPr>
        <w:t xml:space="preserve">ότι έχουμε μια καλύτερη εποπτεία του προβλήματος. Η συγκεκριμένη έκθεση στην οποία αναφερθήκατε, της </w:t>
      </w:r>
      <w:r>
        <w:rPr>
          <w:rFonts w:eastAsia="Times New Roman" w:cs="Times New Roman"/>
          <w:szCs w:val="24"/>
        </w:rPr>
        <w:t>ειδικής επιτροπής</w:t>
      </w:r>
      <w:r>
        <w:rPr>
          <w:rFonts w:eastAsia="Times New Roman" w:cs="Times New Roman"/>
          <w:szCs w:val="24"/>
        </w:rPr>
        <w:t xml:space="preserve"> του ΟΗΕ, τώρα θα πρέπει να</w:t>
      </w:r>
      <w:r>
        <w:rPr>
          <w:rFonts w:eastAsia="Times New Roman" w:cs="Times New Roman"/>
          <w:szCs w:val="24"/>
        </w:rPr>
        <w:t xml:space="preserve"> αξιολογηθεί και να δοθούν κατευθύνσεις πολιτικής από την Επιτροπή Σχεδιασμού και Συντονισμού για το θέμα των εξαρτήσεων, που είναι τώρα υπό αναδιοργάνωση, διότι έχει λήξει η θητεία της </w:t>
      </w:r>
      <w:r>
        <w:rPr>
          <w:rFonts w:eastAsia="Times New Roman" w:cs="Times New Roman"/>
          <w:szCs w:val="24"/>
        </w:rPr>
        <w:t>προέδρου</w:t>
      </w:r>
      <w:r>
        <w:rPr>
          <w:rFonts w:eastAsia="Times New Roman" w:cs="Times New Roman"/>
          <w:szCs w:val="24"/>
        </w:rPr>
        <w:t>.</w:t>
      </w:r>
    </w:p>
    <w:p w14:paraId="5D6B5523" w14:textId="77777777" w:rsidR="009B0C5F" w:rsidRDefault="000A76EF">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τον κύριο Υπουρ</w:t>
      </w:r>
      <w:r>
        <w:rPr>
          <w:rFonts w:eastAsia="Times New Roman" w:cs="Times New Roman"/>
          <w:szCs w:val="24"/>
        </w:rPr>
        <w:t>γό.</w:t>
      </w:r>
    </w:p>
    <w:p w14:paraId="5D6B5524"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lastRenderedPageBreak/>
        <w:t>Κύριε Κακλαμάνη, έχετε τον λόγο.</w:t>
      </w:r>
    </w:p>
    <w:p w14:paraId="5D6B5525" w14:textId="77777777" w:rsidR="009B0C5F" w:rsidRDefault="000A76EF">
      <w:pPr>
        <w:spacing w:line="600" w:lineRule="auto"/>
        <w:ind w:firstLine="720"/>
        <w:jc w:val="both"/>
        <w:rPr>
          <w:rFonts w:eastAsia="Times New Roman" w:cs="Times New Roman"/>
          <w:szCs w:val="24"/>
        </w:rPr>
      </w:pPr>
      <w:r>
        <w:rPr>
          <w:rFonts w:eastAsia="Times New Roman"/>
          <w:b/>
          <w:bCs/>
        </w:rPr>
        <w:t>ΝΙΚΗΤΑΣ ΚΑΚΛΑΜΑΝΗΣ (</w:t>
      </w:r>
      <w:r>
        <w:rPr>
          <w:rFonts w:eastAsia="Times New Roman"/>
          <w:b/>
          <w:bCs/>
        </w:rPr>
        <w:t>Δ΄</w:t>
      </w:r>
      <w:r w:rsidRPr="00C474E6">
        <w:rPr>
          <w:rFonts w:eastAsia="Times New Roman"/>
          <w:b/>
          <w:bCs/>
        </w:rPr>
        <w:t xml:space="preserve"> </w:t>
      </w:r>
      <w:r w:rsidRPr="00C474E6">
        <w:rPr>
          <w:rFonts w:eastAsia="Times New Roman"/>
          <w:b/>
          <w:bCs/>
        </w:rPr>
        <w:t>Αντιπρόεδρος της Βουλής):</w:t>
      </w:r>
      <w:r>
        <w:rPr>
          <w:rFonts w:eastAsia="Times New Roman" w:cs="Times New Roman"/>
          <w:szCs w:val="24"/>
        </w:rPr>
        <w:t xml:space="preserve"> Κύριε Υπουργέ, δεν περίμενα να είχα άλλη απάντηση, γιατί είστε γιατρός. Εννοώ ότι δεν περίμενα άλλη απάντηση, γιατί και το πρόβλημα αναγνωρίσατε και άκουσα μερικά ενδιαφέ</w:t>
      </w:r>
      <w:r>
        <w:rPr>
          <w:rFonts w:eastAsia="Times New Roman" w:cs="Times New Roman"/>
          <w:szCs w:val="24"/>
        </w:rPr>
        <w:t>ροντα πράγματα ως προς την αντιμετώπισή του.</w:t>
      </w:r>
    </w:p>
    <w:p w14:paraId="5D6B5526"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Πρέπει να σας πω ότι πέραν της έκθεσης, μου έκανε εντύπωση το πρωτοσέλιδο </w:t>
      </w:r>
      <w:r>
        <w:rPr>
          <w:rFonts w:eastAsia="Times New Roman" w:cs="Times New Roman"/>
          <w:szCs w:val="24"/>
        </w:rPr>
        <w:t>της εφημερίδας «</w:t>
      </w:r>
      <w:r>
        <w:rPr>
          <w:rFonts w:eastAsia="Times New Roman" w:cs="Times New Roman"/>
          <w:szCs w:val="24"/>
        </w:rPr>
        <w:t>ΕΘΝΟΣ</w:t>
      </w:r>
      <w:r>
        <w:rPr>
          <w:rFonts w:eastAsia="Times New Roman" w:cs="Times New Roman"/>
          <w:szCs w:val="24"/>
        </w:rPr>
        <w:t>»</w:t>
      </w:r>
      <w:r>
        <w:rPr>
          <w:rFonts w:eastAsia="Times New Roman" w:cs="Times New Roman"/>
          <w:szCs w:val="24"/>
        </w:rPr>
        <w:t xml:space="preserve"> από έναν σοβαρό δημοσιογράφο, τον κ. Καλαφάτη, πριν λίγες μέρες, όπου υπάρχει και ένα άλλο θέμα εκτός από τα φάρμακα. Είναι οι λεγόμενες αυξητικές ορμόνες και όλα αυτά τα αναβολικά, τα οποία μέχρι τώρα έπαιρναν διάφοροι γυμναστές και τα έδιναν στα παιδιά </w:t>
      </w:r>
      <w:r>
        <w:rPr>
          <w:rFonts w:eastAsia="Times New Roman" w:cs="Times New Roman"/>
          <w:szCs w:val="24"/>
        </w:rPr>
        <w:t>στο γυμναστήριο.</w:t>
      </w:r>
    </w:p>
    <w:p w14:paraId="5D6B5527"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Τώρα, ξέρετε ότι δεν χρειάζεται πια. Εδώ ένα παιδί δώδεκα ετών ξέρει και μπαίνει μόνο του στις ιστοσελίδες, χωρίς να παίρνει χαμπάρι ούτε η μάνα ούτε ο πατέρας. Άρα, είναι εξίσου σημαντικό αυτό το θέμα. Το αναδεικνύει η εφημερίδα και θα το</w:t>
      </w:r>
      <w:r>
        <w:rPr>
          <w:rFonts w:eastAsia="Times New Roman" w:cs="Times New Roman"/>
          <w:szCs w:val="24"/>
        </w:rPr>
        <w:t xml:space="preserve"> καταθέσω και στα Πρακτικά. </w:t>
      </w:r>
    </w:p>
    <w:p w14:paraId="5D6B5528"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lastRenderedPageBreak/>
        <w:t xml:space="preserve">Είδα να υπάρχει μέχρι και φαρμακείο το οποίο εξαφανίστηκε. Το είχε πάρει χαμπάρι ο Πανελλήνιος Φαρμακευτικός Σύλλογος. Πουλούσε αιθέρια έλαια για </w:t>
      </w:r>
      <w:proofErr w:type="spellStart"/>
      <w:r>
        <w:rPr>
          <w:rFonts w:eastAsia="Times New Roman" w:cs="Times New Roman"/>
          <w:szCs w:val="24"/>
        </w:rPr>
        <w:t>πάρκινσον</w:t>
      </w:r>
      <w:proofErr w:type="spellEnd"/>
      <w:r>
        <w:rPr>
          <w:rFonts w:eastAsia="Times New Roman" w:cs="Times New Roman"/>
          <w:szCs w:val="24"/>
        </w:rPr>
        <w:t xml:space="preserve">, για </w:t>
      </w:r>
      <w:proofErr w:type="spellStart"/>
      <w:r>
        <w:rPr>
          <w:rFonts w:eastAsia="Times New Roman" w:cs="Times New Roman"/>
          <w:szCs w:val="24"/>
        </w:rPr>
        <w:t>αλτσχάιμερ</w:t>
      </w:r>
      <w:proofErr w:type="spellEnd"/>
      <w:r>
        <w:rPr>
          <w:rFonts w:eastAsia="Times New Roman" w:cs="Times New Roman"/>
          <w:szCs w:val="24"/>
        </w:rPr>
        <w:t xml:space="preserve"> </w:t>
      </w:r>
      <w:r>
        <w:rPr>
          <w:rFonts w:eastAsia="Times New Roman" w:cs="Times New Roman"/>
          <w:szCs w:val="24"/>
        </w:rPr>
        <w:t>και δεν ξέρω τι άλλο. Αυτά διαφήμιζε, δηλαδή, ότι πουλά</w:t>
      </w:r>
      <w:r>
        <w:rPr>
          <w:rFonts w:eastAsia="Times New Roman" w:cs="Times New Roman"/>
          <w:szCs w:val="24"/>
        </w:rPr>
        <w:t xml:space="preserve">ει, γιατί εσείς και εγώ </w:t>
      </w:r>
      <w:r>
        <w:rPr>
          <w:rFonts w:eastAsia="Times New Roman" w:cs="Times New Roman"/>
          <w:szCs w:val="24"/>
        </w:rPr>
        <w:t xml:space="preserve">ως </w:t>
      </w:r>
      <w:r>
        <w:rPr>
          <w:rFonts w:eastAsia="Times New Roman" w:cs="Times New Roman"/>
          <w:szCs w:val="24"/>
        </w:rPr>
        <w:t xml:space="preserve">γιατροί που είμαστε ξέρουμε ότι αυτά ήταν ανοησίες. </w:t>
      </w:r>
    </w:p>
    <w:p w14:paraId="5D6B5529"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Πήρα, λοιπόν, σήμερα τον Πρόεδρο του Πανελληνίου Συλλόγου και του είπα «Τι έκανες μ’ αυτήν την έρευνα;». Μου λέει «Προφανώς διέρρευσε ότι θα γίνει έρευνα και όταν πήγαμε στην υ</w:t>
      </w:r>
      <w:r>
        <w:rPr>
          <w:rFonts w:eastAsia="Times New Roman" w:cs="Times New Roman"/>
          <w:szCs w:val="24"/>
        </w:rPr>
        <w:t xml:space="preserve">ποτιθέμενη διεύθυνση, βρήκαμε ένα σφραγισμένο άδειο γραφείο»! Άρα, το πρόβλημα είναι πολλαπλό. Χαίρομαι που είπατε ότι χρειάζεται, πράγματι, συντονισμός. </w:t>
      </w:r>
    </w:p>
    <w:p w14:paraId="5D6B552A"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Εγώ θα ήθελα να σας προσθέσω ακόμα δύο πράγματα. Αυτό το –εντός ή εκτός εισαγωγικών- αμαρτωλό ΚΕΕΛΠΝΟ</w:t>
      </w:r>
      <w:r>
        <w:rPr>
          <w:rFonts w:eastAsia="Times New Roman" w:cs="Times New Roman"/>
          <w:szCs w:val="24"/>
        </w:rPr>
        <w:t xml:space="preserve"> χρησιμοποιείστε το τώρα για να κάνει μια μεγάλη καμπάνια, χωρίς να </w:t>
      </w:r>
      <w:proofErr w:type="spellStart"/>
      <w:r>
        <w:rPr>
          <w:rFonts w:eastAsia="Times New Roman" w:cs="Times New Roman"/>
          <w:szCs w:val="24"/>
        </w:rPr>
        <w:t>φεισθείτε</w:t>
      </w:r>
      <w:proofErr w:type="spellEnd"/>
      <w:r>
        <w:rPr>
          <w:rFonts w:eastAsia="Times New Roman" w:cs="Times New Roman"/>
          <w:szCs w:val="24"/>
        </w:rPr>
        <w:t xml:space="preserve"> χρημάτων, προκειμένου να ενημερωθεί ο κόσμος, κυρίως οι γονείς, αλλά και τα νέα παιδιά, γιατί εκτός από τα ψυχοτρόπα, τα βαρβιτουρικά και όλα αυτά –τα παιδιά δεν τα παίρ</w:t>
      </w:r>
      <w:r>
        <w:rPr>
          <w:rFonts w:eastAsia="Times New Roman" w:cs="Times New Roman"/>
          <w:szCs w:val="24"/>
        </w:rPr>
        <w:lastRenderedPageBreak/>
        <w:t>νουν αυτά</w:t>
      </w:r>
      <w:r>
        <w:rPr>
          <w:rFonts w:eastAsia="Times New Roman" w:cs="Times New Roman"/>
          <w:szCs w:val="24"/>
        </w:rPr>
        <w:t xml:space="preserve">- τα παιδιά παίρνουν τα αναβολικά, για να κάνουν καλύτερο σώμα, όπως νομίζουν. Άρα, χρειάζεται μια μεθοδευμένη καμπάνια διαρκείας, για να μπορέσει να γίνει ενημέρωση. </w:t>
      </w:r>
    </w:p>
    <w:p w14:paraId="5D6B552B"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Μια δεύτερη ιδέα που σας δίνω είναι η εξής: Νομίζω πως βρίσκεται προς το τέλος από τον κ</w:t>
      </w:r>
      <w:r>
        <w:rPr>
          <w:rFonts w:eastAsia="Times New Roman" w:cs="Times New Roman"/>
          <w:szCs w:val="24"/>
        </w:rPr>
        <w:t xml:space="preserve">. Κοντονή η αναθεώρηση του νέου Ποινικού Κώδικα. Μήπως εκεί μέσα πρέπει να προβλεφθεί ειδικό άρθρο, στο πλαίσιο του οποίου αυτό το αδίκημα, δηλαδή του παράνομου φαρμακείου, να χαρακτηριστεί ως ιδιώνυμο και να είναι πολύ αυστηρή η ποινή; </w:t>
      </w:r>
    </w:p>
    <w:p w14:paraId="5D6B552C"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Το λέω, διότι φοβά</w:t>
      </w:r>
      <w:r>
        <w:rPr>
          <w:rFonts w:eastAsia="Times New Roman" w:cs="Times New Roman"/>
          <w:szCs w:val="24"/>
        </w:rPr>
        <w:t xml:space="preserve">μαι ότι με τον ισχύοντα Ποινικό Κώδικα –δεν είμαι σίγουρος, δεν είμαι νομικός, δεν τον ξέρω απ’ έξω τον Ποινικό Κώδικα- μάλλον θα είναι αδίκημα </w:t>
      </w:r>
      <w:proofErr w:type="spellStart"/>
      <w:r>
        <w:rPr>
          <w:rFonts w:eastAsia="Times New Roman" w:cs="Times New Roman"/>
          <w:szCs w:val="24"/>
        </w:rPr>
        <w:t>πλημμεληματικού</w:t>
      </w:r>
      <w:proofErr w:type="spellEnd"/>
      <w:r>
        <w:rPr>
          <w:rFonts w:eastAsia="Times New Roman" w:cs="Times New Roman"/>
          <w:szCs w:val="24"/>
        </w:rPr>
        <w:t xml:space="preserve"> χαρακτήρα και όπως όλοι γνωρίζουμε, πηγαίνουμε από αναβολή σε αναβολή, περνά η πενταετία και δια</w:t>
      </w:r>
      <w:r>
        <w:rPr>
          <w:rFonts w:eastAsia="Times New Roman" w:cs="Times New Roman"/>
          <w:szCs w:val="24"/>
        </w:rPr>
        <w:t xml:space="preserve">γράφεται ή ακόμα και αν εκδικαστεί, πέφτει μια φυλάκιση μάξιμουμ δύο ετών, την πληρώνουν και «ούτε γάτα ούτε ζημιά». Τα λεφτά που εισπράττουν αυτοί είναι πολύ περισσότερα. </w:t>
      </w:r>
    </w:p>
    <w:p w14:paraId="5D6B552D"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lastRenderedPageBreak/>
        <w:t>Πράγματι –δεν ξέρω αν έχετε εικόνα, δεν είναι ίσως δουλειά του Υπουργείου Υγείας, ε</w:t>
      </w:r>
      <w:r>
        <w:rPr>
          <w:rFonts w:eastAsia="Times New Roman" w:cs="Times New Roman"/>
          <w:szCs w:val="24"/>
        </w:rPr>
        <w:t>κτός αν σας έχει ενημερώσει το Υπουργείο Οικονομικών- θα ήθελα να ξέρω έτσι κατά προσέγγιση πόσος είναι ο τζίρος αυτών των φαρμακείων. Δηλαδή, δεν μας φτάνουν τα παράνομα τσιγάρα, τα παράνομα καύσιμα, τα παράνομα ποτά, αποκτήσαμε τώρα και αυτού του τύπου τ</w:t>
      </w:r>
      <w:r>
        <w:rPr>
          <w:rFonts w:eastAsia="Times New Roman" w:cs="Times New Roman"/>
          <w:szCs w:val="24"/>
        </w:rPr>
        <w:t xml:space="preserve">ην παρανομία. </w:t>
      </w:r>
    </w:p>
    <w:p w14:paraId="5D6B552E"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Σας καταθέτω το έγγραφο που σας είπα. </w:t>
      </w:r>
    </w:p>
    <w:p w14:paraId="5D6B552F" w14:textId="77777777" w:rsidR="009B0C5F" w:rsidRDefault="000A76EF">
      <w:pPr>
        <w:spacing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Δ’ Αντιπρόεδρος της Βουλής κ. Νικήτας Κακλαμάνης </w:t>
      </w:r>
      <w:r w:rsidRPr="000731CA">
        <w:rPr>
          <w:rFonts w:eastAsia="Times New Roman" w:cs="Times New Roman"/>
        </w:rPr>
        <w:t>καταθέτει για τα Πρακτικά τ</w:t>
      </w:r>
      <w:r>
        <w:rPr>
          <w:rFonts w:eastAsia="Times New Roman" w:cs="Times New Roman"/>
        </w:rPr>
        <w:t>ο</w:t>
      </w:r>
      <w:r w:rsidRPr="000731CA">
        <w:rPr>
          <w:rFonts w:eastAsia="Times New Roman" w:cs="Times New Roman"/>
        </w:rPr>
        <w:t xml:space="preserve"> προαναφερθέν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 xml:space="preserve">ται στο αρχείο του Τμήματος Γραμματείας της Διεύθυνσης Στενογραφίας </w:t>
      </w:r>
      <w:r w:rsidRPr="000731CA">
        <w:rPr>
          <w:rFonts w:eastAsia="Times New Roman" w:cs="Times New Roman"/>
        </w:rPr>
        <w:t>και Πρακτικών της Βουλής)</w:t>
      </w:r>
    </w:p>
    <w:p w14:paraId="5D6B5530"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D6B5531" w14:textId="77777777" w:rsidR="009B0C5F" w:rsidRDefault="000A76EF">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Ευχαριστούμε πολύ τον κύριο συνάδελφο. </w:t>
      </w:r>
    </w:p>
    <w:p w14:paraId="5D6B5532"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τρία λεπτά στη διάθεσή σας. </w:t>
      </w:r>
    </w:p>
    <w:p w14:paraId="5D6B5533" w14:textId="77777777" w:rsidR="009B0C5F" w:rsidRDefault="000A76EF">
      <w:pPr>
        <w:spacing w:line="600" w:lineRule="auto"/>
        <w:ind w:firstLine="720"/>
        <w:jc w:val="both"/>
        <w:rPr>
          <w:rFonts w:eastAsia="Times New Roman" w:cs="Times New Roman"/>
          <w:szCs w:val="24"/>
        </w:rPr>
      </w:pPr>
      <w:r w:rsidRPr="00B65B68">
        <w:rPr>
          <w:rFonts w:eastAsia="Times New Roman" w:cs="Times New Roman"/>
          <w:b/>
          <w:szCs w:val="24"/>
        </w:rPr>
        <w:lastRenderedPageBreak/>
        <w:t xml:space="preserve">ΑΝΔΡΕΑΣ ΞΑΝΘΟΣ (Υπουργός Υγείας): </w:t>
      </w:r>
      <w:r>
        <w:rPr>
          <w:rFonts w:eastAsia="Times New Roman" w:cs="Times New Roman"/>
          <w:szCs w:val="24"/>
        </w:rPr>
        <w:t>Προφανώς δεν μπορούμε να έχουμε εικόνα για μια παράνομη δ</w:t>
      </w:r>
      <w:r>
        <w:rPr>
          <w:rFonts w:eastAsia="Times New Roman" w:cs="Times New Roman"/>
          <w:szCs w:val="24"/>
        </w:rPr>
        <w:t>ραστηριότητα. Μπορούν να υπάρχουν, ενδεχομένως, εκτιμήσεις</w:t>
      </w:r>
      <w:r w:rsidRPr="00DE1CD8">
        <w:rPr>
          <w:rFonts w:eastAsia="Times New Roman" w:cs="Times New Roman"/>
          <w:szCs w:val="24"/>
        </w:rPr>
        <w:t xml:space="preserve"> </w:t>
      </w:r>
      <w:r>
        <w:rPr>
          <w:rFonts w:eastAsia="Times New Roman" w:cs="Times New Roman"/>
          <w:szCs w:val="24"/>
        </w:rPr>
        <w:t xml:space="preserve">για το πόσος μπορεί να είναι αυτός ο τζίρος, αλλά πραγματικά δεν τις έχω υπ’ </w:t>
      </w:r>
      <w:proofErr w:type="spellStart"/>
      <w:r>
        <w:rPr>
          <w:rFonts w:eastAsia="Times New Roman" w:cs="Times New Roman"/>
          <w:szCs w:val="24"/>
        </w:rPr>
        <w:t>όψιν</w:t>
      </w:r>
      <w:proofErr w:type="spellEnd"/>
      <w:r>
        <w:rPr>
          <w:rFonts w:eastAsia="Times New Roman" w:cs="Times New Roman"/>
          <w:szCs w:val="24"/>
        </w:rPr>
        <w:t xml:space="preserve"> μου.</w:t>
      </w:r>
    </w:p>
    <w:p w14:paraId="5D6B5534"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Νομίζω ότι οι παρατηρήσεις σας γενικά είναι προς τη σωστή κατεύθυνση. Πιθανότατα να χρειάζεται όντως και μια </w:t>
      </w:r>
      <w:proofErr w:type="spellStart"/>
      <w:r>
        <w:rPr>
          <w:rFonts w:eastAsia="Times New Roman" w:cs="Times New Roman"/>
          <w:szCs w:val="24"/>
        </w:rPr>
        <w:t>α</w:t>
      </w:r>
      <w:r>
        <w:rPr>
          <w:rFonts w:eastAsia="Times New Roman" w:cs="Times New Roman"/>
          <w:szCs w:val="24"/>
        </w:rPr>
        <w:t>υστηροποίηση</w:t>
      </w:r>
      <w:proofErr w:type="spellEnd"/>
      <w:r>
        <w:rPr>
          <w:rFonts w:eastAsia="Times New Roman" w:cs="Times New Roman"/>
          <w:szCs w:val="24"/>
        </w:rPr>
        <w:t xml:space="preserve"> της νομοθεσίας. Αυτό μπορούμε να το δούμε με το Υπουργείο Δικαιοσύνης. Νομίζω και εγώ ότι το να τίθεται σε διακινδύνευση η υγεία των ανθρώπων για λόγους κερδοσκοπίας είναι βαρύ αδίκημα και πρέπει να δοθεί ένα σήμα ότι η πολιτεία δεν ανέχεται τ</w:t>
      </w:r>
      <w:r>
        <w:rPr>
          <w:rFonts w:eastAsia="Times New Roman" w:cs="Times New Roman"/>
          <w:szCs w:val="24"/>
        </w:rPr>
        <w:t xml:space="preserve">έτοιου τύπου συμπεριφορές. </w:t>
      </w:r>
    </w:p>
    <w:p w14:paraId="5D6B5535"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Το θέμα της χρήσης αναβολικών, της διαθεσιμότητας των αναβολικών μέσα από τέτοια κανάλια σε νέους κυρίως αθλητές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είναι ένα πολύ σημαντικό θέμα. Νομίζω ότι χρειάζεται μια ενίσχυση της κουλτούρας γύρω από την </w:t>
      </w:r>
      <w:proofErr w:type="spellStart"/>
      <w:r>
        <w:rPr>
          <w:rFonts w:eastAsia="Times New Roman" w:cs="Times New Roman"/>
          <w:szCs w:val="24"/>
        </w:rPr>
        <w:t>αθλητιατρική</w:t>
      </w:r>
      <w:proofErr w:type="spellEnd"/>
      <w:r>
        <w:rPr>
          <w:rFonts w:eastAsia="Times New Roman" w:cs="Times New Roman"/>
          <w:szCs w:val="24"/>
        </w:rPr>
        <w:t xml:space="preserve">. </w:t>
      </w:r>
      <w:r>
        <w:rPr>
          <w:rFonts w:eastAsia="Times New Roman" w:cs="Times New Roman"/>
          <w:szCs w:val="24"/>
        </w:rPr>
        <w:t xml:space="preserve">Τώρα ετοιμαζόμαστε να θεσμοθετήσουμε την ειδικότητα της </w:t>
      </w:r>
      <w:proofErr w:type="spellStart"/>
      <w:r>
        <w:rPr>
          <w:rFonts w:eastAsia="Times New Roman" w:cs="Times New Roman"/>
          <w:szCs w:val="24"/>
        </w:rPr>
        <w:t>αθλητιατρικής</w:t>
      </w:r>
      <w:proofErr w:type="spellEnd"/>
      <w:r>
        <w:rPr>
          <w:rFonts w:eastAsia="Times New Roman" w:cs="Times New Roman"/>
          <w:szCs w:val="24"/>
        </w:rPr>
        <w:t xml:space="preserve"> μετά από πρόταση του ΚΕΣΥ. Είμαστε σε συνεργασία αυτήν </w:t>
      </w:r>
      <w:r>
        <w:rPr>
          <w:rFonts w:eastAsia="Times New Roman" w:cs="Times New Roman"/>
          <w:szCs w:val="24"/>
        </w:rPr>
        <w:lastRenderedPageBreak/>
        <w:t>την περίοδο με τη Γενική Γραμματεία Αθλητισμού στο να προχωρήσουμε την «Κάρτα του αθλητή» και τη συστηματική παρακολούθηση των ανθρ</w:t>
      </w:r>
      <w:r>
        <w:rPr>
          <w:rFonts w:eastAsia="Times New Roman" w:cs="Times New Roman"/>
          <w:szCs w:val="24"/>
        </w:rPr>
        <w:t xml:space="preserve">ώπων που ασχολούνται με τον αθλητισμό, είτε με τον μαζικό αθλητισμό είτε με τον πρωταθλητισμό. </w:t>
      </w:r>
    </w:p>
    <w:p w14:paraId="5D6B5536"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Νομίζω ότι αυτό θα βοηθήσει στο να υπάρχει μια επιστημονική και ιατρική εποπτεία, η οποία να μπορεί έγκαιρα να παρέμβει όταν εντοπίζονται συμπεριφορές και προβλ</w:t>
      </w:r>
      <w:r>
        <w:rPr>
          <w:rFonts w:eastAsia="Times New Roman" w:cs="Times New Roman"/>
          <w:szCs w:val="24"/>
        </w:rPr>
        <w:t xml:space="preserve">ήματα, τα οποία μπορεί να δημιουργήσουν μεγάλες παρενέργειες στους ανθρώπους αυτούς. </w:t>
      </w:r>
    </w:p>
    <w:p w14:paraId="5D6B5537"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Συμφωνώ απολύτως ότι χρειάζεται ενημέρωση. Τώρα, το ποιος θα την κάνει είναι ένα άλλο θέμα. Εγώ είπα ότι έχουμε ευθύνη οι εποπτευόμενοι από την πολιτεία και το Υπουργείο </w:t>
      </w:r>
      <w:r>
        <w:rPr>
          <w:rFonts w:eastAsia="Times New Roman" w:cs="Times New Roman"/>
          <w:szCs w:val="24"/>
        </w:rPr>
        <w:t>Υγείας φορείς, αλλά και η επιστημονική κοινότητα, να προσπαθήσουμε να εδραιώσουμε την κουλτούρα στους πολίτες ότι ασφαλής χορήγηση φαρμάκων μπορεί να γίνει μόνο από χώρους πιστοποιημένους και εξειδικευμένους, όπως είναι τα φαρμακεία, οι δομές υγείας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5D6B5538"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lastRenderedPageBreak/>
        <w:t>Ακριβώς γι’ αυτόν τον λόγο θεωρώ ότι κάναμε μια πολύ μεγάλη προσπάθεια. Θυμάστε ότι υπήρχε μ</w:t>
      </w:r>
      <w:r>
        <w:rPr>
          <w:rFonts w:eastAsia="Times New Roman" w:cs="Times New Roman"/>
          <w:szCs w:val="24"/>
        </w:rPr>
        <w:t>ί</w:t>
      </w:r>
      <w:r>
        <w:rPr>
          <w:rFonts w:eastAsia="Times New Roman" w:cs="Times New Roman"/>
          <w:szCs w:val="24"/>
        </w:rPr>
        <w:t xml:space="preserve">α πίεση να φύγουν τα μη </w:t>
      </w:r>
      <w:proofErr w:type="spellStart"/>
      <w:r>
        <w:rPr>
          <w:rFonts w:eastAsia="Times New Roman" w:cs="Times New Roman"/>
          <w:szCs w:val="24"/>
        </w:rPr>
        <w:t>συνταγογραφούμενα</w:t>
      </w:r>
      <w:proofErr w:type="spellEnd"/>
      <w:r>
        <w:rPr>
          <w:rFonts w:eastAsia="Times New Roman" w:cs="Times New Roman"/>
          <w:szCs w:val="24"/>
        </w:rPr>
        <w:t xml:space="preserve"> φάρμακα από τα φαρμακεία και να πάνε στα σο</w:t>
      </w:r>
      <w:r>
        <w:rPr>
          <w:rFonts w:eastAsia="Times New Roman" w:cs="Times New Roman"/>
          <w:szCs w:val="24"/>
        </w:rPr>
        <w:t>υ</w:t>
      </w:r>
      <w:r>
        <w:rPr>
          <w:rFonts w:eastAsia="Times New Roman" w:cs="Times New Roman"/>
          <w:szCs w:val="24"/>
        </w:rPr>
        <w:t>περμάρκετ και σε άλλα καταστήματα. Κάναμε μ</w:t>
      </w:r>
      <w:r>
        <w:rPr>
          <w:rFonts w:eastAsia="Times New Roman" w:cs="Times New Roman"/>
          <w:szCs w:val="24"/>
        </w:rPr>
        <w:t>ί</w:t>
      </w:r>
      <w:r>
        <w:rPr>
          <w:rFonts w:eastAsia="Times New Roman" w:cs="Times New Roman"/>
          <w:szCs w:val="24"/>
        </w:rPr>
        <w:t>α πολύ μεγάλη προσπάθεια σ’ αυτ</w:t>
      </w:r>
      <w:r>
        <w:rPr>
          <w:rFonts w:eastAsia="Times New Roman" w:cs="Times New Roman"/>
          <w:szCs w:val="24"/>
        </w:rPr>
        <w:t xml:space="preserve">ό. </w:t>
      </w:r>
    </w:p>
    <w:p w14:paraId="5D6B5539"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Υπήρχε μ</w:t>
      </w:r>
      <w:r>
        <w:rPr>
          <w:rFonts w:eastAsia="Times New Roman" w:cs="Times New Roman"/>
          <w:szCs w:val="24"/>
        </w:rPr>
        <w:t>ί</w:t>
      </w:r>
      <w:r>
        <w:rPr>
          <w:rFonts w:eastAsia="Times New Roman" w:cs="Times New Roman"/>
          <w:szCs w:val="24"/>
        </w:rPr>
        <w:t>α πίεση από τους θεσμούς στη λογική της απελευθέρωσης της αγοράς, του ανταγωνισμού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Καταφέραμε με μ</w:t>
      </w:r>
      <w:r>
        <w:rPr>
          <w:rFonts w:eastAsia="Times New Roman" w:cs="Times New Roman"/>
          <w:szCs w:val="24"/>
        </w:rPr>
        <w:t>ί</w:t>
      </w:r>
      <w:r>
        <w:rPr>
          <w:rFonts w:eastAsia="Times New Roman" w:cs="Times New Roman"/>
          <w:szCs w:val="24"/>
        </w:rPr>
        <w:t xml:space="preserve">α εισήγηση του ΕΟΦ με επιστημονικά δεδομένα, ουσιαστικά να περιχαρακώσουμε το 87% των μη </w:t>
      </w:r>
      <w:proofErr w:type="spellStart"/>
      <w:r>
        <w:rPr>
          <w:rFonts w:eastAsia="Times New Roman" w:cs="Times New Roman"/>
          <w:szCs w:val="24"/>
        </w:rPr>
        <w:t>συνταγογραφούμενων</w:t>
      </w:r>
      <w:proofErr w:type="spellEnd"/>
      <w:r>
        <w:rPr>
          <w:rFonts w:eastAsia="Times New Roman" w:cs="Times New Roman"/>
          <w:szCs w:val="24"/>
        </w:rPr>
        <w:t xml:space="preserve"> φαρμάκων. </w:t>
      </w:r>
    </w:p>
    <w:p w14:paraId="5D6B553A"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Να πούμε ότι για λ</w:t>
      </w:r>
      <w:r>
        <w:rPr>
          <w:rFonts w:eastAsia="Times New Roman" w:cs="Times New Roman"/>
          <w:szCs w:val="24"/>
        </w:rPr>
        <w:t>όγους δημόσιας υγείας πρέπει να παραμείνουν και να διατίθενται αποκλειστικά από τα φαρμακεία. Μόνο ένα 13% ξέρουμε πολύ καλά -δεν μιλάω για απλά αναλγητικά κ</w:t>
      </w:r>
      <w:r>
        <w:rPr>
          <w:rFonts w:eastAsia="Times New Roman" w:cs="Times New Roman"/>
          <w:szCs w:val="24"/>
        </w:rPr>
        <w:t>.</w:t>
      </w:r>
      <w:r>
        <w:rPr>
          <w:rFonts w:eastAsia="Times New Roman" w:cs="Times New Roman"/>
          <w:szCs w:val="24"/>
        </w:rPr>
        <w:t>λπ.- ότι ήδη διακινούνταν και εκτός φαρμακείου. Κ</w:t>
      </w:r>
      <w:r w:rsidRPr="00F331DF">
        <w:rPr>
          <w:rFonts w:eastAsia="Times New Roman"/>
          <w:bCs/>
        </w:rPr>
        <w:t>αι</w:t>
      </w:r>
      <w:r>
        <w:rPr>
          <w:rFonts w:eastAsia="Times New Roman" w:cs="Times New Roman"/>
          <w:szCs w:val="24"/>
        </w:rPr>
        <w:t xml:space="preserve"> αυτά και υπό προϋποθέσεις, με ειδικές συσκευασ</w:t>
      </w:r>
      <w:r>
        <w:rPr>
          <w:rFonts w:eastAsia="Times New Roman" w:cs="Times New Roman"/>
          <w:szCs w:val="24"/>
        </w:rPr>
        <w:t>ίες, με λίγα χάπια κ</w:t>
      </w:r>
      <w:r>
        <w:rPr>
          <w:rFonts w:eastAsia="Times New Roman" w:cs="Times New Roman"/>
          <w:szCs w:val="24"/>
        </w:rPr>
        <w:t>.</w:t>
      </w:r>
      <w:r>
        <w:rPr>
          <w:rFonts w:eastAsia="Times New Roman" w:cs="Times New Roman"/>
          <w:szCs w:val="24"/>
        </w:rPr>
        <w:t>λπ.,</w:t>
      </w:r>
      <w:r w:rsidRPr="00C6006B">
        <w:rPr>
          <w:rFonts w:eastAsia="Times New Roman" w:cs="Times New Roman"/>
          <w:szCs w:val="24"/>
        </w:rPr>
        <w:t xml:space="preserve"> </w:t>
      </w:r>
      <w:r>
        <w:rPr>
          <w:rFonts w:eastAsia="Times New Roman" w:cs="Times New Roman"/>
          <w:szCs w:val="24"/>
        </w:rPr>
        <w:t>που ε</w:t>
      </w:r>
      <w:r w:rsidRPr="00D66BCA">
        <w:rPr>
          <w:rFonts w:eastAsia="Times New Roman"/>
          <w:bCs/>
        </w:rPr>
        <w:t>ίναι</w:t>
      </w:r>
      <w:r>
        <w:rPr>
          <w:rFonts w:eastAsia="Times New Roman" w:cs="Times New Roman"/>
          <w:szCs w:val="24"/>
        </w:rPr>
        <w:t xml:space="preserve"> τα λεγόμενα ΓΕΔΙΦΑ, τα Γενικής Διάθεσης Φάρμακα, </w:t>
      </w:r>
      <w:r>
        <w:rPr>
          <w:rFonts w:eastAsia="Times New Roman" w:cs="Times New Roman"/>
          <w:bCs/>
          <w:shd w:val="clear" w:color="auto" w:fill="FFFFFF"/>
        </w:rPr>
        <w:t xml:space="preserve">να </w:t>
      </w:r>
      <w:r>
        <w:rPr>
          <w:rFonts w:eastAsia="Times New Roman" w:cs="Times New Roman"/>
          <w:szCs w:val="24"/>
        </w:rPr>
        <w:t xml:space="preserve">μπορούν να διατεθούν </w:t>
      </w:r>
      <w:r w:rsidRPr="00F331DF">
        <w:rPr>
          <w:rFonts w:eastAsia="Times New Roman"/>
          <w:bCs/>
        </w:rPr>
        <w:t>και</w:t>
      </w:r>
      <w:r>
        <w:rPr>
          <w:rFonts w:eastAsia="Times New Roman" w:cs="Times New Roman"/>
          <w:szCs w:val="24"/>
        </w:rPr>
        <w:t xml:space="preserve"> εκτός φαρμακείου. </w:t>
      </w:r>
    </w:p>
    <w:p w14:paraId="5D6B553B"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η ουσία είναι ότι δεν υπήρξε καν επενδυτικό ενδιαφέρον. Οπότε, στην πράξη, όλα τα μη </w:t>
      </w:r>
      <w:proofErr w:type="spellStart"/>
      <w:r>
        <w:rPr>
          <w:rFonts w:eastAsia="Times New Roman" w:cs="Times New Roman"/>
          <w:szCs w:val="24"/>
        </w:rPr>
        <w:t>συνταγογραφούμενα</w:t>
      </w:r>
      <w:proofErr w:type="spellEnd"/>
      <w:r>
        <w:rPr>
          <w:rFonts w:eastAsia="Times New Roman" w:cs="Times New Roman"/>
          <w:szCs w:val="24"/>
        </w:rPr>
        <w:t xml:space="preserve"> φάρμακα, ακρ</w:t>
      </w:r>
      <w:r>
        <w:rPr>
          <w:rFonts w:eastAsia="Times New Roman" w:cs="Times New Roman"/>
          <w:szCs w:val="24"/>
        </w:rPr>
        <w:t xml:space="preserve">ιβώς επειδή βάλαμε αυστηρές δικλείδες ασφαλείας, παρέμειναν στα φαρμακεία. Νομίζω ότι αυτό είναι ένας μηχανισμός για να μην υπάρχουν αυτές οι παρενέργειες. </w:t>
      </w:r>
    </w:p>
    <w:p w14:paraId="5D6B553C"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Τέλος πάντων, το πρόβλημα ειδικά με τις </w:t>
      </w:r>
      <w:proofErr w:type="spellStart"/>
      <w:r>
        <w:rPr>
          <w:rFonts w:eastAsia="Times New Roman" w:cs="Times New Roman"/>
          <w:szCs w:val="24"/>
        </w:rPr>
        <w:t>ψυχοτρόπες</w:t>
      </w:r>
      <w:proofErr w:type="spellEnd"/>
      <w:r>
        <w:rPr>
          <w:rFonts w:eastAsia="Times New Roman" w:cs="Times New Roman"/>
          <w:szCs w:val="24"/>
        </w:rPr>
        <w:t xml:space="preserve"> ουσίες, με τα αναβολικά, με τις ναρκωτικές ουσίε</w:t>
      </w:r>
      <w:r>
        <w:rPr>
          <w:rFonts w:eastAsia="Times New Roman" w:cs="Times New Roman"/>
          <w:szCs w:val="24"/>
        </w:rPr>
        <w:t xml:space="preserve">ς, που διακινούνται παράνομα είναι σοβαρό </w:t>
      </w:r>
      <w:r w:rsidRPr="00F331DF">
        <w:rPr>
          <w:rFonts w:eastAsia="Times New Roman"/>
          <w:bCs/>
        </w:rPr>
        <w:t>και</w:t>
      </w:r>
      <w:r>
        <w:rPr>
          <w:rFonts w:eastAsia="Times New Roman" w:cs="Times New Roman"/>
          <w:szCs w:val="24"/>
        </w:rPr>
        <w:t xml:space="preserve"> έχει διεθνή διάσταση. Η προσπάθεια που θα κάνουμε θα είναι να το παρακολουθούμε όσο μπορούμε και να συνεργαζόμαστε με τις άλλες χώρες. </w:t>
      </w:r>
    </w:p>
    <w:p w14:paraId="5D6B553D" w14:textId="77777777" w:rsidR="009B0C5F" w:rsidRDefault="000A76EF">
      <w:pPr>
        <w:spacing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 </w:t>
      </w:r>
    </w:p>
    <w:p w14:paraId="5D6B553E"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Κυρίες κα</w:t>
      </w:r>
      <w:r>
        <w:rPr>
          <w:rFonts w:eastAsia="Times New Roman" w:cs="Times New Roman"/>
          <w:szCs w:val="24"/>
        </w:rPr>
        <w:t xml:space="preserve">ι κύριοι συνάδελφοι, έχω την τιμή να ανακοινώσω στο Σώμα ότι η Διαρκής Επιτροπή Εθνικής Άμυνας και Εξωτερικών Υποθέσεων καταθέτει την </w:t>
      </w:r>
      <w:r>
        <w:rPr>
          <w:rFonts w:eastAsia="Times New Roman" w:cs="Times New Roman"/>
          <w:szCs w:val="24"/>
        </w:rPr>
        <w:t>έ</w:t>
      </w:r>
      <w:r>
        <w:rPr>
          <w:rFonts w:eastAsia="Times New Roman" w:cs="Times New Roman"/>
          <w:szCs w:val="24"/>
        </w:rPr>
        <w:t>κθεσή της στο σχέδιο νόμου του Υπουργείου Εξωτερικών</w:t>
      </w:r>
      <w:r>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w:t>
      </w:r>
      <w:r>
        <w:rPr>
          <w:rFonts w:eastAsia="Times New Roman" w:cs="Times New Roman"/>
          <w:szCs w:val="24"/>
        </w:rPr>
        <w:t>ας και της Κυ</w:t>
      </w:r>
      <w:r>
        <w:rPr>
          <w:rFonts w:eastAsia="Times New Roman" w:cs="Times New Roman"/>
          <w:szCs w:val="24"/>
        </w:rPr>
        <w:lastRenderedPageBreak/>
        <w:t xml:space="preserve">βέρνησης του Κράτους του Ισραήλ, σχετικά με την επικερδή απασχόληση των εξαρτώμενων μελών των Μελών Διπλωματικών Αποστολών ή Προξενικών Αρχών». </w:t>
      </w:r>
    </w:p>
    <w:p w14:paraId="5D6B553F"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Πριν προχωρήσουμε, επιτρέψτε μου να ανακοινώσω </w:t>
      </w:r>
      <w:r>
        <w:rPr>
          <w:rFonts w:eastAsia="Times New Roman" w:cs="Times New Roman"/>
          <w:szCs w:val="24"/>
        </w:rPr>
        <w:t>ορισμένες</w:t>
      </w:r>
      <w:r>
        <w:rPr>
          <w:rFonts w:eastAsia="Times New Roman" w:cs="Times New Roman"/>
          <w:szCs w:val="24"/>
        </w:rPr>
        <w:t xml:space="preserve"> διαγραφές επικαίρων ερωτήσεων. </w:t>
      </w:r>
    </w:p>
    <w:p w14:paraId="5D6B5540" w14:textId="77777777" w:rsidR="009B0C5F" w:rsidRDefault="000A76EF">
      <w:pPr>
        <w:spacing w:line="600" w:lineRule="auto"/>
        <w:ind w:firstLine="720"/>
        <w:jc w:val="both"/>
        <w:rPr>
          <w:rFonts w:eastAsia="Times New Roman" w:cs="Times New Roman"/>
          <w:szCs w:val="24"/>
        </w:rPr>
      </w:pPr>
      <w:r w:rsidRPr="00F3051E">
        <w:rPr>
          <w:rFonts w:eastAsia="Times New Roman" w:cs="Times New Roman"/>
          <w:szCs w:val="24"/>
        </w:rPr>
        <w:t xml:space="preserve">Η </w:t>
      </w:r>
      <w:r>
        <w:rPr>
          <w:rFonts w:eastAsia="Times New Roman" w:cs="Times New Roman"/>
          <w:szCs w:val="24"/>
        </w:rPr>
        <w:t xml:space="preserve">πρώτη </w:t>
      </w:r>
      <w:r w:rsidRPr="00F3051E">
        <w:rPr>
          <w:rFonts w:eastAsia="Times New Roman" w:cs="Times New Roman"/>
          <w:szCs w:val="24"/>
        </w:rPr>
        <w:t xml:space="preserve">με αριθμό 1800/12-6-2018 </w:t>
      </w:r>
      <w:r>
        <w:rPr>
          <w:rFonts w:eastAsia="Times New Roman" w:cs="Times New Roman"/>
          <w:szCs w:val="24"/>
        </w:rPr>
        <w:t>ε</w:t>
      </w:r>
      <w:r w:rsidRPr="00F3051E">
        <w:rPr>
          <w:rFonts w:eastAsia="Times New Roman" w:cs="Times New Roman"/>
          <w:szCs w:val="24"/>
        </w:rPr>
        <w:t xml:space="preserve">πίκαιρη </w:t>
      </w:r>
      <w:r>
        <w:rPr>
          <w:rFonts w:eastAsia="Times New Roman" w:cs="Times New Roman"/>
          <w:szCs w:val="24"/>
        </w:rPr>
        <w:t>ε</w:t>
      </w:r>
      <w:r w:rsidRPr="00F3051E">
        <w:rPr>
          <w:rFonts w:eastAsia="Times New Roman" w:cs="Times New Roman"/>
          <w:szCs w:val="24"/>
        </w:rPr>
        <w:t>ρώτηση</w:t>
      </w:r>
      <w:r>
        <w:rPr>
          <w:rFonts w:eastAsia="Times New Roman" w:cs="Times New Roman"/>
          <w:szCs w:val="24"/>
        </w:rPr>
        <w:t xml:space="preserve"> πρώτου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του δελτίου επικαίρων ερωτήσεων της 18</w:t>
      </w:r>
      <w:r>
        <w:rPr>
          <w:rFonts w:eastAsia="Times New Roman" w:cs="Times New Roman"/>
          <w:szCs w:val="24"/>
          <w:vertAlign w:val="superscript"/>
        </w:rPr>
        <w:t>ης</w:t>
      </w:r>
      <w:r>
        <w:rPr>
          <w:rFonts w:eastAsia="Times New Roman" w:cs="Times New Roman"/>
          <w:szCs w:val="24"/>
        </w:rPr>
        <w:t xml:space="preserve"> Ιουνίου 2018)</w:t>
      </w:r>
      <w:r w:rsidRPr="00F3051E">
        <w:rPr>
          <w:rFonts w:eastAsia="Times New Roman" w:cs="Times New Roman"/>
          <w:szCs w:val="24"/>
        </w:rPr>
        <w:t xml:space="preserve"> του Βουλευτή Ιωαννίνων του Συνασπισμού Ριζοσπαστικής Αριστεράς κ. </w:t>
      </w:r>
      <w:r w:rsidRPr="0042102D">
        <w:rPr>
          <w:rFonts w:eastAsia="Times New Roman" w:cs="Times New Roman"/>
          <w:bCs/>
          <w:szCs w:val="24"/>
        </w:rPr>
        <w:t xml:space="preserve">Χρήστου Μαντά </w:t>
      </w:r>
      <w:r w:rsidRPr="0042102D">
        <w:rPr>
          <w:rFonts w:eastAsia="Times New Roman" w:cs="Times New Roman"/>
          <w:szCs w:val="24"/>
        </w:rPr>
        <w:t xml:space="preserve">προς τον Υπουργό </w:t>
      </w:r>
      <w:r w:rsidRPr="0042102D">
        <w:rPr>
          <w:rFonts w:eastAsia="Times New Roman" w:cs="Times New Roman"/>
          <w:bCs/>
          <w:szCs w:val="24"/>
        </w:rPr>
        <w:t>Υγείας,</w:t>
      </w:r>
      <w:r w:rsidRPr="0042102D">
        <w:rPr>
          <w:rFonts w:eastAsia="Times New Roman" w:cs="Times New Roman"/>
          <w:szCs w:val="24"/>
        </w:rPr>
        <w:t xml:space="preserve"> </w:t>
      </w:r>
      <w:r w:rsidRPr="00F3051E">
        <w:rPr>
          <w:rFonts w:eastAsia="Times New Roman" w:cs="Times New Roman"/>
          <w:szCs w:val="24"/>
        </w:rPr>
        <w:t>με θέμα: «Παγκόσμια ημέρα αιμοδότη κ</w:t>
      </w:r>
      <w:r w:rsidRPr="00F3051E">
        <w:rPr>
          <w:rFonts w:eastAsia="Times New Roman" w:cs="Times New Roman"/>
          <w:szCs w:val="24"/>
        </w:rPr>
        <w:t>αι Εθνι</w:t>
      </w:r>
      <w:r>
        <w:rPr>
          <w:rFonts w:eastAsia="Times New Roman" w:cs="Times New Roman"/>
          <w:szCs w:val="24"/>
        </w:rPr>
        <w:t>κό Κέντρο Αιμοδοσίας (ΕΚΕΑ)»</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 κ. Παύλου </w:t>
      </w:r>
      <w:proofErr w:type="spellStart"/>
      <w:r>
        <w:rPr>
          <w:rFonts w:eastAsia="Times New Roman" w:cs="Times New Roman"/>
          <w:szCs w:val="24"/>
        </w:rPr>
        <w:t>Πολάκη</w:t>
      </w:r>
      <w:proofErr w:type="spellEnd"/>
      <w:r>
        <w:rPr>
          <w:rFonts w:eastAsia="Times New Roman" w:cs="Times New Roman"/>
          <w:szCs w:val="24"/>
        </w:rPr>
        <w:t>, εξαιτίας φόρτου εργασίας.</w:t>
      </w:r>
    </w:p>
    <w:p w14:paraId="5D6B5541" w14:textId="77777777" w:rsidR="009B0C5F" w:rsidRDefault="000A76EF">
      <w:pPr>
        <w:spacing w:line="600" w:lineRule="auto"/>
        <w:ind w:firstLine="720"/>
        <w:jc w:val="both"/>
        <w:rPr>
          <w:rFonts w:eastAsia="Times New Roman" w:cs="Times New Roman"/>
          <w:szCs w:val="24"/>
        </w:rPr>
      </w:pPr>
      <w:r w:rsidRPr="00F3051E">
        <w:rPr>
          <w:rFonts w:eastAsia="Times New Roman" w:cs="Times New Roman"/>
          <w:szCs w:val="24"/>
        </w:rPr>
        <w:t>Η</w:t>
      </w:r>
      <w:r>
        <w:rPr>
          <w:rFonts w:eastAsia="Times New Roman" w:cs="Times New Roman"/>
          <w:szCs w:val="24"/>
        </w:rPr>
        <w:t xml:space="preserve"> πρώτη με αριθμό 1805/12-6-2018 ε</w:t>
      </w:r>
      <w:r w:rsidRPr="00F3051E">
        <w:rPr>
          <w:rFonts w:eastAsia="Times New Roman" w:cs="Times New Roman"/>
          <w:szCs w:val="24"/>
        </w:rPr>
        <w:t xml:space="preserve">πίκαιρη </w:t>
      </w:r>
      <w:r>
        <w:rPr>
          <w:rFonts w:eastAsia="Times New Roman" w:cs="Times New Roman"/>
          <w:szCs w:val="24"/>
        </w:rPr>
        <w:t>ε</w:t>
      </w:r>
      <w:r w:rsidRPr="00F3051E">
        <w:rPr>
          <w:rFonts w:eastAsia="Times New Roman" w:cs="Times New Roman"/>
          <w:szCs w:val="24"/>
        </w:rPr>
        <w:t>ρώτηση</w:t>
      </w:r>
      <w:r>
        <w:rPr>
          <w:rFonts w:eastAsia="Times New Roman" w:cs="Times New Roman"/>
          <w:szCs w:val="24"/>
        </w:rPr>
        <w:t xml:space="preserve"> δεύτερου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του δελτίου επικαίρων ερωτήσεων της 18</w:t>
      </w:r>
      <w:r w:rsidRPr="00AF56BB">
        <w:rPr>
          <w:rFonts w:eastAsia="Times New Roman" w:cs="Times New Roman"/>
          <w:szCs w:val="24"/>
          <w:vertAlign w:val="superscript"/>
        </w:rPr>
        <w:t>ης</w:t>
      </w:r>
      <w:r>
        <w:rPr>
          <w:rFonts w:eastAsia="Times New Roman" w:cs="Times New Roman"/>
          <w:szCs w:val="24"/>
        </w:rPr>
        <w:t xml:space="preserve"> Ιουνίου 20</w:t>
      </w:r>
      <w:r>
        <w:rPr>
          <w:rFonts w:eastAsia="Times New Roman" w:cs="Times New Roman"/>
          <w:szCs w:val="24"/>
        </w:rPr>
        <w:t>18)</w:t>
      </w:r>
      <w:r w:rsidRPr="00C6006B">
        <w:rPr>
          <w:rFonts w:eastAsia="Times New Roman" w:cs="Times New Roman"/>
          <w:szCs w:val="24"/>
        </w:rPr>
        <w:t xml:space="preserve"> τ</w:t>
      </w:r>
      <w:r>
        <w:rPr>
          <w:rFonts w:eastAsia="Times New Roman" w:cs="Times New Roman"/>
          <w:szCs w:val="24"/>
        </w:rPr>
        <w:t>ου</w:t>
      </w:r>
      <w:r w:rsidRPr="00F3051E">
        <w:rPr>
          <w:rFonts w:eastAsia="Times New Roman" w:cs="Times New Roman"/>
          <w:szCs w:val="24"/>
        </w:rPr>
        <w:t xml:space="preserve"> Βουλευτή Άρτας της Νέας Δημοκρατίας κ. </w:t>
      </w:r>
      <w:r w:rsidRPr="0042102D">
        <w:rPr>
          <w:rFonts w:eastAsia="Times New Roman" w:cs="Times New Roman"/>
          <w:bCs/>
          <w:szCs w:val="24"/>
        </w:rPr>
        <w:t xml:space="preserve">Γεωργίου </w:t>
      </w:r>
      <w:proofErr w:type="spellStart"/>
      <w:r w:rsidRPr="0042102D">
        <w:rPr>
          <w:rFonts w:eastAsia="Times New Roman" w:cs="Times New Roman"/>
          <w:bCs/>
          <w:szCs w:val="24"/>
        </w:rPr>
        <w:t>Στύλιου</w:t>
      </w:r>
      <w:proofErr w:type="spellEnd"/>
      <w:r w:rsidRPr="0042102D">
        <w:rPr>
          <w:rFonts w:eastAsia="Times New Roman" w:cs="Times New Roman"/>
          <w:bCs/>
          <w:szCs w:val="24"/>
        </w:rPr>
        <w:t xml:space="preserve"> </w:t>
      </w:r>
      <w:r w:rsidRPr="0042102D">
        <w:rPr>
          <w:rFonts w:eastAsia="Times New Roman" w:cs="Times New Roman"/>
          <w:szCs w:val="24"/>
        </w:rPr>
        <w:t xml:space="preserve">προς τον Υπουργό </w:t>
      </w:r>
      <w:r w:rsidRPr="0042102D">
        <w:rPr>
          <w:rFonts w:eastAsia="Times New Roman" w:cs="Times New Roman"/>
          <w:bCs/>
          <w:szCs w:val="24"/>
        </w:rPr>
        <w:t>Υγείας,</w:t>
      </w:r>
      <w:r w:rsidRPr="0042102D">
        <w:rPr>
          <w:rFonts w:eastAsia="Times New Roman" w:cs="Times New Roman"/>
          <w:szCs w:val="24"/>
        </w:rPr>
        <w:t xml:space="preserve"> με</w:t>
      </w:r>
      <w:r w:rsidRPr="00F3051E">
        <w:rPr>
          <w:rFonts w:eastAsia="Times New Roman" w:cs="Times New Roman"/>
          <w:szCs w:val="24"/>
        </w:rPr>
        <w:t xml:space="preserve"> θέμα: «Εικόνα κατάρρευσης παρουσιάζει το Γενικό Νοσοκομείο Άρτας»</w:t>
      </w:r>
      <w:r>
        <w:rPr>
          <w:rFonts w:eastAsia="Times New Roman" w:cs="Times New Roman"/>
          <w:szCs w:val="24"/>
        </w:rPr>
        <w:t>,</w:t>
      </w:r>
      <w:r>
        <w:rPr>
          <w:rFonts w:eastAsia="Times New Roman" w:cs="Times New Roman"/>
          <w:szCs w:val="24"/>
        </w:rPr>
        <w:t xml:space="preserve"> δεν θα </w:t>
      </w:r>
      <w:r>
        <w:rPr>
          <w:rFonts w:eastAsia="Times New Roman" w:cs="Times New Roman"/>
          <w:szCs w:val="24"/>
        </w:rPr>
        <w:lastRenderedPageBreak/>
        <w:t xml:space="preserve">συζητηθεί λόγω κωλύματος του αρμόδιου Υπουργού κ. Παύλου </w:t>
      </w:r>
      <w:proofErr w:type="spellStart"/>
      <w:r>
        <w:rPr>
          <w:rFonts w:eastAsia="Times New Roman" w:cs="Times New Roman"/>
          <w:szCs w:val="24"/>
        </w:rPr>
        <w:t>Πολάκη</w:t>
      </w:r>
      <w:proofErr w:type="spellEnd"/>
      <w:r>
        <w:rPr>
          <w:rFonts w:eastAsia="Times New Roman" w:cs="Times New Roman"/>
          <w:szCs w:val="24"/>
        </w:rPr>
        <w:t>, εξαιτίας φόρτου εργασίας.</w:t>
      </w:r>
    </w:p>
    <w:p w14:paraId="5D6B5542" w14:textId="77777777" w:rsidR="009B0C5F" w:rsidRDefault="000A76EF">
      <w:pPr>
        <w:spacing w:line="600" w:lineRule="auto"/>
        <w:ind w:firstLine="720"/>
        <w:jc w:val="both"/>
        <w:rPr>
          <w:rFonts w:eastAsia="Times New Roman" w:cs="Times New Roman"/>
          <w:szCs w:val="24"/>
        </w:rPr>
      </w:pPr>
      <w:r w:rsidRPr="00F3051E">
        <w:rPr>
          <w:rFonts w:eastAsia="Times New Roman" w:cs="Times New Roman"/>
          <w:szCs w:val="24"/>
        </w:rPr>
        <w:t xml:space="preserve">Η </w:t>
      </w:r>
      <w:r>
        <w:rPr>
          <w:rFonts w:eastAsia="Times New Roman" w:cs="Times New Roman"/>
          <w:szCs w:val="24"/>
        </w:rPr>
        <w:t xml:space="preserve">πρώτη </w:t>
      </w:r>
      <w:r w:rsidRPr="00F3051E">
        <w:rPr>
          <w:rFonts w:eastAsia="Times New Roman" w:cs="Times New Roman"/>
          <w:szCs w:val="24"/>
        </w:rPr>
        <w:t xml:space="preserve">με αριθμό 1754/5-6-2018 </w:t>
      </w:r>
      <w:r>
        <w:rPr>
          <w:rFonts w:eastAsia="Times New Roman" w:cs="Times New Roman"/>
          <w:szCs w:val="24"/>
        </w:rPr>
        <w:t>ε</w:t>
      </w:r>
      <w:r w:rsidRPr="00F3051E">
        <w:rPr>
          <w:rFonts w:eastAsia="Times New Roman" w:cs="Times New Roman"/>
          <w:szCs w:val="24"/>
        </w:rPr>
        <w:t xml:space="preserve">πίκαιρη </w:t>
      </w:r>
      <w:r>
        <w:rPr>
          <w:rFonts w:eastAsia="Times New Roman" w:cs="Times New Roman"/>
          <w:szCs w:val="24"/>
        </w:rPr>
        <w:t>ε</w:t>
      </w:r>
      <w:r w:rsidRPr="00F3051E">
        <w:rPr>
          <w:rFonts w:eastAsia="Times New Roman" w:cs="Times New Roman"/>
          <w:szCs w:val="24"/>
        </w:rPr>
        <w:t>ρώτηση</w:t>
      </w:r>
      <w:r>
        <w:rPr>
          <w:rFonts w:eastAsia="Times New Roman" w:cs="Times New Roman"/>
          <w:szCs w:val="24"/>
        </w:rPr>
        <w:t xml:space="preserve"> δεύτερου κύκλου </w:t>
      </w:r>
      <w:r>
        <w:rPr>
          <w:rFonts w:eastAsia="Times New Roman" w:cs="Times New Roman"/>
          <w:szCs w:val="24"/>
        </w:rPr>
        <w:t>(Β</w:t>
      </w:r>
      <w:r>
        <w:rPr>
          <w:rFonts w:eastAsia="Times New Roman" w:cs="Times New Roman"/>
          <w:szCs w:val="24"/>
        </w:rPr>
        <w:t>΄</w:t>
      </w:r>
      <w:r>
        <w:rPr>
          <w:rFonts w:eastAsia="Times New Roman" w:cs="Times New Roman"/>
          <w:szCs w:val="24"/>
        </w:rPr>
        <w:t xml:space="preserve"> </w:t>
      </w:r>
      <w:r w:rsidRPr="00C6006B">
        <w:rPr>
          <w:rFonts w:eastAsia="Times New Roman" w:cs="Times New Roman"/>
          <w:szCs w:val="24"/>
        </w:rPr>
        <w:t xml:space="preserve">του </w:t>
      </w:r>
      <w:r>
        <w:rPr>
          <w:rFonts w:eastAsia="Times New Roman" w:cs="Times New Roman"/>
          <w:szCs w:val="24"/>
        </w:rPr>
        <w:t>δ</w:t>
      </w:r>
      <w:r w:rsidRPr="00C6006B">
        <w:rPr>
          <w:rFonts w:eastAsia="Times New Roman" w:cs="Times New Roman"/>
          <w:szCs w:val="24"/>
        </w:rPr>
        <w:t xml:space="preserve">ελτίου </w:t>
      </w:r>
      <w:r>
        <w:rPr>
          <w:rFonts w:eastAsia="Times New Roman" w:cs="Times New Roman"/>
          <w:szCs w:val="24"/>
        </w:rPr>
        <w:t>ε</w:t>
      </w:r>
      <w:r w:rsidRPr="00C6006B">
        <w:rPr>
          <w:rFonts w:eastAsia="Times New Roman" w:cs="Times New Roman"/>
          <w:szCs w:val="24"/>
        </w:rPr>
        <w:t xml:space="preserve">πικαίρων </w:t>
      </w:r>
      <w:r>
        <w:rPr>
          <w:rFonts w:eastAsia="Times New Roman" w:cs="Times New Roman"/>
          <w:szCs w:val="24"/>
        </w:rPr>
        <w:t>ε</w:t>
      </w:r>
      <w:r w:rsidRPr="00C6006B">
        <w:rPr>
          <w:rFonts w:eastAsia="Times New Roman" w:cs="Times New Roman"/>
          <w:szCs w:val="24"/>
        </w:rPr>
        <w:t>ρωτήσεων της 11</w:t>
      </w:r>
      <w:r w:rsidRPr="00C6006B">
        <w:rPr>
          <w:rFonts w:eastAsia="Times New Roman" w:cs="Times New Roman"/>
          <w:szCs w:val="24"/>
          <w:vertAlign w:val="superscript"/>
        </w:rPr>
        <w:t>ης</w:t>
      </w:r>
      <w:r w:rsidRPr="00C6006B">
        <w:rPr>
          <w:rFonts w:eastAsia="Times New Roman" w:cs="Times New Roman"/>
          <w:szCs w:val="24"/>
        </w:rPr>
        <w:t xml:space="preserve"> Ιουνίου 2018</w:t>
      </w:r>
      <w:r>
        <w:rPr>
          <w:rFonts w:eastAsia="Times New Roman" w:cs="Times New Roman"/>
          <w:szCs w:val="24"/>
        </w:rPr>
        <w:t>)</w:t>
      </w:r>
      <w:r w:rsidRPr="00F3051E">
        <w:rPr>
          <w:rFonts w:eastAsia="Times New Roman" w:cs="Times New Roman"/>
          <w:szCs w:val="24"/>
        </w:rPr>
        <w:t xml:space="preserve"> του Βουλευτή Έβρου της Νέας Δημοκρατίας </w:t>
      </w:r>
      <w:r w:rsidRPr="0042102D">
        <w:rPr>
          <w:rFonts w:eastAsia="Times New Roman" w:cs="Times New Roman"/>
          <w:szCs w:val="24"/>
        </w:rPr>
        <w:t xml:space="preserve">κ. </w:t>
      </w:r>
      <w:r w:rsidRPr="0042102D">
        <w:rPr>
          <w:rFonts w:eastAsia="Times New Roman" w:cs="Times New Roman"/>
          <w:bCs/>
          <w:szCs w:val="24"/>
        </w:rPr>
        <w:t>Αναστασίου</w:t>
      </w:r>
      <w:r>
        <w:rPr>
          <w:rFonts w:eastAsia="Times New Roman" w:cs="Times New Roman"/>
          <w:bCs/>
          <w:szCs w:val="24"/>
        </w:rPr>
        <w:t xml:space="preserve"> (Τάσου)</w:t>
      </w:r>
      <w:r w:rsidRPr="0042102D">
        <w:rPr>
          <w:rFonts w:eastAsia="Times New Roman" w:cs="Times New Roman"/>
          <w:bCs/>
          <w:szCs w:val="24"/>
        </w:rPr>
        <w:t xml:space="preserve"> </w:t>
      </w:r>
      <w:proofErr w:type="spellStart"/>
      <w:r w:rsidRPr="0042102D">
        <w:rPr>
          <w:rFonts w:eastAsia="Times New Roman" w:cs="Times New Roman"/>
          <w:bCs/>
          <w:szCs w:val="24"/>
        </w:rPr>
        <w:t>Δημοσχάκη</w:t>
      </w:r>
      <w:proofErr w:type="spellEnd"/>
      <w:r w:rsidRPr="0042102D">
        <w:rPr>
          <w:rFonts w:eastAsia="Times New Roman" w:cs="Times New Roman"/>
          <w:szCs w:val="24"/>
        </w:rPr>
        <w:t xml:space="preserve"> προς τον Υπουργό </w:t>
      </w:r>
      <w:r w:rsidRPr="0042102D">
        <w:rPr>
          <w:rFonts w:eastAsia="Times New Roman" w:cs="Times New Roman"/>
          <w:bCs/>
          <w:szCs w:val="24"/>
        </w:rPr>
        <w:t>Υγείας,</w:t>
      </w:r>
      <w:r w:rsidRPr="0042102D">
        <w:rPr>
          <w:rFonts w:eastAsia="Times New Roman" w:cs="Times New Roman"/>
          <w:szCs w:val="24"/>
        </w:rPr>
        <w:t xml:space="preserve"> με</w:t>
      </w:r>
      <w:r w:rsidRPr="00F3051E">
        <w:rPr>
          <w:rFonts w:eastAsia="Times New Roman" w:cs="Times New Roman"/>
          <w:szCs w:val="24"/>
        </w:rPr>
        <w:t xml:space="preserve"> θέμα: «Η διοικητική αυτονόμηση του Νοσοκομείου Διδυμοτείχου προϋποθέτει την θωράκισή του με προσωπικό και εξοπλισμό»</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 κ. Παύλου </w:t>
      </w:r>
      <w:proofErr w:type="spellStart"/>
      <w:r>
        <w:rPr>
          <w:rFonts w:eastAsia="Times New Roman" w:cs="Times New Roman"/>
          <w:szCs w:val="24"/>
        </w:rPr>
        <w:t>Πολάκη</w:t>
      </w:r>
      <w:proofErr w:type="spellEnd"/>
      <w:r>
        <w:rPr>
          <w:rFonts w:eastAsia="Times New Roman" w:cs="Times New Roman"/>
          <w:szCs w:val="24"/>
        </w:rPr>
        <w:t>, εξαιτίας φόρτου εργασίας.</w:t>
      </w:r>
    </w:p>
    <w:p w14:paraId="5D6B5543" w14:textId="77777777" w:rsidR="009B0C5F" w:rsidRDefault="000A76EF">
      <w:pPr>
        <w:spacing w:line="600" w:lineRule="auto"/>
        <w:ind w:firstLine="720"/>
        <w:jc w:val="both"/>
        <w:rPr>
          <w:rFonts w:eastAsia="Times New Roman" w:cs="Times New Roman"/>
          <w:szCs w:val="24"/>
        </w:rPr>
      </w:pPr>
      <w:r w:rsidRPr="00F3051E">
        <w:rPr>
          <w:rFonts w:eastAsia="Times New Roman" w:cs="Times New Roman"/>
          <w:szCs w:val="24"/>
        </w:rPr>
        <w:t xml:space="preserve">Η </w:t>
      </w:r>
      <w:r>
        <w:rPr>
          <w:rFonts w:eastAsia="Times New Roman" w:cs="Times New Roman"/>
          <w:szCs w:val="24"/>
        </w:rPr>
        <w:t xml:space="preserve">δεύτερη </w:t>
      </w:r>
      <w:r w:rsidRPr="00F3051E">
        <w:rPr>
          <w:rFonts w:eastAsia="Times New Roman" w:cs="Times New Roman"/>
          <w:szCs w:val="24"/>
        </w:rPr>
        <w:t xml:space="preserve">με αριθμό 3195/5-2-2018 </w:t>
      </w:r>
      <w:r>
        <w:rPr>
          <w:rFonts w:eastAsia="Times New Roman" w:cs="Times New Roman"/>
          <w:szCs w:val="24"/>
        </w:rPr>
        <w:t>ερώτη</w:t>
      </w:r>
      <w:r>
        <w:rPr>
          <w:rFonts w:eastAsia="Times New Roman" w:cs="Times New Roman"/>
          <w:szCs w:val="24"/>
        </w:rPr>
        <w:t>ση του κ</w:t>
      </w:r>
      <w:r w:rsidRPr="00C6006B">
        <w:rPr>
          <w:rFonts w:eastAsia="Times New Roman" w:cs="Times New Roman"/>
          <w:szCs w:val="24"/>
        </w:rPr>
        <w:t xml:space="preserve">ύκλου </w:t>
      </w:r>
      <w:r>
        <w:rPr>
          <w:rFonts w:eastAsia="Times New Roman" w:cs="Times New Roman"/>
          <w:szCs w:val="24"/>
        </w:rPr>
        <w:t>α</w:t>
      </w:r>
      <w:r w:rsidRPr="00C6006B">
        <w:rPr>
          <w:rFonts w:eastAsia="Times New Roman" w:cs="Times New Roman"/>
          <w:szCs w:val="24"/>
        </w:rPr>
        <w:t xml:space="preserve">ναφορών και </w:t>
      </w:r>
      <w:r>
        <w:rPr>
          <w:rFonts w:eastAsia="Times New Roman" w:cs="Times New Roman"/>
          <w:szCs w:val="24"/>
        </w:rPr>
        <w:t>ε</w:t>
      </w:r>
      <w:r w:rsidRPr="00C6006B">
        <w:rPr>
          <w:rFonts w:eastAsia="Times New Roman" w:cs="Times New Roman"/>
          <w:szCs w:val="24"/>
        </w:rPr>
        <w:t xml:space="preserve">ρωτήσεων </w:t>
      </w:r>
      <w:r>
        <w:rPr>
          <w:rFonts w:eastAsia="Times New Roman" w:cs="Times New Roman"/>
          <w:szCs w:val="24"/>
        </w:rPr>
        <w:t>(Β</w:t>
      </w:r>
      <w:r>
        <w:rPr>
          <w:rFonts w:eastAsia="Times New Roman" w:cs="Times New Roman"/>
          <w:szCs w:val="24"/>
        </w:rPr>
        <w:t>΄</w:t>
      </w:r>
      <w:r w:rsidRPr="00C6006B">
        <w:rPr>
          <w:rFonts w:eastAsia="Times New Roman" w:cs="Times New Roman"/>
          <w:szCs w:val="24"/>
        </w:rPr>
        <w:t xml:space="preserve"> του </w:t>
      </w:r>
      <w:r>
        <w:rPr>
          <w:rFonts w:eastAsia="Times New Roman" w:cs="Times New Roman"/>
          <w:szCs w:val="24"/>
        </w:rPr>
        <w:t>δ</w:t>
      </w:r>
      <w:r w:rsidRPr="00C6006B">
        <w:rPr>
          <w:rFonts w:eastAsia="Times New Roman" w:cs="Times New Roman"/>
          <w:szCs w:val="24"/>
        </w:rPr>
        <w:t xml:space="preserve">ελτίου </w:t>
      </w:r>
      <w:r>
        <w:rPr>
          <w:rFonts w:eastAsia="Times New Roman" w:cs="Times New Roman"/>
          <w:szCs w:val="24"/>
        </w:rPr>
        <w:t>ε</w:t>
      </w:r>
      <w:r w:rsidRPr="00C6006B">
        <w:rPr>
          <w:rFonts w:eastAsia="Times New Roman" w:cs="Times New Roman"/>
          <w:szCs w:val="24"/>
        </w:rPr>
        <w:t xml:space="preserve">πικαίρων </w:t>
      </w:r>
      <w:r>
        <w:rPr>
          <w:rFonts w:eastAsia="Times New Roman" w:cs="Times New Roman"/>
          <w:szCs w:val="24"/>
        </w:rPr>
        <w:t>ε</w:t>
      </w:r>
      <w:r w:rsidRPr="00C6006B">
        <w:rPr>
          <w:rFonts w:eastAsia="Times New Roman" w:cs="Times New Roman"/>
          <w:szCs w:val="24"/>
        </w:rPr>
        <w:t>ρωτήσεων της 11</w:t>
      </w:r>
      <w:r w:rsidRPr="00C6006B">
        <w:rPr>
          <w:rFonts w:eastAsia="Times New Roman" w:cs="Times New Roman"/>
          <w:szCs w:val="24"/>
          <w:vertAlign w:val="superscript"/>
        </w:rPr>
        <w:t>ης</w:t>
      </w:r>
      <w:r w:rsidRPr="00C6006B">
        <w:rPr>
          <w:rFonts w:eastAsia="Times New Roman" w:cs="Times New Roman"/>
          <w:szCs w:val="24"/>
        </w:rPr>
        <w:t xml:space="preserve"> Ιουνίου 2018</w:t>
      </w:r>
      <w:r>
        <w:rPr>
          <w:rFonts w:eastAsia="Times New Roman" w:cs="Times New Roman"/>
          <w:szCs w:val="24"/>
        </w:rPr>
        <w:t>)</w:t>
      </w:r>
      <w:r>
        <w:rPr>
          <w:rFonts w:eastAsia="Times New Roman" w:cs="Times New Roman"/>
          <w:szCs w:val="24"/>
        </w:rPr>
        <w:t xml:space="preserve"> του</w:t>
      </w:r>
      <w:r w:rsidRPr="00F3051E">
        <w:rPr>
          <w:rFonts w:eastAsia="Times New Roman" w:cs="Times New Roman"/>
          <w:szCs w:val="24"/>
        </w:rPr>
        <w:t xml:space="preserve"> Βουλευτή Δράμας της Νέας Δημοκρατίας κ</w:t>
      </w:r>
      <w:r w:rsidRPr="0042102D">
        <w:rPr>
          <w:rFonts w:eastAsia="Times New Roman" w:cs="Times New Roman"/>
          <w:szCs w:val="24"/>
        </w:rPr>
        <w:t>.</w:t>
      </w:r>
      <w:r w:rsidRPr="0042102D">
        <w:rPr>
          <w:rFonts w:eastAsia="Times New Roman" w:cs="Times New Roman"/>
          <w:bCs/>
          <w:szCs w:val="24"/>
        </w:rPr>
        <w:t xml:space="preserve"> Δημητρίου Κυριαζίδη </w:t>
      </w:r>
      <w:r w:rsidRPr="0042102D">
        <w:rPr>
          <w:rFonts w:eastAsia="Times New Roman" w:cs="Times New Roman"/>
          <w:szCs w:val="24"/>
        </w:rPr>
        <w:t xml:space="preserve">προς τον Υπουργό </w:t>
      </w:r>
      <w:r>
        <w:rPr>
          <w:rFonts w:eastAsia="Times New Roman" w:cs="Times New Roman"/>
          <w:bCs/>
          <w:szCs w:val="24"/>
        </w:rPr>
        <w:t xml:space="preserve">Υγείας, </w:t>
      </w:r>
      <w:r w:rsidRPr="00F3051E">
        <w:rPr>
          <w:rFonts w:eastAsia="Times New Roman" w:cs="Times New Roman"/>
          <w:szCs w:val="24"/>
        </w:rPr>
        <w:t xml:space="preserve">με θέμα: «Στελέχωση του Γενικού Νοσοκομείου Δράμας με αναισθησιολόγους </w:t>
      </w:r>
      <w:r w:rsidRPr="00F3051E">
        <w:rPr>
          <w:rFonts w:eastAsia="Times New Roman" w:cs="Times New Roman"/>
          <w:szCs w:val="24"/>
        </w:rPr>
        <w:t>και των Κέντρων Υγείας του Νομού με ιατρονοσηλευτικό προσωπικό»</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 κ. Παύλου </w:t>
      </w:r>
      <w:proofErr w:type="spellStart"/>
      <w:r>
        <w:rPr>
          <w:rFonts w:eastAsia="Times New Roman" w:cs="Times New Roman"/>
          <w:szCs w:val="24"/>
        </w:rPr>
        <w:t>Πολάκη</w:t>
      </w:r>
      <w:proofErr w:type="spellEnd"/>
      <w:r>
        <w:rPr>
          <w:rFonts w:eastAsia="Times New Roman" w:cs="Times New Roman"/>
          <w:szCs w:val="24"/>
        </w:rPr>
        <w:t>, εξαιτίας φόρτου εργασίας.</w:t>
      </w:r>
    </w:p>
    <w:p w14:paraId="5D6B5544"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w:t>
      </w:r>
      <w:r>
        <w:rPr>
          <w:rFonts w:eastAsia="Times New Roman" w:cs="Times New Roman"/>
          <w:szCs w:val="24"/>
        </w:rPr>
        <w:t>τη συζήτηση</w:t>
      </w:r>
      <w:r>
        <w:rPr>
          <w:rFonts w:eastAsia="Times New Roman" w:cs="Times New Roman"/>
          <w:szCs w:val="24"/>
        </w:rPr>
        <w:t xml:space="preserve"> με την τέταρτη με αριθμό 1747/5-6-2018 ε</w:t>
      </w:r>
      <w:r w:rsidRPr="00D9732D">
        <w:rPr>
          <w:rFonts w:eastAsia="Times New Roman" w:cs="Times New Roman"/>
          <w:szCs w:val="24"/>
        </w:rPr>
        <w:t xml:space="preserve">πίκαιρη </w:t>
      </w:r>
      <w:r>
        <w:rPr>
          <w:rFonts w:eastAsia="Times New Roman" w:cs="Times New Roman"/>
          <w:szCs w:val="24"/>
        </w:rPr>
        <w:t>ε</w:t>
      </w:r>
      <w:r w:rsidRPr="00D9732D">
        <w:rPr>
          <w:rFonts w:eastAsia="Times New Roman" w:cs="Times New Roman"/>
          <w:szCs w:val="24"/>
        </w:rPr>
        <w:t>ρώτηση</w:t>
      </w:r>
      <w:r>
        <w:rPr>
          <w:rFonts w:eastAsia="Times New Roman" w:cs="Times New Roman"/>
          <w:szCs w:val="24"/>
        </w:rPr>
        <w:t xml:space="preserve"> πρώτου κύκλου</w:t>
      </w:r>
      <w:r>
        <w:rPr>
          <w:rFonts w:eastAsia="Times New Roman" w:cs="Times New Roman"/>
          <w:szCs w:val="24"/>
        </w:rPr>
        <w:t xml:space="preserve"> </w:t>
      </w:r>
      <w:r>
        <w:rPr>
          <w:rFonts w:eastAsia="Times New Roman" w:cs="Times New Roman"/>
          <w:szCs w:val="24"/>
        </w:rPr>
        <w:t>(Β</w:t>
      </w:r>
      <w:r>
        <w:rPr>
          <w:rFonts w:eastAsia="Times New Roman" w:cs="Times New Roman"/>
          <w:szCs w:val="24"/>
        </w:rPr>
        <w:t>΄</w:t>
      </w:r>
      <w:r>
        <w:rPr>
          <w:rFonts w:eastAsia="Times New Roman" w:cs="Times New Roman"/>
          <w:szCs w:val="24"/>
        </w:rPr>
        <w:t xml:space="preserve"> </w:t>
      </w:r>
      <w:r w:rsidRPr="003713F1">
        <w:rPr>
          <w:rFonts w:eastAsia="Times New Roman" w:cs="Times New Roman"/>
          <w:szCs w:val="24"/>
        </w:rPr>
        <w:t xml:space="preserve">του </w:t>
      </w:r>
      <w:r>
        <w:rPr>
          <w:rFonts w:eastAsia="Times New Roman" w:cs="Times New Roman"/>
          <w:szCs w:val="24"/>
        </w:rPr>
        <w:t>δ</w:t>
      </w:r>
      <w:r w:rsidRPr="003713F1">
        <w:rPr>
          <w:rFonts w:eastAsia="Times New Roman" w:cs="Times New Roman"/>
          <w:szCs w:val="24"/>
        </w:rPr>
        <w:t xml:space="preserve">ελτίου </w:t>
      </w:r>
      <w:r>
        <w:rPr>
          <w:rFonts w:eastAsia="Times New Roman" w:cs="Times New Roman"/>
          <w:szCs w:val="24"/>
        </w:rPr>
        <w:t>ε</w:t>
      </w:r>
      <w:r w:rsidRPr="003713F1">
        <w:rPr>
          <w:rFonts w:eastAsia="Times New Roman" w:cs="Times New Roman"/>
          <w:szCs w:val="24"/>
        </w:rPr>
        <w:t xml:space="preserve">πικαίρων </w:t>
      </w:r>
      <w:r>
        <w:rPr>
          <w:rFonts w:eastAsia="Times New Roman" w:cs="Times New Roman"/>
          <w:szCs w:val="24"/>
        </w:rPr>
        <w:t>ε</w:t>
      </w:r>
      <w:r w:rsidRPr="003713F1">
        <w:rPr>
          <w:rFonts w:eastAsia="Times New Roman" w:cs="Times New Roman"/>
          <w:szCs w:val="24"/>
        </w:rPr>
        <w:t>ρωτήσεων της 11</w:t>
      </w:r>
      <w:r w:rsidRPr="003713F1">
        <w:rPr>
          <w:rFonts w:eastAsia="Times New Roman" w:cs="Times New Roman"/>
          <w:szCs w:val="24"/>
          <w:vertAlign w:val="superscript"/>
        </w:rPr>
        <w:t>ης</w:t>
      </w:r>
      <w:r w:rsidRPr="003713F1">
        <w:rPr>
          <w:rFonts w:eastAsia="Times New Roman" w:cs="Times New Roman"/>
          <w:szCs w:val="24"/>
        </w:rPr>
        <w:t xml:space="preserve"> Ιουνίου 2018</w:t>
      </w:r>
      <w:r>
        <w:rPr>
          <w:rFonts w:eastAsia="Times New Roman" w:cs="Times New Roman"/>
          <w:szCs w:val="24"/>
        </w:rPr>
        <w:t>)</w:t>
      </w:r>
      <w:r w:rsidRPr="003713F1">
        <w:rPr>
          <w:rFonts w:eastAsia="Times New Roman" w:cs="Times New Roman"/>
          <w:szCs w:val="24"/>
        </w:rPr>
        <w:t xml:space="preserve"> τ</w:t>
      </w:r>
      <w:r>
        <w:rPr>
          <w:rFonts w:eastAsia="Times New Roman" w:cs="Times New Roman"/>
          <w:szCs w:val="24"/>
        </w:rPr>
        <w:t>ου</w:t>
      </w:r>
      <w:r w:rsidRPr="00D9732D">
        <w:rPr>
          <w:rFonts w:eastAsia="Times New Roman" w:cs="Times New Roman"/>
          <w:szCs w:val="24"/>
        </w:rPr>
        <w:t xml:space="preserve"> ΣΤ΄ Αντιπροέδρου της Βουλής και Βουλευτή Λάρισας του Κομμουνιστικού Κόμματος Ελλάδος κ. </w:t>
      </w:r>
      <w:r w:rsidRPr="0042102D">
        <w:rPr>
          <w:rFonts w:eastAsia="Times New Roman" w:cs="Times New Roman"/>
          <w:bCs/>
          <w:szCs w:val="24"/>
        </w:rPr>
        <w:t xml:space="preserve">Γεωργίου </w:t>
      </w:r>
      <w:proofErr w:type="spellStart"/>
      <w:r w:rsidRPr="0042102D">
        <w:rPr>
          <w:rFonts w:eastAsia="Times New Roman" w:cs="Times New Roman"/>
          <w:bCs/>
          <w:szCs w:val="24"/>
        </w:rPr>
        <w:t>Λαμπρούλη</w:t>
      </w:r>
      <w:proofErr w:type="spellEnd"/>
      <w:r w:rsidRPr="0042102D">
        <w:rPr>
          <w:rFonts w:eastAsia="Times New Roman" w:cs="Times New Roman"/>
          <w:bCs/>
          <w:szCs w:val="24"/>
        </w:rPr>
        <w:t xml:space="preserve"> </w:t>
      </w:r>
      <w:r w:rsidRPr="0042102D">
        <w:rPr>
          <w:rFonts w:eastAsia="Times New Roman" w:cs="Times New Roman"/>
          <w:szCs w:val="24"/>
        </w:rPr>
        <w:t xml:space="preserve">προς τον Υπουργό </w:t>
      </w:r>
      <w:r w:rsidRPr="0042102D">
        <w:rPr>
          <w:rFonts w:eastAsia="Times New Roman" w:cs="Times New Roman"/>
          <w:bCs/>
          <w:szCs w:val="24"/>
        </w:rPr>
        <w:t>Υγείας,</w:t>
      </w:r>
      <w:r w:rsidRPr="0042102D">
        <w:rPr>
          <w:rFonts w:eastAsia="Times New Roman" w:cs="Times New Roman"/>
          <w:szCs w:val="24"/>
        </w:rPr>
        <w:t xml:space="preserve"> με θέμα: «Έλλειψη σκευασμάτων γ-σφαιρίνης».</w:t>
      </w:r>
    </w:p>
    <w:p w14:paraId="5D6B5545"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Κύριε Πρόεδρε, έ</w:t>
      </w:r>
      <w:r>
        <w:rPr>
          <w:rFonts w:eastAsia="Times New Roman" w:cs="Times New Roman"/>
          <w:szCs w:val="24"/>
        </w:rPr>
        <w:t>χετε δ</w:t>
      </w:r>
      <w:r>
        <w:rPr>
          <w:rFonts w:eastAsia="Times New Roman" w:cs="Times New Roman"/>
          <w:szCs w:val="24"/>
        </w:rPr>
        <w:t>ύ</w:t>
      </w:r>
      <w:r>
        <w:rPr>
          <w:rFonts w:eastAsia="Times New Roman" w:cs="Times New Roman"/>
          <w:szCs w:val="24"/>
        </w:rPr>
        <w:t xml:space="preserve">ο λεπτά στη διάθεσή σας. </w:t>
      </w:r>
    </w:p>
    <w:p w14:paraId="5D6B5546" w14:textId="77777777" w:rsidR="009B0C5F" w:rsidRDefault="000A76EF">
      <w:pPr>
        <w:spacing w:line="600" w:lineRule="auto"/>
        <w:ind w:firstLine="720"/>
        <w:jc w:val="both"/>
        <w:rPr>
          <w:rFonts w:eastAsia="Times New Roman"/>
          <w:bCs/>
        </w:rPr>
      </w:pPr>
      <w:r w:rsidRPr="00121CAF">
        <w:rPr>
          <w:rFonts w:eastAsia="Times New Roman"/>
          <w:b/>
          <w:bCs/>
        </w:rPr>
        <w:t>ΓΕΩΡΓΙΟΣ ΛΑΜΠΡΟΥΛΗΣ (ΣΤ΄ Αντιπρόεδρος της Βουλής):</w:t>
      </w:r>
      <w:r>
        <w:rPr>
          <w:rFonts w:eastAsia="Times New Roman"/>
          <w:b/>
          <w:bCs/>
        </w:rPr>
        <w:t xml:space="preserve"> </w:t>
      </w:r>
      <w:r>
        <w:rPr>
          <w:rFonts w:eastAsia="Times New Roman"/>
          <w:bCs/>
        </w:rPr>
        <w:t xml:space="preserve">Ευχαριστώ, κύριε Πρόεδρε. </w:t>
      </w:r>
    </w:p>
    <w:p w14:paraId="5D6B5547" w14:textId="77777777" w:rsidR="009B0C5F" w:rsidRDefault="000A76EF">
      <w:pPr>
        <w:spacing w:line="600" w:lineRule="auto"/>
        <w:ind w:firstLine="720"/>
        <w:jc w:val="both"/>
        <w:rPr>
          <w:rFonts w:eastAsia="Times New Roman"/>
          <w:bCs/>
        </w:rPr>
      </w:pPr>
      <w:r>
        <w:rPr>
          <w:rFonts w:eastAsia="Times New Roman"/>
          <w:bCs/>
        </w:rPr>
        <w:t>Η ερώτηση, όπως αναφέρατε κι εσείς, αφορά την έλλειψη σκευασμάτων γ-σφαιρίνης, πρόβλημα το οποίο ανέκυψε πριν περίπου δυο μήνες. Αφορά τόσο τα φα</w:t>
      </w:r>
      <w:r>
        <w:rPr>
          <w:rFonts w:eastAsia="Times New Roman"/>
          <w:bCs/>
        </w:rPr>
        <w:t xml:space="preserve">ρμακεία των νοσοκομείων, που χορηγούν το συγκεκριμένο σκεύασμα σε ασθενείς, όσο </w:t>
      </w:r>
      <w:r w:rsidRPr="0042102D">
        <w:rPr>
          <w:rFonts w:eastAsia="Times New Roman"/>
          <w:bCs/>
        </w:rPr>
        <w:t>και</w:t>
      </w:r>
      <w:r>
        <w:rPr>
          <w:rFonts w:eastAsia="Times New Roman"/>
          <w:bCs/>
        </w:rPr>
        <w:t xml:space="preserve"> τα φαρμακεία του ΕΟΠΥΥ, που διαθέτουν στους ασθενείς αντίστοιχα το συγκεκριμένο σκεύασμα. </w:t>
      </w:r>
    </w:p>
    <w:p w14:paraId="5D6B5548" w14:textId="77777777" w:rsidR="009B0C5F" w:rsidRDefault="000A76EF">
      <w:pPr>
        <w:spacing w:line="600" w:lineRule="auto"/>
        <w:ind w:firstLine="720"/>
        <w:jc w:val="both"/>
        <w:rPr>
          <w:rFonts w:eastAsia="Times New Roman"/>
          <w:bCs/>
        </w:rPr>
      </w:pPr>
      <w:r>
        <w:rPr>
          <w:rFonts w:eastAsia="Times New Roman"/>
          <w:bCs/>
        </w:rPr>
        <w:t>Φυσικά, η ερώτηση αναφέρεται σε ένα συγκεκριμένο παράδειγμα, στο Γενικό Κρατικό Α</w:t>
      </w:r>
      <w:r>
        <w:rPr>
          <w:rFonts w:eastAsia="Times New Roman"/>
          <w:bCs/>
        </w:rPr>
        <w:t xml:space="preserve">θηνών «Γ. Γεννηματάς», όπου </w:t>
      </w:r>
      <w:r>
        <w:rPr>
          <w:rFonts w:eastAsia="Times New Roman"/>
          <w:bCs/>
        </w:rPr>
        <w:lastRenderedPageBreak/>
        <w:t xml:space="preserve">και εκεί οι ασθενείς προσέρχονταν για να υποβληθούν στη συγκεκριμένη θεραπεία με γ-σφαιρίνη. Φυσικά, σταμάτησε η θεραπεία τους λόγω της έλλειψης του φαρμάκου. Αυτό ίσχυε, τουλάχιστον, όταν έγινε η ερώτηση. Γιατί, </w:t>
      </w:r>
      <w:proofErr w:type="spellStart"/>
      <w:r>
        <w:rPr>
          <w:rFonts w:eastAsia="Times New Roman"/>
          <w:bCs/>
        </w:rPr>
        <w:t>ειρήσθω</w:t>
      </w:r>
      <w:proofErr w:type="spellEnd"/>
      <w:r>
        <w:rPr>
          <w:rFonts w:eastAsia="Times New Roman"/>
          <w:bCs/>
        </w:rPr>
        <w:t xml:space="preserve"> εν </w:t>
      </w:r>
      <w:proofErr w:type="spellStart"/>
      <w:r>
        <w:rPr>
          <w:rFonts w:eastAsia="Times New Roman"/>
          <w:bCs/>
        </w:rPr>
        <w:t>παρό</w:t>
      </w:r>
      <w:r>
        <w:rPr>
          <w:rFonts w:eastAsia="Times New Roman"/>
          <w:bCs/>
        </w:rPr>
        <w:t>δω</w:t>
      </w:r>
      <w:proofErr w:type="spellEnd"/>
      <w:r>
        <w:rPr>
          <w:rFonts w:eastAsia="Times New Roman"/>
          <w:bCs/>
        </w:rPr>
        <w:t>, έχει πάρει τρεις αναβολές η συζήτηση αυτής της επίκαιρης ερώτησης. Τέλος πάντων, είναι αυτό που λέμε, κάλιο αργά παρά ποτέ.</w:t>
      </w:r>
    </w:p>
    <w:p w14:paraId="5D6B5549" w14:textId="77777777" w:rsidR="009B0C5F" w:rsidRDefault="000A76EF">
      <w:pPr>
        <w:tabs>
          <w:tab w:val="left" w:pos="3873"/>
        </w:tabs>
        <w:spacing w:line="600" w:lineRule="auto"/>
        <w:ind w:firstLine="720"/>
        <w:jc w:val="both"/>
        <w:rPr>
          <w:rFonts w:eastAsia="Times New Roman" w:cs="Times New Roman"/>
          <w:szCs w:val="24"/>
        </w:rPr>
      </w:pPr>
      <w:r>
        <w:rPr>
          <w:rFonts w:eastAsia="Times New Roman" w:cs="Times New Roman"/>
          <w:szCs w:val="24"/>
        </w:rPr>
        <w:t>Συνεπώς το πρόβλημα που δημιουργήθηκε με την έλλειψη του συγκεκριμένου σκευάσματος -που δεν αφορά, όπως είπα, μόνο το «Γεννηματάς», το Κρατικό της Αθήνας, αλλά αφορά και άλλα νοσοκομεία στη χώρα- βεβαίως είχε και έχει εξελίξεις δυσμενείς στην υγεία των ασθ</w:t>
      </w:r>
      <w:r>
        <w:rPr>
          <w:rFonts w:eastAsia="Times New Roman" w:cs="Times New Roman"/>
          <w:szCs w:val="24"/>
        </w:rPr>
        <w:t xml:space="preserve">ενών. Είναι ένα φάρμακο, ένα σκεύασμα που ενισχύει το ανοσοποιητικό σύστημα. Το λαμβάνουν ασθενείς με αρκετές ασθένειες, όπως σκλήρυνση κατά πλάκας, αιματολογικά νοσήματα κι άλλες χρόνιες παθήσεις, </w:t>
      </w:r>
      <w:proofErr w:type="spellStart"/>
      <w:r>
        <w:rPr>
          <w:rFonts w:eastAsia="Times New Roman" w:cs="Times New Roman"/>
          <w:szCs w:val="24"/>
        </w:rPr>
        <w:t>αυτοάνοσα</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5D6B554A" w14:textId="77777777" w:rsidR="009B0C5F" w:rsidRDefault="000A76EF">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Συνεπώς το ερώτημα προς το Υπουργείο Υγείας είναι σε τι ενέργειες θα προχωρήσει ώστε άμεσα να προμηθευθούν τα </w:t>
      </w:r>
      <w:r>
        <w:rPr>
          <w:rFonts w:eastAsia="Times New Roman" w:cs="Times New Roman"/>
          <w:szCs w:val="24"/>
        </w:rPr>
        <w:lastRenderedPageBreak/>
        <w:t xml:space="preserve">φαρμακεία είτε των νοσοκομείων είτε του ΕΟΠΥΥ τα συγκεκριμένα σκευάσματα, </w:t>
      </w:r>
      <w:r w:rsidRPr="003173C1">
        <w:rPr>
          <w:rFonts w:eastAsia="Times New Roman"/>
          <w:bCs/>
        </w:rPr>
        <w:t xml:space="preserve">προκειμένου </w:t>
      </w:r>
      <w:r>
        <w:rPr>
          <w:rFonts w:eastAsia="Times New Roman" w:cs="Times New Roman"/>
          <w:szCs w:val="24"/>
        </w:rPr>
        <w:t>οι ασθενείς να συνεχίσουν απρόσκοπτα τη θεραπεία τους.</w:t>
      </w:r>
    </w:p>
    <w:p w14:paraId="5D6B554B" w14:textId="77777777" w:rsidR="009B0C5F" w:rsidRDefault="000A76EF">
      <w:pPr>
        <w:tabs>
          <w:tab w:val="left" w:pos="3873"/>
        </w:tabs>
        <w:spacing w:line="600" w:lineRule="auto"/>
        <w:ind w:firstLine="720"/>
        <w:jc w:val="both"/>
        <w:rPr>
          <w:rFonts w:eastAsia="Times New Roman" w:cs="Times New Roman"/>
          <w:szCs w:val="24"/>
        </w:rPr>
      </w:pPr>
      <w:r w:rsidRPr="00A95D50">
        <w:rPr>
          <w:rFonts w:eastAsia="Times New Roman" w:cs="Times New Roman"/>
          <w:b/>
          <w:bCs/>
          <w:szCs w:val="24"/>
        </w:rPr>
        <w:t>ΠΡΟΕΔ</w:t>
      </w:r>
      <w:r w:rsidRPr="00A95D50">
        <w:rPr>
          <w:rFonts w:eastAsia="Times New Roman" w:cs="Times New Roman"/>
          <w:b/>
          <w:bCs/>
          <w:szCs w:val="24"/>
        </w:rPr>
        <w:t>ΡΕΥΩΝ (Μάριος Γεωργιάδης):</w:t>
      </w:r>
      <w:r>
        <w:rPr>
          <w:rFonts w:eastAsia="Times New Roman" w:cs="Times New Roman"/>
          <w:szCs w:val="24"/>
        </w:rPr>
        <w:t xml:space="preserve"> Ευχαριστούμε πολύ τον κύριο συνάδελφο.</w:t>
      </w:r>
    </w:p>
    <w:p w14:paraId="5D6B554C" w14:textId="77777777" w:rsidR="009B0C5F" w:rsidRDefault="000A76EF">
      <w:pPr>
        <w:tabs>
          <w:tab w:val="left" w:pos="3873"/>
        </w:tabs>
        <w:spacing w:line="600" w:lineRule="auto"/>
        <w:ind w:firstLine="720"/>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έχετε τον λόγο για τρία λεπτά.</w:t>
      </w:r>
    </w:p>
    <w:p w14:paraId="5D6B554D" w14:textId="77777777" w:rsidR="009B0C5F" w:rsidRDefault="000A76EF">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Αγαπητέ συνάδελφε, όντως με ευθύνη προφανώς δική μας υπήρξε μ</w:t>
      </w:r>
      <w:r>
        <w:rPr>
          <w:rFonts w:eastAsia="Times New Roman" w:cs="Times New Roman"/>
          <w:szCs w:val="24"/>
        </w:rPr>
        <w:t>ί</w:t>
      </w:r>
      <w:r>
        <w:rPr>
          <w:rFonts w:eastAsia="Times New Roman" w:cs="Times New Roman"/>
          <w:szCs w:val="24"/>
        </w:rPr>
        <w:t xml:space="preserve">α καθυστερημένη απάντηση σε αυτή την ερώτηση κι </w:t>
      </w:r>
      <w:r>
        <w:rPr>
          <w:rFonts w:eastAsia="Times New Roman" w:cs="Times New Roman"/>
          <w:szCs w:val="24"/>
        </w:rPr>
        <w:t>αυτή η καθυστέρηση σε μεγάλο βαθμό την καθιστά μη επίκαιρη σήμερα, με την έννοια ότι αυτό το υπαρκτό πρόβλημα είχε δημιουργηθεί και οφειλόταν σε μειωμένη διαθεσιμότητα αυτού του πολύ σημαντικού και κρίσιμου για αρκετές ευαίσθητες κατηγορίες ασθενών φαρμακε</w:t>
      </w:r>
      <w:r>
        <w:rPr>
          <w:rFonts w:eastAsia="Times New Roman" w:cs="Times New Roman"/>
          <w:szCs w:val="24"/>
        </w:rPr>
        <w:t>υτικού προϊόντος. Δεν υπήρχε δυνατότητα να εισαχθούν οι αναγκαίες ποσότητες στην Ελλάδα επειδή η παραγωγή τους είχε πρόβλημα στην Ευρώπη, επειδή υπήρχε μ</w:t>
      </w:r>
      <w:r>
        <w:rPr>
          <w:rFonts w:eastAsia="Times New Roman" w:cs="Times New Roman"/>
          <w:szCs w:val="24"/>
        </w:rPr>
        <w:t>ί</w:t>
      </w:r>
      <w:r>
        <w:rPr>
          <w:rFonts w:eastAsia="Times New Roman" w:cs="Times New Roman"/>
          <w:szCs w:val="24"/>
        </w:rPr>
        <w:t>α έλλειψη διεθνώς και ενδεχομένως επειδή υπήρχαν και κάποια κερδοσκοπικά παιχνίδια. Μαθαίνουμε ότι η Κ</w:t>
      </w:r>
      <w:r>
        <w:rPr>
          <w:rFonts w:eastAsia="Times New Roman" w:cs="Times New Roman"/>
          <w:szCs w:val="24"/>
        </w:rPr>
        <w:t xml:space="preserve">ίνα είχε αγοράσει ένα μεγάλο </w:t>
      </w:r>
      <w:r>
        <w:rPr>
          <w:rFonts w:eastAsia="Times New Roman" w:cs="Times New Roman"/>
          <w:szCs w:val="24"/>
        </w:rPr>
        <w:lastRenderedPageBreak/>
        <w:t>στοκ από την ε</w:t>
      </w:r>
      <w:r w:rsidRPr="006F21CD">
        <w:rPr>
          <w:rFonts w:eastAsia="Times New Roman" w:cs="Times New Roman"/>
          <w:szCs w:val="24"/>
        </w:rPr>
        <w:t xml:space="preserve">υρωπαϊκή </w:t>
      </w:r>
      <w:r>
        <w:rPr>
          <w:rFonts w:eastAsia="Times New Roman" w:cs="Times New Roman"/>
          <w:szCs w:val="24"/>
        </w:rPr>
        <w:t xml:space="preserve">αγορά. Υπήρχε, εν πάση </w:t>
      </w:r>
      <w:proofErr w:type="spellStart"/>
      <w:r>
        <w:rPr>
          <w:rFonts w:eastAsia="Times New Roman" w:cs="Times New Roman"/>
          <w:szCs w:val="24"/>
        </w:rPr>
        <w:t>περιπτώσει</w:t>
      </w:r>
      <w:proofErr w:type="spellEnd"/>
      <w:r>
        <w:rPr>
          <w:rFonts w:eastAsia="Times New Roman" w:cs="Times New Roman"/>
          <w:szCs w:val="24"/>
        </w:rPr>
        <w:t>, μεγάλη δυσκολία και στη χώρα μας αλλά και σε άλλες ευρωπαϊκές χώρες.</w:t>
      </w:r>
    </w:p>
    <w:p w14:paraId="5D6B554E"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Η αλήθεια είναι  το τελευταίο διάστημα έχουν γίνει βήματα σταδιακής αποκατάστασης και ομαλοποίησης τ</w:t>
      </w:r>
      <w:r>
        <w:rPr>
          <w:rFonts w:eastAsia="Times New Roman" w:cs="Times New Roman"/>
          <w:szCs w:val="24"/>
        </w:rPr>
        <w:t xml:space="preserve">ου εφοδιασμού. Υπήρχαν προβλήματα σε ορισμένα νοσοκομεία, γιατί αυτό αφορά, όπως πολύ καλά ξέρετε, </w:t>
      </w:r>
      <w:proofErr w:type="spellStart"/>
      <w:r>
        <w:rPr>
          <w:rFonts w:eastAsia="Times New Roman" w:cs="Times New Roman"/>
          <w:szCs w:val="24"/>
        </w:rPr>
        <w:t>ανοσοκατεσταλμένους</w:t>
      </w:r>
      <w:proofErr w:type="spellEnd"/>
      <w:r>
        <w:rPr>
          <w:rFonts w:eastAsia="Times New Roman" w:cs="Times New Roman"/>
          <w:szCs w:val="24"/>
        </w:rPr>
        <w:t xml:space="preserve"> ασθενείς, ασθενείς με αιματολογικά νοσήματα ή με νευρολογικά σύνδρομα ή και ασθενείς που έχουν </w:t>
      </w:r>
      <w:proofErr w:type="spellStart"/>
      <w:r w:rsidRPr="00C34E15">
        <w:rPr>
          <w:rFonts w:eastAsia="Times New Roman" w:cs="Times New Roman"/>
          <w:szCs w:val="24"/>
        </w:rPr>
        <w:t>υπογαμμασφαιριναιμία</w:t>
      </w:r>
      <w:proofErr w:type="spellEnd"/>
      <w:r>
        <w:rPr>
          <w:rFonts w:eastAsia="Times New Roman" w:cs="Times New Roman"/>
          <w:szCs w:val="24"/>
        </w:rPr>
        <w:t xml:space="preserve"> και νοσηλεύονται στις</w:t>
      </w:r>
      <w:r>
        <w:rPr>
          <w:rFonts w:eastAsia="Times New Roman" w:cs="Times New Roman"/>
          <w:szCs w:val="24"/>
        </w:rPr>
        <w:t xml:space="preserve"> ΜΕΘ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5D6B554F"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Ξεκαθαρίζω ότι η έλλειψη αυτή δεν οφειλόταν ούτε σε αδυναμία αγοράς, δηλαδή έλλειψης πιστώσεων, ούτε φυσικά σε ολιγωρία των αρμόδιων υπηρεσιών της πολιτείας. Ίσα ίσα υπήρχε μια συνεχής και αγωνιώδης προσπάθεια και από τον ΕΟΦ, αλλά και από το Ι</w:t>
      </w:r>
      <w:r>
        <w:rPr>
          <w:rFonts w:eastAsia="Times New Roman" w:cs="Times New Roman"/>
          <w:szCs w:val="24"/>
        </w:rPr>
        <w:t xml:space="preserve">ΦΕΤ, το Ινστιτούτο Φαρμακευτικής Έρευνας και Τεχνολογίας, που τα τελευταία χρόνια λειτουργεί ως περίπου κρατική φαρμακαποθήκη. Όταν οι εταιρείες </w:t>
      </w:r>
      <w:r w:rsidRPr="00A16A52">
        <w:rPr>
          <w:rFonts w:eastAsia="Times New Roman"/>
          <w:szCs w:val="24"/>
        </w:rPr>
        <w:t>οι οποίες</w:t>
      </w:r>
      <w:r>
        <w:rPr>
          <w:rFonts w:eastAsia="Times New Roman" w:cs="Times New Roman"/>
          <w:szCs w:val="24"/>
        </w:rPr>
        <w:t xml:space="preserve"> </w:t>
      </w:r>
      <w:r>
        <w:rPr>
          <w:rFonts w:eastAsia="Times New Roman" w:cs="Times New Roman"/>
          <w:szCs w:val="24"/>
        </w:rPr>
        <w:lastRenderedPageBreak/>
        <w:t>εισάγουν ένα φάρμακο στη χώρα δεν μπορούν ή δεν ενδιαφέρονται να το εισάγουν, το ΙΦΕΤ παραγγέλνει από</w:t>
      </w:r>
      <w:r>
        <w:rPr>
          <w:rFonts w:eastAsia="Times New Roman" w:cs="Times New Roman"/>
          <w:szCs w:val="24"/>
        </w:rPr>
        <w:t xml:space="preserve"> τη διεθνή αγορά και προσπαθεί εξατομικευμένα να καλύψει ανάγκες. </w:t>
      </w:r>
    </w:p>
    <w:p w14:paraId="5D6B5550"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Υπήρξε αυτή η παρέμβαση. Έχω ενημερωθεί ότι, για παράδειγμα, έχουν αγοραστεί πάνω από χίλια διακόσια </w:t>
      </w:r>
      <w:proofErr w:type="spellStart"/>
      <w:r>
        <w:rPr>
          <w:rFonts w:eastAsia="Times New Roman" w:cs="Times New Roman"/>
          <w:szCs w:val="24"/>
        </w:rPr>
        <w:t>εμβαλάγια</w:t>
      </w:r>
      <w:proofErr w:type="spellEnd"/>
      <w:r>
        <w:rPr>
          <w:rFonts w:eastAsia="Times New Roman" w:cs="Times New Roman"/>
          <w:szCs w:val="24"/>
        </w:rPr>
        <w:t xml:space="preserve"> μέσω του ΙΦΕΤ. Όμως, η πληροφορία που έχω είναι ότι βαίνει αυξανόμενο το στοκ </w:t>
      </w:r>
      <w:r>
        <w:rPr>
          <w:rFonts w:eastAsia="Times New Roman" w:cs="Times New Roman"/>
          <w:szCs w:val="24"/>
        </w:rPr>
        <w:t xml:space="preserve">που φέρνουν και οι υπόλοιπες τρεις - τέσσερις φαρμακευτικές εταιρείες που ασχολούνται στον χώρο των  παραγώγων αίματος. Ένα παράγωγο αίματος είναι οι </w:t>
      </w:r>
      <w:proofErr w:type="spellStart"/>
      <w:r>
        <w:rPr>
          <w:rFonts w:eastAsia="Times New Roman" w:cs="Times New Roman"/>
          <w:szCs w:val="24"/>
        </w:rPr>
        <w:t>ανοσοσφαιρίνες</w:t>
      </w:r>
      <w:proofErr w:type="spellEnd"/>
      <w:r>
        <w:rPr>
          <w:rFonts w:eastAsia="Times New Roman" w:cs="Times New Roman"/>
          <w:szCs w:val="24"/>
        </w:rPr>
        <w:t xml:space="preserve">. Γι’ αυτό και είναι ένα ειδικό φάρμακο, </w:t>
      </w:r>
      <w:r w:rsidRPr="002F7918">
        <w:rPr>
          <w:rFonts w:eastAsia="Times New Roman" w:cs="Times New Roman"/>
          <w:szCs w:val="24"/>
        </w:rPr>
        <w:t>το οποίο</w:t>
      </w:r>
      <w:r>
        <w:rPr>
          <w:rFonts w:eastAsia="Times New Roman" w:cs="Times New Roman"/>
          <w:szCs w:val="24"/>
        </w:rPr>
        <w:t xml:space="preserve"> έχει και δυσκολίες παραγωγής, ποιότητας σε</w:t>
      </w:r>
      <w:r>
        <w:rPr>
          <w:rFonts w:eastAsia="Times New Roman" w:cs="Times New Roman"/>
          <w:szCs w:val="24"/>
        </w:rPr>
        <w:t xml:space="preserve"> κάθε παρτίδα που παράγεται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5D6B5551"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Υπήρξαν, λοιπόν, αυτά τα </w:t>
      </w:r>
      <w:r>
        <w:rPr>
          <w:rFonts w:eastAsia="Times New Roman"/>
          <w:bCs/>
        </w:rPr>
        <w:t xml:space="preserve">προβλήματα. </w:t>
      </w:r>
      <w:r w:rsidRPr="00B34A44">
        <w:rPr>
          <w:rFonts w:eastAsia="Times New Roman"/>
          <w:bCs/>
        </w:rPr>
        <w:t>Νομίζω ότι</w:t>
      </w:r>
      <w:r>
        <w:rPr>
          <w:rFonts w:eastAsia="Times New Roman"/>
          <w:bCs/>
        </w:rPr>
        <w:t xml:space="preserve"> είμαστε σε μ</w:t>
      </w:r>
      <w:r>
        <w:rPr>
          <w:rFonts w:eastAsia="Times New Roman"/>
          <w:bCs/>
        </w:rPr>
        <w:t>ί</w:t>
      </w:r>
      <w:r>
        <w:rPr>
          <w:rFonts w:eastAsia="Times New Roman"/>
          <w:bCs/>
        </w:rPr>
        <w:t xml:space="preserve">α φάση σταδιακής αποκατάστασης. Πάντως, επειδή έχω ένα </w:t>
      </w:r>
      <w:r>
        <w:rPr>
          <w:rFonts w:eastAsia="Times New Roman"/>
          <w:bCs/>
          <w:lang w:val="en-US"/>
        </w:rPr>
        <w:t>report</w:t>
      </w:r>
      <w:r>
        <w:rPr>
          <w:rFonts w:eastAsia="Times New Roman"/>
          <w:bCs/>
        </w:rPr>
        <w:t xml:space="preserve"> από όλα τα νοσοκομεία της Αθήνας, να σας πω ότι και από το Υπουργείο Υγείας δόθηκε κατεύθυνση, αλλά έγινε και μ</w:t>
      </w:r>
      <w:r>
        <w:rPr>
          <w:rFonts w:eastAsia="Times New Roman"/>
          <w:bCs/>
        </w:rPr>
        <w:t>ί</w:t>
      </w:r>
      <w:r>
        <w:rPr>
          <w:rFonts w:eastAsia="Times New Roman"/>
          <w:bCs/>
        </w:rPr>
        <w:t xml:space="preserve">α προσπάθεια των γιατρών, των διοικήσεων των νοσοκομείων και των φαρμακείων να γίνει με έναν ορθολογικό τρόπο η </w:t>
      </w:r>
      <w:r>
        <w:rPr>
          <w:rFonts w:eastAsia="Times New Roman"/>
          <w:bCs/>
        </w:rPr>
        <w:lastRenderedPageBreak/>
        <w:t>διαχείριση αυτού του περιορισμέ</w:t>
      </w:r>
      <w:r>
        <w:rPr>
          <w:rFonts w:eastAsia="Times New Roman"/>
          <w:bCs/>
        </w:rPr>
        <w:t xml:space="preserve">νου αποθέματος </w:t>
      </w:r>
      <w:r w:rsidRPr="00B34A44">
        <w:rPr>
          <w:rFonts w:eastAsia="Times New Roman"/>
          <w:bCs/>
        </w:rPr>
        <w:t>το οποίο</w:t>
      </w:r>
      <w:r>
        <w:rPr>
          <w:rFonts w:eastAsia="Times New Roman"/>
          <w:bCs/>
        </w:rPr>
        <w:t xml:space="preserve"> υπήρχε και ν</w:t>
      </w:r>
      <w:r w:rsidRPr="00B34A44">
        <w:rPr>
          <w:rFonts w:eastAsia="Times New Roman"/>
          <w:bCs/>
        </w:rPr>
        <w:t>ομίζω ότι</w:t>
      </w:r>
      <w:r>
        <w:rPr>
          <w:rFonts w:eastAsia="Times New Roman"/>
          <w:bCs/>
        </w:rPr>
        <w:t xml:space="preserve"> σε γενικές γραμμές </w:t>
      </w:r>
      <w:r>
        <w:rPr>
          <w:rFonts w:eastAsia="Times New Roman" w:cs="Times New Roman"/>
          <w:szCs w:val="24"/>
        </w:rPr>
        <w:t>πραγματικά δεν υπήρξε επίπτωση στην υγεία των ανθρώπων που το είχαν ανάγκη και στην ομαλή συνέχιση της θεραπείας τους.</w:t>
      </w:r>
    </w:p>
    <w:p w14:paraId="5D6B5552" w14:textId="77777777" w:rsidR="009B0C5F" w:rsidRDefault="000A76EF">
      <w:pPr>
        <w:spacing w:line="600" w:lineRule="auto"/>
        <w:ind w:firstLine="720"/>
        <w:jc w:val="both"/>
        <w:rPr>
          <w:rFonts w:eastAsia="Times New Roman" w:cs="Times New Roman"/>
          <w:bCs/>
          <w:szCs w:val="24"/>
        </w:rPr>
      </w:pPr>
      <w:r w:rsidRPr="00A95D50">
        <w:rPr>
          <w:rFonts w:eastAsia="Times New Roman" w:cs="Times New Roman"/>
          <w:b/>
          <w:bCs/>
          <w:szCs w:val="24"/>
        </w:rPr>
        <w:t>ΠΡΟΕΔΡΕΥΩΝ (Μάριος Γεωργιάδης):</w:t>
      </w:r>
      <w:r>
        <w:rPr>
          <w:rFonts w:eastAsia="Times New Roman" w:cs="Times New Roman"/>
          <w:b/>
          <w:bCs/>
          <w:szCs w:val="24"/>
        </w:rPr>
        <w:t xml:space="preserve"> </w:t>
      </w:r>
      <w:r>
        <w:rPr>
          <w:rFonts w:eastAsia="Times New Roman" w:cs="Times New Roman"/>
          <w:bCs/>
          <w:szCs w:val="24"/>
        </w:rPr>
        <w:t>Ευχαριστούμε τον κύριο Υπουργό.</w:t>
      </w:r>
    </w:p>
    <w:p w14:paraId="5D6B5553" w14:textId="77777777" w:rsidR="009B0C5F" w:rsidRDefault="000A76EF">
      <w:pPr>
        <w:spacing w:line="600" w:lineRule="auto"/>
        <w:ind w:firstLine="720"/>
        <w:jc w:val="both"/>
        <w:rPr>
          <w:rFonts w:eastAsia="Times New Roman" w:cs="Times New Roman"/>
          <w:szCs w:val="24"/>
        </w:rPr>
      </w:pPr>
      <w:r>
        <w:rPr>
          <w:rFonts w:eastAsia="Times New Roman" w:cs="Times New Roman"/>
          <w:bCs/>
          <w:szCs w:val="24"/>
        </w:rPr>
        <w:t>Κύριε συ</w:t>
      </w:r>
      <w:r>
        <w:rPr>
          <w:rFonts w:eastAsia="Times New Roman" w:cs="Times New Roman"/>
          <w:bCs/>
          <w:szCs w:val="24"/>
        </w:rPr>
        <w:t>νάδελφε, έχετε τον λόγο.</w:t>
      </w:r>
      <w:r>
        <w:rPr>
          <w:rFonts w:eastAsia="Times New Roman" w:cs="Times New Roman"/>
          <w:szCs w:val="24"/>
        </w:rPr>
        <w:t xml:space="preserve"> </w:t>
      </w:r>
    </w:p>
    <w:p w14:paraId="5D6B5554" w14:textId="77777777" w:rsidR="009B0C5F" w:rsidRDefault="000A76EF">
      <w:pPr>
        <w:spacing w:line="600" w:lineRule="auto"/>
        <w:ind w:firstLine="720"/>
        <w:jc w:val="both"/>
        <w:rPr>
          <w:rFonts w:eastAsia="Times New Roman" w:cs="Times New Roman"/>
          <w:szCs w:val="24"/>
        </w:rPr>
      </w:pPr>
      <w:r w:rsidRPr="00B508B1">
        <w:rPr>
          <w:rFonts w:eastAsia="Times New Roman" w:cs="Times New Roman"/>
          <w:b/>
          <w:szCs w:val="24"/>
        </w:rPr>
        <w:t>ΓΕΩΡΓΙΟΣ ΛΑΜΠΡΟΥΛΗΣ (ΣΤ</w:t>
      </w:r>
      <w:r>
        <w:rPr>
          <w:rFonts w:eastAsia="Times New Roman" w:cs="Times New Roman"/>
          <w:b/>
          <w:szCs w:val="24"/>
        </w:rPr>
        <w:t>΄</w:t>
      </w:r>
      <w:r w:rsidRPr="00B508B1">
        <w:rPr>
          <w:rFonts w:eastAsia="Times New Roman" w:cs="Times New Roman"/>
          <w:b/>
          <w:szCs w:val="24"/>
        </w:rPr>
        <w:t xml:space="preserve"> Αντιπρόεδρος της Βουλής):</w:t>
      </w:r>
      <w:r>
        <w:rPr>
          <w:rFonts w:eastAsia="Times New Roman" w:cs="Times New Roman"/>
          <w:szCs w:val="24"/>
        </w:rPr>
        <w:t xml:space="preserve"> Αναμφίβολα τα συγκεκριμένα σκευάσματα συγκαταλέγονται στα αποτελεσματικότερα βιολογικά προϊόντα, με σχετικά μικρό ποσοστό ανεπιθύμητων ενεργειών, σε σχέση βεβαίως με το όφελος. Επ</w:t>
      </w:r>
      <w:r>
        <w:rPr>
          <w:rFonts w:eastAsia="Times New Roman" w:cs="Times New Roman"/>
          <w:szCs w:val="24"/>
        </w:rPr>
        <w:t xml:space="preserve">ίσης, επί σαφών ενδείξεων αποτελούν αναντικατάστατη θεραπεία τόσο για υποκατάσταση, δηλαδή για ανοσοθεραπεία, όσο και για </w:t>
      </w:r>
      <w:proofErr w:type="spellStart"/>
      <w:r>
        <w:rPr>
          <w:rFonts w:eastAsia="Times New Roman" w:cs="Times New Roman"/>
          <w:szCs w:val="24"/>
        </w:rPr>
        <w:t>ανοσορρύθμιση</w:t>
      </w:r>
      <w:proofErr w:type="spellEnd"/>
      <w:r>
        <w:rPr>
          <w:rFonts w:eastAsia="Times New Roman" w:cs="Times New Roman"/>
          <w:szCs w:val="24"/>
        </w:rPr>
        <w:t>, αλλά και προφύλαξη από λοιμώξεις και άλλες ασθένειες. Δεν χρειάζεται να μπούμε σε περαιτέρω αναφορές σε αυτό το κομμάτι</w:t>
      </w:r>
      <w:r>
        <w:rPr>
          <w:rFonts w:eastAsia="Times New Roman" w:cs="Times New Roman"/>
          <w:szCs w:val="24"/>
        </w:rPr>
        <w:t>.</w:t>
      </w:r>
    </w:p>
    <w:p w14:paraId="5D6B5555" w14:textId="77777777" w:rsidR="009B0C5F" w:rsidRDefault="000A76EF">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μιλήσατε για σταδιακή αποκατάσταση</w:t>
      </w:r>
      <w:r w:rsidRPr="008A6BFB">
        <w:rPr>
          <w:rFonts w:eastAsia="Times New Roman" w:cs="Times New Roman"/>
          <w:szCs w:val="24"/>
        </w:rPr>
        <w:t xml:space="preserve"> </w:t>
      </w:r>
      <w:r>
        <w:rPr>
          <w:rFonts w:eastAsia="Times New Roman" w:cs="Times New Roman"/>
          <w:szCs w:val="24"/>
        </w:rPr>
        <w:t xml:space="preserve">-έως πότε λοιπόν; Πότε την οριοθετείτε;- κι ότι πάλι θα λειτουργήσουν τα φαρμακεία καλύπτοντας τις ανάγκες των αρρώστων, των ασθενών, αλλά και νέα περιστατικά που προκύπτουν στην πορεία. </w:t>
      </w:r>
    </w:p>
    <w:p w14:paraId="5D6B5556" w14:textId="77777777" w:rsidR="009B0C5F" w:rsidRDefault="000A76EF">
      <w:pPr>
        <w:spacing w:line="600" w:lineRule="auto"/>
        <w:ind w:firstLine="720"/>
        <w:contextualSpacing/>
        <w:jc w:val="both"/>
        <w:rPr>
          <w:rFonts w:eastAsia="Times New Roman" w:cs="Times New Roman"/>
          <w:szCs w:val="24"/>
        </w:rPr>
      </w:pPr>
      <w:r>
        <w:rPr>
          <w:rFonts w:eastAsia="Times New Roman" w:cs="Times New Roman"/>
          <w:szCs w:val="24"/>
        </w:rPr>
        <w:t>Αναφερθήκατε στο</w:t>
      </w:r>
      <w:r>
        <w:rPr>
          <w:rFonts w:eastAsia="Times New Roman" w:cs="Times New Roman"/>
          <w:szCs w:val="24"/>
        </w:rPr>
        <w:t xml:space="preserve"> ότι υπήρχαν προβλήματα στην εταιρεία. Μα, δείτε τώρα, τι αναδεικνύεται; Αναδεικνύεται αμέσως-αμέσως αυτό που είπατε εσείς κερδοσκοπία -αναφέρατε την Κίνα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ότι όσο αυτά τα σκευάσματα αλλά και το φάρμακο είναι εμπόρευμα σε αυτό το σύστημα το καπιταλι</w:t>
      </w:r>
      <w:r>
        <w:rPr>
          <w:rFonts w:eastAsia="Times New Roman" w:cs="Times New Roman"/>
          <w:szCs w:val="24"/>
        </w:rPr>
        <w:t>στικό που ζούμε, βεβαίως οι εταιρείες θα κοιτάνε πώς να αυξάνουν τα κέρδη τους, γράφοντας στα παλιά τους τα υποδήματα τις ανάγκες λαών, ασθενών, πληθυσμών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προκειμένου να προσποριστούν όσο το δυνατόν μεγαλύτερο κέρδος. Βεβαίως, ενδεχομένως να θυσιάζο</w:t>
      </w:r>
      <w:r>
        <w:rPr>
          <w:rFonts w:eastAsia="Times New Roman" w:cs="Times New Roman"/>
          <w:szCs w:val="24"/>
        </w:rPr>
        <w:t xml:space="preserve">υν και ζωές ανθρώπων. Και δεν τους καίγεται καρφί! </w:t>
      </w:r>
    </w:p>
    <w:p w14:paraId="5D6B5557" w14:textId="77777777" w:rsidR="009B0C5F" w:rsidRDefault="000A76EF">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αναφέρατε ότι κάνατε μια προσπάθεια, στο πλαίσιο αυτών των ελλείψεων που παρατηρήθηκαν, που δημιουργήθηκαν, με έναν πιο ορθολογικό τρόπο να γίνει κατανομή. Δείτε </w:t>
      </w:r>
      <w:r>
        <w:rPr>
          <w:rFonts w:eastAsia="Times New Roman" w:cs="Times New Roman"/>
          <w:szCs w:val="24"/>
        </w:rPr>
        <w:lastRenderedPageBreak/>
        <w:t>τώρα: ο ορθολογικός τρόπος και η κ</w:t>
      </w:r>
      <w:r>
        <w:rPr>
          <w:rFonts w:eastAsia="Times New Roman" w:cs="Times New Roman"/>
          <w:szCs w:val="24"/>
        </w:rPr>
        <w:t xml:space="preserve">ατανομή ήταν να παίρνει ο άρρωστος το 30% της δόσης. Αυτό γινόταν. Δεν ξέρω εάν γίνεται ακόμα, που προφανώς θα γίνεται σε κάποια νοσοκομεία, εκεί που οι ασθενείς δηλαδή πηγαίνουν και τους </w:t>
      </w:r>
      <w:proofErr w:type="spellStart"/>
      <w:r>
        <w:rPr>
          <w:rFonts w:eastAsia="Times New Roman" w:cs="Times New Roman"/>
          <w:szCs w:val="24"/>
        </w:rPr>
        <w:t>εκχύεται</w:t>
      </w:r>
      <w:proofErr w:type="spellEnd"/>
      <w:r>
        <w:rPr>
          <w:rFonts w:eastAsia="Times New Roman" w:cs="Times New Roman"/>
          <w:szCs w:val="24"/>
        </w:rPr>
        <w:t xml:space="preserve"> το φάρμακο, λαμβάνουν το φάρμακο. Το 30% της δόσης λοιπόν, </w:t>
      </w:r>
      <w:r>
        <w:rPr>
          <w:rFonts w:eastAsia="Times New Roman" w:cs="Times New Roman"/>
          <w:szCs w:val="24"/>
        </w:rPr>
        <w:t>μ</w:t>
      </w:r>
      <w:r>
        <w:rPr>
          <w:rFonts w:eastAsia="Times New Roman" w:cs="Times New Roman"/>
          <w:szCs w:val="24"/>
        </w:rPr>
        <w:t>ί</w:t>
      </w:r>
      <w:r>
        <w:rPr>
          <w:rFonts w:eastAsia="Times New Roman" w:cs="Times New Roman"/>
          <w:szCs w:val="24"/>
        </w:rPr>
        <w:t>α δόση ολοκληρωμένη, μ</w:t>
      </w:r>
      <w:r>
        <w:rPr>
          <w:rFonts w:eastAsia="Times New Roman" w:cs="Times New Roman"/>
          <w:szCs w:val="24"/>
        </w:rPr>
        <w:t>ί</w:t>
      </w:r>
      <w:r>
        <w:rPr>
          <w:rFonts w:eastAsia="Times New Roman" w:cs="Times New Roman"/>
          <w:szCs w:val="24"/>
        </w:rPr>
        <w:t xml:space="preserve">α θεραπεία μιας συγκεκριμένης ημέρας μοιραζόταν ή μοιράζεται σε δύο και σε τρεις ασθενείς. Βεβαίως και υπάρχουν προβλήματα και υπήρξαν παροξύνσεις στα χρόνια -γιατί μιλάμε για χρόνια προβλήματα-, παρόξυνση των συμπτωμάτων στη βάση </w:t>
      </w:r>
      <w:r>
        <w:rPr>
          <w:rFonts w:eastAsia="Times New Roman" w:cs="Times New Roman"/>
          <w:szCs w:val="24"/>
        </w:rPr>
        <w:t>των χρόνιων νοσημάτων που αντιμετωπίζουν οι ασθενείς, όπως και μ</w:t>
      </w:r>
      <w:r>
        <w:rPr>
          <w:rFonts w:eastAsia="Times New Roman" w:cs="Times New Roman"/>
          <w:szCs w:val="24"/>
        </w:rPr>
        <w:t>ί</w:t>
      </w:r>
      <w:r>
        <w:rPr>
          <w:rFonts w:eastAsia="Times New Roman" w:cs="Times New Roman"/>
          <w:szCs w:val="24"/>
        </w:rPr>
        <w:t>α σειρά από ασθενείς παρουσίασαν επιδείνωση αυτών ακριβώς των συμπτωμάτων, με ό,τι αυτό συνεπάγεται για την υγεία τους, για την ψυχολογία τους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Υ</w:t>
      </w:r>
      <w:r>
        <w:rPr>
          <w:rFonts w:eastAsia="Times New Roman" w:cs="Times New Roman"/>
          <w:szCs w:val="24"/>
        </w:rPr>
        <w:t>πάρχουν και «καταγγελίες» ή αναφορές, αν</w:t>
      </w:r>
      <w:r>
        <w:rPr>
          <w:rFonts w:eastAsia="Times New Roman" w:cs="Times New Roman"/>
          <w:szCs w:val="24"/>
        </w:rPr>
        <w:t xml:space="preserve"> θέλετε, ότι όποιοι είχαν τα χρήματα μπόρεσαν και τα πήραν από τον ιδιωτικό τομέα, από τα ιδιωτικά φαρμακεία. </w:t>
      </w:r>
    </w:p>
    <w:p w14:paraId="5D6B5558" w14:textId="77777777" w:rsidR="009B0C5F" w:rsidRDefault="000A76EF">
      <w:pPr>
        <w:spacing w:line="600" w:lineRule="auto"/>
        <w:ind w:firstLine="720"/>
        <w:contextualSpacing/>
        <w:jc w:val="both"/>
        <w:rPr>
          <w:rFonts w:eastAsia="Times New Roman" w:cs="Times New Roman"/>
          <w:szCs w:val="24"/>
        </w:rPr>
      </w:pPr>
      <w:r>
        <w:rPr>
          <w:rFonts w:eastAsia="Times New Roman" w:cs="Times New Roman"/>
          <w:szCs w:val="24"/>
        </w:rPr>
        <w:t xml:space="preserve">Να λοιπόν τι αναδεικνύεται και από αυτό το ζήτημα, με την έλλειψη, ότι μπροστά στην κερδοφορία αυτού του βάρβαρου, του καπιταλιστικού συστήματος, τα μονοπώλια, των φαρμάκων </w:t>
      </w:r>
      <w:r>
        <w:rPr>
          <w:rFonts w:eastAsia="Times New Roman" w:cs="Times New Roman"/>
          <w:szCs w:val="24"/>
        </w:rPr>
        <w:lastRenderedPageBreak/>
        <w:t>εν προκειμένω, δεν διστάζουν σε τίποτα να τσαλαπατήσουν και τη ζωή ασθενών, προκειμ</w:t>
      </w:r>
      <w:r>
        <w:rPr>
          <w:rFonts w:eastAsia="Times New Roman" w:cs="Times New Roman"/>
          <w:szCs w:val="24"/>
        </w:rPr>
        <w:t xml:space="preserve">ένου να αβγατίσουν τα κέρδη τους. </w:t>
      </w:r>
    </w:p>
    <w:p w14:paraId="5D6B5559" w14:textId="77777777" w:rsidR="009B0C5F" w:rsidRDefault="000A76EF">
      <w:pPr>
        <w:spacing w:line="600" w:lineRule="auto"/>
        <w:ind w:firstLine="720"/>
        <w:contextualSpacing/>
        <w:jc w:val="both"/>
        <w:rPr>
          <w:rFonts w:eastAsia="Times New Roman" w:cs="Times New Roman"/>
          <w:szCs w:val="24"/>
        </w:rPr>
      </w:pPr>
      <w:r>
        <w:rPr>
          <w:rFonts w:eastAsia="Times New Roman" w:cs="Times New Roman"/>
          <w:szCs w:val="24"/>
        </w:rPr>
        <w:t>Επειδή αναφερθήκατε και στο ΙΦΕΤ, εμείς λέμε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για παράδειγμα, γιατί να μην υπάρχει κρατική φαρμακοβιομηχανία, η οποία να διαθέτει, να παράγει και να παρέχει τα φάρμακα στον κόσμο, στον λαό μας δωρεάν, όπως και </w:t>
      </w:r>
      <w:r>
        <w:rPr>
          <w:rFonts w:eastAsia="Times New Roman" w:cs="Times New Roman"/>
          <w:szCs w:val="24"/>
        </w:rPr>
        <w:t xml:space="preserve">της γ-σφαιρίνης, που είναι ένα σκεύασμα το οποίο προκύπτει από μια σειρά διαδικασίες του αίματος; Δεν είναι ώρα τώρα να επεκταθούμε. Άρα εδώ είναι το ζητούμενο. </w:t>
      </w:r>
      <w:r>
        <w:rPr>
          <w:rFonts w:eastAsia="Times New Roman" w:cs="Times New Roman"/>
          <w:szCs w:val="24"/>
        </w:rPr>
        <w:t>Γ</w:t>
      </w:r>
      <w:r>
        <w:rPr>
          <w:rFonts w:eastAsia="Times New Roman" w:cs="Times New Roman"/>
          <w:szCs w:val="24"/>
        </w:rPr>
        <w:t>ιατί να εξαρτάται η Ελλάδα, η χώρα μας, ο λαός μας, οι ασθενείς κατ’ επέκταση και όχι μόνο στα</w:t>
      </w:r>
      <w:r>
        <w:rPr>
          <w:rFonts w:eastAsia="Times New Roman" w:cs="Times New Roman"/>
          <w:szCs w:val="24"/>
        </w:rPr>
        <w:t xml:space="preserve"> συγκεκριμένα, αλλά και στο σύνολο, από τις φαρμακευτικές εταιρείες και τα συμφέροντά τους και τα παιχνίδια που παίζουν αυτές; </w:t>
      </w:r>
    </w:p>
    <w:p w14:paraId="5D6B555A" w14:textId="77777777" w:rsidR="009B0C5F" w:rsidRDefault="000A76E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Αντιπρόεδρο  κ. </w:t>
      </w:r>
      <w:proofErr w:type="spellStart"/>
      <w:r>
        <w:rPr>
          <w:rFonts w:eastAsia="Times New Roman" w:cs="Times New Roman"/>
          <w:szCs w:val="24"/>
        </w:rPr>
        <w:t>Λαμπρούλη</w:t>
      </w:r>
      <w:proofErr w:type="spellEnd"/>
      <w:r>
        <w:rPr>
          <w:rFonts w:eastAsia="Times New Roman" w:cs="Times New Roman"/>
          <w:szCs w:val="24"/>
        </w:rPr>
        <w:t xml:space="preserve">. </w:t>
      </w:r>
    </w:p>
    <w:p w14:paraId="5D6B555B" w14:textId="77777777" w:rsidR="009B0C5F" w:rsidRDefault="000A76EF">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14:paraId="5D6B555C" w14:textId="77777777" w:rsidR="009B0C5F" w:rsidRDefault="000A76EF">
      <w:pPr>
        <w:spacing w:line="600" w:lineRule="auto"/>
        <w:ind w:firstLine="720"/>
        <w:contextualSpacing/>
        <w:jc w:val="both"/>
        <w:rPr>
          <w:rFonts w:eastAsia="Times New Roman" w:cs="Times New Roman"/>
          <w:szCs w:val="24"/>
        </w:rPr>
      </w:pPr>
      <w:r>
        <w:rPr>
          <w:rFonts w:eastAsia="Times New Roman" w:cs="Times New Roman"/>
          <w:b/>
          <w:szCs w:val="24"/>
        </w:rPr>
        <w:t>ΑΝΔΡΕΑΣ ΞΑΝ</w:t>
      </w:r>
      <w:r>
        <w:rPr>
          <w:rFonts w:eastAsia="Times New Roman" w:cs="Times New Roman"/>
          <w:b/>
          <w:szCs w:val="24"/>
        </w:rPr>
        <w:t xml:space="preserve">ΘΟΣ (Υπουργός Υγείας): </w:t>
      </w:r>
      <w:r>
        <w:rPr>
          <w:rFonts w:eastAsia="Times New Roman" w:cs="Times New Roman"/>
          <w:szCs w:val="24"/>
        </w:rPr>
        <w:t xml:space="preserve">Αυτό τώρα είναι μεγάλη συζήτηση. Εγώ ξεκαθάρισα ότι αυτό ήταν ένα διεθνές πρόβλημα, δεν αφορούσε μόνο τη χώρα μας. Υπήρχαν μεγάλες </w:t>
      </w:r>
      <w:r>
        <w:rPr>
          <w:rFonts w:eastAsia="Times New Roman" w:cs="Times New Roman"/>
          <w:szCs w:val="24"/>
        </w:rPr>
        <w:lastRenderedPageBreak/>
        <w:t>χώρες, όπως η Ρουμανία, που έκαναν αγωνιώδεις εκκλήσεις και στη δική μας χώρα εάν έχουμε απόθεμα να το</w:t>
      </w:r>
      <w:r>
        <w:rPr>
          <w:rFonts w:eastAsia="Times New Roman" w:cs="Times New Roman"/>
          <w:szCs w:val="24"/>
        </w:rPr>
        <w:t xml:space="preserve">υς προμηθεύσουμε. </w:t>
      </w:r>
    </w:p>
    <w:p w14:paraId="5D6B555D" w14:textId="77777777" w:rsidR="009B0C5F" w:rsidRDefault="000A76EF">
      <w:pPr>
        <w:spacing w:line="600" w:lineRule="auto"/>
        <w:ind w:firstLine="720"/>
        <w:contextualSpacing/>
        <w:jc w:val="both"/>
        <w:rPr>
          <w:rFonts w:eastAsia="Times New Roman" w:cs="Times New Roman"/>
          <w:szCs w:val="24"/>
        </w:rPr>
      </w:pPr>
      <w:r>
        <w:rPr>
          <w:rFonts w:eastAsia="Times New Roman" w:cs="Times New Roman"/>
          <w:szCs w:val="24"/>
        </w:rPr>
        <w:t>Συμφωνώ επί της πολιτικής -ας πούμε- παρατήρησης, ότι η παγκόσμια αγορά φαρμάκου ακριβώς επειδή εμφιλοχωρεί το κέρδος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-έχει αποδειχθεί αυτό- δεν μπορεί να λειτουργήσει με όρους κοινωνικής ευθύνης και με όρους πραγματικής κάλυψης α</w:t>
      </w:r>
      <w:r>
        <w:rPr>
          <w:rFonts w:eastAsia="Times New Roman" w:cs="Times New Roman"/>
          <w:szCs w:val="24"/>
        </w:rPr>
        <w:t xml:space="preserve">ναγκών υγείας των πολιτών όλων των χωρών και υπάρχουν ανισότητες στην πρόσβαση στα σύγχρονα φάρμακα και πολλές φορές ακόμα και σε απλά φάρμακα. </w:t>
      </w:r>
    </w:p>
    <w:p w14:paraId="5D6B555E" w14:textId="77777777" w:rsidR="009B0C5F" w:rsidRDefault="000A76EF">
      <w:pPr>
        <w:spacing w:line="600" w:lineRule="auto"/>
        <w:jc w:val="both"/>
        <w:rPr>
          <w:rFonts w:eastAsia="Times New Roman" w:cs="Times New Roman"/>
          <w:szCs w:val="24"/>
        </w:rPr>
      </w:pPr>
      <w:r>
        <w:rPr>
          <w:rFonts w:eastAsia="Times New Roman" w:cs="Times New Roman"/>
          <w:szCs w:val="24"/>
        </w:rPr>
        <w:t xml:space="preserve">Άρα χρειάζονται ρυθμίσεις και σε επίπεδο διεθνές, ιδιαίτερα σε επίπεδο Ευρώπης, αλλά και σε επίπεδο χωρών. Για </w:t>
      </w:r>
      <w:r>
        <w:rPr>
          <w:rFonts w:eastAsia="Times New Roman" w:cs="Times New Roman"/>
          <w:szCs w:val="24"/>
        </w:rPr>
        <w:t>αυτό υπάρχουν αυτοί οι θεσμοί, όπως το ΙΦΕΤ, που είναι ένας φορέας ύστατης καταφυγής, που μπορεί να παρεμβαίνει εξισορροπητικά, όταν παρατηρούνται ελλείψεις ή αντίστοιχα ο ΕΟΦ να μπορεί να παρακολουθεί. Μάλιστα, αυτή την περίοδο στην Ευρώπη συζητείται η δη</w:t>
      </w:r>
      <w:r>
        <w:rPr>
          <w:rFonts w:eastAsia="Times New Roman" w:cs="Times New Roman"/>
          <w:szCs w:val="24"/>
        </w:rPr>
        <w:t xml:space="preserve">μιουργία και υπάρχει η ιδέα -επειδή το θέμα των ελλείψεων είναι μεγάλο πρόβλημα για όλες τις χώρες, για διάφορους </w:t>
      </w:r>
      <w:r>
        <w:rPr>
          <w:rFonts w:eastAsia="Times New Roman" w:cs="Times New Roman"/>
          <w:szCs w:val="24"/>
        </w:rPr>
        <w:lastRenderedPageBreak/>
        <w:t>λόγους, ακόμα και για κερδοσκοπικούς, λόγω παράνομων εξαγωγών κ.λπ.- ενός Παρατηρητηρίου Ελλείψεων, το οποίο θα λειτουργεί σε επίπεδο Ευρωπαϊκ</w:t>
      </w:r>
      <w:r>
        <w:rPr>
          <w:rFonts w:eastAsia="Times New Roman" w:cs="Times New Roman"/>
          <w:szCs w:val="24"/>
        </w:rPr>
        <w:t>ής Ένωσης, έτσι ώστε να μπορεί να γίνεται πιο έγκαιρα διάγνωση των ελλείψεων που θα προκύψουν και να υπάρχει διακρατική συνεργασία και κοινή αντιμετώπιση, τουλάχιστον σε ορισμένα φαρμακευτικά σκευάσματα κρίσιμης σημασίας, όπως είναι τα παράγωγα του αίματος</w:t>
      </w:r>
      <w:r>
        <w:rPr>
          <w:rFonts w:eastAsia="Times New Roman" w:cs="Times New Roman"/>
          <w:szCs w:val="24"/>
        </w:rPr>
        <w:t>, τα εμβόλια κ.λπ</w:t>
      </w:r>
      <w:r>
        <w:rPr>
          <w:rFonts w:eastAsia="Times New Roman" w:cs="Times New Roman"/>
          <w:szCs w:val="24"/>
        </w:rPr>
        <w:t>.</w:t>
      </w:r>
      <w:r>
        <w:rPr>
          <w:rFonts w:eastAsia="Times New Roman" w:cs="Times New Roman"/>
          <w:szCs w:val="24"/>
        </w:rPr>
        <w:t xml:space="preserve">, και ανελαστικής ζήτησης. </w:t>
      </w:r>
    </w:p>
    <w:p w14:paraId="5D6B555F"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Πλήρης αποκατάσταση ελπίζουμε να υπάρξει σύντομα. Αυτό δεν μπορώ να το προβλέψω ακριβώς. Πάντως, έχουμε μια σαφή ομαλοποίηση. Ήδη μ</w:t>
      </w:r>
      <w:r>
        <w:rPr>
          <w:rFonts w:eastAsia="Times New Roman" w:cs="Times New Roman"/>
          <w:szCs w:val="24"/>
        </w:rPr>
        <w:t>ί</w:t>
      </w:r>
      <w:r>
        <w:rPr>
          <w:rFonts w:eastAsia="Times New Roman" w:cs="Times New Roman"/>
          <w:szCs w:val="24"/>
        </w:rPr>
        <w:t>α ελληνική εταιρεία, η οποία είχε προγραμματίσει να κάνει εισαγωγές μεγάλων πο</w:t>
      </w:r>
      <w:r>
        <w:rPr>
          <w:rFonts w:eastAsia="Times New Roman" w:cs="Times New Roman"/>
          <w:szCs w:val="24"/>
        </w:rPr>
        <w:t>σοτήτων από το φθινόπωρο, το έφερε νωρίτερα πίσω αυτό και νομίζω ότι μέσα στον Ιούλιο θα έχουμε μ</w:t>
      </w:r>
      <w:r>
        <w:rPr>
          <w:rFonts w:eastAsia="Times New Roman" w:cs="Times New Roman"/>
          <w:szCs w:val="24"/>
        </w:rPr>
        <w:t>ί</w:t>
      </w:r>
      <w:r>
        <w:rPr>
          <w:rFonts w:eastAsia="Times New Roman" w:cs="Times New Roman"/>
          <w:szCs w:val="24"/>
        </w:rPr>
        <w:t>α μεγαλύτερη επάρκεια στην αγορά.</w:t>
      </w:r>
    </w:p>
    <w:p w14:paraId="5D6B5560"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Από την πλευρά των υπηρεσιών που εποπτεύουμε έχουμε δώσει την κατεύθυνση να παρακολουθούν το πρόβλημα πολύ συστηματικά. Το σ</w:t>
      </w:r>
      <w:r>
        <w:rPr>
          <w:rFonts w:eastAsia="Times New Roman" w:cs="Times New Roman"/>
          <w:szCs w:val="24"/>
        </w:rPr>
        <w:t xml:space="preserve">χέδιο της κρατικής φαρμακοβιομηχανίας να το συζητήσουμε, όπως το θέλετε, κάποια στιγμή, ποιες είναι οι πραγματικές δυνατότητες και ποιες είναι οι προϋποθέσεις μιας </w:t>
      </w:r>
      <w:r>
        <w:rPr>
          <w:rFonts w:eastAsia="Times New Roman" w:cs="Times New Roman"/>
          <w:szCs w:val="24"/>
        </w:rPr>
        <w:lastRenderedPageBreak/>
        <w:t>τόσο φιλόδοξης παρέμβασης, αλλά νομίζω ότι πραγματικά το σημερινό τοπίο στον χώρο της φαρμακ</w:t>
      </w:r>
      <w:r>
        <w:rPr>
          <w:rFonts w:eastAsia="Times New Roman" w:cs="Times New Roman"/>
          <w:szCs w:val="24"/>
        </w:rPr>
        <w:t xml:space="preserve">ευτικής αγοράς επιβάλλει μια ενισχυμένη εποπτεία από την πλευρά του κράτους και διακρατικές συνεργασίες. Μια από αυτές -έχω αναφερθεί κι άλλες φορές σε αυτή- είναι η λεγόμενη «πρωτοβουλία της Βαλέτα». Θα έχουμε την τιμή στα μέσα Ιουλίου να γίνει μια </w:t>
      </w:r>
      <w:r>
        <w:rPr>
          <w:rFonts w:eastAsia="Times New Roman" w:cs="Times New Roman"/>
          <w:szCs w:val="24"/>
        </w:rPr>
        <w:t>σ</w:t>
      </w:r>
      <w:r>
        <w:rPr>
          <w:rFonts w:eastAsia="Times New Roman" w:cs="Times New Roman"/>
          <w:szCs w:val="24"/>
        </w:rPr>
        <w:t>ύνοδο</w:t>
      </w:r>
      <w:r>
        <w:rPr>
          <w:rFonts w:eastAsia="Times New Roman" w:cs="Times New Roman"/>
          <w:szCs w:val="24"/>
        </w:rPr>
        <w:t xml:space="preserve">ς εδώ από δέκα χώρες, στις οποίες συμμετέχει και η Ελλάδα, που προσπαθούμε να έχουμε μια κοινή γραμμή και στη διαπραγμάτευση με τις μεγάλες εταιρείες προσιτών τιμών, αλλά και στην αντιμετώπιση τέτοιων προβλημάτων ελλείψεων που εμφανίζονται κατά καιρούς. </w:t>
      </w:r>
    </w:p>
    <w:p w14:paraId="5D6B5561" w14:textId="77777777" w:rsidR="009B0C5F" w:rsidRDefault="000A76EF">
      <w:pPr>
        <w:spacing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Ευχαριστούμε τον κύριο Υπουργό.</w:t>
      </w:r>
    </w:p>
    <w:p w14:paraId="5D6B5562"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Πριν συνεχίσουμε θα ανακοινώσω κάποιες ακόμη ερωτήσεις που δεν θα συζητηθούν λόγω κωλυμάτων των αρμοδίων Υπουργών. </w:t>
      </w:r>
    </w:p>
    <w:p w14:paraId="5D6B5563" w14:textId="77777777" w:rsidR="009B0C5F" w:rsidRDefault="000A76EF">
      <w:pPr>
        <w:spacing w:line="600" w:lineRule="auto"/>
        <w:ind w:firstLine="720"/>
        <w:jc w:val="both"/>
        <w:rPr>
          <w:rFonts w:eastAsia="Times New Roman"/>
          <w:color w:val="000000"/>
          <w:szCs w:val="24"/>
        </w:rPr>
      </w:pPr>
      <w:r>
        <w:rPr>
          <w:rFonts w:eastAsia="Times New Roman"/>
          <w:szCs w:val="24"/>
        </w:rPr>
        <w:t>Η πρώτη με αριθμό 1744/5-6-2018 επίκαιρη ε</w:t>
      </w:r>
      <w:r w:rsidRPr="009477D6">
        <w:rPr>
          <w:rFonts w:eastAsia="Times New Roman"/>
          <w:szCs w:val="24"/>
        </w:rPr>
        <w:t xml:space="preserve">ρώτηση </w:t>
      </w:r>
      <w:r>
        <w:rPr>
          <w:rFonts w:eastAsia="Times New Roman"/>
          <w:szCs w:val="24"/>
        </w:rPr>
        <w:t xml:space="preserve">πρώτου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szCs w:val="24"/>
        </w:rPr>
        <w:t>του δελτί</w:t>
      </w:r>
      <w:r>
        <w:rPr>
          <w:rFonts w:eastAsia="Times New Roman"/>
          <w:szCs w:val="24"/>
        </w:rPr>
        <w:t>ου επικαίρων ερωτήσεων της 11</w:t>
      </w:r>
      <w:r w:rsidRPr="00A514D9">
        <w:rPr>
          <w:rFonts w:eastAsia="Times New Roman"/>
          <w:szCs w:val="24"/>
          <w:vertAlign w:val="superscript"/>
        </w:rPr>
        <w:t>ης</w:t>
      </w:r>
      <w:r>
        <w:rPr>
          <w:rFonts w:eastAsia="Times New Roman"/>
          <w:szCs w:val="24"/>
        </w:rPr>
        <w:t xml:space="preserve"> </w:t>
      </w:r>
      <w:r>
        <w:rPr>
          <w:rFonts w:eastAsia="Times New Roman"/>
          <w:szCs w:val="24"/>
        </w:rPr>
        <w:lastRenderedPageBreak/>
        <w:t>Ιουνίου 2018</w:t>
      </w:r>
      <w:r>
        <w:rPr>
          <w:rFonts w:eastAsia="Times New Roman"/>
          <w:szCs w:val="24"/>
        </w:rPr>
        <w:t>)</w:t>
      </w:r>
      <w:r>
        <w:rPr>
          <w:rFonts w:eastAsia="Times New Roman"/>
          <w:szCs w:val="24"/>
        </w:rPr>
        <w:t xml:space="preserve"> του</w:t>
      </w:r>
      <w:r w:rsidRPr="009477D6">
        <w:rPr>
          <w:rFonts w:eastAsia="Times New Roman"/>
          <w:szCs w:val="24"/>
        </w:rPr>
        <w:t xml:space="preserve"> Βουλευτή Κοζάνης του Συνασπισμού Ριζοσπαστικής Αριστεράς κ. </w:t>
      </w:r>
      <w:r w:rsidRPr="009477D6">
        <w:rPr>
          <w:rFonts w:eastAsia="Times New Roman"/>
          <w:bCs/>
          <w:szCs w:val="24"/>
        </w:rPr>
        <w:t xml:space="preserve">Ιωάννη Θεοφύλακτου </w:t>
      </w:r>
      <w:r w:rsidRPr="009477D6">
        <w:rPr>
          <w:rFonts w:eastAsia="Times New Roman"/>
          <w:szCs w:val="24"/>
        </w:rPr>
        <w:t xml:space="preserve">προς τον Υπουργό </w:t>
      </w:r>
      <w:r w:rsidRPr="009477D6">
        <w:rPr>
          <w:rFonts w:eastAsia="Times New Roman"/>
          <w:bCs/>
          <w:szCs w:val="24"/>
        </w:rPr>
        <w:t>Δικαιοσύνης, Διαφάνειας και Ανθρωπίνων Δικαιωμάτων,</w:t>
      </w:r>
      <w:r w:rsidRPr="009477D6">
        <w:rPr>
          <w:rFonts w:eastAsia="Times New Roman"/>
          <w:szCs w:val="24"/>
        </w:rPr>
        <w:t xml:space="preserve"> με θέμα</w:t>
      </w:r>
      <w:r>
        <w:rPr>
          <w:rFonts w:eastAsia="Times New Roman"/>
          <w:szCs w:val="24"/>
        </w:rPr>
        <w:t>:</w:t>
      </w:r>
      <w:r w:rsidRPr="009477D6">
        <w:rPr>
          <w:rFonts w:eastAsia="Times New Roman"/>
          <w:szCs w:val="24"/>
        </w:rPr>
        <w:t xml:space="preserve"> «Επαναλειτ</w:t>
      </w:r>
      <w:r>
        <w:rPr>
          <w:rFonts w:eastAsia="Times New Roman"/>
          <w:szCs w:val="24"/>
        </w:rPr>
        <w:t xml:space="preserve">ουργία Στέγης Ανηλίκων Κοζάνης», </w:t>
      </w:r>
      <w:r>
        <w:rPr>
          <w:rFonts w:eastAsia="Times New Roman"/>
          <w:color w:val="000000"/>
          <w:szCs w:val="24"/>
        </w:rPr>
        <w:t>δεν θα</w:t>
      </w:r>
      <w:r>
        <w:rPr>
          <w:rFonts w:eastAsia="Times New Roman"/>
          <w:color w:val="000000"/>
          <w:szCs w:val="24"/>
        </w:rPr>
        <w:t xml:space="preserve"> συζητηθεί λόγω κωλύματος του Υπουργού Δικαιοσύνης, Διαφάνειας και Ανθρωπίνων Δικαιωμάτων κ. Κοντονή, διότι θα βρίσκεται σε προγραμματισμένη επίσκεψη στο Δικαστικό Μέγαρο Έδεσσας.</w:t>
      </w:r>
    </w:p>
    <w:p w14:paraId="5D6B5564" w14:textId="77777777" w:rsidR="009B0C5F" w:rsidRDefault="000A76EF">
      <w:pPr>
        <w:spacing w:line="600" w:lineRule="auto"/>
        <w:ind w:firstLine="720"/>
        <w:jc w:val="both"/>
        <w:rPr>
          <w:rFonts w:eastAsia="Times New Roman"/>
          <w:color w:val="000000"/>
          <w:szCs w:val="24"/>
        </w:rPr>
      </w:pPr>
      <w:r w:rsidRPr="009477D6">
        <w:rPr>
          <w:rFonts w:eastAsia="Times New Roman"/>
          <w:szCs w:val="24"/>
        </w:rPr>
        <w:t xml:space="preserve">Η </w:t>
      </w:r>
      <w:r>
        <w:rPr>
          <w:rFonts w:eastAsia="Times New Roman"/>
          <w:szCs w:val="24"/>
        </w:rPr>
        <w:t>δεύτερη με αριθμό 1743/4-6-2018 επίκαιρη ε</w:t>
      </w:r>
      <w:r w:rsidRPr="009477D6">
        <w:rPr>
          <w:rFonts w:eastAsia="Times New Roman"/>
          <w:szCs w:val="24"/>
        </w:rPr>
        <w:t xml:space="preserve">ρώτηση </w:t>
      </w:r>
      <w:r>
        <w:rPr>
          <w:rFonts w:eastAsia="Times New Roman"/>
          <w:szCs w:val="24"/>
        </w:rPr>
        <w:t xml:space="preserve">πρώτου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szCs w:val="24"/>
        </w:rPr>
        <w:t>του δελ</w:t>
      </w:r>
      <w:r>
        <w:rPr>
          <w:rFonts w:eastAsia="Times New Roman"/>
          <w:szCs w:val="24"/>
        </w:rPr>
        <w:t>τίου επικαίρων ερωτήσεων της 11</w:t>
      </w:r>
      <w:r w:rsidRPr="00942DD3">
        <w:rPr>
          <w:rFonts w:eastAsia="Times New Roman"/>
          <w:szCs w:val="24"/>
          <w:vertAlign w:val="superscript"/>
        </w:rPr>
        <w:t>ης</w:t>
      </w:r>
      <w:r>
        <w:rPr>
          <w:rFonts w:eastAsia="Times New Roman"/>
          <w:szCs w:val="24"/>
        </w:rPr>
        <w:t xml:space="preserve"> </w:t>
      </w:r>
      <w:r>
        <w:rPr>
          <w:rFonts w:eastAsia="Times New Roman"/>
          <w:szCs w:val="24"/>
        </w:rPr>
        <w:t xml:space="preserve"> Ιουνίου 2018</w:t>
      </w:r>
      <w:r>
        <w:rPr>
          <w:rFonts w:eastAsia="Times New Roman"/>
          <w:szCs w:val="24"/>
        </w:rPr>
        <w:t>)</w:t>
      </w:r>
      <w:r>
        <w:rPr>
          <w:rFonts w:eastAsia="Times New Roman"/>
          <w:szCs w:val="24"/>
        </w:rPr>
        <w:t xml:space="preserve"> </w:t>
      </w:r>
      <w:r w:rsidRPr="009477D6">
        <w:rPr>
          <w:rFonts w:eastAsia="Times New Roman"/>
          <w:szCs w:val="24"/>
        </w:rPr>
        <w:t xml:space="preserve">της Βουλευτού Δράμας της Δημοκρατικής Συμπαράταξης ΠΑΣΟΚ </w:t>
      </w:r>
      <w:r>
        <w:rPr>
          <w:rFonts w:eastAsia="Times New Roman"/>
          <w:szCs w:val="24"/>
        </w:rPr>
        <w:t>-</w:t>
      </w:r>
      <w:r w:rsidRPr="009477D6">
        <w:rPr>
          <w:rFonts w:eastAsia="Times New Roman"/>
          <w:szCs w:val="24"/>
        </w:rPr>
        <w:t xml:space="preserve"> ΔΗΜΑΡ κ</w:t>
      </w:r>
      <w:r>
        <w:rPr>
          <w:rFonts w:eastAsia="Times New Roman"/>
          <w:szCs w:val="24"/>
        </w:rPr>
        <w:t>.</w:t>
      </w:r>
      <w:r>
        <w:rPr>
          <w:rFonts w:eastAsia="Times New Roman"/>
          <w:szCs w:val="24"/>
        </w:rPr>
        <w:t xml:space="preserve"> </w:t>
      </w:r>
      <w:r>
        <w:rPr>
          <w:rFonts w:eastAsia="Times New Roman"/>
          <w:szCs w:val="24"/>
        </w:rPr>
        <w:t>Χαρούλας</w:t>
      </w:r>
      <w:r w:rsidRPr="009477D6">
        <w:rPr>
          <w:rFonts w:eastAsia="Times New Roman"/>
          <w:szCs w:val="24"/>
        </w:rPr>
        <w:t xml:space="preserve"> </w:t>
      </w:r>
      <w:r>
        <w:rPr>
          <w:rFonts w:eastAsia="Times New Roman"/>
          <w:szCs w:val="24"/>
        </w:rPr>
        <w:t>(</w:t>
      </w:r>
      <w:r w:rsidRPr="009477D6">
        <w:rPr>
          <w:rFonts w:eastAsia="Times New Roman"/>
          <w:bCs/>
          <w:szCs w:val="24"/>
        </w:rPr>
        <w:t>Χαράς</w:t>
      </w:r>
      <w:r>
        <w:rPr>
          <w:rFonts w:eastAsia="Times New Roman"/>
          <w:bCs/>
          <w:szCs w:val="24"/>
        </w:rPr>
        <w:t>)</w:t>
      </w:r>
      <w:r w:rsidRPr="009477D6">
        <w:rPr>
          <w:rFonts w:eastAsia="Times New Roman"/>
          <w:bCs/>
          <w:szCs w:val="24"/>
        </w:rPr>
        <w:t xml:space="preserve"> </w:t>
      </w:r>
      <w:proofErr w:type="spellStart"/>
      <w:r w:rsidRPr="009477D6">
        <w:rPr>
          <w:rFonts w:eastAsia="Times New Roman"/>
          <w:bCs/>
          <w:szCs w:val="24"/>
        </w:rPr>
        <w:t>Κεφαλίδου</w:t>
      </w:r>
      <w:proofErr w:type="spellEnd"/>
      <w:r w:rsidRPr="009477D6">
        <w:rPr>
          <w:rFonts w:eastAsia="Times New Roman"/>
          <w:bCs/>
          <w:szCs w:val="24"/>
        </w:rPr>
        <w:t xml:space="preserve"> </w:t>
      </w:r>
      <w:r w:rsidRPr="009477D6">
        <w:rPr>
          <w:rFonts w:eastAsia="Times New Roman"/>
          <w:szCs w:val="24"/>
        </w:rPr>
        <w:t>προς τον Υπουργό</w:t>
      </w:r>
      <w:r w:rsidRPr="009477D6">
        <w:rPr>
          <w:rFonts w:eastAsia="Times New Roman"/>
          <w:bCs/>
          <w:szCs w:val="24"/>
        </w:rPr>
        <w:t xml:space="preserve"> Δικαιοσύνης, Διαφάνειας και Ανθρωπίνων Δικαιωμάτων, </w:t>
      </w:r>
      <w:r w:rsidRPr="009477D6">
        <w:rPr>
          <w:rFonts w:eastAsia="Times New Roman"/>
          <w:szCs w:val="24"/>
        </w:rPr>
        <w:t>με θέμα</w:t>
      </w:r>
      <w:r>
        <w:rPr>
          <w:rFonts w:eastAsia="Times New Roman"/>
          <w:szCs w:val="24"/>
        </w:rPr>
        <w:t>:</w:t>
      </w:r>
      <w:r w:rsidRPr="009477D6">
        <w:rPr>
          <w:rFonts w:eastAsia="Times New Roman"/>
          <w:szCs w:val="24"/>
        </w:rPr>
        <w:t xml:space="preserve"> «Απονομή </w:t>
      </w:r>
      <w:r>
        <w:rPr>
          <w:rFonts w:eastAsia="Times New Roman"/>
          <w:szCs w:val="24"/>
        </w:rPr>
        <w:t>χ</w:t>
      </w:r>
      <w:r w:rsidRPr="009477D6">
        <w:rPr>
          <w:rFonts w:eastAsia="Times New Roman"/>
          <w:szCs w:val="24"/>
        </w:rPr>
        <w:t>άριτος σε ποινικούς κατά</w:t>
      </w:r>
      <w:r w:rsidRPr="009477D6">
        <w:rPr>
          <w:rFonts w:eastAsia="Times New Roman"/>
          <w:szCs w:val="24"/>
        </w:rPr>
        <w:t>δικους</w:t>
      </w:r>
      <w:r>
        <w:rPr>
          <w:rFonts w:eastAsia="Times New Roman"/>
          <w:szCs w:val="24"/>
        </w:rPr>
        <w:t>,</w:t>
      </w:r>
      <w:r w:rsidRPr="009477D6">
        <w:rPr>
          <w:rFonts w:eastAsia="Times New Roman"/>
          <w:szCs w:val="24"/>
        </w:rPr>
        <w:t xml:space="preserve"> προκειμένου να διοριστούν ή να πάρου</w:t>
      </w:r>
      <w:r>
        <w:rPr>
          <w:rFonts w:eastAsia="Times New Roman"/>
          <w:szCs w:val="24"/>
        </w:rPr>
        <w:t>ν άδεια ασκήσεως επαγγέλματος»,</w:t>
      </w:r>
      <w:r>
        <w:rPr>
          <w:rFonts w:eastAsia="Times New Roman"/>
          <w:szCs w:val="24"/>
        </w:rPr>
        <w:t xml:space="preserve"> </w:t>
      </w:r>
      <w:r>
        <w:rPr>
          <w:rFonts w:eastAsia="Times New Roman"/>
          <w:color w:val="000000"/>
          <w:szCs w:val="24"/>
        </w:rPr>
        <w:t>δεν θα συζητηθεί λόγω κωλύματος του Υπουργού Δικαιοσύνης, Διαφάνειας και Ανθρωπίνων Δικαιωμάτων κ. Κοντονή, διότι θα βρίσκεται σε προγραμματισμένη επίσκεψη στο Δικαστικό Μέγαρο Έδε</w:t>
      </w:r>
      <w:r>
        <w:rPr>
          <w:rFonts w:eastAsia="Times New Roman"/>
          <w:color w:val="000000"/>
          <w:szCs w:val="24"/>
        </w:rPr>
        <w:t>σσας.</w:t>
      </w:r>
    </w:p>
    <w:p w14:paraId="5D6B5565" w14:textId="77777777" w:rsidR="009B0C5F" w:rsidRDefault="000A76EF">
      <w:pPr>
        <w:spacing w:line="600" w:lineRule="auto"/>
        <w:ind w:firstLine="720"/>
        <w:jc w:val="both"/>
        <w:rPr>
          <w:rFonts w:eastAsia="Times New Roman"/>
          <w:color w:val="000000"/>
          <w:szCs w:val="24"/>
        </w:rPr>
      </w:pPr>
      <w:r>
        <w:rPr>
          <w:rFonts w:eastAsia="Times New Roman"/>
          <w:szCs w:val="24"/>
        </w:rPr>
        <w:lastRenderedPageBreak/>
        <w:t>Επίσης η τρίτη με αριθμό 1732/30-5-2018 επίκαιρη ε</w:t>
      </w:r>
      <w:r w:rsidRPr="009477D6">
        <w:rPr>
          <w:rFonts w:eastAsia="Times New Roman"/>
          <w:szCs w:val="24"/>
        </w:rPr>
        <w:t xml:space="preserve">ρώτηση </w:t>
      </w:r>
      <w:r>
        <w:rPr>
          <w:rFonts w:eastAsia="Times New Roman"/>
          <w:szCs w:val="24"/>
        </w:rPr>
        <w:t>πρώτου κύκλου</w:t>
      </w:r>
      <w:r>
        <w:rPr>
          <w:rFonts w:eastAsia="Times New Roman"/>
          <w:szCs w:val="24"/>
        </w:rPr>
        <w:t xml:space="preserve"> (Β</w:t>
      </w:r>
      <w:r>
        <w:rPr>
          <w:rFonts w:eastAsia="Times New Roman"/>
          <w:szCs w:val="24"/>
        </w:rPr>
        <w:t>΄</w:t>
      </w:r>
      <w:r>
        <w:rPr>
          <w:rFonts w:eastAsia="Times New Roman"/>
          <w:szCs w:val="24"/>
        </w:rPr>
        <w:t xml:space="preserve"> του δελτίου επικαίρων ερωτήσεων της 11</w:t>
      </w:r>
      <w:r w:rsidRPr="00942DD3">
        <w:rPr>
          <w:rFonts w:eastAsia="Times New Roman"/>
          <w:szCs w:val="24"/>
          <w:vertAlign w:val="superscript"/>
        </w:rPr>
        <w:t>ης</w:t>
      </w:r>
      <w:r>
        <w:rPr>
          <w:rFonts w:eastAsia="Times New Roman"/>
          <w:szCs w:val="24"/>
        </w:rPr>
        <w:t xml:space="preserve"> Ιουνίου 2018</w:t>
      </w:r>
      <w:r>
        <w:rPr>
          <w:rFonts w:eastAsia="Times New Roman"/>
          <w:szCs w:val="24"/>
        </w:rPr>
        <w:t>)</w:t>
      </w:r>
      <w:r>
        <w:rPr>
          <w:rFonts w:eastAsia="Times New Roman"/>
          <w:szCs w:val="24"/>
        </w:rPr>
        <w:t xml:space="preserve"> του</w:t>
      </w:r>
      <w:r w:rsidRPr="009477D6">
        <w:rPr>
          <w:rFonts w:eastAsia="Times New Roman"/>
          <w:szCs w:val="24"/>
        </w:rPr>
        <w:t xml:space="preserve"> Βουλευτή Α΄ Θεσσαλονίκης του Λαϊκού Συνδέσμου - Χρυσή Αυγή κ. </w:t>
      </w:r>
      <w:r w:rsidRPr="009477D6">
        <w:rPr>
          <w:rFonts w:eastAsia="Times New Roman"/>
          <w:bCs/>
          <w:szCs w:val="24"/>
        </w:rPr>
        <w:t xml:space="preserve">Αντωνίου Γρέγου </w:t>
      </w:r>
      <w:r w:rsidRPr="009477D6">
        <w:rPr>
          <w:rFonts w:eastAsia="Times New Roman"/>
          <w:szCs w:val="24"/>
        </w:rPr>
        <w:t xml:space="preserve">προς τον Υπουργό </w:t>
      </w:r>
      <w:r w:rsidRPr="009477D6">
        <w:rPr>
          <w:rFonts w:eastAsia="Times New Roman"/>
          <w:bCs/>
          <w:szCs w:val="24"/>
        </w:rPr>
        <w:t>Δικαιοσύνης, Διαφάνει</w:t>
      </w:r>
      <w:r w:rsidRPr="009477D6">
        <w:rPr>
          <w:rFonts w:eastAsia="Times New Roman"/>
          <w:bCs/>
          <w:szCs w:val="24"/>
        </w:rPr>
        <w:t>ας και Ανθρωπίνων Δικαιωμάτων,</w:t>
      </w:r>
      <w:r w:rsidRPr="009477D6">
        <w:rPr>
          <w:rFonts w:eastAsia="Times New Roman"/>
          <w:szCs w:val="24"/>
        </w:rPr>
        <w:t xml:space="preserve"> με θέμα</w:t>
      </w:r>
      <w:r>
        <w:rPr>
          <w:rFonts w:eastAsia="Times New Roman"/>
          <w:szCs w:val="24"/>
        </w:rPr>
        <w:t>:</w:t>
      </w:r>
      <w:r w:rsidRPr="009477D6">
        <w:rPr>
          <w:rFonts w:eastAsia="Times New Roman"/>
          <w:szCs w:val="24"/>
        </w:rPr>
        <w:t xml:space="preserve"> «Περί των αξιόποινων και εθνικά επιζήμιων συμπεριφορών του Δημάρχο</w:t>
      </w:r>
      <w:r>
        <w:rPr>
          <w:rFonts w:eastAsia="Times New Roman"/>
          <w:szCs w:val="24"/>
        </w:rPr>
        <w:t xml:space="preserve">υ Θεσσαλονίκης Γιάννη </w:t>
      </w:r>
      <w:proofErr w:type="spellStart"/>
      <w:r>
        <w:rPr>
          <w:rFonts w:eastAsia="Times New Roman"/>
          <w:szCs w:val="24"/>
        </w:rPr>
        <w:t>Μπουτάρη</w:t>
      </w:r>
      <w:proofErr w:type="spellEnd"/>
      <w:r>
        <w:rPr>
          <w:rFonts w:eastAsia="Times New Roman"/>
          <w:szCs w:val="24"/>
        </w:rPr>
        <w:t xml:space="preserve">», </w:t>
      </w:r>
      <w:r>
        <w:rPr>
          <w:rFonts w:eastAsia="Times New Roman"/>
          <w:color w:val="000000"/>
          <w:szCs w:val="24"/>
        </w:rPr>
        <w:t xml:space="preserve">δεν θα συζητηθεί λόγω κωλύματος του Υπουργού Δικαιοσύνης, Διαφάνειας και Ανθρωπίνων Δικαιωμάτων κ. Κοντονή, διότι θα </w:t>
      </w:r>
      <w:r>
        <w:rPr>
          <w:rFonts w:eastAsia="Times New Roman"/>
          <w:color w:val="000000"/>
          <w:szCs w:val="24"/>
        </w:rPr>
        <w:t>βρίσκεται σε προγραμματισμένη επίσκεψη στο Δικαστικό Μέγαρο Έδεσσας.</w:t>
      </w:r>
    </w:p>
    <w:p w14:paraId="5D6B5566" w14:textId="77777777" w:rsidR="009B0C5F" w:rsidRDefault="000A76E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Προχωρούμε στην επόμενη επίκαιρη ερώτηση που θα συζητηθεί.</w:t>
      </w:r>
    </w:p>
    <w:p w14:paraId="5D6B5567" w14:textId="77777777" w:rsidR="009B0C5F" w:rsidRDefault="000A76E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η δεύτερη με αριθμό 1804/12-6-2018 επίκαιρη ε</w:t>
      </w:r>
      <w:r w:rsidRPr="0009693F">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Pr>
          <w:rFonts w:eastAsia="Times New Roman"/>
          <w:color w:val="000000"/>
          <w:szCs w:val="24"/>
          <w:shd w:val="clear" w:color="auto" w:fill="FFFFFF"/>
        </w:rPr>
        <w:t>(Α</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του δελτίου επικαίρων ερωτήσεων της 18</w:t>
      </w:r>
      <w:r w:rsidRPr="00942DD3">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Ιουνίου 201</w:t>
      </w:r>
      <w:r>
        <w:rPr>
          <w:rFonts w:eastAsia="Times New Roman"/>
          <w:color w:val="000000"/>
          <w:szCs w:val="24"/>
          <w:shd w:val="clear" w:color="auto" w:fill="FFFFFF"/>
        </w:rPr>
        <w:t>8</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του </w:t>
      </w:r>
      <w:r w:rsidRPr="0009693F">
        <w:rPr>
          <w:rFonts w:eastAsia="Times New Roman"/>
          <w:color w:val="000000"/>
          <w:szCs w:val="24"/>
          <w:shd w:val="clear" w:color="auto" w:fill="FFFFFF"/>
        </w:rPr>
        <w:t xml:space="preserve"> Βουλευ</w:t>
      </w:r>
      <w:r>
        <w:rPr>
          <w:rFonts w:eastAsia="Times New Roman"/>
          <w:color w:val="000000"/>
          <w:szCs w:val="24"/>
          <w:shd w:val="clear" w:color="auto" w:fill="FFFFFF"/>
        </w:rPr>
        <w:t>τή Αχαΐας της Νέας Δημοκρατίας</w:t>
      </w:r>
      <w:r w:rsidRPr="0009693F">
        <w:rPr>
          <w:rFonts w:eastAsia="Times New Roman"/>
          <w:color w:val="000000"/>
          <w:szCs w:val="24"/>
          <w:shd w:val="clear" w:color="auto" w:fill="FFFFFF"/>
        </w:rPr>
        <w:t xml:space="preserve"> κ.</w:t>
      </w:r>
      <w:r>
        <w:rPr>
          <w:rFonts w:eastAsia="Times New Roman"/>
          <w:color w:val="000000"/>
          <w:szCs w:val="24"/>
          <w:shd w:val="clear" w:color="auto" w:fill="FFFFFF"/>
        </w:rPr>
        <w:t xml:space="preserve"> </w:t>
      </w:r>
      <w:proofErr w:type="spellStart"/>
      <w:r w:rsidRPr="0009693F">
        <w:rPr>
          <w:rFonts w:eastAsia="Times New Roman"/>
          <w:bCs/>
          <w:color w:val="000000"/>
          <w:szCs w:val="24"/>
          <w:shd w:val="clear" w:color="auto" w:fill="FFFFFF"/>
        </w:rPr>
        <w:t>Ιάσονα</w:t>
      </w:r>
      <w:proofErr w:type="spellEnd"/>
      <w:r w:rsidRPr="0009693F">
        <w:rPr>
          <w:rFonts w:eastAsia="Times New Roman"/>
          <w:bCs/>
          <w:color w:val="000000"/>
          <w:szCs w:val="24"/>
          <w:shd w:val="clear" w:color="auto" w:fill="FFFFFF"/>
        </w:rPr>
        <w:t xml:space="preserve"> Φωτήλα</w:t>
      </w:r>
      <w:r>
        <w:rPr>
          <w:rFonts w:eastAsia="Times New Roman"/>
          <w:b/>
          <w:bCs/>
          <w:color w:val="000000"/>
          <w:szCs w:val="24"/>
          <w:shd w:val="clear" w:color="auto" w:fill="FFFFFF"/>
        </w:rPr>
        <w:t xml:space="preserve"> </w:t>
      </w:r>
      <w:r w:rsidRPr="0009693F">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A51D34">
        <w:rPr>
          <w:rFonts w:eastAsia="Times New Roman"/>
          <w:bCs/>
          <w:color w:val="000000"/>
          <w:szCs w:val="24"/>
          <w:shd w:val="clear" w:color="auto" w:fill="FFFFFF"/>
        </w:rPr>
        <w:t>Υγείας,</w:t>
      </w:r>
      <w:r>
        <w:rPr>
          <w:rFonts w:eastAsia="Times New Roman"/>
          <w:color w:val="000000"/>
          <w:szCs w:val="24"/>
          <w:shd w:val="clear" w:color="auto" w:fill="FFFFFF"/>
        </w:rPr>
        <w:t xml:space="preserve"> </w:t>
      </w:r>
      <w:r w:rsidRPr="0009693F">
        <w:rPr>
          <w:rFonts w:eastAsia="Times New Roman"/>
          <w:color w:val="000000"/>
          <w:szCs w:val="24"/>
          <w:shd w:val="clear" w:color="auto" w:fill="FFFFFF"/>
        </w:rPr>
        <w:t>με θέμα</w:t>
      </w:r>
      <w:r>
        <w:rPr>
          <w:rFonts w:eastAsia="Times New Roman"/>
          <w:color w:val="000000"/>
          <w:szCs w:val="24"/>
          <w:shd w:val="clear" w:color="auto" w:fill="FFFFFF"/>
        </w:rPr>
        <w:t>:</w:t>
      </w:r>
      <w:r w:rsidRPr="0009693F">
        <w:rPr>
          <w:rFonts w:eastAsia="Times New Roman"/>
          <w:color w:val="000000"/>
          <w:szCs w:val="24"/>
          <w:shd w:val="clear" w:color="auto" w:fill="FFFFFF"/>
        </w:rPr>
        <w:t xml:space="preserve"> «Αποκαλύψεις για το ΚΕΕΛΠΝΟ που εκθέτουν την ηγεσία του Υπουργείου Υγείας».</w:t>
      </w:r>
    </w:p>
    <w:p w14:paraId="5D6B5568" w14:textId="77777777" w:rsidR="009B0C5F" w:rsidRDefault="000A76E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Κύριε Φωτήλα, έχετε τον λόγο για δύο λεπτά για την </w:t>
      </w:r>
      <w:proofErr w:type="spellStart"/>
      <w:r>
        <w:rPr>
          <w:rFonts w:eastAsia="Times New Roman"/>
          <w:color w:val="000000"/>
          <w:szCs w:val="24"/>
          <w:shd w:val="clear" w:color="auto" w:fill="FFFFFF"/>
        </w:rPr>
        <w:t>πρωτολογία</w:t>
      </w:r>
      <w:proofErr w:type="spellEnd"/>
      <w:r>
        <w:rPr>
          <w:rFonts w:eastAsia="Times New Roman"/>
          <w:color w:val="000000"/>
          <w:szCs w:val="24"/>
          <w:shd w:val="clear" w:color="auto" w:fill="FFFFFF"/>
        </w:rPr>
        <w:t xml:space="preserve"> σας.</w:t>
      </w:r>
    </w:p>
    <w:p w14:paraId="5D6B5569" w14:textId="77777777" w:rsidR="009B0C5F" w:rsidRDefault="000A76EF">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ΙΑΣ</w:t>
      </w:r>
      <w:r>
        <w:rPr>
          <w:rFonts w:eastAsia="Times New Roman"/>
          <w:b/>
          <w:color w:val="000000"/>
          <w:szCs w:val="24"/>
          <w:shd w:val="clear" w:color="auto" w:fill="FFFFFF"/>
        </w:rPr>
        <w:t>Ο</w:t>
      </w:r>
      <w:r>
        <w:rPr>
          <w:rFonts w:eastAsia="Times New Roman"/>
          <w:b/>
          <w:color w:val="000000"/>
          <w:szCs w:val="24"/>
          <w:shd w:val="clear" w:color="auto" w:fill="FFFFFF"/>
        </w:rPr>
        <w:t>Ν</w:t>
      </w:r>
      <w:r>
        <w:rPr>
          <w:rFonts w:eastAsia="Times New Roman"/>
          <w:b/>
          <w:color w:val="000000"/>
          <w:szCs w:val="24"/>
          <w:shd w:val="clear" w:color="auto" w:fill="FFFFFF"/>
        </w:rPr>
        <w:t>ΑΣ</w:t>
      </w:r>
      <w:r>
        <w:rPr>
          <w:rFonts w:eastAsia="Times New Roman"/>
          <w:b/>
          <w:color w:val="000000"/>
          <w:szCs w:val="24"/>
          <w:shd w:val="clear" w:color="auto" w:fill="FFFFFF"/>
        </w:rPr>
        <w:t xml:space="preserve"> ΦΩΤΗΛΑΣ: </w:t>
      </w:r>
      <w:r>
        <w:rPr>
          <w:rFonts w:eastAsia="Times New Roman"/>
          <w:color w:val="000000"/>
          <w:szCs w:val="24"/>
          <w:shd w:val="clear" w:color="auto" w:fill="FFFFFF"/>
        </w:rPr>
        <w:t>Ευχαριστώ, κύριε Πρόεδρε.</w:t>
      </w:r>
    </w:p>
    <w:p w14:paraId="5D6B556A" w14:textId="77777777" w:rsidR="009B0C5F" w:rsidRDefault="000A76E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συζητάμε σήμερα μια επίκαιρη ερώτηση η οποία κατατέθηκε για πρώτη φορά πριν από περίπου τρεις μήνες. Παρά ταύτα συνεχίζει ακόμη και σήμερα να είναι το ίδιο επίκαιρη, με ό,τι αυτό συνεπάγεται βεβαίως για την υγεία τω</w:t>
      </w:r>
      <w:r>
        <w:rPr>
          <w:rFonts w:eastAsia="Times New Roman"/>
          <w:color w:val="000000"/>
          <w:szCs w:val="24"/>
          <w:shd w:val="clear" w:color="auto" w:fill="FFFFFF"/>
        </w:rPr>
        <w:t xml:space="preserve">ν οροθετικών της χώρας μας, αλλά και γενικότερα για τη δημόσια υγεία. </w:t>
      </w:r>
    </w:p>
    <w:p w14:paraId="5D6B556B" w14:textId="77777777" w:rsidR="009B0C5F" w:rsidRDefault="000A76EF">
      <w:pPr>
        <w:spacing w:line="600" w:lineRule="auto"/>
        <w:ind w:firstLine="720"/>
        <w:jc w:val="both"/>
        <w:rPr>
          <w:rFonts w:eastAsia="Times New Roman" w:cs="Times New Roman"/>
          <w:szCs w:val="24"/>
        </w:rPr>
      </w:pPr>
      <w:r>
        <w:rPr>
          <w:rFonts w:eastAsia="Times New Roman"/>
          <w:color w:val="000000"/>
          <w:szCs w:val="24"/>
          <w:shd w:val="clear" w:color="auto" w:fill="FFFFFF"/>
        </w:rPr>
        <w:t>Με επίσημα έγγραφα που κατέθεσα στα Πρακτικά της Βουλής, έχω αποκαλύψει ότι παρ</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όλο που από τα έτη 2016 και 2017 το ΚΕΕΛΠΝΟ βρίσκεται εντός του δημοσίου λογιστικού και επομένως απαγορεύεται να κάνει απευθείας αναθέσεις, η </w:t>
      </w:r>
      <w:r>
        <w:rPr>
          <w:rFonts w:eastAsia="Times New Roman"/>
          <w:color w:val="000000"/>
          <w:szCs w:val="24"/>
          <w:shd w:val="clear" w:color="auto" w:fill="FFFFFF"/>
        </w:rPr>
        <w:t>δ</w:t>
      </w:r>
      <w:r>
        <w:rPr>
          <w:rFonts w:eastAsia="Times New Roman"/>
          <w:color w:val="000000"/>
          <w:szCs w:val="24"/>
          <w:shd w:val="clear" w:color="auto" w:fill="FFFFFF"/>
        </w:rPr>
        <w:t xml:space="preserve">ιοίκηση του </w:t>
      </w:r>
      <w:r>
        <w:rPr>
          <w:rFonts w:eastAsia="Times New Roman"/>
          <w:color w:val="000000"/>
          <w:szCs w:val="24"/>
          <w:shd w:val="clear" w:color="auto" w:fill="FFFFFF"/>
        </w:rPr>
        <w:t>ο</w:t>
      </w:r>
      <w:r>
        <w:rPr>
          <w:rFonts w:eastAsia="Times New Roman"/>
          <w:color w:val="000000"/>
          <w:szCs w:val="24"/>
          <w:shd w:val="clear" w:color="auto" w:fill="FFFFFF"/>
        </w:rPr>
        <w:t>ργανισμού παρέλαβε το 2016, χωρίς μάλιστα να πληρώσει, μέσω απευθείας ανάθεσης, αντιδραστήρια για τη</w:t>
      </w:r>
      <w:r>
        <w:rPr>
          <w:rFonts w:eastAsia="Times New Roman"/>
          <w:color w:val="000000"/>
          <w:szCs w:val="24"/>
          <w:shd w:val="clear" w:color="auto" w:fill="FFFFFF"/>
        </w:rPr>
        <w:t xml:space="preserve">ν ανίχνευση του ιού του </w:t>
      </w:r>
      <w:r>
        <w:rPr>
          <w:rFonts w:eastAsia="Times New Roman"/>
          <w:color w:val="000000"/>
          <w:szCs w:val="24"/>
          <w:shd w:val="clear" w:color="auto" w:fill="FFFFFF"/>
          <w:lang w:val="en-US"/>
        </w:rPr>
        <w:t>HIV</w:t>
      </w:r>
      <w:r>
        <w:rPr>
          <w:rFonts w:eastAsia="Times New Roman"/>
          <w:color w:val="000000"/>
          <w:szCs w:val="24"/>
          <w:shd w:val="clear" w:color="auto" w:fill="FFFFFF"/>
        </w:rPr>
        <w:t>/</w:t>
      </w:r>
      <w:r>
        <w:rPr>
          <w:rFonts w:eastAsia="Times New Roman"/>
          <w:color w:val="000000"/>
          <w:szCs w:val="24"/>
          <w:shd w:val="clear" w:color="auto" w:fill="FFFFFF"/>
          <w:lang w:val="en-US"/>
        </w:rPr>
        <w:t>AIDS</w:t>
      </w:r>
      <w:r>
        <w:rPr>
          <w:rFonts w:eastAsia="Times New Roman"/>
          <w:color w:val="000000"/>
          <w:szCs w:val="24"/>
          <w:shd w:val="clear" w:color="auto" w:fill="FFFFFF"/>
        </w:rPr>
        <w:t xml:space="preserve"> από την εταιρεία </w:t>
      </w:r>
      <w:r>
        <w:rPr>
          <w:rFonts w:eastAsia="Times New Roman"/>
          <w:color w:val="000000"/>
          <w:szCs w:val="24"/>
          <w:shd w:val="clear" w:color="auto" w:fill="FFFFFF"/>
        </w:rPr>
        <w:t>«</w:t>
      </w:r>
      <w:r>
        <w:rPr>
          <w:rFonts w:eastAsia="Times New Roman"/>
          <w:color w:val="000000"/>
          <w:szCs w:val="24"/>
          <w:shd w:val="clear" w:color="auto" w:fill="FFFFFF"/>
          <w:lang w:val="en-US"/>
        </w:rPr>
        <w:t>SIEMENS</w:t>
      </w:r>
      <w:r>
        <w:rPr>
          <w:rFonts w:eastAsia="Times New Roman"/>
          <w:color w:val="000000"/>
          <w:szCs w:val="24"/>
          <w:shd w:val="clear" w:color="auto" w:fill="FFFFFF"/>
        </w:rPr>
        <w:t>»</w:t>
      </w:r>
      <w:r>
        <w:rPr>
          <w:rFonts w:eastAsia="Times New Roman"/>
          <w:color w:val="000000"/>
          <w:szCs w:val="24"/>
          <w:shd w:val="clear" w:color="auto" w:fill="FFFFFF"/>
        </w:rPr>
        <w:t>. Μά</w:t>
      </w:r>
      <w:r>
        <w:rPr>
          <w:rFonts w:eastAsia="Times New Roman"/>
          <w:color w:val="000000"/>
          <w:szCs w:val="24"/>
          <w:shd w:val="clear" w:color="auto" w:fill="FFFFFF"/>
        </w:rPr>
        <w:lastRenderedPageBreak/>
        <w:t xml:space="preserve">λιστα, η εν θέματι εταιρεία έχει προσφύγει στη </w:t>
      </w:r>
      <w:r>
        <w:rPr>
          <w:rFonts w:eastAsia="Times New Roman"/>
          <w:color w:val="000000"/>
          <w:szCs w:val="24"/>
          <w:shd w:val="clear" w:color="auto" w:fill="FFFFFF"/>
        </w:rPr>
        <w:t>δ</w:t>
      </w:r>
      <w:r>
        <w:rPr>
          <w:rFonts w:eastAsia="Times New Roman"/>
          <w:color w:val="000000"/>
          <w:szCs w:val="24"/>
          <w:shd w:val="clear" w:color="auto" w:fill="FFFFFF"/>
        </w:rPr>
        <w:t xml:space="preserve">ικαιοσύνη, δηλαδή στα δικαστήρια, και έχει κάνει αγωγή προκειμένου να αποζημιωθεί. </w:t>
      </w:r>
    </w:p>
    <w:p w14:paraId="5D6B556C"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Το ζήτημα το οποίο προκύπτει, πέρα από το ότι έγινε απευθείας</w:t>
      </w:r>
      <w:r>
        <w:rPr>
          <w:rFonts w:eastAsia="Times New Roman" w:cs="Times New Roman"/>
          <w:szCs w:val="24"/>
        </w:rPr>
        <w:t xml:space="preserve"> ανάθεση από το ΚΕΕΛΠΝΟ που δεν προβλέπεται από τον νόμο, είναι ότι η Κυβέρνησή σας ακύρωσε μέσω του ΚΕΕΛΠΝΟ, τον Ιούνιο του ’15, τον μόνο ανοιχτό διεθνή διαγωνισμό που είχε προκηρυχθεί το 2012 και ήταν στη φάση της ολοκλήρωσης. Είχαν συζητηθεί ακόμη και ο</w:t>
      </w:r>
      <w:r>
        <w:rPr>
          <w:rFonts w:eastAsia="Times New Roman" w:cs="Times New Roman"/>
          <w:szCs w:val="24"/>
        </w:rPr>
        <w:t xml:space="preserve">ι ενστάσεις του Αρείου Πάγου. </w:t>
      </w:r>
    </w:p>
    <w:p w14:paraId="5D6B556D"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Ξέρετε, εδώ πέραν του ηθικού θέματος που σαφώς προκύπτει, υπάρχει το σοβαρότερο θέμα που είναι το θέμα της αντιμετώπισης του ιού του </w:t>
      </w:r>
      <w:r>
        <w:rPr>
          <w:rFonts w:eastAsia="Times New Roman" w:cs="Times New Roman"/>
          <w:szCs w:val="24"/>
          <w:lang w:val="en-US"/>
        </w:rPr>
        <w:t>HIV</w:t>
      </w:r>
      <w:r>
        <w:rPr>
          <w:rFonts w:eastAsia="Times New Roman" w:cs="Times New Roman"/>
          <w:szCs w:val="24"/>
        </w:rPr>
        <w:t>. Οι ίδιοι δηλαδή οι σύλλογοι των οροθετικών, αλλά και οι γιατροί που τους φροντίζουν, σα</w:t>
      </w:r>
      <w:r>
        <w:rPr>
          <w:rFonts w:eastAsia="Times New Roman" w:cs="Times New Roman"/>
          <w:szCs w:val="24"/>
        </w:rPr>
        <w:t xml:space="preserve">ς καταγγέλλουν με ανακοινώσεις τους τα έτη 2016, 2017, 2018 -θα τα καταθέσω όλα μαζί στο τέλος στα Πρακτικά- για τις τραγικές συνέπειες που έχει αυτή η πολιτική σας. </w:t>
      </w:r>
    </w:p>
    <w:p w14:paraId="5D6B556E"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lastRenderedPageBreak/>
        <w:t>Θα σας καταθέσω επίσης τη συγκλονιστική δήλωση του Προέδρου της Εταιρείας Μελέτης και Αντ</w:t>
      </w:r>
      <w:r>
        <w:rPr>
          <w:rFonts w:eastAsia="Times New Roman" w:cs="Times New Roman"/>
          <w:szCs w:val="24"/>
        </w:rPr>
        <w:t xml:space="preserve">ιμετώπισης του </w:t>
      </w:r>
      <w:r>
        <w:rPr>
          <w:rFonts w:eastAsia="Times New Roman" w:cs="Times New Roman"/>
          <w:szCs w:val="24"/>
          <w:lang w:val="en-US"/>
        </w:rPr>
        <w:t>AIDS</w:t>
      </w:r>
      <w:r>
        <w:rPr>
          <w:rFonts w:eastAsia="Times New Roman" w:cs="Times New Roman"/>
          <w:szCs w:val="24"/>
        </w:rPr>
        <w:t xml:space="preserve"> κ. </w:t>
      </w:r>
      <w:proofErr w:type="spellStart"/>
      <w:r>
        <w:rPr>
          <w:rFonts w:eastAsia="Times New Roman" w:cs="Times New Roman"/>
          <w:szCs w:val="24"/>
        </w:rPr>
        <w:t>Λαζανά</w:t>
      </w:r>
      <w:proofErr w:type="spellEnd"/>
      <w:r>
        <w:rPr>
          <w:rFonts w:eastAsia="Times New Roman" w:cs="Times New Roman"/>
          <w:szCs w:val="24"/>
        </w:rPr>
        <w:t xml:space="preserve">, που σε απόγνωση δήλωσε τον Νοέμβριο του 2017, πως «κάνουμε τους μάγους, ακριβώς λόγω της έλλειψης αντιδραστηρίων για την αντιμετώπιση του </w:t>
      </w:r>
      <w:r>
        <w:rPr>
          <w:rFonts w:eastAsia="Times New Roman" w:cs="Times New Roman"/>
          <w:szCs w:val="24"/>
          <w:lang w:val="en-US"/>
        </w:rPr>
        <w:t>HIV</w:t>
      </w:r>
      <w:r>
        <w:rPr>
          <w:rFonts w:eastAsia="Times New Roman" w:cs="Times New Roman"/>
          <w:szCs w:val="24"/>
        </w:rPr>
        <w:t>/</w:t>
      </w:r>
      <w:r>
        <w:rPr>
          <w:rFonts w:eastAsia="Times New Roman" w:cs="Times New Roman"/>
          <w:szCs w:val="24"/>
          <w:lang w:val="en-US"/>
        </w:rPr>
        <w:t>AIDS</w:t>
      </w:r>
      <w:r>
        <w:rPr>
          <w:rFonts w:eastAsia="Times New Roman" w:cs="Times New Roman"/>
          <w:szCs w:val="24"/>
        </w:rPr>
        <w:t>». Άρα, κάτι δεν πάει καλά, κύριε Υπουργέ, στον ΚΕΕΛΠΝΟ. Εκτός αν μας πείτε ότι</w:t>
      </w:r>
      <w:r>
        <w:rPr>
          <w:rFonts w:eastAsia="Times New Roman" w:cs="Times New Roman"/>
          <w:szCs w:val="24"/>
        </w:rPr>
        <w:t xml:space="preserve"> όλοι οι οροθετικοί είναι πλέον Νέα Δημοκρατία και προσπαθούν να σας αντιπολιτευτούν. Διασκεδάζω λίγο τις εντυπώσεις. </w:t>
      </w:r>
    </w:p>
    <w:p w14:paraId="5D6B556F"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Λένε, μάλιστα, κύριε Υπουργέ, στην τελευταία τους ανακοίνωση -την οποία θα καταθέσω στα Πρακτικά- ότι τους δίνετε συνέχεια υποσχέσεις ότι</w:t>
      </w:r>
      <w:r>
        <w:rPr>
          <w:rFonts w:eastAsia="Times New Roman" w:cs="Times New Roman"/>
          <w:szCs w:val="24"/>
        </w:rPr>
        <w:t xml:space="preserve"> κάτι θα γίνει, αλλά στο διά ταύτα δεν γίνεται τίποτα. </w:t>
      </w:r>
    </w:p>
    <w:p w14:paraId="5D6B5570"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Ρωτάω, λοιπόν, για να κλείσω τα εξής: πρώτον, για ποιους λόγους, αν και απαγορεύεται από το δημόσιο λογιστικό, το ΚΕΕΛΠΝΟ παραλάμβανε με έμμεση, απευθείας ανάθεση από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αντιδραστήρια για το</w:t>
      </w:r>
      <w:r>
        <w:rPr>
          <w:rFonts w:eastAsia="Times New Roman" w:cs="Times New Roman"/>
          <w:szCs w:val="24"/>
        </w:rPr>
        <w:t xml:space="preserve">ν </w:t>
      </w:r>
      <w:r>
        <w:rPr>
          <w:rFonts w:eastAsia="Times New Roman" w:cs="Times New Roman"/>
          <w:szCs w:val="24"/>
          <w:lang w:val="en-US"/>
        </w:rPr>
        <w:t>HIV</w:t>
      </w:r>
      <w:r>
        <w:rPr>
          <w:rFonts w:eastAsia="Times New Roman" w:cs="Times New Roman"/>
          <w:szCs w:val="24"/>
        </w:rPr>
        <w:t xml:space="preserve"> το 2016, χωρίς να έχει αυτή τη δυνατότητα.</w:t>
      </w:r>
    </w:p>
    <w:p w14:paraId="5D6B5571"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lastRenderedPageBreak/>
        <w:t>Έγιναν παραλαβές και το 2017; Για ποιον λόγο δεν έχει ακόμη προκηρυχθεί νέος ανοιχτός διαγωνισμός από το ΚΕΕΛΠΝΟ, παρά τη σύσταση του Γενικού Λογιστηρίου του Κράτους, που είχε δώσει προθεσμία έως τον Δεκέμβρ</w:t>
      </w:r>
      <w:r>
        <w:rPr>
          <w:rFonts w:eastAsia="Times New Roman" w:cs="Times New Roman"/>
          <w:szCs w:val="24"/>
        </w:rPr>
        <w:t xml:space="preserve">ιο του 2016; </w:t>
      </w:r>
    </w:p>
    <w:p w14:paraId="5D6B5572"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Επίσης υπάρχουν και άλλες εταιρείες εκτός από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που προσπαθούν μέσω νομικής διαδικασίας να πάρουν τα οφειλόμενά τους από το ΚΕΕΛΠΝΟ; Αν ναι, ποιες είναι αυτές και σε ποιο ποσό ανέρχονται όλες οι οφειλές; </w:t>
      </w:r>
    </w:p>
    <w:p w14:paraId="5D6B5573"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Τέλος, που είναι και το ση</w:t>
      </w:r>
      <w:r>
        <w:rPr>
          <w:rFonts w:eastAsia="Times New Roman" w:cs="Times New Roman"/>
          <w:szCs w:val="24"/>
        </w:rPr>
        <w:t xml:space="preserve">μαντικότερο, πώς θα αντιμετωπίσετε το πρόβλημα με την καθυστέρηση στην πραγματοποίηση των απαραίτητων εξετάσεων για τους οροθετικούς ασθενείς; </w:t>
      </w:r>
    </w:p>
    <w:p w14:paraId="5D6B5574"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D6B5575" w14:textId="77777777" w:rsidR="009B0C5F" w:rsidRDefault="000A76EF">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w:t>
      </w:r>
      <w:proofErr w:type="spellStart"/>
      <w:r>
        <w:rPr>
          <w:rFonts w:eastAsia="Times New Roman" w:cs="Times New Roman"/>
        </w:rPr>
        <w:t>Ιάσ</w:t>
      </w:r>
      <w:r>
        <w:rPr>
          <w:rFonts w:eastAsia="Times New Roman" w:cs="Times New Roman"/>
        </w:rPr>
        <w:t>ονας</w:t>
      </w:r>
      <w:proofErr w:type="spellEnd"/>
      <w:r>
        <w:rPr>
          <w:rFonts w:eastAsia="Times New Roman" w:cs="Times New Roman"/>
        </w:rPr>
        <w:t xml:space="preserve"> Φωτήλας</w:t>
      </w:r>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D6B5576" w14:textId="77777777" w:rsidR="009B0C5F" w:rsidRDefault="000A76EF">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Ευχαριστούμε τον κ. Φωτήλα. </w:t>
      </w:r>
    </w:p>
    <w:p w14:paraId="5D6B5577"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lastRenderedPageBreak/>
        <w:t>Ο κύριος Υπουργός έχει τον λόγ</w:t>
      </w:r>
      <w:r>
        <w:rPr>
          <w:rFonts w:eastAsia="Times New Roman" w:cs="Times New Roman"/>
          <w:szCs w:val="24"/>
        </w:rPr>
        <w:t>ο για τρία λεπτά.</w:t>
      </w:r>
    </w:p>
    <w:p w14:paraId="5D6B5578" w14:textId="77777777" w:rsidR="009B0C5F" w:rsidRDefault="000A76EF">
      <w:pPr>
        <w:spacing w:line="600" w:lineRule="auto"/>
        <w:ind w:firstLine="720"/>
        <w:jc w:val="both"/>
        <w:rPr>
          <w:rFonts w:eastAsia="Times New Roman" w:cs="Times New Roman"/>
          <w:szCs w:val="24"/>
        </w:rPr>
      </w:pPr>
      <w:r w:rsidRPr="00B65B68">
        <w:rPr>
          <w:rFonts w:eastAsia="Times New Roman" w:cs="Times New Roman"/>
          <w:b/>
          <w:szCs w:val="24"/>
        </w:rPr>
        <w:t xml:space="preserve">ΑΝΔΡΕΑΣ ΞΑΝΘΟΣ (Υπουργός Υγείας): </w:t>
      </w:r>
      <w:r>
        <w:rPr>
          <w:rFonts w:eastAsia="Times New Roman" w:cs="Times New Roman"/>
          <w:szCs w:val="24"/>
        </w:rPr>
        <w:t xml:space="preserve">Αγαπητέ συνάδελφε, η ερώτηση έχει δύο σκέλη. Χαίρομαι μάλιστα λίγο που στο κείμενο της ερώτησής σας δεν υπάρχει η παραμικρή αναφορά στο όντως υπαρκτό πρόβλημα που αφορά τον έλεγχο του </w:t>
      </w:r>
      <w:proofErr w:type="spellStart"/>
      <w:r>
        <w:rPr>
          <w:rFonts w:eastAsia="Times New Roman" w:cs="Times New Roman"/>
          <w:szCs w:val="24"/>
        </w:rPr>
        <w:t>ιικού</w:t>
      </w:r>
      <w:proofErr w:type="spellEnd"/>
      <w:r>
        <w:rPr>
          <w:rFonts w:eastAsia="Times New Roman" w:cs="Times New Roman"/>
          <w:b/>
          <w:szCs w:val="24"/>
        </w:rPr>
        <w:t xml:space="preserve"> </w:t>
      </w:r>
      <w:r>
        <w:rPr>
          <w:rFonts w:eastAsia="Times New Roman" w:cs="Times New Roman"/>
          <w:szCs w:val="24"/>
        </w:rPr>
        <w:t>φορτίου των ορ</w:t>
      </w:r>
      <w:r>
        <w:rPr>
          <w:rFonts w:eastAsia="Times New Roman" w:cs="Times New Roman"/>
          <w:szCs w:val="24"/>
        </w:rPr>
        <w:t xml:space="preserve">οθετικών και άρα σε ένα πρόβλημα δημόσιας υγείας. Στο κείμενο της ερώτησής σας, επαναλαμβάνω, δεν υπάρχει η παραμικρή αναφορά για αυτό. Αυτό είναι το ένα θέμα, στο οποίο θα σας πω τι έχουμε δρομολογήσει. Και υπάρχει και το άλλο θέμα, στο οποίο προσπαθείτε </w:t>
      </w:r>
      <w:r>
        <w:rPr>
          <w:rFonts w:eastAsia="Times New Roman" w:cs="Times New Roman"/>
          <w:szCs w:val="24"/>
        </w:rPr>
        <w:t xml:space="preserve">να δημιουργήσετε μια αίσθηση κάποιας αδιαφανούς και προβληματικής διαχείρισης η οποία έγινε από την πλευρά του ΚΕΕΛΠΝΟ επί των ημερών μας, που κατά την άποψή μου στηρίζεται σε απολύτως ατεκμηρίωτα στοιχεία, τα οποία -το ξέρετε πάρα πολύ καλά- σας τα έχουν </w:t>
      </w:r>
      <w:r>
        <w:rPr>
          <w:rFonts w:eastAsia="Times New Roman" w:cs="Times New Roman"/>
          <w:szCs w:val="24"/>
        </w:rPr>
        <w:t>δώσει άνθρωποι που σήμερα εγκαλούνται για κακουργηματικές πράξεις, άνθρωποι από τον υπηρεσιακό μηχανισμό του ΚΕΕΛΠΝΟ στους οποίους  έχουν ασκηθεί διώξεις κακουργηματικού χαρακτήρα για υπεξαίρεση δημοσίων εγγράφων. Ξέρετε ότι πριν από λίγες μέρες ασκήθηκε α</w:t>
      </w:r>
      <w:r>
        <w:rPr>
          <w:rFonts w:eastAsia="Times New Roman" w:cs="Times New Roman"/>
          <w:szCs w:val="24"/>
        </w:rPr>
        <w:t>υτή η δίωξη.</w:t>
      </w:r>
    </w:p>
    <w:p w14:paraId="5D6B5579" w14:textId="77777777" w:rsidR="009B0C5F" w:rsidRDefault="000A76EF">
      <w:pPr>
        <w:spacing w:line="600" w:lineRule="auto"/>
        <w:ind w:firstLine="720"/>
        <w:jc w:val="both"/>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Για τους είκοσι δύο μιλάτε; </w:t>
      </w:r>
    </w:p>
    <w:p w14:paraId="5D6B557A" w14:textId="77777777" w:rsidR="009B0C5F" w:rsidRDefault="000A76EF">
      <w:pPr>
        <w:spacing w:line="600" w:lineRule="auto"/>
        <w:ind w:firstLine="720"/>
        <w:jc w:val="both"/>
        <w:rPr>
          <w:rFonts w:eastAsia="Times New Roman" w:cs="Times New Roman"/>
          <w:szCs w:val="24"/>
        </w:rPr>
      </w:pPr>
      <w:r w:rsidRPr="00B65B68">
        <w:rPr>
          <w:rFonts w:eastAsia="Times New Roman" w:cs="Times New Roman"/>
          <w:b/>
          <w:szCs w:val="24"/>
        </w:rPr>
        <w:t xml:space="preserve">ΑΝΔΡΕΑΣ ΞΑΝΘΟΣ (Υπουργός Υγείας): </w:t>
      </w:r>
      <w:r>
        <w:rPr>
          <w:rFonts w:eastAsia="Times New Roman" w:cs="Times New Roman"/>
          <w:szCs w:val="24"/>
        </w:rPr>
        <w:t>Βεβαίως, τη δίωξη που ασκήθηκε εναντίον επτά ανθρώπων, μεταξύ των οποίων και άνθρωποι που συμμετέχουν στο σωματείο εργαζομένων και που κατά καιρούς προσπαθούσαν να</w:t>
      </w:r>
      <w:r>
        <w:rPr>
          <w:rFonts w:eastAsia="Times New Roman" w:cs="Times New Roman"/>
          <w:szCs w:val="24"/>
        </w:rPr>
        <w:t xml:space="preserve"> δημιουργήσουν έναν αντιπερισπασμό στην κοινή γνώμη που είχε αρχίσει να καταλαβαίνει ότι εδώ είχαμε να κάνουμε με μια εστία ανομίας και διαφθοράς, η οποία τώρα διερευνάται από τη </w:t>
      </w:r>
      <w:r>
        <w:rPr>
          <w:rFonts w:eastAsia="Times New Roman" w:cs="Times New Roman"/>
          <w:szCs w:val="24"/>
        </w:rPr>
        <w:t>δ</w:t>
      </w:r>
      <w:r>
        <w:rPr>
          <w:rFonts w:eastAsia="Times New Roman" w:cs="Times New Roman"/>
          <w:szCs w:val="24"/>
        </w:rPr>
        <w:t>ικαιοσύνη και φυσικά η υποχρέωση της πολιτείας είναι να την εξυγιάνει θεσμικ</w:t>
      </w:r>
      <w:r>
        <w:rPr>
          <w:rFonts w:eastAsia="Times New Roman" w:cs="Times New Roman"/>
          <w:szCs w:val="24"/>
        </w:rPr>
        <w:t xml:space="preserve">ά και θα πω και για αυτό. </w:t>
      </w:r>
    </w:p>
    <w:p w14:paraId="5D6B557B"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Το πραγματικό πρόβλημα, λοιπόν, ποιο είναι; Είναι ότι λόγω μιας μεγάλης αλλαγής η οποία έγινε στην ευχέρεια που είχε το ΚΕΕΛΠΝΟ, λόγω της υπαγωγής του στο δημόσιο λογιστικό, από το 2016 και μετά να μπορεί, όπως στο παρελθόν, με π</w:t>
      </w:r>
      <w:r>
        <w:rPr>
          <w:rFonts w:eastAsia="Times New Roman" w:cs="Times New Roman"/>
          <w:szCs w:val="24"/>
        </w:rPr>
        <w:t xml:space="preserve">ιο ευέλικτο τρόπο να κάνει ορισμένες προμήθειες. Μέχρι το 2016 αυτό που γινόταν ήταν ότι έπαιρνε τα αντιδραστήρια το ΚΕΕΛΠΝΟ και τα έδινε στα εργαστήρια αναφοράς, που έκαναν τον έλεγχο του </w:t>
      </w:r>
      <w:proofErr w:type="spellStart"/>
      <w:r>
        <w:rPr>
          <w:rFonts w:eastAsia="Times New Roman" w:cs="Times New Roman"/>
          <w:szCs w:val="24"/>
        </w:rPr>
        <w:t>ιικού</w:t>
      </w:r>
      <w:proofErr w:type="spellEnd"/>
      <w:r>
        <w:rPr>
          <w:rFonts w:eastAsia="Times New Roman" w:cs="Times New Roman"/>
          <w:szCs w:val="24"/>
        </w:rPr>
        <w:t xml:space="preserve"> φορτίου και από εκεί δίνονταν οι απαντήσεις στους ανθρώπους.</w:t>
      </w:r>
    </w:p>
    <w:p w14:paraId="5D6B557C"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lastRenderedPageBreak/>
        <w:t>Αυτό -και σωστά, κατά την άποψή μου- επιλέχθηκε να σταματήσει να γίνεται. Η ιδέα που υπάρχει είναι ότι το ΚΕΕΛΠΝΟ θα αποζημιώνει εξετάσεις, που θα διενεργούνται από τα δημόσια εργαστήρια είτε του πανεπιστημίου είτε άλλων δημόσιων ιδρυμάτων της χώρας, νοσοκ</w:t>
      </w:r>
      <w:r>
        <w:rPr>
          <w:rFonts w:eastAsia="Times New Roman" w:cs="Times New Roman"/>
          <w:szCs w:val="24"/>
        </w:rPr>
        <w:t>ομείων, πανεπιστημιακών σχολών, ιατρικών σχολών κ</w:t>
      </w:r>
      <w:r>
        <w:rPr>
          <w:rFonts w:eastAsia="Times New Roman" w:cs="Times New Roman"/>
          <w:szCs w:val="24"/>
        </w:rPr>
        <w:t>.</w:t>
      </w:r>
      <w:r>
        <w:rPr>
          <w:rFonts w:eastAsia="Times New Roman" w:cs="Times New Roman"/>
          <w:szCs w:val="24"/>
        </w:rPr>
        <w:t>λπ. και δεν θα παραγγέλνει πλέον το ίδιο τα αντιδραστήρια, για να προμηθεύει στη συνέχεια.</w:t>
      </w:r>
    </w:p>
    <w:p w14:paraId="5D6B557D"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Έγινε μια προσπάθεια. Δεν τελεσφόρησε ειδικά εδώ στην Αθήνα, όπου είναι και ο μεγάλος όγκος των οροθετικών. Έγιναν κάποιες συμβάσεις με τα τρία-τέσσερα περιφερειακά εργαστήρια που ασχολούνται με το θέμα. </w:t>
      </w:r>
    </w:p>
    <w:p w14:paraId="5D6B557E"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Η λύση που δώσαμε -γιατί όντως υπήρχε πρόβλημα και </w:t>
      </w:r>
      <w:r>
        <w:rPr>
          <w:rFonts w:eastAsia="Times New Roman" w:cs="Times New Roman"/>
          <w:szCs w:val="24"/>
        </w:rPr>
        <w:t xml:space="preserve">είχαν δίκιο οι οροθετικοί, οι οποίοι το αναδείκνυαν, όπως και οι άνθρωποι που ασχολούνται με τις λοιμώξεις, όπως ο κ. </w:t>
      </w:r>
      <w:proofErr w:type="spellStart"/>
      <w:r>
        <w:rPr>
          <w:rFonts w:eastAsia="Times New Roman" w:cs="Times New Roman"/>
          <w:szCs w:val="24"/>
        </w:rPr>
        <w:t>Λαζανάς</w:t>
      </w:r>
      <w:proofErr w:type="spellEnd"/>
      <w:r>
        <w:rPr>
          <w:rFonts w:eastAsia="Times New Roman" w:cs="Times New Roman"/>
          <w:szCs w:val="24"/>
        </w:rPr>
        <w:t xml:space="preserve">, με τον οποίο έχουμε κάνει κατ’ επανάληψη συζητήσεις και με τη «ΘΕΤΙΚΗ ΦΩΝΗ», τον </w:t>
      </w:r>
      <w:r>
        <w:rPr>
          <w:rFonts w:eastAsia="Times New Roman" w:cs="Times New Roman"/>
          <w:szCs w:val="24"/>
        </w:rPr>
        <w:t>σ</w:t>
      </w:r>
      <w:r>
        <w:rPr>
          <w:rFonts w:eastAsia="Times New Roman" w:cs="Times New Roman"/>
          <w:szCs w:val="24"/>
        </w:rPr>
        <w:t xml:space="preserve">ύλλογο των </w:t>
      </w:r>
      <w:r>
        <w:rPr>
          <w:rFonts w:eastAsia="Times New Roman" w:cs="Times New Roman"/>
          <w:szCs w:val="24"/>
        </w:rPr>
        <w:t>ο</w:t>
      </w:r>
      <w:r>
        <w:rPr>
          <w:rFonts w:eastAsia="Times New Roman" w:cs="Times New Roman"/>
          <w:szCs w:val="24"/>
        </w:rPr>
        <w:t xml:space="preserve">ροθετικών- και νομίζω ότι αυτό επί </w:t>
      </w:r>
      <w:r>
        <w:rPr>
          <w:rFonts w:eastAsia="Times New Roman" w:cs="Times New Roman"/>
          <w:szCs w:val="24"/>
        </w:rPr>
        <w:t>του παρόντος εκτονώνει το πρόβλημα είναι η εξής: Ο ΕΟΠΥΥ θα συμβληθεί με ιδιωτικά πιστοποιημένα εργα</w:t>
      </w:r>
      <w:r>
        <w:rPr>
          <w:rFonts w:eastAsia="Times New Roman" w:cs="Times New Roman"/>
          <w:szCs w:val="24"/>
        </w:rPr>
        <w:lastRenderedPageBreak/>
        <w:t>στήρια. Ούτως ή άλλως, η συγκεκριμένη εξέταση είναι κοστολογημένη και μπορεί να αποζημιωθεί από τον ΕΟΠΥΥ. Έχουμε κάνει μια συνεννόηση μεταξύ των μονάδων ει</w:t>
      </w:r>
      <w:r>
        <w:rPr>
          <w:rFonts w:eastAsia="Times New Roman" w:cs="Times New Roman"/>
          <w:szCs w:val="24"/>
        </w:rPr>
        <w:t xml:space="preserve">δικών λοιμώξεων και του ΚΕΕΛΠΝΟ και του ΕΟΠΥΥ και των μεγάλων ιδιωτικών κέντρων, που έχουν αυτή τη δυνατότητα και την πιστοποίηση, να γίνεται </w:t>
      </w:r>
      <w:proofErr w:type="spellStart"/>
      <w:r>
        <w:rPr>
          <w:rFonts w:eastAsia="Times New Roman" w:cs="Times New Roman"/>
          <w:szCs w:val="24"/>
        </w:rPr>
        <w:t>ανωνυμοποιημένη</w:t>
      </w:r>
      <w:proofErr w:type="spellEnd"/>
      <w:r>
        <w:rPr>
          <w:rFonts w:eastAsia="Times New Roman" w:cs="Times New Roman"/>
          <w:szCs w:val="24"/>
        </w:rPr>
        <w:t xml:space="preserve"> η αποστολή του δείγματος. Δηλαδή, δεν θα πηγαίνει με το όνομά του ο οροθετικός, αλλά θα υπάρχει έν</w:t>
      </w:r>
      <w:r>
        <w:rPr>
          <w:rFonts w:eastAsia="Times New Roman" w:cs="Times New Roman"/>
          <w:szCs w:val="24"/>
        </w:rPr>
        <w:t xml:space="preserve">ας κωδικός, ο γνωστός μοναδικός κωδικός, με τον οποίο παρακολουθείται από τους ειδικούς γιατρούς και καταγράφεται και στα αρχεία του ΚΕΕΛΠΝΟ. Το δείγμα, λοιπόν, θα αποστέλλεται με έναν κωδικό, </w:t>
      </w:r>
      <w:proofErr w:type="spellStart"/>
      <w:r>
        <w:rPr>
          <w:rFonts w:eastAsia="Times New Roman" w:cs="Times New Roman"/>
          <w:szCs w:val="24"/>
        </w:rPr>
        <w:t>ανωνυμοποιημένο</w:t>
      </w:r>
      <w:proofErr w:type="spellEnd"/>
      <w:r>
        <w:rPr>
          <w:rFonts w:eastAsia="Times New Roman" w:cs="Times New Roman"/>
          <w:szCs w:val="24"/>
        </w:rPr>
        <w:t>, το εργαστήριο θα δίνει την απάντηση, θα αποπλη</w:t>
      </w:r>
      <w:r>
        <w:rPr>
          <w:rFonts w:eastAsia="Times New Roman" w:cs="Times New Roman"/>
          <w:szCs w:val="24"/>
        </w:rPr>
        <w:t xml:space="preserve">ρώνεται από τον ΕΟΠΥΥ και θα γίνεται η σωστότερη παρακολούθηση του χρόνιου ασθενούς. Αυτό, νομίζω, διασφαλίζει και την αποκατάσταση του προβλήματος που είχε δημιουργηθεί όντως επί μια διετία, που δεν είχε γίνει έλεγχος του </w:t>
      </w:r>
      <w:proofErr w:type="spellStart"/>
      <w:r>
        <w:rPr>
          <w:rFonts w:eastAsia="Times New Roman" w:cs="Times New Roman"/>
          <w:szCs w:val="24"/>
        </w:rPr>
        <w:t>ιικού</w:t>
      </w:r>
      <w:proofErr w:type="spellEnd"/>
      <w:r>
        <w:rPr>
          <w:rFonts w:eastAsia="Times New Roman" w:cs="Times New Roman"/>
          <w:szCs w:val="24"/>
        </w:rPr>
        <w:t xml:space="preserve"> φορτίου. </w:t>
      </w:r>
    </w:p>
    <w:p w14:paraId="5D6B557F"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5D6B5580" w14:textId="77777777" w:rsidR="009B0C5F" w:rsidRDefault="000A76EF">
      <w:pPr>
        <w:spacing w:line="600" w:lineRule="auto"/>
        <w:ind w:firstLine="720"/>
        <w:jc w:val="both"/>
        <w:rPr>
          <w:rFonts w:eastAsia="Times New Roman" w:cs="Times New Roman"/>
          <w:szCs w:val="24"/>
        </w:rPr>
      </w:pPr>
      <w:r w:rsidRPr="005E75B3">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Κύριε Υπουργέ, να σας θυμίσω ότι έχετε και δευτερολογία.</w:t>
      </w:r>
    </w:p>
    <w:p w14:paraId="5D6B5581" w14:textId="77777777" w:rsidR="009B0C5F" w:rsidRDefault="000A76EF">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Τελειώνω.</w:t>
      </w:r>
    </w:p>
    <w:p w14:paraId="5D6B5582"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Θα έχουμε και αποκατάσταση αυτού του προβλήματος, αλλά </w:t>
      </w:r>
      <w:r>
        <w:rPr>
          <w:rFonts w:eastAsia="Times New Roman" w:cs="Times New Roman"/>
          <w:szCs w:val="24"/>
        </w:rPr>
        <w:t>και σεβασμό και διακριτική μεταχείριση, με την ευαισθησία που πρέπει να υπάρχει για την ανώνυμη διαχείριση αυτών των ανθρώπων.</w:t>
      </w:r>
    </w:p>
    <w:p w14:paraId="5D6B5583"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Αυτό είναι το θέμα ουσίας. Νομίζω ότι έχει αντιμετωπιστεί σε μεγάλο βαθμό. Μένει ένα τεχνικό κομμάτι τώρα να υλοποιηθεί μέσω της </w:t>
      </w:r>
      <w:r>
        <w:rPr>
          <w:rFonts w:eastAsia="Times New Roman" w:cs="Times New Roman"/>
          <w:szCs w:val="24"/>
        </w:rPr>
        <w:t xml:space="preserve">ΗΔΙΚΑ, πώς θα γίνεται η επαφή με το σύστημα </w:t>
      </w:r>
      <w:proofErr w:type="spellStart"/>
      <w:r>
        <w:rPr>
          <w:rFonts w:eastAsia="Times New Roman" w:cs="Times New Roman"/>
          <w:szCs w:val="24"/>
        </w:rPr>
        <w:t>συνταγογράφησης</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λπ. και νομίζω ότι στο αμέσως επόμενο διάστημα θα αρχίσει να λειτουργεί. Η προσπάθεια που θα κάνει το ΚΕΕΛΠΝΟ είναι, σε συνεργασία με τα ειδικά δημόσια εργαστήρια, να αποκτήσουν αυτά τη δυνατότη</w:t>
      </w:r>
      <w:r>
        <w:rPr>
          <w:rFonts w:eastAsia="Times New Roman" w:cs="Times New Roman"/>
          <w:szCs w:val="24"/>
        </w:rPr>
        <w:t>τα να κάνουν τις προμήθειες των αντιδραστηρίων μόνα τους και το ΚΕΕΛΠΝΟ απλώς να αγοράζει απ’ αυτά υπηρεσίες έναντι των εξετάσεων που θα παράσχουν.</w:t>
      </w:r>
    </w:p>
    <w:p w14:paraId="5D6B5584" w14:textId="77777777" w:rsidR="009B0C5F" w:rsidRDefault="000A76EF">
      <w:pPr>
        <w:spacing w:line="600" w:lineRule="auto"/>
        <w:ind w:firstLine="720"/>
        <w:jc w:val="both"/>
        <w:rPr>
          <w:rFonts w:eastAsia="Times New Roman" w:cs="Times New Roman"/>
          <w:szCs w:val="24"/>
        </w:rPr>
      </w:pPr>
      <w:r w:rsidRPr="005E75B3">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Ευχαριστούμε τον κύριο Υπουργό.</w:t>
      </w:r>
    </w:p>
    <w:p w14:paraId="5D6B5585"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Κύριε Φωτήλα, έχετε τον λόγο για τρία λεπτά.</w:t>
      </w:r>
    </w:p>
    <w:p w14:paraId="5D6B5586" w14:textId="77777777" w:rsidR="009B0C5F" w:rsidRDefault="000A76EF">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Κύριε Υπουργέ, δεν ξέρω κατά πόσο ακούγοντάς σας σήμερα οι οροθετικοί πραγματικά θα αισθανθούν καθησυχασμένοι. Νομίζω ότι καταφέρατε μάλλον το αντίθετο. </w:t>
      </w:r>
    </w:p>
    <w:p w14:paraId="5D6B5587"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Δυο, λοιπόν, σκέλη βάλατε. Και στα δυο θα προσπαθήσω να σας δώσω μια απάντηση.</w:t>
      </w:r>
    </w:p>
    <w:p w14:paraId="5D6B5588"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 xml:space="preserve">αρχάς, δεν μου είπατε ακριβώς για ποιο λόγο ο διαγωνισμός του 2012, ο οποίος ήταν τελειωμένος, με τεχνικές προδιαγραφές, με </w:t>
      </w:r>
      <w:proofErr w:type="spellStart"/>
      <w:r>
        <w:rPr>
          <w:rFonts w:eastAsia="Times New Roman" w:cs="Times New Roman"/>
          <w:szCs w:val="24"/>
        </w:rPr>
        <w:t>επικαιροποιημένες</w:t>
      </w:r>
      <w:proofErr w:type="spellEnd"/>
      <w:r>
        <w:rPr>
          <w:rFonts w:eastAsia="Times New Roman" w:cs="Times New Roman"/>
          <w:szCs w:val="24"/>
        </w:rPr>
        <w:t xml:space="preserve"> τιμές, καταργήθηκε.</w:t>
      </w:r>
    </w:p>
    <w:p w14:paraId="5D6B5589"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Δεύτερον, απ’ ό,τι κατάλαβα απ’ αυτό που μου είπατε είναι ότι δεν έχετε σκοπό να προβείτε σε δ</w:t>
      </w:r>
      <w:r>
        <w:rPr>
          <w:rFonts w:eastAsia="Times New Roman" w:cs="Times New Roman"/>
          <w:szCs w:val="24"/>
        </w:rPr>
        <w:t>ιεθνή διαγωνισμό. Όμως, εδώ θα πρέπει να το συζητήσετε με το Λογιστήριο του Κράτους, το οποίο σας είπε ότι είστε υποχρεωμένοι να προβείτε σε διεθνή διαγωνισμό. Εσείς, εάν κατάλαβα καλά, αυτό το οποίο έχετε σκοπό να κάνετε δεν έχει σχέση με διεθνή διαγωνισμ</w:t>
      </w:r>
      <w:r>
        <w:rPr>
          <w:rFonts w:eastAsia="Times New Roman" w:cs="Times New Roman"/>
          <w:szCs w:val="24"/>
        </w:rPr>
        <w:t xml:space="preserve">ό. </w:t>
      </w:r>
    </w:p>
    <w:p w14:paraId="5D6B558A"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lastRenderedPageBreak/>
        <w:t>Και σε τελευταία ανάλυση, άκουσα ένα ευχολόγιο, «θα κάνουμε, θα κάνουμε». Εδώ, όμως, υπάρχουν χιλιάδες εξετάσεις οι οποίες περιμένουν, χιλιάδες άνθρωποι οι οποίοι εδώ και μήνες, εδώ και χρόνια, περιμένουν και δεν έχουν καταφέρει να κάνουν τις εξετάσεις</w:t>
      </w:r>
      <w:r>
        <w:rPr>
          <w:rFonts w:eastAsia="Times New Roman" w:cs="Times New Roman"/>
          <w:szCs w:val="24"/>
        </w:rPr>
        <w:t xml:space="preserve"> τους, ούτως ώστε να δουν πώς ακριβώς και ποια θεραπεία θα πρέπει να ακολουθήσουν.</w:t>
      </w:r>
    </w:p>
    <w:p w14:paraId="5D6B558B"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Θα ήθελα, λοιπόν, κάτι πιο συγκεκριμένο, ένα χρονοδιάγραμμα αν μη τι άλλο. </w:t>
      </w:r>
    </w:p>
    <w:p w14:paraId="5D6B558C"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Αναφορικά με το δεύτερο σκέλος, σας άκουσα να μιλάτε για το αμαρτωλό ΚΕΕΛΠΝΟ, για τους είκοσι δύο</w:t>
      </w:r>
      <w:r>
        <w:rPr>
          <w:rFonts w:eastAsia="Times New Roman" w:cs="Times New Roman"/>
          <w:szCs w:val="24"/>
        </w:rPr>
        <w:t xml:space="preserve">. Φαντάζομαι ότι μιλούσατε για τον κ. Άδωνι Γεωργιάδη. Δεν είπατε το όνομα, αλλά αυτόν εννοούσατε. </w:t>
      </w:r>
    </w:p>
    <w:p w14:paraId="5D6B558D"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πρέπει να πούμε ότι σε σχέση με τους είκοσι δύο, ήδη διενεργείται αυτή τη στιγμή που μιλάμε, έλεγχος από τη </w:t>
      </w:r>
      <w:r>
        <w:rPr>
          <w:rFonts w:eastAsia="Times New Roman" w:cs="Times New Roman"/>
          <w:szCs w:val="24"/>
        </w:rPr>
        <w:t>δ</w:t>
      </w:r>
      <w:r>
        <w:rPr>
          <w:rFonts w:eastAsia="Times New Roman" w:cs="Times New Roman"/>
          <w:szCs w:val="24"/>
        </w:rPr>
        <w:t>ικαιοσύνη κατά πόσο αυτή η διαδικασ</w:t>
      </w:r>
      <w:r>
        <w:rPr>
          <w:rFonts w:eastAsia="Times New Roman" w:cs="Times New Roman"/>
          <w:szCs w:val="24"/>
        </w:rPr>
        <w:t>ία έγινε νόμιμα από την κ</w:t>
      </w:r>
      <w:r>
        <w:rPr>
          <w:rFonts w:eastAsia="Times New Roman" w:cs="Times New Roman"/>
          <w:szCs w:val="24"/>
        </w:rPr>
        <w:t>.</w:t>
      </w:r>
      <w:r>
        <w:rPr>
          <w:rFonts w:eastAsia="Times New Roman" w:cs="Times New Roman"/>
          <w:szCs w:val="24"/>
        </w:rPr>
        <w:t xml:space="preserve"> Παπασπύρου. Να πω ότι η κ</w:t>
      </w:r>
      <w:r>
        <w:rPr>
          <w:rFonts w:eastAsia="Times New Roman" w:cs="Times New Roman"/>
          <w:szCs w:val="24"/>
        </w:rPr>
        <w:t>.</w:t>
      </w:r>
      <w:r>
        <w:rPr>
          <w:rFonts w:eastAsia="Times New Roman" w:cs="Times New Roman"/>
          <w:szCs w:val="24"/>
        </w:rPr>
        <w:t xml:space="preserve"> Παπασπύρου είναι η Γενική Επιθεωρήτρια Δημόσιας Διοίκησης και θετή μητέρα του κ. </w:t>
      </w:r>
      <w:proofErr w:type="spellStart"/>
      <w:r>
        <w:rPr>
          <w:rFonts w:eastAsia="Times New Roman" w:cs="Times New Roman"/>
          <w:szCs w:val="24"/>
        </w:rPr>
        <w:t>Τζανακόπουλου</w:t>
      </w:r>
      <w:proofErr w:type="spellEnd"/>
      <w:r>
        <w:rPr>
          <w:rFonts w:eastAsia="Times New Roman" w:cs="Times New Roman"/>
          <w:szCs w:val="24"/>
        </w:rPr>
        <w:t xml:space="preserve">. </w:t>
      </w:r>
    </w:p>
    <w:p w14:paraId="5D6B558E"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lastRenderedPageBreak/>
        <w:t>Αναρωτιέμαι, όμως, το εξής: Εδώ, προχθές -και δεν είπαμε κάτι γι’ αυτό- ψηφίσατε μια τροπολογία, τη 1619/</w:t>
      </w:r>
      <w:r>
        <w:rPr>
          <w:rFonts w:eastAsia="Times New Roman" w:cs="Times New Roman"/>
          <w:szCs w:val="24"/>
        </w:rPr>
        <w:t xml:space="preserve">249, που μέσω αυτής πάνω από οχτακόσια άτομα -δικά σας παιδιά!- θα προσληφθούν σε πολλές κατηγορίες -γιατροί, </w:t>
      </w:r>
      <w:proofErr w:type="spellStart"/>
      <w:r>
        <w:rPr>
          <w:rFonts w:eastAsia="Times New Roman" w:cs="Times New Roman"/>
          <w:szCs w:val="24"/>
        </w:rPr>
        <w:t>διασώστες</w:t>
      </w:r>
      <w:proofErr w:type="spellEnd"/>
      <w:r>
        <w:rPr>
          <w:rFonts w:eastAsia="Times New Roman" w:cs="Times New Roman"/>
          <w:szCs w:val="24"/>
        </w:rPr>
        <w:t>- και, μάλιστα, χωρίς εμπλοκή του ΑΣΕΠ, σε μια διαδικασία που είναι πραγματικά για τα μάτια του κόσμου, αφού και σε παλαιότερες προσλήψει</w:t>
      </w:r>
      <w:r>
        <w:rPr>
          <w:rFonts w:eastAsia="Times New Roman" w:cs="Times New Roman"/>
          <w:szCs w:val="24"/>
        </w:rPr>
        <w:t xml:space="preserve">ς είχαν επανεκδοθεί πολλές φορές οι σχετικοί πίνακες κατά τέτοιο τρόπο ώστε να προσληφθούν οι δικοί σας άνθρωποι και όχι άλλοι. Και τώρα, έρχεστε να μας πείτε για είκοσι δύο προσλήψεις που αφορούν άτομα που εργάστηκαν για λίγους μήνες μέχρι έναν χρόνο και </w:t>
      </w:r>
      <w:r>
        <w:rPr>
          <w:rFonts w:eastAsia="Times New Roman" w:cs="Times New Roman"/>
          <w:szCs w:val="24"/>
        </w:rPr>
        <w:t xml:space="preserve">όλο το ποσό αφορά </w:t>
      </w:r>
      <w:proofErr w:type="spellStart"/>
      <w:r>
        <w:rPr>
          <w:rFonts w:eastAsia="Times New Roman" w:cs="Times New Roman"/>
          <w:szCs w:val="24"/>
        </w:rPr>
        <w:t>εκατόν</w:t>
      </w:r>
      <w:proofErr w:type="spellEnd"/>
      <w:r>
        <w:rPr>
          <w:rFonts w:eastAsia="Times New Roman" w:cs="Times New Roman"/>
          <w:szCs w:val="24"/>
        </w:rPr>
        <w:t xml:space="preserve"> εβδομήντα χιλιάδες ευρώ, όταν εδώ μιλάμε για εκατομμύρια. </w:t>
      </w:r>
    </w:p>
    <w:p w14:paraId="5D6B558F"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Να μη μιλήσω για τους φακέλους εκατοντάδων γιατρών και νοσηλευτών</w:t>
      </w:r>
      <w:r>
        <w:rPr>
          <w:rFonts w:eastAsia="Times New Roman" w:cs="Times New Roman"/>
          <w:szCs w:val="24"/>
        </w:rPr>
        <w:t>,</w:t>
      </w:r>
      <w:r>
        <w:rPr>
          <w:rFonts w:eastAsia="Times New Roman" w:cs="Times New Roman"/>
          <w:szCs w:val="24"/>
        </w:rPr>
        <w:t xml:space="preserve"> που έκαναν παρέμβαση ο κ. </w:t>
      </w:r>
      <w:proofErr w:type="spellStart"/>
      <w:r>
        <w:rPr>
          <w:rFonts w:eastAsia="Times New Roman" w:cs="Times New Roman"/>
          <w:szCs w:val="24"/>
        </w:rPr>
        <w:t>Πολάκης</w:t>
      </w:r>
      <w:proofErr w:type="spellEnd"/>
      <w:r>
        <w:rPr>
          <w:rFonts w:eastAsia="Times New Roman" w:cs="Times New Roman"/>
          <w:szCs w:val="24"/>
        </w:rPr>
        <w:t xml:space="preserve"> και συνεργάτης του κατά παράβαση κάθε νόμου. Ήδη υπάρχει μια δικογραφία</w:t>
      </w:r>
      <w:r>
        <w:rPr>
          <w:rFonts w:eastAsia="Times New Roman" w:cs="Times New Roman"/>
          <w:szCs w:val="24"/>
        </w:rPr>
        <w:t xml:space="preserve"> - δίωξη για τους τρεις συνεργάτες του κυρίου Υπουργού. Όσο για τον ίδιο, υπάρχει μια δικογραφία</w:t>
      </w:r>
      <w:r>
        <w:rPr>
          <w:rFonts w:eastAsia="Times New Roman" w:cs="Times New Roman"/>
          <w:szCs w:val="24"/>
        </w:rPr>
        <w:t>,</w:t>
      </w:r>
      <w:r>
        <w:rPr>
          <w:rFonts w:eastAsia="Times New Roman" w:cs="Times New Roman"/>
          <w:szCs w:val="24"/>
        </w:rPr>
        <w:t xml:space="preserve"> που έχει έρθει στη Βουλή. </w:t>
      </w:r>
    </w:p>
    <w:p w14:paraId="5D6B5590"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lastRenderedPageBreak/>
        <w:t>Κι επειδή μιλάμε για το ΚΕΕΛΠΝΟ, μου δίνετε την αφορμή να αποκαλύψω σήμερα -δεν θα το έκανα, αλλά μπήκατε εσείς στο προσωπικό κομμά</w:t>
      </w:r>
      <w:r>
        <w:rPr>
          <w:rFonts w:eastAsia="Times New Roman" w:cs="Times New Roman"/>
          <w:szCs w:val="24"/>
        </w:rPr>
        <w:t xml:space="preserve">τι- μια άλλη εξυπηρέτηση συγγενούς Υπουργού. </w:t>
      </w:r>
    </w:p>
    <w:p w14:paraId="5D6B5591"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Σας καταθέτω έγγραφα</w:t>
      </w:r>
      <w:r>
        <w:rPr>
          <w:rFonts w:eastAsia="Times New Roman" w:cs="Times New Roman"/>
          <w:szCs w:val="24"/>
        </w:rPr>
        <w:t>,</w:t>
      </w:r>
      <w:r>
        <w:rPr>
          <w:rFonts w:eastAsia="Times New Roman" w:cs="Times New Roman"/>
          <w:szCs w:val="24"/>
        </w:rPr>
        <w:t xml:space="preserve"> με τα οποία αποδεικνύεται ότι η νυν Υφυπουργός Παιδείας</w:t>
      </w:r>
      <w:r>
        <w:rPr>
          <w:rFonts w:eastAsia="Times New Roman" w:cs="Times New Roman"/>
          <w:szCs w:val="24"/>
        </w:rPr>
        <w:t xml:space="preserve"> κ.</w:t>
      </w:r>
      <w:r>
        <w:rPr>
          <w:rFonts w:eastAsia="Times New Roman" w:cs="Times New Roman"/>
          <w:szCs w:val="24"/>
        </w:rPr>
        <w:t xml:space="preserve"> </w:t>
      </w:r>
      <w:proofErr w:type="spellStart"/>
      <w:r>
        <w:rPr>
          <w:rFonts w:eastAsia="Times New Roman" w:cs="Times New Roman"/>
          <w:szCs w:val="24"/>
        </w:rPr>
        <w:t>Τζούφη</w:t>
      </w:r>
      <w:proofErr w:type="spellEnd"/>
      <w:r>
        <w:rPr>
          <w:rFonts w:eastAsia="Times New Roman" w:cs="Times New Roman"/>
          <w:szCs w:val="24"/>
        </w:rPr>
        <w:t xml:space="preserve">, έχει τακτοποιήσει ήδη από το 2016 την αδελφή της στα γραφεία του ΚΕΕΛΠΝΟ, με παχυλό μισθό και εκτός ενιαίου μισθολογίου. </w:t>
      </w:r>
      <w:r>
        <w:rPr>
          <w:rFonts w:eastAsia="Times New Roman" w:cs="Times New Roman"/>
          <w:szCs w:val="24"/>
        </w:rPr>
        <w:t xml:space="preserve">Δεν ξέρω τι έχετε να πείτε γι’ αυτό. </w:t>
      </w:r>
    </w:p>
    <w:p w14:paraId="5D6B5592"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proofErr w:type="spellStart"/>
      <w:r>
        <w:rPr>
          <w:rFonts w:eastAsia="Times New Roman" w:cs="Times New Roman"/>
          <w:szCs w:val="24"/>
        </w:rPr>
        <w:t>Ιάσ</w:t>
      </w:r>
      <w:r>
        <w:rPr>
          <w:rFonts w:eastAsia="Times New Roman" w:cs="Times New Roman"/>
          <w:szCs w:val="24"/>
        </w:rPr>
        <w:t>ονας</w:t>
      </w:r>
      <w:proofErr w:type="spellEnd"/>
      <w:r>
        <w:rPr>
          <w:rFonts w:eastAsia="Times New Roman" w:cs="Times New Roman"/>
          <w:szCs w:val="24"/>
        </w:rPr>
        <w:t xml:space="preserve"> Φωτήλας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D6B5593"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Να σας</w:t>
      </w:r>
      <w:r>
        <w:rPr>
          <w:rFonts w:eastAsia="Times New Roman" w:cs="Times New Roman"/>
          <w:szCs w:val="24"/>
        </w:rPr>
        <w:t xml:space="preserve"> πω κάτι; Σε μια επίκαιρη ερώτηση σήμερα έχουμε καταφέρει να βγάλουμε τρία ονόματα. Η μία είναι η θετή μητέρα του κ. </w:t>
      </w:r>
      <w:proofErr w:type="spellStart"/>
      <w:r>
        <w:rPr>
          <w:rFonts w:eastAsia="Times New Roman" w:cs="Times New Roman"/>
          <w:szCs w:val="24"/>
        </w:rPr>
        <w:t>Τζανακόπουλου</w:t>
      </w:r>
      <w:proofErr w:type="spellEnd"/>
      <w:r>
        <w:rPr>
          <w:rFonts w:eastAsia="Times New Roman" w:cs="Times New Roman"/>
          <w:szCs w:val="24"/>
        </w:rPr>
        <w:t>, Επιθεωρήτρια Δημόσιας Διοίκησης. Η άλλη είναι η αδελφή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Τζούφη</w:t>
      </w:r>
      <w:proofErr w:type="spellEnd"/>
      <w:r>
        <w:rPr>
          <w:rFonts w:eastAsia="Times New Roman" w:cs="Times New Roman"/>
          <w:szCs w:val="24"/>
        </w:rPr>
        <w:t xml:space="preserve">, ακριβοπληρωμένη αναισθησιολόγος στον τέταρτο όροφο του ΚΕΕΠΝΟ. Κάθεται. Δεν είναι </w:t>
      </w:r>
      <w:r>
        <w:rPr>
          <w:rFonts w:eastAsia="Times New Roman" w:cs="Times New Roman"/>
          <w:szCs w:val="24"/>
        </w:rPr>
        <w:lastRenderedPageBreak/>
        <w:t xml:space="preserve">σε κάποιο νοσοκομείο. Δεν τη βάλατε να κάνει δουλειά τη γυναίκα. Η τρίτη είναι η σύζυγος του κ. </w:t>
      </w:r>
      <w:proofErr w:type="spellStart"/>
      <w:r>
        <w:rPr>
          <w:rFonts w:eastAsia="Times New Roman" w:cs="Times New Roman"/>
          <w:szCs w:val="24"/>
        </w:rPr>
        <w:t>Φλαμπουράρη</w:t>
      </w:r>
      <w:proofErr w:type="spellEnd"/>
      <w:r>
        <w:rPr>
          <w:rFonts w:eastAsia="Times New Roman" w:cs="Times New Roman"/>
          <w:szCs w:val="24"/>
        </w:rPr>
        <w:t>, η οποία είναι η Πρόεδρος του ΚΕΕΛΠΝΟ</w:t>
      </w:r>
      <w:r>
        <w:rPr>
          <w:rFonts w:eastAsia="Times New Roman" w:cs="Times New Roman"/>
          <w:szCs w:val="24"/>
        </w:rPr>
        <w:t>,</w:t>
      </w:r>
      <w:r>
        <w:rPr>
          <w:rFonts w:eastAsia="Times New Roman" w:cs="Times New Roman"/>
          <w:szCs w:val="24"/>
        </w:rPr>
        <w:t xml:space="preserve"> που ακύρωσε τον εν</w:t>
      </w:r>
      <w:r>
        <w:rPr>
          <w:rFonts w:eastAsia="Times New Roman" w:cs="Times New Roman"/>
          <w:szCs w:val="24"/>
        </w:rPr>
        <w:t xml:space="preserve"> λόγω διαγωνισμό. Πόσο σύμπτωση μπορεί να είναι</w:t>
      </w:r>
      <w:r>
        <w:rPr>
          <w:rFonts w:eastAsia="Times New Roman" w:cs="Times New Roman"/>
          <w:szCs w:val="24"/>
        </w:rPr>
        <w:t>,</w:t>
      </w:r>
      <w:r>
        <w:rPr>
          <w:rFonts w:eastAsia="Times New Roman" w:cs="Times New Roman"/>
          <w:szCs w:val="24"/>
        </w:rPr>
        <w:t xml:space="preserve"> μέσα σε μία επίκαιρη</w:t>
      </w:r>
      <w:r>
        <w:rPr>
          <w:rFonts w:eastAsia="Times New Roman" w:cs="Times New Roman"/>
          <w:szCs w:val="24"/>
        </w:rPr>
        <w:t>,</w:t>
      </w:r>
      <w:r>
        <w:rPr>
          <w:rFonts w:eastAsia="Times New Roman" w:cs="Times New Roman"/>
          <w:szCs w:val="24"/>
        </w:rPr>
        <w:t xml:space="preserve"> να βρούμε τρεις συγγενείς Υπουργών πρώτου βαθμού</w:t>
      </w:r>
      <w:r>
        <w:rPr>
          <w:rFonts w:eastAsia="Times New Roman" w:cs="Times New Roman"/>
          <w:szCs w:val="24"/>
        </w:rPr>
        <w:t>!</w:t>
      </w:r>
      <w:r>
        <w:rPr>
          <w:rFonts w:eastAsia="Times New Roman" w:cs="Times New Roman"/>
          <w:szCs w:val="24"/>
        </w:rPr>
        <w:t xml:space="preserve"> Αυτό είναι το ηθικό πλεονέκτημα; </w:t>
      </w:r>
    </w:p>
    <w:p w14:paraId="5D6B5594"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Τελειώνω, λέγοντας, το εξής: Έχω ένα έγγραφο -θα σας το καταθέσω- όπου αναφέρει ότι υπάρχουν δεκαέξι </w:t>
      </w:r>
      <w:r>
        <w:rPr>
          <w:rFonts w:eastAsia="Times New Roman" w:cs="Times New Roman"/>
          <w:szCs w:val="24"/>
        </w:rPr>
        <w:t>ανοιχτές δικογραφίες</w:t>
      </w:r>
      <w:r>
        <w:rPr>
          <w:rFonts w:eastAsia="Times New Roman" w:cs="Times New Roman"/>
          <w:szCs w:val="24"/>
        </w:rPr>
        <w:t>,</w:t>
      </w:r>
      <w:r>
        <w:rPr>
          <w:rFonts w:eastAsia="Times New Roman" w:cs="Times New Roman"/>
          <w:szCs w:val="24"/>
        </w:rPr>
        <w:t xml:space="preserve"> που αφορούν τον κ. </w:t>
      </w:r>
      <w:proofErr w:type="spellStart"/>
      <w:r>
        <w:rPr>
          <w:rFonts w:eastAsia="Times New Roman" w:cs="Times New Roman"/>
          <w:szCs w:val="24"/>
        </w:rPr>
        <w:t>Πολάκη</w:t>
      </w:r>
      <w:proofErr w:type="spellEnd"/>
      <w:r>
        <w:rPr>
          <w:rFonts w:eastAsia="Times New Roman" w:cs="Times New Roman"/>
          <w:szCs w:val="24"/>
        </w:rPr>
        <w:t xml:space="preserve"> και τους συνεργάτες του. Είναι δεκαέξι ανοιχτές δικογραφίες! Κι εσείς έρχεστε να μας πείτε για είκοσι δύο άτομα</w:t>
      </w:r>
      <w:r>
        <w:rPr>
          <w:rFonts w:eastAsia="Times New Roman" w:cs="Times New Roman"/>
          <w:szCs w:val="24"/>
        </w:rPr>
        <w:t>,</w:t>
      </w:r>
      <w:r>
        <w:rPr>
          <w:rFonts w:eastAsia="Times New Roman" w:cs="Times New Roman"/>
          <w:szCs w:val="24"/>
        </w:rPr>
        <w:t xml:space="preserve"> που δούλεψαν για οχτώ μήνες και πήραν </w:t>
      </w:r>
      <w:proofErr w:type="spellStart"/>
      <w:r>
        <w:rPr>
          <w:rFonts w:eastAsia="Times New Roman" w:cs="Times New Roman"/>
          <w:szCs w:val="24"/>
        </w:rPr>
        <w:t>εκατόν</w:t>
      </w:r>
      <w:proofErr w:type="spellEnd"/>
      <w:r>
        <w:rPr>
          <w:rFonts w:eastAsia="Times New Roman" w:cs="Times New Roman"/>
          <w:szCs w:val="24"/>
        </w:rPr>
        <w:t xml:space="preserve"> εβδομήντα χιλιάδες ευρώ όλοι μαζί</w:t>
      </w:r>
      <w:r>
        <w:rPr>
          <w:rFonts w:eastAsia="Times New Roman" w:cs="Times New Roman"/>
          <w:szCs w:val="24"/>
        </w:rPr>
        <w:t>,</w:t>
      </w:r>
      <w:r>
        <w:rPr>
          <w:rFonts w:eastAsia="Times New Roman" w:cs="Times New Roman"/>
          <w:szCs w:val="24"/>
        </w:rPr>
        <w:t xml:space="preserve"> για όσο καιρό δ</w:t>
      </w:r>
      <w:r>
        <w:rPr>
          <w:rFonts w:eastAsia="Times New Roman" w:cs="Times New Roman"/>
          <w:szCs w:val="24"/>
        </w:rPr>
        <w:t xml:space="preserve">ούλεψαν. Αν αυτό το θεωρείτε εσείς ηθικό πλεονέκτημα, εγώ δεν έχω κάτι άλλο να πω. </w:t>
      </w:r>
    </w:p>
    <w:p w14:paraId="5D6B5595"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Έχουμε τρεις συγγενείς πρώτου βαθμού σε μία επίκαιρη ερώτηση! Τα συμπεράσματα δικά σας. </w:t>
      </w:r>
    </w:p>
    <w:p w14:paraId="5D6B5596"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D6B5597" w14:textId="77777777" w:rsidR="009B0C5F" w:rsidRDefault="000A76E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Ευχαριστούμε τον κ. Φωτήλα. </w:t>
      </w:r>
    </w:p>
    <w:p w14:paraId="5D6B5598"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Υπουργέ, έχετε τον λόγο για τρία λεπτά.</w:t>
      </w:r>
    </w:p>
    <w:p w14:paraId="5D6B5599" w14:textId="77777777" w:rsidR="009B0C5F" w:rsidRDefault="000A76EF">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Ευχαριστώ, κύριε Πρόεδρε. </w:t>
      </w:r>
    </w:p>
    <w:p w14:paraId="5D6B559A"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Κύριε συνάδελφε, δεν περίμενα να εξελιχθεί έτσι η συζήτηση. Αυτό λέγεται πολιτική θρασύτητα. Το ΚΕΕΠΝΟ ήταν η επιτομή της φαυλότητας και της διαφθοράς στο σύστημα </w:t>
      </w:r>
      <w:r>
        <w:rPr>
          <w:rFonts w:eastAsia="Times New Roman" w:cs="Times New Roman"/>
          <w:szCs w:val="24"/>
        </w:rPr>
        <w:t>υ</w:t>
      </w:r>
      <w:r>
        <w:rPr>
          <w:rFonts w:eastAsia="Times New Roman" w:cs="Times New Roman"/>
          <w:szCs w:val="24"/>
        </w:rPr>
        <w:t>γείας. Οι άνθρωποι αυτοί</w:t>
      </w:r>
      <w:r>
        <w:rPr>
          <w:rFonts w:eastAsia="Times New Roman" w:cs="Times New Roman"/>
          <w:szCs w:val="24"/>
        </w:rPr>
        <w:t>,</w:t>
      </w:r>
      <w:r>
        <w:rPr>
          <w:rFonts w:eastAsia="Times New Roman" w:cs="Times New Roman"/>
          <w:szCs w:val="24"/>
        </w:rPr>
        <w:t xml:space="preserve"> επί είκοσι και παραπάνω χρόνια</w:t>
      </w:r>
      <w:r>
        <w:rPr>
          <w:rFonts w:eastAsia="Times New Roman" w:cs="Times New Roman"/>
          <w:szCs w:val="24"/>
        </w:rPr>
        <w:t>,</w:t>
      </w:r>
      <w:r>
        <w:rPr>
          <w:rFonts w:eastAsia="Times New Roman" w:cs="Times New Roman"/>
          <w:szCs w:val="24"/>
        </w:rPr>
        <w:t xml:space="preserve"> κινούνταν με την πολιτική συγκάλυψ</w:t>
      </w:r>
      <w:r>
        <w:rPr>
          <w:rFonts w:eastAsia="Times New Roman" w:cs="Times New Roman"/>
          <w:szCs w:val="24"/>
        </w:rPr>
        <w:t xml:space="preserve">η των κυβερνήσεων ΠΑΣΟΚ και Νέας Δημοκρατίας. </w:t>
      </w:r>
    </w:p>
    <w:p w14:paraId="5D6B559B"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Αυτό το ξέρει όλος ο κόσμος και το ξέρει </w:t>
      </w:r>
      <w:r>
        <w:rPr>
          <w:rFonts w:eastAsia="Times New Roman" w:cs="Times New Roman"/>
          <w:szCs w:val="24"/>
        </w:rPr>
        <w:t xml:space="preserve">πια </w:t>
      </w:r>
      <w:r>
        <w:rPr>
          <w:rFonts w:eastAsia="Times New Roman" w:cs="Times New Roman"/>
          <w:szCs w:val="24"/>
        </w:rPr>
        <w:t xml:space="preserve">και η </w:t>
      </w:r>
      <w:r>
        <w:rPr>
          <w:rFonts w:eastAsia="Times New Roman" w:cs="Times New Roman"/>
          <w:szCs w:val="24"/>
        </w:rPr>
        <w:t>δ</w:t>
      </w:r>
      <w:r>
        <w:rPr>
          <w:rFonts w:eastAsia="Times New Roman" w:cs="Times New Roman"/>
          <w:szCs w:val="24"/>
        </w:rPr>
        <w:t>ικαιοσύνη. Ασχολούνται οι ελεγκτικοί μηχανισμοί. Έχει ασκηθεί κακουργηματικού χαρακτήρα δίωξη. Απολύθηκε το κομβικό πρόσωπο, ο Παπαδημητρίου. Απομακρύνθηκε ο</w:t>
      </w:r>
      <w:r>
        <w:rPr>
          <w:rFonts w:eastAsia="Times New Roman" w:cs="Times New Roman"/>
          <w:szCs w:val="24"/>
        </w:rPr>
        <w:t xml:space="preserve"> πρώην Πρόεδρος του ΚΕΕΠΝΟ, γιατί δεν ήθελε να υλοποιήσει την απόφαση της πολιτικής ηγεσίας να απομακρύνει τον κ. Παπαδημητρίου</w:t>
      </w:r>
      <w:r>
        <w:rPr>
          <w:rFonts w:eastAsia="Times New Roman" w:cs="Times New Roman"/>
          <w:szCs w:val="24"/>
        </w:rPr>
        <w:t>,</w:t>
      </w:r>
      <w:r>
        <w:rPr>
          <w:rFonts w:eastAsia="Times New Roman" w:cs="Times New Roman"/>
          <w:szCs w:val="24"/>
        </w:rPr>
        <w:t xml:space="preserve"> που ήταν το πρόσωπο κλειδί. Απομακρύνθηκαν κρίσιμοι κρίκοι του </w:t>
      </w:r>
      <w:r>
        <w:rPr>
          <w:rFonts w:eastAsia="Times New Roman" w:cs="Times New Roman"/>
          <w:szCs w:val="24"/>
        </w:rPr>
        <w:lastRenderedPageBreak/>
        <w:t>νομικού επιτελείου του ΚΕΕΠΝΟ. Και υπάρχουν καταγγελίες ότι υπηρ</w:t>
      </w:r>
      <w:r>
        <w:rPr>
          <w:rFonts w:eastAsia="Times New Roman" w:cs="Times New Roman"/>
          <w:szCs w:val="24"/>
        </w:rPr>
        <w:t>εσιακά στελέχη υπεξαίρεσαν έγγραφα και τα κατέστρεψαν</w:t>
      </w:r>
      <w:r>
        <w:rPr>
          <w:rFonts w:eastAsia="Times New Roman" w:cs="Times New Roman"/>
          <w:szCs w:val="24"/>
        </w:rPr>
        <w:t>,</w:t>
      </w:r>
      <w:r>
        <w:rPr>
          <w:rFonts w:eastAsia="Times New Roman" w:cs="Times New Roman"/>
          <w:szCs w:val="24"/>
        </w:rPr>
        <w:t xml:space="preserve"> για να σβήσουν τα ίχνη τους. </w:t>
      </w:r>
    </w:p>
    <w:p w14:paraId="5D6B559C"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εσείς,</w:t>
      </w:r>
      <w:r>
        <w:rPr>
          <w:rFonts w:eastAsia="Times New Roman" w:cs="Times New Roman"/>
          <w:szCs w:val="24"/>
        </w:rPr>
        <w:t xml:space="preserve"> με αυτό που κάνετε, με αυτή την προσπάθεια άθλιου πολιτικού αντιπερισπασμού, το μόνο που αποδεικνύετε</w:t>
      </w:r>
      <w:r>
        <w:rPr>
          <w:rFonts w:eastAsia="Times New Roman" w:cs="Times New Roman"/>
          <w:szCs w:val="24"/>
        </w:rPr>
        <w:t>,</w:t>
      </w:r>
      <w:r>
        <w:rPr>
          <w:rFonts w:eastAsia="Times New Roman" w:cs="Times New Roman"/>
          <w:szCs w:val="24"/>
        </w:rPr>
        <w:t xml:space="preserve"> είναι ότι προσφέρετε -και παλιά και τώρα- συγκάλυψη και προστ</w:t>
      </w:r>
      <w:r>
        <w:rPr>
          <w:rFonts w:eastAsia="Times New Roman" w:cs="Times New Roman"/>
          <w:szCs w:val="24"/>
        </w:rPr>
        <w:t xml:space="preserve">ασία σε ανθρώπους απολύτως παράνομους. </w:t>
      </w:r>
    </w:p>
    <w:p w14:paraId="5D6B559D" w14:textId="77777777" w:rsidR="009B0C5F" w:rsidRDefault="000A76EF">
      <w:pPr>
        <w:tabs>
          <w:tab w:val="left" w:pos="2608"/>
        </w:tabs>
        <w:spacing w:line="600" w:lineRule="auto"/>
        <w:ind w:firstLine="720"/>
        <w:jc w:val="both"/>
        <w:rPr>
          <w:rFonts w:eastAsia="Times New Roman" w:cs="Times New Roman"/>
          <w:szCs w:val="24"/>
        </w:rPr>
      </w:pPr>
      <w:r>
        <w:rPr>
          <w:rFonts w:eastAsia="Times New Roman" w:cs="Times New Roman"/>
          <w:szCs w:val="24"/>
        </w:rPr>
        <w:t>Είτε έχετε άγνοια κινδύνου είτε εκτελείτε συμβόλαιο απέναντι σε ανθρώπους</w:t>
      </w:r>
      <w:r>
        <w:rPr>
          <w:rFonts w:eastAsia="Times New Roman" w:cs="Times New Roman"/>
          <w:szCs w:val="24"/>
        </w:rPr>
        <w:t>,</w:t>
      </w:r>
      <w:r>
        <w:rPr>
          <w:rFonts w:eastAsia="Times New Roman" w:cs="Times New Roman"/>
          <w:szCs w:val="24"/>
        </w:rPr>
        <w:t xml:space="preserve"> που σας εξυπηρετούσαν όλα τα χρόνια, στο πολιτικό σας και πελατειακό σας σύστημα. Δεν υπάρχει άλλη εξήγηση. </w:t>
      </w:r>
    </w:p>
    <w:p w14:paraId="5D6B559E" w14:textId="77777777" w:rsidR="009B0C5F" w:rsidRDefault="000A76EF">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Είναι ντροπή να μιλάτε έτσι για </w:t>
      </w:r>
      <w:r>
        <w:rPr>
          <w:rFonts w:eastAsia="Times New Roman" w:cs="Times New Roman"/>
          <w:szCs w:val="24"/>
        </w:rPr>
        <w:t>μία γιατρό, η οποία έχει προσληφθεί μέσα από πρόγραμμα χρηματοδοτούμενο από την Ευρωπαϊκή Ένωση, με χαμηλό μισθό, η οποία πηγαίνει στα ΠΡΟΚΕΚΑ όλη της χώρας…</w:t>
      </w:r>
    </w:p>
    <w:p w14:paraId="5D6B559F" w14:textId="77777777" w:rsidR="009B0C5F" w:rsidRDefault="000A76EF">
      <w:pPr>
        <w:tabs>
          <w:tab w:val="left" w:pos="2608"/>
        </w:tabs>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 </w:t>
      </w:r>
      <w:r>
        <w:rPr>
          <w:rFonts w:eastAsia="Times New Roman" w:cs="Times New Roman"/>
          <w:szCs w:val="24"/>
        </w:rPr>
        <w:t>Με 1.800 ευρώ.</w:t>
      </w:r>
    </w:p>
    <w:p w14:paraId="5D6B55A0" w14:textId="77777777" w:rsidR="009B0C5F" w:rsidRDefault="000A76EF">
      <w:pPr>
        <w:tabs>
          <w:tab w:val="left" w:pos="2608"/>
        </w:tabs>
        <w:spacing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b/>
          <w:szCs w:val="24"/>
        </w:rPr>
        <w:t xml:space="preserve"> </w:t>
      </w:r>
      <w:r>
        <w:rPr>
          <w:rFonts w:eastAsia="Times New Roman" w:cs="Times New Roman"/>
          <w:szCs w:val="24"/>
        </w:rPr>
        <w:t xml:space="preserve">…και επιμελείται της </w:t>
      </w:r>
      <w:r>
        <w:rPr>
          <w:rFonts w:eastAsia="Times New Roman" w:cs="Times New Roman"/>
          <w:szCs w:val="24"/>
        </w:rPr>
        <w:t>υγειονομικής φροντίδας ανθρώπων</w:t>
      </w:r>
      <w:r>
        <w:rPr>
          <w:rFonts w:eastAsia="Times New Roman" w:cs="Times New Roman"/>
          <w:szCs w:val="24"/>
        </w:rPr>
        <w:t>,</w:t>
      </w:r>
      <w:r>
        <w:rPr>
          <w:rFonts w:eastAsia="Times New Roman" w:cs="Times New Roman"/>
          <w:szCs w:val="24"/>
        </w:rPr>
        <w:t xml:space="preserve"> που έχουν σοβαρά προβλήματα υγείας και συντονίζει, μαζί με τους υπόλοιπους, την υγειονομική φροντίδα δεκάδων χιλιάδων μεταναστών σε όλη τη χώρα. Και είναι ντροπή να λέτε ότι αυτές είναι θέσεις ευνοιοκρατίας. </w:t>
      </w:r>
    </w:p>
    <w:p w14:paraId="5D6B55A1" w14:textId="77777777" w:rsidR="009B0C5F" w:rsidRDefault="000A76EF">
      <w:pPr>
        <w:tabs>
          <w:tab w:val="left" w:pos="2608"/>
        </w:tabs>
        <w:spacing w:line="600" w:lineRule="auto"/>
        <w:ind w:firstLine="720"/>
        <w:jc w:val="both"/>
        <w:rPr>
          <w:rFonts w:eastAsia="Times New Roman" w:cs="Times New Roman"/>
          <w:szCs w:val="24"/>
        </w:rPr>
      </w:pPr>
      <w:r>
        <w:rPr>
          <w:rFonts w:eastAsia="Times New Roman" w:cs="Times New Roman"/>
          <w:szCs w:val="24"/>
        </w:rPr>
        <w:t>Οι εν λόγω προ</w:t>
      </w:r>
      <w:r>
        <w:rPr>
          <w:rFonts w:eastAsia="Times New Roman" w:cs="Times New Roman"/>
          <w:szCs w:val="24"/>
        </w:rPr>
        <w:t xml:space="preserve">σλήψεις, για τις οποίες ασκηθήκαν οι διώξεις, ήταν προσλήψεις </w:t>
      </w:r>
      <w:r>
        <w:rPr>
          <w:rFonts w:eastAsia="Times New Roman" w:cs="Times New Roman"/>
          <w:szCs w:val="24"/>
        </w:rPr>
        <w:t>«</w:t>
      </w:r>
      <w:r>
        <w:rPr>
          <w:rFonts w:eastAsia="Times New Roman" w:cs="Times New Roman"/>
          <w:szCs w:val="24"/>
        </w:rPr>
        <w:t>ημετέρων</w:t>
      </w:r>
      <w:r>
        <w:rPr>
          <w:rFonts w:eastAsia="Times New Roman" w:cs="Times New Roman"/>
          <w:szCs w:val="24"/>
        </w:rPr>
        <w:t>»,</w:t>
      </w:r>
      <w:r>
        <w:rPr>
          <w:rFonts w:eastAsia="Times New Roman" w:cs="Times New Roman"/>
          <w:szCs w:val="24"/>
        </w:rPr>
        <w:t xml:space="preserve"> που αξιοποιήθηκαν σε πολιτικά γραφεία. Εδώ έχουμε την πρόσληψη οκτακοσίων -μπορεί να πάει και χιλίων- ανθρώπων, γιατρών, νοσηλευτών, πολιτισμικών μεσολαβητών, οι οποίοι θα πάνε στα </w:t>
      </w:r>
      <w:r>
        <w:rPr>
          <w:rFonts w:eastAsia="Times New Roman" w:cs="Times New Roman"/>
          <w:szCs w:val="24"/>
          <w:lang w:val="en-US"/>
        </w:rPr>
        <w:t>c</w:t>
      </w:r>
      <w:r>
        <w:rPr>
          <w:rFonts w:eastAsia="Times New Roman" w:cs="Times New Roman"/>
          <w:szCs w:val="24"/>
          <w:lang w:val="en-US"/>
        </w:rPr>
        <w:t>amps</w:t>
      </w:r>
      <w:r w:rsidRPr="002544A1">
        <w:rPr>
          <w:rFonts w:eastAsia="Times New Roman" w:cs="Times New Roman"/>
          <w:szCs w:val="24"/>
        </w:rPr>
        <w:t xml:space="preserve">, </w:t>
      </w:r>
      <w:r>
        <w:rPr>
          <w:rFonts w:eastAsia="Times New Roman" w:cs="Times New Roman"/>
          <w:szCs w:val="24"/>
        </w:rPr>
        <w:t xml:space="preserve">θα πάνε στις όμορες δομές, θα κάνουν επιδημιολογικό έλεγχο, θα κάνουν </w:t>
      </w:r>
      <w:r>
        <w:rPr>
          <w:rFonts w:eastAsia="Times New Roman" w:cs="Times New Roman"/>
          <w:szCs w:val="24"/>
          <w:lang w:val="en-US"/>
        </w:rPr>
        <w:t>screening</w:t>
      </w:r>
      <w:r w:rsidRPr="002544A1">
        <w:rPr>
          <w:rFonts w:eastAsia="Times New Roman" w:cs="Times New Roman"/>
          <w:szCs w:val="24"/>
        </w:rPr>
        <w:t xml:space="preserve"> </w:t>
      </w:r>
      <w:r>
        <w:rPr>
          <w:rFonts w:eastAsia="Times New Roman" w:cs="Times New Roman"/>
          <w:szCs w:val="24"/>
        </w:rPr>
        <w:t>έλεγχο σε ανθρώπους</w:t>
      </w:r>
      <w:r>
        <w:rPr>
          <w:rFonts w:eastAsia="Times New Roman" w:cs="Times New Roman"/>
          <w:szCs w:val="24"/>
        </w:rPr>
        <w:t>,</w:t>
      </w:r>
      <w:r>
        <w:rPr>
          <w:rFonts w:eastAsia="Times New Roman" w:cs="Times New Roman"/>
          <w:szCs w:val="24"/>
        </w:rPr>
        <w:t xml:space="preserve"> που έρχονται και δεν έχουν πλήρη δεδομένα για την κατάσταση της υγείας τους. Είναι άνθρωποι</w:t>
      </w:r>
      <w:r>
        <w:rPr>
          <w:rFonts w:eastAsia="Times New Roman" w:cs="Times New Roman"/>
          <w:szCs w:val="24"/>
        </w:rPr>
        <w:t>,</w:t>
      </w:r>
      <w:r>
        <w:rPr>
          <w:rFonts w:eastAsia="Times New Roman" w:cs="Times New Roman"/>
          <w:szCs w:val="24"/>
        </w:rPr>
        <w:t xml:space="preserve"> που είναι σε διακινδύνευση η προσωπική τους υγεία</w:t>
      </w:r>
      <w:r>
        <w:rPr>
          <w:rFonts w:eastAsia="Times New Roman" w:cs="Times New Roman"/>
          <w:szCs w:val="24"/>
        </w:rPr>
        <w:t>,</w:t>
      </w:r>
      <w:r>
        <w:rPr>
          <w:rFonts w:eastAsia="Times New Roman" w:cs="Times New Roman"/>
          <w:szCs w:val="24"/>
        </w:rPr>
        <w:t xml:space="preserve"> για ν</w:t>
      </w:r>
      <w:r>
        <w:rPr>
          <w:rFonts w:eastAsia="Times New Roman" w:cs="Times New Roman"/>
          <w:szCs w:val="24"/>
        </w:rPr>
        <w:t xml:space="preserve">α παρέχουν αυτές τις υπηρεσίες. </w:t>
      </w:r>
    </w:p>
    <w:p w14:paraId="5D6B55A2" w14:textId="77777777" w:rsidR="009B0C5F" w:rsidRDefault="000A76EF">
      <w:pPr>
        <w:tabs>
          <w:tab w:val="left" w:pos="2608"/>
        </w:tabs>
        <w:spacing w:line="600" w:lineRule="auto"/>
        <w:ind w:firstLine="720"/>
        <w:jc w:val="both"/>
        <w:rPr>
          <w:rFonts w:eastAsia="Times New Roman" w:cs="Times New Roman"/>
          <w:szCs w:val="24"/>
        </w:rPr>
      </w:pPr>
      <w:r>
        <w:rPr>
          <w:rFonts w:eastAsia="Times New Roman" w:cs="Times New Roman"/>
          <w:szCs w:val="24"/>
        </w:rPr>
        <w:t>Είναι ντροπή να λέτε ότι αυτό το πράγμα είναι στοιχείο πελατειακής λογικής. Θα προσλάβουμε ανθρώπους να πάνε εκεί</w:t>
      </w:r>
      <w:r>
        <w:rPr>
          <w:rFonts w:eastAsia="Times New Roman" w:cs="Times New Roman"/>
          <w:szCs w:val="24"/>
        </w:rPr>
        <w:t>,</w:t>
      </w:r>
      <w:r>
        <w:rPr>
          <w:rFonts w:eastAsia="Times New Roman" w:cs="Times New Roman"/>
          <w:szCs w:val="24"/>
        </w:rPr>
        <w:t xml:space="preserve"> που δεν δέχεται να πάει κανένας και μου μέχρι τώρα αυτό το </w:t>
      </w:r>
      <w:r>
        <w:rPr>
          <w:rFonts w:eastAsia="Times New Roman" w:cs="Times New Roman"/>
          <w:szCs w:val="24"/>
        </w:rPr>
        <w:lastRenderedPageBreak/>
        <w:t xml:space="preserve">κενό το καλύπταν μόνο οι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ργανώσε</w:t>
      </w:r>
      <w:r>
        <w:rPr>
          <w:rFonts w:eastAsia="Times New Roman" w:cs="Times New Roman"/>
          <w:szCs w:val="24"/>
        </w:rPr>
        <w:t xml:space="preserve">ις. Είναι ντροπή να λέγεται αυτό το πράγμα. </w:t>
      </w:r>
    </w:p>
    <w:p w14:paraId="5D6B55A3" w14:textId="77777777" w:rsidR="009B0C5F" w:rsidRDefault="000A76EF">
      <w:pPr>
        <w:tabs>
          <w:tab w:val="left" w:pos="2608"/>
        </w:tabs>
        <w:spacing w:line="600" w:lineRule="auto"/>
        <w:ind w:firstLine="720"/>
        <w:jc w:val="both"/>
        <w:rPr>
          <w:rFonts w:eastAsia="Times New Roman" w:cs="Times New Roman"/>
          <w:szCs w:val="24"/>
        </w:rPr>
      </w:pPr>
      <w:r>
        <w:rPr>
          <w:rFonts w:eastAsia="Times New Roman" w:cs="Times New Roman"/>
          <w:szCs w:val="24"/>
        </w:rPr>
        <w:t>Το ΚΕΕΛΠΝΟ κάνει μια εξαιρετική δουλειά στον τομέα της δημόσιας υγείας. Προστατεύει τη δημόσια υγεία στη χώρα. Δημιουργεί ένα αίσθημα υγειονομικής ασφάλειας στους ανθρώπους. Αποτρέψαμε να γίνει το προσφυγικό πρό</w:t>
      </w:r>
      <w:r>
        <w:rPr>
          <w:rFonts w:eastAsia="Times New Roman" w:cs="Times New Roman"/>
          <w:szCs w:val="24"/>
        </w:rPr>
        <w:t xml:space="preserve">βλημα δημόσιας υγείας. </w:t>
      </w:r>
    </w:p>
    <w:p w14:paraId="5D6B55A4" w14:textId="77777777" w:rsidR="009B0C5F" w:rsidRDefault="000A76EF">
      <w:pPr>
        <w:tabs>
          <w:tab w:val="left" w:pos="2608"/>
        </w:tabs>
        <w:spacing w:line="600" w:lineRule="auto"/>
        <w:ind w:firstLine="720"/>
        <w:jc w:val="both"/>
        <w:rPr>
          <w:rFonts w:eastAsia="Times New Roman" w:cs="Times New Roman"/>
          <w:szCs w:val="24"/>
        </w:rPr>
      </w:pPr>
      <w:r>
        <w:rPr>
          <w:rFonts w:eastAsia="Times New Roman" w:cs="Times New Roman"/>
          <w:szCs w:val="24"/>
        </w:rPr>
        <w:t>Πραγματικά πίστευα, κύριε Φωτήλα, ότι θα αποσύρατε την ερώτησή σας. Είσαστε πολλαπλά εκτεθειμένος. Και απλώς</w:t>
      </w:r>
      <w:r>
        <w:rPr>
          <w:rFonts w:eastAsia="Times New Roman" w:cs="Times New Roman"/>
          <w:szCs w:val="24"/>
        </w:rPr>
        <w:t>,</w:t>
      </w:r>
      <w:r>
        <w:rPr>
          <w:rFonts w:eastAsia="Times New Roman" w:cs="Times New Roman"/>
          <w:szCs w:val="24"/>
        </w:rPr>
        <w:t xml:space="preserve"> βάλατε τώρα τη «σάλτσα» της δημόσιας υγείας και προσπαθήσατε να την επενδύσετε με ευαισθησία για τους οροθετικούς, για του</w:t>
      </w:r>
      <w:r>
        <w:rPr>
          <w:rFonts w:eastAsia="Times New Roman" w:cs="Times New Roman"/>
          <w:szCs w:val="24"/>
        </w:rPr>
        <w:t xml:space="preserve">ς οποίους είπα ότι έχουμε δώσει λύση </w:t>
      </w:r>
      <w:proofErr w:type="spellStart"/>
      <w:r>
        <w:rPr>
          <w:rFonts w:eastAsia="Times New Roman" w:cs="Times New Roman"/>
          <w:szCs w:val="24"/>
        </w:rPr>
        <w:t>που</w:t>
      </w:r>
      <w:r>
        <w:rPr>
          <w:rFonts w:eastAsia="Times New Roman" w:cs="Times New Roman"/>
          <w:szCs w:val="24"/>
        </w:rPr>
        <w:t>θα</w:t>
      </w:r>
      <w:proofErr w:type="spellEnd"/>
      <w:r>
        <w:rPr>
          <w:rFonts w:eastAsia="Times New Roman" w:cs="Times New Roman"/>
          <w:szCs w:val="24"/>
        </w:rPr>
        <w:t xml:space="preserve"> αρχίσει να εφαρμόζεται από τον επόμενο μήνα. Είναι ενήμεροι οι </w:t>
      </w:r>
      <w:proofErr w:type="spellStart"/>
      <w:r>
        <w:rPr>
          <w:rFonts w:eastAsia="Times New Roman" w:cs="Times New Roman"/>
          <w:szCs w:val="24"/>
        </w:rPr>
        <w:t>λοιμωξιολόγοι</w:t>
      </w:r>
      <w:proofErr w:type="spellEnd"/>
      <w:r>
        <w:rPr>
          <w:rFonts w:eastAsia="Times New Roman" w:cs="Times New Roman"/>
          <w:szCs w:val="24"/>
        </w:rPr>
        <w:t xml:space="preserve">, το ξέρουν οι </w:t>
      </w:r>
      <w:proofErr w:type="spellStart"/>
      <w:r>
        <w:rPr>
          <w:rFonts w:eastAsia="Times New Roman" w:cs="Times New Roman"/>
          <w:szCs w:val="24"/>
        </w:rPr>
        <w:t>ειδικοίπου</w:t>
      </w:r>
      <w:proofErr w:type="spellEnd"/>
      <w:r>
        <w:rPr>
          <w:rFonts w:eastAsia="Times New Roman" w:cs="Times New Roman"/>
          <w:szCs w:val="24"/>
        </w:rPr>
        <w:t xml:space="preserve"> ασχολούνται. Έχει αντιμετωπιστεί το πρόβλημα αυτό κι εσείς σπεκουλάρετε και προσπαθείτε να θολώσετε τα νερά</w:t>
      </w:r>
      <w:r>
        <w:rPr>
          <w:rFonts w:eastAsia="Times New Roman" w:cs="Times New Roman"/>
          <w:szCs w:val="24"/>
        </w:rPr>
        <w:t>,</w:t>
      </w:r>
      <w:r>
        <w:rPr>
          <w:rFonts w:eastAsia="Times New Roman" w:cs="Times New Roman"/>
          <w:szCs w:val="24"/>
        </w:rPr>
        <w:t xml:space="preserve"> τη</w:t>
      </w:r>
      <w:r>
        <w:rPr>
          <w:rFonts w:eastAsia="Times New Roman" w:cs="Times New Roman"/>
          <w:szCs w:val="24"/>
        </w:rPr>
        <w:t xml:space="preserve"> στιγμή που ξέρει πολύ καλά όλος ο κόσμος, ότι αυτή τη στιγμή η Κυβέρνηση ξεβρωμίζει</w:t>
      </w:r>
      <w:r>
        <w:rPr>
          <w:rFonts w:eastAsia="Times New Roman" w:cs="Times New Roman"/>
          <w:szCs w:val="24"/>
        </w:rPr>
        <w:t>,</w:t>
      </w:r>
      <w:r>
        <w:rPr>
          <w:rFonts w:eastAsia="Times New Roman" w:cs="Times New Roman"/>
          <w:szCs w:val="24"/>
        </w:rPr>
        <w:t xml:space="preserve"> στην κυριολεξία</w:t>
      </w:r>
      <w:r>
        <w:rPr>
          <w:rFonts w:eastAsia="Times New Roman" w:cs="Times New Roman"/>
          <w:szCs w:val="24"/>
        </w:rPr>
        <w:t>,</w:t>
      </w:r>
      <w:r>
        <w:rPr>
          <w:rFonts w:eastAsia="Times New Roman" w:cs="Times New Roman"/>
          <w:szCs w:val="24"/>
        </w:rPr>
        <w:t xml:space="preserve"> μια εστία ανομίας και διαφθοράς.</w:t>
      </w:r>
    </w:p>
    <w:p w14:paraId="5D6B55A5" w14:textId="77777777" w:rsidR="009B0C5F" w:rsidRDefault="000A76EF">
      <w:pPr>
        <w:tabs>
          <w:tab w:val="left" w:pos="2608"/>
        </w:tabs>
        <w:spacing w:line="600" w:lineRule="auto"/>
        <w:ind w:firstLine="720"/>
        <w:jc w:val="both"/>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Με πατεράδες και μανάδες.</w:t>
      </w:r>
    </w:p>
    <w:p w14:paraId="5D6B55A6" w14:textId="77777777" w:rsidR="009B0C5F" w:rsidRDefault="000A76EF">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Ευχαριστούμε τον κύριο Υπουργό.</w:t>
      </w:r>
    </w:p>
    <w:p w14:paraId="5D6B55A7" w14:textId="77777777" w:rsidR="009B0C5F" w:rsidRDefault="000A76EF">
      <w:pPr>
        <w:tabs>
          <w:tab w:val="left" w:pos="2820"/>
        </w:tabs>
        <w:spacing w:line="600" w:lineRule="auto"/>
        <w:ind w:firstLine="720"/>
        <w:jc w:val="both"/>
        <w:rPr>
          <w:rFonts w:eastAsia="Times New Roman"/>
          <w:szCs w:val="24"/>
        </w:rPr>
      </w:pPr>
      <w:r>
        <w:rPr>
          <w:rFonts w:eastAsia="Times New Roman"/>
          <w:szCs w:val="24"/>
        </w:rPr>
        <w:t>Ανέβηκαν λίγο</w:t>
      </w:r>
      <w:r>
        <w:rPr>
          <w:rFonts w:eastAsia="Times New Roman"/>
          <w:szCs w:val="24"/>
        </w:rPr>
        <w:t xml:space="preserve"> τα αίματα. Θα διαβάσω μερικές ανακοινώσεις, για να δώσουμε λίγο χρόνο στον Υπουργό</w:t>
      </w:r>
      <w:r>
        <w:rPr>
          <w:rFonts w:eastAsia="Times New Roman"/>
          <w:szCs w:val="24"/>
        </w:rPr>
        <w:t>,</w:t>
      </w:r>
      <w:r>
        <w:rPr>
          <w:rFonts w:eastAsia="Times New Roman"/>
          <w:szCs w:val="24"/>
        </w:rPr>
        <w:t xml:space="preserve"> να πάρει μια ανάσα. Αφορούν και τον κ. </w:t>
      </w:r>
      <w:proofErr w:type="spellStart"/>
      <w:r>
        <w:rPr>
          <w:rFonts w:eastAsia="Times New Roman"/>
          <w:szCs w:val="24"/>
        </w:rPr>
        <w:t>Σαρίδη</w:t>
      </w:r>
      <w:proofErr w:type="spellEnd"/>
      <w:r>
        <w:rPr>
          <w:rFonts w:eastAsia="Times New Roman"/>
          <w:szCs w:val="24"/>
        </w:rPr>
        <w:t xml:space="preserve"> δύο εξ αυτών.</w:t>
      </w:r>
    </w:p>
    <w:p w14:paraId="5D6B55A8" w14:textId="77777777" w:rsidR="009B0C5F" w:rsidRDefault="000A76EF">
      <w:pPr>
        <w:tabs>
          <w:tab w:val="left" w:pos="2820"/>
        </w:tabs>
        <w:spacing w:line="600" w:lineRule="auto"/>
        <w:ind w:firstLine="720"/>
        <w:jc w:val="both"/>
        <w:rPr>
          <w:rFonts w:eastAsia="Times New Roman"/>
          <w:szCs w:val="24"/>
        </w:rPr>
      </w:pPr>
      <w:r>
        <w:rPr>
          <w:rFonts w:eastAsia="Times New Roman"/>
          <w:szCs w:val="24"/>
        </w:rPr>
        <w:t xml:space="preserve">Ο Βουλευτής κ. Ιωάννης </w:t>
      </w:r>
      <w:proofErr w:type="spellStart"/>
      <w:r>
        <w:rPr>
          <w:rFonts w:eastAsia="Times New Roman"/>
          <w:szCs w:val="24"/>
        </w:rPr>
        <w:t>Σαρίδης</w:t>
      </w:r>
      <w:proofErr w:type="spellEnd"/>
      <w:r>
        <w:rPr>
          <w:rFonts w:eastAsia="Times New Roman"/>
          <w:szCs w:val="24"/>
        </w:rPr>
        <w:t xml:space="preserve"> ζητεί άδεια ολιγοήμερης απουσίας στο εξωτερικό από τις 19 Ιουνίου 2018 μέχρι τις</w:t>
      </w:r>
      <w:r>
        <w:rPr>
          <w:rFonts w:eastAsia="Times New Roman"/>
          <w:szCs w:val="24"/>
        </w:rPr>
        <w:t xml:space="preserve"> 21 Ιουνίου 2018. Η Βουλή εγκρίνει;</w:t>
      </w:r>
    </w:p>
    <w:p w14:paraId="5D6B55A9" w14:textId="77777777" w:rsidR="009B0C5F" w:rsidRDefault="000A76EF">
      <w:pPr>
        <w:tabs>
          <w:tab w:val="left" w:pos="2820"/>
        </w:tabs>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ΒΟΥΛΕΥΤΕΣ: </w:t>
      </w:r>
      <w:r>
        <w:rPr>
          <w:rFonts w:eastAsia="Times New Roman"/>
          <w:szCs w:val="24"/>
        </w:rPr>
        <w:t>Μάλιστα, μάλιστα.</w:t>
      </w:r>
    </w:p>
    <w:p w14:paraId="5D6B55AA" w14:textId="77777777" w:rsidR="009B0C5F" w:rsidRDefault="000A76EF">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w:t>
      </w:r>
      <w:r>
        <w:rPr>
          <w:rFonts w:eastAsia="Times New Roman"/>
          <w:szCs w:val="24"/>
        </w:rPr>
        <w:t xml:space="preserve">Συνεπώς η </w:t>
      </w:r>
      <w:r>
        <w:rPr>
          <w:rFonts w:eastAsia="Times New Roman"/>
          <w:szCs w:val="24"/>
        </w:rPr>
        <w:t>Βουλή ενέκρινε τη ζητηθείσα άδεια.</w:t>
      </w:r>
    </w:p>
    <w:p w14:paraId="5D6B55AB" w14:textId="77777777" w:rsidR="009B0C5F" w:rsidRDefault="000A76EF">
      <w:pPr>
        <w:tabs>
          <w:tab w:val="left" w:pos="2820"/>
        </w:tabs>
        <w:spacing w:line="600" w:lineRule="auto"/>
        <w:ind w:firstLine="720"/>
        <w:jc w:val="both"/>
        <w:rPr>
          <w:rFonts w:eastAsia="Times New Roman"/>
          <w:szCs w:val="24"/>
        </w:rPr>
      </w:pPr>
      <w:r>
        <w:rPr>
          <w:rFonts w:eastAsia="Times New Roman"/>
          <w:szCs w:val="24"/>
        </w:rPr>
        <w:t>Η Βουλευτής κ</w:t>
      </w:r>
      <w:r>
        <w:rPr>
          <w:rFonts w:eastAsia="Times New Roman"/>
          <w:szCs w:val="24"/>
        </w:rPr>
        <w:t>.</w:t>
      </w:r>
      <w:r>
        <w:rPr>
          <w:rFonts w:eastAsia="Times New Roman"/>
          <w:szCs w:val="24"/>
        </w:rPr>
        <w:t xml:space="preserve"> Όλγα Κεφαλογιάννη ζητεί άδεια ολιγοήμερης απουσίας στο εξωτερικό από τις 18 Ιουνίου 2018 έω</w:t>
      </w:r>
      <w:r>
        <w:rPr>
          <w:rFonts w:eastAsia="Times New Roman"/>
          <w:szCs w:val="24"/>
        </w:rPr>
        <w:t>ς και τις 21 Ιουνίου 2018. Η Βουλή εγκρίνει;</w:t>
      </w:r>
    </w:p>
    <w:p w14:paraId="5D6B55AC" w14:textId="77777777" w:rsidR="009B0C5F" w:rsidRDefault="000A76EF">
      <w:pPr>
        <w:tabs>
          <w:tab w:val="left" w:pos="2820"/>
        </w:tabs>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ΒΟΥΛΕΥΤΕΣ: </w:t>
      </w:r>
      <w:r>
        <w:rPr>
          <w:rFonts w:eastAsia="Times New Roman"/>
          <w:szCs w:val="24"/>
        </w:rPr>
        <w:t>Μάλιστα, μάλιστα.</w:t>
      </w:r>
    </w:p>
    <w:p w14:paraId="5D6B55AD" w14:textId="77777777" w:rsidR="009B0C5F" w:rsidRDefault="000A76EF">
      <w:pPr>
        <w:tabs>
          <w:tab w:val="left" w:pos="2820"/>
        </w:tabs>
        <w:spacing w:line="600" w:lineRule="auto"/>
        <w:ind w:firstLine="720"/>
        <w:jc w:val="both"/>
        <w:rPr>
          <w:rFonts w:eastAsia="Times New Roman"/>
          <w:szCs w:val="24"/>
        </w:rPr>
      </w:pPr>
      <w:r w:rsidRPr="004239BA">
        <w:rPr>
          <w:rFonts w:eastAsia="Times New Roman"/>
          <w:b/>
          <w:szCs w:val="24"/>
        </w:rPr>
        <w:lastRenderedPageBreak/>
        <w:t>ΠΡΟΕΔΡΕΥΩΝ (Μάριος Γεωργιάδης):</w:t>
      </w:r>
      <w:r>
        <w:rPr>
          <w:rFonts w:eastAsia="Times New Roman"/>
          <w:szCs w:val="24"/>
        </w:rPr>
        <w:t xml:space="preserve"> </w:t>
      </w:r>
      <w:r>
        <w:rPr>
          <w:rFonts w:eastAsia="Times New Roman"/>
          <w:szCs w:val="24"/>
        </w:rPr>
        <w:t xml:space="preserve">Συνεπώς η </w:t>
      </w:r>
      <w:r>
        <w:rPr>
          <w:rFonts w:eastAsia="Times New Roman"/>
          <w:szCs w:val="24"/>
        </w:rPr>
        <w:t>Βουλή ενέκρινε τη ζητηθείσα άδεια.</w:t>
      </w:r>
    </w:p>
    <w:p w14:paraId="5D6B55AE" w14:textId="77777777" w:rsidR="009B0C5F" w:rsidRDefault="000A76EF">
      <w:pPr>
        <w:tabs>
          <w:tab w:val="left" w:pos="2820"/>
        </w:tabs>
        <w:spacing w:line="600" w:lineRule="auto"/>
        <w:ind w:firstLine="720"/>
        <w:jc w:val="both"/>
        <w:rPr>
          <w:rFonts w:eastAsia="Times New Roman"/>
          <w:szCs w:val="24"/>
        </w:rPr>
      </w:pPr>
      <w:r>
        <w:rPr>
          <w:rFonts w:eastAsia="Times New Roman"/>
          <w:szCs w:val="24"/>
        </w:rPr>
        <w:t>Ο Βουλευτής κ. Ιωάννης Θεοφύλακτος ζητεί άδεια ολιγοήμερης απουσίας στο εξωτερικό από τις 22 Ιουν</w:t>
      </w:r>
      <w:r>
        <w:rPr>
          <w:rFonts w:eastAsia="Times New Roman"/>
          <w:szCs w:val="24"/>
        </w:rPr>
        <w:t>ίου 2018 έως τις 28 Ιουνίου 2018 για προσωπικούς λόγους. Η Βουλή εγκρίνει;</w:t>
      </w:r>
    </w:p>
    <w:p w14:paraId="5D6B55AF" w14:textId="77777777" w:rsidR="009B0C5F" w:rsidRDefault="000A76EF">
      <w:pPr>
        <w:tabs>
          <w:tab w:val="left" w:pos="2820"/>
        </w:tabs>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ΒΟΥΛΕΥΤΕΣ: </w:t>
      </w:r>
      <w:r>
        <w:rPr>
          <w:rFonts w:eastAsia="Times New Roman"/>
          <w:szCs w:val="24"/>
        </w:rPr>
        <w:t>Μάλιστα, μάλιστα.</w:t>
      </w:r>
    </w:p>
    <w:p w14:paraId="5D6B55B0" w14:textId="77777777" w:rsidR="009B0C5F" w:rsidRDefault="000A76EF">
      <w:pPr>
        <w:tabs>
          <w:tab w:val="left" w:pos="282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w:t>
      </w:r>
      <w:r>
        <w:rPr>
          <w:rFonts w:eastAsia="Times New Roman"/>
          <w:szCs w:val="24"/>
        </w:rPr>
        <w:t xml:space="preserve">Συνεπώς η </w:t>
      </w:r>
      <w:r>
        <w:rPr>
          <w:rFonts w:eastAsia="Times New Roman"/>
          <w:szCs w:val="24"/>
        </w:rPr>
        <w:t>Βουλή ενέκρινε τη ζητηθείσα άδεια.</w:t>
      </w:r>
    </w:p>
    <w:p w14:paraId="5D6B55B1" w14:textId="77777777" w:rsidR="009B0C5F" w:rsidRDefault="000A76EF">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Επιτρέψτε μου να ανακοινώσω και τις υπόλοιπες διαγραφές επικαίρων </w:t>
      </w:r>
      <w:r>
        <w:rPr>
          <w:rFonts w:eastAsia="Times New Roman" w:cs="Times New Roman"/>
          <w:szCs w:val="24"/>
        </w:rPr>
        <w:t>ερωτήσεων.</w:t>
      </w:r>
    </w:p>
    <w:p w14:paraId="5D6B55B2" w14:textId="77777777" w:rsidR="009B0C5F" w:rsidRDefault="000A76EF">
      <w:pPr>
        <w:tabs>
          <w:tab w:val="left" w:pos="2820"/>
        </w:tabs>
        <w:spacing w:line="600" w:lineRule="auto"/>
        <w:ind w:firstLine="720"/>
        <w:jc w:val="both"/>
        <w:rPr>
          <w:rFonts w:eastAsia="Times New Roman" w:cs="Times New Roman"/>
          <w:szCs w:val="24"/>
        </w:rPr>
      </w:pPr>
      <w:r>
        <w:rPr>
          <w:rFonts w:eastAsia="Times New Roman" w:cs="Times New Roman"/>
          <w:szCs w:val="24"/>
        </w:rPr>
        <w:t>Η τρίτη με αριθμό 1731/30</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2018 επίκαιρη ερώτηση δ</w:t>
      </w:r>
      <w:r>
        <w:rPr>
          <w:rFonts w:eastAsia="Times New Roman" w:cs="Times New Roman"/>
          <w:szCs w:val="24"/>
        </w:rPr>
        <w:t>εύτε</w:t>
      </w:r>
      <w:r>
        <w:rPr>
          <w:rFonts w:eastAsia="Times New Roman" w:cs="Times New Roman"/>
          <w:szCs w:val="24"/>
        </w:rPr>
        <w:t xml:space="preserve">ρου κύκλου </w:t>
      </w:r>
      <w:r>
        <w:rPr>
          <w:rFonts w:eastAsia="Times New Roman" w:cs="Times New Roman"/>
          <w:szCs w:val="24"/>
        </w:rPr>
        <w:t>(Β</w:t>
      </w:r>
      <w:r>
        <w:rPr>
          <w:rFonts w:eastAsia="Times New Roman" w:cs="Times New Roman"/>
          <w:szCs w:val="24"/>
        </w:rPr>
        <w:t>΄</w:t>
      </w:r>
      <w:r>
        <w:rPr>
          <w:rFonts w:eastAsia="Times New Roman" w:cs="Times New Roman"/>
          <w:szCs w:val="24"/>
        </w:rPr>
        <w:t xml:space="preserve"> του δελτίου επικαίρων ερωτήσεων </w:t>
      </w:r>
      <w:r>
        <w:rPr>
          <w:rFonts w:eastAsia="Times New Roman" w:cs="Times New Roman"/>
          <w:szCs w:val="24"/>
        </w:rPr>
        <w:t>της Δευτέρας 11</w:t>
      </w:r>
      <w:r w:rsidRPr="00931C9B">
        <w:rPr>
          <w:rFonts w:eastAsia="Times New Roman" w:cs="Times New Roman"/>
          <w:szCs w:val="24"/>
          <w:vertAlign w:val="superscript"/>
        </w:rPr>
        <w:t>ης</w:t>
      </w:r>
      <w:r>
        <w:rPr>
          <w:rFonts w:eastAsia="Times New Roman" w:cs="Times New Roman"/>
          <w:szCs w:val="24"/>
        </w:rPr>
        <w:t xml:space="preserve"> Ιουνίου 2018</w:t>
      </w:r>
      <w:r>
        <w:rPr>
          <w:rFonts w:eastAsia="Times New Roman" w:cs="Times New Roman"/>
          <w:szCs w:val="24"/>
        </w:rPr>
        <w:t>)</w:t>
      </w:r>
      <w:r>
        <w:rPr>
          <w:rFonts w:eastAsia="Times New Roman" w:cs="Times New Roman"/>
          <w:szCs w:val="24"/>
        </w:rPr>
        <w:t xml:space="preserve"> του Βουλευτή Α΄ Θεσσαλονίκης της Ένωσης Κεντρώων κ. </w:t>
      </w:r>
      <w:r w:rsidRPr="0061606F">
        <w:rPr>
          <w:rFonts w:eastAsia="Times New Roman" w:cs="Times New Roman"/>
          <w:bCs/>
          <w:szCs w:val="24"/>
        </w:rPr>
        <w:t xml:space="preserve">Ιωάννη </w:t>
      </w:r>
      <w:proofErr w:type="spellStart"/>
      <w:r w:rsidRPr="0061606F">
        <w:rPr>
          <w:rFonts w:eastAsia="Times New Roman" w:cs="Times New Roman"/>
          <w:bCs/>
          <w:szCs w:val="24"/>
        </w:rPr>
        <w:t>Σαρίδη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61606F">
        <w:rPr>
          <w:rFonts w:eastAsia="Times New Roman" w:cs="Times New Roman"/>
          <w:bCs/>
          <w:szCs w:val="24"/>
        </w:rPr>
        <w:t>Εθνικής Άμυνας,</w:t>
      </w:r>
      <w:r>
        <w:rPr>
          <w:rFonts w:eastAsia="Times New Roman" w:cs="Times New Roman"/>
          <w:szCs w:val="24"/>
        </w:rPr>
        <w:t xml:space="preserve"> με θέμα: «Περαιτέρω Διευκρινήσεις επί του Αμετάθετου στις Ένοπλες Δυνάμεις», δεν θα συζητηθεί λόγω κωλύματος του </w:t>
      </w:r>
      <w:r>
        <w:rPr>
          <w:rFonts w:eastAsia="Times New Roman" w:cs="Times New Roman"/>
          <w:szCs w:val="24"/>
        </w:rPr>
        <w:lastRenderedPageBreak/>
        <w:t>Υπουργού Εθνικής Άμυνας κ. Πάνου Καμμένου. Αιτία, ενημέρωση από την Ανώτατη Στρατιωτική Ιεραρχία για τα τρέχοντα επιχειρησιακά ζητήματα.</w:t>
      </w:r>
    </w:p>
    <w:p w14:paraId="5D6B55B3" w14:textId="77777777" w:rsidR="009B0C5F" w:rsidRDefault="000A76EF">
      <w:pPr>
        <w:tabs>
          <w:tab w:val="left" w:pos="2820"/>
        </w:tabs>
        <w:spacing w:line="600" w:lineRule="auto"/>
        <w:ind w:firstLine="720"/>
        <w:jc w:val="both"/>
        <w:rPr>
          <w:rFonts w:eastAsia="Times New Roman"/>
          <w:szCs w:val="24"/>
        </w:rPr>
      </w:pPr>
      <w:r>
        <w:rPr>
          <w:rFonts w:eastAsia="Times New Roman" w:cs="Times New Roman"/>
          <w:szCs w:val="24"/>
        </w:rPr>
        <w:t>Η τέτ</w:t>
      </w:r>
      <w:r>
        <w:rPr>
          <w:rFonts w:eastAsia="Times New Roman" w:cs="Times New Roman"/>
          <w:szCs w:val="24"/>
        </w:rPr>
        <w:t>αρτη με αριθμό 1706/25</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2018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w:t>
      </w:r>
      <w:r>
        <w:rPr>
          <w:rFonts w:eastAsia="Times New Roman" w:cs="Times New Roman"/>
          <w:szCs w:val="24"/>
        </w:rPr>
        <w:t>(Β</w:t>
      </w:r>
      <w:r>
        <w:rPr>
          <w:rFonts w:eastAsia="Times New Roman" w:cs="Times New Roman"/>
          <w:szCs w:val="24"/>
        </w:rPr>
        <w:t>΄</w:t>
      </w:r>
      <w:r>
        <w:rPr>
          <w:rFonts w:eastAsia="Times New Roman" w:cs="Times New Roman"/>
          <w:szCs w:val="24"/>
        </w:rPr>
        <w:t xml:space="preserve"> του δελτίου επικαίρων ερωτήσεων της Δευτέρας 11 Ιουνίου 2</w:t>
      </w:r>
      <w:r>
        <w:rPr>
          <w:rFonts w:eastAsia="Times New Roman" w:cs="Times New Roman"/>
          <w:szCs w:val="24"/>
        </w:rPr>
        <w:t xml:space="preserve">018) </w:t>
      </w:r>
      <w:r>
        <w:rPr>
          <w:rFonts w:eastAsia="Times New Roman" w:cs="Times New Roman"/>
          <w:szCs w:val="24"/>
        </w:rPr>
        <w:t xml:space="preserve">του Βουλευτή Β΄ Αθηνών της Νέας Δημοκρατίας κ. </w:t>
      </w:r>
      <w:r>
        <w:rPr>
          <w:rFonts w:eastAsia="Times New Roman" w:cs="Times New Roman"/>
          <w:bCs/>
          <w:szCs w:val="24"/>
        </w:rPr>
        <w:t>Σπυρίδωνος</w:t>
      </w:r>
      <w:r>
        <w:rPr>
          <w:rFonts w:eastAsia="Times New Roman" w:cs="Times New Roman"/>
          <w:bCs/>
          <w:szCs w:val="24"/>
        </w:rPr>
        <w:t xml:space="preserve">- </w:t>
      </w:r>
      <w:proofErr w:type="spellStart"/>
      <w:r>
        <w:rPr>
          <w:rFonts w:eastAsia="Times New Roman" w:cs="Times New Roman"/>
          <w:bCs/>
          <w:szCs w:val="24"/>
        </w:rPr>
        <w:t>Αδώνιδος</w:t>
      </w:r>
      <w:proofErr w:type="spellEnd"/>
      <w:r w:rsidRPr="005A52D1">
        <w:rPr>
          <w:rFonts w:eastAsia="Times New Roman" w:cs="Times New Roman"/>
          <w:bCs/>
          <w:szCs w:val="24"/>
        </w:rPr>
        <w:t xml:space="preserve"> Γεωργιάδη</w:t>
      </w:r>
      <w:r w:rsidRPr="005A52D1">
        <w:rPr>
          <w:rFonts w:eastAsia="Times New Roman" w:cs="Times New Roman"/>
          <w:b/>
          <w:szCs w:val="24"/>
        </w:rPr>
        <w:t xml:space="preserve"> </w:t>
      </w:r>
      <w:r>
        <w:rPr>
          <w:rFonts w:eastAsia="Times New Roman" w:cs="Times New Roman"/>
          <w:szCs w:val="24"/>
        </w:rPr>
        <w:t xml:space="preserve">προς τον Υπουργό </w:t>
      </w:r>
      <w:r w:rsidRPr="005A52D1">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«Σιγή ιχθύ</w:t>
      </w:r>
      <w:r>
        <w:rPr>
          <w:rFonts w:eastAsia="Times New Roman" w:cs="Times New Roman"/>
          <w:szCs w:val="24"/>
        </w:rPr>
        <w:t>ος τηρεί το Υπουργείο Οικονομικών σχετικά με τη σύμβαση του Οργανισμού Διαχείρισης Δημοσίου Χρέους (ΟΔΔΗΧ) με την επενδυτική τράπεζα «R</w:t>
      </w:r>
      <w:r>
        <w:rPr>
          <w:rFonts w:eastAsia="Times New Roman" w:cs="Times New Roman"/>
          <w:szCs w:val="24"/>
        </w:rPr>
        <w:t>OTHSCHILD</w:t>
      </w:r>
      <w:r>
        <w:rPr>
          <w:rFonts w:eastAsia="Times New Roman" w:cs="Times New Roman"/>
          <w:szCs w:val="24"/>
        </w:rPr>
        <w:t xml:space="preserve">»», δεν θα συζητηθεί λόγω κωλύματος του Αναπληρωτή Υπουργού Οικονομικών κ. Γεωργίου </w:t>
      </w:r>
      <w:proofErr w:type="spellStart"/>
      <w:r>
        <w:rPr>
          <w:rFonts w:eastAsia="Times New Roman" w:cs="Times New Roman"/>
          <w:szCs w:val="24"/>
        </w:rPr>
        <w:t>Χουλιαράκη</w:t>
      </w:r>
      <w:proofErr w:type="spellEnd"/>
      <w:r>
        <w:rPr>
          <w:rFonts w:eastAsia="Times New Roman" w:cs="Times New Roman"/>
          <w:szCs w:val="24"/>
        </w:rPr>
        <w:t>. Αιτία</w:t>
      </w:r>
      <w:r>
        <w:rPr>
          <w:rFonts w:eastAsia="Times New Roman" w:cs="Times New Roman"/>
          <w:szCs w:val="24"/>
        </w:rPr>
        <w:t xml:space="preserve">: </w:t>
      </w:r>
      <w:r>
        <w:rPr>
          <w:rFonts w:eastAsia="Times New Roman" w:cs="Times New Roman"/>
          <w:szCs w:val="24"/>
        </w:rPr>
        <w:t>φόρτος ερ</w:t>
      </w:r>
      <w:r>
        <w:rPr>
          <w:rFonts w:eastAsia="Times New Roman" w:cs="Times New Roman"/>
          <w:szCs w:val="24"/>
        </w:rPr>
        <w:t>γασίας.</w:t>
      </w:r>
    </w:p>
    <w:p w14:paraId="5D6B55B4" w14:textId="77777777" w:rsidR="009B0C5F" w:rsidRDefault="000A76EF">
      <w:pPr>
        <w:spacing w:after="0" w:line="600" w:lineRule="auto"/>
        <w:ind w:firstLine="720"/>
        <w:jc w:val="both"/>
        <w:rPr>
          <w:rFonts w:eastAsia="Times New Roman"/>
          <w:szCs w:val="24"/>
        </w:rPr>
      </w:pPr>
      <w:r>
        <w:rPr>
          <w:rFonts w:eastAsia="Times New Roman"/>
          <w:szCs w:val="24"/>
        </w:rPr>
        <w:t xml:space="preserve">Επίσης, η έκτη με αριθμό </w:t>
      </w:r>
      <w:r w:rsidRPr="005A52D1">
        <w:rPr>
          <w:rFonts w:eastAsia="Times New Roman"/>
          <w:szCs w:val="24"/>
        </w:rPr>
        <w:t xml:space="preserve">1588/3-5-2018 </w:t>
      </w:r>
      <w:r>
        <w:rPr>
          <w:rFonts w:eastAsia="Times New Roman"/>
          <w:szCs w:val="24"/>
        </w:rPr>
        <w:t xml:space="preserve">επίκαιρη ερώτηση δευτέρου κύκλου </w:t>
      </w:r>
      <w:r>
        <w:rPr>
          <w:rFonts w:eastAsia="Times New Roman" w:cs="Times New Roman"/>
          <w:szCs w:val="24"/>
        </w:rPr>
        <w:t>(Β</w:t>
      </w:r>
      <w:r>
        <w:rPr>
          <w:rFonts w:eastAsia="Times New Roman" w:cs="Times New Roman"/>
          <w:szCs w:val="24"/>
        </w:rPr>
        <w:t>΄</w:t>
      </w:r>
      <w:r>
        <w:rPr>
          <w:rFonts w:eastAsia="Times New Roman" w:cs="Times New Roman"/>
          <w:szCs w:val="24"/>
        </w:rPr>
        <w:t xml:space="preserve"> του δελτίου επικαίρων ερωτήσεων </w:t>
      </w:r>
      <w:r>
        <w:rPr>
          <w:rFonts w:eastAsia="Times New Roman"/>
          <w:szCs w:val="24"/>
        </w:rPr>
        <w:t>της Δευτέρας 11</w:t>
      </w:r>
      <w:r w:rsidRPr="00931C9B">
        <w:rPr>
          <w:rFonts w:eastAsia="Times New Roman"/>
          <w:szCs w:val="24"/>
          <w:vertAlign w:val="superscript"/>
        </w:rPr>
        <w:t>ης</w:t>
      </w:r>
      <w:r>
        <w:rPr>
          <w:rFonts w:eastAsia="Times New Roman"/>
          <w:szCs w:val="24"/>
        </w:rPr>
        <w:t xml:space="preserve"> Ιουνίου</w:t>
      </w:r>
      <w:r>
        <w:rPr>
          <w:rFonts w:eastAsia="Times New Roman"/>
          <w:szCs w:val="24"/>
        </w:rPr>
        <w:t>)</w:t>
      </w:r>
      <w:r>
        <w:rPr>
          <w:rFonts w:eastAsia="Times New Roman"/>
          <w:szCs w:val="24"/>
        </w:rPr>
        <w:t xml:space="preserve"> </w:t>
      </w:r>
      <w:r w:rsidRPr="005A52D1">
        <w:rPr>
          <w:rFonts w:eastAsia="Times New Roman"/>
          <w:szCs w:val="24"/>
        </w:rPr>
        <w:t>του Βουλευτή Α</w:t>
      </w:r>
      <w:r>
        <w:rPr>
          <w:rFonts w:eastAsia="Times New Roman"/>
          <w:szCs w:val="24"/>
        </w:rPr>
        <w:t>΄ Πειραιά του Λαϊκού Συνδέσμου</w:t>
      </w:r>
      <w:r>
        <w:rPr>
          <w:rFonts w:eastAsia="Times New Roman"/>
          <w:szCs w:val="24"/>
        </w:rPr>
        <w:t xml:space="preserve"> - </w:t>
      </w:r>
      <w:r w:rsidRPr="005A52D1">
        <w:rPr>
          <w:rFonts w:eastAsia="Times New Roman"/>
          <w:szCs w:val="24"/>
        </w:rPr>
        <w:t xml:space="preserve">Χρυσή Αυγή κ. </w:t>
      </w:r>
      <w:r w:rsidRPr="005A52D1">
        <w:rPr>
          <w:rFonts w:eastAsia="Times New Roman"/>
          <w:bCs/>
          <w:szCs w:val="24"/>
        </w:rPr>
        <w:t xml:space="preserve">Νικολάου </w:t>
      </w:r>
      <w:proofErr w:type="spellStart"/>
      <w:r w:rsidRPr="005A52D1">
        <w:rPr>
          <w:rFonts w:eastAsia="Times New Roman"/>
          <w:bCs/>
          <w:szCs w:val="24"/>
        </w:rPr>
        <w:t>Κούζηλου</w:t>
      </w:r>
      <w:proofErr w:type="spellEnd"/>
      <w:r w:rsidRPr="005A52D1">
        <w:rPr>
          <w:rFonts w:eastAsia="Times New Roman"/>
          <w:b/>
          <w:bCs/>
          <w:szCs w:val="24"/>
        </w:rPr>
        <w:t xml:space="preserve"> </w:t>
      </w:r>
      <w:r w:rsidRPr="005A52D1">
        <w:rPr>
          <w:rFonts w:eastAsia="Times New Roman"/>
          <w:szCs w:val="24"/>
        </w:rPr>
        <w:t xml:space="preserve">προς τον Υπουργό </w:t>
      </w:r>
      <w:r w:rsidRPr="005A52D1">
        <w:rPr>
          <w:rFonts w:eastAsia="Times New Roman"/>
          <w:bCs/>
          <w:szCs w:val="24"/>
        </w:rPr>
        <w:t>Εθνικής Άμυνας,</w:t>
      </w:r>
      <w:r w:rsidRPr="005A52D1">
        <w:rPr>
          <w:rFonts w:eastAsia="Times New Roman"/>
          <w:szCs w:val="24"/>
        </w:rPr>
        <w:t xml:space="preserve"> με θέμα: «Σχετικά με το μέλλον της Ε</w:t>
      </w:r>
      <w:r>
        <w:rPr>
          <w:rFonts w:eastAsia="Times New Roman"/>
          <w:szCs w:val="24"/>
        </w:rPr>
        <w:t xml:space="preserve">λληνικής </w:t>
      </w:r>
      <w:r>
        <w:rPr>
          <w:rFonts w:eastAsia="Times New Roman"/>
          <w:szCs w:val="24"/>
        </w:rPr>
        <w:lastRenderedPageBreak/>
        <w:t>Αμυντικής Βιομηχανίας», δεν συζητείται λόγω κωλύματος του Αναπληρωτή Υπουργού Εθνικής Άμυνας κ. Φώτη Κουβέλη.</w:t>
      </w:r>
    </w:p>
    <w:p w14:paraId="5D6B55B5" w14:textId="77777777" w:rsidR="009B0C5F" w:rsidRDefault="000A76EF">
      <w:pPr>
        <w:spacing w:line="600" w:lineRule="auto"/>
        <w:ind w:firstLine="720"/>
        <w:jc w:val="both"/>
        <w:rPr>
          <w:rFonts w:eastAsia="Times New Roman"/>
          <w:szCs w:val="24"/>
        </w:rPr>
      </w:pPr>
      <w:r w:rsidRPr="00CB5218">
        <w:rPr>
          <w:rFonts w:eastAsia="Times New Roman"/>
          <w:szCs w:val="24"/>
        </w:rPr>
        <w:t xml:space="preserve">Η </w:t>
      </w:r>
      <w:r>
        <w:rPr>
          <w:rFonts w:eastAsia="Times New Roman"/>
          <w:szCs w:val="24"/>
        </w:rPr>
        <w:t xml:space="preserve">έβδομη </w:t>
      </w:r>
      <w:r w:rsidRPr="00CB5218">
        <w:rPr>
          <w:rFonts w:eastAsia="Times New Roman"/>
          <w:szCs w:val="24"/>
        </w:rPr>
        <w:t>με αριθμό 1538/23-4-2018</w:t>
      </w:r>
      <w:r>
        <w:rPr>
          <w:rFonts w:eastAsia="Times New Roman"/>
          <w:szCs w:val="24"/>
        </w:rPr>
        <w:t xml:space="preserve"> επίκαιρη ερώτηση δεύτερου κύκλου </w:t>
      </w:r>
      <w:r>
        <w:rPr>
          <w:rFonts w:eastAsia="Times New Roman" w:cs="Times New Roman"/>
          <w:szCs w:val="24"/>
        </w:rPr>
        <w:t>(Β</w:t>
      </w:r>
      <w:r>
        <w:rPr>
          <w:rFonts w:eastAsia="Times New Roman" w:cs="Times New Roman"/>
          <w:szCs w:val="24"/>
        </w:rPr>
        <w:t>΄</w:t>
      </w:r>
      <w:r>
        <w:rPr>
          <w:rFonts w:eastAsia="Times New Roman" w:cs="Times New Roman"/>
          <w:szCs w:val="24"/>
        </w:rPr>
        <w:t xml:space="preserve"> του δελτίου επικαίρων ερωτήσε</w:t>
      </w:r>
      <w:r>
        <w:rPr>
          <w:rFonts w:eastAsia="Times New Roman" w:cs="Times New Roman"/>
          <w:szCs w:val="24"/>
        </w:rPr>
        <w:t xml:space="preserve">ων </w:t>
      </w:r>
      <w:r>
        <w:rPr>
          <w:rFonts w:eastAsia="Times New Roman"/>
          <w:szCs w:val="24"/>
        </w:rPr>
        <w:t>της Δευτέρας 11</w:t>
      </w:r>
      <w:r w:rsidRPr="00931C9B">
        <w:rPr>
          <w:rFonts w:eastAsia="Times New Roman"/>
          <w:szCs w:val="24"/>
          <w:vertAlign w:val="superscript"/>
        </w:rPr>
        <w:t>ης</w:t>
      </w:r>
      <w:r>
        <w:rPr>
          <w:rFonts w:eastAsia="Times New Roman"/>
          <w:szCs w:val="24"/>
        </w:rPr>
        <w:t xml:space="preserve"> Ιουνίου</w:t>
      </w:r>
      <w:r>
        <w:rPr>
          <w:rFonts w:eastAsia="Times New Roman"/>
          <w:szCs w:val="24"/>
        </w:rPr>
        <w:t>)</w:t>
      </w:r>
      <w:r>
        <w:rPr>
          <w:rFonts w:eastAsia="Times New Roman"/>
          <w:szCs w:val="24"/>
        </w:rPr>
        <w:t xml:space="preserve"> </w:t>
      </w:r>
      <w:r w:rsidRPr="00CB5218">
        <w:rPr>
          <w:rFonts w:eastAsia="Times New Roman"/>
          <w:szCs w:val="24"/>
        </w:rPr>
        <w:t>του Βουλευτή Επικρατείας του Λαϊκού Συνδέσμου</w:t>
      </w:r>
      <w:r>
        <w:rPr>
          <w:rFonts w:eastAsia="Times New Roman"/>
          <w:szCs w:val="24"/>
        </w:rPr>
        <w:t xml:space="preserve"> </w:t>
      </w:r>
      <w:r w:rsidRPr="00CB5218">
        <w:rPr>
          <w:rFonts w:eastAsia="Times New Roman"/>
          <w:szCs w:val="24"/>
        </w:rPr>
        <w:t>-</w:t>
      </w:r>
      <w:r>
        <w:rPr>
          <w:rFonts w:eastAsia="Times New Roman"/>
          <w:szCs w:val="24"/>
        </w:rPr>
        <w:t xml:space="preserve"> </w:t>
      </w:r>
      <w:r w:rsidRPr="00CB5218">
        <w:rPr>
          <w:rFonts w:eastAsia="Times New Roman"/>
          <w:szCs w:val="24"/>
        </w:rPr>
        <w:t xml:space="preserve">Χρυσή Αυγή κ. </w:t>
      </w:r>
      <w:r w:rsidRPr="00CB5218">
        <w:rPr>
          <w:rFonts w:eastAsia="Times New Roman"/>
          <w:bCs/>
          <w:szCs w:val="24"/>
        </w:rPr>
        <w:t>Χρήστου Παππά</w:t>
      </w:r>
      <w:r w:rsidRPr="00CB5218">
        <w:rPr>
          <w:rFonts w:eastAsia="Times New Roman"/>
          <w:b/>
          <w:bCs/>
          <w:szCs w:val="24"/>
        </w:rPr>
        <w:t xml:space="preserve"> </w:t>
      </w:r>
      <w:r w:rsidRPr="00CB5218">
        <w:rPr>
          <w:rFonts w:eastAsia="Times New Roman"/>
          <w:szCs w:val="24"/>
        </w:rPr>
        <w:t xml:space="preserve">προς τον Υπουργό </w:t>
      </w:r>
      <w:r w:rsidRPr="00CB5218">
        <w:rPr>
          <w:rFonts w:eastAsia="Times New Roman"/>
          <w:bCs/>
          <w:szCs w:val="24"/>
        </w:rPr>
        <w:t>Εθνικής Άμυνας,</w:t>
      </w:r>
      <w:r w:rsidRPr="00CB5218">
        <w:rPr>
          <w:rFonts w:eastAsia="Times New Roman"/>
          <w:szCs w:val="24"/>
        </w:rPr>
        <w:t xml:space="preserve"> με θέμα: «Επιτακτική η ανάγκη αυξ</w:t>
      </w:r>
      <w:r>
        <w:rPr>
          <w:rFonts w:eastAsia="Times New Roman"/>
          <w:szCs w:val="24"/>
        </w:rPr>
        <w:t>ήσεως της στρατιωτικής θητείας», δεν θα συζητηθεί λόγω κωλύματος του κυρίου Υπουργού</w:t>
      </w:r>
      <w:r>
        <w:rPr>
          <w:rFonts w:eastAsia="Times New Roman"/>
          <w:szCs w:val="24"/>
        </w:rPr>
        <w:t>.</w:t>
      </w:r>
    </w:p>
    <w:p w14:paraId="5D6B55B6" w14:textId="77777777" w:rsidR="009B0C5F" w:rsidRDefault="000A76EF">
      <w:pPr>
        <w:spacing w:line="600" w:lineRule="auto"/>
        <w:ind w:firstLine="720"/>
        <w:jc w:val="both"/>
        <w:rPr>
          <w:rFonts w:eastAsia="Times New Roman"/>
          <w:szCs w:val="24"/>
        </w:rPr>
      </w:pPr>
      <w:r w:rsidRPr="00CB5218">
        <w:rPr>
          <w:rFonts w:eastAsia="Times New Roman"/>
          <w:szCs w:val="24"/>
        </w:rPr>
        <w:t xml:space="preserve">Η </w:t>
      </w:r>
      <w:r>
        <w:rPr>
          <w:rFonts w:eastAsia="Times New Roman"/>
          <w:szCs w:val="24"/>
        </w:rPr>
        <w:t xml:space="preserve">όγδοη </w:t>
      </w:r>
      <w:r w:rsidRPr="00CB5218">
        <w:rPr>
          <w:rFonts w:eastAsia="Times New Roman"/>
          <w:szCs w:val="24"/>
        </w:rPr>
        <w:t xml:space="preserve">με αριθμό 1539/23-4-2018 </w:t>
      </w:r>
      <w:r>
        <w:rPr>
          <w:rFonts w:eastAsia="Times New Roman"/>
          <w:szCs w:val="24"/>
        </w:rPr>
        <w:t xml:space="preserve">επίκαιρη ερώτηση δεύτερου κύκλου </w:t>
      </w:r>
      <w:r>
        <w:rPr>
          <w:rFonts w:eastAsia="Times New Roman" w:cs="Times New Roman"/>
          <w:szCs w:val="24"/>
        </w:rPr>
        <w:t>(Β</w:t>
      </w:r>
      <w:r>
        <w:rPr>
          <w:rFonts w:eastAsia="Times New Roman" w:cs="Times New Roman"/>
          <w:szCs w:val="24"/>
        </w:rPr>
        <w:t>΄</w:t>
      </w:r>
      <w:r>
        <w:rPr>
          <w:rFonts w:eastAsia="Times New Roman" w:cs="Times New Roman"/>
          <w:szCs w:val="24"/>
        </w:rPr>
        <w:t xml:space="preserve"> του δελτίου επικαίρων ερωτήσεων </w:t>
      </w:r>
      <w:r>
        <w:rPr>
          <w:rFonts w:eastAsia="Times New Roman"/>
          <w:szCs w:val="24"/>
        </w:rPr>
        <w:t>της Δευτέρας 11</w:t>
      </w:r>
      <w:r w:rsidRPr="00931C9B">
        <w:rPr>
          <w:rFonts w:eastAsia="Times New Roman"/>
          <w:szCs w:val="24"/>
          <w:vertAlign w:val="superscript"/>
        </w:rPr>
        <w:t>ης</w:t>
      </w:r>
      <w:r>
        <w:rPr>
          <w:rFonts w:eastAsia="Times New Roman"/>
          <w:szCs w:val="24"/>
        </w:rPr>
        <w:t xml:space="preserve"> Ιουνίου</w:t>
      </w:r>
      <w:r>
        <w:rPr>
          <w:rFonts w:eastAsia="Times New Roman"/>
          <w:szCs w:val="24"/>
        </w:rPr>
        <w:t>)</w:t>
      </w:r>
      <w:r>
        <w:rPr>
          <w:rFonts w:eastAsia="Times New Roman"/>
          <w:szCs w:val="24"/>
        </w:rPr>
        <w:t xml:space="preserve"> </w:t>
      </w:r>
      <w:r w:rsidRPr="00CB5218">
        <w:rPr>
          <w:rFonts w:eastAsia="Times New Roman"/>
          <w:szCs w:val="24"/>
        </w:rPr>
        <w:t xml:space="preserve">του Βουλευτή Επικρατείας του Λαϊκού Συνδέσμου - Χρυσή Αυγή κ. </w:t>
      </w:r>
      <w:r w:rsidRPr="00CB5218">
        <w:rPr>
          <w:rFonts w:eastAsia="Times New Roman"/>
          <w:bCs/>
          <w:szCs w:val="24"/>
        </w:rPr>
        <w:t>Χρήστου Παππά</w:t>
      </w:r>
      <w:r>
        <w:rPr>
          <w:rFonts w:eastAsia="Times New Roman"/>
          <w:szCs w:val="24"/>
        </w:rPr>
        <w:t xml:space="preserve"> </w:t>
      </w:r>
      <w:r w:rsidRPr="00CB5218">
        <w:rPr>
          <w:rFonts w:eastAsia="Times New Roman"/>
          <w:szCs w:val="24"/>
        </w:rPr>
        <w:t>προς τον Υπουργό</w:t>
      </w:r>
      <w:r>
        <w:rPr>
          <w:rFonts w:eastAsia="Times New Roman"/>
          <w:szCs w:val="24"/>
        </w:rPr>
        <w:t xml:space="preserve"> </w:t>
      </w:r>
      <w:r w:rsidRPr="00CB5218">
        <w:rPr>
          <w:rFonts w:eastAsia="Times New Roman"/>
          <w:bCs/>
          <w:szCs w:val="24"/>
        </w:rPr>
        <w:t>Εθνικής Άμυνας,</w:t>
      </w:r>
      <w:r w:rsidRPr="00CB5218">
        <w:rPr>
          <w:rFonts w:eastAsia="Times New Roman"/>
          <w:b/>
          <w:bCs/>
          <w:szCs w:val="24"/>
        </w:rPr>
        <w:t xml:space="preserve"> </w:t>
      </w:r>
      <w:r w:rsidRPr="00CB5218">
        <w:rPr>
          <w:rFonts w:eastAsia="Times New Roman"/>
          <w:szCs w:val="24"/>
        </w:rPr>
        <w:t xml:space="preserve">με θέμα: «Περί </w:t>
      </w:r>
      <w:r>
        <w:rPr>
          <w:rFonts w:eastAsia="Times New Roman"/>
          <w:szCs w:val="24"/>
        </w:rPr>
        <w:t xml:space="preserve">της </w:t>
      </w:r>
      <w:r w:rsidRPr="00CB5218">
        <w:rPr>
          <w:rFonts w:eastAsia="Times New Roman"/>
          <w:szCs w:val="24"/>
        </w:rPr>
        <w:t>συμμετοχής ένστολων στρατιωτικών σε κομματική πορεία του ΚΚΕ»</w:t>
      </w:r>
      <w:r>
        <w:rPr>
          <w:rFonts w:eastAsia="Times New Roman"/>
          <w:szCs w:val="24"/>
        </w:rPr>
        <w:t>, δεν θα συζητηθεί λόγω κωλύματος του κυρίου Υπουργού.</w:t>
      </w:r>
    </w:p>
    <w:p w14:paraId="5D6B55B7" w14:textId="77777777" w:rsidR="009B0C5F" w:rsidRDefault="000A76EF">
      <w:pPr>
        <w:spacing w:line="600" w:lineRule="auto"/>
        <w:ind w:firstLine="720"/>
        <w:jc w:val="both"/>
        <w:rPr>
          <w:rFonts w:eastAsia="Times New Roman"/>
          <w:szCs w:val="24"/>
        </w:rPr>
      </w:pPr>
      <w:r>
        <w:rPr>
          <w:rFonts w:eastAsia="Times New Roman"/>
          <w:szCs w:val="24"/>
        </w:rPr>
        <w:t>Να αναφέρω ότι για όλα τα κωλύματα υπάρχει και σχετική επιστολή από τον κ. Καλογήρου, τον Γενικό Γραμματέα της Κυβερνήσεως.</w:t>
      </w:r>
    </w:p>
    <w:p w14:paraId="5D6B55B8" w14:textId="77777777" w:rsidR="009B0C5F" w:rsidRDefault="000A76EF">
      <w:pPr>
        <w:spacing w:line="600" w:lineRule="auto"/>
        <w:ind w:firstLine="720"/>
        <w:jc w:val="both"/>
        <w:rPr>
          <w:rFonts w:eastAsia="Times New Roman" w:cs="Times New Roman"/>
          <w:szCs w:val="24"/>
        </w:rPr>
      </w:pPr>
      <w:r>
        <w:rPr>
          <w:rFonts w:eastAsia="Times New Roman"/>
          <w:szCs w:val="24"/>
        </w:rPr>
        <w:lastRenderedPageBreak/>
        <w:t xml:space="preserve">Ακολουθεί η </w:t>
      </w:r>
      <w:r>
        <w:rPr>
          <w:rFonts w:eastAsia="Times New Roman"/>
          <w:szCs w:val="24"/>
        </w:rPr>
        <w:t xml:space="preserve">πέμπτη </w:t>
      </w:r>
      <w:r>
        <w:rPr>
          <w:rFonts w:eastAsia="Times New Roman" w:cs="Times New Roman"/>
          <w:szCs w:val="24"/>
        </w:rPr>
        <w:t xml:space="preserve">με αριθμό 1728/30-5-2018 επίκαιρη ερώτηση πρώτου κύκλου </w:t>
      </w:r>
      <w:r>
        <w:rPr>
          <w:rFonts w:eastAsia="Times New Roman" w:cs="Times New Roman"/>
          <w:szCs w:val="24"/>
        </w:rPr>
        <w:t>(Β</w:t>
      </w:r>
      <w:r>
        <w:rPr>
          <w:rFonts w:eastAsia="Times New Roman" w:cs="Times New Roman"/>
          <w:szCs w:val="24"/>
        </w:rPr>
        <w:t>΄</w:t>
      </w:r>
      <w:r>
        <w:rPr>
          <w:rFonts w:eastAsia="Times New Roman" w:cs="Times New Roman"/>
          <w:szCs w:val="24"/>
        </w:rPr>
        <w:t xml:space="preserve"> του δελτίου επικαίρων ερωτήσεων </w:t>
      </w:r>
      <w:r>
        <w:rPr>
          <w:rFonts w:eastAsia="Times New Roman" w:cs="Times New Roman"/>
          <w:szCs w:val="24"/>
        </w:rPr>
        <w:t>της Δευτέρας 11</w:t>
      </w:r>
      <w:r w:rsidRPr="00931C9B">
        <w:rPr>
          <w:rFonts w:eastAsia="Times New Roman" w:cs="Times New Roman"/>
          <w:szCs w:val="24"/>
          <w:vertAlign w:val="superscript"/>
        </w:rPr>
        <w:t>ης</w:t>
      </w:r>
      <w:r>
        <w:rPr>
          <w:rFonts w:eastAsia="Times New Roman" w:cs="Times New Roman"/>
          <w:szCs w:val="24"/>
        </w:rPr>
        <w:t xml:space="preserve"> Ιουνίου</w:t>
      </w:r>
      <w:r>
        <w:rPr>
          <w:rFonts w:eastAsia="Times New Roman" w:cs="Times New Roman"/>
          <w:szCs w:val="24"/>
        </w:rPr>
        <w:t>)</w:t>
      </w:r>
      <w:r>
        <w:rPr>
          <w:rFonts w:eastAsia="Times New Roman" w:cs="Times New Roman"/>
          <w:szCs w:val="24"/>
        </w:rPr>
        <w:t xml:space="preserve"> του Βουλευτή Α΄ Θεσσαλονίκης της Ένωσης Κεντρώων κ. </w:t>
      </w:r>
      <w:r w:rsidRPr="00A92C7A">
        <w:rPr>
          <w:rFonts w:eastAsia="Times New Roman" w:cs="Times New Roman"/>
          <w:bCs/>
          <w:szCs w:val="24"/>
        </w:rPr>
        <w:t xml:space="preserve">Ιωάννη </w:t>
      </w:r>
      <w:proofErr w:type="spellStart"/>
      <w:r w:rsidRPr="00A92C7A">
        <w:rPr>
          <w:rFonts w:eastAsia="Times New Roman" w:cs="Times New Roman"/>
          <w:bCs/>
          <w:szCs w:val="24"/>
        </w:rPr>
        <w:t>Σαρίδη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A92C7A">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«Κατάχρηση των ευεργετικών δια</w:t>
      </w:r>
      <w:r>
        <w:rPr>
          <w:rFonts w:eastAsia="Times New Roman" w:cs="Times New Roman"/>
          <w:szCs w:val="24"/>
        </w:rPr>
        <w:t xml:space="preserve">τάξεων του </w:t>
      </w:r>
      <w:r>
        <w:rPr>
          <w:rFonts w:eastAsia="Times New Roman" w:cs="Times New Roman"/>
          <w:szCs w:val="24"/>
        </w:rPr>
        <w:t>ν.</w:t>
      </w:r>
      <w:r>
        <w:rPr>
          <w:rFonts w:eastAsia="Times New Roman" w:cs="Times New Roman"/>
          <w:szCs w:val="24"/>
        </w:rPr>
        <w:t>4368/2016».</w:t>
      </w:r>
    </w:p>
    <w:p w14:paraId="5D6B55B9"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5D6B55BA" w14:textId="77777777" w:rsidR="009B0C5F" w:rsidRDefault="000A76EF">
      <w:pPr>
        <w:spacing w:line="600" w:lineRule="auto"/>
        <w:ind w:firstLine="720"/>
        <w:jc w:val="both"/>
        <w:rPr>
          <w:rFonts w:eastAsia="Times New Roman" w:cs="Times New Roman"/>
          <w:szCs w:val="24"/>
        </w:rPr>
      </w:pPr>
      <w:r w:rsidRPr="00A92C7A">
        <w:rPr>
          <w:rFonts w:eastAsia="Times New Roman" w:cs="Times New Roman"/>
          <w:b/>
          <w:szCs w:val="24"/>
        </w:rPr>
        <w:t>ΙΩΑΝΝΗΣ ΣΑΡΙΔΗΣ:</w:t>
      </w:r>
      <w:r>
        <w:rPr>
          <w:rFonts w:eastAsia="Times New Roman" w:cs="Times New Roman"/>
          <w:szCs w:val="24"/>
        </w:rPr>
        <w:t xml:space="preserve"> Ευχαριστώ πάρα πολύ, κύριε Πρόεδρε.</w:t>
      </w:r>
    </w:p>
    <w:p w14:paraId="5D6B55BB"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Κύριε Υπουργέ, ο ν.4368/2016 εξασφαλίζει την πρόσβαση στο Εθνικό Σύστημα Υγείας κάθε πολίτη, ο οποίος θα </w:t>
      </w:r>
      <w:r>
        <w:rPr>
          <w:rFonts w:eastAsia="Times New Roman" w:cs="Times New Roman"/>
          <w:szCs w:val="24"/>
        </w:rPr>
        <w:t>δηλώσει ανασφάλιστος.</w:t>
      </w:r>
    </w:p>
    <w:p w14:paraId="5D6B55BC"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Με δεδομένο ότι στις διατάξεις του εν λόγω νόμου δεν προβλέπονται ούτε όρια, κύριε Υπουργέ, όπως είναι τα εισοδηματικά κριτήρια, δεν προβλέπονται ούτε εξαιρέσεις, όπως είναι οι κάτοχοι ευρωπαϊκών καρτών ασφάλισης ούτε καν περιγράφοντα</w:t>
      </w:r>
      <w:r>
        <w:rPr>
          <w:rFonts w:eastAsia="Times New Roman" w:cs="Times New Roman"/>
          <w:szCs w:val="24"/>
        </w:rPr>
        <w:t>ι οι υποχρεώσεις των πολιτών</w:t>
      </w:r>
      <w:r>
        <w:rPr>
          <w:rFonts w:eastAsia="Times New Roman" w:cs="Times New Roman"/>
          <w:szCs w:val="24"/>
        </w:rPr>
        <w:t>,</w:t>
      </w:r>
      <w:r>
        <w:rPr>
          <w:rFonts w:eastAsia="Times New Roman" w:cs="Times New Roman"/>
          <w:szCs w:val="24"/>
        </w:rPr>
        <w:t xml:space="preserve"> που κάνουν χρήση του νόμου </w:t>
      </w:r>
      <w:r>
        <w:rPr>
          <w:rFonts w:eastAsia="Times New Roman" w:cs="Times New Roman"/>
          <w:szCs w:val="24"/>
        </w:rPr>
        <w:lastRenderedPageBreak/>
        <w:t>-να εξακριβωθεί, δηλαδή, αν πραγματικά είναι ανασφάλιστοι- δεν αποτελεί και ιδιαίτερη έκπληξη το γεγονός ότι</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όλο</w:t>
      </w:r>
      <w:proofErr w:type="spellEnd"/>
      <w:r>
        <w:rPr>
          <w:rFonts w:eastAsia="Times New Roman" w:cs="Times New Roman"/>
          <w:szCs w:val="24"/>
        </w:rPr>
        <w:t xml:space="preserve"> που, σύμφωνα με την Κυβέρνηση, η ανεργία φθίνει έστω και λίγο, οι ανασφάλιστοι, ο</w:t>
      </w:r>
      <w:r>
        <w:rPr>
          <w:rFonts w:eastAsia="Times New Roman" w:cs="Times New Roman"/>
          <w:szCs w:val="24"/>
        </w:rPr>
        <w:t>ι οποίοι επισκέπτονται τα ελληνικά νοσοκομεία, όλο και αυξάνονται.</w:t>
      </w:r>
    </w:p>
    <w:p w14:paraId="5D6B55BD"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Κατόπιν αυτού, κύριε Υπουργέ, συμφωνείτε με την εκτίμηση ότι γίνεται κατάχρηση των ευεργετικών διατάξεων του ν.4368; Αν ναι, τι προτίθεστε να κάνετε για την ανατροπή αυτής της κατάστασης, π</w:t>
      </w:r>
      <w:r>
        <w:rPr>
          <w:rFonts w:eastAsia="Times New Roman" w:cs="Times New Roman"/>
          <w:szCs w:val="24"/>
        </w:rPr>
        <w:t>ου ενδεχομένως επιβαρύνει το σύστημα, επιβαρύνει τα νοσοκομεία, με αποτέλεσμα να έχουμε στο μέλλον πάρα πολλά προβλήματα;</w:t>
      </w:r>
    </w:p>
    <w:p w14:paraId="5D6B55BE"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Ευχαριστώ πολύ.</w:t>
      </w:r>
    </w:p>
    <w:p w14:paraId="5D6B55BF" w14:textId="77777777" w:rsidR="009B0C5F" w:rsidRDefault="000A76EF">
      <w:pPr>
        <w:spacing w:line="600" w:lineRule="auto"/>
        <w:ind w:firstLine="720"/>
        <w:jc w:val="both"/>
        <w:rPr>
          <w:rFonts w:eastAsia="Times New Roman" w:cs="Times New Roman"/>
          <w:szCs w:val="24"/>
        </w:rPr>
      </w:pPr>
      <w:r w:rsidRPr="006175DF">
        <w:rPr>
          <w:rFonts w:eastAsia="Times New Roman" w:cs="Times New Roman"/>
          <w:b/>
          <w:szCs w:val="24"/>
        </w:rPr>
        <w:t>ΠΡΟΕΔΡΕΥΩΝ (Μάριος Γεωργιάδης):</w:t>
      </w:r>
      <w:r w:rsidRPr="006175DF">
        <w:rPr>
          <w:rFonts w:eastAsia="Times New Roman" w:cs="Times New Roman"/>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Σαρίδη</w:t>
      </w:r>
      <w:proofErr w:type="spellEnd"/>
      <w:r>
        <w:rPr>
          <w:rFonts w:eastAsia="Times New Roman" w:cs="Times New Roman"/>
          <w:szCs w:val="24"/>
        </w:rPr>
        <w:t>.</w:t>
      </w:r>
    </w:p>
    <w:p w14:paraId="5D6B55C0"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5D6B55C1" w14:textId="77777777" w:rsidR="009B0C5F" w:rsidRDefault="000A76EF">
      <w:pPr>
        <w:spacing w:line="600" w:lineRule="auto"/>
        <w:ind w:firstLine="720"/>
        <w:jc w:val="both"/>
        <w:rPr>
          <w:rFonts w:eastAsia="Times New Roman" w:cs="Times New Roman"/>
          <w:szCs w:val="24"/>
        </w:rPr>
      </w:pPr>
      <w:r w:rsidRPr="00321D59">
        <w:rPr>
          <w:rFonts w:eastAsia="Times New Roman" w:cs="Times New Roman"/>
          <w:b/>
          <w:szCs w:val="24"/>
        </w:rPr>
        <w:t>ΑΝΔΡΕΑΣ ΞΑΝΘΟ</w:t>
      </w:r>
      <w:r w:rsidRPr="00321D59">
        <w:rPr>
          <w:rFonts w:eastAsia="Times New Roman" w:cs="Times New Roman"/>
          <w:b/>
          <w:szCs w:val="24"/>
        </w:rPr>
        <w:t>Σ (Υπουργός Υγείας):</w:t>
      </w:r>
      <w:r>
        <w:rPr>
          <w:rFonts w:eastAsia="Times New Roman" w:cs="Times New Roman"/>
          <w:szCs w:val="24"/>
        </w:rPr>
        <w:t xml:space="preserve"> Αγαπητέ συνάδελφε, θεωρώ ότι οφείλω να τονίσω εξαρχής -και νομίζω ότι κι εσείς το αναγνωρίζετε έμμεσα- ότι αυτή η παρέμβαση, ο </w:t>
      </w:r>
      <w:r>
        <w:rPr>
          <w:rFonts w:eastAsia="Times New Roman" w:cs="Times New Roman"/>
          <w:szCs w:val="24"/>
        </w:rPr>
        <w:lastRenderedPageBreak/>
        <w:t xml:space="preserve">ν.4368, ήταν μια πολύ σημαντική αλλαγή στην υγειονομική και την κοινωνική πολιτική της χώρας. </w:t>
      </w:r>
    </w:p>
    <w:p w14:paraId="5D6B55C2"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Βρεθήκαμε ουσ</w:t>
      </w:r>
      <w:r>
        <w:rPr>
          <w:rFonts w:eastAsia="Times New Roman" w:cs="Times New Roman"/>
          <w:szCs w:val="24"/>
        </w:rPr>
        <w:t>ιαστικά</w:t>
      </w:r>
      <w:r>
        <w:rPr>
          <w:rFonts w:eastAsia="Times New Roman" w:cs="Times New Roman"/>
          <w:szCs w:val="24"/>
        </w:rPr>
        <w:t>, στο σημείο</w:t>
      </w:r>
      <w:r>
        <w:rPr>
          <w:rFonts w:eastAsia="Times New Roman" w:cs="Times New Roman"/>
          <w:szCs w:val="24"/>
        </w:rPr>
        <w:t xml:space="preserve"> να διαχειριστούμε ένα μεγάλο πρόβλημα υγειονομικής φτωχοποίησης, που είχε συμβεί στην κοινωνία. Βρέθηκαν περίπου τρία εκατομμύρια συμπολίτες μας να έχουν χάσει την ασφαλιστική τους ικανότητα, άρα, και το δικαίωμα στην υγειονομική περίθα</w:t>
      </w:r>
      <w:r>
        <w:rPr>
          <w:rFonts w:eastAsia="Times New Roman" w:cs="Times New Roman"/>
          <w:szCs w:val="24"/>
        </w:rPr>
        <w:t>λψη. Αυτό ήταν μια βαρβαρότητα, θα έλεγα, κοινωνική, η οποία έπρεπε επειγόντως να αντιμετωπιστεί.</w:t>
      </w:r>
    </w:p>
    <w:p w14:paraId="5D6B55C3"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Καταφέραμε, λοιπόν, με τον ν.4368 να αποκαταστήσουμε το πρόβλημα του αποκλεισμού αυτών των ανθρώπων και να θεσμοθετήσουμε το δικαίωμα της ανεμπόδιστης πρόσβασ</w:t>
      </w:r>
      <w:r>
        <w:rPr>
          <w:rFonts w:eastAsia="Times New Roman" w:cs="Times New Roman"/>
          <w:szCs w:val="24"/>
        </w:rPr>
        <w:t>ής τους στο δημόσιο σύστημα υγείας.</w:t>
      </w:r>
      <w:r w:rsidRPr="006175DF">
        <w:rPr>
          <w:rFonts w:eastAsia="Times New Roman" w:cs="Times New Roman"/>
          <w:szCs w:val="24"/>
        </w:rPr>
        <w:t xml:space="preserve"> </w:t>
      </w:r>
      <w:r>
        <w:rPr>
          <w:rFonts w:eastAsia="Times New Roman" w:cs="Times New Roman"/>
          <w:szCs w:val="24"/>
        </w:rPr>
        <w:t xml:space="preserve">Καταργήσαμε όλα τα φίλτρα, τα οποία υπήρχαν, όπως τριμελείς επιτροπές των νοσοκομείων, προεγκρίσεις κ.λπ.. </w:t>
      </w:r>
    </w:p>
    <w:p w14:paraId="5D6B55C4"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Υπήρξε μια κριτική, γιατί δεν βάζουμε εισοδηματικά κριτήρια</w:t>
      </w:r>
      <w:r w:rsidRPr="006175DF">
        <w:rPr>
          <w:rFonts w:eastAsia="Times New Roman" w:cs="Times New Roman"/>
          <w:szCs w:val="24"/>
        </w:rPr>
        <w:t xml:space="preserve">, </w:t>
      </w:r>
      <w:r>
        <w:rPr>
          <w:rFonts w:eastAsia="Times New Roman" w:cs="Times New Roman"/>
          <w:szCs w:val="24"/>
        </w:rPr>
        <w:t xml:space="preserve">διότι, ενδεχομένως, από αυτό το μέτρο να ωφεληθούν </w:t>
      </w:r>
      <w:r>
        <w:rPr>
          <w:rFonts w:eastAsia="Times New Roman" w:cs="Times New Roman"/>
          <w:szCs w:val="24"/>
        </w:rPr>
        <w:t>κά</w:t>
      </w:r>
      <w:r>
        <w:rPr>
          <w:rFonts w:eastAsia="Times New Roman" w:cs="Times New Roman"/>
          <w:szCs w:val="24"/>
        </w:rPr>
        <w:lastRenderedPageBreak/>
        <w:t>ποιοι</w:t>
      </w:r>
      <w:r>
        <w:rPr>
          <w:rFonts w:eastAsia="Times New Roman" w:cs="Times New Roman"/>
          <w:szCs w:val="24"/>
        </w:rPr>
        <w:t>,</w:t>
      </w:r>
      <w:r>
        <w:rPr>
          <w:rFonts w:eastAsia="Times New Roman" w:cs="Times New Roman"/>
          <w:szCs w:val="24"/>
        </w:rPr>
        <w:t xml:space="preserve"> που δεν το έχουν ανάγκη. Επειδή ακριβώς ήταν πολύ επείγουσα η κατάσταση -γι’ αυτό, άλλωστε, είχε δημιουργηθεί αυτό το κύμα των κοινωνικών ιατρείων σε όλη η χώρα, υπήρχαν πρωτοβουλίες δημάρχων, της Αρχιεπισκοπής, χορήγηση φαρμάκων, δραστηριοποιούντ</w:t>
      </w:r>
      <w:r>
        <w:rPr>
          <w:rFonts w:eastAsia="Times New Roman" w:cs="Times New Roman"/>
          <w:szCs w:val="24"/>
        </w:rPr>
        <w:t xml:space="preserve">αν σε αυτό το πεδίο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ργανώσεις κ.λπ.- είπαμε ότι αν μπούμε σε μια διαδικασία όπου θα ζητούμε επιπλέον στοιχεία μέσα από το ΤΑΧΙ</w:t>
      </w:r>
      <w:r>
        <w:rPr>
          <w:rFonts w:eastAsia="Times New Roman" w:cs="Times New Roman"/>
          <w:szCs w:val="24"/>
          <w:lang w:val="en-US"/>
        </w:rPr>
        <w:t>S</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λπ., θα υπάρξει μια δυσχέρεια και μια ταλαιπωρία. Κρίναμε, λοιπόν, ότι έπρεπε να βρούμε έναν ευέλικτο τρόπο, </w:t>
      </w:r>
      <w:r>
        <w:rPr>
          <w:rFonts w:eastAsia="Times New Roman" w:cs="Times New Roman"/>
          <w:szCs w:val="24"/>
        </w:rPr>
        <w:t>που ήταν η χρήση του ΑΜΚΑ, για να έχουν δικαίωμα αυτοί οι άνθρωποι, με ισότιμο τρόπο, να απευθύνονται στις δημόσιες δομές, να κάνουν εκεί τις εξετάσεις τους, τις χειρουργικές πράξεις, τη νοσηλεία που έχουν ανάγκη και να μπορούν μέσα από μια ειδική πλατφόρμ</w:t>
      </w:r>
      <w:r>
        <w:rPr>
          <w:rFonts w:eastAsia="Times New Roman" w:cs="Times New Roman"/>
          <w:szCs w:val="24"/>
        </w:rPr>
        <w:t xml:space="preserve">α της ΗΔΙΚΑ να </w:t>
      </w:r>
      <w:proofErr w:type="spellStart"/>
      <w:r>
        <w:rPr>
          <w:rFonts w:eastAsia="Times New Roman" w:cs="Times New Roman"/>
          <w:szCs w:val="24"/>
        </w:rPr>
        <w:t>συνταγογραφούν</w:t>
      </w:r>
      <w:proofErr w:type="spellEnd"/>
      <w:r>
        <w:rPr>
          <w:rFonts w:eastAsia="Times New Roman" w:cs="Times New Roman"/>
          <w:szCs w:val="24"/>
        </w:rPr>
        <w:t xml:space="preserve"> τα φάρμακα και τις εξετάσεις τους.</w:t>
      </w:r>
    </w:p>
    <w:p w14:paraId="5D6B55C5" w14:textId="77777777" w:rsidR="009B0C5F" w:rsidRDefault="000A76EF">
      <w:pPr>
        <w:spacing w:line="600" w:lineRule="auto"/>
        <w:ind w:firstLine="720"/>
        <w:jc w:val="both"/>
        <w:rPr>
          <w:rFonts w:eastAsia="Times New Roman"/>
          <w:szCs w:val="24"/>
        </w:rPr>
      </w:pPr>
      <w:r>
        <w:rPr>
          <w:rFonts w:eastAsia="Times New Roman" w:cs="Times New Roman"/>
          <w:szCs w:val="24"/>
        </w:rPr>
        <w:t xml:space="preserve">Θεωρήσαμε το εξής: Ακόμα και αν υπάρχουν κάποιοι, όπως λέγονται, στρατηγικοί κακοπληρωτές, που επιλέγουν συνειδητά -δηλαδή ενώ έχουν χρήματα- να μην πληρώνουν τις εισφορές τους και να είναι </w:t>
      </w:r>
      <w:r>
        <w:rPr>
          <w:rFonts w:eastAsia="Times New Roman" w:cs="Times New Roman"/>
          <w:szCs w:val="24"/>
        </w:rPr>
        <w:t xml:space="preserve">ανασφάλιστοι, κατά την άποψή μου, άξιζε </w:t>
      </w:r>
      <w:r>
        <w:rPr>
          <w:rFonts w:eastAsia="Times New Roman" w:cs="Times New Roman"/>
          <w:szCs w:val="24"/>
        </w:rPr>
        <w:lastRenderedPageBreak/>
        <w:t>τον κόπο να καλυφθεί η μεγάλη πλειονότητα, που από ανάγκη βρέθηκαν ανασφάλιστοι.</w:t>
      </w:r>
    </w:p>
    <w:p w14:paraId="5D6B55C6"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Άλλωστε, να σας πω και κάτι; Αυτός που έχει λεφτά, αγαπητέ συνάδελφε, δεν θα πάει να συνωστισθεί στις ουρές των δημόσιων νοσοκομείων κα</w:t>
      </w:r>
      <w:r>
        <w:rPr>
          <w:rFonts w:eastAsia="Times New Roman" w:cs="Times New Roman"/>
          <w:szCs w:val="24"/>
        </w:rPr>
        <w:t xml:space="preserve">ι των εργαστηρίων, τα οποία ξέρουμε ότι πραγματικά αντιμετωπίζουν έναν μεγάλο φόρτο περιστατικών και έχουν και αναμονές και ενδεχομένως και ταλαιπωρία. </w:t>
      </w:r>
    </w:p>
    <w:p w14:paraId="5D6B55C7"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Πιστεύω, λοιπόν, ότι πραγματικά</w:t>
      </w:r>
      <w:r>
        <w:rPr>
          <w:rFonts w:eastAsia="Times New Roman" w:cs="Times New Roman"/>
          <w:szCs w:val="24"/>
        </w:rPr>
        <w:t>,</w:t>
      </w:r>
      <w:r>
        <w:rPr>
          <w:rFonts w:eastAsia="Times New Roman" w:cs="Times New Roman"/>
          <w:szCs w:val="24"/>
        </w:rPr>
        <w:t xml:space="preserve"> ήταν μια παρέμβαση, η οποία έδωσε αξιοπρέπεια και είχε μια κουλτούρα ισότητας στη φροντίδα αυτών των ανθρώπων. </w:t>
      </w:r>
    </w:p>
    <w:p w14:paraId="5D6B55C8"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Έχουμε και εμείς κάποιες ενδείξεις ότι γίνεται κατάχρηση, κυρίως από ανθρώπους</w:t>
      </w:r>
      <w:r>
        <w:rPr>
          <w:rFonts w:eastAsia="Times New Roman" w:cs="Times New Roman"/>
          <w:szCs w:val="24"/>
        </w:rPr>
        <w:t>,</w:t>
      </w:r>
      <w:r>
        <w:rPr>
          <w:rFonts w:eastAsia="Times New Roman" w:cs="Times New Roman"/>
          <w:szCs w:val="24"/>
        </w:rPr>
        <w:t xml:space="preserve"> οι οποίοι κάποια στιγμή βρέθηκαν στην Ελλάδα, απέκτησαν ΑΜΚΑ κα</w:t>
      </w:r>
      <w:r>
        <w:rPr>
          <w:rFonts w:eastAsia="Times New Roman" w:cs="Times New Roman"/>
          <w:szCs w:val="24"/>
        </w:rPr>
        <w:t xml:space="preserve">ι στη συνέχεια έφυγαν από τη χώρα μας και πήγαν ενδεχομένως σε γειτονικές χώρες, όπου είναι ευχερής η μετακίνηση. Ενδεχομένως, γίνεται μία κατάχρηση, ιδιαίτερα σε περιοχές της Βόρειας Ελλάδας, σε νοσοκομεία της Βόρειας Ελλάδας, από ανθρώπους που δεν έχουν </w:t>
      </w:r>
      <w:r>
        <w:rPr>
          <w:rFonts w:eastAsia="Times New Roman" w:cs="Times New Roman"/>
          <w:szCs w:val="24"/>
        </w:rPr>
        <w:t xml:space="preserve">μόνιμη διαμονή στη χώρα. </w:t>
      </w:r>
    </w:p>
    <w:p w14:paraId="5D6B55C9"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πραγματικά, επειδή έχουμε εντοπίσει αυτά τα προβλήματα, κάνουμε μια μεγάλη προσπάθεια να </w:t>
      </w:r>
      <w:proofErr w:type="spellStart"/>
      <w:r>
        <w:rPr>
          <w:rFonts w:eastAsia="Times New Roman" w:cs="Times New Roman"/>
          <w:szCs w:val="24"/>
        </w:rPr>
        <w:t>επικαιροποιήσουμε</w:t>
      </w:r>
      <w:proofErr w:type="spellEnd"/>
      <w:r>
        <w:rPr>
          <w:rFonts w:eastAsia="Times New Roman" w:cs="Times New Roman"/>
          <w:szCs w:val="24"/>
        </w:rPr>
        <w:t xml:space="preserve"> με προσεκτικό τρόπο και με ευαισθησία –για να μην δημιουργήσουμε άλλες παρενέργειες- την κοινή υπουργική από</w:t>
      </w:r>
      <w:r>
        <w:rPr>
          <w:rFonts w:eastAsia="Times New Roman" w:cs="Times New Roman"/>
          <w:szCs w:val="24"/>
        </w:rPr>
        <w:t xml:space="preserve">φαση, την </w:t>
      </w:r>
      <w:proofErr w:type="spellStart"/>
      <w:r>
        <w:rPr>
          <w:rFonts w:eastAsia="Times New Roman" w:cs="Times New Roman"/>
          <w:szCs w:val="24"/>
        </w:rPr>
        <w:t>εφαρμοστική</w:t>
      </w:r>
      <w:proofErr w:type="spellEnd"/>
      <w:r>
        <w:rPr>
          <w:rFonts w:eastAsia="Times New Roman" w:cs="Times New Roman"/>
          <w:szCs w:val="24"/>
        </w:rPr>
        <w:t xml:space="preserve"> του νόμου, ενισχύοντάς τη, βάζοντας ένα, δυο φίλτρα παραπάνω. </w:t>
      </w:r>
    </w:p>
    <w:p w14:paraId="5D6B55CA"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Ένα φίλτρο είναι να αποδεικνύεται με έναν αδιαμφισβήτητο τρόπο η μόνιμη παραμονή στην Ελλάδα. Αυτό είναι το κρίσιμο για εμάς. Εμείς θεωρούμε ότι οι πολίτες που ζουν μόνιμα</w:t>
      </w:r>
      <w:r>
        <w:rPr>
          <w:rFonts w:eastAsia="Times New Roman" w:cs="Times New Roman"/>
          <w:szCs w:val="24"/>
        </w:rPr>
        <w:t xml:space="preserve"> στη χώρα –είτε είναι Έλληνες πολίτες, φυσικά, είτε είναι αλλοδαποί είτε είναι πρόσφυγες ή μετανάστες και λοιπά- δικαιούνται να έχουν αξιοπρεπή ιατροφαρμακευτική περίθαλψη. Αυτό επιβάλλει ο ανθρωπισμός. Αυτό επιβάλλει και η λογική της προστασίας της δημόσι</w:t>
      </w:r>
      <w:r>
        <w:rPr>
          <w:rFonts w:eastAsia="Times New Roman" w:cs="Times New Roman"/>
          <w:szCs w:val="24"/>
        </w:rPr>
        <w:t xml:space="preserve">ας υγείας. Όσο αυτοί οι άνθρωποι δεν έχουν την κατάλληλη φροντίδα τόσο δυνητικά μπορούν να προκαλέσουν προβλήματα δημόσιας υγείας. Νομίζω, λοιπόν, ότι αυτό είναι το ένα θέμα, το ένα σημείο. </w:t>
      </w:r>
    </w:p>
    <w:p w14:paraId="5D6B55CB"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δεύτερο σημείο είναι η προσπάθεια που θα κάνουμε για να αποδει</w:t>
      </w:r>
      <w:r>
        <w:rPr>
          <w:rFonts w:eastAsia="Times New Roman" w:cs="Times New Roman"/>
          <w:szCs w:val="24"/>
        </w:rPr>
        <w:t xml:space="preserve">κνύεται η ταυτοπροσωπία. Δηλαδή στον πολίτη, ο </w:t>
      </w:r>
      <w:r>
        <w:rPr>
          <w:rFonts w:eastAsia="Times New Roman" w:cs="Times New Roman"/>
          <w:szCs w:val="24"/>
        </w:rPr>
        <w:lastRenderedPageBreak/>
        <w:t xml:space="preserve">οποίος είτε πάει στο νοσοκομείο, έχοντας μια συνταγή μέσω ενός ΑΜΚΑ, είτε πάει στο φαρμακείο να πάρει τα φάρμακά του, πρέπει να αποδεικνύεται η ταυτοπροσωπία, για να μην γίνεται κατάχρηση και αξιοποίηση αυτής </w:t>
      </w:r>
      <w:r>
        <w:rPr>
          <w:rFonts w:eastAsia="Times New Roman" w:cs="Times New Roman"/>
          <w:szCs w:val="24"/>
        </w:rPr>
        <w:t>της δυνατότητας από ανθρώπους που δεν έχουν τυπικά αυτό το δικαίωμα, όπως προκύπτει από τον ν.4368.</w:t>
      </w:r>
    </w:p>
    <w:p w14:paraId="5D6B55CC"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Κύριε Υπουργέ, έχετε και τη δευτερολογία σας. </w:t>
      </w:r>
    </w:p>
    <w:p w14:paraId="5D6B55CD"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sidRPr="00511003">
        <w:rPr>
          <w:rFonts w:eastAsia="Times New Roman" w:cs="Times New Roman"/>
          <w:b/>
          <w:szCs w:val="24"/>
        </w:rPr>
        <w:t xml:space="preserve">ΑΝΔΡΕΑΣ ΞΑΝΘΟΣ (Υπουργός Υγείας): </w:t>
      </w:r>
      <w:r>
        <w:rPr>
          <w:rFonts w:eastAsia="Times New Roman" w:cs="Times New Roman"/>
          <w:szCs w:val="24"/>
        </w:rPr>
        <w:t xml:space="preserve">Τελειώνω, κύριε Πρόεδρε.   </w:t>
      </w:r>
    </w:p>
    <w:p w14:paraId="5D6B55CE"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Νομίζω, λοιπόν,</w:t>
      </w:r>
      <w:r>
        <w:rPr>
          <w:rFonts w:eastAsia="Times New Roman" w:cs="Times New Roman"/>
          <w:szCs w:val="24"/>
        </w:rPr>
        <w:t xml:space="preserve"> ότι παρά αυτές τις παρατυπίες που μπορεί να έχουν εμφανιστεί, σε γενικές γραμμές αυτή η παρέμβαση ήταν απολύτως αναγκαία, επιβεβλημένη και πολύ κρίσιμη για την κοινωνική συνοχή. </w:t>
      </w:r>
    </w:p>
    <w:p w14:paraId="5D6B55CF"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ενημερώνω ότι το 2017 από τους περίπου δύο εκατομμύρια </w:t>
      </w:r>
      <w:proofErr w:type="spellStart"/>
      <w:r>
        <w:rPr>
          <w:rFonts w:eastAsia="Times New Roman" w:cs="Times New Roman"/>
          <w:szCs w:val="24"/>
        </w:rPr>
        <w:t>εκατόν</w:t>
      </w:r>
      <w:proofErr w:type="spellEnd"/>
      <w:r>
        <w:rPr>
          <w:rFonts w:eastAsia="Times New Roman" w:cs="Times New Roman"/>
          <w:szCs w:val="24"/>
        </w:rPr>
        <w:t xml:space="preserve"> εξήντα χιλ</w:t>
      </w:r>
      <w:r>
        <w:rPr>
          <w:rFonts w:eastAsia="Times New Roman" w:cs="Times New Roman"/>
          <w:szCs w:val="24"/>
        </w:rPr>
        <w:t xml:space="preserve">ιάδες που είναι ακόμα ανασφάλιστοι, με βάση το σύστημα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οι οκτακόσιες σαράντα χιλιά</w:t>
      </w:r>
      <w:r>
        <w:rPr>
          <w:rFonts w:eastAsia="Times New Roman" w:cs="Times New Roman"/>
          <w:szCs w:val="24"/>
        </w:rPr>
        <w:lastRenderedPageBreak/>
        <w:t xml:space="preserve">δες μοναδικές περιπτώσεις από αυτούς με το ΑΜΚΑ τους μπόρεσαν να </w:t>
      </w:r>
      <w:proofErr w:type="spellStart"/>
      <w:r>
        <w:rPr>
          <w:rFonts w:eastAsia="Times New Roman" w:cs="Times New Roman"/>
          <w:szCs w:val="24"/>
        </w:rPr>
        <w:t>συνταγογραφηθούν</w:t>
      </w:r>
      <w:proofErr w:type="spellEnd"/>
      <w:r>
        <w:rPr>
          <w:rFonts w:eastAsia="Times New Roman" w:cs="Times New Roman"/>
          <w:szCs w:val="24"/>
        </w:rPr>
        <w:t>, να νοσηλευθούν, να πάρουν τα φάρμακά τους, να κάνουν εξετάσεις. Και τώρα, στο πρώ</w:t>
      </w:r>
      <w:r>
        <w:rPr>
          <w:rFonts w:eastAsia="Times New Roman" w:cs="Times New Roman"/>
          <w:szCs w:val="24"/>
        </w:rPr>
        <w:t xml:space="preserve">το εξάμηνο του 2018, ήδη αυτός ο αριθμός είναι ίσως και λίγο παραπάνω, υπερβαίνει ήδη στο πρώτο πεντάμηνο τις πεντακόσιες χιλιάδες. </w:t>
      </w:r>
    </w:p>
    <w:p w14:paraId="5D6B55D0"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Κύριε Υπουργέ, ολοκληρώστε. </w:t>
      </w:r>
    </w:p>
    <w:p w14:paraId="5D6B55D1"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sidRPr="00511003">
        <w:rPr>
          <w:rFonts w:eastAsia="Times New Roman" w:cs="Times New Roman"/>
          <w:b/>
          <w:szCs w:val="24"/>
        </w:rPr>
        <w:t xml:space="preserve">ΑΝΔΡΕΑΣ ΞΑΝΘΟΣ (Υπουργός Υγείας): </w:t>
      </w:r>
      <w:r>
        <w:rPr>
          <w:rFonts w:eastAsia="Times New Roman" w:cs="Times New Roman"/>
          <w:szCs w:val="24"/>
        </w:rPr>
        <w:t>Δεν θεωρώ ότι αυτό οφείλεται</w:t>
      </w:r>
      <w:r>
        <w:rPr>
          <w:rFonts w:eastAsia="Times New Roman" w:cs="Times New Roman"/>
          <w:szCs w:val="24"/>
        </w:rPr>
        <w:t xml:space="preserve"> σε </w:t>
      </w:r>
      <w:proofErr w:type="spellStart"/>
      <w:r>
        <w:rPr>
          <w:rFonts w:eastAsia="Times New Roman" w:cs="Times New Roman"/>
          <w:szCs w:val="24"/>
        </w:rPr>
        <w:t>πλασματικότητα</w:t>
      </w:r>
      <w:proofErr w:type="spellEnd"/>
      <w:r>
        <w:rPr>
          <w:rFonts w:eastAsia="Times New Roman" w:cs="Times New Roman"/>
          <w:szCs w:val="24"/>
        </w:rPr>
        <w:t xml:space="preserve">. Οφείλεται, όμως, στο γεγονός ότι έχουν ενημερωθεί πλέον αυτοί οι πολίτες για αυτή τη δυνατότητα, πράγμα το οποίο δεν είχε συμβεί τα προηγούμενα χρόνια, διότι δεν υπήρξε και κάποια –ας πούμε- καμπάνια ενημέρωσης. Λίγο έως πολύ από στόμα </w:t>
      </w:r>
      <w:r>
        <w:rPr>
          <w:rFonts w:eastAsia="Times New Roman" w:cs="Times New Roman"/>
          <w:szCs w:val="24"/>
        </w:rPr>
        <w:t xml:space="preserve">σε στόμα και με τις προσπάθειες που κάναμε και εμείς ενημερώνουμε τις υπηρεσίες υγείας. Όσο ενημερώνονται οι πολίτες για αυτό το δικαίωμά τους νομίζω ότι κάνουν μεγαλύτερη χρήση των υπηρεσιών. </w:t>
      </w:r>
    </w:p>
    <w:p w14:paraId="5D6B55D2" w14:textId="77777777" w:rsidR="009B0C5F" w:rsidRDefault="000A76EF">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Σαρίδη</w:t>
      </w:r>
      <w:proofErr w:type="spellEnd"/>
      <w:r>
        <w:rPr>
          <w:rFonts w:eastAsia="Times New Roman" w:cs="Times New Roman"/>
          <w:szCs w:val="24"/>
        </w:rPr>
        <w:t>, έχετε το</w:t>
      </w:r>
      <w:r>
        <w:rPr>
          <w:rFonts w:eastAsia="Times New Roman" w:cs="Times New Roman"/>
          <w:szCs w:val="24"/>
        </w:rPr>
        <w:t xml:space="preserve">ν λόγο για τρία λεπτά. </w:t>
      </w:r>
    </w:p>
    <w:p w14:paraId="5D6B55D3" w14:textId="77777777" w:rsidR="009B0C5F" w:rsidRDefault="000A76E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πολύ, κύριε Πρόεδρε. </w:t>
      </w:r>
    </w:p>
    <w:p w14:paraId="5D6B55D4" w14:textId="77777777" w:rsidR="009B0C5F" w:rsidRDefault="000A76E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Κύριε Υπουργέ, έχω στα χέρια μου ένα άρθρο, μία μελέτη δύο ανθρώπων, οι οποίοι είναι μέσα στα πράγματα. Δουλεύουν σε ένα νοσοκομείο της πόλης μου, στο Νοσοκομείο «Παπαγεωργίου» και έχ</w:t>
      </w:r>
      <w:r>
        <w:rPr>
          <w:rFonts w:eastAsia="Times New Roman" w:cs="Times New Roman"/>
          <w:szCs w:val="24"/>
        </w:rPr>
        <w:t>ουν δημοσιεύσει αυτό το άρθρο τον Απρίλιο που μας πέρασε. Βάσει αυτού του άρθρου υπάρχουν πολλές κατηγορίες συμπολιτών μας –και όχι μόνο- αλλά και κατηγορίες προσφύγων οι οποίοι θα μπορούσαν να μην θεωρηθούν ανασφάλιστοι και παρ’ όλα αυτά, θεωρούνται ανασφ</w:t>
      </w:r>
      <w:r>
        <w:rPr>
          <w:rFonts w:eastAsia="Times New Roman" w:cs="Times New Roman"/>
          <w:szCs w:val="24"/>
        </w:rPr>
        <w:t xml:space="preserve">άλιστοι. </w:t>
      </w:r>
    </w:p>
    <w:p w14:paraId="5D6B55D5" w14:textId="77777777" w:rsidR="009B0C5F" w:rsidRDefault="000A76EF">
      <w:pPr>
        <w:spacing w:line="600" w:lineRule="auto"/>
        <w:ind w:firstLine="720"/>
        <w:jc w:val="both"/>
        <w:rPr>
          <w:rFonts w:eastAsia="Times New Roman"/>
          <w:szCs w:val="24"/>
        </w:rPr>
      </w:pPr>
      <w:r>
        <w:rPr>
          <w:rFonts w:eastAsia="Times New Roman"/>
          <w:szCs w:val="24"/>
        </w:rPr>
        <w:t xml:space="preserve">Θα καταθέσω αυτό το άρθρο στα Πρακτικά, για να έρθει σε γνώση σας. </w:t>
      </w:r>
    </w:p>
    <w:p w14:paraId="5D6B55D6" w14:textId="77777777" w:rsidR="009B0C5F" w:rsidRDefault="000A76EF">
      <w:pPr>
        <w:spacing w:line="600" w:lineRule="auto"/>
        <w:ind w:firstLine="720"/>
        <w:jc w:val="both"/>
        <w:rPr>
          <w:rFonts w:eastAsia="Times New Roman"/>
          <w:szCs w:val="24"/>
        </w:rPr>
      </w:pPr>
      <w:r>
        <w:rPr>
          <w:rFonts w:eastAsia="Times New Roman"/>
          <w:szCs w:val="24"/>
        </w:rPr>
        <w:t>Επίσης, θα χαιρόμουν πάρα πολύ αν από αυτό το άρθρο θα θέλατε να κάνετε μία συνάντηση εργασίας και να συζητήσετε αυτές τις ενότητες με τους ανθρώπους που έχουν δουλέψει πάρα πολύ</w:t>
      </w:r>
      <w:r>
        <w:rPr>
          <w:rFonts w:eastAsia="Times New Roman"/>
          <w:szCs w:val="24"/>
        </w:rPr>
        <w:t xml:space="preserve">. </w:t>
      </w:r>
    </w:p>
    <w:p w14:paraId="5D6B55D7" w14:textId="77777777" w:rsidR="009B0C5F" w:rsidRDefault="000A76EF">
      <w:pPr>
        <w:spacing w:line="600" w:lineRule="auto"/>
        <w:ind w:firstLine="720"/>
        <w:jc w:val="both"/>
        <w:rPr>
          <w:rFonts w:eastAsia="Times New Roman"/>
          <w:szCs w:val="24"/>
        </w:rPr>
      </w:pPr>
      <w:r>
        <w:rPr>
          <w:rFonts w:eastAsia="Times New Roman"/>
          <w:szCs w:val="24"/>
        </w:rPr>
        <w:lastRenderedPageBreak/>
        <w:t>Εγώ, επειδή εδώ μέσα έχει δεκαπέντε ενότητες, κύριε Υπουργέ, θα σας αναφέρω μόνο τρεις περιπτώσεις.</w:t>
      </w:r>
    </w:p>
    <w:p w14:paraId="5D6B55D8" w14:textId="77777777" w:rsidR="009B0C5F" w:rsidRDefault="000A76EF">
      <w:pPr>
        <w:spacing w:line="600" w:lineRule="auto"/>
        <w:ind w:firstLine="720"/>
        <w:jc w:val="both"/>
        <w:rPr>
          <w:rFonts w:eastAsia="Times New Roman"/>
          <w:szCs w:val="24"/>
        </w:rPr>
      </w:pPr>
      <w:r>
        <w:rPr>
          <w:rFonts w:eastAsia="Times New Roman"/>
          <w:szCs w:val="24"/>
        </w:rPr>
        <w:t xml:space="preserve">Δεν ελέγχεται στα νοσοκομεία, κύριε Υπουργέ, εάν αυτοί οι οποίοι δηλώνουν ανασφάλιστοι, έχουν ιδιωτική ασφάλιση ή όχι. Δεν το ελέγχουν τα νοσοκομεία μας </w:t>
      </w:r>
      <w:r>
        <w:rPr>
          <w:rFonts w:eastAsia="Times New Roman"/>
          <w:szCs w:val="24"/>
        </w:rPr>
        <w:t>αυτό, δεν υπάρχουν ασφαλιστικές δικλίδες και υπάρχουν πάρα πολλοί άνθρωποι, οι οποίοι έχουν ιδιωτική ασφάλιση, δεν είναι, όμως, ασφαλισμένοι και παρ</w:t>
      </w:r>
      <w:r w:rsidRPr="00B11486">
        <w:rPr>
          <w:rFonts w:eastAsia="Times New Roman"/>
          <w:szCs w:val="24"/>
        </w:rPr>
        <w:t xml:space="preserve">’ </w:t>
      </w:r>
      <w:r>
        <w:rPr>
          <w:rFonts w:eastAsia="Times New Roman"/>
          <w:szCs w:val="24"/>
        </w:rPr>
        <w:t>όλα αυτά θα μπορούσε η ασφαλιστική εταιρεία να καλύψει τα νοσήλιά τους, να καλύψει τα φάρμακά τους.</w:t>
      </w:r>
    </w:p>
    <w:p w14:paraId="5D6B55D9" w14:textId="77777777" w:rsidR="009B0C5F" w:rsidRDefault="000A76EF">
      <w:pPr>
        <w:spacing w:line="600" w:lineRule="auto"/>
        <w:ind w:firstLine="720"/>
        <w:jc w:val="both"/>
        <w:rPr>
          <w:rFonts w:eastAsia="Times New Roman"/>
          <w:szCs w:val="24"/>
        </w:rPr>
      </w:pPr>
      <w:r>
        <w:rPr>
          <w:rFonts w:eastAsia="Times New Roman"/>
          <w:szCs w:val="24"/>
        </w:rPr>
        <w:t>Ένα δε</w:t>
      </w:r>
      <w:r>
        <w:rPr>
          <w:rFonts w:eastAsia="Times New Roman"/>
          <w:szCs w:val="24"/>
        </w:rPr>
        <w:t xml:space="preserve">ύτερο που θα ήθελα να σας πω, το οποίο το γνωρίζω προσωπικά και ως μηχανικός που είναι το επάγγελμά μου, είναι το εξής: Υπάρχουν πάρα πολλοί αυτοαπασχολούμενοι -και κυρίως μηχανικοί- που στο παρελθόν, ενδεχομένως, να έχουν χάσει μία ρύθμιση ή να μην έχουν </w:t>
      </w:r>
      <w:r>
        <w:rPr>
          <w:rFonts w:eastAsia="Times New Roman"/>
          <w:szCs w:val="24"/>
        </w:rPr>
        <w:t>πληρώσει ένα εξάμηνο εισφοράς. Αυτοί οι άνθρωποι, αν και συνεχίζουν αυτή τη στιγμή να είναι εντάξει απέναντι στις υποχρεώσεις τους και στις ασφαλιστικές τους εισφορές, δυστυχώς, κύριε Υπουργέ, θεωρούνται ανασφάλιστοι.</w:t>
      </w:r>
    </w:p>
    <w:p w14:paraId="5D6B55DA" w14:textId="77777777" w:rsidR="009B0C5F" w:rsidRDefault="000A76EF">
      <w:pPr>
        <w:spacing w:line="600" w:lineRule="auto"/>
        <w:ind w:firstLine="720"/>
        <w:jc w:val="both"/>
        <w:rPr>
          <w:rFonts w:eastAsia="Times New Roman"/>
          <w:szCs w:val="24"/>
        </w:rPr>
      </w:pPr>
      <w:r>
        <w:rPr>
          <w:rFonts w:eastAsia="Times New Roman"/>
          <w:szCs w:val="24"/>
        </w:rPr>
        <w:lastRenderedPageBreak/>
        <w:t>Έτσι, λοιπόν, δεν μπορώ εγώ να καταλάβ</w:t>
      </w:r>
      <w:r>
        <w:rPr>
          <w:rFonts w:eastAsia="Times New Roman"/>
          <w:szCs w:val="24"/>
        </w:rPr>
        <w:t>ω γιατί από τη μία μεριά προστατεύουμε τα ασφαλιστικά ταμεία, να μην πληρώνουν και από την άλλη επιβαρύνουμε πάρα πολύ τα νοσοκομεία μας. Δεν βλέπω τι κέρδος θα μπορούσε να υπάρχει.</w:t>
      </w:r>
      <w:r w:rsidRPr="00B600BF">
        <w:rPr>
          <w:rFonts w:eastAsia="Times New Roman"/>
          <w:szCs w:val="24"/>
        </w:rPr>
        <w:t xml:space="preserve"> </w:t>
      </w:r>
      <w:r>
        <w:rPr>
          <w:rFonts w:eastAsia="Times New Roman"/>
          <w:szCs w:val="24"/>
        </w:rPr>
        <w:t>Ή ο ένας θα πληρώνει, κύριε Υπουργέ, είτε ο άλλος.</w:t>
      </w:r>
    </w:p>
    <w:p w14:paraId="5D6B55DB" w14:textId="77777777" w:rsidR="009B0C5F" w:rsidRDefault="000A76EF">
      <w:pPr>
        <w:spacing w:line="600" w:lineRule="auto"/>
        <w:ind w:firstLine="720"/>
        <w:jc w:val="both"/>
        <w:rPr>
          <w:rFonts w:eastAsia="Times New Roman"/>
          <w:szCs w:val="24"/>
        </w:rPr>
      </w:pPr>
      <w:r>
        <w:rPr>
          <w:rFonts w:eastAsia="Times New Roman"/>
          <w:szCs w:val="24"/>
        </w:rPr>
        <w:t>Επίσης, ένα άλλο θέμα, κύριε Υπουργέ, το οποίο θα ήθελα να σας αναφέρω μέσα από όλον αυτόν τον κατάλογο -για να μην κάνουμε και κατάχρηση του χρόνου- είναι ότι είναι τελείως λάθος η ένταξη κάποιων προσφύγων, οι οποίοι έχουν ΑΜΚΑ, στον συγκεκριμένο νόμο, κα</w:t>
      </w:r>
      <w:r>
        <w:rPr>
          <w:rFonts w:eastAsia="Times New Roman"/>
          <w:szCs w:val="24"/>
        </w:rPr>
        <w:t>θόσον δεν δηλώνονται οι νοσηλείες. Αυτό έχει ως αποτέλεσμα το Υπουργείο να χάνει χρήματα, τα οποία θα μπορούσε να τα πάρει από τις επιδοτήσεις που, όπως πάρα πολύ καλά γνωρίζετε, παίρνουμε από την Ευρωπαϊκή Ένωση. Υπάρχουν, δηλαδή, και τέτοιες κατηγορίες α</w:t>
      </w:r>
      <w:r>
        <w:rPr>
          <w:rFonts w:eastAsia="Times New Roman"/>
          <w:szCs w:val="24"/>
        </w:rPr>
        <w:t xml:space="preserve">νθρώπων. Πάει ο άλλος, δηλώνει απλά ανασφάλιστος και απλά δεν γίνεται ταυτοποίηση αν είναι ανασφάλιστος πραγματικά ή όχι. </w:t>
      </w:r>
    </w:p>
    <w:p w14:paraId="5D6B55DC" w14:textId="77777777" w:rsidR="009B0C5F" w:rsidRDefault="000A76EF">
      <w:pPr>
        <w:spacing w:line="600" w:lineRule="auto"/>
        <w:ind w:firstLine="720"/>
        <w:jc w:val="both"/>
        <w:rPr>
          <w:rFonts w:eastAsia="Times New Roman"/>
          <w:szCs w:val="24"/>
        </w:rPr>
      </w:pPr>
      <w:r>
        <w:rPr>
          <w:rFonts w:eastAsia="Times New Roman"/>
          <w:szCs w:val="24"/>
        </w:rPr>
        <w:t>Το συγκεκριμένο έγγραφο είναι στη διάθεσή σας, κύριε Υπουργέ. Ας κάνουμε το καλύτερο δυνατόν για να μην επιβαρύνουμε άλλο τα νοσοκομε</w:t>
      </w:r>
      <w:r>
        <w:rPr>
          <w:rFonts w:eastAsia="Times New Roman"/>
          <w:szCs w:val="24"/>
        </w:rPr>
        <w:t>ία μας.</w:t>
      </w:r>
    </w:p>
    <w:p w14:paraId="5D6B55DD" w14:textId="77777777" w:rsidR="009B0C5F" w:rsidRDefault="000A76EF">
      <w:pPr>
        <w:spacing w:line="600" w:lineRule="auto"/>
        <w:ind w:firstLine="720"/>
        <w:jc w:val="both"/>
        <w:rPr>
          <w:rFonts w:eastAsia="Times New Roman"/>
          <w:szCs w:val="24"/>
        </w:rPr>
      </w:pPr>
      <w:r>
        <w:rPr>
          <w:rFonts w:eastAsia="Times New Roman"/>
          <w:szCs w:val="24"/>
        </w:rPr>
        <w:lastRenderedPageBreak/>
        <w:t>Ευχαριστώ πολύ.</w:t>
      </w:r>
    </w:p>
    <w:p w14:paraId="5D6B55DE"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Σαρίδης</w:t>
      </w:r>
      <w:proofErr w:type="spellEnd"/>
      <w:r>
        <w:rPr>
          <w:rFonts w:eastAsia="Times New Roman" w:cs="Times New Roman"/>
          <w:szCs w:val="24"/>
        </w:rPr>
        <w:t xml:space="preserve"> καταθέτει για τα Πρακτικά το </w:t>
      </w:r>
      <w:r w:rsidRPr="002C739F">
        <w:rPr>
          <w:rFonts w:eastAsia="Times New Roman" w:cs="Times New Roman"/>
          <w:szCs w:val="24"/>
        </w:rPr>
        <w:t xml:space="preserve">προαναφερθέν </w:t>
      </w:r>
      <w:r>
        <w:rPr>
          <w:rFonts w:eastAsia="Times New Roman" w:cs="Times New Roman"/>
          <w:szCs w:val="24"/>
        </w:rPr>
        <w:t>έ</w:t>
      </w:r>
      <w:r w:rsidRPr="002C739F">
        <w:rPr>
          <w:rFonts w:eastAsia="Times New Roman" w:cs="Times New Roman"/>
          <w:szCs w:val="24"/>
        </w:rPr>
        <w:t>γγραφο</w:t>
      </w:r>
      <w:r w:rsidRPr="00E60C43">
        <w:rPr>
          <w:rFonts w:eastAsia="Times New Roman" w:cs="Times New Roman"/>
          <w:b/>
          <w:szCs w:val="24"/>
        </w:rPr>
        <w:t>,</w:t>
      </w:r>
      <w:r>
        <w:rPr>
          <w:rFonts w:eastAsia="Times New Roman" w:cs="Times New Roman"/>
          <w:szCs w:val="24"/>
        </w:rPr>
        <w:t xml:space="preserve">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D6B55DF" w14:textId="77777777" w:rsidR="009B0C5F" w:rsidRDefault="000A76EF">
      <w:pPr>
        <w:spacing w:line="600" w:lineRule="auto"/>
        <w:ind w:firstLine="720"/>
        <w:jc w:val="both"/>
        <w:rPr>
          <w:rFonts w:eastAsia="Times New Roman" w:cs="Times New Roman"/>
          <w:szCs w:val="24"/>
        </w:rPr>
      </w:pPr>
      <w:r w:rsidRPr="002A31B1">
        <w:rPr>
          <w:rFonts w:eastAsia="Times New Roman" w:cs="Times New Roman"/>
          <w:b/>
          <w:szCs w:val="24"/>
        </w:rPr>
        <w:t xml:space="preserve">ΠΡΟΕΔΡΕΥΩΝ (Μάριος </w:t>
      </w:r>
      <w:r w:rsidRPr="002A31B1">
        <w:rPr>
          <w:rFonts w:eastAsia="Times New Roman" w:cs="Times New Roman"/>
          <w:b/>
          <w:szCs w:val="24"/>
        </w:rPr>
        <w:t>Γεωργιάδης):</w:t>
      </w:r>
      <w:r>
        <w:rPr>
          <w:rFonts w:eastAsia="Times New Roman" w:cs="Times New Roman"/>
          <w:szCs w:val="24"/>
        </w:rPr>
        <w:t xml:space="preserve"> Ευχαριστούμε τον κ. </w:t>
      </w:r>
      <w:proofErr w:type="spellStart"/>
      <w:r>
        <w:rPr>
          <w:rFonts w:eastAsia="Times New Roman" w:cs="Times New Roman"/>
          <w:szCs w:val="24"/>
        </w:rPr>
        <w:t>Σαρίδη</w:t>
      </w:r>
      <w:proofErr w:type="spellEnd"/>
      <w:r>
        <w:rPr>
          <w:rFonts w:eastAsia="Times New Roman" w:cs="Times New Roman"/>
          <w:szCs w:val="24"/>
        </w:rPr>
        <w:t>.</w:t>
      </w:r>
    </w:p>
    <w:p w14:paraId="5D6B55E0"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5D6B55E1" w14:textId="77777777" w:rsidR="009B0C5F" w:rsidRDefault="000A76EF">
      <w:pPr>
        <w:spacing w:line="600" w:lineRule="auto"/>
        <w:ind w:firstLine="720"/>
        <w:jc w:val="both"/>
        <w:rPr>
          <w:rFonts w:eastAsia="Times New Roman" w:cs="Times New Roman"/>
          <w:szCs w:val="24"/>
        </w:rPr>
      </w:pPr>
      <w:r w:rsidRPr="002A31B1">
        <w:rPr>
          <w:rFonts w:eastAsia="Times New Roman" w:cs="Times New Roman"/>
          <w:b/>
          <w:szCs w:val="24"/>
        </w:rPr>
        <w:t>ΑΝΔΡΕΑΣ ΞΑΝΘΟΣ (Υπουργός Υγείας):</w:t>
      </w:r>
      <w:r>
        <w:rPr>
          <w:rFonts w:eastAsia="Times New Roman" w:cs="Times New Roman"/>
          <w:szCs w:val="24"/>
        </w:rPr>
        <w:t xml:space="preserve"> Κύριε </w:t>
      </w:r>
      <w:proofErr w:type="spellStart"/>
      <w:r>
        <w:rPr>
          <w:rFonts w:eastAsia="Times New Roman" w:cs="Times New Roman"/>
          <w:szCs w:val="24"/>
        </w:rPr>
        <w:t>Σαρίδη</w:t>
      </w:r>
      <w:proofErr w:type="spellEnd"/>
      <w:r>
        <w:rPr>
          <w:rFonts w:eastAsia="Times New Roman" w:cs="Times New Roman"/>
          <w:szCs w:val="24"/>
        </w:rPr>
        <w:t>, ξαναλέω αυτό που είπα πριν: Εμείς πραγματικά είμαστε υπερήφανοι γι’ αυτήν την παρέμβαση. Είναι μια μεγάλη τομή, μια ανακο</w:t>
      </w:r>
      <w:r>
        <w:rPr>
          <w:rFonts w:eastAsia="Times New Roman" w:cs="Times New Roman"/>
          <w:szCs w:val="24"/>
        </w:rPr>
        <w:t xml:space="preserve">υφιστική παρέμβαση στην άσχημη πραγματικότητα που είχε διαμορφωθεί στον τομέα της υγείας στη χώρα μας λόγω της κρίσης, της φτωχοποίησης, της </w:t>
      </w:r>
      <w:proofErr w:type="spellStart"/>
      <w:r>
        <w:rPr>
          <w:rFonts w:eastAsia="Times New Roman" w:cs="Times New Roman"/>
          <w:szCs w:val="24"/>
        </w:rPr>
        <w:t>αποασφάλισης</w:t>
      </w:r>
      <w:proofErr w:type="spellEnd"/>
      <w:r>
        <w:rPr>
          <w:rFonts w:eastAsia="Times New Roman" w:cs="Times New Roman"/>
          <w:szCs w:val="24"/>
        </w:rPr>
        <w:t xml:space="preserve"> κ.λπ</w:t>
      </w:r>
      <w:r>
        <w:rPr>
          <w:rFonts w:eastAsia="Times New Roman" w:cs="Times New Roman"/>
          <w:szCs w:val="24"/>
        </w:rPr>
        <w:t>.</w:t>
      </w:r>
      <w:r>
        <w:rPr>
          <w:rFonts w:eastAsia="Times New Roman" w:cs="Times New Roman"/>
          <w:szCs w:val="24"/>
        </w:rPr>
        <w:t>.</w:t>
      </w:r>
    </w:p>
    <w:p w14:paraId="5D6B55E2"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Συνειδητά, λοιπόν, είπαμε ότι θα πάμε με ένα καθολικό και ισότιμο τρόπο να καλύψουμε τις ανάγκε</w:t>
      </w:r>
      <w:r>
        <w:rPr>
          <w:rFonts w:eastAsia="Times New Roman" w:cs="Times New Roman"/>
          <w:szCs w:val="24"/>
        </w:rPr>
        <w:t xml:space="preserve">ς αυτές, πιστεύοντας ότι είτε αυτός που έχει χρήματα, αλλά παρ’ όλα αυτά επιλέγει να </w:t>
      </w:r>
      <w:r>
        <w:rPr>
          <w:rFonts w:eastAsia="Times New Roman" w:cs="Times New Roman"/>
          <w:szCs w:val="24"/>
        </w:rPr>
        <w:lastRenderedPageBreak/>
        <w:t xml:space="preserve">είναι ανασφάλιστος είτε αυτός που έχει ιδιωτική ασφάλιση υγείας, δεν έχει λόγο, αγαπητέ μου συνάδελφε, να αναζητεί υπηρεσίες υγείας, ειδικά από το δημόσιο νοσοκομείο. </w:t>
      </w:r>
    </w:p>
    <w:p w14:paraId="5D6B55E3"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Ξέρ</w:t>
      </w:r>
      <w:r>
        <w:rPr>
          <w:rFonts w:eastAsia="Times New Roman" w:cs="Times New Roman"/>
          <w:szCs w:val="24"/>
        </w:rPr>
        <w:t>ετε ότι δεν κάναμε μία απόλυτη εξομοίωση με τους ασφαλισμένους. Ο ανασφάλιστος που καλύπτεται με αυτόν τον τρόπο, καλύπτεται μόνο από τις δημόσιες δομές</w:t>
      </w:r>
      <w:r w:rsidRPr="002A31B1">
        <w:rPr>
          <w:rFonts w:eastAsia="Times New Roman" w:cs="Times New Roman"/>
          <w:szCs w:val="24"/>
        </w:rPr>
        <w:t xml:space="preserve"> </w:t>
      </w:r>
      <w:r>
        <w:rPr>
          <w:rFonts w:eastAsia="Times New Roman" w:cs="Times New Roman"/>
          <w:szCs w:val="24"/>
        </w:rPr>
        <w:t>για νοσηλεία και εξετάσεις. Δεν μπορεί να πάει στον ιδιωτικό τομέα, σε ένα ιδιωτικό εργαστήριο ή σε μια</w:t>
      </w:r>
      <w:r>
        <w:rPr>
          <w:rFonts w:eastAsia="Times New Roman" w:cs="Times New Roman"/>
          <w:szCs w:val="24"/>
        </w:rPr>
        <w:t xml:space="preserve"> ιδιωτική κλινική. </w:t>
      </w:r>
    </w:p>
    <w:p w14:paraId="5D6B55E4"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Αυτοί, λοιπόν, που έχουν ιδιωτική ασφάλιση, κατά την άποψή μου απευθύνονται συνήθως στον ιδιωτικό τομέα και εξυπηρετούνται. Δεν νομίζω ότι κάνουν κατάχρηση υπηρεσιών του ΕΣΥ. </w:t>
      </w:r>
    </w:p>
    <w:p w14:paraId="5D6B55E5"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Με αυτόν τον τρόπο δώσαμε και ένα αρνητικό κίνητρο στην τάση</w:t>
      </w:r>
      <w:r>
        <w:rPr>
          <w:rFonts w:eastAsia="Times New Roman" w:cs="Times New Roman"/>
          <w:szCs w:val="24"/>
        </w:rPr>
        <w:t xml:space="preserve"> που ενδεχομένως θα μπορούσε να δημιουργηθεί, συνειδητά να μην πληρώνουν τις εισφορές τους κάποιοι, να παραμένουν ανασφάλιστοι, αφού θα είχαν διασφαλίσει τη βασική ιατροφαρμακευτική τους περίθαλψη. </w:t>
      </w:r>
    </w:p>
    <w:p w14:paraId="5D6B55E6"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lastRenderedPageBreak/>
        <w:t>Στα φάρμακα υπάρχει απόλυτη εξομοίωση με τους ασφαλισμένο</w:t>
      </w:r>
      <w:r>
        <w:rPr>
          <w:rFonts w:eastAsia="Times New Roman" w:cs="Times New Roman"/>
          <w:szCs w:val="24"/>
        </w:rPr>
        <w:t>υς, δηλαδή πληρώνουν τις συμμετοχές τους όπως και οι ασφαλισμένοι.</w:t>
      </w:r>
    </w:p>
    <w:p w14:paraId="5D6B55E7"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Βεβαίως, υπάρχουν κάποια πολύ χαμηλά εισοδηματικά κριτήρια, της τάξης των 2.400 ευρώ τον χρόνο. Όσοι είναι από αυτό και κάτω έχουν μηδενική συμμετοχή. Δεν είναι λίγοι αυτοί οι άνθρωποι. Είν</w:t>
      </w:r>
      <w:r>
        <w:rPr>
          <w:rFonts w:eastAsia="Times New Roman" w:cs="Times New Roman"/>
          <w:szCs w:val="24"/>
        </w:rPr>
        <w:t xml:space="preserve">αι περίπου επτακόσιες χιλιάδες. Είναι, περίπου, οι δικαιούχοι του Κοινωνικού Επιδόματος Αλληλεγγύης. Αυτοί, λοιπόν, δικαιούνται μηδενική συμμετοχή στο φάρμακο, μηδενική επιβάρυνση αν επιλέγουν </w:t>
      </w:r>
      <w:proofErr w:type="spellStart"/>
      <w:r>
        <w:rPr>
          <w:rFonts w:eastAsia="Times New Roman" w:cs="Times New Roman"/>
          <w:szCs w:val="24"/>
        </w:rPr>
        <w:t>γενόσημο</w:t>
      </w:r>
      <w:proofErr w:type="spellEnd"/>
      <w:r>
        <w:rPr>
          <w:rFonts w:eastAsia="Times New Roman" w:cs="Times New Roman"/>
          <w:szCs w:val="24"/>
        </w:rPr>
        <w:t xml:space="preserve">. Αν πάρουν άλλο φάρμακο, </w:t>
      </w:r>
      <w:r>
        <w:rPr>
          <w:rFonts w:eastAsia="Times New Roman" w:cs="Times New Roman"/>
          <w:szCs w:val="24"/>
          <w:lang w:val="en-US"/>
        </w:rPr>
        <w:t>off</w:t>
      </w:r>
      <w:r w:rsidRPr="00B11486">
        <w:rPr>
          <w:rFonts w:eastAsia="Times New Roman" w:cs="Times New Roman"/>
          <w:szCs w:val="24"/>
        </w:rPr>
        <w:t xml:space="preserve"> </w:t>
      </w:r>
      <w:r>
        <w:rPr>
          <w:rFonts w:eastAsia="Times New Roman" w:cs="Times New Roman"/>
          <w:szCs w:val="24"/>
          <w:lang w:val="en-US"/>
        </w:rPr>
        <w:t>pattern</w:t>
      </w:r>
      <w:r>
        <w:rPr>
          <w:rFonts w:eastAsia="Times New Roman" w:cs="Times New Roman"/>
          <w:szCs w:val="24"/>
        </w:rPr>
        <w:t>,</w:t>
      </w:r>
      <w:r w:rsidRPr="00B11486">
        <w:rPr>
          <w:rFonts w:eastAsia="Times New Roman" w:cs="Times New Roman"/>
          <w:szCs w:val="24"/>
        </w:rPr>
        <w:t xml:space="preserve"> </w:t>
      </w:r>
      <w:r>
        <w:rPr>
          <w:rFonts w:eastAsia="Times New Roman" w:cs="Times New Roman"/>
          <w:szCs w:val="24"/>
        </w:rPr>
        <w:t>πληρώνουν τη δια</w:t>
      </w:r>
      <w:r>
        <w:rPr>
          <w:rFonts w:eastAsia="Times New Roman" w:cs="Times New Roman"/>
          <w:szCs w:val="24"/>
        </w:rPr>
        <w:t>φορά λιανικής – ασφαλιστικής και το 1 ευρώ ανά συνταγή όπως και οι υπόλοιποι ασφαλισμένοι.</w:t>
      </w:r>
    </w:p>
    <w:p w14:paraId="5D6B55E8"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Εγώ οφείλω να πω το εξής, για λόγους ενημέρωσης. Επειδή ακριβώς καλύψαμε με αυτόν τον τρόπο μια πολύ σημαντική κοινωνική ανάγκη, μου έχει κάνει μεγάλη εντύπωση το γε</w:t>
      </w:r>
      <w:r>
        <w:rPr>
          <w:rFonts w:eastAsia="Times New Roman" w:cs="Times New Roman"/>
          <w:szCs w:val="24"/>
        </w:rPr>
        <w:t xml:space="preserve">γονός ότι έχουν αρχίσει να ασχολούνται οι ιδιωτικές ασφαλιστικές εταιρείες με αυτό το πεδίο. </w:t>
      </w:r>
    </w:p>
    <w:p w14:paraId="5D6B55E9"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lastRenderedPageBreak/>
        <w:t xml:space="preserve">Διάβαζα πρόσφατα </w:t>
      </w:r>
      <w:r w:rsidRPr="002B5B2E">
        <w:rPr>
          <w:rFonts w:eastAsia="Times New Roman"/>
          <w:bCs/>
          <w:shd w:val="clear" w:color="auto" w:fill="FFFFFF"/>
        </w:rPr>
        <w:t>ότι</w:t>
      </w:r>
      <w:r>
        <w:rPr>
          <w:rFonts w:eastAsia="Times New Roman" w:cs="Times New Roman"/>
          <w:szCs w:val="24"/>
        </w:rPr>
        <w:t xml:space="preserve"> σε ένα συνέδριο ιδιωτικών ασφαλιστικών εταιρειών διατυπώθηκε η άποψη πως ο τρόπος που καλύπτει το κράτος αυτή την ανάγκη είναι σπάταλος. </w:t>
      </w:r>
      <w:r w:rsidRPr="00D66BCA">
        <w:rPr>
          <w:rFonts w:eastAsia="Times New Roman"/>
          <w:bCs/>
        </w:rPr>
        <w:t>Ει</w:t>
      </w:r>
      <w:r>
        <w:rPr>
          <w:rFonts w:eastAsia="Times New Roman"/>
          <w:bCs/>
        </w:rPr>
        <w:t>πώθηκε</w:t>
      </w:r>
      <w:r>
        <w:rPr>
          <w:rFonts w:eastAsia="Times New Roman" w:cs="Times New Roman"/>
          <w:szCs w:val="24"/>
        </w:rPr>
        <w:t xml:space="preserve"> ότι το κράτος έχει καλύψει ενάμισι εκατομμύριο πολίτες. Δεν είναι ενάμισι εκατομμύριο οι πολίτες, είναι δυο </w:t>
      </w:r>
      <w:r w:rsidRPr="007D5E0B">
        <w:rPr>
          <w:rFonts w:eastAsia="Times New Roman" w:cs="Times New Roman"/>
        </w:rPr>
        <w:t>εκατομμύρια</w:t>
      </w:r>
      <w:r>
        <w:rPr>
          <w:rFonts w:eastAsia="Times New Roman" w:cs="Times New Roman"/>
        </w:rPr>
        <w:t xml:space="preserve">. </w:t>
      </w:r>
      <w:r w:rsidRPr="00AF6204">
        <w:rPr>
          <w:rFonts w:eastAsia="Times New Roman" w:cs="Times New Roman"/>
          <w:bCs/>
          <w:shd w:val="clear" w:color="auto" w:fill="FFFFFF"/>
        </w:rPr>
        <w:t>Μάλιστα</w:t>
      </w:r>
      <w:r>
        <w:rPr>
          <w:rFonts w:eastAsia="Times New Roman" w:cs="Times New Roman"/>
        </w:rPr>
        <w:t xml:space="preserve">, ειπώθηκε </w:t>
      </w:r>
      <w:r>
        <w:rPr>
          <w:rFonts w:eastAsia="Times New Roman" w:cs="Times New Roman"/>
          <w:szCs w:val="24"/>
        </w:rPr>
        <w:t xml:space="preserve">ότι μαζί με τα μέλη των οικογενειών τους είναι περίπου τρία εκατομμύρια πολίτες. </w:t>
      </w:r>
    </w:p>
    <w:p w14:paraId="5D6B55EA"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Αναφέρθηκε, </w:t>
      </w:r>
      <w:r w:rsidRPr="0086362F">
        <w:rPr>
          <w:rFonts w:eastAsia="Times New Roman" w:cs="Times New Roman"/>
          <w:szCs w:val="24"/>
        </w:rPr>
        <w:t>λοιπόν</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ο τρ</w:t>
      </w:r>
      <w:r>
        <w:rPr>
          <w:rFonts w:eastAsia="Times New Roman" w:cs="Times New Roman"/>
          <w:szCs w:val="24"/>
        </w:rPr>
        <w:t xml:space="preserve">όπος που το έχει καλύψει το κράτος είναι σπάταλος. Υπολόγισαν </w:t>
      </w:r>
      <w:r w:rsidRPr="002B5B2E">
        <w:rPr>
          <w:rFonts w:eastAsia="Times New Roman"/>
          <w:bCs/>
          <w:shd w:val="clear" w:color="auto" w:fill="FFFFFF"/>
        </w:rPr>
        <w:t>ότι</w:t>
      </w:r>
      <w:r>
        <w:rPr>
          <w:rFonts w:eastAsia="Times New Roman" w:cs="Times New Roman"/>
          <w:szCs w:val="24"/>
        </w:rPr>
        <w:t xml:space="preserve"> κόστισε 700 εκατομμύρια ευρώ. Το κόστος δεν είναι τόσο πολύ. Τα φάρμακά τους ήταν 165 εκατομμύρια ευρώ πέρυσι. </w:t>
      </w:r>
    </w:p>
    <w:p w14:paraId="5D6B55EB"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Άρα, λέει, η λύση ποια είναι; Να κάνουμε μια ΣΔΙΤ, σύμπραξη δημόσιου-ιδιωτικού</w:t>
      </w:r>
      <w:r>
        <w:rPr>
          <w:rFonts w:eastAsia="Times New Roman" w:cs="Times New Roman"/>
          <w:szCs w:val="24"/>
        </w:rPr>
        <w:t xml:space="preserve"> τομέα, να συνεργαστούν οι ιδιωτικές ασφαλιστικές εταιρείες με τον ΕΟΠΥΥ και να καλύπτουν με φθηνότερο τρόπο αυτή την ανάγκη. </w:t>
      </w:r>
    </w:p>
    <w:p w14:paraId="5D6B55EC"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αυτό αποδεικνύει, πρώτον, ότι υπήρχε πρόβλημα. Γιατί θυμάστε όταν συζητούσαμε εδώ αυτό το </w:t>
      </w:r>
      <w:r>
        <w:rPr>
          <w:rFonts w:eastAsia="Times New Roman" w:cs="Times New Roman"/>
          <w:szCs w:val="24"/>
        </w:rPr>
        <w:lastRenderedPageBreak/>
        <w:t xml:space="preserve">νομοσχέδιο, </w:t>
      </w:r>
      <w:r w:rsidRPr="00AF6204">
        <w:rPr>
          <w:rFonts w:eastAsia="Times New Roman"/>
          <w:bCs/>
          <w:shd w:val="clear" w:color="auto" w:fill="FFFFFF"/>
        </w:rPr>
        <w:t>που</w:t>
      </w:r>
      <w:r>
        <w:rPr>
          <w:rFonts w:eastAsia="Times New Roman" w:cs="Times New Roman"/>
          <w:szCs w:val="24"/>
        </w:rPr>
        <w:t xml:space="preserve"> μας</w:t>
      </w:r>
      <w:r>
        <w:rPr>
          <w:rFonts w:eastAsia="Times New Roman" w:cs="Times New Roman"/>
          <w:szCs w:val="24"/>
        </w:rPr>
        <w:t xml:space="preserve"> έλεγαν από την Αντιπολίτευση, </w:t>
      </w:r>
      <w:r w:rsidRPr="00F331DF">
        <w:rPr>
          <w:rFonts w:eastAsia="Times New Roman"/>
          <w:bCs/>
        </w:rPr>
        <w:t>και</w:t>
      </w:r>
      <w:r>
        <w:rPr>
          <w:rFonts w:eastAsia="Times New Roman" w:cs="Times New Roman"/>
          <w:szCs w:val="24"/>
        </w:rPr>
        <w:t xml:space="preserve"> ιδιαίτερα από την Αξιωματική Αντιπολίτευση, ότι αυτό το πρόβλημα το έχουμε αντιμετωπίσει. Δεν υπάρχει, λέει, κανένα πρόβλημα. Τι νομοθετείτε τώρα και μας λέτε ότι καλύπτετε τους ανασφάλιστους; Και έρχονται τώρα οι ιδιωτικ</w:t>
      </w:r>
      <w:r>
        <w:rPr>
          <w:rFonts w:eastAsia="Times New Roman" w:cs="Times New Roman"/>
          <w:szCs w:val="24"/>
        </w:rPr>
        <w:t xml:space="preserve">ές ασφαλιστικές εταιρείες και βλέπουν μια νέα αγορά σε αυτό το πεδίο. </w:t>
      </w:r>
    </w:p>
    <w:p w14:paraId="5D6B55ED"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Εμείς θεωρούμε ότι δεν μπορούμε να μπούμε σε μια τέτοια συζήτηση. Εννοείται αυτό. Μπορούμε άνετα να καλύπτουμε αυτήν την ανάγκη στις δημόσιες δομές. Δεν θεωρούμε ότι μπορεί να είναι αντ</w:t>
      </w:r>
      <w:r>
        <w:rPr>
          <w:rFonts w:eastAsia="Times New Roman" w:cs="Times New Roman"/>
          <w:szCs w:val="24"/>
        </w:rPr>
        <w:t xml:space="preserve">ικείμενο δραστηριοποίησης ιδιωτικών επιχειρήσεων αυτό. </w:t>
      </w:r>
    </w:p>
    <w:p w14:paraId="5D6B55EE"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Τώρα κρατάω αυτά που είπατε. Εμείς θέλουμε πραγματικά να θωρακίσουμε αυτό το σύστημα, ώστε αυτή την παροχή να την έχουν αυτοί που πραγματικά τη χρειάζονται και δεν έχουν άλλη επιλογή. Νομίζω ότι είναι</w:t>
      </w:r>
      <w:r>
        <w:rPr>
          <w:rFonts w:eastAsia="Times New Roman" w:cs="Times New Roman"/>
          <w:szCs w:val="24"/>
        </w:rPr>
        <w:t xml:space="preserve"> μια πολύ κρίσιμη παρέμβαση αυτή. </w:t>
      </w:r>
    </w:p>
    <w:p w14:paraId="5D6B55EF"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Θυμίζω ότι η </w:t>
      </w:r>
      <w:r w:rsidRPr="00471050">
        <w:rPr>
          <w:rFonts w:eastAsia="Times New Roman" w:cs="Times New Roman"/>
          <w:szCs w:val="24"/>
        </w:rPr>
        <w:t>πολιτική</w:t>
      </w:r>
      <w:r>
        <w:rPr>
          <w:rFonts w:eastAsia="Times New Roman" w:cs="Times New Roman"/>
          <w:szCs w:val="24"/>
        </w:rPr>
        <w:t xml:space="preserve"> αυτή έχει συνοδευτεί και με μια παρέμβαση διαγραφής χρεών. Το νομοθετήσαμε αυτό. Ήδη τώρα </w:t>
      </w:r>
      <w:r>
        <w:rPr>
          <w:rFonts w:eastAsia="Times New Roman" w:cs="Times New Roman"/>
          <w:szCs w:val="24"/>
        </w:rPr>
        <w:lastRenderedPageBreak/>
        <w:t>τα νοσοκομεία διαγράφουν σταδιακά τα βεβαιωμένα χρέη προς τις ΔΟΥ αυτών των πολιτών, ύψους 28 εκατομμυρίων ευ</w:t>
      </w:r>
      <w:r>
        <w:rPr>
          <w:rFonts w:eastAsia="Times New Roman" w:cs="Times New Roman"/>
          <w:szCs w:val="24"/>
        </w:rPr>
        <w:t>ρώ. Τώρα, οι πολίτες αυτοί παίρνουν ένα ειδοποιητήριο από το νοσοκομείο που λέει, για παράδειγμα</w:t>
      </w:r>
      <w:r w:rsidRPr="009630D3">
        <w:rPr>
          <w:rFonts w:eastAsia="Times New Roman" w:cs="Times New Roman"/>
          <w:szCs w:val="24"/>
        </w:rPr>
        <w:t>,</w:t>
      </w:r>
      <w:r>
        <w:rPr>
          <w:rFonts w:eastAsia="Times New Roman" w:cs="Times New Roman"/>
          <w:szCs w:val="24"/>
        </w:rPr>
        <w:t xml:space="preserve"> «Αγαπητέ κύριε Ξανθέ, το νοσοκομείο μας διέγραψε το χρέος σας για τη νοσηλεία που είχε πραγματοποιηθεί τότε».</w:t>
      </w:r>
    </w:p>
    <w:p w14:paraId="5D6B55F0" w14:textId="77777777" w:rsidR="009B0C5F" w:rsidRDefault="000A76EF">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Υπάρχει ταυτοποίηση; </w:t>
      </w:r>
    </w:p>
    <w:p w14:paraId="5D6B55F1" w14:textId="77777777" w:rsidR="009B0C5F" w:rsidRDefault="000A76EF">
      <w:pPr>
        <w:spacing w:line="600" w:lineRule="auto"/>
        <w:ind w:firstLine="720"/>
        <w:jc w:val="both"/>
        <w:rPr>
          <w:rFonts w:eastAsia="Times New Roman" w:cs="Times New Roman"/>
          <w:szCs w:val="24"/>
        </w:rPr>
      </w:pPr>
      <w:r w:rsidRPr="00865D91">
        <w:rPr>
          <w:rFonts w:eastAsia="Times New Roman" w:cs="Times New Roman"/>
          <w:b/>
          <w:szCs w:val="24"/>
        </w:rPr>
        <w:t>ΑΝΔΡΕΑΣ Ξ</w:t>
      </w:r>
      <w:r w:rsidRPr="00865D91">
        <w:rPr>
          <w:rFonts w:eastAsia="Times New Roman" w:cs="Times New Roman"/>
          <w:b/>
          <w:szCs w:val="24"/>
        </w:rPr>
        <w:t>ΑΝΘΟΣ (Υπουργός Υγείας):</w:t>
      </w:r>
      <w:r>
        <w:rPr>
          <w:rFonts w:eastAsia="Times New Roman" w:cs="Times New Roman"/>
          <w:szCs w:val="24"/>
        </w:rPr>
        <w:t xml:space="preserve"> Βεβαίως. Κοιτάξτε, σας είπα ότι τα σημεία είναι δυο. Το πρώτο είναι να αποδεικνύεται η μόνιμη διαμονή στη χώρα. Αυτό είναι κρίσιμο, για να μην υπάρχει η πιθανότητα κάποιος να μένει σε άλλη χώρα και να έρχεται μόνο για να κάνει κάπο</w:t>
      </w:r>
      <w:r>
        <w:rPr>
          <w:rFonts w:eastAsia="Times New Roman" w:cs="Times New Roman"/>
          <w:szCs w:val="24"/>
        </w:rPr>
        <w:t xml:space="preserve">ια χρήση υπηρεσιών. Το δεύτερο </w:t>
      </w:r>
      <w:r w:rsidRPr="00D66BCA">
        <w:rPr>
          <w:rFonts w:eastAsia="Times New Roman"/>
          <w:bCs/>
        </w:rPr>
        <w:t>είναι</w:t>
      </w:r>
      <w:r>
        <w:rPr>
          <w:rFonts w:eastAsia="Times New Roman" w:cs="Times New Roman"/>
          <w:szCs w:val="24"/>
        </w:rPr>
        <w:t xml:space="preserve"> να αποδεικνύεται η ταυτοπροσωπία. </w:t>
      </w:r>
    </w:p>
    <w:p w14:paraId="5D6B55F2"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 xml:space="preserve">Το κομμάτι του προσφυγικού είναι ένα τελείως άλλο πράγμα. Οι άνθρωποι αυτοί έχουν πιστοποιηθεί. Η διαδικασία τώρα είναι να πάρουν έναν προσωρινό ΑΜΚΑ για όσο διάστημα παραμείνουν είτε </w:t>
      </w:r>
      <w:r>
        <w:rPr>
          <w:rFonts w:eastAsia="Times New Roman" w:cs="Times New Roman"/>
          <w:szCs w:val="24"/>
        </w:rPr>
        <w:t xml:space="preserve">στα </w:t>
      </w:r>
      <w:r>
        <w:rPr>
          <w:rFonts w:eastAsia="Times New Roman" w:cs="Times New Roman"/>
          <w:szCs w:val="24"/>
          <w:lang w:val="en-US"/>
        </w:rPr>
        <w:t>camp</w:t>
      </w:r>
      <w:r>
        <w:rPr>
          <w:rFonts w:eastAsia="Times New Roman" w:cs="Times New Roman"/>
          <w:szCs w:val="24"/>
        </w:rPr>
        <w:t xml:space="preserve"> είτε σε διαμερίσματα -το 1/3 περίπου τώρα είναι σε διαμερίσματα- και για όσο διάστημα μείνουν στη </w:t>
      </w:r>
      <w:r>
        <w:rPr>
          <w:rFonts w:eastAsia="Times New Roman" w:cs="Times New Roman"/>
          <w:szCs w:val="24"/>
        </w:rPr>
        <w:lastRenderedPageBreak/>
        <w:t>χώρα, ώστε να μπορούν με αυτόν τον τρόπο να έχουν ευχερή πρόσβαση και να καλύπτουν ζωτικές ανάγκες. Γιατί και σ’ αυτούς τώρα έχει αλλάξει το προφίλ και έχουν</w:t>
      </w:r>
      <w:r>
        <w:rPr>
          <w:rFonts w:eastAsia="Times New Roman" w:cs="Times New Roman"/>
          <w:szCs w:val="24"/>
        </w:rPr>
        <w:t xml:space="preserve"> έρθει ηλικιωμένοι με χρόνια νοσήματα, ακόμη και καρκινοπαθείς, έγκυοι γυναίκες, παιδιά που χρειάζονται εμβολιασμούς. </w:t>
      </w:r>
    </w:p>
    <w:p w14:paraId="5D6B55F3" w14:textId="77777777" w:rsidR="009B0C5F" w:rsidRDefault="000A76EF">
      <w:pPr>
        <w:spacing w:line="600" w:lineRule="auto"/>
        <w:ind w:firstLine="720"/>
        <w:jc w:val="both"/>
        <w:rPr>
          <w:rFonts w:eastAsia="Times New Roman" w:cs="Times New Roman"/>
          <w:szCs w:val="24"/>
        </w:rPr>
      </w:pPr>
      <w:r>
        <w:rPr>
          <w:rFonts w:eastAsia="Times New Roman" w:cs="Times New Roman"/>
          <w:szCs w:val="24"/>
        </w:rPr>
        <w:t>Η προσπάθεια που κάνουμε είναι η δαπάνη για το προσφυγικό, για τη φροντίδα αυτών των ανθρώπων, και για τα φάρμακά τους και για τα εμβόλιά</w:t>
      </w:r>
      <w:r>
        <w:rPr>
          <w:rFonts w:eastAsia="Times New Roman" w:cs="Times New Roman"/>
          <w:szCs w:val="24"/>
        </w:rPr>
        <w:t xml:space="preserve"> τους, να έρχεται από την πλευρά των ευρωπαϊκών χρηματοδοτήσεων, </w:t>
      </w:r>
      <w:r>
        <w:rPr>
          <w:rFonts w:eastAsia="Times New Roman" w:cs="Times New Roman"/>
          <w:szCs w:val="24"/>
          <w:lang w:val="en-US"/>
        </w:rPr>
        <w:t>plus</w:t>
      </w:r>
      <w:r>
        <w:rPr>
          <w:rFonts w:eastAsia="Times New Roman" w:cs="Times New Roman"/>
          <w:szCs w:val="24"/>
        </w:rPr>
        <w:t xml:space="preserve"> του ορίου δαπανών που έχει το σύστημα υγείας, έτσι ώστε πραγματικά να μην μπορεί κανείς να πει ότι σε έναν κλειστό προϋπολογισμό, ο οποίος είναι περιορισμένος, προστίθενται επιπλέον άνθρ</w:t>
      </w:r>
      <w:r>
        <w:rPr>
          <w:rFonts w:eastAsia="Times New Roman" w:cs="Times New Roman"/>
          <w:szCs w:val="24"/>
        </w:rPr>
        <w:t xml:space="preserve">ωποι, χωρίς να υπάρχει χρηματική πρόβλεψη. </w:t>
      </w:r>
    </w:p>
    <w:p w14:paraId="5D6B55F4" w14:textId="77777777" w:rsidR="009B0C5F" w:rsidRDefault="000A76EF">
      <w:pPr>
        <w:spacing w:line="600" w:lineRule="auto"/>
        <w:ind w:firstLine="720"/>
        <w:contextualSpacing/>
        <w:jc w:val="both"/>
        <w:rPr>
          <w:rFonts w:eastAsia="Times New Roman" w:cs="Times New Roman"/>
          <w:szCs w:val="24"/>
        </w:rPr>
      </w:pPr>
      <w:r>
        <w:rPr>
          <w:rFonts w:eastAsia="Times New Roman" w:cs="Times New Roman"/>
          <w:szCs w:val="24"/>
        </w:rPr>
        <w:t xml:space="preserve">Κάνουμε, λοιπόν, μια προσπάθεια για αυτόν τον λόγο. Τώρα θα προκηρύξουμε ένα νέο πρόγραμμα -αυτό που απαντούσα προηγουμένως στον αγαπητό συνάδελφο- από τα τακτικά προγράμματα από το εθνικό σκέλος του ΠΔΕ, δηλαδή </w:t>
      </w:r>
      <w:r>
        <w:rPr>
          <w:rFonts w:eastAsia="Times New Roman" w:cs="Times New Roman"/>
          <w:szCs w:val="24"/>
        </w:rPr>
        <w:t xml:space="preserve">των συγχρηματοδοτούμενων προγραμμάτων. Είναι ένα πρόγραμμα 50 εκατομμυρίων ευρώ, έτσι ώστε σε διάρκεια δεκαοκτώ μηνών </w:t>
      </w:r>
      <w:r>
        <w:rPr>
          <w:rFonts w:eastAsia="Times New Roman" w:cs="Times New Roman"/>
          <w:szCs w:val="24"/>
        </w:rPr>
        <w:lastRenderedPageBreak/>
        <w:t>να προσλάβουμε πάνω από χίλιους ανθρώπους, οι οποίοι θα ασχολούνται συστηματικά με την υγειονομική φροντίδα και στους καταυλισμούς, αλλά κ</w:t>
      </w:r>
      <w:r>
        <w:rPr>
          <w:rFonts w:eastAsia="Times New Roman" w:cs="Times New Roman"/>
          <w:szCs w:val="24"/>
        </w:rPr>
        <w:t>αι θα στηρίζουν και τα γειτονικά νοσοκομεία και κέντρα υγείας, τα οποία ξέρουμε πολύ καλά ότι επιβαρύνονται.</w:t>
      </w:r>
    </w:p>
    <w:p w14:paraId="5D6B55F5" w14:textId="77777777" w:rsidR="009B0C5F" w:rsidRDefault="000A76EF">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Κύριε Υπουργέ, αν θέλετε, κλείστε.</w:t>
      </w:r>
    </w:p>
    <w:p w14:paraId="5D6B55F6" w14:textId="77777777" w:rsidR="009B0C5F" w:rsidRDefault="000A76EF">
      <w:pPr>
        <w:spacing w:line="600" w:lineRule="auto"/>
        <w:ind w:firstLine="720"/>
        <w:contextualSpacing/>
        <w:jc w:val="both"/>
        <w:rPr>
          <w:rFonts w:eastAsia="Times New Roman" w:cs="Times New Roman"/>
          <w:szCs w:val="24"/>
        </w:rPr>
      </w:pPr>
      <w:r>
        <w:rPr>
          <w:rFonts w:eastAsia="Times New Roman" w:cs="Times New Roman"/>
          <w:b/>
          <w:szCs w:val="24"/>
        </w:rPr>
        <w:t>ΑΝΔΡΕΑΣ ΞΑΝΘΟΣ</w:t>
      </w:r>
      <w:r w:rsidRPr="000201C3">
        <w:rPr>
          <w:rFonts w:eastAsia="Times New Roman" w:cs="Times New Roman"/>
          <w:b/>
          <w:szCs w:val="24"/>
        </w:rPr>
        <w:t xml:space="preserve"> (Υπουργός Υγείας):</w:t>
      </w:r>
      <w:r>
        <w:rPr>
          <w:rFonts w:eastAsia="Times New Roman" w:cs="Times New Roman"/>
          <w:szCs w:val="24"/>
        </w:rPr>
        <w:t xml:space="preserve"> Νομίζω ότι ήταν χρήσιμες οι υποδείξεις. Θα προ</w:t>
      </w:r>
      <w:r>
        <w:rPr>
          <w:rFonts w:eastAsia="Times New Roman" w:cs="Times New Roman"/>
          <w:szCs w:val="24"/>
        </w:rPr>
        <w:t>σπαθήσουμε στη διαδικασία επανεξέτασης αυτής της Κοινής Υπουργικής Απόφασης να τις πάρουμε.</w:t>
      </w:r>
    </w:p>
    <w:p w14:paraId="5D6B55F7" w14:textId="77777777" w:rsidR="009B0C5F" w:rsidRDefault="000A76EF">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πολύ τον κ</w:t>
      </w:r>
      <w:r>
        <w:rPr>
          <w:rFonts w:eastAsia="Times New Roman" w:cs="Times New Roman"/>
          <w:szCs w:val="24"/>
        </w:rPr>
        <w:t xml:space="preserve">ύριο </w:t>
      </w:r>
      <w:r>
        <w:rPr>
          <w:rFonts w:eastAsia="Times New Roman" w:cs="Times New Roman"/>
          <w:szCs w:val="24"/>
        </w:rPr>
        <w:t>Υπουργό.</w:t>
      </w:r>
      <w:r w:rsidRPr="00471D10">
        <w:rPr>
          <w:rFonts w:eastAsia="Times New Roman" w:cs="Times New Roman"/>
          <w:szCs w:val="24"/>
        </w:rPr>
        <w:t xml:space="preserve"> </w:t>
      </w:r>
    </w:p>
    <w:p w14:paraId="5D6B55F8" w14:textId="77777777" w:rsidR="009B0C5F" w:rsidRDefault="000A76E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ολοκληρώθηκε η συζήτηση των επικαίρων ερωτήσεων.</w:t>
      </w:r>
    </w:p>
    <w:p w14:paraId="5D6B55F9" w14:textId="77777777" w:rsidR="009B0C5F" w:rsidRDefault="000A76E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σας έχουν διανεμηθεί τα Πρακτικά της Παρασκευής 27 Απριλίου 2018 και ερωτάται το Σώμα εάν τα επικυρώνει.</w:t>
      </w:r>
    </w:p>
    <w:p w14:paraId="5D6B55FA" w14:textId="77777777" w:rsidR="009B0C5F" w:rsidRDefault="000A76EF">
      <w:pPr>
        <w:spacing w:line="600" w:lineRule="auto"/>
        <w:ind w:firstLine="720"/>
        <w:jc w:val="both"/>
        <w:rPr>
          <w:rFonts w:eastAsia="Times New Roman" w:cs="Times New Roman"/>
          <w:szCs w:val="24"/>
        </w:rPr>
      </w:pPr>
      <w:r w:rsidRPr="002B4244">
        <w:rPr>
          <w:rFonts w:eastAsia="Times New Roman" w:cs="Times New Roman"/>
          <w:b/>
          <w:bCs/>
          <w:szCs w:val="24"/>
        </w:rPr>
        <w:t>ΟΛΟΙ ΟΙ ΒΟΥΛΕΥΤΕΣ:</w:t>
      </w:r>
      <w:r w:rsidRPr="002B4244">
        <w:rPr>
          <w:rFonts w:eastAsia="Times New Roman" w:cs="Times New Roman"/>
          <w:szCs w:val="24"/>
        </w:rPr>
        <w:t xml:space="preserve"> Μάλιστα, μάλιστα.</w:t>
      </w:r>
    </w:p>
    <w:p w14:paraId="5D6B55FB" w14:textId="77777777" w:rsidR="009B0C5F" w:rsidRDefault="000A76EF">
      <w:pPr>
        <w:spacing w:line="600" w:lineRule="auto"/>
        <w:ind w:firstLine="720"/>
        <w:contextualSpacing/>
        <w:jc w:val="both"/>
        <w:rPr>
          <w:rFonts w:eastAsia="Times New Roman" w:cs="Times New Roman"/>
          <w:szCs w:val="24"/>
        </w:rPr>
      </w:pPr>
      <w:r w:rsidRPr="003A2408">
        <w:rPr>
          <w:rFonts w:eastAsia="Times New Roman" w:cs="Times New Roman"/>
          <w:b/>
          <w:szCs w:val="24"/>
        </w:rPr>
        <w:lastRenderedPageBreak/>
        <w:t>ΠΡΟΕΔΡΕΥΩΝ (Μάριος Γεωργιάδης):</w:t>
      </w:r>
      <w:r w:rsidRPr="003A2408">
        <w:rPr>
          <w:rFonts w:eastAsia="Times New Roman" w:cs="Times New Roman"/>
          <w:szCs w:val="24"/>
        </w:rPr>
        <w:t xml:space="preserve"> </w:t>
      </w:r>
      <w:r w:rsidRPr="002B4244">
        <w:rPr>
          <w:rFonts w:eastAsia="Times New Roman" w:cs="Times New Roman"/>
          <w:szCs w:val="24"/>
        </w:rPr>
        <w:t>Συνεπώς τα Πρακτικά της</w:t>
      </w:r>
      <w:r w:rsidRPr="00584856">
        <w:rPr>
          <w:rFonts w:eastAsia="Times New Roman" w:cs="Times New Roman"/>
          <w:szCs w:val="24"/>
        </w:rPr>
        <w:t xml:space="preserve"> </w:t>
      </w:r>
      <w:r>
        <w:rPr>
          <w:rFonts w:eastAsia="Times New Roman" w:cs="Times New Roman"/>
          <w:szCs w:val="24"/>
        </w:rPr>
        <w:t>Παρασκευής 27 Απριλίου 2018</w:t>
      </w:r>
      <w:r w:rsidRPr="00584856">
        <w:rPr>
          <w:rFonts w:eastAsia="Times New Roman" w:cs="Times New Roman"/>
          <w:szCs w:val="24"/>
        </w:rPr>
        <w:t xml:space="preserve"> </w:t>
      </w:r>
      <w:r w:rsidRPr="002B4244">
        <w:rPr>
          <w:rFonts w:eastAsia="Times New Roman" w:cs="Times New Roman"/>
          <w:szCs w:val="24"/>
        </w:rPr>
        <w:t>επικυρώθηκαν</w:t>
      </w:r>
      <w:r>
        <w:rPr>
          <w:rFonts w:eastAsia="Times New Roman" w:cs="Times New Roman"/>
          <w:szCs w:val="24"/>
        </w:rPr>
        <w:t>.</w:t>
      </w:r>
    </w:p>
    <w:p w14:paraId="5D6B55FC" w14:textId="77777777" w:rsidR="009B0C5F" w:rsidRDefault="000A76EF">
      <w:pPr>
        <w:spacing w:line="600" w:lineRule="auto"/>
        <w:ind w:firstLine="720"/>
        <w:jc w:val="both"/>
        <w:rPr>
          <w:rFonts w:eastAsia="Times New Roman" w:cs="Times New Roman"/>
          <w:szCs w:val="24"/>
        </w:rPr>
      </w:pPr>
      <w:r w:rsidRPr="002B4244">
        <w:rPr>
          <w:rFonts w:eastAsia="Times New Roman" w:cs="Times New Roman"/>
          <w:szCs w:val="24"/>
        </w:rPr>
        <w:t>Κ</w:t>
      </w:r>
      <w:r>
        <w:rPr>
          <w:rFonts w:eastAsia="Times New Roman" w:cs="Times New Roman"/>
          <w:szCs w:val="24"/>
        </w:rPr>
        <w:t>υρίες και κ</w:t>
      </w:r>
      <w:r w:rsidRPr="002B4244">
        <w:rPr>
          <w:rFonts w:eastAsia="Times New Roman" w:cs="Times New Roman"/>
          <w:szCs w:val="24"/>
        </w:rPr>
        <w:t>ύρι</w:t>
      </w:r>
      <w:r w:rsidRPr="002B4244">
        <w:rPr>
          <w:rFonts w:eastAsia="Times New Roman" w:cs="Times New Roman"/>
          <w:szCs w:val="24"/>
        </w:rPr>
        <w:t>οι συνάδελφοι, δέχεστε στο σημείο αυτό να λύσουμε τη συνεδρίαση;</w:t>
      </w:r>
    </w:p>
    <w:p w14:paraId="5D6B55FD" w14:textId="77777777" w:rsidR="009B0C5F" w:rsidRDefault="000A76EF">
      <w:pPr>
        <w:spacing w:line="600" w:lineRule="auto"/>
        <w:ind w:firstLine="720"/>
        <w:jc w:val="both"/>
        <w:rPr>
          <w:rFonts w:eastAsia="Times New Roman" w:cs="Times New Roman"/>
          <w:szCs w:val="24"/>
        </w:rPr>
      </w:pPr>
      <w:r w:rsidRPr="002B4244">
        <w:rPr>
          <w:rFonts w:eastAsia="Times New Roman" w:cs="Times New Roman"/>
          <w:b/>
          <w:bCs/>
          <w:szCs w:val="24"/>
        </w:rPr>
        <w:t>ΟΛΟΙ ΟΙ ΒΟΥΛΕΥΤΕΣ:</w:t>
      </w:r>
      <w:r w:rsidRPr="00584856">
        <w:rPr>
          <w:rFonts w:eastAsia="Times New Roman" w:cs="Times New Roman"/>
          <w:bCs/>
          <w:szCs w:val="24"/>
        </w:rPr>
        <w:t xml:space="preserve"> </w:t>
      </w:r>
      <w:r w:rsidRPr="002B4244">
        <w:rPr>
          <w:rFonts w:eastAsia="Times New Roman" w:cs="Times New Roman"/>
          <w:szCs w:val="24"/>
        </w:rPr>
        <w:t>Μάλιστα, μάλιστα.</w:t>
      </w:r>
    </w:p>
    <w:p w14:paraId="5D6B55FE" w14:textId="77777777" w:rsidR="009B0C5F" w:rsidRDefault="000A76EF">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sidRPr="002B4244">
        <w:rPr>
          <w:rFonts w:eastAsia="Times New Roman" w:cs="Times New Roman"/>
          <w:szCs w:val="24"/>
        </w:rPr>
        <w:t xml:space="preserve">Με τη </w:t>
      </w:r>
      <w:r>
        <w:rPr>
          <w:rFonts w:eastAsia="Times New Roman" w:cs="Times New Roman"/>
          <w:szCs w:val="24"/>
        </w:rPr>
        <w:t>συναίνεση του Σώματος και ώρα 19</w:t>
      </w:r>
      <w:r w:rsidRPr="002B4244">
        <w:rPr>
          <w:rFonts w:eastAsia="Times New Roman" w:cs="Times New Roman"/>
          <w:szCs w:val="24"/>
        </w:rPr>
        <w:t>.</w:t>
      </w:r>
      <w:r>
        <w:rPr>
          <w:rFonts w:eastAsia="Times New Roman" w:cs="Times New Roman"/>
          <w:szCs w:val="24"/>
        </w:rPr>
        <w:t>45΄</w:t>
      </w:r>
      <w:r w:rsidRPr="002B4244">
        <w:rPr>
          <w:rFonts w:eastAsia="Times New Roman" w:cs="Times New Roman"/>
          <w:szCs w:val="24"/>
        </w:rPr>
        <w:t xml:space="preserve"> </w:t>
      </w:r>
      <w:proofErr w:type="spellStart"/>
      <w:r w:rsidRPr="002B4244">
        <w:rPr>
          <w:rFonts w:eastAsia="Times New Roman" w:cs="Times New Roman"/>
          <w:szCs w:val="24"/>
        </w:rPr>
        <w:t>λύεται</w:t>
      </w:r>
      <w:proofErr w:type="spellEnd"/>
      <w:r w:rsidRPr="002B4244">
        <w:rPr>
          <w:rFonts w:eastAsia="Times New Roman" w:cs="Times New Roman"/>
          <w:szCs w:val="24"/>
        </w:rPr>
        <w:t xml:space="preserve"> η συνεδρίαση για την </w:t>
      </w:r>
      <w:r>
        <w:rPr>
          <w:rFonts w:eastAsia="Times New Roman" w:cs="Times New Roman"/>
          <w:szCs w:val="24"/>
        </w:rPr>
        <w:t xml:space="preserve">προσεχή </w:t>
      </w:r>
      <w:r w:rsidRPr="002B4244">
        <w:rPr>
          <w:rFonts w:eastAsia="Times New Roman" w:cs="Times New Roman"/>
          <w:szCs w:val="24"/>
        </w:rPr>
        <w:t>Τετάρτη 2</w:t>
      </w:r>
      <w:r>
        <w:rPr>
          <w:rFonts w:eastAsia="Times New Roman" w:cs="Times New Roman"/>
          <w:szCs w:val="24"/>
        </w:rPr>
        <w:t>0 Ιουνίου</w:t>
      </w:r>
      <w:r w:rsidRPr="002B4244">
        <w:rPr>
          <w:rFonts w:eastAsia="Times New Roman" w:cs="Times New Roman"/>
          <w:szCs w:val="24"/>
        </w:rPr>
        <w:t xml:space="preserve"> 20</w:t>
      </w:r>
      <w:r>
        <w:rPr>
          <w:rFonts w:eastAsia="Times New Roman" w:cs="Times New Roman"/>
          <w:szCs w:val="24"/>
        </w:rPr>
        <w:t xml:space="preserve">18 </w:t>
      </w:r>
      <w:r w:rsidRPr="002B4244">
        <w:rPr>
          <w:rFonts w:eastAsia="Times New Roman" w:cs="Times New Roman"/>
          <w:szCs w:val="24"/>
        </w:rPr>
        <w:t>και ώρα 10.</w:t>
      </w:r>
      <w:r>
        <w:rPr>
          <w:rFonts w:eastAsia="Times New Roman" w:cs="Times New Roman"/>
          <w:szCs w:val="24"/>
        </w:rPr>
        <w:t>0</w:t>
      </w:r>
      <w:r w:rsidRPr="002B4244">
        <w:rPr>
          <w:rFonts w:eastAsia="Times New Roman" w:cs="Times New Roman"/>
          <w:szCs w:val="24"/>
        </w:rPr>
        <w:t xml:space="preserve">0΄, με </w:t>
      </w:r>
      <w:r w:rsidRPr="002B4244">
        <w:rPr>
          <w:rFonts w:eastAsia="Times New Roman" w:cs="Times New Roman"/>
          <w:szCs w:val="24"/>
        </w:rPr>
        <w:t>αντικείμενο εργασιών του Σώματος</w:t>
      </w:r>
      <w:r>
        <w:rPr>
          <w:rFonts w:eastAsia="Times New Roman" w:cs="Times New Roman"/>
          <w:szCs w:val="24"/>
        </w:rPr>
        <w:t>:</w:t>
      </w:r>
      <w:r w:rsidRPr="002B4244">
        <w:rPr>
          <w:rFonts w:eastAsia="Times New Roman" w:cs="Times New Roman"/>
          <w:szCs w:val="24"/>
        </w:rPr>
        <w:t xml:space="preserve"> νομοθετική εργασία</w:t>
      </w:r>
      <w:r>
        <w:rPr>
          <w:rFonts w:eastAsia="Times New Roman" w:cs="Times New Roman"/>
          <w:szCs w:val="24"/>
        </w:rPr>
        <w:t>,</w:t>
      </w:r>
      <w:r w:rsidRPr="002B4244">
        <w:rPr>
          <w:rFonts w:eastAsia="Times New Roman" w:cs="Times New Roman"/>
          <w:szCs w:val="24"/>
        </w:rPr>
        <w:t xml:space="preserve"> σύμφωνα με την ημερήσια διάταξη</w:t>
      </w:r>
      <w:r>
        <w:rPr>
          <w:rFonts w:eastAsia="Times New Roman" w:cs="Times New Roman"/>
          <w:szCs w:val="24"/>
        </w:rPr>
        <w:t>.</w:t>
      </w:r>
    </w:p>
    <w:p w14:paraId="5D6B55FF" w14:textId="77777777" w:rsidR="009B0C5F" w:rsidRDefault="000A76EF">
      <w:pPr>
        <w:spacing w:line="600" w:lineRule="auto"/>
        <w:jc w:val="center"/>
        <w:rPr>
          <w:rFonts w:eastAsia="Times New Roman" w:cs="Times New Roman"/>
          <w:szCs w:val="24"/>
        </w:rPr>
      </w:pPr>
      <w:r w:rsidRPr="002B4244">
        <w:rPr>
          <w:rFonts w:eastAsia="Times New Roman" w:cs="Times New Roman"/>
          <w:b/>
          <w:bCs/>
          <w:szCs w:val="24"/>
        </w:rPr>
        <w:t>Ο ΠΡΟΕΔΡΟΣ                                                        ΟΙ ΓΡΑΜΜΑΤΕΙΣ</w:t>
      </w:r>
    </w:p>
    <w:sectPr w:rsidR="009B0C5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goZ81TtpLGF3R01y5o2StFAQuM=" w:salt="B+sWazk2y0PIzyTPSXbKC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C5F"/>
    <w:rsid w:val="000A76EF"/>
    <w:rsid w:val="009B0C5F"/>
    <w:rsid w:val="00A76E0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54AF"/>
  <w15:docId w15:val="{1371F614-9BC3-4AB4-9DEB-0E42239E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F27F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F27F2"/>
    <w:rPr>
      <w:rFonts w:ascii="Segoe UI" w:hAnsi="Segoe UI" w:cs="Segoe UI"/>
      <w:sz w:val="18"/>
      <w:szCs w:val="18"/>
    </w:rPr>
  </w:style>
  <w:style w:type="paragraph" w:styleId="a4">
    <w:name w:val="Revision"/>
    <w:hidden/>
    <w:uiPriority w:val="99"/>
    <w:semiHidden/>
    <w:rsid w:val="00DD72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655</MetadataID>
    <Session xmlns="641f345b-441b-4b81-9152-adc2e73ba5e1">Γ´</Session>
    <Date xmlns="641f345b-441b-4b81-9152-adc2e73ba5e1">2018-06-17T21:00:00+00:00</Date>
    <Status xmlns="641f345b-441b-4b81-9152-adc2e73ba5e1">
      <Url>http://srv-sp1/praktika/Lists/Incoming_Metadata/EditForm.aspx?ID=655&amp;Source=/praktika/Recordings_Library/Forms/AllItems.aspx</Url>
      <Description>Δημοσιεύτηκε</Description>
    </Status>
    <Meeting xmlns="641f345b-441b-4b81-9152-adc2e73ba5e1">ΡΜ´</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349319-901E-495F-9A95-3CF803593255}">
  <ds:schemaRefs>
    <ds:schemaRef ds:uri="http://schemas.microsoft.com/sharepoint/v3/contenttype/forms"/>
  </ds:schemaRefs>
</ds:datastoreItem>
</file>

<file path=customXml/itemProps2.xml><?xml version="1.0" encoding="utf-8"?>
<ds:datastoreItem xmlns:ds="http://schemas.openxmlformats.org/officeDocument/2006/customXml" ds:itemID="{8852DCD2-33B1-44B9-A92C-241F333C7A35}">
  <ds:schemaRefs>
    <ds:schemaRef ds:uri="http://purl.org/dc/terms/"/>
    <ds:schemaRef ds:uri="http://schemas.microsoft.com/office/2006/documentManagement/types"/>
    <ds:schemaRef ds:uri="http://schemas.microsoft.com/office/2006/metadata/properties"/>
    <ds:schemaRef ds:uri="641f345b-441b-4b81-9152-adc2e73ba5e1"/>
    <ds:schemaRef ds:uri="http://purl.org/dc/elements/1.1/"/>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FDFC665B-FA13-45F5-9E5F-FCA45D4D14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77</Pages>
  <Words>14006</Words>
  <Characters>75636</Characters>
  <Application>Microsoft Office Word</Application>
  <DocSecurity>0</DocSecurity>
  <Lines>630</Lines>
  <Paragraphs>178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2018-06-27T06:25:00Z</dcterms:created>
  <dcterms:modified xsi:type="dcterms:W3CDTF">2018-06-27T06:25:00Z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