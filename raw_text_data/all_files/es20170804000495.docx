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2B96C" w14:textId="77777777" w:rsidR="002867C4" w:rsidRPr="002867C4" w:rsidRDefault="002867C4" w:rsidP="002867C4">
      <w:pPr>
        <w:spacing w:after="0" w:line="360" w:lineRule="auto"/>
        <w:rPr>
          <w:ins w:id="0" w:author="Φλούδα Χριστίνα" w:date="2017-09-01T12:54:00Z"/>
          <w:rFonts w:eastAsia="Times New Roman"/>
          <w:szCs w:val="24"/>
          <w:lang w:eastAsia="en-US"/>
        </w:rPr>
      </w:pPr>
      <w:ins w:id="1" w:author="Φλούδα Χριστίνα" w:date="2017-09-01T12:54:00Z">
        <w:r w:rsidRPr="002867C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F202D10" w14:textId="77777777" w:rsidR="002867C4" w:rsidRPr="002867C4" w:rsidRDefault="002867C4" w:rsidP="002867C4">
      <w:pPr>
        <w:spacing w:after="0" w:line="360" w:lineRule="auto"/>
        <w:rPr>
          <w:ins w:id="2" w:author="Φλούδα Χριστίνα" w:date="2017-09-01T12:54:00Z"/>
          <w:rFonts w:eastAsia="Times New Roman"/>
          <w:szCs w:val="24"/>
          <w:lang w:eastAsia="en-US"/>
        </w:rPr>
      </w:pPr>
    </w:p>
    <w:p w14:paraId="206DADEF" w14:textId="77777777" w:rsidR="002867C4" w:rsidRPr="002867C4" w:rsidRDefault="002867C4" w:rsidP="002867C4">
      <w:pPr>
        <w:spacing w:after="0" w:line="360" w:lineRule="auto"/>
        <w:rPr>
          <w:ins w:id="3" w:author="Φλούδα Χριστίνα" w:date="2017-09-01T12:54:00Z"/>
          <w:rFonts w:eastAsia="Times New Roman"/>
          <w:szCs w:val="24"/>
          <w:lang w:eastAsia="en-US"/>
        </w:rPr>
      </w:pPr>
      <w:ins w:id="4" w:author="Φλούδα Χριστίνα" w:date="2017-09-01T12:54:00Z">
        <w:r w:rsidRPr="002867C4">
          <w:rPr>
            <w:rFonts w:eastAsia="Times New Roman"/>
            <w:szCs w:val="24"/>
            <w:lang w:eastAsia="en-US"/>
          </w:rPr>
          <w:t>ΠΙΝΑΚΑΣ ΠΕΡΙΕΧΟΜΕΝΩΝ</w:t>
        </w:r>
      </w:ins>
    </w:p>
    <w:p w14:paraId="2AB66B9D" w14:textId="77777777" w:rsidR="002867C4" w:rsidRPr="002867C4" w:rsidRDefault="002867C4" w:rsidP="002867C4">
      <w:pPr>
        <w:spacing w:after="0" w:line="360" w:lineRule="auto"/>
        <w:rPr>
          <w:ins w:id="5" w:author="Φλούδα Χριστίνα" w:date="2017-09-01T12:54:00Z"/>
          <w:rFonts w:eastAsia="Times New Roman"/>
          <w:szCs w:val="24"/>
          <w:lang w:eastAsia="en-US"/>
        </w:rPr>
      </w:pPr>
      <w:ins w:id="6" w:author="Φλούδα Χριστίνα" w:date="2017-09-01T12:54:00Z">
        <w:r w:rsidRPr="002867C4">
          <w:rPr>
            <w:rFonts w:eastAsia="Times New Roman"/>
            <w:szCs w:val="24"/>
            <w:lang w:eastAsia="en-US"/>
          </w:rPr>
          <w:t xml:space="preserve">ΙΖ΄ ΠΕΡΙΟΔΟΣ </w:t>
        </w:r>
      </w:ins>
    </w:p>
    <w:p w14:paraId="334B2BF2" w14:textId="77777777" w:rsidR="002867C4" w:rsidRPr="002867C4" w:rsidRDefault="002867C4" w:rsidP="002867C4">
      <w:pPr>
        <w:spacing w:after="0" w:line="360" w:lineRule="auto"/>
        <w:rPr>
          <w:ins w:id="7" w:author="Φλούδα Χριστίνα" w:date="2017-09-01T12:54:00Z"/>
          <w:rFonts w:eastAsia="Times New Roman"/>
          <w:szCs w:val="24"/>
          <w:lang w:eastAsia="en-US"/>
        </w:rPr>
      </w:pPr>
      <w:ins w:id="8" w:author="Φλούδα Χριστίνα" w:date="2017-09-01T12:54:00Z">
        <w:r w:rsidRPr="002867C4">
          <w:rPr>
            <w:rFonts w:eastAsia="Times New Roman"/>
            <w:szCs w:val="24"/>
            <w:lang w:eastAsia="en-US"/>
          </w:rPr>
          <w:t>ΠΡΟΕΔΡΕΥΟΜΕΝΗΣ ΚΟΙΝΟΒΟΥΛΕΥΤΙΚΗΣ ΔΗΜΟΚΡΑΤΙΑΣ</w:t>
        </w:r>
      </w:ins>
    </w:p>
    <w:p w14:paraId="65E1A872" w14:textId="77777777" w:rsidR="002867C4" w:rsidRPr="002867C4" w:rsidRDefault="002867C4" w:rsidP="002867C4">
      <w:pPr>
        <w:spacing w:after="0" w:line="360" w:lineRule="auto"/>
        <w:rPr>
          <w:ins w:id="9" w:author="Φλούδα Χριστίνα" w:date="2017-09-01T12:54:00Z"/>
          <w:rFonts w:eastAsia="Times New Roman"/>
          <w:szCs w:val="24"/>
          <w:lang w:eastAsia="en-US"/>
        </w:rPr>
      </w:pPr>
      <w:ins w:id="10" w:author="Φλούδα Χριστίνα" w:date="2017-09-01T12:54:00Z">
        <w:r w:rsidRPr="002867C4">
          <w:rPr>
            <w:rFonts w:eastAsia="Times New Roman"/>
            <w:szCs w:val="24"/>
            <w:lang w:eastAsia="en-US"/>
          </w:rPr>
          <w:t>ΣΥΝΟΔΟΣ Β΄</w:t>
        </w:r>
      </w:ins>
    </w:p>
    <w:p w14:paraId="1D080CD6" w14:textId="77777777" w:rsidR="002867C4" w:rsidRPr="002867C4" w:rsidRDefault="002867C4" w:rsidP="002867C4">
      <w:pPr>
        <w:spacing w:after="0" w:line="360" w:lineRule="auto"/>
        <w:rPr>
          <w:ins w:id="11" w:author="Φλούδα Χριστίνα" w:date="2017-09-01T12:54:00Z"/>
          <w:rFonts w:eastAsia="Times New Roman"/>
          <w:szCs w:val="24"/>
          <w:lang w:eastAsia="en-US"/>
        </w:rPr>
      </w:pPr>
    </w:p>
    <w:p w14:paraId="58E1250A" w14:textId="77777777" w:rsidR="002867C4" w:rsidRPr="002867C4" w:rsidRDefault="002867C4" w:rsidP="002867C4">
      <w:pPr>
        <w:spacing w:after="0" w:line="360" w:lineRule="auto"/>
        <w:rPr>
          <w:ins w:id="12" w:author="Φλούδα Χριστίνα" w:date="2017-09-01T12:54:00Z"/>
          <w:rFonts w:eastAsia="Times New Roman"/>
          <w:szCs w:val="24"/>
          <w:lang w:eastAsia="en-US"/>
        </w:rPr>
      </w:pPr>
      <w:ins w:id="13" w:author="Φλούδα Χριστίνα" w:date="2017-09-01T12:54:00Z">
        <w:r w:rsidRPr="002867C4">
          <w:rPr>
            <w:rFonts w:eastAsia="Times New Roman"/>
            <w:szCs w:val="24"/>
            <w:lang w:eastAsia="en-US"/>
          </w:rPr>
          <w:t>ΣΥΝΕΔΡΙΑΣΗ ΡΞΖ΄</w:t>
        </w:r>
      </w:ins>
    </w:p>
    <w:p w14:paraId="5056CC6B" w14:textId="77777777" w:rsidR="002867C4" w:rsidRPr="002867C4" w:rsidRDefault="002867C4" w:rsidP="002867C4">
      <w:pPr>
        <w:spacing w:after="0" w:line="360" w:lineRule="auto"/>
        <w:rPr>
          <w:ins w:id="14" w:author="Φλούδα Χριστίνα" w:date="2017-09-01T12:54:00Z"/>
          <w:rFonts w:eastAsia="Times New Roman"/>
          <w:szCs w:val="24"/>
          <w:lang w:eastAsia="en-US"/>
        </w:rPr>
      </w:pPr>
      <w:ins w:id="15" w:author="Φλούδα Χριστίνα" w:date="2017-09-01T12:54:00Z">
        <w:r w:rsidRPr="002867C4">
          <w:rPr>
            <w:rFonts w:eastAsia="Times New Roman"/>
            <w:szCs w:val="24"/>
            <w:lang w:eastAsia="en-US"/>
          </w:rPr>
          <w:t>Παρασκευή  4 Αυγούστου 2017</w:t>
        </w:r>
      </w:ins>
    </w:p>
    <w:p w14:paraId="2CED1245" w14:textId="77777777" w:rsidR="002867C4" w:rsidRPr="002867C4" w:rsidRDefault="002867C4" w:rsidP="002867C4">
      <w:pPr>
        <w:spacing w:after="0" w:line="360" w:lineRule="auto"/>
        <w:rPr>
          <w:ins w:id="16" w:author="Φλούδα Χριστίνα" w:date="2017-09-01T12:54:00Z"/>
          <w:rFonts w:eastAsia="Times New Roman"/>
          <w:szCs w:val="24"/>
          <w:lang w:eastAsia="en-US"/>
        </w:rPr>
      </w:pPr>
    </w:p>
    <w:p w14:paraId="1DE29C0A" w14:textId="77777777" w:rsidR="002867C4" w:rsidRPr="002867C4" w:rsidRDefault="002867C4" w:rsidP="002867C4">
      <w:pPr>
        <w:spacing w:after="0" w:line="360" w:lineRule="auto"/>
        <w:rPr>
          <w:ins w:id="17" w:author="Φλούδα Χριστίνα" w:date="2017-09-01T12:54:00Z"/>
          <w:rFonts w:eastAsia="Times New Roman"/>
          <w:szCs w:val="24"/>
          <w:lang w:eastAsia="en-US"/>
        </w:rPr>
      </w:pPr>
      <w:ins w:id="18" w:author="Φλούδα Χριστίνα" w:date="2017-09-01T12:54:00Z">
        <w:r w:rsidRPr="002867C4">
          <w:rPr>
            <w:rFonts w:eastAsia="Times New Roman"/>
            <w:szCs w:val="24"/>
            <w:lang w:eastAsia="en-US"/>
          </w:rPr>
          <w:t>ΘΕΜΑΤΑ</w:t>
        </w:r>
      </w:ins>
    </w:p>
    <w:p w14:paraId="1988DD3D" w14:textId="77777777" w:rsidR="002867C4" w:rsidRPr="002867C4" w:rsidRDefault="002867C4" w:rsidP="002867C4">
      <w:pPr>
        <w:spacing w:after="0" w:line="360" w:lineRule="auto"/>
        <w:rPr>
          <w:ins w:id="19" w:author="Φλούδα Χριστίνα" w:date="2017-09-01T12:54:00Z"/>
          <w:rFonts w:eastAsia="Times New Roman"/>
          <w:szCs w:val="24"/>
          <w:lang w:eastAsia="en-US"/>
        </w:rPr>
      </w:pPr>
      <w:ins w:id="20" w:author="Φλούδα Χριστίνα" w:date="2017-09-01T12:54:00Z">
        <w:r w:rsidRPr="002867C4">
          <w:rPr>
            <w:rFonts w:eastAsia="Times New Roman"/>
            <w:szCs w:val="24"/>
            <w:lang w:eastAsia="en-US"/>
          </w:rPr>
          <w:t xml:space="preserve"> </w:t>
        </w:r>
        <w:r w:rsidRPr="002867C4">
          <w:rPr>
            <w:rFonts w:eastAsia="Times New Roman"/>
            <w:szCs w:val="24"/>
            <w:lang w:eastAsia="en-US"/>
          </w:rPr>
          <w:br/>
          <w:t xml:space="preserve">Α. ΕΙΔΙΚΑ ΘΕΜΑΤΑ </w:t>
        </w:r>
        <w:r w:rsidRPr="002867C4">
          <w:rPr>
            <w:rFonts w:eastAsia="Times New Roman"/>
            <w:szCs w:val="24"/>
            <w:lang w:eastAsia="en-US"/>
          </w:rPr>
          <w:br/>
          <w:t xml:space="preserve">1. Επικύρωση Πρακτικών, σελ. </w:t>
        </w:r>
        <w:r w:rsidRPr="002867C4">
          <w:rPr>
            <w:rFonts w:eastAsia="Times New Roman"/>
            <w:szCs w:val="24"/>
            <w:lang w:eastAsia="en-US"/>
          </w:rPr>
          <w:br/>
          <w:t xml:space="preserve">2. Επί διαδικαστικού θέματος, σελ. </w:t>
        </w:r>
        <w:r w:rsidRPr="002867C4">
          <w:rPr>
            <w:rFonts w:eastAsia="Times New Roman"/>
            <w:szCs w:val="24"/>
            <w:lang w:eastAsia="en-US"/>
          </w:rPr>
          <w:br/>
          <w:t xml:space="preserve"> </w:t>
        </w:r>
        <w:r w:rsidRPr="002867C4">
          <w:rPr>
            <w:rFonts w:eastAsia="Times New Roman"/>
            <w:szCs w:val="24"/>
            <w:lang w:eastAsia="en-US"/>
          </w:rPr>
          <w:br/>
          <w:t xml:space="preserve">Β. ΚΟΙΝΟΒΟΥΛΕΥΤΙΚΟΣ ΕΛΕΓΧΟΣ </w:t>
        </w:r>
        <w:r w:rsidRPr="002867C4">
          <w:rPr>
            <w:rFonts w:eastAsia="Times New Roman"/>
            <w:szCs w:val="24"/>
            <w:lang w:eastAsia="en-US"/>
          </w:rPr>
          <w:br/>
          <w:t xml:space="preserve">Κατάθεση αναφορών, σελ. </w:t>
        </w:r>
        <w:r w:rsidRPr="002867C4">
          <w:rPr>
            <w:rFonts w:eastAsia="Times New Roman"/>
            <w:szCs w:val="24"/>
            <w:lang w:eastAsia="en-US"/>
          </w:rPr>
          <w:br/>
          <w:t xml:space="preserve"> </w:t>
        </w:r>
        <w:r w:rsidRPr="002867C4">
          <w:rPr>
            <w:rFonts w:eastAsia="Times New Roman"/>
            <w:szCs w:val="24"/>
            <w:lang w:eastAsia="en-US"/>
          </w:rPr>
          <w:br/>
          <w:t xml:space="preserve">Γ. ΝΟΜΟΘΕΤΙΚΗ ΕΡΓΑΣΙΑ </w:t>
        </w:r>
        <w:r w:rsidRPr="002867C4">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Ψηφιακής Πολιτικής, Τηλεπικοινωνιών και Ενημέρωσης: «Ηλεκτρονικό σύστημα διάθεσης τηλεοπτικού διαφημιστικού χρόνου, τροποποίηση του ν. 3548/2007, σύσταση μητρώου περιφερειακού και τοπικού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άλλες διατάξεις», σελ. </w:t>
        </w:r>
        <w:r w:rsidRPr="002867C4">
          <w:rPr>
            <w:rFonts w:eastAsia="Times New Roman"/>
            <w:szCs w:val="24"/>
            <w:lang w:eastAsia="en-US"/>
          </w:rPr>
          <w:br/>
          <w:t xml:space="preserve"> </w:t>
        </w:r>
        <w:r w:rsidRPr="002867C4">
          <w:rPr>
            <w:rFonts w:eastAsia="Times New Roman"/>
            <w:szCs w:val="24"/>
            <w:lang w:eastAsia="en-US"/>
          </w:rPr>
          <w:br/>
          <w:t>ΠΡΟΕΔΡΕΥΟΝΤΕΣ</w:t>
        </w:r>
      </w:ins>
    </w:p>
    <w:p w14:paraId="329C2A14" w14:textId="77777777" w:rsidR="002867C4" w:rsidRPr="002867C4" w:rsidRDefault="002867C4" w:rsidP="002867C4">
      <w:pPr>
        <w:spacing w:after="0" w:line="360" w:lineRule="auto"/>
        <w:rPr>
          <w:ins w:id="21" w:author="Φλούδα Χριστίνα" w:date="2017-09-01T12:54:00Z"/>
          <w:rFonts w:eastAsia="Times New Roman"/>
          <w:szCs w:val="24"/>
          <w:lang w:eastAsia="en-US"/>
        </w:rPr>
      </w:pPr>
      <w:ins w:id="22" w:author="Φλούδα Χριστίνα" w:date="2017-09-01T12:54:00Z">
        <w:r w:rsidRPr="002867C4">
          <w:rPr>
            <w:rFonts w:eastAsia="Times New Roman"/>
            <w:szCs w:val="24"/>
            <w:lang w:eastAsia="en-US"/>
          </w:rPr>
          <w:t>ΚΟΥΡΑΚΗΣ Α. , σελ.</w:t>
        </w:r>
        <w:r w:rsidRPr="002867C4">
          <w:rPr>
            <w:rFonts w:eastAsia="Times New Roman"/>
            <w:szCs w:val="24"/>
            <w:lang w:eastAsia="en-US"/>
          </w:rPr>
          <w:br/>
          <w:t>ΚΡΕΜΑΣΤΙΝΟΣ Δ. , σελ.</w:t>
        </w:r>
        <w:r w:rsidRPr="002867C4">
          <w:rPr>
            <w:rFonts w:eastAsia="Times New Roman"/>
            <w:szCs w:val="24"/>
            <w:lang w:eastAsia="en-US"/>
          </w:rPr>
          <w:br/>
        </w:r>
        <w:r w:rsidRPr="002867C4">
          <w:rPr>
            <w:rFonts w:eastAsia="Times New Roman"/>
            <w:szCs w:val="24"/>
            <w:lang w:eastAsia="en-US"/>
          </w:rPr>
          <w:br/>
        </w:r>
      </w:ins>
    </w:p>
    <w:p w14:paraId="2C070E98" w14:textId="77777777" w:rsidR="002867C4" w:rsidRPr="002867C4" w:rsidRDefault="002867C4" w:rsidP="002867C4">
      <w:pPr>
        <w:spacing w:after="0" w:line="360" w:lineRule="auto"/>
        <w:rPr>
          <w:ins w:id="23" w:author="Φλούδα Χριστίνα" w:date="2017-09-01T12:54:00Z"/>
          <w:rFonts w:eastAsia="Times New Roman"/>
          <w:szCs w:val="24"/>
          <w:lang w:eastAsia="en-US"/>
        </w:rPr>
      </w:pPr>
      <w:ins w:id="24" w:author="Φλούδα Χριστίνα" w:date="2017-09-01T12:54:00Z">
        <w:r w:rsidRPr="002867C4">
          <w:rPr>
            <w:rFonts w:eastAsia="Times New Roman"/>
            <w:szCs w:val="24"/>
            <w:lang w:eastAsia="en-US"/>
          </w:rPr>
          <w:t>ΟΜΙΛΗΤΕΣ</w:t>
        </w:r>
      </w:ins>
    </w:p>
    <w:p w14:paraId="48B69DDB" w14:textId="25C7A214" w:rsidR="002867C4" w:rsidRDefault="002867C4" w:rsidP="002867C4">
      <w:pPr>
        <w:spacing w:after="0" w:line="600" w:lineRule="auto"/>
        <w:ind w:firstLine="720"/>
        <w:jc w:val="both"/>
        <w:rPr>
          <w:ins w:id="25" w:author="Φλούδα Χριστίνα" w:date="2017-09-01T12:54:00Z"/>
          <w:rFonts w:eastAsia="Times New Roman"/>
          <w:szCs w:val="24"/>
        </w:rPr>
        <w:pPrChange w:id="26" w:author="Φλούδα Χριστίνα" w:date="2017-09-01T12:54:00Z">
          <w:pPr>
            <w:spacing w:after="0" w:line="600" w:lineRule="auto"/>
            <w:ind w:firstLine="720"/>
            <w:jc w:val="center"/>
          </w:pPr>
        </w:pPrChange>
      </w:pPr>
      <w:ins w:id="27" w:author="Φλούδα Χριστίνα" w:date="2017-09-01T12:54:00Z">
        <w:r w:rsidRPr="002867C4">
          <w:rPr>
            <w:rFonts w:eastAsia="Times New Roman"/>
            <w:szCs w:val="24"/>
            <w:lang w:eastAsia="en-US"/>
          </w:rPr>
          <w:br/>
          <w:t>Α. Επί διαδικαστικού θέματος:</w:t>
        </w:r>
        <w:r w:rsidRPr="002867C4">
          <w:rPr>
            <w:rFonts w:eastAsia="Times New Roman"/>
            <w:szCs w:val="24"/>
            <w:lang w:eastAsia="en-US"/>
          </w:rPr>
          <w:br/>
          <w:t>ΚΑΤΣΩΤΗΣ Χ. , σελ.</w:t>
        </w:r>
        <w:r w:rsidRPr="002867C4">
          <w:rPr>
            <w:rFonts w:eastAsia="Times New Roman"/>
            <w:szCs w:val="24"/>
            <w:lang w:eastAsia="en-US"/>
          </w:rPr>
          <w:br/>
          <w:t>ΚΟΥΡΑΚΗΣ Α. , σελ.</w:t>
        </w:r>
        <w:r w:rsidRPr="002867C4">
          <w:rPr>
            <w:rFonts w:eastAsia="Times New Roman"/>
            <w:szCs w:val="24"/>
            <w:lang w:eastAsia="en-US"/>
          </w:rPr>
          <w:br/>
          <w:t>ΚΡΕΜΑΣΤΙΝΟΣ Δ. , σελ.</w:t>
        </w:r>
        <w:r w:rsidRPr="002867C4">
          <w:rPr>
            <w:rFonts w:eastAsia="Times New Roman"/>
            <w:szCs w:val="24"/>
            <w:lang w:eastAsia="en-US"/>
          </w:rPr>
          <w:br/>
          <w:t>ΛΟΒΕΡΔΟΣ Α. , σελ.</w:t>
        </w:r>
        <w:r w:rsidRPr="002867C4">
          <w:rPr>
            <w:rFonts w:eastAsia="Times New Roman"/>
            <w:szCs w:val="24"/>
            <w:lang w:eastAsia="en-US"/>
          </w:rPr>
          <w:br/>
          <w:t>ΣΑΧΙΝΙΔΗΣ Ι. , σελ.</w:t>
        </w:r>
        <w:r w:rsidRPr="002867C4">
          <w:rPr>
            <w:rFonts w:eastAsia="Times New Roman"/>
            <w:szCs w:val="24"/>
            <w:lang w:eastAsia="en-US"/>
          </w:rPr>
          <w:br/>
          <w:t>ΤΡΑΓΑΚΗΣ Ι. , σελ.</w:t>
        </w:r>
        <w:r w:rsidRPr="002867C4">
          <w:rPr>
            <w:rFonts w:eastAsia="Times New Roman"/>
            <w:szCs w:val="24"/>
            <w:lang w:eastAsia="en-US"/>
          </w:rPr>
          <w:br/>
        </w:r>
        <w:r w:rsidRPr="002867C4">
          <w:rPr>
            <w:rFonts w:eastAsia="Times New Roman"/>
            <w:szCs w:val="24"/>
            <w:lang w:eastAsia="en-US"/>
          </w:rPr>
          <w:br/>
          <w:t>Β. Επί του σχεδίου νόμου του Υπουργείου Ψηφιακής Πολιτικής, Τηλεπικοινωνιών και Ενημέρωσης:</w:t>
        </w:r>
        <w:r w:rsidRPr="002867C4">
          <w:rPr>
            <w:rFonts w:eastAsia="Times New Roman"/>
            <w:szCs w:val="24"/>
            <w:lang w:eastAsia="en-US"/>
          </w:rPr>
          <w:br/>
          <w:t>ΒΑΚΗ Φ. , σελ.</w:t>
        </w:r>
        <w:r w:rsidRPr="002867C4">
          <w:rPr>
            <w:rFonts w:eastAsia="Times New Roman"/>
            <w:szCs w:val="24"/>
            <w:lang w:eastAsia="en-US"/>
          </w:rPr>
          <w:br/>
          <w:t>ΒΙΤΣΑΣ Δ. , σελ.</w:t>
        </w:r>
        <w:r w:rsidRPr="002867C4">
          <w:rPr>
            <w:rFonts w:eastAsia="Times New Roman"/>
            <w:szCs w:val="24"/>
            <w:lang w:eastAsia="en-US"/>
          </w:rPr>
          <w:br/>
          <w:t>ΒΟΡΙΔΗΣ Μ. , σελ.</w:t>
        </w:r>
        <w:r w:rsidRPr="002867C4">
          <w:rPr>
            <w:rFonts w:eastAsia="Times New Roman"/>
            <w:szCs w:val="24"/>
            <w:lang w:eastAsia="en-US"/>
          </w:rPr>
          <w:br/>
          <w:t>ΒΟΥΛΤΕΨΗ Σ. , σελ.</w:t>
        </w:r>
        <w:r w:rsidRPr="002867C4">
          <w:rPr>
            <w:rFonts w:eastAsia="Times New Roman"/>
            <w:szCs w:val="24"/>
            <w:lang w:eastAsia="en-US"/>
          </w:rPr>
          <w:br/>
          <w:t>ΒΡΟΥΤΣΗΣ Ι. , σελ.</w:t>
        </w:r>
        <w:r w:rsidRPr="002867C4">
          <w:rPr>
            <w:rFonts w:eastAsia="Times New Roman"/>
            <w:szCs w:val="24"/>
            <w:lang w:eastAsia="en-US"/>
          </w:rPr>
          <w:br/>
          <w:t>ΓΕΩΡΓΑΝΤΑΣ Γ. , σελ.</w:t>
        </w:r>
        <w:r w:rsidRPr="002867C4">
          <w:rPr>
            <w:rFonts w:eastAsia="Times New Roman"/>
            <w:szCs w:val="24"/>
            <w:lang w:eastAsia="en-US"/>
          </w:rPr>
          <w:br/>
          <w:t>ΓΚΑΡΑ Α. , σελ.</w:t>
        </w:r>
        <w:r w:rsidRPr="002867C4">
          <w:rPr>
            <w:rFonts w:eastAsia="Times New Roman"/>
            <w:szCs w:val="24"/>
            <w:lang w:eastAsia="en-US"/>
          </w:rPr>
          <w:br/>
          <w:t>ΖΑΡΟΥΛΙΑ Ε. , σελ.</w:t>
        </w:r>
        <w:r w:rsidRPr="002867C4">
          <w:rPr>
            <w:rFonts w:eastAsia="Times New Roman"/>
            <w:szCs w:val="24"/>
            <w:lang w:eastAsia="en-US"/>
          </w:rPr>
          <w:br/>
          <w:t>ΘΕΟΧΑΡΗΣ Θ. , σελ.</w:t>
        </w:r>
        <w:r w:rsidRPr="002867C4">
          <w:rPr>
            <w:rFonts w:eastAsia="Times New Roman"/>
            <w:szCs w:val="24"/>
            <w:lang w:eastAsia="en-US"/>
          </w:rPr>
          <w:br/>
          <w:t>ΚΑΡΑΘΑΝΑΣΟΠΟΥΛΟΣ Ν. , σελ.</w:t>
        </w:r>
        <w:r w:rsidRPr="002867C4">
          <w:rPr>
            <w:rFonts w:eastAsia="Times New Roman"/>
            <w:szCs w:val="24"/>
            <w:lang w:eastAsia="en-US"/>
          </w:rPr>
          <w:br/>
          <w:t>ΚΑΤΣΑΒΡΙΑ - ΣΙΩΡΟΠΟΥΛΟΥ Χ. , σελ.</w:t>
        </w:r>
        <w:r w:rsidRPr="002867C4">
          <w:rPr>
            <w:rFonts w:eastAsia="Times New Roman"/>
            <w:szCs w:val="24"/>
            <w:lang w:eastAsia="en-US"/>
          </w:rPr>
          <w:br/>
          <w:t>ΚΑΤΣΩΤΗΣ Χ. , σελ.</w:t>
        </w:r>
        <w:r w:rsidRPr="002867C4">
          <w:rPr>
            <w:rFonts w:eastAsia="Times New Roman"/>
            <w:szCs w:val="24"/>
            <w:lang w:eastAsia="en-US"/>
          </w:rPr>
          <w:br/>
          <w:t>ΚΥΡΙΤΣΗΣ Γ. , σελ.</w:t>
        </w:r>
        <w:r w:rsidRPr="002867C4">
          <w:rPr>
            <w:rFonts w:eastAsia="Times New Roman"/>
            <w:szCs w:val="24"/>
            <w:lang w:eastAsia="en-US"/>
          </w:rPr>
          <w:br/>
          <w:t>ΛΑΖΑΡΙΔΗΣ Γ. , σελ.</w:t>
        </w:r>
        <w:r w:rsidRPr="002867C4">
          <w:rPr>
            <w:rFonts w:eastAsia="Times New Roman"/>
            <w:szCs w:val="24"/>
            <w:lang w:eastAsia="en-US"/>
          </w:rPr>
          <w:br/>
          <w:t>ΛΟΒΕΡΔΟΣ Α. , σελ.</w:t>
        </w:r>
        <w:r w:rsidRPr="002867C4">
          <w:rPr>
            <w:rFonts w:eastAsia="Times New Roman"/>
            <w:szCs w:val="24"/>
            <w:lang w:eastAsia="en-US"/>
          </w:rPr>
          <w:br/>
          <w:t>ΜΑΡΔΑΣ Δ. , σελ.</w:t>
        </w:r>
        <w:r w:rsidRPr="002867C4">
          <w:rPr>
            <w:rFonts w:eastAsia="Times New Roman"/>
            <w:szCs w:val="24"/>
            <w:lang w:eastAsia="en-US"/>
          </w:rPr>
          <w:br/>
          <w:t>ΜΑΥΡΩΤΑΣ Γ. , σελ.</w:t>
        </w:r>
        <w:r w:rsidRPr="002867C4">
          <w:rPr>
            <w:rFonts w:eastAsia="Times New Roman"/>
            <w:szCs w:val="24"/>
            <w:lang w:eastAsia="en-US"/>
          </w:rPr>
          <w:br/>
          <w:t>ΜΕΓΑΛΟΜΥΣΤΑΚΑΣ Α. , σελ.</w:t>
        </w:r>
        <w:r w:rsidRPr="002867C4">
          <w:rPr>
            <w:rFonts w:eastAsia="Times New Roman"/>
            <w:szCs w:val="24"/>
            <w:lang w:eastAsia="en-US"/>
          </w:rPr>
          <w:br/>
          <w:t>ΜΕΪΚΟΠΟΥΛΟΣ Α. , σελ.</w:t>
        </w:r>
        <w:r w:rsidRPr="002867C4">
          <w:rPr>
            <w:rFonts w:eastAsia="Times New Roman"/>
            <w:szCs w:val="24"/>
            <w:lang w:eastAsia="en-US"/>
          </w:rPr>
          <w:br/>
          <w:t>ΜΠΑΛΛΗΣ Σ. , σελ.</w:t>
        </w:r>
        <w:r w:rsidRPr="002867C4">
          <w:rPr>
            <w:rFonts w:eastAsia="Times New Roman"/>
            <w:szCs w:val="24"/>
            <w:lang w:eastAsia="en-US"/>
          </w:rPr>
          <w:br/>
          <w:t>ΜΠΑΡΚΑΣ Κ. , σελ.</w:t>
        </w:r>
        <w:r w:rsidRPr="002867C4">
          <w:rPr>
            <w:rFonts w:eastAsia="Times New Roman"/>
            <w:szCs w:val="24"/>
            <w:lang w:eastAsia="en-US"/>
          </w:rPr>
          <w:br/>
          <w:t>ΜΠΟΥΚΩΡΟΣ Χ. , σελ.</w:t>
        </w:r>
        <w:r w:rsidRPr="002867C4">
          <w:rPr>
            <w:rFonts w:eastAsia="Times New Roman"/>
            <w:szCs w:val="24"/>
            <w:lang w:eastAsia="en-US"/>
          </w:rPr>
          <w:br/>
          <w:t>ΞΥΔΑΚΗΣ Ν. , σελ.</w:t>
        </w:r>
        <w:r w:rsidRPr="002867C4">
          <w:rPr>
            <w:rFonts w:eastAsia="Times New Roman"/>
            <w:szCs w:val="24"/>
            <w:lang w:eastAsia="en-US"/>
          </w:rPr>
          <w:br/>
          <w:t>ΠΑΠΑΗΛΙΟΥ Γ. , σελ.</w:t>
        </w:r>
        <w:r w:rsidRPr="002867C4">
          <w:rPr>
            <w:rFonts w:eastAsia="Times New Roman"/>
            <w:szCs w:val="24"/>
            <w:lang w:eastAsia="en-US"/>
          </w:rPr>
          <w:br/>
          <w:t>ΠΑΠΑΘΕΟΔΩΡΟΥ Θ. , σελ.</w:t>
        </w:r>
        <w:r w:rsidRPr="002867C4">
          <w:rPr>
            <w:rFonts w:eastAsia="Times New Roman"/>
            <w:szCs w:val="24"/>
            <w:lang w:eastAsia="en-US"/>
          </w:rPr>
          <w:br/>
          <w:t>ΠΑΠΠΑΣ Ν. , σελ.</w:t>
        </w:r>
        <w:r w:rsidRPr="002867C4">
          <w:rPr>
            <w:rFonts w:eastAsia="Times New Roman"/>
            <w:szCs w:val="24"/>
            <w:lang w:eastAsia="en-US"/>
          </w:rPr>
          <w:br/>
          <w:t>ΠΑΡΑΣΚΕΥΟΠΟΥΛΟΣ Ν. , σελ.</w:t>
        </w:r>
        <w:r w:rsidRPr="002867C4">
          <w:rPr>
            <w:rFonts w:eastAsia="Times New Roman"/>
            <w:szCs w:val="24"/>
            <w:lang w:eastAsia="en-US"/>
          </w:rPr>
          <w:br/>
          <w:t>ΣΤΟΓΙΑΝΝΙΔΗΣ Γ. , σελ.</w:t>
        </w:r>
        <w:r w:rsidRPr="002867C4">
          <w:rPr>
            <w:rFonts w:eastAsia="Times New Roman"/>
            <w:szCs w:val="24"/>
            <w:lang w:eastAsia="en-US"/>
          </w:rPr>
          <w:br/>
        </w:r>
        <w:bookmarkStart w:id="28" w:name="_GoBack"/>
        <w:bookmarkEnd w:id="28"/>
        <w:r w:rsidRPr="002867C4">
          <w:rPr>
            <w:rFonts w:eastAsia="Times New Roman"/>
            <w:szCs w:val="24"/>
            <w:lang w:eastAsia="en-US"/>
          </w:rPr>
          <w:t>ΤΣΙΑΡΑΣ Κ. , σελ.</w:t>
        </w:r>
        <w:r w:rsidRPr="002867C4">
          <w:rPr>
            <w:rFonts w:eastAsia="Times New Roman"/>
            <w:szCs w:val="24"/>
            <w:lang w:eastAsia="en-US"/>
          </w:rPr>
          <w:br/>
        </w:r>
        <w:r w:rsidRPr="002867C4">
          <w:rPr>
            <w:rFonts w:eastAsia="Times New Roman"/>
            <w:szCs w:val="24"/>
            <w:lang w:eastAsia="en-US"/>
          </w:rPr>
          <w:br/>
          <w:t>ΠΑΡΕΜΒΑΣΕΙΣ:</w:t>
        </w:r>
        <w:r w:rsidRPr="002867C4">
          <w:rPr>
            <w:rFonts w:eastAsia="Times New Roman"/>
            <w:szCs w:val="24"/>
            <w:lang w:eastAsia="en-US"/>
          </w:rPr>
          <w:br/>
          <w:t>ΜΠΑΛΛΗΣ Σ. , σελ.</w:t>
        </w:r>
        <w:r w:rsidRPr="002867C4">
          <w:rPr>
            <w:rFonts w:eastAsia="Times New Roman"/>
            <w:szCs w:val="24"/>
            <w:lang w:eastAsia="en-US"/>
          </w:rPr>
          <w:br/>
          <w:t>ΣΚΟΥΡΟΛΙΑΚΟΣ Π. , σελ.</w:t>
        </w:r>
        <w:r w:rsidRPr="002867C4">
          <w:rPr>
            <w:rFonts w:eastAsia="Times New Roman"/>
            <w:szCs w:val="24"/>
            <w:lang w:eastAsia="en-US"/>
          </w:rPr>
          <w:br/>
          <w:t>ΤΖΑΒΑΡΑΣ Κ. , σελ.</w:t>
        </w:r>
        <w:r w:rsidRPr="002867C4">
          <w:rPr>
            <w:rFonts w:eastAsia="Times New Roman"/>
            <w:szCs w:val="24"/>
            <w:lang w:eastAsia="en-US"/>
          </w:rPr>
          <w:br/>
        </w:r>
      </w:ins>
    </w:p>
    <w:p w14:paraId="130AF59A" w14:textId="77777777" w:rsidR="007C1AED" w:rsidRDefault="002867C4">
      <w:pPr>
        <w:spacing w:after="0" w:line="600" w:lineRule="auto"/>
        <w:ind w:firstLine="720"/>
        <w:jc w:val="center"/>
        <w:rPr>
          <w:rFonts w:eastAsia="Times New Roman"/>
          <w:szCs w:val="24"/>
        </w:rPr>
      </w:pPr>
      <w:r>
        <w:rPr>
          <w:rFonts w:eastAsia="Times New Roman"/>
          <w:szCs w:val="24"/>
        </w:rPr>
        <w:t>ΠΡΑΚΤΙΚΑ ΒΟΥΛΗΣ</w:t>
      </w:r>
    </w:p>
    <w:p w14:paraId="130AF59B" w14:textId="77777777" w:rsidR="007C1AED" w:rsidRDefault="002867C4">
      <w:pPr>
        <w:spacing w:after="0" w:line="600" w:lineRule="auto"/>
        <w:ind w:firstLine="720"/>
        <w:jc w:val="center"/>
        <w:rPr>
          <w:rFonts w:eastAsia="Times New Roman"/>
          <w:szCs w:val="24"/>
        </w:rPr>
      </w:pPr>
      <w:r>
        <w:rPr>
          <w:rFonts w:eastAsia="Times New Roman"/>
          <w:szCs w:val="24"/>
        </w:rPr>
        <w:t xml:space="preserve">ΙΖ΄ ΠΕΡΙΟΔΟΣ </w:t>
      </w:r>
    </w:p>
    <w:p w14:paraId="130AF59C" w14:textId="77777777" w:rsidR="007C1AED" w:rsidRDefault="002867C4">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30AF59D" w14:textId="77777777" w:rsidR="007C1AED" w:rsidRDefault="002867C4">
      <w:pPr>
        <w:spacing w:after="0" w:line="600" w:lineRule="auto"/>
        <w:ind w:firstLine="720"/>
        <w:jc w:val="center"/>
        <w:rPr>
          <w:rFonts w:eastAsia="Times New Roman"/>
          <w:szCs w:val="24"/>
        </w:rPr>
      </w:pPr>
      <w:r>
        <w:rPr>
          <w:rFonts w:eastAsia="Times New Roman"/>
          <w:szCs w:val="24"/>
        </w:rPr>
        <w:t>ΣΥΝΟΔΟΣ Β΄</w:t>
      </w:r>
    </w:p>
    <w:p w14:paraId="130AF59E" w14:textId="77777777" w:rsidR="007C1AED" w:rsidRDefault="002867C4">
      <w:pPr>
        <w:spacing w:after="0" w:line="600" w:lineRule="auto"/>
        <w:ind w:firstLine="720"/>
        <w:jc w:val="center"/>
        <w:rPr>
          <w:rFonts w:eastAsia="Times New Roman"/>
          <w:szCs w:val="24"/>
        </w:rPr>
      </w:pPr>
      <w:r>
        <w:rPr>
          <w:rFonts w:eastAsia="Times New Roman"/>
          <w:szCs w:val="24"/>
        </w:rPr>
        <w:t>ΣΥΝΕΔΡΙΑΣΗ ΡΞZ΄</w:t>
      </w:r>
    </w:p>
    <w:p w14:paraId="130AF59F" w14:textId="77777777" w:rsidR="007C1AED" w:rsidRDefault="002867C4">
      <w:pPr>
        <w:spacing w:after="0" w:line="600" w:lineRule="auto"/>
        <w:ind w:firstLine="720"/>
        <w:jc w:val="center"/>
        <w:rPr>
          <w:rFonts w:eastAsia="Times New Roman"/>
          <w:szCs w:val="24"/>
        </w:rPr>
      </w:pPr>
      <w:r>
        <w:rPr>
          <w:rFonts w:eastAsia="Times New Roman"/>
          <w:szCs w:val="24"/>
        </w:rPr>
        <w:t>Παρασκευή 4 Αυγούστου 2017</w:t>
      </w:r>
    </w:p>
    <w:p w14:paraId="130AF5A0" w14:textId="77777777" w:rsidR="007C1AED" w:rsidRDefault="007C1AED">
      <w:pPr>
        <w:spacing w:after="0" w:line="600" w:lineRule="auto"/>
        <w:ind w:firstLine="720"/>
        <w:jc w:val="both"/>
        <w:rPr>
          <w:rFonts w:eastAsia="Times New Roman"/>
          <w:szCs w:val="24"/>
        </w:rPr>
      </w:pPr>
    </w:p>
    <w:p w14:paraId="130AF5A1" w14:textId="77777777" w:rsidR="007C1AED" w:rsidRDefault="002867C4">
      <w:pPr>
        <w:spacing w:after="0" w:line="600" w:lineRule="auto"/>
        <w:ind w:firstLine="720"/>
        <w:jc w:val="both"/>
        <w:rPr>
          <w:rFonts w:eastAsia="Times New Roman"/>
          <w:szCs w:val="24"/>
        </w:rPr>
      </w:pPr>
      <w:r>
        <w:rPr>
          <w:rFonts w:eastAsia="Times New Roman"/>
          <w:szCs w:val="24"/>
        </w:rPr>
        <w:t>Αθήνα, σήμερα στις 4 Αυγούστου 2017, ημέρα Παρασκευή και ώρα 10.10΄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Ε΄ </w:t>
      </w:r>
      <w:r>
        <w:rPr>
          <w:rFonts w:eastAsia="Times New Roman"/>
          <w:szCs w:val="24"/>
        </w:rPr>
        <w:t xml:space="preserve">Αντιπροέδρου αυτής </w:t>
      </w:r>
      <w:r w:rsidRPr="00C039CE">
        <w:rPr>
          <w:rFonts w:eastAsia="Times New Roman"/>
          <w:szCs w:val="24"/>
        </w:rPr>
        <w:t>κ.</w:t>
      </w:r>
      <w:r w:rsidRPr="004A74AF">
        <w:rPr>
          <w:rFonts w:eastAsia="Times New Roman"/>
          <w:b/>
          <w:szCs w:val="24"/>
        </w:rPr>
        <w:t xml:space="preserve"> ΔΗΜΗΤΡΙΟΥ ΚΡΕΜΑΣΤΙΝΟΥ</w:t>
      </w:r>
      <w:r>
        <w:rPr>
          <w:rFonts w:eastAsia="Times New Roman"/>
          <w:szCs w:val="24"/>
        </w:rPr>
        <w:t xml:space="preserve">. </w:t>
      </w:r>
    </w:p>
    <w:p w14:paraId="130AF5A2" w14:textId="77777777" w:rsidR="007C1AED" w:rsidRDefault="002867C4">
      <w:pPr>
        <w:spacing w:after="0" w:line="600" w:lineRule="auto"/>
        <w:ind w:firstLine="720"/>
        <w:jc w:val="both"/>
        <w:rPr>
          <w:rFonts w:eastAsia="Times New Roman"/>
          <w:szCs w:val="24"/>
        </w:rPr>
      </w:pPr>
      <w:r>
        <w:rPr>
          <w:rFonts w:eastAsia="Times New Roman"/>
          <w:b/>
          <w:szCs w:val="24"/>
        </w:rPr>
        <w:t>Π</w:t>
      </w:r>
      <w:r>
        <w:rPr>
          <w:rFonts w:eastAsia="Times New Roman"/>
          <w:b/>
          <w:bCs/>
          <w:szCs w:val="24"/>
        </w:rPr>
        <w:t xml:space="preserve">ΡΟΕΔΡΕΥΩΝ (Δημήτριος Κρεμαστινός): </w:t>
      </w:r>
      <w:r>
        <w:rPr>
          <w:rFonts w:eastAsia="Times New Roman"/>
          <w:szCs w:val="24"/>
        </w:rPr>
        <w:t>Κυρίες και κύριοι συνάδελφοι, αρχίζει η συνεδρίαση.</w:t>
      </w:r>
    </w:p>
    <w:p w14:paraId="130AF5A3" w14:textId="77777777" w:rsidR="007C1AED" w:rsidRDefault="002867C4">
      <w:pPr>
        <w:spacing w:after="0" w:line="600" w:lineRule="auto"/>
        <w:ind w:firstLine="540"/>
        <w:jc w:val="both"/>
        <w:rPr>
          <w:rFonts w:eastAsia="Times New Roman"/>
          <w:szCs w:val="24"/>
        </w:rPr>
      </w:pPr>
      <w:r>
        <w:rPr>
          <w:rFonts w:eastAsia="Times New Roman"/>
          <w:szCs w:val="24"/>
        </w:rPr>
        <w:t>Πα</w:t>
      </w:r>
      <w:r>
        <w:rPr>
          <w:rFonts w:eastAsia="Times New Roman"/>
          <w:szCs w:val="24"/>
        </w:rPr>
        <w:t xml:space="preserve">ρακαλείται ο κύριος Γραμματέας να ανακοινώσει τις αναφορές προς το Σώμα. </w:t>
      </w:r>
    </w:p>
    <w:p w14:paraId="130AF5A4" w14:textId="77777777" w:rsidR="007C1AED" w:rsidRDefault="002867C4">
      <w:pPr>
        <w:spacing w:after="0"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xml:space="preserve">, Βουλευτή Φθιώτιδας, τα ακόλουθα: </w:t>
      </w:r>
    </w:p>
    <w:p w14:paraId="130AF5A5" w14:textId="77777777" w:rsidR="007C1AED" w:rsidRDefault="002867C4">
      <w:pPr>
        <w:spacing w:after="0" w:line="600" w:lineRule="auto"/>
        <w:ind w:firstLine="720"/>
        <w:jc w:val="both"/>
        <w:rPr>
          <w:rFonts w:eastAsia="Times New Roman"/>
          <w:szCs w:val="24"/>
        </w:rPr>
      </w:pPr>
      <w:r>
        <w:rPr>
          <w:rFonts w:eastAsia="Times New Roman"/>
          <w:szCs w:val="24"/>
        </w:rPr>
        <w:lastRenderedPageBreak/>
        <w:t>Α. ΚΑΤΑΘΕΣΗ ΑΝΑΦΟΡΩΝ</w:t>
      </w:r>
    </w:p>
    <w:p w14:paraId="130AF5A6" w14:textId="77777777" w:rsidR="007C1AED" w:rsidRDefault="002867C4">
      <w:pPr>
        <w:spacing w:after="0" w:line="600" w:lineRule="auto"/>
        <w:ind w:firstLine="720"/>
        <w:jc w:val="center"/>
        <w:rPr>
          <w:rFonts w:eastAsia="Times New Roman"/>
          <w:szCs w:val="24"/>
        </w:rPr>
      </w:pPr>
      <w:r>
        <w:rPr>
          <w:rFonts w:eastAsia="Times New Roman"/>
          <w:szCs w:val="24"/>
        </w:rPr>
        <w:t>(Να καταχωριστεί η σελ. 2α)</w:t>
      </w:r>
    </w:p>
    <w:p w14:paraId="130AF5A7" w14:textId="77777777" w:rsidR="007C1AED" w:rsidRDefault="002867C4">
      <w:pPr>
        <w:spacing w:after="0" w:line="600" w:lineRule="auto"/>
        <w:ind w:firstLine="720"/>
        <w:rPr>
          <w:rFonts w:eastAsia="Times New Roman"/>
          <w:szCs w:val="24"/>
        </w:rPr>
      </w:pPr>
      <w:r>
        <w:rPr>
          <w:rFonts w:eastAsia="Times New Roman"/>
          <w:szCs w:val="24"/>
        </w:rPr>
        <w:t>Β. ΑΠΑΝΤΗΣΕΙΣ ΥΠΟΥΡΓ</w:t>
      </w:r>
      <w:r>
        <w:rPr>
          <w:rFonts w:eastAsia="Times New Roman"/>
          <w:szCs w:val="24"/>
        </w:rPr>
        <w:t>ΩΝ ΣΕ ΕΡΩΤΗΣΕΙΣ ΒΟΥΛΕΥΤΩΝ</w:t>
      </w:r>
    </w:p>
    <w:p w14:paraId="130AF5A8" w14:textId="77777777" w:rsidR="007C1AED" w:rsidRDefault="002867C4">
      <w:pPr>
        <w:spacing w:after="0" w:line="600" w:lineRule="auto"/>
        <w:ind w:firstLine="720"/>
        <w:jc w:val="center"/>
        <w:rPr>
          <w:rFonts w:eastAsia="Times New Roman"/>
          <w:szCs w:val="24"/>
        </w:rPr>
      </w:pPr>
      <w:r>
        <w:rPr>
          <w:rFonts w:eastAsia="Times New Roman"/>
          <w:szCs w:val="24"/>
        </w:rPr>
        <w:t>(Να καταχωριστεί η σελ. 2β)</w:t>
      </w:r>
    </w:p>
    <w:p w14:paraId="130AF5A9" w14:textId="77777777" w:rsidR="007C1AED" w:rsidRDefault="002867C4">
      <w:pPr>
        <w:spacing w:after="0" w:line="600" w:lineRule="auto"/>
        <w:ind w:firstLine="720"/>
        <w:jc w:val="center"/>
        <w:rPr>
          <w:rFonts w:eastAsia="Times New Roman"/>
          <w:color w:val="FF0000"/>
          <w:szCs w:val="24"/>
        </w:rPr>
      </w:pPr>
      <w:r w:rsidRPr="0086246C">
        <w:rPr>
          <w:rFonts w:eastAsia="Times New Roman"/>
          <w:color w:val="FF0000"/>
          <w:szCs w:val="24"/>
        </w:rPr>
        <w:t>(ΑΛΛΑΓΗ ΣΕΛΙΔΑΣ ΛΟΓΩ ΑΛΛΑΓΗΣ ΘΕΜΑΤΟΣ)</w:t>
      </w:r>
    </w:p>
    <w:p w14:paraId="130AF5AA" w14:textId="77777777" w:rsidR="007C1AED" w:rsidRDefault="002867C4">
      <w:pPr>
        <w:spacing w:after="0"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szCs w:val="24"/>
        </w:rPr>
        <w:t xml:space="preserve"> </w:t>
      </w:r>
      <w:r>
        <w:rPr>
          <w:rFonts w:eastAsia="Times New Roman"/>
          <w:szCs w:val="24"/>
        </w:rPr>
        <w:t>Κυρίες και κύριοι συνάδελφοι, ε</w:t>
      </w:r>
      <w:r>
        <w:rPr>
          <w:rFonts w:eastAsia="Times New Roman"/>
          <w:szCs w:val="24"/>
        </w:rPr>
        <w:t>ισερχόμαστε στην ημερήσια διάταξη της</w:t>
      </w:r>
    </w:p>
    <w:p w14:paraId="130AF5AB" w14:textId="77777777" w:rsidR="007C1AED" w:rsidRDefault="002867C4">
      <w:pPr>
        <w:spacing w:after="0" w:line="600" w:lineRule="auto"/>
        <w:ind w:firstLine="720"/>
        <w:jc w:val="center"/>
        <w:rPr>
          <w:rFonts w:eastAsia="Times New Roman"/>
          <w:b/>
          <w:szCs w:val="24"/>
        </w:rPr>
      </w:pPr>
      <w:r>
        <w:rPr>
          <w:rFonts w:eastAsia="Times New Roman"/>
          <w:b/>
          <w:szCs w:val="24"/>
        </w:rPr>
        <w:t>ΝΟΜΟΘΕΤΙΚΗΣ ΕΡΓΑΣΙΑΣ</w:t>
      </w:r>
    </w:p>
    <w:p w14:paraId="130AF5A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Συνέχιση της συζήτησης και ψήφιση επί </w:t>
      </w:r>
      <w:r>
        <w:rPr>
          <w:rFonts w:eastAsia="Times New Roman" w:cs="Times New Roman"/>
          <w:szCs w:val="24"/>
        </w:rPr>
        <w:t>της αρχής, των άρθρων και του συνόλου του σχεδίου νόμου του Υπουργείου Ψηφιακής Πολιτικής, Τηλεπικοινωνιών και Ενημέρωσης: «Ηλεκτρονικό σύστημα διάθεσης τηλεοπτικού διαφημιστικού χρόνου, τροποποίηση του ν.3548/2007, σύσταση μητρώου περιφερειακού και τοπικο</w:t>
      </w:r>
      <w:r>
        <w:rPr>
          <w:rFonts w:eastAsia="Times New Roman" w:cs="Times New Roman"/>
          <w:szCs w:val="24"/>
        </w:rPr>
        <w:t>ύ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άλλες διατάξεις».</w:t>
      </w:r>
    </w:p>
    <w:p w14:paraId="130AF5A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Παράκληση να τηρήσουμε τον χρόνο των επτά λεπτών για να μην κατέβουμε στα έ</w:t>
      </w:r>
      <w:r>
        <w:rPr>
          <w:rFonts w:eastAsia="Times New Roman" w:cs="Times New Roman"/>
          <w:szCs w:val="24"/>
        </w:rPr>
        <w:t xml:space="preserve">ξι λεπτά, δεδομένου ότι συνάδελφοι έχουν </w:t>
      </w:r>
      <w:r>
        <w:rPr>
          <w:rFonts w:eastAsia="Times New Roman" w:cs="Times New Roman"/>
          <w:szCs w:val="24"/>
        </w:rPr>
        <w:lastRenderedPageBreak/>
        <w:t>κλείσει πτήσεις αεροπορικές. Να το σεβαστούμε αυτό. Να σεβαστούμε τα επτά λεπτά και να μην αναγκαστούμε να κατέβουμε στα έξι ή στα πέντε λεπτά.</w:t>
      </w:r>
    </w:p>
    <w:p w14:paraId="130AF5A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Θα ξεκινήσουμε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Βουλευτή της Νέας Δημοκρατίας.</w:t>
      </w:r>
    </w:p>
    <w:p w14:paraId="130AF5A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έχετε τον λόγο για επτά λεπτά, όπως είπαμε.</w:t>
      </w:r>
    </w:p>
    <w:p w14:paraId="130AF5B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Ευχαριστώ, κύριε Πρόεδρε.</w:t>
      </w:r>
    </w:p>
    <w:p w14:paraId="130AF5B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Και με αυτό το νομοθέτημα αποδεικνύεται ότι η Κυβέρνηση έχει μια συγκεκριμένη στρατηγική: Επίθεση κατά μέτωπο κατά ορατών και αοράτων εχθρών και άτακτη </w:t>
      </w:r>
      <w:r>
        <w:rPr>
          <w:rFonts w:eastAsia="Times New Roman" w:cs="Times New Roman"/>
          <w:szCs w:val="24"/>
        </w:rPr>
        <w:t>υποχώρηση.</w:t>
      </w:r>
    </w:p>
    <w:p w14:paraId="130AF5B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Μέχρι σήμερα ο Υπουργός διεκδικούσε τον τίτλο του Υπουργού με τις περισσότερες αντισυνταγματικές ρυθμίσεις. Μάλιστα, με την προηγούμενη ρύθμιση ουσιαστικά προκάλεσε και την πρώτη σύγκρουση της Κυβέρνησης με τη </w:t>
      </w:r>
      <w:r>
        <w:rPr>
          <w:rFonts w:eastAsia="Times New Roman" w:cs="Times New Roman"/>
          <w:szCs w:val="24"/>
        </w:rPr>
        <w:t>δικαιοσύνη</w:t>
      </w:r>
      <w:r>
        <w:rPr>
          <w:rFonts w:eastAsia="Times New Roman" w:cs="Times New Roman"/>
          <w:szCs w:val="24"/>
        </w:rPr>
        <w:t>, όταν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έκ</w:t>
      </w:r>
      <w:r>
        <w:rPr>
          <w:rFonts w:eastAsia="Times New Roman" w:cs="Times New Roman"/>
          <w:szCs w:val="24"/>
        </w:rPr>
        <w:t>ανε εκείνη την περίφημη δήλωση.</w:t>
      </w:r>
    </w:p>
    <w:p w14:paraId="130AF5B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Τώρα τι έχουμε εδώ; Έχουμε αλλαγή πλήρως του νομοσχεδίου, εξήντα νομοτεχνικές βελτιώσεις, τροπολογία για το Εθνικό Συμβούλιο Ραδιοτηλεόρασης και ουσιαστικά απόλυτη συμ</w:t>
      </w:r>
      <w:r>
        <w:rPr>
          <w:rFonts w:eastAsia="Times New Roman" w:cs="Times New Roman"/>
          <w:szCs w:val="24"/>
        </w:rPr>
        <w:lastRenderedPageBreak/>
        <w:t>μόρφωση με τις προτάσεις των διαφημιστών, όπως αυτές επίσ</w:t>
      </w:r>
      <w:r>
        <w:rPr>
          <w:rFonts w:eastAsia="Times New Roman" w:cs="Times New Roman"/>
          <w:szCs w:val="24"/>
        </w:rPr>
        <w:t xml:space="preserve">ημα έχουν κατατεθεί. Μιλάμε για ένα κείμενο, το οποίο έχει συνταχθεί από τους ίδιους τους διαφημιστές. </w:t>
      </w:r>
    </w:p>
    <w:p w14:paraId="130AF5B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Τις καταθέτω ξανά για τα Πρακτικά</w:t>
      </w:r>
    </w:p>
    <w:p w14:paraId="130AF5B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Σοφία </w:t>
      </w:r>
      <w:proofErr w:type="spellStart"/>
      <w:r>
        <w:rPr>
          <w:rFonts w:eastAsia="Times New Roman" w:cs="Times New Roman"/>
          <w:szCs w:val="24"/>
        </w:rPr>
        <w:t>Βούλτεψη</w:t>
      </w:r>
      <w:proofErr w:type="spellEnd"/>
      <w:r>
        <w:rPr>
          <w:rFonts w:eastAsia="Times New Roman" w:cs="Times New Roman"/>
          <w:szCs w:val="24"/>
        </w:rPr>
        <w:t xml:space="preserve"> καταθέτει για τα Πρακτικά το προαναφερθέν έγγραφο, το οποίο βρίσκεται σ</w:t>
      </w:r>
      <w:r>
        <w:rPr>
          <w:rFonts w:eastAsia="Times New Roman" w:cs="Times New Roman"/>
          <w:szCs w:val="24"/>
        </w:rPr>
        <w:t xml:space="preserve">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30AF5B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Βλέπουμε, λοιπόν, μια στροφή </w:t>
      </w:r>
      <w:proofErr w:type="spellStart"/>
      <w:r>
        <w:rPr>
          <w:rFonts w:eastAsia="Times New Roman" w:cs="Times New Roman"/>
          <w:szCs w:val="24"/>
        </w:rPr>
        <w:t>εκατόν</w:t>
      </w:r>
      <w:proofErr w:type="spellEnd"/>
      <w:r>
        <w:rPr>
          <w:rFonts w:eastAsia="Times New Roman" w:cs="Times New Roman"/>
          <w:szCs w:val="24"/>
        </w:rPr>
        <w:t xml:space="preserve"> ογδόντα μοιρών. Βλέπουμε και ακούμε τον Υπουργό να λέει ότι τις βελτιώσεις και τις αλλαγές τις πρότεινε το Εθνικό Συμβούλιο Ραδιοτη</w:t>
      </w:r>
      <w:r>
        <w:rPr>
          <w:rFonts w:eastAsia="Times New Roman" w:cs="Times New Roman"/>
          <w:szCs w:val="24"/>
        </w:rPr>
        <w:t xml:space="preserve">λεόρασης. Τελικά, σε αυτήν τη χώρα νομοθετούν όλοι οι άλλοι εκτός από τη Βουλή, εκτός από το νομοθετικό σώμα. Το ΕΣΡ ξαφνικά νομοθετεί, οι διαφημιστές κάνουν προτάσεις και περνούν από τη Βουλή. </w:t>
      </w:r>
    </w:p>
    <w:p w14:paraId="130AF5B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Όταν εμείς λέμε ότι κάτι είναι αντισυνταγματικό, δεν λαμβάνετ</w:t>
      </w:r>
      <w:r>
        <w:rPr>
          <w:rFonts w:eastAsia="Times New Roman" w:cs="Times New Roman"/>
          <w:szCs w:val="24"/>
        </w:rPr>
        <w:t xml:space="preserve">αι υπ’ </w:t>
      </w:r>
      <w:proofErr w:type="spellStart"/>
      <w:r>
        <w:rPr>
          <w:rFonts w:eastAsia="Times New Roman" w:cs="Times New Roman"/>
          <w:szCs w:val="24"/>
        </w:rPr>
        <w:t>όψιν</w:t>
      </w:r>
      <w:proofErr w:type="spellEnd"/>
      <w:r>
        <w:rPr>
          <w:rFonts w:eastAsia="Times New Roman" w:cs="Times New Roman"/>
          <w:szCs w:val="24"/>
        </w:rPr>
        <w:t xml:space="preserve"> η γνώμη των Βουλευτών, όπως σας το είπαμε από την πρώτη στιγμή. Όταν, όμως, σας το φέρνουν άλλοι, τότε καθίσταται αμέσως αντισυνταγματικό το ίδιο σας το νομοθέτημα.</w:t>
      </w:r>
    </w:p>
    <w:p w14:paraId="130AF5B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Μας λέτε διάφορα. Προφανώς δεν πολεμάτε καμμιά γκρίζα ζώνη, γιατί ουσιαστικά αυ</w:t>
      </w:r>
      <w:r>
        <w:rPr>
          <w:rFonts w:eastAsia="Times New Roman" w:cs="Times New Roman"/>
          <w:szCs w:val="24"/>
        </w:rPr>
        <w:t xml:space="preserve">τήν τη στιγμή βάζετε το λύκο να φυλάει </w:t>
      </w:r>
      <w:r>
        <w:rPr>
          <w:rFonts w:eastAsia="Times New Roman" w:cs="Times New Roman"/>
          <w:szCs w:val="24"/>
        </w:rPr>
        <w:lastRenderedPageBreak/>
        <w:t xml:space="preserve">τα πρόβατα. Συνεχίζετε να μας λέτε ότι οι </w:t>
      </w:r>
      <w:proofErr w:type="spellStart"/>
      <w:r>
        <w:rPr>
          <w:rFonts w:eastAsia="Times New Roman" w:cs="Times New Roman"/>
          <w:szCs w:val="24"/>
        </w:rPr>
        <w:t>καναλάρχες</w:t>
      </w:r>
      <w:proofErr w:type="spellEnd"/>
      <w:r>
        <w:rPr>
          <w:rFonts w:eastAsia="Times New Roman" w:cs="Times New Roman"/>
          <w:szCs w:val="24"/>
        </w:rPr>
        <w:t xml:space="preserve"> δεν πλήρωναν τα προηγούμενα χρόνια, ενώ καταβάλλονταν χρήματα. Εν πάση </w:t>
      </w:r>
      <w:proofErr w:type="spellStart"/>
      <w:r>
        <w:rPr>
          <w:rFonts w:eastAsia="Times New Roman" w:cs="Times New Roman"/>
          <w:szCs w:val="24"/>
        </w:rPr>
        <w:t>περιπτώσει</w:t>
      </w:r>
      <w:proofErr w:type="spellEnd"/>
      <w:r>
        <w:rPr>
          <w:rFonts w:eastAsia="Times New Roman" w:cs="Times New Roman"/>
          <w:szCs w:val="24"/>
        </w:rPr>
        <w:t>, αν κάποια χρήματα δεν καταβάλλονταν, γιατί δεν τα εισπράττετε τώρα; Αυτό δεν κατα</w:t>
      </w:r>
      <w:r>
        <w:rPr>
          <w:rFonts w:eastAsia="Times New Roman" w:cs="Times New Roman"/>
          <w:szCs w:val="24"/>
        </w:rPr>
        <w:t>λαβαίνω. Γιατί δεν εισπράττετε τα χρήματα των προηγουμένων ετών;</w:t>
      </w:r>
    </w:p>
    <w:p w14:paraId="130AF5B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Επίσης, βεβαίως όλοι ξέρουμε ότι βρισκόμαστε πλέον μπροστά σε ένα σουρεαλιστικό νομοθέτημα, όπου άλλα λέει η αιτιολογική έκθεση και άλλα το νομοθέτημα. Ακούσαμε χθες και τον Πρόεδρο της Βουλή</w:t>
      </w:r>
      <w:r>
        <w:rPr>
          <w:rFonts w:eastAsia="Times New Roman" w:cs="Times New Roman"/>
          <w:szCs w:val="24"/>
        </w:rPr>
        <w:t>ς να λέει ότι είχαμε τόσα πολλά νομοθετήματα αυτόν τον καιρό, αυτές τις δύο εβδομάδες, διότι καθυστέρησε να λήξει η αξιολόγηση. Άρα, νομοθετείτε με βάση αυτά τα οποία σας λένε οι δανειστές και δεν νομοθετούσατε τόσον καιρό και κοντεύουμε να φτάσουμε Δεκαπε</w:t>
      </w:r>
      <w:r>
        <w:rPr>
          <w:rFonts w:eastAsia="Times New Roman" w:cs="Times New Roman"/>
          <w:szCs w:val="24"/>
        </w:rPr>
        <w:t>νταύγουστο.</w:t>
      </w:r>
    </w:p>
    <w:p w14:paraId="130AF5B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Φυσικά, έχετε υποχωρήσει σε όλα, κύριε Υπουργέ. Φυσικά προσπαθείτε να μας πείτε τώρα ότι ο νόμος σας ισχύει, ο παλιός σας νόμος για τις άδειες. Η αλήθεια είναι ότι ο νόμος σας καταργήθηκε ολόκληρος, γιατί βασιζόταν ακριβώς στη μεταβίβαση αρμοδι</w:t>
      </w:r>
      <w:r>
        <w:rPr>
          <w:rFonts w:eastAsia="Times New Roman" w:cs="Times New Roman"/>
          <w:szCs w:val="24"/>
        </w:rPr>
        <w:t xml:space="preserve">οτήτων από το Εθνικό Συμβούλιο Ραδιοτηλεόρασης στον Υπουργό. Δεν είχε κάτι άλλο. </w:t>
      </w:r>
    </w:p>
    <w:p w14:paraId="130AF5B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Τι το σημαντικό, δηλαδή, είχε αυτός ο νόμος, εκτός από τη μεταβίβαση αρμοδιοτήτων που ακυρώθηκε από το Συμβούλιο της Επικρατείας και από τη διενέργεια του διαγωνισμού, ο οποί</w:t>
      </w:r>
      <w:r>
        <w:rPr>
          <w:rFonts w:eastAsia="Times New Roman" w:cs="Times New Roman"/>
          <w:szCs w:val="24"/>
        </w:rPr>
        <w:t xml:space="preserve">ος επίσης ακυρώθηκε ολόκληρος; </w:t>
      </w:r>
    </w:p>
    <w:p w14:paraId="130AF5B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Τώρα πανηγυρίζετε επειδή το ΕΣΡ αποφάσισε επτά άδειες αντί για απεριόριστο αριθμό, που μας κατηγορείτε ότι λέγαμε. Μα, εσείς λέγατε τέσσερις και ότι σας το λέει το Ινστιτούτο της Φλωρεντίας. Γι’ αυτό δεν λέτε κάτι! Και εν πά</w:t>
      </w:r>
      <w:r>
        <w:rPr>
          <w:rFonts w:eastAsia="Times New Roman" w:cs="Times New Roman"/>
          <w:szCs w:val="24"/>
        </w:rPr>
        <w:t xml:space="preserve">ση </w:t>
      </w:r>
      <w:proofErr w:type="spellStart"/>
      <w:r>
        <w:rPr>
          <w:rFonts w:eastAsia="Times New Roman" w:cs="Times New Roman"/>
          <w:szCs w:val="24"/>
        </w:rPr>
        <w:t>περιπτώσει</w:t>
      </w:r>
      <w:proofErr w:type="spellEnd"/>
      <w:r>
        <w:rPr>
          <w:rFonts w:eastAsia="Times New Roman" w:cs="Times New Roman"/>
          <w:szCs w:val="24"/>
        </w:rPr>
        <w:t xml:space="preserve">, δεν έχουμε καταλάβει κιόλας γιατί το ΕΣΡ λέει επτά και δεν λέει οκτώ ή έξι. Δεν έχουμε δει κάποια αιτιολόγηση εκ μέρους του ΕΣΡ. </w:t>
      </w:r>
    </w:p>
    <w:p w14:paraId="130AF5B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Επίσης, σας θυμίζω ότι δώσατε μάχες και κατά του ΕΣΡ μετά τον σχηματισμό του, το οποίο απειλούσατε ότι έχει αστ</w:t>
      </w:r>
      <w:r>
        <w:rPr>
          <w:rFonts w:eastAsia="Times New Roman" w:cs="Times New Roman"/>
          <w:szCs w:val="24"/>
        </w:rPr>
        <w:t xml:space="preserve">ικές, ποινικές, πειθαρχικές ευθύνες. Τα θυμάστε όλα αυτά. </w:t>
      </w:r>
    </w:p>
    <w:p w14:paraId="130AF5B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Κι εγώ θεωρώ ότι το ΕΣΡ αυτή τη στιγμή λειτουργεί υπό πίεση, διότι ουσιαστικά θέλατε από την αρχή να ελέγξετε την ενημέρωση. Καταργήσατε το Εποπτικό Συμβούλιο της ΕΡΤ, ψηφίσατε για περιορισμό των α</w:t>
      </w:r>
      <w:r>
        <w:rPr>
          <w:rFonts w:eastAsia="Times New Roman" w:cs="Times New Roman"/>
          <w:szCs w:val="24"/>
        </w:rPr>
        <w:t xml:space="preserve">δειών, </w:t>
      </w:r>
      <w:proofErr w:type="spellStart"/>
      <w:r>
        <w:rPr>
          <w:rFonts w:eastAsia="Times New Roman" w:cs="Times New Roman"/>
          <w:szCs w:val="24"/>
        </w:rPr>
        <w:t>απαραδέκτως</w:t>
      </w:r>
      <w:proofErr w:type="spellEnd"/>
      <w:r>
        <w:rPr>
          <w:rFonts w:eastAsia="Times New Roman" w:cs="Times New Roman"/>
          <w:szCs w:val="24"/>
        </w:rPr>
        <w:t xml:space="preserve"> για την ψηφιακή εποχή, ξεδοντιάσατε το ΕΣΡ, καταργήσατε όλες τις </w:t>
      </w:r>
      <w:r>
        <w:rPr>
          <w:rFonts w:eastAsia="Times New Roman" w:cs="Times New Roman"/>
          <w:szCs w:val="24"/>
        </w:rPr>
        <w:t>ανεξάρτητες αρχές</w:t>
      </w:r>
      <w:r>
        <w:rPr>
          <w:rFonts w:eastAsia="Times New Roman" w:cs="Times New Roman"/>
          <w:szCs w:val="24"/>
        </w:rPr>
        <w:t xml:space="preserve">. </w:t>
      </w:r>
    </w:p>
    <w:p w14:paraId="130AF5B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υπάρχει κάτι που να μην κάνατε, προκειμένου να ελέγξετε τα μέσα μαζικής ενημέρωσης. Και τώρα αποπειραθήκατε να τα ελέγξετε και οικονομικά, αφού δεν </w:t>
      </w:r>
      <w:r>
        <w:rPr>
          <w:rFonts w:eastAsia="Times New Roman" w:cs="Times New Roman"/>
          <w:szCs w:val="24"/>
        </w:rPr>
        <w:t>καταφέρατε όλα τα υπόλοιπα. Η αλήθεια είναι ότι αυτή τη στιγμή οι μόνοι, οι οποίοι εξυπηρετούνται είναι οι διαφημιστές. Δεν υπάρχει κα</w:t>
      </w:r>
      <w:r>
        <w:rPr>
          <w:rFonts w:eastAsia="Times New Roman" w:cs="Times New Roman"/>
          <w:szCs w:val="24"/>
        </w:rPr>
        <w:t>μ</w:t>
      </w:r>
      <w:r>
        <w:rPr>
          <w:rFonts w:eastAsia="Times New Roman" w:cs="Times New Roman"/>
          <w:szCs w:val="24"/>
        </w:rPr>
        <w:t>μία αμφιβολία γι’ αυτό.</w:t>
      </w:r>
    </w:p>
    <w:p w14:paraId="130AF5C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Κύριε Υπουργέ, θέλω να σας ρωτήσω το εξής: Εμείς είχαμε νομοθετήσει για την απευθείας τιμολόγηση,</w:t>
      </w:r>
      <w:r>
        <w:rPr>
          <w:rFonts w:eastAsia="Times New Roman" w:cs="Times New Roman"/>
          <w:szCs w:val="24"/>
        </w:rPr>
        <w:t xml:space="preserve"> με τον ν</w:t>
      </w:r>
      <w:r>
        <w:rPr>
          <w:rFonts w:eastAsia="Times New Roman" w:cs="Times New Roman"/>
          <w:szCs w:val="24"/>
        </w:rPr>
        <w:t>.</w:t>
      </w:r>
      <w:r>
        <w:rPr>
          <w:rFonts w:eastAsia="Times New Roman" w:cs="Times New Roman"/>
          <w:szCs w:val="24"/>
        </w:rPr>
        <w:t xml:space="preserve">4279/2014. Όταν είναι δύο συναλλασσόμενοι, έλεγε ο νόμος ότι όποιος θέλει να διαφημιστεί πηγαίνει σε αυτόν στον οποίο θέλει να διαφημιστεί, καταβάλλει το τίμημα, πληρώνει τους φόρους και διαφημίζεται. </w:t>
      </w:r>
    </w:p>
    <w:p w14:paraId="130AF5C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Εσείς δίνετε παράταση δυόμισι χρόνια σε αυτό</w:t>
      </w:r>
      <w:r>
        <w:rPr>
          <w:rFonts w:eastAsia="Times New Roman" w:cs="Times New Roman"/>
          <w:szCs w:val="24"/>
        </w:rPr>
        <w:t xml:space="preserve">ν τον νόμο και δεν τον εφαρμόσατε ποτέ. Γιατί δεν το κάνατε αυτό; Γιατί οι διαφημιστές δεν ήθελαν να γίνει αυτό, όταν εμείς θεσμοθετήσαμε εκείνη τη ρύθμιση και τους εξυπηρετείτε δυόμισι χρόνια τώρα. </w:t>
      </w:r>
    </w:p>
    <w:p w14:paraId="130AF5C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Επίσης, παριστάνετε ότι ενδιαφέρεστε για τον Τύπο και τη</w:t>
      </w:r>
      <w:r>
        <w:rPr>
          <w:rFonts w:eastAsia="Times New Roman" w:cs="Times New Roman"/>
          <w:szCs w:val="24"/>
        </w:rPr>
        <w:t xml:space="preserve">ν ενημέρωση. Βέβαια, ο ίδιος ο κ. Τσίπρας τον Ιανουάριο στην Καλαμαριά είπε στους εργαζόμενους να μην διαβάζουν εφημερίδες για να έχουν την υγεία τους! </w:t>
      </w:r>
    </w:p>
    <w:p w14:paraId="130AF5C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Τώρα λέτε ότι φέρνετε διάταξη, με την οποία λέτε ότι θα ενισχύσετε τις παραγωγές. Έχω εδώ όλα τα στοιχε</w:t>
      </w:r>
      <w:r>
        <w:rPr>
          <w:rFonts w:eastAsia="Times New Roman" w:cs="Times New Roman"/>
          <w:szCs w:val="24"/>
        </w:rPr>
        <w:t xml:space="preserve">ία, τα οποία και θα καταθέσω για τα Πρακτικά, της καταστροφής που έχετε προκαλέσει δυόμισι χρόνια στην Κυβέρνηση στον χώρο του Τύπου, της ενημέρωσης και των παραγωγών. </w:t>
      </w:r>
    </w:p>
    <w:p w14:paraId="130AF5C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Εάν δείτε, είναι στοιχεία της ΕΛΣΤΑΤ, από τα οποία προκύπτει μείωση 14,7% στον δείκτη κ</w:t>
      </w:r>
      <w:r>
        <w:rPr>
          <w:rFonts w:eastAsia="Times New Roman" w:cs="Times New Roman"/>
          <w:szCs w:val="24"/>
        </w:rPr>
        <w:t>ύκλου εργασιών, στο</w:t>
      </w:r>
      <w:r>
        <w:rPr>
          <w:rFonts w:eastAsia="Times New Roman" w:cs="Times New Roman"/>
          <w:szCs w:val="24"/>
        </w:rPr>
        <w:t>ν</w:t>
      </w:r>
      <w:r>
        <w:rPr>
          <w:rFonts w:eastAsia="Times New Roman" w:cs="Times New Roman"/>
          <w:szCs w:val="24"/>
        </w:rPr>
        <w:t xml:space="preserve"> τζίρο στην παραγωγή κινηματογραφικών ταινιών, το πρώτο τρίμηνο του 2016, μείωση 15,9% στις συνολικές πωλήσεις των εφημερίδων. Τα έχω εδώ και δεν προλαβαίνω να τα διαβάσω. Τα καταθέτω, όμως, για τα Πρακτικά και όποιος συνάδελφος θέλει α</w:t>
      </w:r>
      <w:r>
        <w:rPr>
          <w:rFonts w:eastAsia="Times New Roman" w:cs="Times New Roman"/>
          <w:szCs w:val="24"/>
        </w:rPr>
        <w:t xml:space="preserve">ς το δει. </w:t>
      </w:r>
    </w:p>
    <w:p w14:paraId="130AF5C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Σοφία </w:t>
      </w:r>
      <w:proofErr w:type="spellStart"/>
      <w:r>
        <w:rPr>
          <w:rFonts w:eastAsia="Times New Roman" w:cs="Times New Roman"/>
          <w:szCs w:val="24"/>
        </w:rPr>
        <w:t>Βούλτεψη</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30AF5C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Από αυτά προκύπτει ότι το 2014 είχα</w:t>
      </w:r>
      <w:r>
        <w:rPr>
          <w:rFonts w:eastAsia="Times New Roman" w:cs="Times New Roman"/>
          <w:szCs w:val="24"/>
        </w:rPr>
        <w:t xml:space="preserve">με άνοδο σε όλους τους δείκτες και από την ώρα που ήρθε η θεόπνευστη αυτή Κυβέρνηση έχουμε πτώση κάθε μήνα της τάξης του 15%, του 20% σε όλους τους τζίρους, στις εφημερίδες, στην παραγωγή ταινιών, </w:t>
      </w:r>
      <w:r>
        <w:rPr>
          <w:rFonts w:eastAsia="Times New Roman" w:cs="Times New Roman"/>
          <w:szCs w:val="24"/>
        </w:rPr>
        <w:lastRenderedPageBreak/>
        <w:t>στην παραγωγή τηλεοπτικών εκπομπών. Κλείσατε κανάλια. Ενδια</w:t>
      </w:r>
      <w:r>
        <w:rPr>
          <w:rFonts w:eastAsia="Times New Roman" w:cs="Times New Roman"/>
          <w:szCs w:val="24"/>
        </w:rPr>
        <w:t>φέρεστε για τους εργαζόμενους και έχουν μείνει όλοι εκτός εργασίας!</w:t>
      </w:r>
    </w:p>
    <w:p w14:paraId="130AF5C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Επίσης, θέλω να σας πω, το καλό που σας θέλω να σωθούν τα ασφαλιστικά ταμεία των δημοσιογράφων, γιατί δεν υπάρχει άλλη λύση, διότι τότε θα αποδειχθεί περίτρανα ότι οι διαφημιστές, οι οποίο</w:t>
      </w:r>
      <w:r>
        <w:rPr>
          <w:rFonts w:eastAsia="Times New Roman" w:cs="Times New Roman"/>
          <w:szCs w:val="24"/>
        </w:rPr>
        <w:t xml:space="preserve">ι οικειοποιήθηκαν έναν χώρο που δεν τους ανήκε, τελικά με τη βοήθειά σας κατέστρεψαν τα ασφαλιστικά ταμεία των δημοσιογράφων. Ο χώρος της ενημέρωσης επί της εποχής σας έχει εντελώς καταστραφεί. </w:t>
      </w:r>
    </w:p>
    <w:p w14:paraId="130AF5C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w:t>
      </w:r>
      <w:r>
        <w:rPr>
          <w:rFonts w:eastAsia="Times New Roman" w:cs="Times New Roman"/>
          <w:szCs w:val="24"/>
        </w:rPr>
        <w:t xml:space="preserve">ς της κυρίας </w:t>
      </w:r>
      <w:r>
        <w:rPr>
          <w:rFonts w:eastAsia="Times New Roman" w:cs="Times New Roman"/>
          <w:szCs w:val="24"/>
        </w:rPr>
        <w:t>Βουλευτού</w:t>
      </w:r>
      <w:r>
        <w:rPr>
          <w:rFonts w:eastAsia="Times New Roman" w:cs="Times New Roman"/>
          <w:szCs w:val="24"/>
        </w:rPr>
        <w:t>)</w:t>
      </w:r>
    </w:p>
    <w:p w14:paraId="130AF5C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14:paraId="130AF5C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Τέλος, κύριε Παππά, θέλω να σας ρωτήσω το εξής: Επειδή η σχέση σας με τη Βενεζουέλα και τα σχέδιά σας έγιναν πλέον γνωστά. Εσείς το είχατε κάνει Κολιάτσου-Παγκράτι. Επειδή κοντεύουν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 xml:space="preserve">πενήντα οι νεκροί και επειδή με τις πιτζάμες μετέφερε η μυστική αστυνομία στη Βενεζουέλα τους Αρχηγούς της Αντιπολίτευσης στα κρατητήρια, θα θέλαμε από αυτό το Βήμα μία επίσημη θέση της Κυβέρνησής σας: Συμφωνείτε με </w:t>
      </w:r>
      <w:r>
        <w:rPr>
          <w:rFonts w:eastAsia="Times New Roman" w:cs="Times New Roman"/>
          <w:szCs w:val="24"/>
        </w:rPr>
        <w:lastRenderedPageBreak/>
        <w:t>την εικόνα με τις πιτζάμες να αρπάζουν τ</w:t>
      </w:r>
      <w:r>
        <w:rPr>
          <w:rFonts w:eastAsia="Times New Roman" w:cs="Times New Roman"/>
          <w:szCs w:val="24"/>
        </w:rPr>
        <w:t xml:space="preserve">ον Δήμαρχο του </w:t>
      </w:r>
      <w:proofErr w:type="spellStart"/>
      <w:r>
        <w:rPr>
          <w:rFonts w:eastAsia="Times New Roman" w:cs="Times New Roman"/>
          <w:szCs w:val="24"/>
        </w:rPr>
        <w:t>Καράκας</w:t>
      </w:r>
      <w:proofErr w:type="spellEnd"/>
      <w:r>
        <w:rPr>
          <w:rFonts w:eastAsia="Times New Roman" w:cs="Times New Roman"/>
          <w:szCs w:val="24"/>
        </w:rPr>
        <w:t xml:space="preserve"> και Αρχηγό κόμματος και να τον σέρνουν μέχρι τα αυτοκίνητα οι μυστικοί της Αστυνομίας της Βενεζουέλας;</w:t>
      </w:r>
    </w:p>
    <w:p w14:paraId="130AF5C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Πιστεύω ότι δεν μας αρκεί η απάντηση που δίνει το ΥΠΕΞ. Κι επειδή εσείς έχετε πολύ στενές σχέσεις μαζί τους, θέλουμε μία απάντηση </w:t>
      </w:r>
      <w:r>
        <w:rPr>
          <w:rFonts w:eastAsia="Times New Roman" w:cs="Times New Roman"/>
          <w:szCs w:val="24"/>
        </w:rPr>
        <w:t xml:space="preserve">γι’ αυτό το θέμα. </w:t>
      </w:r>
    </w:p>
    <w:p w14:paraId="130AF5C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30AF5CD"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0AF5C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κυρία </w:t>
      </w:r>
      <w:proofErr w:type="spellStart"/>
      <w:r>
        <w:rPr>
          <w:rFonts w:eastAsia="Times New Roman" w:cs="Times New Roman"/>
          <w:szCs w:val="24"/>
        </w:rPr>
        <w:t>Βούλτεψη</w:t>
      </w:r>
      <w:proofErr w:type="spellEnd"/>
      <w:r>
        <w:rPr>
          <w:rFonts w:eastAsia="Times New Roman" w:cs="Times New Roman"/>
          <w:szCs w:val="24"/>
        </w:rPr>
        <w:t xml:space="preserve">. </w:t>
      </w:r>
    </w:p>
    <w:p w14:paraId="130AF5C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Ο κ. Γεωργαντάς, Βουλευτής της Νέας Δημοκρατίας, έχει τον λόγο για επτά λεπτά. Παρακαλώ κι εσάς, κύριε Γεωργαντά, να τηρήσετε τον χρόνο. </w:t>
      </w:r>
    </w:p>
    <w:p w14:paraId="130AF5D0"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130AF5D1"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Κύριοι συνάδελφοι, είναι 4 Αυγούστου και βλέπω ότι προσπαθεί η Πλειοψη</w:t>
      </w:r>
      <w:r>
        <w:rPr>
          <w:rFonts w:eastAsia="Times New Roman" w:cs="Times New Roman"/>
          <w:szCs w:val="24"/>
        </w:rPr>
        <w:t xml:space="preserve">φία σήμερα εδώ να εξηγήσει και να δικαιολογήσει τον λόγο για τον οποίο έρχεται το συγκεκριμένο νομοσχέδιο. Νομίζω ότι οι προσπάθειες είναι ατυχείς. Δεν πείθουν τα επιχειρήματα για ποιον λόγο στις 4 Αυγούστου με μια διαδικασία, </w:t>
      </w:r>
      <w:r>
        <w:rPr>
          <w:rFonts w:eastAsia="Times New Roman" w:cs="Times New Roman"/>
          <w:szCs w:val="24"/>
        </w:rPr>
        <w:lastRenderedPageBreak/>
        <w:t>η οποία δεν είχε τη διαβούλευ</w:t>
      </w:r>
      <w:r>
        <w:rPr>
          <w:rFonts w:eastAsia="Times New Roman" w:cs="Times New Roman"/>
          <w:szCs w:val="24"/>
        </w:rPr>
        <w:t xml:space="preserve">ση που έπρεπε να έχει σε πολλά τμήματα του νομοσχεδίου, η οποία δεν είχε τη δημοσιότητα που έπρεπε να έχει, στην οποία δεν έγινε ακρόαση όλων των φορέων που έπρεπε να γίνει, ερχόμαστε να νομοθετήσουμε θεωρητικά για να καλύψουμε μια επείγουσα κατάσταση και </w:t>
      </w:r>
      <w:r>
        <w:rPr>
          <w:rFonts w:eastAsia="Times New Roman" w:cs="Times New Roman"/>
          <w:szCs w:val="24"/>
        </w:rPr>
        <w:t xml:space="preserve">μια ανάγκη. </w:t>
      </w:r>
    </w:p>
    <w:p w14:paraId="130AF5D2"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 πράγματι διαβάσει κάποιος την αιτιολογική έκθεση, θα διαπιστώσει ότι υπάρχουν ζητήματα τα οποία πρέπει με κάποιον τρόπο να ρυθμιστούν. Διαβάζοντας, όμως, στη συνέχεια το σχέδιο νόμου, όπως σήμερα έρχεται </w:t>
      </w:r>
      <w:proofErr w:type="spellStart"/>
      <w:r>
        <w:rPr>
          <w:rFonts w:eastAsia="Times New Roman" w:cs="Times New Roman"/>
          <w:szCs w:val="24"/>
        </w:rPr>
        <w:t>ενώπιόν</w:t>
      </w:r>
      <w:proofErr w:type="spellEnd"/>
      <w:r>
        <w:rPr>
          <w:rFonts w:eastAsia="Times New Roman" w:cs="Times New Roman"/>
          <w:szCs w:val="24"/>
        </w:rPr>
        <w:t xml:space="preserve"> μας για ψήφιση, βλέπουμε ότι</w:t>
      </w:r>
      <w:r>
        <w:rPr>
          <w:rFonts w:eastAsia="Times New Roman" w:cs="Times New Roman"/>
          <w:szCs w:val="24"/>
        </w:rPr>
        <w:t xml:space="preserve"> αυτές οι επείγουσες συνθήκες, αυτές οι έκτακτες ανάγκες, αυτή η αναγκαιότητα για διαφάνεια ξαφνικά υποχώρησε. </w:t>
      </w:r>
    </w:p>
    <w:p w14:paraId="130AF5D3"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τι εννοώ; Έγινε κατανοητό –νομίζω- και από την </w:t>
      </w:r>
      <w:proofErr w:type="spellStart"/>
      <w:r>
        <w:rPr>
          <w:rFonts w:eastAsia="Times New Roman" w:cs="Times New Roman"/>
          <w:szCs w:val="24"/>
        </w:rPr>
        <w:t>εισηγήτριά</w:t>
      </w:r>
      <w:proofErr w:type="spellEnd"/>
      <w:r>
        <w:rPr>
          <w:rFonts w:eastAsia="Times New Roman" w:cs="Times New Roman"/>
          <w:szCs w:val="24"/>
        </w:rPr>
        <w:t xml:space="preserve"> μας και από τον Κοινοβουλευτικό μας Εκπρόσωπο χθες ότι εκεί που μιλούσαμε για ένα </w:t>
      </w:r>
      <w:r>
        <w:rPr>
          <w:rFonts w:eastAsia="Times New Roman" w:cs="Times New Roman"/>
          <w:szCs w:val="24"/>
        </w:rPr>
        <w:t>αναγκαστικό πλαίσιο, μέσα στο οποίο θα γινόταν η διάθεση του διαφημιστικού χρόνου –που ήταν το κεντρικό σημείο αυτού του νομοσχεδίου- μια υποχρεωτική πλατφόρμα, φθάσαμε τώρα όχι στη διάθεση του διαφημιστικού χρόνου μέσω της πλατφόρμας, απλά σε μια καταγραφ</w:t>
      </w:r>
      <w:r>
        <w:rPr>
          <w:rFonts w:eastAsia="Times New Roman" w:cs="Times New Roman"/>
          <w:szCs w:val="24"/>
        </w:rPr>
        <w:t xml:space="preserve">ή αυτού του διαφημιστικού χρόνου, σε μια πλατφόρμα η οποία θα καταγράφει τις συναλλαγές. </w:t>
      </w:r>
    </w:p>
    <w:p w14:paraId="130AF5D4"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Είναι η μέρα με τη νύχτα, κύριε Υπουργέ. Και αν κάποιος το επόμενο διάστημα προσπαθήσει να δει τι λένε τα άρθρα του νόμου και τι λέει η αιτιολογική έκθεση, είμαι σίγο</w:t>
      </w:r>
      <w:r>
        <w:rPr>
          <w:rFonts w:eastAsia="Times New Roman" w:cs="Times New Roman"/>
          <w:szCs w:val="24"/>
        </w:rPr>
        <w:t xml:space="preserve">υρος ότι δεν θα μπορέσει να βγάλει συμπεράσματα. </w:t>
      </w:r>
    </w:p>
    <w:p w14:paraId="130AF5D5"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λοιπόν, βέβαιο ότι η πρόχειρη νομοθέτηση, η οποία χαρακτηρίζει μεγάλο πλήθος των νομοθετημάτων αυτής της Κυβέρνησης, έρχεται τώρα να πρωτοτυπήσει και με ένα νομοθέτημα, το οποίο έρχεται με μια επείγο</w:t>
      </w:r>
      <w:r>
        <w:rPr>
          <w:rFonts w:eastAsia="Times New Roman" w:cs="Times New Roman"/>
          <w:szCs w:val="24"/>
        </w:rPr>
        <w:t xml:space="preserve">υσα διαδικασία σε έναν χρόνο που δεν είναι </w:t>
      </w:r>
      <w:r>
        <w:rPr>
          <w:rFonts w:eastAsia="Times New Roman" w:cs="Times New Roman"/>
          <w:szCs w:val="24"/>
          <w:lang w:val="en-US"/>
        </w:rPr>
        <w:t>o</w:t>
      </w:r>
      <w:r>
        <w:rPr>
          <w:rFonts w:eastAsia="Times New Roman" w:cs="Times New Roman"/>
          <w:szCs w:val="24"/>
        </w:rPr>
        <w:t xml:space="preserve"> καταλληλότερος. </w:t>
      </w:r>
    </w:p>
    <w:p w14:paraId="130AF5D6"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τελικά, βλέπουμε ότι ενώ θα ήταν η σκληρή, η αποφασιστική τομή για την καταπολέμηση της αδιαφάνειας στον χώρο των τηλεοπτικών μέσων, έχουμε απλά μια ρύθμιση η οποία είναι έωλη ως προς το συν</w:t>
      </w:r>
      <w:r>
        <w:rPr>
          <w:rFonts w:eastAsia="Times New Roman" w:cs="Times New Roman"/>
          <w:szCs w:val="24"/>
        </w:rPr>
        <w:t xml:space="preserve">ταγματικό της πλαίσιο και ως προς το αντικείμενο ακριβώς το οποίο τελικά ρυθμίζεται και ως προς τη </w:t>
      </w:r>
      <w:proofErr w:type="spellStart"/>
      <w:r>
        <w:rPr>
          <w:rFonts w:eastAsia="Times New Roman" w:cs="Times New Roman"/>
          <w:szCs w:val="24"/>
        </w:rPr>
        <w:t>ρυθμιστέα</w:t>
      </w:r>
      <w:proofErr w:type="spellEnd"/>
      <w:r>
        <w:rPr>
          <w:rFonts w:eastAsia="Times New Roman" w:cs="Times New Roman"/>
          <w:szCs w:val="24"/>
        </w:rPr>
        <w:t xml:space="preserve"> ύλη η οποία θα ενταχθεί στο πλαίσιο αυτών των πρωτοβουλιών σας. </w:t>
      </w:r>
    </w:p>
    <w:p w14:paraId="130AF5D7"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Νομίζω, λοιπόν, ότι θα ήταν καλύτερα –σας το είπαν, τώρα προφανώς είναι αργά για ε</w:t>
      </w:r>
      <w:r>
        <w:rPr>
          <w:rFonts w:eastAsia="Times New Roman" w:cs="Times New Roman"/>
          <w:szCs w:val="24"/>
        </w:rPr>
        <w:t xml:space="preserve">σάς- να είχε αποσυρθεί αυτό το συγκεκριμένο νομοσχέδιο, έτσι ώστε να μπορούσαμε να δούμε πού πρέπει να γίνουν –αν πρέπει να γίνουν- κάποιες παρεμβάσεις και </w:t>
      </w:r>
      <w:r>
        <w:rPr>
          <w:rFonts w:eastAsia="Times New Roman" w:cs="Times New Roman"/>
          <w:szCs w:val="24"/>
        </w:rPr>
        <w:lastRenderedPageBreak/>
        <w:t>να έχουμε και εμείς νωρίτερα τις θέσεις του ΕΣΡ και όχι να κατατίθενται ενώ ξεκινά η συζήτηση στην Ο</w:t>
      </w:r>
      <w:r>
        <w:rPr>
          <w:rFonts w:eastAsia="Times New Roman" w:cs="Times New Roman"/>
          <w:szCs w:val="24"/>
        </w:rPr>
        <w:t xml:space="preserve">λομέλεια. </w:t>
      </w:r>
    </w:p>
    <w:p w14:paraId="130AF5D8"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Εκεί, όμως, που επίσης παρεμβαίνετε -και πραγματικά εγώ δεν μπορώ να καταλάβω τον λόγο και θα ήθελα να ακούσω τα επιχειρήματά σας- είναι σε σχέση με τις ρυθμίσεις για τον περιφερειακό Τύπο. Ο χώρος, το πλαίσιο λειτουργίας του περιφερειακού Τύπου</w:t>
      </w:r>
      <w:r>
        <w:rPr>
          <w:rFonts w:eastAsia="Times New Roman" w:cs="Times New Roman"/>
          <w:szCs w:val="24"/>
        </w:rPr>
        <w:t xml:space="preserve"> ήταν ρυθμισμένο –τουλάχιστον έτσι το αισθανόμασταν εμείς- με τα όποια προβλήματά του, αλλά σε γενικές αρχές ήταν ρυθμισμένο. </w:t>
      </w:r>
    </w:p>
    <w:p w14:paraId="130AF5D9"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εγώ δεν ξέρω και θέλω να μου πείτε εσείς, αν είχατε όχληση από τα όργανα, τα οποία εκπροσωπούν τον περιφερειακό Τύπο ως προς </w:t>
      </w:r>
      <w:r>
        <w:rPr>
          <w:rFonts w:eastAsia="Times New Roman" w:cs="Times New Roman"/>
          <w:szCs w:val="24"/>
        </w:rPr>
        <w:t xml:space="preserve">την αναγκαιότητα των ρυθμίσεων τις οποίες φέρνετε. </w:t>
      </w:r>
    </w:p>
    <w:p w14:paraId="130AF5DA"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Υπάρχουν πάρα πολλά ζητήματα, τα οποία θεωρώ ότι τελικώς θα δημιουργήσουν συνθήκες ασφυξίας για τα υπάρχοντα περιφερειακά </w:t>
      </w:r>
      <w:r>
        <w:rPr>
          <w:rFonts w:eastAsia="Times New Roman" w:cs="Times New Roman"/>
          <w:szCs w:val="24"/>
        </w:rPr>
        <w:t>μέσα</w:t>
      </w:r>
      <w:r>
        <w:rPr>
          <w:rFonts w:eastAsia="Times New Roman" w:cs="Times New Roman"/>
          <w:szCs w:val="24"/>
        </w:rPr>
        <w:t>, τα οποία άντεξαν σε όλη την περίοδο της κρίσης. Συγχρόνως, όμως, θα δημιουργ</w:t>
      </w:r>
      <w:r>
        <w:rPr>
          <w:rFonts w:eastAsia="Times New Roman" w:cs="Times New Roman"/>
          <w:szCs w:val="24"/>
        </w:rPr>
        <w:t xml:space="preserve">ήσουν συνθήκες και δυνατότητες να εμφανιστούν διάττοντες αστέρες στην έκδοση εφημερίδων στον περιφερειακό Τύπο, εν όψει και των επικείμενων περιφερειακών και δημοτικών εκλογών. </w:t>
      </w:r>
    </w:p>
    <w:p w14:paraId="130AF5DB"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ελάχιστο όριο της κυκλοφορίας –ξέρετε- για τον περιφερειακό Τύπο δεν σημαίν</w:t>
      </w:r>
      <w:r>
        <w:rPr>
          <w:rFonts w:eastAsia="Times New Roman" w:cs="Times New Roman"/>
          <w:szCs w:val="24"/>
        </w:rPr>
        <w:t>ει τίποτα. Είναι ένα πλασματικό μέγεθος, το οποίο επηρεάζεται από πάρα πολλούς παράγοντες. Έχουμε ζητήματα που έχουν να κάνουν με την πλασματική εικόνα του πραγματικού πληθυσμού μιας περιοχής. Είναι περιοχές στην περιφέρεια, οι οποίες φαίνεται ότι έχουν έν</w:t>
      </w:r>
      <w:r>
        <w:rPr>
          <w:rFonts w:eastAsia="Times New Roman" w:cs="Times New Roman"/>
          <w:szCs w:val="24"/>
        </w:rPr>
        <w:t>αν άλφα πληθυσμό, πλην όμως, μεγάλο μέρος αυτών έχουν μεταναστεύσει. Έρχονται απλά όταν γίνεται η απογραφή και καλώς κάνουν και έρχονται όταν γίνεται η απογραφή, αλλά αυτό το δυναμικό μέρος του πληθυσμού, το οποίο αγοράζει και την εφημερίδα, είτε έχει ξενι</w:t>
      </w:r>
      <w:r>
        <w:rPr>
          <w:rFonts w:eastAsia="Times New Roman" w:cs="Times New Roman"/>
          <w:szCs w:val="24"/>
        </w:rPr>
        <w:t xml:space="preserve">τευτεί είτε βρίσκεται στα αστικά κέντρα για να βρει εργασία. Είναι πλασματικό, λοιπόν, το μέγεθος το οποίο παρουσιάζεται στην απογραφή. </w:t>
      </w:r>
    </w:p>
    <w:p w14:paraId="130AF5D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Συγχρόνως, δεν λαμβάνεται υπ’ </w:t>
      </w:r>
      <w:proofErr w:type="spellStart"/>
      <w:r>
        <w:rPr>
          <w:rFonts w:eastAsia="Times New Roman" w:cs="Times New Roman"/>
          <w:szCs w:val="24"/>
        </w:rPr>
        <w:t>όψιν</w:t>
      </w:r>
      <w:proofErr w:type="spellEnd"/>
      <w:r>
        <w:rPr>
          <w:rFonts w:eastAsia="Times New Roman" w:cs="Times New Roman"/>
          <w:szCs w:val="24"/>
        </w:rPr>
        <w:t xml:space="preserve"> το γεγονός ότι για μεγάλες περιόδους, όπως η περίοδος των μεγάλων κακοκαιριών, που ε</w:t>
      </w:r>
      <w:r>
        <w:rPr>
          <w:rFonts w:eastAsia="Times New Roman" w:cs="Times New Roman"/>
          <w:szCs w:val="24"/>
        </w:rPr>
        <w:t>ίχαμε τον χειμώνα, στο Κιλκίς, στα χωριά του Κιλκίς δεν πήγε κα</w:t>
      </w:r>
      <w:r>
        <w:rPr>
          <w:rFonts w:eastAsia="Times New Roman" w:cs="Times New Roman"/>
          <w:szCs w:val="24"/>
        </w:rPr>
        <w:t>μ</w:t>
      </w:r>
      <w:r>
        <w:rPr>
          <w:rFonts w:eastAsia="Times New Roman" w:cs="Times New Roman"/>
          <w:szCs w:val="24"/>
        </w:rPr>
        <w:t xml:space="preserve">μία εφημερίδα για είκοσι μέρες. Το Κιλκίς σύμφωνα με την τελευταία απογραφή έχει ακριβώς 80.400 κατοίκους. Την περίοδο του καλοκαιριού λείπει επίσης ένα πολύ μεγάλο μέρος </w:t>
      </w:r>
      <w:r>
        <w:rPr>
          <w:rFonts w:eastAsia="Times New Roman" w:cs="Times New Roman"/>
          <w:szCs w:val="24"/>
        </w:rPr>
        <w:lastRenderedPageBreak/>
        <w:t>του πληθυσμού. Πώς, λ</w:t>
      </w:r>
      <w:r>
        <w:rPr>
          <w:rFonts w:eastAsia="Times New Roman" w:cs="Times New Roman"/>
          <w:szCs w:val="24"/>
        </w:rPr>
        <w:t xml:space="preserve">οιπόν, εγώ θα διατηρήσω αυτήν την ελάχιστη ημερήσια κυκλοφορία σε ετήσια βάση; </w:t>
      </w:r>
    </w:p>
    <w:p w14:paraId="130AF5D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Νομίζω ότι έπρεπε να βρείτε άλλα στοιχεία, έτσι ώστε να υπάρχουν πραγματικά αντικειμενικά κριτήρια για το ότι μία εφημερίδα δικαιούται των προνομίων τα οποία μπορεί, με βάση τη</w:t>
      </w:r>
      <w:r>
        <w:rPr>
          <w:rFonts w:eastAsia="Times New Roman" w:cs="Times New Roman"/>
          <w:szCs w:val="24"/>
        </w:rPr>
        <w:t xml:space="preserve">ν κυκλοφορία της, να της δώσει το κράτος. </w:t>
      </w:r>
    </w:p>
    <w:p w14:paraId="130AF5D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Τα περιφερειακά μέσα πρέπει να αντιμετωπίζονται ως ένας πυλώνας όχι μόνον ανάπτυξης, αλλά και πολιτισμού και ενημέρωσης για την επαρχία. Σε πολλά χωριά είναι το μοναδικό μέσο το οποίο πηγαίνει και ενημερώνει τους </w:t>
      </w:r>
      <w:r>
        <w:rPr>
          <w:rFonts w:eastAsia="Times New Roman" w:cs="Times New Roman"/>
          <w:szCs w:val="24"/>
        </w:rPr>
        <w:t>κατοίκους για όλες τις δράσεις και δραστηριότητες και νομίζω ότι από τη στιγμή που δεν σας είχε ζητηθεί, δεν έπρεπε να γίνει αυτή η παρέμβαση και με αυτόν τον τρόπο, η οποία επαναλαμβάνω ότι ιδίως με το εξάμηνο, το οποίο προβλέπεται για την κυκλοφορία μιας</w:t>
      </w:r>
      <w:r>
        <w:rPr>
          <w:rFonts w:eastAsia="Times New Roman" w:cs="Times New Roman"/>
          <w:szCs w:val="24"/>
        </w:rPr>
        <w:t xml:space="preserve"> εφημερίδας, καθιστά πολύ ύποπτη τη συγκεκριμένη ρύθμιση και θα παρακαλούσα αυτή η συγκεκριμένη ρύθμιση σίγουρα να αλλάξει όπως προβλεπόταν στο προγενέστερο διάστημα. </w:t>
      </w:r>
    </w:p>
    <w:p w14:paraId="130AF5D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Κύριε Υπουργέ, νομίζω ότι ως προς το ένα σκέλος του νομοθετήματός σας ουσιαστικά δεν ρυθ</w:t>
      </w:r>
      <w:r>
        <w:rPr>
          <w:rFonts w:eastAsia="Times New Roman" w:cs="Times New Roman"/>
          <w:szCs w:val="24"/>
        </w:rPr>
        <w:t xml:space="preserve">μίζετε τίποτα και ως προς </w:t>
      </w:r>
      <w:r>
        <w:rPr>
          <w:rFonts w:eastAsia="Times New Roman" w:cs="Times New Roman"/>
          <w:szCs w:val="24"/>
        </w:rPr>
        <w:lastRenderedPageBreak/>
        <w:t>το άλλο, που αφορά τον περιφερειακό Τύπο, έρχεστε να ρυθμίσετε κάτι που δεν σας ζητήθηκε, κάτι που λειτουργούσε, κάτι που τελικά θα δημιουργήσει εστίες για διάφορους καιροσκόπους, οι οποίοι θα ζητήσουν να εκμεταλλευτούν τις δυνατό</w:t>
      </w:r>
      <w:r>
        <w:rPr>
          <w:rFonts w:eastAsia="Times New Roman" w:cs="Times New Roman"/>
          <w:szCs w:val="24"/>
        </w:rPr>
        <w:t>τητες που δίνει το νομοθέτημά σας.</w:t>
      </w:r>
    </w:p>
    <w:p w14:paraId="130AF5E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130AF5E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30AF5E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Λυπάμαι που δεν δείξατε την τόλμη που σας ζητήθηκε από το Κοινοβούλιο για να αποσύρετε το συγκεκριμένο νομοσχέδι</w:t>
      </w:r>
      <w:r>
        <w:rPr>
          <w:rFonts w:eastAsia="Times New Roman" w:cs="Times New Roman"/>
          <w:szCs w:val="24"/>
        </w:rPr>
        <w:t>ο. Ελπίζω η πορεία να σας διδάξει ότι δεν πρέπει να έχουμε εμμονές σε σχέση με την υποστήριξη ενός νομοσχεδίου, όταν βλέπουμε ότι τελικά δεν υπηρετεί τον σκοπό τον οποίο τουλάχιστον είχαμε εμείς συλλάβει.</w:t>
      </w:r>
    </w:p>
    <w:p w14:paraId="130AF5E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130AF5E4"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Νέας Δημοκρατίας)</w:t>
      </w:r>
    </w:p>
    <w:p w14:paraId="130AF5E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130AF5E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Αναστασία </w:t>
      </w:r>
      <w:proofErr w:type="spellStart"/>
      <w:r>
        <w:rPr>
          <w:rFonts w:eastAsia="Times New Roman" w:cs="Times New Roman"/>
          <w:szCs w:val="24"/>
        </w:rPr>
        <w:t>Γκαρά</w:t>
      </w:r>
      <w:proofErr w:type="spellEnd"/>
      <w:r>
        <w:rPr>
          <w:rFonts w:eastAsia="Times New Roman" w:cs="Times New Roman"/>
          <w:szCs w:val="24"/>
        </w:rPr>
        <w:t>, Βουλευτής του ΣΥΡΙΖΑ, για επτά λεπτά.</w:t>
      </w:r>
    </w:p>
    <w:p w14:paraId="130AF5E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Ευχαριστώ πολύ, κύριε Πρόεδρε.</w:t>
      </w:r>
    </w:p>
    <w:p w14:paraId="130AF5E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παρακολουθήσει το 90% περίπου των τοποθετήσεων των συναδέλφων μου και στις </w:t>
      </w:r>
      <w:r>
        <w:rPr>
          <w:rFonts w:eastAsia="Times New Roman" w:cs="Times New Roman"/>
          <w:szCs w:val="24"/>
        </w:rPr>
        <w:t xml:space="preserve">επιτροπές </w:t>
      </w:r>
      <w:r>
        <w:rPr>
          <w:rFonts w:eastAsia="Times New Roman" w:cs="Times New Roman"/>
          <w:szCs w:val="24"/>
        </w:rPr>
        <w:t>αλλά και στην Ολομέλεια για το εν λόγω νομοσχέδιο. Ειλικρινά ψάχνω λογικά επιχειρήματα από τους συναδέλφους της Αντιπολίτευσης και δεν μπ</w:t>
      </w:r>
      <w:r>
        <w:rPr>
          <w:rFonts w:eastAsia="Times New Roman" w:cs="Times New Roman"/>
          <w:szCs w:val="24"/>
        </w:rPr>
        <w:t>ορώ να βρω. Πολλές φορές πιστεύω ότι κάποιοι και κάποιες έχουν προσγειωθεί σήμερα στην πραγματικότητα και δεν έχουν κα</w:t>
      </w:r>
      <w:r>
        <w:rPr>
          <w:rFonts w:eastAsia="Times New Roman" w:cs="Times New Roman"/>
          <w:szCs w:val="24"/>
        </w:rPr>
        <w:t>μ</w:t>
      </w:r>
      <w:r>
        <w:rPr>
          <w:rFonts w:eastAsia="Times New Roman" w:cs="Times New Roman"/>
          <w:szCs w:val="24"/>
        </w:rPr>
        <w:t>μία ευθύνη και κα</w:t>
      </w:r>
      <w:r>
        <w:rPr>
          <w:rFonts w:eastAsia="Times New Roman" w:cs="Times New Roman"/>
          <w:szCs w:val="24"/>
        </w:rPr>
        <w:t>μ</w:t>
      </w:r>
      <w:r>
        <w:rPr>
          <w:rFonts w:eastAsia="Times New Roman" w:cs="Times New Roman"/>
          <w:szCs w:val="24"/>
        </w:rPr>
        <w:t>μία εμπλοκή στη διακυβέρνηση της χώρας.</w:t>
      </w:r>
    </w:p>
    <w:p w14:paraId="130AF5E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να φρεσκάρω λίγο τη μνήμη μας, διότι με την έναρξη της </w:t>
      </w:r>
      <w:r>
        <w:rPr>
          <w:rFonts w:eastAsia="Times New Roman" w:cs="Times New Roman"/>
          <w:szCs w:val="24"/>
        </w:rPr>
        <w:t>συνεδρίασης της Ολομέλειας για το εν λόγω νομοσχέδιο, αρκετοί συνάδελφοι της Αντιπολίτευσης μας εγκάλεσαν και μας είπαν ότι πρέπει να ντρεπόμαστε. Γιατί; Γιατί ασκήσαμε τα κοινοβουλευτικά μας καθήκοντα. Γιατί καταθέσαμε ένα νομοσχέδιο το οποίο το συζητήσαμ</w:t>
      </w:r>
      <w:r>
        <w:rPr>
          <w:rFonts w:eastAsia="Times New Roman" w:cs="Times New Roman"/>
          <w:szCs w:val="24"/>
        </w:rPr>
        <w:t>ε, έγινε η ακρόαση φορέων, δεχτήκαμε κριτική, δεχτήκαμε τις θετικές προτάσεις, κάναμε αλλαγές, κάναμε τροποποιήσεις, τις ενσωματώσαμε στο νομοσχέ</w:t>
      </w:r>
      <w:r>
        <w:rPr>
          <w:rFonts w:eastAsia="Times New Roman" w:cs="Times New Roman"/>
          <w:szCs w:val="24"/>
        </w:rPr>
        <w:lastRenderedPageBreak/>
        <w:t>διο και παρ’ όλα αυτά, η έγκληση από τα στελέχη της Αντιπολίτευσης είναι ότι θα πρέπει να ντρεπόμαστε ακριβώς γ</w:t>
      </w:r>
      <w:r>
        <w:rPr>
          <w:rFonts w:eastAsia="Times New Roman" w:cs="Times New Roman"/>
          <w:szCs w:val="24"/>
        </w:rPr>
        <w:t>ιατί ασκήσαμε τα κοινοβουλευτικά μας καθήκοντα.</w:t>
      </w:r>
    </w:p>
    <w:p w14:paraId="130AF5E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Θα ήθελα, λοιπόν, και θα μου δώσετε ένα λεπτό, να κάνετε λίγη υπομονή, να θυμίσω στο Σώμα κάποιες πρόσφατες δηλώσεις στελεχών της Αντιπολίτευσης.</w:t>
      </w:r>
    </w:p>
    <w:p w14:paraId="130AF5E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Στις 29 Μαρτίου 2016 στη συνεδρίαση της Βουλής, ο κ. Κυριάκος </w:t>
      </w:r>
      <w:r>
        <w:rPr>
          <w:rFonts w:eastAsia="Times New Roman" w:cs="Times New Roman"/>
          <w:szCs w:val="24"/>
        </w:rPr>
        <w:t>Μητσοτάκης δηλώνει: «Και βέβαια ανακρούστε, έστω και τώρα εάν έχετε πραγματικά το θάρρος στο ζήτημα του τρόπου χορήγησης των τηλεοπτικών αδειών. Επιστρέψτε την αρμοδιότητα στο ΕΣΡ, πάρτε την από τον Υπουργό. Μην δώσετε μόνον τέσσερις άδειες. Δεν καταλαβαίν</w:t>
      </w:r>
      <w:r>
        <w:rPr>
          <w:rFonts w:eastAsia="Times New Roman" w:cs="Times New Roman"/>
          <w:szCs w:val="24"/>
        </w:rPr>
        <w:t>ετε ότι οι τέσσερις άδειες εκτρέφουν τη νέα διαπλοκή; Δεν το βλέπετε αυτό; Μόνο με πολλές άδειες, με απεριόριστο αριθμό μπορεί να έχει ο πολίτης πραγματικά δυνατότητα ελεύθερης ενημέρωσης και πληροφόρησης».</w:t>
      </w:r>
    </w:p>
    <w:p w14:paraId="130AF5E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Στις 25 Οκτωβρίου 2015, η κ. Φωτεινή Γεννηματά δη</w:t>
      </w:r>
      <w:r>
        <w:rPr>
          <w:rFonts w:eastAsia="Times New Roman" w:cs="Times New Roman"/>
          <w:szCs w:val="24"/>
        </w:rPr>
        <w:t>λώνει: «Το νομοσχέδιό σας παραβλέπει πάνω απ’ όλα τις νέες τεχνολογικές εξελίξεις. Οι ψηφιακές πλατφόρμες ανατρέπουν τους έως τώρα περιορισμούς στον αριθμό των αδειών».</w:t>
      </w:r>
    </w:p>
    <w:p w14:paraId="130AF5E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Ελευθέριος </w:t>
      </w:r>
      <w:proofErr w:type="spellStart"/>
      <w:r>
        <w:rPr>
          <w:rFonts w:eastAsia="Times New Roman" w:cs="Times New Roman"/>
          <w:szCs w:val="24"/>
        </w:rPr>
        <w:t>Αυγενάκης</w:t>
      </w:r>
      <w:proofErr w:type="spellEnd"/>
      <w:r>
        <w:rPr>
          <w:rFonts w:eastAsia="Times New Roman" w:cs="Times New Roman"/>
          <w:szCs w:val="24"/>
        </w:rPr>
        <w:t>: «Οι περιορισμοί στον αριθμό των αδειών και άλλες προδιαγραφέ</w:t>
      </w:r>
      <w:r>
        <w:rPr>
          <w:rFonts w:eastAsia="Times New Roman" w:cs="Times New Roman"/>
          <w:szCs w:val="24"/>
        </w:rPr>
        <w:t>ς υποκρύπτουν εξάλλου σαφή προσπάθεια χειραγώγησης της τηλεοπτικής ενημέρωσης προς όφελος φίλιων δυνάμεων».</w:t>
      </w:r>
    </w:p>
    <w:p w14:paraId="130AF5E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Και συνεχίζει: «Μπορείτε να μας πείτε, κύριε Υπουργέ, με ορθολογικά όμως επιχειρήματα, για ποιον λόγο πρέπει να ορίζεται ο αριθμός αδειών στο ραδιοτ</w:t>
      </w:r>
      <w:r>
        <w:rPr>
          <w:rFonts w:eastAsia="Times New Roman" w:cs="Times New Roman"/>
          <w:szCs w:val="24"/>
        </w:rPr>
        <w:t xml:space="preserve">ηλεοπτικό τοπίο από την εκάστοτε κυβέρνηση; Για λόγους ασφάλειας συχνοτήτων; Αυτό ίσχυε παλιά που είχαμε συχνότητες περιορισμένες και οι συχνότητες όντως ήταν ένας σπάνιος πόρος. Πλέον, όμως, με την ψηφιακή τεχνολογία δεν υπάρχει θέμα ασφάλειας. Μπορεί να </w:t>
      </w:r>
      <w:r>
        <w:rPr>
          <w:rFonts w:eastAsia="Times New Roman" w:cs="Times New Roman"/>
          <w:szCs w:val="24"/>
        </w:rPr>
        <w:t>εκπέμπει απεριόριστος αριθμός».</w:t>
      </w:r>
    </w:p>
    <w:p w14:paraId="130AF5E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Τα καταθέτω στα Πρακτικά.</w:t>
      </w:r>
    </w:p>
    <w:p w14:paraId="130AF5F0" w14:textId="77777777" w:rsidR="007C1AED" w:rsidRDefault="002867C4">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Αναστασία </w:t>
      </w:r>
      <w:proofErr w:type="spellStart"/>
      <w:r>
        <w:rPr>
          <w:rFonts w:eastAsia="Times New Roman" w:cs="Times New Roman"/>
          <w:szCs w:val="24"/>
        </w:rPr>
        <w:t>Γκαρά</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w:t>
      </w:r>
      <w:r>
        <w:rPr>
          <w:rFonts w:eastAsia="Times New Roman" w:cs="Times New Roman"/>
          <w:szCs w:val="24"/>
        </w:rPr>
        <w:t xml:space="preserve"> της Βουλής)</w:t>
      </w:r>
    </w:p>
    <w:p w14:paraId="130AF5F1" w14:textId="77777777" w:rsidR="007C1AED" w:rsidRDefault="002867C4">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Ρωτώ το εξής: Πόσες </w:t>
      </w:r>
      <w:proofErr w:type="spellStart"/>
      <w:r>
        <w:rPr>
          <w:rFonts w:eastAsia="Times New Roman" w:cs="Times New Roman"/>
          <w:szCs w:val="24"/>
        </w:rPr>
        <w:t>κωλοτούμπες</w:t>
      </w:r>
      <w:proofErr w:type="spellEnd"/>
      <w:r>
        <w:rPr>
          <w:rFonts w:eastAsia="Times New Roman" w:cs="Times New Roman"/>
          <w:szCs w:val="24"/>
        </w:rPr>
        <w:t xml:space="preserve"> ακόμα μπορείτε να κάνετε; Θα εγκαλέσετε το ΕΣΡ; Θα εγκαλέσετε το Συμβούλιο της Επικρατείας για αντισυνταγματικότητα; Να τα καταργήσουμε; </w:t>
      </w:r>
      <w:r>
        <w:rPr>
          <w:rFonts w:eastAsia="Times New Roman" w:cs="Times New Roman"/>
          <w:szCs w:val="24"/>
        </w:rPr>
        <w:lastRenderedPageBreak/>
        <w:t>Αυτή τη στιγμή υποστηρίζετε ακόμα ότι πρέπει να υπάρχει απεριόριστος αριθμ</w:t>
      </w:r>
      <w:r>
        <w:rPr>
          <w:rFonts w:eastAsia="Times New Roman" w:cs="Times New Roman"/>
          <w:szCs w:val="24"/>
        </w:rPr>
        <w:t>ός; Ο κ. Λοβέρδος, εχθές, ως Κοινοβουλευτικός Εκπρόσωπος, μας μίλησε για πολιτική αναξιοπρέπεια, διότι κατά την κοινοβουλευτική διαδικασία υπάρχουν τροποποιήσεις στο σχέδιο νόμου. Μας είπε συγκεκριμένα «Δεν ντρέπεστε; Άλλα εισηγηθήκατε και τώρα τα τροποποι</w:t>
      </w:r>
      <w:r>
        <w:rPr>
          <w:rFonts w:eastAsia="Times New Roman" w:cs="Times New Roman"/>
          <w:szCs w:val="24"/>
        </w:rPr>
        <w:t>είτε».</w:t>
      </w:r>
    </w:p>
    <w:p w14:paraId="130AF5F2" w14:textId="77777777" w:rsidR="007C1AED" w:rsidRDefault="002867C4">
      <w:pPr>
        <w:tabs>
          <w:tab w:val="left" w:pos="7371"/>
        </w:tabs>
        <w:spacing w:after="0" w:line="600" w:lineRule="auto"/>
        <w:ind w:firstLine="720"/>
        <w:jc w:val="both"/>
        <w:rPr>
          <w:rFonts w:eastAsia="Times New Roman" w:cs="Times New Roman"/>
          <w:szCs w:val="24"/>
        </w:rPr>
      </w:pPr>
      <w:r>
        <w:rPr>
          <w:rFonts w:eastAsia="Times New Roman" w:cs="Times New Roman"/>
          <w:szCs w:val="24"/>
        </w:rPr>
        <w:t>Διαβάζω και πάλι από τα Πρακτικά της Βουλής στις 29 Ιανουαρίου 2016: «</w:t>
      </w:r>
      <w:r>
        <w:rPr>
          <w:rFonts w:eastAsia="Times New Roman" w:cs="Times New Roman"/>
          <w:szCs w:val="24"/>
        </w:rPr>
        <w:t>Ανδρέας Λοβέρδος</w:t>
      </w:r>
      <w:r>
        <w:rPr>
          <w:rFonts w:eastAsia="Times New Roman" w:cs="Times New Roman"/>
          <w:szCs w:val="24"/>
        </w:rPr>
        <w:t>: Υπάρχει ένα ζήτημα που απορώ πώς το ξεπερνά η Πλειοψηφία, η Κυβέρνηση προς το παρόν. Υπάρχει, άραγε, πρόβλημα συχνοτήτων περιορισμένου χώρου; Όσοι λένε ότι η σημ</w:t>
      </w:r>
      <w:r>
        <w:rPr>
          <w:rFonts w:eastAsia="Times New Roman" w:cs="Times New Roman"/>
          <w:szCs w:val="24"/>
        </w:rPr>
        <w:t>ερινή τεχνολογία επιτρέπει απεριόριστο αριθμό εκπομπών τηλεοπτικού μηνύματος …». Και συνεχίζει: «Δεν υπάρχει περιορισμός. Αντίθετα, υπάρχει απεριόριστη δυνατότητα».</w:t>
      </w:r>
    </w:p>
    <w:p w14:paraId="130AF5F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Δεν ξέρω ποιος πρέπει να ντρέπεται για την αλλαγή άποψης και, κυρίως, για τη διάψευση από τ</w:t>
      </w:r>
      <w:r>
        <w:rPr>
          <w:rFonts w:eastAsia="Times New Roman" w:cs="Times New Roman"/>
          <w:szCs w:val="24"/>
        </w:rPr>
        <w:t>ην πραγματικότητα.</w:t>
      </w:r>
    </w:p>
    <w:p w14:paraId="130AF5F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Έχω και άλλες δηλώσεις του κ. Χατζηδάκη, που μιλά για τον απεριόριστο αριθμό. </w:t>
      </w:r>
    </w:p>
    <w:p w14:paraId="130AF5F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Έχω συνέντευξη της κυρίας </w:t>
      </w:r>
      <w:proofErr w:type="spellStart"/>
      <w:r>
        <w:rPr>
          <w:rFonts w:eastAsia="Times New Roman" w:cs="Times New Roman"/>
          <w:szCs w:val="24"/>
        </w:rPr>
        <w:t>Βούλτεψη</w:t>
      </w:r>
      <w:proofErr w:type="spellEnd"/>
      <w:r>
        <w:rPr>
          <w:rFonts w:eastAsia="Times New Roman" w:cs="Times New Roman"/>
          <w:szCs w:val="24"/>
        </w:rPr>
        <w:t xml:space="preserve"> που μιλά για τον απεριόριστο αριθμό και, μάλιστα, λέει «Η επίγεια ψηφιακή εκπομπή δίνει τη δυνατότητα εκπομπής σε μεγάλο αρ</w:t>
      </w:r>
      <w:r>
        <w:rPr>
          <w:rFonts w:eastAsia="Times New Roman" w:cs="Times New Roman"/>
          <w:szCs w:val="24"/>
        </w:rPr>
        <w:t xml:space="preserve">ιθμό </w:t>
      </w:r>
      <w:proofErr w:type="spellStart"/>
      <w:r>
        <w:rPr>
          <w:rFonts w:eastAsia="Times New Roman" w:cs="Times New Roman"/>
          <w:szCs w:val="24"/>
        </w:rPr>
        <w:t>παρόχων</w:t>
      </w:r>
      <w:proofErr w:type="spellEnd"/>
      <w:r>
        <w:rPr>
          <w:rFonts w:eastAsia="Times New Roman" w:cs="Times New Roman"/>
          <w:szCs w:val="24"/>
        </w:rPr>
        <w:t xml:space="preserve"> περιεχομένου. Συνεπώς, η διαδικασία πλειοδοτικού διαγωνισμού δεν έχει νόημα. Να το σταματήσουμε».</w:t>
      </w:r>
    </w:p>
    <w:p w14:paraId="130AF5F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Σε μεγάλο αριθμό!</w:t>
      </w:r>
    </w:p>
    <w:p w14:paraId="130AF5F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Ο κ. Γεωργιάδης έλεγε «Όταν το κράτος νομίζει ότι μπορεί να αποφασίσει τι χωρά και τι δεν χωρά</w:t>
      </w:r>
      <w:r>
        <w:rPr>
          <w:rFonts w:eastAsia="Times New Roman" w:cs="Times New Roman"/>
          <w:szCs w:val="24"/>
        </w:rPr>
        <w:t xml:space="preserve"> στην αγορά, τότε έχεις αποχαιρετίσει τον δυτικό κόσμο».</w:t>
      </w:r>
    </w:p>
    <w:p w14:paraId="130AF5F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Και συνεχίζω και λέω κάποια πράγματα για το δεύτερο αφήγημα που ακούγαμε για τις απολύσεις εργαζομένων από την Κυβέρνηση, με το ξαφνικό ενδιαφέρον και τη θλίψη των στελεχών της Αντιπολίτευσης για του</w:t>
      </w:r>
      <w:r>
        <w:rPr>
          <w:rFonts w:eastAsia="Times New Roman" w:cs="Times New Roman"/>
          <w:szCs w:val="24"/>
        </w:rPr>
        <w:t xml:space="preserve">ς εργαζόμενους που θα έχαναν τη δουλειά τους. Κλάμα και οδυρμός από τους ίδιους ανθρώπους οι οποίοι πριν από μερικά χρόνια εν μία </w:t>
      </w:r>
      <w:proofErr w:type="spellStart"/>
      <w:r>
        <w:rPr>
          <w:rFonts w:eastAsia="Times New Roman" w:cs="Times New Roman"/>
          <w:szCs w:val="24"/>
        </w:rPr>
        <w:t>νυκτί</w:t>
      </w:r>
      <w:proofErr w:type="spellEnd"/>
      <w:r>
        <w:rPr>
          <w:rFonts w:eastAsia="Times New Roman" w:cs="Times New Roman"/>
          <w:szCs w:val="24"/>
        </w:rPr>
        <w:t xml:space="preserve"> έκλεισαν την ΕΡΤ και απέλυσαν χιλιάδες εργαζομένους και όχι μόνο από την ΕΡΤ, αλλά συνολικά στην ελληνική οικονομία.</w:t>
      </w:r>
    </w:p>
    <w:p w14:paraId="130AF5F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διαβάζω από μία απομαγνητοφώνηση μίας συνέντευξης, όπου ο κ. Βορίδης έλεγε κάποια πράγματα. Ο κ. </w:t>
      </w:r>
      <w:proofErr w:type="spellStart"/>
      <w:r>
        <w:rPr>
          <w:rFonts w:eastAsia="Times New Roman" w:cs="Times New Roman"/>
          <w:szCs w:val="24"/>
        </w:rPr>
        <w:t>Σρόιτερ</w:t>
      </w:r>
      <w:proofErr w:type="spellEnd"/>
      <w:r>
        <w:rPr>
          <w:rFonts w:eastAsia="Times New Roman" w:cs="Times New Roman"/>
          <w:szCs w:val="24"/>
        </w:rPr>
        <w:t xml:space="preserve">, ο </w:t>
      </w:r>
      <w:r>
        <w:rPr>
          <w:rFonts w:eastAsia="Times New Roman" w:cs="Times New Roman"/>
          <w:szCs w:val="24"/>
        </w:rPr>
        <w:lastRenderedPageBreak/>
        <w:t>δημοσιογράφος, ρωτά: «Εσείς, κύριε Βορίδη, σ’ αυτούς τους ανθρώπους που θα χάσουν τη δουλειά τους, τι λέτε ως Νέα Δημοκρατία; Σε τι δεσμεύεστε;». Κ</w:t>
      </w:r>
      <w:r>
        <w:rPr>
          <w:rFonts w:eastAsia="Times New Roman" w:cs="Times New Roman"/>
          <w:szCs w:val="24"/>
        </w:rPr>
        <w:t xml:space="preserve">αι λέει ο κ. Βορίδης: «Εμείς λέμε ότι πρώτον, περιμένουμε την απόφαση του </w:t>
      </w:r>
      <w:proofErr w:type="spellStart"/>
      <w:r>
        <w:rPr>
          <w:rFonts w:eastAsia="Times New Roman" w:cs="Times New Roman"/>
          <w:szCs w:val="24"/>
        </w:rPr>
        <w:t>ΣτΕ</w:t>
      </w:r>
      <w:proofErr w:type="spellEnd"/>
      <w:r>
        <w:rPr>
          <w:rFonts w:eastAsia="Times New Roman" w:cs="Times New Roman"/>
          <w:szCs w:val="24"/>
        </w:rPr>
        <w:t>, γιατί είναι μία συνταγματική νομική εκκρεμότητα και, δεύτερον, κατά την άποψή μου, θα έπρεπε να σταθμιστεί από την πλευρά του δημόσιου συμφέροντος και το θέμα των θέσεων εργασία</w:t>
      </w:r>
      <w:r>
        <w:rPr>
          <w:rFonts w:eastAsia="Times New Roman" w:cs="Times New Roman"/>
          <w:szCs w:val="24"/>
        </w:rPr>
        <w:t>ς, γιατί εντάσσεται και αυτό. Εκείνο το οποίο λέμε είναι ότι αυτός είναι ένας νόμος που θα καταργηθεί. Και θα καταργηθεί, γιατί πρέπει να διαφυλάξουμε την πολυφωνία».</w:t>
      </w:r>
    </w:p>
    <w:p w14:paraId="130AF5F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Θα καταργηθεί, λοιπόν, αυτός ο νόμος Παππά…</w:t>
      </w:r>
    </w:p>
    <w:p w14:paraId="130AF5F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Μα, καταργήθηκε.</w:t>
      </w:r>
    </w:p>
    <w:p w14:paraId="130AF5F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ΑΝΑΣΤΑΣΙΑ ΓΚ</w:t>
      </w:r>
      <w:r>
        <w:rPr>
          <w:rFonts w:eastAsia="Times New Roman" w:cs="Times New Roman"/>
          <w:b/>
          <w:szCs w:val="24"/>
        </w:rPr>
        <w:t>ΑΡΑ:</w:t>
      </w:r>
      <w:r>
        <w:rPr>
          <w:rFonts w:eastAsia="Times New Roman" w:cs="Times New Roman"/>
          <w:b/>
          <w:szCs w:val="24"/>
        </w:rPr>
        <w:t xml:space="preserve"> </w:t>
      </w:r>
      <w:r>
        <w:rPr>
          <w:rFonts w:eastAsia="Times New Roman" w:cs="Times New Roman"/>
          <w:szCs w:val="24"/>
        </w:rPr>
        <w:t xml:space="preserve">…που προβλέπει ως ρήτρα λειτουργίας ενός καναλιού τους τουλάχιστον τετρακόσιους εργαζόμενους. Όχι μόνο διασφαλίζει τις υπάρχουσες θέσεις, αλλά προβλέπει και τη δημιουργία νέων. </w:t>
      </w:r>
    </w:p>
    <w:p w14:paraId="130AF5F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Ποιος, όμως, απολύει εργαζόμενους, η Κυβέρνηση; Την απάντηση δίνει ο Πρόε</w:t>
      </w:r>
      <w:r>
        <w:rPr>
          <w:rFonts w:eastAsia="Times New Roman" w:cs="Times New Roman"/>
          <w:szCs w:val="24"/>
        </w:rPr>
        <w:t>δρος της Ένωσης Τεχνικών Ιδιωτικής Τηλεόρασης Αττικής, ο οποίος -δεν θα το διαβάσω, έχω τις δηλώ</w:t>
      </w:r>
      <w:r>
        <w:rPr>
          <w:rFonts w:eastAsia="Times New Roman" w:cs="Times New Roman"/>
          <w:szCs w:val="24"/>
        </w:rPr>
        <w:lastRenderedPageBreak/>
        <w:t xml:space="preserve">σεις του- μας λέει ότι απολύονταν εκείνες τις ημέρες τριάντα, σαράντα άτομα από το </w:t>
      </w:r>
      <w:r>
        <w:rPr>
          <w:rFonts w:eastAsia="Times New Roman" w:cs="Times New Roman"/>
          <w:szCs w:val="24"/>
          <w:lang w:val="en-US"/>
        </w:rPr>
        <w:t>STAR</w:t>
      </w:r>
      <w:r>
        <w:rPr>
          <w:rFonts w:eastAsia="Times New Roman" w:cs="Times New Roman"/>
          <w:szCs w:val="24"/>
        </w:rPr>
        <w:t xml:space="preserve"> και λέει: «Αυτή ήταν μία κεραμίδα, πραγματικά, που μας έπεσε στο κεφάλι.</w:t>
      </w:r>
      <w:r>
        <w:rPr>
          <w:rFonts w:eastAsia="Times New Roman" w:cs="Times New Roman"/>
          <w:szCs w:val="24"/>
        </w:rPr>
        <w:t xml:space="preserve"> Προσπαθήσαμε να έρθουμε σε επαφή με τη </w:t>
      </w:r>
      <w:r>
        <w:rPr>
          <w:rFonts w:eastAsia="Times New Roman" w:cs="Times New Roman"/>
          <w:szCs w:val="24"/>
        </w:rPr>
        <w:t>διοίκηση</w:t>
      </w:r>
      <w:r>
        <w:rPr>
          <w:rFonts w:eastAsia="Times New Roman" w:cs="Times New Roman"/>
          <w:szCs w:val="24"/>
        </w:rPr>
        <w:t xml:space="preserve">, που μας είπαν ότι είναι ειλημμένες αποφάσεις και, μάλιστα, αποφάσεις οι οποίες αφορούν την ιδιοκτησία του σταθμού και όχι μόνο τη </w:t>
      </w:r>
      <w:r>
        <w:rPr>
          <w:rFonts w:eastAsia="Times New Roman" w:cs="Times New Roman"/>
          <w:szCs w:val="24"/>
        </w:rPr>
        <w:t xml:space="preserve">διοίκηση </w:t>
      </w:r>
      <w:r>
        <w:rPr>
          <w:rFonts w:eastAsia="Times New Roman" w:cs="Times New Roman"/>
          <w:szCs w:val="24"/>
        </w:rPr>
        <w:t>που αυτή τη στιγμή υπάρχει στον τηλεοπτικό σταθμό αυτό».</w:t>
      </w:r>
    </w:p>
    <w:p w14:paraId="130AF5F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Τα καταθέτ</w:t>
      </w:r>
      <w:r>
        <w:rPr>
          <w:rFonts w:eastAsia="Times New Roman" w:cs="Times New Roman"/>
          <w:szCs w:val="24"/>
        </w:rPr>
        <w:t>ω όλα στα Πρακτικά.</w:t>
      </w:r>
    </w:p>
    <w:p w14:paraId="130AF5FF" w14:textId="77777777" w:rsidR="007C1AED" w:rsidRDefault="002867C4">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Αναστασία </w:t>
      </w:r>
      <w:proofErr w:type="spellStart"/>
      <w:r>
        <w:rPr>
          <w:rFonts w:eastAsia="Times New Roman" w:cs="Times New Roman"/>
          <w:szCs w:val="24"/>
        </w:rPr>
        <w:t>Γκαρά</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30AF600" w14:textId="77777777" w:rsidR="007C1AED" w:rsidRDefault="002867C4">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Συνεχίζω, λοιπόν, επί του νομοσχεδίου. Τα έχουμε πει και στις </w:t>
      </w:r>
      <w:r>
        <w:rPr>
          <w:rFonts w:eastAsia="Times New Roman" w:cs="Times New Roman"/>
          <w:szCs w:val="24"/>
        </w:rPr>
        <w:t>επιτροπές</w:t>
      </w:r>
      <w:r>
        <w:rPr>
          <w:rFonts w:eastAsia="Times New Roman" w:cs="Times New Roman"/>
          <w:szCs w:val="24"/>
        </w:rPr>
        <w:t xml:space="preserve">. Δίνουμε τη δυνατότητα και κίνητρα σε νέους ανθρώπους, σε επιστήμονες, σε ανθρώπους με ταλέντο, να μη φεύγουν στο εξωτερικό, αλλά να δρουν μέσα στη χώρα μας. </w:t>
      </w:r>
    </w:p>
    <w:p w14:paraId="130AF60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το κουδούνι λήξεως του χρόνου ομιλίας της κυρίας Βουλευτού)</w:t>
      </w:r>
    </w:p>
    <w:p w14:paraId="130AF60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p>
    <w:p w14:paraId="130AF60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Σαν παράδειγμα, καλώ τους ανθρώπους που κάνουν τηλεοπτικές παραγωγές και ηλεκτρονικές παραγωγές «</w:t>
      </w:r>
      <w:r>
        <w:rPr>
          <w:rFonts w:eastAsia="Times New Roman" w:cs="Times New Roman"/>
          <w:szCs w:val="24"/>
          <w:lang w:val="en-US"/>
        </w:rPr>
        <w:t>video</w:t>
      </w:r>
      <w:r>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να επισκεφθούν τη Σαμοθράκη, τον </w:t>
      </w:r>
      <w:proofErr w:type="spellStart"/>
      <w:r>
        <w:rPr>
          <w:rFonts w:eastAsia="Times New Roman" w:cs="Times New Roman"/>
          <w:szCs w:val="24"/>
        </w:rPr>
        <w:t>Άρδα</w:t>
      </w:r>
      <w:proofErr w:type="spellEnd"/>
      <w:r>
        <w:rPr>
          <w:rFonts w:eastAsia="Times New Roman" w:cs="Times New Roman"/>
          <w:szCs w:val="24"/>
        </w:rPr>
        <w:t xml:space="preserve">, το Δέλτα </w:t>
      </w:r>
      <w:r>
        <w:rPr>
          <w:rFonts w:eastAsia="Times New Roman" w:cs="Times New Roman"/>
          <w:szCs w:val="24"/>
        </w:rPr>
        <w:t>του Έβρου και να δουν τις ομορφιές και όλα τα πλάνα, τα οποία μπορούν να αξιοποιήσουν για τις τηλεοπτικές παραγωγές, με όλο το πλαίσιο των κινήτρων που, επιτέλους, δίνει η ελληνική Κυβέρνηση.</w:t>
      </w:r>
    </w:p>
    <w:p w14:paraId="130AF60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 ό,τι αφορά την πλατφόρμα για τις τηλεοπτικές διαφημίσεις, είν</w:t>
      </w:r>
      <w:r>
        <w:rPr>
          <w:rFonts w:eastAsia="Times New Roman" w:cs="Times New Roman"/>
          <w:szCs w:val="24"/>
        </w:rPr>
        <w:t xml:space="preserve">αι ένα εργαλείο υποχρεωτικό. Είναι υποχρεωτικό. Έχουμε πάρει πίσω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δημοπράτησης, αλλά, επιτέλους, να δούμε ποιους εξυπηρετούμε. Αυτό αφορά και τον περιφερειακό Τύπο.</w:t>
      </w:r>
    </w:p>
    <w:p w14:paraId="130AF60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Ήσασταν οι άνθρωποι </w:t>
      </w:r>
      <w:r>
        <w:rPr>
          <w:rFonts w:eastAsia="Times New Roman"/>
          <w:szCs w:val="24"/>
        </w:rPr>
        <w:t>οι οποίοι</w:t>
      </w:r>
      <w:r>
        <w:rPr>
          <w:rFonts w:eastAsia="Times New Roman" w:cs="Times New Roman"/>
          <w:szCs w:val="24"/>
        </w:rPr>
        <w:t xml:space="preserve"> καταργήσατε τη δημοσίευση ισολογισμών</w:t>
      </w:r>
      <w:r>
        <w:rPr>
          <w:rFonts w:eastAsia="Times New Roman" w:cs="Times New Roman"/>
          <w:szCs w:val="24"/>
        </w:rPr>
        <w:t xml:space="preserve"> και τη δημοσίευση διακηρύξεων και προκηρύξεων. Ξέρετε ότι είναι ζωτικής σημασίας για τον περιφερειακό Τύπο. Αυτό που θέλατε -και γι’ αυτό διαφωνείτε- ήταν μέσα ενημέρωσης τα οποία θα ελέγχονται από εσάς, να υπάρχει ένα μικρό λόμπι πέντε διαφημιστικών εται</w:t>
      </w:r>
      <w:r>
        <w:rPr>
          <w:rFonts w:eastAsia="Times New Roman" w:cs="Times New Roman"/>
          <w:szCs w:val="24"/>
        </w:rPr>
        <w:t>ρειών, πέντε μεγάλων καναλιών και συγκεκριμένων εφημερίδων, τις οποίες θα τις έχετε φιμωμένες και ελεγχόμενες απόλυτα.</w:t>
      </w:r>
    </w:p>
    <w:p w14:paraId="130AF60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της κυρίας Βουλευτού)</w:t>
      </w:r>
    </w:p>
    <w:p w14:paraId="130AF607" w14:textId="77777777" w:rsidR="007C1AED" w:rsidRDefault="002867C4">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Ολ</w:t>
      </w:r>
      <w:r>
        <w:rPr>
          <w:rFonts w:eastAsia="Times New Roman" w:cs="Times New Roman"/>
          <w:szCs w:val="24"/>
        </w:rPr>
        <w:t xml:space="preserve">οκληρώστε, κυρία </w:t>
      </w:r>
      <w:proofErr w:type="spellStart"/>
      <w:r>
        <w:rPr>
          <w:rFonts w:eastAsia="Times New Roman" w:cs="Times New Roman"/>
          <w:szCs w:val="24"/>
        </w:rPr>
        <w:t>Γκαρά</w:t>
      </w:r>
      <w:proofErr w:type="spellEnd"/>
      <w:r>
        <w:rPr>
          <w:rFonts w:eastAsia="Times New Roman" w:cs="Times New Roman"/>
          <w:szCs w:val="24"/>
        </w:rPr>
        <w:t>.</w:t>
      </w:r>
    </w:p>
    <w:p w14:paraId="130AF60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Ολοκληρώνω, κύριε Πρόεδρε.</w:t>
      </w:r>
    </w:p>
    <w:p w14:paraId="130AF60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Έχουμε βιώσει όλοι τη λίστα η οποία άλλαζε εν μία </w:t>
      </w:r>
      <w:proofErr w:type="spellStart"/>
      <w:r>
        <w:rPr>
          <w:rFonts w:eastAsia="Times New Roman" w:cs="Times New Roman"/>
          <w:szCs w:val="24"/>
        </w:rPr>
        <w:t>νυκτί</w:t>
      </w:r>
      <w:proofErr w:type="spellEnd"/>
      <w:r>
        <w:rPr>
          <w:rFonts w:eastAsia="Times New Roman" w:cs="Times New Roman"/>
          <w:szCs w:val="24"/>
        </w:rPr>
        <w:t xml:space="preserve"> στο γραφείο του Υπουργού ή του εκάστοτε γενικού γραμματέα. Αυτό το τοπίο αλλάζει. </w:t>
      </w:r>
    </w:p>
    <w:p w14:paraId="130AF60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Για εμάς είναι πάρα πολύ σημαντική η πολυφωνία, η</w:t>
      </w:r>
      <w:r>
        <w:rPr>
          <w:rFonts w:eastAsia="Times New Roman" w:cs="Times New Roman"/>
          <w:szCs w:val="24"/>
        </w:rPr>
        <w:t xml:space="preserve"> στήριξη του περιφερειακού Τύπου και κυρίως η στήριξη των εργαζομένων και του υγιούς </w:t>
      </w:r>
      <w:proofErr w:type="spellStart"/>
      <w:r>
        <w:rPr>
          <w:rFonts w:eastAsia="Times New Roman" w:cs="Times New Roman"/>
          <w:szCs w:val="24"/>
        </w:rPr>
        <w:t>επιχειρείν</w:t>
      </w:r>
      <w:proofErr w:type="spellEnd"/>
      <w:r>
        <w:rPr>
          <w:rFonts w:eastAsia="Times New Roman" w:cs="Times New Roman"/>
          <w:szCs w:val="24"/>
        </w:rPr>
        <w:t>. Το κράτος είναι υποχρεωμένο να δημιουργεί εργαλεία για να λειτουργεί σωστά, υγιώς ο ανταγωνισμός και να εκπροσωπούνται και να λειτουργούν και να είναι ασφαλείς</w:t>
      </w:r>
      <w:r>
        <w:rPr>
          <w:rFonts w:eastAsia="Times New Roman" w:cs="Times New Roman"/>
          <w:szCs w:val="24"/>
        </w:rPr>
        <w:t xml:space="preserve"> οι εργαζόμενοι σε αυτόν τον τομέα.</w:t>
      </w:r>
    </w:p>
    <w:p w14:paraId="130AF60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Προκαλώ, λοιπόν, όλους και όλες να υπερψηφίσουν αυτό το νομοσχέδιο, γιατί, επιτέλους, είναι ένα βήμα που βάζει τάξη. </w:t>
      </w:r>
    </w:p>
    <w:p w14:paraId="130AF60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Με τους συναδέλφους μας της Αντιπολίτευσης, με κάποιους που ασχολούνται με τον περιφερειακό Τύπο, ήρθα</w:t>
      </w:r>
      <w:r>
        <w:rPr>
          <w:rFonts w:eastAsia="Times New Roman" w:cs="Times New Roman"/>
          <w:szCs w:val="24"/>
        </w:rPr>
        <w:t>με σε συνεννόηση και κάναμε μαζί τροποποιήσεις. Απορώ πόσοι θα καταψηφίσουν αυτό το νομοσχέδιο.</w:t>
      </w:r>
    </w:p>
    <w:p w14:paraId="130AF60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Συγγνώμη για τον χρόνο, κύριε Πρόεδρε.</w:t>
      </w:r>
    </w:p>
    <w:p w14:paraId="130AF60E" w14:textId="77777777" w:rsidR="007C1AED" w:rsidRDefault="002867C4">
      <w:pPr>
        <w:spacing w:after="0" w:line="600" w:lineRule="auto"/>
        <w:ind w:firstLine="720"/>
        <w:jc w:val="both"/>
        <w:rPr>
          <w:rFonts w:eastAsia="Times New Roman" w:cs="Times New Roman"/>
          <w:szCs w:val="24"/>
        </w:rPr>
      </w:pPr>
      <w:r>
        <w:rPr>
          <w:rFonts w:eastAsia="Times New Roman"/>
          <w:szCs w:val="24"/>
        </w:rPr>
        <w:t>Ευχαριστώ</w:t>
      </w:r>
      <w:r>
        <w:rPr>
          <w:rFonts w:eastAsia="Times New Roman" w:cs="Times New Roman"/>
          <w:szCs w:val="24"/>
        </w:rPr>
        <w:t xml:space="preserve"> πολύ.</w:t>
      </w:r>
    </w:p>
    <w:p w14:paraId="130AF60F" w14:textId="77777777" w:rsidR="007C1AED" w:rsidRDefault="002867C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130AF610" w14:textId="77777777" w:rsidR="007C1AED" w:rsidRDefault="002867C4">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Έχω παρακαλέσει από την α</w:t>
      </w:r>
      <w:r>
        <w:rPr>
          <w:rFonts w:eastAsia="Times New Roman" w:cs="Times New Roman"/>
          <w:szCs w:val="24"/>
        </w:rPr>
        <w:t>ρχή να μείνουμε στα επτά λεπτά -για να μην πάμε στα έξι- γιατί οι συνάδελφοι έχουν παρακαλέσει να ολοκληρωθεί στην ώρα της η συνεδρίαση, ούτως ώστε να μη χάσουν τα δρομολόγια με τα αεροπλάνα τους, στα οποία έχουν ήδη κλείσει θέσεις. Παράκληση να κρατήσουμε</w:t>
      </w:r>
      <w:r>
        <w:rPr>
          <w:rFonts w:eastAsia="Times New Roman" w:cs="Times New Roman"/>
          <w:szCs w:val="24"/>
        </w:rPr>
        <w:t xml:space="preserve"> τα επτά λεπτά.</w:t>
      </w:r>
    </w:p>
    <w:p w14:paraId="130AF61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Κατσαβριά</w:t>
      </w:r>
      <w:proofErr w:type="spellEnd"/>
      <w:r>
        <w:rPr>
          <w:rFonts w:eastAsia="Times New Roman" w:cs="Times New Roman"/>
          <w:szCs w:val="24"/>
        </w:rPr>
        <w:t xml:space="preserve"> για επτά λεπτά. </w:t>
      </w:r>
    </w:p>
    <w:p w14:paraId="130AF61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ΧΡΥΣΟΥΛΑ ΚΑΤΣΑΒΡΙΑ - ΣΙΩΡΟΠΟΥΛΟΥ: </w:t>
      </w:r>
      <w:r>
        <w:rPr>
          <w:rFonts w:eastAsia="Times New Roman"/>
          <w:color w:val="000000"/>
          <w:szCs w:val="24"/>
        </w:rPr>
        <w:t>Ευχαριστώ, κύριε Πρόεδρε.</w:t>
      </w:r>
      <w:r>
        <w:rPr>
          <w:rFonts w:eastAsia="Times New Roman" w:cs="Times New Roman"/>
          <w:szCs w:val="24"/>
        </w:rPr>
        <w:t xml:space="preserve"> </w:t>
      </w:r>
    </w:p>
    <w:p w14:paraId="130AF61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εάν δεν γνωριζόμασταν σε αυτή εδώ την Αίθουσα και κυρίως αν δεν μας γνώριζε ο ελληνικός </w:t>
      </w:r>
      <w:r>
        <w:rPr>
          <w:rFonts w:eastAsia="Times New Roman" w:cs="Times New Roman"/>
          <w:szCs w:val="24"/>
        </w:rPr>
        <w:t>λαός, θα νόμιζε κανείς ακούγοντας τους συναδέλφους της Νέας Δημοκρατίας και του ΠΑΣΟΚ ότι ο ΣΥΡΙΖΑ είχε στήσει όλα τα προηγούμενα χρόνια τους μηχανισμούς της διαπλοκής στη χώρα ή, το λιγότερο, ότι εμείς ως ΣΥΡΙΖΑ θέλουμε να τους μοιάσουμε. Ε, λοιπόν, όχι μ</w:t>
      </w:r>
      <w:r>
        <w:rPr>
          <w:rFonts w:eastAsia="Times New Roman" w:cs="Times New Roman"/>
          <w:szCs w:val="24"/>
        </w:rPr>
        <w:t xml:space="preserve">όνο δεν πρόκειται να τους </w:t>
      </w:r>
      <w:r>
        <w:rPr>
          <w:rFonts w:eastAsia="Times New Roman" w:cs="Times New Roman"/>
          <w:szCs w:val="24"/>
        </w:rPr>
        <w:lastRenderedPageBreak/>
        <w:t xml:space="preserve">μοιάσουμε, αλλά αντίθετα θα προχωρήσουμε με ακόμη μεγαλύτερη ταχύτητα προς την κατεύθυνση της διαμόρφωσης ενός διαφανούς, δημοκρατικού και κοινωνικά ελεγχόμενου πλαισίου στον μέχρι σήμερα άναρχο και ασύδοτο χώρο των μέσων μαζικής </w:t>
      </w:r>
      <w:r>
        <w:rPr>
          <w:rFonts w:eastAsia="Times New Roman" w:cs="Times New Roman"/>
          <w:szCs w:val="24"/>
        </w:rPr>
        <w:t xml:space="preserve">ενημέρωσης. </w:t>
      </w:r>
    </w:p>
    <w:p w14:paraId="130AF61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 ποιος επιχειρούσε και επιχειρεί να χειραγωγήσει τον ελληνικό λαό είναι γνωστό. Το ποιοι κέρδιζαν και ποιο ήταν το κόστος για τα δημόσια έσοδα και για την ποιότητα της πληροφόρησης είναι επίσης γνωστό. Είναι το παλιό πολιτικό σύστημα, με τις</w:t>
      </w:r>
      <w:r>
        <w:rPr>
          <w:rFonts w:eastAsia="Times New Roman" w:cs="Times New Roman"/>
          <w:szCs w:val="24"/>
        </w:rPr>
        <w:t xml:space="preserve"> εκλεκτικές τους συγγένειες στην κρατικοδίαιτη επιχειρηματικότητα, στα τραπεζικά ιδρύματα και στις επιχειρήσεις των μέσων ενημέρωσης. </w:t>
      </w:r>
    </w:p>
    <w:p w14:paraId="130AF61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Αυτό ήταν το αμαρτωλό τρίγωνο, μέσα στο οποίο εγκλωβίστηκε η οικονομία, η κοινωνία, η δημοκρατία και ο πολιτισμός. Γι’ αυ</w:t>
      </w:r>
      <w:r>
        <w:rPr>
          <w:rFonts w:eastAsia="Times New Roman" w:cs="Times New Roman"/>
          <w:szCs w:val="24"/>
        </w:rPr>
        <w:t>τό δεν προκαλεί εντύπωση η λυσσαλέα αντίδραση της Νέας Δημοκρατίας, της Δημοκρατικής Συμπαράταξης και των υποστυλωμάτων τους σε κάθε απόπειρα να μπουν κανόνες, να επιβληθεί η νομιμότητα και να προστατευθεί το δημόσιο χρήμα και το δημόσιο συμφέρον. Η αντίδρ</w:t>
      </w:r>
      <w:r>
        <w:rPr>
          <w:rFonts w:eastAsia="Times New Roman" w:cs="Times New Roman"/>
          <w:szCs w:val="24"/>
        </w:rPr>
        <w:t>ασή τους, μάλιστα, συχνά εκδηλώ</w:t>
      </w:r>
      <w:r>
        <w:rPr>
          <w:rFonts w:eastAsia="Times New Roman" w:cs="Times New Roman"/>
          <w:szCs w:val="24"/>
        </w:rPr>
        <w:lastRenderedPageBreak/>
        <w:t xml:space="preserve">νεται με τη χρήση αγοραίων εκφράσεων, προσχηματικών επιχειρημάτων, τεχνασμάτων και </w:t>
      </w:r>
      <w:proofErr w:type="spellStart"/>
      <w:r>
        <w:rPr>
          <w:rFonts w:eastAsia="Times New Roman" w:cs="Times New Roman"/>
          <w:szCs w:val="24"/>
        </w:rPr>
        <w:t>νομικισμών</w:t>
      </w:r>
      <w:proofErr w:type="spellEnd"/>
      <w:r>
        <w:rPr>
          <w:rFonts w:eastAsia="Times New Roman" w:cs="Times New Roman"/>
          <w:szCs w:val="24"/>
        </w:rPr>
        <w:t xml:space="preserve">. Δεν διστάζουν να </w:t>
      </w:r>
      <w:proofErr w:type="spellStart"/>
      <w:r>
        <w:rPr>
          <w:rFonts w:eastAsia="Times New Roman" w:cs="Times New Roman"/>
          <w:szCs w:val="24"/>
        </w:rPr>
        <w:t>στοχοποιούν</w:t>
      </w:r>
      <w:proofErr w:type="spellEnd"/>
      <w:r>
        <w:rPr>
          <w:rFonts w:eastAsia="Times New Roman" w:cs="Times New Roman"/>
          <w:szCs w:val="24"/>
        </w:rPr>
        <w:t xml:space="preserve"> και πρόσωπα, όπως εν προκειμένω τον Υπουργό Ψηφιακής Πολιτικής, ο οποίος τους χάλασε το «πάρτι». Γιατ</w:t>
      </w:r>
      <w:r>
        <w:rPr>
          <w:rFonts w:eastAsia="Times New Roman" w:cs="Times New Roman"/>
          <w:szCs w:val="24"/>
        </w:rPr>
        <w:t xml:space="preserve">ί αν δεν είχε μεσολαβήσει ο νόμος Παππά, δεν θα είχαμε ακόμα ούτε ΕΣΡ, ούτε ένα νέο και υπό διαμόρφωση τοπίο στα τηλεοπτικά κανάλια. </w:t>
      </w:r>
    </w:p>
    <w:p w14:paraId="130AF61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Σήμερα η αμήχανη και κατάκοπη Αντιπολίτευση καταγγέλλει τον κ. Παππά γιατί στο σχέδιο νόμου που συζητούμε έχει ενσωματωθεί</w:t>
      </w:r>
      <w:r>
        <w:rPr>
          <w:rFonts w:eastAsia="Times New Roman" w:cs="Times New Roman"/>
          <w:szCs w:val="24"/>
        </w:rPr>
        <w:t xml:space="preserve"> το προϊόν ενός εξαντλητικού διαλόγου γύρω από τον τηλεοπτικό διαφημιστικό χρόνο.</w:t>
      </w:r>
    </w:p>
    <w:p w14:paraId="130AF61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Εάν ο κ. Παππάς δεν είχε αποδεχθεί τις προτάσεις του ΕΣΡ, θα τον κατηγορούσαν για αυταρχισμό και ποιος ξέρει τι άλλο. Όμως, ό,τι και να σκαρφιστούν για τις διαδικασίες, ως </w:t>
      </w:r>
      <w:r>
        <w:rPr>
          <w:rFonts w:eastAsia="Times New Roman" w:cs="Times New Roman"/>
          <w:szCs w:val="24"/>
        </w:rPr>
        <w:t>προς την ουσία είναι έκθετοι, γιατί εξακολουθούν να μην καταθέτουν κα</w:t>
      </w:r>
      <w:r>
        <w:rPr>
          <w:rFonts w:eastAsia="Times New Roman" w:cs="Times New Roman"/>
          <w:szCs w:val="24"/>
        </w:rPr>
        <w:t>μ</w:t>
      </w:r>
      <w:r>
        <w:rPr>
          <w:rFonts w:eastAsia="Times New Roman" w:cs="Times New Roman"/>
          <w:szCs w:val="24"/>
        </w:rPr>
        <w:t>μία απολύτως πρόταση, που θα βάζει τάξη στο τοπίο του ηλεκτρονικού και του έντυπου Τύπου.</w:t>
      </w:r>
    </w:p>
    <w:p w14:paraId="130AF61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Επιμένουν να χαϊδεύουν τα μεγάλα συμφέροντα στα μέσα μαζικής ενημέρωσης προσπαθώντας μάταια να ε</w:t>
      </w:r>
      <w:r>
        <w:rPr>
          <w:rFonts w:eastAsia="Times New Roman" w:cs="Times New Roman"/>
          <w:szCs w:val="24"/>
        </w:rPr>
        <w:t xml:space="preserve">πιβάλλουν μία ατζέντα μιζέριας και απαισιοδοξίας, τώρα που η χώρα εισέρχεται </w:t>
      </w:r>
      <w:r>
        <w:rPr>
          <w:rFonts w:eastAsia="Times New Roman" w:cs="Times New Roman"/>
          <w:szCs w:val="24"/>
        </w:rPr>
        <w:lastRenderedPageBreak/>
        <w:t>σταθερά και δυναμικά σε μία νέα τροχιά βιώσιμης και δίκαιης ανάπτυξης. Ωστόσο, τίποτα δεν πρόκειται να ανακόψει αυτήν την πορεία, ούτε τα ψέματα ούτε οι κραυγές.</w:t>
      </w:r>
    </w:p>
    <w:p w14:paraId="130AF61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Ας μην ανησυχούν </w:t>
      </w:r>
      <w:r>
        <w:rPr>
          <w:rFonts w:eastAsia="Times New Roman" w:cs="Times New Roman"/>
          <w:szCs w:val="24"/>
        </w:rPr>
        <w:t xml:space="preserve">άλλο, ο διαφημιστικός χρόνος στα κανάλια θα </w:t>
      </w:r>
      <w:proofErr w:type="spellStart"/>
      <w:r>
        <w:rPr>
          <w:rFonts w:eastAsia="Times New Roman" w:cs="Times New Roman"/>
          <w:szCs w:val="24"/>
        </w:rPr>
        <w:t>διέπεται</w:t>
      </w:r>
      <w:proofErr w:type="spellEnd"/>
      <w:r>
        <w:rPr>
          <w:rFonts w:eastAsia="Times New Roman" w:cs="Times New Roman"/>
          <w:szCs w:val="24"/>
        </w:rPr>
        <w:t xml:space="preserve"> πλέον από τη διαφάνεια στις συναλλαγές και θα υπόκειται στον άμεσο φορολογικό έλεγχο. Όπως επίσης και οι ρυθμίσεις στον τοπικό Τύπο, με το μητρώο περιφερειακού και τοπικού Τύπου, τον υγιή ανταγωνισμό, τη</w:t>
      </w:r>
      <w:r>
        <w:rPr>
          <w:rFonts w:eastAsia="Times New Roman" w:cs="Times New Roman"/>
          <w:szCs w:val="24"/>
        </w:rPr>
        <w:t xml:space="preserve"> διαφάνεια στις αποφάσεις, την καταπολέμηση των πελατειακών πρακτικών και την ισονομία με την υποχρεωτική κατανομή του 30% της διαφημιστικής δαπάνης των κρατικών φορέων στα τοπικά μέσα, θα τα καταστήσουν βιώσιμα, ώστε να λειτουργήσουν σε νέες και στέρεες β</w:t>
      </w:r>
      <w:r>
        <w:rPr>
          <w:rFonts w:eastAsia="Times New Roman" w:cs="Times New Roman"/>
          <w:szCs w:val="24"/>
        </w:rPr>
        <w:t>άσεις.</w:t>
      </w:r>
    </w:p>
    <w:p w14:paraId="130AF61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Ως προς τη θέσπιση του </w:t>
      </w:r>
      <w:r>
        <w:rPr>
          <w:rFonts w:eastAsia="Times New Roman" w:cs="Times New Roman"/>
          <w:szCs w:val="24"/>
          <w:lang w:val="en-GB"/>
        </w:rPr>
        <w:t>barcode</w:t>
      </w:r>
      <w:r>
        <w:rPr>
          <w:rFonts w:eastAsia="Times New Roman" w:cs="Times New Roman"/>
          <w:szCs w:val="24"/>
        </w:rPr>
        <w:t xml:space="preserve"> στις εφημερίδες, είναι η πρώτη φορά που το παιχνίδι γίνεται ξεκάθαρο, τόσο από την άποψη των δελτίων κυκλοφορίας σε συνδυασμό με τη διαφημιστική πίτα, όσο και από την άποψη των πραγματικών πωλήσεων σε σχέση με τα φορολογικά έσοδα. </w:t>
      </w:r>
    </w:p>
    <w:p w14:paraId="130AF61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Εκείνο για το οποίο δεν</w:t>
      </w:r>
      <w:r>
        <w:rPr>
          <w:rFonts w:eastAsia="Times New Roman" w:cs="Times New Roman"/>
          <w:szCs w:val="24"/>
        </w:rPr>
        <w:t xml:space="preserve"> έχει γίνει επαρκής συζήτηση, χάριν της μικροπολιτικής, είναι οι ρυθμίσεις για το θεσμικό πλαίσιο </w:t>
      </w:r>
      <w:r>
        <w:rPr>
          <w:rFonts w:eastAsia="Times New Roman" w:cs="Times New Roman"/>
          <w:szCs w:val="24"/>
        </w:rPr>
        <w:lastRenderedPageBreak/>
        <w:t xml:space="preserve">που αφορά στην ενίσχυση της παραγωγής οπτικοακουστικών έργων. Πρόκειται για έναν τομέα που έχει δεινοπαθήσει από τις παλινωδίες των προηγούμενων κυβερνήσεων, </w:t>
      </w:r>
      <w:r>
        <w:rPr>
          <w:rFonts w:eastAsia="Times New Roman" w:cs="Times New Roman"/>
          <w:szCs w:val="24"/>
        </w:rPr>
        <w:t xml:space="preserve">οι οποίες θέσπιζαν και αμέσως μετά καταργούσαν φορείς σχετικά με την κινηματογραφική παραγωγή, τα </w:t>
      </w:r>
      <w:r>
        <w:rPr>
          <w:rFonts w:eastAsia="Times New Roman" w:cs="Times New Roman"/>
          <w:szCs w:val="24"/>
          <w:lang w:val="en-GB"/>
        </w:rPr>
        <w:t>animation</w:t>
      </w:r>
      <w:r>
        <w:rPr>
          <w:rFonts w:eastAsia="Times New Roman" w:cs="Times New Roman"/>
          <w:szCs w:val="24"/>
        </w:rPr>
        <w:t xml:space="preserve">, τα </w:t>
      </w:r>
      <w:r>
        <w:rPr>
          <w:rFonts w:eastAsia="Times New Roman" w:cs="Times New Roman"/>
          <w:szCs w:val="24"/>
          <w:lang w:val="en-GB"/>
        </w:rPr>
        <w:t>video</w:t>
      </w:r>
      <w:r>
        <w:rPr>
          <w:rFonts w:eastAsia="Times New Roman" w:cs="Times New Roman"/>
          <w:szCs w:val="24"/>
        </w:rPr>
        <w:t xml:space="preserve"> </w:t>
      </w:r>
      <w:r>
        <w:rPr>
          <w:rFonts w:eastAsia="Times New Roman" w:cs="Times New Roman"/>
          <w:szCs w:val="24"/>
          <w:lang w:val="en-GB"/>
        </w:rPr>
        <w:t>games</w:t>
      </w:r>
      <w:r>
        <w:rPr>
          <w:rFonts w:eastAsia="Times New Roman" w:cs="Times New Roman"/>
          <w:szCs w:val="24"/>
        </w:rPr>
        <w:t xml:space="preserve">. Το τοπίο αυτό ρυθμίζεται πλέον επαρκώς μέσα από τη θέσπιση των κινήτρων που παρέχονται για την αξιοποίηση του έμπειρου και έμψυχου </w:t>
      </w:r>
      <w:r>
        <w:rPr>
          <w:rFonts w:eastAsia="Times New Roman" w:cs="Times New Roman"/>
          <w:szCs w:val="24"/>
        </w:rPr>
        <w:t xml:space="preserve">δυναμικού της χώρας, του πλούσιου φυσικού περιβάλλοντος, της ιστορίας και του πολιτισμού της Ελλάδας. </w:t>
      </w:r>
    </w:p>
    <w:p w14:paraId="130AF61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Οι δημιουργοί στην τέχνη και τον πολιτισμό θα έχουν από εδώ και εμπρός ένα χρήσιμο εργαλείο, θα έχουν από εδώ και εμπρός ένα εργαλείο ταυτόχρονα με τη δυ</w:t>
      </w:r>
      <w:r>
        <w:rPr>
          <w:rFonts w:eastAsia="Times New Roman" w:cs="Times New Roman"/>
          <w:szCs w:val="24"/>
        </w:rPr>
        <w:t>νατότητα απόκτησης ουσιαστικών εμπειριών από τη συνεργασία τους με τους δημιουργούς από άλλες χώρες. Από μία νέα και δυναμική ανάπτυξη στον τομέα των οπτικοακουστικών έργων έχει πολλά να κερδίσει εκτός από τον πολιτισμό, η αύξηση της απασχόλησης και ασφαλώ</w:t>
      </w:r>
      <w:r>
        <w:rPr>
          <w:rFonts w:eastAsia="Times New Roman" w:cs="Times New Roman"/>
          <w:szCs w:val="24"/>
        </w:rPr>
        <w:t>ς η εθνική οικονομία.</w:t>
      </w:r>
    </w:p>
    <w:p w14:paraId="130AF61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καινοτομία, η θεσμική πρωτοτυπία και η σαφής πολιτική βούληση για διαφάνεια και </w:t>
      </w:r>
      <w:r>
        <w:rPr>
          <w:rFonts w:eastAsia="Times New Roman" w:cs="Times New Roman"/>
          <w:szCs w:val="24"/>
        </w:rPr>
        <w:lastRenderedPageBreak/>
        <w:t xml:space="preserve">προστασία του δημόσιου συμφέροντος είναι τα κύρια χαρακτηριστικά του παρόντος νομοσχεδίου. </w:t>
      </w:r>
    </w:p>
    <w:p w14:paraId="130AF61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Γι’ αυτό και σας καλώ όλους κα</w:t>
      </w:r>
      <w:r>
        <w:rPr>
          <w:rFonts w:eastAsia="Times New Roman" w:cs="Times New Roman"/>
          <w:szCs w:val="24"/>
        </w:rPr>
        <w:t>ι όλες τις συναδέλφους να το υπερψηφίσετε.</w:t>
      </w:r>
    </w:p>
    <w:p w14:paraId="130AF61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30AF620"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0AF621" w14:textId="77777777" w:rsidR="007C1AED" w:rsidRDefault="002867C4">
      <w:pPr>
        <w:spacing w:after="0" w:line="600" w:lineRule="auto"/>
        <w:ind w:firstLine="720"/>
        <w:jc w:val="both"/>
        <w:rPr>
          <w:rFonts w:eastAsia="Times New Roman" w:cs="Times New Roman"/>
          <w:szCs w:val="24"/>
        </w:rPr>
      </w:pPr>
      <w:r>
        <w:rPr>
          <w:rFonts w:eastAsia="Times New Roman"/>
          <w:b/>
          <w:bCs/>
          <w:szCs w:val="24"/>
        </w:rPr>
        <w:t>ΠΡΟΕΔΡΕΥΩΝ (Δημήτριος Κρεμαστινός):</w:t>
      </w:r>
      <w:r>
        <w:rPr>
          <w:rFonts w:eastAsia="Times New Roman" w:cs="Times New Roman"/>
          <w:szCs w:val="24"/>
        </w:rPr>
        <w:t xml:space="preserve"> Ευχαριστώ.</w:t>
      </w:r>
    </w:p>
    <w:p w14:paraId="130AF62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Ο κ. Βορίδης, Βουλευτής της Νέας Δημοκρατίας, έχει τον λόγο.</w:t>
      </w:r>
    </w:p>
    <w:p w14:paraId="130AF62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130AF62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b/>
          <w:szCs w:val="24"/>
        </w:rPr>
        <w:t>:</w:t>
      </w:r>
      <w:r>
        <w:rPr>
          <w:rFonts w:eastAsia="Times New Roman" w:cs="Times New Roman"/>
          <w:szCs w:val="24"/>
        </w:rPr>
        <w:t xml:space="preserve"> Κυρίες και κύριοι συνάδελφοι, με τη συζήτηση του νομοσχεδίου έτσι όπως διαμορφώθηκε, προκύπτει μία ενδιαφέρουσα ερώτηση, τι μεσολάβησε το Σαββατοκύριακο. Διότι βεβαίως -διαβάζω τις αρχικές διατυπώσεις- το άρθρο 1, έτσι όπως είχε κατατεθεί στην αρχική του</w:t>
      </w:r>
      <w:r>
        <w:rPr>
          <w:rFonts w:eastAsia="Times New Roman" w:cs="Times New Roman"/>
          <w:szCs w:val="24"/>
        </w:rPr>
        <w:t xml:space="preserve"> μορφή, λέει: «Σκοπός του παρόντος είναι η λειτουργία ηλεκτρονικού συστήματος μέσω του οποίου διενεργούνται οι συναλλαγές διάθεσης του διαφημιστικού χρόνου». Το άρθρο 1, έτσι όπως τελικά διαμορφώθηκε, λέει: «Σκοπός του παρόντος είναι η λειτουργία ηλε</w:t>
      </w:r>
      <w:r>
        <w:rPr>
          <w:rFonts w:eastAsia="Times New Roman" w:cs="Times New Roman"/>
          <w:szCs w:val="24"/>
        </w:rPr>
        <w:lastRenderedPageBreak/>
        <w:t>κτρονι</w:t>
      </w:r>
      <w:r>
        <w:rPr>
          <w:rFonts w:eastAsia="Times New Roman" w:cs="Times New Roman"/>
          <w:szCs w:val="24"/>
        </w:rPr>
        <w:t>κού συστήματος μέσω του οποίου καταγράφονται και δύνανται να διενεργούνται και να καθορίζονται οι συναλλαγές διάθεσης…».</w:t>
      </w:r>
    </w:p>
    <w:p w14:paraId="130AF625" w14:textId="77777777" w:rsidR="007C1AED" w:rsidRDefault="002867C4">
      <w:pPr>
        <w:tabs>
          <w:tab w:val="left" w:pos="3642"/>
          <w:tab w:val="center" w:pos="4753"/>
          <w:tab w:val="left" w:pos="6214"/>
        </w:tabs>
        <w:spacing w:after="0" w:line="600" w:lineRule="auto"/>
        <w:ind w:firstLine="709"/>
        <w:jc w:val="both"/>
        <w:rPr>
          <w:rFonts w:eastAsia="Times New Roman" w:cs="Times New Roman"/>
          <w:szCs w:val="24"/>
        </w:rPr>
      </w:pPr>
      <w:r>
        <w:rPr>
          <w:rFonts w:eastAsia="Times New Roman" w:cs="Times New Roman"/>
          <w:szCs w:val="24"/>
        </w:rPr>
        <w:t xml:space="preserve">Το άρθρο 3 έλεγε: «Υποχρέωση συμμετοχής στο Σύστημα». Το άρθρο 3 τώρα λέει «συμμετοχή στο Σύστημα». </w:t>
      </w:r>
    </w:p>
    <w:p w14:paraId="130AF626" w14:textId="77777777" w:rsidR="007C1AED" w:rsidRDefault="002867C4">
      <w:pPr>
        <w:tabs>
          <w:tab w:val="left" w:pos="3642"/>
          <w:tab w:val="center" w:pos="4753"/>
          <w:tab w:val="left" w:pos="6214"/>
        </w:tabs>
        <w:spacing w:after="0" w:line="600" w:lineRule="auto"/>
        <w:ind w:firstLine="709"/>
        <w:jc w:val="both"/>
        <w:rPr>
          <w:rFonts w:eastAsia="Times New Roman" w:cs="Times New Roman"/>
          <w:szCs w:val="24"/>
        </w:rPr>
      </w:pPr>
      <w:r>
        <w:rPr>
          <w:rFonts w:eastAsia="Times New Roman" w:cs="Times New Roman"/>
          <w:szCs w:val="24"/>
        </w:rPr>
        <w:t>Το άρθρο που τιτλοφορείται «Λειτου</w:t>
      </w:r>
      <w:r>
        <w:rPr>
          <w:rFonts w:eastAsia="Times New Roman" w:cs="Times New Roman"/>
          <w:szCs w:val="24"/>
        </w:rPr>
        <w:t xml:space="preserve">ργία του Συστήματος» έλεγε στην αρχική του διατύπωση: «Περιλαμβάνει ένα ηλεκτρονικό σύστημα καταγραφής» και «δημοπρασίας» μετά. </w:t>
      </w:r>
    </w:p>
    <w:p w14:paraId="130AF627" w14:textId="77777777" w:rsidR="007C1AED" w:rsidRDefault="002867C4">
      <w:pPr>
        <w:spacing w:after="0" w:line="600" w:lineRule="auto"/>
        <w:ind w:firstLine="720"/>
        <w:contextualSpacing/>
        <w:jc w:val="both"/>
        <w:rPr>
          <w:rFonts w:eastAsia="Times New Roman" w:cs="Times New Roman"/>
          <w:szCs w:val="24"/>
        </w:rPr>
      </w:pPr>
      <w:r>
        <w:rPr>
          <w:rFonts w:eastAsia="Times New Roman" w:cs="Times New Roman"/>
          <w:szCs w:val="24"/>
        </w:rPr>
        <w:t xml:space="preserve">Τι συνέβη, όμως, και άλλαξε ο σκληρός πυρήνας, όπως άκουσα έναν συνάδελφο -δεν είναι ανάμεσά μας- στην </w:t>
      </w:r>
      <w:r>
        <w:rPr>
          <w:rFonts w:eastAsia="Times New Roman" w:cs="Times New Roman"/>
          <w:szCs w:val="24"/>
        </w:rPr>
        <w:t>επιτροπή</w:t>
      </w:r>
      <w:r>
        <w:rPr>
          <w:rFonts w:eastAsia="Times New Roman" w:cs="Times New Roman"/>
          <w:szCs w:val="24"/>
        </w:rPr>
        <w:t xml:space="preserve">, που ήταν η </w:t>
      </w:r>
      <w:proofErr w:type="spellStart"/>
      <w:r>
        <w:rPr>
          <w:rFonts w:eastAsia="Times New Roman" w:cs="Times New Roman"/>
          <w:szCs w:val="24"/>
        </w:rPr>
        <w:t>υπο</w:t>
      </w:r>
      <w:r>
        <w:rPr>
          <w:rFonts w:eastAsia="Times New Roman" w:cs="Times New Roman"/>
          <w:szCs w:val="24"/>
        </w:rPr>
        <w:t>χρεωτικότητα</w:t>
      </w:r>
      <w:proofErr w:type="spellEnd"/>
      <w:r>
        <w:rPr>
          <w:rFonts w:eastAsia="Times New Roman" w:cs="Times New Roman"/>
          <w:szCs w:val="24"/>
        </w:rPr>
        <w:t xml:space="preserve"> του συστήματος; Διότι αυτό ήταν που θα καθιστούσε διαφανείς τις συναλλαγές, θα εξόριζε τη διαπλοκή, θα έσπαγε το τρίγωνο της αμαρτίας, όλα αυτά τα φοβερά που </w:t>
      </w:r>
      <w:proofErr w:type="spellStart"/>
      <w:r>
        <w:rPr>
          <w:rFonts w:eastAsia="Times New Roman" w:cs="Times New Roman"/>
          <w:szCs w:val="24"/>
        </w:rPr>
        <w:t>συνέβαιναν</w:t>
      </w:r>
      <w:proofErr w:type="spellEnd"/>
      <w:r>
        <w:rPr>
          <w:rFonts w:eastAsia="Times New Roman" w:cs="Times New Roman"/>
          <w:szCs w:val="24"/>
        </w:rPr>
        <w:t xml:space="preserve"> με τις τηλεοράσεις. Τι είναι εκείνο που έκανε τον Υπουργό το Σαββατοκύριακ</w:t>
      </w:r>
      <w:r>
        <w:rPr>
          <w:rFonts w:eastAsia="Times New Roman" w:cs="Times New Roman"/>
          <w:szCs w:val="24"/>
        </w:rPr>
        <w:t>ο να δει το φως το αληθινό και να την εγκαταλείψει;</w:t>
      </w:r>
    </w:p>
    <w:p w14:paraId="130AF628" w14:textId="77777777" w:rsidR="007C1AED" w:rsidRDefault="002867C4">
      <w:pPr>
        <w:spacing w:after="0" w:line="600" w:lineRule="auto"/>
        <w:ind w:firstLine="720"/>
        <w:contextualSpacing/>
        <w:jc w:val="both"/>
        <w:rPr>
          <w:rFonts w:eastAsia="Times New Roman" w:cs="Times New Roman"/>
          <w:szCs w:val="24"/>
        </w:rPr>
      </w:pPr>
      <w:r>
        <w:rPr>
          <w:rFonts w:eastAsia="Times New Roman" w:cs="Times New Roman"/>
          <w:szCs w:val="24"/>
        </w:rPr>
        <w:t>Υπάρχουν διάφορες εκδοχές. Η πρώτη: Μελέτησε επισταμένως Συνταγματικό Δίκαιο. Αντελήφθη μετά τις ενστάσεις που του υπέβαλα την ορθότητά τους. Και επειδή έχει καεί ήδη μία φορά που δεν με άκουσε, την προηγ</w:t>
      </w:r>
      <w:r>
        <w:rPr>
          <w:rFonts w:eastAsia="Times New Roman" w:cs="Times New Roman"/>
          <w:szCs w:val="24"/>
        </w:rPr>
        <w:t xml:space="preserve">ούμενη φορά, αποφάσισε </w:t>
      </w:r>
      <w:r>
        <w:rPr>
          <w:rFonts w:eastAsia="Times New Roman" w:cs="Times New Roman"/>
          <w:szCs w:val="24"/>
        </w:rPr>
        <w:lastRenderedPageBreak/>
        <w:t>τώρα να αξιοποιήσει τις νομικές μου γνώσεις, είμαι βέβαιος ελέγχοντάς τις το Σαββατοκύριακο. Είναι ένα ενδεχόμενο αυτό να συνέβη.</w:t>
      </w:r>
    </w:p>
    <w:p w14:paraId="130AF629" w14:textId="77777777" w:rsidR="007C1AED" w:rsidRDefault="002867C4">
      <w:pPr>
        <w:spacing w:after="0"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Απίθανο.</w:t>
      </w:r>
    </w:p>
    <w:p w14:paraId="130AF62A" w14:textId="77777777" w:rsidR="007C1AED" w:rsidRDefault="002867C4">
      <w:pPr>
        <w:spacing w:after="0" w:line="600" w:lineRule="auto"/>
        <w:ind w:firstLine="720"/>
        <w:contextualSpacing/>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Άρα, θα το ψηφίσετε.</w:t>
      </w:r>
    </w:p>
    <w:p w14:paraId="130AF62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w:t>
      </w:r>
      <w:r>
        <w:rPr>
          <w:rFonts w:eastAsia="Times New Roman" w:cs="Times New Roman"/>
          <w:b/>
          <w:szCs w:val="24"/>
        </w:rPr>
        <w:t>ής, Τηλεπικοινωνιών και Ενημέρωσης):</w:t>
      </w:r>
      <w:r>
        <w:rPr>
          <w:rFonts w:eastAsia="Times New Roman" w:cs="Times New Roman"/>
          <w:szCs w:val="24"/>
        </w:rPr>
        <w:t xml:space="preserve"> Στο πρώτο κομμάτι δεσμεύθηκε ήδη.</w:t>
      </w:r>
    </w:p>
    <w:p w14:paraId="130AF62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Ευχαριστούμε για τη συμβολή.</w:t>
      </w:r>
    </w:p>
    <w:p w14:paraId="130AF62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κύριοι συνάδελφοι.</w:t>
      </w:r>
    </w:p>
    <w:p w14:paraId="130AF62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Υπάρχει ένα δεύτερο ενδεχόμενο: Πηγαίνοντας σπίτι, έχοντας ακούσει τον πρόεδρο και εκπρόσωπο των τηλεοπτικών σταθμών και τα επιχειρήματά του, αποφάσισε ότι αυτός ο άνθρωπος ενδεχομένως δεν εκφράζει το απόλυτο σκότος και έρεβος, δεν εκφράζει το απόλυτο κακ</w:t>
      </w:r>
      <w:r>
        <w:rPr>
          <w:rFonts w:eastAsia="Times New Roman" w:cs="Times New Roman"/>
          <w:szCs w:val="24"/>
        </w:rPr>
        <w:t xml:space="preserve">ό, αλλά μπορεί να του έχει πει μερικές καλές ιδέες. Και τις ακολούθησε αυτές τις δεύτερες καλές ιδέες. Σε κάθε περίπτωση, αναιρέθηκε η βασική ιδέα, που ήταν η </w:t>
      </w:r>
      <w:proofErr w:type="spellStart"/>
      <w:r>
        <w:rPr>
          <w:rFonts w:eastAsia="Times New Roman" w:cs="Times New Roman"/>
          <w:szCs w:val="24"/>
        </w:rPr>
        <w:t>υποχρεωτικότητα</w:t>
      </w:r>
      <w:proofErr w:type="spellEnd"/>
      <w:r>
        <w:rPr>
          <w:rFonts w:eastAsia="Times New Roman" w:cs="Times New Roman"/>
          <w:szCs w:val="24"/>
        </w:rPr>
        <w:t>.</w:t>
      </w:r>
    </w:p>
    <w:p w14:paraId="130AF62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Κατέπεσε, λοιπόν, εν προκειμένω, κυρίες και κύριοι συνάδελφοι, η δεύτερη απόπειρ</w:t>
      </w:r>
      <w:r>
        <w:rPr>
          <w:rFonts w:eastAsia="Times New Roman" w:cs="Times New Roman"/>
          <w:szCs w:val="24"/>
        </w:rPr>
        <w:t xml:space="preserve">α του κ. Παππά περί χειραγωγήσεως των Μέσων. Η πρώτη κατέπεσε από το Συμβούλιο της Επικρατείας, η δεύτερη κατέπεσε πριν την αναμέτρηση. </w:t>
      </w:r>
      <w:proofErr w:type="spellStart"/>
      <w:r>
        <w:rPr>
          <w:rFonts w:eastAsia="Times New Roman" w:cs="Times New Roman"/>
          <w:szCs w:val="24"/>
        </w:rPr>
        <w:t>Εσήμανε</w:t>
      </w:r>
      <w:proofErr w:type="spellEnd"/>
      <w:r>
        <w:rPr>
          <w:rFonts w:eastAsia="Times New Roman" w:cs="Times New Roman"/>
          <w:szCs w:val="24"/>
        </w:rPr>
        <w:t xml:space="preserve"> </w:t>
      </w:r>
      <w:proofErr w:type="spellStart"/>
      <w:r>
        <w:rPr>
          <w:rFonts w:eastAsia="Times New Roman" w:cs="Times New Roman"/>
          <w:szCs w:val="24"/>
        </w:rPr>
        <w:t>άτακτον</w:t>
      </w:r>
      <w:proofErr w:type="spellEnd"/>
      <w:r>
        <w:rPr>
          <w:rFonts w:eastAsia="Times New Roman" w:cs="Times New Roman"/>
          <w:szCs w:val="24"/>
        </w:rPr>
        <w:t xml:space="preserve"> </w:t>
      </w:r>
      <w:proofErr w:type="spellStart"/>
      <w:r>
        <w:rPr>
          <w:rFonts w:eastAsia="Times New Roman" w:cs="Times New Roman"/>
          <w:szCs w:val="24"/>
        </w:rPr>
        <w:t>υποχώρησιν</w:t>
      </w:r>
      <w:proofErr w:type="spellEnd"/>
      <w:r>
        <w:rPr>
          <w:rFonts w:eastAsia="Times New Roman" w:cs="Times New Roman"/>
          <w:szCs w:val="24"/>
        </w:rPr>
        <w:t>.</w:t>
      </w:r>
    </w:p>
    <w:p w14:paraId="130AF63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Να δούμε τώρα αν αυτό το οποίο μένει έχει κάποια προστιθέμενη αξία. Τι κάνει τώρα; Τι μένει;</w:t>
      </w:r>
      <w:r>
        <w:rPr>
          <w:rFonts w:eastAsia="Times New Roman" w:cs="Times New Roman"/>
          <w:szCs w:val="24"/>
        </w:rPr>
        <w:t xml:space="preserve"> Στην πραγματικότητα, μια ηλεκτρονική πλατφόρμα καταγραφής των συναλλαγών της διαφήμισης, η οποία απλώς το υποχρεωτικό μέρος που διατηρεί είναι μια υποχρέωση γνωστοποιήσεως της συναλλαγής -αυτό είναι που μένει- και όλο το υπόλοιπο, δηλαδή το κομμάτι της συ</w:t>
      </w:r>
      <w:r>
        <w:rPr>
          <w:rFonts w:eastAsia="Times New Roman" w:cs="Times New Roman"/>
          <w:szCs w:val="24"/>
        </w:rPr>
        <w:t>μβατικής σχέσης, μένει στο επίπεδο του προαιρετικού. Μπορεί κάποιος να συνάψει συμβάσεις, μπορεί κάποιος να μην συνάψει συμβάσεις μέσα από το σύστημα αυτό.</w:t>
      </w:r>
    </w:p>
    <w:p w14:paraId="130AF63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Ερωτώ: Αυτή η πρόσθετη υποχρέωση γνωστοποιήσεως τι εξυπηρετεί, εκτός από πρόσθετη γραφειοκρατία; Τι </w:t>
      </w:r>
      <w:r>
        <w:rPr>
          <w:rFonts w:eastAsia="Times New Roman" w:cs="Times New Roman"/>
          <w:szCs w:val="24"/>
        </w:rPr>
        <w:t>υποτίθεται ότι θέλει να θεραπεύσει το νομοσχέδιο; Την αδιαφάνεια. Πού υπήρχε αδιαφάνεια, κυρίες και κύριοι συνάδελφοι; Τι μας είπε εδώ ο κύριος Υπουργός; Ότι γίνονται συναλλαγές, οι οποίες βεβαίως είναι υπό μίαν έννοια υποχρεωτικό να είναι γνωστές, όπως όλ</w:t>
      </w:r>
      <w:r>
        <w:rPr>
          <w:rFonts w:eastAsia="Times New Roman" w:cs="Times New Roman"/>
          <w:szCs w:val="24"/>
        </w:rPr>
        <w:t xml:space="preserve">ες </w:t>
      </w:r>
      <w:r>
        <w:rPr>
          <w:rFonts w:eastAsia="Times New Roman" w:cs="Times New Roman"/>
          <w:szCs w:val="24"/>
        </w:rPr>
        <w:lastRenderedPageBreak/>
        <w:t>οι συναλλαγές: Πρέπει να εκδοθούν τιμολόγια, πρέπει να υπάρχουν νόμιμα παραστατικά και στοιχεία, πρέπει να υπάρχουν συμβάσεις. Μπορεί δε σε αυτό</w:t>
      </w:r>
      <w:r>
        <w:rPr>
          <w:rFonts w:eastAsia="Times New Roman" w:cs="Times New Roman"/>
          <w:szCs w:val="24"/>
        </w:rPr>
        <w:t>ν</w:t>
      </w:r>
      <w:r>
        <w:rPr>
          <w:rFonts w:eastAsia="Times New Roman" w:cs="Times New Roman"/>
          <w:szCs w:val="24"/>
        </w:rPr>
        <w:t xml:space="preserve"> τον χώρο ειδικά, όποιος ενδιαφέρεται επειδή είναι δημόσιος, γιατί εκπέμπονται οι διαφημίσεις, να τον καταγρ</w:t>
      </w:r>
      <w:r>
        <w:rPr>
          <w:rFonts w:eastAsia="Times New Roman" w:cs="Times New Roman"/>
          <w:szCs w:val="24"/>
        </w:rPr>
        <w:t xml:space="preserve">άψει και να τον ελέγξει ευχερέστατα. Δεν είναι, δηλαδή, και ότι πουλήσαμε ένα κιλό ντομάτες και φεύγει. Όποιος βλέπει τηλεόραση, βλέπει ποιος είναι ο διαφημιζόμενος, βλέπει πόσο κρατάει η διαφήμιση. Αυτά είναι καταχωρημένα για όποιον ενδιαφέρεται. </w:t>
      </w:r>
    </w:p>
    <w:p w14:paraId="130AF63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Είναι γ</w:t>
      </w:r>
      <w:r>
        <w:rPr>
          <w:rFonts w:eastAsia="Times New Roman" w:cs="Times New Roman"/>
          <w:szCs w:val="24"/>
        </w:rPr>
        <w:t>νωστοποιημένοι οι τιμοκατάλογοι εκ των προτέρων. Και τι λέει ο κύριος Υπουργός; Ότι εκείνο, το οποίο γινόταν, ήταν ένα αδιαφανές σύστημα στην πραγματικότητα εκπτωτικών πολιτικών.</w:t>
      </w:r>
    </w:p>
    <w:p w14:paraId="130AF633"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«Ενώ η διαφήμιση κάνει τόσο, εάν κάνεις τόσες ώρες διαφήμιση έχεις επιστροφές</w:t>
      </w:r>
      <w:r>
        <w:rPr>
          <w:rFonts w:eastAsia="Times New Roman"/>
          <w:color w:val="000000" w:themeColor="text1"/>
          <w:szCs w:val="24"/>
        </w:rPr>
        <w:t xml:space="preserve"> τις οποίες πρέπει να παίρνεις, τις οποίες παρέχεις με πιστωτικά τιμολόγια» και αυτό συνιστούσε κομμάτι αδιαφάνειας, μπερδέματος και «μαύρου».</w:t>
      </w:r>
    </w:p>
    <w:p w14:paraId="130AF634"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Ερώτηση πρώτη: Τα πιστωτικά τιμολόγια είναι νόμιμα φορολογικά έγγραφα; Ναι. Οι εκπτωτικές συμφωνίες είναι </w:t>
      </w:r>
      <w:r>
        <w:rPr>
          <w:rFonts w:eastAsia="Times New Roman"/>
          <w:color w:val="000000" w:themeColor="text1"/>
          <w:szCs w:val="24"/>
        </w:rPr>
        <w:t xml:space="preserve">νόμιμες; </w:t>
      </w:r>
      <w:r>
        <w:rPr>
          <w:rFonts w:eastAsia="Times New Roman"/>
          <w:color w:val="000000" w:themeColor="text1"/>
          <w:szCs w:val="24"/>
        </w:rPr>
        <w:lastRenderedPageBreak/>
        <w:t>Ναι, είναι νόμιμες. Ερώτηση: Αυτά όλα τώρα αποτρέπονται, απαγορεύονται οι εκπτωτικές συμφωνίες; Όχι. Συμφωνίες ειδικές ως προς τον όγκο ή την εμπορικότητα απαγορεύονται; Όχι. Έκδοση πιστωτικών τιμολογίων, με βάση αυτές τις συμφωνίες, απαγορεύεται;</w:t>
      </w:r>
      <w:r>
        <w:rPr>
          <w:rFonts w:eastAsia="Times New Roman"/>
          <w:color w:val="000000" w:themeColor="text1"/>
          <w:szCs w:val="24"/>
        </w:rPr>
        <w:t xml:space="preserve"> Όχι.</w:t>
      </w:r>
    </w:p>
    <w:p w14:paraId="130AF635"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ΣΥΜΕΩΝ </w:t>
      </w:r>
      <w:r>
        <w:rPr>
          <w:rFonts w:eastAsia="Times New Roman"/>
          <w:b/>
          <w:color w:val="000000" w:themeColor="text1"/>
          <w:szCs w:val="24"/>
        </w:rPr>
        <w:t>(ΜΑΚΗΣ)</w:t>
      </w:r>
      <w:r>
        <w:rPr>
          <w:rFonts w:eastAsia="Times New Roman"/>
          <w:b/>
          <w:color w:val="000000" w:themeColor="text1"/>
          <w:szCs w:val="24"/>
        </w:rPr>
        <w:t xml:space="preserve"> ΜΠΑΛΛΗΣ:</w:t>
      </w:r>
      <w:r>
        <w:rPr>
          <w:rFonts w:eastAsia="Times New Roman"/>
          <w:color w:val="000000" w:themeColor="text1"/>
          <w:szCs w:val="24"/>
        </w:rPr>
        <w:t xml:space="preserve"> Είναι γνωστές σε όλους; Όχι.</w:t>
      </w:r>
    </w:p>
    <w:p w14:paraId="130AF636"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ΜΑΥΡΟΥΔΗΣ ΒΟΡΙΔΗΣ: </w:t>
      </w:r>
      <w:r>
        <w:rPr>
          <w:rFonts w:eastAsia="Times New Roman"/>
          <w:color w:val="000000" w:themeColor="text1"/>
          <w:szCs w:val="24"/>
        </w:rPr>
        <w:t>Απάντηση. Θα πρέπει να είναι γνωστές πού; Ακούστε. Συνάδελφέ μου καταπληκτικέ, θα σας πω, λοιπόν, το εξής, τι περνάμε σ’ αυτόν τον τόπο.</w:t>
      </w:r>
    </w:p>
    <w:p w14:paraId="130AF637"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w:t>
      </w:r>
      <w:r>
        <w:rPr>
          <w:rFonts w:eastAsia="Times New Roman"/>
          <w:color w:val="000000" w:themeColor="text1"/>
          <w:szCs w:val="24"/>
        </w:rPr>
        <w:t>ως του χρόνου ομιλίας του κυρίου Βουλευτή)</w:t>
      </w:r>
    </w:p>
    <w:p w14:paraId="130AF638"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Γιατί το περνάμε -το τονίζω αυτό, το περνάμε. Όσο είναι νομίμως φορολογούμενοι και εκδίδουν τα νόμιμα παραστατικά, όσοι είναι αυτοί -ένα λεπτό, κύριε Πρόεδρε- τους έχουμε βρει και τους βάζουμε διαρκώς υποχρεώσεις.</w:t>
      </w:r>
      <w:r>
        <w:rPr>
          <w:rFonts w:eastAsia="Times New Roman"/>
          <w:color w:val="000000" w:themeColor="text1"/>
          <w:szCs w:val="24"/>
        </w:rPr>
        <w:t xml:space="preserve"> Αυξάνουμε τους φορολογικούς συντελεστές, πρόσθετα βάρη, βάλε το </w:t>
      </w:r>
      <w:r>
        <w:rPr>
          <w:rFonts w:eastAsia="Times New Roman"/>
          <w:color w:val="000000" w:themeColor="text1"/>
          <w:szCs w:val="24"/>
          <w:lang w:val="en-US"/>
        </w:rPr>
        <w:t>POS</w:t>
      </w:r>
      <w:r>
        <w:rPr>
          <w:rFonts w:eastAsia="Times New Roman"/>
          <w:color w:val="000000" w:themeColor="text1"/>
          <w:szCs w:val="24"/>
        </w:rPr>
        <w:t>. Αυτό κάνουμε σε αυτούς. Με όλα αυτά τα οποία κάνουμε, τη μαύρη συναλλαγή την πιάσαμε; Μαύρη συναλλαγή ξέρετε τι είναι, συνάδελφέ μου; Ακούστε με.</w:t>
      </w:r>
    </w:p>
    <w:p w14:paraId="130AF639"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ΠΑΝΑΓΙΩΤΗΣ (ΠΑΝΟΣ) ΣΚΟΥΡΟΛΙΑΚΟΣ:</w:t>
      </w:r>
      <w:r>
        <w:rPr>
          <w:rFonts w:eastAsia="Times New Roman"/>
          <w:color w:val="000000" w:themeColor="text1"/>
          <w:szCs w:val="24"/>
        </w:rPr>
        <w:t xml:space="preserve"> Μεγάλο </w:t>
      </w:r>
      <w:r>
        <w:rPr>
          <w:rFonts w:eastAsia="Times New Roman"/>
          <w:color w:val="000000" w:themeColor="text1"/>
          <w:szCs w:val="24"/>
        </w:rPr>
        <w:t>μέρος.</w:t>
      </w:r>
    </w:p>
    <w:p w14:paraId="130AF63A" w14:textId="77777777" w:rsidR="007C1AED" w:rsidRDefault="002867C4">
      <w:pPr>
        <w:spacing w:after="0" w:line="600" w:lineRule="auto"/>
        <w:ind w:firstLine="720"/>
        <w:jc w:val="both"/>
        <w:rPr>
          <w:rFonts w:eastAsia="Times New Roman"/>
          <w:b/>
          <w:color w:val="000000" w:themeColor="text1"/>
          <w:szCs w:val="24"/>
        </w:rPr>
      </w:pPr>
      <w:r>
        <w:rPr>
          <w:rFonts w:eastAsia="Times New Roman"/>
          <w:b/>
          <w:color w:val="000000" w:themeColor="text1"/>
          <w:szCs w:val="24"/>
        </w:rPr>
        <w:t xml:space="preserve">ΜΑΥΡΟΥΔΗΣ ΒΟΡΙΔΗΣ: </w:t>
      </w:r>
      <w:r>
        <w:rPr>
          <w:rFonts w:eastAsia="Times New Roman"/>
          <w:color w:val="000000" w:themeColor="text1"/>
          <w:szCs w:val="24"/>
        </w:rPr>
        <w:t>Δεν την πιάσατε επειδή βάζουμε πρόσθετες διοικητικές υποχρεώσεις. Την πιάσατε θα σας πω γιατί.</w:t>
      </w:r>
    </w:p>
    <w:p w14:paraId="130AF63B"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ΠΑΝΑΓΙΩΤΗΣ (ΠΑΝΟΣ) ΣΚΟΥΡΟΛΙΑΚΟΣ:</w:t>
      </w:r>
      <w:r>
        <w:rPr>
          <w:rFonts w:eastAsia="Times New Roman"/>
          <w:color w:val="000000" w:themeColor="text1"/>
          <w:szCs w:val="24"/>
        </w:rPr>
        <w:t xml:space="preserve"> Επειδή έβρεξε!</w:t>
      </w:r>
    </w:p>
    <w:p w14:paraId="130AF63C"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ΜΑΥΡΟΥΔΗΣ ΒΟΡΙΔΗΣ: </w:t>
      </w:r>
      <w:r>
        <w:rPr>
          <w:rFonts w:eastAsia="Times New Roman"/>
          <w:color w:val="000000" w:themeColor="text1"/>
          <w:szCs w:val="24"/>
        </w:rPr>
        <w:t xml:space="preserve">Γιατί λέτε τέτοια; </w:t>
      </w:r>
      <w:r>
        <w:rPr>
          <w:rFonts w:eastAsia="Times New Roman"/>
          <w:color w:val="000000" w:themeColor="text1"/>
          <w:szCs w:val="24"/>
        </w:rPr>
        <w:t>Τ</w:t>
      </w:r>
      <w:r>
        <w:rPr>
          <w:rFonts w:eastAsia="Times New Roman"/>
          <w:color w:val="000000" w:themeColor="text1"/>
          <w:szCs w:val="24"/>
        </w:rPr>
        <w:t xml:space="preserve">α λέτε και σε εμένα τώρα και με προκαλείτε. Την </w:t>
      </w:r>
      <w:r>
        <w:rPr>
          <w:rFonts w:eastAsia="Times New Roman"/>
          <w:color w:val="000000" w:themeColor="text1"/>
          <w:szCs w:val="24"/>
        </w:rPr>
        <w:t>πιάσαμε, γιατί έχουν επιβληθεί κεφαλαιακοί έλεγχοι κι έχει περιοριστεί η κίνηση του ρευστού.</w:t>
      </w:r>
    </w:p>
    <w:p w14:paraId="130AF63D" w14:textId="77777777" w:rsidR="007C1AED" w:rsidRDefault="002867C4">
      <w:pPr>
        <w:spacing w:after="0" w:line="600" w:lineRule="auto"/>
        <w:ind w:firstLine="720"/>
        <w:jc w:val="center"/>
        <w:rPr>
          <w:rFonts w:eastAsia="Times New Roman"/>
          <w:color w:val="000000" w:themeColor="text1"/>
          <w:szCs w:val="24"/>
        </w:rPr>
      </w:pPr>
      <w:r>
        <w:rPr>
          <w:rFonts w:eastAsia="Times New Roman"/>
          <w:color w:val="000000" w:themeColor="text1"/>
          <w:szCs w:val="24"/>
        </w:rPr>
        <w:t>(Θόρυβος στην Αίθουσα)</w:t>
      </w:r>
    </w:p>
    <w:p w14:paraId="130AF63E"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Σταματήστε τώρα. Με </w:t>
      </w:r>
      <w:proofErr w:type="spellStart"/>
      <w:r>
        <w:rPr>
          <w:rFonts w:eastAsia="Times New Roman"/>
          <w:color w:val="000000" w:themeColor="text1"/>
          <w:szCs w:val="24"/>
        </w:rPr>
        <w:t>συγχωρείτε</w:t>
      </w:r>
      <w:proofErr w:type="spellEnd"/>
      <w:r>
        <w:rPr>
          <w:rFonts w:eastAsia="Times New Roman"/>
          <w:color w:val="000000" w:themeColor="text1"/>
          <w:szCs w:val="24"/>
        </w:rPr>
        <w:t>, αν έρθει κάποιος στο γραφείο μου, ο οποίος με παράνομο τρόπο έχει αποκτήσει κάποια λεφτά και μου φέρει μ</w:t>
      </w:r>
      <w:r>
        <w:rPr>
          <w:rFonts w:eastAsia="Times New Roman"/>
          <w:color w:val="000000" w:themeColor="text1"/>
          <w:szCs w:val="24"/>
        </w:rPr>
        <w:t>ί</w:t>
      </w:r>
      <w:r>
        <w:rPr>
          <w:rFonts w:eastAsia="Times New Roman"/>
          <w:color w:val="000000" w:themeColor="text1"/>
          <w:szCs w:val="24"/>
        </w:rPr>
        <w:t>α μ</w:t>
      </w:r>
      <w:r>
        <w:rPr>
          <w:rFonts w:eastAsia="Times New Roman"/>
          <w:color w:val="000000" w:themeColor="text1"/>
          <w:szCs w:val="24"/>
        </w:rPr>
        <w:t xml:space="preserve">αύρη σακούλα για δικηγορική αμοιβή, θα την πιάσετε επειδή βάλατε στον δικηγόρο να έχει </w:t>
      </w:r>
      <w:r>
        <w:rPr>
          <w:rFonts w:eastAsia="Times New Roman"/>
          <w:color w:val="000000" w:themeColor="text1"/>
          <w:szCs w:val="24"/>
          <w:lang w:val="en-US"/>
        </w:rPr>
        <w:t>POS</w:t>
      </w:r>
      <w:r>
        <w:rPr>
          <w:rFonts w:eastAsia="Times New Roman"/>
          <w:color w:val="000000" w:themeColor="text1"/>
          <w:szCs w:val="24"/>
        </w:rPr>
        <w:t>;</w:t>
      </w:r>
    </w:p>
    <w:p w14:paraId="130AF63F" w14:textId="77777777" w:rsidR="007C1AED" w:rsidRDefault="002867C4">
      <w:pPr>
        <w:spacing w:after="0" w:line="600" w:lineRule="auto"/>
        <w:ind w:firstLine="720"/>
        <w:jc w:val="center"/>
        <w:rPr>
          <w:rFonts w:eastAsia="Times New Roman"/>
          <w:color w:val="000000" w:themeColor="text1"/>
          <w:szCs w:val="24"/>
        </w:rPr>
      </w:pPr>
      <w:r>
        <w:rPr>
          <w:rFonts w:eastAsia="Times New Roman"/>
          <w:color w:val="000000" w:themeColor="text1"/>
          <w:szCs w:val="24"/>
        </w:rPr>
        <w:t>(Θόρυβος στην Αίθουσα)</w:t>
      </w:r>
    </w:p>
    <w:p w14:paraId="130AF640"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Θα την πιάσετε επειδή έχετε βάλει </w:t>
      </w:r>
      <w:r>
        <w:rPr>
          <w:rFonts w:eastAsia="Times New Roman"/>
          <w:color w:val="000000" w:themeColor="text1"/>
          <w:szCs w:val="24"/>
          <w:lang w:val="en-US"/>
        </w:rPr>
        <w:t>POS</w:t>
      </w:r>
      <w:r>
        <w:rPr>
          <w:rFonts w:eastAsia="Times New Roman"/>
          <w:color w:val="000000" w:themeColor="text1"/>
          <w:szCs w:val="24"/>
        </w:rPr>
        <w:t>; Όταν αυξάνετε τους φορολογικούς συντελεστές κι έχετε γονατίσει όλους όσους δηλώνουν τα εισοδήματά τους</w:t>
      </w:r>
      <w:r>
        <w:rPr>
          <w:rFonts w:eastAsia="Times New Roman"/>
          <w:color w:val="000000" w:themeColor="text1"/>
          <w:szCs w:val="24"/>
        </w:rPr>
        <w:t>, τη μαύρη συναλλαγή την πιάσατε;</w:t>
      </w:r>
    </w:p>
    <w:p w14:paraId="130AF641"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(Στο σημείο αυτό κτυπάει το κουδούνι λήξεως του χρόνου ομιλίας του κυρίου Βουλευτή)</w:t>
      </w:r>
    </w:p>
    <w:p w14:paraId="130AF642"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Ή τώρα την αδιαφανή, τη μαύρη συναλλαγή την οποία υπάρχει πείτε μεταξύ διαφημιστικών εταιρειών, πιστεύετε ότι θα τη σηκώσουν στο σύστημα; </w:t>
      </w:r>
    </w:p>
    <w:p w14:paraId="130AF643"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(Δημήτριος Κρεμαστινός): </w:t>
      </w:r>
      <w:r>
        <w:rPr>
          <w:rFonts w:eastAsia="Times New Roman"/>
          <w:color w:val="000000" w:themeColor="text1"/>
          <w:szCs w:val="24"/>
        </w:rPr>
        <w:t>Παρακαλώ, κύριε Βορίδη, ολοκληρώστε.</w:t>
      </w:r>
    </w:p>
    <w:p w14:paraId="130AF644"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ΜΑΥΡΟΥΔΗΣ ΒΟΡΙΔΗΣ: </w:t>
      </w:r>
      <w:r>
        <w:rPr>
          <w:rFonts w:eastAsia="Times New Roman"/>
          <w:color w:val="000000" w:themeColor="text1"/>
          <w:szCs w:val="24"/>
        </w:rPr>
        <w:t>Υπάρχει, λοιπόν, μ</w:t>
      </w:r>
      <w:r>
        <w:rPr>
          <w:rFonts w:eastAsia="Times New Roman"/>
          <w:color w:val="000000" w:themeColor="text1"/>
          <w:szCs w:val="24"/>
        </w:rPr>
        <w:t>ί</w:t>
      </w:r>
      <w:r>
        <w:rPr>
          <w:rFonts w:eastAsia="Times New Roman"/>
          <w:color w:val="000000" w:themeColor="text1"/>
          <w:szCs w:val="24"/>
        </w:rPr>
        <w:t>α εγγενής αδυναμία. Προστίθενται μόνο γραφειοκρατικές υποχρεώσεις. Τίποτα το αποτελεσματικό δεν γίνεται για την αντιμετώπιση της φοροδιαφυγής. Α</w:t>
      </w:r>
      <w:r>
        <w:rPr>
          <w:rFonts w:eastAsia="Times New Roman"/>
          <w:color w:val="000000" w:themeColor="text1"/>
          <w:szCs w:val="24"/>
        </w:rPr>
        <w:t>λλά, προφανώς, δεν υπάρχει τίποτα το χρήσιμο και ενδιαφέρον σε αυτό το νομοσχέδιο και σε αυτήν την παρέμβαση, εκτός ενός. Βελτίωσε τη γνώση Συνταγματικού Δικαίου ο κύριος Υπουργός. Κάτι είναι κι αυτό για το μέλλον. Καλά βαδίζουμε.</w:t>
      </w:r>
    </w:p>
    <w:p w14:paraId="130AF645" w14:textId="77777777" w:rsidR="007C1AED" w:rsidRDefault="002867C4">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w:t>
      </w:r>
      <w:r>
        <w:rPr>
          <w:rFonts w:eastAsia="Times New Roman"/>
          <w:color w:val="000000" w:themeColor="text1"/>
          <w:szCs w:val="24"/>
        </w:rPr>
        <w:t>τέρυγα της Νέας Δημοκρατίας)</w:t>
      </w:r>
    </w:p>
    <w:p w14:paraId="130AF646"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(Δημήτριος Κρεμαστινός): </w:t>
      </w:r>
      <w:r>
        <w:rPr>
          <w:rFonts w:eastAsia="Times New Roman"/>
          <w:color w:val="000000" w:themeColor="text1"/>
          <w:szCs w:val="24"/>
        </w:rPr>
        <w:t>Ο κ. Λαζαρίδης, Κοινοβουλευτικός Εκπρόσωπος των ΑΝΕΛ έχει τον λόγο.</w:t>
      </w:r>
    </w:p>
    <w:p w14:paraId="130AF647"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Παρακαλώ, κύριε Λαζαρίδη, έχετε δώδεκα λεπτά.</w:t>
      </w:r>
    </w:p>
    <w:p w14:paraId="130AF648"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ΓΕΩΡΓΙΟΣ ΛΑΖΑΡΙΔΗΣ:</w:t>
      </w:r>
      <w:r>
        <w:rPr>
          <w:rFonts w:eastAsia="Times New Roman"/>
          <w:color w:val="000000" w:themeColor="text1"/>
          <w:szCs w:val="24"/>
        </w:rPr>
        <w:t xml:space="preserve"> Σας ευχαριστώ, κύριε Πρόεδρε.</w:t>
      </w:r>
    </w:p>
    <w:p w14:paraId="130AF649"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Άκουσα με πολύ ενδιαφέρον όλους τους συναδέλφους. </w:t>
      </w:r>
      <w:r>
        <w:rPr>
          <w:rFonts w:eastAsia="Times New Roman"/>
          <w:color w:val="000000" w:themeColor="text1"/>
          <w:szCs w:val="24"/>
        </w:rPr>
        <w:t>Θ</w:t>
      </w:r>
      <w:r>
        <w:rPr>
          <w:rFonts w:eastAsia="Times New Roman"/>
          <w:color w:val="000000" w:themeColor="text1"/>
          <w:szCs w:val="24"/>
        </w:rPr>
        <w:t xml:space="preserve">α ήθελα να κάνω κι ένα σχόλιο στον </w:t>
      </w:r>
      <w:proofErr w:type="spellStart"/>
      <w:r>
        <w:rPr>
          <w:rFonts w:eastAsia="Times New Roman"/>
          <w:color w:val="000000" w:themeColor="text1"/>
          <w:szCs w:val="24"/>
        </w:rPr>
        <w:t>προλαλήσαντα</w:t>
      </w:r>
      <w:proofErr w:type="spellEnd"/>
      <w:r>
        <w:rPr>
          <w:rFonts w:eastAsia="Times New Roman"/>
          <w:color w:val="000000" w:themeColor="text1"/>
          <w:szCs w:val="24"/>
        </w:rPr>
        <w:t xml:space="preserve"> συνάδελφο της Νέας Δημοκρατίας, που άκουσα με πολύ ενδιαφέρον τα νομικά του επιχειρήματα. Θα ήθελα να πω το εξής. Πράγματι, ήταν ενδιαφέροντα τα επιχειρήματά</w:t>
      </w:r>
      <w:r>
        <w:rPr>
          <w:rFonts w:eastAsia="Times New Roman"/>
          <w:color w:val="000000" w:themeColor="text1"/>
          <w:szCs w:val="24"/>
        </w:rPr>
        <w:t xml:space="preserve"> του, αλλά είναι για ένα νομοσχέδιο το οποίο βάζει σε τάξη το τηλεοπτικό τοπίο, κάτι το οποίο δεν κάνατε εσείς για είκοσι επτά χρόνια. Αυτές τις ιδέες τις ενδιαφέρουσες για είκοσι επτά χρόνια γιατί δεν τις αξιοποιήσατε, γιατί δεν τις εφαρμόσατε; Βλέπετε ήρ</w:t>
      </w:r>
      <w:r>
        <w:rPr>
          <w:rFonts w:eastAsia="Times New Roman"/>
          <w:color w:val="000000" w:themeColor="text1"/>
          <w:szCs w:val="24"/>
        </w:rPr>
        <w:t>θε αυτή η Κυβέρνηση και μέσα σε δύο, δυόμισι χρόνια κάνει αυτό που δεν κάνατε εσείς για είκοσι επτά χρόνια.</w:t>
      </w:r>
    </w:p>
    <w:p w14:paraId="130AF64A"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ΠΑΝΑΓΙΩΤΗΣ (ΠΑΝΟΣ) ΣΚΟΥΡΟΛΙΑΚΟΣ:</w:t>
      </w:r>
      <w:r>
        <w:rPr>
          <w:rFonts w:eastAsia="Times New Roman"/>
          <w:color w:val="000000" w:themeColor="text1"/>
          <w:szCs w:val="24"/>
        </w:rPr>
        <w:t xml:space="preserve"> Είναι στη φάση της ωρίμανσης.</w:t>
      </w:r>
    </w:p>
    <w:p w14:paraId="130AF64B"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ΛΑΖΑΡΙΔΗΣ:</w:t>
      </w:r>
      <w:r>
        <w:rPr>
          <w:rFonts w:eastAsia="Times New Roman"/>
          <w:color w:val="000000" w:themeColor="text1"/>
          <w:szCs w:val="24"/>
        </w:rPr>
        <w:t xml:space="preserve"> Ορίστε, έδωσε μ</w:t>
      </w:r>
      <w:r>
        <w:rPr>
          <w:rFonts w:eastAsia="Times New Roman"/>
          <w:color w:val="000000" w:themeColor="text1"/>
          <w:szCs w:val="24"/>
        </w:rPr>
        <w:t>ί</w:t>
      </w:r>
      <w:r>
        <w:rPr>
          <w:rFonts w:eastAsia="Times New Roman"/>
          <w:color w:val="000000" w:themeColor="text1"/>
          <w:szCs w:val="24"/>
        </w:rPr>
        <w:t>α απάντηση εδώ πολύ ενδιαφέρουσα ένας συνάδελφος.</w:t>
      </w:r>
    </w:p>
    <w:p w14:paraId="130AF64C"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Άκουσα, επίσης, μ</w:t>
      </w:r>
      <w:r>
        <w:rPr>
          <w:rFonts w:eastAsia="Times New Roman"/>
          <w:color w:val="000000" w:themeColor="text1"/>
          <w:szCs w:val="24"/>
        </w:rPr>
        <w:t>ί</w:t>
      </w:r>
      <w:r>
        <w:rPr>
          <w:rFonts w:eastAsia="Times New Roman"/>
          <w:color w:val="000000" w:themeColor="text1"/>
          <w:szCs w:val="24"/>
        </w:rPr>
        <w:t>α συνάδελφο προηγουμένως, η οποία είπε αόριστα ότι καταβάλλονταν αυτά τα χρόνια κάποια χρήματα. Πάλι από την πλευρά της Αξιωματικής Αντιπολίτευσης ειπώθηκε αυτό.</w:t>
      </w:r>
    </w:p>
    <w:p w14:paraId="130AF64D" w14:textId="77777777" w:rsidR="007C1AED" w:rsidRDefault="002867C4">
      <w:pPr>
        <w:spacing w:after="0" w:line="600" w:lineRule="auto"/>
        <w:ind w:firstLine="720"/>
        <w:jc w:val="both"/>
        <w:rPr>
          <w:rFonts w:eastAsia="Times New Roman"/>
          <w:szCs w:val="24"/>
        </w:rPr>
      </w:pPr>
      <w:r>
        <w:rPr>
          <w:rFonts w:eastAsia="Times New Roman"/>
          <w:szCs w:val="24"/>
        </w:rPr>
        <w:lastRenderedPageBreak/>
        <w:t xml:space="preserve">Ποια χρήματα καταβάλλονταν; Ό,τι έχει να κάνει με τη φορολογία εισοδήματος </w:t>
      </w:r>
      <w:r>
        <w:rPr>
          <w:rFonts w:eastAsia="Times New Roman"/>
          <w:szCs w:val="24"/>
        </w:rPr>
        <w:t xml:space="preserve">των επιχειρήσεων κ.λπ.; Μα, αυτά ούτως ή άλλως θα καταβάλλονταν και θα καταβληθούν. Πλήρωσε κανείς από όλους αυτούς για τη χρήση των συχνοτήτων; Κανείς. Οι συχνότητες είναι ιδιοκτησία του ελληνικού </w:t>
      </w:r>
      <w:r>
        <w:rPr>
          <w:rFonts w:eastAsia="Times New Roman"/>
          <w:szCs w:val="24"/>
        </w:rPr>
        <w:t>δ</w:t>
      </w:r>
      <w:r>
        <w:rPr>
          <w:rFonts w:eastAsia="Times New Roman"/>
          <w:szCs w:val="24"/>
        </w:rPr>
        <w:t xml:space="preserve">ημοσίου. Κανείς δεν πλήρωσε. </w:t>
      </w:r>
    </w:p>
    <w:p w14:paraId="130AF64E" w14:textId="77777777" w:rsidR="007C1AED" w:rsidRDefault="002867C4">
      <w:pPr>
        <w:spacing w:after="0" w:line="600" w:lineRule="auto"/>
        <w:ind w:firstLine="720"/>
        <w:jc w:val="both"/>
        <w:rPr>
          <w:rFonts w:eastAsia="Times New Roman"/>
          <w:szCs w:val="24"/>
        </w:rPr>
      </w:pPr>
      <w:r>
        <w:rPr>
          <w:rFonts w:eastAsia="Times New Roman"/>
          <w:szCs w:val="24"/>
        </w:rPr>
        <w:t>Κυρίες και κύριοι συνάδελφο</w:t>
      </w:r>
      <w:r>
        <w:rPr>
          <w:rFonts w:eastAsia="Times New Roman"/>
          <w:szCs w:val="24"/>
        </w:rPr>
        <w:t>ι, για να δείτε τα χρήματα που έχουν χαθεί όλο αυτό το διάστημα, θα σας αναφέρω ένα παράδειγμα, κάτι το οποίο συνέβη πρόσφατα. Ένα ιδιωτικό κανάλι κατέθεσε αγωγή για διεκδίκηση 30 εκατομμυρίων ευρώ από διαφυγόντα κέρδη για μ</w:t>
      </w:r>
      <w:r>
        <w:rPr>
          <w:rFonts w:eastAsia="Times New Roman"/>
          <w:szCs w:val="24"/>
        </w:rPr>
        <w:t>ί</w:t>
      </w:r>
      <w:r>
        <w:rPr>
          <w:rFonts w:eastAsia="Times New Roman"/>
          <w:szCs w:val="24"/>
        </w:rPr>
        <w:t xml:space="preserve">α εκπομπή μόνο, αυτή τη γνωστή </w:t>
      </w:r>
      <w:r>
        <w:rPr>
          <w:rFonts w:eastAsia="Times New Roman"/>
          <w:szCs w:val="24"/>
        </w:rPr>
        <w:t xml:space="preserve">εκπομπή που λεγόταν «Επιβίωση». Διεκδικεί 30 εκατομμύρια ευρώ για μία εκπομπή μόνο! Καταλαβαίνετε τι έχει χάσει όλα αυτά τα χρόνια το ελληνικό </w:t>
      </w:r>
      <w:r>
        <w:rPr>
          <w:rFonts w:eastAsia="Times New Roman"/>
          <w:szCs w:val="24"/>
        </w:rPr>
        <w:t>δ</w:t>
      </w:r>
      <w:r>
        <w:rPr>
          <w:rFonts w:eastAsia="Times New Roman"/>
          <w:szCs w:val="24"/>
        </w:rPr>
        <w:t xml:space="preserve">ημόσιο. </w:t>
      </w:r>
    </w:p>
    <w:p w14:paraId="130AF64F" w14:textId="77777777" w:rsidR="007C1AED" w:rsidRDefault="002867C4">
      <w:pPr>
        <w:spacing w:after="0" w:line="600" w:lineRule="auto"/>
        <w:ind w:firstLine="720"/>
        <w:jc w:val="both"/>
        <w:rPr>
          <w:rFonts w:eastAsia="Times New Roman"/>
          <w:szCs w:val="24"/>
        </w:rPr>
      </w:pPr>
      <w:r>
        <w:rPr>
          <w:rFonts w:eastAsia="Times New Roman"/>
          <w:szCs w:val="24"/>
        </w:rPr>
        <w:t>Η Αντιπολίτευση μιλούσε για απεριόριστο αριθμό καναλιών. Μάλιστα, έλεγε ότι επειδή είναι ψηφιακό το σύσ</w:t>
      </w:r>
      <w:r>
        <w:rPr>
          <w:rFonts w:eastAsia="Times New Roman"/>
          <w:szCs w:val="24"/>
        </w:rPr>
        <w:t>τημα, δεν υπάρχει περιορισμός και ότι είναι απεριόριστα τα κανάλια. Ενώ ο κύριος Υπουργός έλεγε –τα θυμόμαστε όλοι, εδώ ήμασταν, σε αυτήν την Αίθουσα- για τέσσερα κανάλια, συν τα κρατικά κανάλια, συν τα κανάλια τα οποία θα είχαν θεματικό περιεχόμενο, συν τ</w:t>
      </w:r>
      <w:r>
        <w:rPr>
          <w:rFonts w:eastAsia="Times New Roman"/>
          <w:szCs w:val="24"/>
        </w:rPr>
        <w:t xml:space="preserve">α </w:t>
      </w:r>
      <w:r>
        <w:rPr>
          <w:rFonts w:eastAsia="Times New Roman"/>
          <w:szCs w:val="24"/>
        </w:rPr>
        <w:lastRenderedPageBreak/>
        <w:t xml:space="preserve">τοπικά κανάλια. Επομένως, ποιος έχει εκτεθεί; Η Αντιπολίτευση έχει εκτεθεί με το «επτά». </w:t>
      </w:r>
    </w:p>
    <w:p w14:paraId="130AF650" w14:textId="77777777" w:rsidR="007C1AED" w:rsidRDefault="002867C4">
      <w:pPr>
        <w:spacing w:after="0" w:line="600" w:lineRule="auto"/>
        <w:ind w:firstLine="720"/>
        <w:jc w:val="both"/>
        <w:rPr>
          <w:rFonts w:eastAsia="Times New Roman"/>
          <w:szCs w:val="24"/>
        </w:rPr>
      </w:pPr>
      <w:r>
        <w:rPr>
          <w:rFonts w:eastAsia="Times New Roman"/>
          <w:szCs w:val="24"/>
        </w:rPr>
        <w:t xml:space="preserve">Μάλιστα, μην ξεχνάμε ότι πριμοδοτούσε και τους ιδιώτες, γιατί –ξέρετε- υπήρχε αυτό που λέμε «επικοινωνία μεταξύ τους», τα συγκοινωνούντα δοχεία, ο ένας στήριζε τον </w:t>
      </w:r>
      <w:r>
        <w:rPr>
          <w:rFonts w:eastAsia="Times New Roman"/>
          <w:szCs w:val="24"/>
        </w:rPr>
        <w:t xml:space="preserve">άλλον. Αυτό το είδαμε και από τις εξεταστικές που έγιναν και διαπιστώσαμε τα θαλασσοδάνεια. Ήταν απίστευτο το ύψος. </w:t>
      </w:r>
      <w:r>
        <w:rPr>
          <w:rFonts w:eastAsia="Times New Roman"/>
          <w:szCs w:val="24"/>
        </w:rPr>
        <w:t>Μ</w:t>
      </w:r>
      <w:r>
        <w:rPr>
          <w:rFonts w:eastAsia="Times New Roman"/>
          <w:szCs w:val="24"/>
        </w:rPr>
        <w:t xml:space="preserve">όλις κόπηκαν τα θαλασσοδάνεια, είδαμε να κλείνουν επιχειρήσεις, όμιλοι που τους θεωρούσαμε γίγαντες κάποτε. </w:t>
      </w:r>
      <w:r>
        <w:rPr>
          <w:rFonts w:eastAsia="Times New Roman"/>
          <w:szCs w:val="24"/>
        </w:rPr>
        <w:t>Ό</w:t>
      </w:r>
      <w:r>
        <w:rPr>
          <w:rFonts w:eastAsia="Times New Roman"/>
          <w:szCs w:val="24"/>
        </w:rPr>
        <w:t>μως αυτοί οι «γίγαντες» ήταν χ</w:t>
      </w:r>
      <w:r>
        <w:rPr>
          <w:rFonts w:eastAsia="Times New Roman"/>
          <w:szCs w:val="24"/>
        </w:rPr>
        <w:t>άρτινοι γίγαντες. Στηρίζονταν στα θαλασσοδάνεια και με αυτόν τον τρόπο ο ένας στήριζε τον άλλον. Αυτοί στήριζαν τα δύο κόμματα…</w:t>
      </w:r>
    </w:p>
    <w:p w14:paraId="130AF651" w14:textId="77777777" w:rsidR="007C1AED" w:rsidRDefault="002867C4">
      <w:pPr>
        <w:spacing w:after="0"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Και τα δάνεια των κομμάτων. </w:t>
      </w:r>
    </w:p>
    <w:p w14:paraId="130AF652" w14:textId="77777777" w:rsidR="007C1AED" w:rsidRDefault="002867C4">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Ακριβώς. Υπάρχει και αυτό. Ορθώς μου το υπενθυ</w:t>
      </w:r>
      <w:r>
        <w:rPr>
          <w:rFonts w:eastAsia="Times New Roman"/>
          <w:szCs w:val="24"/>
        </w:rPr>
        <w:t xml:space="preserve">μίσατε, κύριε συνάδελφε. Μην ξεχνάμε ότι το ένα κόμμα χρωστάει 240 εκατομμύρια ευρώ και το άλλο 200 εκατομμύρια ευρώ. Μην τα ξεχνάμε και αυτά. </w:t>
      </w:r>
      <w:r>
        <w:rPr>
          <w:rFonts w:eastAsia="Times New Roman"/>
          <w:szCs w:val="24"/>
        </w:rPr>
        <w:t>Τ</w:t>
      </w:r>
      <w:r>
        <w:rPr>
          <w:rFonts w:eastAsia="Times New Roman"/>
          <w:szCs w:val="24"/>
        </w:rPr>
        <w:t xml:space="preserve">ους πριμοδότησαν με τη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Τους έδωσαν τη διαχείριση της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και υποχρέωσαν όλα τα νοικοκυριά στην Ελλά</w:t>
      </w:r>
      <w:r>
        <w:rPr>
          <w:rFonts w:eastAsia="Times New Roman"/>
          <w:szCs w:val="24"/>
        </w:rPr>
        <w:t xml:space="preserve">δα να πληρώσουν για </w:t>
      </w:r>
      <w:r>
        <w:rPr>
          <w:rFonts w:eastAsia="Times New Roman"/>
          <w:szCs w:val="24"/>
        </w:rPr>
        <w:lastRenderedPageBreak/>
        <w:t xml:space="preserve">να πάρουν αυτό το «θαυματουργό κουτάκι», εάν ήθελαν να συνεχίσουν να έχουν σήμα στα σπίτια. </w:t>
      </w:r>
    </w:p>
    <w:p w14:paraId="130AF653" w14:textId="77777777" w:rsidR="007C1AED" w:rsidRDefault="002867C4">
      <w:pPr>
        <w:spacing w:after="0" w:line="600" w:lineRule="auto"/>
        <w:ind w:firstLine="720"/>
        <w:jc w:val="both"/>
        <w:rPr>
          <w:rFonts w:eastAsia="Times New Roman"/>
          <w:szCs w:val="24"/>
        </w:rPr>
      </w:pPr>
      <w:r>
        <w:rPr>
          <w:rFonts w:eastAsia="Times New Roman"/>
          <w:szCs w:val="24"/>
        </w:rPr>
        <w:t xml:space="preserve">Η άλλη πριμοδότηση ήταν το μαύρο στην </w:t>
      </w:r>
      <w:r>
        <w:rPr>
          <w:rFonts w:eastAsia="Times New Roman"/>
          <w:szCs w:val="24"/>
        </w:rPr>
        <w:t>«</w:t>
      </w:r>
      <w:r>
        <w:rPr>
          <w:rFonts w:eastAsia="Times New Roman"/>
          <w:szCs w:val="24"/>
        </w:rPr>
        <w:t>ΕΡΤ</w:t>
      </w:r>
      <w:r>
        <w:rPr>
          <w:rFonts w:eastAsia="Times New Roman"/>
          <w:szCs w:val="24"/>
        </w:rPr>
        <w:t>»</w:t>
      </w:r>
      <w:r>
        <w:rPr>
          <w:rFonts w:eastAsia="Times New Roman"/>
          <w:szCs w:val="24"/>
        </w:rPr>
        <w:t>. Δεν υπάρχει πολίτης υγιώς σκεπτόμενος, πολίτης δημοκρατικός που να μην ένιωσε ντροπή γι’ αυτό το μ</w:t>
      </w:r>
      <w:r>
        <w:rPr>
          <w:rFonts w:eastAsia="Times New Roman"/>
          <w:szCs w:val="24"/>
        </w:rPr>
        <w:t xml:space="preserve">αύρο. </w:t>
      </w:r>
      <w:r>
        <w:rPr>
          <w:rFonts w:eastAsia="Times New Roman"/>
          <w:szCs w:val="24"/>
        </w:rPr>
        <w:t>Α</w:t>
      </w:r>
      <w:r>
        <w:rPr>
          <w:rFonts w:eastAsia="Times New Roman"/>
          <w:szCs w:val="24"/>
        </w:rPr>
        <w:t xml:space="preserve">κούμε και από την Επιτροπή Απόδημου Ελληνισμού πόσο ανάγκη έχουν οι απόδημοι Έλληνες από την </w:t>
      </w:r>
      <w:r>
        <w:rPr>
          <w:rFonts w:eastAsia="Times New Roman"/>
          <w:szCs w:val="24"/>
        </w:rPr>
        <w:t>«</w:t>
      </w:r>
      <w:r>
        <w:rPr>
          <w:rFonts w:eastAsia="Times New Roman"/>
          <w:szCs w:val="24"/>
        </w:rPr>
        <w:t>ΕΡΤ</w:t>
      </w:r>
      <w:r>
        <w:rPr>
          <w:rFonts w:eastAsia="Times New Roman"/>
          <w:szCs w:val="24"/>
        </w:rPr>
        <w:t>»</w:t>
      </w:r>
      <w:r>
        <w:rPr>
          <w:rFonts w:eastAsia="Times New Roman"/>
          <w:szCs w:val="24"/>
        </w:rPr>
        <w:t xml:space="preserve"> η οποία είναι ο σημαντικότερος δίαυλος επικοινωνίας με την πατρίδα, πόσο αμήχανα και απογοητευμένοι ένιωσαν από αυτό το μαύρο. </w:t>
      </w:r>
    </w:p>
    <w:p w14:paraId="130AF654" w14:textId="77777777" w:rsidR="007C1AED" w:rsidRDefault="002867C4">
      <w:pPr>
        <w:spacing w:after="0" w:line="600" w:lineRule="auto"/>
        <w:ind w:firstLine="720"/>
        <w:jc w:val="both"/>
        <w:rPr>
          <w:rFonts w:eastAsia="Times New Roman"/>
          <w:szCs w:val="24"/>
        </w:rPr>
      </w:pPr>
      <w:r>
        <w:rPr>
          <w:rFonts w:eastAsia="Times New Roman"/>
          <w:szCs w:val="24"/>
        </w:rPr>
        <w:t>Κυρίες και κύριοι συνά</w:t>
      </w:r>
      <w:r>
        <w:rPr>
          <w:rFonts w:eastAsia="Times New Roman"/>
          <w:szCs w:val="24"/>
        </w:rPr>
        <w:t>δελφοι, με το ηλεκτρονικό σύστημα διάθεσης τηλεοπτικού διαφημιστικού χρόνου η πολιτεία, επιτέλους, προχωρά σε ρύθμιση θεμάτων που άπτονται της λειτουργίας των ΜΜΕ και της ιδιαίτερης αποστολής τους και ρυθμίζονται θέματα της τηλεοπτικής διαφημιστικής αγοράς</w:t>
      </w:r>
      <w:r>
        <w:rPr>
          <w:rFonts w:eastAsia="Times New Roman"/>
          <w:szCs w:val="24"/>
        </w:rPr>
        <w:t xml:space="preserve">, με τις εν λόγω ρυθμίσεις να έχουν άμεσο δημοσιονομικό χαρακτήρα, καθ’ ότι αποσκοπούν, μεταξύ άλλων, στην καταπολέμηση της φοροδιαφυγής. </w:t>
      </w:r>
    </w:p>
    <w:p w14:paraId="130AF655" w14:textId="77777777" w:rsidR="007C1AED" w:rsidRDefault="002867C4">
      <w:pPr>
        <w:spacing w:after="0" w:line="600" w:lineRule="auto"/>
        <w:ind w:firstLine="720"/>
        <w:jc w:val="both"/>
        <w:rPr>
          <w:rFonts w:eastAsia="Times New Roman"/>
          <w:szCs w:val="24"/>
        </w:rPr>
      </w:pPr>
      <w:r>
        <w:rPr>
          <w:rFonts w:eastAsia="Times New Roman"/>
          <w:szCs w:val="24"/>
        </w:rPr>
        <w:t>Πιο συγκεκριμένα, στο νομοσχέδιο και στο πρώτο κεφάλαιο περιγράφεται αναλυτικά το νέο πλαίσιο λειτουργίας της τηλεοπτ</w:t>
      </w:r>
      <w:r>
        <w:rPr>
          <w:rFonts w:eastAsia="Times New Roman"/>
          <w:szCs w:val="24"/>
        </w:rPr>
        <w:t xml:space="preserve">ικής διαφημιστικής αγοράς το οποίο διαμορφώθηκε προς </w:t>
      </w:r>
      <w:r>
        <w:rPr>
          <w:rFonts w:eastAsia="Times New Roman"/>
          <w:szCs w:val="24"/>
        </w:rPr>
        <w:lastRenderedPageBreak/>
        <w:t>όφελος του δημόσιου συμφέροντος, με στόχευση τη διασφάλιση των δικαιωμάτων του και την εξασφάλιση της τήρησης των υποχρεώσεων όλων των συμμετεχόντων στη διαδικασία διάθεσης και αγοράς τηλεοπτικού χρόνου.</w:t>
      </w:r>
      <w:r>
        <w:rPr>
          <w:rFonts w:eastAsia="Times New Roman"/>
          <w:szCs w:val="24"/>
        </w:rPr>
        <w:t xml:space="preserve"> </w:t>
      </w:r>
    </w:p>
    <w:p w14:paraId="130AF656" w14:textId="77777777" w:rsidR="007C1AED" w:rsidRDefault="002867C4">
      <w:pPr>
        <w:spacing w:after="0" w:line="600" w:lineRule="auto"/>
        <w:ind w:firstLine="720"/>
        <w:jc w:val="both"/>
        <w:rPr>
          <w:rFonts w:eastAsia="Times New Roman" w:cs="Times New Roman"/>
          <w:b/>
          <w:szCs w:val="24"/>
        </w:rPr>
      </w:pPr>
      <w:r>
        <w:rPr>
          <w:rFonts w:eastAsia="Times New Roman"/>
          <w:szCs w:val="24"/>
        </w:rPr>
        <w:t>Η σύσταση ηλεκτρονικού συστήματος εξασφαλίζει τον αδιάβλητο χαρακτήρα της διαδικασίας και τη θέσπιση συγκεκριμένου κανονιστικού πλαισίου, καθώς το σύνολο των εμπλεκομένων φορέων θα υποχρεώνεται πλέον να συναλλάσσεται εντός του συστήματος, ενώ το κόστος λει</w:t>
      </w:r>
      <w:r>
        <w:rPr>
          <w:rFonts w:eastAsia="Times New Roman"/>
          <w:szCs w:val="24"/>
        </w:rPr>
        <w:t xml:space="preserve">τουργίας του και η αμοιβή του διαχειριστή επιβαρύνει τους συμμετέχοντες. </w:t>
      </w:r>
    </w:p>
    <w:p w14:paraId="130AF65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Διαμέσου της εν λόγω ηλεκτρονικής πλατφόρμας πρόκειται να προσδιορίζονται οι τιμές, να κατανέμεται ο τηλεοπτικός διαφημιστικός χρόνος και η είσπραξη και εκκαθάριση των συναλλαγών. Γι</w:t>
      </w:r>
      <w:r>
        <w:rPr>
          <w:rFonts w:eastAsia="Times New Roman" w:cs="Times New Roman"/>
          <w:szCs w:val="24"/>
        </w:rPr>
        <w:t xml:space="preserve">ατί άραγε αυτή η διαδικασία; Γιατί η παρούσα Κυβέρνηση ανέλαβε να δώσε ένα τέλος στο καθεστώς της ασυδοσίας που επικρατούσε στον χώρο των Μέσων Μαζικής Ενημέρωσης. Μιλάμε φυσικά για έναν ολοκληρωμένο μηχανισμό υλοποίησης και εποπτείας μιας διαδικασίας που </w:t>
      </w:r>
      <w:r>
        <w:rPr>
          <w:rFonts w:eastAsia="Times New Roman" w:cs="Times New Roman"/>
          <w:szCs w:val="24"/>
        </w:rPr>
        <w:t xml:space="preserve">μόνο διαφανή δεν μπορούσε να τη χαρακτηρίσει κανείς για δεκαετίες. </w:t>
      </w:r>
    </w:p>
    <w:p w14:paraId="130AF65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Κάθε πληροφορία σχετική με τις διενεργούμενες συναλλαγές τίθεται πλέον υπό τον έλεγχο της Ανεξάρτητης Αρχής Δημοσίων Εσόδων, ενώ ρυθμιστής είναι το Εθνικό Συμβούλιο Ραδιοτηλεόρασης. </w:t>
      </w:r>
    </w:p>
    <w:p w14:paraId="130AF65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Συνεπ</w:t>
      </w:r>
      <w:r>
        <w:rPr>
          <w:rFonts w:eastAsia="Times New Roman" w:cs="Times New Roman"/>
          <w:szCs w:val="24"/>
        </w:rPr>
        <w:t>ώς, έχουμε δ</w:t>
      </w:r>
      <w:r>
        <w:rPr>
          <w:rFonts w:eastAsia="Times New Roman" w:cs="Times New Roman"/>
          <w:szCs w:val="24"/>
        </w:rPr>
        <w:t>ύ</w:t>
      </w:r>
      <w:r>
        <w:rPr>
          <w:rFonts w:eastAsia="Times New Roman" w:cs="Times New Roman"/>
          <w:szCs w:val="24"/>
        </w:rPr>
        <w:t xml:space="preserve">ο ανεξάρτητες αρχές οι οποίες αποκτούν τον εποπτικό και εκτελεστικό ρόλο των διεθνών προτύπων και σε πλήρη συνάρτηση με την ηθική υποχρέωση καταπολέμησης της διαφθοράς και της διαπλοκής. </w:t>
      </w:r>
    </w:p>
    <w:p w14:paraId="130AF65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Πώς, όμως, θα γίνει αυτό; Μέσω του σχεδιασμού της δημιο</w:t>
      </w:r>
      <w:r>
        <w:rPr>
          <w:rFonts w:eastAsia="Times New Roman" w:cs="Times New Roman"/>
          <w:szCs w:val="24"/>
        </w:rPr>
        <w:t>υργίας και της λειτουργίας μιας πλατφόρμας που θα αναπτυχθεί και θα υλοποιηθεί από ανάδοχο που θα προκύψει από διεθνή διαγωνισμό. Μέσω της πλατφόρμας αυτής θα διενεργούνται η αγορά και η πώληση διαφημιστικού χρόνου τόσο στους δημόσιους όσο και στους ιδιωτι</w:t>
      </w:r>
      <w:r>
        <w:rPr>
          <w:rFonts w:eastAsia="Times New Roman" w:cs="Times New Roman"/>
          <w:szCs w:val="24"/>
        </w:rPr>
        <w:t>κούς τηλεοπτικούς οργανισμούς. Πρόκειται για μ</w:t>
      </w:r>
      <w:r>
        <w:rPr>
          <w:rFonts w:eastAsia="Times New Roman" w:cs="Times New Roman"/>
          <w:szCs w:val="24"/>
        </w:rPr>
        <w:t>ί</w:t>
      </w:r>
      <w:r>
        <w:rPr>
          <w:rFonts w:eastAsia="Times New Roman" w:cs="Times New Roman"/>
          <w:szCs w:val="24"/>
        </w:rPr>
        <w:t xml:space="preserve">α πλατφόρμα με συγκεκριμένη μεθοδολογία αναγκαία για τη διάθεση του τηλεοπτικού διαφημιστικού χρόνου με τρόπο διαφανή και κυρίως αντικειμενικό. </w:t>
      </w:r>
    </w:p>
    <w:p w14:paraId="130AF65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Καταργείται η τιμολόγηση, με κριτήριο την υπαγωγή του διαφημιζόμ</w:t>
      </w:r>
      <w:r>
        <w:rPr>
          <w:rFonts w:eastAsia="Times New Roman" w:cs="Times New Roman"/>
          <w:szCs w:val="24"/>
        </w:rPr>
        <w:t xml:space="preserve">ενου σε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άρα ανοίγει η διαφημιστική α</w:t>
      </w:r>
      <w:r>
        <w:rPr>
          <w:rFonts w:eastAsia="Times New Roman" w:cs="Times New Roman"/>
          <w:szCs w:val="24"/>
        </w:rPr>
        <w:lastRenderedPageBreak/>
        <w:t xml:space="preserve">γορά σε οποιονδήποτε διαθέτει τα χρήματα και πληροί τις προϋποθέσεις να διαφημιστεί, όπως ακριβώς επιτάσσουν οι κανόνες της ελεύθερης οικονομίας και αγοράς. </w:t>
      </w:r>
    </w:p>
    <w:p w14:paraId="130AF65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 εν λόγω σύστημα οφείλουν και θα μπορούν, φυσικ</w:t>
      </w:r>
      <w:r>
        <w:rPr>
          <w:rFonts w:eastAsia="Times New Roman" w:cs="Times New Roman"/>
          <w:szCs w:val="24"/>
        </w:rPr>
        <w:t>ά, να συμμετάσχουν, πρώτον, οι δημόσιοι και ιδιωτικοί τηλεοπτικοί οργανισμοί εθνικής και περιφερειακής εμβέλειας, καθώς και οι διαφημιστές, οι επιχειρήσεις που μεσολαβούν για τη διάθεση του τηλεοπτικού διαφημιστικού χρόνου για λογαριασμό των διαφημιζόμενων</w:t>
      </w:r>
      <w:r>
        <w:rPr>
          <w:rFonts w:eastAsia="Times New Roman" w:cs="Times New Roman"/>
          <w:szCs w:val="24"/>
        </w:rPr>
        <w:t xml:space="preserve"> ή διαφημιζόμενες επιχειρήσεις. </w:t>
      </w:r>
    </w:p>
    <w:p w14:paraId="130AF65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Με την υιοθέτηση και λειτουργία του εν λόγω καινοτόμου συστήματος διάθεσης του τηλεοπτικού διαφημιστικού χρόνου καθίσταται απολύτως ξεκάθαρο το περιεχόμενο των συναλλαγών που αφορούν στον τηλεοπτικό, διαφημιστικό χρόνο. </w:t>
      </w:r>
    </w:p>
    <w:p w14:paraId="130AF65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ιτυγχάνεται ο ακριβής προσδιορισμός της φορολογητέας ύλης και καταπολεμάται η φοροδιαφυγή. Διασφαλίζονται οι όροι και οι προϋποθέσεις για την οικονομική επιβίωση των τηλεοπτικών οργανισμών με την άμεση είσπραξη και εκκαθάριση των συναλλαγών διάθεσης τηλεοπ</w:t>
      </w:r>
      <w:r>
        <w:rPr>
          <w:rFonts w:eastAsia="Times New Roman" w:cs="Times New Roman"/>
          <w:szCs w:val="24"/>
        </w:rPr>
        <w:t xml:space="preserve">τικού διαφημιστικού χρόνου. Καταπολεμούνται οι στρεβλώσεις της διαφημιστικής αγοράς με τις πρακτικές των επιστροφών των πιστωτικών σημειωμάτων, των </w:t>
      </w:r>
      <w:r>
        <w:rPr>
          <w:rFonts w:eastAsia="Times New Roman" w:cs="Times New Roman"/>
          <w:szCs w:val="24"/>
        </w:rPr>
        <w:lastRenderedPageBreak/>
        <w:t>καθυστερήσεων πληρωμών και των απαιτήσεων για παροχή ιδιαίτερα υψηλών πιστώσεων εκ μέρους των τηλεοπτικών ορ</w:t>
      </w:r>
      <w:r>
        <w:rPr>
          <w:rFonts w:eastAsia="Times New Roman" w:cs="Times New Roman"/>
          <w:szCs w:val="24"/>
        </w:rPr>
        <w:t xml:space="preserve">γανισμών. Οποιαδήποτε συναλλαγή η οποία δεν θα εντάσσεται στο νέο πλαίσιο απαγορεύεται, ενώ το κόστος λειτουργίας του συστήματος επιβαρύνει του συμμετέχοντες. </w:t>
      </w:r>
    </w:p>
    <w:p w14:paraId="130AF65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Η Ανεξάρτητη Αρχή Δημοσίων Εσόδων και το ΕΣΡ αναλαμβάνουν την εύρυθμη και αδιάβλητη λειτουργία τ</w:t>
      </w:r>
      <w:r>
        <w:rPr>
          <w:rFonts w:eastAsia="Times New Roman" w:cs="Times New Roman"/>
          <w:szCs w:val="24"/>
        </w:rPr>
        <w:t>ου συστήματος και την ανεξαρτησία της διαδικασίας, ενώ ο ρόλος του Υπουργείου περιορίζεται αποκλειστικά στην προκήρυξη του διεθνούς διαγωνισμού χωρίς περαιτέρω παρεμβάσεις. Αναμφισβήτητα αποτελεί τομή στα τηλεοπτικά πράγματα. Και επιτέλους, θα ρυθμιστούν τ</w:t>
      </w:r>
      <w:r>
        <w:rPr>
          <w:rFonts w:eastAsia="Times New Roman" w:cs="Times New Roman"/>
          <w:szCs w:val="24"/>
        </w:rPr>
        <w:t xml:space="preserve">α ζητήματα της ραδιοτηλεόρασης. </w:t>
      </w:r>
    </w:p>
    <w:p w14:paraId="130AF66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τρίτο κεφάλαιο, αυτό προβλέπει την καθιέρωση για όλα τα έντυπα, περιοδικά και εφημερίδες, περιοδικού και ημερήσιου τύπου, της ειδικής σήμανσης γραμμωτού κώδικα, του λεγόμενου </w:t>
      </w:r>
      <w:r>
        <w:rPr>
          <w:rFonts w:eastAsia="Times New Roman" w:cs="Times New Roman"/>
          <w:szCs w:val="24"/>
          <w:lang w:val="en-US"/>
        </w:rPr>
        <w:t>barcode</w:t>
      </w:r>
      <w:r>
        <w:rPr>
          <w:rFonts w:eastAsia="Times New Roman" w:cs="Times New Roman"/>
          <w:szCs w:val="24"/>
        </w:rPr>
        <w:t xml:space="preserve">. Το </w:t>
      </w:r>
      <w:r>
        <w:rPr>
          <w:rFonts w:eastAsia="Times New Roman" w:cs="Times New Roman"/>
          <w:szCs w:val="24"/>
          <w:lang w:val="en-US"/>
        </w:rPr>
        <w:t>barcode</w:t>
      </w:r>
      <w:r>
        <w:rPr>
          <w:rFonts w:eastAsia="Times New Roman" w:cs="Times New Roman"/>
          <w:szCs w:val="24"/>
        </w:rPr>
        <w:t xml:space="preserve"> έρχεται να δ</w:t>
      </w:r>
      <w:r>
        <w:rPr>
          <w:rFonts w:eastAsia="Times New Roman" w:cs="Times New Roman"/>
          <w:szCs w:val="24"/>
        </w:rPr>
        <w:t>ιασαφηνίσει την εικόνα του μεριδίου της αγοράς στο οποίο στοχεύει ο κάθε εμπλεκόμενος. Ο διαφημιζόμενος πλέον θα πληρώνει βάσει της πραγματικής και όχι της πλασματικής κυκλοφορίας. Είναι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ρύθμιση σημαντική και για τις δ</w:t>
      </w:r>
      <w:r>
        <w:rPr>
          <w:rFonts w:eastAsia="Times New Roman" w:cs="Times New Roman"/>
          <w:szCs w:val="24"/>
        </w:rPr>
        <w:t>ύ</w:t>
      </w:r>
      <w:r>
        <w:rPr>
          <w:rFonts w:eastAsia="Times New Roman" w:cs="Times New Roman"/>
          <w:szCs w:val="24"/>
        </w:rPr>
        <w:t>ο πλευρές τόσο για τους εκδότες ό</w:t>
      </w:r>
      <w:r>
        <w:rPr>
          <w:rFonts w:eastAsia="Times New Roman" w:cs="Times New Roman"/>
          <w:szCs w:val="24"/>
        </w:rPr>
        <w:t xml:space="preserve">σο και για τους διαφημιζόμενους. </w:t>
      </w:r>
    </w:p>
    <w:p w14:paraId="130AF661" w14:textId="77777777" w:rsidR="007C1AED" w:rsidRDefault="002867C4">
      <w:pPr>
        <w:spacing w:after="0" w:line="600" w:lineRule="auto"/>
        <w:ind w:firstLine="720"/>
        <w:jc w:val="both"/>
        <w:rPr>
          <w:rFonts w:eastAsia="Times New Roman"/>
          <w:szCs w:val="24"/>
        </w:rPr>
      </w:pPr>
      <w:r>
        <w:rPr>
          <w:rFonts w:eastAsia="Times New Roman"/>
          <w:szCs w:val="24"/>
        </w:rPr>
        <w:t>Κυρίες και κύριοι συνάδελφοι, είναι υποχρέωση όλων μας η δημιουργία ενός υγιούς και ρυθμισμένου τηλεοπτικού πεδίου που θα εξασφαλίζει ίσες ευκαιρίες στους εμπλεκομένους στα μέσα επικοινωνίας και ένα τοπίο καθαρό για τις δρ</w:t>
      </w:r>
      <w:r>
        <w:rPr>
          <w:rFonts w:eastAsia="Times New Roman"/>
          <w:szCs w:val="24"/>
        </w:rPr>
        <w:t xml:space="preserve">αστηριότητές τους. </w:t>
      </w:r>
    </w:p>
    <w:p w14:paraId="130AF662" w14:textId="77777777" w:rsidR="007C1AED" w:rsidRDefault="002867C4">
      <w:pPr>
        <w:spacing w:after="0" w:line="600" w:lineRule="auto"/>
        <w:ind w:firstLine="720"/>
        <w:jc w:val="both"/>
        <w:rPr>
          <w:rFonts w:eastAsia="Times New Roman"/>
          <w:szCs w:val="24"/>
        </w:rPr>
      </w:pPr>
      <w:r>
        <w:rPr>
          <w:rFonts w:eastAsia="Times New Roman"/>
          <w:szCs w:val="24"/>
        </w:rPr>
        <w:t>Οι Ανεξάρτητοι Έλληνες χαιρετίζουμε τη νομοθετική αυτή προσπάθεια, καθώς πρόκειται για ένα νομοσχέδιο το οποίο ρυθμίζει ακριβώς αυτό: το νεφελώδες τοπίο δεκαετιών που δημιουργήθηκε τεχνηέντως από τις προηγούμενες κυβερνήσεις και εξυπηρε</w:t>
      </w:r>
      <w:r>
        <w:rPr>
          <w:rFonts w:eastAsia="Times New Roman"/>
          <w:szCs w:val="24"/>
        </w:rPr>
        <w:t xml:space="preserve">τούνταν από το άναρχο καθεστώς, εξυπηρετώντας, φυσικά, συγκεκριμένα συμφέροντα. </w:t>
      </w:r>
    </w:p>
    <w:p w14:paraId="130AF663" w14:textId="77777777" w:rsidR="007C1AED" w:rsidRDefault="002867C4">
      <w:pPr>
        <w:spacing w:after="0" w:line="600" w:lineRule="auto"/>
        <w:ind w:firstLine="720"/>
        <w:jc w:val="both"/>
        <w:rPr>
          <w:rFonts w:eastAsia="Times New Roman"/>
          <w:szCs w:val="24"/>
        </w:rPr>
      </w:pPr>
      <w:r>
        <w:rPr>
          <w:rFonts w:eastAsia="Times New Roman"/>
          <w:szCs w:val="24"/>
        </w:rPr>
        <w:t xml:space="preserve">Στηρίζουμε το νομοσχέδιο και προσδοκούμε σε άμεσα αποτελέσματα τόσο για τους πολίτες όσο και για τους ιδιώτες που δραστηριοποιούνται στον χώρο, αλλά κυρίως για πρώτη φορά τα δημόσια οικονομικά. </w:t>
      </w:r>
    </w:p>
    <w:p w14:paraId="130AF664" w14:textId="77777777" w:rsidR="007C1AED" w:rsidRDefault="002867C4">
      <w:pPr>
        <w:spacing w:after="0" w:line="600" w:lineRule="auto"/>
        <w:ind w:firstLine="720"/>
        <w:jc w:val="both"/>
        <w:rPr>
          <w:rFonts w:eastAsia="Times New Roman"/>
          <w:szCs w:val="24"/>
        </w:rPr>
      </w:pPr>
      <w:r>
        <w:rPr>
          <w:rFonts w:eastAsia="Times New Roman"/>
          <w:szCs w:val="24"/>
        </w:rPr>
        <w:t>Οι Ανεξάρτητοι Έλληνες, όπως είπα και νωρίτερα, στηρίζουμε το</w:t>
      </w:r>
      <w:r>
        <w:rPr>
          <w:rFonts w:eastAsia="Times New Roman"/>
          <w:szCs w:val="24"/>
        </w:rPr>
        <w:t xml:space="preserve"> νομοσχέδιο.</w:t>
      </w:r>
    </w:p>
    <w:p w14:paraId="130AF665" w14:textId="77777777" w:rsidR="007C1AED" w:rsidRDefault="002867C4">
      <w:pPr>
        <w:spacing w:after="0" w:line="600" w:lineRule="auto"/>
        <w:ind w:firstLine="720"/>
        <w:jc w:val="both"/>
        <w:rPr>
          <w:rFonts w:eastAsia="Times New Roman"/>
          <w:szCs w:val="24"/>
        </w:rPr>
      </w:pPr>
      <w:r>
        <w:rPr>
          <w:rFonts w:eastAsia="Times New Roman"/>
          <w:szCs w:val="24"/>
        </w:rPr>
        <w:t>Σας ευχαριστώ.</w:t>
      </w:r>
    </w:p>
    <w:p w14:paraId="130AF666" w14:textId="77777777" w:rsidR="007C1AED" w:rsidRDefault="002867C4">
      <w:pPr>
        <w:spacing w:after="0" w:line="600" w:lineRule="auto"/>
        <w:ind w:firstLine="720"/>
        <w:jc w:val="center"/>
        <w:rPr>
          <w:rFonts w:eastAsia="Times New Roman"/>
          <w:szCs w:val="24"/>
        </w:rPr>
      </w:pPr>
      <w:r>
        <w:rPr>
          <w:rFonts w:eastAsia="Times New Roman"/>
          <w:szCs w:val="24"/>
        </w:rPr>
        <w:lastRenderedPageBreak/>
        <w:t>(Χειροκροτήματα από τις πτέρυγες των ΣΥΡΙΖΑ και των ΑΝΕΛ)</w:t>
      </w:r>
    </w:p>
    <w:p w14:paraId="130AF667" w14:textId="77777777" w:rsidR="007C1AED" w:rsidRDefault="002867C4">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κι εμείς. </w:t>
      </w:r>
    </w:p>
    <w:p w14:paraId="130AF668" w14:textId="77777777" w:rsidR="007C1AED" w:rsidRDefault="002867C4">
      <w:pPr>
        <w:spacing w:after="0" w:line="600" w:lineRule="auto"/>
        <w:ind w:firstLine="720"/>
        <w:jc w:val="both"/>
        <w:rPr>
          <w:rFonts w:eastAsia="Times New Roman"/>
          <w:szCs w:val="24"/>
        </w:rPr>
      </w:pPr>
      <w:r>
        <w:rPr>
          <w:rFonts w:eastAsia="Times New Roman"/>
          <w:szCs w:val="24"/>
        </w:rPr>
        <w:t>Τώρα τον λόγο έχει ο κ. Θεοχάρης, Ανεξάρτητος Βουλευτής.</w:t>
      </w:r>
    </w:p>
    <w:p w14:paraId="130AF669" w14:textId="77777777" w:rsidR="007C1AED" w:rsidRDefault="002867C4">
      <w:pPr>
        <w:spacing w:after="0" w:line="600" w:lineRule="auto"/>
        <w:ind w:firstLine="720"/>
        <w:jc w:val="both"/>
        <w:rPr>
          <w:rFonts w:eastAsia="Times New Roman"/>
          <w:szCs w:val="24"/>
        </w:rPr>
      </w:pPr>
      <w:r>
        <w:rPr>
          <w:rFonts w:eastAsia="Times New Roman"/>
          <w:szCs w:val="24"/>
        </w:rPr>
        <w:t>Ορίστε, έχετε επτά λεπτά, κύριε Θεοχάρη.</w:t>
      </w:r>
    </w:p>
    <w:p w14:paraId="130AF66A" w14:textId="77777777" w:rsidR="007C1AED" w:rsidRDefault="002867C4">
      <w:pPr>
        <w:spacing w:after="0" w:line="600" w:lineRule="auto"/>
        <w:ind w:firstLine="720"/>
        <w:jc w:val="both"/>
        <w:rPr>
          <w:rFonts w:eastAsia="Times New Roman"/>
          <w:szCs w:val="24"/>
        </w:rPr>
      </w:pPr>
      <w:r>
        <w:rPr>
          <w:rFonts w:eastAsia="Times New Roman"/>
          <w:b/>
          <w:szCs w:val="24"/>
        </w:rPr>
        <w:t>ΘΕΟΧΑΡΗΣ (ΧΑ</w:t>
      </w:r>
      <w:r>
        <w:rPr>
          <w:rFonts w:eastAsia="Times New Roman"/>
          <w:b/>
          <w:szCs w:val="24"/>
        </w:rPr>
        <w:t>ΡΗΣ) ΘΕΟΧΑΡΗΣ:</w:t>
      </w:r>
      <w:r>
        <w:rPr>
          <w:rFonts w:eastAsia="Times New Roman"/>
          <w:szCs w:val="24"/>
        </w:rPr>
        <w:t xml:space="preserve"> Τα επτά λεπτά θα τα τηρήσουμε, κύριε Πρόεδρε. Μικρή είναι η ομιλία εξάλλου.</w:t>
      </w:r>
    </w:p>
    <w:p w14:paraId="130AF66B" w14:textId="77777777" w:rsidR="007C1AED" w:rsidRDefault="002867C4">
      <w:pPr>
        <w:spacing w:after="0" w:line="600" w:lineRule="auto"/>
        <w:ind w:firstLine="720"/>
        <w:jc w:val="both"/>
        <w:rPr>
          <w:rFonts w:eastAsia="Times New Roman"/>
          <w:szCs w:val="24"/>
        </w:rPr>
      </w:pPr>
      <w:r>
        <w:rPr>
          <w:rFonts w:eastAsia="Times New Roman"/>
          <w:szCs w:val="24"/>
        </w:rPr>
        <w:t>Κυρίες και κύριοι συνάδελφοι, συζητάμε βιαστικά ένα σημαντικό θέμα. Δεν θα επαναλάβω την κριτική για τη νομοθετική διαδικασία, για τη βιασύνη, για το τρέξιμο της τελ</w:t>
      </w:r>
      <w:r>
        <w:rPr>
          <w:rFonts w:eastAsia="Times New Roman"/>
          <w:szCs w:val="24"/>
        </w:rPr>
        <w:t>ευταίας στιγμής, για την έλλειψη διαβούλευσης. Δεν θα τα πω αυτά, παρ’ όλο που αντιβαίνουν και στο άρθρο 60 του Συντάγματος περί του ρόλου των Βουλευτών. Δεν είναι διαδικασία αυτή. Είναι ορθή η κριτική, αλλά καλώς ή κακώς χιλιοειπωμένη, γιατί είναι πια πάγ</w:t>
      </w:r>
      <w:r>
        <w:rPr>
          <w:rFonts w:eastAsia="Times New Roman"/>
          <w:szCs w:val="24"/>
        </w:rPr>
        <w:t>ια η τακτική αυτής της Κυβέρνησης, στα χνάρια, φυσικά, των προηγούμενων.</w:t>
      </w:r>
    </w:p>
    <w:p w14:paraId="130AF66C" w14:textId="77777777" w:rsidR="007C1AED" w:rsidRDefault="002867C4">
      <w:pPr>
        <w:spacing w:after="0" w:line="600" w:lineRule="auto"/>
        <w:ind w:firstLine="720"/>
        <w:jc w:val="both"/>
        <w:rPr>
          <w:rFonts w:eastAsia="Times New Roman"/>
          <w:szCs w:val="24"/>
        </w:rPr>
      </w:pPr>
      <w:r>
        <w:rPr>
          <w:rFonts w:eastAsia="Times New Roman"/>
          <w:szCs w:val="24"/>
        </w:rPr>
        <w:t xml:space="preserve">Ας μιλήσουμε για την ουσία, προσπαθώντας να είμαστε δίκαιοι, όσο γίνεται, με αυτό το νομοσχέδιο. </w:t>
      </w:r>
    </w:p>
    <w:p w14:paraId="130AF66D" w14:textId="77777777" w:rsidR="007C1AED" w:rsidRDefault="002867C4">
      <w:pPr>
        <w:spacing w:after="0" w:line="600" w:lineRule="auto"/>
        <w:ind w:firstLine="720"/>
        <w:jc w:val="both"/>
        <w:rPr>
          <w:rFonts w:eastAsia="Times New Roman"/>
          <w:szCs w:val="24"/>
        </w:rPr>
      </w:pPr>
      <w:r>
        <w:rPr>
          <w:rFonts w:eastAsia="Times New Roman"/>
          <w:szCs w:val="24"/>
        </w:rPr>
        <w:lastRenderedPageBreak/>
        <w:t>Το πρώτο, κύριε Υπουργέ, που πρέπει να πούμε, είναι ότι μάθατε. Ξεκινήσατε με το να β</w:t>
      </w:r>
      <w:r>
        <w:rPr>
          <w:rFonts w:eastAsia="Times New Roman"/>
          <w:szCs w:val="24"/>
        </w:rPr>
        <w:t>άλετε το ΕΣΡ να εποπτεύει αυτό το σύστημα το οποίο θέλετε να μας φέρετε. Μάθατε από τα λάθη των προηγούμενων νομοσχεδίων, από τη διαδικασία, η οποία έπρεπε να φτάσει στο Συμβούλιο της Επικρατείας, για να κριθεί αντισυνταγματική και τώρα προσπαθείτε να προλ</w:t>
      </w:r>
      <w:r>
        <w:rPr>
          <w:rFonts w:eastAsia="Times New Roman"/>
          <w:szCs w:val="24"/>
        </w:rPr>
        <w:t>άβετε τα προβλήματα.</w:t>
      </w:r>
    </w:p>
    <w:p w14:paraId="130AF66E" w14:textId="77777777" w:rsidR="007C1AED" w:rsidRDefault="002867C4">
      <w:pPr>
        <w:spacing w:after="0" w:line="600" w:lineRule="auto"/>
        <w:ind w:firstLine="720"/>
        <w:jc w:val="both"/>
        <w:rPr>
          <w:rFonts w:eastAsia="Times New Roman"/>
          <w:szCs w:val="24"/>
        </w:rPr>
      </w:pPr>
      <w:r>
        <w:rPr>
          <w:rFonts w:eastAsia="Times New Roman"/>
          <w:szCs w:val="24"/>
        </w:rPr>
        <w:t xml:space="preserve">Δεύτερον, κύριε Υπουργέ, πρέπει να πούμε ότι ακούτε. Και αυτό είναι θετικό. Ευχαριστώ που ήρθατε να με ακούσετε. Το νομοσχέδιο αυτό έχει γίνει αγνώριστο σε σχέση με την αρχική του μορφή και φυσικά αυτό έγινε, γιατί ήταν και </w:t>
      </w:r>
      <w:proofErr w:type="spellStart"/>
      <w:r>
        <w:rPr>
          <w:rFonts w:eastAsia="Times New Roman"/>
          <w:szCs w:val="24"/>
        </w:rPr>
        <w:t>αντικοινοτι</w:t>
      </w:r>
      <w:r>
        <w:rPr>
          <w:rFonts w:eastAsia="Times New Roman"/>
          <w:szCs w:val="24"/>
        </w:rPr>
        <w:t>κό</w:t>
      </w:r>
      <w:proofErr w:type="spellEnd"/>
      <w:r>
        <w:rPr>
          <w:rFonts w:eastAsia="Times New Roman"/>
          <w:szCs w:val="24"/>
        </w:rPr>
        <w:t xml:space="preserve"> αυτό το σύστημα και αντισυνταγματικό. </w:t>
      </w:r>
    </w:p>
    <w:p w14:paraId="130AF66F" w14:textId="77777777" w:rsidR="007C1AED" w:rsidRDefault="002867C4">
      <w:pPr>
        <w:spacing w:after="0" w:line="600" w:lineRule="auto"/>
        <w:ind w:firstLine="720"/>
        <w:jc w:val="both"/>
        <w:rPr>
          <w:rFonts w:eastAsia="Times New Roman"/>
          <w:szCs w:val="24"/>
        </w:rPr>
      </w:pPr>
      <w:r>
        <w:rPr>
          <w:rFonts w:eastAsia="Times New Roman"/>
          <w:szCs w:val="24"/>
        </w:rPr>
        <w:t xml:space="preserve">Τρίτον, καλώς ή κακώς –δεν είμαι ο πρώτος που το λέει- αυτό το νομοσχέδιο εκτός από αγνώριστο είναι μάλλον και άσκοπο, διότι δεν πετυχαίνει κανέναν από τους στόχους του.  </w:t>
      </w:r>
    </w:p>
    <w:p w14:paraId="130AF670" w14:textId="77777777" w:rsidR="007C1AED" w:rsidRDefault="002867C4">
      <w:pPr>
        <w:spacing w:after="0" w:line="600" w:lineRule="auto"/>
        <w:ind w:firstLine="720"/>
        <w:jc w:val="both"/>
        <w:rPr>
          <w:rFonts w:eastAsia="Times New Roman"/>
          <w:szCs w:val="24"/>
        </w:rPr>
      </w:pPr>
      <w:r>
        <w:rPr>
          <w:rFonts w:eastAsia="Times New Roman"/>
          <w:szCs w:val="24"/>
        </w:rPr>
        <w:t xml:space="preserve">Ας τα δούμε πιο συγκεκριμένα. Τι θέλετε να ρυθμίσετε; Πρώτον, τον διαφημιστικό χώρο. Φέρατε ένα αντισυνταγματικό -το είπα ήδη- σύστημα που αντίκειται κατ’ ελάχιστον στην αρχή </w:t>
      </w:r>
      <w:r>
        <w:rPr>
          <w:rFonts w:eastAsia="Times New Roman"/>
          <w:szCs w:val="24"/>
        </w:rPr>
        <w:lastRenderedPageBreak/>
        <w:t xml:space="preserve">της ελευθερίας των συμβάσεων, αλλά κι ένα </w:t>
      </w:r>
      <w:proofErr w:type="spellStart"/>
      <w:r>
        <w:rPr>
          <w:rFonts w:eastAsia="Times New Roman"/>
          <w:szCs w:val="24"/>
        </w:rPr>
        <w:t>αντικοινοτικό</w:t>
      </w:r>
      <w:proofErr w:type="spellEnd"/>
      <w:r>
        <w:rPr>
          <w:rFonts w:eastAsia="Times New Roman"/>
          <w:szCs w:val="24"/>
        </w:rPr>
        <w:t xml:space="preserve"> νομοσχέδιο. Το διορθώσατε</w:t>
      </w:r>
      <w:r>
        <w:rPr>
          <w:rFonts w:eastAsia="Times New Roman"/>
          <w:szCs w:val="24"/>
        </w:rPr>
        <w:t xml:space="preserve"> και το στειρώσατε. Αυτό το νομοσχέδιο δεν μπορεί να πετύχει πολλά πράγματα. </w:t>
      </w:r>
    </w:p>
    <w:p w14:paraId="130AF671" w14:textId="77777777" w:rsidR="007C1AED" w:rsidRDefault="002867C4">
      <w:pPr>
        <w:spacing w:after="0" w:line="600" w:lineRule="auto"/>
        <w:ind w:firstLine="720"/>
        <w:jc w:val="both"/>
        <w:rPr>
          <w:rFonts w:eastAsia="Times New Roman"/>
          <w:szCs w:val="24"/>
        </w:rPr>
      </w:pPr>
      <w:r>
        <w:rPr>
          <w:rFonts w:eastAsia="Times New Roman"/>
          <w:szCs w:val="24"/>
        </w:rPr>
        <w:t>Μας λέτε πως υπήρχε φοροδιαφυγή γι’ αυτό έπρεπε να κάνουμε ένα σύστημα για να καταγράψουμε τις διαδικασίες. Βέβαια, συγχρόνως, μας λέτε πως οι προηγούμενες κυβερνήσεις δεν εισέπρ</w:t>
      </w:r>
      <w:r>
        <w:rPr>
          <w:rFonts w:eastAsia="Times New Roman"/>
          <w:szCs w:val="24"/>
        </w:rPr>
        <w:t>ατταν τους φόρους, δεν υπήρχαν φόροι να εισπραχθούν και με τη δική σας Κυβέρνηση αυτό άλλαξε και πράγματι εισπράττετε τους φόρους. Άρα τι φοροδιαφυγή; Από μη εισπραττόμενους φόρους; Από το μηδέν φοροδιαφυγή; Δεν υπήρχε καμμία ανάγκη διαφάνειας, διότι οι φό</w:t>
      </w:r>
      <w:r>
        <w:rPr>
          <w:rFonts w:eastAsia="Times New Roman"/>
          <w:szCs w:val="24"/>
        </w:rPr>
        <w:t xml:space="preserve">ροι δεν εισπράττονταν ως τώρα. Τώρα υπάρχει η ανάγκη αυτή. </w:t>
      </w:r>
    </w:p>
    <w:p w14:paraId="130AF672" w14:textId="77777777" w:rsidR="007C1AED" w:rsidRDefault="002867C4">
      <w:pPr>
        <w:spacing w:after="0" w:line="600" w:lineRule="auto"/>
        <w:ind w:firstLine="720"/>
        <w:jc w:val="both"/>
        <w:rPr>
          <w:rFonts w:eastAsia="Times New Roman"/>
          <w:szCs w:val="24"/>
        </w:rPr>
      </w:pPr>
      <w:r>
        <w:rPr>
          <w:rFonts w:eastAsia="Times New Roman"/>
          <w:szCs w:val="24"/>
        </w:rPr>
        <w:t>Όμως, αφήνω το γεγονός ότι φάσκετε και αντιφάσκετε. Θα πιάσουμε με αυτό το σύστημα τη φοροδιαφυγή; Θα κλείσει η τρύπα; Οι εκπτώσεις θα απαγορεύονται να περνάνε σε αυτό το σύστημα; Θα περνάνε. Μηδε</w:t>
      </w:r>
      <w:r>
        <w:rPr>
          <w:rFonts w:eastAsia="Times New Roman"/>
          <w:szCs w:val="24"/>
        </w:rPr>
        <w:t>νικός χρόνος. Αν κάποιος χαρίσει χρόνο, γιατί είναι πολύ καλός πελάτης, θα μπορεί να τον περάσει; Άρα η φοροδιαφυγή μπορεί να συνεχιστεί. Υπάρχει τρόπος να ελέγξουμε την τιμή, αν είναι 10 ευρώ το δευτερόλεπτο, αν είναι 1 ευρώ το δευτερόλεπτο ή αν είναι 100</w:t>
      </w:r>
      <w:r>
        <w:rPr>
          <w:rFonts w:eastAsia="Times New Roman"/>
          <w:szCs w:val="24"/>
        </w:rPr>
        <w:t xml:space="preserve"> ευρώ το δευτερόλεπτο; </w:t>
      </w:r>
    </w:p>
    <w:p w14:paraId="130AF673" w14:textId="77777777" w:rsidR="007C1AED" w:rsidRDefault="002867C4">
      <w:pPr>
        <w:spacing w:after="0" w:line="600" w:lineRule="auto"/>
        <w:ind w:firstLine="720"/>
        <w:jc w:val="both"/>
        <w:rPr>
          <w:rFonts w:eastAsia="Times New Roman"/>
          <w:szCs w:val="24"/>
        </w:rPr>
      </w:pPr>
      <w:r>
        <w:rPr>
          <w:rFonts w:eastAsia="Times New Roman"/>
          <w:szCs w:val="24"/>
        </w:rPr>
        <w:lastRenderedPageBreak/>
        <w:t>Άρα οι επιχειρήσεις θα καταγράφουν μεν, αλλά θα καταγράφουν ό,τι θέλουν. Εάν γίνεται μια αδιαφανής συναλλαγή, πουλάνε σε διπλάσια τιμή και περνάμε τη μισή, αυτό με το σύστημα θα μπορεί να συνεχιστεί, να συμβαίνει και να γίνεται. Άρα</w:t>
      </w:r>
      <w:r>
        <w:rPr>
          <w:rFonts w:eastAsia="Times New Roman"/>
          <w:szCs w:val="24"/>
        </w:rPr>
        <w:t xml:space="preserve"> από αυτήν την άποψη δεν μπορεί στην πραγματικότητα να δώσει καμμία λύση.</w:t>
      </w:r>
    </w:p>
    <w:p w14:paraId="130AF674" w14:textId="77777777" w:rsidR="007C1AED" w:rsidRDefault="002867C4">
      <w:pPr>
        <w:spacing w:after="0" w:line="600" w:lineRule="auto"/>
        <w:ind w:firstLine="720"/>
        <w:jc w:val="both"/>
        <w:rPr>
          <w:rFonts w:eastAsia="Times New Roman"/>
          <w:szCs w:val="24"/>
        </w:rPr>
      </w:pPr>
      <w:r>
        <w:rPr>
          <w:rFonts w:eastAsia="Times New Roman"/>
          <w:szCs w:val="24"/>
        </w:rPr>
        <w:t>Δεύτερον, όσον αφορά τη δημοπράτηση, αυτή ήταν η ουσιαστική βασική καινοτομία και, φυσικά, ο πυρήνας της αντισυνταγματικότητας, όπως και ο πυρήνας της ουσίας του νομοσχεδίου. Εδώ έγι</w:t>
      </w:r>
      <w:r>
        <w:rPr>
          <w:rFonts w:eastAsia="Times New Roman"/>
          <w:szCs w:val="24"/>
        </w:rPr>
        <w:t>νε προαιρετική. Άρα δεν πρόκειται να χρησιμοποιηθεί. Είναι δεδομένο. Έχουμε, λοιπόν, άσκοπο κόστος, ανακατωσούρα, γραφειοκρατία και μηδενικό αποτέλεσμα.</w:t>
      </w:r>
    </w:p>
    <w:p w14:paraId="130AF675" w14:textId="77777777" w:rsidR="007C1AED" w:rsidRDefault="002867C4">
      <w:pPr>
        <w:spacing w:after="0" w:line="600" w:lineRule="auto"/>
        <w:ind w:firstLine="720"/>
        <w:jc w:val="both"/>
        <w:rPr>
          <w:rFonts w:eastAsia="Times New Roman"/>
          <w:szCs w:val="24"/>
        </w:rPr>
      </w:pPr>
      <w:r>
        <w:rPr>
          <w:rFonts w:eastAsia="Times New Roman"/>
          <w:szCs w:val="24"/>
        </w:rPr>
        <w:t>Τέλος, έχουμε και τον χρόνο που δεν το άκουσα. Λέτε γιατί ήλθε το ΕΣΡ, φυσικά, και είπε: «Εμείς δεν ξέρ</w:t>
      </w:r>
      <w:r>
        <w:rPr>
          <w:rFonts w:eastAsia="Times New Roman"/>
          <w:szCs w:val="24"/>
        </w:rPr>
        <w:t xml:space="preserve">ουμε κανένα σύστημα, δεν είχε γίνει μια καλή συνεννόηση, κύριε Υπουργέ, έπρεπε να κάνετε καλύτερες συνεννοήσεις». Στην Επιτροπή φάνηκε. Όμως, εν πάση </w:t>
      </w:r>
      <w:proofErr w:type="spellStart"/>
      <w:r>
        <w:rPr>
          <w:rFonts w:eastAsia="Times New Roman"/>
          <w:szCs w:val="24"/>
        </w:rPr>
        <w:t>περιπτώσει</w:t>
      </w:r>
      <w:proofErr w:type="spellEnd"/>
      <w:r>
        <w:rPr>
          <w:rFonts w:eastAsia="Times New Roman"/>
          <w:szCs w:val="24"/>
        </w:rPr>
        <w:t>, το ΕΣΡ δεν ήξερε το σύστημα. Μας λέει το νομοσχέδιο ότι τον Σεπτέμβριο του 2018 θα είναι έτοιμ</w:t>
      </w:r>
      <w:r>
        <w:rPr>
          <w:rFonts w:eastAsia="Times New Roman"/>
          <w:szCs w:val="24"/>
        </w:rPr>
        <w:t xml:space="preserve">ο. </w:t>
      </w:r>
    </w:p>
    <w:p w14:paraId="130AF676" w14:textId="77777777" w:rsidR="007C1AED" w:rsidRDefault="002867C4">
      <w:pPr>
        <w:spacing w:after="0" w:line="600" w:lineRule="auto"/>
        <w:ind w:firstLine="720"/>
        <w:jc w:val="both"/>
        <w:rPr>
          <w:rFonts w:eastAsia="Times New Roman"/>
          <w:szCs w:val="24"/>
        </w:rPr>
      </w:pPr>
      <w:r>
        <w:rPr>
          <w:rFonts w:eastAsia="Times New Roman"/>
          <w:szCs w:val="24"/>
        </w:rPr>
        <w:lastRenderedPageBreak/>
        <w:t xml:space="preserve">Αυτά λέγαμε και για τις προμήθειες και για το σύστημα ηλεκτρονικών προμηθειών και δώσατε εσείς, η δικιά σας Κυβέρνηση, τρεις παρατάσεις. Θα έλθετε -εγώ πιστεύω, αυτή είναι η εκτίμησή μου, γιατί αυτό λέει η ιστορία- και σ’ αυτό και θα δίνετε παρατάσεις </w:t>
      </w:r>
      <w:r>
        <w:rPr>
          <w:rFonts w:eastAsia="Times New Roman"/>
          <w:szCs w:val="24"/>
        </w:rPr>
        <w:t>επί παρατάσεων και, άρα στην πραγματικότητα θα έχουμε ένα σύστημα που θα είναι το σύστημα-φαντομάς.</w:t>
      </w:r>
    </w:p>
    <w:p w14:paraId="130AF677" w14:textId="77777777" w:rsidR="007C1AED" w:rsidRDefault="002867C4">
      <w:pPr>
        <w:spacing w:after="0" w:line="600" w:lineRule="auto"/>
        <w:ind w:firstLine="720"/>
        <w:jc w:val="both"/>
        <w:rPr>
          <w:rFonts w:eastAsia="Times New Roman"/>
          <w:szCs w:val="24"/>
        </w:rPr>
      </w:pPr>
      <w:r>
        <w:rPr>
          <w:rFonts w:eastAsia="Times New Roman"/>
          <w:szCs w:val="24"/>
        </w:rPr>
        <w:t>Όσον αφορά τον επαρχιακό Τύπο, γίνεται το μητρώο. Εδώ είναι ενδιαφέρον ότι έχουμε τους εργοδότες του επαρχιακού Τύπου να σας λένε να βάλετε προϋποθέσεις εργ</w:t>
      </w:r>
      <w:r>
        <w:rPr>
          <w:rFonts w:eastAsia="Times New Roman"/>
          <w:szCs w:val="24"/>
        </w:rPr>
        <w:t>αζομένων για να μπει κάποιος στον Τύπο. Βάλτε να έχει τεχνικούς, να έχει το άλφα, να έχει το βήτα. Κι εσείς ακολουθείτε τη νεοφιλελεύθερη λογική: Όχι, καμμιά προϋπόθεση εργαζομένων. Έχει πάρα πολύ μεγάλο ενδιαφέρον πως έχετε βγει από δεξιά των εργοδοτών. Α</w:t>
      </w:r>
      <w:r>
        <w:rPr>
          <w:rFonts w:eastAsia="Times New Roman"/>
          <w:szCs w:val="24"/>
        </w:rPr>
        <w:t xml:space="preserve">υτό είναι αδιανόητο. Εν πάση </w:t>
      </w:r>
      <w:proofErr w:type="spellStart"/>
      <w:r>
        <w:rPr>
          <w:rFonts w:eastAsia="Times New Roman"/>
          <w:szCs w:val="24"/>
        </w:rPr>
        <w:t>περιπτώσει</w:t>
      </w:r>
      <w:proofErr w:type="spellEnd"/>
      <w:r>
        <w:rPr>
          <w:rFonts w:eastAsia="Times New Roman"/>
          <w:szCs w:val="24"/>
        </w:rPr>
        <w:t>, αυτό αποφασίσατε να κάνετε.</w:t>
      </w:r>
    </w:p>
    <w:p w14:paraId="130AF678" w14:textId="77777777" w:rsidR="007C1AED" w:rsidRDefault="002867C4">
      <w:pPr>
        <w:spacing w:after="0" w:line="600" w:lineRule="auto"/>
        <w:ind w:firstLine="720"/>
        <w:jc w:val="both"/>
        <w:rPr>
          <w:rFonts w:eastAsia="Times New Roman"/>
          <w:szCs w:val="24"/>
        </w:rPr>
      </w:pPr>
      <w:r>
        <w:rPr>
          <w:rFonts w:eastAsia="Times New Roman"/>
          <w:szCs w:val="24"/>
        </w:rPr>
        <w:t>Θετικό είναι ότι αλλάξατε τις νομοτεχνικές βελτιώσεις και ανεβάσατε τουλάχιστον τον αριθμό των φύλλων για να αναγνωριστεί και να μπορεί κάποιος να πάρει κρατική διαφήμιση. Δεν είναι δυνατ</w:t>
      </w:r>
      <w:r>
        <w:rPr>
          <w:rFonts w:eastAsia="Times New Roman"/>
          <w:szCs w:val="24"/>
        </w:rPr>
        <w:t>όν σκιτζήδες των πέντε-δέκα φύλλων να είναι δικαιολογία για να παίρνουν τα χρήματα.</w:t>
      </w:r>
    </w:p>
    <w:p w14:paraId="130AF679" w14:textId="77777777" w:rsidR="007C1AED" w:rsidRDefault="002867C4">
      <w:pPr>
        <w:spacing w:after="0" w:line="600" w:lineRule="auto"/>
        <w:ind w:firstLine="720"/>
        <w:jc w:val="both"/>
        <w:rPr>
          <w:rFonts w:eastAsia="Times New Roman"/>
          <w:szCs w:val="24"/>
        </w:rPr>
      </w:pPr>
      <w:r>
        <w:rPr>
          <w:rFonts w:eastAsia="Times New Roman"/>
          <w:szCs w:val="24"/>
        </w:rPr>
        <w:lastRenderedPageBreak/>
        <w:t>Ακούστε, όμως, και τους εκδότες, αυτούς τουλάχιστον που είναι ήδη στο μητρώο, να μην πρέπει να καταθέσουν πάλι τον φάκελο. Δεν υπάρχει κανένας λόγος να το κάνουν, εφόσον εί</w:t>
      </w:r>
      <w:r>
        <w:rPr>
          <w:rFonts w:eastAsia="Times New Roman"/>
          <w:szCs w:val="24"/>
        </w:rPr>
        <w:t>ναι ήδη και έχουν κατατεθειμένους φακέλους.</w:t>
      </w:r>
    </w:p>
    <w:p w14:paraId="130AF67A" w14:textId="77777777" w:rsidR="007C1AED" w:rsidRDefault="002867C4">
      <w:pPr>
        <w:spacing w:after="0" w:line="600" w:lineRule="auto"/>
        <w:ind w:firstLine="720"/>
        <w:jc w:val="both"/>
        <w:rPr>
          <w:rFonts w:eastAsia="Times New Roman"/>
          <w:szCs w:val="24"/>
        </w:rPr>
      </w:pPr>
      <w:r>
        <w:rPr>
          <w:rFonts w:eastAsia="Times New Roman"/>
          <w:szCs w:val="24"/>
        </w:rPr>
        <w:t>Τρίτο σημείο είναι οι ξένες παραγωγές. Εδώ οι ξένες παραγωγές είναι αδιανόητο ότι δεν κάνουν πολύ περισσότερα και είναι θετικό που κάνουν έστω και αυτά. Το είπα και στο προχθεσινό νομοσχέδιο της παιδείας, ένας απ</w:t>
      </w:r>
      <w:r>
        <w:rPr>
          <w:rFonts w:eastAsia="Times New Roman"/>
          <w:szCs w:val="24"/>
        </w:rPr>
        <w:t>ό τους τρεις πυλώνες του εικοστού πρώτου αιώνα για την ανάπτυξη χωρών, όπως η δική μας, είναι ο πολιτισμός και οι δημιουργικές βιομηχανίες. Δεν μπορεί να στέλνουμε τη μία ταινία, που θα έπρεπε να γυριστεί στην Αθήνα, να γυρίζεται στα Κανάρια Νησιά ή το «</w:t>
      </w:r>
      <w:r>
        <w:rPr>
          <w:rFonts w:eastAsia="Times New Roman"/>
          <w:szCs w:val="24"/>
          <w:lang w:val="en-US"/>
        </w:rPr>
        <w:t>Ma</w:t>
      </w:r>
      <w:r>
        <w:rPr>
          <w:rFonts w:eastAsia="Times New Roman"/>
          <w:szCs w:val="24"/>
          <w:lang w:val="en-US"/>
        </w:rPr>
        <w:t>mma</w:t>
      </w:r>
      <w:r>
        <w:rPr>
          <w:rFonts w:eastAsia="Times New Roman"/>
          <w:szCs w:val="24"/>
        </w:rPr>
        <w:t xml:space="preserve"> </w:t>
      </w:r>
      <w:proofErr w:type="spellStart"/>
      <w:r>
        <w:rPr>
          <w:rFonts w:eastAsia="Times New Roman"/>
          <w:szCs w:val="24"/>
          <w:lang w:val="en-US"/>
        </w:rPr>
        <w:t>mia</w:t>
      </w:r>
      <w:proofErr w:type="spellEnd"/>
      <w:r>
        <w:rPr>
          <w:rFonts w:eastAsia="Times New Roman"/>
          <w:szCs w:val="24"/>
        </w:rPr>
        <w:t>» αντί να πάει στη Σκιάθο, να πηγαίνει στην Κροατία. Αυτά τα πράγματα πρέπει να λυθούν.</w:t>
      </w:r>
    </w:p>
    <w:p w14:paraId="130AF67B" w14:textId="77777777" w:rsidR="007C1AED" w:rsidRDefault="002867C4">
      <w:pPr>
        <w:spacing w:after="0" w:line="600" w:lineRule="auto"/>
        <w:ind w:firstLine="720"/>
        <w:jc w:val="both"/>
        <w:rPr>
          <w:rFonts w:eastAsia="Times New Roman"/>
          <w:szCs w:val="24"/>
        </w:rPr>
      </w:pPr>
      <w:r>
        <w:rPr>
          <w:rFonts w:eastAsia="Times New Roman"/>
          <w:szCs w:val="24"/>
        </w:rPr>
        <w:t>Όμως, δεν νομίζω ότι είστε αρκετά προωθημένος. Γι’ αυτό σας καταθέτω δύο μελέτες -η μία είναι του ΙΟΒΕ, η δεύτερη της Τράπεζας της Ελλάδος- που μιλάνε γι’ αυτό τ</w:t>
      </w:r>
      <w:r>
        <w:rPr>
          <w:rFonts w:eastAsia="Times New Roman"/>
          <w:szCs w:val="24"/>
        </w:rPr>
        <w:t xml:space="preserve">ο ζήτημα, έχουν συγκεκριμένες προτάσεις σε σχέση με τη φορολόγηση, για παράδειγμα, σε σχέση με την εκπαίδευση –τις καταθέτω στα Πρακτικά- σε σχέση με το πλαίσιο για να διευκολυνθούν οι συμπράξεις και </w:t>
      </w:r>
      <w:r>
        <w:rPr>
          <w:rFonts w:eastAsia="Times New Roman"/>
          <w:szCs w:val="24"/>
        </w:rPr>
        <w:lastRenderedPageBreak/>
        <w:t>οι συμπαραγωγές. Εδώ νομίζω ότι πολλές φορές κάνουμε λάθ</w:t>
      </w:r>
      <w:r>
        <w:rPr>
          <w:rFonts w:eastAsia="Times New Roman"/>
          <w:szCs w:val="24"/>
        </w:rPr>
        <w:t>η και νομίζουμε ότι μπορούμε να εγκλωβίσουμε και να κλειδώσουμε αυτούς τους ανθρώπους, που έχουν πολλές επιλογές παγκόσμια.</w:t>
      </w:r>
    </w:p>
    <w:p w14:paraId="130AF67C" w14:textId="77777777" w:rsidR="007C1AED" w:rsidRDefault="002867C4">
      <w:pPr>
        <w:spacing w:after="0" w:line="600" w:lineRule="auto"/>
        <w:ind w:firstLine="720"/>
        <w:jc w:val="both"/>
        <w:rPr>
          <w:rFonts w:eastAsia="Times New Roman"/>
          <w:szCs w:val="24"/>
        </w:rPr>
      </w:pPr>
      <w:r>
        <w:rPr>
          <w:rFonts w:eastAsia="Times New Roman"/>
          <w:szCs w:val="24"/>
        </w:rPr>
        <w:t>(Στο σημείο αυτό ο Βουλευτής κ. Θεοχάρης (Χάρης) Θεοχάρης καταθέτει για τα Πρακτικά τα προαναφερθέντα έγγραφα, τα οποία βρίσκονται σ</w:t>
      </w:r>
      <w:r>
        <w:rPr>
          <w:rFonts w:eastAsia="Times New Roman"/>
          <w:szCs w:val="24"/>
        </w:rPr>
        <w:t>το αρχείο του Τμήματος Γραμματείας της Διεύθυνσης Στενογραφίας και Πρακτικών της Βουλής)</w:t>
      </w:r>
    </w:p>
    <w:p w14:paraId="130AF67D" w14:textId="77777777" w:rsidR="007C1AED" w:rsidRDefault="002867C4">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30AF67E" w14:textId="77777777" w:rsidR="007C1AED" w:rsidRDefault="002867C4">
      <w:pPr>
        <w:spacing w:after="0" w:line="600" w:lineRule="auto"/>
        <w:ind w:firstLine="720"/>
        <w:jc w:val="both"/>
        <w:rPr>
          <w:rFonts w:eastAsia="Times New Roman"/>
          <w:szCs w:val="24"/>
        </w:rPr>
      </w:pPr>
      <w:r>
        <w:rPr>
          <w:rFonts w:eastAsia="Times New Roman"/>
          <w:szCs w:val="24"/>
        </w:rPr>
        <w:t xml:space="preserve">Με το άρθρο 53, για παράδειγμα –και τελειώνω, κύριε Πρόεδρε- τους βάζουμε </w:t>
      </w:r>
      <w:r>
        <w:rPr>
          <w:rFonts w:eastAsia="Times New Roman"/>
          <w:szCs w:val="24"/>
        </w:rPr>
        <w:t>υποχρεώσεις να παραμένουν στην Ελλάδα, όταν δεν είναι απαραίτητο -δεν το καταφέρνει η Μεγάλη Βρετανία και θα το πετύχουμε εμείς;- κι όταν δεν υπάρχουν οι υποδομές οι απαραίτητες για να μπορεί να γίνει αυτού τους είδους η δουλειά.</w:t>
      </w:r>
    </w:p>
    <w:p w14:paraId="130AF67F" w14:textId="77777777" w:rsidR="007C1AED" w:rsidRDefault="002867C4">
      <w:pPr>
        <w:spacing w:after="0" w:line="600" w:lineRule="auto"/>
        <w:ind w:firstLine="720"/>
        <w:jc w:val="both"/>
        <w:rPr>
          <w:rFonts w:eastAsia="Times New Roman"/>
          <w:szCs w:val="24"/>
        </w:rPr>
      </w:pPr>
      <w:r>
        <w:rPr>
          <w:rFonts w:eastAsia="Times New Roman"/>
          <w:szCs w:val="24"/>
        </w:rPr>
        <w:t xml:space="preserve">Όσον αφορά τα </w:t>
      </w:r>
      <w:r>
        <w:rPr>
          <w:rFonts w:eastAsia="Times New Roman"/>
          <w:szCs w:val="24"/>
          <w:lang w:val="en-US"/>
        </w:rPr>
        <w:t>barcodes</w:t>
      </w:r>
      <w:r>
        <w:rPr>
          <w:rFonts w:eastAsia="Times New Roman"/>
          <w:szCs w:val="24"/>
        </w:rPr>
        <w:t>, να</w:t>
      </w:r>
      <w:r>
        <w:rPr>
          <w:rFonts w:eastAsia="Times New Roman"/>
          <w:szCs w:val="24"/>
        </w:rPr>
        <w:t xml:space="preserve"> πω δ</w:t>
      </w:r>
      <w:r>
        <w:rPr>
          <w:rFonts w:eastAsia="Times New Roman"/>
          <w:szCs w:val="24"/>
        </w:rPr>
        <w:t>ύ</w:t>
      </w:r>
      <w:r>
        <w:rPr>
          <w:rFonts w:eastAsia="Times New Roman"/>
          <w:szCs w:val="24"/>
        </w:rPr>
        <w:t xml:space="preserve">ο λόγια. Ακούστε τα προβλήματα του επαρχιακού Τύπου, τις συνδρομές, αυτά που υπάρχουν επικαλύψεις και μπορεί να δημιουργήσουν παραπάνω </w:t>
      </w:r>
      <w:r>
        <w:rPr>
          <w:rFonts w:eastAsia="Times New Roman"/>
          <w:szCs w:val="24"/>
        </w:rPr>
        <w:lastRenderedPageBreak/>
        <w:t>προβλήματα απ’ όσα λύνει, αλλά, εν γένει, είναι μ</w:t>
      </w:r>
      <w:r>
        <w:rPr>
          <w:rFonts w:eastAsia="Times New Roman"/>
          <w:szCs w:val="24"/>
        </w:rPr>
        <w:t>ί</w:t>
      </w:r>
      <w:r>
        <w:rPr>
          <w:rFonts w:eastAsia="Times New Roman"/>
          <w:szCs w:val="24"/>
        </w:rPr>
        <w:t>α θετική πρωτοβουλία του κυρίου Υπουργού και τη χαιρετίζω.</w:t>
      </w:r>
    </w:p>
    <w:p w14:paraId="130AF680" w14:textId="77777777" w:rsidR="007C1AED" w:rsidRDefault="002867C4">
      <w:pPr>
        <w:spacing w:after="0" w:line="600" w:lineRule="auto"/>
        <w:ind w:firstLine="720"/>
        <w:jc w:val="both"/>
        <w:rPr>
          <w:rFonts w:eastAsia="Times New Roman" w:cs="Times New Roman"/>
          <w:szCs w:val="24"/>
        </w:rPr>
      </w:pPr>
      <w:r>
        <w:rPr>
          <w:rFonts w:eastAsia="Times New Roman"/>
          <w:szCs w:val="24"/>
        </w:rPr>
        <w:t>Δ</w:t>
      </w:r>
      <w:r>
        <w:rPr>
          <w:rFonts w:eastAsia="Times New Roman"/>
          <w:szCs w:val="24"/>
        </w:rPr>
        <w:t>ύ</w:t>
      </w:r>
      <w:r>
        <w:rPr>
          <w:rFonts w:eastAsia="Times New Roman"/>
          <w:szCs w:val="24"/>
        </w:rPr>
        <w:t>ο λό</w:t>
      </w:r>
      <w:r>
        <w:rPr>
          <w:rFonts w:eastAsia="Times New Roman"/>
          <w:szCs w:val="24"/>
        </w:rPr>
        <w:t xml:space="preserve">για, λοιπόν, θα πω για τις άδειες. Έχει μεγάλη σημασία να πούμε ότι εγώ εξεπλάγην θετικά με εσάς, κύριε Υπουργέ, γιατί εσείς εκπλαγήκατε θετικά με το ΕΣΡ. Εάν εμπιστευθείτε τη </w:t>
      </w:r>
      <w:r>
        <w:rPr>
          <w:rFonts w:eastAsia="Times New Roman"/>
          <w:szCs w:val="24"/>
        </w:rPr>
        <w:t>δ</w:t>
      </w:r>
      <w:r>
        <w:rPr>
          <w:rFonts w:eastAsia="Times New Roman"/>
          <w:szCs w:val="24"/>
        </w:rPr>
        <w:t xml:space="preserve">ημοκρατία περισσότερο απ’ όσο την έχετε εμπιστευθεί ως τώρα, θα δείτε ότι η </w:t>
      </w:r>
      <w:r>
        <w:rPr>
          <w:rFonts w:eastAsia="Times New Roman"/>
          <w:szCs w:val="24"/>
        </w:rPr>
        <w:t>δ</w:t>
      </w:r>
      <w:r>
        <w:rPr>
          <w:rFonts w:eastAsia="Times New Roman"/>
          <w:szCs w:val="24"/>
        </w:rPr>
        <w:t>ημ</w:t>
      </w:r>
      <w:r>
        <w:rPr>
          <w:rFonts w:eastAsia="Times New Roman"/>
          <w:szCs w:val="24"/>
        </w:rPr>
        <w:t xml:space="preserve">οκρατία λειτουργεί όταν θεσμοί με αντίθετες σκοπιές συνεργάζονται. </w:t>
      </w:r>
      <w:r>
        <w:rPr>
          <w:rFonts w:eastAsia="Times New Roman"/>
          <w:szCs w:val="24"/>
        </w:rPr>
        <w:t>Ε</w:t>
      </w:r>
      <w:r>
        <w:rPr>
          <w:rFonts w:eastAsia="Times New Roman"/>
          <w:szCs w:val="24"/>
        </w:rPr>
        <w:t xml:space="preserve">ίδατε ότι το </w:t>
      </w:r>
      <w:r>
        <w:rPr>
          <w:rFonts w:eastAsia="Times New Roman" w:cs="Times New Roman"/>
          <w:szCs w:val="24"/>
        </w:rPr>
        <w:t>Εθνικό Συμβούλιο Ραδιοτηλεόρασης, που το πολεμήσατε επί ένα χρόνο, άρχισε να λειτουργεί και άρχισε να συνεργάζεται μαζί σας. Είδατε, επίσης, ότι ακόμα και στο τίμημα συνεργάστ</w:t>
      </w:r>
      <w:r>
        <w:rPr>
          <w:rFonts w:eastAsia="Times New Roman" w:cs="Times New Roman"/>
          <w:szCs w:val="24"/>
        </w:rPr>
        <w:t>ηκε, είδε τον διαγωνισμό σας και ουσιαστικά έκανε αυτό που έπρεπε να κάνει.</w:t>
      </w:r>
    </w:p>
    <w:p w14:paraId="130AF68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μετά το πρώτο ναυάγιο του νομοσχεδίου, που έπρεπε να πάμε μέχρι το Συμβούλιο της Επικρατείας.</w:t>
      </w:r>
    </w:p>
    <w:p w14:paraId="130AF68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Ολοκληρώστε, </w:t>
      </w:r>
      <w:r>
        <w:rPr>
          <w:rFonts w:eastAsia="Times New Roman" w:cs="Times New Roman"/>
          <w:szCs w:val="24"/>
        </w:rPr>
        <w:t>παρακαλώ.</w:t>
      </w:r>
    </w:p>
    <w:p w14:paraId="130AF68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Κλείνω, κύριε Πρόεδρε.</w:t>
      </w:r>
    </w:p>
    <w:p w14:paraId="130AF68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Ο κύριος Υπουργός, η Κυβέρνηση, φέρνει το νομοσχέδιο της φιλοδοξίας, αλλά και της αναποτελεσματικότητας. Περιμένουμε να δούμε πότε θα φτάσουμε να έχουμε νομοσχέδια αποτελεσματικά.</w:t>
      </w:r>
    </w:p>
    <w:p w14:paraId="130AF68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Εμείς, κύριε Υπο</w:t>
      </w:r>
      <w:r>
        <w:rPr>
          <w:rFonts w:eastAsia="Times New Roman" w:cs="Times New Roman"/>
          <w:szCs w:val="24"/>
        </w:rPr>
        <w:t>υργέ, έχουμε υπομονή. Δυστυχώς για εσάς, ο ελληνικός λαός δεν έχει κα</w:t>
      </w:r>
      <w:r>
        <w:rPr>
          <w:rFonts w:eastAsia="Times New Roman" w:cs="Times New Roman"/>
          <w:szCs w:val="24"/>
        </w:rPr>
        <w:t>μ</w:t>
      </w:r>
      <w:r>
        <w:rPr>
          <w:rFonts w:eastAsia="Times New Roman" w:cs="Times New Roman"/>
          <w:szCs w:val="24"/>
        </w:rPr>
        <w:t>μία υπομονή πια και πιστεύω ότι θα το καταλάβετε και σύντομα.</w:t>
      </w:r>
    </w:p>
    <w:p w14:paraId="130AF68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30AF68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130AF68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Μπουκώρος</w:t>
      </w:r>
      <w:proofErr w:type="spellEnd"/>
      <w:r>
        <w:rPr>
          <w:rFonts w:eastAsia="Times New Roman" w:cs="Times New Roman"/>
          <w:szCs w:val="24"/>
        </w:rPr>
        <w:t>, Βουλευτής της Νέας Δημοκρατίας, έχει τ</w:t>
      </w:r>
      <w:r>
        <w:rPr>
          <w:rFonts w:eastAsia="Times New Roman" w:cs="Times New Roman"/>
          <w:szCs w:val="24"/>
        </w:rPr>
        <w:t>ον λόγο.</w:t>
      </w:r>
    </w:p>
    <w:p w14:paraId="130AF68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130AF68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υποτίθεται ότι έρχεται να ρυθμίσει ορισμένα πράγματα στον χώρο των μέσων ενημέρωσης και των παραγωγών, αλλά σε βασικά του σημεία πιστεύω </w:t>
      </w:r>
      <w:r>
        <w:rPr>
          <w:rFonts w:eastAsia="Times New Roman" w:cs="Times New Roman"/>
          <w:szCs w:val="24"/>
        </w:rPr>
        <w:t>ότι απορρυθμίζει ζητήματα.</w:t>
      </w:r>
    </w:p>
    <w:p w14:paraId="130AF68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Δεν θα αναφερθώ, βεβαίως, ούτε στην πλατφόρμα διαχείρισης του διαφημιστικού χρόνου η οποία μετά τις αλλαγές κατέστη ένα μέσο συλλογής στατιστικών και δεδομένων. Καλά είναι </w:t>
      </w:r>
      <w:r>
        <w:rPr>
          <w:rFonts w:eastAsia="Times New Roman" w:cs="Times New Roman"/>
          <w:szCs w:val="24"/>
        </w:rPr>
        <w:lastRenderedPageBreak/>
        <w:t xml:space="preserve">αυτά. Οδηγούν στη διαφάνεια, αλλά η παραγραφή της </w:t>
      </w:r>
      <w:proofErr w:type="spellStart"/>
      <w:r>
        <w:rPr>
          <w:rFonts w:eastAsia="Times New Roman" w:cs="Times New Roman"/>
          <w:szCs w:val="24"/>
        </w:rPr>
        <w:t>υποχρεω</w:t>
      </w:r>
      <w:r>
        <w:rPr>
          <w:rFonts w:eastAsia="Times New Roman" w:cs="Times New Roman"/>
          <w:szCs w:val="24"/>
        </w:rPr>
        <w:t>τικότητας</w:t>
      </w:r>
      <w:proofErr w:type="spellEnd"/>
      <w:r>
        <w:rPr>
          <w:rFonts w:eastAsia="Times New Roman" w:cs="Times New Roman"/>
          <w:szCs w:val="24"/>
        </w:rPr>
        <w:t xml:space="preserve"> και της </w:t>
      </w:r>
      <w:proofErr w:type="spellStart"/>
      <w:r>
        <w:rPr>
          <w:rFonts w:eastAsia="Times New Roman" w:cs="Times New Roman"/>
          <w:szCs w:val="24"/>
        </w:rPr>
        <w:t>καταναγκαστικότητας</w:t>
      </w:r>
      <w:proofErr w:type="spellEnd"/>
      <w:r>
        <w:rPr>
          <w:rFonts w:eastAsia="Times New Roman" w:cs="Times New Roman"/>
          <w:szCs w:val="24"/>
        </w:rPr>
        <w:t xml:space="preserve"> αλλάζει τη φιλοσοφία αυτή της διάταξης.</w:t>
      </w:r>
    </w:p>
    <w:p w14:paraId="130AF68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Θα μου επιτρέψετε, κύριε Υπουργέ, να αναφερθώ κατά κύριο λόγο στις αλλαγές στον περιφερειακό Τύπο, αφού αρχικά επισημάνω ότι σε ολόκληρη την Ευρώπη ο περιφερειακός Τύπος θεωρείτα</w:t>
      </w:r>
      <w:r>
        <w:rPr>
          <w:rFonts w:eastAsia="Times New Roman" w:cs="Times New Roman"/>
          <w:szCs w:val="24"/>
        </w:rPr>
        <w:t>ι παράγοντας ανάπτυξης. Με το νομοσχέδιό σας έρχεστε να κάνετε παρέμβαση σε ένα περιβάλλον επιχειρηματικό και εργασιακό το οποίο ήταν ρυθμισμένο σχεδόν σε απόλυτο βαθμό. Άρα οι διατάξεις σας μάλλον σε απορρύθμιση θα οδηγήσουν παρά σε ρύθμιση.</w:t>
      </w:r>
    </w:p>
    <w:p w14:paraId="130AF68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Ας δούμε ποιο</w:t>
      </w:r>
      <w:r>
        <w:rPr>
          <w:rFonts w:eastAsia="Times New Roman" w:cs="Times New Roman"/>
          <w:szCs w:val="24"/>
        </w:rPr>
        <w:t xml:space="preserve"> είναι το πλαίσιο αρχικά του περιφερειακού Τύπου σήμερα, περί τίνος πρόκειται. Μιλάμε περίπου για </w:t>
      </w:r>
      <w:proofErr w:type="spellStart"/>
      <w:r>
        <w:rPr>
          <w:rFonts w:eastAsia="Times New Roman" w:cs="Times New Roman"/>
          <w:szCs w:val="24"/>
        </w:rPr>
        <w:t>εκατόν</w:t>
      </w:r>
      <w:proofErr w:type="spellEnd"/>
      <w:r>
        <w:rPr>
          <w:rFonts w:eastAsia="Times New Roman" w:cs="Times New Roman"/>
          <w:szCs w:val="24"/>
        </w:rPr>
        <w:t xml:space="preserve"> δέκα τίτλους ημερήσιων εφημερίδων και παρά το γεγονός ότι ανέστειλαν τη λειτουργία τους στα χρόνια της κρίσης περισσότεροι από σαράντα τίτλοι, σήμερα μ</w:t>
      </w:r>
      <w:r>
        <w:rPr>
          <w:rFonts w:eastAsia="Times New Roman" w:cs="Times New Roman"/>
          <w:szCs w:val="24"/>
        </w:rPr>
        <w:t>πορούμε να μιλάμε για διακόσιες χιλιάδες φύλλα πωλήσεις καθημερινά, όταν ο αθηναϊκός Τύπος, κύριε Υπουργέ, μόλις και μετά βίας ξεπερνάει τις εκατό χιλιάδες.</w:t>
      </w:r>
    </w:p>
    <w:p w14:paraId="130AF68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Μιλάμε για περίπου δυόμισι χιλιάδες εργαζόμενους αλλά και για οκτακόσιες χιλιάδες αναγνώστες. Γιατί</w:t>
      </w:r>
      <w:r>
        <w:rPr>
          <w:rFonts w:eastAsia="Times New Roman" w:cs="Times New Roman"/>
          <w:szCs w:val="24"/>
        </w:rPr>
        <w:t xml:space="preserve"> ποια είναι η διαφορά του περιφερειακού Τύπου από τον αθηναϊκό Τύπο; Μ</w:t>
      </w:r>
      <w:r>
        <w:rPr>
          <w:rFonts w:eastAsia="Times New Roman" w:cs="Times New Roman"/>
          <w:szCs w:val="24"/>
        </w:rPr>
        <w:t>ί</w:t>
      </w:r>
      <w:r>
        <w:rPr>
          <w:rFonts w:eastAsia="Times New Roman" w:cs="Times New Roman"/>
          <w:szCs w:val="24"/>
        </w:rPr>
        <w:t>α επαρχιακή εφημερίδα, σύμφωνα με όλες τις μελέτες των τελευταίων δεκαετιών, διαβάζεται από τέσσερις αναγνώστες, σε αντίθεση με μ</w:t>
      </w:r>
      <w:r>
        <w:rPr>
          <w:rFonts w:eastAsia="Times New Roman" w:cs="Times New Roman"/>
          <w:szCs w:val="24"/>
        </w:rPr>
        <w:t>ί</w:t>
      </w:r>
      <w:r>
        <w:rPr>
          <w:rFonts w:eastAsia="Times New Roman" w:cs="Times New Roman"/>
          <w:szCs w:val="24"/>
        </w:rPr>
        <w:t>α εφημερίδα του κέντρου που διαβάζεται από δύο αναγνώστ</w:t>
      </w:r>
      <w:r>
        <w:rPr>
          <w:rFonts w:eastAsia="Times New Roman" w:cs="Times New Roman"/>
          <w:szCs w:val="24"/>
        </w:rPr>
        <w:t xml:space="preserve">ες. Μιλάμε για ένα πολύ σημαντικό επιχειρηματικό και ενημερωτικό πλαίσιο. </w:t>
      </w:r>
    </w:p>
    <w:p w14:paraId="130AF68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Κατά συνέπεια, ο ρόλος του Τύπου είναι σημαντικός, κύριε Υπουργέ, και αυτό αναγνωρίζεται σε όλη την Ευρώπη. Θα ήθελα να σας αναφέρω ότι η Γαλλία τα τελευταία χρόνια, και η προηγούμε</w:t>
      </w:r>
      <w:r>
        <w:rPr>
          <w:rFonts w:eastAsia="Times New Roman" w:cs="Times New Roman"/>
          <w:szCs w:val="24"/>
        </w:rPr>
        <w:t>νη διοίκηση Ολάντ και η πιο προηγούμενη Σαρκοζί, έχει πάρει μέτρα ενίσχυσης του περιφερειακού Τύπου, ενίσχυση της εκτύπωσης, δωρεάν συνδρομές σε νέους των δεκαοκτώ ετών, αύξηση της κρατικής προβολής κατά 200 εκατομμύρια ευρώ και άλλα πολλά μέτρα.</w:t>
      </w:r>
    </w:p>
    <w:p w14:paraId="130AF69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Η Αγγλία,</w:t>
      </w:r>
      <w:r>
        <w:rPr>
          <w:rFonts w:eastAsia="Times New Roman" w:cs="Times New Roman"/>
          <w:szCs w:val="24"/>
        </w:rPr>
        <w:t xml:space="preserve"> επίσης, μετέθεσε για το 2025 την κατάργηση των υποχρεωτικών δημοσιεύσεων. Η Ολλανδία το ίδιο, μετέθεσε την κατάργηση των υποχρεωτικών δημοσιεύσεων μέχρι το 2030. </w:t>
      </w:r>
      <w:r>
        <w:rPr>
          <w:rFonts w:eastAsia="Times New Roman" w:cs="Times New Roman"/>
          <w:szCs w:val="24"/>
        </w:rPr>
        <w:lastRenderedPageBreak/>
        <w:t>Όλη η Ευρώπη λαμβάνει μέτρα στήριξης του περιφερειακού τύπου, κύριε Υπουργέ, γιατί τον θεωρεί</w:t>
      </w:r>
      <w:r>
        <w:rPr>
          <w:rFonts w:eastAsia="Times New Roman" w:cs="Times New Roman"/>
          <w:szCs w:val="24"/>
        </w:rPr>
        <w:t>, όπως και είναι, παράγοντα περιφερειακής ανάπτυξης.</w:t>
      </w:r>
    </w:p>
    <w:p w14:paraId="130AF69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Εδώ έρχεται το νομοσχέδιό σας να κάνει τι; Να δούμε τι είδους παρέμβαση κάνει.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δημιουργείται μ</w:t>
      </w:r>
      <w:r>
        <w:rPr>
          <w:rFonts w:eastAsia="Times New Roman" w:cs="Times New Roman"/>
          <w:szCs w:val="24"/>
        </w:rPr>
        <w:t>ί</w:t>
      </w:r>
      <w:r>
        <w:rPr>
          <w:rFonts w:eastAsia="Times New Roman" w:cs="Times New Roman"/>
          <w:szCs w:val="24"/>
        </w:rPr>
        <w:t>α μυθοπλασία, όπως συνήθως κάνετε σε όλα τα νομοσχέδια. Έρχεστε και λέτε ότι ο Υπουργός και μόνο</w:t>
      </w:r>
      <w:r>
        <w:rPr>
          <w:rFonts w:eastAsia="Times New Roman" w:cs="Times New Roman"/>
          <w:szCs w:val="24"/>
        </w:rPr>
        <w:t>ν αυτός δίνει τα δικαιώματα κατά το δοκούν με τον προηγούμενο νόμο.</w:t>
      </w:r>
    </w:p>
    <w:p w14:paraId="130AF69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Δεν είναι καθόλου έτσι, κύριε Υπουργέ. Ο Υπουργός υπογράφει τα δικαιώματα μέσα σε πολύ αυστηρό πλαίσιο κριτηρίων. </w:t>
      </w:r>
      <w:r>
        <w:rPr>
          <w:rFonts w:eastAsia="Times New Roman" w:cs="Times New Roman"/>
          <w:szCs w:val="24"/>
        </w:rPr>
        <w:t>Τ</w:t>
      </w:r>
      <w:r>
        <w:rPr>
          <w:rFonts w:eastAsia="Times New Roman" w:cs="Times New Roman"/>
          <w:szCs w:val="24"/>
        </w:rPr>
        <w:t xml:space="preserve">α κριτήρια του νόμου που ισχύει σήμερα είναι τουλάχιστον τρεις φορές πιο </w:t>
      </w:r>
      <w:r>
        <w:rPr>
          <w:rFonts w:eastAsia="Times New Roman" w:cs="Times New Roman"/>
          <w:szCs w:val="24"/>
        </w:rPr>
        <w:t>αυστηρά από τα κριτήρια που θεσμοθετεί το νομοσχέδιο που σήμερα συζητάμε. Επί παραδείγματι, με το προηγούμενο νομικό πλαίσιο μ</w:t>
      </w:r>
      <w:r>
        <w:rPr>
          <w:rFonts w:eastAsia="Times New Roman" w:cs="Times New Roman"/>
          <w:szCs w:val="24"/>
        </w:rPr>
        <w:t>ί</w:t>
      </w:r>
      <w:r>
        <w:rPr>
          <w:rFonts w:eastAsia="Times New Roman" w:cs="Times New Roman"/>
          <w:szCs w:val="24"/>
        </w:rPr>
        <w:t>α καθημερινή επαρχιακή εφημερίδα, για να πάρει δικαιώματα, έπρεπε να κυκλοφορεί αδιάλειπτα δύο χρόνια. Έρχεστε εσείς σήμερα και λ</w:t>
      </w:r>
      <w:r>
        <w:rPr>
          <w:rFonts w:eastAsia="Times New Roman" w:cs="Times New Roman"/>
          <w:szCs w:val="24"/>
        </w:rPr>
        <w:t>έτε ότι σε έξι μήνες θα παίρνει δικαιώματα.</w:t>
      </w:r>
    </w:p>
    <w:p w14:paraId="130AF69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χυρώνεστε, κύριε Υπουργέ, αμαχητί πίσω από το επιχείρημα ότι προβλέπεται, περιλαμβάνεται στην εργαλειοθήκη του ΟΟΣΑ. Ποιοι; Εσείς, η αριστερή Κυβέρνηση που πολεμούσατε </w:t>
      </w:r>
      <w:r>
        <w:rPr>
          <w:rFonts w:eastAsia="Times New Roman" w:cs="Times New Roman"/>
          <w:szCs w:val="24"/>
        </w:rPr>
        <w:lastRenderedPageBreak/>
        <w:t>την εργαλειοθήκη, αμαχητί έρχεστε και αποδέ</w:t>
      </w:r>
      <w:r>
        <w:rPr>
          <w:rFonts w:eastAsia="Times New Roman" w:cs="Times New Roman"/>
          <w:szCs w:val="24"/>
        </w:rPr>
        <w:t xml:space="preserve">χεστε μία πρόταση του ΟΟΣΑ. </w:t>
      </w:r>
    </w:p>
    <w:p w14:paraId="130AF69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θυμίζω, κύριε Υπουργέ, ότι και η κατάργηση των δημοσιεύσεων περιλαμβανόταν στην εργαλειοθήκη του ΟΟΣΑ κι επί των ημερών της δικής σας Κυβέρνησης, με τη συνδρομή όλων, τις μεταθέσατε για το 2021. Γιατί δεν μπορούσατε να νομο</w:t>
      </w:r>
      <w:r>
        <w:rPr>
          <w:rFonts w:eastAsia="Times New Roman" w:cs="Times New Roman"/>
          <w:szCs w:val="24"/>
        </w:rPr>
        <w:t xml:space="preserve">θετήσετε σήμερα, αυτό που η εργαλειοθήκη του ΟΟΣΑ προβλέπει με εφαρμογή το 2021, όπως και οι υποχρεωτικές δημοσιεύσεις. </w:t>
      </w:r>
    </w:p>
    <w:p w14:paraId="130AF69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Νομίζω ότι αυτό θα σας κάλυπτε. Δεν είναι όμως αυτό, κύριε Υπουργέ. Ορισμένοι συνεργάτες σας έχουν αποφασίσει να εντάξουν στον χώρο του</w:t>
      </w:r>
      <w:r>
        <w:rPr>
          <w:rFonts w:eastAsia="Times New Roman" w:cs="Times New Roman"/>
          <w:szCs w:val="24"/>
        </w:rPr>
        <w:t xml:space="preserve"> Περιφερειακού Τύπου «αλεξιπτωτιστές», οι οποίοι σε έξι μήνες θα παίρνουν δικαιώματα, την ώρα που άλλοι εκδότες έχουν ματώσει οικονομικά να περιμένουν δύο και τρία χρόνια. Ακόμα και τώρα που συζητάμε, κύριε Υπουργέ, υπάρχουν καθημερινές και εβδομαδιαίες πε</w:t>
      </w:r>
      <w:r>
        <w:rPr>
          <w:rFonts w:eastAsia="Times New Roman" w:cs="Times New Roman"/>
          <w:szCs w:val="24"/>
        </w:rPr>
        <w:t xml:space="preserve">ριφερειακές εφημερίδες που έχουν συμπληρώσει τα δύο και τα τρία χρόνια και υπουργική απόφαση δεν εκδίδεται και τις αφήνετε να περιμένουν </w:t>
      </w:r>
      <w:r>
        <w:rPr>
          <w:rFonts w:eastAsia="Times New Roman" w:cs="Times New Roman"/>
          <w:szCs w:val="24"/>
        </w:rPr>
        <w:lastRenderedPageBreak/>
        <w:t>και θέλετε να δώσετε δικαιώματα σε αυτούς που θα συμπληρώσουν έξι μήνες, μόλις και μετά βίας, χωρίς εργαζόμενους, χωρίς</w:t>
      </w:r>
      <w:r>
        <w:rPr>
          <w:rFonts w:eastAsia="Times New Roman" w:cs="Times New Roman"/>
          <w:szCs w:val="24"/>
        </w:rPr>
        <w:t xml:space="preserve"> σελίδες, χωρίς </w:t>
      </w:r>
      <w:proofErr w:type="spellStart"/>
      <w:r>
        <w:rPr>
          <w:rFonts w:eastAsia="Times New Roman" w:cs="Times New Roman"/>
          <w:szCs w:val="24"/>
        </w:rPr>
        <w:t>πωληθέντα</w:t>
      </w:r>
      <w:proofErr w:type="spellEnd"/>
      <w:r>
        <w:rPr>
          <w:rFonts w:eastAsia="Times New Roman" w:cs="Times New Roman"/>
          <w:szCs w:val="24"/>
        </w:rPr>
        <w:t xml:space="preserve"> φύλλα. </w:t>
      </w:r>
    </w:p>
    <w:p w14:paraId="130AF69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Τι θεσμοθετείτε σήμερα, κύριε Υπουργέ; Τις ελάχιστες σελίδες. Τα ελάχιστα </w:t>
      </w:r>
      <w:proofErr w:type="spellStart"/>
      <w:r>
        <w:rPr>
          <w:rFonts w:eastAsia="Times New Roman" w:cs="Times New Roman"/>
          <w:szCs w:val="24"/>
        </w:rPr>
        <w:t>πωληθέντα</w:t>
      </w:r>
      <w:proofErr w:type="spellEnd"/>
      <w:r>
        <w:rPr>
          <w:rFonts w:eastAsia="Times New Roman" w:cs="Times New Roman"/>
          <w:szCs w:val="24"/>
        </w:rPr>
        <w:t xml:space="preserve"> φύλλα, τους ελάχιστους εργαζόμενους. Όλα αυτά δεν θα οδηγήσουν στην ελάχιστη ποιότητα τον </w:t>
      </w:r>
      <w:r>
        <w:rPr>
          <w:rFonts w:eastAsia="Times New Roman" w:cs="Times New Roman"/>
          <w:szCs w:val="24"/>
        </w:rPr>
        <w:t>π</w:t>
      </w:r>
      <w:r>
        <w:rPr>
          <w:rFonts w:eastAsia="Times New Roman" w:cs="Times New Roman"/>
          <w:szCs w:val="24"/>
        </w:rPr>
        <w:t xml:space="preserve">εριφερειακό Τύπο; Είναι απολύτως αυτονόητο ότι </w:t>
      </w:r>
      <w:r>
        <w:rPr>
          <w:rFonts w:eastAsia="Times New Roman" w:cs="Times New Roman"/>
          <w:szCs w:val="24"/>
        </w:rPr>
        <w:t xml:space="preserve">έτσι θα γίνει. Νοθεύετε τον ανταγωνισμό σε έναν χώρο, ο οποίος πλήττεται από την κρίση, σε έναν χώρο που ολόκληρη η Ευρώπη τον ενισχύει, κύριε Υπουργέ. </w:t>
      </w:r>
      <w:r>
        <w:rPr>
          <w:rFonts w:eastAsia="Times New Roman" w:cs="Times New Roman"/>
          <w:szCs w:val="24"/>
        </w:rPr>
        <w:t>Τ</w:t>
      </w:r>
      <w:r>
        <w:rPr>
          <w:rFonts w:eastAsia="Times New Roman" w:cs="Times New Roman"/>
          <w:szCs w:val="24"/>
        </w:rPr>
        <w:t>ον νοθεύετε με τυχάρπαστους εκδότες που θα εμφανιστούν αύριο να νοθεύσουν τον ανταγωνισμό και να περιορ</w:t>
      </w:r>
      <w:r>
        <w:rPr>
          <w:rFonts w:eastAsia="Times New Roman" w:cs="Times New Roman"/>
          <w:szCs w:val="24"/>
        </w:rPr>
        <w:t xml:space="preserve">ίσουν την πίτα επιχειρήσεων που χειμάζονται σήμερα από την κρίση εδώ και πολλά χρόνια. </w:t>
      </w:r>
    </w:p>
    <w:p w14:paraId="130AF69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Και φέρνετε και το </w:t>
      </w:r>
      <w:r>
        <w:rPr>
          <w:rFonts w:eastAsia="Times New Roman" w:cs="Times New Roman"/>
          <w:szCs w:val="24"/>
          <w:lang w:val="en-US"/>
        </w:rPr>
        <w:t>barcode</w:t>
      </w:r>
      <w:r>
        <w:rPr>
          <w:rFonts w:eastAsia="Times New Roman" w:cs="Times New Roman"/>
          <w:szCs w:val="24"/>
        </w:rPr>
        <w:t>. Σε θετική κατεύθυνση είναι αυτό το μέτρο. Ό,τι ενισχύει τη διαφάνεια είναι σε θετική κατεύθυνση.</w:t>
      </w:r>
    </w:p>
    <w:p w14:paraId="130AF69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w:t>
      </w:r>
      <w:r>
        <w:rPr>
          <w:rFonts w:eastAsia="Times New Roman" w:cs="Times New Roman"/>
          <w:szCs w:val="24"/>
        </w:rPr>
        <w:t xml:space="preserve"> του χρόνου ομιλίας του κυρίου Βουλευτή)</w:t>
      </w:r>
    </w:p>
    <w:p w14:paraId="130AF69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αν έχετε την καλοσύνη. </w:t>
      </w:r>
    </w:p>
    <w:p w14:paraId="130AF69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Πλην όμως δεν έχετε ρυθμίσει το θέμα των συνδρομών. Σας το εξήγησα και στις </w:t>
      </w:r>
      <w:r>
        <w:rPr>
          <w:rFonts w:eastAsia="Times New Roman" w:cs="Times New Roman"/>
          <w:szCs w:val="24"/>
        </w:rPr>
        <w:t>ε</w:t>
      </w:r>
      <w:r>
        <w:rPr>
          <w:rFonts w:eastAsia="Times New Roman" w:cs="Times New Roman"/>
          <w:szCs w:val="24"/>
        </w:rPr>
        <w:t xml:space="preserve">πιτροπές. Πάλι με τις συνδρομές που δεν διανέμονται μέσω ιδιωτικών εταιρειών ή μέσω των ΕΛΤΑ θα έχουμε στρεβλή εικόνα ακόμα και με τη </w:t>
      </w:r>
      <w:proofErr w:type="spellStart"/>
      <w:r>
        <w:rPr>
          <w:rFonts w:eastAsia="Times New Roman" w:cs="Times New Roman"/>
          <w:szCs w:val="24"/>
        </w:rPr>
        <w:t>γραμμοσήμανση</w:t>
      </w:r>
      <w:proofErr w:type="spellEnd"/>
      <w:r>
        <w:rPr>
          <w:rFonts w:eastAsia="Times New Roman" w:cs="Times New Roman"/>
          <w:szCs w:val="24"/>
        </w:rPr>
        <w:t>. Έρχεστε λοιπόν, κύριε Υπουργέ, με όλες αυτές τις διατάξεις. Δύο ενώσεις περιφερειακών εφημερίδων υπάρχουν σ</w:t>
      </w:r>
      <w:r>
        <w:rPr>
          <w:rFonts w:eastAsia="Times New Roman" w:cs="Times New Roman"/>
          <w:szCs w:val="24"/>
        </w:rPr>
        <w:t xml:space="preserve">την Ελλάδα, η Ένωση Ιδιοκτητών Εφημερίδων και ο Σύνδεσμος Ημερησίων Περιφερειακών Εφημερίδων. </w:t>
      </w:r>
    </w:p>
    <w:p w14:paraId="130AF69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Γιατί δεν κάνατε μ</w:t>
      </w:r>
      <w:r>
        <w:rPr>
          <w:rFonts w:eastAsia="Times New Roman" w:cs="Times New Roman"/>
          <w:szCs w:val="24"/>
        </w:rPr>
        <w:t>ί</w:t>
      </w:r>
      <w:r>
        <w:rPr>
          <w:rFonts w:eastAsia="Times New Roman" w:cs="Times New Roman"/>
          <w:szCs w:val="24"/>
        </w:rPr>
        <w:t>α διαβούλευση πριν έρθει το νομοσχέδιο στις επιτροπές και στην Ολομέλεια; Ήρθαν στις επιτροπές, είπαν τις απόψεις τους, δεν έγινε καμία πρότασ</w:t>
      </w:r>
      <w:r>
        <w:rPr>
          <w:rFonts w:eastAsia="Times New Roman" w:cs="Times New Roman"/>
          <w:szCs w:val="24"/>
        </w:rPr>
        <w:t xml:space="preserve">ή τους δεκτή. Οι δεκαέξι σελίδες που φέρνουν οι αγαπητοί συνάδελφοι της Πλειοψηφίας ως βουλευτική τροπολογία δεν κάνουν τίποτα άλλο παρά να ξεκαθαρίζουν, να αποσαφηνίζουν περισσότερο αυτό που προέβλεπε το νομοσχέδιο Ρουσόπουλου για τις δεκαέξι εφημερίδες. </w:t>
      </w:r>
      <w:r>
        <w:rPr>
          <w:rFonts w:eastAsia="Times New Roman" w:cs="Times New Roman"/>
          <w:szCs w:val="24"/>
        </w:rPr>
        <w:t xml:space="preserve">Αυτή είναι η μία και μόνη αλλαγή που αποδέχεστε και όλες αυτές τις μέρες μας λέγατε ότι επιζητείτε συναίνεση. </w:t>
      </w:r>
    </w:p>
    <w:p w14:paraId="130AF69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Εγώ θα έλεγα ότι είναι γενναιότητα και όχι δείλια να αποσύρετε αυτό το τμήμα του νομοσχεδίου, κύριε Υπουργέ, να ακούσετε τη φωνή του </w:t>
      </w:r>
      <w:r>
        <w:rPr>
          <w:rFonts w:eastAsia="Times New Roman" w:cs="Times New Roman"/>
          <w:szCs w:val="24"/>
        </w:rPr>
        <w:t>π</w:t>
      </w:r>
      <w:r>
        <w:rPr>
          <w:rFonts w:eastAsia="Times New Roman" w:cs="Times New Roman"/>
          <w:szCs w:val="24"/>
        </w:rPr>
        <w:t>εριφερειακο</w:t>
      </w:r>
      <w:r>
        <w:rPr>
          <w:rFonts w:eastAsia="Times New Roman" w:cs="Times New Roman"/>
          <w:szCs w:val="24"/>
        </w:rPr>
        <w:t xml:space="preserve">ύ Τύπου, να ακούσετε την αγωνία </w:t>
      </w:r>
      <w:r>
        <w:rPr>
          <w:rFonts w:eastAsia="Times New Roman" w:cs="Times New Roman"/>
          <w:szCs w:val="24"/>
        </w:rPr>
        <w:lastRenderedPageBreak/>
        <w:t xml:space="preserve">πολλών συναδέλφων της Πλειοψηφίας που ήρθαν και σας κατέθεσαν τις προτάσεις τους, να μην εγκλωβιστείτε στις προτάσεις και το πλαίσιο που βάζουν ορισμένοι συνεργάτες σας για να μην ναρκοθετήσουμε, να μην διαλύσουμε τον </w:t>
      </w:r>
      <w:r>
        <w:rPr>
          <w:rFonts w:eastAsia="Times New Roman" w:cs="Times New Roman"/>
          <w:szCs w:val="24"/>
        </w:rPr>
        <w:t>π</w:t>
      </w:r>
      <w:r>
        <w:rPr>
          <w:rFonts w:eastAsia="Times New Roman" w:cs="Times New Roman"/>
          <w:szCs w:val="24"/>
        </w:rPr>
        <w:t>εριφε</w:t>
      </w:r>
      <w:r>
        <w:rPr>
          <w:rFonts w:eastAsia="Times New Roman" w:cs="Times New Roman"/>
          <w:szCs w:val="24"/>
        </w:rPr>
        <w:t xml:space="preserve">ρειακό Τύπο που για τρίτη φορά, επαναλαμβάνω, ολόκληρη η Ευρώπη τον ενισχύει. Θα ήταν γενναίο από την πλευρά σας αυτό το κομμάτι να το αποσύρετε, να γίνει διάλογος, να ενισχύσουμε τη διαφάνεια αλλά και τη βιωσιμότητα του </w:t>
      </w:r>
      <w:r>
        <w:rPr>
          <w:rFonts w:eastAsia="Times New Roman" w:cs="Times New Roman"/>
          <w:szCs w:val="24"/>
        </w:rPr>
        <w:t>π</w:t>
      </w:r>
      <w:r>
        <w:rPr>
          <w:rFonts w:eastAsia="Times New Roman" w:cs="Times New Roman"/>
          <w:szCs w:val="24"/>
        </w:rPr>
        <w:t>εριφερειακού Τύπου.</w:t>
      </w:r>
    </w:p>
    <w:p w14:paraId="130AF69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 xml:space="preserve"> </w:t>
      </w:r>
    </w:p>
    <w:p w14:paraId="130AF69E"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0AF69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Αναπληρωτής Υπουργός Εθνικής Άμυνας κ. Δημήτριος Βίτσας</w:t>
      </w:r>
      <w:r>
        <w:rPr>
          <w:rFonts w:eastAsia="Times New Roman" w:cs="Times New Roman"/>
          <w:szCs w:val="24"/>
        </w:rPr>
        <w:t>,</w:t>
      </w:r>
      <w:r>
        <w:rPr>
          <w:rFonts w:eastAsia="Times New Roman" w:cs="Times New Roman"/>
          <w:szCs w:val="24"/>
        </w:rPr>
        <w:t xml:space="preserve"> για πέντε λεπτά. </w:t>
      </w:r>
    </w:p>
    <w:p w14:paraId="130AF6A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Ευχαριστώ, κύριε Πρόεδρε. </w:t>
      </w:r>
    </w:p>
    <w:p w14:paraId="130AF6A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Ίσως μερικοί διερωτάστε, τι γυρεύει ένας Αναπληρωτής Υπουργός Εθνικής Άμυνας σε ένα νομοσχέδιο που αφορά τον διαφημιστικό χώρο, χρόνο κ.λπ.. </w:t>
      </w:r>
    </w:p>
    <w:p w14:paraId="130AF6A2" w14:textId="77777777" w:rsidR="007C1AED" w:rsidRDefault="002867C4">
      <w:pPr>
        <w:spacing w:after="0" w:line="600" w:lineRule="auto"/>
        <w:ind w:firstLine="720"/>
        <w:jc w:val="both"/>
        <w:rPr>
          <w:rFonts w:eastAsia="Times New Roman"/>
          <w:szCs w:val="24"/>
        </w:rPr>
      </w:pPr>
      <w:r>
        <w:rPr>
          <w:rFonts w:eastAsia="Times New Roman"/>
          <w:szCs w:val="24"/>
        </w:rPr>
        <w:lastRenderedPageBreak/>
        <w:t>Ο ένας λόγος είναι -ας τον ονομάσουμε- επαγγελματική διαστροφή, με την έννοια ότι πάρα</w:t>
      </w:r>
      <w:r>
        <w:rPr>
          <w:rFonts w:eastAsia="Times New Roman"/>
          <w:szCs w:val="24"/>
        </w:rPr>
        <w:t xml:space="preserve"> πολλά χρόνια έχω δουλέψει σε αυτόν τον χώρα και από διάφορες θέσεις. Μου κάνει εξαιρετική εντύπωση το γεγονός ότι η συζήτηση που έγινε χθες και την παρακολούθησα από την τηλεόραση, είναι αρκετά, θα έλεγε κανένας, επιδερμική και ελαφρά, πάνω σε μία αγορά, </w:t>
      </w:r>
      <w:r>
        <w:rPr>
          <w:rFonts w:eastAsia="Times New Roman"/>
          <w:szCs w:val="24"/>
        </w:rPr>
        <w:t xml:space="preserve">τη διαφημιστική αγορά, η οποία είναι δύσκολη. </w:t>
      </w:r>
    </w:p>
    <w:p w14:paraId="130AF6A3" w14:textId="77777777" w:rsidR="007C1AED" w:rsidRDefault="002867C4">
      <w:pPr>
        <w:spacing w:after="0" w:line="600" w:lineRule="auto"/>
        <w:ind w:firstLine="720"/>
        <w:jc w:val="both"/>
        <w:rPr>
          <w:rFonts w:eastAsia="Times New Roman"/>
          <w:szCs w:val="24"/>
        </w:rPr>
      </w:pPr>
      <w:r>
        <w:rPr>
          <w:rFonts w:eastAsia="Times New Roman"/>
          <w:szCs w:val="24"/>
        </w:rPr>
        <w:t>Έγινε μ</w:t>
      </w:r>
      <w:r>
        <w:rPr>
          <w:rFonts w:eastAsia="Times New Roman"/>
          <w:szCs w:val="24"/>
        </w:rPr>
        <w:t>ί</w:t>
      </w:r>
      <w:r>
        <w:rPr>
          <w:rFonts w:eastAsia="Times New Roman"/>
          <w:szCs w:val="24"/>
        </w:rPr>
        <w:t>α συζήτηση η οποία δεν παίρνει υπόψη της πάρα πολλά πράγματα. Δηλαδή, βλέπω σαν κύριο επιχείρημα την ελευθερία των συναλλαγών, την ελευθερία των συμβάσεων. Δηλαδή, θεωρεί κάποιος ότι θα κάνει σήμερα μί</w:t>
      </w:r>
      <w:r>
        <w:rPr>
          <w:rFonts w:eastAsia="Times New Roman"/>
          <w:szCs w:val="24"/>
        </w:rPr>
        <w:t xml:space="preserve">α συναλλαγή, μία σύμβαση για διαφήμιση καπνικών προϊόντων; Όχι βέβαια. Απαγορεύεται. Ομοίως και μία σειρά άλλα προϊόντα. Μπορεί η </w:t>
      </w:r>
      <w:r>
        <w:rPr>
          <w:rFonts w:eastAsia="Times New Roman"/>
          <w:szCs w:val="24"/>
          <w:lang w:val="en-US"/>
        </w:rPr>
        <w:t>Formula</w:t>
      </w:r>
      <w:r>
        <w:rPr>
          <w:rFonts w:eastAsia="Times New Roman"/>
          <w:szCs w:val="24"/>
        </w:rPr>
        <w:t xml:space="preserve"> 1 να τρέχει στην Ευρώπη έχοντας καπνικά προϊόντα στα αμάξια της; Όχι βέβαια. Απαγορεύεται. Άρα πάντοτε μπαίνει σε μια </w:t>
      </w:r>
      <w:r>
        <w:rPr>
          <w:rFonts w:eastAsia="Times New Roman"/>
          <w:szCs w:val="24"/>
        </w:rPr>
        <w:t xml:space="preserve">σειρά ρυθμίσεις. </w:t>
      </w:r>
    </w:p>
    <w:p w14:paraId="130AF6A4" w14:textId="77777777" w:rsidR="007C1AED" w:rsidRDefault="002867C4">
      <w:pPr>
        <w:spacing w:after="0" w:line="600" w:lineRule="auto"/>
        <w:ind w:firstLine="720"/>
        <w:jc w:val="both"/>
        <w:rPr>
          <w:rFonts w:eastAsia="Times New Roman"/>
          <w:szCs w:val="24"/>
        </w:rPr>
      </w:pPr>
      <w:r>
        <w:rPr>
          <w:rFonts w:eastAsia="Times New Roman"/>
          <w:szCs w:val="24"/>
        </w:rPr>
        <w:t xml:space="preserve">Είναι δύσκολη η αγορά γιατί υπάρχουν πολλά συμφέροντα. υπάρχει το συμφέρον του διαφημιζόμενου, υπάρχει το συμφέρον της διαφημιστικής εταιρείας, υπάρχει το συμφέρον του </w:t>
      </w:r>
      <w:r>
        <w:rPr>
          <w:rFonts w:eastAsia="Times New Roman"/>
          <w:szCs w:val="24"/>
          <w:lang w:val="en-US"/>
        </w:rPr>
        <w:t>media</w:t>
      </w:r>
      <w:r>
        <w:rPr>
          <w:rFonts w:eastAsia="Times New Roman"/>
          <w:szCs w:val="24"/>
        </w:rPr>
        <w:t xml:space="preserve"> </w:t>
      </w:r>
      <w:r>
        <w:rPr>
          <w:rFonts w:eastAsia="Times New Roman"/>
          <w:szCs w:val="24"/>
          <w:lang w:val="en-US"/>
        </w:rPr>
        <w:t>shop</w:t>
      </w:r>
      <w:r>
        <w:rPr>
          <w:rFonts w:eastAsia="Times New Roman"/>
          <w:szCs w:val="24"/>
        </w:rPr>
        <w:t xml:space="preserve">, υπάρχει το συμφέρον  του μέσου, υπάρχει το δημόσιο </w:t>
      </w:r>
      <w:r>
        <w:rPr>
          <w:rFonts w:eastAsia="Times New Roman"/>
          <w:szCs w:val="24"/>
        </w:rPr>
        <w:lastRenderedPageBreak/>
        <w:t>συμφέρο</w:t>
      </w:r>
      <w:r>
        <w:rPr>
          <w:rFonts w:eastAsia="Times New Roman"/>
          <w:szCs w:val="24"/>
        </w:rPr>
        <w:t xml:space="preserve">ν. Εμείς πρώτα και κύρια κοιτάμε το δημόσιο συμφέρον και αυτή η πλατφόρμα αυτό πάει να υπηρετήσει. </w:t>
      </w:r>
    </w:p>
    <w:p w14:paraId="130AF6A5" w14:textId="77777777" w:rsidR="007C1AED" w:rsidRDefault="002867C4">
      <w:pPr>
        <w:spacing w:after="0" w:line="600" w:lineRule="auto"/>
        <w:ind w:firstLine="720"/>
        <w:jc w:val="both"/>
        <w:rPr>
          <w:rFonts w:eastAsia="Times New Roman"/>
          <w:szCs w:val="24"/>
        </w:rPr>
      </w:pPr>
      <w:r>
        <w:rPr>
          <w:rFonts w:eastAsia="Times New Roman"/>
          <w:szCs w:val="24"/>
        </w:rPr>
        <w:t>Έχει πολλές πρακτικές αυτή η αγορά. Έχει την αγορά χρόνου για την προβολή προϊόντος. Έχει την αγορά χρόνου, χωρίς προϊόν. Έχει τις εκπομπές προώθησης πωλήσε</w:t>
      </w:r>
      <w:r>
        <w:rPr>
          <w:rFonts w:eastAsia="Times New Roman"/>
          <w:szCs w:val="24"/>
        </w:rPr>
        <w:t xml:space="preserve">ων και πολύ καλά κάνουν κάποιοι Βουλευτές οι οποίοι έχουν τέτοιες εκπομπές. Έχει την έμμεση διαφήμιση. </w:t>
      </w:r>
      <w:r>
        <w:rPr>
          <w:rFonts w:eastAsia="Times New Roman"/>
          <w:szCs w:val="24"/>
        </w:rPr>
        <w:t>Π</w:t>
      </w:r>
      <w:r>
        <w:rPr>
          <w:rFonts w:eastAsia="Times New Roman"/>
          <w:szCs w:val="24"/>
        </w:rPr>
        <w:t>ριν φτάσουμε να βγαίνει κάποιος στο Βήμα της Βουλής και στη γραβάτα του να φοράει κάποιο λογότυπο προϊόντος, πρέπει με μία έννοια και αυτό να το ρυθμίσο</w:t>
      </w:r>
      <w:r>
        <w:rPr>
          <w:rFonts w:eastAsia="Times New Roman"/>
          <w:szCs w:val="24"/>
        </w:rPr>
        <w:t>υμε.</w:t>
      </w:r>
    </w:p>
    <w:p w14:paraId="130AF6A6" w14:textId="77777777" w:rsidR="007C1AED" w:rsidRDefault="002867C4">
      <w:pPr>
        <w:spacing w:after="0" w:line="600" w:lineRule="auto"/>
        <w:ind w:firstLine="720"/>
        <w:jc w:val="both"/>
        <w:rPr>
          <w:rFonts w:eastAsia="Times New Roman"/>
          <w:szCs w:val="24"/>
        </w:rPr>
      </w:pPr>
      <w:r>
        <w:rPr>
          <w:rFonts w:eastAsia="Times New Roman"/>
          <w:szCs w:val="24"/>
        </w:rPr>
        <w:t>Έχουμε πολλές τιμολογιακές πολιτικές. Έχουμε πιστωτικά, έχουμε τιμολογιακές πολιτικές. Υπάρχει νόμος ο οποίος λέει το εξής. Κάθε ένας, κάθε μέσο καταθέτει στην εφορία το τιμολόγιό του, αλλά κάθε φορά έχει δικαίωμα για κάθε περίπτωση να κάνει και εξαιρ</w:t>
      </w:r>
      <w:r>
        <w:rPr>
          <w:rFonts w:eastAsia="Times New Roman"/>
          <w:szCs w:val="24"/>
        </w:rPr>
        <w:t xml:space="preserve">ετικό τιμολόγιο. Όλα αυτά δεν χρειάζονται ρύθμιση; </w:t>
      </w:r>
    </w:p>
    <w:p w14:paraId="130AF6A7" w14:textId="77777777" w:rsidR="007C1AED" w:rsidRDefault="002867C4">
      <w:pPr>
        <w:spacing w:after="0" w:line="600" w:lineRule="auto"/>
        <w:ind w:firstLine="720"/>
        <w:jc w:val="both"/>
        <w:rPr>
          <w:rFonts w:eastAsia="Times New Roman"/>
          <w:szCs w:val="24"/>
        </w:rPr>
      </w:pPr>
      <w:r>
        <w:rPr>
          <w:rFonts w:eastAsia="Times New Roman"/>
          <w:szCs w:val="24"/>
        </w:rPr>
        <w:t>Κι εγώ σας λέω ότι μπορεί αυτή η αγορά να είναι η ιδανική. Μου θυμίζει ένα παλιό ανέκδοτο που λέγαμε μικροί: Σε ιδανικά πράγματα, καλή η εμπιστοσύνη, καλή και η επαγρύπνηση, όμως. Άρα με αυτή την έννοια π</w:t>
      </w:r>
      <w:r>
        <w:rPr>
          <w:rFonts w:eastAsia="Times New Roman"/>
          <w:szCs w:val="24"/>
        </w:rPr>
        <w:t xml:space="preserve">ρέπει να το δούμε. Εγώ το θεωρώ ένα </w:t>
      </w:r>
      <w:r>
        <w:rPr>
          <w:rFonts w:eastAsia="Times New Roman"/>
          <w:szCs w:val="24"/>
        </w:rPr>
        <w:lastRenderedPageBreak/>
        <w:t>σπουδαίο βήμα στη ρύθμιση αυτών των πραγμάτων. Είμαι σίγουρος ότι μετά από κάποια χρόνια θα χρειαστούν και επιπλέον ρυθμίσεις, παρακολουθώντας πάλι από επαγγελματική διαστροφή τι γίνεται στη χώρα της διαφήμισης, δηλαδή σ</w:t>
      </w:r>
      <w:r>
        <w:rPr>
          <w:rFonts w:eastAsia="Times New Roman"/>
          <w:szCs w:val="24"/>
        </w:rPr>
        <w:t xml:space="preserve">τις Ηνωμένες Πολιτείες Αμερικής, σε σχέση με αυτά τα ζητήματα. </w:t>
      </w:r>
    </w:p>
    <w:p w14:paraId="130AF6A8" w14:textId="77777777" w:rsidR="007C1AED" w:rsidRDefault="002867C4">
      <w:pPr>
        <w:spacing w:after="0" w:line="600" w:lineRule="auto"/>
        <w:ind w:firstLine="720"/>
        <w:jc w:val="both"/>
        <w:rPr>
          <w:rFonts w:eastAsia="Times New Roman"/>
          <w:szCs w:val="24"/>
        </w:rPr>
      </w:pPr>
      <w:r>
        <w:rPr>
          <w:rFonts w:eastAsia="Times New Roman"/>
          <w:szCs w:val="24"/>
        </w:rPr>
        <w:t>Διέκρινα, όμως, και μ</w:t>
      </w:r>
      <w:r>
        <w:rPr>
          <w:rFonts w:eastAsia="Times New Roman"/>
          <w:szCs w:val="24"/>
        </w:rPr>
        <w:t>ί</w:t>
      </w:r>
      <w:r>
        <w:rPr>
          <w:rFonts w:eastAsia="Times New Roman"/>
          <w:szCs w:val="24"/>
        </w:rPr>
        <w:t xml:space="preserve">α καινούργια αντιπολιτευτική τακτική χθες, την προσωπική απειλή. Το γεγονός, δηλαδή, ότι και ο Αντιπρόεδρος της Νέας Δημοκρατίας στον Αναπληρωτή Υπουργό Υγείας, αλλά και </w:t>
      </w:r>
      <w:r>
        <w:rPr>
          <w:rFonts w:eastAsia="Times New Roman"/>
          <w:szCs w:val="24"/>
        </w:rPr>
        <w:t xml:space="preserve">η </w:t>
      </w:r>
      <w:r>
        <w:rPr>
          <w:rFonts w:eastAsia="Times New Roman"/>
          <w:szCs w:val="24"/>
        </w:rPr>
        <w:t>ε</w:t>
      </w:r>
      <w:r>
        <w:rPr>
          <w:rFonts w:eastAsia="Times New Roman"/>
          <w:szCs w:val="24"/>
        </w:rPr>
        <w:t xml:space="preserve">ισηγήτρια της Νέας Δημοκρατίας στον Υπουργό Ψηφιακής Πολιτικής, στο τέλος της ομιλίας τους εκτόξευσαν προσωπική απειλή. Με </w:t>
      </w:r>
      <w:proofErr w:type="spellStart"/>
      <w:r>
        <w:rPr>
          <w:rFonts w:eastAsia="Times New Roman"/>
          <w:szCs w:val="24"/>
        </w:rPr>
        <w:t>συγχωρείτε</w:t>
      </w:r>
      <w:proofErr w:type="spellEnd"/>
      <w:r>
        <w:rPr>
          <w:rFonts w:eastAsia="Times New Roman"/>
          <w:szCs w:val="24"/>
        </w:rPr>
        <w:t xml:space="preserve">, αλλά βλέπετε κανέναν φοβισμένο πρόσωπο; Είναι το -για να ξαναθυμηθούμε τους στίχους του </w:t>
      </w:r>
      <w:proofErr w:type="spellStart"/>
      <w:r>
        <w:rPr>
          <w:rFonts w:eastAsia="Times New Roman"/>
          <w:szCs w:val="24"/>
        </w:rPr>
        <w:t>Αγγελάκα</w:t>
      </w:r>
      <w:proofErr w:type="spellEnd"/>
      <w:r>
        <w:rPr>
          <w:rFonts w:eastAsia="Times New Roman"/>
          <w:szCs w:val="24"/>
        </w:rPr>
        <w:t>, «σιγά μην κλάψω, σιγ</w:t>
      </w:r>
      <w:r>
        <w:rPr>
          <w:rFonts w:eastAsia="Times New Roman"/>
          <w:szCs w:val="24"/>
        </w:rPr>
        <w:t xml:space="preserve">ά μην φοβηθώ» ή θεωρείτε ότι η καλύτερη άμυνα είναι η επίθεση; Ξέρετε τι ήττες έχουν συμβεί με αυτό το σύστημα; Αυτό είναι το πρώτο θέμα. </w:t>
      </w:r>
    </w:p>
    <w:p w14:paraId="130AF6A9" w14:textId="77777777" w:rsidR="007C1AED" w:rsidRDefault="002867C4">
      <w:pPr>
        <w:spacing w:after="0" w:line="600" w:lineRule="auto"/>
        <w:ind w:firstLine="720"/>
        <w:jc w:val="both"/>
        <w:rPr>
          <w:rFonts w:eastAsia="Times New Roman"/>
          <w:szCs w:val="24"/>
        </w:rPr>
      </w:pPr>
      <w:r>
        <w:rPr>
          <w:rFonts w:eastAsia="Times New Roman"/>
          <w:szCs w:val="24"/>
        </w:rPr>
        <w:t>Το δεύτερο θέμα είναι ότι υπάρχει μια τροπολογία, που αφορά, κατά κύριο λόγο, την ΕΑΒ. Εμείς κάνουμε μία προσπάθεια κ</w:t>
      </w:r>
      <w:r>
        <w:rPr>
          <w:rFonts w:eastAsia="Times New Roman"/>
          <w:szCs w:val="24"/>
        </w:rPr>
        <w:t xml:space="preserve">λεισίματος εκκρεμοτήτων. </w:t>
      </w:r>
      <w:r>
        <w:rPr>
          <w:rFonts w:eastAsia="Times New Roman"/>
          <w:szCs w:val="24"/>
        </w:rPr>
        <w:t>Υ</w:t>
      </w:r>
      <w:r>
        <w:rPr>
          <w:rFonts w:eastAsia="Times New Roman"/>
          <w:szCs w:val="24"/>
        </w:rPr>
        <w:t xml:space="preserve">πάρχουν πολλά, με </w:t>
      </w:r>
      <w:proofErr w:type="spellStart"/>
      <w:r>
        <w:rPr>
          <w:rFonts w:eastAsia="Times New Roman"/>
          <w:szCs w:val="24"/>
        </w:rPr>
        <w:t>συγχωρείτε</w:t>
      </w:r>
      <w:proofErr w:type="spellEnd"/>
      <w:r>
        <w:rPr>
          <w:rFonts w:eastAsia="Times New Roman"/>
          <w:szCs w:val="24"/>
        </w:rPr>
        <w:t xml:space="preserve">, που είχατε παραλείψει, με διάφορους τρόπους, να κάνετε όλο αυτό το χρονικό διάστημα. </w:t>
      </w:r>
    </w:p>
    <w:p w14:paraId="130AF6AA" w14:textId="77777777" w:rsidR="007C1AED" w:rsidRDefault="002867C4">
      <w:pPr>
        <w:spacing w:after="0" w:line="600" w:lineRule="auto"/>
        <w:ind w:firstLine="720"/>
        <w:jc w:val="both"/>
        <w:rPr>
          <w:rFonts w:eastAsia="Times New Roman"/>
          <w:szCs w:val="24"/>
        </w:rPr>
      </w:pPr>
      <w:r>
        <w:rPr>
          <w:rFonts w:eastAsia="Times New Roman"/>
          <w:szCs w:val="24"/>
        </w:rPr>
        <w:lastRenderedPageBreak/>
        <w:t xml:space="preserve">Κι εμείς με αυτόν τον τρόπο πάμε να κλείσουμε, νόμιμα και καθαρά, για χίλιες διακόσιες πενήντα εννιά εκκρεμότητες </w:t>
      </w:r>
      <w:r>
        <w:rPr>
          <w:rFonts w:eastAsia="Times New Roman"/>
          <w:szCs w:val="24"/>
        </w:rPr>
        <w:t>της ΕΑΒ. Να βρούμε μ</w:t>
      </w:r>
      <w:r>
        <w:rPr>
          <w:rFonts w:eastAsia="Times New Roman"/>
          <w:szCs w:val="24"/>
        </w:rPr>
        <w:t>ί</w:t>
      </w:r>
      <w:r>
        <w:rPr>
          <w:rFonts w:eastAsia="Times New Roman"/>
          <w:szCs w:val="24"/>
        </w:rPr>
        <w:t xml:space="preserve">α διέξοδο σε αυτό. Δεν μπορώ, όμως, παρά να αναφέρω ότι από τις χίλιες διακόσιες σαράντα εννιά εκκρεμότητες, οι χίλιες ενενήντα επτά, είναι ανάμεσα στο 2099 και στο 2014. Κανένας δεν κοίταγε τι γινόταν σε αυτή την εταιρεία; </w:t>
      </w:r>
    </w:p>
    <w:p w14:paraId="130AF6AB" w14:textId="77777777" w:rsidR="007C1AED" w:rsidRDefault="002867C4">
      <w:pPr>
        <w:spacing w:after="0" w:line="600" w:lineRule="auto"/>
        <w:ind w:firstLine="720"/>
        <w:jc w:val="both"/>
        <w:rPr>
          <w:rFonts w:eastAsia="Times New Roman"/>
          <w:szCs w:val="24"/>
        </w:rPr>
      </w:pPr>
      <w:r>
        <w:rPr>
          <w:rFonts w:eastAsia="Times New Roman"/>
          <w:szCs w:val="24"/>
        </w:rPr>
        <w:t>Γι’ αυτό σ</w:t>
      </w:r>
      <w:r>
        <w:rPr>
          <w:rFonts w:eastAsia="Times New Roman"/>
          <w:szCs w:val="24"/>
        </w:rPr>
        <w:t xml:space="preserve">ας καλώ την τροπολογία αυτή να την ψηφίσετε, ώστε να αρχίσει αυτή η διαδικασία. </w:t>
      </w:r>
    </w:p>
    <w:p w14:paraId="130AF6AC" w14:textId="77777777" w:rsidR="007C1AED" w:rsidRDefault="002867C4">
      <w:pPr>
        <w:spacing w:after="0" w:line="600" w:lineRule="auto"/>
        <w:ind w:firstLine="720"/>
        <w:jc w:val="both"/>
        <w:rPr>
          <w:rFonts w:eastAsia="Times New Roman"/>
          <w:szCs w:val="24"/>
        </w:rPr>
      </w:pPr>
      <w:r>
        <w:rPr>
          <w:rFonts w:eastAsia="Times New Roman"/>
          <w:szCs w:val="24"/>
        </w:rPr>
        <w:t>Τ</w:t>
      </w:r>
      <w:r>
        <w:rPr>
          <w:rFonts w:eastAsia="Times New Roman"/>
          <w:szCs w:val="24"/>
        </w:rPr>
        <w:t xml:space="preserve">ο τρίτο είναι ότι είχα μια φοβερή έκπληξη χθες. Πριν από δυο-τρεις μέρες στην εφημερίδα τα «Νέα» υπήρχε ένα δημοσίευμα.  </w:t>
      </w:r>
    </w:p>
    <w:p w14:paraId="130AF6A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Ο ελάχιστα έμπειρος πολιτικά, πόσο περισσότερο αυτοί</w:t>
      </w:r>
      <w:r>
        <w:rPr>
          <w:rFonts w:eastAsia="Times New Roman" w:cs="Times New Roman"/>
          <w:szCs w:val="24"/>
        </w:rPr>
        <w:t xml:space="preserve"> που είναι πολύ έμπειροι, καταλάβαιναν ότι αυτό το δημοσίευμα είχε να κάνει, είτε με τον επιχειρηματικό ανταγωνισμό, είτε με την επιχειρηματική πίεση είτε πιθανότατα με το γεγονός της κόντρας που έχει ανοίξει κομματιού ή εκπροσώπων οικονομικών παραγόντων μ</w:t>
      </w:r>
      <w:r>
        <w:rPr>
          <w:rFonts w:eastAsia="Times New Roman" w:cs="Times New Roman"/>
          <w:szCs w:val="24"/>
        </w:rPr>
        <w:t>ε τον Υπουργό Εθνικής Άμυνας, ως Πρόεδρο βέβαια και των Ανεξαρτήτων Ελλήνων.</w:t>
      </w:r>
    </w:p>
    <w:p w14:paraId="130AF6A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Τσίμπησαν –επιτρέψτε μου να πω- αλλά πολύ γρήγορα το άφησαν δύο Βουλευτές. Με τεράστια έκπληξη, όμως, άκουσα </w:t>
      </w:r>
      <w:r>
        <w:rPr>
          <w:rFonts w:eastAsia="Times New Roman" w:cs="Times New Roman"/>
          <w:szCs w:val="24"/>
        </w:rPr>
        <w:lastRenderedPageBreak/>
        <w:t>χθες το πρωί την κ. Γεννηματά να λέει ότι πρόσφατα είδαν το φως της δη</w:t>
      </w:r>
      <w:r>
        <w:rPr>
          <w:rFonts w:eastAsia="Times New Roman" w:cs="Times New Roman"/>
          <w:szCs w:val="24"/>
        </w:rPr>
        <w:t>μοσιότητας από την εφημερίδα «Τα Νέα» στοιχεία για απευθείας ανάθεση με υψηλές τιμές παραγγελιών για διόπτρες νυκτός από το ΥΕΘΑ και το θέμα επιβάλλεται να διερευνηθεί και για ένα λόγο παραπάνω κ.λπ.</w:t>
      </w:r>
      <w:r>
        <w:rPr>
          <w:rFonts w:eastAsia="Times New Roman" w:cs="Times New Roman"/>
          <w:szCs w:val="24"/>
        </w:rPr>
        <w:t>.</w:t>
      </w:r>
    </w:p>
    <w:p w14:paraId="130AF6A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 του κυρίου Βουλευτή)</w:t>
      </w:r>
    </w:p>
    <w:p w14:paraId="130AF6B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130AF6B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Γιατί αυτή η έκπληξη; Εγώ λέω το εξής. Ορθώς ο κ. </w:t>
      </w:r>
      <w:proofErr w:type="spellStart"/>
      <w:r>
        <w:rPr>
          <w:rFonts w:eastAsia="Times New Roman" w:cs="Times New Roman"/>
          <w:szCs w:val="24"/>
        </w:rPr>
        <w:t>Πλακιωτάκης</w:t>
      </w:r>
      <w:proofErr w:type="spellEnd"/>
      <w:r>
        <w:rPr>
          <w:rFonts w:eastAsia="Times New Roman" w:cs="Times New Roman"/>
          <w:szCs w:val="24"/>
        </w:rPr>
        <w:t xml:space="preserve"> το 2009 παίρνει την απόφαση μετά από την επιχειρησιακή απαίτηση και τη δίνει στα ΕΑΣ. </w:t>
      </w:r>
      <w:r>
        <w:rPr>
          <w:rFonts w:eastAsia="Times New Roman" w:cs="Times New Roman"/>
          <w:szCs w:val="24"/>
        </w:rPr>
        <w:t>Ο</w:t>
      </w:r>
      <w:r>
        <w:rPr>
          <w:rFonts w:eastAsia="Times New Roman" w:cs="Times New Roman"/>
          <w:szCs w:val="24"/>
        </w:rPr>
        <w:t xml:space="preserve">ρθώς και νομίμως και πρέπει να σας πω ότι εάν ήμουν </w:t>
      </w:r>
      <w:r>
        <w:rPr>
          <w:rFonts w:eastAsia="Times New Roman" w:cs="Times New Roman"/>
          <w:szCs w:val="24"/>
        </w:rPr>
        <w:t xml:space="preserve">στη θέση του, μάλλον το ίδιο θα έκανα. </w:t>
      </w:r>
    </w:p>
    <w:p w14:paraId="130AF6B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Στην περίοδο Μπεγλίτη-Βενιζέλου υπήρχε ένα ερώτημα για το εάν αυτό θα πάει με τον τότε νόμο ή θα πάει με το νόμο Βενιζέλου. Για το νόμο Βενιζέλου έχουμε όλοι αποφασίσει εδώ μαζί ότι πρέπει να τον αλλάξουμε γιατί </w:t>
      </w:r>
      <w:r>
        <w:rPr>
          <w:rFonts w:eastAsia="Times New Roman" w:cs="Times New Roman"/>
          <w:szCs w:val="24"/>
        </w:rPr>
        <w:t>είναι νόμος περί μη προμηθειών, όχι νόμος περί προμηθειών, και κάνουμε μ</w:t>
      </w:r>
      <w:r>
        <w:rPr>
          <w:rFonts w:eastAsia="Times New Roman" w:cs="Times New Roman"/>
          <w:szCs w:val="24"/>
        </w:rPr>
        <w:t>ί</w:t>
      </w:r>
      <w:r>
        <w:rPr>
          <w:rFonts w:eastAsia="Times New Roman" w:cs="Times New Roman"/>
          <w:szCs w:val="24"/>
        </w:rPr>
        <w:t>α τέτοια δουλειά.</w:t>
      </w:r>
    </w:p>
    <w:p w14:paraId="130AF6B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τη γνώμη μου όταν έρχεται ο κ. Αβραμόπουλος μαζί με τον κ. Λαμπρόπουλο και επαναφέρουν την πρότερα κατάσταση και έρχεται και ο κ. Γιάγκος σαν Υπουργός Εθνικής </w:t>
      </w:r>
      <w:r>
        <w:rPr>
          <w:rFonts w:eastAsia="Times New Roman" w:cs="Times New Roman"/>
          <w:szCs w:val="24"/>
        </w:rPr>
        <w:t>Άμυνας της υπηρεσιακής κυβέρνησης και το ξαναβάζει και ολοκληρώνει αυτή τη διαδικασία, εγώ δεν μπορώ να τους κάνω κανένα ψόγο. Να ξεκαθαρίσουμε τα πράγματα.</w:t>
      </w:r>
    </w:p>
    <w:p w14:paraId="130AF6B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αφνικά έρχεται η κ. Γεννηματά και βάζει στη Βουλή αυτό το δημοσίευμα. Και λέει, «να το διερευνήσου</w:t>
      </w:r>
      <w:r>
        <w:rPr>
          <w:rFonts w:eastAsia="Times New Roman" w:cs="Times New Roman"/>
          <w:szCs w:val="24"/>
        </w:rPr>
        <w:t xml:space="preserve">με». Με </w:t>
      </w:r>
      <w:proofErr w:type="spellStart"/>
      <w:r>
        <w:rPr>
          <w:rFonts w:eastAsia="Times New Roman" w:cs="Times New Roman"/>
          <w:szCs w:val="24"/>
        </w:rPr>
        <w:t>συγχωρείτε</w:t>
      </w:r>
      <w:proofErr w:type="spellEnd"/>
      <w:r>
        <w:rPr>
          <w:rFonts w:eastAsia="Times New Roman" w:cs="Times New Roman"/>
          <w:szCs w:val="24"/>
        </w:rPr>
        <w:t>, αλλά το έχω διερευνήσει από το 2015. Ήταν από το 2009 και έχει φτάσει μέχρι τα τώρα.</w:t>
      </w:r>
    </w:p>
    <w:p w14:paraId="130AF6B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Και η συζήτηση ανάμεσα στα ΕΑΣ και τη ΓΔΑΕΕ όσο αφορά την τιμή έχει ολοκληρωθεί το Νοέμβριο του 2014. Ποιος έχει την εποπτεία των ΕΑΣ το 2014 και αυτή </w:t>
      </w:r>
      <w:r>
        <w:rPr>
          <w:rFonts w:eastAsia="Times New Roman" w:cs="Times New Roman"/>
          <w:szCs w:val="24"/>
        </w:rPr>
        <w:t>η τιμή -εγώ δεν λέω ότι θα έπρεπε να το ξέρει, ορθώς το έκανε και δεν υπάρχει κανένας ψόγος- δεν έχει αλλάξει έτσι και αλλιώς; Η κ. Γεννηματά. Διερευνά, συζητάει κάτι το οποίο αφορά εκείνη την περίοδο και την ίδια;</w:t>
      </w:r>
    </w:p>
    <w:p w14:paraId="130AF6B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Πόση αύξηση υπάρχει; Η αύξηση είναι 1%. Τ</w:t>
      </w:r>
      <w:r>
        <w:rPr>
          <w:rFonts w:eastAsia="Times New Roman" w:cs="Times New Roman"/>
          <w:szCs w:val="24"/>
        </w:rPr>
        <w:t>ι είναι αυτό το 1%; Είναι η αύξηση του ΦΠΑ. Λέω ότι η αντιπολιτευτική μανία σε οδηγεί σε τρελά λάθη και αυτό θα πρέπει να αποφύγουμε.</w:t>
      </w:r>
    </w:p>
    <w:p w14:paraId="130AF6B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έλος προσπαθούμε να κλείσουμε ορισμένες εκκρεμότητες –θα έλεγε κανένας- χωρίς φωνές και ήσυχα. </w:t>
      </w:r>
    </w:p>
    <w:p w14:paraId="130AF6B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επόμενο διάστημα στο </w:t>
      </w:r>
      <w:r>
        <w:rPr>
          <w:rFonts w:eastAsia="Times New Roman" w:cs="Times New Roman"/>
          <w:szCs w:val="24"/>
        </w:rPr>
        <w:t>νομοσχέδιο του Υπουργείου Εθνικής Άμυνας θα κλείσει και μία υπόθεση -το αναφέρω και κατεβαίνω από το Βήμα- η οποία έχει ξεκινήσει το 1999. Το 1999 ξεκίνησε η υπόθεση «ΕΡΜΗΣ», η οποία μετά από 18 χρόνια δεν έχει κλείσει ακόμα. Θα την κλείσουμε και αυτή με ν</w:t>
      </w:r>
      <w:r>
        <w:rPr>
          <w:rFonts w:eastAsia="Times New Roman" w:cs="Times New Roman"/>
          <w:szCs w:val="24"/>
        </w:rPr>
        <w:t>όμιμο και διάφανο τρόπο.</w:t>
      </w:r>
    </w:p>
    <w:p w14:paraId="130AF6B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ήθελα και εδώ να εκφράσω και ένα παράπονο προς τη Νέα Δημοκρατία με την εξής έννοια. Όταν ζήτησα και είδα εκπροσώπους των κομμάτων –επιτρέψτε μου να πω- του δημοκρατικού τόξου, η Νέα Δημοκρατία δεν έστειλε κανέναν. Τέτοιου είδου</w:t>
      </w:r>
      <w:r>
        <w:rPr>
          <w:rFonts w:eastAsia="Times New Roman" w:cs="Times New Roman"/>
          <w:szCs w:val="24"/>
        </w:rPr>
        <w:t>ς συζητήσεις νομίζω ότι προάγουν τον πολιτικό διάλογο. Δεν τον εμποδίζουν.</w:t>
      </w:r>
    </w:p>
    <w:p w14:paraId="130AF6B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30AF6BB"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0AF6BC" w14:textId="77777777" w:rsidR="007C1AED" w:rsidRDefault="002867C4">
      <w:pPr>
        <w:spacing w:after="0"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Εγώ ευχαριστώ.</w:t>
      </w:r>
    </w:p>
    <w:p w14:paraId="130AF6BD" w14:textId="77777777" w:rsidR="007C1AED" w:rsidRDefault="002867C4">
      <w:pPr>
        <w:spacing w:after="0" w:line="600" w:lineRule="auto"/>
        <w:ind w:firstLine="720"/>
        <w:jc w:val="both"/>
        <w:rPr>
          <w:rFonts w:eastAsia="Times New Roman"/>
          <w:bCs/>
          <w:szCs w:val="24"/>
        </w:rPr>
      </w:pPr>
      <w:r>
        <w:rPr>
          <w:rFonts w:eastAsia="Times New Roman"/>
          <w:bCs/>
          <w:szCs w:val="24"/>
        </w:rPr>
        <w:t xml:space="preserve">Τον λόγο έχει ο Βουλευτής του ΣΥΡΙΖΑ κ. </w:t>
      </w:r>
      <w:proofErr w:type="spellStart"/>
      <w:r>
        <w:rPr>
          <w:rFonts w:eastAsia="Times New Roman"/>
          <w:bCs/>
          <w:szCs w:val="24"/>
        </w:rPr>
        <w:t>Μεϊκόπουλος</w:t>
      </w:r>
      <w:proofErr w:type="spellEnd"/>
      <w:r>
        <w:rPr>
          <w:rFonts w:eastAsia="Times New Roman"/>
          <w:bCs/>
          <w:szCs w:val="24"/>
        </w:rPr>
        <w:t>,</w:t>
      </w:r>
      <w:r>
        <w:rPr>
          <w:rFonts w:eastAsia="Times New Roman"/>
          <w:bCs/>
          <w:szCs w:val="24"/>
        </w:rPr>
        <w:t xml:space="preserve"> για επτά λεπτά.</w:t>
      </w:r>
    </w:p>
    <w:p w14:paraId="130AF6BE" w14:textId="77777777" w:rsidR="007C1AED" w:rsidRDefault="002867C4">
      <w:pPr>
        <w:spacing w:after="0" w:line="600" w:lineRule="auto"/>
        <w:ind w:firstLine="720"/>
        <w:jc w:val="both"/>
        <w:rPr>
          <w:rFonts w:eastAsia="Times New Roman"/>
          <w:bCs/>
          <w:szCs w:val="24"/>
        </w:rPr>
      </w:pPr>
      <w:r>
        <w:rPr>
          <w:rFonts w:eastAsia="Times New Roman"/>
          <w:b/>
          <w:bCs/>
          <w:szCs w:val="24"/>
        </w:rPr>
        <w:lastRenderedPageBreak/>
        <w:t>Α</w:t>
      </w:r>
      <w:r>
        <w:rPr>
          <w:rFonts w:eastAsia="Times New Roman"/>
          <w:b/>
          <w:bCs/>
          <w:szCs w:val="24"/>
        </w:rPr>
        <w:t xml:space="preserve">ΛΕΞΑΝΔΡΟΣ ΜΕΪΚΟΠΟΥΛΟΣ: </w:t>
      </w:r>
      <w:r>
        <w:rPr>
          <w:rFonts w:eastAsia="Times New Roman"/>
          <w:bCs/>
          <w:szCs w:val="24"/>
        </w:rPr>
        <w:t>Ευχαριστώ πολύ, κύριε Πρόεδρε.</w:t>
      </w:r>
    </w:p>
    <w:p w14:paraId="130AF6BF" w14:textId="77777777" w:rsidR="007C1AED" w:rsidRDefault="002867C4">
      <w:pPr>
        <w:spacing w:after="0" w:line="600" w:lineRule="auto"/>
        <w:ind w:firstLine="720"/>
        <w:jc w:val="both"/>
        <w:rPr>
          <w:rFonts w:eastAsia="Times New Roman" w:cs="Times New Roman"/>
          <w:szCs w:val="24"/>
        </w:rPr>
      </w:pPr>
      <w:r>
        <w:rPr>
          <w:rFonts w:eastAsia="Times New Roman"/>
          <w:bCs/>
          <w:szCs w:val="24"/>
        </w:rPr>
        <w:t xml:space="preserve">Τελικά, κυρίες και κύριοι συνάδελφοι, παρά τις μεταξύ μας αντιπαραθέσεις, οι οποίες πολλές φορές έχουν και μία κατά γενική ομολογία έντονη χροιά, η ίδια η ζωή αλλά και η πραγματικότητα η οποία απορρέει </w:t>
      </w:r>
      <w:r>
        <w:rPr>
          <w:rFonts w:eastAsia="Times New Roman"/>
          <w:bCs/>
          <w:szCs w:val="24"/>
        </w:rPr>
        <w:t>από τις πολιτικές, θεσμικές και κοινωνικές διεργασίες είναι νομίζω αμείλικτη στις απαντήσεις που δίνει.</w:t>
      </w:r>
    </w:p>
    <w:p w14:paraId="130AF6C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«Σε μαζικές απολύσεις θα οδηγήσει η νομοθετική πρωτοβουλία για ρύθμιση του ραδιοτηλεοπτικού τοπίου από την Κυβέρνηση». Μάλιστα θυμάμαι και συγκεκριμένα </w:t>
      </w:r>
      <w:r>
        <w:rPr>
          <w:rFonts w:eastAsia="Times New Roman" w:cs="Times New Roman"/>
          <w:szCs w:val="24"/>
        </w:rPr>
        <w:t xml:space="preserve">διαφημιστικά σποτ που παρουσίαζαν τον κ. Παππά κάτι σαν δήμιο ιδιωτικών καναλιών. Πριν από λίγες ημέρες βλέπουμε σε αυτές τις απολύσεις να προβαίνουν οι ίδιοι οι τηλεοπτικοί σταθμοί. </w:t>
      </w:r>
    </w:p>
    <w:p w14:paraId="130AF6C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«Ποιοι είστε εσείς που θα προσδιορίσετε ποια είναι ακριβώς η διαφημιστικ</w:t>
      </w:r>
      <w:r>
        <w:rPr>
          <w:rFonts w:eastAsia="Times New Roman" w:cs="Times New Roman"/>
          <w:szCs w:val="24"/>
        </w:rPr>
        <w:t xml:space="preserve">ή πίτα; Αφήστε την αγορά να βρει τον δρόμο της, αφήστε την αγορά να κρίνει, αυτορυθμίζεται». Τελικά το ίδιο το ΕΣΡ προσδιορίζει τον αριθμό των τηλεοπτικών αδειών στις επτά. </w:t>
      </w:r>
    </w:p>
    <w:p w14:paraId="130AF6C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μην θυμηθώ τι </w:t>
      </w:r>
      <w:proofErr w:type="spellStart"/>
      <w:r>
        <w:rPr>
          <w:rFonts w:eastAsia="Times New Roman" w:cs="Times New Roman"/>
          <w:szCs w:val="24"/>
        </w:rPr>
        <w:t>ελέχθη</w:t>
      </w:r>
      <w:proofErr w:type="spellEnd"/>
      <w:r>
        <w:rPr>
          <w:rFonts w:eastAsia="Times New Roman" w:cs="Times New Roman"/>
          <w:szCs w:val="24"/>
        </w:rPr>
        <w:t xml:space="preserve"> για το τίμημα που προέκυψε από τον διαγωνισμό που διενήργη</w:t>
      </w:r>
      <w:r>
        <w:rPr>
          <w:rFonts w:eastAsia="Times New Roman" w:cs="Times New Roman"/>
          <w:szCs w:val="24"/>
        </w:rPr>
        <w:t>σε η Γενική Γραμματεία Ενημέρωσης, τα 245 εκατομμύρια ευρώ. Στα 245 εκατομμύρια ευρώ τελικά και το ΕΣΡ προσδιορίζει το τίμημα της δημοπρασίας. Τελικά η ζωή δίνει απαντήσεις και είναι και αμείλικτη και καταλυτική πολλές φορές στις απαντήσεις της.</w:t>
      </w:r>
    </w:p>
    <w:p w14:paraId="130AF6C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Ας έρθουμε</w:t>
      </w:r>
      <w:r>
        <w:rPr>
          <w:rFonts w:eastAsia="Times New Roman" w:cs="Times New Roman"/>
          <w:szCs w:val="24"/>
        </w:rPr>
        <w:t xml:space="preserve">, όμως, στα του νομοσχεδίου η νομοθετική αυτή πρωτοβουλία αποδεικνύει στην πράξη ότι παρά τις δύσκολες οικονομικές συνθήκες που διανύουμε υπάρχουν πεδία τόσο στο κοινωνικό όσο και στο θεσμικό πεδίο που δεν έχουν δημοσιονομικό κόστος, όμως, μπορούν να </w:t>
      </w:r>
      <w:proofErr w:type="spellStart"/>
      <w:r>
        <w:rPr>
          <w:rFonts w:eastAsia="Times New Roman" w:cs="Times New Roman"/>
          <w:szCs w:val="24"/>
        </w:rPr>
        <w:t>παράξ</w:t>
      </w:r>
      <w:r>
        <w:rPr>
          <w:rFonts w:eastAsia="Times New Roman" w:cs="Times New Roman"/>
          <w:szCs w:val="24"/>
        </w:rPr>
        <w:t>ουν</w:t>
      </w:r>
      <w:proofErr w:type="spellEnd"/>
      <w:r>
        <w:rPr>
          <w:rFonts w:eastAsia="Times New Roman" w:cs="Times New Roman"/>
          <w:szCs w:val="24"/>
        </w:rPr>
        <w:t xml:space="preserve"> υπεραξία. </w:t>
      </w:r>
    </w:p>
    <w:p w14:paraId="130AF6C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Πιστεύω ότι έρχεται και παντρεύεται η συγκεκριμένη νομοθετική πρωτοβουλία αρμονικά με τον νόμο για τις τηλεοπτικές άδειες, αλλά και με την πρόσφατη απόφαση του Εθνικού Συμβουλίου Ραδιοτηλεόρασης για συγκεκριμένο αριθμό αδειών. Έτσι, χωρίς υπ</w:t>
      </w:r>
      <w:r>
        <w:rPr>
          <w:rFonts w:eastAsia="Times New Roman" w:cs="Times New Roman"/>
          <w:szCs w:val="24"/>
        </w:rPr>
        <w:t>ερβολές νομίζω ότι μπορούμε να μιλάμε πλέον για ένα ολοκληρωμένο θεσμικό πλαίσιο που θα διέπει πλέον τα μέσα μαζικής ενημέρωσης ως προς τη διαφάνεια, αλλά και υπέρ του δημοσίου συμφέροντος.</w:t>
      </w:r>
    </w:p>
    <w:p w14:paraId="130AF6C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Να σταθώ και σε κάποια σημεία του νομοσχεδίου τα οποία θεωρώ σημαν</w:t>
      </w:r>
      <w:r>
        <w:rPr>
          <w:rFonts w:eastAsia="Times New Roman" w:cs="Times New Roman"/>
          <w:szCs w:val="24"/>
        </w:rPr>
        <w:t>τικά.</w:t>
      </w:r>
    </w:p>
    <w:p w14:paraId="130AF6C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Προφανώς, η ηλεκτρονική πλατφόρμα διάθεσης διαφημιστικού χρόνου, η όλη διαδικασία της αγοραπωλησίας του διαφημιστικού χρόνου από τους εμπλεκόμενους φορείς θα πραγματοποιείται μέσα από αυτήν και θα καθορίζονται οι τιμές, η κατανομή τηλεοπτικού, διαφημ</w:t>
      </w:r>
      <w:r>
        <w:rPr>
          <w:rFonts w:eastAsia="Times New Roman" w:cs="Times New Roman"/>
          <w:szCs w:val="24"/>
        </w:rPr>
        <w:t xml:space="preserve">ιστικού χρόνου, η είσπραξη, η εκκαθάριση των συναλλαγών. Άρα τι επιτυγχάνεται με τη συγκεκριμένες ρυθμίσεις; Διαφάνεια, αδιάβλητες διαδικασίες και το πιο σημαντικό απ’ όλα ένα σταθερό κανονιστικό πλαίσιο διάθεσης και αγοράς τηλεοπτικού χρόνου. </w:t>
      </w:r>
      <w:r>
        <w:rPr>
          <w:rFonts w:eastAsia="Times New Roman" w:cs="Times New Roman"/>
          <w:szCs w:val="24"/>
        </w:rPr>
        <w:t>Λ</w:t>
      </w:r>
      <w:r>
        <w:rPr>
          <w:rFonts w:eastAsia="Times New Roman" w:cs="Times New Roman"/>
          <w:szCs w:val="24"/>
        </w:rPr>
        <w:t>έω ότι διασ</w:t>
      </w:r>
      <w:r>
        <w:rPr>
          <w:rFonts w:eastAsia="Times New Roman" w:cs="Times New Roman"/>
          <w:szCs w:val="24"/>
        </w:rPr>
        <w:t xml:space="preserve">φαλίζεται η διαφάνεια σε κάθε συναλλαγή γιατί νομίζω ότι είναι κοινά παραδεκτό ότι οι ηλεκτρονικές συναλλαγές την εξασφαλίζουν. </w:t>
      </w:r>
    </w:p>
    <w:p w14:paraId="130AF6C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Δίνεται επιπροσθέτως η δυνατότητα σε μικρομεσαίους διαφημιζόμενους να συμμετέχουν στον τηλεοπτικό διαφημιστικό χρόνο χωρίς την </w:t>
      </w:r>
      <w:r>
        <w:rPr>
          <w:rFonts w:eastAsia="Times New Roman" w:cs="Times New Roman"/>
          <w:szCs w:val="24"/>
        </w:rPr>
        <w:t xml:space="preserve">πανάκριβη διαμεσολάβηση μεσαζόντων. Η χρήση, λοιπόν, της ηλεκτρονικής πλατφόρμας μπορεί να απεγκλωβίσει τα μέσα μαζικής ενημέρωσης από καθυστερήσεις που </w:t>
      </w:r>
      <w:proofErr w:type="spellStart"/>
      <w:r>
        <w:rPr>
          <w:rFonts w:eastAsia="Times New Roman" w:cs="Times New Roman"/>
          <w:szCs w:val="24"/>
        </w:rPr>
        <w:t>προέκυπταν</w:t>
      </w:r>
      <w:proofErr w:type="spellEnd"/>
      <w:r>
        <w:rPr>
          <w:rFonts w:eastAsia="Times New Roman" w:cs="Times New Roman"/>
          <w:szCs w:val="24"/>
        </w:rPr>
        <w:t xml:space="preserve"> στην πληρωμή τους λόγω των στρεβλώσεων της διαφημιστικής αγοράς καθιστώντας τα ζημιογόνα.</w:t>
      </w:r>
    </w:p>
    <w:p w14:paraId="130AF6C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 xml:space="preserve"> δεύτερο σημαντικό σημείο νομίζω ότι είναι η σύσταση του μητρώου του περιφερειακού και τοπικού τύπου. Εδώ παρά το ότι το ποσοστό διαφημιστικού χώρου παραμένει το ίδιο, 70-30 όπως ήταν και στον νόμο Βενιζέλου, νομίζω ότι υπάρχει μια πολύ συγκεκριμένη ειδοπο</w:t>
      </w:r>
      <w:r>
        <w:rPr>
          <w:rFonts w:eastAsia="Times New Roman" w:cs="Times New Roman"/>
          <w:szCs w:val="24"/>
        </w:rPr>
        <w:t xml:space="preserve">ιός διαφορά ότι για πρώτη φορά προβλέπονται κυρώσεις αν δεν τηρείται το ποσοστό αυτό καθ’ όσον προβλέπεται επίσης και η δυνατότητα στα μέσα μαζικής ενημέρωσης να ασκήσουν, σε περίπτωση διαφωνίας ή μη τήρησης του ποσοστού, </w:t>
      </w:r>
      <w:proofErr w:type="spellStart"/>
      <w:r>
        <w:rPr>
          <w:rFonts w:eastAsia="Times New Roman" w:cs="Times New Roman"/>
          <w:szCs w:val="24"/>
        </w:rPr>
        <w:t>ενδικοφανείς</w:t>
      </w:r>
      <w:proofErr w:type="spellEnd"/>
      <w:r>
        <w:rPr>
          <w:rFonts w:eastAsia="Times New Roman" w:cs="Times New Roman"/>
          <w:szCs w:val="24"/>
        </w:rPr>
        <w:t xml:space="preserve"> προσφυγές. </w:t>
      </w:r>
    </w:p>
    <w:p w14:paraId="130AF6C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Επίσης, ν</w:t>
      </w:r>
      <w:r>
        <w:rPr>
          <w:rFonts w:eastAsia="Times New Roman" w:cs="Times New Roman"/>
          <w:szCs w:val="24"/>
        </w:rPr>
        <w:t xml:space="preserve">ομίζω ότι με τη σύσταση του συγκεκριμένου μητρώου σταματά το, ας το πω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 xml:space="preserve"> </w:t>
      </w:r>
      <w:r>
        <w:rPr>
          <w:rFonts w:eastAsia="Times New Roman" w:cs="Times New Roman"/>
          <w:szCs w:val="24"/>
          <w:lang w:val="en-US"/>
        </w:rPr>
        <w:t>show</w:t>
      </w:r>
      <w:r>
        <w:rPr>
          <w:rFonts w:eastAsia="Times New Roman" w:cs="Times New Roman"/>
          <w:szCs w:val="24"/>
        </w:rPr>
        <w:t>, αναφορικά με τη διάθεση της κρατικής διαφήμισης. Όλοι γνωρίζουμε, ιδιαίτερα οι Βουλευτές που για πρώτη φορά μπήκαμε στη διαδικασία της Κυβέρνησης, τι έγινε το 2015 όπου υπ</w:t>
      </w:r>
      <w:r>
        <w:rPr>
          <w:rFonts w:eastAsia="Times New Roman" w:cs="Times New Roman"/>
          <w:szCs w:val="24"/>
        </w:rPr>
        <w:t>ήρχαν συγκεκριμένα μέσα μαζικής ενημέρωσης τα οποία πλησιάσανε Βουλευτές -φαντάζομαι το ίδιο γινόταν και στο παρελθόν- προκειμένου να μπούνε σε αυτήν τη συγκεκριμένη λίστα. Νομίζω ότι από αυτήν την πελατειακή λογική που είχε δημιουργηθεί περνάμε πλέον σε σ</w:t>
      </w:r>
      <w:r>
        <w:rPr>
          <w:rFonts w:eastAsia="Times New Roman" w:cs="Times New Roman"/>
          <w:szCs w:val="24"/>
        </w:rPr>
        <w:t xml:space="preserve">ταθερούς απρόσωπους κανόνες με όλες τις απαραίτητες προϋποθέσεις και </w:t>
      </w:r>
      <w:r>
        <w:rPr>
          <w:rFonts w:eastAsia="Times New Roman" w:cs="Times New Roman"/>
          <w:szCs w:val="24"/>
        </w:rPr>
        <w:lastRenderedPageBreak/>
        <w:t>ασφαλιστικές δικλίδες ως προς την κρατική διαφήμιση διαχέοντάς την προς όλα τα μέσα.</w:t>
      </w:r>
    </w:p>
    <w:p w14:paraId="130AF6C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Το τρίτο σημείο και σημαντικό είναι φυσικά το </w:t>
      </w:r>
      <w:r>
        <w:rPr>
          <w:rFonts w:eastAsia="Times New Roman" w:cs="Times New Roman"/>
          <w:szCs w:val="24"/>
          <w:lang w:val="en-US"/>
        </w:rPr>
        <w:t>barcode</w:t>
      </w:r>
      <w:r>
        <w:rPr>
          <w:rFonts w:eastAsia="Times New Roman" w:cs="Times New Roman"/>
          <w:szCs w:val="24"/>
        </w:rPr>
        <w:t>. Εισάγεται, λοιπόν, μία ειδική σήμανση γραμμωτού</w:t>
      </w:r>
      <w:r>
        <w:rPr>
          <w:rFonts w:eastAsia="Times New Roman" w:cs="Times New Roman"/>
          <w:szCs w:val="24"/>
        </w:rPr>
        <w:t xml:space="preserve"> κώδικα σε έντυπες εκδόσεις με σκοπό να υπάρχει γνώση της πραγματικής κυκλοφορίας των εντύπων και όχι της πλασματικής.</w:t>
      </w:r>
    </w:p>
    <w:p w14:paraId="130AF6C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 τέταρτο σημείο στο οποίο θα ήθελα να σταθώ λίγο περισσότερο γιατί νομίζω ότι παράγει πραγματική υπεραξία είναι η πρωτοβουλία του Υπουρ</w:t>
      </w:r>
      <w:r>
        <w:rPr>
          <w:rFonts w:eastAsia="Times New Roman" w:cs="Times New Roman"/>
          <w:szCs w:val="24"/>
        </w:rPr>
        <w:t>γείου, αλλά και τη</w:t>
      </w:r>
      <w:r>
        <w:rPr>
          <w:rFonts w:eastAsia="Times New Roman" w:cs="Times New Roman"/>
          <w:szCs w:val="24"/>
        </w:rPr>
        <w:t>ς</w:t>
      </w:r>
      <w:r>
        <w:rPr>
          <w:rFonts w:eastAsia="Times New Roman" w:cs="Times New Roman"/>
          <w:szCs w:val="24"/>
        </w:rPr>
        <w:t xml:space="preserve"> Κυβέρνησης γενικότερα αναφορικά με τον κλάδο των οπτικοακουστικών παραγωγών. Νομίζω ότι και στο κομμάτι της κινηματογραφικής παραγωγής, το 3</w:t>
      </w:r>
      <w:r>
        <w:rPr>
          <w:rFonts w:eastAsia="Times New Roman" w:cs="Times New Roman"/>
          <w:szCs w:val="24"/>
          <w:lang w:val="en-US"/>
        </w:rPr>
        <w:t>d</w:t>
      </w:r>
      <w:r>
        <w:rPr>
          <w:rFonts w:eastAsia="Times New Roman" w:cs="Times New Roman"/>
          <w:szCs w:val="24"/>
        </w:rPr>
        <w:t xml:space="preserve"> </w:t>
      </w:r>
      <w:r>
        <w:rPr>
          <w:rFonts w:eastAsia="Times New Roman" w:cs="Times New Roman"/>
          <w:szCs w:val="24"/>
          <w:lang w:val="en-US"/>
        </w:rPr>
        <w:t>animation</w:t>
      </w:r>
      <w:r>
        <w:rPr>
          <w:rFonts w:eastAsia="Times New Roman" w:cs="Times New Roman"/>
          <w:szCs w:val="24"/>
        </w:rPr>
        <w:t xml:space="preserve">, στα </w:t>
      </w:r>
      <w:r>
        <w:rPr>
          <w:rFonts w:eastAsia="Times New Roman" w:cs="Times New Roman"/>
          <w:szCs w:val="24"/>
          <w:lang w:val="en-US"/>
        </w:rPr>
        <w:t>video</w:t>
      </w:r>
      <w:r>
        <w:rPr>
          <w:rFonts w:eastAsia="Times New Roman" w:cs="Times New Roman"/>
          <w:szCs w:val="24"/>
        </w:rPr>
        <w:t xml:space="preserve"> </w:t>
      </w:r>
      <w:r>
        <w:rPr>
          <w:rFonts w:eastAsia="Times New Roman" w:cs="Times New Roman"/>
          <w:szCs w:val="24"/>
          <w:lang w:val="en-US"/>
        </w:rPr>
        <w:t>games</w:t>
      </w:r>
      <w:r>
        <w:rPr>
          <w:rFonts w:eastAsia="Times New Roman" w:cs="Times New Roman"/>
          <w:szCs w:val="24"/>
        </w:rPr>
        <w:t xml:space="preserve"> είναι πολύ σωστή η λογική παροχής κινήτρων. Το πρώτο βήμα είναι η έ</w:t>
      </w:r>
      <w:r>
        <w:rPr>
          <w:rFonts w:eastAsia="Times New Roman" w:cs="Times New Roman"/>
          <w:szCs w:val="24"/>
        </w:rPr>
        <w:t>νταξη στον επενδυτικό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αναπτυξιακό νόμο. Το δεύτερο βήμα φυσικά είναι τα φορολογικά κίνητρα, αλλά και η συνεργία με όλες τις περιφέρειες. </w:t>
      </w:r>
    </w:p>
    <w:p w14:paraId="130AF6C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Ένα μόνο παράδειγμα θα μου επιτρέψετε, κυρίες και κύριοι συνάδελφοι. Όλοι, φαντάζομαι, γνωρίζουμε για τη μεγάλη επιτ</w:t>
      </w:r>
      <w:r>
        <w:rPr>
          <w:rFonts w:eastAsia="Times New Roman" w:cs="Times New Roman"/>
          <w:szCs w:val="24"/>
        </w:rPr>
        <w:t>υχία που γνωρίζει η τηλεοπτική σειρά</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Game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Thrones</w:t>
      </w:r>
      <w:r>
        <w:rPr>
          <w:rFonts w:eastAsia="Times New Roman" w:cs="Times New Roman"/>
          <w:szCs w:val="24"/>
        </w:rPr>
        <w:t>»</w:t>
      </w:r>
      <w:r>
        <w:rPr>
          <w:rFonts w:eastAsia="Times New Roman" w:cs="Times New Roman"/>
          <w:szCs w:val="24"/>
        </w:rPr>
        <w:t>. Μέρος των γυρισμάτων πραγματοποιείται αυτήν τη στιγμή στην Κροατία. Διακόσιες σαράντα χιλιάδες καινούρ</w:t>
      </w:r>
      <w:r>
        <w:rPr>
          <w:rFonts w:eastAsia="Times New Roman" w:cs="Times New Roman"/>
          <w:szCs w:val="24"/>
        </w:rPr>
        <w:t>γ</w:t>
      </w:r>
      <w:r>
        <w:rPr>
          <w:rFonts w:eastAsia="Times New Roman" w:cs="Times New Roman"/>
          <w:szCs w:val="24"/>
        </w:rPr>
        <w:t xml:space="preserve">ιες επισκέψεις, </w:t>
      </w:r>
      <w:r>
        <w:rPr>
          <w:rFonts w:eastAsia="Times New Roman" w:cs="Times New Roman"/>
          <w:szCs w:val="24"/>
        </w:rPr>
        <w:lastRenderedPageBreak/>
        <w:t>250 εκατομμύρια έσοδα από τη συγκεκριμένη σειρά.</w:t>
      </w:r>
      <w:r>
        <w:rPr>
          <w:rFonts w:eastAsia="Times New Roman" w:cs="Times New Roman"/>
          <w:szCs w:val="24"/>
        </w:rPr>
        <w:t xml:space="preserve"> </w:t>
      </w:r>
      <w:r>
        <w:rPr>
          <w:rFonts w:eastAsia="Times New Roman" w:cs="Times New Roman"/>
          <w:szCs w:val="24"/>
        </w:rPr>
        <w:t>Νομίζω ότι το πρώτο βήμα γίνετα</w:t>
      </w:r>
      <w:r>
        <w:rPr>
          <w:rFonts w:eastAsia="Times New Roman" w:cs="Times New Roman"/>
          <w:szCs w:val="24"/>
        </w:rPr>
        <w:t xml:space="preserve">ι, χρειάζεται και από το Υπουργείο Οικονομικών αλλά και συνεργασία με όλες τις περιφέρειες, προκειμένου τέτοιου είδους παραγωγές να διενεργούνται και στη χώρα μας. </w:t>
      </w:r>
    </w:p>
    <w:p w14:paraId="130AF6CD" w14:textId="77777777" w:rsidR="007C1AED" w:rsidRDefault="002867C4">
      <w:pPr>
        <w:spacing w:after="0" w:line="600" w:lineRule="auto"/>
        <w:ind w:firstLine="709"/>
        <w:jc w:val="both"/>
        <w:rPr>
          <w:rFonts w:eastAsia="Times New Roman" w:cs="Times New Roman"/>
          <w:szCs w:val="24"/>
        </w:rPr>
      </w:pPr>
      <w:r>
        <w:rPr>
          <w:rFonts w:eastAsia="Times New Roman" w:cs="Times New Roman"/>
          <w:szCs w:val="24"/>
        </w:rPr>
        <w:t xml:space="preserve">Κλείνοντας, και παρά το ότι αρκετοί συνάδελφοι δυστυχώς αρέσκονται στο να ερωτοτροπούν </w:t>
      </w:r>
      <w:r>
        <w:rPr>
          <w:rFonts w:eastAsia="Times New Roman" w:cs="Times New Roman"/>
          <w:szCs w:val="24"/>
        </w:rPr>
        <w:t xml:space="preserve">εντόνως με τη μικροπολιτική, νομίζω ότι μεγάλο κομμάτι της συγκεκριμένης νομοθετικής πρωτοβουλίας είναι αποτέλεσμα ευρύτερων συγκλίσεων. Και στο κομμάτι του περιφερειακού τύπου αλλά και οι προτάσεις που έγιναν από εκπροσώπους ιδιωτικών καναλιών αλλά και η </w:t>
      </w:r>
      <w:r>
        <w:rPr>
          <w:rFonts w:eastAsia="Times New Roman" w:cs="Times New Roman"/>
          <w:szCs w:val="24"/>
        </w:rPr>
        <w:t>επιστολή του ίδιου του Εθνικού Συμβουλίου Ραδιοτηλεόρασης ενσωματώθηκαν στο συγκεκριμένο νομοσχέδιο. Άρα</w:t>
      </w:r>
      <w:r>
        <w:rPr>
          <w:rFonts w:eastAsia="Times New Roman" w:cs="Times New Roman"/>
          <w:szCs w:val="24"/>
        </w:rPr>
        <w:t xml:space="preserve"> </w:t>
      </w:r>
      <w:r>
        <w:rPr>
          <w:rFonts w:eastAsia="Times New Roman" w:cs="Times New Roman"/>
          <w:szCs w:val="24"/>
        </w:rPr>
        <w:t>στην πράξη δείχνουμε ότι σε μεγάλα θέματα που απασχολούν τον δημόσιο βίο θα μπορούσαμε να έχουμε κοινή συμπεριφορά.</w:t>
      </w:r>
    </w:p>
    <w:p w14:paraId="130AF6CE" w14:textId="77777777" w:rsidR="007C1AED" w:rsidRDefault="002867C4">
      <w:pPr>
        <w:spacing w:after="0" w:line="600" w:lineRule="auto"/>
        <w:ind w:firstLine="709"/>
        <w:jc w:val="both"/>
        <w:rPr>
          <w:rFonts w:eastAsia="Times New Roman" w:cs="Times New Roman"/>
          <w:szCs w:val="24"/>
        </w:rPr>
      </w:pPr>
      <w:r>
        <w:rPr>
          <w:rFonts w:eastAsia="Times New Roman" w:cs="Times New Roman"/>
          <w:szCs w:val="24"/>
        </w:rPr>
        <w:t>Σας ευχαριστώ πάρα πολύ.</w:t>
      </w:r>
    </w:p>
    <w:p w14:paraId="130AF6CF" w14:textId="77777777" w:rsidR="007C1AED" w:rsidRDefault="002867C4">
      <w:pPr>
        <w:spacing w:after="0" w:line="600" w:lineRule="auto"/>
        <w:ind w:firstLine="709"/>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του ΣΥΡΙΖΑ)</w:t>
      </w:r>
    </w:p>
    <w:p w14:paraId="130AF6D0" w14:textId="77777777" w:rsidR="007C1AED" w:rsidRDefault="002867C4">
      <w:pPr>
        <w:spacing w:after="0"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Κι εγώ ευχαριστώ. </w:t>
      </w:r>
    </w:p>
    <w:p w14:paraId="130AF6D1" w14:textId="77777777" w:rsidR="007C1AED" w:rsidRDefault="002867C4">
      <w:pPr>
        <w:spacing w:after="0" w:line="600" w:lineRule="auto"/>
        <w:ind w:firstLine="720"/>
        <w:jc w:val="both"/>
        <w:rPr>
          <w:rFonts w:eastAsia="Times New Roman"/>
          <w:bCs/>
          <w:szCs w:val="24"/>
        </w:rPr>
      </w:pPr>
      <w:r>
        <w:rPr>
          <w:rFonts w:eastAsia="Times New Roman"/>
          <w:bCs/>
          <w:szCs w:val="24"/>
        </w:rPr>
        <w:lastRenderedPageBreak/>
        <w:t xml:space="preserve">Τον λόγο έχει ζητήσει ο κ. </w:t>
      </w:r>
      <w:proofErr w:type="spellStart"/>
      <w:r>
        <w:rPr>
          <w:rFonts w:eastAsia="Times New Roman"/>
          <w:bCs/>
          <w:szCs w:val="24"/>
        </w:rPr>
        <w:t>Μαυρωτάς</w:t>
      </w:r>
      <w:proofErr w:type="spellEnd"/>
      <w:r>
        <w:rPr>
          <w:rFonts w:eastAsia="Times New Roman"/>
          <w:bCs/>
          <w:szCs w:val="24"/>
        </w:rPr>
        <w:t xml:space="preserve"> για δώδεκα λεπτά και προηγείται ως Κοινοβουλευτικός Εκπρόσωπος και έπειτα ακολουθεί ο κ. Στογιαννίδης. </w:t>
      </w:r>
    </w:p>
    <w:p w14:paraId="130AF6D2" w14:textId="77777777" w:rsidR="007C1AED" w:rsidRDefault="002867C4">
      <w:pPr>
        <w:spacing w:after="0" w:line="600" w:lineRule="auto"/>
        <w:ind w:firstLine="720"/>
        <w:jc w:val="both"/>
        <w:rPr>
          <w:rFonts w:eastAsia="Times New Roman"/>
          <w:bCs/>
          <w:szCs w:val="24"/>
        </w:rPr>
      </w:pPr>
      <w:r>
        <w:rPr>
          <w:rFonts w:eastAsia="Times New Roman"/>
          <w:b/>
          <w:bCs/>
          <w:szCs w:val="24"/>
        </w:rPr>
        <w:t>ΓΕΩΡΓΙΟΣ ΜΑΥΡΩΤΑΣ:</w:t>
      </w:r>
      <w:r>
        <w:rPr>
          <w:rFonts w:eastAsia="Times New Roman"/>
          <w:bCs/>
          <w:szCs w:val="24"/>
        </w:rPr>
        <w:t xml:space="preserve"> Ευχαριστ</w:t>
      </w:r>
      <w:r>
        <w:rPr>
          <w:rFonts w:eastAsia="Times New Roman"/>
          <w:bCs/>
          <w:szCs w:val="24"/>
        </w:rPr>
        <w:t xml:space="preserve">ώ, κύριε Πρόεδρε. Θα είμαι και πιο σύντομος. </w:t>
      </w:r>
    </w:p>
    <w:p w14:paraId="130AF6D3" w14:textId="77777777" w:rsidR="007C1AED" w:rsidRDefault="002867C4">
      <w:pPr>
        <w:spacing w:after="0" w:line="600" w:lineRule="auto"/>
        <w:ind w:firstLine="720"/>
        <w:jc w:val="both"/>
        <w:rPr>
          <w:rFonts w:eastAsia="Times New Roman"/>
          <w:bCs/>
          <w:szCs w:val="24"/>
        </w:rPr>
      </w:pPr>
      <w:r>
        <w:rPr>
          <w:rFonts w:eastAsia="Times New Roman"/>
          <w:bCs/>
          <w:szCs w:val="24"/>
        </w:rPr>
        <w:t xml:space="preserve">Τελευταία μέρα σήμερα εξάλλου, 4 Αυγούστου, αποχαιρετιστήρια συνεδρίαση στη Βουλή μετά από ένα </w:t>
      </w:r>
      <w:proofErr w:type="spellStart"/>
      <w:r>
        <w:rPr>
          <w:rFonts w:eastAsia="Times New Roman"/>
          <w:bCs/>
          <w:szCs w:val="24"/>
        </w:rPr>
        <w:t>ντεμαράζ</w:t>
      </w:r>
      <w:proofErr w:type="spellEnd"/>
      <w:r>
        <w:rPr>
          <w:rFonts w:eastAsia="Times New Roman"/>
          <w:bCs/>
          <w:szCs w:val="24"/>
        </w:rPr>
        <w:t xml:space="preserve"> δύο εβδομάδων, που είχαμε φτάσει να έχουμε ταυτόχρονα στη Βουλή πέντε νομοσχέδια. Κι εδώ να πούμε ότι κάτι</w:t>
      </w:r>
      <w:r>
        <w:rPr>
          <w:rFonts w:eastAsia="Times New Roman"/>
          <w:bCs/>
          <w:szCs w:val="24"/>
        </w:rPr>
        <w:t xml:space="preserve"> δεν πάει καλά με τον προγραμματισμό. Περνάμε ολόκληρες εβδομάδες χωρίς να έχουμε τίποτα ή κάποιες κυρώσεις συμφωνιών και μνημόνια πολιτιστικής συνεργασίας και ερχόμαστε σε δύο εβδομάδες να περάσουμε πέντε νομοσχέδια και τι νομοσχέδια! Βέβαια κι η αλλαγή τ</w:t>
      </w:r>
      <w:r>
        <w:rPr>
          <w:rFonts w:eastAsia="Times New Roman"/>
          <w:bCs/>
          <w:szCs w:val="24"/>
        </w:rPr>
        <w:t xml:space="preserve">ου Κανονισμού της Βουλής, που διέγραψε τα χρονικά όρια μεταξύ των βημάτων της νομοθετικής διαδικασίας, κάτι που </w:t>
      </w:r>
      <w:r>
        <w:rPr>
          <w:rFonts w:eastAsia="Times New Roman"/>
          <w:bCs/>
          <w:szCs w:val="24"/>
        </w:rPr>
        <w:t>τ</w:t>
      </w:r>
      <w:r>
        <w:rPr>
          <w:rFonts w:eastAsia="Times New Roman"/>
          <w:bCs/>
          <w:szCs w:val="24"/>
        </w:rPr>
        <w:t>ο Ποτάμι δεν ψήφισε, άνοιξε την όρεξη της Κυβέρνησης. Έτσι, επείγουσες διαδικασίες μετατράπηκαν σε κανονικές και βαφτίσαμε βολικά το κρέας ψάρι</w:t>
      </w:r>
      <w:r>
        <w:rPr>
          <w:rFonts w:eastAsia="Times New Roman"/>
          <w:bCs/>
          <w:szCs w:val="24"/>
        </w:rPr>
        <w:t xml:space="preserve">. </w:t>
      </w:r>
    </w:p>
    <w:p w14:paraId="130AF6D4" w14:textId="77777777" w:rsidR="007C1AED" w:rsidRDefault="002867C4">
      <w:pPr>
        <w:spacing w:after="0" w:line="600" w:lineRule="auto"/>
        <w:ind w:firstLine="720"/>
        <w:jc w:val="both"/>
        <w:rPr>
          <w:rFonts w:eastAsia="Times New Roman"/>
          <w:bCs/>
          <w:szCs w:val="24"/>
        </w:rPr>
      </w:pPr>
      <w:r>
        <w:rPr>
          <w:rFonts w:eastAsia="Times New Roman"/>
          <w:bCs/>
          <w:szCs w:val="24"/>
        </w:rPr>
        <w:lastRenderedPageBreak/>
        <w:t>Γιατί όμως αυτή η βιασύνη; Η δεύτερη αξιολόγηση έκλεισε και πιστεύαμε ότι θα μπούμε σε φυσιολογικούς κοινοβουλευτικούς ρυθμούς. Αντίθετα, εσάς σας έπιασε ένα αμόκ νομοθέτησης, εις βάρος βέβαια του νομοθετικού έργου και αυτά θα τα βρούμε μπροστά μας γιατ</w:t>
      </w:r>
      <w:r>
        <w:rPr>
          <w:rFonts w:eastAsia="Times New Roman"/>
          <w:bCs/>
          <w:szCs w:val="24"/>
        </w:rPr>
        <w:t>ί πάλι θα αλλάζουμε βιαστικά φτιαγμένους νόμους. Επίσης γιατί τόσο σημαντικά θέματα αυγουστιάτικα; Νομοσχέδια που αλλάζουν τον χάρτη της τριτοβάθμιας εκπαίδευσης και της πρωτοβάθμιας υγείας ή της τοπικής αυτοδιοίκησης και των κανόνων του διαφημιστικού τοπί</w:t>
      </w:r>
      <w:r>
        <w:rPr>
          <w:rFonts w:eastAsia="Times New Roman"/>
          <w:bCs/>
          <w:szCs w:val="24"/>
        </w:rPr>
        <w:t xml:space="preserve">ου. Έρχονται όλα αυτά με τη διαδικασία του άρπα-κόλλα. Μας ενδιαφέρει μόνο η ψήφιση ή και η ποιότητα; </w:t>
      </w:r>
    </w:p>
    <w:p w14:paraId="130AF6D5" w14:textId="77777777" w:rsidR="007C1AED" w:rsidRDefault="002867C4">
      <w:pPr>
        <w:spacing w:after="0" w:line="600" w:lineRule="auto"/>
        <w:ind w:firstLine="720"/>
        <w:jc w:val="both"/>
        <w:rPr>
          <w:rFonts w:eastAsia="Times New Roman"/>
          <w:bCs/>
          <w:szCs w:val="24"/>
        </w:rPr>
      </w:pPr>
      <w:r>
        <w:rPr>
          <w:rFonts w:eastAsia="Times New Roman"/>
          <w:bCs/>
          <w:szCs w:val="24"/>
        </w:rPr>
        <w:t>Επίσης γιατί τόσες τροπολογίες; Και με μια δόση κουτοπονηριάς επιτρέψτε μου να πω. Γιατί; Πρώτον, το καινούρ</w:t>
      </w:r>
      <w:r>
        <w:rPr>
          <w:rFonts w:eastAsia="Times New Roman"/>
          <w:bCs/>
          <w:szCs w:val="24"/>
        </w:rPr>
        <w:t>γ</w:t>
      </w:r>
      <w:r>
        <w:rPr>
          <w:rFonts w:eastAsia="Times New Roman"/>
          <w:bCs/>
          <w:szCs w:val="24"/>
        </w:rPr>
        <w:t xml:space="preserve">ιο φαινόμενο των </w:t>
      </w:r>
      <w:proofErr w:type="spellStart"/>
      <w:r>
        <w:rPr>
          <w:rFonts w:eastAsia="Times New Roman"/>
          <w:bCs/>
          <w:szCs w:val="24"/>
        </w:rPr>
        <w:t>πολυτροπολογιών</w:t>
      </w:r>
      <w:proofErr w:type="spellEnd"/>
      <w:r>
        <w:rPr>
          <w:rFonts w:eastAsia="Times New Roman"/>
          <w:bCs/>
          <w:szCs w:val="24"/>
        </w:rPr>
        <w:t>. Επειδή υπή</w:t>
      </w:r>
      <w:r>
        <w:rPr>
          <w:rFonts w:eastAsia="Times New Roman"/>
          <w:bCs/>
          <w:szCs w:val="24"/>
        </w:rPr>
        <w:t xml:space="preserve">ρξε κατακραυγή για τον αριθμό των τροπολογιών σε προηγούμενα νομοσχέδια, και μας είδατε μάλιστα να αποχωρούμε κι από τη Βουλή, είπατε να τις συγχωνεύσετε. Έτσι είχαμε </w:t>
      </w:r>
      <w:proofErr w:type="spellStart"/>
      <w:r>
        <w:rPr>
          <w:rFonts w:eastAsia="Times New Roman"/>
          <w:bCs/>
          <w:szCs w:val="24"/>
        </w:rPr>
        <w:t>πολυτροπολογίες</w:t>
      </w:r>
      <w:proofErr w:type="spellEnd"/>
      <w:r>
        <w:rPr>
          <w:rFonts w:eastAsia="Times New Roman"/>
          <w:bCs/>
          <w:szCs w:val="24"/>
        </w:rPr>
        <w:t xml:space="preserve"> σκούπα με πέντε άρθρα από πέντε διαφορετικά Υπουργεία και χανόταν η μπάλα</w:t>
      </w:r>
      <w:r>
        <w:rPr>
          <w:rFonts w:eastAsia="Times New Roman"/>
          <w:bCs/>
          <w:szCs w:val="24"/>
        </w:rPr>
        <w:t xml:space="preserve">. Δεύτερον, το φαινόμενο των βουλευτικών τροπολογιών που στην ουσία είναι υπουργικές και προκειμένου να αποφύγουν </w:t>
      </w:r>
      <w:r>
        <w:rPr>
          <w:rFonts w:eastAsia="Times New Roman"/>
          <w:bCs/>
          <w:szCs w:val="24"/>
        </w:rPr>
        <w:lastRenderedPageBreak/>
        <w:t>τη βάσανο του Γενικού Λογιστηρίου του Κράτους έρχονται ως βουλευτικές. Και το αστείο σε αυτήν την περίπτωση είναι ότι ο Υπουργός, με περισπούδ</w:t>
      </w:r>
      <w:r>
        <w:rPr>
          <w:rFonts w:eastAsia="Times New Roman"/>
          <w:bCs/>
          <w:szCs w:val="24"/>
        </w:rPr>
        <w:t>αστο ύφος, από τα υπουργικά έδρανα, κάνοντας ότι το σκέφτεται λίγο, λέει ότι τις κάνει αποδεκτές. Ποιες; Τις δικές του ουσιαστικά τροπολογίες. Το θέατρο του παραλόγου ή μάλλον του «</w:t>
      </w:r>
      <w:proofErr w:type="spellStart"/>
      <w:r>
        <w:rPr>
          <w:rFonts w:eastAsia="Times New Roman"/>
          <w:bCs/>
          <w:szCs w:val="24"/>
        </w:rPr>
        <w:t>τροπολόγου</w:t>
      </w:r>
      <w:proofErr w:type="spellEnd"/>
      <w:r>
        <w:rPr>
          <w:rFonts w:eastAsia="Times New Roman"/>
          <w:bCs/>
          <w:szCs w:val="24"/>
        </w:rPr>
        <w:t xml:space="preserve">». </w:t>
      </w:r>
    </w:p>
    <w:p w14:paraId="130AF6D6" w14:textId="77777777" w:rsidR="007C1AED" w:rsidRDefault="002867C4">
      <w:pPr>
        <w:spacing w:after="0" w:line="600" w:lineRule="auto"/>
        <w:ind w:firstLine="720"/>
        <w:jc w:val="both"/>
        <w:rPr>
          <w:rFonts w:eastAsia="Times New Roman"/>
          <w:bCs/>
          <w:szCs w:val="24"/>
        </w:rPr>
      </w:pPr>
      <w:r>
        <w:rPr>
          <w:rFonts w:eastAsia="Times New Roman"/>
          <w:bCs/>
          <w:szCs w:val="24"/>
        </w:rPr>
        <w:t>Ας πάμε και στο συγκεκριμένο νομοσχέδιο, το νομοσχέδιο</w:t>
      </w:r>
      <w:r>
        <w:rPr>
          <w:rFonts w:eastAsia="Times New Roman"/>
          <w:bCs/>
          <w:szCs w:val="24"/>
        </w:rPr>
        <w:t xml:space="preserve"> </w:t>
      </w:r>
      <w:r>
        <w:rPr>
          <w:rFonts w:eastAsia="Times New Roman"/>
          <w:bCs/>
          <w:szCs w:val="24"/>
        </w:rPr>
        <w:t>-</w:t>
      </w:r>
      <w:r>
        <w:rPr>
          <w:rFonts w:eastAsia="Times New Roman"/>
          <w:bCs/>
          <w:szCs w:val="24"/>
        </w:rPr>
        <w:t xml:space="preserve"> </w:t>
      </w:r>
      <w:proofErr w:type="spellStart"/>
      <w:r>
        <w:rPr>
          <w:rFonts w:eastAsia="Times New Roman"/>
          <w:bCs/>
          <w:szCs w:val="24"/>
        </w:rPr>
        <w:t>λούκουμο</w:t>
      </w:r>
      <w:proofErr w:type="spellEnd"/>
      <w:r>
        <w:rPr>
          <w:rFonts w:eastAsia="Times New Roman"/>
          <w:bCs/>
          <w:szCs w:val="24"/>
        </w:rPr>
        <w:t xml:space="preserve">. Για όσους δεν ξέρουν, </w:t>
      </w:r>
      <w:proofErr w:type="spellStart"/>
      <w:r>
        <w:rPr>
          <w:rFonts w:eastAsia="Times New Roman"/>
          <w:bCs/>
          <w:szCs w:val="24"/>
        </w:rPr>
        <w:t>λούκουμος</w:t>
      </w:r>
      <w:proofErr w:type="spellEnd"/>
      <w:r>
        <w:rPr>
          <w:rFonts w:eastAsia="Times New Roman"/>
          <w:bCs/>
          <w:szCs w:val="24"/>
        </w:rPr>
        <w:t xml:space="preserve"> είναι ο τελευταίος πόντος, το ματς </w:t>
      </w:r>
      <w:proofErr w:type="spellStart"/>
      <w:r>
        <w:rPr>
          <w:rFonts w:eastAsia="Times New Roman"/>
          <w:bCs/>
          <w:szCs w:val="24"/>
        </w:rPr>
        <w:t>πόιντ</w:t>
      </w:r>
      <w:proofErr w:type="spellEnd"/>
      <w:r>
        <w:rPr>
          <w:rFonts w:eastAsia="Times New Roman"/>
          <w:bCs/>
          <w:szCs w:val="24"/>
        </w:rPr>
        <w:t xml:space="preserve"> στο βόλεϊ. Έχουμε λοιπόν το </w:t>
      </w:r>
      <w:proofErr w:type="spellStart"/>
      <w:r>
        <w:rPr>
          <w:rFonts w:eastAsia="Times New Roman"/>
          <w:bCs/>
          <w:szCs w:val="24"/>
        </w:rPr>
        <w:t>λούκουμο</w:t>
      </w:r>
      <w:proofErr w:type="spellEnd"/>
      <w:r>
        <w:rPr>
          <w:rFonts w:eastAsia="Times New Roman"/>
          <w:bCs/>
          <w:szCs w:val="24"/>
        </w:rPr>
        <w:t xml:space="preserve"> για τη φετινή σεζόν. </w:t>
      </w:r>
    </w:p>
    <w:p w14:paraId="130AF6D7" w14:textId="77777777" w:rsidR="007C1AED" w:rsidRDefault="002867C4">
      <w:pPr>
        <w:spacing w:after="0" w:line="600" w:lineRule="auto"/>
        <w:ind w:firstLine="720"/>
        <w:jc w:val="both"/>
        <w:rPr>
          <w:rFonts w:eastAsia="Times New Roman"/>
          <w:bCs/>
          <w:szCs w:val="24"/>
        </w:rPr>
      </w:pPr>
      <w:r>
        <w:rPr>
          <w:rFonts w:eastAsia="Times New Roman"/>
          <w:bCs/>
          <w:szCs w:val="24"/>
        </w:rPr>
        <w:t>Στο Κεφάλαιο Α΄ άλλαξε ριζικά η φιλοσοφία. Εκεί που θα γινόταν υποχρεωτικά δημοπρασία μέσω του συστήματος, τώρα θα</w:t>
      </w:r>
      <w:r>
        <w:rPr>
          <w:rFonts w:eastAsia="Times New Roman"/>
          <w:bCs/>
          <w:szCs w:val="24"/>
        </w:rPr>
        <w:t xml:space="preserve"> γίνεται απλώς καταγραφή και προαιρετικά η δημοπρασία. Υποχώρηση της Κυβέρνησης απέναντι στη λογική; Πιέσεις; Θα υπάρχει τουλάχιστον διαφάνεια γιατί θα καταγράφονται οι συναλλαγές, θα υπάρχει και η ελευθερία της επιλογής, και για τα μέσα και για τους διαφη</w:t>
      </w:r>
      <w:r>
        <w:rPr>
          <w:rFonts w:eastAsia="Times New Roman"/>
          <w:bCs/>
          <w:szCs w:val="24"/>
        </w:rPr>
        <w:t xml:space="preserve">μιζόμενους. Ας δούμε λοιπόν πώς θα δουλέψει αυτό στην πράξη, ελπίζοντας ότι δεν θα υπάρξουν προβλήματα </w:t>
      </w:r>
      <w:r>
        <w:rPr>
          <w:rFonts w:eastAsia="Times New Roman"/>
          <w:bCs/>
          <w:szCs w:val="24"/>
        </w:rPr>
        <w:lastRenderedPageBreak/>
        <w:t>από τη βιαστική νομοθέτηση και δεν θα ερχόμαστε τον Σεπτέμβριο να τα διορθώσουμε, κάτι για το οποίο δεν βάζω και στοίχημα.</w:t>
      </w:r>
    </w:p>
    <w:p w14:paraId="130AF6D8" w14:textId="77777777" w:rsidR="007C1AED" w:rsidRDefault="002867C4">
      <w:pPr>
        <w:spacing w:after="0" w:line="600" w:lineRule="auto"/>
        <w:ind w:firstLine="720"/>
        <w:jc w:val="both"/>
        <w:rPr>
          <w:rFonts w:eastAsia="Times New Roman"/>
          <w:bCs/>
          <w:szCs w:val="24"/>
        </w:rPr>
      </w:pPr>
      <w:r>
        <w:rPr>
          <w:rFonts w:eastAsia="Times New Roman"/>
          <w:bCs/>
          <w:szCs w:val="24"/>
        </w:rPr>
        <w:t>Στο Κεφάλαιο Β΄, για το μητρώο</w:t>
      </w:r>
      <w:r>
        <w:rPr>
          <w:rFonts w:eastAsia="Times New Roman"/>
          <w:bCs/>
          <w:szCs w:val="24"/>
        </w:rPr>
        <w:t xml:space="preserve"> περιφερειακού και τοπικού τύπου, πρέπει να μπουν εκείνες οι ασφαλιστικές δικλείδες που θα αποτρέπουν τις </w:t>
      </w:r>
      <w:proofErr w:type="spellStart"/>
      <w:r>
        <w:rPr>
          <w:rFonts w:eastAsia="Times New Roman"/>
          <w:bCs/>
          <w:szCs w:val="24"/>
        </w:rPr>
        <w:t>αρπαχτές</w:t>
      </w:r>
      <w:proofErr w:type="spellEnd"/>
      <w:r>
        <w:rPr>
          <w:rFonts w:eastAsia="Times New Roman"/>
          <w:bCs/>
          <w:szCs w:val="24"/>
        </w:rPr>
        <w:t>, οι σοβαροί επαγγελματίες να προστατευτούν από όψιμους εκδότες που θα εμφανιστούν διεκδικώντας κομμάτι της διαφημιστικής πίτας, κάνοντας εξυπ</w:t>
      </w:r>
      <w:r>
        <w:rPr>
          <w:rFonts w:eastAsia="Times New Roman"/>
          <w:bCs/>
          <w:szCs w:val="24"/>
        </w:rPr>
        <w:t xml:space="preserve">ηρετήσεις. Να το δούμε κι αυτό πώς θα δουλέψει στην πράξη. </w:t>
      </w:r>
    </w:p>
    <w:p w14:paraId="130AF6D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Κεφάλαιο Γ΄, που περιλαμβάνει μόνο ένα άρθρο, το άρθρο 18. Είναι στη σωστή κατεύθυνση το </w:t>
      </w:r>
      <w:r>
        <w:rPr>
          <w:rFonts w:eastAsia="Times New Roman" w:cs="Times New Roman"/>
          <w:szCs w:val="24"/>
          <w:lang w:val="en-US"/>
        </w:rPr>
        <w:t>barcode</w:t>
      </w:r>
      <w:r>
        <w:rPr>
          <w:rFonts w:eastAsia="Times New Roman" w:cs="Times New Roman"/>
          <w:szCs w:val="24"/>
        </w:rPr>
        <w:t>. Όμως, στην παράγραφο 4, όπου υπάρχει η κοινή υπουργική απόφαση, χρειάζεται χρονοπρογραμματισμός. Π</w:t>
      </w:r>
      <w:r>
        <w:rPr>
          <w:rFonts w:eastAsia="Times New Roman" w:cs="Times New Roman"/>
          <w:szCs w:val="24"/>
        </w:rPr>
        <w:t xml:space="preserve">ρέπει, δηλαδή, να θεσπιστεί συγκεκριμένο όριο για την έκδοση της ΚΥΑ. </w:t>
      </w:r>
    </w:p>
    <w:p w14:paraId="130AF6D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Και με αφορμή αυτό, επιτρέψτε μου να πω, ότι αυτό πρέπει να το θεσπίσουμε σε όλα τα νομοσχέδια. Χθες, στο νομοσχέδιο για την πρωτοβάθμια φροντίδα υγείας είχαμε πάνω από εβδομήντα υπουργ</w:t>
      </w:r>
      <w:r>
        <w:rPr>
          <w:rFonts w:eastAsia="Times New Roman" w:cs="Times New Roman"/>
          <w:szCs w:val="24"/>
        </w:rPr>
        <w:t xml:space="preserve">ικές αποφάσεις και μόνο δυο-τρεις είχαν συγκεκριμένη προθεσμία έκδοσης, είχαν δηλαδή </w:t>
      </w:r>
      <w:proofErr w:type="spellStart"/>
      <w:r>
        <w:rPr>
          <w:rFonts w:eastAsia="Times New Roman" w:cs="Times New Roman"/>
          <w:szCs w:val="24"/>
        </w:rPr>
        <w:t>χρονοπρογραμματιστεί</w:t>
      </w:r>
      <w:proofErr w:type="spellEnd"/>
      <w:r>
        <w:rPr>
          <w:rFonts w:eastAsia="Times New Roman" w:cs="Times New Roman"/>
          <w:szCs w:val="24"/>
        </w:rPr>
        <w:t xml:space="preserve">. Αυτό, όπως καταλαβαίνετε, εγείρει πολλές αμφιβολίες </w:t>
      </w:r>
      <w:r>
        <w:rPr>
          <w:rFonts w:eastAsia="Times New Roman" w:cs="Times New Roman"/>
          <w:szCs w:val="24"/>
        </w:rPr>
        <w:lastRenderedPageBreak/>
        <w:t>για την έγκαιρη υλοποίηση του νομοθετήματος. Όταν η διοίκηση δεν έχει προθεσμίες, μπερδεύει τις π</w:t>
      </w:r>
      <w:r>
        <w:rPr>
          <w:rFonts w:eastAsia="Times New Roman" w:cs="Times New Roman"/>
          <w:szCs w:val="24"/>
        </w:rPr>
        <w:t>ροτεραιότητες και δεν μπορεί να προγραμματίσει καλά ή ο προγραμματισμός εξαρτάται από τα κέφια του κάθε επισπεύδοντος.</w:t>
      </w:r>
    </w:p>
    <w:p w14:paraId="130AF6D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Να απαιτήσουμε, λοιπόν, ως νομοθετικό Σώμα να μπαίνει υποχρεωτικά και ο χρονοπρογραμματισμός στην έκδοση των αποφάσεων. Θα βελτιώσει την </w:t>
      </w:r>
      <w:r>
        <w:rPr>
          <w:rFonts w:eastAsia="Times New Roman" w:cs="Times New Roman"/>
          <w:szCs w:val="24"/>
        </w:rPr>
        <w:t>ποιότητα νομοθέτησης σε ό,τι αφορά την υλοποίησή της. Γι’ αυτό, άλλωστε, με τα έως τώρα γενόμενα ψηφίζουμε νόμους και δεν εφαρμόζονται σχεδόν ποτέ. Προτείνουμε, λοιπόν, όπου σε κάθε άρθρο υπάρχει εξουσιοδοτική διάταξη για έκδοση υπουργικής απόφασης, να υπά</w:t>
      </w:r>
      <w:r>
        <w:rPr>
          <w:rFonts w:eastAsia="Times New Roman" w:cs="Times New Roman"/>
          <w:szCs w:val="24"/>
        </w:rPr>
        <w:t xml:space="preserve">ρχει και μια χρονική προθεσμία. Μάλιστα, αυτό θα μπορούσαμε να το </w:t>
      </w:r>
      <w:proofErr w:type="spellStart"/>
      <w:r>
        <w:rPr>
          <w:rFonts w:eastAsia="Times New Roman" w:cs="Times New Roman"/>
          <w:szCs w:val="24"/>
        </w:rPr>
        <w:t>προτυποποιήσουμε</w:t>
      </w:r>
      <w:proofErr w:type="spellEnd"/>
      <w:r>
        <w:rPr>
          <w:rFonts w:eastAsia="Times New Roman" w:cs="Times New Roman"/>
          <w:szCs w:val="24"/>
        </w:rPr>
        <w:t>, δηλαδή να πούμε ένας μήνας για τις βραχυπρόθεσμες, στους τρεις μήνες για τα μεσοπρόθεσμα, στους έξι μήνες ή ένα χρόνο για τα μακροπρόθεσμα. Έτσι πιστεύουμε ότι θα βελτιωθεί</w:t>
      </w:r>
      <w:r>
        <w:rPr>
          <w:rFonts w:eastAsia="Times New Roman" w:cs="Times New Roman"/>
          <w:szCs w:val="24"/>
        </w:rPr>
        <w:t xml:space="preserve"> η υλοποίηση των νομοθετημάτων από τη διοίκηση, εκεί δηλαδή που πάσχει το σύστημα.</w:t>
      </w:r>
    </w:p>
    <w:p w14:paraId="130AF6D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Τέταρτο </w:t>
      </w:r>
      <w:r>
        <w:rPr>
          <w:rFonts w:eastAsia="Times New Roman" w:cs="Times New Roman"/>
          <w:szCs w:val="24"/>
        </w:rPr>
        <w:t>Κ</w:t>
      </w:r>
      <w:r>
        <w:rPr>
          <w:rFonts w:eastAsia="Times New Roman" w:cs="Times New Roman"/>
          <w:szCs w:val="24"/>
        </w:rPr>
        <w:t xml:space="preserve">εφάλαιο για τη δημιουργία πλαισίου για την ενίσχυση της παραγωγής οπτικοακουστικών έργων στην Ελλάδα. Σωστό και πολύ αργήσαμε, θα έλεγα. Η αλήθεια είναι, όμως, ότι </w:t>
      </w:r>
      <w:r>
        <w:rPr>
          <w:rFonts w:eastAsia="Times New Roman" w:cs="Times New Roman"/>
          <w:szCs w:val="24"/>
        </w:rPr>
        <w:lastRenderedPageBreak/>
        <w:t xml:space="preserve">ένα τέτοιο κεφάλαιο περίμενα να το φέρει το Υπουργείο Πολιτισμού ή τουλάχιστον να το συνυπογράφει. Άλλωστε, τα καλλιτεχνικά έργα, στα οποία ως επί το </w:t>
      </w:r>
      <w:proofErr w:type="spellStart"/>
      <w:r>
        <w:rPr>
          <w:rFonts w:eastAsia="Times New Roman" w:cs="Times New Roman"/>
          <w:szCs w:val="24"/>
        </w:rPr>
        <w:t>πλείστον</w:t>
      </w:r>
      <w:proofErr w:type="spellEnd"/>
      <w:r>
        <w:rPr>
          <w:rFonts w:eastAsia="Times New Roman" w:cs="Times New Roman"/>
          <w:szCs w:val="24"/>
        </w:rPr>
        <w:t xml:space="preserve"> αναφέρεται, εάν δούμε και τους πίνακες του παραρτήματος, που έχουν πολιτιστικά κριτήρια, άρα αρμό</w:t>
      </w:r>
      <w:r>
        <w:rPr>
          <w:rFonts w:eastAsia="Times New Roman" w:cs="Times New Roman"/>
          <w:szCs w:val="24"/>
        </w:rPr>
        <w:t>διο θα ήταν το Υπουργείο Πολιτισμού κανονικά. Δεν πιστεύω να υπάρχουν αντιρρήσεις από μέρους του ή να κάνει μούτρα, να υπάρχει δηλαδή ένα «</w:t>
      </w:r>
      <w:r>
        <w:rPr>
          <w:rFonts w:eastAsia="Times New Roman" w:cs="Times New Roman"/>
          <w:szCs w:val="24"/>
          <w:lang w:val="en-US"/>
        </w:rPr>
        <w:t>G</w:t>
      </w:r>
      <w:r>
        <w:rPr>
          <w:rFonts w:eastAsia="Times New Roman" w:cs="Times New Roman"/>
          <w:szCs w:val="24"/>
          <w:lang w:val="en-US"/>
        </w:rPr>
        <w:t>ame</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lang w:val="en-US"/>
        </w:rPr>
        <w:t>f</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lang w:val="en-US"/>
        </w:rPr>
        <w:t>hrones</w:t>
      </w:r>
      <w:r>
        <w:rPr>
          <w:rFonts w:eastAsia="Times New Roman" w:cs="Times New Roman"/>
          <w:szCs w:val="24"/>
        </w:rPr>
        <w:t>» μεταξύ Υπουργείου Ψηφιακής Πολιτικής και Υπουργείου Πολιτισμού. Τέλος πάντων, δεν θέλω να μπω στα εσ</w:t>
      </w:r>
      <w:r>
        <w:rPr>
          <w:rFonts w:eastAsia="Times New Roman" w:cs="Times New Roman"/>
          <w:szCs w:val="24"/>
        </w:rPr>
        <w:t>ωτερικά σας.</w:t>
      </w:r>
    </w:p>
    <w:p w14:paraId="130AF6D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 περιβάλλον της χώρας, πολιτιστικό, γεωμορφολογικό, ανθρώπινο δυναμικό, είναι ένα από τα συγκριτικά της πλεονεκτήματα. Μπορούμε να το αξιοποιήσουμε, χωρίς να ξεπουλήσουμε την ψυχή μας, όπως θεωρούν κάποιοι συντηρητικοί κύκλοι. Πώς; Προσφέρον</w:t>
      </w:r>
      <w:r>
        <w:rPr>
          <w:rFonts w:eastAsia="Times New Roman" w:cs="Times New Roman"/>
          <w:szCs w:val="24"/>
        </w:rPr>
        <w:t>τας τις κατάλληλες συνθήκες και για ξένες παραγωγές που θα έχουν και άμεσα βραχυπρόθεσμα οφέλη, θέσεις εργασίας, εισροές κεφαλαίου και έμμεσα μακροπρόθεσμα, η εικόνα της χώρας, τουρισμός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Αρκεί να μην τη δυσφημίσουμε μόνοι μας με τις συνήθεις πρακτικ</w:t>
      </w:r>
      <w:r>
        <w:rPr>
          <w:rFonts w:eastAsia="Times New Roman" w:cs="Times New Roman"/>
          <w:szCs w:val="24"/>
        </w:rPr>
        <w:t xml:space="preserve">ές της </w:t>
      </w:r>
      <w:proofErr w:type="spellStart"/>
      <w:r>
        <w:rPr>
          <w:rFonts w:eastAsia="Times New Roman" w:cs="Times New Roman"/>
          <w:szCs w:val="24"/>
        </w:rPr>
        <w:t>αρπαχτής</w:t>
      </w:r>
      <w:proofErr w:type="spellEnd"/>
      <w:r>
        <w:rPr>
          <w:rFonts w:eastAsia="Times New Roman" w:cs="Times New Roman"/>
          <w:szCs w:val="24"/>
        </w:rPr>
        <w:t xml:space="preserve"> και αυτό είναι κάτι που πρέπει να εμποδίσει το παρόν πλαίσιο. Για παράδειγμα, η Ιρλανδία, που είναι μια χώρα που έχει προχωρήσει πολύ σ’ </w:t>
      </w:r>
      <w:r>
        <w:rPr>
          <w:rFonts w:eastAsia="Times New Roman" w:cs="Times New Roman"/>
          <w:szCs w:val="24"/>
        </w:rPr>
        <w:lastRenderedPageBreak/>
        <w:t>αυτό το πεδίο, έχει γίνει προορισμός για εκατοντάδες διεθνείς παραγωγές κάθε χρόνο. Ακόμα και από τη γε</w:t>
      </w:r>
      <w:r>
        <w:rPr>
          <w:rFonts w:eastAsia="Times New Roman" w:cs="Times New Roman"/>
          <w:szCs w:val="24"/>
        </w:rPr>
        <w:t xml:space="preserve">ιτονική Αγγλία τους συμφέρει να πηγαίνουν στην Ιρλανδία, για να κάνουν τις παραγωγές. Εκεί όπου υπάρχουν οι υποδομές, υπάρχει και το πλαίσιο. </w:t>
      </w:r>
    </w:p>
    <w:p w14:paraId="130AF6D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Μια παρατήρηση μόνο, κύριε Υπουργέ, για το άρθρο 24, που έχει τα υπαγόμενα και εξαιρούμενα επενδυτικά σχέδια. Στη</w:t>
      </w:r>
      <w:r>
        <w:rPr>
          <w:rFonts w:eastAsia="Times New Roman" w:cs="Times New Roman"/>
          <w:szCs w:val="24"/>
        </w:rPr>
        <w:t>ν παράγραφο 4στ΄ εξαιρούνται και τα διαφημιστικά μηνύματα, που είναι ολόκληρες κινηματογραφικές παραγωγές και έχουν απήχηση όσο ολόκληρες ταινίες για την εικόνα της χώρας ή για τον κόσμο που θα δουλέψει σ’ αυτά. Θα μπορούσαν και αυτά, δηλαδή τα διαφημιστικ</w:t>
      </w:r>
      <w:r>
        <w:rPr>
          <w:rFonts w:eastAsia="Times New Roman" w:cs="Times New Roman"/>
          <w:szCs w:val="24"/>
        </w:rPr>
        <w:t>ά μηνύματα, να είναι ένα επιλέξιμο είδος προς επιδότηση με κάποιες προϋποθέσεις. Το 100% των επιλέξιμων δαπανών να προέρχεται από νέα κεφάλαια που θα εισαχθούν στην Ελλάδα για τη συγκεκριμένη παραγωγή. Να μιλάμε για μεγάλες παραγωγές δηλαδή, πάνω από ένα ό</w:t>
      </w:r>
      <w:r>
        <w:rPr>
          <w:rFonts w:eastAsia="Times New Roman" w:cs="Times New Roman"/>
          <w:szCs w:val="24"/>
        </w:rPr>
        <w:t>ριο, με υποχρεωτικά διεθνή προβολή και πάνω από μια συγκεκριμένη βαθμολογία στα κριτήρια του πίνακα Α΄, δηλαδή στα πολιτιστικά κριτήρια.</w:t>
      </w:r>
    </w:p>
    <w:p w14:paraId="130AF6D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Στόχος πρέπει να είναι η προσέλκυση παραγωγών διαφημιστικών, οπτικοακουστικών έργων, όπως για παράδειγμα έγινε με την π</w:t>
      </w:r>
      <w:r>
        <w:rPr>
          <w:rFonts w:eastAsia="Times New Roman" w:cs="Times New Roman"/>
          <w:szCs w:val="24"/>
        </w:rPr>
        <w:t xml:space="preserve">αγκόσμια καμπάνια για το </w:t>
      </w:r>
      <w:r>
        <w:rPr>
          <w:rFonts w:eastAsia="Times New Roman" w:cs="Times New Roman"/>
          <w:szCs w:val="24"/>
          <w:lang w:val="en-US"/>
        </w:rPr>
        <w:t>iPhone</w:t>
      </w:r>
      <w:r>
        <w:rPr>
          <w:rFonts w:eastAsia="Times New Roman" w:cs="Times New Roman"/>
          <w:szCs w:val="24"/>
        </w:rPr>
        <w:t xml:space="preserve"> 7, η οποία γυρίστηκε στη χώρα μας και προσέφερε άμεση εργασία σε δεκάδες Έλληνες τεχνικούς και έδωσε μια πολύ ωραία εικόνα των νησιών και της χώρας μας γενικότερα σε δεκάδες χώρες. </w:t>
      </w:r>
    </w:p>
    <w:p w14:paraId="130AF6E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Επιτρέψτε μου να μην αναφερθώ στις τροπολο</w:t>
      </w:r>
      <w:r>
        <w:rPr>
          <w:rFonts w:eastAsia="Times New Roman" w:cs="Times New Roman"/>
          <w:szCs w:val="24"/>
        </w:rPr>
        <w:t xml:space="preserve">γίες -τα έχουμε πει άλλωστε- για να μην σας στενοχωρήσω σήμερα, τελευταία ημέρα, με τις άσχετες τροπολογίες που έρχονται, τέσσερις από το Υπουργείο Ναυτιλίας, ούτε να πω για σημαιοφόρους, ούτε να πω για </w:t>
      </w:r>
      <w:proofErr w:type="spellStart"/>
      <w:r>
        <w:rPr>
          <w:rFonts w:eastAsia="Times New Roman" w:cs="Times New Roman"/>
          <w:szCs w:val="24"/>
        </w:rPr>
        <w:t>Βενεζουέλες</w:t>
      </w:r>
      <w:proofErr w:type="spellEnd"/>
      <w:r>
        <w:rPr>
          <w:rFonts w:eastAsia="Times New Roman" w:cs="Times New Roman"/>
          <w:szCs w:val="24"/>
        </w:rPr>
        <w:t>, επιτρέψτε μου να κλείσω την τελευταία ομ</w:t>
      </w:r>
      <w:r>
        <w:rPr>
          <w:rFonts w:eastAsia="Times New Roman" w:cs="Times New Roman"/>
          <w:szCs w:val="24"/>
        </w:rPr>
        <w:t xml:space="preserve">ιλία της σαιζόν, με βάση το μπαράζ των νομοσχεδίων που έχει έρθει, με κάτι πιο προσωπικό. </w:t>
      </w:r>
    </w:p>
    <w:p w14:paraId="130AF6E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 Ποτάμι δεν είναι ένα μεγάλο κόμμα, με στρατό Βουλευτών, συνεργατών, υπαλλήλων, μετακλητών. Έπρεπε, λοιπόν, να ανταποκριθεί σ’ ένα «</w:t>
      </w:r>
      <w:proofErr w:type="spellStart"/>
      <w:r>
        <w:rPr>
          <w:rFonts w:eastAsia="Times New Roman" w:cs="Times New Roman"/>
          <w:szCs w:val="24"/>
        </w:rPr>
        <w:t>τσουνάμι</w:t>
      </w:r>
      <w:proofErr w:type="spellEnd"/>
      <w:r>
        <w:rPr>
          <w:rFonts w:eastAsia="Times New Roman" w:cs="Times New Roman"/>
          <w:szCs w:val="24"/>
        </w:rPr>
        <w:t>», που ήταν σχεδόν περι</w:t>
      </w:r>
      <w:r>
        <w:rPr>
          <w:rFonts w:eastAsia="Times New Roman" w:cs="Times New Roman"/>
          <w:szCs w:val="24"/>
        </w:rPr>
        <w:t xml:space="preserve">σσότερα από τους Βουλευτές του μέσα στο κατακαλόκαιρο τις τελευταίες δύο εβδομάδες και τα πήγε εξαιρετικά με την παρουσία του στη Βουλή. Πίσω απ’ αυτή την παρουσία όμως των Βουλευτών και του επικεφαλής, κρύβονται κάποιοι αφανείς ήρωες και επιτρέψτε </w:t>
      </w:r>
      <w:r>
        <w:rPr>
          <w:rFonts w:eastAsia="Times New Roman" w:cs="Times New Roman"/>
          <w:szCs w:val="24"/>
        </w:rPr>
        <w:lastRenderedPageBreak/>
        <w:t>μου απ’</w:t>
      </w:r>
      <w:r>
        <w:rPr>
          <w:rFonts w:eastAsia="Times New Roman" w:cs="Times New Roman"/>
          <w:szCs w:val="24"/>
        </w:rPr>
        <w:t xml:space="preserve"> αυτό το Βήμα ως Γραμματέας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Έ</w:t>
      </w:r>
      <w:r>
        <w:rPr>
          <w:rFonts w:eastAsia="Times New Roman" w:cs="Times New Roman"/>
          <w:szCs w:val="24"/>
        </w:rPr>
        <w:t xml:space="preserve">ργου του Ποταμιού να ευχαριστήσω από καρδιάς ιδιαίτερα τους επιστημονικούς συνεργάτες, το προσωπικό του Ποταμιού στη Βουλή και στη </w:t>
      </w:r>
      <w:proofErr w:type="spellStart"/>
      <w:r>
        <w:rPr>
          <w:rFonts w:eastAsia="Times New Roman" w:cs="Times New Roman"/>
          <w:szCs w:val="24"/>
        </w:rPr>
        <w:t>Σεβαστουπόλεως</w:t>
      </w:r>
      <w:proofErr w:type="spellEnd"/>
      <w:r>
        <w:rPr>
          <w:rFonts w:eastAsia="Times New Roman" w:cs="Times New Roman"/>
          <w:szCs w:val="24"/>
        </w:rPr>
        <w:t xml:space="preserve"> και την ομάδα κοινοβουλευτικής υποστήριξης του Ποταμιού, που άοκ</w:t>
      </w:r>
      <w:r>
        <w:rPr>
          <w:rFonts w:eastAsia="Times New Roman" w:cs="Times New Roman"/>
          <w:szCs w:val="24"/>
        </w:rPr>
        <w:t xml:space="preserve">να </w:t>
      </w:r>
      <w:proofErr w:type="spellStart"/>
      <w:r>
        <w:rPr>
          <w:rFonts w:eastAsia="Times New Roman" w:cs="Times New Roman"/>
          <w:szCs w:val="24"/>
        </w:rPr>
        <w:t>υπερέβαλαν</w:t>
      </w:r>
      <w:proofErr w:type="spellEnd"/>
      <w:r>
        <w:rPr>
          <w:rFonts w:eastAsia="Times New Roman" w:cs="Times New Roman"/>
          <w:szCs w:val="24"/>
        </w:rPr>
        <w:t xml:space="preserve"> εαυτούς και ανταποκρίθηκαν σε εξαιρετικά δύσκολες συνθήκες, με ασφυκτικά χρονικά περιθώρια, κρατώντας ψηλά τη σημαία της σοβαρότητας και της προσφοράς που έχει καθιερώσει το Ποτάμι στη Βουλή τα τελευταία δυόμισι χρόνια. </w:t>
      </w:r>
    </w:p>
    <w:p w14:paraId="130AF6E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Μπορεί, όπως είπα, το</w:t>
      </w:r>
      <w:r>
        <w:rPr>
          <w:rFonts w:eastAsia="Times New Roman" w:cs="Times New Roman"/>
          <w:szCs w:val="24"/>
        </w:rPr>
        <w:t xml:space="preserve"> Ποτάμι να μην είναι ένα μεγάλο κόμμα, αλλά χάρις σ’ αυτούς τους ανθρώπους είναι πάντα διαβασμένο, τεκμηριωμένο, εποικοδομητικό, με μία λέξη χρήσιμο. </w:t>
      </w:r>
    </w:p>
    <w:p w14:paraId="130AF6E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30AF6E4"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p>
    <w:p w14:paraId="130AF6E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130AF6E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Ο κ. Στογιαννίδης, </w:t>
      </w:r>
      <w:r>
        <w:rPr>
          <w:rFonts w:eastAsia="Times New Roman" w:cs="Times New Roman"/>
          <w:szCs w:val="24"/>
        </w:rPr>
        <w:t>Βουλευτής του ΣΥΡΙΖΑ, έχει τον λόγο.</w:t>
      </w:r>
    </w:p>
    <w:p w14:paraId="130AF6E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ΣΤΟΓΙΑΝΝΙΔΗΣ: </w:t>
      </w:r>
      <w:r>
        <w:rPr>
          <w:rFonts w:eastAsia="Times New Roman" w:cs="Times New Roman"/>
          <w:szCs w:val="24"/>
        </w:rPr>
        <w:t>Ευχαριστώ, κύριε Πρόεδρε.</w:t>
      </w:r>
    </w:p>
    <w:p w14:paraId="130AF6E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θέλω εν συντομία να τοποθετηθώ επί της τροπολογίας των Βουλευτών του ΚΚΕ με θέμα: «Μη καταβολή των αποδοχών των εργαζομένων και βλαπτική μετ</w:t>
      </w:r>
      <w:r>
        <w:rPr>
          <w:rFonts w:eastAsia="Times New Roman" w:cs="Times New Roman"/>
          <w:szCs w:val="24"/>
        </w:rPr>
        <w:t xml:space="preserve">αβολή των όρων εργασίας». </w:t>
      </w:r>
    </w:p>
    <w:p w14:paraId="130AF6E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Οι Βουλευτές από το Κομμουνιστικό Κόμμα έφεραν τη σχετική τροπολογία με αφορμή την υπ’ αριθμόν 677/2017 απόφαση του Αρείου Πάγου, η οποία έκρινε ότι όταν ένας εργοδότης δεν καταβάλει τις δεδουλευμένες αποδοχές σε έναν μισθωτό, έσ</w:t>
      </w:r>
      <w:r>
        <w:rPr>
          <w:rFonts w:eastAsia="Times New Roman" w:cs="Times New Roman"/>
          <w:szCs w:val="24"/>
        </w:rPr>
        <w:t>τω και μακροχρόνια, αυτή η ενέργεια από μόνη της δεν αρκεί να θεμελιώσει την έννοια της βλαπτικής μεταβολής των όρων της σύμβασης εργασίας του μισθωτού, εάν δεν συνδέεται με την πρόθεση του εργοδότη να εξαναγκάσει αυτόν -τον μισθωτό- σε παραίτηση, προκειμέ</w:t>
      </w:r>
      <w:r>
        <w:rPr>
          <w:rFonts w:eastAsia="Times New Roman" w:cs="Times New Roman"/>
          <w:szCs w:val="24"/>
        </w:rPr>
        <w:t>νου να αποφύγει την καταβολή σ’ αυτόν της αποζημίωσης απόλυσης.</w:t>
      </w:r>
    </w:p>
    <w:p w14:paraId="130AF6E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Η Κυβέρνησή μας, διακείμενη πάντα θετικά στις τροπολογίες που παρατείνουν την προάσπιση των δικαιωμάτων των εργαζομένων, την έκανε αποδεκτή και έτσι σήμερα προσθέτουμε τρίτο εδάφιο στο άρθρο 7</w:t>
      </w:r>
      <w:r>
        <w:rPr>
          <w:rFonts w:eastAsia="Times New Roman" w:cs="Times New Roman"/>
          <w:szCs w:val="24"/>
        </w:rPr>
        <w:t xml:space="preserve"> του ν.2112/1920 που έχει ως εξής: «Επίσης, θεωρείται μονομερής βλαπτική μεταβολή των όρων εργα</w:t>
      </w:r>
      <w:r>
        <w:rPr>
          <w:rFonts w:eastAsia="Times New Roman" w:cs="Times New Roman"/>
          <w:szCs w:val="24"/>
        </w:rPr>
        <w:lastRenderedPageBreak/>
        <w:t xml:space="preserve">σίας η αξιόλογη καθυστέρηση καταβολής των δεδουλευμένων αποδοχών του εργαζομένου από τον εργοδότη, ανεξαρτήτως της αιτίας της καθυστέρησης». </w:t>
      </w:r>
    </w:p>
    <w:p w14:paraId="130AF6E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Επειδή, ωστόσο, ο στόχος της παρούσας Βουλής ως νομοθέτη είναι να δοθεί ένα εργαλείο στα χέρια των εργαζομένων, διερωτώμαι, τι θα πει αξιόλογη καθυστέρηση καταβολής των δεδουλευμένων αποδοχών; Βάζουμε τη φράση «αξιόλογη καθυστέρηση» και θεσμοθετούμε μια αό</w:t>
      </w:r>
      <w:r>
        <w:rPr>
          <w:rFonts w:eastAsia="Times New Roman" w:cs="Times New Roman"/>
          <w:szCs w:val="24"/>
        </w:rPr>
        <w:t xml:space="preserve">ριστη νομική έννοια, η οποία, όπως λένε οι νομικοί,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θα κριθεί σε κάθε περίπτωση.</w:t>
      </w:r>
    </w:p>
    <w:p w14:paraId="130AF6E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Εγώ δεν είμαι νομικός, αλλά έχω υπάρξει απλήρωτος εργαζόμενος και ξέρω το άγχος του εργαζομένου όταν βρίσκεται απλήρωτος για τέσσερις, πέντε, έξι και δώδεκα μήνες και π</w:t>
      </w:r>
      <w:r>
        <w:rPr>
          <w:rFonts w:eastAsia="Times New Roman" w:cs="Times New Roman"/>
          <w:szCs w:val="24"/>
        </w:rPr>
        <w:t>άει στον δικηγόρο, για να δει τι θα κάνει. Και ο δικηγόρος του λέει, για παράδειγμα, μπορείς να ασκήσεις επίσχεση για να παίρνεις τουλάχιστον το επίδομα επισχέσεως εργασίας και να μπορείς να ζήσεις την οικογένεια. Όταν όμως τον ρωτά, εάν θα έχει κάποιο πρό</w:t>
      </w:r>
      <w:r>
        <w:rPr>
          <w:rFonts w:eastAsia="Times New Roman" w:cs="Times New Roman"/>
          <w:szCs w:val="24"/>
        </w:rPr>
        <w:t>βλημα ή εάν διατρέχει κάποιον κίνδυνο με την εργασιακή σχέση, τότε ο δικηγόρος του λέει ότι αυτό δεν το ξέρει, διότι η κα</w:t>
      </w:r>
      <w:r>
        <w:rPr>
          <w:rFonts w:eastAsia="Times New Roman" w:cs="Times New Roman"/>
          <w:szCs w:val="24"/>
        </w:rPr>
        <w:lastRenderedPageBreak/>
        <w:t xml:space="preserve">λόπιστη ή καταχρηστική άσκηση του δικαιώματος θα κριθεί δικαστικά, γιατί είναι αόριστη νομική έννοια που κρίνεται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σε κάθε περίπτ</w:t>
      </w:r>
      <w:r>
        <w:rPr>
          <w:rFonts w:eastAsia="Times New Roman" w:cs="Times New Roman"/>
          <w:szCs w:val="24"/>
        </w:rPr>
        <w:t xml:space="preserve">ωση. </w:t>
      </w:r>
    </w:p>
    <w:p w14:paraId="130AF6E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Εργαλείο, για να φωτίσουμε αυτές τις αόριστες και όχι ρητώς καθορισθείσες από τον νόμο έννοιες είναι η νομολογία. Όμως, η πρόσφατη νομολογία του Αρείου Πάγου τι είπε με την υπ’ αριθμόν 114/2017 απόφασή της; Μεταξύ άλλων, είπε ότι το δικαίωμα της επίσ</w:t>
      </w:r>
      <w:r>
        <w:rPr>
          <w:rFonts w:eastAsia="Times New Roman" w:cs="Times New Roman"/>
          <w:szCs w:val="24"/>
        </w:rPr>
        <w:t>χεσης εργασίας μπορεί να θεωρηθεί καταχρηστικό, όταν δεν υπάρχει χρονικά αξιόλογη καθυστέρηση της εκπληρώσεως των υποχρεώσεων του εργοδότη, όπως της πληρωμής των ληξιπρόθεσμων μισθών. Επισημαίνω ότι στη συγκεκριμένη υπόθεση οφείλονταν μισθοί τεσσάρων μηνών</w:t>
      </w:r>
      <w:r>
        <w:rPr>
          <w:rFonts w:eastAsia="Times New Roman" w:cs="Times New Roman"/>
          <w:szCs w:val="24"/>
        </w:rPr>
        <w:t xml:space="preserve"> και αυτή η καθυστέρηση δεν κρίθηκε αξιόλογη.</w:t>
      </w:r>
    </w:p>
    <w:p w14:paraId="130AF6E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Σήμερα εμείς δεχόμαστε ότι οι τέσσερις μήνες δεν είναι αξιόλογη καθυστέρηση.</w:t>
      </w:r>
    </w:p>
    <w:p w14:paraId="130AF6E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Κι εγώ λέω ότι αυτό, παρ</w:t>
      </w:r>
      <w:r>
        <w:rPr>
          <w:rFonts w:eastAsia="Times New Roman" w:cs="Times New Roman"/>
          <w:szCs w:val="24"/>
        </w:rPr>
        <w:t xml:space="preserve">’ </w:t>
      </w:r>
      <w:r>
        <w:rPr>
          <w:rFonts w:eastAsia="Times New Roman" w:cs="Times New Roman"/>
          <w:szCs w:val="24"/>
        </w:rPr>
        <w:t>ότι είμαι κάθετα αντίθετος, το δέχομαι. Εάν αύριο βγει μια απόφαση και κρίνει ότι ούτε οι έξι μήνες είναι α</w:t>
      </w:r>
      <w:r>
        <w:rPr>
          <w:rFonts w:eastAsia="Times New Roman" w:cs="Times New Roman"/>
          <w:szCs w:val="24"/>
        </w:rPr>
        <w:t xml:space="preserve">ξιόλογη καθυστέρηση, τι θα πούμε; Σήμερα, ως ιστορικοί νομοθέτες του μέλλοντος αυτό θέλουμε να νομοθετήσουμε; Διερωτώμαι: Ποιος μπορεί να ζήσει όντας τέσσερις μήνες </w:t>
      </w:r>
      <w:r>
        <w:rPr>
          <w:rFonts w:eastAsia="Times New Roman" w:cs="Times New Roman"/>
          <w:szCs w:val="24"/>
        </w:rPr>
        <w:lastRenderedPageBreak/>
        <w:t>απλήρωτος και όταν ο μισθός του αποτελεί το μοναδικό μέσο βιοπορισμού; Από προσωπική εμπειρ</w:t>
      </w:r>
      <w:r>
        <w:rPr>
          <w:rFonts w:eastAsia="Times New Roman" w:cs="Times New Roman"/>
          <w:szCs w:val="24"/>
        </w:rPr>
        <w:t xml:space="preserve">ία, σας λέω ότι το γεγονός να υπάρχουν τέσσερις μήνες οφειλόμενοι δεδουλευμένοι μισθοί -καθώς ποτέ δεν εξοφλούνται, αλλά δίνονται διαρκώς έναντι- οδηγεί μια οικογένεια σε οικονομική και όχι μόνο κατάρρευση. </w:t>
      </w:r>
    </w:p>
    <w:p w14:paraId="130AF6F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Η πρωτοβουλία της Κυβέρνησης να αποδεχθεί την τρ</w:t>
      </w:r>
      <w:r>
        <w:rPr>
          <w:rFonts w:eastAsia="Times New Roman" w:cs="Times New Roman"/>
          <w:szCs w:val="24"/>
        </w:rPr>
        <w:t>οπολογία είναι προφανώς θετική. Το κείμενο όμως του νόμου πρέπει να είναι σαφές. Πρέπει σε αυτήν την Αίθουσα να λέμε τα πράγματα κατανοητά. Θέλουμε να θεσμοθετήσουμε ότι η μη καταβολή των δεδουλευμένων είναι βλαπτική και άρα ο εργαζόμενος θα μπορεί να εκλά</w:t>
      </w:r>
      <w:r>
        <w:rPr>
          <w:rFonts w:eastAsia="Times New Roman" w:cs="Times New Roman"/>
          <w:szCs w:val="24"/>
        </w:rPr>
        <w:t>βει αυτή τη μη καταβολή ως καταγγελία από την πλευρά του εργοδότη και να αξιώσει τη νόμιμη αποζημίωση, σπάζοντας τα δεσμά της ομηρίας με τα οποία τον κρατάει ο εργοδότης, μέχρι να τον εξωθήσει στην παραίτηση; Ας προσδιορίσουμε ποια είναι αυτή η αξιόλογη κα</w:t>
      </w:r>
      <w:r>
        <w:rPr>
          <w:rFonts w:eastAsia="Times New Roman" w:cs="Times New Roman"/>
          <w:szCs w:val="24"/>
        </w:rPr>
        <w:t xml:space="preserve">θυστέρηση. </w:t>
      </w:r>
    </w:p>
    <w:p w14:paraId="130AF6F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Αν το αφήσουμε αόριστο, θα παρεισφρήσουν διάφορα κριτήρια που θα διαπλάσουν την αόριστη αυτή έννοια. Ο εργαζόμενος θα είναι ανασφαλής στο να αφεθεί στην νομική ερμηνεία του ενός ή του άλλου, καθώς αν τελικά δικαστικώς μετά από τρία χρόνια κριθε</w:t>
      </w:r>
      <w:r>
        <w:rPr>
          <w:rFonts w:eastAsia="Times New Roman" w:cs="Times New Roman"/>
          <w:szCs w:val="24"/>
        </w:rPr>
        <w:t xml:space="preserve">ί ότι η καθυστέρηση της δικής του μισθοδοσίας δεν </w:t>
      </w:r>
      <w:r>
        <w:rPr>
          <w:rFonts w:eastAsia="Times New Roman" w:cs="Times New Roman"/>
          <w:szCs w:val="24"/>
        </w:rPr>
        <w:lastRenderedPageBreak/>
        <w:t>ήταν αξιόλογη, θα έχει χάσει οριστικά και τη θέση εργασίας του και την αποζημίωση και το επίδομα ανεργίας και τελικώς θα συνεχίζει απλήρωτος να παρέχει τις υπηρεσίες του, φοβούμενος ότι οτιδήποτε άλλο μπορε</w:t>
      </w:r>
      <w:r>
        <w:rPr>
          <w:rFonts w:eastAsia="Times New Roman" w:cs="Times New Roman"/>
          <w:szCs w:val="24"/>
        </w:rPr>
        <w:t xml:space="preserve">ί τελικά να εκληφθεί ως οικειοθελής αποχώρηση. </w:t>
      </w:r>
    </w:p>
    <w:p w14:paraId="130AF6F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Για το θέμα των οφειλόμενων δεδουλευμένων αποδοχών έχω καταθέσει επίκαιρη ερώτηση πριν από τρεις εβδομάδες, η οποία λόγω φόρτου στο νομοθετικό έργο δεν συζητήθηκε και θα συζητηθεί στο τέλος του μήνα. Επί του </w:t>
      </w:r>
      <w:r>
        <w:rPr>
          <w:rFonts w:eastAsia="Times New Roman" w:cs="Times New Roman"/>
          <w:szCs w:val="24"/>
        </w:rPr>
        <w:t xml:space="preserve">θέματος, έχω συγκεκριμένες προτάσεις τις οποίες θα αναπτύξω για τη συζήτηση της επίκαιρης. Και είμαι σίγουρος ότι η κυρία Υπουργός είναι θετική στο να αξιολογήσει τις προτάσεις αυτές. </w:t>
      </w:r>
    </w:p>
    <w:p w14:paraId="130AF6F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Ωστόσο, αφού τώρα συζητούμε μια θετική τροποποίηση, ας το κάνουμε όπως </w:t>
      </w:r>
      <w:r>
        <w:rPr>
          <w:rFonts w:eastAsia="Times New Roman" w:cs="Times New Roman"/>
          <w:szCs w:val="24"/>
        </w:rPr>
        <w:t xml:space="preserve">πρέπει. </w:t>
      </w:r>
    </w:p>
    <w:p w14:paraId="130AF6F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30AF6F5"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0AF6F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130AF6F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Ιωάννης </w:t>
      </w:r>
      <w:proofErr w:type="spellStart"/>
      <w:r>
        <w:rPr>
          <w:rFonts w:eastAsia="Times New Roman" w:cs="Times New Roman"/>
          <w:szCs w:val="24"/>
        </w:rPr>
        <w:t>Βρούτσης</w:t>
      </w:r>
      <w:proofErr w:type="spellEnd"/>
      <w:r>
        <w:rPr>
          <w:rFonts w:eastAsia="Times New Roman" w:cs="Times New Roman"/>
          <w:szCs w:val="24"/>
        </w:rPr>
        <w:t>.</w:t>
      </w:r>
    </w:p>
    <w:p w14:paraId="130AF6F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 xml:space="preserve">Ευχαριστώ, κύριε Πρόεδρε. </w:t>
      </w:r>
    </w:p>
    <w:p w14:paraId="130AF6F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Κύριε Πρόεδρε, κυρ</w:t>
      </w:r>
      <w:r>
        <w:rPr>
          <w:rFonts w:eastAsia="Times New Roman" w:cs="Times New Roman"/>
          <w:szCs w:val="24"/>
        </w:rPr>
        <w:t xml:space="preserve">ίες και κύριοι συνάδελφοι, πριν περίπου ένα μήνα, στο Υπουργείο Εργασίας παραβρέθηκε ο Πρωθυπουργός ο κ. Τσίπρας, συνοδευόμενος από την Υπουργό Εργασίας κ. </w:t>
      </w:r>
      <w:proofErr w:type="spellStart"/>
      <w:r>
        <w:rPr>
          <w:rFonts w:eastAsia="Times New Roman" w:cs="Times New Roman"/>
          <w:szCs w:val="24"/>
        </w:rPr>
        <w:t>Αχτσιόγλου</w:t>
      </w:r>
      <w:proofErr w:type="spellEnd"/>
      <w:r>
        <w:rPr>
          <w:rFonts w:eastAsia="Times New Roman" w:cs="Times New Roman"/>
          <w:szCs w:val="24"/>
        </w:rPr>
        <w:t xml:space="preserve"> και είπαν απίστευτες ανακρίβειες, απύθμενα ψέματα, τα οποία σήμερα επιβεβαιώνονται, δυστυ</w:t>
      </w:r>
      <w:r>
        <w:rPr>
          <w:rFonts w:eastAsia="Times New Roman" w:cs="Times New Roman"/>
          <w:szCs w:val="24"/>
        </w:rPr>
        <w:t>χώς, μέσα από αυτή την τροπολογία του Υπουργείου Εργασίας που έκανε αποδεκτή, που κατέθεσε το Κομμουνιστικό Κόμμα Ελλάδ</w:t>
      </w:r>
      <w:r>
        <w:rPr>
          <w:rFonts w:eastAsia="Times New Roman" w:cs="Times New Roman"/>
          <w:szCs w:val="24"/>
        </w:rPr>
        <w:t>α</w:t>
      </w:r>
      <w:r>
        <w:rPr>
          <w:rFonts w:eastAsia="Times New Roman" w:cs="Times New Roman"/>
          <w:szCs w:val="24"/>
        </w:rPr>
        <w:t xml:space="preserve">ς. </w:t>
      </w:r>
    </w:p>
    <w:p w14:paraId="130AF6F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Συγκεκριμένα, ο κύριος Πρωθυπουργός είπε το απίστευτο, ότι οι μισθοί των εργαζομένων αυξάνονται. Είπε το απίστευτο, ότι για πρώτη φο</w:t>
      </w:r>
      <w:r>
        <w:rPr>
          <w:rFonts w:eastAsia="Times New Roman" w:cs="Times New Roman"/>
          <w:szCs w:val="24"/>
        </w:rPr>
        <w:t xml:space="preserve">ρά η πλήρης απασχόληση είναι υψηλότερη και μεγαλύτερη των ευέλικτων μορφών απασχόλησης. Έκανε και κάτι ακόμη χειρότερο: Έκανε επίθεση προς τη </w:t>
      </w:r>
      <w:r>
        <w:rPr>
          <w:rFonts w:eastAsia="Times New Roman" w:cs="Times New Roman"/>
          <w:szCs w:val="24"/>
        </w:rPr>
        <w:t>δ</w:t>
      </w:r>
      <w:r>
        <w:rPr>
          <w:rFonts w:eastAsia="Times New Roman" w:cs="Times New Roman"/>
          <w:szCs w:val="24"/>
        </w:rPr>
        <w:t xml:space="preserve">ικαιοσύνη για την πρόσφατη απόφαση 667/2017 του Αρείου Πάγου, η οποία λήφθηκε στη βάση του νομοθετικού εργαλείου </w:t>
      </w:r>
      <w:r>
        <w:rPr>
          <w:rFonts w:eastAsia="Times New Roman" w:cs="Times New Roman"/>
          <w:szCs w:val="24"/>
        </w:rPr>
        <w:t xml:space="preserve">που είχε η </w:t>
      </w:r>
      <w:r>
        <w:rPr>
          <w:rFonts w:eastAsia="Times New Roman" w:cs="Times New Roman"/>
          <w:szCs w:val="24"/>
        </w:rPr>
        <w:t>δ</w:t>
      </w:r>
      <w:r>
        <w:rPr>
          <w:rFonts w:eastAsia="Times New Roman" w:cs="Times New Roman"/>
          <w:szCs w:val="24"/>
        </w:rPr>
        <w:t xml:space="preserve">ικαιοσύνη στα χέρια της, αυτών που ψηφίζουμε δηλαδή εμείς. </w:t>
      </w:r>
    </w:p>
    <w:p w14:paraId="130AF6F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Τι συμβαίνει στην πράξη; Εγώ περιμένω τα σημερινά αποτελέσματα της «ΕΡΓΑΝΗ», εάν και εφόσον τα δημοσιοποιήσει το Υπουργείο Εργασίας, την οποία επικαλείστε και χαίρομαι. Θυ</w:t>
      </w:r>
      <w:r>
        <w:rPr>
          <w:rFonts w:eastAsia="Times New Roman" w:cs="Times New Roman"/>
          <w:szCs w:val="24"/>
        </w:rPr>
        <w:lastRenderedPageBreak/>
        <w:t xml:space="preserve">μίζω ότι την </w:t>
      </w:r>
      <w:r>
        <w:rPr>
          <w:rFonts w:eastAsia="Times New Roman" w:cs="Times New Roman"/>
          <w:szCs w:val="24"/>
        </w:rPr>
        <w:t xml:space="preserve">«ΕΡΓΑΝΗ» την είχατε κατασυκοφαντήσει, το καινοτόμο αυτό εργαλείο, το οποίο απογράφει με απόλυτη ακρίβεια τα ποιοτικά και πραγματικά χαρακτηριστικά της μισθωτής απασχόλησης. Την λέγατε «μονταζιέρα </w:t>
      </w:r>
      <w:proofErr w:type="spellStart"/>
      <w:r>
        <w:rPr>
          <w:rFonts w:eastAsia="Times New Roman" w:cs="Times New Roman"/>
          <w:szCs w:val="24"/>
        </w:rPr>
        <w:t>Βρούτση</w:t>
      </w:r>
      <w:proofErr w:type="spellEnd"/>
      <w:r>
        <w:rPr>
          <w:rFonts w:eastAsia="Times New Roman" w:cs="Times New Roman"/>
          <w:szCs w:val="24"/>
        </w:rPr>
        <w:t>», όταν έδειξε τα πρώτα θεαματικά θετικά αποτελέσματα</w:t>
      </w:r>
      <w:r>
        <w:rPr>
          <w:rFonts w:eastAsia="Times New Roman" w:cs="Times New Roman"/>
          <w:szCs w:val="24"/>
        </w:rPr>
        <w:t xml:space="preserve"> από το 2012 στο 2013. </w:t>
      </w:r>
    </w:p>
    <w:p w14:paraId="130AF6F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Διαβάζοντας, όμως, κανείς την «ΕΡΓΑΝΗ», θα δει ότι για πρώτη φορά δυστυχώς –κι εκεί είναι η τεράστια ευθύνη του ΣΥΡΙΖΑ- από το 2015 και μετά η αγορά εργασίας της χώρας μας ουσιαστικά τινάχτηκε στον αέρα. Οι ευέλικτες μορφές απασχόλη</w:t>
      </w:r>
      <w:r>
        <w:rPr>
          <w:rFonts w:eastAsia="Times New Roman" w:cs="Times New Roman"/>
          <w:szCs w:val="24"/>
        </w:rPr>
        <w:t xml:space="preserve">σης –και θα το δείτε όταν θα βγει η «ΕΡΓΑΝΗ»- έγιναν κυρίαρχες, αυτό που προεκλογικά υποσχόσασταν ότι θα καταργήσετε με έναν νόμο κι ένα άρθρο, κάτι που δεν γίνεται, γιατί είναι ουτοπία και κοροϊδεύατε τους εργαζόμενους. </w:t>
      </w:r>
    </w:p>
    <w:p w14:paraId="130AF6F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Όσον αφορά τους μισθούς, το δεύτερ</w:t>
      </w:r>
      <w:r>
        <w:rPr>
          <w:rFonts w:eastAsia="Times New Roman" w:cs="Times New Roman"/>
          <w:szCs w:val="24"/>
        </w:rPr>
        <w:t>ο μεγάλο ψέμα, δυστυχώς, όλοι οι εργαζόμενοι –και το ξέρουν οι ίδιοι φυσικά- έχασαν δύο τουλάχιστον μισθούς από τα δύο μνημόνια, τα αχρείαστα και τα άδικα. Το ένα το τρίτο που το έχουν βιώσει και το άλλο το οποίο έρχεται από 1</w:t>
      </w:r>
      <w:r>
        <w:rPr>
          <w:rFonts w:eastAsia="Times New Roman" w:cs="Times New Roman"/>
          <w:szCs w:val="24"/>
          <w:vertAlign w:val="superscript"/>
        </w:rPr>
        <w:t>η</w:t>
      </w:r>
      <w:r>
        <w:rPr>
          <w:rFonts w:eastAsia="Times New Roman" w:cs="Times New Roman"/>
          <w:szCs w:val="24"/>
        </w:rPr>
        <w:t xml:space="preserve"> Ιανουαρίου 2019 από τη δεύτε</w:t>
      </w:r>
      <w:r>
        <w:rPr>
          <w:rFonts w:eastAsia="Times New Roman" w:cs="Times New Roman"/>
          <w:szCs w:val="24"/>
        </w:rPr>
        <w:t xml:space="preserve">ρη διαδοχική μείωση του αφορολόγητου. </w:t>
      </w:r>
    </w:p>
    <w:p w14:paraId="130AF6FE"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lastRenderedPageBreak/>
        <w:t xml:space="preserve">Και δεν είναι μόνο αυτό. Η αγοραστική δύναμη των εργαζομένων και των συνταξιούχων μειώθηκε ακόμη παρακάτω μέσα από την άμεση και έμμεση φορολογία. </w:t>
      </w:r>
    </w:p>
    <w:p w14:paraId="130AF6FF"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Το τρίτο ζήτημα, όμως, επιβεβαιώνεται σήμερα από την υιοθέτηση από την Κυβέρνηση -κάτι που υιοθετεί και η Νέα Δημοκρατία- της συγκεκριμένης τροπολογίας, πολύ σωστά ως προς το πρώτο μέρος που δείχνει ότι η καταγγελία του Πρωθυπουργού εναντίον της δικαιοσύνη</w:t>
      </w:r>
      <w:r>
        <w:rPr>
          <w:rFonts w:eastAsia="Times New Roman"/>
          <w:szCs w:val="24"/>
        </w:rPr>
        <w:t xml:space="preserve">ς ήταν άσφαιρη, άκυρη και ψευδής. </w:t>
      </w:r>
    </w:p>
    <w:p w14:paraId="130AF700"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Διότι αν υπήρχε το συγκεκριμένο άρθρο, δεν θα μπορούσε να αποφασίσει η δικαιοσύνη έτσι με την ελευθερία που της έδινε το πλαίσιο του νόμου. Άρα, λοιπόν, ήταν αναγκαίο να υπάρχει αυτή η νομοθετική διάταξη, την οποία, επανα</w:t>
      </w:r>
      <w:r>
        <w:rPr>
          <w:rFonts w:eastAsia="Times New Roman"/>
          <w:szCs w:val="24"/>
        </w:rPr>
        <w:t xml:space="preserve">λαμβάνω, υιοθετεί και αποδέχτηκε η Νέα Δημοκρατία ως προς το πρώτο σκέλος. </w:t>
      </w:r>
    </w:p>
    <w:p w14:paraId="130AF701"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Με την ευκαιρία θα ήθελα να πω, γιατί πρέπει και μέσα στην Αίθουσα να συνεννοούμαστε σε κάποια πολύ σοβαρά και σημαντικά θέματα, ότι το δεύτερο σκέλος τροπολογίας που κατατέθηκε εκ</w:t>
      </w:r>
      <w:r>
        <w:rPr>
          <w:rFonts w:eastAsia="Times New Roman"/>
          <w:szCs w:val="24"/>
        </w:rPr>
        <w:t xml:space="preserve"> μέρους του ΚΚΕ σωστά δεν υιοθετήθηκε γιατί ήδη ισχύει. Είναι μια ισχυρή νομολογία-εργαλεία υπέρ των εργαζομένων τα οποία ούτε θίχτηκαν και αποτελούν και τον πυρήνα του </w:t>
      </w:r>
      <w:r>
        <w:rPr>
          <w:rFonts w:eastAsia="Times New Roman"/>
          <w:szCs w:val="24"/>
        </w:rPr>
        <w:lastRenderedPageBreak/>
        <w:t xml:space="preserve">εργατικού δικαίου της χώρας, το οποίο είναι πάρα πολύ ισχυρό υπέρ των εργαζομένων. </w:t>
      </w:r>
    </w:p>
    <w:p w14:paraId="130AF702"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Ο ν</w:t>
      </w:r>
      <w:r>
        <w:rPr>
          <w:rFonts w:eastAsia="Times New Roman"/>
          <w:szCs w:val="24"/>
        </w:rPr>
        <w:t>.690/1945, ο οποίος τροποποιήθηκε με τον ν.2336/1995, είναι ένας πάρα πολύ ισχυρός νόμος υπέρ των εργαζομένων. Εάν και εφόσον ο εργοδότης δεν πληρώσει, υπάρχει ποινικό αδίκημα, ποινικό αδίκημα εναντίον αυτουνού ο οποίος δεν πληρώνει μέσα στο χρονικό διάστη</w:t>
      </w:r>
      <w:r>
        <w:rPr>
          <w:rFonts w:eastAsia="Times New Roman"/>
          <w:szCs w:val="24"/>
        </w:rPr>
        <w:t xml:space="preserve">μα τον εργαζόμενο, ποινικό αδίκημα αν δεν πληρώσει το δώρο του Πάσχα, το δώρο των Χριστουγέννων και το δώρο της άδειας. </w:t>
      </w:r>
    </w:p>
    <w:p w14:paraId="130AF703"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 xml:space="preserve">Αυτά είναι εργαλεία στην εργαλειοθήκη του εργατικού δικαίου της χώρας μας και είναι απαραβίαστα. Είναι ιερά κειμήλια. Τι θέλω να πω με </w:t>
      </w:r>
      <w:r>
        <w:rPr>
          <w:rFonts w:eastAsia="Times New Roman"/>
          <w:szCs w:val="24"/>
        </w:rPr>
        <w:t xml:space="preserve">αυτό; Θέλω να πω ότι η Ελλάδα διαθέτει στο οπλοστάσιο του </w:t>
      </w:r>
      <w:r>
        <w:rPr>
          <w:rFonts w:eastAsia="Times New Roman"/>
          <w:szCs w:val="24"/>
        </w:rPr>
        <w:t>Ε</w:t>
      </w:r>
      <w:r>
        <w:rPr>
          <w:rFonts w:eastAsia="Times New Roman"/>
          <w:szCs w:val="24"/>
        </w:rPr>
        <w:t xml:space="preserve">ργατικού </w:t>
      </w:r>
      <w:r>
        <w:rPr>
          <w:rFonts w:eastAsia="Times New Roman"/>
          <w:szCs w:val="24"/>
        </w:rPr>
        <w:t>Δ</w:t>
      </w:r>
      <w:r>
        <w:rPr>
          <w:rFonts w:eastAsia="Times New Roman"/>
          <w:szCs w:val="24"/>
        </w:rPr>
        <w:t xml:space="preserve">ικαίου της τέτοια ισχυρά εργαλεία. Σήμερα το συγκεκριμένο θα ενισχύσει ακόμη περισσότερο και κάνει πιο σαφή το πλαίσιο και την αναφορά της παραβίασης των όρων εργασίας. </w:t>
      </w:r>
    </w:p>
    <w:p w14:paraId="130AF704"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 xml:space="preserve">Δεν ξέρω αν καταλάβατε, κύριοι Υπουργοί της Κυβέρνησης, τι έγινε χθες με ένα ζήτημα το οποίο έχουμε αναδείξει ως Νέα Δημοκρατία εδώ και καιρό, αλλά τώρα έφτασε η κορύφωσή του. </w:t>
      </w:r>
    </w:p>
    <w:p w14:paraId="130AF705"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lastRenderedPageBreak/>
        <w:t>Δυστυχώς, ένας ασφαλισμένος εργαζόμενος βρέθηκε με πολύ βαριά ασθένεια και λίγο</w:t>
      </w:r>
      <w:r>
        <w:rPr>
          <w:rFonts w:eastAsia="Times New Roman"/>
          <w:szCs w:val="24"/>
        </w:rPr>
        <w:t xml:space="preserve"> πριν πεθάνει ζήτησε από τον γιατρό το απίστευτο, να τον κρατήσει στη ζωή με τα μηχανήματα που διατηρούν τους πολύ βαριά ασθενείς, έτσι ώστε το πιστοποιητικό θανάτου να είναι μεταγενέστερο από τα γενέθλια της γυναίκας του που ήταν σε λίγες μέρες και έκλειν</w:t>
      </w:r>
      <w:r>
        <w:rPr>
          <w:rFonts w:eastAsia="Times New Roman"/>
          <w:szCs w:val="24"/>
        </w:rPr>
        <w:t>ε τα πενήντα πέντε χρόνια.</w:t>
      </w:r>
    </w:p>
    <w:p w14:paraId="130AF706"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 xml:space="preserve">Ξέρετε τι είναι αυτό; Είναι αυτό το αποτέλεσμα του απάνθρωπου ασφαλιστικού μορφώματος </w:t>
      </w:r>
      <w:proofErr w:type="spellStart"/>
      <w:r>
        <w:rPr>
          <w:rFonts w:eastAsia="Times New Roman"/>
          <w:szCs w:val="24"/>
        </w:rPr>
        <w:t>Κατρούγκαλου</w:t>
      </w:r>
      <w:proofErr w:type="spellEnd"/>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ΣΥΡΙΖΑ, που διαλύσατε τις συντάξεις χηρείας και κάνατε ανθρώπους να ταπεινώνονται και να ζητούν ικετευτικά από τους γιατρούς λίγ</w:t>
      </w:r>
      <w:r>
        <w:rPr>
          <w:rFonts w:eastAsia="Times New Roman"/>
          <w:szCs w:val="24"/>
        </w:rPr>
        <w:t>ο πριν πεθάνουν να τους διατηρήσουν με τα μηχανήματα στη ζωή έτσι ώστε η σύζυγός τους να πάρει τη σύνταξη που της αξίζει και δικαιούται.</w:t>
      </w:r>
    </w:p>
    <w:p w14:paraId="130AF707"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Ως Νέα Δημοκρατία έχουμε ζητήσει κατ’ επανάληψη την αλλαγή αυτού του απάνθρωπου άρθρου. Έχουμε συναντηθεί με τις συγκεκ</w:t>
      </w:r>
      <w:r>
        <w:rPr>
          <w:rFonts w:eastAsia="Times New Roman"/>
          <w:szCs w:val="24"/>
        </w:rPr>
        <w:t>ριμένες ομάδες γυναικών οι οποίες διεκδικούν αυτό το δικαίωμα. Η Κυβέρνηση δείχνει μια απάνθρωπη αδιαφορία. Είναι ένα θέμα το οποίο είναι πάρα πολύ σοβαρό και για το οποίο δείχνετε απίστευτη αδιαφορία και αναλγησία.</w:t>
      </w:r>
    </w:p>
    <w:p w14:paraId="130AF708"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lastRenderedPageBreak/>
        <w:t>Σας καλούμε να επισπεύσετε και να αλλάξε</w:t>
      </w:r>
      <w:r>
        <w:rPr>
          <w:rFonts w:eastAsia="Times New Roman"/>
          <w:szCs w:val="24"/>
        </w:rPr>
        <w:t>τε τον νόμο. Θα το κάνουμε εμείς την στιγμή που θα κληθούμε και θα είναι πολύ σύντομα. Και θα ήταν καλό, αν σήμερα παραβρισκόταν εδώ η Υπουργός Εργασίας, να απαντήσει και σε μερικά ερωτήματα, παραδείγματος χάρ</w:t>
      </w:r>
      <w:r>
        <w:rPr>
          <w:rFonts w:eastAsia="Times New Roman"/>
          <w:szCs w:val="24"/>
        </w:rPr>
        <w:t>ιν</w:t>
      </w:r>
      <w:r>
        <w:rPr>
          <w:rFonts w:eastAsia="Times New Roman"/>
          <w:szCs w:val="24"/>
        </w:rPr>
        <w:t xml:space="preserve"> με τους συνταξιούχους που βρίσκονται σε εκκρ</w:t>
      </w:r>
      <w:r>
        <w:rPr>
          <w:rFonts w:eastAsia="Times New Roman"/>
          <w:szCs w:val="24"/>
        </w:rPr>
        <w:t>εμότητα για πρώτη φορά στο ασφαλιστικό σύστημα της χώρας μας. Είναι τριακόσιες χιλιάδες εκκρεμείς συντάξεις. Τρία δισεκατομμύρια είναι οι οφειλές του ασφαλιστικού συστήματος και την ίδια στιγμή η Υπουργός Εργασίας και η πολιτική ηγεσία του Υπουργείου Εργασ</w:t>
      </w:r>
      <w:r>
        <w:rPr>
          <w:rFonts w:eastAsia="Times New Roman"/>
          <w:szCs w:val="24"/>
        </w:rPr>
        <w:t xml:space="preserve">ίας δηλώνουν περήφανοι για πλεόνασμα στον ΕΦΚΑ. </w:t>
      </w:r>
    </w:p>
    <w:p w14:paraId="130AF709"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 xml:space="preserve">Μα, ποιον κοροϊδεύετε, κύριε Υπουργέ; Με ποιον παίζετε; Με τη νοημοσύνη μας; Όταν την ίδια στιγμή παραλάβατε το 2014 τα ληξιπρόθεσμα χρέη των ασφαλιστικών ταμείων στα 10,7 δισεκατομμύρια ευρώ, σαράντα ετών, </w:t>
      </w:r>
      <w:r>
        <w:rPr>
          <w:rFonts w:eastAsia="Times New Roman"/>
          <w:szCs w:val="24"/>
        </w:rPr>
        <w:t>και μέσα σε δυόμισι χρόνια ξεπεράσατε το 100% και φτάσατε το 113%, τα 23 δισεκατομμύρια ευρώ περίπου. Αυτό είναι το αποτύπωμα της πολιτική σας ευθύνης.</w:t>
      </w:r>
    </w:p>
    <w:p w14:paraId="130AF70A" w14:textId="77777777" w:rsidR="007C1AED" w:rsidRDefault="002867C4">
      <w:pPr>
        <w:tabs>
          <w:tab w:val="left" w:pos="2820"/>
        </w:tabs>
        <w:spacing w:after="0" w:line="600" w:lineRule="auto"/>
        <w:ind w:firstLine="720"/>
        <w:jc w:val="both"/>
        <w:rPr>
          <w:rFonts w:eastAsia="Times New Roman"/>
          <w:szCs w:val="24"/>
        </w:rPr>
      </w:pPr>
      <w:r>
        <w:rPr>
          <w:rFonts w:eastAsia="Times New Roman"/>
          <w:szCs w:val="24"/>
        </w:rPr>
        <w:t>Σας ευχαριστώ.</w:t>
      </w:r>
    </w:p>
    <w:p w14:paraId="130AF70B" w14:textId="77777777" w:rsidR="007C1AED" w:rsidRDefault="002867C4">
      <w:pPr>
        <w:tabs>
          <w:tab w:val="left" w:pos="2820"/>
        </w:tabs>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130AF70C" w14:textId="77777777" w:rsidR="007C1AED" w:rsidRDefault="002867C4">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130AF70D" w14:textId="77777777" w:rsidR="007C1AED" w:rsidRDefault="002867C4">
      <w:pPr>
        <w:spacing w:after="0" w:line="600" w:lineRule="auto"/>
        <w:ind w:firstLine="720"/>
        <w:jc w:val="both"/>
        <w:rPr>
          <w:rFonts w:eastAsia="Times New Roman"/>
          <w:szCs w:val="24"/>
        </w:rPr>
      </w:pPr>
      <w:r>
        <w:rPr>
          <w:rFonts w:eastAsia="Times New Roman"/>
          <w:szCs w:val="24"/>
        </w:rPr>
        <w:t>Ο Υπουργός, ο κ. Παππάς, έχει τον λόγο.</w:t>
      </w:r>
    </w:p>
    <w:p w14:paraId="130AF70E" w14:textId="77777777" w:rsidR="007C1AED" w:rsidRDefault="002867C4">
      <w:pPr>
        <w:spacing w:after="0" w:line="600" w:lineRule="auto"/>
        <w:ind w:firstLine="720"/>
        <w:jc w:val="both"/>
        <w:rPr>
          <w:rFonts w:eastAsia="Times New Roman"/>
          <w:szCs w:val="24"/>
        </w:rPr>
      </w:pPr>
      <w:r>
        <w:rPr>
          <w:rFonts w:eastAsia="Times New Roman"/>
          <w:szCs w:val="24"/>
        </w:rPr>
        <w:t>Θέλετε να κάνετε χρήση της δευτερολογίας σας ή να μιλήσετε για λίγο;</w:t>
      </w:r>
    </w:p>
    <w:p w14:paraId="130AF70F" w14:textId="77777777" w:rsidR="007C1AED" w:rsidRDefault="002867C4">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Λίγο θα μιλήσω τώρα και αν χρειαστεί και μετά.</w:t>
      </w:r>
    </w:p>
    <w:p w14:paraId="130AF710" w14:textId="77777777" w:rsidR="007C1AED" w:rsidRDefault="002867C4">
      <w:pPr>
        <w:spacing w:after="0"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ΟΕΔΡΕΥΩΝ (Δημήτριος Κρεμαστινός): </w:t>
      </w:r>
      <w:r>
        <w:rPr>
          <w:rFonts w:eastAsia="Times New Roman"/>
          <w:szCs w:val="24"/>
        </w:rPr>
        <w:t>Ορίστε, κύριε Υπουργέ, έχετε τον λόγο για εννέα λεπτά.</w:t>
      </w:r>
    </w:p>
    <w:p w14:paraId="130AF711" w14:textId="77777777" w:rsidR="007C1AED" w:rsidRDefault="002867C4">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Νομίζω ότι η συζήτηση καθώς προχωράει γίνεται πολύ παραγωγική και διαμορφώνει και ένα κλ</w:t>
      </w:r>
      <w:r>
        <w:rPr>
          <w:rFonts w:eastAsia="Times New Roman"/>
          <w:szCs w:val="24"/>
        </w:rPr>
        <w:t xml:space="preserve">ίμα, το οποίο είναι </w:t>
      </w:r>
      <w:proofErr w:type="spellStart"/>
      <w:r>
        <w:rPr>
          <w:rFonts w:eastAsia="Times New Roman"/>
          <w:szCs w:val="24"/>
        </w:rPr>
        <w:t>αναντίστοιχο</w:t>
      </w:r>
      <w:proofErr w:type="spellEnd"/>
      <w:r>
        <w:rPr>
          <w:rFonts w:eastAsia="Times New Roman"/>
          <w:szCs w:val="24"/>
        </w:rPr>
        <w:t xml:space="preserve"> των υψηλών τόνων, οι οποίοι υπήρχαν κατά την έναρξή της. </w:t>
      </w:r>
    </w:p>
    <w:p w14:paraId="130AF712" w14:textId="77777777" w:rsidR="007C1AED" w:rsidRDefault="002867C4">
      <w:pPr>
        <w:spacing w:after="0" w:line="600" w:lineRule="auto"/>
        <w:ind w:firstLine="720"/>
        <w:jc w:val="both"/>
        <w:rPr>
          <w:rFonts w:eastAsia="Times New Roman"/>
          <w:szCs w:val="24"/>
        </w:rPr>
      </w:pPr>
      <w:r>
        <w:rPr>
          <w:rFonts w:eastAsia="Times New Roman"/>
          <w:szCs w:val="24"/>
        </w:rPr>
        <w:t xml:space="preserve">Όμως, θα παρακαλούσα πάρα πολύ τα </w:t>
      </w:r>
      <w:r>
        <w:rPr>
          <w:rFonts w:eastAsia="Times New Roman"/>
          <w:szCs w:val="24"/>
        </w:rPr>
        <w:t>κ</w:t>
      </w:r>
      <w:r>
        <w:rPr>
          <w:rFonts w:eastAsia="Times New Roman"/>
          <w:szCs w:val="24"/>
        </w:rPr>
        <w:t>όμματα της Αντιπολίτευσης να μη μονιμοποιήσουν μια τακτική, η οποία συνίσταται στο «βρίζω και ψηφίζω». Δεν μπορεί να ερχόμαστε εδώ</w:t>
      </w:r>
      <w:r>
        <w:rPr>
          <w:rFonts w:eastAsia="Times New Roman"/>
          <w:szCs w:val="24"/>
        </w:rPr>
        <w:t xml:space="preserve"> να </w:t>
      </w:r>
      <w:r>
        <w:rPr>
          <w:rFonts w:eastAsia="Times New Roman"/>
          <w:szCs w:val="24"/>
        </w:rPr>
        <w:lastRenderedPageBreak/>
        <w:t xml:space="preserve">λέμε ότι «είναι καλή αυτή η ρύθμιση, εκεί κάνατε </w:t>
      </w:r>
      <w:proofErr w:type="spellStart"/>
      <w:r>
        <w:rPr>
          <w:rFonts w:eastAsia="Times New Roman"/>
          <w:szCs w:val="24"/>
        </w:rPr>
        <w:t>κωλοτούμπα</w:t>
      </w:r>
      <w:proofErr w:type="spellEnd"/>
      <w:r>
        <w:rPr>
          <w:rFonts w:eastAsia="Times New Roman"/>
          <w:szCs w:val="24"/>
        </w:rPr>
        <w:t xml:space="preserve"> και μας ακούσατε, βεβαίως θέλουμε το </w:t>
      </w:r>
      <w:r>
        <w:rPr>
          <w:rFonts w:eastAsia="Times New Roman"/>
          <w:szCs w:val="24"/>
          <w:lang w:val="en-US"/>
        </w:rPr>
        <w:t>barcode</w:t>
      </w:r>
      <w:r>
        <w:rPr>
          <w:rFonts w:eastAsia="Times New Roman"/>
          <w:szCs w:val="24"/>
        </w:rPr>
        <w:t xml:space="preserve">, εννοείται ότι πρέπει να υπάρχουν κίνητρα για τα οπτικοακουστικά», και μετά να ακολουθεί ένα υβρεολόγιο, το οποίο είναι </w:t>
      </w:r>
      <w:proofErr w:type="spellStart"/>
      <w:r>
        <w:rPr>
          <w:rFonts w:eastAsia="Times New Roman"/>
          <w:szCs w:val="24"/>
        </w:rPr>
        <w:t>αναντίστοιχο</w:t>
      </w:r>
      <w:proofErr w:type="spellEnd"/>
      <w:r>
        <w:rPr>
          <w:rFonts w:eastAsia="Times New Roman"/>
          <w:szCs w:val="24"/>
        </w:rPr>
        <w:t xml:space="preserve"> με τις επί της</w:t>
      </w:r>
      <w:r>
        <w:rPr>
          <w:rFonts w:eastAsia="Times New Roman"/>
          <w:szCs w:val="24"/>
        </w:rPr>
        <w:t xml:space="preserve"> ουσίας τοποθετήσεις και νομίζω ότι εκθέτει και όσους το χρησιμοποιούν. Εκτός αν δεν θέλουμε εδώ πέρα να συζητάμε επί της ουσίας και ερχόμαστε μόνο για να δημιουργήσουμε μια εντύπωση και να σηκωθούμε να φύγουμε. Δεν νομίζω ότι είναι αυτός ο ρόλος που αρμόζ</w:t>
      </w:r>
      <w:r>
        <w:rPr>
          <w:rFonts w:eastAsia="Times New Roman"/>
          <w:szCs w:val="24"/>
        </w:rPr>
        <w:t>ει.</w:t>
      </w:r>
    </w:p>
    <w:p w14:paraId="130AF713" w14:textId="77777777" w:rsidR="007C1AED" w:rsidRDefault="002867C4">
      <w:pPr>
        <w:spacing w:after="0" w:line="600" w:lineRule="auto"/>
        <w:ind w:firstLine="720"/>
        <w:jc w:val="both"/>
        <w:rPr>
          <w:rFonts w:eastAsia="Times New Roman"/>
          <w:szCs w:val="24"/>
        </w:rPr>
      </w:pPr>
      <w:r>
        <w:rPr>
          <w:rFonts w:eastAsia="Times New Roman"/>
          <w:szCs w:val="24"/>
        </w:rPr>
        <w:t xml:space="preserve">Πάμε στην πλατφόρμα, λοιπόν. Ποιος ήταν ο σκοπός της πλατφόρμας; Ο σκοπός της πλατφόρμας ήταν να διορθώσει και θα διορθώσει μια εκκωφαντική αποτυχία της αγοράς. Πώς λειτουργεί η διαφημιστική αγορά των καναλιών και γιατί προκύπτουν τα προβλήματα; Διότι </w:t>
      </w:r>
      <w:r>
        <w:rPr>
          <w:rFonts w:eastAsia="Times New Roman"/>
          <w:szCs w:val="24"/>
        </w:rPr>
        <w:t xml:space="preserve">υπάρχει ένας δυσμενής συσχετισμός δύναμης μεταξύ των διαφημιστικών εταιρειών ή </w:t>
      </w:r>
      <w:r>
        <w:rPr>
          <w:rFonts w:eastAsia="Times New Roman"/>
          <w:szCs w:val="24"/>
          <w:lang w:val="en-US"/>
        </w:rPr>
        <w:t>media</w:t>
      </w:r>
      <w:r>
        <w:rPr>
          <w:rFonts w:eastAsia="Times New Roman"/>
          <w:szCs w:val="24"/>
        </w:rPr>
        <w:t xml:space="preserve"> </w:t>
      </w:r>
      <w:r>
        <w:rPr>
          <w:rFonts w:eastAsia="Times New Roman"/>
          <w:szCs w:val="24"/>
          <w:lang w:val="en-US"/>
        </w:rPr>
        <w:t>shop</w:t>
      </w:r>
      <w:r>
        <w:rPr>
          <w:rFonts w:eastAsia="Times New Roman"/>
          <w:szCs w:val="24"/>
        </w:rPr>
        <w:t xml:space="preserve"> και των καναλιών.</w:t>
      </w:r>
    </w:p>
    <w:p w14:paraId="130AF714" w14:textId="77777777" w:rsidR="007C1AED" w:rsidRDefault="002867C4">
      <w:pPr>
        <w:spacing w:after="0" w:line="600" w:lineRule="auto"/>
        <w:ind w:firstLine="720"/>
        <w:jc w:val="both"/>
        <w:rPr>
          <w:rFonts w:eastAsia="Times New Roman"/>
          <w:szCs w:val="24"/>
        </w:rPr>
      </w:pPr>
      <w:r>
        <w:rPr>
          <w:rFonts w:eastAsia="Times New Roman"/>
          <w:szCs w:val="24"/>
        </w:rPr>
        <w:t>Ανατρέξτε στο διαδίκτυο. Υπάρχουν δεκάδες βίντεο από ανθρώπους, οι οποίοι δουλεύουν στα κανάλια, οι οποίοι διαμαρτύρονται ότι οι διαφημιστικές εταιρ</w:t>
      </w:r>
      <w:r>
        <w:rPr>
          <w:rFonts w:eastAsia="Times New Roman"/>
          <w:szCs w:val="24"/>
        </w:rPr>
        <w:t xml:space="preserve">είες προπωλούν τον χρόνο </w:t>
      </w:r>
      <w:r>
        <w:rPr>
          <w:rFonts w:eastAsia="Times New Roman"/>
          <w:szCs w:val="24"/>
        </w:rPr>
        <w:lastRenderedPageBreak/>
        <w:t>τους χωρίς καν να τους έχουν μιλήσει, χωρίς να τους έχουν απευθυνθεί. Και στο τέλος, διεκδικούν να πληρωθούν από τα κανάλια και όχι από τον διαφημιζόμενο για τις υπηρεσίες που παρέχουν.</w:t>
      </w:r>
    </w:p>
    <w:p w14:paraId="130AF715" w14:textId="77777777" w:rsidR="007C1AED" w:rsidRDefault="002867C4">
      <w:pPr>
        <w:spacing w:after="0" w:line="600" w:lineRule="auto"/>
        <w:ind w:firstLine="720"/>
        <w:jc w:val="both"/>
        <w:rPr>
          <w:rFonts w:eastAsia="Times New Roman"/>
          <w:szCs w:val="24"/>
        </w:rPr>
      </w:pPr>
      <w:r>
        <w:rPr>
          <w:rFonts w:eastAsia="Times New Roman"/>
          <w:szCs w:val="24"/>
        </w:rPr>
        <w:t>Είναι δευτερεύουσα στρέβλωση; Όχι, δεν είναι καθόλου δευτερεύουσα, διότι αυτό το πράγμα συμπιέζει τα οικονομικά των καναλιών, τα κανάλια συμπιέζουν την ποιότητα του παραγόμενου προγράμματος, τα δικαιώματα των εργαζομένων για τους μισθούς και, βεβαίως, όπως</w:t>
      </w:r>
      <w:r>
        <w:rPr>
          <w:rFonts w:eastAsia="Times New Roman"/>
          <w:szCs w:val="24"/>
        </w:rPr>
        <w:t xml:space="preserve"> γινόταν και στο παρελθόν, και τους τραπεζικούς κανόνες και δανείζονται με αέρα και βρίσκονται με 1,5 δισεκατομμύρια χρέη, τα οποία με επιθετικό ρυθμό τείνανε να αυξάνονται πριν γίνει η προσπάθεια ρύθμισης. </w:t>
      </w:r>
    </w:p>
    <w:p w14:paraId="130AF716" w14:textId="77777777" w:rsidR="007C1AED" w:rsidRDefault="002867C4">
      <w:pPr>
        <w:spacing w:after="0" w:line="600" w:lineRule="auto"/>
        <w:ind w:firstLine="720"/>
        <w:jc w:val="both"/>
        <w:rPr>
          <w:rFonts w:eastAsia="Times New Roman"/>
          <w:szCs w:val="24"/>
        </w:rPr>
      </w:pPr>
      <w:r>
        <w:rPr>
          <w:rFonts w:eastAsia="Times New Roman"/>
          <w:szCs w:val="24"/>
        </w:rPr>
        <w:t>Αυτή είναι η τομή, η οποία φέρνει την πλατφόρμα.</w:t>
      </w:r>
      <w:r>
        <w:rPr>
          <w:rFonts w:eastAsia="Times New Roman"/>
          <w:szCs w:val="24"/>
        </w:rPr>
        <w:t xml:space="preserve"> Και επειδή εδώ ξεκίνησε μια συζήτηση και ακούστηκαν πραγματικά τέρατα -ότι εμείς μπορούμε να ελέγξουμε ποιος δίνει διαφήμιση πού, θα πατάμε ένα κουμπί και θα χορεύουν τα κανάλια και εγώ δεν ξέρω τι άλλο- κάναμε, λοιπόν, αλλαγές, οι οποίες λένε ότι, βεβαίω</w:t>
      </w:r>
      <w:r>
        <w:rPr>
          <w:rFonts w:eastAsia="Times New Roman"/>
          <w:szCs w:val="24"/>
        </w:rPr>
        <w:t xml:space="preserve">ς, θα είναι το σύστημα υποχρεωτικό για όλους, θα καταγράφονται όλες οι συναλλαγές, δεν θα μπορεί να υπάρχει κάτω από </w:t>
      </w:r>
      <w:r>
        <w:rPr>
          <w:rFonts w:eastAsia="Times New Roman"/>
          <w:szCs w:val="24"/>
        </w:rPr>
        <w:lastRenderedPageBreak/>
        <w:t>το τραπέζι συναλλαγή, την οποία δεν γνωρίζουμε για τον διαφημιστικό χρόνο, δεν θα μπορεί δηλαδή να υπάρχει το θεμέλιο της αποτυχίας της αγο</w:t>
      </w:r>
      <w:r>
        <w:rPr>
          <w:rFonts w:eastAsia="Times New Roman"/>
          <w:szCs w:val="24"/>
        </w:rPr>
        <w:t>ράς, η ασύμμετρη πληροφόρηση.</w:t>
      </w:r>
    </w:p>
    <w:p w14:paraId="130AF717" w14:textId="77777777" w:rsidR="007C1AED" w:rsidRDefault="002867C4">
      <w:pPr>
        <w:spacing w:after="0" w:line="600" w:lineRule="auto"/>
        <w:ind w:firstLine="720"/>
        <w:jc w:val="both"/>
        <w:rPr>
          <w:rFonts w:eastAsia="Times New Roman"/>
          <w:szCs w:val="24"/>
        </w:rPr>
      </w:pPr>
      <w:r>
        <w:rPr>
          <w:rFonts w:eastAsia="Times New Roman"/>
          <w:szCs w:val="24"/>
        </w:rPr>
        <w:t>Και, βεβαίως, θα μπορεί ένα κανάλι, αν έχει ένα προϊόν, το οποίο θεωρεί ότι είναι ανταγωνιστικό και μπορεί να φέρει περισσότερα έσοδα, και να το δημοπρατήσει.</w:t>
      </w:r>
    </w:p>
    <w:p w14:paraId="130AF718" w14:textId="77777777" w:rsidR="007C1AED" w:rsidRDefault="002867C4">
      <w:pPr>
        <w:spacing w:after="0" w:line="600" w:lineRule="auto"/>
        <w:ind w:firstLine="720"/>
        <w:jc w:val="both"/>
        <w:rPr>
          <w:rFonts w:eastAsia="Times New Roman"/>
          <w:szCs w:val="24"/>
        </w:rPr>
      </w:pPr>
      <w:r>
        <w:rPr>
          <w:rFonts w:eastAsia="Times New Roman"/>
          <w:szCs w:val="24"/>
        </w:rPr>
        <w:t xml:space="preserve">Θα σας πω ένα παράδειγμα. Φανταστείτε, λοιπόν –δεν θα πω όνομα, θα </w:t>
      </w:r>
      <w:r>
        <w:rPr>
          <w:rFonts w:eastAsia="Times New Roman"/>
          <w:szCs w:val="24"/>
        </w:rPr>
        <w:t xml:space="preserve">καταλάβετε όλοι τι εννοώ- ένα τηλεπαιχνίδι, ένα </w:t>
      </w:r>
      <w:proofErr w:type="spellStart"/>
      <w:r>
        <w:rPr>
          <w:rFonts w:eastAsia="Times New Roman"/>
          <w:szCs w:val="24"/>
        </w:rPr>
        <w:t>ριάλιτι</w:t>
      </w:r>
      <w:proofErr w:type="spellEnd"/>
      <w:r>
        <w:rPr>
          <w:rFonts w:eastAsia="Times New Roman"/>
          <w:szCs w:val="24"/>
        </w:rPr>
        <w:t>, το οποίο έχει πάρα πολύ καλή τηλεθέαση και ο ιδιοκτήτης του τηλεοπτικού σταθμού δεν προπωλεί τον διαφημιστικό χρόνο έξι μήνες ή εννιά μήνες πριν, αλλά τον αφήνει τελευταία στιγμή. Τον αφήνει δεκαπέντ</w:t>
      </w:r>
      <w:r>
        <w:rPr>
          <w:rFonts w:eastAsia="Times New Roman"/>
          <w:szCs w:val="24"/>
        </w:rPr>
        <w:t xml:space="preserve">ε ημέρες πριν, δέκα μέρες πριν, πέντε μέρες πριν και έχει την υποχρέωση να καταχωρήσει τη συναλλαγή στην πλατφόρμα, αλλά έχει και τη δυνατότητα να το δημοπρατήσει και μπορεί να εισπράξει περισσότερα χρήματα. </w:t>
      </w:r>
    </w:p>
    <w:p w14:paraId="130AF719" w14:textId="77777777" w:rsidR="007C1AED" w:rsidRDefault="002867C4">
      <w:pPr>
        <w:spacing w:after="0" w:line="600" w:lineRule="auto"/>
        <w:ind w:firstLine="720"/>
        <w:jc w:val="both"/>
        <w:rPr>
          <w:rFonts w:eastAsia="Times New Roman"/>
          <w:szCs w:val="24"/>
        </w:rPr>
      </w:pPr>
      <w:r>
        <w:rPr>
          <w:rFonts w:eastAsia="Times New Roman"/>
          <w:szCs w:val="24"/>
        </w:rPr>
        <w:t>Δεν θέλουμε βιώσιμα κανάλια; Θέλουμε βιώσιμα κα</w:t>
      </w:r>
      <w:r>
        <w:rPr>
          <w:rFonts w:eastAsia="Times New Roman"/>
          <w:szCs w:val="24"/>
        </w:rPr>
        <w:t xml:space="preserve">νάλια. Προφανώς και θέλουμε βιώσιμα κανάλια, γιατί στον τηλεοπτικό χώρο οι μονάδες παραγωγής -εντός ή εκτός εισαγωγικών- που λέγονται κανάλια είναι αυτά που δημιουργούν απασχόληση και </w:t>
      </w:r>
      <w:r>
        <w:rPr>
          <w:rFonts w:eastAsia="Times New Roman"/>
          <w:szCs w:val="24"/>
        </w:rPr>
        <w:lastRenderedPageBreak/>
        <w:t>θέλουμε να δημιουργήσουμε ώρες βιωσιμότητας. Τι ενοχλεί και ποιον;</w:t>
      </w:r>
    </w:p>
    <w:p w14:paraId="130AF71A" w14:textId="77777777" w:rsidR="007C1AED" w:rsidRDefault="002867C4">
      <w:pPr>
        <w:spacing w:after="0" w:line="600" w:lineRule="auto"/>
        <w:ind w:firstLine="720"/>
        <w:jc w:val="both"/>
        <w:rPr>
          <w:rFonts w:eastAsia="Times New Roman"/>
          <w:szCs w:val="24"/>
        </w:rPr>
      </w:pPr>
      <w:r>
        <w:rPr>
          <w:rFonts w:eastAsia="Times New Roman"/>
          <w:szCs w:val="24"/>
        </w:rPr>
        <w:t xml:space="preserve">Θέλω </w:t>
      </w:r>
      <w:r>
        <w:rPr>
          <w:rFonts w:eastAsia="Times New Roman"/>
          <w:szCs w:val="24"/>
        </w:rPr>
        <w:t>να σας παρακαλέσω, εάν χαιρετίζετε τις αλλαγές που κάναμε σε σχέση με τις αρχικές διατυπώσεις του νομοσχεδίου, να υπερψηφίσετε το συγκεκριμένο κεφάλαιο. Αυτό είναι συμπαγής και συνεκτική πολιτική στάση.</w:t>
      </w:r>
    </w:p>
    <w:p w14:paraId="130AF71B" w14:textId="77777777" w:rsidR="007C1AED" w:rsidRDefault="002867C4">
      <w:pPr>
        <w:spacing w:after="0" w:line="600" w:lineRule="auto"/>
        <w:ind w:firstLine="720"/>
        <w:jc w:val="both"/>
        <w:rPr>
          <w:rFonts w:eastAsia="Times New Roman"/>
          <w:szCs w:val="24"/>
        </w:rPr>
      </w:pPr>
      <w:r>
        <w:rPr>
          <w:rFonts w:eastAsia="Times New Roman"/>
          <w:szCs w:val="24"/>
        </w:rPr>
        <w:t>Βεβαίως η άλλη μεγάλη πληγή για τα κανάλια ήταν ότι τ</w:t>
      </w:r>
      <w:r>
        <w:rPr>
          <w:rFonts w:eastAsia="Times New Roman"/>
          <w:szCs w:val="24"/>
        </w:rPr>
        <w:t>ους αποδίδονταν τα λεφτά του διαφημιστικού χρόνου έξι ή εννιά μήνες μετά ή ακόμα και ένα χρόνο μετά.</w:t>
      </w:r>
    </w:p>
    <w:p w14:paraId="130AF71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Και αυτό λύνεται εδώ. Δηλαδή, αλλάζει θεμελιακά ο δυσμενής συσχετισμός μεταξύ διαφημιστικών εταιρειών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τα οποία πίεζαν τα κανάλια και τα κανάλια</w:t>
      </w:r>
      <w:r>
        <w:rPr>
          <w:rFonts w:eastAsia="Times New Roman" w:cs="Times New Roman"/>
          <w:szCs w:val="24"/>
        </w:rPr>
        <w:t xml:space="preserve"> μπορούν ελεύθερα και με πλήρη πληροφόρηση να πουλάνε τον διαφημιστικό τους χρόνο με καλύτερους όρους και συνεπώς να βελτιώνουν τα οικονομικά τους και να μην συνεχίζεται το ντόμινο πιέσεων από τα κανάλια προς το τραπεζικό σύστημα, από το τραπεζικό σύστημα </w:t>
      </w:r>
      <w:r>
        <w:rPr>
          <w:rFonts w:eastAsia="Times New Roman" w:cs="Times New Roman"/>
          <w:szCs w:val="24"/>
        </w:rPr>
        <w:t>προς τις πολιτικές ηγεσίες και να συντηρείται αυτό που λέγαμε, το «τρίγωνο της διαπλοκής».</w:t>
      </w:r>
    </w:p>
    <w:p w14:paraId="130AF71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w:t>
      </w:r>
      <w:r>
        <w:rPr>
          <w:rFonts w:eastAsia="Times New Roman" w:cs="Times New Roman"/>
          <w:szCs w:val="24"/>
          <w:lang w:val="en-US"/>
        </w:rPr>
        <w:t>barcode</w:t>
      </w:r>
      <w:r>
        <w:rPr>
          <w:rFonts w:eastAsia="Times New Roman" w:cs="Times New Roman"/>
          <w:szCs w:val="24"/>
        </w:rPr>
        <w:t xml:space="preserve">, χαιρετίζουμε την ευρύτατη συναίνεση και τη διακομματική διαπίστωση πως είναι αυτονόητο ότι </w:t>
      </w:r>
      <w:r>
        <w:rPr>
          <w:rFonts w:eastAsia="Times New Roman" w:cs="Times New Roman"/>
          <w:szCs w:val="24"/>
        </w:rPr>
        <w:lastRenderedPageBreak/>
        <w:t>πρέπει να καθιερωθεί. Βεβαίως και θα φέρουμε νομοτε</w:t>
      </w:r>
      <w:r>
        <w:rPr>
          <w:rFonts w:eastAsia="Times New Roman" w:cs="Times New Roman"/>
          <w:szCs w:val="24"/>
        </w:rPr>
        <w:t xml:space="preserve">χνική βελτίωση, διότι ακούστηκαν παρατηρήσεις από κόμματα της Αξιωματικής Αντιπολίτευσης ότι χρειάζεται να προσδιοριστεί ο χρόνος εφαρμογής. </w:t>
      </w:r>
    </w:p>
    <w:p w14:paraId="130AF71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κ. Νικόλαος Παππάς, καταθέτει για τα Πρακτικά την προαναφερθείσα νομοτεχνική βελτίωση,</w:t>
      </w:r>
      <w:r>
        <w:rPr>
          <w:rFonts w:eastAsia="Times New Roman" w:cs="Times New Roman"/>
          <w:szCs w:val="24"/>
        </w:rPr>
        <w:t xml:space="preserve"> η οποία έχει ως εξής: </w:t>
      </w:r>
    </w:p>
    <w:p w14:paraId="130AF71F"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130AF720"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σελ.100</w:t>
      </w:r>
      <w:r>
        <w:rPr>
          <w:rFonts w:eastAsia="Times New Roman" w:cs="Times New Roman"/>
          <w:szCs w:val="24"/>
        </w:rPr>
        <w:t>)</w:t>
      </w:r>
    </w:p>
    <w:p w14:paraId="130AF721"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130AF722" w14:textId="77777777" w:rsidR="007C1AED" w:rsidRDefault="002867C4">
      <w:pPr>
        <w:spacing w:after="0" w:line="600" w:lineRule="auto"/>
        <w:ind w:firstLine="709"/>
        <w:jc w:val="both"/>
        <w:rPr>
          <w:rFonts w:eastAsia="Times New Roman" w:cs="Times New Roman"/>
          <w:szCs w:val="24"/>
        </w:rPr>
      </w:pPr>
      <w:r w:rsidRPr="00C039CE">
        <w:rPr>
          <w:rFonts w:eastAsia="Times New Roman" w:cs="Times New Roman"/>
          <w:b/>
          <w:szCs w:val="24"/>
        </w:rPr>
        <w:t>ΝΙΚΟΛΑΟΣ ΠΑΠΠΑΣ (Υπουργός Ψηφιακής Πολιτικής, Τηλεπικοινωνιών και Ενημέρωσης)</w:t>
      </w:r>
      <w:r w:rsidRPr="00C039CE">
        <w:rPr>
          <w:rFonts w:eastAsia="Times New Roman" w:cs="Times New Roman"/>
          <w:b/>
          <w:szCs w:val="24"/>
        </w:rPr>
        <w:t>:</w:t>
      </w:r>
      <w:r w:rsidRPr="00C039CE">
        <w:rPr>
          <w:rFonts w:eastAsia="Times New Roman" w:cs="Times New Roman"/>
          <w:b/>
          <w:szCs w:val="24"/>
        </w:rPr>
        <w:t xml:space="preserve"> </w:t>
      </w:r>
      <w:r>
        <w:rPr>
          <w:rFonts w:eastAsia="Times New Roman" w:cs="Times New Roman"/>
          <w:szCs w:val="24"/>
        </w:rPr>
        <w:t>Νομίζω ότι μπορούμε να συμφωνήσουμε ότι το απώτατο όριό του πρέπει να είναι ο Μάιος του επόμενου χρόνου</w:t>
      </w:r>
      <w:r>
        <w:rPr>
          <w:rFonts w:eastAsia="Times New Roman" w:cs="Times New Roman"/>
          <w:szCs w:val="24"/>
        </w:rPr>
        <w:t>, διότι θα χρειαστεί χρόνος και για να γίνει ο διαγωνισμός, να αναπτυχθεί το σύστημα και να είναι έτοιμο στην πληρότητά του. Μέχρι τότε, όμως, και θέλω να το υπογραμμίσω -υπάρχει σχετική διάταξη στο νομοσχέδιο από την αρχή- τα πρακτορεία υποχρεούνται να μα</w:t>
      </w:r>
      <w:r>
        <w:rPr>
          <w:rFonts w:eastAsia="Times New Roman" w:cs="Times New Roman"/>
          <w:szCs w:val="24"/>
        </w:rPr>
        <w:t xml:space="preserve">ς φέρνουν τις εκκαθαρισμένες κυκλοφορίες τους. </w:t>
      </w:r>
    </w:p>
    <w:p w14:paraId="130AF72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βεβαίως έχουμε μία μικρή </w:t>
      </w:r>
      <w:proofErr w:type="spellStart"/>
      <w:r>
        <w:rPr>
          <w:rFonts w:eastAsia="Times New Roman" w:cs="Times New Roman"/>
          <w:szCs w:val="24"/>
        </w:rPr>
        <w:t>χρονοκαθυστέρηση</w:t>
      </w:r>
      <w:proofErr w:type="spellEnd"/>
      <w:r>
        <w:rPr>
          <w:rFonts w:eastAsia="Times New Roman" w:cs="Times New Roman"/>
          <w:szCs w:val="24"/>
        </w:rPr>
        <w:t>, διότι τα πρακτορεία θα μας δίνουν τις κυκλοφορίες, οι οποίες υπήρχαν σαράντα πέντε ημέρες πριν, αλλά νομίζω πως ενδιάμεσο βήμα με το υπάρχον τεχνικό και νομικό ο</w:t>
      </w:r>
      <w:r>
        <w:rPr>
          <w:rFonts w:eastAsia="Times New Roman" w:cs="Times New Roman"/>
          <w:szCs w:val="24"/>
        </w:rPr>
        <w:t>πλοστάσιο, είναι ένα βήμα, το οποίο μπορεί να μας βάλει στην καινούργια εποχή της ρύθμισης, μέχρι να αναπτυχθεί στην πληρότητά του το σύστημα του γραμμικού κώδικα, το οποίο ακριβώς θα μας δίνει σε πραγματικό χρόνο τις πραγματικές κυκλοφορίες των εφημερίδων</w:t>
      </w:r>
      <w:r>
        <w:rPr>
          <w:rFonts w:eastAsia="Times New Roman" w:cs="Times New Roman"/>
          <w:szCs w:val="24"/>
        </w:rPr>
        <w:t xml:space="preserve">. </w:t>
      </w:r>
    </w:p>
    <w:p w14:paraId="130AF72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Ακούστηκαν ανησυχίες για τις συνδρομητικές. Η </w:t>
      </w:r>
      <w:proofErr w:type="spellStart"/>
      <w:r>
        <w:rPr>
          <w:rFonts w:eastAsia="Times New Roman" w:cs="Times New Roman"/>
          <w:szCs w:val="24"/>
        </w:rPr>
        <w:t>υποχρεωτικότητα</w:t>
      </w:r>
      <w:proofErr w:type="spellEnd"/>
      <w:r>
        <w:rPr>
          <w:rFonts w:eastAsia="Times New Roman" w:cs="Times New Roman"/>
          <w:szCs w:val="24"/>
        </w:rPr>
        <w:t xml:space="preserve"> συνίσταται σε όλα τα στάδια της παραγωγής και της παραγωγής και της διανομής των εφημερίδων. Δηλαδή, θα σαρώνονται, θα </w:t>
      </w:r>
      <w:proofErr w:type="spellStart"/>
      <w:r>
        <w:rPr>
          <w:rFonts w:eastAsia="Times New Roman" w:cs="Times New Roman"/>
          <w:szCs w:val="24"/>
        </w:rPr>
        <w:t>σκανάρονται</w:t>
      </w:r>
      <w:proofErr w:type="spellEnd"/>
      <w:r>
        <w:rPr>
          <w:rFonts w:eastAsia="Times New Roman" w:cs="Times New Roman"/>
          <w:szCs w:val="24"/>
        </w:rPr>
        <w:t xml:space="preserve"> οι εφημερίδες και στο τυπογραφείο, και στο πρακτορείο, και σ</w:t>
      </w:r>
      <w:r>
        <w:rPr>
          <w:rFonts w:eastAsia="Times New Roman" w:cs="Times New Roman"/>
          <w:szCs w:val="24"/>
        </w:rPr>
        <w:t xml:space="preserve">το επίπεδο του εφημεριδοπώλη, και στα τελικά σημεία πώλησης. Συνεπώς, το ζήτημα των συνδρομητικών νομίζω ότι λύνεται εδώ. </w:t>
      </w:r>
    </w:p>
    <w:p w14:paraId="130AF72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μ</w:t>
      </w:r>
      <w:r>
        <w:rPr>
          <w:rFonts w:eastAsia="Times New Roman" w:cs="Times New Roman"/>
          <w:szCs w:val="24"/>
        </w:rPr>
        <w:t>ητρώο έχει κατατεθεί μία βουλευτική τροπολογία, η οποία και γίνεται δεκτή, η οποία αυξάνει την απαραίτητη ύλη. Και εδώ πρέπει</w:t>
      </w:r>
      <w:r>
        <w:rPr>
          <w:rFonts w:eastAsia="Times New Roman" w:cs="Times New Roman"/>
          <w:szCs w:val="24"/>
        </w:rPr>
        <w:t xml:space="preserve"> να πω ότι δεν άκουσα κάποια κριτική που λέει ότι δεν πρέπει να έχουμε Μητρώο Περιφερειακού Τύπου. </w:t>
      </w:r>
    </w:p>
    <w:p w14:paraId="130AF72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Έγινε μία συζήτηση, η οποία βεβαίως και λήφθηκε υπ’ </w:t>
      </w:r>
      <w:proofErr w:type="spellStart"/>
      <w:r>
        <w:rPr>
          <w:rFonts w:eastAsia="Times New Roman" w:cs="Times New Roman"/>
          <w:szCs w:val="24"/>
        </w:rPr>
        <w:t>όψιν</w:t>
      </w:r>
      <w:proofErr w:type="spellEnd"/>
      <w:r>
        <w:rPr>
          <w:rFonts w:eastAsia="Times New Roman" w:cs="Times New Roman"/>
          <w:szCs w:val="24"/>
        </w:rPr>
        <w:t>, σχετικά με τις προϋποθέσεις που πρέπει να υπάρχουν. Και σε αυτή τη συζήτηση λέω και από αυτό το Βή</w:t>
      </w:r>
      <w:r>
        <w:rPr>
          <w:rFonts w:eastAsia="Times New Roman" w:cs="Times New Roman"/>
          <w:szCs w:val="24"/>
        </w:rPr>
        <w:t xml:space="preserve">μα ότι και μετά το νομοσχέδιο θα είμαστε ανοιχτοί. Δεν τελειώνει η προσπάθεια ρύθμισης της πολιτείας με αυτό το νομοσχέδιο. Μπαίνουν, όμως, ισχυρές βάσεις και εδώ θα ήθελα να το παραδεχτούν όλες οι πτέρυγες. </w:t>
      </w:r>
    </w:p>
    <w:p w14:paraId="130AF72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Ξεκινάει μια προσπάθεια, η οποία δυστυχώς δεν ε</w:t>
      </w:r>
      <w:r>
        <w:rPr>
          <w:rFonts w:eastAsia="Times New Roman" w:cs="Times New Roman"/>
          <w:szCs w:val="24"/>
        </w:rPr>
        <w:t xml:space="preserve">ίχε γίνει ποτέ στο παρελθόν. Ακούστηκαν και εκφράσεις που βέβαια δεν έχουν ουσία και απλώς εξυπηρετούσαν μια αντιπολιτευτική τακτική, ότι η παρούσα Κυβέρνηση έχει εγκαταλείψει τον περιφερειακό Τύπο. Με </w:t>
      </w:r>
      <w:proofErr w:type="spellStart"/>
      <w:r>
        <w:rPr>
          <w:rFonts w:eastAsia="Times New Roman" w:cs="Times New Roman"/>
          <w:szCs w:val="24"/>
        </w:rPr>
        <w:t>συγχωρείτε</w:t>
      </w:r>
      <w:proofErr w:type="spellEnd"/>
      <w:r>
        <w:rPr>
          <w:rFonts w:eastAsia="Times New Roman" w:cs="Times New Roman"/>
          <w:szCs w:val="24"/>
        </w:rPr>
        <w:t>, αλλά θα σας πω ότι για πρώτη φορά το περιβ</w:t>
      </w:r>
      <w:r>
        <w:rPr>
          <w:rFonts w:eastAsia="Times New Roman" w:cs="Times New Roman"/>
          <w:szCs w:val="24"/>
        </w:rPr>
        <w:t>όητο «70-30», το οποίο είχε ψηφιστεί από το 1995, γίνεται εφαρμόσιμο, διότι προβλέπονται κυρώσεις για τους φορείς του δημοσίου, οι οποίοι δεν το εφαρμόζουν. Διότι υπήρχε ως ρήτρα, αλλά δεν υπήρχε κα</w:t>
      </w:r>
      <w:r>
        <w:rPr>
          <w:rFonts w:eastAsia="Times New Roman" w:cs="Times New Roman"/>
          <w:szCs w:val="24"/>
        </w:rPr>
        <w:t>μ</w:t>
      </w:r>
      <w:r>
        <w:rPr>
          <w:rFonts w:eastAsia="Times New Roman" w:cs="Times New Roman"/>
          <w:szCs w:val="24"/>
        </w:rPr>
        <w:t xml:space="preserve">μία μέθοδος «επιβολής» του. </w:t>
      </w:r>
    </w:p>
    <w:p w14:paraId="130AF72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w:t>
      </w:r>
      <w:r>
        <w:rPr>
          <w:rFonts w:eastAsia="Times New Roman" w:cs="Times New Roman"/>
          <w:szCs w:val="24"/>
        </w:rPr>
        <w:t>κουδούνι λήξεως του χρόνου ομιλίας του κυρίου Υπουργού)</w:t>
      </w:r>
    </w:p>
    <w:p w14:paraId="130AF72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30AF72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υπάρχει και το Μητρώο των Διαδικτυακών Μέσων Ενημέρωσης, το οποίο πρέπει να σας πω ότι έχει τετρακόσιες εβδομήντα εταιρείες </w:t>
      </w:r>
      <w:proofErr w:type="spellStart"/>
      <w:r>
        <w:rPr>
          <w:rFonts w:eastAsia="Times New Roman" w:cs="Times New Roman"/>
          <w:szCs w:val="24"/>
        </w:rPr>
        <w:t>ταυτοποιημένες</w:t>
      </w:r>
      <w:proofErr w:type="spellEnd"/>
      <w:r>
        <w:rPr>
          <w:rFonts w:eastAsia="Times New Roman" w:cs="Times New Roman"/>
          <w:szCs w:val="24"/>
        </w:rPr>
        <w:t xml:space="preserve"> και πάνω από χίλια </w:t>
      </w:r>
      <w:r>
        <w:rPr>
          <w:rFonts w:eastAsia="Times New Roman" w:cs="Times New Roman"/>
          <w:szCs w:val="24"/>
          <w:lang w:val="en-US"/>
        </w:rPr>
        <w:t>site</w:t>
      </w:r>
      <w:r>
        <w:rPr>
          <w:rFonts w:eastAsia="Times New Roman" w:cs="Times New Roman"/>
          <w:szCs w:val="24"/>
        </w:rPr>
        <w:t>, ν</w:t>
      </w:r>
      <w:r>
        <w:rPr>
          <w:rFonts w:eastAsia="Times New Roman" w:cs="Times New Roman"/>
          <w:szCs w:val="24"/>
        </w:rPr>
        <w:t xml:space="preserve">ομίζω. Δεν είμαι πρόχειρος να σας πω τον ακριβή αριθμό. Και εκεί με χαρά διαπιστώνουμε ότι πάνω από τις μισές καταχωρίσεις αφορούν μέσα ενημέρωσης της επαρχίας. </w:t>
      </w:r>
    </w:p>
    <w:p w14:paraId="130AF72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Θέλω, λοιπόν, να στείλω ένα μήνυμα και προς όλες τις πτέρυγες της Βουλής, αλλά και προς τα μέσ</w:t>
      </w:r>
      <w:r>
        <w:rPr>
          <w:rFonts w:eastAsia="Times New Roman" w:cs="Times New Roman"/>
          <w:szCs w:val="24"/>
        </w:rPr>
        <w:t>α ενημέρωσης της επαρχίας, να έχουν τις κεραίες τους ανοιχτές, να συντονίσουν τις προσπάθειές τους, να ενεργοποιηθούν και αυτοί και να είναι ενεργοποιημένη βεβαίως και πολιτεία, για να διασφαλιστούν ακριβώς αυτές οι πρόνοιες του νόμου, που μπορούν να συμβά</w:t>
      </w:r>
      <w:r>
        <w:rPr>
          <w:rFonts w:eastAsia="Times New Roman" w:cs="Times New Roman"/>
          <w:szCs w:val="24"/>
        </w:rPr>
        <w:t xml:space="preserve">λουν πάρα πολύ στη βιωσιμότητα των μέσων ενημέρωσης της επαρχίας. Χρειάζεται και οι δύο μεριές να κάνουν την προσπάθειά τους. </w:t>
      </w:r>
    </w:p>
    <w:p w14:paraId="130AF72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Πάμε τώρα στα οπτικοακουστικά, όπου επίσης καλωσορίστηκε η πρωτοβουλία και δεν άκουσα καμ</w:t>
      </w:r>
      <w:r>
        <w:rPr>
          <w:rFonts w:eastAsia="Times New Roman" w:cs="Times New Roman"/>
          <w:szCs w:val="24"/>
        </w:rPr>
        <w:t>μ</w:t>
      </w:r>
      <w:r>
        <w:rPr>
          <w:rFonts w:eastAsia="Times New Roman" w:cs="Times New Roman"/>
          <w:szCs w:val="24"/>
        </w:rPr>
        <w:t xml:space="preserve">ία </w:t>
      </w:r>
      <w:proofErr w:type="spellStart"/>
      <w:r>
        <w:rPr>
          <w:rFonts w:eastAsia="Times New Roman" w:cs="Times New Roman"/>
          <w:szCs w:val="24"/>
        </w:rPr>
        <w:t>αποδομητική</w:t>
      </w:r>
      <w:proofErr w:type="spellEnd"/>
      <w:r>
        <w:rPr>
          <w:rFonts w:eastAsia="Times New Roman" w:cs="Times New Roman"/>
          <w:szCs w:val="24"/>
        </w:rPr>
        <w:t xml:space="preserve"> κριτική. Βεβαίως, υπήρξα</w:t>
      </w:r>
      <w:r>
        <w:rPr>
          <w:rFonts w:eastAsia="Times New Roman" w:cs="Times New Roman"/>
          <w:szCs w:val="24"/>
        </w:rPr>
        <w:t>ν κριτικές για το εάν και κατά πόσο θα είναι αποτελεσματική εκ των υστέρων.</w:t>
      </w:r>
    </w:p>
    <w:p w14:paraId="130AF72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επαναληπτικά το κουδούνι λήξεως του χρόνου ομιλίας του κυρίου Υπουργού)</w:t>
      </w:r>
    </w:p>
    <w:p w14:paraId="130AF72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Κύριε Πρόεδρε, δώστε μου ένα λεπτό. Ευχαριστώ πολύ!</w:t>
      </w:r>
    </w:p>
    <w:p w14:paraId="130AF72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Εδώ είμαστε και θα το κρίνουμε, να δούμε εάν με αποτελεσματικό τρόπο θα μπορέσει η χώρα, κάνοντας ό,τι κάνουν όλες οι άλλες χώρες, ειδικά της περιοχής, οι οποίες έχουν ενδεχομένως ανάλογο ανάγλυφο και πολύ καλή ηλιοφάνεια, πράγμα που είναι πολύ ελκυστικό γ</w:t>
      </w:r>
      <w:r>
        <w:rPr>
          <w:rFonts w:eastAsia="Times New Roman" w:cs="Times New Roman"/>
          <w:szCs w:val="24"/>
        </w:rPr>
        <w:t xml:space="preserve">ια κινηματογραφικές και οπτικοακουστικές παραγωγές, εάν θα μπορέσουμε κι εμείς να γίνουμε πόλος έλξης τέτοιων επενδύσεων, οι οποίες –όπως ακούστηκε- είναι πάρα πολύ αποδοτικές και ως προς την τοπική οικονομία. </w:t>
      </w:r>
    </w:p>
    <w:p w14:paraId="130AF730"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Εθνικό Συμβούλιο Ραδιοτηλεόρασης: Εδώ πέρα νο</w:t>
      </w:r>
      <w:r>
        <w:rPr>
          <w:rFonts w:eastAsia="Times New Roman" w:cs="Times New Roman"/>
          <w:szCs w:val="24"/>
        </w:rPr>
        <w:t>μίζω ότι τα πράγματα είναι πολύ καθαρά. Μπορεί να γίνεται μια κριτική και να επαναλαμβάνονται και οι χαρακτηρισμοί, οι οποίοι έχουν μια περιορισμένη -επιτρέψτε μου- λειτουργικότητα και πολιτική αποτελεσματικότητα, μπορεί να εκτοξεύονται ακόμα και ύβρεις, α</w:t>
      </w:r>
      <w:r>
        <w:rPr>
          <w:rFonts w:eastAsia="Times New Roman" w:cs="Times New Roman"/>
          <w:szCs w:val="24"/>
        </w:rPr>
        <w:t xml:space="preserve">λλά είμαστε στο 2017 και είμαστε μετά την απόφαση του Εθνικού Συμβουλίου Ραδιοτηλεόρασης που ορίζει τον αριθμό των αδειών σε επτά και καθιστά ελάχιστο το μέγιστο τίμημα που πετύχαμε με τον περυσινό διαγωνισμό. </w:t>
      </w:r>
    </w:p>
    <w:p w14:paraId="130AF731"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Είμαστε, λοιπόν, σε αυτή τη φάση. Φέραμε νομο</w:t>
      </w:r>
      <w:r>
        <w:rPr>
          <w:rFonts w:eastAsia="Times New Roman" w:cs="Times New Roman"/>
          <w:szCs w:val="24"/>
        </w:rPr>
        <w:t xml:space="preserve">τεχνικές βελτιώσεις κατόπιν προτάσεων του Εθνικού Συμβουλίου Ραδιοτηλεόρασης, οι οποίες ήταν ομόφωνες. Νομίζω ότι και αυτές πρέπει να ψηφιστούν. </w:t>
      </w:r>
    </w:p>
    <w:p w14:paraId="130AF732"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Υπάρχει όμως και κάτι το οποίο καθίσταται απαραίτητο: Να είναι και καθένας από εμάς ειλικρινής με το πολιτικό </w:t>
      </w:r>
      <w:r>
        <w:rPr>
          <w:rFonts w:eastAsia="Times New Roman" w:cs="Times New Roman"/>
          <w:szCs w:val="24"/>
        </w:rPr>
        <w:t>του ακροατήριο, διότι δεν μπορούμε να ερχόμαστε εδώ και να λέμε «καλή η μια ρύθμιση, καλή η άλλη, απαραίτητη η τρίτη, αυτονόητη η τέταρτη» και ταυτόχρονα να καθυβρίζουμε. Δεν πρέπει να είναι αυτός ο πολιτικός πολιτισμός και το μέτρο της πολιτικής αντιπαράθ</w:t>
      </w:r>
      <w:r>
        <w:rPr>
          <w:rFonts w:eastAsia="Times New Roman" w:cs="Times New Roman"/>
          <w:szCs w:val="24"/>
        </w:rPr>
        <w:t xml:space="preserve">εσης. </w:t>
      </w:r>
    </w:p>
    <w:p w14:paraId="130AF733"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Εάν συμφωνείτε με τις ρυθμίσεις, εάν χαιρετίζετε αλλαγές τις οποίες έχουμε κάνει, οφείλετε και στους ανθρώπους που σας ακούν να το πείτε ειλικρινώς, όχι να πετάτε μια ατάκα για να μπαίνει στα γνωστά δελτία, τις εκπομπές και κατά τα άλλα εδώ να ερχόμ</w:t>
      </w:r>
      <w:r>
        <w:rPr>
          <w:rFonts w:eastAsia="Times New Roman" w:cs="Times New Roman"/>
          <w:szCs w:val="24"/>
        </w:rPr>
        <w:t xml:space="preserve">αστε να ψηφίζουμε, διότι αυτή η Κυβέρνηση κάνει το αυτονόητο, το οποίο δεν ήταν αυτονόητο τις περασμένες δεκαετίες. Νομίζω ότι αυτό θα βοηθήσει και εμάς και εσάς να βελτιώσουμε τον διάλογο, να τον αναβαθμίσουμε και να είμαστε πολύ πιο αποτελεσματικοί. </w:t>
      </w:r>
    </w:p>
    <w:p w14:paraId="130AF734"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πάρα πολύ. </w:t>
      </w:r>
    </w:p>
    <w:p w14:paraId="130AF735" w14:textId="77777777" w:rsidR="007C1AED" w:rsidRDefault="002867C4">
      <w:pPr>
        <w:spacing w:after="0"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30AF736"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130AF737"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συνεχίσουμε με τη σειρά, δηλαδή δύο Βουλευτές-ένας Κοινοβουλευτικός Εκπρόσωπος. Ο κ. </w:t>
      </w:r>
      <w:proofErr w:type="spellStart"/>
      <w:r>
        <w:rPr>
          <w:rFonts w:eastAsia="Times New Roman" w:cs="Times New Roman"/>
          <w:szCs w:val="24"/>
        </w:rPr>
        <w:t>Μάρδας</w:t>
      </w:r>
      <w:proofErr w:type="spellEnd"/>
      <w:r>
        <w:rPr>
          <w:rFonts w:eastAsia="Times New Roman" w:cs="Times New Roman"/>
          <w:szCs w:val="24"/>
        </w:rPr>
        <w:t xml:space="preserve"> και ο κ. Μπάρκας έχουν το</w:t>
      </w:r>
      <w:r>
        <w:rPr>
          <w:rFonts w:eastAsia="Times New Roman" w:cs="Times New Roman"/>
          <w:szCs w:val="24"/>
        </w:rPr>
        <w:t xml:space="preserve">ν λόγο κατά σειρά και εν συνεχεία ο κ. Λοβέρδος. </w:t>
      </w:r>
    </w:p>
    <w:p w14:paraId="130AF738"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Μάρδας</w:t>
      </w:r>
      <w:proofErr w:type="spellEnd"/>
      <w:r>
        <w:rPr>
          <w:rFonts w:eastAsia="Times New Roman" w:cs="Times New Roman"/>
          <w:szCs w:val="24"/>
        </w:rPr>
        <w:t xml:space="preserve"> για επτά λεπτά. </w:t>
      </w:r>
    </w:p>
    <w:p w14:paraId="130AF739"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Συγγνώμη, κύριε Πρόεδρε, μπορώ να έχω τον λόγο για να προσθέσω κάτι; </w:t>
      </w:r>
    </w:p>
    <w:p w14:paraId="130AF73A"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 xml:space="preserve">μήτριος Κρεμαστινός): </w:t>
      </w:r>
      <w:r>
        <w:rPr>
          <w:rFonts w:eastAsia="Times New Roman" w:cs="Times New Roman"/>
          <w:szCs w:val="24"/>
        </w:rPr>
        <w:t xml:space="preserve">Συγγνώμη, κύριε </w:t>
      </w:r>
      <w:proofErr w:type="spellStart"/>
      <w:r>
        <w:rPr>
          <w:rFonts w:eastAsia="Times New Roman" w:cs="Times New Roman"/>
          <w:szCs w:val="24"/>
        </w:rPr>
        <w:t>Μάρδα</w:t>
      </w:r>
      <w:proofErr w:type="spellEnd"/>
      <w:r>
        <w:rPr>
          <w:rFonts w:eastAsia="Times New Roman" w:cs="Times New Roman"/>
          <w:szCs w:val="24"/>
        </w:rPr>
        <w:t xml:space="preserve">, θέλει να προσθέσει κάτι ο Υπουργός. </w:t>
      </w:r>
    </w:p>
    <w:p w14:paraId="130AF73B"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130AF73C"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Ευχαριστώ, κύριε Πρόεδρε. </w:t>
      </w:r>
    </w:p>
    <w:p w14:paraId="130AF73D"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Παρέλειψα να αναφέρω ότι γίν</w:t>
      </w:r>
      <w:r>
        <w:rPr>
          <w:rFonts w:eastAsia="Times New Roman" w:cs="Times New Roman"/>
          <w:szCs w:val="24"/>
        </w:rPr>
        <w:t xml:space="preserve">εται δεκτή η τροπολογία με αριθμό 1228 που αφορά το Μητρώο του Περιφερειακού Τύπου, </w:t>
      </w:r>
      <w:r>
        <w:rPr>
          <w:rFonts w:eastAsia="Times New Roman" w:cs="Times New Roman"/>
          <w:szCs w:val="24"/>
        </w:rPr>
        <w:lastRenderedPageBreak/>
        <w:t>αλλά και μια τροπολογία που αφορά ρυθμίσεις σε σχέση με Ιερές Μονές του Αγίου Όρους, η οποία είναι βουλευτική διακομματική. Είναι η τροπολογία με αριθμό 1229, η οποία γίνετ</w:t>
      </w:r>
      <w:r>
        <w:rPr>
          <w:rFonts w:eastAsia="Times New Roman" w:cs="Times New Roman"/>
          <w:szCs w:val="24"/>
        </w:rPr>
        <w:t xml:space="preserve">αι και αυτή δεκτή. </w:t>
      </w:r>
    </w:p>
    <w:p w14:paraId="130AF73E"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130AF73F"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Μάρδα</w:t>
      </w:r>
      <w:proofErr w:type="spellEnd"/>
      <w:r>
        <w:rPr>
          <w:rFonts w:eastAsia="Times New Roman" w:cs="Times New Roman"/>
          <w:szCs w:val="24"/>
        </w:rPr>
        <w:t xml:space="preserve">, έχετε τον λόγο για επτά λεπτά. </w:t>
      </w:r>
    </w:p>
    <w:p w14:paraId="130AF740"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Κύριε Πρόεδρε, κυρίες και κύριοι, παρακολούθησα τόσο τις τεχνικές αναλύσεις όσο και τις αναλύσεις που έχουν σχέση με </w:t>
      </w:r>
      <w:r>
        <w:rPr>
          <w:rFonts w:eastAsia="Times New Roman" w:cs="Times New Roman"/>
          <w:szCs w:val="24"/>
        </w:rPr>
        <w:t xml:space="preserve">θέματα συνταγματικότητας ή μη. </w:t>
      </w:r>
    </w:p>
    <w:p w14:paraId="130AF741"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Εκείνο που έχω να πω ως απορία ως νέος Βουλευτής είναι το εξής: Όταν έρχονται νόμοι που δεν αλλάζουν στις </w:t>
      </w:r>
      <w:r>
        <w:rPr>
          <w:rFonts w:eastAsia="Times New Roman" w:cs="Times New Roman"/>
          <w:szCs w:val="24"/>
        </w:rPr>
        <w:t>ε</w:t>
      </w:r>
      <w:r>
        <w:rPr>
          <w:rFonts w:eastAsia="Times New Roman" w:cs="Times New Roman"/>
          <w:szCs w:val="24"/>
        </w:rPr>
        <w:t xml:space="preserve">πιτροπές, τότε μας κατηγορείτε για αυταρχισμό. Όταν έρχονται νόμοι οι οποίοι αλλάζουν στις </w:t>
      </w:r>
      <w:r>
        <w:rPr>
          <w:rFonts w:eastAsia="Times New Roman" w:cs="Times New Roman"/>
          <w:szCs w:val="24"/>
        </w:rPr>
        <w:t>ε</w:t>
      </w:r>
      <w:r>
        <w:rPr>
          <w:rFonts w:eastAsia="Times New Roman" w:cs="Times New Roman"/>
          <w:szCs w:val="24"/>
        </w:rPr>
        <w:t>πιτροπές, τότε μας κατηγο</w:t>
      </w:r>
      <w:r>
        <w:rPr>
          <w:rFonts w:eastAsia="Times New Roman" w:cs="Times New Roman"/>
          <w:szCs w:val="24"/>
        </w:rPr>
        <w:t xml:space="preserve">ρείτε για κάτι άλλο. Κάποια ώρα πρέπει να αποφασίσετε τι ακριβώς θέλετε και ποια ακριβώς είναι η θέση σας στο συγκεκριμένο θέμα. </w:t>
      </w:r>
    </w:p>
    <w:p w14:paraId="130AF742"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Ως προς το συγκεκριμένο θέμα, ως προς τον συγκεκριμένο νόμο, ακούστηκαν εκφράσεις περί ασυδοσίας, αδιαφάνειας, σχετικά με το γ</w:t>
      </w:r>
      <w:r>
        <w:rPr>
          <w:rFonts w:eastAsia="Times New Roman" w:cs="Times New Roman"/>
          <w:szCs w:val="24"/>
        </w:rPr>
        <w:t xml:space="preserve">ιατί μόνο μια πλατφόρμα, σχετικά με το αν το συγκεκριμένο σύστημα είναι αδιαφανές. Μπορώ να σας πω ότι όλο </w:t>
      </w:r>
      <w:r>
        <w:rPr>
          <w:rFonts w:eastAsia="Times New Roman" w:cs="Times New Roman"/>
          <w:szCs w:val="24"/>
        </w:rPr>
        <w:lastRenderedPageBreak/>
        <w:t>το Ηλεκτρονικό Σύστημα Κρατικών Προμηθειών είναι εξίσου αδιαφανές. Η αρχιτεκτονική αυτού του συστήματος, τα εργαλεία του και όλες οι παράμετροι που χ</w:t>
      </w:r>
      <w:r>
        <w:rPr>
          <w:rFonts w:eastAsia="Times New Roman" w:cs="Times New Roman"/>
          <w:szCs w:val="24"/>
        </w:rPr>
        <w:t xml:space="preserve">ρειάζονται, έτσι ώστε να </w:t>
      </w:r>
      <w:proofErr w:type="spellStart"/>
      <w:r>
        <w:rPr>
          <w:rFonts w:eastAsia="Times New Roman" w:cs="Times New Roman"/>
          <w:szCs w:val="24"/>
        </w:rPr>
        <w:t>οικοδομηθεί</w:t>
      </w:r>
      <w:proofErr w:type="spellEnd"/>
      <w:r>
        <w:rPr>
          <w:rFonts w:eastAsia="Times New Roman" w:cs="Times New Roman"/>
          <w:szCs w:val="24"/>
        </w:rPr>
        <w:t xml:space="preserve">, είναι ίδια, αν όχι όμοια, με εκείνα του Ηλεκτρονικού Συστήματος Κρατικών Προμηθειών. </w:t>
      </w:r>
    </w:p>
    <w:p w14:paraId="130AF743"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μια παραμετροποίηση των εργαλείων του υφιστάμενου Ηλεκτρονικού Συστήματος Κρατικών Προμηθειών μπορεί να μας δώσει αμέσως το αποτ</w:t>
      </w:r>
      <w:r>
        <w:rPr>
          <w:rFonts w:eastAsia="Times New Roman" w:cs="Times New Roman"/>
          <w:szCs w:val="24"/>
        </w:rPr>
        <w:t xml:space="preserve">έλεσμα το οποίο χρειαζόμαστε. </w:t>
      </w:r>
    </w:p>
    <w:p w14:paraId="130AF744"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Ως εκ τούτου, δεν μπορώ να πω ότι ευσταθεί αυτή η κριτική. Διότι, αν ευσταθεί και θεωρούμε ότι δυο συστήματα που κινούνται στην ίδια αρχιτεκτονική, στην ίδια λογική, στην ίδια πλατφόρμα είναι αδιαφανή, τότε μπορώ να σας πω ότ</w:t>
      </w:r>
      <w:r>
        <w:rPr>
          <w:rFonts w:eastAsia="Times New Roman" w:cs="Times New Roman"/>
          <w:szCs w:val="24"/>
        </w:rPr>
        <w:t xml:space="preserve">ι έχουμε να αντιμετωπίσουμε και την Ευρωπαϊκή Επιτροπή απέναντί μας, στην περίπτωση που θεωρήσουμε ότι το Σύστημα Ηλεκτρονικών Προμηθειών είναι αδιαφανές. </w:t>
      </w:r>
    </w:p>
    <w:p w14:paraId="130AF74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αποτέλεσμα αυτού του συστήματος; Ομολογουμένως συλλαμβάνει το μαύρο χρήμα. </w:t>
      </w:r>
      <w:r>
        <w:rPr>
          <w:rFonts w:eastAsia="Times New Roman" w:cs="Times New Roman"/>
          <w:szCs w:val="24"/>
        </w:rPr>
        <w:t>Μ</w:t>
      </w:r>
      <w:r>
        <w:rPr>
          <w:rFonts w:eastAsia="Times New Roman" w:cs="Times New Roman"/>
          <w:szCs w:val="24"/>
        </w:rPr>
        <w:t xml:space="preserve">πορεί </w:t>
      </w:r>
      <w:r>
        <w:rPr>
          <w:rFonts w:eastAsia="Times New Roman" w:cs="Times New Roman"/>
          <w:szCs w:val="24"/>
        </w:rPr>
        <w:t xml:space="preserve">κάποιος να μου πει: Πώς θα γίνει εάν δύο συνεννοηθούν για μία διαφήμιση, ζητηθούν 10 χιλιάδες ευρώ, καταγραφούν στο σύστημα 1.000 </w:t>
      </w:r>
      <w:r>
        <w:rPr>
          <w:rFonts w:eastAsia="Times New Roman" w:cs="Times New Roman"/>
          <w:szCs w:val="24"/>
        </w:rPr>
        <w:lastRenderedPageBreak/>
        <w:t>ευρώ, άρα χάνονται οι 9 χιλιάδες ευρώ και αυτό το μαύρο χρήμα δεν μπορούμε να το συλλάβουμε;</w:t>
      </w:r>
    </w:p>
    <w:p w14:paraId="130AF74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Αυτό είναι ένα ερώτημα. Η απάντησ</w:t>
      </w:r>
      <w:r>
        <w:rPr>
          <w:rFonts w:eastAsia="Times New Roman" w:cs="Times New Roman"/>
          <w:szCs w:val="24"/>
        </w:rPr>
        <w:t xml:space="preserve">η, όμως, δίνεται από το εξής: Αν η ίδια διαφήμιση, στον ίδιο χρόνο, στο ίδιο κανάλι πληρωθεί από μία άλλη εταιρεία 10.000 ευρώ, καταλαβαίνετε ότι εδώ εμπλέκεται η Ανεξάρτητη Αρχή Δημοσίων Εσόδων. Από την άλλη πλευρά, για να πληρωθούν τόσο μεγάλες διαφορές </w:t>
      </w:r>
      <w:r>
        <w:rPr>
          <w:rFonts w:eastAsia="Times New Roman" w:cs="Times New Roman"/>
          <w:szCs w:val="24"/>
        </w:rPr>
        <w:t xml:space="preserve">σημαίνει ότι κυκλοφορούν μετρητά και ότι δεν γίνονται πληρωμές με ηλεκτρονικό τρόπο. </w:t>
      </w:r>
      <w:r>
        <w:rPr>
          <w:rFonts w:eastAsia="Times New Roman" w:cs="Times New Roman"/>
          <w:szCs w:val="24"/>
        </w:rPr>
        <w:t>Β</w:t>
      </w:r>
      <w:r>
        <w:rPr>
          <w:rFonts w:eastAsia="Times New Roman" w:cs="Times New Roman"/>
          <w:szCs w:val="24"/>
        </w:rPr>
        <w:t>έβαια όλοι γνωρίζουμε ότι πάνω από ένα ποσό δεν μπορούν να πληρωθούν μετρητά, άρα θα έχουμε παραβιάσεις πολλών νόμων.</w:t>
      </w:r>
    </w:p>
    <w:p w14:paraId="130AF74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Ως εκ τούτου, η θέση ότι δεν συλλαμβάνεται το μαύρο </w:t>
      </w:r>
      <w:r>
        <w:rPr>
          <w:rFonts w:eastAsia="Times New Roman" w:cs="Times New Roman"/>
          <w:szCs w:val="24"/>
        </w:rPr>
        <w:t>χρήμα δεν ευσταθεί. Το συλλαμβάνει. Μπορεί όχι ολοκληρωτικά, αλλά ως έναν μεγάλο βαθμό.</w:t>
      </w:r>
    </w:p>
    <w:p w14:paraId="130AF74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Έρχομαι στο κεφάλαιο 4 «Πλαίσιο της ενίσχυσης οπτικοακουστικών έργων». Η μόνη κριτική που ασκήθηκε έως τώρα είναι αυτή του κ. Βαρβιτσιώτη ο οποίος είπε ότι έχουμε το «</w:t>
      </w:r>
      <w:r>
        <w:rPr>
          <w:rFonts w:eastAsia="Times New Roman" w:cs="Times New Roman"/>
          <w:szCs w:val="24"/>
          <w:lang w:val="en-US"/>
        </w:rPr>
        <w:t>M</w:t>
      </w:r>
      <w:r>
        <w:rPr>
          <w:rFonts w:eastAsia="Times New Roman" w:cs="Times New Roman"/>
          <w:szCs w:val="24"/>
          <w:lang w:val="en-US"/>
        </w:rPr>
        <w:t>amma</w:t>
      </w:r>
      <w:r>
        <w:rPr>
          <w:rFonts w:eastAsia="Times New Roman" w:cs="Times New Roman"/>
          <w:szCs w:val="24"/>
        </w:rPr>
        <w:t xml:space="preserve"> </w:t>
      </w:r>
      <w:r>
        <w:rPr>
          <w:rFonts w:eastAsia="Times New Roman" w:cs="Times New Roman"/>
          <w:szCs w:val="24"/>
          <w:lang w:val="en-US"/>
        </w:rPr>
        <w:t>Mia</w:t>
      </w:r>
      <w:r>
        <w:rPr>
          <w:rFonts w:eastAsia="Times New Roman" w:cs="Times New Roman"/>
          <w:szCs w:val="24"/>
        </w:rPr>
        <w:t xml:space="preserve">!», τη δεύτερη συνέχεια του έργου, η οποία δεν θα γυριστεί στη Σκόπελο, απ’ ό,τι θυμάμαι, και θα γυριστεί στην Κροατία. </w:t>
      </w:r>
      <w:r>
        <w:rPr>
          <w:rFonts w:eastAsia="Times New Roman" w:cs="Times New Roman"/>
          <w:szCs w:val="24"/>
        </w:rPr>
        <w:t>Ε</w:t>
      </w:r>
      <w:r>
        <w:rPr>
          <w:rFonts w:eastAsia="Times New Roman" w:cs="Times New Roman"/>
          <w:szCs w:val="24"/>
        </w:rPr>
        <w:t xml:space="preserve">πέρριψε βεβαίως ευθύνες στην Κυβέρνηση για το γεγονός ότι τα </w:t>
      </w:r>
      <w:r>
        <w:rPr>
          <w:rFonts w:eastAsia="Times New Roman" w:cs="Times New Roman"/>
          <w:szCs w:val="24"/>
        </w:rPr>
        <w:lastRenderedPageBreak/>
        <w:t>τελευταία δύο χρόνια δεν φέραμε αυτόν τον νόμο</w:t>
      </w:r>
      <w:r>
        <w:rPr>
          <w:rFonts w:eastAsia="Times New Roman" w:cs="Times New Roman"/>
          <w:szCs w:val="24"/>
        </w:rPr>
        <w:t>,</w:t>
      </w:r>
      <w:r>
        <w:rPr>
          <w:rFonts w:eastAsia="Times New Roman" w:cs="Times New Roman"/>
          <w:szCs w:val="24"/>
        </w:rPr>
        <w:t xml:space="preserve"> που είναι πάρα πολ</w:t>
      </w:r>
      <w:r>
        <w:rPr>
          <w:rFonts w:eastAsia="Times New Roman" w:cs="Times New Roman"/>
          <w:szCs w:val="24"/>
        </w:rPr>
        <w:t>ύ καλός νόμος και ιδιαίτερα ανταγωνιστικός σε σχέση με άλλες χώρες, οπότε χάσαμε αυτή την ευκαιρία.</w:t>
      </w:r>
    </w:p>
    <w:p w14:paraId="130AF74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Αυτό πράγματι είναι κάτι για το οποίο μπορεί να πει κάποιος ότι δεν κάναμε πολλά πράγματα τα τελευταία δύο χρόνια. Τα προηγούμενα χρόνια αυτός ο νόμος δεν μ</w:t>
      </w:r>
      <w:r>
        <w:rPr>
          <w:rFonts w:eastAsia="Times New Roman" w:cs="Times New Roman"/>
          <w:szCs w:val="24"/>
        </w:rPr>
        <w:t>πορούσε να έρθει; Όταν τέλειωσαν οι Ολυμπιακοί Αγώνες, η χώρα παρουσίαζε ένα τρομακτικό πλεονέκτημα να προσελκύσει κινηματογραφικές ταινίες. Αυτός ο νόμος έπρεπε να είχε έρθει το 2005 και όχι στην εποχή μας.</w:t>
      </w:r>
    </w:p>
    <w:p w14:paraId="130AF74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Άρα, όταν κάποτε κάνετε μία κριτική σε εμάς, καλ</w:t>
      </w:r>
      <w:r>
        <w:rPr>
          <w:rFonts w:eastAsia="Times New Roman" w:cs="Times New Roman"/>
          <w:szCs w:val="24"/>
        </w:rPr>
        <w:t>ό είναι να την κάνετε σε έναν καθρέφτη, γιατί σε τελική ανάλυση και η αυτοκριτική είναι ένα κομμάτι των δημοκρατικών διαδικασιών που όλοι ζούμε και κάποια στιγμή πρέπει να την κάνετε.</w:t>
      </w:r>
    </w:p>
    <w:p w14:paraId="130AF74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Ο συγκεκριμένος νόμος σάς είπα ότι πράγματι είναι ανταγωνιστικός. Το Ηνω</w:t>
      </w:r>
      <w:r>
        <w:rPr>
          <w:rFonts w:eastAsia="Times New Roman" w:cs="Times New Roman"/>
          <w:szCs w:val="24"/>
        </w:rPr>
        <w:t xml:space="preserve">μένο Βασίλειο προβλέπει 20% επιχορήγηση, εμείς έχουμε 25%. Η </w:t>
      </w:r>
      <w:proofErr w:type="spellStart"/>
      <w:r>
        <w:rPr>
          <w:rFonts w:eastAsia="Times New Roman" w:cs="Times New Roman"/>
          <w:szCs w:val="24"/>
        </w:rPr>
        <w:t>Λουιζιάνα</w:t>
      </w:r>
      <w:proofErr w:type="spellEnd"/>
      <w:r>
        <w:rPr>
          <w:rFonts w:eastAsia="Times New Roman" w:cs="Times New Roman"/>
          <w:szCs w:val="24"/>
        </w:rPr>
        <w:t xml:space="preserve"> των Ηνωμένων Πολιτειών η οποία ενδιαφέρεται να προσελκύσει κινηματογραφικές ταινίες, προβλέπει 30% φοροαπαλλαγές. Άλλο φοροαπαλλαγές, άλλο επιχορήγηση. Είναι πιο δυναμική η διαδικασία τ</w:t>
      </w:r>
      <w:r>
        <w:rPr>
          <w:rFonts w:eastAsia="Times New Roman" w:cs="Times New Roman"/>
          <w:szCs w:val="24"/>
        </w:rPr>
        <w:t>ης επιχορήγησης.</w:t>
      </w:r>
    </w:p>
    <w:p w14:paraId="130AF74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πιπλέον, η συγκεκριμένη ρύθμιση μπορεί να εμπλουτιστεί και με άλλες διευκολύνσεις. Τι διευκολύνσεις; Παραδείγματος χάριν, στις βιομηχανικές ζώνες υπάρχουν πάρα πολλά κουφάρια. Αυτά τα κουφάρια θα μπορούσαν να χρησιμοποιηθούν για να εξυπηρ</w:t>
      </w:r>
      <w:r>
        <w:rPr>
          <w:rFonts w:eastAsia="Times New Roman" w:cs="Times New Roman"/>
          <w:szCs w:val="24"/>
        </w:rPr>
        <w:t>ετήσουν ανάγκες κινηματογραφικών ταινιών για ένα χρονικό διάστημα, όποιο χρονικό διάστημα αυτές οι ταινίες γυρίζονται στη χώρα, είτε προσφέροντάς τα σε πολύ χαμηλή τιμή είτε ακόμα και δωρεάν.</w:t>
      </w:r>
    </w:p>
    <w:p w14:paraId="130AF74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Άρα ο συγκεκριμένος νόμος έχει τη δυναμική που χρειάζεται. Είναι</w:t>
      </w:r>
      <w:r>
        <w:rPr>
          <w:rFonts w:eastAsia="Times New Roman" w:cs="Times New Roman"/>
          <w:szCs w:val="24"/>
        </w:rPr>
        <w:t xml:space="preserve"> ιδιαίτερα καλός, ιδιαίτερα ανταγωνιστικός και</w:t>
      </w:r>
      <w:r>
        <w:rPr>
          <w:rFonts w:eastAsia="Times New Roman" w:cs="Times New Roman"/>
          <w:szCs w:val="24"/>
        </w:rPr>
        <w:t>,</w:t>
      </w:r>
      <w:r>
        <w:rPr>
          <w:rFonts w:eastAsia="Times New Roman" w:cs="Times New Roman"/>
          <w:szCs w:val="24"/>
        </w:rPr>
        <w:t xml:space="preserve"> εφόσον έχουμε προσελκύσει κάποιες ταινίες έως τώρα με όλες τις αντίξοες συνθήκες που υπήρχαν στη χώρα, από δω και πέρα θα έχουμε πολύ καλύτερα αποτελέσματα. </w:t>
      </w:r>
    </w:p>
    <w:p w14:paraId="130AF74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Σας ενημερώνω βέβαια ότι αυτή τη στιγμή γυρίζεται </w:t>
      </w:r>
      <w:r>
        <w:rPr>
          <w:rFonts w:eastAsia="Times New Roman" w:cs="Times New Roman"/>
          <w:szCs w:val="24"/>
        </w:rPr>
        <w:t>στην Ελλάδα μία ταινία, το «Ταξίδι», αγγλικής παραγωγής, που αναφέρεται στην περίοδο του 1940</w:t>
      </w:r>
      <w:r>
        <w:rPr>
          <w:rFonts w:eastAsia="Times New Roman" w:cs="Times New Roman"/>
          <w:szCs w:val="24"/>
        </w:rPr>
        <w:t>,</w:t>
      </w:r>
      <w:r>
        <w:rPr>
          <w:rFonts w:eastAsia="Times New Roman" w:cs="Times New Roman"/>
          <w:szCs w:val="24"/>
        </w:rPr>
        <w:t xml:space="preserve"> και συμμετέχουν πάρα πολύ γνωστοί ηθοποιοί ξένοι και Έλληνες και θεωρούμε ότι σε σύντομο χρονικό διάστημα θα δούμε το συγκεκριμένο έργο στις κινηματογραφικές αίθ</w:t>
      </w:r>
      <w:r>
        <w:rPr>
          <w:rFonts w:eastAsia="Times New Roman" w:cs="Times New Roman"/>
          <w:szCs w:val="24"/>
        </w:rPr>
        <w:t>ουσες.</w:t>
      </w:r>
    </w:p>
    <w:p w14:paraId="130AF74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30AF750"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30AF75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ΔΡΕΥΩΝ (Δημήτριος Κρεμαστινός):</w:t>
      </w:r>
      <w:r>
        <w:rPr>
          <w:rFonts w:eastAsia="Times New Roman" w:cs="Times New Roman"/>
          <w:szCs w:val="24"/>
        </w:rPr>
        <w:t xml:space="preserve"> Τον λόγο έχει ο κ. Μπάρκας για επτά λεπτά.</w:t>
      </w:r>
    </w:p>
    <w:p w14:paraId="130AF75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Ευχαριστώ πολύ, κύριε Πρόεδρε.</w:t>
      </w:r>
    </w:p>
    <w:p w14:paraId="130AF75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Ξεκινώντας, θα ήθελα να κάνω μία αναφορά στον τρόπο νομοθ</w:t>
      </w:r>
      <w:r>
        <w:rPr>
          <w:rFonts w:eastAsia="Times New Roman" w:cs="Times New Roman"/>
          <w:szCs w:val="24"/>
        </w:rPr>
        <w:t>έτησης και συγκεκριμένα στις διαδικασίες που ακολουθήθηκαν την τελευταία εβδομάδα. Κατά την άποψή μου, είχαμε τρία πολύ σημαντικά νομοσχέδια, τα οποία -όπως θα εξηγήσω παρακάτω</w:t>
      </w:r>
      <w:r>
        <w:rPr>
          <w:rFonts w:eastAsia="Times New Roman" w:cs="Times New Roman"/>
          <w:szCs w:val="24"/>
        </w:rPr>
        <w:t>-</w:t>
      </w:r>
      <w:r>
        <w:rPr>
          <w:rFonts w:eastAsia="Times New Roman" w:cs="Times New Roman"/>
          <w:szCs w:val="24"/>
        </w:rPr>
        <w:t xml:space="preserve"> ανέδειξαν βασικές ιδεολογικές διαφορές μεταξύ της Κυβέρνησης και της Αξιωματικ</w:t>
      </w:r>
      <w:r>
        <w:rPr>
          <w:rFonts w:eastAsia="Times New Roman" w:cs="Times New Roman"/>
          <w:szCs w:val="24"/>
        </w:rPr>
        <w:t>ής Αντιπολίτευσης και του ΠΑΣΟΚ ως κόμμα το οποίο συνδράμει στην κριτική της Αξιωματικής Αντιπολίτευσης.</w:t>
      </w:r>
    </w:p>
    <w:p w14:paraId="130AF75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Θα ήθελα να απευθυνθώ στο Προεδρείο -έχω την τιμή να με ακούει και ο Πρόεδρος της Βουλής- και να πω ότι είναι κακό να μη μιλάνε οι Βουλευτές στην Ολομέ</w:t>
      </w:r>
      <w:r>
        <w:rPr>
          <w:rFonts w:eastAsia="Times New Roman" w:cs="Times New Roman"/>
          <w:szCs w:val="24"/>
        </w:rPr>
        <w:t xml:space="preserve">λεια. Οι Βουλευτές είναι οι κυρίαρχοι στην Ολομέλεια της Βουλής και όχι οι παρεμβάσεις των Κοινοβουλευτικών Εκπροσώπων, των Υπουργών, αλλά και η διαμάχη και οι προσωπικές αναφορές μεταξύ Υπουργών και Βουλευτών. Είναι μία κακή διαχείριση. </w:t>
      </w:r>
    </w:p>
    <w:p w14:paraId="130AF75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Είναι μπροστά μου</w:t>
      </w:r>
      <w:r>
        <w:rPr>
          <w:rFonts w:eastAsia="Times New Roman" w:cs="Times New Roman"/>
          <w:szCs w:val="24"/>
        </w:rPr>
        <w:t xml:space="preserve"> και ο κ. Λοβέρδος, ο οποίος είναι άνθρωπος ο οποίος έχει μια κοινοβουλευτική εμπειρία και ενδεχομένως να συμφωνούσε σ’ αυτή τη διαδικασία. Αυτή η χρήση του προσωπικού</w:t>
      </w:r>
      <w:r>
        <w:rPr>
          <w:rFonts w:eastAsia="Times New Roman" w:cs="Times New Roman"/>
          <w:szCs w:val="24"/>
        </w:rPr>
        <w:t>,</w:t>
      </w:r>
      <w:r>
        <w:rPr>
          <w:rFonts w:eastAsia="Times New Roman" w:cs="Times New Roman"/>
          <w:szCs w:val="24"/>
        </w:rPr>
        <w:t xml:space="preserve"> που γίνεται εντόνως τον τελευταίο καιρό, νομίζω ότι δεν βοηθά κανέναν και κυρίως κόβει </w:t>
      </w:r>
      <w:r>
        <w:rPr>
          <w:rFonts w:eastAsia="Times New Roman" w:cs="Times New Roman"/>
          <w:szCs w:val="24"/>
        </w:rPr>
        <w:t>χρόνο απ’ αυτούς που πρέπει να παίρνουν τον λόγο στην Ολομέλεια της Βουλής, που είναι οι Βουλευτές.</w:t>
      </w:r>
    </w:p>
    <w:p w14:paraId="130AF75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Πρόεδρε, κύριοι Υπουργοί, είναι γεγονός ότι δεν μπορούμε να κρύψουμε άλλο ότι πλέον μπαίνουν μπροστά ισχυρές ιδεολογικές </w:t>
      </w:r>
      <w:r>
        <w:rPr>
          <w:rFonts w:eastAsia="Times New Roman" w:cs="Times New Roman"/>
          <w:szCs w:val="24"/>
        </w:rPr>
        <w:t xml:space="preserve">διαφορές στη συζήτηση αναφορικά μ’ αυτό που όλοι χαρακτηρίζουμε μετά τη Μεταπολίτευση ως «κοινωνικό κράτος». </w:t>
      </w:r>
    </w:p>
    <w:p w14:paraId="130AF75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Αναφέρομαι στο γεγονός ότι σε δύο κορυφαία νομοσχέδια που αφορούν την ουσία του κοινωνικού κράτους, που είναι η υγεία και η παιδεία, αναδείχθηκαν </w:t>
      </w:r>
      <w:r>
        <w:rPr>
          <w:rFonts w:eastAsia="Times New Roman" w:cs="Times New Roman"/>
          <w:szCs w:val="24"/>
        </w:rPr>
        <w:t xml:space="preserve">με τρόπο κοινό και ουσιαστικό το πώς αντιλαμβανόμαστε εμείς το κοινωνικό κράτος και ποιους πρέπει να υπερασπιζόμαστε αλλά και ποιους υπερασπίζεται η Αξιωματική Αντιπολίτευση. </w:t>
      </w:r>
    </w:p>
    <w:p w14:paraId="130AF75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ε</w:t>
      </w:r>
      <w:r>
        <w:rPr>
          <w:rFonts w:eastAsia="Times New Roman" w:cs="Times New Roman"/>
          <w:szCs w:val="24"/>
        </w:rPr>
        <w:t xml:space="preserve"> αυτή τη συζήτηση εμείς διεκδικούμε την ανασύσταση και την </w:t>
      </w:r>
      <w:proofErr w:type="spellStart"/>
      <w:r>
        <w:rPr>
          <w:rFonts w:eastAsia="Times New Roman" w:cs="Times New Roman"/>
          <w:szCs w:val="24"/>
        </w:rPr>
        <w:t>επαναθεμελίωση</w:t>
      </w:r>
      <w:proofErr w:type="spellEnd"/>
      <w:r>
        <w:rPr>
          <w:rFonts w:eastAsia="Times New Roman" w:cs="Times New Roman"/>
          <w:szCs w:val="24"/>
        </w:rPr>
        <w:t xml:space="preserve"> του </w:t>
      </w:r>
      <w:r>
        <w:rPr>
          <w:rFonts w:eastAsia="Times New Roman" w:cs="Times New Roman"/>
          <w:szCs w:val="24"/>
        </w:rPr>
        <w:t>υπό κατάρρευση κοινωνικού κράτους</w:t>
      </w:r>
      <w:r>
        <w:rPr>
          <w:rFonts w:eastAsia="Times New Roman" w:cs="Times New Roman"/>
          <w:szCs w:val="24"/>
        </w:rPr>
        <w:t>,</w:t>
      </w:r>
      <w:r>
        <w:rPr>
          <w:rFonts w:eastAsia="Times New Roman" w:cs="Times New Roman"/>
          <w:szCs w:val="24"/>
        </w:rPr>
        <w:t xml:space="preserve"> το οποίο είχε κάνει κάποια βήματα τη δεκαετία του 1980, αλλά ο σκληρός νεοφιλελευθερισμός και η διαχείριση της εξουσίας από το ΠΑΣΟΚ του Σημίτη έβγαλαν αυτούς τους ανθρώπους εκτός του βασικού πυρήνα του κοινωνικού κράτους</w:t>
      </w:r>
      <w:r>
        <w:rPr>
          <w:rFonts w:eastAsia="Times New Roman" w:cs="Times New Roman"/>
          <w:szCs w:val="24"/>
        </w:rPr>
        <w:t>. Αυτοί ήταν άνθρωποι που δεν είχαν πρόσβαση στο δημόσιο σύστημα υγείας, το οποίο συνεχώς συρρικνωνόταν</w:t>
      </w:r>
      <w:r>
        <w:rPr>
          <w:rFonts w:eastAsia="Times New Roman" w:cs="Times New Roman"/>
          <w:szCs w:val="24"/>
        </w:rPr>
        <w:t>,</w:t>
      </w:r>
      <w:r>
        <w:rPr>
          <w:rFonts w:eastAsia="Times New Roman" w:cs="Times New Roman"/>
          <w:szCs w:val="24"/>
        </w:rPr>
        <w:t xml:space="preserve"> ούτε στο δημόσιο σύστημα παιδείας.</w:t>
      </w:r>
    </w:p>
    <w:p w14:paraId="130AF75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Εμείς λέμε, λοιπόν, ότι όλοι πρέπει να έχουν πρόσβαση στο δημόσιο σύστημα υγείας. Αναφορικά με την παιδεία, μιλάμε γ</w:t>
      </w:r>
      <w:r>
        <w:rPr>
          <w:rFonts w:eastAsia="Times New Roman" w:cs="Times New Roman"/>
          <w:szCs w:val="24"/>
        </w:rPr>
        <w:t>ια δημόσια σχολεία τα οποία ήταν υπό κατάρρευση, χωρίς καθηγητές, χωρίς βιβλία</w:t>
      </w:r>
      <w:r>
        <w:rPr>
          <w:rFonts w:eastAsia="Times New Roman" w:cs="Times New Roman"/>
          <w:szCs w:val="24"/>
        </w:rPr>
        <w:t>,</w:t>
      </w:r>
      <w:r>
        <w:rPr>
          <w:rFonts w:eastAsia="Times New Roman" w:cs="Times New Roman"/>
          <w:szCs w:val="24"/>
        </w:rPr>
        <w:t xml:space="preserve"> αλλά με φωτοτυπίες, με προγράμματα τα οποία ξεκινούσαν μετά τα Χριστούγεννα επειδή δεν υπήρχαν καθηγητές. Άρα μιλάμε για κοινωνικό κράτος, δηλαδή υγεία και παιδεία, υπό κατάρρε</w:t>
      </w:r>
      <w:r>
        <w:rPr>
          <w:rFonts w:eastAsia="Times New Roman" w:cs="Times New Roman"/>
          <w:szCs w:val="24"/>
        </w:rPr>
        <w:t>υση.</w:t>
      </w:r>
    </w:p>
    <w:p w14:paraId="130AF75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Τώρα παρατηρείται μία νέα ηγεσία στη Νέα Δημοκρατία, η οποία είναι ακροδεξιά νεοφιλελεύθερη. Έχει ως μότο της ότι όλα θα τα λύσει η αγορά και ότι δεν χρειάζεται επί της ουσίας κοινωνικό κράτος ούτε δημόσιο σύστημα υγείας και παιδείας. Βεβαίως, </w:t>
      </w:r>
      <w:r>
        <w:rPr>
          <w:rFonts w:eastAsia="Times New Roman" w:cs="Times New Roman"/>
          <w:szCs w:val="24"/>
        </w:rPr>
        <w:lastRenderedPageBreak/>
        <w:t>υπάρχει</w:t>
      </w:r>
      <w:r>
        <w:rPr>
          <w:rFonts w:eastAsia="Times New Roman" w:cs="Times New Roman"/>
          <w:szCs w:val="24"/>
        </w:rPr>
        <w:t xml:space="preserve"> κι ένας Αντιπρόεδρος της Νέας Δημοκρατίας</w:t>
      </w:r>
      <w:r>
        <w:rPr>
          <w:rFonts w:eastAsia="Times New Roman" w:cs="Times New Roman"/>
          <w:szCs w:val="24"/>
        </w:rPr>
        <w:t>,</w:t>
      </w:r>
      <w:r>
        <w:rPr>
          <w:rFonts w:eastAsia="Times New Roman" w:cs="Times New Roman"/>
          <w:szCs w:val="24"/>
        </w:rPr>
        <w:t xml:space="preserve"> ο οποίος έχει πει σε όλους τους τόνους «</w:t>
      </w:r>
      <w:r>
        <w:rPr>
          <w:rFonts w:eastAsia="Times New Roman" w:cs="Times New Roman"/>
          <w:szCs w:val="24"/>
        </w:rPr>
        <w:t>α</w:t>
      </w:r>
      <w:r>
        <w:rPr>
          <w:rFonts w:eastAsia="Times New Roman" w:cs="Times New Roman"/>
          <w:szCs w:val="24"/>
        </w:rPr>
        <w:t xml:space="preserve">υτά τα νομοσχέδια δεν τα φέρνει ο </w:t>
      </w:r>
      <w:proofErr w:type="spellStart"/>
      <w:r>
        <w:rPr>
          <w:rFonts w:eastAsia="Times New Roman" w:cs="Times New Roman"/>
          <w:szCs w:val="24"/>
        </w:rPr>
        <w:t>Τόμσεν</w:t>
      </w:r>
      <w:proofErr w:type="spellEnd"/>
      <w:r>
        <w:rPr>
          <w:rFonts w:eastAsia="Times New Roman" w:cs="Times New Roman"/>
          <w:szCs w:val="24"/>
        </w:rPr>
        <w:t xml:space="preserve"> και η τρόικα, αλλά είναι δικά μου δημιουργήματα». </w:t>
      </w:r>
    </w:p>
    <w:p w14:paraId="130AF75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Είναι, δηλαδή, προφανές ότι η νέα ηγεσία της Νέας Δημοκρατίας δεν ενδιαφέρεται </w:t>
      </w:r>
      <w:r>
        <w:rPr>
          <w:rFonts w:eastAsia="Times New Roman" w:cs="Times New Roman"/>
          <w:szCs w:val="24"/>
        </w:rPr>
        <w:t>για το κοινωνικό κράτος. Δεν θέλει όλοι οι άνθρωποι να έχουν πρόσβαση στην υγεία και στην παιδεία. Θέλει ορισμένοι να είναι εκτός, διότι έτσι τα λύνει η αγορά.</w:t>
      </w:r>
    </w:p>
    <w:p w14:paraId="130AF75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Συγγνώμη γι’ αυτή την παρέμβαση που κάνω για τα προηγούμενα νομοσχέδια, αλλά όπως είπα και προηγ</w:t>
      </w:r>
      <w:r>
        <w:rPr>
          <w:rFonts w:eastAsia="Times New Roman" w:cs="Times New Roman"/>
          <w:szCs w:val="24"/>
        </w:rPr>
        <w:t>ουμένως</w:t>
      </w:r>
      <w:r>
        <w:rPr>
          <w:rFonts w:eastAsia="Times New Roman" w:cs="Times New Roman"/>
          <w:szCs w:val="24"/>
        </w:rPr>
        <w:t>,</w:t>
      </w:r>
      <w:r>
        <w:rPr>
          <w:rFonts w:eastAsia="Times New Roman" w:cs="Times New Roman"/>
          <w:szCs w:val="24"/>
        </w:rPr>
        <w:t xml:space="preserve"> στην αρχή της ομιλίας μου, δεν μας δόθηκε η δυνατότητα να τοποθετηθούμε.</w:t>
      </w:r>
    </w:p>
    <w:p w14:paraId="130AF75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 υπό συζήτηση νομοσχέδιο είναι σαφές ότι δεν γίνεται κριτική στην ουσία του νομοσχεδίου. Το συγκεκριμένο νομοσχέδιο βάζει όντως κανόνες σε μία αταξία που υπήρχε στον περιφ</w:t>
      </w:r>
      <w:r>
        <w:rPr>
          <w:rFonts w:eastAsia="Times New Roman" w:cs="Times New Roman"/>
          <w:szCs w:val="24"/>
        </w:rPr>
        <w:t xml:space="preserve">ερειακό Τύπο. </w:t>
      </w:r>
    </w:p>
    <w:p w14:paraId="130AF75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Όσοι είμαστε από επαρχία και όσοι έχουμε ασχοληθεί, αν θέλετε, με τον επαρχιακό Τύπο, γνωρίζουμε ότι δεν υπήρχε μια τάξη στον επαρχιακό Τύπο, αλλά υπήρχαν ομάδες, υπήρχαν εφημερίδες με κομματικά κριτήρια λειτουργίας ή εφημερίδες </w:t>
      </w:r>
      <w:r>
        <w:rPr>
          <w:rFonts w:eastAsia="Times New Roman"/>
          <w:szCs w:val="24"/>
        </w:rPr>
        <w:t>οι οποίες</w:t>
      </w:r>
      <w:r>
        <w:rPr>
          <w:rFonts w:eastAsia="Times New Roman" w:cs="Times New Roman"/>
          <w:szCs w:val="24"/>
        </w:rPr>
        <w:t xml:space="preserve"> εί</w:t>
      </w:r>
      <w:r>
        <w:rPr>
          <w:rFonts w:eastAsia="Times New Roman" w:cs="Times New Roman"/>
          <w:szCs w:val="24"/>
        </w:rPr>
        <w:t>χαν τη δυνατότητα πρόσβασης στη διαφήμιση.</w:t>
      </w:r>
    </w:p>
    <w:p w14:paraId="130AF75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λοιπόν, που εμείς κάνουμε, είναι να λειτουργούν επαρχιακές εφημερίδες </w:t>
      </w:r>
      <w:r>
        <w:rPr>
          <w:rFonts w:eastAsia="Times New Roman"/>
          <w:szCs w:val="24"/>
        </w:rPr>
        <w:t>οι οποίες</w:t>
      </w:r>
      <w:r>
        <w:rPr>
          <w:rFonts w:eastAsia="Times New Roman" w:cs="Times New Roman"/>
          <w:szCs w:val="24"/>
        </w:rPr>
        <w:t xml:space="preserve"> θα επιτελούν τον ουσιαστικό τους ρόλο, που είναι η ενημέρωση των πολιτών για τα </w:t>
      </w:r>
      <w:proofErr w:type="spellStart"/>
      <w:r>
        <w:rPr>
          <w:rFonts w:eastAsia="Times New Roman" w:cs="Times New Roman"/>
          <w:szCs w:val="24"/>
        </w:rPr>
        <w:t>τεκταινόμενα</w:t>
      </w:r>
      <w:proofErr w:type="spellEnd"/>
      <w:r>
        <w:rPr>
          <w:rFonts w:eastAsia="Times New Roman" w:cs="Times New Roman"/>
          <w:szCs w:val="24"/>
        </w:rPr>
        <w:t xml:space="preserve"> στην επαρχία τους, στον νομό τους, στον δήμο τους, στην περιφέρειά τους και </w:t>
      </w:r>
      <w:r>
        <w:rPr>
          <w:rFonts w:eastAsia="Times New Roman"/>
          <w:szCs w:val="24"/>
        </w:rPr>
        <w:t>οι οποίες</w:t>
      </w:r>
      <w:r>
        <w:rPr>
          <w:rFonts w:eastAsia="Times New Roman" w:cs="Times New Roman"/>
          <w:szCs w:val="24"/>
        </w:rPr>
        <w:t xml:space="preserve"> θα έχουν και περιεχόμενο γενικό, εθνικής λογικής, θα έχουν και εθνικές ειδήσ</w:t>
      </w:r>
      <w:r>
        <w:rPr>
          <w:rFonts w:eastAsia="Times New Roman" w:cs="Times New Roman"/>
          <w:szCs w:val="24"/>
        </w:rPr>
        <w:t xml:space="preserve">εις και όχι εφημερίδες </w:t>
      </w:r>
      <w:r>
        <w:rPr>
          <w:rFonts w:eastAsia="Times New Roman"/>
          <w:szCs w:val="24"/>
        </w:rPr>
        <w:t>οι οποίες</w:t>
      </w:r>
      <w:r>
        <w:rPr>
          <w:rFonts w:eastAsia="Times New Roman" w:cs="Times New Roman"/>
          <w:szCs w:val="24"/>
        </w:rPr>
        <w:t xml:space="preserve"> θα εκδίδονται σε προεκλογικές κυρίως περιόδους, </w:t>
      </w:r>
      <w:r>
        <w:rPr>
          <w:rFonts w:eastAsia="Times New Roman"/>
          <w:szCs w:val="24"/>
        </w:rPr>
        <w:t>οι οποίες</w:t>
      </w:r>
      <w:r>
        <w:rPr>
          <w:rFonts w:eastAsia="Times New Roman" w:cs="Times New Roman"/>
          <w:szCs w:val="24"/>
        </w:rPr>
        <w:t xml:space="preserve"> θα στηρίζουν συγκεκριμένα συμφέροντα, τοπικά και πολιτικά, και </w:t>
      </w:r>
      <w:r>
        <w:rPr>
          <w:rFonts w:eastAsia="Times New Roman"/>
          <w:szCs w:val="24"/>
        </w:rPr>
        <w:t>οι οποίες,</w:t>
      </w:r>
      <w:r>
        <w:rPr>
          <w:rFonts w:eastAsia="Times New Roman" w:cs="Times New Roman"/>
          <w:szCs w:val="24"/>
        </w:rPr>
        <w:t xml:space="preserve"> κατά τα άλλα, θα χτυπάνε, με βάση τη χρηματοδότηση του ντόπιου Βουλευτή ή του κόμματος, την</w:t>
      </w:r>
      <w:r>
        <w:rPr>
          <w:rFonts w:eastAsia="Times New Roman" w:cs="Times New Roman"/>
          <w:szCs w:val="24"/>
        </w:rPr>
        <w:t xml:space="preserve"> αντιπολίτευσ</w:t>
      </w:r>
      <w:r>
        <w:rPr>
          <w:rFonts w:eastAsia="Times New Roman" w:cs="Times New Roman"/>
          <w:szCs w:val="24"/>
        </w:rPr>
        <w:t>η</w:t>
      </w:r>
      <w:r>
        <w:rPr>
          <w:rFonts w:eastAsia="Times New Roman" w:cs="Times New Roman"/>
          <w:szCs w:val="24"/>
        </w:rPr>
        <w:t xml:space="preserve"> ή την </w:t>
      </w:r>
      <w:r>
        <w:rPr>
          <w:rFonts w:eastAsia="Times New Roman" w:cs="Times New Roman"/>
          <w:szCs w:val="24"/>
        </w:rPr>
        <w:t>κ</w:t>
      </w:r>
      <w:r>
        <w:rPr>
          <w:rFonts w:eastAsia="Times New Roman" w:cs="Times New Roman"/>
          <w:szCs w:val="24"/>
        </w:rPr>
        <w:t>υβέρνηση, γιατί έτσι έχουν μάθει.</w:t>
      </w:r>
    </w:p>
    <w:p w14:paraId="130AF76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130AF76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Αυτή η βασική κριτική η οποία γίνεται</w:t>
      </w:r>
      <w:r>
        <w:rPr>
          <w:rFonts w:eastAsia="Times New Roman" w:cs="Times New Roman"/>
          <w:szCs w:val="24"/>
        </w:rPr>
        <w:t>,</w:t>
      </w:r>
      <w:r>
        <w:rPr>
          <w:rFonts w:eastAsia="Times New Roman" w:cs="Times New Roman"/>
          <w:szCs w:val="24"/>
        </w:rPr>
        <w:t xml:space="preserve"> γίνεται για τη λεγόμενη πλατφόρμα από την Αξιωματική Αντιπολί</w:t>
      </w:r>
      <w:r>
        <w:rPr>
          <w:rFonts w:eastAsia="Times New Roman" w:cs="Times New Roman"/>
          <w:szCs w:val="24"/>
        </w:rPr>
        <w:t>τευση. Πρόκειται για μια πλατφόρμα, η οποία βάζει επί της ουσίας στοπ στη διακίνηση μαύρου χρήματος ή χρήματος το οποίο δεν μπορεί να ελεγχθεί από τις διαφημιστικές εταιρείες προς τα μέσα μαζικής ενημέρωσης.</w:t>
      </w:r>
    </w:p>
    <w:p w14:paraId="130AF76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w:t>
      </w:r>
      <w:r>
        <w:rPr>
          <w:rFonts w:eastAsia="Times New Roman" w:cs="Times New Roman"/>
          <w:szCs w:val="24"/>
        </w:rPr>
        <w:t xml:space="preserve"> ο Α΄ Αντιπρόεδρος της Βουλής κ. </w:t>
      </w:r>
      <w:r w:rsidRPr="00C07B24">
        <w:rPr>
          <w:rFonts w:eastAsia="Times New Roman" w:cs="Times New Roman"/>
          <w:b/>
          <w:szCs w:val="24"/>
        </w:rPr>
        <w:t>ΑΝΑΣΤΑΣΙΟΣ ΚΟΥΡΑΚΗΣ</w:t>
      </w:r>
      <w:r>
        <w:rPr>
          <w:rFonts w:eastAsia="Times New Roman" w:cs="Times New Roman"/>
          <w:szCs w:val="24"/>
        </w:rPr>
        <w:t xml:space="preserve">) </w:t>
      </w:r>
    </w:p>
    <w:p w14:paraId="130AF76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Τι δημιουργούσε αυτή η σχέση; Δημιουργούσε μια σχέση εξουσίας μεταξύ των διαφημιστικών εταιρειών και των εφημερίδων, </w:t>
      </w:r>
      <w:r>
        <w:rPr>
          <w:rFonts w:eastAsia="Times New Roman"/>
          <w:szCs w:val="24"/>
        </w:rPr>
        <w:t>οι οποίες</w:t>
      </w:r>
      <w:r>
        <w:rPr>
          <w:rFonts w:eastAsia="Times New Roman"/>
          <w:szCs w:val="24"/>
        </w:rPr>
        <w:t>,</w:t>
      </w:r>
      <w:r>
        <w:rPr>
          <w:rFonts w:eastAsia="Times New Roman" w:cs="Times New Roman"/>
          <w:szCs w:val="24"/>
        </w:rPr>
        <w:t xml:space="preserve"> για να μπορέσουν να πάρουν κομμάτι από τη διαφημιστική πίτα</w:t>
      </w:r>
      <w:r>
        <w:rPr>
          <w:rFonts w:eastAsia="Times New Roman" w:cs="Times New Roman"/>
          <w:szCs w:val="24"/>
        </w:rPr>
        <w:t>,</w:t>
      </w:r>
      <w:r>
        <w:rPr>
          <w:rFonts w:eastAsia="Times New Roman" w:cs="Times New Roman"/>
          <w:szCs w:val="24"/>
        </w:rPr>
        <w:t xml:space="preserve"> έπρεπε να πά</w:t>
      </w:r>
      <w:r>
        <w:rPr>
          <w:rFonts w:eastAsia="Times New Roman" w:cs="Times New Roman"/>
          <w:szCs w:val="24"/>
        </w:rPr>
        <w:t>ρουν δάνεια από τις τράπεζες -άρα σχέση εξουσίας μεταξύ καναλιών, εφημερίδων και τράπεζας-, να αφήσουν απλήρωτους τους εργαζόμενους και να παίρνουν δάνεια μόνο με την υπογραφή τους.</w:t>
      </w:r>
    </w:p>
    <w:p w14:paraId="130AF76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είναι μια αρχή, η οποία βάζει τέλος στην αδιαφάνεια του </w:t>
      </w:r>
      <w:r>
        <w:rPr>
          <w:rFonts w:eastAsia="Times New Roman" w:cs="Times New Roman"/>
          <w:szCs w:val="24"/>
        </w:rPr>
        <w:t>καθεστώτος.</w:t>
      </w:r>
    </w:p>
    <w:p w14:paraId="130AF76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30AF76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Τελειώνω με αυτό, κύριε Πρόεδρε.</w:t>
      </w:r>
    </w:p>
    <w:p w14:paraId="130AF76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Πολύς λόγος γίνεται για τον νόμο Παππά. Εγώ θα έλεγα ότι η Αντιπολίτευση θα μπορούσε να κάνει αυτοκριτική για τα επιχειρήματα τ</w:t>
      </w:r>
      <w:r>
        <w:rPr>
          <w:rFonts w:eastAsia="Times New Roman" w:cs="Times New Roman"/>
          <w:szCs w:val="24"/>
        </w:rPr>
        <w:t xml:space="preserve">α οποία είχε, όσον αφορά τον νόμο Παππά. Τα επιχειρήματα ήταν δύο. Το πρώτο ήταν ο αριθμός των αδειών. Απεριόριστο λέγατε. Το ΕΣΡ λέει επτά. Δεν ακούω κριτική στο ΕΣΡ. Το δεύτερο έχει να κάνει με το γεγονός ότι δεν μπορεί να τους </w:t>
      </w:r>
      <w:r>
        <w:rPr>
          <w:rFonts w:eastAsia="Times New Roman" w:cs="Times New Roman"/>
          <w:szCs w:val="24"/>
        </w:rPr>
        <w:lastRenderedPageBreak/>
        <w:t>βάζουμε σε ένα δωμάτιο για</w:t>
      </w:r>
      <w:r>
        <w:rPr>
          <w:rFonts w:eastAsia="Times New Roman" w:cs="Times New Roman"/>
          <w:szCs w:val="24"/>
        </w:rPr>
        <w:t xml:space="preserve"> να κάνουν πλειστηριασμό και να βάζουν χρήματα, διότι όλα αυτά τα λύνει από μόνη της η αγορά, με βάση τη διαφημιστική πίτα. </w:t>
      </w:r>
      <w:r>
        <w:rPr>
          <w:rFonts w:eastAsia="Times New Roman" w:cs="Times New Roman"/>
          <w:szCs w:val="24"/>
        </w:rPr>
        <w:t>Π</w:t>
      </w:r>
      <w:r>
        <w:rPr>
          <w:rFonts w:eastAsia="Times New Roman" w:cs="Times New Roman"/>
          <w:szCs w:val="24"/>
        </w:rPr>
        <w:t>άλι απαντάει το ΕΣΡ και λέει ότι η τιμή εκκίνησης για κάθε άδεια από τις επτά -και όχι από τις απεριόριστες- θα είναι τα 35 εκατομμ</w:t>
      </w:r>
      <w:r>
        <w:rPr>
          <w:rFonts w:eastAsia="Times New Roman" w:cs="Times New Roman"/>
          <w:szCs w:val="24"/>
        </w:rPr>
        <w:t xml:space="preserve">ύρια ευρώ. Το λέει το ΕΣΡ. Δεν το λέμε εμείς. </w:t>
      </w:r>
    </w:p>
    <w:p w14:paraId="130AF76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Άρα εσείς θα ανεβείτε εδώ πέρα, κύριε Τσιάρα, και με βάση αυτά που λέγατε, θα κάνετε την αυτοκριτική σας και θα πείτε το εξής.</w:t>
      </w:r>
    </w:p>
    <w:p w14:paraId="130AF76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Για το δεύτερο κομμάτι δεν το διαβάσατε.</w:t>
      </w:r>
    </w:p>
    <w:p w14:paraId="130AF76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ΚΩΝΣΤΑΝΤΙΝΟΣ ΜΠΑΡΚΑ</w:t>
      </w:r>
      <w:r>
        <w:rPr>
          <w:rFonts w:eastAsia="Times New Roman" w:cs="Times New Roman"/>
          <w:b/>
          <w:szCs w:val="24"/>
        </w:rPr>
        <w:t xml:space="preserve">Σ: </w:t>
      </w:r>
      <w:r>
        <w:rPr>
          <w:rFonts w:eastAsia="Times New Roman" w:cs="Times New Roman"/>
          <w:szCs w:val="24"/>
        </w:rPr>
        <w:t>Θα πείτε: Συγγνώμη για το απεριόριστο. Συμβιβαζόμαστε με αυτό που λέει το ΕΣΡ, το επτά.</w:t>
      </w:r>
    </w:p>
    <w:p w14:paraId="130AF76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Εμείς να πούμε συγγνώμη; Την αντισυνταγματικότητα την ξεχνάτε.</w:t>
      </w:r>
    </w:p>
    <w:p w14:paraId="130AF76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Ό</w:t>
      </w:r>
      <w:r>
        <w:rPr>
          <w:rFonts w:eastAsia="Times New Roman" w:cs="Times New Roman"/>
          <w:szCs w:val="24"/>
        </w:rPr>
        <w:t xml:space="preserve">σον αφορά τα χρήματα, θα κάνετε τον πολλαπλασιασμό του </w:t>
      </w:r>
      <w:r>
        <w:rPr>
          <w:rFonts w:eastAsia="Times New Roman" w:cs="Times New Roman"/>
          <w:szCs w:val="24"/>
        </w:rPr>
        <w:t>επτά επί το τριάντα πέντε ως τιμή εκκίνησης και όχι ως τιμή λήξης</w:t>
      </w:r>
      <w:r>
        <w:rPr>
          <w:rFonts w:eastAsia="Times New Roman" w:cs="Times New Roman"/>
          <w:szCs w:val="24"/>
        </w:rPr>
        <w:t>…</w:t>
      </w:r>
    </w:p>
    <w:p w14:paraId="130AF76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κύριε Μπάρκα. </w:t>
      </w:r>
    </w:p>
    <w:p w14:paraId="130AF76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ΜΠΑΡΚΑΣ: </w:t>
      </w:r>
      <w:r w:rsidRPr="00580687">
        <w:rPr>
          <w:rFonts w:eastAsia="Times New Roman" w:cs="Times New Roman"/>
          <w:szCs w:val="24"/>
        </w:rPr>
        <w:t>…</w:t>
      </w:r>
      <w:r>
        <w:rPr>
          <w:rFonts w:eastAsia="Times New Roman" w:cs="Times New Roman"/>
          <w:szCs w:val="24"/>
        </w:rPr>
        <w:t>κ</w:t>
      </w:r>
      <w:r>
        <w:rPr>
          <w:rFonts w:eastAsia="Times New Roman" w:cs="Times New Roman"/>
          <w:szCs w:val="24"/>
        </w:rPr>
        <w:t>αι να πείτε: Δεχόμαστε τα 245 εκατομμύρια -αυτό θα πείτε από το Βήμα της Βουλής- τα οποία μας δίνουν τα κανάλ</w:t>
      </w:r>
      <w:r>
        <w:rPr>
          <w:rFonts w:eastAsia="Times New Roman" w:cs="Times New Roman"/>
          <w:szCs w:val="24"/>
        </w:rPr>
        <w:t>ια…</w:t>
      </w:r>
    </w:p>
    <w:p w14:paraId="130AF76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Από επτά, όχι από τέσσερις. Αυτή είναι η διαφορά.</w:t>
      </w:r>
    </w:p>
    <w:p w14:paraId="130AF77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…και καλούμε την Κυβέρνηση -και εδώ είναι η Κυβέρνηση- να τα χρησιμοποιήσει για να φτιάξει κοινωνικό κράτος, για νοσοκομεία, για γιατρούς, για παιδεία, για βι</w:t>
      </w:r>
      <w:r>
        <w:rPr>
          <w:rFonts w:eastAsia="Times New Roman" w:cs="Times New Roman"/>
          <w:szCs w:val="24"/>
        </w:rPr>
        <w:t xml:space="preserve">βλία, για σχολεία. </w:t>
      </w:r>
    </w:p>
    <w:p w14:paraId="130AF77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Δεν δώσατε το πλεόνασμα!</w:t>
      </w:r>
    </w:p>
    <w:p w14:paraId="130AF77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ΜΠΑΡΚΑΣ</w:t>
      </w:r>
      <w:r>
        <w:rPr>
          <w:rFonts w:eastAsia="Times New Roman" w:cs="Times New Roman"/>
          <w:b/>
          <w:szCs w:val="24"/>
        </w:rPr>
        <w:t xml:space="preserve">: </w:t>
      </w:r>
      <w:r>
        <w:rPr>
          <w:rFonts w:eastAsia="Times New Roman" w:cs="Times New Roman"/>
          <w:szCs w:val="24"/>
        </w:rPr>
        <w:t>Τέτοιου είδους κριτική θα κάνετε από Βήματος της Βουλής πλέον.</w:t>
      </w:r>
    </w:p>
    <w:p w14:paraId="130AF773" w14:textId="77777777" w:rsidR="007C1AED" w:rsidRDefault="002867C4">
      <w:pPr>
        <w:spacing w:after="0" w:line="600" w:lineRule="auto"/>
        <w:ind w:firstLine="720"/>
        <w:jc w:val="both"/>
        <w:rPr>
          <w:rFonts w:eastAsia="Times New Roman" w:cs="Times New Roman"/>
          <w:szCs w:val="24"/>
        </w:rPr>
      </w:pPr>
      <w:r>
        <w:rPr>
          <w:rFonts w:eastAsia="Times New Roman"/>
          <w:szCs w:val="24"/>
        </w:rPr>
        <w:t>Ευχαριστώ πολύ.</w:t>
      </w:r>
    </w:p>
    <w:p w14:paraId="130AF774"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0AF77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w:t>
      </w:r>
      <w:r>
        <w:rPr>
          <w:rFonts w:eastAsia="Times New Roman" w:cs="Times New Roman"/>
          <w:szCs w:val="24"/>
        </w:rPr>
        <w:t>με πολύ, κύριε Μπάρκα.</w:t>
      </w:r>
    </w:p>
    <w:p w14:paraId="130AF77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κ. Ανδρέας Λοβέρδος για δώδεκα λεπτά.</w:t>
      </w:r>
    </w:p>
    <w:p w14:paraId="130AF777"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szCs w:val="24"/>
        </w:rPr>
        <w:t>Ευχαριστώ.</w:t>
      </w:r>
    </w:p>
    <w:p w14:paraId="130AF778" w14:textId="77777777" w:rsidR="007C1AED" w:rsidRDefault="002867C4">
      <w:pPr>
        <w:spacing w:after="0" w:line="600" w:lineRule="auto"/>
        <w:ind w:firstLine="720"/>
        <w:jc w:val="both"/>
        <w:rPr>
          <w:rFonts w:eastAsia="Times New Roman"/>
          <w:szCs w:val="24"/>
        </w:rPr>
      </w:pPr>
      <w:r>
        <w:rPr>
          <w:rFonts w:eastAsia="Times New Roman"/>
          <w:szCs w:val="24"/>
        </w:rPr>
        <w:lastRenderedPageBreak/>
        <w:t>Κυρίες και κύριοι Βουλευτές, θα αρχίσω από αυτά που εχθές ειπώθηκαν από εμένα στη Βουλή. Θέλ</w:t>
      </w:r>
      <w:r>
        <w:rPr>
          <w:rFonts w:eastAsia="Times New Roman"/>
          <w:szCs w:val="24"/>
        </w:rPr>
        <w:t xml:space="preserve">ω προκαταβολικά να πω στον κ. Παππά ότι δεν έχω τίποτα προσωπικό με αυτόν. Διότι καμμιά φορά η ένταση της πολιτικής αντιπαράθεσης ίσως να του δημιουργεί κακή εντύπωση. Δεν έχω τίποτα προσωπικό. Πολιτικά μιλάω. Θα εξηγήσω τι έλεγα εχθές και θα απαντήσω και </w:t>
      </w:r>
      <w:r>
        <w:rPr>
          <w:rFonts w:eastAsia="Times New Roman"/>
          <w:szCs w:val="24"/>
        </w:rPr>
        <w:t>σε πάρα πολλά επιχειρήματα που έχουν ακουστεί από συναδέλφους της Συμπολίτευσης.</w:t>
      </w:r>
    </w:p>
    <w:p w14:paraId="130AF77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είπα χθες</w:t>
      </w:r>
      <w:r>
        <w:rPr>
          <w:rFonts w:eastAsia="Times New Roman" w:cs="Times New Roman"/>
          <w:szCs w:val="24"/>
        </w:rPr>
        <w:t>,</w:t>
      </w:r>
      <w:r>
        <w:rPr>
          <w:rFonts w:eastAsia="Times New Roman" w:cs="Times New Roman"/>
          <w:szCs w:val="24"/>
        </w:rPr>
        <w:t xml:space="preserve"> λοιπόν, ένα ρητορικό ερώτημα: «Δεν πονάτε από τα χαστούκια που τρώτε, από τους δικαστικούς και πολιτικούς κολάφους; Δεν έχετε χορτάσει ίσως;». Είναι συνεχή τα χτυπήματα που τρώτε σε πολιτικό επίπεδο </w:t>
      </w:r>
      <w:r>
        <w:rPr>
          <w:rFonts w:eastAsia="Times New Roman" w:cs="Times New Roman"/>
          <w:szCs w:val="24"/>
        </w:rPr>
        <w:t>κ</w:t>
      </w:r>
      <w:r>
        <w:rPr>
          <w:rFonts w:eastAsia="Times New Roman" w:cs="Times New Roman"/>
          <w:szCs w:val="24"/>
        </w:rPr>
        <w:t>αι είναι πολύ μεγάλη η δικαστική αποδοκιμασία που είχατ</w:t>
      </w:r>
      <w:r>
        <w:rPr>
          <w:rFonts w:eastAsia="Times New Roman" w:cs="Times New Roman"/>
          <w:szCs w:val="24"/>
        </w:rPr>
        <w:t xml:space="preserve">ε. </w:t>
      </w:r>
    </w:p>
    <w:p w14:paraId="130AF77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να είμαι πάρα πολύ σαφής, γιατί πολλές φορές περνάει από το μυαλό αυτού που μας βλέπει και είναι έξω από την Αίθουσα ότι η πολιτική αντιπαράθεση με κάνει να τα λέω αυτά. Κάνατε τον νόμο σας τον Οκτώβριο του 2015, τον </w:t>
      </w:r>
      <w:r>
        <w:rPr>
          <w:rFonts w:eastAsia="Times New Roman" w:cs="Times New Roman"/>
          <w:szCs w:val="24"/>
        </w:rPr>
        <w:t>ν</w:t>
      </w:r>
      <w:r>
        <w:rPr>
          <w:rFonts w:eastAsia="Times New Roman" w:cs="Times New Roman"/>
          <w:szCs w:val="24"/>
        </w:rPr>
        <w:t>όμο Παππά. Αποκαλύφθηκε στη σ</w:t>
      </w:r>
      <w:r>
        <w:rPr>
          <w:rFonts w:eastAsia="Times New Roman" w:cs="Times New Roman"/>
          <w:szCs w:val="24"/>
        </w:rPr>
        <w:t xml:space="preserve">υνέχεια ότι τον νόμο σας τον πάντρευε η </w:t>
      </w:r>
      <w:r>
        <w:rPr>
          <w:rFonts w:eastAsia="Times New Roman" w:cs="Times New Roman"/>
          <w:szCs w:val="24"/>
        </w:rPr>
        <w:lastRenderedPageBreak/>
        <w:t>πραγματικότητα με την απόπειρά σας να κάνετε δική σας την ενημέρωση, όπως κάνατε τη</w:t>
      </w:r>
      <w:r>
        <w:rPr>
          <w:rFonts w:eastAsia="Times New Roman" w:cs="Times New Roman"/>
          <w:szCs w:val="24"/>
        </w:rPr>
        <w:t>ν</w:t>
      </w:r>
      <w:r>
        <w:rPr>
          <w:rFonts w:eastAsia="Times New Roman" w:cs="Times New Roman"/>
          <w:szCs w:val="24"/>
        </w:rPr>
        <w:t xml:space="preserve"> ΕΡΤ από δημόσια τηλεόραση, μια τηλεόραση του ΣΥΡΙΖΑ. </w:t>
      </w:r>
    </w:p>
    <w:p w14:paraId="130AF77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θέλω να το πω εδώ από το Βήμα της Βουλής, κυρίες και κύριοι συνάδελφοι. </w:t>
      </w:r>
      <w:r>
        <w:rPr>
          <w:rFonts w:eastAsia="Times New Roman" w:cs="Times New Roman"/>
          <w:szCs w:val="24"/>
        </w:rPr>
        <w:t xml:space="preserve">Πάντα η δημόσια τηλεόραση πρέπει να υπηρετεί και το κυβερνητικό έργο, διότι η ιδιωτική τηλεόραση δεν το καλύπτει όλο. Υπάρχουν πτυχές της κυβερνητικής δράσης που δεν έχουν επικοινωνιακό ενδιαφέρον και είναι σοβαρές και πρέπει να προβάλλονται </w:t>
      </w:r>
      <w:r>
        <w:rPr>
          <w:rFonts w:eastAsia="Times New Roman" w:cs="Times New Roman"/>
          <w:szCs w:val="24"/>
        </w:rPr>
        <w:t>κ</w:t>
      </w:r>
      <w:r>
        <w:rPr>
          <w:rFonts w:eastAsia="Times New Roman" w:cs="Times New Roman"/>
          <w:szCs w:val="24"/>
        </w:rPr>
        <w:t>αι είναι δουλ</w:t>
      </w:r>
      <w:r>
        <w:rPr>
          <w:rFonts w:eastAsia="Times New Roman" w:cs="Times New Roman"/>
          <w:szCs w:val="24"/>
        </w:rPr>
        <w:t>ειά της δημόσιας τηλεόρασης να το κάνει αυτό.</w:t>
      </w:r>
    </w:p>
    <w:p w14:paraId="130AF77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Πάντα, λοιπόν, υπάρχει μια τάση -αυθεντική όμως, υπηρετούσα τα πράγματα- της δημ</w:t>
      </w:r>
      <w:r>
        <w:rPr>
          <w:rFonts w:eastAsia="Times New Roman" w:cs="Times New Roman"/>
          <w:szCs w:val="24"/>
        </w:rPr>
        <w:t>όσι</w:t>
      </w:r>
      <w:r>
        <w:rPr>
          <w:rFonts w:eastAsia="Times New Roman" w:cs="Times New Roman"/>
          <w:szCs w:val="24"/>
        </w:rPr>
        <w:t>ας τηλεόρασης να παρουσιάζει, να προβά</w:t>
      </w:r>
      <w:r>
        <w:rPr>
          <w:rFonts w:eastAsia="Times New Roman" w:cs="Times New Roman"/>
          <w:szCs w:val="24"/>
        </w:rPr>
        <w:t>λ</w:t>
      </w:r>
      <w:r>
        <w:rPr>
          <w:rFonts w:eastAsia="Times New Roman" w:cs="Times New Roman"/>
          <w:szCs w:val="24"/>
        </w:rPr>
        <w:t xml:space="preserve">λει το έργο της </w:t>
      </w:r>
      <w:r>
        <w:rPr>
          <w:rFonts w:eastAsia="Times New Roman" w:cs="Times New Roman"/>
          <w:szCs w:val="24"/>
        </w:rPr>
        <w:t>κ</w:t>
      </w:r>
      <w:r>
        <w:rPr>
          <w:rFonts w:eastAsia="Times New Roman" w:cs="Times New Roman"/>
          <w:szCs w:val="24"/>
        </w:rPr>
        <w:t xml:space="preserve">υβέρνησης. Από εκεί, όμως, μέχρι να είναι είδηση ό,τι αφορά το έργο της Κυβέρνησης, που είναι τώρα η κατάσταση, υπάρχει μεγάλη απόσταση. </w:t>
      </w:r>
      <w:r>
        <w:rPr>
          <w:rFonts w:eastAsia="Times New Roman" w:cs="Times New Roman"/>
          <w:szCs w:val="24"/>
        </w:rPr>
        <w:t>Ε</w:t>
      </w:r>
      <w:r>
        <w:rPr>
          <w:rFonts w:eastAsia="Times New Roman" w:cs="Times New Roman"/>
          <w:szCs w:val="24"/>
        </w:rPr>
        <w:t xml:space="preserve">ίστε υπεύθυνοι για αυτό. </w:t>
      </w:r>
      <w:r>
        <w:rPr>
          <w:rFonts w:eastAsia="Times New Roman" w:cs="Times New Roman"/>
          <w:szCs w:val="24"/>
        </w:rPr>
        <w:t>Ό</w:t>
      </w:r>
      <w:r>
        <w:rPr>
          <w:rFonts w:eastAsia="Times New Roman" w:cs="Times New Roman"/>
          <w:szCs w:val="24"/>
        </w:rPr>
        <w:t xml:space="preserve">λες οι εφημερίδες σε εσάς αναφέρονται, όταν αναφέρονται στην ΕΡΤ. Η ΕΡΤ είναι τηλεόραση του </w:t>
      </w:r>
      <w:r>
        <w:rPr>
          <w:rFonts w:eastAsia="Times New Roman" w:cs="Times New Roman"/>
          <w:szCs w:val="24"/>
        </w:rPr>
        <w:t>ΣΥΡΙΖΑ, δεν είναι δημόσια τηλεόραση.</w:t>
      </w:r>
    </w:p>
    <w:p w14:paraId="130AF77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Γυρίζω στο</w:t>
      </w:r>
      <w:r>
        <w:rPr>
          <w:rFonts w:eastAsia="Times New Roman" w:cs="Times New Roman"/>
          <w:szCs w:val="24"/>
        </w:rPr>
        <w:t>ν</w:t>
      </w:r>
      <w:r>
        <w:rPr>
          <w:rFonts w:eastAsia="Times New Roman" w:cs="Times New Roman"/>
          <w:szCs w:val="24"/>
        </w:rPr>
        <w:t xml:space="preserve"> νόμο σας. Με τα «ΣΥΡΙΖΑ </w:t>
      </w:r>
      <w:r>
        <w:rPr>
          <w:rFonts w:eastAsia="Times New Roman" w:cs="Times New Roman"/>
          <w:szCs w:val="24"/>
          <w:lang w:val="en-US"/>
        </w:rPr>
        <w:t>channel</w:t>
      </w:r>
      <w:r>
        <w:rPr>
          <w:rFonts w:eastAsia="Times New Roman" w:cs="Times New Roman"/>
          <w:szCs w:val="24"/>
        </w:rPr>
        <w:t xml:space="preserve">» συμβάλατε στο να μετατρέψετε το ηθικό πλεονέκτημα μιας Κυβέρνησης </w:t>
      </w:r>
      <w:r>
        <w:rPr>
          <w:rFonts w:eastAsia="Times New Roman" w:cs="Times New Roman"/>
          <w:szCs w:val="24"/>
        </w:rPr>
        <w:lastRenderedPageBreak/>
        <w:t xml:space="preserve">που το δικαιούνταν -γιατί λίγους μήνες κυβερνούσε, ενώ τα άλλα κόμματα κυβερνούσαν χρόνια, ένα προβληματικό </w:t>
      </w:r>
      <w:r>
        <w:rPr>
          <w:rFonts w:eastAsia="Times New Roman" w:cs="Times New Roman"/>
          <w:szCs w:val="24"/>
        </w:rPr>
        <w:t>κράτος όταν το εποπτεύεις σε χρωματίζει- και συμβάλατε και εσείς προσωπικά με τον νόμο σας αλλά και με τα όσα κάνατε -τα οποία θα πω τώρα- στο να το μετατρέψετε σε ηθικό μειονέκτημα. Είστε πια μια Κυβέρνηση με ηθικό μειονέκτημα.</w:t>
      </w:r>
    </w:p>
    <w:p w14:paraId="130AF77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«Έπεσε» ο νόμος σας, το θυμ</w:t>
      </w:r>
      <w:r>
        <w:rPr>
          <w:rFonts w:eastAsia="Times New Roman" w:cs="Times New Roman"/>
          <w:szCs w:val="24"/>
        </w:rPr>
        <w:t xml:space="preserve">όμαστε όλοι, περασμένα βέβαια, αλλά όχι ξεχασμένα. Οι μνήμες είναι νωπές. Απώλεια πρόσφατης μνήμης δεν πρόκειται να πάθουμε. </w:t>
      </w:r>
      <w:r>
        <w:rPr>
          <w:rFonts w:eastAsia="Times New Roman" w:cs="Times New Roman"/>
          <w:szCs w:val="24"/>
        </w:rPr>
        <w:t>Σ</w:t>
      </w:r>
      <w:r>
        <w:rPr>
          <w:rFonts w:eastAsia="Times New Roman" w:cs="Times New Roman"/>
          <w:szCs w:val="24"/>
        </w:rPr>
        <w:t xml:space="preserve">ας χρεώνουμε με την αποτυχία αυτή. </w:t>
      </w:r>
    </w:p>
    <w:p w14:paraId="130AF77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Ήρθατε στη Βουλή –και εδώ δεν θέλω να μου πείτε ότι είχα ένταση, μιλήσαμε πάρα πολύ ευγενικά, </w:t>
      </w:r>
      <w:r>
        <w:rPr>
          <w:rFonts w:eastAsia="Times New Roman" w:cs="Times New Roman"/>
          <w:szCs w:val="24"/>
        </w:rPr>
        <w:t xml:space="preserve">αντιπαρατεθήκαμε χωρίς ένταση, τουλάχιστον, που να ξεφεύγει από τα πολιτικά όρια- και φέρατε τροπολογία -έφυγε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 με την οποία ρυθμίσατε τη χωρητικότητα των </w:t>
      </w:r>
      <w:proofErr w:type="spellStart"/>
      <w:r>
        <w:rPr>
          <w:rFonts w:eastAsia="Times New Roman" w:cs="Times New Roman"/>
          <w:szCs w:val="24"/>
        </w:rPr>
        <w:t>πολυπλεκτών</w:t>
      </w:r>
      <w:proofErr w:type="spellEnd"/>
      <w:r>
        <w:rPr>
          <w:rFonts w:eastAsia="Times New Roman" w:cs="Times New Roman"/>
          <w:szCs w:val="24"/>
        </w:rPr>
        <w:t xml:space="preserve"> προ εβδομάδων. </w:t>
      </w:r>
    </w:p>
    <w:p w14:paraId="130AF78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είπα, εντός και εκτός Αιθούσης, ότι</w:t>
      </w:r>
      <w:r>
        <w:rPr>
          <w:rFonts w:eastAsia="Times New Roman" w:cs="Times New Roman"/>
          <w:szCs w:val="24"/>
        </w:rPr>
        <w:t>,</w:t>
      </w:r>
      <w:r>
        <w:rPr>
          <w:rFonts w:eastAsia="Times New Roman" w:cs="Times New Roman"/>
          <w:szCs w:val="24"/>
        </w:rPr>
        <w:t xml:space="preserve"> αφού δεν</w:t>
      </w:r>
      <w:r>
        <w:rPr>
          <w:rFonts w:eastAsia="Times New Roman" w:cs="Times New Roman"/>
          <w:szCs w:val="24"/>
        </w:rPr>
        <w:t xml:space="preserve"> πήρατε τη γνώμη του ΕΣΡ, του Εθνικού Συμβουλίου Ραδιοτηλεόρασης, ο νόμος θα σπάσει, ακόμα και αν το ΕΣΡ γνωμοδοτούσε και μπο</w:t>
      </w:r>
      <w:r>
        <w:rPr>
          <w:rFonts w:eastAsia="Times New Roman" w:cs="Times New Roman"/>
          <w:szCs w:val="24"/>
        </w:rPr>
        <w:lastRenderedPageBreak/>
        <w:t>ρεί να έλεγε κάτι κοντινό με αυτό που λέτε εσείς. Είχατε τη συνταγματική υποχρέωση –όπως σας ειπώθηκε σαφώς από το Συμβούλιο της Επ</w:t>
      </w:r>
      <w:r>
        <w:rPr>
          <w:rFonts w:eastAsia="Times New Roman" w:cs="Times New Roman"/>
          <w:szCs w:val="24"/>
        </w:rPr>
        <w:t xml:space="preserve">ικρατείας- να έχετε ζητήσει τη γνώμη του, να έχει καταθέσει τη γνώμη του και να την προσκομίσετε στην Εθνική Αντιπροσωπεία, διότι δεν είχατε δικαίωμα να </w:t>
      </w:r>
      <w:proofErr w:type="spellStart"/>
      <w:r>
        <w:rPr>
          <w:rFonts w:eastAsia="Times New Roman" w:cs="Times New Roman"/>
          <w:szCs w:val="24"/>
        </w:rPr>
        <w:t>αποστείτε</w:t>
      </w:r>
      <w:proofErr w:type="spellEnd"/>
      <w:r>
        <w:rPr>
          <w:rFonts w:eastAsia="Times New Roman" w:cs="Times New Roman"/>
          <w:szCs w:val="24"/>
        </w:rPr>
        <w:t xml:space="preserve"> από τη γνώμη αυτή. </w:t>
      </w:r>
    </w:p>
    <w:p w14:paraId="130AF78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έκανα κοινοβουλευτικό έλεγχο. Μου λέτε «μα έχω μια αλληλογραφία με το</w:t>
      </w:r>
      <w:r>
        <w:rPr>
          <w:rFonts w:eastAsia="Times New Roman" w:cs="Times New Roman"/>
          <w:szCs w:val="24"/>
        </w:rPr>
        <w:t xml:space="preserve"> ΕΣΡ». Η αλληλογραφία, κύριοι συνάδελφοι, της οποίας έλαβα γνώση, δείχνει ότι το ΕΣΡ λέει αυτό που σας είπα εγώ εδώ, μόλις τώρα, ότι δεν έπρεπε να μη ρωτήσετε. Αυτό έλεγε η αλληλογραφία. </w:t>
      </w:r>
    </w:p>
    <w:p w14:paraId="130AF78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Άρα αυτό που λένε οι συνάδελφοι της Πλειοψηφίας</w:t>
      </w:r>
      <w:r>
        <w:rPr>
          <w:rFonts w:eastAsia="Times New Roman" w:cs="Times New Roman"/>
          <w:szCs w:val="24"/>
        </w:rPr>
        <w:t>,</w:t>
      </w:r>
      <w:r>
        <w:rPr>
          <w:rFonts w:eastAsia="Times New Roman" w:cs="Times New Roman"/>
          <w:szCs w:val="24"/>
        </w:rPr>
        <w:t xml:space="preserve"> ότι δηλαδή τώρα το </w:t>
      </w:r>
      <w:r>
        <w:rPr>
          <w:rFonts w:eastAsia="Times New Roman" w:cs="Times New Roman"/>
          <w:szCs w:val="24"/>
        </w:rPr>
        <w:t>ΕΣΡ πήρε μια απόφαση για 35 εκατομμύρια, για να πάρει κανείς την άδεια κ.λπ</w:t>
      </w:r>
      <w:r>
        <w:rPr>
          <w:rFonts w:eastAsia="Times New Roman" w:cs="Times New Roman"/>
          <w:szCs w:val="24"/>
        </w:rPr>
        <w:t>.</w:t>
      </w:r>
      <w:r>
        <w:rPr>
          <w:rFonts w:eastAsia="Times New Roman" w:cs="Times New Roman"/>
          <w:szCs w:val="24"/>
        </w:rPr>
        <w:t xml:space="preserve">, είναι υπονομευμένο από τον κ. Παππά. Όποιος δεν θέλει να τα πληρώσει αυτά θα προσφύγει εναντίον σας και θα σας ξανακερδίσει. Και αυτό είναι προβληματικό. </w:t>
      </w:r>
    </w:p>
    <w:p w14:paraId="130AF78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Εμένα μου έρχεται στο σ</w:t>
      </w:r>
      <w:r>
        <w:rPr>
          <w:rFonts w:eastAsia="Times New Roman" w:cs="Times New Roman"/>
          <w:szCs w:val="24"/>
        </w:rPr>
        <w:t xml:space="preserve">τόμα μια απορία καθόλου ρητορική, πραγματική, ουσιαστική. Γιατί το κάνετε; Τι θα παθαίνατε, εάν ρωτούσατε το ΕΣΡ και σας απαντούσε; Προφανώς είναι θέμα </w:t>
      </w:r>
      <w:r>
        <w:rPr>
          <w:rFonts w:eastAsia="Times New Roman" w:cs="Times New Roman"/>
          <w:szCs w:val="24"/>
        </w:rPr>
        <w:lastRenderedPageBreak/>
        <w:t>νοοτροπίας, εάν δεν είναι θέμα του να κάνετε ό,τι μπορείτε για να μη γίνει τελικά ο διαγωνισμός. Όμως, β</w:t>
      </w:r>
      <w:r>
        <w:rPr>
          <w:rFonts w:eastAsia="Times New Roman" w:cs="Times New Roman"/>
          <w:szCs w:val="24"/>
        </w:rPr>
        <w:t>λέπετε ότι εγώ δεν σπεύδω να σας τα ρίξω όλα στην πλάτη. Καταγράφω το πρόβλημα και θέτω ερωτήματα. Εσείς θα απαντήσετε τα ερωτήματα, όχι μόνο τώρα, όταν η ζωή έρθει να επαληθεύσει, ακόμα μια φορά, αυτό που η Εθνική Αντιπροσωπεία σ</w:t>
      </w:r>
      <w:r>
        <w:rPr>
          <w:rFonts w:eastAsia="Times New Roman" w:cs="Times New Roman"/>
          <w:szCs w:val="24"/>
        </w:rPr>
        <w:t>ά</w:t>
      </w:r>
      <w:r>
        <w:rPr>
          <w:rFonts w:eastAsia="Times New Roman" w:cs="Times New Roman"/>
          <w:szCs w:val="24"/>
        </w:rPr>
        <w:t xml:space="preserve">ς λέει. </w:t>
      </w:r>
    </w:p>
    <w:p w14:paraId="130AF78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Παράλληλα, κυρίε</w:t>
      </w:r>
      <w:r>
        <w:rPr>
          <w:rFonts w:eastAsia="Times New Roman" w:cs="Times New Roman"/>
          <w:szCs w:val="24"/>
        </w:rPr>
        <w:t>ς και κύριοι συνάδελφοι, ενώ μέχρι στιγμής επί δυόμισι χρόνια δεν έχουν ένα ευρώ όφελος από αυτές τις διαδικασίες, διαβάσαμε ότι ένα κανάλι –και έχει σημασία ποιο είναι αυτό, για τη στάση που έχει κρατήσει-</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rPr>
        <w:t>STAR</w:t>
      </w:r>
      <w:r>
        <w:rPr>
          <w:rFonts w:eastAsia="Times New Roman" w:cs="Times New Roman"/>
          <w:szCs w:val="24"/>
        </w:rPr>
        <w:t>»</w:t>
      </w:r>
      <w:r>
        <w:rPr>
          <w:rFonts w:eastAsia="Times New Roman" w:cs="Times New Roman"/>
          <w:szCs w:val="24"/>
        </w:rPr>
        <w:t>,</w:t>
      </w:r>
      <w:r>
        <w:rPr>
          <w:rFonts w:eastAsia="Times New Roman" w:cs="Times New Roman"/>
          <w:szCs w:val="24"/>
        </w:rPr>
        <w:t xml:space="preserve"> σ</w:t>
      </w:r>
      <w:r>
        <w:rPr>
          <w:rFonts w:eastAsia="Times New Roman" w:cs="Times New Roman"/>
          <w:szCs w:val="24"/>
        </w:rPr>
        <w:t>α</w:t>
      </w:r>
      <w:r>
        <w:rPr>
          <w:rFonts w:eastAsia="Times New Roman" w:cs="Times New Roman"/>
          <w:szCs w:val="24"/>
        </w:rPr>
        <w:t>ς κάνει αγωγή 32 εκατομμυρίων και σ</w:t>
      </w:r>
      <w:r>
        <w:rPr>
          <w:rFonts w:eastAsia="Times New Roman" w:cs="Times New Roman"/>
          <w:szCs w:val="24"/>
        </w:rPr>
        <w:t xml:space="preserve">ας ζητάει αποζημίωση για όσα υπέστη από αυτά που κάνατε και για τα προγράμματα που έχασε. </w:t>
      </w:r>
      <w:r>
        <w:rPr>
          <w:rFonts w:eastAsia="Times New Roman" w:cs="Times New Roman"/>
          <w:szCs w:val="24"/>
        </w:rPr>
        <w:t>Α</w:t>
      </w:r>
      <w:r>
        <w:rPr>
          <w:rFonts w:eastAsia="Times New Roman" w:cs="Times New Roman"/>
          <w:szCs w:val="24"/>
        </w:rPr>
        <w:t>κούω ότι θα το κάνουν κι άλλοι αυτό.</w:t>
      </w:r>
    </w:p>
    <w:p w14:paraId="130AF78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Κύριε Παππά, φροντίστε να κερδίσετε αυτές τις δίκες, διότι αυτές οι δίκες στρέφονται εναντίον όχι του Νίκου Παππά, αλλά του ελλη</w:t>
      </w:r>
      <w:r>
        <w:rPr>
          <w:rFonts w:eastAsia="Times New Roman" w:cs="Times New Roman"/>
          <w:szCs w:val="24"/>
        </w:rPr>
        <w:t xml:space="preserve">νικού δημοσίου. </w:t>
      </w:r>
      <w:r>
        <w:rPr>
          <w:rFonts w:eastAsia="Times New Roman" w:cs="Times New Roman"/>
          <w:szCs w:val="24"/>
        </w:rPr>
        <w:t>Α</w:t>
      </w:r>
      <w:r>
        <w:rPr>
          <w:rFonts w:eastAsia="Times New Roman" w:cs="Times New Roman"/>
          <w:szCs w:val="24"/>
        </w:rPr>
        <w:t xml:space="preserve">ν καταδικαστείτε και χάσετε και αυτές τις δίκες, θα φορτώσετε κάποιες δεκάδες εκατομμύρια στο δημόσιο, που πρέπει να πληρώσει αποζημίωση σε αυτούς που προσφεύγουν εναντίον του για τη ζημιογόνα συμπεριφορά του. </w:t>
      </w:r>
    </w:p>
    <w:p w14:paraId="130AF78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Σημειώστε το αυτό, γιατί η ζ</w:t>
      </w:r>
      <w:r>
        <w:rPr>
          <w:rFonts w:eastAsia="Times New Roman" w:cs="Times New Roman"/>
          <w:szCs w:val="24"/>
        </w:rPr>
        <w:t xml:space="preserve">ημία σε βάρος του δημοσίου δεν είναι απλή πολιτική κουβέντα. </w:t>
      </w:r>
      <w:r>
        <w:rPr>
          <w:rFonts w:eastAsia="Times New Roman" w:cs="Times New Roman"/>
          <w:szCs w:val="24"/>
        </w:rPr>
        <w:t>Π</w:t>
      </w:r>
      <w:r>
        <w:rPr>
          <w:rFonts w:eastAsia="Times New Roman" w:cs="Times New Roman"/>
          <w:szCs w:val="24"/>
        </w:rPr>
        <w:t>ρέπει να είστε πάρα πολύ προσεκτικός, ειδικά όταν έχετε σύρει, εσείς και ο κ. Τσίπρας, την αντιπαράθεση εκεί που τη σύρατε. Γιατί θυμόμαστε καλά τα λόγια σας. Φροντίστε, λοιπόν, να κερδίσετε τις</w:t>
      </w:r>
      <w:r>
        <w:rPr>
          <w:rFonts w:eastAsia="Times New Roman" w:cs="Times New Roman"/>
          <w:szCs w:val="24"/>
        </w:rPr>
        <w:t xml:space="preserve"> δίκες. Αν δεν κερδίσετε αυτές τις δίκες, δεν φορτώνεται ο Νίκος Παππάς, φορτώνεται το ελληνικό δημόσιο τις πολιτικές του Νίκου Παππά. </w:t>
      </w:r>
    </w:p>
    <w:p w14:paraId="130AF78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Πάμε τώρα και στο παρόν. Προσπαθήσατε χθες να πείτε ότι κάναμε μια φασαρία χωρίς λόγο, διότι εσείς προσαρμόζεστε με τις </w:t>
      </w:r>
      <w:r>
        <w:rPr>
          <w:rFonts w:eastAsia="Times New Roman" w:cs="Times New Roman"/>
          <w:szCs w:val="24"/>
        </w:rPr>
        <w:t>γνώμες του ΕΣΡ.</w:t>
      </w:r>
    </w:p>
    <w:p w14:paraId="130AF78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Μα, κυρίες και κύριοι Βουλευτές, εσείς της Πλειοψηφίας</w:t>
      </w:r>
      <w:r>
        <w:rPr>
          <w:rFonts w:eastAsia="Times New Roman" w:cs="Times New Roman"/>
          <w:szCs w:val="24"/>
        </w:rPr>
        <w:t>,</w:t>
      </w:r>
      <w:r>
        <w:rPr>
          <w:rFonts w:eastAsia="Times New Roman" w:cs="Times New Roman"/>
          <w:szCs w:val="24"/>
        </w:rPr>
        <w:t xml:space="preserve"> που στηρίζετε το σχέδιο νόμου, αυτό έχει τίτλο: «Ηλεκτρονικό σύστημα διάθεσης τηλεοπτικού διαφημιστικού χρόνου». </w:t>
      </w:r>
      <w:r>
        <w:rPr>
          <w:rFonts w:eastAsia="Times New Roman" w:cs="Times New Roman"/>
          <w:szCs w:val="24"/>
        </w:rPr>
        <w:t>Τ</w:t>
      </w:r>
      <w:r>
        <w:rPr>
          <w:rFonts w:eastAsia="Times New Roman" w:cs="Times New Roman"/>
          <w:szCs w:val="24"/>
        </w:rPr>
        <w:t>α πρώτα του άρθρα είναι τα άρθρα που διέπουν την αρχή του. Γι</w:t>
      </w:r>
      <w:r>
        <w:rPr>
          <w:rFonts w:eastAsia="Times New Roman" w:cs="Times New Roman"/>
          <w:szCs w:val="24"/>
        </w:rPr>
        <w:t>α</w:t>
      </w:r>
      <w:r>
        <w:rPr>
          <w:rFonts w:eastAsia="Times New Roman" w:cs="Times New Roman"/>
          <w:szCs w:val="24"/>
        </w:rPr>
        <w:t xml:space="preserve"> αυτό έγινε αυτός ο νόμος. </w:t>
      </w:r>
    </w:p>
    <w:p w14:paraId="130AF78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Για τα υπόλοιπα και τροπολογίες μπορούσατε να κάνετε. Εδώ κάθε φορά σε κάθε σχέδιο νόμου φέρνετε δέκα σχέδια νόμου με τροπολογίες. Θα είχατε δισταγμούς και συστολές εδώ; Η αρχή που </w:t>
      </w:r>
      <w:proofErr w:type="spellStart"/>
      <w:r>
        <w:rPr>
          <w:rFonts w:eastAsia="Times New Roman" w:cs="Times New Roman"/>
          <w:szCs w:val="24"/>
        </w:rPr>
        <w:t>διείπε</w:t>
      </w:r>
      <w:proofErr w:type="spellEnd"/>
      <w:r>
        <w:rPr>
          <w:rFonts w:eastAsia="Times New Roman" w:cs="Times New Roman"/>
          <w:szCs w:val="24"/>
        </w:rPr>
        <w:t xml:space="preserve"> το σχέδιο νόμου σας είναι αυτά τα πρώτα </w:t>
      </w:r>
      <w:r>
        <w:rPr>
          <w:rFonts w:eastAsia="Times New Roman" w:cs="Times New Roman"/>
          <w:szCs w:val="24"/>
        </w:rPr>
        <w:t xml:space="preserve">άρθρα. </w:t>
      </w:r>
    </w:p>
    <w:p w14:paraId="130AF78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ας λέει η Βουλή στη Διαρκή Επιτροπή ότι το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ίκαιο προσβάλλεται. Σας λέει η Βουλή ότι και το Σύνταγμα προσβάλλεται. Σας τα λένε οι φορείς. Εγώ, όπως κάθε φορά που αγορεύω, φροντίζω να διαβάζω τι έχει πει ο</w:t>
      </w:r>
      <w:r>
        <w:rPr>
          <w:rFonts w:eastAsia="Times New Roman" w:cs="Times New Roman"/>
          <w:szCs w:val="24"/>
        </w:rPr>
        <w:t xml:space="preserve"> ε</w:t>
      </w:r>
      <w:r>
        <w:rPr>
          <w:rFonts w:eastAsia="Times New Roman" w:cs="Times New Roman"/>
          <w:szCs w:val="24"/>
        </w:rPr>
        <w:t>κπρόσωπός μας στη Διαρκή Επιτροπ</w:t>
      </w:r>
      <w:r>
        <w:rPr>
          <w:rFonts w:eastAsia="Times New Roman" w:cs="Times New Roman"/>
          <w:szCs w:val="24"/>
        </w:rPr>
        <w:t xml:space="preserve">ή. Διάβασα και τις τρεις ομιλίες του κ. Παπαθεοδώρου και διάβασα και τι είπατε εσείς. </w:t>
      </w:r>
    </w:p>
    <w:p w14:paraId="130AF78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Εσείς λέγατε στον άνθρωπο, που σας έλεγε την αλήθεια, ότι θα εκτεθεί, ότι η ζωή θα του δείξει πως λέει πράγματα τα οποία δεν στέκουν. Ένας άνθρωπος σοβαρός, πανεπιστημια</w:t>
      </w:r>
      <w:r>
        <w:rPr>
          <w:rFonts w:eastAsia="Times New Roman" w:cs="Times New Roman"/>
          <w:szCs w:val="24"/>
        </w:rPr>
        <w:t>κός, ευγενής απέναντί σας.</w:t>
      </w:r>
    </w:p>
    <w:p w14:paraId="130AF78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Όχι δα. Ρωτήστε τον. </w:t>
      </w:r>
    </w:p>
    <w:p w14:paraId="130AF78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Χτες περί </w:t>
      </w:r>
      <w:proofErr w:type="spellStart"/>
      <w:r>
        <w:rPr>
          <w:rFonts w:eastAsia="Times New Roman" w:cs="Times New Roman"/>
          <w:szCs w:val="24"/>
        </w:rPr>
        <w:t>αναστοχασμού</w:t>
      </w:r>
      <w:proofErr w:type="spellEnd"/>
      <w:r>
        <w:rPr>
          <w:rFonts w:eastAsia="Times New Roman" w:cs="Times New Roman"/>
          <w:szCs w:val="24"/>
        </w:rPr>
        <w:t xml:space="preserve"> σ</w:t>
      </w:r>
      <w:r>
        <w:rPr>
          <w:rFonts w:eastAsia="Times New Roman" w:cs="Times New Roman"/>
          <w:szCs w:val="24"/>
        </w:rPr>
        <w:t>ά</w:t>
      </w:r>
      <w:r>
        <w:rPr>
          <w:rFonts w:eastAsia="Times New Roman" w:cs="Times New Roman"/>
          <w:szCs w:val="24"/>
        </w:rPr>
        <w:t>ς είπε, αντί να σας πει ότι σας υπαγόρευσαν την τροπολογία που φέρατε εδώ. Και τον ψέ</w:t>
      </w:r>
      <w:r>
        <w:rPr>
          <w:rFonts w:eastAsia="Times New Roman" w:cs="Times New Roman"/>
          <w:szCs w:val="24"/>
        </w:rPr>
        <w:t xml:space="preserve">γω για την ευγένειά του απέναντί σας. </w:t>
      </w:r>
    </w:p>
    <w:p w14:paraId="130AF78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ίνετε εσείς, λοιπόν, απαντήσεις στη Βουλή με ταμπούρλα, με όργανα, με πομπές εναντίον των άλλων, λέγοντας ότι θα εκτεθούμε εμείς. Σας τραβάνε το αυτί. </w:t>
      </w:r>
      <w:r>
        <w:rPr>
          <w:rFonts w:eastAsia="Times New Roman" w:cs="Times New Roman"/>
          <w:szCs w:val="24"/>
        </w:rPr>
        <w:t>Σ</w:t>
      </w:r>
      <w:r>
        <w:rPr>
          <w:rFonts w:eastAsia="Times New Roman" w:cs="Times New Roman"/>
          <w:szCs w:val="24"/>
        </w:rPr>
        <w:t>ας ρώτησα χθες σε ποιον σκύψατε, στις Βρυξέ</w:t>
      </w:r>
      <w:r>
        <w:rPr>
          <w:rFonts w:eastAsia="Times New Roman" w:cs="Times New Roman"/>
          <w:szCs w:val="24"/>
        </w:rPr>
        <w:t>λ</w:t>
      </w:r>
      <w:r>
        <w:rPr>
          <w:rFonts w:eastAsia="Times New Roman" w:cs="Times New Roman"/>
          <w:szCs w:val="24"/>
        </w:rPr>
        <w:t>λες ή στην Αθήνα; Γν</w:t>
      </w:r>
      <w:r>
        <w:rPr>
          <w:rFonts w:eastAsia="Times New Roman" w:cs="Times New Roman"/>
          <w:szCs w:val="24"/>
        </w:rPr>
        <w:t xml:space="preserve">ώμη μου είναι </w:t>
      </w:r>
      <w:r>
        <w:rPr>
          <w:rFonts w:eastAsia="Times New Roman" w:cs="Times New Roman"/>
          <w:szCs w:val="24"/>
        </w:rPr>
        <w:lastRenderedPageBreak/>
        <w:t>ότι η παραγγελία ήρθε από τις Βρυξέ</w:t>
      </w:r>
      <w:r>
        <w:rPr>
          <w:rFonts w:eastAsia="Times New Roman" w:cs="Times New Roman"/>
          <w:szCs w:val="24"/>
        </w:rPr>
        <w:t>λ</w:t>
      </w:r>
      <w:r>
        <w:rPr>
          <w:rFonts w:eastAsia="Times New Roman" w:cs="Times New Roman"/>
          <w:szCs w:val="24"/>
        </w:rPr>
        <w:t xml:space="preserve">λες, ότι αυτό αντιφάσκει με το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ίκαιο και θα έχετε πρόβλημα. </w:t>
      </w:r>
    </w:p>
    <w:p w14:paraId="130AF78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ρχεστε εδώ και φέρνετε το αντίθετο: από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συμμετοχής στην ηλεκτρονική πλατφόρμα, που θα διανείμει τον διαφημιστι</w:t>
      </w:r>
      <w:r>
        <w:rPr>
          <w:rFonts w:eastAsia="Times New Roman" w:cs="Times New Roman"/>
          <w:szCs w:val="24"/>
        </w:rPr>
        <w:t xml:space="preserve">κό χρόνο και θα καθορίσει, όπως λένε οι διατάξεις του νόμου σας, την κάνετε προαιρετική την πλατφόρμα αυτή. Για να την κάνουμε τι; Ποιος θα τη χρησιμοποιήσει; Ποιος θα μπει στον κόπο αυτής της διαδικασίας, όταν δεν είναι υποχρεωτική; </w:t>
      </w:r>
      <w:r>
        <w:rPr>
          <w:rFonts w:eastAsia="Times New Roman" w:cs="Times New Roman"/>
          <w:szCs w:val="24"/>
        </w:rPr>
        <w:t>Έ</w:t>
      </w:r>
      <w:r>
        <w:rPr>
          <w:rFonts w:eastAsia="Times New Roman" w:cs="Times New Roman"/>
          <w:szCs w:val="24"/>
        </w:rPr>
        <w:t xml:space="preserve">ρχονται οι Βουλευτές </w:t>
      </w:r>
      <w:r>
        <w:rPr>
          <w:rFonts w:eastAsia="Times New Roman" w:cs="Times New Roman"/>
          <w:szCs w:val="24"/>
        </w:rPr>
        <w:t xml:space="preserve">σας και μας λένε και εσείς πρώτος: «Καλά, αφού αλλάζουμε κάτι, όπως το λέγατε, γιατί δεν το ψηφίζετε;». </w:t>
      </w:r>
    </w:p>
    <w:p w14:paraId="130AF79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Όλα τα πρώτα άρθρα, λοιπόν, του νομοσχεδίου είναι για πέταμα. Τι να ψηφίσουμε; Κάτι που δεν ισχύει; Όλα τα πρώτα άρθρα του νόμου είναι για πέταμα, κύρι</w:t>
      </w:r>
      <w:r>
        <w:rPr>
          <w:rFonts w:eastAsia="Times New Roman" w:cs="Times New Roman"/>
          <w:szCs w:val="24"/>
        </w:rPr>
        <w:t xml:space="preserve">ε Παππά. Δεν υπάρχουν. Τρύπα στο νερό. </w:t>
      </w:r>
    </w:p>
    <w:p w14:paraId="130AF79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ας λέει η Πλειοψηφία, επαναλαμβάνοντας κατ’ </w:t>
      </w:r>
      <w:proofErr w:type="spellStart"/>
      <w:r>
        <w:rPr>
          <w:rFonts w:eastAsia="Times New Roman" w:cs="Times New Roman"/>
          <w:szCs w:val="24"/>
        </w:rPr>
        <w:t>ουσίαν</w:t>
      </w:r>
      <w:proofErr w:type="spellEnd"/>
      <w:r>
        <w:rPr>
          <w:rFonts w:eastAsia="Times New Roman" w:cs="Times New Roman"/>
          <w:szCs w:val="24"/>
        </w:rPr>
        <w:t xml:space="preserve"> μια αμίμητη φράση: «Αυτές εδώ είναι οι αρχές μας, κύριοι. Αν δεν σας αρέσουν, δεν πειράζει. Έχουμε κι άλλες αρχές</w:t>
      </w:r>
      <w:r>
        <w:rPr>
          <w:rFonts w:eastAsia="Times New Roman" w:cs="Times New Roman"/>
          <w:szCs w:val="24"/>
        </w:rPr>
        <w:t>.</w:t>
      </w:r>
      <w:r>
        <w:rPr>
          <w:rFonts w:eastAsia="Times New Roman" w:cs="Times New Roman"/>
          <w:szCs w:val="24"/>
        </w:rPr>
        <w:t>»</w:t>
      </w:r>
      <w:r>
        <w:rPr>
          <w:rFonts w:eastAsia="Times New Roman" w:cs="Times New Roman"/>
          <w:szCs w:val="24"/>
        </w:rPr>
        <w:t>. Κ</w:t>
      </w:r>
      <w:r>
        <w:rPr>
          <w:rFonts w:eastAsia="Times New Roman" w:cs="Times New Roman"/>
          <w:szCs w:val="24"/>
        </w:rPr>
        <w:t>αι φέρνει σήμερα το ακριβώς αντίθετο.</w:t>
      </w:r>
    </w:p>
    <w:p w14:paraId="130AF792"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lastRenderedPageBreak/>
        <w:t>(Χειροκρ</w:t>
      </w:r>
      <w:r>
        <w:rPr>
          <w:rFonts w:eastAsia="Times New Roman" w:cs="Times New Roman"/>
          <w:szCs w:val="24"/>
        </w:rPr>
        <w:t>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30AF79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Μα, είναι δυνατόν; Γι</w:t>
      </w:r>
      <w:r>
        <w:rPr>
          <w:rFonts w:eastAsia="Times New Roman" w:cs="Times New Roman"/>
          <w:szCs w:val="24"/>
        </w:rPr>
        <w:t>α</w:t>
      </w:r>
      <w:r>
        <w:rPr>
          <w:rFonts w:eastAsia="Times New Roman" w:cs="Times New Roman"/>
          <w:szCs w:val="24"/>
        </w:rPr>
        <w:t xml:space="preserve"> αυτό σας λέω: ταπείνωση! </w:t>
      </w:r>
    </w:p>
    <w:p w14:paraId="130AF79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Έρχεται εδώ, κυρίες και κύριοι συνάδελφοι, σχέδιο νόμου, που η εισηγητική έκθεση λέει άλλα, η γνώμη της Επιστημονικής Υπηρεσίας της Βουλής, είκοσι τεσσάρων σελίδων, είναι επί άλλου σχεδίου νόμου, ανατρέπει τη βασική του αρχή, ταπεινώνεται μπροστά σας, σας </w:t>
      </w:r>
      <w:r>
        <w:rPr>
          <w:rFonts w:eastAsia="Times New Roman" w:cs="Times New Roman"/>
          <w:szCs w:val="24"/>
        </w:rPr>
        <w:t xml:space="preserve">βάζει να υποστηρίζετε άλλα πράγματα από αυτά που λέγατε στην </w:t>
      </w:r>
      <w:r>
        <w:rPr>
          <w:rFonts w:eastAsia="Times New Roman" w:cs="Times New Roman"/>
          <w:szCs w:val="24"/>
        </w:rPr>
        <w:t>ε</w:t>
      </w:r>
      <w:r>
        <w:rPr>
          <w:rFonts w:eastAsia="Times New Roman" w:cs="Times New Roman"/>
          <w:szCs w:val="24"/>
        </w:rPr>
        <w:t xml:space="preserve">πιτροπή και επιμένει. </w:t>
      </w:r>
    </w:p>
    <w:p w14:paraId="130AF79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ρέπει εμείς, δηλαδή, να αναδιπλωθούμε και να μην του λέμε ότι ταπεινώνεται από κάθε σχέδιο νόμου που φέρνει εδώ. </w:t>
      </w:r>
      <w:r>
        <w:rPr>
          <w:rFonts w:eastAsia="Times New Roman" w:cs="Times New Roman"/>
          <w:szCs w:val="24"/>
        </w:rPr>
        <w:t>Δ</w:t>
      </w:r>
      <w:r>
        <w:rPr>
          <w:rFonts w:eastAsia="Times New Roman" w:cs="Times New Roman"/>
          <w:szCs w:val="24"/>
        </w:rPr>
        <w:t>εν ξεπλένει την ντροπή του ούτε ο Δούναβης, που θα φτάσε</w:t>
      </w:r>
      <w:r>
        <w:rPr>
          <w:rFonts w:eastAsia="Times New Roman" w:cs="Times New Roman"/>
          <w:szCs w:val="24"/>
        </w:rPr>
        <w:t>ι τώρα μέχρι τον Αξιό, κατά τις προγραμματικές δεσμεύσεις της Κυβέρνησης και θα βγαίνει και στον Θερμαϊκό.</w:t>
      </w:r>
    </w:p>
    <w:p w14:paraId="130AF796"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Έφυγε ο κ. </w:t>
      </w:r>
      <w:proofErr w:type="spellStart"/>
      <w:r>
        <w:rPr>
          <w:rFonts w:eastAsia="Times New Roman" w:cs="Times New Roman"/>
          <w:szCs w:val="24"/>
        </w:rPr>
        <w:t>Μάρδας</w:t>
      </w:r>
      <w:proofErr w:type="spellEnd"/>
      <w:r>
        <w:rPr>
          <w:rFonts w:eastAsia="Times New Roman" w:cs="Times New Roman"/>
          <w:szCs w:val="24"/>
        </w:rPr>
        <w:t xml:space="preserve">. Επειδή ήμασταν συμφοιτητές, θα θυμόταν ότι τον </w:t>
      </w:r>
      <w:proofErr w:type="spellStart"/>
      <w:r>
        <w:rPr>
          <w:rFonts w:eastAsia="Times New Roman" w:cs="Times New Roman"/>
          <w:szCs w:val="24"/>
        </w:rPr>
        <w:t>Γαρουφαλιά</w:t>
      </w:r>
      <w:proofErr w:type="spellEnd"/>
      <w:r>
        <w:rPr>
          <w:rFonts w:eastAsia="Times New Roman" w:cs="Times New Roman"/>
          <w:szCs w:val="24"/>
        </w:rPr>
        <w:t xml:space="preserve"> στην Αθήνα τον κορόιδευαν με διάφορα συνθήματα. Εμείς οι φοιτητές στη Θε</w:t>
      </w:r>
      <w:r>
        <w:rPr>
          <w:rFonts w:eastAsia="Times New Roman" w:cs="Times New Roman"/>
          <w:szCs w:val="24"/>
        </w:rPr>
        <w:t>σσαλονίκη τότε, τον κοροϊδεύαμε με το σύνθημα «Θάλασσα στα Τρίκαλα, πόρτα στην Καμάρα». Στην Καμάρα της Θεσσαλονίκης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βάλουν </w:t>
      </w:r>
      <w:r>
        <w:rPr>
          <w:rFonts w:eastAsia="Times New Roman" w:cs="Times New Roman"/>
          <w:szCs w:val="24"/>
        </w:rPr>
        <w:lastRenderedPageBreak/>
        <w:t>πόρτα. Αυτό ήταν το σύνθημά μας. Θα γελοιοποιηθείτε, αν δεν έχετε γελοιοποιηθεί ήδη, με όσα κάνετε. Τέλος για το κεφάλαι</w:t>
      </w:r>
      <w:r>
        <w:rPr>
          <w:rFonts w:eastAsia="Times New Roman" w:cs="Times New Roman"/>
          <w:szCs w:val="24"/>
        </w:rPr>
        <w:t>ο Α΄.</w:t>
      </w:r>
    </w:p>
    <w:p w14:paraId="130AF797"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Για το κεφάλαιο Δ΄, στέκει η παρατήρηση Παπαθεοδώρου. Την επαναλαμβάνω. Δεν ψηφίζουμε διατάξεις που δεν φέρνουν του αρμόδιου Υπουργού την υπογραφή. Φέρνουν την υπογραφή του μισού αρμόδιου Υπουργού. Η κ. </w:t>
      </w:r>
      <w:proofErr w:type="spellStart"/>
      <w:r>
        <w:rPr>
          <w:rFonts w:eastAsia="Times New Roman" w:cs="Times New Roman"/>
          <w:szCs w:val="24"/>
        </w:rPr>
        <w:t>Κονιόρδου</w:t>
      </w:r>
      <w:proofErr w:type="spellEnd"/>
      <w:r>
        <w:rPr>
          <w:rFonts w:eastAsia="Times New Roman" w:cs="Times New Roman"/>
          <w:szCs w:val="24"/>
        </w:rPr>
        <w:t xml:space="preserve"> δεν υπογράφει. Τελειώσαμε με το Δ΄ κε</w:t>
      </w:r>
      <w:r>
        <w:rPr>
          <w:rFonts w:eastAsia="Times New Roman" w:cs="Times New Roman"/>
          <w:szCs w:val="24"/>
        </w:rPr>
        <w:t xml:space="preserve">φάλαιο, δεν μας αφορά. </w:t>
      </w:r>
    </w:p>
    <w:p w14:paraId="130AF798"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Δεν υπάρχει Κυβέρνηση εδώ. Υπάρχει Παππάς </w:t>
      </w:r>
      <w:r>
        <w:rPr>
          <w:rFonts w:eastAsia="Times New Roman" w:cs="Times New Roman"/>
          <w:szCs w:val="24"/>
          <w:lang w:val="en-US"/>
        </w:rPr>
        <w:t>versus</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 Δεν τα ξέρω αυτά. Ούτε κουτσομπόλης είμαι ούτε με απασχολούν. Το σχέδιο νόμου έπρεπε, όπως είπε ο κ. Παπαθεοδώρου, να φέρει την υπογραφή της Υπουργού από την οποία αφαιρούν</w:t>
      </w:r>
      <w:r>
        <w:rPr>
          <w:rFonts w:eastAsia="Times New Roman" w:cs="Times New Roman"/>
          <w:szCs w:val="24"/>
        </w:rPr>
        <w:t>ται αρμοδιότητες και δεν φέρει την υπογραφή αυτή.</w:t>
      </w:r>
    </w:p>
    <w:p w14:paraId="130AF799" w14:textId="77777777" w:rsidR="007C1AED" w:rsidRDefault="002867C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(Στο σημείο αυτό κτυπάει το κουδούνι λήξεως του χρόνου ομιλίας του κυρίου Βουλευτή)</w:t>
      </w:r>
    </w:p>
    <w:p w14:paraId="130AF79A"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Πάμε στο κεφάλαιο Β΄ και με αυτό θα κλείσω. Δεν έχω άλλο</w:t>
      </w:r>
      <w:r>
        <w:rPr>
          <w:rFonts w:eastAsia="Times New Roman" w:cs="Times New Roman"/>
          <w:szCs w:val="24"/>
        </w:rPr>
        <w:t>ν</w:t>
      </w:r>
      <w:r>
        <w:rPr>
          <w:rFonts w:eastAsia="Times New Roman" w:cs="Times New Roman"/>
          <w:szCs w:val="24"/>
        </w:rPr>
        <w:t xml:space="preserve"> χρόνο. Τα είπε ο κ. Παπαθεοδώρου, δεν θέλω να τα επαναλάβω. Συμφ</w:t>
      </w:r>
      <w:r>
        <w:rPr>
          <w:rFonts w:eastAsia="Times New Roman" w:cs="Times New Roman"/>
          <w:szCs w:val="24"/>
        </w:rPr>
        <w:t>ωνούμε με προϋποθέσεις στο</w:t>
      </w:r>
      <w:r>
        <w:rPr>
          <w:rFonts w:eastAsia="Times New Roman" w:cs="Times New Roman"/>
          <w:szCs w:val="24"/>
        </w:rPr>
        <w:t>ν</w:t>
      </w:r>
      <w:r>
        <w:rPr>
          <w:rFonts w:eastAsia="Times New Roman" w:cs="Times New Roman"/>
          <w:szCs w:val="24"/>
        </w:rPr>
        <w:t xml:space="preserve"> χώρο του περιφερειακού Τύπου. Έχουμε υπ’ </w:t>
      </w:r>
      <w:proofErr w:type="spellStart"/>
      <w:r>
        <w:rPr>
          <w:rFonts w:eastAsia="Times New Roman" w:cs="Times New Roman"/>
          <w:szCs w:val="24"/>
        </w:rPr>
        <w:t>όψιν</w:t>
      </w:r>
      <w:proofErr w:type="spellEnd"/>
      <w:r>
        <w:rPr>
          <w:rFonts w:eastAsia="Times New Roman" w:cs="Times New Roman"/>
          <w:szCs w:val="24"/>
        </w:rPr>
        <w:t xml:space="preserve"> μας, όμως, τι συμβαίνει στον περιφερειακό Τύπο. </w:t>
      </w:r>
    </w:p>
    <w:p w14:paraId="130AF79B"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Θέλω να διαβάσω, επειδή δεν προσαρμόσατε τίποτα στις παρατηρήσεις μας -όσα είπε ο κ. Παπαθεοδώρου ισχύουν- από τη χθεσινή του αγόρευσ</w:t>
      </w:r>
      <w:r>
        <w:rPr>
          <w:rFonts w:eastAsia="Times New Roman" w:cs="Times New Roman"/>
          <w:szCs w:val="24"/>
        </w:rPr>
        <w:t>η το τέταρτο σημείο που αφορά τον περιφερειακό Τύπο. Το διαβάζω ως έχει, για να ακουστεί από τον Υπουργό, μήπως και εδώ περάσουμε κάτι. «Στους λόγους αποκλεισμού ενός εκδότη ή διευθυντή, λόγω αμετάκλητης δικαστικής απόφασης, νομίζω</w:t>
      </w:r>
      <w:r>
        <w:rPr>
          <w:rFonts w:eastAsia="Times New Roman" w:cs="Times New Roman"/>
          <w:szCs w:val="24"/>
        </w:rPr>
        <w:t>»,</w:t>
      </w:r>
      <w:r>
        <w:rPr>
          <w:rFonts w:eastAsia="Times New Roman" w:cs="Times New Roman"/>
          <w:szCs w:val="24"/>
        </w:rPr>
        <w:t xml:space="preserve"> λέει ο συνάδελφος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ότ</w:t>
      </w:r>
      <w:r>
        <w:rPr>
          <w:rFonts w:eastAsia="Times New Roman" w:cs="Times New Roman"/>
          <w:szCs w:val="24"/>
        </w:rPr>
        <w:t>ι θα πρέπει να ξαναδείτε μόνο την περίπτωση καταδίκης για έκδοση ή μη πληρωμή συναλλαγματικών από τα προβλεπόμενα οικονομικά εγκλήματα, στον βαθμό που έχουν αυξηθεί οι πράξεις αυτής της ποινικής απαξίας λόγω της περιόδου της κρίσης</w:t>
      </w:r>
      <w:r>
        <w:rPr>
          <w:rFonts w:eastAsia="Times New Roman" w:cs="Times New Roman"/>
          <w:szCs w:val="24"/>
        </w:rPr>
        <w:t>.</w:t>
      </w:r>
      <w:r>
        <w:rPr>
          <w:rFonts w:eastAsia="Times New Roman" w:cs="Times New Roman"/>
          <w:szCs w:val="24"/>
        </w:rPr>
        <w:t>».</w:t>
      </w:r>
    </w:p>
    <w:p w14:paraId="130AF79C"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η </w:t>
      </w:r>
      <w:r>
        <w:rPr>
          <w:rFonts w:eastAsia="Times New Roman" w:cs="Times New Roman"/>
          <w:szCs w:val="24"/>
        </w:rPr>
        <w:t>τελευταία μου φράση. Αυτή την εβδομάδα του συμπυκνωμένου -αδίκως συμπυκνωμένου, όπως είπα χθες- κοινοβουλευτικού μας βίου ήλθε το σχέδιο νόμου για την παιδεία, ο αναχρονισμός και η οπισθοδρόμηση, η ανομία στην πρώτη γραμμή της ημερήσιας διάταξης, ήλθε το σ</w:t>
      </w:r>
      <w:r>
        <w:rPr>
          <w:rFonts w:eastAsia="Times New Roman" w:cs="Times New Roman"/>
          <w:szCs w:val="24"/>
        </w:rPr>
        <w:t xml:space="preserve">χέδιο νόμου για την υγεία, </w:t>
      </w:r>
      <w:proofErr w:type="spellStart"/>
      <w:r>
        <w:rPr>
          <w:rFonts w:eastAsia="Times New Roman" w:cs="Times New Roman"/>
          <w:szCs w:val="24"/>
        </w:rPr>
        <w:t>εκατόν</w:t>
      </w:r>
      <w:proofErr w:type="spellEnd"/>
      <w:r>
        <w:rPr>
          <w:rFonts w:eastAsia="Times New Roman" w:cs="Times New Roman"/>
          <w:szCs w:val="24"/>
        </w:rPr>
        <w:t xml:space="preserve"> τόσα άρθρα. Εδώ έγινε κοινοβουλευτικός αγώνας. </w:t>
      </w:r>
    </w:p>
    <w:p w14:paraId="130AF79D"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Τι κάνετε επί της ουσίας; Αφαιρείτε δυνατότητες που έχει ο Έλληνας πολίτης σήμερα να εξυπηρετείται, τα βαφτίζετε αυτά </w:t>
      </w:r>
      <w:r>
        <w:rPr>
          <w:rFonts w:eastAsia="Times New Roman" w:cs="Times New Roman"/>
          <w:szCs w:val="24"/>
        </w:rPr>
        <w:lastRenderedPageBreak/>
        <w:t>ιδιωτική υγεία –κακώς-</w:t>
      </w:r>
      <w:r>
        <w:rPr>
          <w:rFonts w:eastAsia="Times New Roman" w:cs="Times New Roman"/>
          <w:szCs w:val="24"/>
        </w:rPr>
        <w:t>,</w:t>
      </w:r>
      <w:r>
        <w:rPr>
          <w:rFonts w:eastAsia="Times New Roman" w:cs="Times New Roman"/>
          <w:szCs w:val="24"/>
        </w:rPr>
        <w:t xml:space="preserve"> μια μεγάλη μεταρρύθμιση δική μου</w:t>
      </w:r>
      <w:r>
        <w:rPr>
          <w:rFonts w:eastAsia="Times New Roman" w:cs="Times New Roman"/>
          <w:szCs w:val="24"/>
        </w:rPr>
        <w:t xml:space="preserve">, η οποία δεν είχε προλάβει πολιτικά να </w:t>
      </w:r>
      <w:proofErr w:type="spellStart"/>
      <w:r>
        <w:rPr>
          <w:rFonts w:eastAsia="Times New Roman" w:cs="Times New Roman"/>
          <w:szCs w:val="24"/>
        </w:rPr>
        <w:t>ε</w:t>
      </w:r>
      <w:r>
        <w:rPr>
          <w:rFonts w:eastAsia="Times New Roman" w:cs="Times New Roman"/>
          <w:szCs w:val="24"/>
        </w:rPr>
        <w:t>κ</w:t>
      </w:r>
      <w:r>
        <w:rPr>
          <w:rFonts w:eastAsia="Times New Roman" w:cs="Times New Roman"/>
          <w:szCs w:val="24"/>
        </w:rPr>
        <w:t>κοινωνηθεί</w:t>
      </w:r>
      <w:proofErr w:type="spellEnd"/>
      <w:r>
        <w:rPr>
          <w:rFonts w:eastAsia="Times New Roman" w:cs="Times New Roman"/>
          <w:szCs w:val="24"/>
        </w:rPr>
        <w:t xml:space="preserve">, αλλά ο κόσμος την είχε γευτεί επί πέντε χρόνια, σταδιακά τη ροκανίζετε υπέρ ενός συστήματος δημόσιας πελατείας, όχι υγείας. Τα είπαμε, όμως, εχθές. </w:t>
      </w:r>
    </w:p>
    <w:p w14:paraId="130AF79E"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Τρίτον, τα ΜΜΕ. Όλα όσα είπαν οι κύριοι συνάδελφοι ισ</w:t>
      </w:r>
      <w:r>
        <w:rPr>
          <w:rFonts w:eastAsia="Times New Roman" w:cs="Times New Roman"/>
          <w:szCs w:val="24"/>
        </w:rPr>
        <w:t>χύουν ως κριτική στην Κυβέρνηση.</w:t>
      </w:r>
    </w:p>
    <w:p w14:paraId="130AF79F"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λείνετε με αυτό, παρακαλώ.</w:t>
      </w:r>
    </w:p>
    <w:p w14:paraId="130AF7A0"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Συνολικά, όμως, η τελευταία εβδομάδα της κοινοβουλευτικής ζωής αυτής της περιόδου είναι η εβδομάδα που ακούμε το </w:t>
      </w:r>
      <w:r>
        <w:rPr>
          <w:rFonts w:eastAsia="Times New Roman" w:cs="Times New Roman"/>
          <w:szCs w:val="24"/>
        </w:rPr>
        <w:t>ρ</w:t>
      </w:r>
      <w:r>
        <w:rPr>
          <w:rFonts w:eastAsia="Times New Roman" w:cs="Times New Roman"/>
          <w:szCs w:val="24"/>
        </w:rPr>
        <w:t xml:space="preserve">έκβιεμ των ΣΥΡΙΖΑ και των ΑΝΕΛ. </w:t>
      </w:r>
    </w:p>
    <w:p w14:paraId="130AF7A1"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Από το ποδοβολητό της οπισθοχώρησής σας αφήνετε σκόνη, την οποία δυστυχώς εισπνέουμε, αλλά είναι το τελευταίο κακό που θα πάθουμε. Είστε παρελθόν και αυτό το παρελθόν ο ελληνικός λαός το πληρώνει. Γρήγορα θα υπάρξουν διαδικ</w:t>
      </w:r>
      <w:r>
        <w:rPr>
          <w:rFonts w:eastAsia="Times New Roman" w:cs="Times New Roman"/>
          <w:szCs w:val="24"/>
        </w:rPr>
        <w:t>ασίες αποκατάστασης της λειτουργίας αυτού του τόπου και μέσα στο πλαίσιο της δημοκρατίας και μέσα στο πλαίσιο των διοικητικών αναγκών που έχει ανάγκη ο πολίτης και η Ελλάδα.</w:t>
      </w:r>
    </w:p>
    <w:p w14:paraId="130AF7A2"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30AF7A3"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w:t>
      </w:r>
      <w:r>
        <w:rPr>
          <w:rFonts w:eastAsia="Times New Roman" w:cs="Times New Roman"/>
          <w:szCs w:val="24"/>
        </w:rPr>
        <w:t>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30AF7A4"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Κύριε Πρόεδρε, θα ήθελα τον λόγο. </w:t>
      </w:r>
    </w:p>
    <w:p w14:paraId="130AF7A5"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Έχει ζητήσει τον λόγο για ένα λεπτό ο κύριος Υπουργός.</w:t>
      </w:r>
    </w:p>
    <w:p w14:paraId="130AF7A6"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130AF7A7"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b/>
          <w:szCs w:val="24"/>
        </w:rPr>
        <w:t>ΝΙ</w:t>
      </w:r>
      <w:r>
        <w:rPr>
          <w:rFonts w:eastAsia="Times New Roman" w:cs="Times New Roman"/>
          <w:b/>
          <w:szCs w:val="24"/>
        </w:rPr>
        <w:t>ΚΟΛΑΟΣ ΠΑΠΠΑΣ (Υπουργός Ψηφιακής Πολιτικής, Τηλεπικοινωνιών και Ενημέρωσης):</w:t>
      </w:r>
      <w:r>
        <w:rPr>
          <w:rFonts w:eastAsia="Times New Roman" w:cs="Times New Roman"/>
          <w:szCs w:val="24"/>
        </w:rPr>
        <w:t xml:space="preserve"> Ομολογώ ότι ο κ. Λοβέρδος έκανε μία προσπάθεια να χαμηλώσει λίγο τους τόνους. Εντάξει, δεν κρατήθηκε απολύτως, πρέπει να πω, κύριε Πρόεδρε, αλλά θα καλωσορίσω μία μετακίνηση τουλά</w:t>
      </w:r>
      <w:r>
        <w:rPr>
          <w:rFonts w:eastAsia="Times New Roman" w:cs="Times New Roman"/>
          <w:szCs w:val="24"/>
        </w:rPr>
        <w:t>χιστον ως προς τους τόνους. Το εντυπωσιακό ήταν ότι εγκάλεσε τον κ. Παπαθεοδώρου για ευγένεια, αλλά αυτό επιτρέψτε μου να το προσπεράσω.</w:t>
      </w:r>
    </w:p>
    <w:p w14:paraId="130AF7A8"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Δύο πράγματα θέλω να πω. Ο κ. Λοβέρδος κατ’ αρχ</w:t>
      </w:r>
      <w:r>
        <w:rPr>
          <w:rFonts w:eastAsia="Times New Roman" w:cs="Times New Roman"/>
          <w:szCs w:val="24"/>
        </w:rPr>
        <w:t>άς</w:t>
      </w:r>
      <w:r>
        <w:rPr>
          <w:rFonts w:eastAsia="Times New Roman" w:cs="Times New Roman"/>
          <w:szCs w:val="24"/>
        </w:rPr>
        <w:t xml:space="preserve"> επανέλαβε κάτι που είχε διατυπώσει σε μια σχετική του ερώτηση και το </w:t>
      </w:r>
      <w:r>
        <w:rPr>
          <w:rFonts w:eastAsia="Times New Roman" w:cs="Times New Roman"/>
          <w:szCs w:val="24"/>
        </w:rPr>
        <w:t xml:space="preserve">οποίο είχαμε συζητήσει εδώ. Μας κατηγόρησε ότι φέραμε </w:t>
      </w:r>
      <w:r>
        <w:rPr>
          <w:rFonts w:eastAsia="Times New Roman" w:cs="Times New Roman"/>
          <w:szCs w:val="24"/>
        </w:rPr>
        <w:lastRenderedPageBreak/>
        <w:t>τροπολογία για την ταυτόχρονη μετάδοση τυπικής και υψηλής ευκρίνειας και</w:t>
      </w:r>
      <w:r>
        <w:rPr>
          <w:rFonts w:eastAsia="Times New Roman" w:cs="Times New Roman"/>
          <w:szCs w:val="24"/>
        </w:rPr>
        <w:t>,</w:t>
      </w:r>
      <w:r>
        <w:rPr>
          <w:rFonts w:eastAsia="Times New Roman" w:cs="Times New Roman"/>
          <w:szCs w:val="24"/>
        </w:rPr>
        <w:t xml:space="preserve"> ως εκ τούτου, ο αριθμός των καναλιών περιορίστηκε. </w:t>
      </w:r>
    </w:p>
    <w:p w14:paraId="130AF7A9" w14:textId="77777777" w:rsidR="007C1AED" w:rsidRDefault="002867C4">
      <w:pPr>
        <w:tabs>
          <w:tab w:val="left" w:pos="3642"/>
          <w:tab w:val="center" w:pos="4753"/>
          <w:tab w:val="left" w:pos="5206"/>
          <w:tab w:val="left" w:pos="6214"/>
        </w:tabs>
        <w:spacing w:after="0" w:line="600" w:lineRule="auto"/>
        <w:ind w:firstLine="720"/>
        <w:jc w:val="both"/>
        <w:rPr>
          <w:rFonts w:eastAsia="Times New Roman" w:cs="Times New Roman"/>
          <w:szCs w:val="24"/>
        </w:rPr>
      </w:pPr>
      <w:r>
        <w:rPr>
          <w:rFonts w:eastAsia="Times New Roman" w:cs="Times New Roman"/>
          <w:szCs w:val="24"/>
        </w:rPr>
        <w:t>Στο έγγραφο με τη γνώμη και τις νομοτεχνικές βελτιώσεις του Εθνικού Συμβουλί</w:t>
      </w:r>
      <w:r>
        <w:rPr>
          <w:rFonts w:eastAsia="Times New Roman" w:cs="Times New Roman"/>
          <w:szCs w:val="24"/>
        </w:rPr>
        <w:t>ου Ραδιοτηλεόρασης –σας καλώ να το διαβάσετε, κύριε Λοβέρδο- υπάρχει και η σύμφωνη γνώμη του Εθνικού Συμβουλίου Ραδιοτηλεόρασης για την ταυτόχρονη μετάδοση τυπικής και υψηλής ευκρίνειας και</w:t>
      </w:r>
      <w:r>
        <w:rPr>
          <w:rFonts w:eastAsia="Times New Roman" w:cs="Times New Roman"/>
          <w:szCs w:val="24"/>
        </w:rPr>
        <w:t>,</w:t>
      </w:r>
      <w:r>
        <w:rPr>
          <w:rFonts w:eastAsia="Times New Roman" w:cs="Times New Roman"/>
          <w:szCs w:val="24"/>
        </w:rPr>
        <w:t xml:space="preserve"> βεβαίως, παραπομπή στη σχετική ρήτρα για τον αριθμό των εργαζομέν</w:t>
      </w:r>
      <w:r>
        <w:rPr>
          <w:rFonts w:eastAsia="Times New Roman" w:cs="Times New Roman"/>
          <w:szCs w:val="24"/>
        </w:rPr>
        <w:t>ων.</w:t>
      </w:r>
    </w:p>
    <w:p w14:paraId="130AF7A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Η δε διάταξη την οποία φέρνετε ως σημαία</w:t>
      </w:r>
      <w:r>
        <w:rPr>
          <w:rFonts w:eastAsia="Times New Roman" w:cs="Times New Roman"/>
          <w:szCs w:val="24"/>
        </w:rPr>
        <w:t>,</w:t>
      </w:r>
      <w:r>
        <w:rPr>
          <w:rFonts w:eastAsia="Times New Roman" w:cs="Times New Roman"/>
          <w:szCs w:val="24"/>
        </w:rPr>
        <w:t xml:space="preserve"> και προσπαθείτε να δημιουργήσετε εντυπώσεις ότι πρόκειται περί κραυγαλέας </w:t>
      </w:r>
      <w:proofErr w:type="spellStart"/>
      <w:r>
        <w:rPr>
          <w:rFonts w:eastAsia="Times New Roman" w:cs="Times New Roman"/>
          <w:szCs w:val="24"/>
        </w:rPr>
        <w:t>αντισυμβατικότητας</w:t>
      </w:r>
      <w:proofErr w:type="spellEnd"/>
      <w:r>
        <w:rPr>
          <w:rFonts w:eastAsia="Times New Roman" w:cs="Times New Roman"/>
          <w:szCs w:val="24"/>
        </w:rPr>
        <w:t>, απλώς αποτυπώνει και αυτό που γίνεται τώρα. Διότι αυτή τη στιγμή όλα τα ιδιωτικά κανάλια πανελλαδικής εμβέλειας εκπέ</w:t>
      </w:r>
      <w:r>
        <w:rPr>
          <w:rFonts w:eastAsia="Times New Roman" w:cs="Times New Roman"/>
          <w:szCs w:val="24"/>
        </w:rPr>
        <w:t xml:space="preserve">μπουν και σε τυπική και σε υψηλή ευκρίνεια. </w:t>
      </w:r>
    </w:p>
    <w:p w14:paraId="130AF7A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 εντυπωσιακότερο όλων -και είμαι βέβαιος ότι κάθε παρατηρητής αυτής της συζήτησης θα το σημειώσει ως τέτοιο- είναι ότι κατηγορήσατε εσείς εμάς ότι δεν θέλουμε να γίνει διαγωνισμός για τα κανάλια. Αυτό νομίζω ό</w:t>
      </w:r>
      <w:r>
        <w:rPr>
          <w:rFonts w:eastAsia="Times New Roman" w:cs="Times New Roman"/>
          <w:szCs w:val="24"/>
        </w:rPr>
        <w:t xml:space="preserve">τι υπερβαίνει κάθε πολιτική φαντασία και θα καταγραφεί ως τέτοιο. </w:t>
      </w:r>
    </w:p>
    <w:p w14:paraId="130AF7A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λυπεί ειλικρινώς το γεγονός ότι τοποθετηθήκατε με τον τρόπο που τοποθετηθήκατε για την αγωγή που έχει κάνει κατά του δημοσίου ένας σταθμός ο οποίος αποσύρθηκε οικειοθελώς από τον διαγωνισμό της περασμένης χρονιάς. </w:t>
      </w:r>
    </w:p>
    <w:p w14:paraId="130AF7A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Ρώτησα έναν πολύ πεπειραμένο νομικό κα</w:t>
      </w:r>
      <w:r>
        <w:rPr>
          <w:rFonts w:eastAsia="Times New Roman" w:cs="Times New Roman"/>
          <w:szCs w:val="24"/>
        </w:rPr>
        <w:t>ι μου είπε το εξής: Είναι σαν να μπαίνουν δύο κλέφτες σε ένα σπίτι, ο ένας να καταφέρνει να κλέψει πολλά, ο άλλος να μην καταφέρνει να κλέψει πολλά και αυτός που δεν έχει καταφέρει να κλέψει πολλά να κάνει αγωγή στον ιδιοκτήτη του σπιτιού για να αποζημιωθε</w:t>
      </w:r>
      <w:r>
        <w:rPr>
          <w:rFonts w:eastAsia="Times New Roman" w:cs="Times New Roman"/>
          <w:szCs w:val="24"/>
        </w:rPr>
        <w:t xml:space="preserve">ί. </w:t>
      </w:r>
    </w:p>
    <w:p w14:paraId="130AF7A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Ωραίος νομικός είναι αυτός. </w:t>
      </w:r>
    </w:p>
    <w:p w14:paraId="130AF7A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Αυτή είναι δυστυχώς η ιστορία. Το σημειώνω με μεγάλη λύπη ειλικρινώς. Όμως, επειδή δεν τοποθετηθήκατε δεν θα σας ζητήσω να το </w:t>
      </w:r>
      <w:r>
        <w:rPr>
          <w:rFonts w:eastAsia="Times New Roman" w:cs="Times New Roman"/>
          <w:szCs w:val="24"/>
        </w:rPr>
        <w:t xml:space="preserve">κάνετε και να σας πιέσω. Θα ακούσουμε τη θέση σας σε σχέση με τις νομοτεχνικές βελτιώσεις που φέραμε μετά από πρόταση του Εθνικού Συμβουλίου Ραδιοτηλεόρασης. </w:t>
      </w:r>
    </w:p>
    <w:p w14:paraId="130AF7B0"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Υπουργέ. </w:t>
      </w:r>
    </w:p>
    <w:p w14:paraId="130AF7B1"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Ξυδάκης</w:t>
      </w:r>
      <w:proofErr w:type="spellEnd"/>
      <w:r>
        <w:rPr>
          <w:rFonts w:eastAsia="Times New Roman" w:cs="Times New Roman"/>
          <w:szCs w:val="24"/>
        </w:rPr>
        <w:t>, Βουλε</w:t>
      </w:r>
      <w:r>
        <w:rPr>
          <w:rFonts w:eastAsia="Times New Roman" w:cs="Times New Roman"/>
          <w:szCs w:val="24"/>
        </w:rPr>
        <w:t xml:space="preserve">υτής του ΣΥΡΙΖΑ. </w:t>
      </w:r>
    </w:p>
    <w:p w14:paraId="130AF7B2"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θα ήθελα τον λόγο. </w:t>
      </w:r>
    </w:p>
    <w:p w14:paraId="130AF7B3"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Εντάξει, έκανε ένα σχόλιο ο κύριος Υπουργός.</w:t>
      </w:r>
    </w:p>
    <w:p w14:paraId="130AF7B4"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ήθελα τον λόγο μετά τον κ. </w:t>
      </w:r>
      <w:proofErr w:type="spellStart"/>
      <w:r>
        <w:rPr>
          <w:rFonts w:eastAsia="Times New Roman" w:cs="Times New Roman"/>
          <w:szCs w:val="24"/>
        </w:rPr>
        <w:t>Ξυδάκη</w:t>
      </w:r>
      <w:proofErr w:type="spellEnd"/>
      <w:r>
        <w:rPr>
          <w:rFonts w:eastAsia="Times New Roman" w:cs="Times New Roman"/>
          <w:szCs w:val="24"/>
        </w:rPr>
        <w:t xml:space="preserve">. </w:t>
      </w:r>
    </w:p>
    <w:p w14:paraId="130AF7B5"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Μετά τον κ. </w:t>
      </w:r>
      <w:proofErr w:type="spellStart"/>
      <w:r>
        <w:rPr>
          <w:rFonts w:eastAsia="Times New Roman" w:cs="Times New Roman"/>
          <w:szCs w:val="24"/>
        </w:rPr>
        <w:t>Ξυδ</w:t>
      </w:r>
      <w:r>
        <w:rPr>
          <w:rFonts w:eastAsia="Times New Roman" w:cs="Times New Roman"/>
          <w:szCs w:val="24"/>
        </w:rPr>
        <w:t>άκη</w:t>
      </w:r>
      <w:proofErr w:type="spellEnd"/>
      <w:r>
        <w:rPr>
          <w:rFonts w:eastAsia="Times New Roman" w:cs="Times New Roman"/>
          <w:szCs w:val="24"/>
        </w:rPr>
        <w:t xml:space="preserve">, ναι. </w:t>
      </w:r>
    </w:p>
    <w:p w14:paraId="130AF7B6"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Κύριε Πρόεδρε, δεν γίνεται μετά από κάθε ομιλητή να παίρνει τον λόγο ο κύριος Υπουργός. </w:t>
      </w:r>
    </w:p>
    <w:p w14:paraId="130AF7B7"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Έχετε δίκιο. Θα πάμε καλά. </w:t>
      </w:r>
    </w:p>
    <w:p w14:paraId="130AF7B8"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w:t>
      </w:r>
    </w:p>
    <w:p w14:paraId="130AF7B9"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130AF7BA"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πούμε ότι το νομοσχέδιο, με όλες τις συζητήσεις που έχουν γίνει και με την κριτική που έχει δεχθεί και με τις πολλές βελτιώσεις τις οποίες έφερε ο Υπουργός μέσα στην Ολομέλεια, νομίζω ότι αποτελεί μια καλή αρχή για ρυθμίσεις σε μια γκρίζα ζών</w:t>
      </w:r>
      <w:r>
        <w:rPr>
          <w:rFonts w:eastAsia="Times New Roman" w:cs="Times New Roman"/>
          <w:szCs w:val="24"/>
        </w:rPr>
        <w:t xml:space="preserve">η που αποτελούν τα οπτικοακουστικά ηλεκτρονικά </w:t>
      </w:r>
      <w:r>
        <w:rPr>
          <w:rFonts w:eastAsia="Times New Roman" w:cs="Times New Roman"/>
          <w:szCs w:val="24"/>
        </w:rPr>
        <w:lastRenderedPageBreak/>
        <w:t>μέσα, οι εφημερίδες, που έχουν υποφέρει από την έλλειψη ρυθμιστικού πλαισίου, την έλλειψη κανόνων και πολλές φορές από τη χρήση τους ως δοχεία παραγωγής πολιτικού χρήματος και κάκιστης επιρροής.</w:t>
      </w:r>
    </w:p>
    <w:p w14:paraId="130AF7BB"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Θέλω να κάνω τ</w:t>
      </w:r>
      <w:r>
        <w:rPr>
          <w:rFonts w:eastAsia="Times New Roman" w:cs="Times New Roman"/>
          <w:szCs w:val="24"/>
        </w:rPr>
        <w:t xml:space="preserve">έσσερις παρατηρήσεις πολύ πρακτικές στον Υπουργό -κάποιες από αυτές τις είχα πει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για να βοηθήσουμε την εφαρμογή του νόμου. Δυστυχώς όσοι είχαμε επαφή με τη δημόσια διοίκηση από το καινούργιο πολιτικό προσωπικό –και οι παλαιότεροι το γνω</w:t>
      </w:r>
      <w:r>
        <w:rPr>
          <w:rFonts w:eastAsia="Times New Roman" w:cs="Times New Roman"/>
          <w:szCs w:val="24"/>
        </w:rPr>
        <w:t xml:space="preserve">ρίζουν και ο Υπουργός το γνωρίζει- βλέπουμε ότι άλλα ψηφίζονται στην Αίθουσα και άλλα τελικώς εφαρμόζονται ή μάλλον δεν εφαρμόζονται. Σκοπός μας είναι οι νόμοι να μπορούν να εφαρμοστούν, να είναι λειτουργικοί. </w:t>
      </w:r>
    </w:p>
    <w:p w14:paraId="130AF7BC"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Με το παρόν νομοσχέδιο υφίσταται μια αλλαγή ο</w:t>
      </w:r>
      <w:r>
        <w:rPr>
          <w:rFonts w:eastAsia="Times New Roman" w:cs="Times New Roman"/>
          <w:szCs w:val="24"/>
        </w:rPr>
        <w:t xml:space="preserve"> νόμος του 2010 περί κινηματογραφίας. Υπήρχε ένα τέλος 1,5% πάνω στα συνδρομητικά κανάλια και 1,5% πάνω στην ΕΡΤ και τους παραγωγούς τηλεπικοινωνιακού περιεχομένου επί του συνόλου του τζίρου. Αυτό το 1,5% ήταν ο πόρος που πήγαινε για ενίσχυση της εθνικής κ</w:t>
      </w:r>
      <w:r>
        <w:rPr>
          <w:rFonts w:eastAsia="Times New Roman" w:cs="Times New Roman"/>
          <w:szCs w:val="24"/>
        </w:rPr>
        <w:t xml:space="preserve">ινηματογραφικής παραγωγής. </w:t>
      </w:r>
    </w:p>
    <w:p w14:paraId="130AF7BD"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Οι μόνοι που το έχουν δώσει από το 2010 μέχρι σήμερα ήταν η ΕΡΤ και τα συνδρομητικά κανάλια. Τα ιδιωτικά κανάλια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είχαν 1,5% επί του διαφημιστικού τζίρου</w:t>
      </w:r>
      <w:r>
        <w:rPr>
          <w:rFonts w:eastAsia="Times New Roman" w:cs="Times New Roman"/>
          <w:szCs w:val="24"/>
        </w:rPr>
        <w:t>,</w:t>
      </w:r>
      <w:r>
        <w:rPr>
          <w:rFonts w:eastAsia="Times New Roman" w:cs="Times New Roman"/>
          <w:szCs w:val="24"/>
        </w:rPr>
        <w:t xml:space="preserve"> ουδέποτε το έδωσαν, διότι και οι πολιτικές ηγεσίες ολιγώρησαν, αλλά κ</w:t>
      </w:r>
      <w:r>
        <w:rPr>
          <w:rFonts w:eastAsia="Times New Roman" w:cs="Times New Roman"/>
          <w:szCs w:val="24"/>
        </w:rPr>
        <w:t xml:space="preserve">υρίως διότι οι ίδιοι δυστρόπησαν, αντέδρασαν και με πάρα πολλούς τρόπους και προσφυγές αντιδρούν ακόμη. Τώρα έχει μπει σε ένα κανάλι, σε έναν δρόμο. </w:t>
      </w:r>
    </w:p>
    <w:p w14:paraId="130AF7BE"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Το νομοσχέδιο του Υπουργού, του κ. Παππά, μετατρέπει το 1,5% επί του τζίρου των συνδρομητικών σε 1,5% επί </w:t>
      </w:r>
      <w:r>
        <w:rPr>
          <w:rFonts w:eastAsia="Times New Roman" w:cs="Times New Roman"/>
          <w:szCs w:val="24"/>
        </w:rPr>
        <w:t>της διαφημίσεως. Θεωρώ ότι δεν είναι σωστό. Δεν είναι σωστό για δύο λόγους. Πρώτον, το 1,5% επί του τζίρου αφορά την ΕΡΤ</w:t>
      </w:r>
      <w:r>
        <w:rPr>
          <w:rFonts w:eastAsia="Times New Roman" w:cs="Times New Roman"/>
          <w:szCs w:val="24"/>
        </w:rPr>
        <w:t>,</w:t>
      </w:r>
      <w:r>
        <w:rPr>
          <w:rFonts w:eastAsia="Times New Roman" w:cs="Times New Roman"/>
          <w:szCs w:val="24"/>
        </w:rPr>
        <w:t xml:space="preserve"> της οποίας τα έσοδα σε μεγάλο βαθμό είναι το τέλος που πληρώνουν όλοι οι Έλληνες πολίτες και είναι ένας υγιής οικονομικά οργανισμός. Δ</w:t>
      </w:r>
      <w:r>
        <w:rPr>
          <w:rFonts w:eastAsia="Times New Roman" w:cs="Times New Roman"/>
          <w:szCs w:val="24"/>
        </w:rPr>
        <w:t>εύτερον, γιατί τα συνδρομητικά κανάλια κατ</w:t>
      </w:r>
      <w:r>
        <w:rPr>
          <w:rFonts w:eastAsia="Times New Roman" w:cs="Times New Roman"/>
          <w:szCs w:val="24"/>
        </w:rPr>
        <w:t xml:space="preserve">’ </w:t>
      </w:r>
      <w:r>
        <w:rPr>
          <w:rFonts w:eastAsia="Times New Roman" w:cs="Times New Roman"/>
          <w:szCs w:val="24"/>
        </w:rPr>
        <w:t xml:space="preserve">εξοχήν για τα έσοδά τους στηρίζονται στη συνδρομή και δευτερευόντως στη διαφήμιση. </w:t>
      </w:r>
    </w:p>
    <w:p w14:paraId="130AF7B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Κάνω έκκληση στον Υπουργό να μην αφαιρέσει ίσως τον μοναδικό υγιή και άμεσα ανταποδοτικό πόρο που έχει η ελληνική κινηματογραφικ</w:t>
      </w:r>
      <w:r>
        <w:rPr>
          <w:rFonts w:eastAsia="Times New Roman" w:cs="Times New Roman"/>
          <w:szCs w:val="24"/>
        </w:rPr>
        <w:t xml:space="preserve">ή παραγωγή. Του είχα θυμίσει και μέσα στην </w:t>
      </w:r>
      <w:r>
        <w:rPr>
          <w:rFonts w:eastAsia="Times New Roman" w:cs="Times New Roman"/>
          <w:szCs w:val="24"/>
        </w:rPr>
        <w:t>ε</w:t>
      </w:r>
      <w:r>
        <w:rPr>
          <w:rFonts w:eastAsia="Times New Roman" w:cs="Times New Roman"/>
          <w:szCs w:val="24"/>
        </w:rPr>
        <w:t xml:space="preserve">πιτροπή ότι η Ελλάδα δίνει τρία εκατομμύρια για την ελληνική κινηματογραφική παραγωγή. Η Πορτογαλία, αντιστοίχου ΑΕΠ, πληθυσμού και πολιτισμικής θέσης στο ευρωπαϊκό στερέωμα, δίνει </w:t>
      </w:r>
      <w:r>
        <w:rPr>
          <w:rFonts w:eastAsia="Times New Roman" w:cs="Times New Roman"/>
          <w:szCs w:val="24"/>
        </w:rPr>
        <w:lastRenderedPageBreak/>
        <w:t>τριάντα εκατομμύρια. Ένα προς δ</w:t>
      </w:r>
      <w:r>
        <w:rPr>
          <w:rFonts w:eastAsia="Times New Roman" w:cs="Times New Roman"/>
          <w:szCs w:val="24"/>
        </w:rPr>
        <w:t>έκα. Να μην αφαιρέσουμε πόρους από τον ελληνικό κινηματογράφο.</w:t>
      </w:r>
    </w:p>
    <w:p w14:paraId="130AF7C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ελπίζω να το ακούτε αυτό και να το ενσωματώσετε. </w:t>
      </w:r>
    </w:p>
    <w:p w14:paraId="130AF7C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Δεύτερον, θέλω να αναφερθώ στις καλές, σοβαρές και ρηξικέλευθες πρόνοιες για ενίσχυση της οπτικοακουστικής παραγωγής που περιλαμ</w:t>
      </w:r>
      <w:r>
        <w:rPr>
          <w:rFonts w:eastAsia="Times New Roman" w:cs="Times New Roman"/>
          <w:szCs w:val="24"/>
        </w:rPr>
        <w:t>βάνει το νομοσχέδιο. Έχω κάνει κι άλλες φορές εκκλήσεις προς τον Υπουργό</w:t>
      </w:r>
      <w:r>
        <w:rPr>
          <w:rFonts w:eastAsia="Times New Roman" w:cs="Times New Roman"/>
          <w:szCs w:val="24"/>
        </w:rPr>
        <w:t>,</w:t>
      </w:r>
      <w:r>
        <w:rPr>
          <w:rFonts w:eastAsia="Times New Roman" w:cs="Times New Roman"/>
          <w:szCs w:val="24"/>
        </w:rPr>
        <w:t xml:space="preserve"> και στις </w:t>
      </w:r>
      <w:proofErr w:type="spellStart"/>
      <w:r>
        <w:rPr>
          <w:rFonts w:eastAsia="Times New Roman" w:cs="Times New Roman"/>
          <w:szCs w:val="24"/>
        </w:rPr>
        <w:t>προκοινοβουλευτικές</w:t>
      </w:r>
      <w:proofErr w:type="spellEnd"/>
      <w:r>
        <w:rPr>
          <w:rFonts w:eastAsia="Times New Roman" w:cs="Times New Roman"/>
          <w:szCs w:val="24"/>
        </w:rPr>
        <w:t xml:space="preserve"> διαδικασίες, να αξιοποιήσει την τεχνογνωσία και το προσωπικό του Ελληνικού Κέντρου Κινηματογράφου για την εφαρμογή όσων προβλέπει ο νόμος. </w:t>
      </w:r>
    </w:p>
    <w:p w14:paraId="130AF7C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 ΕΚΟΜΕ θα α</w:t>
      </w:r>
      <w:r>
        <w:rPr>
          <w:rFonts w:eastAsia="Times New Roman" w:cs="Times New Roman"/>
          <w:szCs w:val="24"/>
        </w:rPr>
        <w:t xml:space="preserve">ργήσει να αποκτήσει προσωπικό οργανισμό και τεχνογνωσία. Το Ελληνικό Κέντρο Κινηματογράφου έχει ιστορία τριάντα-σαράντα ετών στην Ελλάδα. Το 2010 απέκτησε ένα καλό νομοθετικό πλαίσιο, αντίγραφο του γαλλικού. Ας αξιοποιηθεί αυτή η γνώση. </w:t>
      </w:r>
      <w:r>
        <w:rPr>
          <w:rFonts w:eastAsia="Times New Roman" w:cs="Times New Roman"/>
          <w:szCs w:val="24"/>
        </w:rPr>
        <w:t>Α</w:t>
      </w:r>
      <w:r>
        <w:rPr>
          <w:rFonts w:eastAsia="Times New Roman" w:cs="Times New Roman"/>
          <w:szCs w:val="24"/>
        </w:rPr>
        <w:t xml:space="preserve">πό το 2010, μόλις </w:t>
      </w:r>
      <w:r>
        <w:rPr>
          <w:rFonts w:eastAsia="Times New Roman" w:cs="Times New Roman"/>
          <w:szCs w:val="24"/>
        </w:rPr>
        <w:t xml:space="preserve">φέτος ολοκληρώθηκε ο οργανισμός του και συστήθηκαν διευθύνσεις. </w:t>
      </w:r>
    </w:p>
    <w:p w14:paraId="130AF7C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Έχοντας εμπειρία πάλι των αργών</w:t>
      </w:r>
      <w:r>
        <w:rPr>
          <w:rFonts w:eastAsia="Times New Roman" w:cs="Times New Roman"/>
          <w:szCs w:val="24"/>
        </w:rPr>
        <w:t>,</w:t>
      </w:r>
      <w:r>
        <w:rPr>
          <w:rFonts w:eastAsia="Times New Roman" w:cs="Times New Roman"/>
          <w:szCs w:val="24"/>
        </w:rPr>
        <w:t xml:space="preserve"> βασανιστικών ρυθμών της ελληνικής διοικήσεως, οι οργανισμοί που συστήνουμε </w:t>
      </w:r>
      <w:r>
        <w:rPr>
          <w:rFonts w:eastAsia="Times New Roman" w:cs="Times New Roman"/>
          <w:szCs w:val="24"/>
        </w:rPr>
        <w:lastRenderedPageBreak/>
        <w:t>με νόμους κάνουν πολλά χρόνια να συγκροτηθούν, να αποκτήσουν οργανισμούς, να αποκτή</w:t>
      </w:r>
      <w:r>
        <w:rPr>
          <w:rFonts w:eastAsia="Times New Roman" w:cs="Times New Roman"/>
          <w:szCs w:val="24"/>
        </w:rPr>
        <w:t>σουν προσωπικό</w:t>
      </w:r>
      <w:r>
        <w:rPr>
          <w:rFonts w:eastAsia="Times New Roman" w:cs="Times New Roman"/>
          <w:szCs w:val="24"/>
        </w:rPr>
        <w:t>,</w:t>
      </w:r>
      <w:r>
        <w:rPr>
          <w:rFonts w:eastAsia="Times New Roman" w:cs="Times New Roman"/>
          <w:szCs w:val="24"/>
        </w:rPr>
        <w:t xml:space="preserve"> να αποκτήσουν τεχνογνωσία. </w:t>
      </w:r>
    </w:p>
    <w:p w14:paraId="130AF7C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Ο Υπουργός Ψηφιακής Πολιτικής ας αντλήσει την τεχνογνωσία και το έμψυχο δυναμικό του Ελληνικού Κέντρου Κινηματογράφου. Είναι κοινοί οι στόχοι, κοινοί οι πόροι μέσα στην κεντρική κυβέρνηση, κοινές οι στρατηγικές, </w:t>
      </w:r>
      <w:r>
        <w:rPr>
          <w:rFonts w:eastAsia="Times New Roman" w:cs="Times New Roman"/>
          <w:szCs w:val="24"/>
        </w:rPr>
        <w:t xml:space="preserve">κοινές οι λειτουργίες. </w:t>
      </w:r>
    </w:p>
    <w:p w14:paraId="130AF7C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Άλλη παρατήρηση. Χαιρόμαστε και ευχόμαστε ευόδωση στους σκοπούς του νέου Διοικητικού Συμβουλίου της ΕΡΤ. Κάνω έκκληση πάλι στην πολιτική ηγεσία αλλά και στη νέα διοίκηση της ΕΡΤ -με άξια πρόσωπα, με άξιους ανθρώπους και σεβαστούς</w:t>
      </w:r>
      <w:r>
        <w:rPr>
          <w:rFonts w:eastAsia="Times New Roman" w:cs="Times New Roman"/>
          <w:szCs w:val="24"/>
        </w:rPr>
        <w:t>,</w:t>
      </w:r>
      <w:r>
        <w:rPr>
          <w:rFonts w:eastAsia="Times New Roman" w:cs="Times New Roman"/>
          <w:szCs w:val="24"/>
        </w:rPr>
        <w:t xml:space="preserve"> όπως ο Χρήστος Λεοντής, μεγάλος συνθέτης- να επισπεύσουν τις διαδικασίες εκλογής εκπροσώπου των δημοσιογράφων, ο οποίος είναι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 xml:space="preserve"> μέλος στο διοικητικό συμβούλιο. Να έχουμε μια πλήρη δημοκρατική εκπροσώπηση απ’ όλες τις τάξεις, σύμφωνα με τον ιδρυτι</w:t>
      </w:r>
      <w:r>
        <w:rPr>
          <w:rFonts w:eastAsia="Times New Roman" w:cs="Times New Roman"/>
          <w:szCs w:val="24"/>
        </w:rPr>
        <w:t>κό νόμο.</w:t>
      </w:r>
    </w:p>
    <w:p w14:paraId="130AF7C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Μια τελευταία παρατήρηση έχω να κάνω. Θέλω να την ακούσει ο Υπουργός. Γίνεται ένας ορισμός στο τελευταίο κεφάλαιο, του ανεξάρτητου παραγωγού. Παραγωγός ανεξάρτητος, όπως προβλέπει το νομοσχέδιο, είναι αυτός που συμμετέχει με </w:t>
      </w:r>
      <w:r>
        <w:rPr>
          <w:rFonts w:eastAsia="Times New Roman" w:cs="Times New Roman"/>
          <w:szCs w:val="24"/>
        </w:rPr>
        <w:lastRenderedPageBreak/>
        <w:t>ποσοστό ως 25% σε τηλε</w:t>
      </w:r>
      <w:r>
        <w:rPr>
          <w:rFonts w:eastAsia="Times New Roman" w:cs="Times New Roman"/>
          <w:szCs w:val="24"/>
        </w:rPr>
        <w:t xml:space="preserve">οπτικό οργανισμό και καλύπτει ως το 70% του τηλεοπτικού προγράμματος παραγωγής. </w:t>
      </w:r>
    </w:p>
    <w:p w14:paraId="130AF7C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Νομίζω ότι είναι υπερβολικά τα νούμερα. Θα σας δώσω ένα παράδειγμα. Η εταιρεία «ΑΝΩΣΙΣ» της οικογενείας Μπόμπολα είχε μικρότερο ποσοστό απ’ αυτό και κάλυπτε το 70% της παραγωγ</w:t>
      </w:r>
      <w:r>
        <w:rPr>
          <w:rFonts w:eastAsia="Times New Roman" w:cs="Times New Roman"/>
          <w:szCs w:val="24"/>
        </w:rPr>
        <w:t>ής του «</w:t>
      </w:r>
      <w:r>
        <w:rPr>
          <w:rFonts w:eastAsia="Times New Roman" w:cs="Times New Roman"/>
          <w:szCs w:val="24"/>
          <w:lang w:val="en-US"/>
        </w:rPr>
        <w:t>MEGA</w:t>
      </w:r>
      <w:r>
        <w:rPr>
          <w:rFonts w:eastAsia="Times New Roman" w:cs="Times New Roman"/>
          <w:szCs w:val="24"/>
        </w:rPr>
        <w:t>». Υπάρχουν ταυτίσεις και καταχρηστικές ενέργειες. Δεν είναι κακό σε ό,τι αφορά αυτά τα τηλεοπτικά, αλλά</w:t>
      </w:r>
      <w:r>
        <w:rPr>
          <w:rFonts w:eastAsia="Times New Roman" w:cs="Times New Roman"/>
          <w:szCs w:val="24"/>
        </w:rPr>
        <w:t>,</w:t>
      </w:r>
      <w:r>
        <w:rPr>
          <w:rFonts w:eastAsia="Times New Roman" w:cs="Times New Roman"/>
          <w:szCs w:val="24"/>
        </w:rPr>
        <w:t xml:space="preserve"> αν βάζουμε έναν κινηματογραφικό παραγωγό ως ανεξάρτητο με τέτοια </w:t>
      </w:r>
      <w:proofErr w:type="spellStart"/>
      <w:r>
        <w:rPr>
          <w:rFonts w:eastAsia="Times New Roman" w:cs="Times New Roman"/>
          <w:szCs w:val="24"/>
        </w:rPr>
        <w:t>πλαφοναρισμένα</w:t>
      </w:r>
      <w:proofErr w:type="spellEnd"/>
      <w:r>
        <w:rPr>
          <w:rFonts w:eastAsia="Times New Roman" w:cs="Times New Roman"/>
          <w:szCs w:val="24"/>
        </w:rPr>
        <w:t>, θα έλεγα, ποσοτικά χαρακτηριστικά, καταδικάζουμε τους μικ</w:t>
      </w:r>
      <w:r>
        <w:rPr>
          <w:rFonts w:eastAsia="Times New Roman" w:cs="Times New Roman"/>
          <w:szCs w:val="24"/>
        </w:rPr>
        <w:t>ρούς παραγωγούς και άλλους παραγωγούς, οι οποίοι δεν έχουν ανάμ</w:t>
      </w:r>
      <w:r>
        <w:rPr>
          <w:rFonts w:eastAsia="Times New Roman" w:cs="Times New Roman"/>
          <w:szCs w:val="24"/>
        </w:rPr>
        <w:t>ε</w:t>
      </w:r>
      <w:r>
        <w:rPr>
          <w:rFonts w:eastAsia="Times New Roman" w:cs="Times New Roman"/>
          <w:szCs w:val="24"/>
        </w:rPr>
        <w:t>ιξη και από τους οποίους, κατά τη δική μου γνώση -που έχω γνώση του κινηματογραφικού τοπίου-</w:t>
      </w:r>
      <w:r>
        <w:rPr>
          <w:rFonts w:eastAsia="Times New Roman" w:cs="Times New Roman"/>
          <w:szCs w:val="24"/>
        </w:rPr>
        <w:t>,</w:t>
      </w:r>
      <w:r>
        <w:rPr>
          <w:rFonts w:eastAsia="Times New Roman" w:cs="Times New Roman"/>
          <w:szCs w:val="24"/>
        </w:rPr>
        <w:t xml:space="preserve"> ξεκίνησε αυτή η μικρή άνοιξη του ελληνικού κινηματογράφου. </w:t>
      </w:r>
    </w:p>
    <w:p w14:paraId="130AF7C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Θα πρότεινα να έχουμε ένα ποσοστό ως </w:t>
      </w:r>
      <w:r>
        <w:rPr>
          <w:rFonts w:eastAsia="Times New Roman" w:cs="Times New Roman"/>
          <w:szCs w:val="24"/>
        </w:rPr>
        <w:t>5%-10% συμμετοχής σε τηλεοπτικούς σταθμούς και ως 40% κάλυψη του προγράμματος. Να υποστηρίξουμε τους μικρότερους παραγωγούς. Να ανθήσουν και από το φυτώριο του πειραματικού καλλιτεχνικού κινηματογράφου να μπουν και στα μεγαλύτερα.</w:t>
      </w:r>
    </w:p>
    <w:p w14:paraId="130AF7C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 κ</w:t>
      </w:r>
      <w:r>
        <w:rPr>
          <w:rFonts w:eastAsia="Times New Roman" w:cs="Times New Roman"/>
          <w:szCs w:val="24"/>
        </w:rPr>
        <w:t xml:space="preserve">αι εύχομαι κάθε επιτυχία στις καλοκαιρινές διακοπές όλων των συναδέλφων. </w:t>
      </w:r>
    </w:p>
    <w:p w14:paraId="130AF7C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Ξυδάκη</w:t>
      </w:r>
      <w:proofErr w:type="spellEnd"/>
      <w:r>
        <w:rPr>
          <w:rFonts w:eastAsia="Times New Roman" w:cs="Times New Roman"/>
          <w:szCs w:val="24"/>
        </w:rPr>
        <w:t xml:space="preserve"> και για τις ευχές του.</w:t>
      </w:r>
    </w:p>
    <w:p w14:paraId="130AF7C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Ο κ. Λοβέρδος είχε ζητήσει τον λόγο. </w:t>
      </w:r>
    </w:p>
    <w:p w14:paraId="130AF7C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 για ένα λεπτό.</w:t>
      </w:r>
    </w:p>
    <w:p w14:paraId="130AF7C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ΑΝΔΡΕΑΣ ΛΟΒΕΡΔΟ</w:t>
      </w:r>
      <w:r>
        <w:rPr>
          <w:rFonts w:eastAsia="Times New Roman" w:cs="Times New Roman"/>
          <w:b/>
          <w:szCs w:val="24"/>
        </w:rPr>
        <w:t>Σ:</w:t>
      </w:r>
      <w:r>
        <w:rPr>
          <w:rFonts w:eastAsia="Times New Roman" w:cs="Times New Roman"/>
          <w:szCs w:val="24"/>
        </w:rPr>
        <w:t xml:space="preserve"> Παίρνω τον λόγο γιατί μετά την ομιλία μου ο Υπουργός έκανε ένα-δυο σχόλια και του οφείλω τις αρμόζουσες απαντήσεις.</w:t>
      </w:r>
    </w:p>
    <w:p w14:paraId="130AF7C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Αναφέρθηκε στο θέμα της αγωγής του «</w:t>
      </w:r>
      <w:r>
        <w:rPr>
          <w:rFonts w:eastAsia="Times New Roman" w:cs="Times New Roman"/>
          <w:szCs w:val="24"/>
          <w:lang w:val="en-US"/>
        </w:rPr>
        <w:t>STAR</w:t>
      </w:r>
      <w:r>
        <w:rPr>
          <w:rFonts w:eastAsia="Times New Roman" w:cs="Times New Roman"/>
          <w:szCs w:val="24"/>
        </w:rPr>
        <w:t>» εναντίον του ελληνικού δημοσίου και εναντίον του, για το οποίο έκανα μια ολόκληρη ανάπτυξη. Τον</w:t>
      </w:r>
      <w:r>
        <w:rPr>
          <w:rFonts w:eastAsia="Times New Roman" w:cs="Times New Roman"/>
          <w:szCs w:val="24"/>
        </w:rPr>
        <w:t xml:space="preserve"> συμβούλεψα από την πλευρά της Εθνικής Αντιπροσωπείας να κερδίσει τις δίκες. </w:t>
      </w:r>
    </w:p>
    <w:p w14:paraId="130AF7CF" w14:textId="77777777" w:rsidR="007C1AED" w:rsidRDefault="002867C4">
      <w:pPr>
        <w:spacing w:after="0" w:line="600" w:lineRule="auto"/>
        <w:ind w:firstLine="720"/>
        <w:jc w:val="both"/>
        <w:rPr>
          <w:rFonts w:eastAsia="Times New Roman"/>
          <w:szCs w:val="24"/>
        </w:rPr>
      </w:pPr>
      <w:r>
        <w:rPr>
          <w:rFonts w:eastAsia="Times New Roman"/>
          <w:szCs w:val="24"/>
        </w:rPr>
        <w:t>Αναφέρθηκε στο τι του είπε ένας νομικός του σύμβουλος. Στους νομικούς του συμβούλους αναφερόταν και όταν του λέγαμε ότι είναι αντισυνταγματικές οι διατάξεις του νόμου του! Αναφερ</w:t>
      </w:r>
      <w:r>
        <w:rPr>
          <w:rFonts w:eastAsia="Times New Roman"/>
          <w:szCs w:val="24"/>
        </w:rPr>
        <w:t>όταν σε νομικούς συμβούλους</w:t>
      </w:r>
      <w:r>
        <w:rPr>
          <w:rFonts w:eastAsia="Times New Roman"/>
          <w:szCs w:val="24"/>
        </w:rPr>
        <w:t>,</w:t>
      </w:r>
      <w:r>
        <w:rPr>
          <w:rFonts w:eastAsia="Times New Roman"/>
          <w:szCs w:val="24"/>
        </w:rPr>
        <w:t xml:space="preserve"> για να κλέψει κάτι από την αυθεντία τους, να μεταφέρει στη Βουλή γνώμη συμβούλων ως αυθεντική γνώμη. </w:t>
      </w:r>
      <w:r>
        <w:rPr>
          <w:rFonts w:eastAsia="Times New Roman"/>
          <w:szCs w:val="24"/>
        </w:rPr>
        <w:t>Τ</w:t>
      </w:r>
      <w:r>
        <w:rPr>
          <w:rFonts w:eastAsia="Times New Roman"/>
          <w:szCs w:val="24"/>
        </w:rPr>
        <w:t xml:space="preserve">α όσα συνέβησαν τα ξέρουμε όλοι και τα ξέρει και ο ίδιος καλά. </w:t>
      </w:r>
    </w:p>
    <w:p w14:paraId="130AF7D0" w14:textId="77777777" w:rsidR="007C1AED" w:rsidRDefault="002867C4">
      <w:pPr>
        <w:spacing w:after="0" w:line="600" w:lineRule="auto"/>
        <w:ind w:firstLine="720"/>
        <w:jc w:val="both"/>
        <w:rPr>
          <w:rFonts w:eastAsia="Times New Roman"/>
          <w:szCs w:val="24"/>
        </w:rPr>
      </w:pPr>
      <w:r>
        <w:rPr>
          <w:rFonts w:eastAsia="Times New Roman"/>
          <w:szCs w:val="24"/>
        </w:rPr>
        <w:lastRenderedPageBreak/>
        <w:t>Να αφήσει, λοιπόν, τις νομικές συμβουλές, τους εκθέτει κιόλας</w:t>
      </w:r>
      <w:r>
        <w:rPr>
          <w:rFonts w:eastAsia="Times New Roman"/>
          <w:szCs w:val="24"/>
        </w:rPr>
        <w:t>, και να κοιτάξει να κερδίσει τις δίκες</w:t>
      </w:r>
      <w:r>
        <w:rPr>
          <w:rFonts w:eastAsia="Times New Roman"/>
          <w:szCs w:val="24"/>
        </w:rPr>
        <w:t>,</w:t>
      </w:r>
      <w:r>
        <w:rPr>
          <w:rFonts w:eastAsia="Times New Roman"/>
          <w:szCs w:val="24"/>
        </w:rPr>
        <w:t xml:space="preserve"> διότι αυτά που του ζητάνε τα ζητάνε ως ζημία γι’ αυτά που έκανε και αντί να πάει για μαλλί θα βγει και κουρεμένος. </w:t>
      </w:r>
      <w:r>
        <w:rPr>
          <w:rFonts w:eastAsia="Times New Roman"/>
          <w:szCs w:val="24"/>
        </w:rPr>
        <w:t>Α</w:t>
      </w:r>
      <w:r>
        <w:rPr>
          <w:rFonts w:eastAsia="Times New Roman"/>
          <w:szCs w:val="24"/>
        </w:rPr>
        <w:t xml:space="preserve">ν πήγαινε ο ίδιος για μαλλί κι έβγαινε κουρεμένος, ήταν θέμα δικό του, αλλά εδώ είναι η </w:t>
      </w:r>
      <w:r>
        <w:rPr>
          <w:rFonts w:eastAsia="Times New Roman"/>
          <w:szCs w:val="24"/>
        </w:rPr>
        <w:t>Ε</w:t>
      </w:r>
      <w:r>
        <w:rPr>
          <w:rFonts w:eastAsia="Times New Roman"/>
          <w:szCs w:val="24"/>
        </w:rPr>
        <w:t xml:space="preserve">λληνική </w:t>
      </w:r>
      <w:r>
        <w:rPr>
          <w:rFonts w:eastAsia="Times New Roman"/>
          <w:szCs w:val="24"/>
        </w:rPr>
        <w:t>Δ</w:t>
      </w:r>
      <w:r>
        <w:rPr>
          <w:rFonts w:eastAsia="Times New Roman"/>
          <w:szCs w:val="24"/>
        </w:rPr>
        <w:t>η</w:t>
      </w:r>
      <w:r>
        <w:rPr>
          <w:rFonts w:eastAsia="Times New Roman"/>
          <w:szCs w:val="24"/>
        </w:rPr>
        <w:t xml:space="preserve">μοκρατία, οι πολίτες της οποίας θα βάλουν ο καθένας τον οβολό του για να πληρώσουν τη ζημιογόνο πολιτική του συμπεριφορά. </w:t>
      </w:r>
    </w:p>
    <w:p w14:paraId="130AF7D1" w14:textId="77777777" w:rsidR="007C1AED" w:rsidRDefault="002867C4">
      <w:pPr>
        <w:spacing w:after="0" w:line="600" w:lineRule="auto"/>
        <w:ind w:firstLine="720"/>
        <w:jc w:val="both"/>
        <w:rPr>
          <w:rFonts w:eastAsia="Times New Roman"/>
          <w:szCs w:val="24"/>
        </w:rPr>
      </w:pPr>
      <w:r>
        <w:rPr>
          <w:rFonts w:eastAsia="Times New Roman"/>
          <w:szCs w:val="24"/>
        </w:rPr>
        <w:t>Σ</w:t>
      </w:r>
      <w:r>
        <w:rPr>
          <w:rFonts w:eastAsia="Times New Roman"/>
          <w:szCs w:val="24"/>
        </w:rPr>
        <w:t>τη Βουλή, από τη στιγμή που έχουν συμβεί όλα όσα έχουν ειπωθεί εδώ κι εγώ συστηματοποίησα με την ομιλία μου, θα πρέπει να απευθύνετα</w:t>
      </w:r>
      <w:r>
        <w:rPr>
          <w:rFonts w:eastAsia="Times New Roman"/>
          <w:szCs w:val="24"/>
        </w:rPr>
        <w:t>ι με περισσότερη συστολή. Διότι οι απανωτές ήττες δεν του επιτρέπουν να λέει με τρόπο πειστικό αυτά που έλεγε πριν από δύο χρόνια και κέρδιζε σε βάρος μας, σε βάρος της τιμής και της υπόληψής μας,…</w:t>
      </w:r>
    </w:p>
    <w:p w14:paraId="130AF7D2" w14:textId="77777777" w:rsidR="007C1AED" w:rsidRDefault="002867C4">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Καλά, τώρα αυτό είναι πέ</w:t>
      </w:r>
      <w:r>
        <w:rPr>
          <w:rFonts w:eastAsia="Times New Roman"/>
          <w:szCs w:val="24"/>
        </w:rPr>
        <w:t>ρα από την απάντηση</w:t>
      </w:r>
      <w:r>
        <w:rPr>
          <w:rFonts w:eastAsia="Times New Roman"/>
          <w:szCs w:val="24"/>
        </w:rPr>
        <w:t>,</w:t>
      </w:r>
      <w:r>
        <w:rPr>
          <w:rFonts w:eastAsia="Times New Roman"/>
          <w:szCs w:val="24"/>
        </w:rPr>
        <w:t xml:space="preserve"> βέβαια. </w:t>
      </w:r>
    </w:p>
    <w:p w14:paraId="130AF7D3" w14:textId="77777777" w:rsidR="007C1AED" w:rsidRDefault="002867C4">
      <w:pPr>
        <w:spacing w:after="0" w:line="600" w:lineRule="auto"/>
        <w:ind w:firstLine="720"/>
        <w:jc w:val="both"/>
        <w:rPr>
          <w:rFonts w:eastAsia="Times New Roman"/>
          <w:szCs w:val="24"/>
        </w:rPr>
      </w:pPr>
      <w:r>
        <w:rPr>
          <w:rFonts w:eastAsia="Times New Roman"/>
          <w:szCs w:val="24"/>
        </w:rPr>
        <w:t>Ολοκληρώστε, σας παρακαλώ.</w:t>
      </w:r>
    </w:p>
    <w:p w14:paraId="130AF7D4" w14:textId="77777777" w:rsidR="007C1AED" w:rsidRDefault="002867C4">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b/>
          <w:szCs w:val="24"/>
        </w:rPr>
        <w:t xml:space="preserve"> </w:t>
      </w:r>
      <w:r>
        <w:rPr>
          <w:rFonts w:eastAsia="Times New Roman"/>
          <w:szCs w:val="24"/>
        </w:rPr>
        <w:t>…επικοινωνιακά παιχνίδια. Τώρα αυτά όλα είναι χαμένα και η Βουλή τού αξιώνει συστολή.</w:t>
      </w:r>
    </w:p>
    <w:p w14:paraId="130AF7D5" w14:textId="77777777" w:rsidR="007C1AED" w:rsidRDefault="002867C4">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Ωραία. </w:t>
      </w:r>
    </w:p>
    <w:p w14:paraId="130AF7D6" w14:textId="77777777" w:rsidR="007C1AED" w:rsidRDefault="002867C4">
      <w:pPr>
        <w:spacing w:after="0" w:line="600" w:lineRule="auto"/>
        <w:ind w:firstLine="720"/>
        <w:jc w:val="both"/>
        <w:rPr>
          <w:rFonts w:eastAsia="Times New Roman"/>
          <w:szCs w:val="24"/>
        </w:rPr>
      </w:pPr>
      <w:r>
        <w:rPr>
          <w:rFonts w:eastAsia="Times New Roman"/>
          <w:szCs w:val="24"/>
        </w:rPr>
        <w:lastRenderedPageBreak/>
        <w:t>Ο κ. Παπαθεοδώρου ομοίως έχει τον λόγο για ένα λεπτό.</w:t>
      </w:r>
    </w:p>
    <w:p w14:paraId="130AF7D7" w14:textId="77777777" w:rsidR="007C1AED" w:rsidRDefault="002867C4">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 Θα είμαι πάρα πολύ σύντομος, πραγματικά. </w:t>
      </w:r>
    </w:p>
    <w:p w14:paraId="130AF7D8" w14:textId="77777777" w:rsidR="007C1AED" w:rsidRDefault="002867C4">
      <w:pPr>
        <w:spacing w:after="0" w:line="600" w:lineRule="auto"/>
        <w:ind w:firstLine="720"/>
        <w:jc w:val="both"/>
        <w:rPr>
          <w:rFonts w:eastAsia="Times New Roman"/>
          <w:szCs w:val="24"/>
        </w:rPr>
      </w:pPr>
      <w:r>
        <w:rPr>
          <w:rFonts w:eastAsia="Times New Roman"/>
          <w:szCs w:val="24"/>
        </w:rPr>
        <w:t xml:space="preserve">Ήθελα να πω στον κ. Παππά κάτι. Άκουσα ότι αναφέρθηκε ειρωνικά στην ευγένειά μου, κάτι το οποίο θεωρώ ότι δεν είναι μόνο χαρακτηριστικό κοινοβουλευτικού αλλά είναι </w:t>
      </w:r>
      <w:r>
        <w:rPr>
          <w:rFonts w:eastAsia="Times New Roman"/>
          <w:szCs w:val="24"/>
        </w:rPr>
        <w:t xml:space="preserve">χαρακτηριστικό αξιοπρέπειας. </w:t>
      </w:r>
    </w:p>
    <w:p w14:paraId="130AF7D9" w14:textId="77777777" w:rsidR="007C1AED" w:rsidRDefault="002867C4">
      <w:pPr>
        <w:spacing w:after="0" w:line="600" w:lineRule="auto"/>
        <w:ind w:firstLine="720"/>
        <w:jc w:val="both"/>
        <w:rPr>
          <w:rFonts w:eastAsia="Times New Roman"/>
          <w:szCs w:val="24"/>
        </w:rPr>
      </w:pPr>
      <w:r>
        <w:rPr>
          <w:rFonts w:eastAsia="Times New Roman"/>
          <w:szCs w:val="24"/>
        </w:rPr>
        <w:t xml:space="preserve">Κύριε Παππά, την επόμενη φορά που θα σκεφτείτε να ειρωνευτείτε την ευγένειά μου, θα σας έλεγα να θυμηθείτε ότι εδώ και </w:t>
      </w:r>
      <w:proofErr w:type="spellStart"/>
      <w:r>
        <w:rPr>
          <w:rFonts w:eastAsia="Times New Roman"/>
          <w:szCs w:val="24"/>
        </w:rPr>
        <w:t>οκτώμισι</w:t>
      </w:r>
      <w:proofErr w:type="spellEnd"/>
      <w:r>
        <w:rPr>
          <w:rFonts w:eastAsia="Times New Roman"/>
          <w:szCs w:val="24"/>
        </w:rPr>
        <w:t xml:space="preserve"> μήνες αρνείστε να έρθετε στη Βουλή να απαντήσετε σε ερώτησή μου για τη χρηματοδότηση του </w:t>
      </w:r>
      <w:r>
        <w:rPr>
          <w:rFonts w:eastAsia="Times New Roman"/>
          <w:szCs w:val="24"/>
          <w:lang w:val="en-US"/>
        </w:rPr>
        <w:t>site</w:t>
      </w:r>
      <w:r>
        <w:rPr>
          <w:rFonts w:eastAsia="Times New Roman"/>
          <w:szCs w:val="24"/>
        </w:rPr>
        <w:t xml:space="preserve"> του </w:t>
      </w:r>
      <w:proofErr w:type="spellStart"/>
      <w:r>
        <w:rPr>
          <w:rFonts w:eastAsia="Times New Roman"/>
          <w:szCs w:val="24"/>
        </w:rPr>
        <w:t>Δαβαράκη</w:t>
      </w:r>
      <w:proofErr w:type="spellEnd"/>
      <w:r>
        <w:rPr>
          <w:rFonts w:eastAsia="Times New Roman"/>
          <w:szCs w:val="24"/>
        </w:rPr>
        <w:t xml:space="preserve"> για το οποίο σας έχει κατηγορήσει. Όταν θα το κάνετε, θα μπορείτε να απαντήσετε και στην κριτική την πολιτική που σας κάνω, όχι την απρεπή ούτε με υπονοούμενα, την πολιτική κριτική. Κάντε το πρώτα και μετά θα έχετε τον λόγο. </w:t>
      </w:r>
    </w:p>
    <w:p w14:paraId="130AF7DA" w14:textId="77777777" w:rsidR="007C1AED" w:rsidRDefault="002867C4">
      <w:pPr>
        <w:spacing w:after="0" w:line="600" w:lineRule="auto"/>
        <w:ind w:firstLine="720"/>
        <w:jc w:val="both"/>
        <w:rPr>
          <w:rFonts w:eastAsia="Times New Roman"/>
          <w:szCs w:val="24"/>
        </w:rPr>
      </w:pPr>
      <w:r>
        <w:rPr>
          <w:rFonts w:eastAsia="Times New Roman"/>
          <w:b/>
          <w:szCs w:val="24"/>
        </w:rPr>
        <w:t>ΠΡΟΕΔΡΕΥΩΝ (Ανασ</w:t>
      </w:r>
      <w:r>
        <w:rPr>
          <w:rFonts w:eastAsia="Times New Roman"/>
          <w:b/>
          <w:szCs w:val="24"/>
        </w:rPr>
        <w:t>τάσιος Κουράκης):</w:t>
      </w:r>
      <w:r>
        <w:rPr>
          <w:rFonts w:eastAsia="Times New Roman"/>
          <w:szCs w:val="24"/>
        </w:rPr>
        <w:t xml:space="preserve"> Καλώς. </w:t>
      </w:r>
    </w:p>
    <w:p w14:paraId="130AF7DB" w14:textId="77777777" w:rsidR="007C1AED" w:rsidRDefault="002867C4">
      <w:pPr>
        <w:spacing w:after="0" w:line="600" w:lineRule="auto"/>
        <w:ind w:firstLine="720"/>
        <w:jc w:val="both"/>
        <w:rPr>
          <w:rFonts w:eastAsia="Times New Roman"/>
          <w:szCs w:val="24"/>
        </w:rPr>
      </w:pPr>
      <w:r>
        <w:rPr>
          <w:rFonts w:eastAsia="Times New Roman"/>
          <w:szCs w:val="24"/>
        </w:rPr>
        <w:t>Προχωρούμε με τον κ. Γεώργιο Παπαηλιού, Βουλευτή του ΣΥΡΙΖΑ, ο οποίος έχει τον λόγο για επτά λεπτά.</w:t>
      </w:r>
    </w:p>
    <w:p w14:paraId="130AF7DC" w14:textId="77777777" w:rsidR="007C1AED" w:rsidRDefault="002867C4">
      <w:pPr>
        <w:spacing w:after="0" w:line="600" w:lineRule="auto"/>
        <w:ind w:firstLine="720"/>
        <w:jc w:val="both"/>
        <w:rPr>
          <w:rFonts w:eastAsia="Times New Roman"/>
          <w:szCs w:val="24"/>
        </w:rPr>
      </w:pPr>
      <w:r>
        <w:rPr>
          <w:rFonts w:eastAsia="Times New Roman"/>
          <w:b/>
          <w:szCs w:val="24"/>
        </w:rPr>
        <w:lastRenderedPageBreak/>
        <w:t>ΓΕΩΡΓΙΟΣ ΠΑΠΑΗΛΙΟΥ:</w:t>
      </w:r>
      <w:r>
        <w:rPr>
          <w:rFonts w:eastAsia="Times New Roman"/>
          <w:szCs w:val="24"/>
        </w:rPr>
        <w:t xml:space="preserve"> Κύριε Πρόεδρε, κυρίες και κύριοι συνάδελφοι, η συγκεκριμένη νομοθετική πρωτοβουλία συνιστά θεσμική παρέμβαση σ</w:t>
      </w:r>
      <w:r>
        <w:rPr>
          <w:rFonts w:eastAsia="Times New Roman"/>
          <w:szCs w:val="24"/>
        </w:rPr>
        <w:t xml:space="preserve">τον χώρο των μέσων μαζικής επικοινωνίας και συμπληρώνει τη ρύθμιση για την </w:t>
      </w:r>
      <w:proofErr w:type="spellStart"/>
      <w:r>
        <w:rPr>
          <w:rFonts w:eastAsia="Times New Roman"/>
          <w:szCs w:val="24"/>
        </w:rPr>
        <w:t>αδειοδότηση</w:t>
      </w:r>
      <w:proofErr w:type="spellEnd"/>
      <w:r>
        <w:rPr>
          <w:rFonts w:eastAsia="Times New Roman"/>
          <w:szCs w:val="24"/>
        </w:rPr>
        <w:t xml:space="preserve"> των τηλεοπτικών συχνοτήτων, δηλαδή τη ρύθμιση του άναρχου</w:t>
      </w:r>
      <w:r>
        <w:rPr>
          <w:rFonts w:eastAsia="Times New Roman"/>
          <w:szCs w:val="24"/>
        </w:rPr>
        <w:t>,</w:t>
      </w:r>
      <w:r>
        <w:rPr>
          <w:rFonts w:eastAsia="Times New Roman"/>
          <w:szCs w:val="24"/>
        </w:rPr>
        <w:t xml:space="preserve"> εδώ και δεκαετίες</w:t>
      </w:r>
      <w:r>
        <w:rPr>
          <w:rFonts w:eastAsia="Times New Roman"/>
          <w:szCs w:val="24"/>
        </w:rPr>
        <w:t>,</w:t>
      </w:r>
      <w:r>
        <w:rPr>
          <w:rFonts w:eastAsia="Times New Roman"/>
          <w:szCs w:val="24"/>
        </w:rPr>
        <w:t xml:space="preserve"> τηλεοπτικού και ραδιοφωνικού τοπίου. </w:t>
      </w:r>
    </w:p>
    <w:p w14:paraId="130AF7DD" w14:textId="77777777" w:rsidR="007C1AED" w:rsidRDefault="002867C4">
      <w:pPr>
        <w:spacing w:after="0" w:line="600" w:lineRule="auto"/>
        <w:ind w:firstLine="720"/>
        <w:jc w:val="both"/>
        <w:rPr>
          <w:rFonts w:eastAsia="Times New Roman"/>
          <w:szCs w:val="24"/>
        </w:rPr>
      </w:pPr>
      <w:r>
        <w:rPr>
          <w:rFonts w:eastAsia="Times New Roman"/>
          <w:szCs w:val="24"/>
        </w:rPr>
        <w:t>Η ενιαία, πλέον, θέση της Νέας Δημοκρατίας και του ΠΑ</w:t>
      </w:r>
      <w:r>
        <w:rPr>
          <w:rFonts w:eastAsia="Times New Roman"/>
          <w:szCs w:val="24"/>
        </w:rPr>
        <w:t>ΣΟΚ για το υπό κρίση νομοσχέδιο περικλείει</w:t>
      </w:r>
      <w:r>
        <w:rPr>
          <w:rFonts w:eastAsia="Times New Roman"/>
          <w:szCs w:val="24"/>
        </w:rPr>
        <w:t>,</w:t>
      </w:r>
      <w:r>
        <w:rPr>
          <w:rFonts w:eastAsia="Times New Roman"/>
          <w:szCs w:val="24"/>
        </w:rPr>
        <w:t xml:space="preserve"> θα έλεγα</w:t>
      </w:r>
      <w:r>
        <w:rPr>
          <w:rFonts w:eastAsia="Times New Roman"/>
          <w:szCs w:val="24"/>
        </w:rPr>
        <w:t xml:space="preserve">, μια </w:t>
      </w:r>
      <w:r>
        <w:rPr>
          <w:rFonts w:eastAsia="Times New Roman"/>
          <w:szCs w:val="24"/>
        </w:rPr>
        <w:t>αντ</w:t>
      </w:r>
      <w:r>
        <w:rPr>
          <w:rFonts w:eastAsia="Times New Roman"/>
          <w:szCs w:val="24"/>
        </w:rPr>
        <w:t>ί</w:t>
      </w:r>
      <w:r>
        <w:rPr>
          <w:rFonts w:eastAsia="Times New Roman"/>
          <w:szCs w:val="24"/>
        </w:rPr>
        <w:t>φ</w:t>
      </w:r>
      <w:r>
        <w:rPr>
          <w:rFonts w:eastAsia="Times New Roman"/>
          <w:szCs w:val="24"/>
        </w:rPr>
        <w:t>α</w:t>
      </w:r>
      <w:r>
        <w:rPr>
          <w:rFonts w:eastAsia="Times New Roman"/>
          <w:szCs w:val="24"/>
        </w:rPr>
        <w:t>σ</w:t>
      </w:r>
      <w:r>
        <w:rPr>
          <w:rFonts w:eastAsia="Times New Roman"/>
          <w:szCs w:val="24"/>
        </w:rPr>
        <w:t>η</w:t>
      </w:r>
      <w:r>
        <w:rPr>
          <w:rFonts w:eastAsia="Times New Roman"/>
          <w:szCs w:val="24"/>
        </w:rPr>
        <w:t>. Ενώ ισχυρίζονται ότι η αρχική εκδοχή του νομοσχεδίου μεταβλήθηκε ουσιαστικά με νομο</w:t>
      </w:r>
      <w:r>
        <w:rPr>
          <w:rFonts w:eastAsia="Times New Roman"/>
          <w:szCs w:val="24"/>
        </w:rPr>
        <w:t>τεχν</w:t>
      </w:r>
      <w:r>
        <w:rPr>
          <w:rFonts w:eastAsia="Times New Roman"/>
          <w:szCs w:val="24"/>
        </w:rPr>
        <w:t>ικές βελτιώσεις και ο αρμόδιος Υπουργός προσχώρησε στη θέση τους, θα το καταψηφίσουν. Αποδεικνύουν έτ</w:t>
      </w:r>
      <w:r>
        <w:rPr>
          <w:rFonts w:eastAsia="Times New Roman"/>
          <w:szCs w:val="24"/>
        </w:rPr>
        <w:t>σι ότι ασκούν αντιπολίτευση για την αντιπολίτευση, έχοντας περιέλθει σε αμηχανία και σύγχυση</w:t>
      </w:r>
      <w:r>
        <w:rPr>
          <w:rFonts w:eastAsia="Times New Roman"/>
          <w:szCs w:val="24"/>
        </w:rPr>
        <w:t>,</w:t>
      </w:r>
      <w:r>
        <w:rPr>
          <w:rFonts w:eastAsia="Times New Roman"/>
          <w:szCs w:val="24"/>
        </w:rPr>
        <w:t xml:space="preserve"> μετά τη διάψευση και του τελευταίου </w:t>
      </w:r>
      <w:proofErr w:type="spellStart"/>
      <w:r>
        <w:rPr>
          <w:rFonts w:eastAsia="Times New Roman"/>
          <w:szCs w:val="24"/>
        </w:rPr>
        <w:t>καταστροφολογικού</w:t>
      </w:r>
      <w:proofErr w:type="spellEnd"/>
      <w:r>
        <w:rPr>
          <w:rFonts w:eastAsia="Times New Roman"/>
          <w:szCs w:val="24"/>
        </w:rPr>
        <w:t xml:space="preserve"> αφηγήματός τους και την προώθηση του κυβερνητικού έργου</w:t>
      </w:r>
      <w:r>
        <w:rPr>
          <w:rFonts w:eastAsia="Times New Roman"/>
          <w:szCs w:val="24"/>
        </w:rPr>
        <w:t>,</w:t>
      </w:r>
      <w:r>
        <w:rPr>
          <w:rFonts w:eastAsia="Times New Roman"/>
          <w:szCs w:val="24"/>
        </w:rPr>
        <w:t xml:space="preserve"> και με την ψήφιση νομοσχεδίων που έχουν κοινωνικό π</w:t>
      </w:r>
      <w:r>
        <w:rPr>
          <w:rFonts w:eastAsia="Times New Roman"/>
          <w:szCs w:val="24"/>
        </w:rPr>
        <w:t xml:space="preserve">ρόσημο. </w:t>
      </w:r>
    </w:p>
    <w:p w14:paraId="130AF7DE" w14:textId="77777777" w:rsidR="007C1AED" w:rsidRDefault="002867C4">
      <w:pPr>
        <w:spacing w:after="0" w:line="600" w:lineRule="auto"/>
        <w:ind w:firstLine="720"/>
        <w:jc w:val="both"/>
        <w:rPr>
          <w:rFonts w:eastAsia="Times New Roman"/>
          <w:szCs w:val="24"/>
        </w:rPr>
      </w:pPr>
      <w:r>
        <w:rPr>
          <w:rFonts w:eastAsia="Times New Roman"/>
          <w:szCs w:val="24"/>
        </w:rPr>
        <w:t xml:space="preserve">Επιπλέον, τα δυο κόμματα της Αντιπολίτευσης εμφανίζονται να αγνοούν και τον τρόπο της κοινοβουλευτικής διαδικασίας, διότι κατά τη συζήτηση στις αρμόδιες επιτροπές ακούγονται οι </w:t>
      </w:r>
      <w:r>
        <w:rPr>
          <w:rFonts w:eastAsia="Times New Roman"/>
          <w:szCs w:val="24"/>
        </w:rPr>
        <w:lastRenderedPageBreak/>
        <w:t>κοινωνικοί φορείς, τα νομοσχέδια συζητούνται, τυγχάνουν επεξεργασίας κ</w:t>
      </w:r>
      <w:r>
        <w:rPr>
          <w:rFonts w:eastAsia="Times New Roman"/>
          <w:szCs w:val="24"/>
        </w:rPr>
        <w:t xml:space="preserve">αι αρκετές φορές η </w:t>
      </w:r>
      <w:r>
        <w:rPr>
          <w:rFonts w:eastAsia="Times New Roman"/>
          <w:szCs w:val="24"/>
        </w:rPr>
        <w:t>κ</w:t>
      </w:r>
      <w:r>
        <w:rPr>
          <w:rFonts w:eastAsia="Times New Roman"/>
          <w:szCs w:val="24"/>
        </w:rPr>
        <w:t xml:space="preserve">υβέρνηση ανταποκρίνεται σε ιδέες, απόψεις ακόμα και σε ενστάσεις των κοινωνικών φορέων και των κομμάτων της </w:t>
      </w:r>
      <w:r>
        <w:rPr>
          <w:rFonts w:eastAsia="Times New Roman"/>
          <w:szCs w:val="24"/>
        </w:rPr>
        <w:t>α</w:t>
      </w:r>
      <w:r>
        <w:rPr>
          <w:rFonts w:eastAsia="Times New Roman"/>
          <w:szCs w:val="24"/>
        </w:rPr>
        <w:t xml:space="preserve">ντιπολίτευσης, αν και εφόσον αυτές κρίνονται βάσιμες. </w:t>
      </w:r>
    </w:p>
    <w:p w14:paraId="130AF7DF" w14:textId="77777777" w:rsidR="007C1AED" w:rsidRDefault="002867C4">
      <w:pPr>
        <w:spacing w:after="0" w:line="600" w:lineRule="auto"/>
        <w:ind w:firstLine="720"/>
        <w:jc w:val="both"/>
        <w:rPr>
          <w:rFonts w:eastAsia="Times New Roman"/>
          <w:szCs w:val="24"/>
        </w:rPr>
      </w:pPr>
      <w:r>
        <w:rPr>
          <w:rFonts w:eastAsia="Times New Roman"/>
          <w:szCs w:val="24"/>
        </w:rPr>
        <w:t>Η σημερινή Κυβέρνηση έχει αποδείξει ότι είναι ανοι</w:t>
      </w:r>
      <w:r>
        <w:rPr>
          <w:rFonts w:eastAsia="Times New Roman"/>
          <w:szCs w:val="24"/>
        </w:rPr>
        <w:t>κ</w:t>
      </w:r>
      <w:r>
        <w:rPr>
          <w:rFonts w:eastAsia="Times New Roman"/>
          <w:szCs w:val="24"/>
        </w:rPr>
        <w:t>τή στον διάλογο. Εν π</w:t>
      </w:r>
      <w:r>
        <w:rPr>
          <w:rFonts w:eastAsia="Times New Roman"/>
          <w:szCs w:val="24"/>
        </w:rPr>
        <w:t>ροκειμένω αυτό συνέβη. Η προσπάθεια της Νέας Δημοκρατίας και του ΠΑΣΟΚ να εμφανίσουν την Κυβέρνηση υπαναχωρούσα γίνεται μόνο και μόνο για τη δημιουργία εντυπώσεων.</w:t>
      </w:r>
    </w:p>
    <w:p w14:paraId="130AF7E0" w14:textId="77777777" w:rsidR="007C1AED" w:rsidRDefault="002867C4">
      <w:pPr>
        <w:spacing w:after="0" w:line="600" w:lineRule="auto"/>
        <w:ind w:firstLine="720"/>
        <w:jc w:val="both"/>
        <w:rPr>
          <w:rFonts w:eastAsia="Times New Roman"/>
          <w:szCs w:val="24"/>
        </w:rPr>
      </w:pPr>
      <w:r>
        <w:rPr>
          <w:rFonts w:eastAsia="Times New Roman"/>
          <w:szCs w:val="24"/>
        </w:rPr>
        <w:t>Οι ρυθμίσεις του υπό κρίση νομοσχεδίου αποσκοπούν στην εγκαθίδρυση διαφάνειας, στην αποτροπή</w:t>
      </w:r>
      <w:r>
        <w:rPr>
          <w:rFonts w:eastAsia="Times New Roman"/>
          <w:szCs w:val="24"/>
        </w:rPr>
        <w:t xml:space="preserve"> φαινομένων φοροδιαφυγής και υπόγειων συναλλαγών, οι οποίες συχνά διενεργούνται υπέρ ή εις βάρος ορισμένων ή όλων των εμπλεκομένων επιχειρήσεων στον χώρο των μέσων μαζικής ενημέρωσης, στη διαφημιστική αγορά, αλλά και στον χώρο του περιφερειακού </w:t>
      </w:r>
      <w:r>
        <w:rPr>
          <w:rFonts w:eastAsia="Times New Roman"/>
          <w:szCs w:val="24"/>
        </w:rPr>
        <w:t>-</w:t>
      </w:r>
      <w:r>
        <w:rPr>
          <w:rFonts w:eastAsia="Times New Roman"/>
          <w:szCs w:val="24"/>
        </w:rPr>
        <w:t xml:space="preserve"> επαρχιακο</w:t>
      </w:r>
      <w:r>
        <w:rPr>
          <w:rFonts w:eastAsia="Times New Roman"/>
          <w:szCs w:val="24"/>
        </w:rPr>
        <w:t>ύ Τύπου.</w:t>
      </w:r>
    </w:p>
    <w:p w14:paraId="130AF7E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Αυτές οι ρυθμίσεις στηρίζονται στο γράμμα και στο πνεύμα των διατάξεων των άρθρων 15 παράγραφος 2 και 14 παράγραφος 9 του Συντάγματος. Επομένως όλες οι αιτιάσεις περί αντισυνταγματικότητας που προβάλλονται δεν </w:t>
      </w:r>
      <w:proofErr w:type="spellStart"/>
      <w:r>
        <w:rPr>
          <w:rFonts w:eastAsia="Times New Roman" w:cs="Times New Roman"/>
          <w:szCs w:val="24"/>
        </w:rPr>
        <w:t>ευσταθούν</w:t>
      </w:r>
      <w:proofErr w:type="spellEnd"/>
      <w:r>
        <w:rPr>
          <w:rFonts w:eastAsia="Times New Roman" w:cs="Times New Roman"/>
          <w:szCs w:val="24"/>
        </w:rPr>
        <w:t>.</w:t>
      </w:r>
    </w:p>
    <w:p w14:paraId="130AF7E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Το άρθρο 15 παράγραφος 2 προβλέπει ότι η ραδιοφωνία και η τηλεόραση υπάγονται </w:t>
      </w:r>
      <w:r>
        <w:rPr>
          <w:rFonts w:eastAsia="Times New Roman" w:cs="Times New Roman"/>
          <w:szCs w:val="24"/>
        </w:rPr>
        <w:t>σ</w:t>
      </w:r>
      <w:r>
        <w:rPr>
          <w:rFonts w:eastAsia="Times New Roman" w:cs="Times New Roman"/>
          <w:szCs w:val="24"/>
        </w:rPr>
        <w:t xml:space="preserve">τον άμεσο έλεγχο του κράτους. Εξάλλου, σύμφωνα με το άρθρο 14 παράγραφος 9, </w:t>
      </w:r>
      <w:r>
        <w:rPr>
          <w:rFonts w:eastAsia="Times New Roman" w:cs="Times New Roman"/>
          <w:szCs w:val="24"/>
        </w:rPr>
        <w:t>«</w:t>
      </w:r>
      <w:r>
        <w:rPr>
          <w:rFonts w:eastAsia="Times New Roman" w:cs="Times New Roman"/>
          <w:szCs w:val="24"/>
        </w:rPr>
        <w:t>το ιδιοκτησιακό καθεστώς, η οικονομική κατάσταση και τα μέσα χρηματοδότησης των μέσων ενημέρωσης πρέ</w:t>
      </w:r>
      <w:r>
        <w:rPr>
          <w:rFonts w:eastAsia="Times New Roman" w:cs="Times New Roman"/>
          <w:szCs w:val="24"/>
        </w:rPr>
        <w:t xml:space="preserve">πει να γίνονται γνωστά, όπως νόμος ορίζει. </w:t>
      </w:r>
      <w:r>
        <w:rPr>
          <w:rFonts w:eastAsia="Times New Roman" w:cs="Times New Roman"/>
          <w:szCs w:val="24"/>
        </w:rPr>
        <w:t>Νόμος προβλέπει τα μέτρα και τους περιορισμούς που είναι αναγκαίοι για την πλήρη διασφάλιση της διαφάνειας και της πολυφωνίας στην ενημέρωση</w:t>
      </w:r>
      <w:r>
        <w:rPr>
          <w:rFonts w:eastAsia="Times New Roman" w:cs="Times New Roman"/>
          <w:szCs w:val="24"/>
        </w:rPr>
        <w:t>»</w:t>
      </w:r>
      <w:r>
        <w:rPr>
          <w:rFonts w:eastAsia="Times New Roman" w:cs="Times New Roman"/>
          <w:szCs w:val="24"/>
        </w:rPr>
        <w:t>.</w:t>
      </w:r>
    </w:p>
    <w:p w14:paraId="130AF7E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συνταγματικό πλαίσιο</w:t>
      </w:r>
      <w:r>
        <w:rPr>
          <w:rFonts w:eastAsia="Times New Roman" w:cs="Times New Roman"/>
          <w:szCs w:val="24"/>
        </w:rPr>
        <w:t>,</w:t>
      </w:r>
      <w:r>
        <w:rPr>
          <w:rFonts w:eastAsia="Times New Roman" w:cs="Times New Roman"/>
          <w:szCs w:val="24"/>
        </w:rPr>
        <w:t xml:space="preserve"> οι ραδιοτηλεοπτικές συχνότητες, ως δημόσια περιουσία και ως δημόσιο αγαθό</w:t>
      </w:r>
      <w:r>
        <w:rPr>
          <w:rFonts w:eastAsia="Times New Roman" w:cs="Times New Roman"/>
          <w:szCs w:val="24"/>
        </w:rPr>
        <w:t>,</w:t>
      </w:r>
      <w:r>
        <w:rPr>
          <w:rFonts w:eastAsia="Times New Roman" w:cs="Times New Roman"/>
          <w:szCs w:val="24"/>
        </w:rPr>
        <w:t xml:space="preserve"> και η εκμετάλλευσή τους, τα παράγωγα, τα προϊόντα και οι πόροι που προκύπτουν από αυτ</w:t>
      </w:r>
      <w:r>
        <w:rPr>
          <w:rFonts w:eastAsia="Times New Roman" w:cs="Times New Roman"/>
          <w:szCs w:val="24"/>
        </w:rPr>
        <w:t>ές</w:t>
      </w:r>
      <w:r>
        <w:rPr>
          <w:rFonts w:eastAsia="Times New Roman" w:cs="Times New Roman"/>
          <w:szCs w:val="24"/>
        </w:rPr>
        <w:t xml:space="preserve"> υπό οποιαδήποτε μορφή, κυρίως από τη διαχείριση του τηλεοπτικού χρόνου και τη διαφήμιση, υπό</w:t>
      </w:r>
      <w:r>
        <w:rPr>
          <w:rFonts w:eastAsia="Times New Roman" w:cs="Times New Roman"/>
          <w:szCs w:val="24"/>
        </w:rPr>
        <w:t>κεινται στους αναγκαίους περιορισμούς, όρους και προϋποθέσεις, προ</w:t>
      </w:r>
      <w:r>
        <w:rPr>
          <w:rFonts w:eastAsia="Times New Roman" w:cs="Times New Roman"/>
          <w:szCs w:val="24"/>
        </w:rPr>
        <w:lastRenderedPageBreak/>
        <w:t>κειμένου να διασφαλιστεί η διαφάνεια στον χώρο της ενημέρωσης σε όλες τις εκφάνσεις της. Αυτοί οι περιορισμοί, οι όροι και οι προϋποθέσεις προβλέπονται στο υπό κρίση νομοσχέδιο.</w:t>
      </w:r>
    </w:p>
    <w:p w14:paraId="130AF7E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Αφού, λοιπόν</w:t>
      </w:r>
      <w:r>
        <w:rPr>
          <w:rFonts w:eastAsia="Times New Roman" w:cs="Times New Roman"/>
          <w:szCs w:val="24"/>
        </w:rPr>
        <w:t xml:space="preserve">, οι ραδιοτηλεοπτικές συχνότητες είναι δημόσια περιουσία, δημόσιο αγαθό, για ό,τι προκύπτει από αυτές, για παράδειγμα </w:t>
      </w:r>
      <w:r>
        <w:rPr>
          <w:rFonts w:eastAsia="Times New Roman" w:cs="Times New Roman"/>
          <w:szCs w:val="24"/>
        </w:rPr>
        <w:t>από</w:t>
      </w:r>
      <w:r>
        <w:rPr>
          <w:rFonts w:eastAsia="Times New Roman" w:cs="Times New Roman"/>
          <w:szCs w:val="24"/>
        </w:rPr>
        <w:t xml:space="preserve"> τη διαχείριση του τηλεοπτικού χρόνου, τη διαφήμιση, η </w:t>
      </w:r>
      <w:r>
        <w:rPr>
          <w:rFonts w:eastAsia="Times New Roman" w:cs="Times New Roman"/>
          <w:szCs w:val="24"/>
        </w:rPr>
        <w:t>π</w:t>
      </w:r>
      <w:r>
        <w:rPr>
          <w:rFonts w:eastAsia="Times New Roman" w:cs="Times New Roman"/>
          <w:szCs w:val="24"/>
        </w:rPr>
        <w:t>ολιτεία μπορεί και πρέπει να θέτει κανόνες, πράγμα που πράττει το υπό κρίση νομ</w:t>
      </w:r>
      <w:r>
        <w:rPr>
          <w:rFonts w:eastAsia="Times New Roman" w:cs="Times New Roman"/>
          <w:szCs w:val="24"/>
        </w:rPr>
        <w:t xml:space="preserve">οσχέδιο. </w:t>
      </w:r>
      <w:r>
        <w:rPr>
          <w:rFonts w:eastAsia="Times New Roman" w:cs="Times New Roman"/>
          <w:szCs w:val="24"/>
        </w:rPr>
        <w:t>Τ</w:t>
      </w:r>
      <w:r>
        <w:rPr>
          <w:rFonts w:eastAsia="Times New Roman" w:cs="Times New Roman"/>
          <w:szCs w:val="24"/>
        </w:rPr>
        <w:t>ο πράττει μέσω της ηλεκτρονικής πλατφόρμας διάθεσης διαφημιστικού χρόνου</w:t>
      </w:r>
      <w:r>
        <w:rPr>
          <w:rFonts w:eastAsia="Times New Roman" w:cs="Times New Roman"/>
          <w:szCs w:val="24"/>
        </w:rPr>
        <w:t>,</w:t>
      </w:r>
      <w:r>
        <w:rPr>
          <w:rFonts w:eastAsia="Times New Roman" w:cs="Times New Roman"/>
          <w:szCs w:val="24"/>
        </w:rPr>
        <w:t xml:space="preserve"> με τρόπο που όλοι όσοι θέλουν να μπορούν να συμμετέχουν στην αγορά της διαφήμισης και όχι μόνον οι γνωστοί εκλεκτοί, να μην αποκλείονται κάποιοι</w:t>
      </w:r>
      <w:r>
        <w:rPr>
          <w:rFonts w:eastAsia="Times New Roman" w:cs="Times New Roman"/>
          <w:szCs w:val="24"/>
        </w:rPr>
        <w:t>,</w:t>
      </w:r>
      <w:r>
        <w:rPr>
          <w:rFonts w:eastAsia="Times New Roman" w:cs="Times New Roman"/>
          <w:szCs w:val="24"/>
        </w:rPr>
        <w:t xml:space="preserve"> να καταγράφονται όλες οι δ</w:t>
      </w:r>
      <w:r>
        <w:rPr>
          <w:rFonts w:eastAsia="Times New Roman" w:cs="Times New Roman"/>
          <w:szCs w:val="24"/>
        </w:rPr>
        <w:t xml:space="preserve">ιαφημιστικές συναλλαγές και επιπλέον να αντιμετωπίζονται όλοι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με διαφανή προσέγγιση σε όλα τα επίπεδα. Το ίδιο ισχύει και για το Μητρώο του Περιφερειακού </w:t>
      </w:r>
      <w:r>
        <w:rPr>
          <w:rFonts w:eastAsia="Times New Roman" w:cs="Times New Roman"/>
          <w:szCs w:val="24"/>
        </w:rPr>
        <w:t>-</w:t>
      </w:r>
      <w:r>
        <w:rPr>
          <w:rFonts w:eastAsia="Times New Roman" w:cs="Times New Roman"/>
          <w:szCs w:val="24"/>
        </w:rPr>
        <w:t xml:space="preserve"> Επαρχιακού Τύπου.</w:t>
      </w:r>
    </w:p>
    <w:p w14:paraId="130AF7E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έλεγα ότι πίσω από κάποιους ακρα</w:t>
      </w:r>
      <w:r>
        <w:rPr>
          <w:rFonts w:eastAsia="Times New Roman" w:cs="Times New Roman"/>
          <w:szCs w:val="24"/>
        </w:rPr>
        <w:t xml:space="preserve">ίους, προσβλητικούς, υβριστικούς χαρακτηρισμούς </w:t>
      </w:r>
      <w:r>
        <w:rPr>
          <w:rFonts w:eastAsia="Times New Roman" w:cs="Times New Roman"/>
          <w:szCs w:val="24"/>
        </w:rPr>
        <w:t xml:space="preserve">συναδέλφων της Νέας Δημοκρατίας και του ΠΑΣΟΚ </w:t>
      </w:r>
      <w:r>
        <w:rPr>
          <w:rFonts w:eastAsia="Times New Roman" w:cs="Times New Roman"/>
          <w:szCs w:val="24"/>
        </w:rPr>
        <w:t xml:space="preserve">κρύβεται η προσπάθεια των δύο κομμάτων της Αντιπολίτευσης να καλυφθεί η απέχθειά τους προς τη διαφάνεια. </w:t>
      </w:r>
    </w:p>
    <w:p w14:paraId="130AF7E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Λυπάμαι, αλλά, κύριοι της </w:t>
      </w:r>
      <w:r>
        <w:rPr>
          <w:rFonts w:eastAsia="Times New Roman" w:cs="Times New Roman"/>
          <w:szCs w:val="24"/>
        </w:rPr>
        <w:t>Α</w:t>
      </w:r>
      <w:r>
        <w:rPr>
          <w:rFonts w:eastAsia="Times New Roman" w:cs="Times New Roman"/>
          <w:szCs w:val="24"/>
        </w:rPr>
        <w:t>ντιπολίτευσης, είστε αλλεργικ</w:t>
      </w:r>
      <w:r>
        <w:rPr>
          <w:rFonts w:eastAsia="Times New Roman" w:cs="Times New Roman"/>
          <w:szCs w:val="24"/>
        </w:rPr>
        <w:t>οί προς τη διαφάνεια και την ίση μεταχείριση. Γιατί άραγε; Μήπως διότι στηριχθήκατε επί δεκαετίες σε ένα ραδιοτηλεοπτικό σύστημα με χαρακτηριστικά την αδιαφάνεια, τη συναλλαγή και την άνιση μεταχείριση και έχετε εθιστεί σε αυτό και μόνον έτσι μπορείτε να ε</w:t>
      </w:r>
      <w:r>
        <w:rPr>
          <w:rFonts w:eastAsia="Times New Roman" w:cs="Times New Roman"/>
          <w:szCs w:val="24"/>
        </w:rPr>
        <w:t>πιβιώσετε;</w:t>
      </w:r>
    </w:p>
    <w:p w14:paraId="130AF7E7" w14:textId="77777777" w:rsidR="007C1AED" w:rsidRDefault="002867C4">
      <w:pPr>
        <w:spacing w:after="0" w:line="600" w:lineRule="auto"/>
        <w:ind w:firstLine="720"/>
        <w:jc w:val="both"/>
        <w:rPr>
          <w:rFonts w:eastAsia="Times New Roman" w:cs="Times New Roman"/>
          <w:color w:val="000000" w:themeColor="text1"/>
          <w:szCs w:val="24"/>
        </w:rPr>
      </w:pPr>
      <w:r>
        <w:rPr>
          <w:rFonts w:eastAsia="Times New Roman" w:cs="Times New Roman"/>
          <w:szCs w:val="24"/>
        </w:rPr>
        <w:t>Αυτό εξάλλου το τεκμηριώνει και μια αναφορά συναδέλφου</w:t>
      </w:r>
      <w:r>
        <w:rPr>
          <w:rFonts w:eastAsia="Times New Roman" w:cs="Times New Roman"/>
          <w:szCs w:val="24"/>
        </w:rPr>
        <w:t>,</w:t>
      </w:r>
      <w:r>
        <w:rPr>
          <w:rFonts w:eastAsia="Times New Roman" w:cs="Times New Roman"/>
          <w:szCs w:val="24"/>
        </w:rPr>
        <w:t xml:space="preserve"> ο οποίος είπε ότι οι συμβάσεις διαφήμισης δεν ενδιαφέρουν κανέναν και δεν θα έπρεπε να γίνονται γνωστές ούτε με την καταγραφή τους στην ηλεκτρονική πλατφόρμα</w:t>
      </w:r>
      <w:r w:rsidRPr="00591C91">
        <w:rPr>
          <w:rFonts w:eastAsia="Times New Roman" w:cs="Times New Roman"/>
          <w:color w:val="000000" w:themeColor="text1"/>
          <w:szCs w:val="24"/>
        </w:rPr>
        <w:t>. Εξάλλου, είναι γνωστό ότι τα φ</w:t>
      </w:r>
      <w:r w:rsidRPr="00591C91">
        <w:rPr>
          <w:rFonts w:eastAsia="Times New Roman" w:cs="Times New Roman"/>
          <w:color w:val="000000" w:themeColor="text1"/>
          <w:szCs w:val="24"/>
        </w:rPr>
        <w:t xml:space="preserve">αινόμενα διαπλοκής και διαφθοράς στον χώρο των ΜΜΕ </w:t>
      </w:r>
      <w:r w:rsidRPr="00591C91">
        <w:rPr>
          <w:rFonts w:eastAsia="Times New Roman" w:cs="Times New Roman"/>
          <w:color w:val="000000" w:themeColor="text1"/>
          <w:szCs w:val="24"/>
        </w:rPr>
        <w:t>-</w:t>
      </w:r>
      <w:r w:rsidRPr="00591C91">
        <w:rPr>
          <w:rFonts w:eastAsia="Times New Roman" w:cs="Times New Roman"/>
          <w:color w:val="000000" w:themeColor="text1"/>
          <w:szCs w:val="24"/>
        </w:rPr>
        <w:t>και όχι μόνον</w:t>
      </w:r>
      <w:r w:rsidRPr="00591C91">
        <w:rPr>
          <w:rFonts w:eastAsia="Times New Roman" w:cs="Times New Roman"/>
          <w:color w:val="000000" w:themeColor="text1"/>
          <w:szCs w:val="24"/>
        </w:rPr>
        <w:t>-</w:t>
      </w:r>
      <w:r w:rsidRPr="00591C91">
        <w:rPr>
          <w:rFonts w:eastAsia="Times New Roman" w:cs="Times New Roman"/>
          <w:color w:val="000000" w:themeColor="text1"/>
          <w:szCs w:val="24"/>
        </w:rPr>
        <w:t xml:space="preserve"> οδήγησαν τη χώρα στα βράχια.</w:t>
      </w:r>
    </w:p>
    <w:p w14:paraId="130AF7E8" w14:textId="77777777" w:rsidR="007C1AED" w:rsidRDefault="002867C4">
      <w:pPr>
        <w:spacing w:after="0" w:line="600" w:lineRule="auto"/>
        <w:ind w:firstLine="720"/>
        <w:jc w:val="both"/>
        <w:rPr>
          <w:rFonts w:eastAsia="Times New Roman" w:cs="Times New Roman"/>
          <w:szCs w:val="24"/>
        </w:rPr>
      </w:pPr>
      <w:r w:rsidRPr="00591C91">
        <w:rPr>
          <w:rFonts w:eastAsia="Times New Roman" w:cs="Times New Roman"/>
          <w:color w:val="000000" w:themeColor="text1"/>
          <w:szCs w:val="24"/>
        </w:rPr>
        <w:t xml:space="preserve">Σε αυτό το πλαίσιο, η ανίερη σχέση των διαφημιζομένων τραπεζών και μεγάλων επιχειρήσεων με τα ΜΜΕ έπαιξε σημαντικό ρόλο, αποτελώντας μία </w:t>
      </w:r>
      <w:r>
        <w:rPr>
          <w:rFonts w:eastAsia="Times New Roman" w:cs="Times New Roman"/>
          <w:szCs w:val="24"/>
        </w:rPr>
        <w:t>από τις εκφάνσεις της δ</w:t>
      </w:r>
      <w:r>
        <w:rPr>
          <w:rFonts w:eastAsia="Times New Roman" w:cs="Times New Roman"/>
          <w:szCs w:val="24"/>
        </w:rPr>
        <w:t xml:space="preserve">ιαπλοκής, όπως προκύπτει και από το πόρισμα της </w:t>
      </w:r>
      <w:r>
        <w:rPr>
          <w:rFonts w:eastAsia="Times New Roman" w:cs="Times New Roman"/>
          <w:szCs w:val="24"/>
        </w:rPr>
        <w:t>εξεταστικής ε</w:t>
      </w:r>
      <w:r>
        <w:rPr>
          <w:rFonts w:eastAsia="Times New Roman" w:cs="Times New Roman"/>
          <w:szCs w:val="24"/>
        </w:rPr>
        <w:t>πιτροπής για τη διερεύνηση της νομιμότητας της δανειοδότησης των ΜΜΕ και των κομμάτων από τις τράπεζες.</w:t>
      </w:r>
    </w:p>
    <w:p w14:paraId="130AF7E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Θα ήθελα να τελειώσω υπογραμμίζοντας ότι η υιοθέτηση από την Κυβέρνηση της τροπολογίας του ΚΚΕ, το να θεωρείται </w:t>
      </w:r>
      <w:r>
        <w:rPr>
          <w:rFonts w:eastAsia="Times New Roman" w:cs="Times New Roman"/>
          <w:szCs w:val="24"/>
        </w:rPr>
        <w:lastRenderedPageBreak/>
        <w:t>η αξιόλογη καθυστέρηση καταβολής των δεδουλευμένων αποδοχών μονομερής βλαπτική μεταβολή των όρων και των συνθηκών εργασίας, αποδεικνύει ότι η Κυ</w:t>
      </w:r>
      <w:r>
        <w:rPr>
          <w:rFonts w:eastAsia="Times New Roman" w:cs="Times New Roman"/>
          <w:szCs w:val="24"/>
        </w:rPr>
        <w:t xml:space="preserve">βέρνηση είναι ανοιχτή σε ρεαλιστικές προτάσεις, που έχουν κοινωνικό πρόσημο, και θα έλεγα ότι ανταποκρίνονται στην κοινή λογική και </w:t>
      </w:r>
      <w:r>
        <w:rPr>
          <w:rFonts w:eastAsia="Times New Roman" w:cs="Times New Roman"/>
          <w:szCs w:val="24"/>
        </w:rPr>
        <w:t xml:space="preserve">τη διασφάλιση των δικαιωμάτων των εργαζομένων </w:t>
      </w:r>
      <w:r>
        <w:rPr>
          <w:rFonts w:eastAsia="Times New Roman" w:cs="Times New Roman"/>
          <w:szCs w:val="24"/>
        </w:rPr>
        <w:t>και επιπλέον ότι υπάρχει δυνατότητα συγκλίσεων με όλες τις προοδευτικές πολιτι</w:t>
      </w:r>
      <w:r>
        <w:rPr>
          <w:rFonts w:eastAsia="Times New Roman" w:cs="Times New Roman"/>
          <w:szCs w:val="24"/>
        </w:rPr>
        <w:t xml:space="preserve">κές δυνάμεις, εν προκειμένω με το ΚΚΕ, αρκεί οι προτεινόμενες λύσεις να κινούνται στη σφαίρα του εφικτού. </w:t>
      </w:r>
    </w:p>
    <w:p w14:paraId="130AF7E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0AF7EB"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0AF7E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w:t>
      </w:r>
    </w:p>
    <w:p w14:paraId="130AF7E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Να παρακαλέσω να είμαστε συνεπείς στον χρόνο.</w:t>
      </w:r>
    </w:p>
    <w:p w14:paraId="130AF7E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ώρα υπολογίζετε να κλείσει η συνεδρίαση, κύριε Πρόεδρε;</w:t>
      </w:r>
    </w:p>
    <w:p w14:paraId="130AF7E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Θέλουμε να κλείσουμε όσο γίνεται πιο γρήγορα, τουλάχιστον πριν από τις 15.00΄ να έχουμε ψηφίσει. Το λέω τώρα αυτό, γιατί με ρωτούσε και η κ. Αση</w:t>
      </w:r>
      <w:r>
        <w:rPr>
          <w:rFonts w:eastAsia="Times New Roman" w:cs="Times New Roman"/>
          <w:szCs w:val="24"/>
        </w:rPr>
        <w:t xml:space="preserve">μακοπούλου. Να παρακαλέσω τους εισηγητές να μη </w:t>
      </w:r>
      <w:r>
        <w:rPr>
          <w:rFonts w:eastAsia="Times New Roman" w:cs="Times New Roman"/>
          <w:szCs w:val="24"/>
        </w:rPr>
        <w:lastRenderedPageBreak/>
        <w:t xml:space="preserve">δευτερολογήσουν, εκτός αν θέλει κάποιος να πει κάτι για μια τροπολογία πολύ συγκεκριμένα για ένα λεπτό. </w:t>
      </w:r>
    </w:p>
    <w:p w14:paraId="130AF7F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Συμφωνούμε, κύριε Πρόεδρε. </w:t>
      </w:r>
    </w:p>
    <w:p w14:paraId="130AF7F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παρακαλέσω όλους να έ</w:t>
      </w:r>
      <w:r>
        <w:rPr>
          <w:rFonts w:eastAsia="Times New Roman" w:cs="Times New Roman"/>
          <w:szCs w:val="24"/>
        </w:rPr>
        <w:t xml:space="preserve">χουν συνέπεια στον χρόνο κι αν είναι δυνατόν να μιλήσουν και λιγότερο, για να μπορέσουμε να είμαστε μέσα στο χρονικό διάστημα. </w:t>
      </w:r>
    </w:p>
    <w:p w14:paraId="130AF7F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Κοινοβουλευτικός Εκπρόσωπος του Κομμουνιστικού Κόμματος κ. Νικόλαος </w:t>
      </w:r>
      <w:proofErr w:type="spellStart"/>
      <w:r>
        <w:rPr>
          <w:rFonts w:eastAsia="Times New Roman" w:cs="Times New Roman"/>
          <w:szCs w:val="24"/>
        </w:rPr>
        <w:t>Καραθανασό</w:t>
      </w:r>
      <w:r>
        <w:rPr>
          <w:rFonts w:eastAsia="Times New Roman" w:cs="Times New Roman"/>
          <w:szCs w:val="24"/>
        </w:rPr>
        <w:t>πουλος</w:t>
      </w:r>
      <w:proofErr w:type="spellEnd"/>
      <w:r>
        <w:rPr>
          <w:rFonts w:eastAsia="Times New Roman" w:cs="Times New Roman"/>
          <w:szCs w:val="24"/>
        </w:rPr>
        <w:t xml:space="preserve"> για δώδεκα λεπτά. </w:t>
      </w:r>
    </w:p>
    <w:p w14:paraId="130AF7F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Παπαηλιού, με τον αντιπερισπασμό που κάνετε, την υποτιθέμενη πρόσκληση προς το ΚΚΕ, προσπαθείτε να κρύψετε αυτόν τον μεγάλο έρωτα που και σήμερα εκδηλώθηκε ανάμεσα στον ΣΥΡΙΖΑ και το ΠΑΣΟΚ. Πάντως,</w:t>
      </w:r>
      <w:r>
        <w:rPr>
          <w:rFonts w:eastAsia="Times New Roman" w:cs="Times New Roman"/>
          <w:szCs w:val="24"/>
        </w:rPr>
        <w:t xml:space="preserve"> κύριε Υπουργέ, τα όμορφα τα λόγια τα μεγάλα και οι διακηρύξεις που κάνετε συντρίβονται από τις πράξεις σας και βεβαίως από τη βάρβαρη πραγματικότητα την οποία ζουν οι εργαζόμενοι, τα πλατιά λαϊκά στρώματα. Και μου ήρθε, κύριε Υπουργέ, στο μυαλό, στη μνήμη</w:t>
      </w:r>
      <w:r>
        <w:rPr>
          <w:rFonts w:eastAsia="Times New Roman" w:cs="Times New Roman"/>
          <w:szCs w:val="24"/>
        </w:rPr>
        <w:t xml:space="preserve"> μου ένα παλιό σύνθημα που φωνάζαμε στα φοιτητικά αμφιθέατρα τη δεκαετία του ’80. Βεβαίως, </w:t>
      </w:r>
      <w:r>
        <w:rPr>
          <w:rFonts w:eastAsia="Times New Roman" w:cs="Times New Roman"/>
          <w:szCs w:val="24"/>
        </w:rPr>
        <w:lastRenderedPageBreak/>
        <w:t>τότε απευθυνόμασταν στην ΠΑΣΠ. Τι έλεγε αυτό το σύνθημα; «Βγάζετε φλας αριστερά και στρίβετε δεξιά». Και αποτέλεσμα αυτής της επιλογής είναι ακριβώς να υπάρχουν θύμα</w:t>
      </w:r>
      <w:r>
        <w:rPr>
          <w:rFonts w:eastAsia="Times New Roman" w:cs="Times New Roman"/>
          <w:szCs w:val="24"/>
        </w:rPr>
        <w:t>τα</w:t>
      </w:r>
      <w:r>
        <w:rPr>
          <w:rFonts w:eastAsia="Times New Roman" w:cs="Times New Roman"/>
          <w:szCs w:val="24"/>
        </w:rPr>
        <w:t>,</w:t>
      </w:r>
      <w:r>
        <w:rPr>
          <w:rFonts w:eastAsia="Times New Roman" w:cs="Times New Roman"/>
          <w:szCs w:val="24"/>
        </w:rPr>
        <w:t xml:space="preserve"> όπως είναι οι εργαζόμενοι, η ικανοποίηση των λαϊκών τους αναγκών, που τις θυσιάζετε -όπως τότε το ΠΑΣΟΚ έτσι κι εσείς σήμερα- στον βωμό της κερδοφορίας του μεγάλου κεφαλαίου. </w:t>
      </w:r>
    </w:p>
    <w:p w14:paraId="130AF7F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Κύριε Υπουργέ, έχετε αποδεχθεί τους νόμους του καπιταλιστικού συστήματος και</w:t>
      </w:r>
      <w:r>
        <w:rPr>
          <w:rFonts w:eastAsia="Times New Roman" w:cs="Times New Roman"/>
          <w:szCs w:val="24"/>
        </w:rPr>
        <w:t xml:space="preserve"> εξυπηρετείτε με κάθε νομοθετική σας πρωτοβουλία τα συμφέροντα των μονοπωλιακών ομίλων. Και το συγκεκριμένο νομοσχέδιο, αυτό της αντίφασης ανάμεσα στα λόγια και στα έργα, είναι ιδιαίτερα αποκαλυπτικό. Βεβαίως, αποτελεί μέρος μιας συνολικότερης συζήτησης. Κ</w:t>
      </w:r>
      <w:r>
        <w:rPr>
          <w:rFonts w:eastAsia="Times New Roman" w:cs="Times New Roman"/>
          <w:szCs w:val="24"/>
        </w:rPr>
        <w:t xml:space="preserve">αι η συζήτηση αυτή δεν είναι άλλη από τη διανομή και αναδιανομή της «πίτας», της εκμετάλλευσης των μέσων μαζικής ενημέρωσης, έντυπων και ηλεκτρονικών, σε ένα ιδιαίτερο ρευστό τοπίο με συχνές συγκρούσεις και εναλλαγές. </w:t>
      </w:r>
    </w:p>
    <w:p w14:paraId="130AF7F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είμαστε μάρτυρες ενός έ</w:t>
      </w:r>
      <w:r>
        <w:rPr>
          <w:rFonts w:eastAsia="Times New Roman" w:cs="Times New Roman"/>
          <w:szCs w:val="24"/>
        </w:rPr>
        <w:t xml:space="preserve">ργου το οποίο συνεχίζεται, μιας σύγκρουσης σφοδρότατης και με όρους περίεργους -ας τους χαρακτηρίσω έτσι- ανάμεσα στα μεγάλα επιχειρηματικά συμφέροντα που θέλουν ακριβώς να αποκτήσουν όλο και </w:t>
      </w:r>
      <w:r>
        <w:rPr>
          <w:rFonts w:eastAsia="Times New Roman" w:cs="Times New Roman"/>
          <w:szCs w:val="24"/>
        </w:rPr>
        <w:lastRenderedPageBreak/>
        <w:t>μεγαλύτερο κομμάτι αυτής της «πίτας». Και η Κυβέρνηση</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παρεμβαίνει σ’ αυτό το παιχνίδι των ανταγωνισμών, σ’ αυτή την αναδιανομή, με σκοπό αφ</w:t>
      </w:r>
      <w:r>
        <w:rPr>
          <w:rFonts w:eastAsia="Times New Roman" w:cs="Times New Roman"/>
          <w:szCs w:val="24"/>
        </w:rPr>
        <w:t xml:space="preserve">’ </w:t>
      </w:r>
      <w:r>
        <w:rPr>
          <w:rFonts w:eastAsia="Times New Roman" w:cs="Times New Roman"/>
          <w:szCs w:val="24"/>
        </w:rPr>
        <w:t xml:space="preserve">ενός μεν να διαμορφώσει ένα τέτοιο περιβάλλον φιλικότερο, όπως έκαναν και προηγούμενες κυβερνήσεις -δεν πρωτοτυπείτε, κύριε Υπουργέ- όσον αφορά τα ιδιωτικά μέσα μαζικής </w:t>
      </w:r>
      <w:r>
        <w:rPr>
          <w:rFonts w:eastAsia="Times New Roman" w:cs="Times New Roman"/>
          <w:szCs w:val="24"/>
        </w:rPr>
        <w:t>ενημέρωσης, για την αντιμετώπισή της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διατηρώντας -όπως σωστά είπε ο κ. Λοβέρδος, έτσι έκαναν και οι προηγούμενες κυβερνήσεις- τον έλεγχο στην κρατική τηλεόραση. </w:t>
      </w:r>
    </w:p>
    <w:p w14:paraId="130AF7F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Βεβαίως, αυτή η αναδιανομή δεν είναι αναίμακτη. Είναι σε βάρος κατ’ αρχάς της εν</w:t>
      </w:r>
      <w:r>
        <w:rPr>
          <w:rFonts w:eastAsia="Times New Roman" w:cs="Times New Roman"/>
          <w:szCs w:val="24"/>
        </w:rPr>
        <w:t>ημέρωσης, από τη στιγμή που αυτή γίνεται ένα πολύ βολικό και πολύ χρήσιμο εργαλείο στα χέρια του κεφαλαίου για να υπερασπιστεί τα συμφέροντά του, να τα προωθήσει, αλλά και βεβαίως να συσκοτίσει τους υπεύθυνους, τις πραγματικές αιτίες των λαϊκών προβλημάτων</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συκοφαντήσει τις ριζοσπαστικές, ανατρεπτικές απόψεις και αντιλήψεις για τη μόνη ρεαλιστική διέξοδο προς όφελος του λαού, που δεν είναι άλλη απ’ αυτή της ανατροπής του καπιταλιστικού συστήματος και της οικοδόμησης του σοσιαλισμού. </w:t>
      </w:r>
    </w:p>
    <w:p w14:paraId="130AF7F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Η αναδι</w:t>
      </w:r>
      <w:r>
        <w:rPr>
          <w:rFonts w:eastAsia="Times New Roman" w:cs="Times New Roman"/>
          <w:szCs w:val="24"/>
        </w:rPr>
        <w:t xml:space="preserve">ανομή, κύριε Υπουργέ, εκτός του ότι γίνεται σε βάρος της ενημέρωσης γίνεται και στις πλάτες των εργαζόμενων στον κλάδο, με εργασιακές σχέσεις-λάστιχο, με απολύσεις εργαζομένων με προϋπηρεσία, με συλλογικές συμβάσεις και αντικατάστασή τους με ένα αναλώσιμο </w:t>
      </w:r>
      <w:r>
        <w:rPr>
          <w:rFonts w:eastAsia="Times New Roman" w:cs="Times New Roman"/>
          <w:szCs w:val="24"/>
        </w:rPr>
        <w:t xml:space="preserve">εργατικό δυναμικό, με την εντατικοποίηση της δουλειάς, με τους μισθούς πείνας, με τις μεγάλες καθυστερήσεις στην καταβολή των δεδουλευμένων. Βεβαίως, αυτές οι μεγάλες καθυστερήσεις στην καταβολή των δεδουλευμένων δεν παρατηρούνται μόνο στον χώρο των μέσων </w:t>
      </w:r>
      <w:r>
        <w:rPr>
          <w:rFonts w:eastAsia="Times New Roman" w:cs="Times New Roman"/>
          <w:szCs w:val="24"/>
        </w:rPr>
        <w:t xml:space="preserve">μαζικής ενημέρωσης αλλά είναι γενικευμένο φαινόμενο. </w:t>
      </w:r>
    </w:p>
    <w:p w14:paraId="130AF7F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Και υπήρχε μια νομοθεσία-λάστιχο όλο αυτό το διάστημα, με αποτέλεσμα οι αποφάσεις που έβγαζαν τα δικαστήρια και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στην προκειμένη περίπτωση, να βάζουν ακριβώς πλάτη σε αυτή την ασυδοσία των επιχ</w:t>
      </w:r>
      <w:r>
        <w:rPr>
          <w:rFonts w:eastAsia="Times New Roman" w:cs="Times New Roman"/>
          <w:szCs w:val="24"/>
        </w:rPr>
        <w:t xml:space="preserve">ειρηματικών ομίλων και να κλείνουν τα μάτια στις συνθήκες διαβίωσης των εργαζόμενων. </w:t>
      </w:r>
    </w:p>
    <w:p w14:paraId="130AF7F9" w14:textId="77777777" w:rsidR="007C1AED" w:rsidRDefault="002867C4">
      <w:pPr>
        <w:spacing w:after="0" w:line="600" w:lineRule="auto"/>
        <w:ind w:firstLine="720"/>
        <w:jc w:val="both"/>
        <w:rPr>
          <w:rFonts w:eastAsia="Times New Roman"/>
          <w:szCs w:val="24"/>
        </w:rPr>
      </w:pPr>
      <w:r>
        <w:rPr>
          <w:rFonts w:eastAsia="Times New Roman"/>
          <w:szCs w:val="24"/>
        </w:rPr>
        <w:t xml:space="preserve">Καταθέσαμε μία τροπολογία. Δεν έχουμε αυταπάτες ότι με αυτή την τροπολογία θα αντιμετωπιστεί το φαινόμενο της καθυστέρησης καταβολής των δεδουλευμένων, αλλά τουλάχιστον να υπάρξει έστω μία μεγαλύτερη προστασία στους εργαζόμενους. </w:t>
      </w:r>
      <w:r>
        <w:rPr>
          <w:rFonts w:eastAsia="Times New Roman"/>
          <w:szCs w:val="24"/>
        </w:rPr>
        <w:lastRenderedPageBreak/>
        <w:t>Γιατί, ακριβώς, μέσα από α</w:t>
      </w:r>
      <w:r>
        <w:rPr>
          <w:rFonts w:eastAsia="Times New Roman"/>
          <w:szCs w:val="24"/>
        </w:rPr>
        <w:t xml:space="preserve">υτή την τροπολογία και </w:t>
      </w:r>
      <w:proofErr w:type="spellStart"/>
      <w:r>
        <w:rPr>
          <w:rFonts w:eastAsia="Times New Roman"/>
          <w:szCs w:val="24"/>
        </w:rPr>
        <w:t>αυστηροποιούσαμε</w:t>
      </w:r>
      <w:proofErr w:type="spellEnd"/>
      <w:r>
        <w:rPr>
          <w:rFonts w:eastAsia="Times New Roman"/>
          <w:szCs w:val="24"/>
        </w:rPr>
        <w:t xml:space="preserve"> και συγκεκριμενοποιούσαμε ακόμη περισσότερο το νομοθετικό πλαίσιο, για να μην υπάρχουν αυτοί οι δίοδοι διαφυγής για τις αποφάσεις των δικαστικών οργάνων.</w:t>
      </w:r>
    </w:p>
    <w:p w14:paraId="130AF7FA" w14:textId="77777777" w:rsidR="007C1AED" w:rsidRDefault="002867C4">
      <w:pPr>
        <w:spacing w:after="0" w:line="600" w:lineRule="auto"/>
        <w:ind w:firstLine="720"/>
        <w:jc w:val="both"/>
        <w:rPr>
          <w:rFonts w:eastAsia="Times New Roman"/>
          <w:szCs w:val="24"/>
        </w:rPr>
      </w:pPr>
      <w:r>
        <w:rPr>
          <w:rFonts w:eastAsia="Times New Roman"/>
          <w:szCs w:val="24"/>
        </w:rPr>
        <w:t>Έτσι, λοιπόν, η καθυστέρηση στην καταβολή των δεδουλευμένων συ</w:t>
      </w:r>
      <w:r>
        <w:rPr>
          <w:rFonts w:eastAsia="Times New Roman"/>
          <w:szCs w:val="24"/>
        </w:rPr>
        <w:t xml:space="preserve">γκεκριμενοποιείται ότι αποτελεί βλαπτική μονομερή μεταβολή της σχέσης εργασίας και ότι η αξιόλογη καθυστέρηση την οποία βάζουμε μέσα, για να θεωρηθεί ως βλαπτική μεταβολή, σημαίνει για εμάς ότι μπορεί να είναι από μία μέρα καθυστέρησης του μισθού έως έναν </w:t>
      </w:r>
      <w:r>
        <w:rPr>
          <w:rFonts w:eastAsia="Times New Roman"/>
          <w:szCs w:val="24"/>
        </w:rPr>
        <w:t>μήνα. Αυτό είναι. Γιατί από εκεί και πάνω δεν σημαίνει απλά και μόνο αξιόλογη καθυστέρηση, σημαίνει κάτι πολύ περισσότερο. Γιατί ο εργαζόμενος από αυτόν τον μισθό πρέπει να επιβιώσει, να καλύψει τις ανάγκες της οικογένειας και να πληρώσει τα πάντα, λογαρια</w:t>
      </w:r>
      <w:r>
        <w:rPr>
          <w:rFonts w:eastAsia="Times New Roman"/>
          <w:szCs w:val="24"/>
        </w:rPr>
        <w:t>σμούς, εφορία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Άρα είναι πολύ συγκεκριμένο όταν λέμε αξιόλογη καθυστέρηση. Την προσδιορίζουμε μέχρι τον έναν μήνα.   </w:t>
      </w:r>
    </w:p>
    <w:p w14:paraId="130AF7FB" w14:textId="77777777" w:rsidR="007C1AED" w:rsidRDefault="002867C4">
      <w:pPr>
        <w:spacing w:after="0" w:line="600" w:lineRule="auto"/>
        <w:ind w:firstLine="720"/>
        <w:jc w:val="both"/>
        <w:rPr>
          <w:rFonts w:eastAsia="Times New Roman"/>
          <w:szCs w:val="24"/>
        </w:rPr>
      </w:pPr>
      <w:r>
        <w:rPr>
          <w:rFonts w:eastAsia="Times New Roman"/>
          <w:szCs w:val="24"/>
        </w:rPr>
        <w:t xml:space="preserve">Βεβαίως προσθέσαμε και τη δεύτερη παράγραφο για να συγκεκριμενοποιήσουμε ακόμη περισσότερο ποιοι είναι οι υπεύθυνοι, βάζοντας μέσα </w:t>
      </w:r>
      <w:r>
        <w:rPr>
          <w:rFonts w:eastAsia="Times New Roman"/>
          <w:szCs w:val="24"/>
        </w:rPr>
        <w:t xml:space="preserve">και τους βασικούς μετόχους. Κοιτάξτε, όμως, να δείτε. Εδώ υπάρχει μια παροιμία. Γιατί ο κ. </w:t>
      </w:r>
      <w:proofErr w:type="spellStart"/>
      <w:r>
        <w:rPr>
          <w:rFonts w:eastAsia="Times New Roman"/>
          <w:szCs w:val="24"/>
        </w:rPr>
        <w:t>Βρούτσης</w:t>
      </w:r>
      <w:proofErr w:type="spellEnd"/>
      <w:r>
        <w:rPr>
          <w:rFonts w:eastAsia="Times New Roman"/>
          <w:szCs w:val="24"/>
        </w:rPr>
        <w:t xml:space="preserve"> της </w:t>
      </w:r>
      <w:r>
        <w:rPr>
          <w:rFonts w:eastAsia="Times New Roman"/>
          <w:szCs w:val="24"/>
        </w:rPr>
        <w:lastRenderedPageBreak/>
        <w:t>Νέας Δημοκρατίας είπε ότι υπάρχει ένα πολύ αυστηρό νομικό πλαίσιο που προστατεύει τους εργαζόμενους. Στο χωριό</w:t>
      </w:r>
      <w:r w:rsidRPr="00FE600B">
        <w:rPr>
          <w:rFonts w:eastAsia="Times New Roman"/>
          <w:szCs w:val="24"/>
        </w:rPr>
        <w:t xml:space="preserve"> </w:t>
      </w:r>
      <w:r>
        <w:rPr>
          <w:rFonts w:eastAsia="Times New Roman"/>
          <w:szCs w:val="24"/>
        </w:rPr>
        <w:t>μου</w:t>
      </w:r>
      <w:r>
        <w:rPr>
          <w:rFonts w:eastAsia="Times New Roman"/>
          <w:szCs w:val="24"/>
        </w:rPr>
        <w:t xml:space="preserve">, όμως, λένε ότι «όποιος δεν θέλει να </w:t>
      </w:r>
      <w:r>
        <w:rPr>
          <w:rFonts w:eastAsia="Times New Roman"/>
          <w:szCs w:val="24"/>
        </w:rPr>
        <w:t>ζυμώσει κοσκινίζει μόνο». Υπήρχε αυτό το νομικό πλαίσιο, αλλά πότε εφαρμόστηκε; Ας μας πείτε συγκεκριμένα παραδείγματα. Δεν μιλάω μόνο για τα δώρα Πάσχα, Χριστουγέννων, είναι κι άλλα, για τα οποία υπήρξε παρέμβαση των εποπτικών οργάνων της πολιτείας για να</w:t>
      </w:r>
      <w:r>
        <w:rPr>
          <w:rFonts w:eastAsia="Times New Roman"/>
          <w:szCs w:val="24"/>
        </w:rPr>
        <w:t xml:space="preserve"> πάνε κάποιοι από αυτούς τους μεγάλους που χρωστάνε πολλούς μήνες δεδουλευμένα στο αυτόφωρο και να πληρώσουν πρόστιμα; Πότε εφαρμόστηκε, λοιπόν, αυτό το αυστηρό νομοθετικό πλαίσιο; </w:t>
      </w:r>
    </w:p>
    <w:p w14:paraId="130AF7FC" w14:textId="77777777" w:rsidR="007C1AED" w:rsidRDefault="002867C4">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 επανερχόμενος πλέον στον χώρο των μέσων μαζικής ενημέρωσης, </w:t>
      </w:r>
      <w:r>
        <w:rPr>
          <w:rFonts w:eastAsia="Times New Roman"/>
          <w:szCs w:val="24"/>
        </w:rPr>
        <w:t>να πω ότι οι συνθήκες που επικρατούν όσον αφορά τους εργαζόμενους, το διάστημα που είστε εσείς Κυβέρνηση, δηλαδή περίπου τρία χρόνια, έχουν επιδεινωθεί. Ακόμη χειρότερη βαρβαρότητα επικρατεί στον χώρο αυτό</w:t>
      </w:r>
      <w:r>
        <w:rPr>
          <w:rFonts w:eastAsia="Times New Roman"/>
          <w:szCs w:val="24"/>
        </w:rPr>
        <w:t>ν</w:t>
      </w:r>
      <w:r>
        <w:rPr>
          <w:rFonts w:eastAsia="Times New Roman"/>
          <w:szCs w:val="24"/>
        </w:rPr>
        <w:t>. Ακόμη και στην ΕΡΤ, που έχετε την εποπτεία, ας τ</w:t>
      </w:r>
      <w:r>
        <w:rPr>
          <w:rFonts w:eastAsia="Times New Roman"/>
          <w:szCs w:val="24"/>
        </w:rPr>
        <w:t>ο πούμε έτσι, δεν ισχύουν οι συλλογικές συμβάσεις, δεν αναγνωρίζεται η προϋπηρεσία για μια σειρά εργαζόμενους στον χώρο της ΕΡΤ.</w:t>
      </w:r>
    </w:p>
    <w:p w14:paraId="130AF7FD" w14:textId="77777777" w:rsidR="007C1AED" w:rsidRDefault="002867C4">
      <w:pPr>
        <w:spacing w:after="0" w:line="600" w:lineRule="auto"/>
        <w:ind w:firstLine="720"/>
        <w:jc w:val="both"/>
        <w:rPr>
          <w:rFonts w:eastAsia="Times New Roman"/>
          <w:szCs w:val="24"/>
        </w:rPr>
      </w:pPr>
      <w:r>
        <w:rPr>
          <w:rFonts w:eastAsia="Times New Roman"/>
          <w:szCs w:val="24"/>
        </w:rPr>
        <w:lastRenderedPageBreak/>
        <w:t>Και δεν φτάνει μόνο αυτό το περιβάλλον που έχει διαμορφωθεί, αλλά έρχεστε με την τροπολογία που φέρνετε, κύριε Υπουργέ, και του</w:t>
      </w:r>
      <w:r>
        <w:rPr>
          <w:rFonts w:eastAsia="Times New Roman"/>
          <w:szCs w:val="24"/>
        </w:rPr>
        <w:t xml:space="preserve">ς προσφέρετε και δωράκια. </w:t>
      </w:r>
    </w:p>
    <w:p w14:paraId="130AF7FE" w14:textId="77777777" w:rsidR="007C1AED" w:rsidRDefault="002867C4">
      <w:pPr>
        <w:spacing w:after="0" w:line="600" w:lineRule="auto"/>
        <w:ind w:firstLine="720"/>
        <w:jc w:val="both"/>
        <w:rPr>
          <w:rFonts w:eastAsia="Times New Roman"/>
          <w:szCs w:val="24"/>
        </w:rPr>
      </w:pPr>
      <w:r>
        <w:rPr>
          <w:rFonts w:eastAsia="Times New Roman"/>
          <w:szCs w:val="24"/>
        </w:rPr>
        <w:t xml:space="preserve">Δώρο πρώτο που κάνετε στους </w:t>
      </w:r>
      <w:proofErr w:type="spellStart"/>
      <w:r>
        <w:rPr>
          <w:rFonts w:eastAsia="Times New Roman"/>
          <w:szCs w:val="24"/>
        </w:rPr>
        <w:t>μεγαλοκαναλάρχες</w:t>
      </w:r>
      <w:proofErr w:type="spellEnd"/>
      <w:r>
        <w:rPr>
          <w:rFonts w:eastAsia="Times New Roman"/>
          <w:szCs w:val="24"/>
        </w:rPr>
        <w:t xml:space="preserve"> αυτούς που θα πάρουν τις άδειες. Εκεί που ήταν τριετής η καταβολή των δόσεων του τιμήματος, εσείς το πάτε σε βάθος δεκαετίας. «Ζήσε Μάη μου να φας τριφύλλι», που λένε και στο χωριό μου</w:t>
      </w:r>
      <w:r>
        <w:rPr>
          <w:rFonts w:eastAsia="Times New Roman"/>
          <w:szCs w:val="24"/>
        </w:rPr>
        <w:t xml:space="preserve">. Άρα είναι ένα πολύ μεγάλο δώρο, το οποίο μπορεί και να αλλάξει στην πορεία. Έτσι κι αλλιώς, δεν το απαγορεύει κανείς να αλλάξει αυτή η ρύθμιση.  </w:t>
      </w:r>
    </w:p>
    <w:p w14:paraId="130AF7FF" w14:textId="77777777" w:rsidR="007C1AED" w:rsidRDefault="002867C4">
      <w:pPr>
        <w:spacing w:after="0" w:line="600" w:lineRule="auto"/>
        <w:ind w:firstLine="720"/>
        <w:jc w:val="both"/>
        <w:rPr>
          <w:rFonts w:eastAsia="Times New Roman"/>
          <w:szCs w:val="24"/>
        </w:rPr>
      </w:pPr>
      <w:r>
        <w:rPr>
          <w:rFonts w:eastAsia="Times New Roman"/>
          <w:szCs w:val="24"/>
        </w:rPr>
        <w:t>Δεύτερο δώρο. Θυμάμαι, κύριε Υπουργέ, σοβαρές αντιπαραθέσεις που είχαμε εδώ πέρα για τα ζητήματα της προστασ</w:t>
      </w:r>
      <w:r>
        <w:rPr>
          <w:rFonts w:eastAsia="Times New Roman"/>
          <w:szCs w:val="24"/>
        </w:rPr>
        <w:t>ίας των εργαζόμενων στους νέους τηλεοπτικούς σταθμούς, ισχυριζόμενοι ότι με τα τετρακόσια άτομα καλύπτετε τις ανάγκες και βελτιώνεται το περιβάλλον των εργαζόμενων. Και</w:t>
      </w:r>
      <w:r>
        <w:rPr>
          <w:rFonts w:eastAsia="Times New Roman"/>
          <w:szCs w:val="24"/>
        </w:rPr>
        <w:t>,</w:t>
      </w:r>
      <w:r>
        <w:rPr>
          <w:rFonts w:eastAsia="Times New Roman"/>
          <w:szCs w:val="24"/>
        </w:rPr>
        <w:t xml:space="preserve"> μάλιστα, φέρνατε τότε ως αντεπιχείρημα στην κριτική που σας ασκούσε το ΚΚΕ, ότι θα φέρ</w:t>
      </w:r>
      <w:r>
        <w:rPr>
          <w:rFonts w:eastAsia="Times New Roman"/>
          <w:szCs w:val="24"/>
        </w:rPr>
        <w:t xml:space="preserve">νατε κοινή υπουργική απόφαση εσείς, μαζί με τον Υπουργό Εργασίας, που θα καθορίζατε τα ποσοστά που θα έπρεπε να υπάρχουν από κάθε ειδικότητα και να μοιράζονται αυτά τα τετρακόσια άτομα. </w:t>
      </w:r>
    </w:p>
    <w:p w14:paraId="130AF800" w14:textId="77777777" w:rsidR="007C1AED" w:rsidRDefault="002867C4">
      <w:pPr>
        <w:spacing w:after="0" w:line="600" w:lineRule="auto"/>
        <w:ind w:firstLine="720"/>
        <w:jc w:val="both"/>
        <w:rPr>
          <w:rFonts w:eastAsia="Times New Roman"/>
          <w:szCs w:val="24"/>
        </w:rPr>
      </w:pPr>
      <w:r>
        <w:rPr>
          <w:rFonts w:eastAsia="Times New Roman"/>
          <w:szCs w:val="24"/>
        </w:rPr>
        <w:lastRenderedPageBreak/>
        <w:t>Και σήμερα έρχεστε με την τροπολογία σας και καταργείτε αυτή την υπου</w:t>
      </w:r>
      <w:r>
        <w:rPr>
          <w:rFonts w:eastAsia="Times New Roman"/>
          <w:szCs w:val="24"/>
        </w:rPr>
        <w:t>ργική απόφαση. Άρα, δηλαδή, λέτε απλώς και μόνο ένα «τετρακόσια». Τι θα είναι αυτοί οι τετρακόσιοι; Θα έχει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κάποιους τριάντα, σαράντα, πενήντα τεχνικούς και δημοσιογράφους και οι υπόλοιποι τριακόσιοι πενήντα θα είναι γενικών καθηκόντων, θα είναι γ</w:t>
      </w:r>
      <w:r>
        <w:rPr>
          <w:rFonts w:eastAsia="Times New Roman"/>
          <w:szCs w:val="24"/>
        </w:rPr>
        <w:t xml:space="preserve">ενικής χρήσης, θα είναι κηπουροί, θα είναι αρτοποιοί, μπορεί να είναι οτιδήποτε. </w:t>
      </w:r>
    </w:p>
    <w:p w14:paraId="130AF801" w14:textId="77777777" w:rsidR="007C1AED" w:rsidRDefault="002867C4">
      <w:pPr>
        <w:spacing w:after="0" w:line="600" w:lineRule="auto"/>
        <w:ind w:firstLine="720"/>
        <w:jc w:val="both"/>
        <w:rPr>
          <w:rFonts w:eastAsia="Times New Roman"/>
          <w:szCs w:val="24"/>
        </w:rPr>
      </w:pPr>
      <w:r>
        <w:rPr>
          <w:rFonts w:eastAsia="Times New Roman"/>
          <w:szCs w:val="24"/>
        </w:rPr>
        <w:t>Τι γίνεται με αυτόν τον τρόπο; Τι επιτυγχάνετ</w:t>
      </w:r>
      <w:r>
        <w:rPr>
          <w:rFonts w:eastAsia="Times New Roman"/>
          <w:szCs w:val="24"/>
        </w:rPr>
        <w:t>ε</w:t>
      </w:r>
      <w:r>
        <w:rPr>
          <w:rFonts w:eastAsia="Times New Roman"/>
          <w:szCs w:val="24"/>
        </w:rPr>
        <w:t xml:space="preserve"> </w:t>
      </w:r>
      <w:r>
        <w:rPr>
          <w:rFonts w:eastAsia="Times New Roman"/>
          <w:szCs w:val="24"/>
        </w:rPr>
        <w:t>με</w:t>
      </w:r>
      <w:r>
        <w:rPr>
          <w:rFonts w:eastAsia="Times New Roman"/>
          <w:szCs w:val="24"/>
        </w:rPr>
        <w:t xml:space="preserve"> αυτόν τον τρόπο; Αυτό το οποίο επιτυγχάνετ</w:t>
      </w:r>
      <w:r>
        <w:rPr>
          <w:rFonts w:eastAsia="Times New Roman"/>
          <w:szCs w:val="24"/>
        </w:rPr>
        <w:t>ε</w:t>
      </w:r>
      <w:r>
        <w:rPr>
          <w:rFonts w:eastAsia="Times New Roman"/>
          <w:szCs w:val="24"/>
        </w:rPr>
        <w:t xml:space="preserve"> δεν είναι τίποτε άλλο παρά να συμπιέζετε ακόμη περισσότερο το μισθολογικό, όπως </w:t>
      </w:r>
      <w:r>
        <w:rPr>
          <w:rFonts w:eastAsia="Times New Roman"/>
          <w:szCs w:val="24"/>
        </w:rPr>
        <w:t>το ονομάζετε, κόστος για τους εργοδότες, άρα να μειώνετε ακόμη περισσότερο την τιμή της εργατικής δύναμης, την αξία της εργατικής δύναμης, για να έχετε πολύ φθηνούς εργαζόμενους και χωρίς δικαιώματα. Αυτό κάνατε</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να νέο δώρο. Και</w:t>
      </w:r>
      <w:r>
        <w:rPr>
          <w:rFonts w:eastAsia="Times New Roman"/>
          <w:szCs w:val="24"/>
        </w:rPr>
        <w:t>,</w:t>
      </w:r>
      <w:r>
        <w:rPr>
          <w:rFonts w:eastAsia="Times New Roman"/>
          <w:szCs w:val="24"/>
        </w:rPr>
        <w:t xml:space="preserve"> βεβαίως, υπάρχουν και οι</w:t>
      </w:r>
      <w:r>
        <w:rPr>
          <w:rFonts w:eastAsia="Times New Roman"/>
          <w:szCs w:val="24"/>
        </w:rPr>
        <w:t xml:space="preserve"> διακηρύξεις σας για μείωση της φορολογικής επιβάρυνσης στις επιχειρήσεις που δραστηριοποιούνται στα μέσα μαζικής ενημέρωσης. </w:t>
      </w:r>
    </w:p>
    <w:p w14:paraId="130AF80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Το ίδιο, δηλαδή η αναδιανομή της διαφημιστικής πίτας, </w:t>
      </w:r>
      <w:proofErr w:type="spellStart"/>
      <w:r>
        <w:rPr>
          <w:rFonts w:eastAsia="Times New Roman" w:cs="Times New Roman"/>
          <w:szCs w:val="24"/>
        </w:rPr>
        <w:t>εξορθολογισμός</w:t>
      </w:r>
      <w:proofErr w:type="spellEnd"/>
      <w:r>
        <w:rPr>
          <w:rFonts w:eastAsia="Times New Roman" w:cs="Times New Roman"/>
          <w:szCs w:val="24"/>
        </w:rPr>
        <w:t xml:space="preserve"> και επιβολή κανόνων ήταν με αυτήν την ηλεκτρονική πλατφόρμα </w:t>
      </w:r>
      <w:r>
        <w:rPr>
          <w:rFonts w:eastAsia="Times New Roman" w:cs="Times New Roman"/>
          <w:szCs w:val="24"/>
        </w:rPr>
        <w:t xml:space="preserve">που θέλετε να βάλετε. Και μάλιστα διακηρύσσατε </w:t>
      </w:r>
      <w:r>
        <w:rPr>
          <w:rFonts w:eastAsia="Times New Roman" w:cs="Times New Roman"/>
          <w:szCs w:val="24"/>
        </w:rPr>
        <w:lastRenderedPageBreak/>
        <w:t>ότι μέσα απ’ αυτό θα πατάξετε τις μαύρες συνδιαλλαγές και τη φοροδιαφυγή. Άλλες οι προθέσεις, όμως, και άλλη η πράξη.</w:t>
      </w:r>
    </w:p>
    <w:p w14:paraId="130AF80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Έρχεστε και τροποποιείτε το υποχρεωτικό και το κάνετε προαιρετικό. Επί της ουσίας, δηλαδή, </w:t>
      </w:r>
      <w:r>
        <w:rPr>
          <w:rFonts w:eastAsia="Times New Roman" w:cs="Times New Roman"/>
          <w:szCs w:val="24"/>
        </w:rPr>
        <w:t>μετατρέπετε σε άνθρακα τον θησαυρό. Και μου θυμίσατε, κύριε Υπουργέ, ένα τραγούδι του Βασίλη Παπακωνσταντίνου, που προσπαθούσαν να βρουν τον ποντικό που θα πιάσει τη γάτα. Θα πατάξετε, δηλαδή, τη φοροδιαφυγή και τη μαύρη συνδιαλλαγή! Χίλια χρόνια παιδευόντ</w:t>
      </w:r>
      <w:r>
        <w:rPr>
          <w:rFonts w:eastAsia="Times New Roman" w:cs="Times New Roman"/>
          <w:szCs w:val="24"/>
        </w:rPr>
        <w:t>ουσαν, δεν το κατάφεραν ποτέ. Γιατί έτσι ακριβώς είναι το σύστημα και αυτό το σύστημα υπερασπίζεστε. Και επιτρέψτε μου να σας αφιερώσω, αυτό το τραγούδι, κύριε Υπουργέ, και ιδιαίτερα τους δύο τελευταίους στίχους</w:t>
      </w:r>
      <w:r>
        <w:rPr>
          <w:rFonts w:eastAsia="Times New Roman" w:cs="Times New Roman"/>
          <w:szCs w:val="24"/>
        </w:rPr>
        <w:t>:</w:t>
      </w:r>
      <w:r>
        <w:rPr>
          <w:rFonts w:eastAsia="Times New Roman" w:cs="Times New Roman"/>
          <w:szCs w:val="24"/>
        </w:rPr>
        <w:t xml:space="preserve"> «Μα σαν δεν έχεις κότσια να τις εφαρμόσεις,</w:t>
      </w:r>
      <w:r>
        <w:rPr>
          <w:rFonts w:eastAsia="Times New Roman" w:cs="Times New Roman"/>
          <w:szCs w:val="24"/>
        </w:rPr>
        <w:t xml:space="preserve"> </w:t>
      </w:r>
      <w:proofErr w:type="spellStart"/>
      <w:r>
        <w:rPr>
          <w:rFonts w:eastAsia="Times New Roman" w:cs="Times New Roman"/>
          <w:szCs w:val="24"/>
        </w:rPr>
        <w:t>άσ</w:t>
      </w:r>
      <w:proofErr w:type="spellEnd"/>
      <w:r>
        <w:rPr>
          <w:rFonts w:eastAsia="Times New Roman" w:cs="Times New Roman"/>
          <w:szCs w:val="24"/>
        </w:rPr>
        <w:t xml:space="preserve">’ </w:t>
      </w:r>
      <w:r>
        <w:rPr>
          <w:rFonts w:eastAsia="Times New Roman" w:cs="Times New Roman"/>
          <w:szCs w:val="24"/>
        </w:rPr>
        <w:t>τες καλύτερα, καθόλου μην τις λες».</w:t>
      </w:r>
    </w:p>
    <w:p w14:paraId="130AF80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Και απ’ αυτή την άποψη θα θέλαμε, κύριε Υπουργέ, να αγιάσουμε -όπως λέει και ο λαός μας- αλλά εσείς δεν μας το επιτρέπετε. Θα θέλαμε να δείξουμε, δηλαδή, μια ανοχή γι’ αυτή την ηλεκτρονική πλατφόρμα, να μην την κατα</w:t>
      </w:r>
      <w:r>
        <w:rPr>
          <w:rFonts w:eastAsia="Times New Roman" w:cs="Times New Roman"/>
          <w:szCs w:val="24"/>
        </w:rPr>
        <w:t xml:space="preserve">ψηφίσουμε και να ψηφίσουμε </w:t>
      </w:r>
      <w:r>
        <w:rPr>
          <w:rFonts w:eastAsia="Times New Roman" w:cs="Times New Roman"/>
          <w:szCs w:val="24"/>
        </w:rPr>
        <w:t>«παρών»</w:t>
      </w:r>
      <w:r>
        <w:rPr>
          <w:rFonts w:eastAsia="Times New Roman" w:cs="Times New Roman"/>
          <w:szCs w:val="24"/>
        </w:rPr>
        <w:t xml:space="preserve">. Με την αλλαγή, όμως, που κάνετε ούτε αυτό δεν </w:t>
      </w:r>
      <w:r>
        <w:rPr>
          <w:rFonts w:eastAsia="Times New Roman" w:cs="Times New Roman"/>
          <w:szCs w:val="24"/>
        </w:rPr>
        <w:lastRenderedPageBreak/>
        <w:t xml:space="preserve">μας αφήνετε. Μας οδηγείτε στο να την καταψηφίσουμε, όπως βεβαίως και μια σειρά </w:t>
      </w:r>
      <w:r>
        <w:rPr>
          <w:rFonts w:eastAsia="Times New Roman" w:cs="Times New Roman"/>
          <w:szCs w:val="24"/>
        </w:rPr>
        <w:t>από</w:t>
      </w:r>
      <w:r>
        <w:rPr>
          <w:rFonts w:eastAsia="Times New Roman" w:cs="Times New Roman"/>
          <w:szCs w:val="24"/>
        </w:rPr>
        <w:t xml:space="preserve"> άλλα άρθρα και επί της αρχής το νομοσχέδιο.</w:t>
      </w:r>
    </w:p>
    <w:p w14:paraId="130AF80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ολοκληρώνοντας</w:t>
      </w:r>
      <w:r>
        <w:rPr>
          <w:rFonts w:eastAsia="Times New Roman" w:cs="Times New Roman"/>
          <w:szCs w:val="24"/>
        </w:rPr>
        <w:t>,</w:t>
      </w:r>
      <w:r>
        <w:rPr>
          <w:rFonts w:eastAsia="Times New Roman" w:cs="Times New Roman"/>
          <w:szCs w:val="24"/>
        </w:rPr>
        <w:t xml:space="preserve"> θα ήθελα να πω ότι αυτή η αναδιανομή της πίτας -που θέλετε να επιβάλλετε- γίνεται σε βάρος της ενημέρωσης, γίνεται στις πλάτες των εργαζόμενων στο</w:t>
      </w:r>
      <w:r>
        <w:rPr>
          <w:rFonts w:eastAsia="Times New Roman" w:cs="Times New Roman"/>
          <w:szCs w:val="24"/>
        </w:rPr>
        <w:t>ν</w:t>
      </w:r>
      <w:r>
        <w:rPr>
          <w:rFonts w:eastAsia="Times New Roman" w:cs="Times New Roman"/>
          <w:szCs w:val="24"/>
        </w:rPr>
        <w:t xml:space="preserve"> χώρο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επιταχύνετε και διευκολύνετε ακόμα περισσότερο τη διαδικασία συγκέντρωσης σε λίγα χέρια,</w:t>
      </w:r>
      <w:r>
        <w:rPr>
          <w:rFonts w:eastAsia="Times New Roman" w:cs="Times New Roman"/>
          <w:szCs w:val="24"/>
        </w:rPr>
        <w:t xml:space="preserve"> σε μεγάλους επιχειρηματικούς ομίλους, όπως για παράδειγμα, κάνετε για τα οπτικοακουστικά μέσα. Το περιβάλλον που διαμορφώνετε λειτουργεί προς όφελος των επιχειρηματικών ομίλων που δραστηριοποιούνται σε αυτά και είναι σε βάρος των δημιουργών. </w:t>
      </w:r>
    </w:p>
    <w:p w14:paraId="130AF80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 ίδιο γίνε</w:t>
      </w:r>
      <w:r>
        <w:rPr>
          <w:rFonts w:eastAsia="Times New Roman" w:cs="Times New Roman"/>
          <w:szCs w:val="24"/>
        </w:rPr>
        <w:t>ται και με τον περιφερειακό Τύπο. Προωθείται η συγκεντροποίηση.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βασικό ζήτημα -αναφέρθηκε μεταξύ άλλων και από τον εισηγητή μας- είναι αυτό το οποίο προβλέπεται με την εργαλειοθήκη του ΟΟΣΑ και αποτελεί σημαντικό ζήτημα για την επιβίωση το</w:t>
      </w:r>
      <w:r>
        <w:rPr>
          <w:rFonts w:eastAsia="Times New Roman" w:cs="Times New Roman"/>
          <w:szCs w:val="24"/>
        </w:rPr>
        <w:t>υ επαρχιακού Τύπου, δηλαδή η κατάργηση των δημοσιεύσεων που αποτελούσαν τα βασικά έ</w:t>
      </w:r>
      <w:r>
        <w:rPr>
          <w:rFonts w:eastAsia="Times New Roman" w:cs="Times New Roman"/>
          <w:szCs w:val="24"/>
        </w:rPr>
        <w:lastRenderedPageBreak/>
        <w:t>σοδα. Και το μόνο που κάνετε εσείς είναι να δώσετε μια απλή παράταση στη χρεοκοπία που οδηγείτε τον επαρχιακό Τύπο και στη συγκέντρωσή του σε λίγους επιχειρηματικούς ομίλους</w:t>
      </w:r>
      <w:r>
        <w:rPr>
          <w:rFonts w:eastAsia="Times New Roman" w:cs="Times New Roman"/>
          <w:szCs w:val="24"/>
        </w:rPr>
        <w:t>.</w:t>
      </w:r>
    </w:p>
    <w:p w14:paraId="130AF80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30AF80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Απ’ αυτή την άποψη -τελείωσα, κύριε Πρόεδρε- ως ΚΚΕ καταψηφίζουμε το συγκεκριμένο νομοσχέδιο επί της αρχής. Και στα επιμέρους άρθρα και στις τροπολογίες θα τοποθετηθούμε </w:t>
      </w:r>
      <w:r>
        <w:rPr>
          <w:rFonts w:eastAsia="Times New Roman" w:cs="Times New Roman"/>
          <w:szCs w:val="24"/>
        </w:rPr>
        <w:t>κατά τη διάρκεια της ψηφοφορίας και με τη δευτερολογία του εισηγητή μας.</w:t>
      </w:r>
    </w:p>
    <w:p w14:paraId="130AF809" w14:textId="77777777" w:rsidR="007C1AED" w:rsidRDefault="002867C4">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 </w:t>
      </w:r>
      <w:proofErr w:type="spellStart"/>
      <w:r>
        <w:rPr>
          <w:rFonts w:eastAsia="Times New Roman"/>
          <w:bCs/>
          <w:szCs w:val="24"/>
        </w:rPr>
        <w:t>Καραθανασόπουλο</w:t>
      </w:r>
      <w:proofErr w:type="spellEnd"/>
      <w:r>
        <w:rPr>
          <w:rFonts w:eastAsia="Times New Roman"/>
          <w:bCs/>
          <w:szCs w:val="24"/>
        </w:rPr>
        <w:t xml:space="preserve"> και για τη συνέπεια στον χρόνο.</w:t>
      </w:r>
    </w:p>
    <w:p w14:paraId="130AF80A" w14:textId="77777777" w:rsidR="007C1AED" w:rsidRDefault="002867C4">
      <w:pPr>
        <w:spacing w:after="0" w:line="600" w:lineRule="auto"/>
        <w:ind w:firstLine="720"/>
        <w:jc w:val="both"/>
        <w:rPr>
          <w:rFonts w:eastAsia="Times New Roman"/>
          <w:bCs/>
          <w:szCs w:val="24"/>
        </w:rPr>
      </w:pPr>
      <w:r>
        <w:rPr>
          <w:rFonts w:eastAsia="Times New Roman"/>
          <w:bCs/>
          <w:szCs w:val="24"/>
        </w:rPr>
        <w:t>Τον λόγο έχει ο κ. Κυρίτσης, Βουλευτής του ΣΥΡΙΖΑ, για επτά λεπτά με οικονομία στ</w:t>
      </w:r>
      <w:r>
        <w:rPr>
          <w:rFonts w:eastAsia="Times New Roman"/>
          <w:bCs/>
          <w:szCs w:val="24"/>
        </w:rPr>
        <w:t>ο</w:t>
      </w:r>
      <w:r>
        <w:rPr>
          <w:rFonts w:eastAsia="Times New Roman"/>
          <w:bCs/>
          <w:szCs w:val="24"/>
        </w:rPr>
        <w:t>ν</w:t>
      </w:r>
      <w:r>
        <w:rPr>
          <w:rFonts w:eastAsia="Times New Roman"/>
          <w:bCs/>
          <w:szCs w:val="24"/>
        </w:rPr>
        <w:t xml:space="preserve"> χρόνο, εάν είναι δυνατόν, γιατί έχουμε βγει εκτός προγράμματος.</w:t>
      </w:r>
    </w:p>
    <w:p w14:paraId="130AF80B" w14:textId="77777777" w:rsidR="007C1AED" w:rsidRDefault="002867C4">
      <w:pPr>
        <w:spacing w:after="0" w:line="600" w:lineRule="auto"/>
        <w:ind w:firstLine="720"/>
        <w:jc w:val="both"/>
        <w:rPr>
          <w:rFonts w:eastAsia="Times New Roman"/>
          <w:bCs/>
          <w:szCs w:val="24"/>
        </w:rPr>
      </w:pPr>
      <w:r>
        <w:rPr>
          <w:rFonts w:eastAsia="Times New Roman"/>
          <w:bCs/>
          <w:szCs w:val="24"/>
        </w:rPr>
        <w:t>Ορίστε, έχετε τον λόγο.</w:t>
      </w:r>
    </w:p>
    <w:p w14:paraId="130AF80C" w14:textId="77777777" w:rsidR="007C1AED" w:rsidRDefault="002867C4">
      <w:pPr>
        <w:spacing w:after="0" w:line="600" w:lineRule="auto"/>
        <w:ind w:firstLine="720"/>
        <w:jc w:val="both"/>
        <w:rPr>
          <w:rFonts w:eastAsia="Times New Roman"/>
          <w:bCs/>
          <w:szCs w:val="24"/>
        </w:rPr>
      </w:pPr>
      <w:r>
        <w:rPr>
          <w:rFonts w:eastAsia="Times New Roman"/>
          <w:b/>
          <w:bCs/>
          <w:szCs w:val="24"/>
        </w:rPr>
        <w:t xml:space="preserve">ΓΕΩΡΓΙΟΣ ΚΥΡΙΤΣΗΣ: </w:t>
      </w:r>
      <w:r>
        <w:rPr>
          <w:rFonts w:eastAsia="Times New Roman"/>
          <w:bCs/>
          <w:szCs w:val="24"/>
        </w:rPr>
        <w:t xml:space="preserve">Ευχαριστώ, κύριε Πρόεδρε. </w:t>
      </w:r>
    </w:p>
    <w:p w14:paraId="130AF80D" w14:textId="77777777" w:rsidR="007C1AED" w:rsidRDefault="002867C4">
      <w:pPr>
        <w:spacing w:after="0" w:line="600" w:lineRule="auto"/>
        <w:ind w:firstLine="720"/>
        <w:jc w:val="both"/>
        <w:rPr>
          <w:rFonts w:eastAsia="Times New Roman"/>
          <w:bCs/>
          <w:szCs w:val="24"/>
        </w:rPr>
      </w:pPr>
      <w:r>
        <w:rPr>
          <w:rFonts w:eastAsia="Times New Roman"/>
          <w:bCs/>
          <w:szCs w:val="24"/>
        </w:rPr>
        <w:lastRenderedPageBreak/>
        <w:t>Κύριοι συνάδελφοι, το νομοσχέδιο το οποίο συζητάμε σήμερα δεν έχει χαρακτήρα ιδεολογικής αντιπαράθεσης, όπως είχαν τα δ</w:t>
      </w:r>
      <w:r>
        <w:rPr>
          <w:rFonts w:eastAsia="Times New Roman"/>
          <w:bCs/>
          <w:szCs w:val="24"/>
        </w:rPr>
        <w:t xml:space="preserve">ύο νομοσχέδια τα οποία κουβεντιάσαμε κατά τη διάρκεια αυτής της εβδομάδας. </w:t>
      </w:r>
    </w:p>
    <w:p w14:paraId="130AF80E" w14:textId="77777777" w:rsidR="007C1AED" w:rsidRDefault="002867C4">
      <w:pPr>
        <w:spacing w:after="0" w:line="600" w:lineRule="auto"/>
        <w:ind w:firstLine="720"/>
        <w:jc w:val="both"/>
        <w:rPr>
          <w:rFonts w:eastAsia="Times New Roman"/>
          <w:bCs/>
          <w:szCs w:val="24"/>
        </w:rPr>
      </w:pPr>
      <w:r>
        <w:rPr>
          <w:rFonts w:eastAsia="Times New Roman"/>
          <w:bCs/>
          <w:szCs w:val="24"/>
        </w:rPr>
        <w:t xml:space="preserve">Στο νομοσχέδιο για την παιδεία η κυβερνητική πλευρά έβαζε το θέμα για καλύτερη παιδεία για όλους χωρίς αποκλεισμούς με βάση το εισόδημα. Η πλευρά της Αντιπολίτευσης παρουσίαζε την </w:t>
      </w:r>
      <w:r>
        <w:rPr>
          <w:rFonts w:eastAsia="Times New Roman"/>
          <w:bCs/>
          <w:szCs w:val="24"/>
        </w:rPr>
        <w:t>παιδεία ως ένα προνόμιο για λίγους, σαν πρωταθλητισμό καλυμμένο πίσω από το προκάλυμμα της αριστείας.</w:t>
      </w:r>
    </w:p>
    <w:p w14:paraId="130AF80F" w14:textId="77777777" w:rsidR="007C1AED" w:rsidRDefault="002867C4">
      <w:pPr>
        <w:spacing w:after="0" w:line="600" w:lineRule="auto"/>
        <w:ind w:firstLine="720"/>
        <w:jc w:val="both"/>
        <w:rPr>
          <w:rFonts w:eastAsia="Times New Roman"/>
          <w:bCs/>
          <w:szCs w:val="24"/>
        </w:rPr>
      </w:pPr>
      <w:r>
        <w:rPr>
          <w:rFonts w:eastAsia="Times New Roman"/>
          <w:bCs/>
          <w:szCs w:val="24"/>
        </w:rPr>
        <w:t xml:space="preserve">Στο νομοσχέδιο για την υγεία πάλι έμπαινε η υγεία ως δημόσιο αγαθό από τη μία πλευρά και η υγεία ως εμπόρευμα, ως κάτι που μπορεί να αποτελεί αντικείμενο </w:t>
      </w:r>
      <w:r>
        <w:rPr>
          <w:rFonts w:eastAsia="Times New Roman"/>
          <w:bCs/>
          <w:szCs w:val="24"/>
        </w:rPr>
        <w:t>της αγοράς από την άλλη. Το ανά χείρας νομοσχέδιο, όμως, δεν έχει τέτοιο</w:t>
      </w:r>
      <w:r>
        <w:rPr>
          <w:rFonts w:eastAsia="Times New Roman"/>
          <w:bCs/>
          <w:szCs w:val="24"/>
        </w:rPr>
        <w:t>ν</w:t>
      </w:r>
      <w:r>
        <w:rPr>
          <w:rFonts w:eastAsia="Times New Roman"/>
          <w:bCs/>
          <w:szCs w:val="24"/>
        </w:rPr>
        <w:t xml:space="preserve"> χαρακτήρα σύγκρουσης δύο κόσμων ή ιδεολογικής σύγκρουσης. Δεν είναι παρά μια νομοθετική πρωτοβουλία</w:t>
      </w:r>
      <w:r>
        <w:rPr>
          <w:rFonts w:eastAsia="Times New Roman"/>
          <w:bCs/>
          <w:szCs w:val="24"/>
        </w:rPr>
        <w:t>,</w:t>
      </w:r>
      <w:r>
        <w:rPr>
          <w:rFonts w:eastAsia="Times New Roman"/>
          <w:bCs/>
          <w:szCs w:val="24"/>
        </w:rPr>
        <w:t xml:space="preserve"> η οποία εντάσσεται σε αυτό που παλαιότερα θα λέγαμε αναγκαίος αστικός εκσυγχρονισ</w:t>
      </w:r>
      <w:r>
        <w:rPr>
          <w:rFonts w:eastAsia="Times New Roman"/>
          <w:bCs/>
          <w:szCs w:val="24"/>
        </w:rPr>
        <w:t>μός.</w:t>
      </w:r>
    </w:p>
    <w:p w14:paraId="130AF810" w14:textId="77777777" w:rsidR="007C1AED" w:rsidRDefault="002867C4">
      <w:pPr>
        <w:spacing w:after="0" w:line="600" w:lineRule="auto"/>
        <w:ind w:firstLine="720"/>
        <w:jc w:val="both"/>
        <w:rPr>
          <w:rFonts w:eastAsia="Times New Roman" w:cs="Times New Roman"/>
          <w:szCs w:val="24"/>
        </w:rPr>
      </w:pPr>
      <w:r>
        <w:rPr>
          <w:rFonts w:eastAsia="Times New Roman"/>
          <w:bCs/>
          <w:szCs w:val="24"/>
        </w:rPr>
        <w:t xml:space="preserve">Είναι ένα νομοσχέδιο, δηλαδή, που προσπαθεί να ρυθμίσει ορισμένα ζητήματα στο χάος των ΜΜΕ και συγκεκριμένα να </w:t>
      </w:r>
      <w:r>
        <w:rPr>
          <w:rFonts w:eastAsia="Times New Roman"/>
          <w:bCs/>
          <w:szCs w:val="24"/>
        </w:rPr>
        <w:lastRenderedPageBreak/>
        <w:t>ενισχύσει τη διαφάνεια και να περιορίσει την ασυδοσία. Για όσους έχουν θητεύσει στον χώρο αυτό</w:t>
      </w:r>
      <w:r>
        <w:rPr>
          <w:rFonts w:eastAsia="Times New Roman"/>
          <w:bCs/>
          <w:szCs w:val="24"/>
        </w:rPr>
        <w:t>ν</w:t>
      </w:r>
      <w:r>
        <w:rPr>
          <w:rFonts w:eastAsia="Times New Roman"/>
          <w:bCs/>
          <w:szCs w:val="24"/>
        </w:rPr>
        <w:t xml:space="preserve"> είναι απολύτως σαφές το πόσο σημαντικό είναι</w:t>
      </w:r>
      <w:r>
        <w:rPr>
          <w:rFonts w:eastAsia="Times New Roman"/>
          <w:bCs/>
          <w:szCs w:val="24"/>
        </w:rPr>
        <w:t xml:space="preserve"> να υπάρχουν ρυθμίσεις που αφορούν τις κυκλοφορίες και τη διαφήμιση. </w:t>
      </w:r>
    </w:p>
    <w:p w14:paraId="130AF81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Όμως, και κάποιος εξωτερικός παρατηρητής, είτε δει την αγορά των ΜΜΕ σαν μια αγορά 250 εκατομμυρίων</w:t>
      </w:r>
      <w:r>
        <w:rPr>
          <w:rFonts w:eastAsia="Times New Roman" w:cs="Times New Roman"/>
          <w:szCs w:val="24"/>
        </w:rPr>
        <w:t>,</w:t>
      </w:r>
      <w:r>
        <w:rPr>
          <w:rFonts w:eastAsia="Times New Roman" w:cs="Times New Roman"/>
          <w:szCs w:val="24"/>
        </w:rPr>
        <w:t xml:space="preserve"> είτε τη δει σαν μία αγορά με 1,5 δισεκατομμύριο χρέη και θαλασσοδάνεια</w:t>
      </w:r>
      <w:r>
        <w:rPr>
          <w:rFonts w:eastAsia="Times New Roman" w:cs="Times New Roman"/>
          <w:szCs w:val="24"/>
        </w:rPr>
        <w:t>,</w:t>
      </w:r>
      <w:r>
        <w:rPr>
          <w:rFonts w:eastAsia="Times New Roman" w:cs="Times New Roman"/>
          <w:szCs w:val="24"/>
        </w:rPr>
        <w:t xml:space="preserve"> είτε τη δει θ</w:t>
      </w:r>
      <w:r>
        <w:rPr>
          <w:rFonts w:eastAsia="Times New Roman" w:cs="Times New Roman"/>
          <w:szCs w:val="24"/>
        </w:rPr>
        <w:t>εσμικά ως τέταρτη εξουσία, καταλαβαίνει ότι δεν γίνεται αυτά τα ζητήματα να μένουν αρρύθμιστα.</w:t>
      </w:r>
    </w:p>
    <w:p w14:paraId="130AF81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Τώρα σε ό,τι αφορά τον νόμο, επειδή προσπαθεί η Αντιπολίτευση να χτίσει πάνω σε προηγούμενες αποφάσεις του Συμβουλίου της Επικρατείας και παρ’ ότι, νομίζω, οι πε</w:t>
      </w:r>
      <w:r>
        <w:rPr>
          <w:rFonts w:eastAsia="Times New Roman" w:cs="Times New Roman"/>
          <w:szCs w:val="24"/>
        </w:rPr>
        <w:t xml:space="preserve">ρισσότεροι εισηγητές της δεν προέρχονται από τις θετικές επιστήμες, είναι σαφές ότι, αν αφαιρέσουμε από το άπειρο το επτά, μένει άπειρο, αν αφαιρέσουμε από το επτά το τέσσερα, μένει τρία. Το τρία είναι μικρότερο από το άπειρο, άρα είναι προφανές ότι είναι </w:t>
      </w:r>
      <w:r>
        <w:rPr>
          <w:rFonts w:eastAsia="Times New Roman" w:cs="Times New Roman"/>
          <w:szCs w:val="24"/>
        </w:rPr>
        <w:t>πολύ πιο κοντά στην αντίληψη της Κυβέρνησης και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παρά στις αιτιάσεις της Αντιπολίτευσης.</w:t>
      </w:r>
    </w:p>
    <w:p w14:paraId="130AF81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Εγώ</w:t>
      </w:r>
      <w:r>
        <w:rPr>
          <w:rFonts w:eastAsia="Times New Roman" w:cs="Times New Roman"/>
          <w:szCs w:val="24"/>
        </w:rPr>
        <w:t xml:space="preserve">, λοιπόν, </w:t>
      </w:r>
      <w:r>
        <w:rPr>
          <w:rFonts w:eastAsia="Times New Roman" w:cs="Times New Roman"/>
          <w:szCs w:val="24"/>
        </w:rPr>
        <w:t xml:space="preserve"> προβληματίζομαι για το γεγονός ότι η Αντιπολίτευση</w:t>
      </w:r>
      <w:r>
        <w:rPr>
          <w:rFonts w:eastAsia="Times New Roman" w:cs="Times New Roman"/>
          <w:szCs w:val="24"/>
        </w:rPr>
        <w:t xml:space="preserve"> </w:t>
      </w:r>
      <w:r>
        <w:rPr>
          <w:rFonts w:eastAsia="Times New Roman" w:cs="Times New Roman"/>
          <w:szCs w:val="24"/>
        </w:rPr>
        <w:t xml:space="preserve">έχει μία δυσκολία να δεχθεί ακόμα και τόσο απλές νομοθετικές ρυθμίσεις, οι οποίες </w:t>
      </w:r>
      <w:r>
        <w:rPr>
          <w:rFonts w:eastAsia="Times New Roman" w:cs="Times New Roman"/>
          <w:szCs w:val="24"/>
        </w:rPr>
        <w:t>θα έπρεπε να είναι αυτονόητες. Μιλάμε συχνά για την κακοδαιμονία της χώρας και την αποδίδουμε στα λεγόμενα χαρακτηριστικά της φυλής, το «</w:t>
      </w:r>
      <w:r>
        <w:rPr>
          <w:rFonts w:eastAsia="Times New Roman" w:cs="Times New Roman"/>
          <w:szCs w:val="24"/>
          <w:lang w:val="en-US"/>
        </w:rPr>
        <w:t>DNA</w:t>
      </w:r>
      <w:r>
        <w:rPr>
          <w:rFonts w:eastAsia="Times New Roman" w:cs="Times New Roman"/>
          <w:szCs w:val="24"/>
        </w:rPr>
        <w:t xml:space="preserve"> των Ελλήνων</w:t>
      </w:r>
      <w:r>
        <w:rPr>
          <w:rFonts w:eastAsia="Times New Roman" w:cs="Times New Roman"/>
          <w:szCs w:val="24"/>
        </w:rPr>
        <w:t>»</w:t>
      </w:r>
      <w:r>
        <w:rPr>
          <w:rFonts w:eastAsia="Times New Roman" w:cs="Times New Roman"/>
          <w:szCs w:val="24"/>
        </w:rPr>
        <w:t xml:space="preserve">, στο οποίο </w:t>
      </w:r>
      <w:r>
        <w:rPr>
          <w:rFonts w:eastAsia="Times New Roman" w:cs="Times New Roman"/>
          <w:szCs w:val="24"/>
        </w:rPr>
        <w:t>-</w:t>
      </w: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ότι εγγράφεται η προχειρότητα και η ανοργανωσιά. Αυτά όλα είναι ανοησίες. Το χ</w:t>
      </w:r>
      <w:r>
        <w:rPr>
          <w:rFonts w:eastAsia="Times New Roman" w:cs="Times New Roman"/>
          <w:szCs w:val="24"/>
        </w:rPr>
        <w:t xml:space="preserve">άος, η ανοργανωσιά και όλα αυτά δεν έτυχαν, αλλά, για να χρησιμοποιήσω το κλισέ, πέτυχαν. Δεν είναι παρά το σύνολο των μηχανισμών και μεθοδεύσεων μέσω των οποίων η άρχουσα τάξη λυμαίνεται παραδοσιακά τη χώρα. </w:t>
      </w:r>
    </w:p>
    <w:p w14:paraId="130AF81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Αν θέλετε να υπενθυμίσω το διαχρονικό σκάνδαλο</w:t>
      </w:r>
      <w:r>
        <w:rPr>
          <w:rFonts w:eastAsia="Times New Roman" w:cs="Times New Roman"/>
          <w:szCs w:val="24"/>
        </w:rPr>
        <w:t xml:space="preserve"> του ΟΑΣΘ, το οποίο θεράπευσε η νομοθετική πρωτοβουλία της Κυβέρνησης προ δεκαημέρου, που είχαμε έναν ιδιωτικό </w:t>
      </w:r>
      <w:proofErr w:type="spellStart"/>
      <w:r>
        <w:rPr>
          <w:rFonts w:eastAsia="Times New Roman" w:cs="Times New Roman"/>
          <w:szCs w:val="24"/>
        </w:rPr>
        <w:t>πάροχο</w:t>
      </w:r>
      <w:proofErr w:type="spellEnd"/>
      <w:r>
        <w:rPr>
          <w:rFonts w:eastAsia="Times New Roman" w:cs="Times New Roman"/>
          <w:szCs w:val="24"/>
        </w:rPr>
        <w:t xml:space="preserve"> μεταφορικών υπηρεσιών της Θεσσαλονίκης, με το ένα τρίτο του αντίστοιχου στόλου της Αθήνας</w:t>
      </w:r>
      <w:r>
        <w:rPr>
          <w:rFonts w:eastAsia="Times New Roman" w:cs="Times New Roman"/>
          <w:szCs w:val="24"/>
        </w:rPr>
        <w:t>,</w:t>
      </w:r>
      <w:r>
        <w:rPr>
          <w:rFonts w:eastAsia="Times New Roman" w:cs="Times New Roman"/>
          <w:szCs w:val="24"/>
        </w:rPr>
        <w:t xml:space="preserve"> που είναι δημόσιος, να απορροφά τα ίδια χρήματα</w:t>
      </w:r>
      <w:r>
        <w:rPr>
          <w:rFonts w:eastAsia="Times New Roman" w:cs="Times New Roman"/>
          <w:szCs w:val="24"/>
        </w:rPr>
        <w:t xml:space="preserve"> και μάλιστα με μεθόδους οι οποίες είναι το λιγότερο ευφάνταστες, για να μη χρησιμοποιήσω κάποια φράση η οποία θα είχε άλλου είδους συνέπειες.</w:t>
      </w:r>
    </w:p>
    <w:p w14:paraId="130AF81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Η παρούσα Κυβέρνηση, λοιπόν, είναι υποχρεωμένη να προχωρεί σε νομοθετικές προσπάθειες εκσυγχρονισμού. Το νομοσχέδ</w:t>
      </w:r>
      <w:r>
        <w:rPr>
          <w:rFonts w:eastAsia="Times New Roman" w:cs="Times New Roman"/>
          <w:szCs w:val="24"/>
        </w:rPr>
        <w:t>ιο αυτό</w:t>
      </w:r>
      <w:r>
        <w:rPr>
          <w:rFonts w:eastAsia="Times New Roman" w:cs="Times New Roman"/>
          <w:szCs w:val="24"/>
        </w:rPr>
        <w:t>,</w:t>
      </w:r>
      <w:r>
        <w:rPr>
          <w:rFonts w:eastAsia="Times New Roman" w:cs="Times New Roman"/>
          <w:szCs w:val="24"/>
        </w:rPr>
        <w:t xml:space="preserve"> το οποίο θα ψηφιστεί</w:t>
      </w:r>
      <w:r>
        <w:rPr>
          <w:rFonts w:eastAsia="Times New Roman" w:cs="Times New Roman"/>
          <w:szCs w:val="24"/>
        </w:rPr>
        <w:t>,</w:t>
      </w:r>
      <w:r>
        <w:rPr>
          <w:rFonts w:eastAsia="Times New Roman" w:cs="Times New Roman"/>
          <w:szCs w:val="24"/>
        </w:rPr>
        <w:t xml:space="preserve"> είναι άλλη μία μεταρρύθμιση σε αυτή την κατεύθυνση. Εγώ πιστεύω ότι οι υποτιθέμενοι φιλελεύθεροι, ευρωπαϊστές και εκσυγχρονιστές θα έπρεπε να στηρίζουν τέτοιου είδους πρωτοβουλίες εκσυγχρονισμού και εξευρωπαϊσμού και να μην τ</w:t>
      </w:r>
      <w:r>
        <w:rPr>
          <w:rFonts w:eastAsia="Times New Roman" w:cs="Times New Roman"/>
          <w:szCs w:val="24"/>
        </w:rPr>
        <w:t>ις αντιμετωπίζουν όπως ο διάβολος το λιβάνι</w:t>
      </w:r>
      <w:r>
        <w:rPr>
          <w:rFonts w:eastAsia="Times New Roman" w:cs="Times New Roman"/>
          <w:szCs w:val="24"/>
        </w:rPr>
        <w:t>!</w:t>
      </w:r>
      <w:r>
        <w:rPr>
          <w:rFonts w:eastAsia="Times New Roman" w:cs="Times New Roman"/>
          <w:szCs w:val="24"/>
        </w:rPr>
        <w:t xml:space="preserve"> Έχουν την ευκαιρία υπερψηφίζοντας το νομοσχέδιο στο σύνολό του να δείξουν ότι δεν είναι σε τέτοιο</w:t>
      </w:r>
      <w:r>
        <w:rPr>
          <w:rFonts w:eastAsia="Times New Roman" w:cs="Times New Roman"/>
          <w:szCs w:val="24"/>
        </w:rPr>
        <w:t>ν</w:t>
      </w:r>
      <w:r>
        <w:rPr>
          <w:rFonts w:eastAsia="Times New Roman" w:cs="Times New Roman"/>
          <w:szCs w:val="24"/>
        </w:rPr>
        <w:t xml:space="preserve"> βαθμό μεροληπτικοί υπέρ των συμφερόντων των </w:t>
      </w:r>
      <w:proofErr w:type="spellStart"/>
      <w:r>
        <w:rPr>
          <w:rFonts w:eastAsia="Times New Roman" w:cs="Times New Roman"/>
          <w:szCs w:val="24"/>
        </w:rPr>
        <w:t>καναλαρχών</w:t>
      </w:r>
      <w:proofErr w:type="spellEnd"/>
      <w:r>
        <w:rPr>
          <w:rFonts w:eastAsia="Times New Roman" w:cs="Times New Roman"/>
          <w:szCs w:val="24"/>
        </w:rPr>
        <w:t>, των εκδοτών κ.λπ.</w:t>
      </w:r>
      <w:r>
        <w:rPr>
          <w:rFonts w:eastAsia="Times New Roman" w:cs="Times New Roman"/>
          <w:szCs w:val="24"/>
        </w:rPr>
        <w:t>.</w:t>
      </w:r>
    </w:p>
    <w:p w14:paraId="130AF81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Και επειδή έχω λίγο χρόνο και επειδή </w:t>
      </w:r>
      <w:r>
        <w:rPr>
          <w:rFonts w:eastAsia="Times New Roman" w:cs="Times New Roman"/>
          <w:szCs w:val="24"/>
        </w:rPr>
        <w:t>είναι στην ημερήσια διάταξη, για λόγους τους οποίους η Αντιπολίτευση ξέρει, το θέμα της Βενεζουέλας, ακούσαμε και χθες τον κ. Μητσοτάκη να λέει ότι θα γίνει εξεταστική επιτροπή, να συμβάλω και εγώ λίγο σε αυτόν τον διάλογο, γιατί έχει να κάνει με τα ΜΜΕ.</w:t>
      </w:r>
    </w:p>
    <w:p w14:paraId="130AF81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Η Βενεζουέλα δεν ιδρύθηκε πριν από έναν μήνα που την πήρε χαμπάρι η Αντιπολίτευση. Ας πάμε πίσω στο 2002. Τον Απρίλιο του 2002, λοιπόν, έγινε ένα πραξικόπημα στη Βενεζουέλα </w:t>
      </w:r>
      <w:r>
        <w:rPr>
          <w:rFonts w:eastAsia="Times New Roman" w:cs="Times New Roman"/>
          <w:szCs w:val="24"/>
        </w:rPr>
        <w:lastRenderedPageBreak/>
        <w:t xml:space="preserve">επί Τσάβες. Το πραξικόπημα αυτό επέτυχε την πρώτη ημέρα, ανέλαβε </w:t>
      </w:r>
      <w:r>
        <w:rPr>
          <w:rFonts w:eastAsia="Times New Roman" w:cs="Times New Roman"/>
          <w:szCs w:val="24"/>
        </w:rPr>
        <w:t>π</w:t>
      </w:r>
      <w:r>
        <w:rPr>
          <w:rFonts w:eastAsia="Times New Roman" w:cs="Times New Roman"/>
          <w:szCs w:val="24"/>
        </w:rPr>
        <w:t>ρόεδρος της χώρας</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 xml:space="preserve">ρόεδρος του ΣΕΒ της Βενεζουέλας, κατήργησε το Σύνταγμα, τη Βουλή, τους </w:t>
      </w:r>
      <w:r>
        <w:rPr>
          <w:rFonts w:eastAsia="Times New Roman" w:cs="Times New Roman"/>
          <w:szCs w:val="24"/>
        </w:rPr>
        <w:t>κ</w:t>
      </w:r>
      <w:r>
        <w:rPr>
          <w:rFonts w:eastAsia="Times New Roman" w:cs="Times New Roman"/>
          <w:szCs w:val="24"/>
        </w:rPr>
        <w:t xml:space="preserve">υβερνήτες των περιοχών </w:t>
      </w:r>
      <w:r>
        <w:rPr>
          <w:rFonts w:eastAsia="Times New Roman" w:cs="Times New Roman"/>
          <w:szCs w:val="24"/>
        </w:rPr>
        <w:t>-διότι</w:t>
      </w:r>
      <w:r>
        <w:rPr>
          <w:rFonts w:eastAsia="Times New Roman" w:cs="Times New Roman"/>
          <w:szCs w:val="24"/>
        </w:rPr>
        <w:t xml:space="preserve"> είναι ομοσπονδιακή χώρα</w:t>
      </w:r>
      <w:r>
        <w:rPr>
          <w:rFonts w:eastAsia="Times New Roman" w:cs="Times New Roman"/>
          <w:szCs w:val="24"/>
        </w:rPr>
        <w:t>-</w:t>
      </w:r>
      <w:r>
        <w:rPr>
          <w:rFonts w:eastAsia="Times New Roman" w:cs="Times New Roman"/>
          <w:szCs w:val="24"/>
        </w:rPr>
        <w:t xml:space="preserve"> συγκέντρωσε όλη την εξουσία στα χέρια του. Ο Τσάβες αρνήθηκε να παραιτηθεί. Τα κανάλια δεν το ανέφεραν. Το ίδιο απόγευμα ο δι</w:t>
      </w:r>
      <w:r>
        <w:rPr>
          <w:rFonts w:eastAsia="Times New Roman" w:cs="Times New Roman"/>
          <w:szCs w:val="24"/>
        </w:rPr>
        <w:t xml:space="preserve">κτάτορας συνέχαιρε τα κανάλια για τη βοήθεια την οποία του έδωσαν, προκειμένου να απαλλαγεί από τον Τσάβες. Επίσης, οι Ηνωμένες Πολιτείες και η Ένωση των Αμερικανικών Χωρών έσπευσαν να δεχθούν και να αναγνωρίσουν </w:t>
      </w:r>
      <w:r>
        <w:rPr>
          <w:rFonts w:eastAsia="Times New Roman" w:cs="Times New Roman"/>
          <w:szCs w:val="24"/>
        </w:rPr>
        <w:t xml:space="preserve">τη </w:t>
      </w:r>
      <w:r>
        <w:rPr>
          <w:rFonts w:eastAsia="Times New Roman" w:cs="Times New Roman"/>
          <w:szCs w:val="24"/>
        </w:rPr>
        <w:t xml:space="preserve">νέα κατάσταση. </w:t>
      </w:r>
    </w:p>
    <w:p w14:paraId="130AF81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Την επόμενη ημέρα έγινε </w:t>
      </w:r>
      <w:r>
        <w:rPr>
          <w:rFonts w:eastAsia="Times New Roman" w:cs="Times New Roman"/>
          <w:szCs w:val="24"/>
        </w:rPr>
        <w:t>στη Βενεζουέλα η μεγαλύτερη διαδήλωση που έχει γίνει ποτέ σε αυτή τη χώρα και έπεσε η χούντα που είχε εγκαθιδρυθεί μόλις την προηγούμενη ημέρα. Η διαδήλωση αυτή δεν μεταδόθηκε από τα κανάλια ούτε ως είδηση. Την επόμενη ημέρα ο Τσάβες είχε επιστρέψει κανονι</w:t>
      </w:r>
      <w:r>
        <w:rPr>
          <w:rFonts w:eastAsia="Times New Roman" w:cs="Times New Roman"/>
          <w:szCs w:val="24"/>
        </w:rPr>
        <w:t>κά και τι έκανε στα κανάλια και στους πραξικοπηματίες δικτάτορες; Τους έδωσε αμνηστία. Αυτά, για να το έχουμε και αυτό στο μυαλό μας, όταν ανοίξουμε τον διάλογο για το πώς δουλεύουν οι ελίτ μαζί με τα ΜΜΕ και τι ιστορίες στήνουν από εδώ και από εκεί.</w:t>
      </w:r>
    </w:p>
    <w:p w14:paraId="130AF81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Και θ</w:t>
      </w:r>
      <w:r>
        <w:rPr>
          <w:rFonts w:eastAsia="Times New Roman" w:cs="Times New Roman"/>
          <w:szCs w:val="24"/>
        </w:rPr>
        <w:t>έλω σχετικά με τη Βενεζουέλα να καταθέσω ένα εξαιρετικό άρθρο της εφημερίδας «</w:t>
      </w:r>
      <w:r>
        <w:rPr>
          <w:rFonts w:eastAsia="Times New Roman" w:cs="Times New Roman"/>
          <w:szCs w:val="24"/>
        </w:rPr>
        <w:t>ΚΑΘΗΜΕΡΙΝΗ</w:t>
      </w:r>
      <w:r>
        <w:rPr>
          <w:rFonts w:eastAsia="Times New Roman" w:cs="Times New Roman"/>
          <w:szCs w:val="24"/>
        </w:rPr>
        <w:t>». Δεν το έχει γράψει η «</w:t>
      </w:r>
      <w:r>
        <w:rPr>
          <w:rFonts w:eastAsia="Times New Roman" w:cs="Times New Roman"/>
          <w:szCs w:val="24"/>
        </w:rPr>
        <w:t>ΑΥΓΗ</w:t>
      </w:r>
      <w:r>
        <w:rPr>
          <w:rFonts w:eastAsia="Times New Roman" w:cs="Times New Roman"/>
          <w:szCs w:val="24"/>
        </w:rPr>
        <w:t>».</w:t>
      </w:r>
    </w:p>
    <w:p w14:paraId="130AF81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30AF81B"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0AF81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Κυρίτσης καταθέτει για τα Πρακτ</w:t>
      </w:r>
      <w:r>
        <w:rPr>
          <w:rFonts w:eastAsia="Times New Roman" w:cs="Times New Roman"/>
          <w:szCs w:val="24"/>
        </w:rPr>
        <w:t>ικά το προαναφερθέν έγγραφο, το οποίο βρίσκεται στο αρχείο του Τμήματος Γραμματείας της Διεύθυνσης Στενογραφίας και Πρακτικών της Βουλής)</w:t>
      </w:r>
    </w:p>
    <w:p w14:paraId="130AF81D" w14:textId="77777777" w:rsidR="007C1AED" w:rsidRDefault="002867C4">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κύριε Κυρίτση.</w:t>
      </w:r>
    </w:p>
    <w:p w14:paraId="130AF81E" w14:textId="77777777" w:rsidR="007C1AED" w:rsidRDefault="002867C4">
      <w:pPr>
        <w:spacing w:after="0" w:line="600" w:lineRule="auto"/>
        <w:ind w:firstLine="720"/>
        <w:jc w:val="both"/>
        <w:rPr>
          <w:rFonts w:eastAsia="Times New Roman"/>
          <w:bCs/>
          <w:szCs w:val="24"/>
        </w:rPr>
      </w:pPr>
      <w:r>
        <w:rPr>
          <w:rFonts w:eastAsia="Times New Roman"/>
          <w:bCs/>
          <w:szCs w:val="24"/>
        </w:rPr>
        <w:t>Τον λόγο έχει ο κ. Νίκος Παρασκευόπουλος, Βουλευτής του</w:t>
      </w:r>
      <w:r>
        <w:rPr>
          <w:rFonts w:eastAsia="Times New Roman"/>
          <w:bCs/>
          <w:szCs w:val="24"/>
        </w:rPr>
        <w:t xml:space="preserve"> ΣΥΡΙΖΑ, για επτά λεπτά και λιγότερο.</w:t>
      </w:r>
    </w:p>
    <w:p w14:paraId="130AF81F" w14:textId="77777777" w:rsidR="007C1AED" w:rsidRDefault="002867C4">
      <w:pPr>
        <w:spacing w:after="0" w:line="600" w:lineRule="auto"/>
        <w:ind w:firstLine="720"/>
        <w:jc w:val="both"/>
        <w:rPr>
          <w:rFonts w:eastAsia="Times New Roman" w:cs="Times New Roman"/>
          <w:szCs w:val="24"/>
        </w:rPr>
      </w:pPr>
      <w:r>
        <w:rPr>
          <w:rFonts w:eastAsia="Times New Roman"/>
          <w:b/>
          <w:bCs/>
          <w:szCs w:val="24"/>
        </w:rPr>
        <w:t xml:space="preserve">ΝΙΚΟΛΑΟΣ ΠΑΡΑΣΚΕΥΟΠΟΥΛΟΣ: </w:t>
      </w:r>
      <w:r>
        <w:rPr>
          <w:rFonts w:eastAsia="Times New Roman"/>
          <w:bCs/>
          <w:szCs w:val="24"/>
        </w:rPr>
        <w:t xml:space="preserve">Κύριε Πρόεδρε, </w:t>
      </w:r>
      <w:r>
        <w:rPr>
          <w:rFonts w:eastAsia="Times New Roman" w:cs="Times New Roman"/>
          <w:szCs w:val="24"/>
        </w:rPr>
        <w:t>κυρίες και κύριοι συνάδελφοι, έχουν ειπωθεί πολλά για το περιεχόμενο του νομοσχεδίου, έχει γίνει στην ουσία μια ανάλυσή του στα κυριότερα κεφάλαια και δεν θα σας κουράσω καθόλου</w:t>
      </w:r>
      <w:r>
        <w:rPr>
          <w:rFonts w:eastAsia="Times New Roman" w:cs="Times New Roman"/>
          <w:szCs w:val="24"/>
        </w:rPr>
        <w:t xml:space="preserve"> με την επανάληψη όσων έχουν ειπωθεί. Αυτό που θα προσπαθήσω να </w:t>
      </w:r>
      <w:r>
        <w:rPr>
          <w:rFonts w:eastAsia="Times New Roman" w:cs="Times New Roman"/>
          <w:szCs w:val="24"/>
        </w:rPr>
        <w:lastRenderedPageBreak/>
        <w:t xml:space="preserve">κάνω είναι να εντάξω αυτό το νομοθέτημα, που θα ψηφιστεί σήμερα, στην αλληλουχία νομοθετημάτων. </w:t>
      </w:r>
      <w:r>
        <w:rPr>
          <w:rFonts w:eastAsia="Times New Roman" w:cs="Times New Roman"/>
          <w:szCs w:val="24"/>
          <w:lang w:val="en-US"/>
        </w:rPr>
        <w:t>A</w:t>
      </w:r>
      <w:proofErr w:type="spellStart"/>
      <w:r>
        <w:rPr>
          <w:rFonts w:eastAsia="Times New Roman" w:cs="Times New Roman"/>
          <w:szCs w:val="24"/>
        </w:rPr>
        <w:t>φήγημα</w:t>
      </w:r>
      <w:proofErr w:type="spellEnd"/>
      <w:r>
        <w:rPr>
          <w:rFonts w:eastAsia="Times New Roman" w:cs="Times New Roman"/>
          <w:szCs w:val="24"/>
        </w:rPr>
        <w:t xml:space="preserve"> είναι ο σύγχρονος όρος που συνήθως χρησιμοποιείται. </w:t>
      </w:r>
    </w:p>
    <w:p w14:paraId="130AF82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Θα προσπαθήσω, λοιπόν, να το εντάξω</w:t>
      </w:r>
      <w:r>
        <w:rPr>
          <w:rFonts w:eastAsia="Times New Roman" w:cs="Times New Roman"/>
          <w:szCs w:val="24"/>
        </w:rPr>
        <w:t xml:space="preserve"> στο αφήγημα του </w:t>
      </w:r>
      <w:proofErr w:type="spellStart"/>
      <w:r>
        <w:rPr>
          <w:rFonts w:eastAsia="Times New Roman" w:cs="Times New Roman"/>
          <w:szCs w:val="24"/>
        </w:rPr>
        <w:t>εξορθολογισμού</w:t>
      </w:r>
      <w:proofErr w:type="spellEnd"/>
      <w:r>
        <w:rPr>
          <w:rFonts w:eastAsia="Times New Roman" w:cs="Times New Roman"/>
          <w:szCs w:val="24"/>
        </w:rPr>
        <w:t xml:space="preserve"> και της κάθαρσης, θα έλεγα, του τοπίου των ραδιοτηλεοπτικών και των ψηφιακών μέσων εξυπηρέτησης των τηλεπικοινωνιών. Έχουν γίνει πολύ σημαντικά βήματα σε αυτόν τον τομέα. Το πρώτο, κατά τη γνώμη μου, βέβαια ήταν η επανέναρξη</w:t>
      </w:r>
      <w:r>
        <w:rPr>
          <w:rFonts w:eastAsia="Times New Roman" w:cs="Times New Roman"/>
          <w:szCs w:val="24"/>
        </w:rPr>
        <w:t xml:space="preserve"> λειτουργίας της ΕΡΤ. </w:t>
      </w:r>
    </w:p>
    <w:p w14:paraId="130AF82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όμως, είχαμε, ως επίσης σημαντική διαδικασία, τη διαδικασία ελέγχου των θαλασσοδανείων, η οποία προχώρησε με τη δική μας </w:t>
      </w:r>
      <w:r>
        <w:rPr>
          <w:rFonts w:eastAsia="Times New Roman" w:cs="Times New Roman"/>
          <w:szCs w:val="24"/>
        </w:rPr>
        <w:t>εξεταστική επιτροπή</w:t>
      </w:r>
      <w:r>
        <w:rPr>
          <w:rFonts w:eastAsia="Times New Roman" w:cs="Times New Roman"/>
          <w:szCs w:val="24"/>
        </w:rPr>
        <w:t xml:space="preserve">. Όπως είναι πολύ γνωστό, η ύλη αυτής της </w:t>
      </w:r>
      <w:r>
        <w:rPr>
          <w:rFonts w:eastAsia="Times New Roman" w:cs="Times New Roman"/>
          <w:szCs w:val="24"/>
        </w:rPr>
        <w:t>εξεταστικής επιτροπ</w:t>
      </w:r>
      <w:r>
        <w:rPr>
          <w:rFonts w:eastAsia="Times New Roman" w:cs="Times New Roman"/>
          <w:szCs w:val="24"/>
        </w:rPr>
        <w:t>ής και του προβλήμ</w:t>
      </w:r>
      <w:r>
        <w:rPr>
          <w:rFonts w:eastAsia="Times New Roman" w:cs="Times New Roman"/>
          <w:szCs w:val="24"/>
        </w:rPr>
        <w:t xml:space="preserve">ατος των θαλασσοδανείων σε μεγάλο βαθμό αφορούσε δάνεια προς τηλεοπτικές επιχειρήσεις, προς επιχειρήσεις με μεγάλα κανάλια, και βεβαίως αυτή η </w:t>
      </w:r>
      <w:r>
        <w:rPr>
          <w:rFonts w:eastAsia="Times New Roman" w:cs="Times New Roman"/>
          <w:szCs w:val="24"/>
        </w:rPr>
        <w:t>ε</w:t>
      </w:r>
      <w:r>
        <w:rPr>
          <w:rFonts w:eastAsia="Times New Roman" w:cs="Times New Roman"/>
          <w:szCs w:val="24"/>
        </w:rPr>
        <w:t xml:space="preserve">ξεταστική επέτρεψε να φανούν πάρα πολλές περίεργες κινήσεις. </w:t>
      </w:r>
    </w:p>
    <w:p w14:paraId="130AF82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Το τρίτο βήμα κάθαρσης και </w:t>
      </w:r>
      <w:proofErr w:type="spellStart"/>
      <w:r>
        <w:rPr>
          <w:rFonts w:eastAsia="Times New Roman" w:cs="Times New Roman"/>
          <w:szCs w:val="24"/>
        </w:rPr>
        <w:t>εξορθολογισμού</w:t>
      </w:r>
      <w:proofErr w:type="spellEnd"/>
      <w:r>
        <w:rPr>
          <w:rFonts w:eastAsia="Times New Roman" w:cs="Times New Roman"/>
          <w:szCs w:val="24"/>
        </w:rPr>
        <w:t xml:space="preserve"> οπωσδήπο</w:t>
      </w:r>
      <w:r>
        <w:rPr>
          <w:rFonts w:eastAsia="Times New Roman" w:cs="Times New Roman"/>
          <w:szCs w:val="24"/>
        </w:rPr>
        <w:t xml:space="preserve">τε είναι η πρόοδος στην κατεύθυνση της επίσημης </w:t>
      </w:r>
      <w:proofErr w:type="spellStart"/>
      <w:r>
        <w:rPr>
          <w:rFonts w:eastAsia="Times New Roman" w:cs="Times New Roman"/>
          <w:szCs w:val="24"/>
        </w:rPr>
        <w:t>α</w:t>
      </w:r>
      <w:r>
        <w:rPr>
          <w:rFonts w:eastAsia="Times New Roman" w:cs="Times New Roman"/>
          <w:szCs w:val="24"/>
        </w:rPr>
        <w:t>δειοδότησης</w:t>
      </w:r>
      <w:proofErr w:type="spellEnd"/>
      <w:r>
        <w:rPr>
          <w:rFonts w:eastAsia="Times New Roman" w:cs="Times New Roman"/>
          <w:szCs w:val="24"/>
        </w:rPr>
        <w:t xml:space="preserve"> της λειτουργίας των ραδιοσυχνοτήτων και των επιχειρήσεων </w:t>
      </w:r>
      <w:r>
        <w:rPr>
          <w:rFonts w:eastAsia="Times New Roman" w:cs="Times New Roman"/>
          <w:szCs w:val="24"/>
        </w:rPr>
        <w:lastRenderedPageBreak/>
        <w:t>που αφορούν τα κανάλια. Δεν έχει προχωρήσει αυτή η διαδικασία όσο γρήγορα θα θέλαμε, επειδή μεσολάβησε η κρίση του Συμβουλίου της Επικρατε</w:t>
      </w:r>
      <w:r>
        <w:rPr>
          <w:rFonts w:eastAsia="Times New Roman" w:cs="Times New Roman"/>
          <w:szCs w:val="24"/>
        </w:rPr>
        <w:t xml:space="preserve">ίας. </w:t>
      </w:r>
    </w:p>
    <w:p w14:paraId="130AF82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Προσωπικά δεν συμφωνώ με την κρίση αυτή</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η ταπεινότητά μου –για να το πω έτσι- δεν είναι τόσο σημαντική, ώστε αυτό να έχει σημασία. Η άποψη του Συμβουλίου της Επικρατείας ασφαλώς έπρεπε να εφαρμοστεί. Έχουμε μία καθυστέρηση ε</w:t>
      </w:r>
      <w:r>
        <w:rPr>
          <w:rFonts w:eastAsia="Times New Roman" w:cs="Times New Roman"/>
          <w:szCs w:val="24"/>
        </w:rPr>
        <w:t xml:space="preserve">πομένως, αλλά παρά την καθυστέρηση και ότι πλησιάζουμε την </w:t>
      </w:r>
      <w:proofErr w:type="spellStart"/>
      <w:r>
        <w:rPr>
          <w:rFonts w:eastAsia="Times New Roman" w:cs="Times New Roman"/>
          <w:szCs w:val="24"/>
        </w:rPr>
        <w:t>αδειοδότηση</w:t>
      </w:r>
      <w:proofErr w:type="spellEnd"/>
      <w:r>
        <w:rPr>
          <w:rFonts w:eastAsia="Times New Roman" w:cs="Times New Roman"/>
          <w:szCs w:val="24"/>
        </w:rPr>
        <w:t xml:space="preserve"> είναι πολύ φανερό και μάλιστα με όρους ορθολογικούς, όπως έδειξε η απόφαση για το ελάχιστο ποσοστό για τη συμμετοχή στον διαγωνισμό, αλλά είχαμε και τη συγκρότηση του ΕΣΡ, κάτι το οποίο</w:t>
      </w:r>
      <w:r>
        <w:rPr>
          <w:rFonts w:eastAsia="Times New Roman" w:cs="Times New Roman"/>
          <w:szCs w:val="24"/>
        </w:rPr>
        <w:t xml:space="preserve"> καθυστερούσε τόσο καιρό. Ξέρουμε ότι το όργανο αυτό είχε απομείνει με ελάχιστα μέλη, πράγμα το οποίο, επίσης, σημαίνει στο πεδίο αυτό εγγύηση </w:t>
      </w:r>
      <w:proofErr w:type="spellStart"/>
      <w:r>
        <w:rPr>
          <w:rFonts w:eastAsia="Times New Roman" w:cs="Times New Roman"/>
          <w:szCs w:val="24"/>
        </w:rPr>
        <w:t>εξορθολογισμού</w:t>
      </w:r>
      <w:proofErr w:type="spellEnd"/>
      <w:r>
        <w:rPr>
          <w:rFonts w:eastAsia="Times New Roman" w:cs="Times New Roman"/>
          <w:szCs w:val="24"/>
        </w:rPr>
        <w:t xml:space="preserve">. </w:t>
      </w:r>
    </w:p>
    <w:p w14:paraId="130AF82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Τέταρτο βήμα είναι αυτό το οποίο γίνεται σήμερα: ο </w:t>
      </w:r>
      <w:proofErr w:type="spellStart"/>
      <w:r>
        <w:rPr>
          <w:rFonts w:eastAsia="Times New Roman" w:cs="Times New Roman"/>
          <w:szCs w:val="24"/>
        </w:rPr>
        <w:t>εξορθολογισμός</w:t>
      </w:r>
      <w:proofErr w:type="spellEnd"/>
      <w:r>
        <w:rPr>
          <w:rFonts w:eastAsia="Times New Roman" w:cs="Times New Roman"/>
          <w:szCs w:val="24"/>
        </w:rPr>
        <w:t xml:space="preserve"> που αφορά το καθεστώς των διαφ</w:t>
      </w:r>
      <w:r>
        <w:rPr>
          <w:rFonts w:eastAsia="Times New Roman" w:cs="Times New Roman"/>
          <w:szCs w:val="24"/>
        </w:rPr>
        <w:t xml:space="preserve">ημίσεων. Κατ’ εξοχήν αυτό είναι εδώ το θέμα, καθώς και κάποια άλλα συναφή, που αφορούν τη ραδιοτηλεοπτική </w:t>
      </w:r>
      <w:r>
        <w:rPr>
          <w:rFonts w:eastAsia="Times New Roman" w:cs="Times New Roman"/>
          <w:szCs w:val="24"/>
        </w:rPr>
        <w:t>-</w:t>
      </w:r>
      <w:r>
        <w:rPr>
          <w:rFonts w:eastAsia="Times New Roman" w:cs="Times New Roman"/>
          <w:szCs w:val="24"/>
        </w:rPr>
        <w:t xml:space="preserve">θα έλεγα- οικονομία. Ξέρετε, είναι πολύ σημαντικό το νομοθέτημα και παρά τα όσα είπαν πολλοί </w:t>
      </w:r>
      <w:r>
        <w:rPr>
          <w:rFonts w:eastAsia="Times New Roman" w:cs="Times New Roman"/>
          <w:szCs w:val="24"/>
        </w:rPr>
        <w:lastRenderedPageBreak/>
        <w:t xml:space="preserve">Βουλευτές της </w:t>
      </w:r>
      <w:r>
        <w:rPr>
          <w:rFonts w:eastAsia="Times New Roman" w:cs="Times New Roman"/>
          <w:szCs w:val="24"/>
        </w:rPr>
        <w:t>Α</w:t>
      </w:r>
      <w:r>
        <w:rPr>
          <w:rFonts w:eastAsia="Times New Roman" w:cs="Times New Roman"/>
          <w:szCs w:val="24"/>
        </w:rPr>
        <w:t>ντιπολίτευσης, λέγοντας ότι στο μέτρο που</w:t>
      </w:r>
      <w:r>
        <w:rPr>
          <w:rFonts w:eastAsia="Times New Roman" w:cs="Times New Roman"/>
          <w:szCs w:val="24"/>
        </w:rPr>
        <w:t xml:space="preserve"> έχει γίνει η δημοπρασία δυνητική εφαρμογή και έχουμε μόνο την καταγραφή, δεν είναι πολύ σπουδαίος ο νεωτερισμός, πρέπει να πω ότι η καταγραφή όλων των συναλλαγών που αφορούν τις διαφημίσεις με διαφάνεια και με δυνατότητα άσκησης κριτικής και ελέγχου από ο</w:t>
      </w:r>
      <w:r>
        <w:rPr>
          <w:rFonts w:eastAsia="Times New Roman" w:cs="Times New Roman"/>
          <w:szCs w:val="24"/>
        </w:rPr>
        <w:t xml:space="preserve">ποιονδήποτε είναι ένα πάρα πολύ σημαντικό βήμα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για τον έλεγχο του ραδιοτηλεοπτικού τοπίου αλλά και για τον έλεγχο του μαύρου χρήματος. </w:t>
      </w:r>
    </w:p>
    <w:p w14:paraId="130AF82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Δεν συμφωνώ</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 τον τρόπο με τον οποίο εμφάνισε το θέμα ο Βουλευτής κ. Βορίδης. Το εμφάνι</w:t>
      </w:r>
      <w:r>
        <w:rPr>
          <w:rFonts w:eastAsia="Times New Roman" w:cs="Times New Roman"/>
          <w:szCs w:val="24"/>
        </w:rPr>
        <w:t>σε, βεβαίως, λίγο με ορολογία αστυνομικού μυθιστορήματος για το τι συνέβη το Σαββατοκύριακο. Δεν είναι εδώ αυτή τη στιγμή, αλλά του τα είπα και κατ’ ιδίαν. Επίσης, είπε τι προσφέρει η καταγραφή σε μία πλατφόρμα, όπου όλοι θα μπορούν να διαβάσουν, τη στιγμή</w:t>
      </w:r>
      <w:r>
        <w:rPr>
          <w:rFonts w:eastAsia="Times New Roman" w:cs="Times New Roman"/>
          <w:szCs w:val="24"/>
        </w:rPr>
        <w:t xml:space="preserve"> που ξέρουμε ότι η καταπολέμηση της κυκλοφορίας του μαύρου χρήματος δεν γίνεται με αυτόν τον τρόπο, αλλά γίνεται επειδή πλέον το μετρητό χρήμα δεν κυκλοφορεί πολύ λόγω των ελέγχων.</w:t>
      </w:r>
      <w:r>
        <w:rPr>
          <w:rFonts w:eastAsia="Times New Roman"/>
          <w:bCs/>
          <w:szCs w:val="24"/>
        </w:rPr>
        <w:t xml:space="preserve"> </w:t>
      </w:r>
    </w:p>
    <w:p w14:paraId="130AF82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Μεγάλο λάθος. Έχω την εντύπωση ότι τα αστυνομικά τα οποία διαβάζει ο κ. Βο</w:t>
      </w:r>
      <w:r>
        <w:rPr>
          <w:rFonts w:eastAsia="Times New Roman" w:cs="Times New Roman"/>
          <w:szCs w:val="24"/>
        </w:rPr>
        <w:t>ρίδης είναι λίγο πεπαλαιωμένα. Εάν διά</w:t>
      </w:r>
      <w:r>
        <w:rPr>
          <w:rFonts w:eastAsia="Times New Roman" w:cs="Times New Roman"/>
          <w:szCs w:val="24"/>
        </w:rPr>
        <w:lastRenderedPageBreak/>
        <w:t xml:space="preserve">βαζε πιο σύγχρονα, θα ήξερε ότι η κυκλοφορία του μαύρου χρήματος στην εποχή μας δεν γίνεται με τον παραδοσιακό τρόπο της βαλίτσας και των κουτιών των </w:t>
      </w:r>
      <w:r>
        <w:rPr>
          <w:rFonts w:eastAsia="Times New Roman" w:cs="Times New Roman"/>
          <w:szCs w:val="24"/>
          <w:lang w:val="en-US"/>
        </w:rPr>
        <w:t>P</w:t>
      </w:r>
      <w:r>
        <w:rPr>
          <w:rFonts w:eastAsia="Times New Roman" w:cs="Times New Roman"/>
          <w:szCs w:val="24"/>
          <w:lang w:val="en-US"/>
        </w:rPr>
        <w:t>ampers</w:t>
      </w:r>
      <w:r>
        <w:rPr>
          <w:rFonts w:eastAsia="Times New Roman" w:cs="Times New Roman"/>
          <w:szCs w:val="24"/>
        </w:rPr>
        <w:t xml:space="preserve"> που μεταφέρουν μετρητά, διότι αυτό έχει δύο προβλήματα. Το έ</w:t>
      </w:r>
      <w:r>
        <w:rPr>
          <w:rFonts w:eastAsia="Times New Roman" w:cs="Times New Roman"/>
          <w:szCs w:val="24"/>
        </w:rPr>
        <w:t>να είναι ότι μπορεί να συλληφθεί ο μεταφορέας και το δεύτερο είναι ότι ο λήπτης των χρημάτων μετά πρέπει να τα ξεκαθαρίσει και εκεί μπορεί και να συλληφθεί κιόλας και άνευ παραγραφής, δηλαδή με χρόνο μακρύ. Με άλλους τρόπους γίνεται η σκοτεινή συναλλαγή.</w:t>
      </w:r>
    </w:p>
    <w:p w14:paraId="130AF82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νας πιθανός τρόπος –και σκεφθείτε το, δεν μιλάω για το παρελθόν, μιλάω για το μέλλον, δηλαδή για την προληπτική πιθανότητα που παρέχει αυτό το νομοθέτημα- δεν είναι ένα αντίδωρο να είναι μία προνομιακή </w:t>
      </w:r>
      <w:proofErr w:type="spellStart"/>
      <w:r>
        <w:rPr>
          <w:rFonts w:eastAsia="Times New Roman" w:cs="Times New Roman"/>
          <w:szCs w:val="24"/>
        </w:rPr>
        <w:t>υπερτιμολογημένη</w:t>
      </w:r>
      <w:proofErr w:type="spellEnd"/>
      <w:r>
        <w:rPr>
          <w:rFonts w:eastAsia="Times New Roman" w:cs="Times New Roman"/>
          <w:szCs w:val="24"/>
        </w:rPr>
        <w:t>, αν θέλετε, διαφήμιση ή αντίθετα, η δ</w:t>
      </w:r>
      <w:r>
        <w:rPr>
          <w:rFonts w:eastAsia="Times New Roman" w:cs="Times New Roman"/>
          <w:szCs w:val="24"/>
        </w:rPr>
        <w:t xml:space="preserve">ιαφήμιση ενός προϊόντος ή των έργων ενός επιχειρηματία με χαμηλή τιμή; Όλα αυτά δεν θα φαίνονται τώρα; Αυτό δεν θα εμποδίσει τα αφανή αντίδωρα για διάφορες παροχές μαύρες, παράνομες, οι οποίες έχουν προηγηθεί; </w:t>
      </w:r>
    </w:p>
    <w:p w14:paraId="130AF82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υπάρχουν και άλλοι τρόποι. Ας μην κάνουμε διδασκαλία εδώ και ενώπιον του κόσμου που μας ακούει για τον τρόπο με τον οποίο σήμερα λειτουργεί η μαύρη οικονομία. Ένα </w:t>
      </w:r>
      <w:r>
        <w:rPr>
          <w:rFonts w:eastAsia="Times New Roman" w:cs="Times New Roman"/>
          <w:szCs w:val="24"/>
        </w:rPr>
        <w:lastRenderedPageBreak/>
        <w:t>είναι το βέβαιο, ότι τη μαύρη οικονομία οπωσδήποτε την καταπολεμά η διαφάνεια. Την καταπολεμ</w:t>
      </w:r>
      <w:r>
        <w:rPr>
          <w:rFonts w:eastAsia="Times New Roman" w:cs="Times New Roman"/>
          <w:szCs w:val="24"/>
        </w:rPr>
        <w:t>ά και ως προς το παρελθόν και ως προς το μέλλον. Γι’ αυτό, το νομοσχέδιο αυτό είναι πολύ σημαντικό.</w:t>
      </w:r>
    </w:p>
    <w:p w14:paraId="130AF82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Πέρα από αυτά τα πολύ σημαντικά βήματα, που άλλα είναι ολοκληρωμένα και άλλα σε εξέλιξη, κύριε Υπουργέ, δώσατε και τη χαριστική βολή. Δώσατε κάποιες περιορι</w:t>
      </w:r>
      <w:r>
        <w:rPr>
          <w:rFonts w:eastAsia="Times New Roman" w:cs="Times New Roman"/>
          <w:szCs w:val="24"/>
        </w:rPr>
        <w:t xml:space="preserve">σμένες αρμοδιότητες και στην </w:t>
      </w:r>
      <w:r>
        <w:rPr>
          <w:rFonts w:eastAsia="Times New Roman" w:cs="Times New Roman"/>
          <w:szCs w:val="24"/>
        </w:rPr>
        <w:t>«</w:t>
      </w:r>
      <w:r>
        <w:rPr>
          <w:rFonts w:eastAsia="Times New Roman" w:cs="Times New Roman"/>
          <w:szCs w:val="24"/>
        </w:rPr>
        <w:t>ΕΡΤ3</w:t>
      </w:r>
      <w:r>
        <w:rPr>
          <w:rFonts w:eastAsia="Times New Roman" w:cs="Times New Roman"/>
          <w:szCs w:val="24"/>
        </w:rPr>
        <w:t>»</w:t>
      </w:r>
      <w:r>
        <w:rPr>
          <w:rFonts w:eastAsia="Times New Roman" w:cs="Times New Roman"/>
          <w:szCs w:val="24"/>
        </w:rPr>
        <w:t xml:space="preserve"> στη Θεσσαλονίκη. Αυτό είναι πάρα πολύ σημαντικό. Όλοι οι Θεσσαλονικείς Βουλευτές χαίρονται. Και αν δεν χειροκροτήθηκε περισσότερο η πρωτοβουλία σας, είναι επειδή πολλοί Βουλευτές είναι μάλλον Αθηναίοι ή και αντιπολιτευόμ</w:t>
      </w:r>
      <w:r>
        <w:rPr>
          <w:rFonts w:eastAsia="Times New Roman" w:cs="Times New Roman"/>
          <w:szCs w:val="24"/>
        </w:rPr>
        <w:t>ενοι. Πολλοί είναι και Αθηναίοι και αντιπολιτευόμενοι. Κατά τα άλλα, όμως, και αυτό είναι πολύ σημαντικό για τη δυνατότητα της καλής λειτουργίας γεωγραφικά στον τόπο των ραδιοτηλεοπτικών μέσων.</w:t>
      </w:r>
    </w:p>
    <w:p w14:paraId="130AF82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Βεβαίως, με τρόπο ανάλαφρο αναφέρθηκα στο τελευταίο στοιχείο. </w:t>
      </w:r>
      <w:r>
        <w:rPr>
          <w:rFonts w:eastAsia="Times New Roman" w:cs="Times New Roman"/>
          <w:szCs w:val="24"/>
        </w:rPr>
        <w:t xml:space="preserve">Όμως, όλα τα υπόλοιπα βήματα είναι πολύ σημαντικά. Αυτή η διαφάνεια που εισάγεται με αυτό το νομοθέτημα νομίζω ότι εισφέρει πολλά στο ραδιοτηλεοπτικό τοπίο. Εύχομαι να συνεχίσετε! </w:t>
      </w:r>
    </w:p>
    <w:p w14:paraId="130AF82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130AF82C"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0AF82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(Αναστάσιος Κουράκης):</w:t>
      </w:r>
      <w:r>
        <w:rPr>
          <w:rFonts w:eastAsia="Times New Roman" w:cs="Times New Roman"/>
          <w:szCs w:val="24"/>
        </w:rPr>
        <w:t xml:space="preserve"> Ευχαριστούμε τον κ. Παρασκευόπουλο.</w:t>
      </w:r>
    </w:p>
    <w:p w14:paraId="130AF82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Ένωσης Κεντρώων κ. Μεγαλομύστακας για δώδεκα λεπτά.</w:t>
      </w:r>
    </w:p>
    <w:p w14:paraId="130AF82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Κύριε συνάδελφοι, εάν μας διευκολύνετε και εσείς, όπως έκαναν και οι προηγούμενοι συνάδελφο</w:t>
      </w:r>
      <w:r>
        <w:rPr>
          <w:rFonts w:eastAsia="Times New Roman" w:cs="Times New Roman"/>
          <w:szCs w:val="24"/>
        </w:rPr>
        <w:t>ι, θα είναι καλό.</w:t>
      </w:r>
    </w:p>
    <w:p w14:paraId="130AF83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Κυρίες και κύριοι συνάδελφοι, κύριε Υπουργέ, κύριε Πρόεδρε, θα προσπαθήσω να διευκολύνω το έργο σας και κυρίως αυτό που μου ζητήσατε. </w:t>
      </w:r>
    </w:p>
    <w:p w14:paraId="130AF83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Βρισκόμαστε στο τέλος </w:t>
      </w:r>
      <w:r>
        <w:rPr>
          <w:rFonts w:eastAsia="Times New Roman" w:cs="Times New Roman"/>
          <w:szCs w:val="24"/>
        </w:rPr>
        <w:t>της δεύτερης χρονιάς -</w:t>
      </w:r>
      <w:r>
        <w:rPr>
          <w:rFonts w:eastAsia="Times New Roman" w:cs="Times New Roman"/>
          <w:szCs w:val="24"/>
        </w:rPr>
        <w:t>για εμένα ως Κοινοβουλευτικός</w:t>
      </w:r>
      <w:r>
        <w:rPr>
          <w:rFonts w:eastAsia="Times New Roman" w:cs="Times New Roman"/>
          <w:szCs w:val="24"/>
        </w:rPr>
        <w:t>-</w:t>
      </w:r>
      <w:r>
        <w:rPr>
          <w:rFonts w:eastAsia="Times New Roman" w:cs="Times New Roman"/>
          <w:szCs w:val="24"/>
        </w:rPr>
        <w:t xml:space="preserve"> και έχω καταλάβει ποια είναι η θέση μας. Είναι μία θέση ευθύνης, στην οποία πρέπει να ανταποκρινόμαστε ανάλογα για το τι ζητάει ο κόσμος και όχι μόνο με το τι έχουμε στο μυαλό μας. Πρέπει να καταλάβουμε ότι εδώ δεν είμαστε απλώς για να τονίζουμε ποια είνα</w:t>
      </w:r>
      <w:r>
        <w:rPr>
          <w:rFonts w:eastAsia="Times New Roman" w:cs="Times New Roman"/>
          <w:szCs w:val="24"/>
        </w:rPr>
        <w:t>ι τα προβλήματα, αλλά και να δίνουμε λύσεις σ’ αυτά και αυτά τα προβλήματα να μην τα δημιουρ</w:t>
      </w:r>
      <w:r>
        <w:rPr>
          <w:rFonts w:eastAsia="Times New Roman" w:cs="Times New Roman"/>
          <w:szCs w:val="24"/>
        </w:rPr>
        <w:lastRenderedPageBreak/>
        <w:t>γούμε εμείς, αλλά να βρίσκουμε τι ακριβώς είναι στραβό στην κοινωνία μας, τι ζητάει ο κόσμος και να βοηθάμε στο να υπάρχει άμεση λύση αυτών των προβλημάτων.</w:t>
      </w:r>
    </w:p>
    <w:p w14:paraId="130AF83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Διαβάζο</w:t>
      </w:r>
      <w:r>
        <w:rPr>
          <w:rFonts w:eastAsia="Times New Roman" w:cs="Times New Roman"/>
          <w:szCs w:val="24"/>
        </w:rPr>
        <w:t xml:space="preserve">ντας τα </w:t>
      </w:r>
      <w:r>
        <w:rPr>
          <w:rFonts w:eastAsia="Times New Roman" w:cs="Times New Roman"/>
          <w:szCs w:val="24"/>
        </w:rPr>
        <w:t>πρακτικά</w:t>
      </w:r>
      <w:r>
        <w:rPr>
          <w:rFonts w:eastAsia="Times New Roman" w:cs="Times New Roman"/>
          <w:szCs w:val="24"/>
        </w:rPr>
        <w:t xml:space="preserve"> των </w:t>
      </w:r>
      <w:r>
        <w:rPr>
          <w:rFonts w:eastAsia="Times New Roman" w:cs="Times New Roman"/>
          <w:szCs w:val="24"/>
        </w:rPr>
        <w:t>επιτροπών</w:t>
      </w:r>
      <w:r>
        <w:rPr>
          <w:rFonts w:eastAsia="Times New Roman" w:cs="Times New Roman"/>
          <w:szCs w:val="24"/>
        </w:rPr>
        <w:t xml:space="preserve"> -γιατί δεν είμαι μέλος αυτής της </w:t>
      </w:r>
      <w:r>
        <w:rPr>
          <w:rFonts w:eastAsia="Times New Roman" w:cs="Times New Roman"/>
          <w:szCs w:val="24"/>
        </w:rPr>
        <w:t>ε</w:t>
      </w:r>
      <w:r>
        <w:rPr>
          <w:rFonts w:eastAsia="Times New Roman" w:cs="Times New Roman"/>
          <w:szCs w:val="24"/>
        </w:rPr>
        <w:t xml:space="preserve">πιτροπής- κατάλαβα ότι το μεγάλο θέμα ήταν αν οι προηγούμενοι που βρίσκονταν στην </w:t>
      </w:r>
      <w:r>
        <w:rPr>
          <w:rFonts w:eastAsia="Times New Roman" w:cs="Times New Roman"/>
          <w:szCs w:val="24"/>
        </w:rPr>
        <w:t>κυ</w:t>
      </w:r>
      <w:r>
        <w:rPr>
          <w:rFonts w:eastAsia="Times New Roman" w:cs="Times New Roman"/>
          <w:szCs w:val="24"/>
        </w:rPr>
        <w:t xml:space="preserve">βέρνηση είχαν καταστρέψει στην ουσία το τηλεοπτικό πεδίο, καθώς κανένας από τους </w:t>
      </w:r>
      <w:proofErr w:type="spellStart"/>
      <w:r>
        <w:rPr>
          <w:rFonts w:eastAsia="Times New Roman" w:cs="Times New Roman"/>
          <w:szCs w:val="24"/>
        </w:rPr>
        <w:t>καναλάρχες</w:t>
      </w:r>
      <w:proofErr w:type="spellEnd"/>
      <w:r>
        <w:rPr>
          <w:rFonts w:eastAsia="Times New Roman" w:cs="Times New Roman"/>
          <w:szCs w:val="24"/>
        </w:rPr>
        <w:t xml:space="preserve"> δεν πλήρωνε. Υπ</w:t>
      </w:r>
      <w:r>
        <w:rPr>
          <w:rFonts w:eastAsia="Times New Roman" w:cs="Times New Roman"/>
          <w:szCs w:val="24"/>
        </w:rPr>
        <w:t xml:space="preserve">ήρχε μία ασυδοσία, δεν υπήρχε κανένας απολύτως έλεγχος. Όντως, έτσι ήρθαν τα πράγματα. Είδαμε τι συμβαίνει τώρα, είδαμε τι γίνεται με τα κανάλια που χρωστούν στους εργαζομένους, είδαμε τι έγινε με τα θαλασσοδάνεια, καθώς έγινε και η </w:t>
      </w:r>
      <w:r>
        <w:rPr>
          <w:rFonts w:eastAsia="Times New Roman" w:cs="Times New Roman"/>
          <w:szCs w:val="24"/>
        </w:rPr>
        <w:t>ε</w:t>
      </w:r>
      <w:r>
        <w:rPr>
          <w:rFonts w:eastAsia="Times New Roman" w:cs="Times New Roman"/>
          <w:szCs w:val="24"/>
        </w:rPr>
        <w:t>ξεταστική, αλλά δεν βλ</w:t>
      </w:r>
      <w:r>
        <w:rPr>
          <w:rFonts w:eastAsia="Times New Roman" w:cs="Times New Roman"/>
          <w:szCs w:val="24"/>
        </w:rPr>
        <w:t xml:space="preserve">έπω να υπάρχει κάτι ουσιαστικό μέσα απ’ αυτή την </w:t>
      </w:r>
      <w:r>
        <w:rPr>
          <w:rFonts w:eastAsia="Times New Roman" w:cs="Times New Roman"/>
          <w:szCs w:val="24"/>
        </w:rPr>
        <w:t>εξεταστική</w:t>
      </w:r>
      <w:r>
        <w:rPr>
          <w:rFonts w:eastAsia="Times New Roman" w:cs="Times New Roman"/>
          <w:szCs w:val="24"/>
        </w:rPr>
        <w:t xml:space="preserve">, ενώ η Αντιπολίτευση –όχι εμείς, </w:t>
      </w:r>
      <w:r>
        <w:rPr>
          <w:rFonts w:eastAsia="Times New Roman" w:cs="Times New Roman"/>
          <w:szCs w:val="24"/>
        </w:rPr>
        <w:t xml:space="preserve">κυρίως </w:t>
      </w:r>
      <w:r>
        <w:rPr>
          <w:rFonts w:eastAsia="Times New Roman" w:cs="Times New Roman"/>
          <w:szCs w:val="24"/>
        </w:rPr>
        <w:t xml:space="preserve">η </w:t>
      </w:r>
      <w:r>
        <w:rPr>
          <w:rFonts w:eastAsia="Times New Roman" w:cs="Times New Roman"/>
          <w:szCs w:val="24"/>
        </w:rPr>
        <w:t>Μ</w:t>
      </w:r>
      <w:r>
        <w:rPr>
          <w:rFonts w:eastAsia="Times New Roman" w:cs="Times New Roman"/>
          <w:szCs w:val="24"/>
        </w:rPr>
        <w:t xml:space="preserve">είζων Αντιπολίτευση- στάθηκε στο γεγονός ότι ήρθε ένας νόμος ο οποίος ήταν αντισυνταγματικός και ότι προσπαθήσατε να δημιουργήσετε ένα –ας το πω έτσι- </w:t>
      </w:r>
      <w:r>
        <w:rPr>
          <w:rFonts w:eastAsia="Times New Roman" w:cs="Times New Roman"/>
          <w:szCs w:val="24"/>
        </w:rPr>
        <w:t>νέ</w:t>
      </w:r>
      <w:r>
        <w:rPr>
          <w:rFonts w:eastAsia="Times New Roman" w:cs="Times New Roman"/>
          <w:szCs w:val="24"/>
        </w:rPr>
        <w:t xml:space="preserve">ο </w:t>
      </w:r>
      <w:r>
        <w:rPr>
          <w:rFonts w:eastAsia="Times New Roman" w:cs="Times New Roman"/>
          <w:szCs w:val="24"/>
        </w:rPr>
        <w:t xml:space="preserve">μπουκέτο μέσων, το οποίο θα διαχειρίζεστε εσείς. </w:t>
      </w:r>
    </w:p>
    <w:p w14:paraId="130AF833" w14:textId="77777777" w:rsidR="007C1AED" w:rsidRDefault="002867C4">
      <w:pPr>
        <w:spacing w:after="0" w:line="600" w:lineRule="auto"/>
        <w:jc w:val="both"/>
        <w:rPr>
          <w:rFonts w:eastAsia="Times New Roman" w:cs="Times New Roman"/>
          <w:szCs w:val="24"/>
        </w:rPr>
      </w:pPr>
      <w:r>
        <w:rPr>
          <w:rFonts w:eastAsia="Times New Roman" w:cs="Times New Roman"/>
          <w:szCs w:val="24"/>
        </w:rPr>
        <w:t>Δεν είναι αυτό που ζητά ο κόσμος. Δεν είναι εκεί η ουσία των πραγμάτων, δυστυχώς.</w:t>
      </w:r>
    </w:p>
    <w:p w14:paraId="130AF83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Διαβάζοντας το σχέδιο νόμου, λοιπόν, αρχικά από τους τίτλους ήμουν θετικός. Νομίζω ότι εννέα στους δέκα Έλληνες που θα το </w:t>
      </w:r>
      <w:r>
        <w:rPr>
          <w:rFonts w:eastAsia="Times New Roman" w:cs="Times New Roman"/>
          <w:szCs w:val="24"/>
        </w:rPr>
        <w:t xml:space="preserve">διαβάσουν, βλέποντας ποιοι είναι οι τίτλοι των κεφαλαίων, θα πουν </w:t>
      </w:r>
      <w:r>
        <w:rPr>
          <w:rFonts w:eastAsia="Times New Roman" w:cs="Times New Roman"/>
          <w:szCs w:val="24"/>
        </w:rPr>
        <w:t xml:space="preserve">ότι </w:t>
      </w:r>
      <w:r>
        <w:rPr>
          <w:rFonts w:eastAsia="Times New Roman" w:cs="Times New Roman"/>
          <w:szCs w:val="24"/>
        </w:rPr>
        <w:t xml:space="preserve">καλώς προχώρησε σ’ αυτή την κίνηση ο Υπουργός. Ωστόσο, το θέμα δεν είναι τι φέρνουμε εδώ, αλλά και πώς το φέρνουμε, πώς το διαχειριζόμαστε. Δηλαδή, στα λόγια όλα είναι εύκολα και μακάρι </w:t>
      </w:r>
      <w:r>
        <w:rPr>
          <w:rFonts w:eastAsia="Times New Roman" w:cs="Times New Roman"/>
          <w:szCs w:val="24"/>
        </w:rPr>
        <w:t xml:space="preserve">να πάνε όπως τα γράφετε. Στην εφαρμογή, ωστόσο, είναι το ζήτημα. </w:t>
      </w:r>
    </w:p>
    <w:p w14:paraId="130AF83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Είδαμε ότι στο πρώτο κεφάλαιο, που θέλατε στην ουσία να πολεμήσετε τη μονοπώληση και να δώσετε μια αναλογική χρηματοδότηση όλων των ΜΜΕ, αλλάξατε πολλά. Αλλάξατε, γιατί μπορεί να φοβηθήκατε,</w:t>
      </w:r>
      <w:r>
        <w:rPr>
          <w:rFonts w:eastAsia="Times New Roman" w:cs="Times New Roman"/>
          <w:szCs w:val="24"/>
        </w:rPr>
        <w:t xml:space="preserve"> όπως υποστηρίζουν άλλες πτέρυγες, ότι ήταν αντισυνταγματικά τα όσα προτείνατε. Μακάρι, αυτές οι αλλαγές να μην οφείλονται σε έλλειψη σχεδιασμού, όπως έχετε αποδείξει πολλές φορές μέσα σ’ αυτή την Αίθουσα και να οφείλονται στη συναίνεση, στη συνεργασία και</w:t>
      </w:r>
      <w:r>
        <w:rPr>
          <w:rFonts w:eastAsia="Times New Roman" w:cs="Times New Roman"/>
          <w:szCs w:val="24"/>
        </w:rPr>
        <w:t xml:space="preserve"> στον ουσιαστικό διάλογο. </w:t>
      </w:r>
    </w:p>
    <w:p w14:paraId="130AF83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Άκουσα πολύ προσεκτικά τα όσα είπατε προηγουμένως, ότι δεν γίνεται και να ψηφίζουμε και να βρίζουμε. Συμφωνώ απολύτως σ’ αυτό. Εμείς είμαστε εδώ, για να εντοπίσουμε ποιο είναι </w:t>
      </w:r>
      <w:r>
        <w:rPr>
          <w:rFonts w:eastAsia="Times New Roman" w:cs="Times New Roman"/>
          <w:szCs w:val="24"/>
        </w:rPr>
        <w:lastRenderedPageBreak/>
        <w:t>για εμάς το λάθος ή ποιο σημείο μπορεί να βελτιωθεί κ</w:t>
      </w:r>
      <w:r>
        <w:rPr>
          <w:rFonts w:eastAsia="Times New Roman" w:cs="Times New Roman"/>
          <w:szCs w:val="24"/>
        </w:rPr>
        <w:t>αι αυτό ζητούμε, δεν είναι κάτι το παράλογο.</w:t>
      </w:r>
    </w:p>
    <w:p w14:paraId="130AF83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Πάμε στο δεύτερο κεφάλαιο, με το οποίο θέλετε να ρυθμίσετε τα θέματα του περιφερειακού και του τοπικού Τύπου. Καλώς. Έχουμε δει τι γινόταν τόσα χρόνια, πώς μοιράζονταν τα χρήματα, πώς ο τοπικός Τύπος πολλές φορέ</w:t>
      </w:r>
      <w:r>
        <w:rPr>
          <w:rFonts w:eastAsia="Times New Roman" w:cs="Times New Roman"/>
          <w:szCs w:val="24"/>
        </w:rPr>
        <w:t xml:space="preserve">ς λειτουργούσε ως ένα μέσο ώθησης των Βουλευτών, ιδιαίτερα των κυβερνητικών και αυτό έπρεπε να παταχθεί. </w:t>
      </w:r>
    </w:p>
    <w:p w14:paraId="130AF83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Καλώς προχωρήσατε σε μια τέτοια κίνηση, αλλά πώς; Χωρίς να γίνει διαβούλευση. Ακούσαμε πολύ προσεκτικά τους φορείς. Δεν είχατε κα</w:t>
      </w:r>
      <w:r>
        <w:rPr>
          <w:rFonts w:eastAsia="Times New Roman" w:cs="Times New Roman"/>
          <w:szCs w:val="24"/>
        </w:rPr>
        <w:t>μ</w:t>
      </w:r>
      <w:r>
        <w:rPr>
          <w:rFonts w:eastAsia="Times New Roman" w:cs="Times New Roman"/>
          <w:szCs w:val="24"/>
        </w:rPr>
        <w:t>μία απολύτως συζήτησ</w:t>
      </w:r>
      <w:r>
        <w:rPr>
          <w:rFonts w:eastAsia="Times New Roman" w:cs="Times New Roman"/>
          <w:szCs w:val="24"/>
        </w:rPr>
        <w:t>η με τους φορείς για τον τοπικό και τον περιφερειακό Τύπο. Δηλαδή, είναι σαν να αποφασίζετε γι</w:t>
      </w:r>
      <w:r>
        <w:rPr>
          <w:rFonts w:eastAsia="Times New Roman" w:cs="Times New Roman"/>
          <w:szCs w:val="24"/>
        </w:rPr>
        <w:t>’</w:t>
      </w:r>
      <w:r>
        <w:rPr>
          <w:rFonts w:eastAsia="Times New Roman" w:cs="Times New Roman"/>
          <w:szCs w:val="24"/>
        </w:rPr>
        <w:t xml:space="preserve"> αυτούς χωρίς αυτούς. Νομίζουμε ότι θα ήταν χρήσιμο το να υπάρχει συνεργασία, να υπάρχουν ανοιχτά αυτιά και μάτια για τα προβλήματα που υπάρχουν και να σας τα εκφράζουν αυτοί που τα ξέρουν καλύτερα από όλους.</w:t>
      </w:r>
    </w:p>
    <w:p w14:paraId="130AF83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Βλέπω, επίσης, στο άρθρο 14 του δευτέρου κεφαλα</w:t>
      </w:r>
      <w:r>
        <w:rPr>
          <w:rFonts w:eastAsia="Times New Roman" w:cs="Times New Roman"/>
          <w:szCs w:val="24"/>
        </w:rPr>
        <w:t>ίου να υποχρεώνετε να απασχολούνται δ</w:t>
      </w:r>
      <w:r>
        <w:rPr>
          <w:rFonts w:eastAsia="Times New Roman" w:cs="Times New Roman"/>
          <w:szCs w:val="24"/>
        </w:rPr>
        <w:t>ύ</w:t>
      </w:r>
      <w:r>
        <w:rPr>
          <w:rFonts w:eastAsia="Times New Roman" w:cs="Times New Roman"/>
          <w:szCs w:val="24"/>
        </w:rPr>
        <w:t xml:space="preserve">ο δημοσιογράφοι, οι οποίοι θα είναι ασφαλισμένοι στο ΕΦΚΑ. Καλώς υπάρχει αυτό, ωστόσο θα πρέπει να βρεθεί λύση και στο τι θα γίνει με όλους αυτούς που </w:t>
      </w:r>
      <w:r>
        <w:rPr>
          <w:rFonts w:eastAsia="Times New Roman" w:cs="Times New Roman"/>
          <w:szCs w:val="24"/>
        </w:rPr>
        <w:lastRenderedPageBreak/>
        <w:t>δουλεύουν «μαύρα» σε πολλά απ’ αυτά τα μέσα, σε καθεστώς δήθεν εθελ</w:t>
      </w:r>
      <w:r>
        <w:rPr>
          <w:rFonts w:eastAsia="Times New Roman" w:cs="Times New Roman"/>
          <w:szCs w:val="24"/>
        </w:rPr>
        <w:t>οντισμού. Υπάρχουν και άλλα προβλήματα, που θα τα βλέπατε και θα τα ακούγατε, εάν υπήρχαν συζητήσεις με τους αρμόδιους φορείς. Θέλουμε να προστατεύσουμε και τον τοπικό και τον περιφερειακό, αλλά και τους εργαζομένους που δουλεύουν εκεί και ελπίζουμε να γίν</w:t>
      </w:r>
      <w:r>
        <w:rPr>
          <w:rFonts w:eastAsia="Times New Roman" w:cs="Times New Roman"/>
          <w:szCs w:val="24"/>
        </w:rPr>
        <w:t xml:space="preserve">ει αυτό στην πράξη. </w:t>
      </w:r>
    </w:p>
    <w:p w14:paraId="130AF83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Πάμε στο τρίτο κεφάλαιο, με το οποίο εισάγεται το </w:t>
      </w:r>
      <w:r>
        <w:rPr>
          <w:rFonts w:eastAsia="Times New Roman" w:cs="Times New Roman"/>
          <w:szCs w:val="24"/>
          <w:lang w:val="en-GB"/>
        </w:rPr>
        <w:t>barcode</w:t>
      </w:r>
      <w:r>
        <w:rPr>
          <w:rFonts w:eastAsia="Times New Roman" w:cs="Times New Roman"/>
          <w:szCs w:val="24"/>
        </w:rPr>
        <w:t>. Είναι κάτι το οποίο ζητούσαν όλοι. Απορώ, γιατί τόσα χρόνια οι προηγούμενες κυβερνήσεις δεν προχώρησαν σε μια τέτοια κίνηση, καθώς μόνο έτσι μπορεί να μετρηθεί και να μην είναι</w:t>
      </w:r>
      <w:r>
        <w:rPr>
          <w:rFonts w:eastAsia="Times New Roman" w:cs="Times New Roman"/>
          <w:szCs w:val="24"/>
        </w:rPr>
        <w:t xml:space="preserve"> πλασματικά τα νούμερα, αλλά πραγματικά, το πόσες εφημερίδες πωλούνται, ποιες εφημερίδες προτιμώνται από τον κόσμο και ανάλογα να πηγαίνουν και οι κρατικές επιχορηγήσεις. Δηλαδή, δεν μπορώ να δεχθώ εγώ τα κόμματα που κυβερνούσαν μέχρι σήμερα να κάνουν κριτ</w:t>
      </w:r>
      <w:r>
        <w:rPr>
          <w:rFonts w:eastAsia="Times New Roman" w:cs="Times New Roman"/>
          <w:szCs w:val="24"/>
        </w:rPr>
        <w:t>ική πάνω σ’ αυτό, γιατί είχαν τη δυνατότητα να το φέρουν οι ίδιοι και απλώς δεν το έκαναν. Πρέπει να ζυγίζουμε λίγο αυτά που λέμε, να ζυγίζουμε τι έχουμε κάνει στο παρελθόν και τι μπορούμε να κάνουμε για ένα καλύτερο μέλλον.</w:t>
      </w:r>
    </w:p>
    <w:p w14:paraId="130AF83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στο τέταρτο και τελευταίο </w:t>
      </w:r>
      <w:r>
        <w:rPr>
          <w:rFonts w:eastAsia="Times New Roman" w:cs="Times New Roman"/>
          <w:szCs w:val="24"/>
        </w:rPr>
        <w:t>κεφάλαιο, με το οποίο δημιουργείτε ένα πλαίσιο για να ενισχύσετε την παραγωγή οπτικοακουστικών έργων. Ναι, είναι κάτι το οποίο και εγώ προσωπικά έχω ξαναζητήσει απ’ αυτό εδώ το Βήμα. Είναι κάτι αυτονόητο στο 2017 που φτάσαμε και σε λίγο οι ταινίες θα γυρίζ</w:t>
      </w:r>
      <w:r>
        <w:rPr>
          <w:rFonts w:eastAsia="Times New Roman" w:cs="Times New Roman"/>
          <w:szCs w:val="24"/>
        </w:rPr>
        <w:t xml:space="preserve">ονται μέσα σε στούντιο με </w:t>
      </w:r>
      <w:proofErr w:type="spellStart"/>
      <w:r>
        <w:rPr>
          <w:rFonts w:eastAsia="Times New Roman" w:cs="Times New Roman"/>
          <w:szCs w:val="24"/>
        </w:rPr>
        <w:t>animation</w:t>
      </w:r>
      <w:proofErr w:type="spellEnd"/>
      <w:r>
        <w:rPr>
          <w:rFonts w:eastAsia="Times New Roman" w:cs="Times New Roman"/>
          <w:szCs w:val="24"/>
        </w:rPr>
        <w:t xml:space="preserve"> και μέσω υπολογιστών και εμείς τώρα αποφασίζουμε να δημιουργήσουμε ένα πλαίσιο. Καλά κάνετε και σας συγχαίρουμε γι’ αυτό. Ωστόσο, και πάλι δεν γίνεται με τον σωστό τρόπο. Δηλαδή, όταν ερχόμαστε στο πώς θα γίνει αυτό, νομ</w:t>
      </w:r>
      <w:r>
        <w:rPr>
          <w:rFonts w:eastAsia="Times New Roman" w:cs="Times New Roman"/>
          <w:szCs w:val="24"/>
        </w:rPr>
        <w:t>ίζουμε ότι υπάρχει ένα κενό. Γιατί όλα να ορίζονται και να ελέγχονται από τον Υπουργό;</w:t>
      </w:r>
    </w:p>
    <w:p w14:paraId="130AF83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Ίσως θα έπρεπε να υπάρχει μια διακομματική επιτροπή, στην οποία να έχουν λόγο και οι υπόλοιποι. </w:t>
      </w:r>
      <w:r>
        <w:rPr>
          <w:rFonts w:eastAsia="Times New Roman"/>
          <w:bCs/>
        </w:rPr>
        <w:t>Είναι</w:t>
      </w:r>
      <w:r>
        <w:rPr>
          <w:rFonts w:eastAsia="Times New Roman" w:cs="Times New Roman"/>
          <w:szCs w:val="24"/>
        </w:rPr>
        <w:t xml:space="preserve"> κάτι πολύ σημαντικό αυτό. Νομίζουμε ότι μπορεί να βοηθήσει στην ανά</w:t>
      </w:r>
      <w:r>
        <w:rPr>
          <w:rFonts w:eastAsia="Times New Roman" w:cs="Times New Roman"/>
          <w:szCs w:val="24"/>
        </w:rPr>
        <w:t xml:space="preserve">πτυξη. </w:t>
      </w:r>
    </w:p>
    <w:p w14:paraId="130AF83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Είδαμε τι έγινε στα νησιά που γυρίστηκαν ταινίες, οι οποίες έκαναν επιτυχία. Είδαμε ποια ήταν η κίνηση μετά, αλλά και η κίνηση που υπήρχε στο νησί, όταν γυριζόταν εκεί η ταινία. </w:t>
      </w:r>
    </w:p>
    <w:p w14:paraId="130AF83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Επομένως πρέπει να στηρίξουμε αυτή την προσπάθεια. Πρέπει να στηρίξου</w:t>
      </w:r>
      <w:r>
        <w:rPr>
          <w:rFonts w:eastAsia="Times New Roman" w:cs="Times New Roman"/>
          <w:szCs w:val="24"/>
        </w:rPr>
        <w:t xml:space="preserve">με όλες τις προσπάθειες που φέρνουν την ανάπτυξη και έτσι πρέπει να πορευόμαστε. </w:t>
      </w:r>
    </w:p>
    <w:p w14:paraId="130AF83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Δυστυχώς αργήσαμε να το φέρουμε. Και όχι εμείς</w:t>
      </w:r>
      <w:r>
        <w:rPr>
          <w:rFonts w:eastAsia="Times New Roman" w:cs="Times New Roman"/>
          <w:szCs w:val="24"/>
        </w:rPr>
        <w:t>,</w:t>
      </w:r>
      <w:r>
        <w:rPr>
          <w:rFonts w:eastAsia="Times New Roman" w:cs="Times New Roman"/>
          <w:szCs w:val="24"/>
        </w:rPr>
        <w:t xml:space="preserve"> που μπήκαμε τώρα, αλλά όλοι οι προηγούμενοι. Αυτό </w:t>
      </w:r>
      <w:r>
        <w:rPr>
          <w:rFonts w:eastAsia="Times New Roman"/>
          <w:bCs/>
        </w:rPr>
        <w:t>είναι</w:t>
      </w:r>
      <w:r>
        <w:rPr>
          <w:rFonts w:eastAsia="Times New Roman" w:cs="Times New Roman"/>
          <w:szCs w:val="24"/>
        </w:rPr>
        <w:t xml:space="preserve"> το σημαντικό, να προσπαθούμε να βλέπουμε ποια </w:t>
      </w:r>
      <w:r>
        <w:rPr>
          <w:rFonts w:eastAsia="Times New Roman"/>
          <w:bCs/>
        </w:rPr>
        <w:t>είναι</w:t>
      </w:r>
      <w:r>
        <w:rPr>
          <w:rFonts w:eastAsia="Times New Roman" w:cs="Times New Roman"/>
          <w:szCs w:val="24"/>
        </w:rPr>
        <w:t xml:space="preserve"> τα πραγματικά προβ</w:t>
      </w:r>
      <w:r>
        <w:rPr>
          <w:rFonts w:eastAsia="Times New Roman" w:cs="Times New Roman"/>
          <w:szCs w:val="24"/>
        </w:rPr>
        <w:t xml:space="preserve">λήματα και να τα λύνουμε. Δεν μπορούμε συνεχώς να ανεβαίνουμε σε αυτό το Βήμα και να λέμε ότι ξεκινήσαμε να λύσουμε το πρόβλημα, ένα πρόβλημα που θα έπρεπε να </w:t>
      </w:r>
      <w:r>
        <w:rPr>
          <w:rFonts w:eastAsia="Times New Roman"/>
          <w:bCs/>
        </w:rPr>
        <w:t>έχει</w:t>
      </w:r>
      <w:r>
        <w:rPr>
          <w:rFonts w:eastAsia="Times New Roman" w:cs="Times New Roman"/>
          <w:szCs w:val="24"/>
        </w:rPr>
        <w:t xml:space="preserve"> λυθεί εδώ και χρόνια ή κάνουμε το πρώτο βήμα. Αυτό </w:t>
      </w:r>
      <w:r>
        <w:rPr>
          <w:rFonts w:eastAsia="Times New Roman"/>
          <w:bCs/>
        </w:rPr>
        <w:t>είναι</w:t>
      </w:r>
      <w:r>
        <w:rPr>
          <w:rFonts w:eastAsia="Times New Roman" w:cs="Times New Roman"/>
          <w:szCs w:val="24"/>
        </w:rPr>
        <w:t xml:space="preserve"> ανεπίτρεπτο. </w:t>
      </w:r>
    </w:p>
    <w:p w14:paraId="130AF84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Δεν μπορούμε να λέμε </w:t>
      </w:r>
      <w:r>
        <w:rPr>
          <w:rFonts w:eastAsia="Times New Roman" w:cs="Times New Roman"/>
          <w:szCs w:val="24"/>
        </w:rPr>
        <w:t xml:space="preserve">στους πολίτες, οι οποίοι αυτή τη στιγμή έχουν αυτές τις δυσκολίες, αυτά τα ζόρια, ότι εμείς αρχίζουμε τώρα να κάνουμε τα πρώτα βήματα για κάτι που θα έπρεπε να </w:t>
      </w:r>
      <w:r>
        <w:rPr>
          <w:rFonts w:eastAsia="Times New Roman"/>
          <w:bCs/>
        </w:rPr>
        <w:t>έχει</w:t>
      </w:r>
      <w:r>
        <w:rPr>
          <w:rFonts w:eastAsia="Times New Roman" w:cs="Times New Roman"/>
          <w:szCs w:val="24"/>
        </w:rPr>
        <w:t xml:space="preserve"> λυθεί εδώ και χρόνια. </w:t>
      </w:r>
    </w:p>
    <w:p w14:paraId="130AF84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Οριστικές πρέπει να </w:t>
      </w:r>
      <w:r>
        <w:rPr>
          <w:rFonts w:eastAsia="Times New Roman"/>
          <w:bCs/>
        </w:rPr>
        <w:t>είναι</w:t>
      </w:r>
      <w:r>
        <w:rPr>
          <w:rFonts w:eastAsia="Times New Roman" w:cs="Times New Roman"/>
          <w:szCs w:val="24"/>
        </w:rPr>
        <w:t xml:space="preserve"> οι λύσεις και κάτι τέτοιο θα έπρεπε να συμ</w:t>
      </w:r>
      <w:r>
        <w:rPr>
          <w:rFonts w:eastAsia="Times New Roman" w:cs="Times New Roman"/>
          <w:szCs w:val="24"/>
        </w:rPr>
        <w:t xml:space="preserve">βεί και με την τροπολογία την οποία </w:t>
      </w:r>
      <w:r>
        <w:rPr>
          <w:rFonts w:eastAsia="Times New Roman"/>
          <w:bCs/>
        </w:rPr>
        <w:t>έχει</w:t>
      </w:r>
      <w:r>
        <w:rPr>
          <w:rFonts w:eastAsia="Times New Roman" w:cs="Times New Roman"/>
          <w:szCs w:val="24"/>
        </w:rPr>
        <w:t xml:space="preserve"> καταθέσει το ΚΚΕ, η οποία, μελετώντας την πολύ προσεκτικά, φοβάμαι -και όχι κακόβουλα από το ΚΚΕ- ότι μπορεί να δημιουργήσει προβλήματα στους εργαζόμενους, καθώς το νομοθετικό πλαίσιο δεν προστατεύει τους εργαζόμενο</w:t>
      </w:r>
      <w:r>
        <w:rPr>
          <w:rFonts w:eastAsia="Times New Roman" w:cs="Times New Roman"/>
          <w:szCs w:val="24"/>
        </w:rPr>
        <w:t xml:space="preserve">υς. </w:t>
      </w:r>
    </w:p>
    <w:p w14:paraId="130AF84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Αν αυτές οι επιχειρήσεις -που τους έχουν απλήρωτους όντως και αυτοί οι άνθρωποι πρέπει να ζήσουν- πτωχεύσουν, τότε θα χάσουν τα πάντα. Θα χάσουν και τους μισθούς</w:t>
      </w:r>
      <w:r>
        <w:rPr>
          <w:rFonts w:eastAsia="Times New Roman" w:cs="Times New Roman"/>
          <w:szCs w:val="24"/>
        </w:rPr>
        <w:t>,</w:t>
      </w:r>
      <w:r>
        <w:rPr>
          <w:rFonts w:eastAsia="Times New Roman" w:cs="Times New Roman"/>
          <w:szCs w:val="24"/>
        </w:rPr>
        <w:t xml:space="preserve"> τους οποίους </w:t>
      </w:r>
      <w:r>
        <w:rPr>
          <w:rFonts w:eastAsia="Times New Roman" w:cs="Times New Roman"/>
          <w:szCs w:val="24"/>
        </w:rPr>
        <w:lastRenderedPageBreak/>
        <w:t>δεν πληρώθηκαν, θα χάσουν και την αποζημίωσή τους. Θα πρέπει να δούμε συνολ</w:t>
      </w:r>
      <w:r>
        <w:rPr>
          <w:rFonts w:eastAsia="Times New Roman" w:cs="Times New Roman"/>
          <w:szCs w:val="24"/>
        </w:rPr>
        <w:t xml:space="preserve">ικότερα το πρόβλημα. </w:t>
      </w:r>
    </w:p>
    <w:p w14:paraId="130AF84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Ίσως έτσι -και δεν κατηγορώ σε κα</w:t>
      </w:r>
      <w:r>
        <w:rPr>
          <w:rFonts w:eastAsia="Times New Roman" w:cs="Times New Roman"/>
          <w:szCs w:val="24"/>
        </w:rPr>
        <w:t>μ</w:t>
      </w:r>
      <w:r>
        <w:rPr>
          <w:rFonts w:eastAsia="Times New Roman" w:cs="Times New Roman"/>
          <w:szCs w:val="24"/>
        </w:rPr>
        <w:t xml:space="preserve">μία περίπτωση αυτή τη στιγμή το ΚΚΕ- ενισχύονται οι μεγαλοεπιχειρηματίες, αυτοί που θα περιμένουν κάποιον να πτωχεύσει, να διαλυθεί και να πάρουν μόνο τις εγκαταστάσεις, τα μηχανήματα, </w:t>
      </w:r>
      <w:r>
        <w:rPr>
          <w:rFonts w:eastAsia="Times New Roman" w:cs="Times New Roman"/>
        </w:rPr>
        <w:t>χωρίς</w:t>
      </w:r>
      <w:r>
        <w:rPr>
          <w:rFonts w:eastAsia="Times New Roman" w:cs="Times New Roman"/>
          <w:szCs w:val="24"/>
        </w:rPr>
        <w:t xml:space="preserve"> τα χρέη. </w:t>
      </w:r>
    </w:p>
    <w:p w14:paraId="130AF84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Πρέπει να είμαστε προσεκτικοί και ευέλικτοι. Πρέπει να </w:t>
      </w:r>
      <w:r>
        <w:rPr>
          <w:rFonts w:eastAsia="Times New Roman"/>
          <w:bCs/>
        </w:rPr>
        <w:t>έχει</w:t>
      </w:r>
      <w:r>
        <w:rPr>
          <w:rFonts w:eastAsia="Times New Roman" w:cs="Times New Roman"/>
          <w:szCs w:val="24"/>
        </w:rPr>
        <w:t xml:space="preserve"> γρήγορες αντιδράσεις η σημερινή </w:t>
      </w:r>
      <w:r>
        <w:rPr>
          <w:rFonts w:eastAsia="Times New Roman"/>
          <w:bCs/>
        </w:rPr>
        <w:t>Βουλή,</w:t>
      </w:r>
      <w:r>
        <w:rPr>
          <w:rFonts w:eastAsia="Times New Roman" w:cs="Times New Roman"/>
          <w:szCs w:val="24"/>
        </w:rPr>
        <w:t xml:space="preserve"> που </w:t>
      </w:r>
      <w:r>
        <w:rPr>
          <w:rFonts w:eastAsia="Times New Roman"/>
          <w:bCs/>
        </w:rPr>
        <w:t>έχει</w:t>
      </w:r>
      <w:r>
        <w:rPr>
          <w:rFonts w:eastAsia="Times New Roman" w:cs="Times New Roman"/>
          <w:szCs w:val="24"/>
        </w:rPr>
        <w:t xml:space="preserve"> μάθει από τα ε</w:t>
      </w:r>
      <w:r>
        <w:rPr>
          <w:rFonts w:eastAsia="Times New Roman" w:cs="Times New Roman"/>
          <w:szCs w:val="24"/>
        </w:rPr>
        <w:t>π</w:t>
      </w:r>
      <w:r>
        <w:rPr>
          <w:rFonts w:eastAsia="Times New Roman" w:cs="Times New Roman"/>
          <w:szCs w:val="24"/>
        </w:rPr>
        <w:t>τά χρόνια κρίσης. Πρέπει να προσπαθήσουμε όλοι για το καλύτερο, μέσα από τη συνεργασία</w:t>
      </w:r>
      <w:r>
        <w:rPr>
          <w:rFonts w:eastAsia="Times New Roman" w:cs="Times New Roman"/>
          <w:szCs w:val="24"/>
        </w:rPr>
        <w:t>,</w:t>
      </w:r>
      <w:r>
        <w:rPr>
          <w:rFonts w:eastAsia="Times New Roman" w:cs="Times New Roman"/>
          <w:szCs w:val="24"/>
        </w:rPr>
        <w:t xml:space="preserve"> μέσα από την κοινωνία κυρίως, έχοντας ανοιχτ</w:t>
      </w:r>
      <w:r>
        <w:rPr>
          <w:rFonts w:eastAsia="Times New Roman" w:cs="Times New Roman"/>
          <w:szCs w:val="24"/>
        </w:rPr>
        <w:t xml:space="preserve">ά αυτιά και ανοιχτά μάτια. </w:t>
      </w:r>
    </w:p>
    <w:p w14:paraId="130AF84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rPr>
        <w:t>ευχαριστώ πολύ</w:t>
      </w:r>
      <w:r>
        <w:rPr>
          <w:rFonts w:eastAsia="Times New Roman" w:cs="Times New Roman"/>
          <w:szCs w:val="24"/>
        </w:rPr>
        <w:t xml:space="preserve">. </w:t>
      </w:r>
    </w:p>
    <w:p w14:paraId="130AF846" w14:textId="77777777" w:rsidR="007C1AED" w:rsidRDefault="002867C4">
      <w:pPr>
        <w:spacing w:after="0" w:line="600" w:lineRule="auto"/>
        <w:ind w:firstLine="720"/>
        <w:jc w:val="both"/>
        <w:rPr>
          <w:rFonts w:eastAsia="Times New Roman" w:cs="Times New Roman"/>
          <w:szCs w:val="24"/>
        </w:rPr>
      </w:pPr>
      <w:r>
        <w:rPr>
          <w:rFonts w:eastAsia="Times New Roman"/>
          <w:b/>
          <w:bCs/>
        </w:rPr>
        <w:t xml:space="preserve">ΠΡΟΕΔΡΕΥΩΝ (Αναστάσιος Κουράκης): </w:t>
      </w:r>
      <w:r>
        <w:rPr>
          <w:rFonts w:eastAsia="Times New Roman" w:cs="Times New Roman"/>
          <w:szCs w:val="24"/>
        </w:rPr>
        <w:t xml:space="preserve">Ευχαριστούμε τον κ. Μεγαλομύστακα και για τη βοήθεια στον χρόνο. </w:t>
      </w:r>
    </w:p>
    <w:p w14:paraId="130AF84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bCs/>
        </w:rPr>
        <w:t>έχει</w:t>
      </w:r>
      <w:r>
        <w:rPr>
          <w:rFonts w:eastAsia="Times New Roman" w:cs="Times New Roman"/>
          <w:szCs w:val="24"/>
        </w:rPr>
        <w:t xml:space="preserve"> για τριάντα δευτερόλεπτα ο κύριος Υπουργός για μια νομοτεχνική διόρθωση. Σας ακούμε, κύριε Υπουργέ. </w:t>
      </w:r>
    </w:p>
    <w:p w14:paraId="130AF84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130AF84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τροπολογία με αριθμό 1223/11 η </w:t>
      </w:r>
      <w:r>
        <w:rPr>
          <w:rFonts w:eastAsia="Times New Roman" w:cs="Times New Roman"/>
          <w:bCs/>
          <w:shd w:val="clear" w:color="auto" w:fill="FFFFFF"/>
        </w:rPr>
        <w:t>παράγραφος</w:t>
      </w:r>
      <w:r>
        <w:rPr>
          <w:rFonts w:eastAsia="Times New Roman" w:cs="Times New Roman"/>
          <w:szCs w:val="24"/>
        </w:rPr>
        <w:t xml:space="preserve"> </w:t>
      </w:r>
      <w:r>
        <w:rPr>
          <w:rFonts w:eastAsia="Times New Roman" w:cs="Times New Roman"/>
          <w:szCs w:val="24"/>
        </w:rPr>
        <w:t xml:space="preserve">1 του πρώτου </w:t>
      </w:r>
      <w:r>
        <w:rPr>
          <w:rFonts w:eastAsia="Times New Roman"/>
          <w:szCs w:val="24"/>
        </w:rPr>
        <w:t>άρθρο</w:t>
      </w:r>
      <w:r>
        <w:rPr>
          <w:rFonts w:eastAsia="Times New Roman" w:cs="Times New Roman"/>
          <w:szCs w:val="24"/>
        </w:rPr>
        <w:t xml:space="preserve">υ διαγράφεται και οι ακόλουθες παράγραφοι αναριθμούνται αντιστοίχως. </w:t>
      </w:r>
    </w:p>
    <w:p w14:paraId="130AF84A" w14:textId="77777777" w:rsidR="007C1AED" w:rsidRDefault="002867C4">
      <w:pPr>
        <w:spacing w:after="0"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cs="Times New Roman"/>
          <w:szCs w:val="24"/>
        </w:rPr>
        <w:t xml:space="preserve">Υπουργός </w:t>
      </w:r>
      <w:r>
        <w:rPr>
          <w:rFonts w:eastAsia="Times New Roman" w:cs="Times New Roman"/>
        </w:rPr>
        <w:t xml:space="preserve">κ. Νικόλαος Παππάς καταθέτει για τα Πρακτικά την προαναφερθείσα νομοτεχνική βελτίωση, η οποία </w:t>
      </w:r>
      <w:r>
        <w:rPr>
          <w:rFonts w:eastAsia="Times New Roman"/>
          <w:bCs/>
        </w:rPr>
        <w:t>έχει</w:t>
      </w:r>
      <w:r>
        <w:rPr>
          <w:rFonts w:eastAsia="Times New Roman" w:cs="Times New Roman"/>
        </w:rPr>
        <w:t xml:space="preserve"> ως εξής: </w:t>
      </w:r>
    </w:p>
    <w:p w14:paraId="130AF84B" w14:textId="77777777" w:rsidR="007C1AED" w:rsidRDefault="002867C4">
      <w:pPr>
        <w:spacing w:after="0" w:line="600" w:lineRule="auto"/>
        <w:jc w:val="center"/>
        <w:rPr>
          <w:rFonts w:eastAsia="Times New Roman" w:cs="Times New Roman"/>
          <w:color w:val="FF0000"/>
        </w:rPr>
      </w:pPr>
      <w:r w:rsidRPr="00E00DA1">
        <w:rPr>
          <w:rFonts w:eastAsia="Times New Roman" w:cs="Times New Roman"/>
          <w:color w:val="FF0000"/>
        </w:rPr>
        <w:t>ΑΛΛΑΓΗ ΣΕΛΙΔΑΣ</w:t>
      </w:r>
    </w:p>
    <w:p w14:paraId="130AF84C" w14:textId="77777777" w:rsidR="007C1AED" w:rsidRDefault="002867C4">
      <w:pPr>
        <w:spacing w:after="0" w:line="600" w:lineRule="auto"/>
        <w:jc w:val="center"/>
        <w:rPr>
          <w:rFonts w:eastAsia="Times New Roman" w:cs="Times New Roman"/>
        </w:rPr>
      </w:pPr>
      <w:r>
        <w:rPr>
          <w:rFonts w:eastAsia="Times New Roman" w:cs="Times New Roman"/>
        </w:rPr>
        <w:t xml:space="preserve">(Να μπει η </w:t>
      </w:r>
      <w:r>
        <w:rPr>
          <w:rFonts w:eastAsia="Times New Roman" w:cs="Times New Roman"/>
        </w:rPr>
        <w:t>σελίδα 176)</w:t>
      </w:r>
    </w:p>
    <w:p w14:paraId="130AF84D" w14:textId="77777777" w:rsidR="007C1AED" w:rsidRDefault="002867C4">
      <w:pPr>
        <w:spacing w:after="0" w:line="600" w:lineRule="auto"/>
        <w:jc w:val="center"/>
        <w:rPr>
          <w:rFonts w:eastAsia="Times New Roman" w:cs="Times New Roman"/>
          <w:color w:val="FF0000"/>
        </w:rPr>
      </w:pPr>
      <w:r w:rsidRPr="00E00DA1">
        <w:rPr>
          <w:rFonts w:eastAsia="Times New Roman" w:cs="Times New Roman"/>
          <w:color w:val="FF0000"/>
        </w:rPr>
        <w:t>ΑΛΛΑΓΗ ΣΕΛΙΔΑΣ</w:t>
      </w:r>
    </w:p>
    <w:p w14:paraId="130AF84E" w14:textId="77777777" w:rsidR="007C1AED" w:rsidRDefault="002867C4">
      <w:pPr>
        <w:spacing w:after="0" w:line="600" w:lineRule="auto"/>
        <w:ind w:firstLine="720"/>
        <w:jc w:val="both"/>
        <w:rPr>
          <w:rFonts w:eastAsia="Times New Roman" w:cs="Times New Roman"/>
        </w:rPr>
      </w:pPr>
      <w:r>
        <w:rPr>
          <w:rFonts w:eastAsia="Times New Roman"/>
          <w:b/>
          <w:bCs/>
        </w:rPr>
        <w:t xml:space="preserve">ΠΡΟΕΔΡΕΥΩΝ (Αναστάσιος Κουράκης): </w:t>
      </w:r>
      <w:r>
        <w:rPr>
          <w:rFonts w:eastAsia="Times New Roman" w:cs="Times New Roman"/>
        </w:rPr>
        <w:t>Παρακαλώ να διανεμηθεί</w:t>
      </w:r>
      <w:r>
        <w:rPr>
          <w:rFonts w:eastAsia="Times New Roman" w:cs="Times New Roman"/>
        </w:rPr>
        <w:t xml:space="preserve"> στους συναδέλφους η κατατεθείσα νομοτεχνική βελτίωση</w:t>
      </w:r>
      <w:r>
        <w:rPr>
          <w:rFonts w:eastAsia="Times New Roman" w:cs="Times New Roman"/>
        </w:rPr>
        <w:t xml:space="preserve">. </w:t>
      </w:r>
    </w:p>
    <w:p w14:paraId="130AF84F" w14:textId="77777777" w:rsidR="007C1AED" w:rsidRDefault="002867C4">
      <w:pPr>
        <w:spacing w:after="0" w:line="600" w:lineRule="auto"/>
        <w:ind w:firstLine="720"/>
        <w:jc w:val="both"/>
        <w:rPr>
          <w:rFonts w:eastAsia="Times New Roman" w:cs="Times New Roman"/>
        </w:rPr>
      </w:pPr>
      <w:r>
        <w:rPr>
          <w:rFonts w:eastAsia="Times New Roman" w:cs="Times New Roman"/>
        </w:rPr>
        <w:t xml:space="preserve">Προχωράμε με τον κ. </w:t>
      </w:r>
      <w:proofErr w:type="spellStart"/>
      <w:r>
        <w:rPr>
          <w:rFonts w:eastAsia="Times New Roman" w:cs="Times New Roman"/>
        </w:rPr>
        <w:t>Μπαλλή</w:t>
      </w:r>
      <w:proofErr w:type="spellEnd"/>
      <w:r>
        <w:rPr>
          <w:rFonts w:eastAsia="Times New Roman" w:cs="Times New Roman"/>
        </w:rPr>
        <w:t xml:space="preserve">, Βουλευτή του ΣΥΡΙΖΑ, για οκτώ λεπτά και λιγότερο. </w:t>
      </w:r>
    </w:p>
    <w:p w14:paraId="130AF850" w14:textId="77777777" w:rsidR="007C1AED" w:rsidRDefault="002867C4">
      <w:pPr>
        <w:spacing w:after="0" w:line="600" w:lineRule="auto"/>
        <w:ind w:firstLine="720"/>
        <w:jc w:val="both"/>
        <w:rPr>
          <w:rFonts w:eastAsia="Times New Roman" w:cs="Times New Roman"/>
        </w:rPr>
      </w:pPr>
      <w:r>
        <w:rPr>
          <w:rFonts w:eastAsia="Times New Roman" w:cs="Times New Roman"/>
          <w:b/>
        </w:rPr>
        <w:t xml:space="preserve">ΣΥΜΕΩΝ </w:t>
      </w:r>
      <w:r>
        <w:rPr>
          <w:rFonts w:eastAsia="Times New Roman" w:cs="Times New Roman"/>
          <w:b/>
        </w:rPr>
        <w:t>(ΜΑΚΗΣ)</w:t>
      </w:r>
      <w:r>
        <w:rPr>
          <w:rFonts w:eastAsia="Times New Roman" w:cs="Times New Roman"/>
          <w:b/>
        </w:rPr>
        <w:t xml:space="preserve"> ΜΠΑΛΛΗΣ:</w:t>
      </w:r>
      <w:r>
        <w:rPr>
          <w:rFonts w:eastAsia="Times New Roman" w:cs="Times New Roman"/>
        </w:rPr>
        <w:t xml:space="preserve"> Ευχαριστώ, κύρ</w:t>
      </w:r>
      <w:r>
        <w:rPr>
          <w:rFonts w:eastAsia="Times New Roman" w:cs="Times New Roman"/>
        </w:rPr>
        <w:t xml:space="preserve">ιε Πρόεδρε. Διαισθάνομαι την αδημονία όλων των συναδέλφων να τελειώνουμε. Θα καταλάβει αυτή την πίεση πολύ περισσότερο ο κ. Τσιάρας, που </w:t>
      </w:r>
      <w:r>
        <w:rPr>
          <w:rFonts w:eastAsia="Times New Roman"/>
          <w:bCs/>
        </w:rPr>
        <w:t>είναι</w:t>
      </w:r>
      <w:r>
        <w:rPr>
          <w:rFonts w:eastAsia="Times New Roman" w:cs="Times New Roman"/>
        </w:rPr>
        <w:t xml:space="preserve"> ο τελευταίος ομιλητής στον κατάλογο. Διότι πραγματικά…</w:t>
      </w:r>
    </w:p>
    <w:p w14:paraId="130AF851" w14:textId="77777777" w:rsidR="007C1AED" w:rsidRDefault="002867C4">
      <w:pPr>
        <w:spacing w:after="0" w:line="600" w:lineRule="auto"/>
        <w:ind w:firstLine="720"/>
        <w:jc w:val="both"/>
        <w:rPr>
          <w:rFonts w:eastAsia="Times New Roman" w:cs="Times New Roman"/>
        </w:rPr>
      </w:pPr>
      <w:r>
        <w:rPr>
          <w:rFonts w:eastAsia="Times New Roman" w:cs="Times New Roman"/>
          <w:b/>
        </w:rPr>
        <w:t>ΦΩΤΕΙΝΗ ΒΑΚΗ:</w:t>
      </w:r>
      <w:r>
        <w:rPr>
          <w:rFonts w:eastAsia="Times New Roman" w:cs="Times New Roman"/>
        </w:rPr>
        <w:t xml:space="preserve"> Είμαι και εγώ, κύριε συνάδελφε.</w:t>
      </w:r>
    </w:p>
    <w:p w14:paraId="130AF852" w14:textId="77777777" w:rsidR="007C1AED" w:rsidRDefault="002867C4">
      <w:pPr>
        <w:spacing w:after="0" w:line="600" w:lineRule="auto"/>
        <w:ind w:firstLine="720"/>
        <w:jc w:val="both"/>
        <w:rPr>
          <w:rFonts w:eastAsia="Times New Roman" w:cs="Times New Roman"/>
        </w:rPr>
      </w:pPr>
      <w:r>
        <w:rPr>
          <w:rFonts w:eastAsia="Times New Roman" w:cs="Times New Roman"/>
          <w:b/>
        </w:rPr>
        <w:lastRenderedPageBreak/>
        <w:t xml:space="preserve">ΣΥΜΕΩΝ </w:t>
      </w:r>
      <w:r>
        <w:rPr>
          <w:rFonts w:eastAsia="Times New Roman" w:cs="Times New Roman"/>
          <w:b/>
        </w:rPr>
        <w:t>(ΜΑΚΗ</w:t>
      </w:r>
      <w:r>
        <w:rPr>
          <w:rFonts w:eastAsia="Times New Roman" w:cs="Times New Roman"/>
          <w:b/>
        </w:rPr>
        <w:t>Σ)</w:t>
      </w:r>
      <w:r>
        <w:rPr>
          <w:rFonts w:eastAsia="Times New Roman" w:cs="Times New Roman"/>
          <w:b/>
        </w:rPr>
        <w:t xml:space="preserve"> ΜΠΑΛΛΗΣ:</w:t>
      </w:r>
      <w:r>
        <w:rPr>
          <w:rFonts w:eastAsia="Times New Roman" w:cs="Times New Roman"/>
        </w:rPr>
        <w:t xml:space="preserve"> </w:t>
      </w:r>
      <w:r>
        <w:rPr>
          <w:rFonts w:eastAsia="Times New Roman"/>
          <w:bCs/>
        </w:rPr>
        <w:t>Α</w:t>
      </w:r>
      <w:r>
        <w:rPr>
          <w:rFonts w:eastAsia="Times New Roman" w:cs="Times New Roman"/>
        </w:rPr>
        <w:t xml:space="preserve">, </w:t>
      </w:r>
      <w:r>
        <w:rPr>
          <w:rFonts w:eastAsia="Times New Roman"/>
          <w:bCs/>
        </w:rPr>
        <w:t>είναι</w:t>
      </w:r>
      <w:r>
        <w:rPr>
          <w:rFonts w:eastAsia="Times New Roman" w:cs="Times New Roman"/>
        </w:rPr>
        <w:t xml:space="preserve"> και η κ</w:t>
      </w:r>
      <w:r>
        <w:rPr>
          <w:rFonts w:eastAsia="Times New Roman" w:cs="Times New Roman"/>
        </w:rPr>
        <w:t>.</w:t>
      </w:r>
      <w:r>
        <w:rPr>
          <w:rFonts w:eastAsia="Times New Roman" w:cs="Times New Roman"/>
        </w:rPr>
        <w:t xml:space="preserve"> </w:t>
      </w:r>
      <w:proofErr w:type="spellStart"/>
      <w:r>
        <w:rPr>
          <w:rFonts w:eastAsia="Times New Roman" w:cs="Times New Roman"/>
        </w:rPr>
        <w:t>Βάκη</w:t>
      </w:r>
      <w:proofErr w:type="spellEnd"/>
      <w:r>
        <w:rPr>
          <w:rFonts w:eastAsia="Times New Roman" w:cs="Times New Roman"/>
        </w:rPr>
        <w:t xml:space="preserve"> μετά</w:t>
      </w:r>
      <w:r>
        <w:rPr>
          <w:rFonts w:eastAsia="Times New Roman" w:cs="Times New Roman"/>
        </w:rPr>
        <w:t>..</w:t>
      </w:r>
      <w:r>
        <w:rPr>
          <w:rFonts w:eastAsia="Times New Roman" w:cs="Times New Roman"/>
        </w:rPr>
        <w:t xml:space="preserve">. </w:t>
      </w:r>
    </w:p>
    <w:p w14:paraId="130AF853" w14:textId="77777777" w:rsidR="007C1AED" w:rsidRDefault="002867C4">
      <w:pPr>
        <w:spacing w:after="0" w:line="600" w:lineRule="auto"/>
        <w:ind w:firstLine="720"/>
        <w:jc w:val="both"/>
        <w:rPr>
          <w:rFonts w:eastAsia="Times New Roman" w:cs="Times New Roman"/>
        </w:rPr>
      </w:pPr>
      <w:r>
        <w:rPr>
          <w:rFonts w:eastAsia="Times New Roman" w:cs="Times New Roman"/>
        </w:rPr>
        <w:t xml:space="preserve">Έχουμε ακούσει πάρα πολλά αυτές τις δύο ημέρες σε αυτή την Αίθουσα. Δεν είχαν όλα και τόσο μεγάλη σχέση πάντα με το περιεχόμενο του νομοσχεδίου. Άλλα είχαν λιγότερη και άλλα δεν είχαν καθόλου σχέση με το νομοσχέδιο. </w:t>
      </w:r>
    </w:p>
    <w:p w14:paraId="130AF854" w14:textId="77777777" w:rsidR="007C1AED" w:rsidRDefault="002867C4">
      <w:pPr>
        <w:spacing w:after="0" w:line="600" w:lineRule="auto"/>
        <w:ind w:firstLine="720"/>
        <w:jc w:val="both"/>
        <w:rPr>
          <w:rFonts w:eastAsia="Times New Roman" w:cs="Times New Roman"/>
        </w:rPr>
      </w:pPr>
      <w:r>
        <w:rPr>
          <w:rFonts w:eastAsia="Times New Roman" w:cs="Times New Roman"/>
        </w:rPr>
        <w:t xml:space="preserve">Δεν ξέρω εάν από αυτή τη </w:t>
      </w:r>
      <w:r>
        <w:rPr>
          <w:rFonts w:eastAsia="Times New Roman"/>
        </w:rPr>
        <w:t>συζήτηση</w:t>
      </w:r>
      <w:r>
        <w:rPr>
          <w:rFonts w:eastAsia="Times New Roman" w:cs="Times New Roman"/>
        </w:rPr>
        <w:t xml:space="preserve"> θα βγ</w:t>
      </w:r>
      <w:r>
        <w:rPr>
          <w:rFonts w:eastAsia="Times New Roman" w:cs="Times New Roman"/>
        </w:rPr>
        <w:t>ούμε με βελτίωση των συνταγματικών μας γνώσεων, όπως μας είπε ο κ. Βορίδης, σίγουρα πάντως θα βγούμε ή βγαίνουμε με μια βελτίωση των ιστορικών μας γνώσεων, μετά την πραγματικά ενδιαφέρουσα ιστορική αναφορά που μας έκανε ο κ. Τζαβάρας περί Ιουλίου Καίσαρα κ</w:t>
      </w:r>
      <w:r>
        <w:rPr>
          <w:rFonts w:eastAsia="Times New Roman" w:cs="Times New Roman"/>
        </w:rPr>
        <w:t xml:space="preserve">αι </w:t>
      </w:r>
      <w:proofErr w:type="spellStart"/>
      <w:r>
        <w:rPr>
          <w:rFonts w:eastAsia="Times New Roman" w:cs="Times New Roman"/>
        </w:rPr>
        <w:t>Ρουβίκωνα</w:t>
      </w:r>
      <w:proofErr w:type="spellEnd"/>
      <w:r>
        <w:rPr>
          <w:rFonts w:eastAsia="Times New Roman" w:cs="Times New Roman"/>
        </w:rPr>
        <w:t xml:space="preserve"> χθες. </w:t>
      </w:r>
      <w:r>
        <w:rPr>
          <w:rFonts w:eastAsia="Times New Roman"/>
          <w:bCs/>
        </w:rPr>
        <w:t>Έχει</w:t>
      </w:r>
      <w:r>
        <w:rPr>
          <w:rFonts w:eastAsia="Times New Roman" w:cs="Times New Roman"/>
        </w:rPr>
        <w:t xml:space="preserve"> τη γνώση, </w:t>
      </w:r>
      <w:r>
        <w:rPr>
          <w:rFonts w:eastAsia="Times New Roman"/>
          <w:bCs/>
        </w:rPr>
        <w:t>έχει</w:t>
      </w:r>
      <w:r>
        <w:rPr>
          <w:rFonts w:eastAsia="Times New Roman" w:cs="Times New Roman"/>
        </w:rPr>
        <w:t xml:space="preserve"> και την ευφράδεια να διηγείται όμορφα. Ήταν πραγματικά μια ενδιαφέρουσα ιστορική αναφορά. </w:t>
      </w:r>
    </w:p>
    <w:p w14:paraId="130AF855" w14:textId="77777777" w:rsidR="007C1AED" w:rsidRDefault="002867C4">
      <w:pPr>
        <w:spacing w:after="0" w:line="600" w:lineRule="auto"/>
        <w:ind w:firstLine="720"/>
        <w:jc w:val="both"/>
        <w:rPr>
          <w:rFonts w:eastAsia="Times New Roman" w:cs="Times New Roman"/>
        </w:rPr>
      </w:pPr>
      <w:r>
        <w:rPr>
          <w:rFonts w:eastAsia="Times New Roman" w:cs="Times New Roman"/>
        </w:rPr>
        <w:t xml:space="preserve">Φαντάζομαι ότι δεν έγινε η αναφορά, επειδή η μόνη σχέση που </w:t>
      </w:r>
      <w:r>
        <w:rPr>
          <w:rFonts w:eastAsia="Times New Roman"/>
          <w:bCs/>
        </w:rPr>
        <w:t>έχει</w:t>
      </w:r>
      <w:r>
        <w:rPr>
          <w:rFonts w:eastAsia="Times New Roman" w:cs="Times New Roman"/>
        </w:rPr>
        <w:t xml:space="preserve"> αυτή η ιστορία στα θέματα της ενημέρωσης </w:t>
      </w:r>
      <w:r>
        <w:rPr>
          <w:rFonts w:eastAsia="Times New Roman"/>
          <w:bCs/>
        </w:rPr>
        <w:t>είναι</w:t>
      </w:r>
      <w:r>
        <w:rPr>
          <w:rFonts w:eastAsia="Times New Roman" w:cs="Times New Roman"/>
        </w:rPr>
        <w:t xml:space="preserve"> ότι ο Καίσαρας</w:t>
      </w:r>
      <w:r>
        <w:rPr>
          <w:rFonts w:eastAsia="Times New Roman" w:cs="Times New Roman"/>
        </w:rPr>
        <w:t xml:space="preserve"> ουσιαστικά θέσπισε την πρώτη </w:t>
      </w:r>
      <w:r>
        <w:rPr>
          <w:rFonts w:eastAsia="Times New Roman" w:cs="Times New Roman"/>
        </w:rPr>
        <w:t>ε</w:t>
      </w:r>
      <w:r>
        <w:rPr>
          <w:rFonts w:eastAsia="Times New Roman" w:cs="Times New Roman"/>
        </w:rPr>
        <w:t xml:space="preserve">φημερίδα, την </w:t>
      </w:r>
      <w:proofErr w:type="spellStart"/>
      <w:r>
        <w:rPr>
          <w:rFonts w:eastAsia="Times New Roman" w:cs="Times New Roman"/>
          <w:lang w:val="en-US"/>
        </w:rPr>
        <w:t>Acta</w:t>
      </w:r>
      <w:proofErr w:type="spellEnd"/>
      <w:r>
        <w:rPr>
          <w:rFonts w:eastAsia="Times New Roman" w:cs="Times New Roman"/>
        </w:rPr>
        <w:t xml:space="preserve"> </w:t>
      </w:r>
      <w:proofErr w:type="spellStart"/>
      <w:r>
        <w:rPr>
          <w:rFonts w:eastAsia="Times New Roman" w:cs="Times New Roman"/>
          <w:lang w:val="en-US"/>
        </w:rPr>
        <w:t>Diurna</w:t>
      </w:r>
      <w:proofErr w:type="spellEnd"/>
      <w:r>
        <w:rPr>
          <w:rFonts w:eastAsia="Times New Roman" w:cs="Times New Roman"/>
        </w:rPr>
        <w:t xml:space="preserve">, αλλά φαντάζομαι ότι μάλλον το είπατε για να μας χρεώσετε λόγω </w:t>
      </w:r>
      <w:proofErr w:type="spellStart"/>
      <w:r>
        <w:rPr>
          <w:rFonts w:eastAsia="Times New Roman" w:cs="Times New Roman"/>
        </w:rPr>
        <w:t>Ρουβίκωνα</w:t>
      </w:r>
      <w:proofErr w:type="spellEnd"/>
      <w:r>
        <w:rPr>
          <w:rFonts w:eastAsia="Times New Roman" w:cs="Times New Roman"/>
        </w:rPr>
        <w:t xml:space="preserve"> τον Ιούλιο Καίσαρα. Θα κρατήσετε έτσι τον Πομπ</w:t>
      </w:r>
      <w:r>
        <w:rPr>
          <w:rFonts w:eastAsia="Times New Roman" w:cs="Times New Roman"/>
        </w:rPr>
        <w:t>ήι</w:t>
      </w:r>
      <w:r>
        <w:rPr>
          <w:rFonts w:eastAsia="Times New Roman" w:cs="Times New Roman"/>
        </w:rPr>
        <w:t>ο, από ό,τι φαίνεται.</w:t>
      </w:r>
    </w:p>
    <w:p w14:paraId="130AF856" w14:textId="77777777" w:rsidR="007C1AED" w:rsidRDefault="002867C4">
      <w:pPr>
        <w:spacing w:after="0" w:line="600" w:lineRule="auto"/>
        <w:ind w:firstLine="720"/>
        <w:jc w:val="both"/>
        <w:rPr>
          <w:rFonts w:eastAsia="Times New Roman" w:cs="Times New Roman"/>
        </w:rPr>
      </w:pPr>
      <w:r>
        <w:rPr>
          <w:rFonts w:eastAsia="Times New Roman" w:cs="Times New Roman"/>
          <w:b/>
        </w:rPr>
        <w:lastRenderedPageBreak/>
        <w:t>ΚΩΝΣΤΑΝΤΙΝΟΣ ΤΖΑΒΑΡΑΣ:</w:t>
      </w:r>
      <w:r>
        <w:rPr>
          <w:rFonts w:eastAsia="Times New Roman" w:cs="Times New Roman"/>
        </w:rPr>
        <w:t xml:space="preserve"> Εγώ είμαι με τον Πομπ</w:t>
      </w:r>
      <w:r>
        <w:rPr>
          <w:rFonts w:eastAsia="Times New Roman" w:cs="Times New Roman"/>
        </w:rPr>
        <w:t>ήι</w:t>
      </w:r>
      <w:r>
        <w:rPr>
          <w:rFonts w:eastAsia="Times New Roman" w:cs="Times New Roman"/>
        </w:rPr>
        <w:t xml:space="preserve">ο. </w:t>
      </w:r>
    </w:p>
    <w:p w14:paraId="130AF857" w14:textId="77777777" w:rsidR="007C1AED" w:rsidRDefault="002867C4">
      <w:pPr>
        <w:spacing w:after="0" w:line="600" w:lineRule="auto"/>
        <w:ind w:firstLine="720"/>
        <w:jc w:val="both"/>
        <w:rPr>
          <w:rFonts w:eastAsia="Times New Roman" w:cs="Times New Roman"/>
        </w:rPr>
      </w:pPr>
      <w:r>
        <w:rPr>
          <w:rFonts w:eastAsia="Times New Roman" w:cs="Times New Roman"/>
          <w:b/>
        </w:rPr>
        <w:t>ΣΥΜΕΩΝ</w:t>
      </w:r>
      <w:r>
        <w:rPr>
          <w:rFonts w:eastAsia="Times New Roman" w:cs="Times New Roman"/>
          <w:b/>
        </w:rPr>
        <w:t xml:space="preserve"> </w:t>
      </w:r>
      <w:r>
        <w:rPr>
          <w:rFonts w:eastAsia="Times New Roman" w:cs="Times New Roman"/>
          <w:b/>
        </w:rPr>
        <w:t xml:space="preserve">(ΜΑΚΗΣ) </w:t>
      </w:r>
      <w:r>
        <w:rPr>
          <w:rFonts w:eastAsia="Times New Roman" w:cs="Times New Roman"/>
          <w:b/>
        </w:rPr>
        <w:t>ΜΠΑΛΛΗΣ:</w:t>
      </w:r>
      <w:r>
        <w:rPr>
          <w:rFonts w:eastAsia="Times New Roman" w:cs="Times New Roman"/>
        </w:rPr>
        <w:t xml:space="preserve"> Αλλά ο Πομπ</w:t>
      </w:r>
      <w:r>
        <w:rPr>
          <w:rFonts w:eastAsia="Times New Roman" w:cs="Times New Roman"/>
        </w:rPr>
        <w:t>ήιο</w:t>
      </w:r>
      <w:r>
        <w:rPr>
          <w:rFonts w:eastAsia="Times New Roman" w:cs="Times New Roman"/>
        </w:rPr>
        <w:t xml:space="preserve">ς ήταν ο χαμένος της ιστορίας. Σας υπενθυμίζω ότι στην αντιπαράθεση με τον Ιούλιο Καίσαρα, ο Καίσαρας κέρδισε, ο Πομπήιος είχε χάσει. </w:t>
      </w:r>
    </w:p>
    <w:p w14:paraId="130AF85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Ακούσαμε από άλλους συναδέλφους της Αντιπολίτευσης, πάλι τις αναφορές στη Βενεζουέλα και </w:t>
      </w:r>
      <w:r>
        <w:rPr>
          <w:rFonts w:eastAsia="Times New Roman" w:cs="Times New Roman"/>
          <w:szCs w:val="24"/>
        </w:rPr>
        <w:t xml:space="preserve">στον </w:t>
      </w:r>
      <w:proofErr w:type="spellStart"/>
      <w:r>
        <w:rPr>
          <w:rFonts w:eastAsia="Times New Roman" w:cs="Times New Roman"/>
          <w:szCs w:val="24"/>
        </w:rPr>
        <w:t>Μαδούρο</w:t>
      </w:r>
      <w:proofErr w:type="spellEnd"/>
      <w:r>
        <w:rPr>
          <w:rFonts w:eastAsia="Times New Roman" w:cs="Times New Roman"/>
          <w:szCs w:val="24"/>
        </w:rPr>
        <w:t xml:space="preserve">. Η μόνη σχέση που έβαλαν είναι ότι ο </w:t>
      </w:r>
      <w:proofErr w:type="spellStart"/>
      <w:r>
        <w:rPr>
          <w:rFonts w:eastAsia="Times New Roman" w:cs="Times New Roman"/>
          <w:szCs w:val="24"/>
        </w:rPr>
        <w:t>Μαδούρο</w:t>
      </w:r>
      <w:proofErr w:type="spellEnd"/>
      <w:r>
        <w:rPr>
          <w:rFonts w:eastAsia="Times New Roman" w:cs="Times New Roman"/>
          <w:szCs w:val="24"/>
        </w:rPr>
        <w:t xml:space="preserve"> είναι ο </w:t>
      </w:r>
      <w:proofErr w:type="spellStart"/>
      <w:r>
        <w:rPr>
          <w:rFonts w:eastAsia="Times New Roman" w:cs="Times New Roman"/>
          <w:szCs w:val="24"/>
        </w:rPr>
        <w:t>Μαδούρο</w:t>
      </w:r>
      <w:proofErr w:type="spellEnd"/>
      <w:r>
        <w:rPr>
          <w:rFonts w:eastAsia="Times New Roman" w:cs="Times New Roman"/>
          <w:szCs w:val="24"/>
        </w:rPr>
        <w:t xml:space="preserve"> της λογοκρισίας. Το ακούσαμε από τον έγκριτο</w:t>
      </w:r>
      <w:r>
        <w:rPr>
          <w:rFonts w:eastAsia="Times New Roman" w:cs="Times New Roman"/>
          <w:szCs w:val="24"/>
        </w:rPr>
        <w:t xml:space="preserve">, </w:t>
      </w:r>
      <w:r>
        <w:rPr>
          <w:rFonts w:eastAsia="Times New Roman" w:cs="Times New Roman"/>
          <w:szCs w:val="24"/>
        </w:rPr>
        <w:t>λογιότατο ιστορικό συγγραφέα και αξιότιμο φίλο, κατά το ιδιόχειρο σημείωμα που του είχε απευθύνει ο Στυλιανός Παττακός των τανκς της λογ</w:t>
      </w:r>
      <w:r>
        <w:rPr>
          <w:rFonts w:eastAsia="Times New Roman" w:cs="Times New Roman"/>
          <w:szCs w:val="24"/>
        </w:rPr>
        <w:t>οκρισίας.</w:t>
      </w:r>
    </w:p>
    <w:p w14:paraId="130AF85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Βέβαια, τον τόνο τον δίνει κατά τεκμήριο ο </w:t>
      </w:r>
      <w:r>
        <w:rPr>
          <w:rFonts w:eastAsia="Times New Roman" w:cs="Times New Roman"/>
          <w:szCs w:val="24"/>
        </w:rPr>
        <w:t>ε</w:t>
      </w:r>
      <w:r>
        <w:rPr>
          <w:rFonts w:eastAsia="Times New Roman" w:cs="Times New Roman"/>
          <w:szCs w:val="24"/>
        </w:rPr>
        <w:t xml:space="preserve">ισηγητής του κάθε κόμματος. Έτσι, με ενδιαφέρον ακούσαμε την </w:t>
      </w:r>
      <w:r>
        <w:rPr>
          <w:rFonts w:eastAsia="Times New Roman" w:cs="Times New Roman"/>
          <w:szCs w:val="24"/>
        </w:rPr>
        <w:t>ε</w:t>
      </w:r>
      <w:r>
        <w:rPr>
          <w:rFonts w:eastAsia="Times New Roman" w:cs="Times New Roman"/>
          <w:szCs w:val="24"/>
        </w:rPr>
        <w:t>ισηγήτρια της Νέας Δημοκρατίας, η οποία έκανε με επιθετικό τρόπο μια εκτενή αναφορά στο τι περιλαμβάνει το νομοσχέδιο, ένα ρεπορτάζ στη δημο</w:t>
      </w:r>
      <w:r>
        <w:rPr>
          <w:rFonts w:eastAsia="Times New Roman" w:cs="Times New Roman"/>
          <w:szCs w:val="24"/>
        </w:rPr>
        <w:t xml:space="preserve">σιογραφική γλώσσα. Ήταν ελλιπές, όμως, γιατί δεν είχε τις απαντήσεις που πρέπει να περιέχει στις βασικές ερωτήσεις κάθε ρεπορτάζ, να απαντάει στο: </w:t>
      </w:r>
      <w:r>
        <w:rPr>
          <w:rFonts w:eastAsia="Times New Roman" w:cs="Times New Roman"/>
          <w:szCs w:val="24"/>
        </w:rPr>
        <w:t>τ</w:t>
      </w:r>
      <w:r>
        <w:rPr>
          <w:rFonts w:eastAsia="Times New Roman" w:cs="Times New Roman"/>
          <w:szCs w:val="24"/>
        </w:rPr>
        <w:t xml:space="preserve">ι, πού, πώς, πότε και γιατί; Δεν </w:t>
      </w:r>
      <w:r>
        <w:rPr>
          <w:rFonts w:eastAsia="Times New Roman" w:cs="Times New Roman"/>
          <w:szCs w:val="24"/>
        </w:rPr>
        <w:lastRenderedPageBreak/>
        <w:t>υπήρχαν απαντήσεις, μόνο αναφορές επιθετικές στο τι περιλαμβάνει το νομοσχέ</w:t>
      </w:r>
      <w:r>
        <w:rPr>
          <w:rFonts w:eastAsia="Times New Roman" w:cs="Times New Roman"/>
          <w:szCs w:val="24"/>
        </w:rPr>
        <w:t xml:space="preserve">διο. </w:t>
      </w:r>
    </w:p>
    <w:p w14:paraId="130AF85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Θα κάνω εγώ, λοιπόν, μερικές ερωτήσεις, περιμένοντας τις απαντήσεις. Δεν πρέπει να υπάρχει ένα πλαίσιο διαφάνειας και νομιμότητας στη διαχείριση του τηλεοπτικού διαφημιστικού χρόνου; Πρέπει ή όχι να σταματήσουν οι συναλλαγές κάτω από το τραπέζι, ώστε</w:t>
      </w:r>
      <w:r>
        <w:rPr>
          <w:rFonts w:eastAsia="Times New Roman" w:cs="Times New Roman"/>
          <w:szCs w:val="24"/>
        </w:rPr>
        <w:t xml:space="preserve"> να προκύπτει όφελος και για τους διαφημιζόμενους και για τους καταναλωτές αυτών των προϊόντων; Πρέπει οι εφημερίδες να έχουν διαφάνεια στα στοιχεία της κυκλοφορίας τους και το κάνουμε με το </w:t>
      </w:r>
      <w:r>
        <w:rPr>
          <w:rFonts w:eastAsia="Times New Roman" w:cs="Times New Roman"/>
          <w:szCs w:val="24"/>
          <w:lang w:val="en-US"/>
        </w:rPr>
        <w:t>barcode</w:t>
      </w:r>
      <w:r>
        <w:rPr>
          <w:rFonts w:eastAsia="Times New Roman" w:cs="Times New Roman"/>
          <w:szCs w:val="24"/>
        </w:rPr>
        <w:t>; Πρέπει να υπάρχει αυτό το μητρώο, το οποίο θα διευκολύνε</w:t>
      </w:r>
      <w:r>
        <w:rPr>
          <w:rFonts w:eastAsia="Times New Roman" w:cs="Times New Roman"/>
          <w:szCs w:val="24"/>
        </w:rPr>
        <w:t>ι και πρέπει να ξεκινήσουν πολύ σύντομα, εάν δεν έχουν ήδη ξεκινήσει, οι έλεγχοι από τα ανάλογα ελεγκτικά κλιμάκια</w:t>
      </w:r>
      <w:r>
        <w:rPr>
          <w:rFonts w:eastAsia="Times New Roman" w:cs="Times New Roman"/>
          <w:szCs w:val="24"/>
        </w:rPr>
        <w:t>,</w:t>
      </w:r>
      <w:r>
        <w:rPr>
          <w:rFonts w:eastAsia="Times New Roman" w:cs="Times New Roman"/>
          <w:szCs w:val="24"/>
        </w:rPr>
        <w:t xml:space="preserve"> για να δούμε την τήρηση της νομιμότητας και σε αυτόν τον τομέα που δεν υπήρχε για πολλά χρόνια; Πρέπει ο περιφερειακός </w:t>
      </w:r>
      <w:r>
        <w:rPr>
          <w:rFonts w:eastAsia="Times New Roman" w:cs="Times New Roman"/>
          <w:szCs w:val="24"/>
        </w:rPr>
        <w:t>Τ</w:t>
      </w:r>
      <w:r>
        <w:rPr>
          <w:rFonts w:eastAsia="Times New Roman" w:cs="Times New Roman"/>
          <w:szCs w:val="24"/>
        </w:rPr>
        <w:t xml:space="preserve">ύπος να έχει </w:t>
      </w:r>
      <w:r>
        <w:rPr>
          <w:rFonts w:eastAsia="Times New Roman" w:cs="Times New Roman"/>
          <w:szCs w:val="24"/>
        </w:rPr>
        <w:t>σοβαρότητα, να έχει αξιοπιστία και εγκυρότητα, να λειτουργεί με κανόνες και όχι ανεξέλεγκτα; Βεβαίως και πρέπει.</w:t>
      </w:r>
    </w:p>
    <w:p w14:paraId="130AF85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Είναι όλα αυτά που περιλαμβάνονται στο νομοσχέδιο, όλα εκείνα που θα θέλαμε να έχουμε ως ολοκληρωμένο πλαίσιο; Σαφώς, όχι. Είναι αυτά που μπορο</w:t>
      </w:r>
      <w:r>
        <w:rPr>
          <w:rFonts w:eastAsia="Times New Roman" w:cs="Times New Roman"/>
          <w:szCs w:val="24"/>
        </w:rPr>
        <w:t xml:space="preserve">ύμε να κάνουμε στο σημερινό </w:t>
      </w:r>
      <w:r>
        <w:rPr>
          <w:rFonts w:eastAsia="Times New Roman" w:cs="Times New Roman"/>
          <w:szCs w:val="24"/>
        </w:rPr>
        <w:lastRenderedPageBreak/>
        <w:t>συγκεκριμένο κανονιστικό πλαίσιο λειτουργίας που διαμορφώνεται από τις δεσμεύσεις και τις συμφωνίες που έχει αναλάβει η χώρα.</w:t>
      </w:r>
    </w:p>
    <w:p w14:paraId="130AF85C" w14:textId="77777777" w:rsidR="007C1AED" w:rsidRDefault="002867C4">
      <w:pPr>
        <w:spacing w:after="0" w:line="600" w:lineRule="auto"/>
        <w:ind w:firstLine="720"/>
        <w:jc w:val="both"/>
        <w:rPr>
          <w:rFonts w:eastAsia="Times New Roman" w:cs="Times New Roman"/>
          <w:color w:val="000000" w:themeColor="text1"/>
          <w:szCs w:val="24"/>
        </w:rPr>
      </w:pPr>
      <w:r>
        <w:rPr>
          <w:rFonts w:eastAsia="Times New Roman" w:cs="Times New Roman"/>
          <w:szCs w:val="24"/>
        </w:rPr>
        <w:t>Άκουσα με έκπληξη να αναφέρονται αρνητικά οι συνάδελφοι της Αντιπολίτευσης για τα όσα προβλέπονται από</w:t>
      </w:r>
      <w:r>
        <w:rPr>
          <w:rFonts w:eastAsia="Times New Roman" w:cs="Times New Roman"/>
          <w:szCs w:val="24"/>
        </w:rPr>
        <w:t xml:space="preserve"> τη λεγόμενη εργαλειοθήκη του ΟΟΣΑ και που μας περιορίζουν σε αυτά που θέλουμε και μπορούμε να </w:t>
      </w:r>
      <w:r w:rsidRPr="001D6518">
        <w:rPr>
          <w:rFonts w:eastAsia="Times New Roman" w:cs="Times New Roman"/>
          <w:color w:val="000000" w:themeColor="text1"/>
          <w:szCs w:val="24"/>
        </w:rPr>
        <w:t>κάνουμε. Την εργαλειοθήκη του ΟΟΣΑ δεν τη φέραμε, δεν τη βάλαμε εμείς στο τραπέζι. Τη βρήκαμε πάνω στο τραπέζι. Εάν θυμάμαι καλά, όλα τα καταψηφίζετε, ενώ ό,τι π</w:t>
      </w:r>
      <w:r w:rsidRPr="001D6518">
        <w:rPr>
          <w:rFonts w:eastAsia="Times New Roman" w:cs="Times New Roman"/>
          <w:color w:val="000000" w:themeColor="text1"/>
          <w:szCs w:val="24"/>
        </w:rPr>
        <w:t>εριλαμβάνει η εργαλειοθήκη του ΟΟΣΑ, το υπερψηφίζετε. Δυστυχώς, βάζει περιοριστικά πλαίσια.</w:t>
      </w:r>
    </w:p>
    <w:p w14:paraId="130AF85D" w14:textId="77777777" w:rsidR="007C1AED" w:rsidRDefault="002867C4">
      <w:pPr>
        <w:spacing w:after="0" w:line="600" w:lineRule="auto"/>
        <w:ind w:firstLine="720"/>
        <w:jc w:val="both"/>
        <w:rPr>
          <w:rFonts w:eastAsia="Times New Roman" w:cs="Times New Roman"/>
          <w:szCs w:val="24"/>
        </w:rPr>
      </w:pPr>
      <w:r w:rsidRPr="001D6518">
        <w:rPr>
          <w:rFonts w:eastAsia="Times New Roman" w:cs="Times New Roman"/>
          <w:color w:val="000000" w:themeColor="text1"/>
          <w:szCs w:val="24"/>
        </w:rPr>
        <w:t xml:space="preserve">Διαμορφώνουμε, όμως, παρ’ όλους αυτούς τους περιορισμούς, ένα </w:t>
      </w:r>
      <w:r w:rsidRPr="001D6518">
        <w:rPr>
          <w:rFonts w:eastAsia="Times New Roman" w:cs="Times New Roman"/>
          <w:color w:val="000000" w:themeColor="text1"/>
          <w:szCs w:val="24"/>
        </w:rPr>
        <w:t>αρχικό</w:t>
      </w:r>
      <w:r w:rsidRPr="001D6518">
        <w:rPr>
          <w:rFonts w:eastAsia="Times New Roman" w:cs="Times New Roman"/>
          <w:color w:val="000000" w:themeColor="text1"/>
          <w:szCs w:val="24"/>
        </w:rPr>
        <w:t xml:space="preserve"> πλαίσιο διαφάνειας, ελέγχου και κανόνων στη λειτουργία. </w:t>
      </w:r>
      <w:r>
        <w:rPr>
          <w:rFonts w:eastAsia="Times New Roman" w:cs="Times New Roman"/>
          <w:szCs w:val="24"/>
        </w:rPr>
        <w:t>Θα έρθουν και άλλα. Είμαστε στην αρχή μ</w:t>
      </w:r>
      <w:r>
        <w:rPr>
          <w:rFonts w:eastAsia="Times New Roman" w:cs="Times New Roman"/>
          <w:szCs w:val="24"/>
        </w:rPr>
        <w:t>ιας ιστορίας, στην αρχή μιας προσπάθειας και ακολουθούν και άλλα ακόμα πολλά.</w:t>
      </w:r>
    </w:p>
    <w:p w14:paraId="130AF85E" w14:textId="77777777" w:rsidR="007C1AED" w:rsidRDefault="002867C4">
      <w:pPr>
        <w:spacing w:after="0" w:line="600" w:lineRule="auto"/>
        <w:ind w:firstLine="720"/>
        <w:jc w:val="both"/>
        <w:rPr>
          <w:rFonts w:eastAsia="Times New Roman" w:cs="Times New Roman"/>
          <w:szCs w:val="24"/>
        </w:rPr>
      </w:pPr>
      <w:r w:rsidRPr="007C15A5">
        <w:rPr>
          <w:rFonts w:eastAsia="Times New Roman" w:cs="Times New Roman"/>
          <w:szCs w:val="24"/>
        </w:rPr>
        <w:t>Είναι θετικό, βέβαια, ότι εμμέσως όλοι οι ομιλητές από την Αντιπολίτευση αναγνώρισαν ότι μέχρι τώρα οργίαζε η φοροδιαφυγή στο χώρο του Τύπου, τηλεόραση και Τύπος, αλλά μας ρω</w:t>
      </w:r>
      <w:r w:rsidRPr="007C15A5">
        <w:rPr>
          <w:rFonts w:eastAsia="Times New Roman" w:cs="Times New Roman"/>
          <w:szCs w:val="24"/>
        </w:rPr>
        <w:lastRenderedPageBreak/>
        <w:t>τάτε</w:t>
      </w:r>
      <w:r w:rsidRPr="007C15A5">
        <w:rPr>
          <w:rFonts w:eastAsia="Times New Roman" w:cs="Times New Roman"/>
          <w:szCs w:val="24"/>
        </w:rPr>
        <w:t xml:space="preserve">: «Θα πιάσετε τη φοροδιαφυγή; Οργίαζε η φοροδιαφυγή». </w:t>
      </w:r>
      <w:r>
        <w:rPr>
          <w:rFonts w:eastAsia="Times New Roman" w:cs="Times New Roman"/>
          <w:szCs w:val="24"/>
        </w:rPr>
        <w:t>Ξεκινάμε τους κανόνες για να συλλάβουμε αυτή τη φοροδιαφυγή και ελπίζουμε και είμαστε βέβαιοι ότι θα έχουμε αποτελέσματα.</w:t>
      </w:r>
    </w:p>
    <w:p w14:paraId="130AF85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Επιτρέψτε μου να κάνω μία εκτενέστερη αναφορά -στο χρόνο μου μέσα, κύριε Πρόεδρε</w:t>
      </w:r>
      <w:r>
        <w:rPr>
          <w:rFonts w:eastAsia="Times New Roman" w:cs="Times New Roman"/>
          <w:szCs w:val="24"/>
        </w:rPr>
        <w:t xml:space="preserve">, μην ανησυχείτε- στα θέματα του περιφερειακού </w:t>
      </w:r>
      <w:r>
        <w:rPr>
          <w:rFonts w:eastAsia="Times New Roman" w:cs="Times New Roman"/>
          <w:szCs w:val="24"/>
        </w:rPr>
        <w:t>Τ</w:t>
      </w:r>
      <w:r>
        <w:rPr>
          <w:rFonts w:eastAsia="Times New Roman" w:cs="Times New Roman"/>
          <w:szCs w:val="24"/>
        </w:rPr>
        <w:t>ύπου, διότι ακούγονται πολλά. Το ερώτημα είναι</w:t>
      </w:r>
      <w:r>
        <w:rPr>
          <w:rFonts w:eastAsia="Times New Roman" w:cs="Times New Roman"/>
          <w:szCs w:val="24"/>
        </w:rPr>
        <w:t>.</w:t>
      </w:r>
      <w:r>
        <w:rPr>
          <w:rFonts w:eastAsia="Times New Roman" w:cs="Times New Roman"/>
          <w:szCs w:val="24"/>
        </w:rPr>
        <w:t xml:space="preserve"> Τι είδους περιφερειακό </w:t>
      </w:r>
      <w:r>
        <w:rPr>
          <w:rFonts w:eastAsia="Times New Roman" w:cs="Times New Roman"/>
          <w:szCs w:val="24"/>
        </w:rPr>
        <w:t>Τ</w:t>
      </w:r>
      <w:r>
        <w:rPr>
          <w:rFonts w:eastAsia="Times New Roman" w:cs="Times New Roman"/>
          <w:szCs w:val="24"/>
        </w:rPr>
        <w:t xml:space="preserve">ύπο θέλουμε; Πώς τα έχουμε στο μυαλό μας; Και τι αποστολή πιστεύουμε εμείς ότι πρέπει να έχει ο περιφερειακός </w:t>
      </w:r>
      <w:r>
        <w:rPr>
          <w:rFonts w:eastAsia="Times New Roman" w:cs="Times New Roman"/>
          <w:szCs w:val="24"/>
        </w:rPr>
        <w:t>Τ</w:t>
      </w:r>
      <w:r>
        <w:rPr>
          <w:rFonts w:eastAsia="Times New Roman" w:cs="Times New Roman"/>
          <w:szCs w:val="24"/>
        </w:rPr>
        <w:t xml:space="preserve">ύπος; </w:t>
      </w:r>
    </w:p>
    <w:p w14:paraId="130AF86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Για να μη γίνει πα</w:t>
      </w:r>
      <w:r>
        <w:rPr>
          <w:rFonts w:eastAsia="Times New Roman" w:cs="Times New Roman"/>
          <w:szCs w:val="24"/>
        </w:rPr>
        <w:t xml:space="preserve">ρανόηση, ο καθένας μπορεί να εκδώσει ένα έντυπο, να το ονομάσει εφημερίδα και να </w:t>
      </w:r>
      <w:proofErr w:type="spellStart"/>
      <w:r>
        <w:rPr>
          <w:rFonts w:eastAsia="Times New Roman" w:cs="Times New Roman"/>
          <w:szCs w:val="24"/>
        </w:rPr>
        <w:t>αυτοχριστεί</w:t>
      </w:r>
      <w:proofErr w:type="spellEnd"/>
      <w:r>
        <w:rPr>
          <w:rFonts w:eastAsia="Times New Roman" w:cs="Times New Roman"/>
          <w:szCs w:val="24"/>
        </w:rPr>
        <w:t xml:space="preserve"> εκδότης. Αυτό σημαίνει ότι αυτό το έντυπο, ένα χαρτί που τυπώνεται όπως θέλει ο καθένας, πρέπει απαραίτητα να έχει και την κρατική προσοχή και την κρατική βοήθεια,</w:t>
      </w:r>
      <w:r>
        <w:rPr>
          <w:rFonts w:eastAsia="Times New Roman" w:cs="Times New Roman"/>
          <w:szCs w:val="24"/>
        </w:rPr>
        <w:t xml:space="preserve"> για όσο καιρό ακόμα θα υπάρχει η βοήθεια μέσω των δημοσιεύσεων του δημοσίου; Όχι βεβαίως. </w:t>
      </w:r>
    </w:p>
    <w:p w14:paraId="130AF86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Σκοπός μας και πρόθεσή μας θα πρέπει να είναι να ενισχύσουμε και να βοηθήσουμε εκείνον τον Τύπο</w:t>
      </w:r>
      <w:r>
        <w:rPr>
          <w:rFonts w:eastAsia="Times New Roman" w:cs="Times New Roman"/>
          <w:szCs w:val="24"/>
        </w:rPr>
        <w:t>,</w:t>
      </w:r>
      <w:r>
        <w:rPr>
          <w:rFonts w:eastAsia="Times New Roman" w:cs="Times New Roman"/>
          <w:szCs w:val="24"/>
        </w:rPr>
        <w:t xml:space="preserve"> που θα δημιουργεί σταθερές θέσεις εξαρτημένης εργασίας, που θα έχει</w:t>
      </w:r>
      <w:r>
        <w:rPr>
          <w:rFonts w:eastAsia="Times New Roman" w:cs="Times New Roman"/>
          <w:szCs w:val="24"/>
        </w:rPr>
        <w:t xml:space="preserve"> μία σοβαρότητα, που θα έχει μία εγκυρότητα και μία εντιμότητα. Όχι τον </w:t>
      </w:r>
      <w:r>
        <w:rPr>
          <w:rFonts w:eastAsia="Times New Roman" w:cs="Times New Roman"/>
          <w:szCs w:val="24"/>
        </w:rPr>
        <w:lastRenderedPageBreak/>
        <w:t>περιφερειακό Τύπο του οποίου μόνο μέλημα θα είναι πώς να καταστεί κρατικοδίαιτος, για όσο καιρό θα είναι κρατικοδίαιτος και μετά άγνωστο το μέλλον.</w:t>
      </w:r>
    </w:p>
    <w:p w14:paraId="130AF86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Επιτρέψτε μου να σας πω, κύριε Υπουρ</w:t>
      </w:r>
      <w:r>
        <w:rPr>
          <w:rFonts w:eastAsia="Times New Roman" w:cs="Times New Roman"/>
          <w:szCs w:val="24"/>
        </w:rPr>
        <w:t>γέ</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λίγα κάνετε! Επιτρέψτε μου να σας ζητήσω να αυξήσετε τις θέσεις απασχόλησης, να αυξήσετε τον αριθμό των σελίδων, να αυξήσετε τα όρια κυκλοφορίας, διότι μόνο έτσι θα μπορούμε να έχουμε σοβαρές, στιβαρές, περιφερειακές εφημερίδες, που θα αποτελούν αν</w:t>
      </w:r>
      <w:r>
        <w:rPr>
          <w:rFonts w:eastAsia="Times New Roman" w:cs="Times New Roman"/>
          <w:szCs w:val="24"/>
        </w:rPr>
        <w:t xml:space="preserve">απτυξιακό πόρο την περιοχή τους. </w:t>
      </w:r>
    </w:p>
    <w:p w14:paraId="130AF86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 κάτω κάτω είναι ανοιχτός ο δρόμος των συμπράξεων για τις μικρότερες εφημερίδες που μπορούν να δημιουργήσουν ισχυρότερους εκδοτικούς ομίλους.</w:t>
      </w:r>
    </w:p>
    <w:p w14:paraId="130AF86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0AF865"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0AF86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Μπαλλή</w:t>
      </w:r>
      <w:proofErr w:type="spellEnd"/>
      <w:r>
        <w:rPr>
          <w:rFonts w:eastAsia="Times New Roman" w:cs="Times New Roman"/>
          <w:szCs w:val="24"/>
        </w:rPr>
        <w:t>, Βουλευτή του ΣΥΡΙΖΑ.</w:t>
      </w:r>
    </w:p>
    <w:p w14:paraId="130AF86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Κωνσταντίνος Τσιάρας, Βουλευτής της Νέας Δημοκρατίας, για επτά λεπτά.</w:t>
      </w:r>
    </w:p>
    <w:p w14:paraId="130AF86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Ευχαριστώ, κύριε Πρόεδρε.</w:t>
      </w:r>
    </w:p>
    <w:p w14:paraId="130AF86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πέφτει η π</w:t>
      </w:r>
      <w:r>
        <w:rPr>
          <w:rFonts w:eastAsia="Times New Roman" w:cs="Times New Roman"/>
          <w:szCs w:val="24"/>
        </w:rPr>
        <w:t>ρώτη αυλαία</w:t>
      </w:r>
      <w:r>
        <w:rPr>
          <w:rFonts w:eastAsia="Times New Roman" w:cs="Times New Roman"/>
          <w:szCs w:val="24"/>
        </w:rPr>
        <w:t>,</w:t>
      </w:r>
      <w:r>
        <w:rPr>
          <w:rFonts w:eastAsia="Times New Roman" w:cs="Times New Roman"/>
          <w:szCs w:val="24"/>
        </w:rPr>
        <w:t xml:space="preserve"> ενός έργου που είδαμε να εξελίσσεται από τον Οκτώβριο με Νοέμβριο του 2015. Ήταν τότε που η Κυβέρνηση επιχείρησε με έναν απαράδεκτο τρόπο για εμάς, με έναν αντισυνταγματικό νόμο όπως αποδείχθηκε εκ των υστέρων, να δημιουργήσει συνθήκες ελέγχου</w:t>
      </w:r>
      <w:r>
        <w:rPr>
          <w:rFonts w:eastAsia="Times New Roman" w:cs="Times New Roman"/>
          <w:szCs w:val="24"/>
        </w:rPr>
        <w:t xml:space="preserve"> στα μέσα μαζικής ενημέρωσης. </w:t>
      </w:r>
    </w:p>
    <w:p w14:paraId="130AF86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Από τότε η αλήθεια είναι ότι πέρασε πολύς καιρός και τα πράγματα άλλαξαν. Η αρμοδιότητα έφυγε από τον Υπουργό που φιλοδοξούσε να έχει τη δυνατότητα του πλήρους και απολύτου ελέγχου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δόθηκε στην αρμόδια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όπως υποστήριζε από την πρώτη στιγμή η Νέα Δημοκρατία. </w:t>
      </w:r>
    </w:p>
    <w:p w14:paraId="130AF86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Τι είδαμε όλο αυτό το χρονικό διάστημα, αλήθεια; Υπήρξε μία ουσιαστική, θα έλεγα, προσπάθεια</w:t>
      </w:r>
      <w:r>
        <w:rPr>
          <w:rFonts w:eastAsia="Times New Roman" w:cs="Times New Roman"/>
          <w:szCs w:val="24"/>
        </w:rPr>
        <w:t>,</w:t>
      </w:r>
      <w:r>
        <w:rPr>
          <w:rFonts w:eastAsia="Times New Roman" w:cs="Times New Roman"/>
          <w:szCs w:val="24"/>
        </w:rPr>
        <w:t xml:space="preserve"> να παρουσιάσουμε μία εντελώς διαφορετική πραγματικότητα από αυτή που εξελισσόταν και από α</w:t>
      </w:r>
      <w:r>
        <w:rPr>
          <w:rFonts w:eastAsia="Times New Roman" w:cs="Times New Roman"/>
          <w:szCs w:val="24"/>
        </w:rPr>
        <w:t>υτή που αναγκαζόταν να δεχθεί η Κυβέρνηση.</w:t>
      </w:r>
    </w:p>
    <w:p w14:paraId="130AF86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Για παράδειγμα οι επτά τηλεοπτικές άδειες που προτείνονται από το Εθνικό Ραδιοτηλεοπτικό Συμβούλιο σήμερα</w:t>
      </w:r>
      <w:r>
        <w:rPr>
          <w:rFonts w:eastAsia="Times New Roman" w:cs="Times New Roman"/>
          <w:szCs w:val="24"/>
        </w:rPr>
        <w:t>,</w:t>
      </w:r>
      <w:r>
        <w:rPr>
          <w:rFonts w:eastAsia="Times New Roman" w:cs="Times New Roman"/>
          <w:szCs w:val="24"/>
        </w:rPr>
        <w:t xml:space="preserve"> παρουσιάζονται λίγο ή πολύ ως θέση της Κυβέρνησης. Προφανώς πρέ</w:t>
      </w:r>
      <w:r>
        <w:rPr>
          <w:rFonts w:eastAsia="Times New Roman" w:cs="Times New Roman"/>
          <w:szCs w:val="24"/>
        </w:rPr>
        <w:lastRenderedPageBreak/>
        <w:t xml:space="preserve">πει να θυμηθεί κανείς τι έλεγε η Κυβέρνηση </w:t>
      </w:r>
      <w:r>
        <w:rPr>
          <w:rFonts w:eastAsia="Times New Roman" w:cs="Times New Roman"/>
          <w:szCs w:val="24"/>
        </w:rPr>
        <w:t>εκείνη τη χρονική περίοδο, πώς εξελίχθηκαν τα πράγματα και πού</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μπορεί να φτάσουν. </w:t>
      </w:r>
    </w:p>
    <w:p w14:paraId="130AF86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Και το λέω</w:t>
      </w:r>
      <w:r>
        <w:rPr>
          <w:rFonts w:eastAsia="Times New Roman" w:cs="Times New Roman"/>
          <w:szCs w:val="24"/>
        </w:rPr>
        <w:t>,</w:t>
      </w:r>
      <w:r>
        <w:rPr>
          <w:rFonts w:eastAsia="Times New Roman" w:cs="Times New Roman"/>
          <w:szCs w:val="24"/>
        </w:rPr>
        <w:t xml:space="preserve"> γιατί η θέση της Νέας Δημοκρατίας ήταν απολύτως συγκεκριμένη και απολύτως καθαρή από την πρώτη χρονική στιγμή</w:t>
      </w:r>
      <w:r>
        <w:rPr>
          <w:rFonts w:eastAsia="Times New Roman" w:cs="Times New Roman"/>
          <w:szCs w:val="24"/>
        </w:rPr>
        <w:t>.</w:t>
      </w:r>
      <w:r>
        <w:rPr>
          <w:rFonts w:eastAsia="Times New Roman" w:cs="Times New Roman"/>
          <w:szCs w:val="24"/>
        </w:rPr>
        <w:t xml:space="preserve"> Ένα ανοιχτό τηλεοπτικό φάσμα με αριθμό α</w:t>
      </w:r>
      <w:r>
        <w:rPr>
          <w:rFonts w:eastAsia="Times New Roman" w:cs="Times New Roman"/>
          <w:szCs w:val="24"/>
        </w:rPr>
        <w:t>δειών που μπορεί να καθορίσει η ίδια η αγορά. Η αλήθεια είναι ότι λίγο ή πολύ όλοι μας προσδιορίζαμε ότι αυτός περίπου θα ήταν ο αριθμός και όχι ο αριθμός τέσσερα</w:t>
      </w:r>
      <w:r>
        <w:rPr>
          <w:rFonts w:eastAsia="Times New Roman" w:cs="Times New Roman"/>
          <w:szCs w:val="24"/>
        </w:rPr>
        <w:t>-</w:t>
      </w:r>
      <w:r>
        <w:rPr>
          <w:rFonts w:eastAsia="Times New Roman" w:cs="Times New Roman"/>
          <w:szCs w:val="24"/>
        </w:rPr>
        <w:t xml:space="preserve"> στον οποίο είχε σταθεί ο Υπουργός εκείνη τη χρονική περίοδο </w:t>
      </w:r>
      <w:r>
        <w:rPr>
          <w:rFonts w:eastAsia="Times New Roman" w:cs="Times New Roman"/>
          <w:szCs w:val="24"/>
        </w:rPr>
        <w:t>-</w:t>
      </w:r>
      <w:r>
        <w:rPr>
          <w:rFonts w:eastAsia="Times New Roman" w:cs="Times New Roman"/>
          <w:szCs w:val="24"/>
        </w:rPr>
        <w:t>ή ακόμη και ένας μικρότερος αρι</w:t>
      </w:r>
      <w:r>
        <w:rPr>
          <w:rFonts w:eastAsia="Times New Roman" w:cs="Times New Roman"/>
          <w:szCs w:val="24"/>
        </w:rPr>
        <w:t>θμός όπως είχε προταθεί από άλλα μέλη, στελέχη ή ενδεχομένως και αξιωματούχους της Κυβέρνησης ή της Βουλής.</w:t>
      </w:r>
    </w:p>
    <w:p w14:paraId="130AF86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Είναι εξαιρετικά εντυπωσιακό</w:t>
      </w:r>
      <w:r>
        <w:rPr>
          <w:rFonts w:eastAsia="Times New Roman" w:cs="Times New Roman"/>
          <w:szCs w:val="24"/>
        </w:rPr>
        <w:t>,</w:t>
      </w:r>
      <w:r>
        <w:rPr>
          <w:rFonts w:eastAsia="Times New Roman" w:cs="Times New Roman"/>
          <w:szCs w:val="24"/>
        </w:rPr>
        <w:t xml:space="preserve"> να δει κανείς πώς εξελίσσεται το τελευταίο χρονικό διάστημα το εν λόγω νομοθέτημα. Ήρθε ο κύριος Υπουργός στην αρμόδια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και λίγο ή πολύ είπε ότι μόνο όποιος επωφελείται από τις γκρίζες ζώνες διακίνησης του χρήματος, εννοώντας προφανώς την αγορά της διαφήμισης, μπορεί να εξανίσταται με τέτοιο πάθος στο νομοθέτημα που αρχικά μας είχε προτείνει.</w:t>
      </w:r>
    </w:p>
    <w:p w14:paraId="130AF86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Το ωρ</w:t>
      </w:r>
      <w:r>
        <w:rPr>
          <w:rFonts w:eastAsia="Times New Roman" w:cs="Times New Roman"/>
          <w:szCs w:val="24"/>
        </w:rPr>
        <w:t xml:space="preserve">αίο είναι ότι πριν </w:t>
      </w:r>
      <w:proofErr w:type="spellStart"/>
      <w:r>
        <w:rPr>
          <w:rFonts w:eastAsia="Times New Roman" w:cs="Times New Roman"/>
          <w:szCs w:val="24"/>
        </w:rPr>
        <w:t>αλέκτoρα</w:t>
      </w:r>
      <w:proofErr w:type="spellEnd"/>
      <w:r>
        <w:rPr>
          <w:rFonts w:eastAsia="Times New Roman" w:cs="Times New Roman"/>
          <w:szCs w:val="24"/>
        </w:rPr>
        <w:t xml:space="preserve"> </w:t>
      </w:r>
      <w:proofErr w:type="spellStart"/>
      <w:r>
        <w:rPr>
          <w:rFonts w:eastAsia="Times New Roman" w:cs="Times New Roman"/>
          <w:szCs w:val="24"/>
        </w:rPr>
        <w:t>φωνήσαι</w:t>
      </w:r>
      <w:proofErr w:type="spellEnd"/>
      <w:r>
        <w:rPr>
          <w:rFonts w:eastAsia="Times New Roman" w:cs="Times New Roman"/>
          <w:szCs w:val="24"/>
        </w:rPr>
        <w:t>,</w:t>
      </w:r>
      <w:r>
        <w:rPr>
          <w:rFonts w:eastAsia="Times New Roman" w:cs="Times New Roman"/>
          <w:szCs w:val="24"/>
        </w:rPr>
        <w:t xml:space="preserve"> τρις, ο κύριος Υπουργός από ό,τι ξέρουμε όλοι υιοθέτησε περίπου είκοσι δύο νομοτεχνικές βελτιώσεις -βεβαίως στην εξέλιξη και στην ολοκλήρωση της συζήτησης έχουμε πολύ περισσότερες- οι οποίες μία προς μία ήταν οι προτάσε</w:t>
      </w:r>
      <w:r>
        <w:rPr>
          <w:rFonts w:eastAsia="Times New Roman" w:cs="Times New Roman"/>
          <w:szCs w:val="24"/>
        </w:rPr>
        <w:t xml:space="preserve">ις των παραγόντων της αγοράς, οι οποίες άλλαζαν στην ουσία εκ βάθρων το συγκεκριμένο νομοθέτημα. </w:t>
      </w:r>
    </w:p>
    <w:p w14:paraId="130AF87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βεβαίως, κύριε Υπουργέ, δύο τινά μπορεί να συμβαίνουν</w:t>
      </w:r>
      <w:r>
        <w:rPr>
          <w:rFonts w:eastAsia="Times New Roman" w:cs="Times New Roman"/>
          <w:szCs w:val="24"/>
        </w:rPr>
        <w:t>.</w:t>
      </w:r>
      <w:r>
        <w:rPr>
          <w:rFonts w:eastAsia="Times New Roman" w:cs="Times New Roman"/>
          <w:szCs w:val="24"/>
        </w:rPr>
        <w:t xml:space="preserve"> Είτε θα πρέπει να ομολογήσετε ότι το αρχικό νομοθέτημα που φέρατε βρίθει αντισυνταγματικών διατάξεω</w:t>
      </w:r>
      <w:r>
        <w:rPr>
          <w:rFonts w:eastAsia="Times New Roman" w:cs="Times New Roman"/>
          <w:szCs w:val="24"/>
        </w:rPr>
        <w:t xml:space="preserve">ν και αναγκαστήκατε να το αποσύρετε, για να μη βρεθείτε ξανά υπόλογος σε μία διαδικασία στην οποία είχατε βρεθεί στο παρελθόν είτε τελικά συνθηκολογήσατε με τα συμφέροντα και τους </w:t>
      </w:r>
      <w:proofErr w:type="spellStart"/>
      <w:r>
        <w:rPr>
          <w:rFonts w:eastAsia="Times New Roman" w:cs="Times New Roman"/>
          <w:szCs w:val="24"/>
        </w:rPr>
        <w:t>καναλάρχες</w:t>
      </w:r>
      <w:proofErr w:type="spellEnd"/>
      <w:r>
        <w:rPr>
          <w:rFonts w:eastAsia="Times New Roman" w:cs="Times New Roman"/>
          <w:szCs w:val="24"/>
        </w:rPr>
        <w:t xml:space="preserve"> που σας υπέδειξαν τις αλλαγές στο νομοθέτημά σας και επομένως εδώ</w:t>
      </w:r>
      <w:r>
        <w:rPr>
          <w:rFonts w:eastAsia="Times New Roman" w:cs="Times New Roman"/>
          <w:szCs w:val="24"/>
        </w:rPr>
        <w:t xml:space="preserve"> πρέπει κανείς να ομολογήσει ότι η Κυβέρνηση τελικά αναγκάζεται να πειστεί στα συμφέροντα</w:t>
      </w:r>
      <w:r>
        <w:rPr>
          <w:rFonts w:eastAsia="Times New Roman" w:cs="Times New Roman"/>
          <w:szCs w:val="24"/>
        </w:rPr>
        <w:t>,</w:t>
      </w:r>
      <w:r>
        <w:rPr>
          <w:rFonts w:eastAsia="Times New Roman" w:cs="Times New Roman"/>
          <w:szCs w:val="24"/>
        </w:rPr>
        <w:t xml:space="preserve"> ή σε αυτή τη γκρίζα ζώνη στη διαφημιστική αγορά για την οποία μιλήσατε και την οποία καταγγείλατε. </w:t>
      </w:r>
    </w:p>
    <w:p w14:paraId="130AF87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Όμως το θέμα είναι ότι προφανώς με όλα αυτά που γίνονται και εξελ</w:t>
      </w:r>
      <w:r>
        <w:rPr>
          <w:rFonts w:eastAsia="Times New Roman" w:cs="Times New Roman"/>
          <w:szCs w:val="24"/>
        </w:rPr>
        <w:t xml:space="preserve">ίσσονται, η Κυβέρνηση δεν έχει διδαχθεί ούτε από </w:t>
      </w:r>
      <w:r>
        <w:rPr>
          <w:rFonts w:eastAsia="Times New Roman" w:cs="Times New Roman"/>
          <w:szCs w:val="24"/>
        </w:rPr>
        <w:lastRenderedPageBreak/>
        <w:t>αυτά που συμβαίνουν και προέρχονται ως αποτέλεσμα στον χώρο της δικαιοσύνης ως αποφάσεις ούτε πολύ περισσότερο από την κοινή λογική την οποία πρέπει να επικαλείται κανείς απέναντι στην όποια ιδεολογική στάση</w:t>
      </w:r>
      <w:r>
        <w:rPr>
          <w:rFonts w:eastAsia="Times New Roman" w:cs="Times New Roman"/>
          <w:szCs w:val="24"/>
        </w:rPr>
        <w:t xml:space="preserve"> ή θέση, η οποία πολλές φορές υπαγορεύει τις όποιες πολιτικές επιλογές.</w:t>
      </w:r>
    </w:p>
    <w:p w14:paraId="130AF87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εάν πρέπει να πω άλλες δύο κουβέντες για το νομοσχέδιο, θα σας πω «ναι βεβαίως», ποιος αμφιβάλλει και ποιος αμφισβητεί το ότι χρειαζόταν μία ρύθμιση στο τηλεοπτικό τοπίο ή ότι </w:t>
      </w:r>
      <w:r>
        <w:rPr>
          <w:rFonts w:eastAsia="Times New Roman" w:cs="Times New Roman"/>
          <w:szCs w:val="24"/>
        </w:rPr>
        <w:t>ένα πολύ μεγάλο κομμάτι όλων αυτών των ρυθμίσεων που φέρνετε σήμερα</w:t>
      </w:r>
      <w:r>
        <w:rPr>
          <w:rFonts w:eastAsia="Times New Roman" w:cs="Times New Roman"/>
          <w:szCs w:val="24"/>
        </w:rPr>
        <w:t>,</w:t>
      </w:r>
      <w:r>
        <w:rPr>
          <w:rFonts w:eastAsia="Times New Roman" w:cs="Times New Roman"/>
          <w:szCs w:val="24"/>
        </w:rPr>
        <w:t xml:space="preserve"> θα έπρεπε κάποια στιγμή να γίνουν αντικείμενο συζήτησης και να προχωρήσουν με τον καλύτερο δυνατό τρόπο. </w:t>
      </w:r>
    </w:p>
    <w:p w14:paraId="130AF87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Όμως όταν όλα αυτά έρχονται μέσα από μία σύγκρουση ή μέσα από μία τροποποίηση μία</w:t>
      </w:r>
      <w:r>
        <w:rPr>
          <w:rFonts w:eastAsia="Times New Roman" w:cs="Times New Roman"/>
          <w:szCs w:val="24"/>
        </w:rPr>
        <w:t xml:space="preserve">ς αρχικής επιλογής, σε ένα πολύ μεγάλο βαθμό είναι ημιτελή και δεν απαντούν στα συγκεκριμένα ερωτήματα τα οποία πρέπει κανείς να δει. </w:t>
      </w:r>
    </w:p>
    <w:p w14:paraId="130AF874"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Βεβαίως πρέπει να μπει το σύστημα των </w:t>
      </w:r>
      <w:r>
        <w:rPr>
          <w:rFonts w:eastAsia="Times New Roman" w:cs="Times New Roman"/>
          <w:szCs w:val="24"/>
          <w:lang w:val="en-US"/>
        </w:rPr>
        <w:t>barcodes</w:t>
      </w:r>
      <w:r>
        <w:rPr>
          <w:rFonts w:eastAsia="Times New Roman" w:cs="Times New Roman"/>
          <w:szCs w:val="24"/>
        </w:rPr>
        <w:t>. Βεβαίως πρέπει ο τηλεοπτικός χρόνος μέσα από μια πλατφόρμα διαχείρισης να</w:t>
      </w:r>
      <w:r>
        <w:rPr>
          <w:rFonts w:eastAsia="Times New Roman" w:cs="Times New Roman"/>
          <w:szCs w:val="24"/>
        </w:rPr>
        <w:t xml:space="preserve"> μπορεί να δημιουργήσει συνθήκες δικαιοσύνης για όλα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p>
    <w:p w14:paraId="130AF875"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Όλα αυτά, όμως, γίνονται –επαναλαμβάνω- μέσα από επιλογές της τελευταίας στιγμής, χωρίς στην πραγματικότητα να έχουμε οριοθετήσει τους κανόνες της ελεύθερης και ανοιχτής αγορά</w:t>
      </w:r>
      <w:r>
        <w:rPr>
          <w:rFonts w:eastAsia="Times New Roman" w:cs="Times New Roman"/>
          <w:szCs w:val="24"/>
        </w:rPr>
        <w:t xml:space="preserve">ς. </w:t>
      </w:r>
    </w:p>
    <w:p w14:paraId="130AF876"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Διότι για αυτή μιλάμε, κυρίες και κύριοι συνάδελφοι και όχι για μια άλλη πραγματικότητα -και λυπάμαι που θα το πω Βενεζουέλας- στην οποία αναφέρθηκαν πολλοί συνάδελφοι από αυτό το Βήμα.</w:t>
      </w:r>
    </w:p>
    <w:p w14:paraId="130AF877"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Αμάν, κύριε συνάδελφε!</w:t>
      </w:r>
    </w:p>
    <w:p w14:paraId="130AF878"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Δεν </w:t>
      </w:r>
      <w:r>
        <w:rPr>
          <w:rFonts w:eastAsia="Times New Roman" w:cs="Times New Roman"/>
          <w:szCs w:val="24"/>
        </w:rPr>
        <w:t xml:space="preserve">είχα σκοπό, κυρία </w:t>
      </w:r>
      <w:proofErr w:type="spellStart"/>
      <w:r>
        <w:rPr>
          <w:rFonts w:eastAsia="Times New Roman" w:cs="Times New Roman"/>
          <w:szCs w:val="24"/>
        </w:rPr>
        <w:t>Βάκη</w:t>
      </w:r>
      <w:proofErr w:type="spellEnd"/>
      <w:r>
        <w:rPr>
          <w:rFonts w:eastAsia="Times New Roman" w:cs="Times New Roman"/>
          <w:szCs w:val="24"/>
        </w:rPr>
        <w:t>, να κάνω κα</w:t>
      </w:r>
      <w:r>
        <w:rPr>
          <w:rFonts w:eastAsia="Times New Roman" w:cs="Times New Roman"/>
          <w:szCs w:val="24"/>
        </w:rPr>
        <w:t>μ</w:t>
      </w:r>
      <w:r>
        <w:rPr>
          <w:rFonts w:eastAsia="Times New Roman" w:cs="Times New Roman"/>
          <w:szCs w:val="24"/>
        </w:rPr>
        <w:t>μία τέτοια αναφορά. Δυστυχώς οι δικοί σας συνάδελφοι είναι αυτοί οι οποίοι ο ένας μετά τον άλλο προσπαθούσαν να δικαιολογήσουν τα αδικαιολόγητα.</w:t>
      </w:r>
    </w:p>
    <w:p w14:paraId="130AF879"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Ωστόσο σε μια εντελώς διαφορετική πραγματικότητα όσο πιο γρήγορα αντιληφθούμ</w:t>
      </w:r>
      <w:r>
        <w:rPr>
          <w:rFonts w:eastAsia="Times New Roman" w:cs="Times New Roman"/>
          <w:szCs w:val="24"/>
        </w:rPr>
        <w:t>ε τους όρους και τους κανόνες της αγοράς, είναι δεδομένο ότι τόσο πιο γρήγορα θα προβούμε σε νομοθετικές ρυθμίσεις</w:t>
      </w:r>
      <w:r>
        <w:rPr>
          <w:rFonts w:eastAsia="Times New Roman" w:cs="Times New Roman"/>
          <w:szCs w:val="24"/>
        </w:rPr>
        <w:t>,</w:t>
      </w:r>
      <w:r>
        <w:rPr>
          <w:rFonts w:eastAsia="Times New Roman" w:cs="Times New Roman"/>
          <w:szCs w:val="24"/>
        </w:rPr>
        <w:t xml:space="preserve"> οι οποίες θα διευκολύνουν και την ίδια την Κυβέρνηση αλλά πολύ περισσότερο θα έχουν μια απήχηση στο μέλλον της ελληνικής κοινωνίας και της ε</w:t>
      </w:r>
      <w:r>
        <w:rPr>
          <w:rFonts w:eastAsia="Times New Roman" w:cs="Times New Roman"/>
          <w:szCs w:val="24"/>
        </w:rPr>
        <w:t xml:space="preserve">λληνικής οικονομίας. </w:t>
      </w:r>
    </w:p>
    <w:p w14:paraId="130AF87A"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μια σοβαρή ένσταση για τις ρυθμίσεις που αφορούν τον περιφερειακό Τύπο. </w:t>
      </w:r>
      <w:r>
        <w:rPr>
          <w:rFonts w:eastAsia="Times New Roman" w:cs="Times New Roman"/>
          <w:szCs w:val="24"/>
        </w:rPr>
        <w:t>Α</w:t>
      </w:r>
      <w:r>
        <w:rPr>
          <w:rFonts w:eastAsia="Times New Roman" w:cs="Times New Roman"/>
          <w:szCs w:val="24"/>
        </w:rPr>
        <w:t xml:space="preserve">υτή η ένσταση θα μπορούσε να εστιαστεί, αφ’ ενός στον αριθμό των φύλλων που τελικά προβλέπει ο Υπουργός, ενδεχομένως στο εμβαδόν, δηλαδή στον αριθμό των </w:t>
      </w:r>
      <w:r>
        <w:rPr>
          <w:rFonts w:eastAsia="Times New Roman" w:cs="Times New Roman"/>
          <w:szCs w:val="24"/>
        </w:rPr>
        <w:t>σελίδων που τελικά προσδιορίζεται για κάθε εφημερίδα, κυρίως όμως νομίζω ότι θα μπορούσε να εστιαστεί στο γεγονός ότι αυτό το 30% που δίνεται με ποσόστωση της διαφήμισης</w:t>
      </w:r>
      <w:r>
        <w:rPr>
          <w:rFonts w:eastAsia="Times New Roman" w:cs="Times New Roman"/>
          <w:szCs w:val="24"/>
        </w:rPr>
        <w:t>,</w:t>
      </w:r>
      <w:r>
        <w:rPr>
          <w:rFonts w:eastAsia="Times New Roman" w:cs="Times New Roman"/>
          <w:szCs w:val="24"/>
        </w:rPr>
        <w:t xml:space="preserve"> τελικά δεν έχει μια συγκεκριμένη κατανομή και ενδεχομένως και πάλι όλη αυτή η ιστορία</w:t>
      </w:r>
      <w:r>
        <w:rPr>
          <w:rFonts w:eastAsia="Times New Roman" w:cs="Times New Roman"/>
          <w:szCs w:val="24"/>
        </w:rPr>
        <w:t xml:space="preserve"> να πάει κάπου αλλού με ζητήματα και προβλήματα</w:t>
      </w:r>
      <w:r>
        <w:rPr>
          <w:rFonts w:eastAsia="Times New Roman" w:cs="Times New Roman"/>
          <w:szCs w:val="24"/>
        </w:rPr>
        <w:t>,</w:t>
      </w:r>
      <w:r>
        <w:rPr>
          <w:rFonts w:eastAsia="Times New Roman" w:cs="Times New Roman"/>
          <w:szCs w:val="24"/>
        </w:rPr>
        <w:t xml:space="preserve"> που πιστεύω ότι θα βρει η Κυβέρνηση πολύ γρήγορα μπροστά της. </w:t>
      </w:r>
    </w:p>
    <w:p w14:paraId="130AF87B"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όλα τα έσοδα με τις κρατικές καταχωρήσεις που καταργούνται μετά το 2020 –που δεν θα υπάρχουν για τον περιφερειακό Τύπο- θα δημιουργήσουν</w:t>
      </w:r>
      <w:r>
        <w:rPr>
          <w:rFonts w:eastAsia="Times New Roman" w:cs="Times New Roman"/>
          <w:szCs w:val="24"/>
        </w:rPr>
        <w:t xml:space="preserve"> τεράστιο πρόβλημα. </w:t>
      </w:r>
    </w:p>
    <w:p w14:paraId="130AF87C"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Νέα Δημοκρατία από την πρώτη στιγμή έχει σταθεί με έναν πολύ συγκεκριμένο τρόπο</w:t>
      </w:r>
      <w:r>
        <w:rPr>
          <w:rFonts w:eastAsia="Times New Roman" w:cs="Times New Roman"/>
          <w:szCs w:val="24"/>
        </w:rPr>
        <w:t>,</w:t>
      </w:r>
      <w:r>
        <w:rPr>
          <w:rFonts w:eastAsia="Times New Roman" w:cs="Times New Roman"/>
          <w:szCs w:val="24"/>
        </w:rPr>
        <w:t xml:space="preserve"> απέναντι σε όλα τα ζητήματα που αφορούν τις ρυθμίσεις στον χώρο της </w:t>
      </w:r>
      <w:r>
        <w:rPr>
          <w:rFonts w:eastAsia="Times New Roman" w:cs="Times New Roman"/>
          <w:szCs w:val="24"/>
        </w:rPr>
        <w:t>ρ</w:t>
      </w:r>
      <w:r>
        <w:rPr>
          <w:rFonts w:eastAsia="Times New Roman" w:cs="Times New Roman"/>
          <w:szCs w:val="24"/>
        </w:rPr>
        <w:t xml:space="preserve">αδιοτηλεόρασης και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Δεν είμαστε εμείς αυτοί οι οποίοι </w:t>
      </w:r>
      <w:r>
        <w:rPr>
          <w:rFonts w:eastAsia="Times New Roman" w:cs="Times New Roman"/>
          <w:szCs w:val="24"/>
        </w:rPr>
        <w:t xml:space="preserve">αλλάξαμε τη θέση μας. Καλώς η Κυβέρνηση την άλλαξε σε </w:t>
      </w:r>
      <w:r>
        <w:rPr>
          <w:rFonts w:eastAsia="Times New Roman" w:cs="Times New Roman"/>
          <w:szCs w:val="24"/>
        </w:rPr>
        <w:lastRenderedPageBreak/>
        <w:t>έναν πολύ μεγάλο βαθμό, χρειάζονται, όμως, αρκετά βήματα ακόμη από τη δική της πλευρά, ούτως ώστε να αποδείξει ότι μπορεί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αντιληφθεί το τι συμβαίνει σήμερα γύρω της. </w:t>
      </w:r>
    </w:p>
    <w:p w14:paraId="130AF87D"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30AF87E"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να κλείσω, κύριε Πρόεδρε –με τη μικρή σας ανοχή- με ένα σχόλιο που αναγκάζομαι να κάνω, γιατί τόσο ο Πρωθυπουργός πριν από δυο, τρεις μέρες όσο και ο Πρόεδρος της Βουλής χθες αναγκάστηκ</w:t>
      </w:r>
      <w:r>
        <w:rPr>
          <w:rFonts w:eastAsia="Times New Roman" w:cs="Times New Roman"/>
          <w:szCs w:val="24"/>
        </w:rPr>
        <w:t xml:space="preserve">αν να απαντήσουν με έναν συγκεκριμένο τρόπο στα συνεχή ερωτήματα που έθεσε ο Πρόεδρος της Νέας Δημοκρατίας σχετικά με την κακή νομοθέτηση. </w:t>
      </w:r>
    </w:p>
    <w:p w14:paraId="130AF87F"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κύριοι συνάδελφοι, είναι η τελευταία ουσιαστικά συνεδρίαση πριν από τη μικρή ανάπαυλα, από το ολιγοήμερο κλε</w:t>
      </w:r>
      <w:r>
        <w:rPr>
          <w:rFonts w:eastAsia="Times New Roman" w:cs="Times New Roman"/>
          <w:szCs w:val="24"/>
        </w:rPr>
        <w:t>ίσιμο της Βουλής, εύχομαι και θέλω να πιστεύω ότι η επιστροφή μας εδώ</w:t>
      </w:r>
      <w:r>
        <w:rPr>
          <w:rFonts w:eastAsia="Times New Roman" w:cs="Times New Roman"/>
          <w:szCs w:val="24"/>
        </w:rPr>
        <w:t>,</w:t>
      </w:r>
      <w:r>
        <w:rPr>
          <w:rFonts w:eastAsia="Times New Roman" w:cs="Times New Roman"/>
          <w:szCs w:val="24"/>
        </w:rPr>
        <w:t xml:space="preserve"> θα μας βρει με μια εντελώς διαφορετική νοοτροπία. </w:t>
      </w:r>
      <w:r>
        <w:rPr>
          <w:rFonts w:eastAsia="Times New Roman" w:cs="Times New Roman"/>
          <w:szCs w:val="24"/>
        </w:rPr>
        <w:t>Τ</w:t>
      </w:r>
      <w:r>
        <w:rPr>
          <w:rFonts w:eastAsia="Times New Roman" w:cs="Times New Roman"/>
          <w:szCs w:val="24"/>
        </w:rPr>
        <w:t>ο λέω αυτό, διότι αντιλαμβάνομαι ότι ο Πρόεδρος της Βουλής έπρεπε να απαντήσει, μιας και ο Πρωθυπουργός όχι μόνο δεν απάντησε, αλλά λί</w:t>
      </w:r>
      <w:r>
        <w:rPr>
          <w:rFonts w:eastAsia="Times New Roman" w:cs="Times New Roman"/>
          <w:szCs w:val="24"/>
        </w:rPr>
        <w:t xml:space="preserve">γο ή πολύ προσπάθησε να κάνει ο ίδιος έναν συμψηφισμό. </w:t>
      </w:r>
    </w:p>
    <w:p w14:paraId="130AF880"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 όμως, θέλουμε να πούμε τα πράγματα με το όνομά τους, είμαι βέβαιος ότι κανείς από τους συναδέλφους, ακόμη και της κυβερνητικής </w:t>
      </w:r>
      <w:r>
        <w:rPr>
          <w:rFonts w:eastAsia="Times New Roman" w:cs="Times New Roman"/>
          <w:szCs w:val="24"/>
        </w:rPr>
        <w:t>π</w:t>
      </w:r>
      <w:r>
        <w:rPr>
          <w:rFonts w:eastAsia="Times New Roman" w:cs="Times New Roman"/>
          <w:szCs w:val="24"/>
        </w:rPr>
        <w:t>λειοψηφίας, δεν θα συμφωνήσει με μια πρακτική</w:t>
      </w:r>
      <w:r>
        <w:rPr>
          <w:rFonts w:eastAsia="Times New Roman" w:cs="Times New Roman"/>
          <w:szCs w:val="24"/>
        </w:rPr>
        <w:t>,</w:t>
      </w:r>
      <w:r>
        <w:rPr>
          <w:rFonts w:eastAsia="Times New Roman" w:cs="Times New Roman"/>
          <w:szCs w:val="24"/>
        </w:rPr>
        <w:t xml:space="preserve"> η οποία έχει εμπεδωθε</w:t>
      </w:r>
      <w:r>
        <w:rPr>
          <w:rFonts w:eastAsia="Times New Roman" w:cs="Times New Roman"/>
          <w:szCs w:val="24"/>
        </w:rPr>
        <w:t xml:space="preserve">ί κυριολεκτικά στο </w:t>
      </w:r>
      <w:r>
        <w:rPr>
          <w:rFonts w:eastAsia="Times New Roman" w:cs="Times New Roman"/>
          <w:szCs w:val="24"/>
        </w:rPr>
        <w:t>ε</w:t>
      </w:r>
      <w:r>
        <w:rPr>
          <w:rFonts w:eastAsia="Times New Roman" w:cs="Times New Roman"/>
          <w:szCs w:val="24"/>
        </w:rPr>
        <w:t xml:space="preserve">λληνικό Κοινοβούλιο το τελευταίο χρονικό διάστημα. Είναι θέμα και ζήτημα αξιοπρέπειας όλων των συναδέλφων Βουλευτών. </w:t>
      </w:r>
    </w:p>
    <w:p w14:paraId="130AF881"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Στα επτά νομοσχέδια του Ιουλίου, κυρίες και κύριοι συνάδελφοι, έχουν κατατεθεί ενενήντα οχτώ τροπολογίες και δεν υπολο</w:t>
      </w:r>
      <w:r>
        <w:rPr>
          <w:rFonts w:eastAsia="Times New Roman" w:cs="Times New Roman"/>
          <w:szCs w:val="24"/>
        </w:rPr>
        <w:t xml:space="preserve">γίζω τις τελευταίες σημερινές. Κάποια στιγμή πρέπει να γίνουμε σοβαροί. </w:t>
      </w:r>
    </w:p>
    <w:p w14:paraId="130AF882"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Βεβαίως η πλειοψηφία αυτών, οι εβδομήντα μία τροπολογίες</w:t>
      </w:r>
      <w:r>
        <w:rPr>
          <w:rFonts w:eastAsia="Times New Roman" w:cs="Times New Roman"/>
          <w:szCs w:val="24"/>
        </w:rPr>
        <w:t>,</w:t>
      </w:r>
      <w:r>
        <w:rPr>
          <w:rFonts w:eastAsia="Times New Roman" w:cs="Times New Roman"/>
          <w:szCs w:val="24"/>
        </w:rPr>
        <w:t xml:space="preserve"> είναι υπουργικές τροπολογίες, σαν να μην ξέρει η Κυβέρνηση τι πρέπει να κάνει και να πρέπει την τελευταία στιγμή να προστρέχε</w:t>
      </w:r>
      <w:r>
        <w:rPr>
          <w:rFonts w:eastAsia="Times New Roman" w:cs="Times New Roman"/>
          <w:szCs w:val="24"/>
        </w:rPr>
        <w:t>ι σε μια διαδικασία η οποία</w:t>
      </w:r>
      <w:r>
        <w:rPr>
          <w:rFonts w:eastAsia="Times New Roman" w:cs="Times New Roman"/>
          <w:szCs w:val="24"/>
        </w:rPr>
        <w:t>,</w:t>
      </w:r>
      <w:r>
        <w:rPr>
          <w:rFonts w:eastAsia="Times New Roman" w:cs="Times New Roman"/>
          <w:szCs w:val="24"/>
        </w:rPr>
        <w:t xml:space="preserve"> όπως ξέρετε, δεν προϋποθέτει ούτε έκθεση του Γενικού Λογιστηρίου του Κράτους ούτε έκθεση Επιστημονικής Επιτροπής και πρέπει να υιοθετήσει σχεδόν ολόκληρα νομοσχέδια με τη μορφή τροπολογιών. </w:t>
      </w:r>
    </w:p>
    <w:p w14:paraId="130AF883"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τιμά κανέναν μας, δεν τιμά την Κ</w:t>
      </w:r>
      <w:r>
        <w:rPr>
          <w:rFonts w:eastAsia="Times New Roman" w:cs="Times New Roman"/>
          <w:szCs w:val="24"/>
        </w:rPr>
        <w:t>υβέρνηση. Προσβάλλει την κοινοβουλευτική διαδικασία. Νομίζω ότι αυτό είναι ένα μεί</w:t>
      </w:r>
      <w:r>
        <w:rPr>
          <w:rFonts w:eastAsia="Times New Roman" w:cs="Times New Roman"/>
          <w:szCs w:val="24"/>
        </w:rPr>
        <w:lastRenderedPageBreak/>
        <w:t>ζον ζήτημα</w:t>
      </w:r>
      <w:r>
        <w:rPr>
          <w:rFonts w:eastAsia="Times New Roman" w:cs="Times New Roman"/>
          <w:szCs w:val="24"/>
        </w:rPr>
        <w:t>,</w:t>
      </w:r>
      <w:r>
        <w:rPr>
          <w:rFonts w:eastAsia="Times New Roman" w:cs="Times New Roman"/>
          <w:szCs w:val="24"/>
        </w:rPr>
        <w:t xml:space="preserve"> το οποίο πρέπει να αναδείξουμε όλοι μας με μια εντελώς διαφορετική λογική από εδώ και πέρα στη λειτουργία του </w:t>
      </w:r>
      <w:r>
        <w:rPr>
          <w:rFonts w:eastAsia="Times New Roman" w:cs="Times New Roman"/>
          <w:szCs w:val="24"/>
        </w:rPr>
        <w:t>ε</w:t>
      </w:r>
      <w:r>
        <w:rPr>
          <w:rFonts w:eastAsia="Times New Roman" w:cs="Times New Roman"/>
          <w:szCs w:val="24"/>
        </w:rPr>
        <w:t xml:space="preserve">λληνικού Κοινοβουλίου. </w:t>
      </w:r>
    </w:p>
    <w:p w14:paraId="130AF884"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Ξέρετε ότι τα στοιχεία είνα</w:t>
      </w:r>
      <w:r>
        <w:rPr>
          <w:rFonts w:eastAsia="Times New Roman" w:cs="Times New Roman"/>
          <w:szCs w:val="24"/>
        </w:rPr>
        <w:t>ι αδιάψευστα, τα στοιχεία, προφανώς, υπάρχουν. Οποιαδήποτε σύγκριση μπορεί να γίνει με μεγάλη άνεση από τη δική μας πλευρά. Όμως με το να αντιπαραθέσω αυτή τη στιγμή αριθμούς</w:t>
      </w:r>
      <w:r>
        <w:rPr>
          <w:rFonts w:eastAsia="Times New Roman" w:cs="Times New Roman"/>
          <w:szCs w:val="24"/>
        </w:rPr>
        <w:t>,</w:t>
      </w:r>
      <w:r>
        <w:rPr>
          <w:rFonts w:eastAsia="Times New Roman" w:cs="Times New Roman"/>
          <w:szCs w:val="24"/>
        </w:rPr>
        <w:t xml:space="preserve"> για μια διαδικασία η οποία στην πραγματικότητα συνιστά κακή νομοθέτηση</w:t>
      </w:r>
      <w:r>
        <w:rPr>
          <w:rFonts w:eastAsia="Times New Roman" w:cs="Times New Roman"/>
          <w:szCs w:val="24"/>
        </w:rPr>
        <w:t>,</w:t>
      </w:r>
      <w:r>
        <w:rPr>
          <w:rFonts w:eastAsia="Times New Roman" w:cs="Times New Roman"/>
          <w:szCs w:val="24"/>
        </w:rPr>
        <w:t xml:space="preserve"> νομίζω ό</w:t>
      </w:r>
      <w:r>
        <w:rPr>
          <w:rFonts w:eastAsia="Times New Roman" w:cs="Times New Roman"/>
          <w:szCs w:val="24"/>
        </w:rPr>
        <w:t xml:space="preserve">τι δεν θα βοηθήσω. </w:t>
      </w:r>
    </w:p>
    <w:p w14:paraId="130AF885"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Ωστόσο θέλω να πιστεύω ότι η επιστροφή μας στον χώρο του </w:t>
      </w:r>
      <w:r>
        <w:rPr>
          <w:rFonts w:eastAsia="Times New Roman" w:cs="Times New Roman"/>
          <w:szCs w:val="24"/>
        </w:rPr>
        <w:t>ε</w:t>
      </w:r>
      <w:r>
        <w:rPr>
          <w:rFonts w:eastAsia="Times New Roman" w:cs="Times New Roman"/>
          <w:szCs w:val="24"/>
        </w:rPr>
        <w:t>λληνικού Κοινοβουλίου</w:t>
      </w:r>
      <w:r>
        <w:rPr>
          <w:rFonts w:eastAsia="Times New Roman" w:cs="Times New Roman"/>
          <w:szCs w:val="24"/>
        </w:rPr>
        <w:t>,</w:t>
      </w:r>
      <w:r>
        <w:rPr>
          <w:rFonts w:eastAsia="Times New Roman" w:cs="Times New Roman"/>
          <w:szCs w:val="24"/>
        </w:rPr>
        <w:t xml:space="preserve"> θα μας βρει με μια εντελώς διαφορετική άποψη. </w:t>
      </w:r>
    </w:p>
    <w:p w14:paraId="130AF886"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 τη ευκαιρία, μιας και η ιστορία είναι πάντα ένα αντικείμενο συζήτησης από το Βήμα της Βουλής, όντως ο </w:t>
      </w:r>
      <w:r>
        <w:rPr>
          <w:rFonts w:eastAsia="Times New Roman" w:cs="Times New Roman"/>
          <w:szCs w:val="24"/>
        </w:rPr>
        <w:t xml:space="preserve">Πομπήιος έχασε. Ξέρετε, όμως, τι συνέβη μετά τον Πομπήιο μετά την ήττα του Πομπήιου; Έχασε η </w:t>
      </w:r>
      <w:r>
        <w:rPr>
          <w:rFonts w:eastAsia="Times New Roman" w:cs="Times New Roman"/>
          <w:szCs w:val="24"/>
        </w:rPr>
        <w:t>δ</w:t>
      </w:r>
      <w:r>
        <w:rPr>
          <w:rFonts w:eastAsia="Times New Roman" w:cs="Times New Roman"/>
          <w:szCs w:val="24"/>
        </w:rPr>
        <w:t xml:space="preserve">ημοκρατία. </w:t>
      </w:r>
    </w:p>
    <w:p w14:paraId="130AF887"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30AF888" w14:textId="77777777" w:rsidR="007C1AED" w:rsidRDefault="002867C4">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0AF889"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τον κ. Τσιάρα και θα συμφωνή</w:t>
      </w:r>
      <w:r>
        <w:rPr>
          <w:rFonts w:eastAsia="Times New Roman" w:cs="Times New Roman"/>
          <w:szCs w:val="24"/>
        </w:rPr>
        <w:t>σουμε μαζί του</w:t>
      </w:r>
      <w:r>
        <w:rPr>
          <w:rFonts w:eastAsia="Times New Roman" w:cs="Times New Roman"/>
          <w:szCs w:val="24"/>
        </w:rPr>
        <w:t>,</w:t>
      </w:r>
      <w:r>
        <w:rPr>
          <w:rFonts w:eastAsia="Times New Roman" w:cs="Times New Roman"/>
          <w:szCs w:val="24"/>
        </w:rPr>
        <w:t xml:space="preserve"> όσον αφορά το ότι θα πρέπει να βελτιώσουμε το επίπεδο της νομοθέτησης από τη νέα περίοδο. </w:t>
      </w:r>
    </w:p>
    <w:p w14:paraId="130AF88A" w14:textId="77777777" w:rsidR="007C1AED" w:rsidRDefault="002867C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Κοινοβουλευτική Εκπρόσωπος του ΣΥΡΙΖΑ κ. Φωτεινή </w:t>
      </w:r>
      <w:proofErr w:type="spellStart"/>
      <w:r>
        <w:rPr>
          <w:rFonts w:eastAsia="Times New Roman" w:cs="Times New Roman"/>
          <w:szCs w:val="24"/>
        </w:rPr>
        <w:t>Βάκη</w:t>
      </w:r>
      <w:proofErr w:type="spellEnd"/>
      <w:r>
        <w:rPr>
          <w:rFonts w:eastAsia="Times New Roman" w:cs="Times New Roman"/>
          <w:szCs w:val="24"/>
        </w:rPr>
        <w:t xml:space="preserve"> για δώδεκα λεπτά ή και λιγότερο. </w:t>
      </w:r>
    </w:p>
    <w:p w14:paraId="130AF88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Θα σεβαστώ την αδημονία για τις</w:t>
      </w:r>
      <w:r>
        <w:rPr>
          <w:rFonts w:eastAsia="Times New Roman" w:cs="Times New Roman"/>
          <w:szCs w:val="24"/>
        </w:rPr>
        <w:t xml:space="preserve"> σύντομες διακοπές.</w:t>
      </w:r>
    </w:p>
    <w:p w14:paraId="130AF88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ολοκληρώνεται, λοιπόν, εντός ολίγου η συζήτηση για το τελευταίο μας νομοσχέδιο πριν τις σύντομες θερινές μας διακοπές, μετά από μία εξαιρετικά έντονη</w:t>
      </w:r>
      <w:r>
        <w:rPr>
          <w:rFonts w:eastAsia="Times New Roman" w:cs="Times New Roman"/>
          <w:szCs w:val="24"/>
        </w:rPr>
        <w:t>,</w:t>
      </w:r>
      <w:r>
        <w:rPr>
          <w:rFonts w:eastAsia="Times New Roman" w:cs="Times New Roman"/>
          <w:szCs w:val="24"/>
        </w:rPr>
        <w:t xml:space="preserve"> είναι η αλήθεια, </w:t>
      </w:r>
      <w:proofErr w:type="spellStart"/>
      <w:r>
        <w:rPr>
          <w:rFonts w:eastAsia="Times New Roman" w:cs="Times New Roman"/>
          <w:szCs w:val="24"/>
        </w:rPr>
        <w:t>μεσούντος</w:t>
      </w:r>
      <w:proofErr w:type="spellEnd"/>
      <w:r>
        <w:rPr>
          <w:rFonts w:eastAsia="Times New Roman" w:cs="Times New Roman"/>
          <w:szCs w:val="24"/>
        </w:rPr>
        <w:t xml:space="preserve"> του θέρους, κοινοβουλευτική </w:t>
      </w:r>
      <w:r>
        <w:rPr>
          <w:rFonts w:eastAsia="Times New Roman" w:cs="Times New Roman"/>
          <w:szCs w:val="24"/>
        </w:rPr>
        <w:t>διαδικασία ψήφισης νομοσχεδίων των οποίων την ιδιοκτησία αυτή τη φορά την υιοθετούμε ασμένως, διότι επρόκειτο για νομοσχέδια που υλοποιούν ένα δεύτερο παράλληλο πρόγραμμα.</w:t>
      </w:r>
    </w:p>
    <w:p w14:paraId="130AF88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πιτρέψτε μου και δυο λόγια</w:t>
      </w:r>
      <w:r>
        <w:rPr>
          <w:rFonts w:eastAsia="Times New Roman" w:cs="Times New Roman"/>
          <w:szCs w:val="24"/>
        </w:rPr>
        <w:t>.</w:t>
      </w:r>
      <w:r>
        <w:rPr>
          <w:rFonts w:eastAsia="Times New Roman" w:cs="Times New Roman"/>
          <w:szCs w:val="24"/>
        </w:rPr>
        <w:t xml:space="preserve"> Πρόκειται για νομοσχέδια που σηματοδοτούν τις προσπάθει</w:t>
      </w:r>
      <w:r>
        <w:rPr>
          <w:rFonts w:eastAsia="Times New Roman" w:cs="Times New Roman"/>
          <w:szCs w:val="24"/>
        </w:rPr>
        <w:t xml:space="preserve">ες ανάταξης του κοινωνικού κράτους και η συζήτηση των οποίων έδειξε τελικά ότι έχουμε δύο διαμετρικά αντίθετα οράματα και </w:t>
      </w:r>
      <w:proofErr w:type="spellStart"/>
      <w:r>
        <w:rPr>
          <w:rFonts w:eastAsia="Times New Roman" w:cs="Times New Roman"/>
          <w:szCs w:val="24"/>
        </w:rPr>
        <w:t>αξιακούς</w:t>
      </w:r>
      <w:proofErr w:type="spellEnd"/>
      <w:r>
        <w:rPr>
          <w:rFonts w:eastAsia="Times New Roman" w:cs="Times New Roman"/>
          <w:szCs w:val="24"/>
        </w:rPr>
        <w:t xml:space="preserve"> προσανατολισμούς για την κοινωνία. </w:t>
      </w:r>
    </w:p>
    <w:p w14:paraId="130AF88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Για σας το περίφημο «αόρατο χέρι» της αγοράς θα ρυθμίζει, θα απορρυθμίζει θα έλεγα εγώ, δ</w:t>
      </w:r>
      <w:r>
        <w:rPr>
          <w:rFonts w:eastAsia="Times New Roman" w:cs="Times New Roman"/>
          <w:szCs w:val="24"/>
        </w:rPr>
        <w:t xml:space="preserve">ίδακτρα και νοσήλια, ενώ για εμάς το «αόρατο χέρι» της πολιτείας θεωρεί την υγεία και την παιδεία κοινωνικά αγαθά, μείζονα δημόσια αγαθά και θεμέλια ευημερίας. </w:t>
      </w:r>
    </w:p>
    <w:p w14:paraId="130AF88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Για εσάς είναι τοξική κάθε ταξική μεροληψία υπέρ των αδυνάτων, οι μαθητές πελάτες και τα νοσοκο</w:t>
      </w:r>
      <w:r>
        <w:rPr>
          <w:rFonts w:eastAsia="Times New Roman" w:cs="Times New Roman"/>
          <w:szCs w:val="24"/>
        </w:rPr>
        <w:t xml:space="preserve">μεία σούπερ </w:t>
      </w:r>
      <w:proofErr w:type="spellStart"/>
      <w:r>
        <w:rPr>
          <w:rFonts w:eastAsia="Times New Roman" w:cs="Times New Roman"/>
          <w:szCs w:val="24"/>
        </w:rPr>
        <w:t>μάρκετ</w:t>
      </w:r>
      <w:proofErr w:type="spellEnd"/>
      <w:r>
        <w:rPr>
          <w:rFonts w:eastAsia="Times New Roman" w:cs="Times New Roman"/>
          <w:szCs w:val="24"/>
        </w:rPr>
        <w:t xml:space="preserve"> όπως ακούσαμε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βεβαίως, ο λόγος της Αντιπολίτευσης ένας μεγάλος ασθενής αυτές τις μέρες -και λυπούμαι που το λέω- που τον συντηρούν στη ζωή κάποια κακόγουστα και ανιαρά επαναλαμβανόμενα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νεοφιλελεύθερης χρηστομάθειας, ακρ</w:t>
      </w:r>
      <w:r>
        <w:rPr>
          <w:rFonts w:eastAsia="Times New Roman" w:cs="Times New Roman"/>
          <w:szCs w:val="24"/>
        </w:rPr>
        <w:t xml:space="preserve">οδεξιού διδακτισμού, μια αντεπίθεση εθνικοφροσύνης που παραπέμπει σε αλήστου μνήμης εποχές, αλλά και μια μπαγιάτικη θεωρία των δύο άκρων που αυτήν τη φορά εξισώνει την Αριστερά με τη βία ή τη θεωρεί ηθικό αυτουργό της τρομοκρατίας και εχθρό της ελευθερίας </w:t>
      </w:r>
      <w:r>
        <w:rPr>
          <w:rFonts w:eastAsia="Times New Roman" w:cs="Times New Roman"/>
          <w:szCs w:val="24"/>
        </w:rPr>
        <w:t>κ</w:t>
      </w:r>
      <w:r>
        <w:rPr>
          <w:rFonts w:eastAsia="Times New Roman" w:cs="Times New Roman"/>
          <w:szCs w:val="24"/>
        </w:rPr>
        <w:t xml:space="preserve">αι βεβαίως ακούστηκαν ψέματα, ύβρεις και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p>
    <w:p w14:paraId="130AF89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Η Αντιπολίτευση συνάδελφοι δεν είναι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Κάποτε ο χώρος του Κοινοβουλίου και η δημόσια σφαίρα ήταν πεδίο έ</w:t>
      </w:r>
      <w:r>
        <w:rPr>
          <w:rFonts w:eastAsia="Times New Roman" w:cs="Times New Roman"/>
          <w:szCs w:val="24"/>
        </w:rPr>
        <w:lastRenderedPageBreak/>
        <w:t>ντονων, εντονότατων ιδεολογικών συγκρούσεων με θέσεις και επιχειρήματα και τώρα τείνει να</w:t>
      </w:r>
      <w:r>
        <w:rPr>
          <w:rFonts w:eastAsia="Times New Roman" w:cs="Times New Roman"/>
          <w:szCs w:val="24"/>
        </w:rPr>
        <w:t xml:space="preserve"> γίνει κάποιες φορές ένα παραπολιτικό κουτσομπολιό </w:t>
      </w:r>
      <w:r>
        <w:rPr>
          <w:rFonts w:eastAsia="Times New Roman" w:cs="Times New Roman"/>
          <w:szCs w:val="24"/>
        </w:rPr>
        <w:t>κ</w:t>
      </w:r>
      <w:r>
        <w:rPr>
          <w:rFonts w:eastAsia="Times New Roman" w:cs="Times New Roman"/>
          <w:szCs w:val="24"/>
        </w:rPr>
        <w:t xml:space="preserve">αι καλόπιστα σας λέω, με αφορμή τη γλαφυρή χθες παρουσίαση περί </w:t>
      </w:r>
      <w:proofErr w:type="spellStart"/>
      <w:r>
        <w:rPr>
          <w:rFonts w:eastAsia="Times New Roman" w:cs="Times New Roman"/>
          <w:szCs w:val="24"/>
        </w:rPr>
        <w:t>Ρουβίκωνα</w:t>
      </w:r>
      <w:proofErr w:type="spellEnd"/>
      <w:r>
        <w:rPr>
          <w:rFonts w:eastAsia="Times New Roman" w:cs="Times New Roman"/>
          <w:szCs w:val="24"/>
        </w:rPr>
        <w:t xml:space="preserve"> και Ιουλίου Καίσαρα από τον συνάδελφο, τον αγαπητό τον κ. Τζαβάρα, να προσέξετε κάποιοι να μη διαβείτε εσείς έναν άλλο </w:t>
      </w:r>
      <w:proofErr w:type="spellStart"/>
      <w:r>
        <w:rPr>
          <w:rFonts w:eastAsia="Times New Roman" w:cs="Times New Roman"/>
          <w:szCs w:val="24"/>
        </w:rPr>
        <w:t>Ρουβίκωνα</w:t>
      </w:r>
      <w:proofErr w:type="spellEnd"/>
      <w:r>
        <w:rPr>
          <w:rFonts w:eastAsia="Times New Roman" w:cs="Times New Roman"/>
          <w:szCs w:val="24"/>
        </w:rPr>
        <w:t xml:space="preserve"> τ</w:t>
      </w:r>
      <w:r>
        <w:rPr>
          <w:rFonts w:eastAsia="Times New Roman" w:cs="Times New Roman"/>
          <w:szCs w:val="24"/>
        </w:rPr>
        <w:t>ου κοινοβουλευτικού και δημοκρατικού ήθους και κάποιοι από την Αξιωματική Αντιπολίτευση προσοχή να μην κάνετε τη Νέα Δημοκρατία</w:t>
      </w:r>
      <w:r>
        <w:rPr>
          <w:rFonts w:eastAsia="Times New Roman" w:cs="Times New Roman"/>
          <w:szCs w:val="24"/>
        </w:rPr>
        <w:t>,</w:t>
      </w:r>
      <w:r>
        <w:rPr>
          <w:rFonts w:eastAsia="Times New Roman" w:cs="Times New Roman"/>
          <w:szCs w:val="24"/>
        </w:rPr>
        <w:t xml:space="preserve"> να έχει τόση σχέση με τη δημοκρατία όσο ο κλασικός φιλελευθερισμός</w:t>
      </w:r>
      <w:r>
        <w:rPr>
          <w:rFonts w:eastAsia="Times New Roman" w:cs="Times New Roman"/>
          <w:szCs w:val="24"/>
        </w:rPr>
        <w:t xml:space="preserve"> -</w:t>
      </w:r>
      <w:r>
        <w:rPr>
          <w:rFonts w:eastAsia="Times New Roman" w:cs="Times New Roman"/>
          <w:szCs w:val="24"/>
        </w:rPr>
        <w:t>ο οποίος μίλησε για ελευθερία της αγοράς, αλλά μίλησε για π</w:t>
      </w:r>
      <w:r>
        <w:rPr>
          <w:rFonts w:eastAsia="Times New Roman" w:cs="Times New Roman"/>
          <w:szCs w:val="24"/>
        </w:rPr>
        <w:t>ολιτικά και κοινωνικά δικαιώματα</w:t>
      </w:r>
      <w:r>
        <w:rPr>
          <w:rFonts w:eastAsia="Times New Roman" w:cs="Times New Roman"/>
          <w:szCs w:val="24"/>
        </w:rPr>
        <w:t>-</w:t>
      </w:r>
      <w:r>
        <w:rPr>
          <w:rFonts w:eastAsia="Times New Roman" w:cs="Times New Roman"/>
          <w:szCs w:val="24"/>
        </w:rPr>
        <w:t xml:space="preserve"> με τον νεοφιλελευθερισμό στον οποίο ομνύετε νυχθημερόν. </w:t>
      </w:r>
    </w:p>
    <w:p w14:paraId="130AF89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Στους δε συναδέλφους μου της Δημοκρατικής Συμπαράταξης να εκφράσω τη θλίψη μου, διότι και στο νομοσχέδιο για την παιδεία που συζητήθηκε χθες και προχθές, μετά βδελυγ</w:t>
      </w:r>
      <w:r>
        <w:rPr>
          <w:rFonts w:eastAsia="Times New Roman" w:cs="Times New Roman"/>
          <w:szCs w:val="24"/>
        </w:rPr>
        <w:t>μίας αποκηρύξατε ένα δικό σας πολιτικό τέκνο, τον ν.1268 για τα πανεπιστήμια, που τα εκδημοκράτισε ουσιαστικά και ήταν μία τομή, αλλά και το νομοσχέδιο για την υγεία που συζητήθηκε εχθές και προχθές, το οποίο αποτελεί ένα θεσμικό επιστέγασμα του ΕΣΥ του αε</w:t>
      </w:r>
      <w:r>
        <w:rPr>
          <w:rFonts w:eastAsia="Times New Roman" w:cs="Times New Roman"/>
          <w:szCs w:val="24"/>
        </w:rPr>
        <w:t xml:space="preserve">ίμνηστου Γιώργου Γεννηματά. </w:t>
      </w:r>
    </w:p>
    <w:p w14:paraId="130AF89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Από τις πολύωρες, όμως, συνεδριάσεις φάνηκε και κάτι άλλο</w:t>
      </w:r>
      <w:r>
        <w:rPr>
          <w:rFonts w:eastAsia="Times New Roman" w:cs="Times New Roman"/>
          <w:szCs w:val="24"/>
        </w:rPr>
        <w:t>.</w:t>
      </w:r>
      <w:r>
        <w:rPr>
          <w:rFonts w:eastAsia="Times New Roman" w:cs="Times New Roman"/>
          <w:szCs w:val="24"/>
        </w:rPr>
        <w:t xml:space="preserve"> Η ιδιότυπη σχέση σας με τους όρους «δημόσιο» και «ιδιωτικό».</w:t>
      </w:r>
    </w:p>
    <w:p w14:paraId="130AF89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ξηγούμαι </w:t>
      </w:r>
      <w:r>
        <w:rPr>
          <w:rFonts w:eastAsia="Times New Roman" w:cs="Times New Roman"/>
          <w:szCs w:val="24"/>
        </w:rPr>
        <w:t>σ</w:t>
      </w:r>
      <w:r>
        <w:rPr>
          <w:rFonts w:eastAsia="Times New Roman" w:cs="Times New Roman"/>
          <w:szCs w:val="24"/>
        </w:rPr>
        <w:t>τα της παιδείας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ανεπιστήμια με ασύδοτα δίδακτρα και παχυλές αμοιβές διδασκόντων και την ίδια </w:t>
      </w:r>
      <w:r>
        <w:rPr>
          <w:rFonts w:eastAsia="Times New Roman" w:cs="Times New Roman"/>
          <w:szCs w:val="24"/>
        </w:rPr>
        <w:t>στιγμή η αριστεία της φωτοτυπίας στα σχολεία, των συγχωνεύσεων σχολικών μονάδων, των απολυμένων δυόμισι χιλιάδων εκπαιδευτικών</w:t>
      </w:r>
      <w:r>
        <w:rPr>
          <w:rFonts w:eastAsia="Times New Roman" w:cs="Times New Roman"/>
          <w:szCs w:val="24"/>
        </w:rPr>
        <w:t>,</w:t>
      </w:r>
      <w:r>
        <w:rPr>
          <w:rFonts w:eastAsia="Times New Roman" w:cs="Times New Roman"/>
          <w:szCs w:val="24"/>
        </w:rPr>
        <w:t xml:space="preserve"> και των πάμπτωχων πλην ανέντιμων πανεπιστημίων, διότι φιλοξενούσαν σκανδαλωδώς υπερπολυτελή μεταπτυχιακά. Στην υγεία τα 5ευρα γι</w:t>
      </w:r>
      <w:r>
        <w:rPr>
          <w:rFonts w:eastAsia="Times New Roman" w:cs="Times New Roman"/>
          <w:szCs w:val="24"/>
        </w:rPr>
        <w:t>α το λαό, αλλά δωρεάν νοσήλια για υψηλούς αρρώστους, αργομισθίες –ακούμε- εκλεκτών «ημετέρων» και βεβαιωμένα έξοδα για ανασφάλιστους ανθρώπους -διεγράφησαν αυτά τα χρέη- που έκαναν τότε το ολέθριο σφάλμα να αρρωστήσουν και να χρειαστεί να διαβούν το κατώφλ</w:t>
      </w:r>
      <w:r>
        <w:rPr>
          <w:rFonts w:eastAsia="Times New Roman" w:cs="Times New Roman"/>
          <w:szCs w:val="24"/>
        </w:rPr>
        <w:t xml:space="preserve">ι ενός νοσοκομείου. Μαύρο χρήμα από υπερτιμολογήσεις και </w:t>
      </w:r>
      <w:proofErr w:type="spellStart"/>
      <w:r>
        <w:rPr>
          <w:rFonts w:eastAsia="Times New Roman" w:cs="Times New Roman"/>
          <w:szCs w:val="24"/>
        </w:rPr>
        <w:t>συνταγογραφήσεις</w:t>
      </w:r>
      <w:proofErr w:type="spellEnd"/>
      <w:r>
        <w:rPr>
          <w:rFonts w:eastAsia="Times New Roman" w:cs="Times New Roman"/>
          <w:szCs w:val="24"/>
        </w:rPr>
        <w:t>, ιατρικός τουρισμός σε εξωτικά νησιά και την ίδια στιγμή απολυμένοι κάποιες χιλιάδες γιατροί.</w:t>
      </w:r>
    </w:p>
    <w:p w14:paraId="130AF89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Ας πάμε, όμως, τώρα στο θέμα μας. Στις </w:t>
      </w:r>
      <w:r>
        <w:rPr>
          <w:rFonts w:eastAsia="Times New Roman" w:cs="Times New Roman"/>
          <w:szCs w:val="24"/>
        </w:rPr>
        <w:t>ε</w:t>
      </w:r>
      <w:r>
        <w:rPr>
          <w:rFonts w:eastAsia="Times New Roman" w:cs="Times New Roman"/>
          <w:szCs w:val="24"/>
        </w:rPr>
        <w:t>πιτροπές και στην Ολομέλεια για την παιδεία ζητο</w:t>
      </w:r>
      <w:r>
        <w:rPr>
          <w:rFonts w:eastAsia="Times New Roman" w:cs="Times New Roman"/>
          <w:szCs w:val="24"/>
        </w:rPr>
        <w:t xml:space="preserve">ύσατε μετ’ επιτάσεως την κατάργηση του ασύλου, προκειμένου να καταπολεμηθεί η μεγάλη </w:t>
      </w:r>
      <w:r>
        <w:rPr>
          <w:rFonts w:eastAsia="Times New Roman" w:cs="Times New Roman"/>
          <w:szCs w:val="24"/>
        </w:rPr>
        <w:lastRenderedPageBreak/>
        <w:t>μάστιγα της παιδείας, που για σας, βεβαίως, είναι οι φοιτητικές κινητοποιήσεις και οι καταλήψεις που κατ</w:t>
      </w:r>
      <w:r>
        <w:rPr>
          <w:rFonts w:eastAsia="Times New Roman" w:cs="Times New Roman"/>
          <w:szCs w:val="24"/>
        </w:rPr>
        <w:t>ά</w:t>
      </w:r>
      <w:r>
        <w:rPr>
          <w:rFonts w:eastAsia="Times New Roman" w:cs="Times New Roman"/>
          <w:szCs w:val="24"/>
        </w:rPr>
        <w:t>ντησαν τα πανεπιστήμια άντρα παρανομίας και παραβατικότητας.</w:t>
      </w:r>
    </w:p>
    <w:p w14:paraId="130AF89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Υπάρχουν όμως και κάποιοι καταληψίες</w:t>
      </w:r>
      <w:r>
        <w:rPr>
          <w:rFonts w:eastAsia="Times New Roman" w:cs="Times New Roman"/>
          <w:szCs w:val="24"/>
        </w:rPr>
        <w:t>,</w:t>
      </w:r>
      <w:r>
        <w:rPr>
          <w:rFonts w:eastAsia="Times New Roman" w:cs="Times New Roman"/>
          <w:szCs w:val="24"/>
        </w:rPr>
        <w:t xml:space="preserve"> που επί είκοσι οκτώ χρόνια υπερασπίζεστε με πάθος και τους δώσατε και άσυλο γενναιόδωρα. Βεβαίως αναφέρομαι στους φίλους σας τους </w:t>
      </w:r>
      <w:proofErr w:type="spellStart"/>
      <w:r>
        <w:rPr>
          <w:rFonts w:eastAsia="Times New Roman" w:cs="Times New Roman"/>
          <w:szCs w:val="24"/>
        </w:rPr>
        <w:t>καναλάρχες</w:t>
      </w:r>
      <w:proofErr w:type="spellEnd"/>
      <w:r>
        <w:rPr>
          <w:rFonts w:eastAsia="Times New Roman" w:cs="Times New Roman"/>
          <w:szCs w:val="24"/>
        </w:rPr>
        <w:t>, τους καταληψίες των δημόσιων συχνοτήτων ενός δημόσιου συνταγματικά κατοχυρωμ</w:t>
      </w:r>
      <w:r>
        <w:rPr>
          <w:rFonts w:eastAsia="Times New Roman" w:cs="Times New Roman"/>
          <w:szCs w:val="24"/>
        </w:rPr>
        <w:t xml:space="preserve">ένου αγαθού όπως αυτό της ενημέρωσης. </w:t>
      </w:r>
    </w:p>
    <w:p w14:paraId="130AF89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Ρωτούσαμε πέρυσι</w:t>
      </w:r>
      <w:r>
        <w:rPr>
          <w:rFonts w:eastAsia="Times New Roman" w:cs="Times New Roman"/>
          <w:szCs w:val="24"/>
        </w:rPr>
        <w:t>,</w:t>
      </w:r>
      <w:r>
        <w:rPr>
          <w:rFonts w:eastAsia="Times New Roman" w:cs="Times New Roman"/>
          <w:szCs w:val="24"/>
        </w:rPr>
        <w:t xml:space="preserve"> ρητορικά βέβαια</w:t>
      </w:r>
      <w:r>
        <w:rPr>
          <w:rFonts w:eastAsia="Times New Roman" w:cs="Times New Roman"/>
          <w:szCs w:val="24"/>
        </w:rPr>
        <w:t>,</w:t>
      </w:r>
      <w:r>
        <w:rPr>
          <w:rFonts w:eastAsia="Times New Roman" w:cs="Times New Roman"/>
          <w:szCs w:val="24"/>
        </w:rPr>
        <w:t xml:space="preserve"> αν πρέπει ή δεν πρέπει να </w:t>
      </w:r>
      <w:proofErr w:type="spellStart"/>
      <w:r>
        <w:rPr>
          <w:rFonts w:eastAsia="Times New Roman" w:cs="Times New Roman"/>
          <w:szCs w:val="24"/>
        </w:rPr>
        <w:t>αδειοδοτείται</w:t>
      </w:r>
      <w:proofErr w:type="spellEnd"/>
      <w:r>
        <w:rPr>
          <w:rFonts w:eastAsia="Times New Roman" w:cs="Times New Roman"/>
          <w:szCs w:val="24"/>
        </w:rPr>
        <w:t xml:space="preserve"> η χρήση συχνοτήτων, ενώ </w:t>
      </w:r>
      <w:proofErr w:type="spellStart"/>
      <w:r>
        <w:rPr>
          <w:rFonts w:eastAsia="Times New Roman" w:cs="Times New Roman"/>
          <w:szCs w:val="24"/>
        </w:rPr>
        <w:t>αδειοδοτείται</w:t>
      </w:r>
      <w:proofErr w:type="spellEnd"/>
      <w:r>
        <w:rPr>
          <w:rFonts w:eastAsia="Times New Roman" w:cs="Times New Roman"/>
          <w:szCs w:val="24"/>
        </w:rPr>
        <w:t xml:space="preserve"> το να ανοίξει κανείς ένα περίπτερο. Ή μήπως θα έπρεπε να παρατείνεται επ’ </w:t>
      </w:r>
      <w:proofErr w:type="spellStart"/>
      <w:r>
        <w:rPr>
          <w:rFonts w:eastAsia="Times New Roman" w:cs="Times New Roman"/>
          <w:szCs w:val="24"/>
        </w:rPr>
        <w:t>αόριστον</w:t>
      </w:r>
      <w:proofErr w:type="spellEnd"/>
      <w:r>
        <w:rPr>
          <w:rFonts w:eastAsia="Times New Roman" w:cs="Times New Roman"/>
          <w:szCs w:val="24"/>
        </w:rPr>
        <w:t xml:space="preserve"> το καθεστώς των δεκαπ</w:t>
      </w:r>
      <w:r>
        <w:rPr>
          <w:rFonts w:eastAsia="Times New Roman" w:cs="Times New Roman"/>
          <w:szCs w:val="24"/>
        </w:rPr>
        <w:t xml:space="preserve">έντε παρατάσεων προσωρινών αδειών; </w:t>
      </w:r>
    </w:p>
    <w:p w14:paraId="130AF89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Βεβαίως η μόνη απόπειρα που έγινε τότε μέσω του «μαύρου» της ΕΡΤ</w:t>
      </w:r>
      <w:r>
        <w:rPr>
          <w:rFonts w:eastAsia="Times New Roman" w:cs="Times New Roman"/>
          <w:szCs w:val="24"/>
        </w:rPr>
        <w:t>,</w:t>
      </w:r>
      <w:r>
        <w:rPr>
          <w:rFonts w:eastAsia="Times New Roman" w:cs="Times New Roman"/>
          <w:szCs w:val="24"/>
        </w:rPr>
        <w:t xml:space="preserve"> ήταν να παραχωρηθεί το φάσμα συχνοτήτων σε έναν μόνο ανάδοχο που ήταν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δηλαδή η κοινοπραξία των </w:t>
      </w:r>
      <w:proofErr w:type="spellStart"/>
      <w:r>
        <w:rPr>
          <w:rFonts w:eastAsia="Times New Roman" w:cs="Times New Roman"/>
          <w:szCs w:val="24"/>
        </w:rPr>
        <w:t>καναλαρχών</w:t>
      </w:r>
      <w:proofErr w:type="spellEnd"/>
      <w:r>
        <w:rPr>
          <w:rFonts w:eastAsia="Times New Roman" w:cs="Times New Roman"/>
          <w:szCs w:val="24"/>
        </w:rPr>
        <w:t xml:space="preserve"> έναντι 18 εκατομμυρίων ευρώ με καταβολ</w:t>
      </w:r>
      <w:r>
        <w:rPr>
          <w:rFonts w:eastAsia="Times New Roman" w:cs="Times New Roman"/>
          <w:szCs w:val="24"/>
        </w:rPr>
        <w:t>ή διάρκειας δεκαπέντε ετών. Δηλαδή είχαμε και τη θλιβερή πρωτιά</w:t>
      </w:r>
      <w:r>
        <w:rPr>
          <w:rFonts w:eastAsia="Times New Roman" w:cs="Times New Roman"/>
          <w:szCs w:val="24"/>
        </w:rPr>
        <w:t>,</w:t>
      </w:r>
      <w:r>
        <w:rPr>
          <w:rFonts w:eastAsia="Times New Roman" w:cs="Times New Roman"/>
          <w:szCs w:val="24"/>
        </w:rPr>
        <w:t xml:space="preserve"> ο </w:t>
      </w:r>
      <w:proofErr w:type="spellStart"/>
      <w:r>
        <w:rPr>
          <w:rFonts w:eastAsia="Times New Roman" w:cs="Times New Roman"/>
          <w:szCs w:val="24"/>
        </w:rPr>
        <w:t>πάροχος</w:t>
      </w:r>
      <w:proofErr w:type="spellEnd"/>
      <w:r>
        <w:rPr>
          <w:rFonts w:eastAsia="Times New Roman" w:cs="Times New Roman"/>
          <w:szCs w:val="24"/>
        </w:rPr>
        <w:t xml:space="preserve"> συχνοτήτων και ο πελάτης να είναι το ίδιο πρόσωπο.</w:t>
      </w:r>
    </w:p>
    <w:p w14:paraId="130AF89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Άλλη μία θλιβερή πρωτιά, λοιπόν, που υποσκάπτει εκ των έσω το επιχείρημα της ελεύθερης αγοράς που σας αρέσει πολύ. Ελεύθερη αγορά,</w:t>
      </w:r>
      <w:r>
        <w:rPr>
          <w:rFonts w:eastAsia="Times New Roman" w:cs="Times New Roman"/>
          <w:szCs w:val="24"/>
        </w:rPr>
        <w:t xml:space="preserve"> αφ’ ενός, δεν σημαίνει ασύδοτη και παράνομη αγορά</w:t>
      </w:r>
      <w:r>
        <w:rPr>
          <w:rFonts w:eastAsia="Times New Roman" w:cs="Times New Roman"/>
          <w:szCs w:val="24"/>
        </w:rPr>
        <w:t>,</w:t>
      </w:r>
      <w:r>
        <w:rPr>
          <w:rFonts w:eastAsia="Times New Roman" w:cs="Times New Roman"/>
          <w:szCs w:val="24"/>
        </w:rPr>
        <w:t xml:space="preserve"> και, αφ</w:t>
      </w:r>
      <w:r>
        <w:rPr>
          <w:rFonts w:eastAsia="Times New Roman" w:cs="Times New Roman"/>
          <w:szCs w:val="24"/>
        </w:rPr>
        <w:t xml:space="preserve">’ </w:t>
      </w:r>
      <w:r>
        <w:rPr>
          <w:rFonts w:eastAsia="Times New Roman" w:cs="Times New Roman"/>
          <w:szCs w:val="24"/>
        </w:rPr>
        <w:t>ετέρου, ελεύθερη αγορά μεν, αλλά απ’ ό,τι φάνηκε όχι ελεύθερη και όχι άμοιρη κραυγαλέων πολιτικών στηριγμάτων στους «ημέτερους». Τίνι τρόπω; Με εκείνα τα πλουσιοπάροχα δάνεια έναντι αέρα κοπανιστ</w:t>
      </w:r>
      <w:r>
        <w:rPr>
          <w:rFonts w:eastAsia="Times New Roman" w:cs="Times New Roman"/>
          <w:szCs w:val="24"/>
        </w:rPr>
        <w:t xml:space="preserve">ού ή μη όπως με περισσό θράσος και ανερυθρίαστα είχε δηλώσει γνωστός εκδότης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της Βουλής πέρυσι, τα οποία εξασφαλίζονταν από πολιτικούς φίλους έναντι επικοινωνιακών ανταλλαγμάτων, που κάθε άλλο</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παρά διασφάλιζαν τον πλουραλ</w:t>
      </w:r>
      <w:r>
        <w:rPr>
          <w:rFonts w:eastAsia="Times New Roman" w:cs="Times New Roman"/>
          <w:szCs w:val="24"/>
        </w:rPr>
        <w:t xml:space="preserve">ισμό της ενημέρωσης. Επομένως όχι ελεύθερη αγορά </w:t>
      </w:r>
      <w:proofErr w:type="spellStart"/>
      <w:r>
        <w:rPr>
          <w:rFonts w:eastAsia="Times New Roman" w:cs="Times New Roman"/>
          <w:szCs w:val="24"/>
        </w:rPr>
        <w:t>αλά</w:t>
      </w:r>
      <w:proofErr w:type="spellEnd"/>
      <w:r>
        <w:rPr>
          <w:rFonts w:eastAsia="Times New Roman" w:cs="Times New Roman"/>
          <w:szCs w:val="24"/>
        </w:rPr>
        <w:t xml:space="preserve"> </w:t>
      </w:r>
      <w:proofErr w:type="spellStart"/>
      <w:r>
        <w:rPr>
          <w:rFonts w:eastAsia="Times New Roman" w:cs="Times New Roman"/>
          <w:szCs w:val="24"/>
        </w:rPr>
        <w:t>κάρτ</w:t>
      </w:r>
      <w:proofErr w:type="spellEnd"/>
      <w:r>
        <w:rPr>
          <w:rFonts w:eastAsia="Times New Roman" w:cs="Times New Roman"/>
          <w:szCs w:val="24"/>
        </w:rPr>
        <w:t>.</w:t>
      </w:r>
    </w:p>
    <w:p w14:paraId="130AF89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φού περί ελεύθερης αγοράς ο λόγος εσείς οι σταυροφόροι της νεοφιλελεύθερης οικονομίας θέλετε να πληρώνει ο πολίτης για όλα τα δημόσια αγαθά αλλά </w:t>
      </w:r>
      <w:r>
        <w:rPr>
          <w:rFonts w:eastAsia="Times New Roman" w:cs="Times New Roman"/>
          <w:szCs w:val="24"/>
        </w:rPr>
        <w:t xml:space="preserve">όχι </w:t>
      </w:r>
      <w:r>
        <w:rPr>
          <w:rFonts w:eastAsia="Times New Roman" w:cs="Times New Roman"/>
          <w:szCs w:val="24"/>
        </w:rPr>
        <w:t>ο επιχειρηματίας</w:t>
      </w:r>
      <w:r>
        <w:rPr>
          <w:rFonts w:eastAsia="Times New Roman" w:cs="Times New Roman"/>
          <w:szCs w:val="24"/>
        </w:rPr>
        <w:t>,</w:t>
      </w:r>
      <w:r>
        <w:rPr>
          <w:rFonts w:eastAsia="Times New Roman" w:cs="Times New Roman"/>
          <w:szCs w:val="24"/>
        </w:rPr>
        <w:t xml:space="preserve"> αλλά να κερδοσκοπεί κιόλας ει</w:t>
      </w:r>
      <w:r>
        <w:rPr>
          <w:rFonts w:eastAsia="Times New Roman" w:cs="Times New Roman"/>
          <w:szCs w:val="24"/>
        </w:rPr>
        <w:t>ς βάρος του δημόσιου συμφέροντος.</w:t>
      </w:r>
    </w:p>
    <w:p w14:paraId="130AF89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Θυμάμαι, μάλιστα, όλα αυτά τα ωραία για τις θέσεις εργασίας που συζητούσαμε πέρυσι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και </w:t>
      </w:r>
      <w:proofErr w:type="spellStart"/>
      <w:r>
        <w:rPr>
          <w:rFonts w:eastAsia="Times New Roman" w:cs="Times New Roman"/>
          <w:szCs w:val="24"/>
        </w:rPr>
        <w:t>διερωτώνταν</w:t>
      </w:r>
      <w:proofErr w:type="spellEnd"/>
      <w:r>
        <w:rPr>
          <w:rFonts w:eastAsia="Times New Roman" w:cs="Times New Roman"/>
          <w:szCs w:val="24"/>
        </w:rPr>
        <w:t xml:space="preserve"> κάποιοι</w:t>
      </w:r>
      <w:r>
        <w:rPr>
          <w:rFonts w:eastAsia="Times New Roman" w:cs="Times New Roman"/>
          <w:szCs w:val="24"/>
        </w:rPr>
        <w:t>,</w:t>
      </w:r>
      <w:r>
        <w:rPr>
          <w:rFonts w:eastAsia="Times New Roman" w:cs="Times New Roman"/>
          <w:szCs w:val="24"/>
        </w:rPr>
        <w:t xml:space="preserve"> αν ήταν βιώσιμες όλες αυτές οι επιχει</w:t>
      </w:r>
      <w:r>
        <w:rPr>
          <w:rFonts w:eastAsia="Times New Roman" w:cs="Times New Roman"/>
          <w:szCs w:val="24"/>
        </w:rPr>
        <w:lastRenderedPageBreak/>
        <w:t>ρήσεις που επιβίωναν με θαλασσοδάνεια</w:t>
      </w:r>
      <w:r>
        <w:rPr>
          <w:rFonts w:eastAsia="Times New Roman" w:cs="Times New Roman"/>
          <w:szCs w:val="24"/>
        </w:rPr>
        <w:t>,</w:t>
      </w:r>
      <w:r>
        <w:rPr>
          <w:rFonts w:eastAsia="Times New Roman" w:cs="Times New Roman"/>
          <w:szCs w:val="24"/>
        </w:rPr>
        <w:t xml:space="preserve"> και πού, ά</w:t>
      </w:r>
      <w:r>
        <w:rPr>
          <w:rFonts w:eastAsia="Times New Roman" w:cs="Times New Roman"/>
          <w:szCs w:val="24"/>
        </w:rPr>
        <w:t>ραγε, αποτυπώνονταν η βιωσιμότητά τους. Στις απολύσεις; Στα μπλοκάκια; Στην καταστρατήγηση του ωραρίου εργασίας; Διότι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τα ιλιγγιώδη ποσά δανεισμού και οι διαφημιστικές ενέσεις δεν έφταναν ποτέ στους εργαζόμενους και είχαμε και μία φάμπρικα εκβιασ</w:t>
      </w:r>
      <w:r>
        <w:rPr>
          <w:rFonts w:eastAsia="Times New Roman" w:cs="Times New Roman"/>
          <w:szCs w:val="24"/>
        </w:rPr>
        <w:t xml:space="preserve">τικών ατομικών συμβάσεων εργασίας με μειώσεις αποδοχών και με απολύσεις όσων αρνούνταν να συναινέσουν. </w:t>
      </w:r>
    </w:p>
    <w:p w14:paraId="130AF89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Βεβαίως πέρυσι είχαμε ακούσει περί </w:t>
      </w:r>
      <w:r>
        <w:rPr>
          <w:rFonts w:eastAsia="Times New Roman" w:cs="Times New Roman"/>
          <w:szCs w:val="24"/>
        </w:rPr>
        <w:t>χ</w:t>
      </w:r>
      <w:r>
        <w:rPr>
          <w:rFonts w:eastAsia="Times New Roman" w:cs="Times New Roman"/>
          <w:szCs w:val="24"/>
        </w:rPr>
        <w:t>ούντας, περί Μακρονήσου, περί φασιστών και λοιπά ανάξια σχολιασμού και με αφορμή εκείνο το απεριόριστο φάσμα συχνοτή</w:t>
      </w:r>
      <w:r>
        <w:rPr>
          <w:rFonts w:eastAsia="Times New Roman" w:cs="Times New Roman"/>
          <w:szCs w:val="24"/>
        </w:rPr>
        <w:t>των το οποίο τελικά απεδείχθη πεπερασμένο</w:t>
      </w:r>
      <w:r>
        <w:rPr>
          <w:rFonts w:eastAsia="Times New Roman" w:cs="Times New Roman"/>
          <w:szCs w:val="24"/>
        </w:rPr>
        <w:t>,</w:t>
      </w:r>
      <w:r>
        <w:rPr>
          <w:rFonts w:eastAsia="Times New Roman" w:cs="Times New Roman"/>
          <w:szCs w:val="24"/>
        </w:rPr>
        <w:t xml:space="preserve"> και όσον αφορά την τιμή εκκίνησής του το ΕΣΡ</w:t>
      </w:r>
      <w:r>
        <w:rPr>
          <w:rFonts w:eastAsia="Times New Roman" w:cs="Times New Roman"/>
          <w:szCs w:val="24"/>
        </w:rPr>
        <w:t>,</w:t>
      </w:r>
      <w:r>
        <w:rPr>
          <w:rFonts w:eastAsia="Times New Roman" w:cs="Times New Roman"/>
          <w:szCs w:val="24"/>
        </w:rPr>
        <w:t xml:space="preserve"> απ’ ό,τι είδαμε</w:t>
      </w:r>
      <w:r>
        <w:rPr>
          <w:rFonts w:eastAsia="Times New Roman" w:cs="Times New Roman"/>
          <w:szCs w:val="24"/>
        </w:rPr>
        <w:t>,</w:t>
      </w:r>
      <w:r>
        <w:rPr>
          <w:rFonts w:eastAsia="Times New Roman" w:cs="Times New Roman"/>
          <w:szCs w:val="24"/>
        </w:rPr>
        <w:t xml:space="preserve"> κοστολόγησε σχεδόν το ίδιο αντίτιμο.</w:t>
      </w:r>
    </w:p>
    <w:p w14:paraId="130AF89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 νομοσχέδιο, λοιπόν, που συζητάμε σήμερα</w:t>
      </w:r>
      <w:r>
        <w:rPr>
          <w:rFonts w:eastAsia="Times New Roman" w:cs="Times New Roman"/>
          <w:szCs w:val="24"/>
        </w:rPr>
        <w:t>,</w:t>
      </w:r>
      <w:r>
        <w:rPr>
          <w:rFonts w:eastAsia="Times New Roman" w:cs="Times New Roman"/>
          <w:szCs w:val="24"/>
        </w:rPr>
        <w:t xml:space="preserve"> ρίχνει φως στη ζώνη της σκιώδους οικονομίας των </w:t>
      </w:r>
      <w:proofErr w:type="spellStart"/>
      <w:r>
        <w:rPr>
          <w:rFonts w:eastAsia="Times New Roman" w:cs="Times New Roman"/>
          <w:szCs w:val="24"/>
        </w:rPr>
        <w:t>μίντια</w:t>
      </w:r>
      <w:proofErr w:type="spellEnd"/>
      <w:r>
        <w:rPr>
          <w:rFonts w:eastAsia="Times New Roman" w:cs="Times New Roman"/>
          <w:szCs w:val="24"/>
        </w:rPr>
        <w:t xml:space="preserve"> και βάζει ένα τέλος σε πρακτικές που δημιούργησαν και διατήρησαν επί χρόνια ένα καθεστώς οικονομικής και πολιτικής χειραγώγησης στον χώρο της ενημέρωσης. </w:t>
      </w:r>
    </w:p>
    <w:p w14:paraId="130AF89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Θέλουμε, λοιπόν, να υπάρχει διαφάνεια σε σχέσ</w:t>
      </w:r>
      <w:r>
        <w:rPr>
          <w:rFonts w:eastAsia="Times New Roman" w:cs="Times New Roman"/>
          <w:szCs w:val="24"/>
        </w:rPr>
        <w:t>η με τη διάθεση του τηλεοπτικού χρόνου από τα κανάλια; Θέλουμε να είναι συνδεδεμένη αυτή η διαδικασία με μηχανισμούς φορολογικής διαφάνειας, που διέπουν όλες τις υπόλοιπες οικονομικές συναλλαγές; Γιατί βλάπτει η φορολογική διαφάνεια την ελευθερία των συμβά</w:t>
      </w:r>
      <w:r>
        <w:rPr>
          <w:rFonts w:eastAsia="Times New Roman" w:cs="Times New Roman"/>
          <w:szCs w:val="24"/>
        </w:rPr>
        <w:t xml:space="preserve">σεων; Να υπάρχει ή όχι αυτή η πλατφόρμα συνδεδεμένη με την Ανεξάρτητη Αρχή Δημοσίων Εξόδων, στην οποία θα καταγράφονται όλες οι συναλλαγές; </w:t>
      </w:r>
    </w:p>
    <w:p w14:paraId="130AF89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Θεωρώ ότι όποιος δεν θέλει να υπάρχει πλατφόρμα ηλεκτρονικής διάθεσης του τηλεοπτικού χρόνου</w:t>
      </w:r>
      <w:r>
        <w:rPr>
          <w:rFonts w:eastAsia="Times New Roman" w:cs="Times New Roman"/>
          <w:szCs w:val="24"/>
        </w:rPr>
        <w:t>,</w:t>
      </w:r>
      <w:r>
        <w:rPr>
          <w:rFonts w:eastAsia="Times New Roman" w:cs="Times New Roman"/>
          <w:szCs w:val="24"/>
        </w:rPr>
        <w:t xml:space="preserve"> είναι διότι αυτό δεν </w:t>
      </w:r>
      <w:r>
        <w:rPr>
          <w:rFonts w:eastAsia="Times New Roman" w:cs="Times New Roman"/>
          <w:szCs w:val="24"/>
        </w:rPr>
        <w:t>βολεύει εν τέλει τις μεγάλες εταιρείες, οι οποίες διαμορφώνουν καταναλωτικές συμπεριφορές μέσω του ελέγχου της πρόσβασης στον διαφημιστικό τηλεοπτικό χρόνο. Με το νέο σύστημα ξέρετε πολύ καλά ότι αυτοί που μονοπωλούν εδώ και δεκαετίες το επάνω ράφι στις αλ</w:t>
      </w:r>
      <w:r>
        <w:rPr>
          <w:rFonts w:eastAsia="Times New Roman" w:cs="Times New Roman"/>
          <w:szCs w:val="24"/>
        </w:rPr>
        <w:t>υσίδες πωλήσεως</w:t>
      </w:r>
      <w:r>
        <w:rPr>
          <w:rFonts w:eastAsia="Times New Roman" w:cs="Times New Roman"/>
          <w:szCs w:val="24"/>
        </w:rPr>
        <w:t>,</w:t>
      </w:r>
      <w:r>
        <w:rPr>
          <w:rFonts w:eastAsia="Times New Roman" w:cs="Times New Roman"/>
          <w:szCs w:val="24"/>
        </w:rPr>
        <w:t xml:space="preserve"> δεν θα μπορούν σε συνεργασία με τους </w:t>
      </w:r>
      <w:proofErr w:type="spellStart"/>
      <w:r>
        <w:rPr>
          <w:rFonts w:eastAsia="Times New Roman" w:cs="Times New Roman"/>
          <w:szCs w:val="24"/>
        </w:rPr>
        <w:t>καναλάρχες</w:t>
      </w:r>
      <w:proofErr w:type="spellEnd"/>
      <w:r>
        <w:rPr>
          <w:rFonts w:eastAsia="Times New Roman" w:cs="Times New Roman"/>
          <w:szCs w:val="24"/>
        </w:rPr>
        <w:t xml:space="preserve"> να μονοπωλούν και τον διαφημιστικό χρόνο. </w:t>
      </w:r>
    </w:p>
    <w:p w14:paraId="130AF89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Άρα εδώ δεν θα μπορούν να ελέγχουν και να διαμορφώνουν καταναλωτικές συμπεριφορές -και όχι μόνο- με τον τρόπο που το έκαναν όλα αυτά τα χρόνια.</w:t>
      </w:r>
    </w:p>
    <w:p w14:paraId="130AF8A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Με τ</w:t>
      </w:r>
      <w:r>
        <w:rPr>
          <w:rFonts w:eastAsia="Times New Roman" w:cs="Times New Roman"/>
          <w:szCs w:val="24"/>
        </w:rPr>
        <w:t>ο σύστημα, λοιπόν, ηλεκτρονικής διάθεσης τηλεοπτικού χρόνου θα μπορούν να έχουν και οι μικροί πρόσβαση σε ζώνες υψηλής τηλεθέασης. Αυτό είναι ένα στοιχείο</w:t>
      </w:r>
      <w:r>
        <w:rPr>
          <w:rFonts w:eastAsia="Times New Roman" w:cs="Times New Roman"/>
          <w:szCs w:val="24"/>
        </w:rPr>
        <w:t>,</w:t>
      </w:r>
      <w:r>
        <w:rPr>
          <w:rFonts w:eastAsia="Times New Roman" w:cs="Times New Roman"/>
          <w:szCs w:val="24"/>
        </w:rPr>
        <w:t xml:space="preserve"> που φαίνεται να ενοχλεί όλους εκείνους </w:t>
      </w:r>
      <w:r>
        <w:rPr>
          <w:rFonts w:eastAsia="Times New Roman"/>
          <w:szCs w:val="24"/>
        </w:rPr>
        <w:t>οι οποίοι</w:t>
      </w:r>
      <w:r>
        <w:rPr>
          <w:rFonts w:eastAsia="Times New Roman" w:cs="Times New Roman"/>
          <w:szCs w:val="24"/>
        </w:rPr>
        <w:t xml:space="preserve"> παρουσιάζονται με το προσωπείο των υπερασπιστών των</w:t>
      </w:r>
      <w:r>
        <w:rPr>
          <w:rFonts w:eastAsia="Times New Roman" w:cs="Times New Roman"/>
          <w:szCs w:val="24"/>
        </w:rPr>
        <w:t xml:space="preserve"> ελεύθερων αγορών. Ελεύθερες αγορές, όμως, και χειραγώγηση διαφημιστικού χρόνου είναι σχήμα οξύμωρο, είναι αντίφαση εν τοις </w:t>
      </w:r>
      <w:proofErr w:type="spellStart"/>
      <w:r>
        <w:rPr>
          <w:rFonts w:eastAsia="Times New Roman" w:cs="Times New Roman"/>
          <w:szCs w:val="24"/>
        </w:rPr>
        <w:t>όροις</w:t>
      </w:r>
      <w:proofErr w:type="spellEnd"/>
      <w:r>
        <w:rPr>
          <w:rFonts w:eastAsia="Times New Roman" w:cs="Times New Roman"/>
          <w:szCs w:val="24"/>
        </w:rPr>
        <w:t xml:space="preserve">. </w:t>
      </w:r>
    </w:p>
    <w:p w14:paraId="130AF8A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Ενόχλησε, επίσης, πολύ ορισμένους και το θέμα της καθιέρωσης της σήμανσης ηλεκτρονικού κώδικα για τη διαφάνεια στις πωλήσεις</w:t>
      </w:r>
      <w:r>
        <w:rPr>
          <w:rFonts w:eastAsia="Times New Roman" w:cs="Times New Roman"/>
          <w:szCs w:val="24"/>
        </w:rPr>
        <w:t xml:space="preserve"> έντυπων μέσων ενημέρωσης. Το κρυφό πρόβλημα κάποιων είναι ότι η χειραγώγηση των μεγεθών που αφορούν την κυκλοφορία των εφημερίδων</w:t>
      </w:r>
      <w:r>
        <w:rPr>
          <w:rFonts w:eastAsia="Times New Roman" w:cs="Times New Roman"/>
          <w:szCs w:val="24"/>
        </w:rPr>
        <w:t>,</w:t>
      </w:r>
      <w:r>
        <w:rPr>
          <w:rFonts w:eastAsia="Times New Roman" w:cs="Times New Roman"/>
          <w:szCs w:val="24"/>
        </w:rPr>
        <w:t xml:space="preserve"> δημιουργεί κέρδος. Δημιουργείται έτσι μια στρέβλωση στην αγορά, η οποία ευνοεί συνθήκες «διαφημιστικής φούσκας». Επίσης η αδ</w:t>
      </w:r>
      <w:r>
        <w:rPr>
          <w:rFonts w:eastAsia="Times New Roman" w:cs="Times New Roman"/>
          <w:szCs w:val="24"/>
        </w:rPr>
        <w:t>ιαφάνεια στο θέμα αυτό ευνοεί τη φοροδιαφυγή και υποβαθμίζει</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την ποιότητα του συνόλου του έντυπου Τύπου στη χώρα μας. </w:t>
      </w:r>
    </w:p>
    <w:p w14:paraId="130AF8A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της κυρίας Βουλευτού)</w:t>
      </w:r>
    </w:p>
    <w:p w14:paraId="130AF8A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Ενώ εάν εδώ προστεθούν και </w:t>
      </w:r>
      <w:r>
        <w:rPr>
          <w:rFonts w:eastAsia="Times New Roman" w:cs="Times New Roman"/>
          <w:szCs w:val="24"/>
        </w:rPr>
        <w:t xml:space="preserve">όλα όσα ήρθαν τα τελευταία χρόνια στο φως της δημοσιότητας, σε σχέση με τη δράση των </w:t>
      </w:r>
      <w:r>
        <w:rPr>
          <w:rFonts w:eastAsia="Times New Roman" w:cs="Times New Roman"/>
          <w:szCs w:val="24"/>
        </w:rPr>
        <w:lastRenderedPageBreak/>
        <w:t>διαφόρων συμφερόντων στο θέμα της κατανομής της κρατικής διαφήμισης, τότε καταλαβαίνουμε πόσο βαθιές ρίζες είχε δημιουργήσει το τρίγωνο της διαπλοκής στην οικονομική ζωή τ</w:t>
      </w:r>
      <w:r>
        <w:rPr>
          <w:rFonts w:eastAsia="Times New Roman" w:cs="Times New Roman"/>
          <w:szCs w:val="24"/>
        </w:rPr>
        <w:t>ης χώρας.</w:t>
      </w:r>
    </w:p>
    <w:p w14:paraId="130AF8A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Θα ήθελα στο σημείο αυτό</w:t>
      </w:r>
      <w:r>
        <w:rPr>
          <w:rFonts w:eastAsia="Times New Roman" w:cs="Times New Roman"/>
          <w:szCs w:val="24"/>
        </w:rPr>
        <w:t>,</w:t>
      </w:r>
      <w:r>
        <w:rPr>
          <w:rFonts w:eastAsia="Times New Roman" w:cs="Times New Roman"/>
          <w:szCs w:val="24"/>
        </w:rPr>
        <w:t xml:space="preserve"> να αναφερθώ εν τάχει και στα θέματα του περιφερειακού Τύπου. Ο περιφερειακός Τύπος αναμφιβόλως δημιουργεί πνεύμονα δημοκρατίας, πυλώνα ενημέρωσης. Είναι ένας σημαντικότατος κοινωνικός θεσμός και ως τέτοιος θα πρέπει να α</w:t>
      </w:r>
      <w:r>
        <w:rPr>
          <w:rFonts w:eastAsia="Times New Roman" w:cs="Times New Roman"/>
          <w:szCs w:val="24"/>
        </w:rPr>
        <w:t xml:space="preserve">ντιμετωπιστεί με πολύ μεγάλη ευαισθησία. Ο περιφερειακός Τύπος πρέπει, επίσης, να έχει έσοδα. </w:t>
      </w:r>
    </w:p>
    <w:p w14:paraId="130AF8A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Αποτελεί οξύμωρο</w:t>
      </w:r>
      <w:r>
        <w:rPr>
          <w:rFonts w:eastAsia="Times New Roman" w:cs="Times New Roman"/>
          <w:szCs w:val="24"/>
        </w:rPr>
        <w:t>,</w:t>
      </w:r>
      <w:r>
        <w:rPr>
          <w:rFonts w:eastAsia="Times New Roman" w:cs="Times New Roman"/>
          <w:szCs w:val="24"/>
        </w:rPr>
        <w:t xml:space="preserve"> η Αξιωματική Αντιπολίτευση να κόπτεται σήμερα για την επιβίωση των τοπικών μέσων ενημέρωσης, όταν η ίδια είχε καταργήσει την </w:t>
      </w:r>
      <w:proofErr w:type="spellStart"/>
      <w:r>
        <w:rPr>
          <w:rFonts w:eastAsia="Times New Roman" w:cs="Times New Roman"/>
          <w:szCs w:val="24"/>
        </w:rPr>
        <w:t>υποχρεωτικότητα</w:t>
      </w:r>
      <w:proofErr w:type="spellEnd"/>
      <w:r>
        <w:rPr>
          <w:rFonts w:eastAsia="Times New Roman" w:cs="Times New Roman"/>
          <w:szCs w:val="24"/>
        </w:rPr>
        <w:t xml:space="preserve"> δη</w:t>
      </w:r>
      <w:r>
        <w:rPr>
          <w:rFonts w:eastAsia="Times New Roman" w:cs="Times New Roman"/>
          <w:szCs w:val="24"/>
        </w:rPr>
        <w:t>μοσίων ισολογισμών, ρύθμιση με την οποία τότε ο περιφερειακός Τύπος έχασε έναν πολύ σημαντικό πόρο.</w:t>
      </w:r>
    </w:p>
    <w:p w14:paraId="130AF8A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30AF8A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Ένα λεπτό μόνο, την ανοχή σας.</w:t>
      </w:r>
    </w:p>
    <w:p w14:paraId="130AF8A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Ο περιφερειακός Τύπος, κυρίες και κύριοι</w:t>
      </w:r>
      <w:r>
        <w:rPr>
          <w:rFonts w:eastAsia="Times New Roman" w:cs="Times New Roman"/>
          <w:szCs w:val="24"/>
        </w:rPr>
        <w:t xml:space="preserve"> συνάδελφοι, πρέπει να έχει, επίσης, πρόσβαση στη διαφημιστική πίτα, κάτι το </w:t>
      </w:r>
      <w:r>
        <w:rPr>
          <w:rFonts w:eastAsia="Times New Roman" w:cs="Times New Roman"/>
          <w:szCs w:val="24"/>
        </w:rPr>
        <w:lastRenderedPageBreak/>
        <w:t>οποίο ποτέ δεν εφαρμόστηκε από τις προηγούμενες κυβερνήσεις. Αυτός είναι και ο στόχος, λοιπόν, του μητρώου που δημιουργούμε. Όλοι οι φορείς συμφωνούν με τη δημιουργία αυτού του μη</w:t>
      </w:r>
      <w:r>
        <w:rPr>
          <w:rFonts w:eastAsia="Times New Roman" w:cs="Times New Roman"/>
          <w:szCs w:val="24"/>
        </w:rPr>
        <w:t xml:space="preserve">τρώου. Όλοι αναγνωρίζουμε την αναγκαιότητά του σε σχέση με τη διαφάνεια στην τοπική και περιφερειακή ενημέρωση, διότι και στον περιφερειακό Τύπο υπάρχουν περιπτώσεις </w:t>
      </w:r>
      <w:proofErr w:type="spellStart"/>
      <w:r>
        <w:rPr>
          <w:rFonts w:eastAsia="Times New Roman" w:cs="Times New Roman"/>
          <w:szCs w:val="24"/>
        </w:rPr>
        <w:t>ολιγοπωλιακών</w:t>
      </w:r>
      <w:proofErr w:type="spellEnd"/>
      <w:r>
        <w:rPr>
          <w:rFonts w:eastAsia="Times New Roman" w:cs="Times New Roman"/>
          <w:szCs w:val="24"/>
        </w:rPr>
        <w:t xml:space="preserve"> πρακτικών και το ξέραμε πολύ καλά.</w:t>
      </w:r>
    </w:p>
    <w:p w14:paraId="130AF8A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Επίσης σημαντικό είναι, κυρίες και κύριοι</w:t>
      </w:r>
      <w:r>
        <w:rPr>
          <w:rFonts w:eastAsia="Times New Roman" w:cs="Times New Roman"/>
          <w:szCs w:val="24"/>
        </w:rPr>
        <w:t xml:space="preserve"> συνάδελφοι, και το θέμα της ενίσχυσης της παραγωγής οπτικοακουστικών μέσων στην Ελλάδα, όπου η χώρα μπαίνει δυναμικά στο συγκεκριμένο πεδίο. Και οι διεθνείς οπτικοαουστικές παραγωγές που ενδιαφέρονται για την Ελλάδα αλλά και οι ελληνικές παραγωγές</w:t>
      </w:r>
      <w:r>
        <w:rPr>
          <w:rFonts w:eastAsia="Times New Roman" w:cs="Times New Roman"/>
          <w:szCs w:val="24"/>
        </w:rPr>
        <w:t>,</w:t>
      </w:r>
      <w:r>
        <w:rPr>
          <w:rFonts w:eastAsia="Times New Roman" w:cs="Times New Roman"/>
          <w:szCs w:val="24"/>
        </w:rPr>
        <w:t xml:space="preserve"> αντιμε</w:t>
      </w:r>
      <w:r>
        <w:rPr>
          <w:rFonts w:eastAsia="Times New Roman" w:cs="Times New Roman"/>
          <w:szCs w:val="24"/>
        </w:rPr>
        <w:t xml:space="preserve">τωπίζονται με το νομοσχέδιο ως ενδιαφέρουσες επενδύσεις </w:t>
      </w:r>
      <w:r>
        <w:rPr>
          <w:rFonts w:eastAsia="Times New Roman"/>
          <w:szCs w:val="24"/>
        </w:rPr>
        <w:t>οι οποίες</w:t>
      </w:r>
      <w:r>
        <w:rPr>
          <w:rFonts w:eastAsia="Times New Roman" w:cs="Times New Roman"/>
          <w:szCs w:val="24"/>
        </w:rPr>
        <w:t xml:space="preserve"> εκτός από οικονομική υπεραξία, προσθέτουν υπεραξία έντασης γνώσης αλλά και ευρύτερη πολιτιστική υπεραξία. </w:t>
      </w:r>
    </w:p>
    <w:p w14:paraId="130AF8A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Κλείστε σας παρακαλώ σύντομα.</w:t>
      </w:r>
    </w:p>
    <w:p w14:paraId="130AF8A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Δώστε</w:t>
      </w:r>
      <w:r>
        <w:rPr>
          <w:rFonts w:eastAsia="Times New Roman" w:cs="Times New Roman"/>
          <w:szCs w:val="24"/>
        </w:rPr>
        <w:t xml:space="preserve"> μου ένα λεπτό. </w:t>
      </w:r>
    </w:p>
    <w:p w14:paraId="130AF8A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έχουν ακουστεί διάφορα, επιτρέψτε μου δύο ζητήματα. Το πρώτο είναι ότι δεν επιχορηγούνται με τις σχετικές διατάξεις οι «φούσκες» αλλά οι παραγωγές </w:t>
      </w:r>
      <w:r>
        <w:rPr>
          <w:rFonts w:eastAsia="Times New Roman"/>
          <w:szCs w:val="24"/>
        </w:rPr>
        <w:t>οι οποίες</w:t>
      </w:r>
      <w:r>
        <w:rPr>
          <w:rFonts w:eastAsia="Times New Roman" w:cs="Times New Roman"/>
          <w:szCs w:val="24"/>
        </w:rPr>
        <w:t xml:space="preserve"> έχουν ολοκληρωθεί, έχουν κόψει αποδείξεις και έχουν καταβάλει ασφαλιστικές </w:t>
      </w:r>
      <w:r>
        <w:rPr>
          <w:rFonts w:eastAsia="Times New Roman" w:cs="Times New Roman"/>
          <w:szCs w:val="24"/>
        </w:rPr>
        <w:t>εισφορές. Δηλαδή επιδότηση δεν γίνεται εκ των προτέρων αλλά και εκ των υστέρων.</w:t>
      </w:r>
    </w:p>
    <w:p w14:paraId="130AF8A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Κλείνω με μια παρατήρηση, κύριε Πρόεδρε. Ευχαριστώ και για την ανοχή σας. Τελειώνω με αυτό. </w:t>
      </w:r>
    </w:p>
    <w:p w14:paraId="130AF8A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χαιρετήσω το γεγονός ότι έγινε δεκτή από τους Υπουργούς η </w:t>
      </w:r>
      <w:r>
        <w:rPr>
          <w:rFonts w:eastAsia="Times New Roman" w:cs="Times New Roman"/>
          <w:bCs/>
          <w:szCs w:val="24"/>
        </w:rPr>
        <w:t>τροπολογία</w:t>
      </w:r>
      <w:r>
        <w:rPr>
          <w:rFonts w:eastAsia="Times New Roman" w:cs="Times New Roman"/>
          <w:szCs w:val="24"/>
        </w:rPr>
        <w:t xml:space="preserve"> του Κομμουνιστικού Κόμματος Ελλάδας, για το ότι η μη καταβολή των δεδουλευμένων συνιστά βλαπτική μεταβολή των όρων εργασίας.</w:t>
      </w:r>
    </w:p>
    <w:p w14:paraId="130AF8A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Κοιτάξτε, επειδή η πιο σκληρή πραγματικότητα, η πιο σκληρή, η πιο αμείλικτη κριτική έρχεται από την ίδια την πραγματικότητα, θέλω </w:t>
      </w:r>
      <w:r>
        <w:rPr>
          <w:rFonts w:eastAsia="Times New Roman" w:cs="Times New Roman"/>
          <w:szCs w:val="24"/>
        </w:rPr>
        <w:t xml:space="preserve">επ' ευκαιρία να χαιρετήσω αυτή την </w:t>
      </w:r>
      <w:r>
        <w:rPr>
          <w:rFonts w:eastAsia="Times New Roman" w:cs="Times New Roman"/>
          <w:bCs/>
          <w:szCs w:val="24"/>
        </w:rPr>
        <w:t>τροπολογία</w:t>
      </w:r>
      <w:r>
        <w:rPr>
          <w:rFonts w:eastAsia="Times New Roman" w:cs="Times New Roman"/>
          <w:szCs w:val="24"/>
        </w:rPr>
        <w:t xml:space="preserve"> και να θυμίσω από τούτο εδώ το Βήμα ένα θλιβερό γεγονός</w:t>
      </w:r>
      <w:r>
        <w:rPr>
          <w:rFonts w:eastAsia="Times New Roman" w:cs="Times New Roman"/>
          <w:szCs w:val="24"/>
        </w:rPr>
        <w:t>,</w:t>
      </w:r>
      <w:r>
        <w:rPr>
          <w:rFonts w:eastAsia="Times New Roman" w:cs="Times New Roman"/>
          <w:szCs w:val="24"/>
        </w:rPr>
        <w:t xml:space="preserve"> που δείχνει πόσο τελικά ήταν βλαπτική η μεταβολή των όρων εργασίας από τη μη καταβολή δεδουλευμένων. Μια γυναίκα πριν από λίγο καιρό, εγκλωβισμένη σε απε</w:t>
      </w:r>
      <w:r>
        <w:rPr>
          <w:rFonts w:eastAsia="Times New Roman" w:cs="Times New Roman"/>
          <w:szCs w:val="24"/>
        </w:rPr>
        <w:t xml:space="preserve">λπισία δεκαπέντε μήνες απλήρωτη, αυτοκτόνησε. </w:t>
      </w:r>
    </w:p>
    <w:p w14:paraId="130AF8B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Οφείλουμε, λοιπόν, από αυτό εδώ το Βήμα</w:t>
      </w:r>
      <w:r>
        <w:rPr>
          <w:rFonts w:eastAsia="Times New Roman" w:cs="Times New Roman"/>
          <w:szCs w:val="24"/>
        </w:rPr>
        <w:t>,</w:t>
      </w:r>
      <w:r>
        <w:rPr>
          <w:rFonts w:eastAsia="Times New Roman" w:cs="Times New Roman"/>
          <w:szCs w:val="24"/>
        </w:rPr>
        <w:t xml:space="preserve"> να μιλάμε για ανθρώπους που δεν έχουν φωνή. Φυσικά κα</w:t>
      </w:r>
      <w:r>
        <w:rPr>
          <w:rFonts w:eastAsia="Times New Roman" w:cs="Times New Roman"/>
          <w:szCs w:val="24"/>
        </w:rPr>
        <w:t>μ</w:t>
      </w:r>
      <w:r>
        <w:rPr>
          <w:rFonts w:eastAsia="Times New Roman" w:cs="Times New Roman"/>
          <w:szCs w:val="24"/>
        </w:rPr>
        <w:t xml:space="preserve">μιά </w:t>
      </w:r>
      <w:r>
        <w:rPr>
          <w:rFonts w:eastAsia="Times New Roman" w:cs="Times New Roman"/>
          <w:bCs/>
          <w:szCs w:val="24"/>
        </w:rPr>
        <w:t>τροπολογία</w:t>
      </w:r>
      <w:r>
        <w:rPr>
          <w:rFonts w:eastAsia="Times New Roman" w:cs="Times New Roman"/>
          <w:szCs w:val="24"/>
        </w:rPr>
        <w:t xml:space="preserve">, κανένα νομοθέτημα δεν μπορεί να της ξαναδώσει τη ζωή. Ωστόσο με τέτοιες νομοθετικές πρωτοβουλίες </w:t>
      </w:r>
      <w:r>
        <w:rPr>
          <w:rFonts w:eastAsia="Times New Roman" w:cs="Times New Roman"/>
          <w:szCs w:val="24"/>
        </w:rPr>
        <w:t>μπορούμε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ξαναδώσουμε </w:t>
      </w:r>
      <w:r>
        <w:rPr>
          <w:rFonts w:eastAsia="Times New Roman" w:cs="Times New Roman"/>
          <w:szCs w:val="24"/>
        </w:rPr>
        <w:t>-</w:t>
      </w:r>
      <w:r>
        <w:rPr>
          <w:rFonts w:eastAsia="Times New Roman" w:cs="Times New Roman"/>
          <w:szCs w:val="24"/>
        </w:rPr>
        <w:t>σε όσους και όσες βρίσκονται σε αυτή την κατάσταση και είναι όμηροι της αυθαιρεσίας της εργοδοσίας</w:t>
      </w:r>
      <w:r>
        <w:rPr>
          <w:rFonts w:eastAsia="Times New Roman" w:cs="Times New Roman"/>
          <w:szCs w:val="24"/>
        </w:rPr>
        <w:t>-</w:t>
      </w:r>
      <w:r>
        <w:rPr>
          <w:rFonts w:eastAsia="Times New Roman" w:cs="Times New Roman"/>
          <w:szCs w:val="24"/>
        </w:rPr>
        <w:t xml:space="preserve"> την αξιοπρέπειά τους.</w:t>
      </w:r>
    </w:p>
    <w:p w14:paraId="130AF8B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130AF8B2" w14:textId="77777777" w:rsidR="007C1AED" w:rsidRDefault="002867C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130AF8B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Ευχαριστούμε την κυρία </w:t>
      </w:r>
      <w:proofErr w:type="spellStart"/>
      <w:r>
        <w:rPr>
          <w:rFonts w:eastAsia="Times New Roman" w:cs="Times New Roman"/>
          <w:szCs w:val="24"/>
        </w:rPr>
        <w:t>Βάκη</w:t>
      </w:r>
      <w:proofErr w:type="spellEnd"/>
      <w:r>
        <w:rPr>
          <w:rFonts w:eastAsia="Times New Roman" w:cs="Times New Roman"/>
          <w:szCs w:val="24"/>
        </w:rPr>
        <w:t>.</w:t>
      </w:r>
    </w:p>
    <w:p w14:paraId="130AF8B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να ολοκληρώσουμε την ψηφοφορία μέχρι τις </w:t>
      </w:r>
      <w:r>
        <w:rPr>
          <w:rFonts w:eastAsia="Times New Roman" w:cs="Times New Roman"/>
          <w:szCs w:val="24"/>
        </w:rPr>
        <w:t>3</w:t>
      </w:r>
      <w:r>
        <w:rPr>
          <w:rFonts w:eastAsia="Times New Roman" w:cs="Times New Roman"/>
          <w:szCs w:val="24"/>
        </w:rPr>
        <w:t xml:space="preserve"> η ώρα, ο κύριος Υπουργός δεν θα μιλήσει. Να παρακαλέσω τους </w:t>
      </w:r>
      <w:r>
        <w:rPr>
          <w:rFonts w:eastAsia="Times New Roman" w:cs="Times New Roman"/>
          <w:szCs w:val="24"/>
        </w:rPr>
        <w:t>ε</w:t>
      </w:r>
      <w:r>
        <w:rPr>
          <w:rFonts w:eastAsia="Times New Roman" w:cs="Times New Roman"/>
          <w:szCs w:val="24"/>
        </w:rPr>
        <w:t xml:space="preserve">ισηγητές των </w:t>
      </w:r>
      <w:r>
        <w:rPr>
          <w:rFonts w:eastAsia="Times New Roman" w:cs="Times New Roman"/>
          <w:szCs w:val="24"/>
        </w:rPr>
        <w:t>κ</w:t>
      </w:r>
      <w:r>
        <w:rPr>
          <w:rFonts w:eastAsia="Times New Roman" w:cs="Times New Roman"/>
          <w:szCs w:val="24"/>
        </w:rPr>
        <w:t>ομμάτων να μην τοποθετηθούν ή αν θέλουν ένα ή δυο λεπτά για μία παρατήρηση.</w:t>
      </w:r>
    </w:p>
    <w:p w14:paraId="130AF8B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Πείτε </w:t>
      </w:r>
      <w:r>
        <w:rPr>
          <w:rFonts w:eastAsia="Times New Roman" w:cs="Times New Roman"/>
          <w:szCs w:val="24"/>
        </w:rPr>
        <w:t>μου πώς το βλέπετε.</w:t>
      </w:r>
    </w:p>
    <w:p w14:paraId="130AF8B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Έχουμε δευτερολογία.</w:t>
      </w:r>
    </w:p>
    <w:p w14:paraId="130AF8B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Όσοι έχετε να πείτε κάτι για τις τροπολογίες, θα σας δώσω δύο λεπτά. </w:t>
      </w:r>
    </w:p>
    <w:p w14:paraId="130AF8B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Κύριε Πρόεδρε, θα παρακαλούσα να έχω τον λόγο.</w:t>
      </w:r>
    </w:p>
    <w:p w14:paraId="130AF8B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w:t>
      </w:r>
      <w:r>
        <w:rPr>
          <w:rFonts w:eastAsia="Times New Roman" w:cs="Times New Roman"/>
          <w:b/>
          <w:szCs w:val="24"/>
        </w:rPr>
        <w:t>άκης):</w:t>
      </w:r>
      <w:r>
        <w:rPr>
          <w:rFonts w:eastAsia="Times New Roman" w:cs="Times New Roman"/>
          <w:szCs w:val="24"/>
        </w:rPr>
        <w:t xml:space="preserve"> Κύριε </w:t>
      </w:r>
      <w:proofErr w:type="spellStart"/>
      <w:r>
        <w:rPr>
          <w:rFonts w:eastAsia="Times New Roman" w:cs="Times New Roman"/>
          <w:szCs w:val="24"/>
        </w:rPr>
        <w:t>Σαχινίδη</w:t>
      </w:r>
      <w:proofErr w:type="spellEnd"/>
      <w:r>
        <w:rPr>
          <w:rFonts w:eastAsia="Times New Roman" w:cs="Times New Roman"/>
          <w:szCs w:val="24"/>
        </w:rPr>
        <w:t xml:space="preserve">, τι θέλετε; </w:t>
      </w:r>
    </w:p>
    <w:p w14:paraId="130AF8B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θα παραχωρήσω τη θέση μου στην Κοινοβουλευτική μας Εκπρόσωπο. </w:t>
      </w:r>
    </w:p>
    <w:p w14:paraId="130AF8B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δώσουμε τον λόγο και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Ζαρούλια</w:t>
      </w:r>
      <w:proofErr w:type="spellEnd"/>
      <w:r>
        <w:rPr>
          <w:rFonts w:eastAsia="Times New Roman" w:cs="Times New Roman"/>
          <w:szCs w:val="24"/>
        </w:rPr>
        <w:t>.</w:t>
      </w:r>
    </w:p>
    <w:p w14:paraId="130AF8B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μιλήστε τώρα, για να μιλήσουν οι</w:t>
      </w:r>
      <w:r>
        <w:rPr>
          <w:rFonts w:eastAsia="Times New Roman" w:cs="Times New Roman"/>
          <w:szCs w:val="24"/>
        </w:rPr>
        <w:t xml:space="preserve"> υπόλοιποι για τις τροπολογίες μετά. </w:t>
      </w:r>
    </w:p>
    <w:p w14:paraId="130AF8B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Σας ευχαριστώ πολύ.</w:t>
      </w:r>
    </w:p>
    <w:p w14:paraId="130AF8B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Εις</w:t>
      </w:r>
      <w:r>
        <w:rPr>
          <w:rFonts w:eastAsia="Times New Roman" w:cs="Times New Roman"/>
          <w:szCs w:val="24"/>
        </w:rPr>
        <w:t xml:space="preserve"> ό,τι αφορά τα μέσα μαζικής ενημέρωσης, εφημερίδες, ραδιοφωνικούς και τηλεοπτικούς σταθμούς, λειτουργούν σε σχέση με την τρίτη πολιτική δύναμη της χώρας, το </w:t>
      </w:r>
      <w:r>
        <w:rPr>
          <w:rFonts w:eastAsia="Times New Roman" w:cs="Times New Roman"/>
          <w:szCs w:val="24"/>
        </w:rPr>
        <w:t>λ</w:t>
      </w:r>
      <w:r>
        <w:rPr>
          <w:rFonts w:eastAsia="Times New Roman" w:cs="Times New Roman"/>
          <w:szCs w:val="24"/>
        </w:rPr>
        <w:t xml:space="preserve">αϊκό </w:t>
      </w:r>
      <w:r>
        <w:rPr>
          <w:rFonts w:eastAsia="Times New Roman" w:cs="Times New Roman"/>
          <w:szCs w:val="24"/>
        </w:rPr>
        <w:t>ε</w:t>
      </w:r>
      <w:r>
        <w:rPr>
          <w:rFonts w:eastAsia="Times New Roman" w:cs="Times New Roman"/>
          <w:szCs w:val="24"/>
        </w:rPr>
        <w:t xml:space="preserve">θνικιστικό </w:t>
      </w:r>
      <w:r>
        <w:rPr>
          <w:rFonts w:eastAsia="Times New Roman" w:cs="Times New Roman"/>
          <w:szCs w:val="24"/>
        </w:rPr>
        <w:t>κ</w:t>
      </w:r>
      <w:r>
        <w:rPr>
          <w:rFonts w:eastAsia="Times New Roman" w:cs="Times New Roman"/>
          <w:szCs w:val="24"/>
        </w:rPr>
        <w:t>ίνη</w:t>
      </w:r>
      <w:r>
        <w:rPr>
          <w:rFonts w:eastAsia="Times New Roman" w:cs="Times New Roman"/>
          <w:szCs w:val="24"/>
        </w:rPr>
        <w:t xml:space="preserve">μα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 xml:space="preserve">, εντελώς αντιδημοκρατικά και αντισυνταγματικά. </w:t>
      </w:r>
    </w:p>
    <w:p w14:paraId="130AF8B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Τις φορές που δεν μας συκοφαντούν, οι οποίες δεν είναι καθόλου λίγες, φροντίζουν να αποσιωπούν την παρουσία μας, λες και δεν υπάρχουμε, περιφρονώντας με τρόπο τυραννικό το κόμμα που </w:t>
      </w:r>
      <w:r>
        <w:rPr>
          <w:rFonts w:eastAsia="Times New Roman" w:cs="Times New Roman"/>
          <w:szCs w:val="24"/>
        </w:rPr>
        <w:t xml:space="preserve">ψήφισαν εκατοντάδες χιλιάδες Έλληνες πολίτες, τους </w:t>
      </w:r>
      <w:r>
        <w:rPr>
          <w:rFonts w:eastAsia="Times New Roman" w:cs="Times New Roman"/>
          <w:szCs w:val="24"/>
        </w:rPr>
        <w:lastRenderedPageBreak/>
        <w:t>οποίους θεωρούν πολίτες «δεύτερης κατηγορίας». Όλα αυτά εξηγούνται από το καθεστώς το ιδιοκτησιακό, το οποίο διέπει τα μέσα μαζικής ενημέρωσης. Όλοι σε αυτή την χώρα γνωρίζουν ότι οι εφημερίδες, οι τηλεοπτ</w:t>
      </w:r>
      <w:r>
        <w:rPr>
          <w:rFonts w:eastAsia="Times New Roman" w:cs="Times New Roman"/>
          <w:szCs w:val="24"/>
        </w:rPr>
        <w:t>ικοί και ραδιοφωνικοί σταθμοί</w:t>
      </w:r>
      <w:r>
        <w:rPr>
          <w:rFonts w:eastAsia="Times New Roman" w:cs="Times New Roman"/>
          <w:szCs w:val="24"/>
        </w:rPr>
        <w:t>,</w:t>
      </w:r>
      <w:r>
        <w:rPr>
          <w:rFonts w:eastAsia="Times New Roman" w:cs="Times New Roman"/>
          <w:szCs w:val="24"/>
        </w:rPr>
        <w:t xml:space="preserve"> ελέγχονται και κατευθύνονται από τους </w:t>
      </w:r>
      <w:proofErr w:type="spellStart"/>
      <w:r>
        <w:rPr>
          <w:rFonts w:eastAsia="Times New Roman" w:cs="Times New Roman"/>
          <w:szCs w:val="24"/>
        </w:rPr>
        <w:t>ολιγάρχες</w:t>
      </w:r>
      <w:proofErr w:type="spellEnd"/>
      <w:r>
        <w:rPr>
          <w:rFonts w:eastAsia="Times New Roman" w:cs="Times New Roman"/>
          <w:szCs w:val="24"/>
        </w:rPr>
        <w:t xml:space="preserve"> του πλούτου οι οποίοι είναι και ιδιοκτήτες τους και αυτό δεν είναι δημοκρατία, είναι πλουτοκρατία, όπως ο μέγας Αριστοτέλης ορίζει τα πολιτεύματα. Δεν είναι τυχαίο ότι τα κανάλι</w:t>
      </w:r>
      <w:r>
        <w:rPr>
          <w:rFonts w:eastAsia="Times New Roman" w:cs="Times New Roman"/>
          <w:szCs w:val="24"/>
        </w:rPr>
        <w:t xml:space="preserve">α πολυτελείας και οι μεγάλες φυλλάδες με τις μεγάλες προσφορές που μοιράζουν, ακόμα και κουπόνια εκπτώσεως για τα σούπερ </w:t>
      </w:r>
      <w:proofErr w:type="spellStart"/>
      <w:r>
        <w:rPr>
          <w:rFonts w:eastAsia="Times New Roman" w:cs="Times New Roman"/>
          <w:szCs w:val="24"/>
        </w:rPr>
        <w:t>μάρκετ</w:t>
      </w:r>
      <w:proofErr w:type="spellEnd"/>
      <w:r>
        <w:rPr>
          <w:rFonts w:eastAsia="Times New Roman" w:cs="Times New Roman"/>
          <w:szCs w:val="24"/>
        </w:rPr>
        <w:t>, είναι στις σελίδες τους γεμάτες διαφημίσεις εταιρειών και τραπεζών, οι οποίες έχουν λεηλατήσει κυριολεκτικά τον ιδρώτα του ελλη</w:t>
      </w:r>
      <w:r>
        <w:rPr>
          <w:rFonts w:eastAsia="Times New Roman" w:cs="Times New Roman"/>
          <w:szCs w:val="24"/>
        </w:rPr>
        <w:t>νικού λαού.</w:t>
      </w:r>
    </w:p>
    <w:p w14:paraId="130AF8C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Από τη πλευρά του το Εθνικό Συμβούλιο Ραδιοτηλεόρασης παριστάνει τον Πόντιο Πιλάτο. Σε πρόσφατη ανακοίνωσή του σχετικά με τον αποκλεισμό της Χρυσής Αυγής εξέδωσε ανακοίνωση στην οποία αναφέρει: «Το ΕΣΡ ως θεσμικό όργανο και με βάση</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 xml:space="preserve">άρθρο 5 παράγραφος 2 του Συντάγματος, δεν δικαιούται να διακρίνει τα κόμματα ή οποιονδήποτε άλλον με βάση τις πολιτικές του θέσεις και την πολιτική τους δραστηριότητα. </w:t>
      </w:r>
    </w:p>
    <w:p w14:paraId="130AF8C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lastRenderedPageBreak/>
        <w:t>Στο συγκεκριμένο κόμμα έχουμε ήδη προ πολλού κοινοποιήσει το από 24-11-2016 έγγραφό μας</w:t>
      </w:r>
      <w:r>
        <w:rPr>
          <w:rFonts w:eastAsia="Times New Roman" w:cs="Times New Roman"/>
          <w:szCs w:val="24"/>
        </w:rPr>
        <w:t xml:space="preserve"> που απευθύνεται προς την ΕΡΤ και στο οποίο μεταξύ άλλων συμπεριλαμβάνονται και τα εξής: «Παράγραφος 2. Κανένας σταθμός ωστόσο δεν υποχρεούται, ουδέ καν δικαιούται, να μεταδίδει στα ίδια πλαίσια</w:t>
      </w:r>
      <w:r>
        <w:rPr>
          <w:rFonts w:eastAsia="Times New Roman" w:cs="Times New Roman"/>
          <w:szCs w:val="24"/>
        </w:rPr>
        <w:t>,</w:t>
      </w:r>
      <w:r>
        <w:rPr>
          <w:rFonts w:eastAsia="Times New Roman" w:cs="Times New Roman"/>
          <w:szCs w:val="24"/>
        </w:rPr>
        <w:t xml:space="preserve"> πληροφοριών και ειδήσεων</w:t>
      </w:r>
      <w:r>
        <w:rPr>
          <w:rFonts w:eastAsia="Times New Roman" w:cs="Times New Roman"/>
          <w:szCs w:val="24"/>
        </w:rPr>
        <w:t>,</w:t>
      </w:r>
      <w:r>
        <w:rPr>
          <w:rFonts w:eastAsia="Times New Roman" w:cs="Times New Roman"/>
          <w:szCs w:val="24"/>
        </w:rPr>
        <w:t xml:space="preserve"> λόγους ή εικόνες ή συμπεριφορές, ε</w:t>
      </w:r>
      <w:r>
        <w:rPr>
          <w:rFonts w:eastAsia="Times New Roman" w:cs="Times New Roman"/>
          <w:szCs w:val="24"/>
        </w:rPr>
        <w:t>ν γένει, κομμάτων ή οποιωνδήποτε άλλων, που συνιστούν ή εμπεριέχουν ή επιδοκιμάζουν αξιόποινες πράξεις, ήτοι εκπίπτουν στο πραγματικό διατάξεων, είτε του Ποινικού Κώδικα είτε ειδικών ποινικών νόμων, που προβλέπουν και τιμωρούν τις οικείες συμπεριφορές ως α</w:t>
      </w:r>
      <w:r>
        <w:rPr>
          <w:rFonts w:eastAsia="Times New Roman" w:cs="Times New Roman"/>
          <w:szCs w:val="24"/>
        </w:rPr>
        <w:t xml:space="preserve">ξιόποινες πράξεις»». </w:t>
      </w:r>
    </w:p>
    <w:p w14:paraId="130AF8C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Είναι ξεκάθαρο, λοιπόν</w:t>
      </w:r>
      <w:r>
        <w:rPr>
          <w:rFonts w:eastAsia="Times New Roman" w:cs="Times New Roman"/>
          <w:szCs w:val="24"/>
        </w:rPr>
        <w:t>,</w:t>
      </w:r>
      <w:r>
        <w:rPr>
          <w:rFonts w:eastAsia="Times New Roman" w:cs="Times New Roman"/>
          <w:szCs w:val="24"/>
        </w:rPr>
        <w:t xml:space="preserve"> ότι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-η οποία έχει καθήκον σύμφωνα με το Σύνταγμα να επιβάλλει την πολυφωνία στους τηλεοπτικούς σταθμούς, οι συχνότητες των οποίων είναι ιδιοκτησία του ελληνικού λαού- παραβιάζει το καθήκον της</w:t>
      </w:r>
      <w:r>
        <w:rPr>
          <w:rFonts w:eastAsia="Times New Roman" w:cs="Times New Roman"/>
          <w:szCs w:val="24"/>
        </w:rPr>
        <w:t>, αφού συστηματικά τα κανάλια μ</w:t>
      </w:r>
      <w:r>
        <w:rPr>
          <w:rFonts w:eastAsia="Times New Roman" w:cs="Times New Roman"/>
          <w:szCs w:val="24"/>
        </w:rPr>
        <w:t>ά</w:t>
      </w:r>
      <w:r>
        <w:rPr>
          <w:rFonts w:eastAsia="Times New Roman" w:cs="Times New Roman"/>
          <w:szCs w:val="24"/>
        </w:rPr>
        <w:t>ς αποκλείουν, χωρίς να παραβιάζουμε –όπως αναφέρει στην ανακοίνωσή του- κανέναν συγκεκριμένο νόμο. Κυριαρχεί επί του προκειμένου ο νόμος της ζούγκλας, όπου δυνατός στη συγκεκριμένη περίπτωση είναι αυτός που διαθέτει το «βρώμ</w:t>
      </w:r>
      <w:r>
        <w:rPr>
          <w:rFonts w:eastAsia="Times New Roman" w:cs="Times New Roman"/>
          <w:szCs w:val="24"/>
        </w:rPr>
        <w:t xml:space="preserve">ικο» χρήμα, χρήμα από «θαλασσοδάνεια» </w:t>
      </w:r>
      <w:r>
        <w:rPr>
          <w:rFonts w:eastAsia="Times New Roman" w:cs="Times New Roman"/>
          <w:szCs w:val="24"/>
        </w:rPr>
        <w:lastRenderedPageBreak/>
        <w:t xml:space="preserve">και από </w:t>
      </w:r>
      <w:proofErr w:type="spellStart"/>
      <w:r>
        <w:rPr>
          <w:rFonts w:eastAsia="Times New Roman" w:cs="Times New Roman"/>
          <w:szCs w:val="24"/>
        </w:rPr>
        <w:t>υπερτιμολογημένες</w:t>
      </w:r>
      <w:proofErr w:type="spellEnd"/>
      <w:r>
        <w:rPr>
          <w:rFonts w:eastAsia="Times New Roman" w:cs="Times New Roman"/>
          <w:szCs w:val="24"/>
        </w:rPr>
        <w:t xml:space="preserve"> εργολαβίες δημοσίων έργων. Τα μέσα μαζικής ενημερώσεως σε ό,τι αφορά τη Χρυσή Αυγή –επαναλαμβάνω- λειτουργούν κατά τρόπο εντελώς αντιδεοντολογικό, αλλά εσείς οι μεγάλοι δημοκράτες του λεγόμενο</w:t>
      </w:r>
      <w:r>
        <w:rPr>
          <w:rFonts w:eastAsia="Times New Roman" w:cs="Times New Roman"/>
          <w:szCs w:val="24"/>
        </w:rPr>
        <w:t>υ συνταγματικού τόξου δεν δίνετε δεκάρα γι’ αυτό.</w:t>
      </w:r>
    </w:p>
    <w:p w14:paraId="130AF8C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Οι κίτρινες φυλλάδες της βρώμικης πλουτοκρατίας ήταν αυτές που μιλούσαν για εκατομμύρια ευρώ που έχει στο ταμείο της η Χρυσή Αυγή, για παράνομες χρηματοδοτήσεις, για κρυμμένα οπλοστάσια και άλλα πολλά. Συκο</w:t>
      </w:r>
      <w:r>
        <w:rPr>
          <w:rFonts w:eastAsia="Times New Roman" w:cs="Times New Roman"/>
          <w:szCs w:val="24"/>
        </w:rPr>
        <w:t>φάντησαν ανθρώπους, διέσυραν οικογένειες, αλλά το πολιτικό σύστημα φάνηκε ανίκανο να κρατήσει έστω και τα προσχήματα και να επιβάλει τη νομιμότητα. Η πραγματική ελευθερία σε εφημερίδες και τηλεοπτικούς σταθμούς είναι ζήτημα δημοκρατίας, της αληθινής δημοκρ</w:t>
      </w:r>
      <w:r>
        <w:rPr>
          <w:rFonts w:eastAsia="Times New Roman" w:cs="Times New Roman"/>
          <w:szCs w:val="24"/>
        </w:rPr>
        <w:t>ατίας, όπως υπήρχε στην αρχαία Αθήνα, όπου ίσχυε το «τις αγορεύει βούλεται». Εδώ δεν ισχύει σε κα</w:t>
      </w:r>
      <w:r>
        <w:rPr>
          <w:rFonts w:eastAsia="Times New Roman" w:cs="Times New Roman"/>
          <w:szCs w:val="24"/>
        </w:rPr>
        <w:t>μ</w:t>
      </w:r>
      <w:r>
        <w:rPr>
          <w:rFonts w:eastAsia="Times New Roman" w:cs="Times New Roman"/>
          <w:szCs w:val="24"/>
        </w:rPr>
        <w:t>μία περίπτωση αυτό, αλλά αντίθετα όποιος είναι υπάκουος δούλος του συστήματος και διαθέτει χρήμα, έχει στα χέρια του και την ενημέρωση.</w:t>
      </w:r>
    </w:p>
    <w:p w14:paraId="130AF8C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Η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αμμένου μέσα στα τόσα ψέματα που είχε πει προεκλογικά και συνεχίζει να λέει μετεκλογικά, είχε πει ότι θα χτυπήσει τη διαπλοκή στα μέσα μαζικής ενημέρωσης </w:t>
      </w:r>
      <w:r>
        <w:rPr>
          <w:rFonts w:eastAsia="Times New Roman" w:cs="Times New Roman"/>
          <w:szCs w:val="24"/>
        </w:rPr>
        <w:lastRenderedPageBreak/>
        <w:t>λόγια παχιά χωρίς περιεχόμενο</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πλά η διαπλοκή αλλάζει χέρια. </w:t>
      </w:r>
      <w:r>
        <w:rPr>
          <w:rFonts w:eastAsia="Times New Roman" w:cs="Times New Roman"/>
          <w:szCs w:val="24"/>
        </w:rPr>
        <w:t>Εις</w:t>
      </w:r>
      <w:r>
        <w:rPr>
          <w:rFonts w:eastAsia="Times New Roman" w:cs="Times New Roman"/>
          <w:szCs w:val="24"/>
        </w:rPr>
        <w:t xml:space="preserve"> ό,τι αφορά το κίνημα των Ελλήνων </w:t>
      </w:r>
      <w:r>
        <w:rPr>
          <w:rFonts w:eastAsia="Times New Roman" w:cs="Times New Roman"/>
          <w:szCs w:val="24"/>
        </w:rPr>
        <w:t>ε</w:t>
      </w:r>
      <w:r>
        <w:rPr>
          <w:rFonts w:eastAsia="Times New Roman" w:cs="Times New Roman"/>
          <w:szCs w:val="24"/>
        </w:rPr>
        <w:t xml:space="preserve">θνικιστών, τη Χρυσή Αυγή, ο αποκλεισμός παραμένει από ένα σύστημα που επίσης παραμένει διεφθαρμένο. </w:t>
      </w:r>
    </w:p>
    <w:p w14:paraId="130AF8C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Ας μη νομίζουν όμως ότι με τα ψέματά τους, με τη λάσπη και τη συκοφαντία τους και με τη συν</w:t>
      </w:r>
      <w:r>
        <w:rPr>
          <w:rFonts w:eastAsia="Times New Roman" w:cs="Times New Roman"/>
          <w:szCs w:val="24"/>
        </w:rPr>
        <w:t>ω</w:t>
      </w:r>
      <w:r>
        <w:rPr>
          <w:rFonts w:eastAsia="Times New Roman" w:cs="Times New Roman"/>
          <w:szCs w:val="24"/>
        </w:rPr>
        <w:t>μ</w:t>
      </w:r>
      <w:r>
        <w:rPr>
          <w:rFonts w:eastAsia="Times New Roman" w:cs="Times New Roman"/>
          <w:szCs w:val="24"/>
        </w:rPr>
        <w:t>ο</w:t>
      </w:r>
      <w:r>
        <w:rPr>
          <w:rFonts w:eastAsia="Times New Roman" w:cs="Times New Roman"/>
          <w:szCs w:val="24"/>
        </w:rPr>
        <w:t>σία της σιωπής</w:t>
      </w:r>
      <w:r>
        <w:rPr>
          <w:rFonts w:eastAsia="Times New Roman" w:cs="Times New Roman"/>
          <w:szCs w:val="24"/>
        </w:rPr>
        <w:t>,</w:t>
      </w:r>
      <w:r>
        <w:rPr>
          <w:rFonts w:eastAsia="Times New Roman" w:cs="Times New Roman"/>
          <w:szCs w:val="24"/>
        </w:rPr>
        <w:t xml:space="preserve"> θα σταματήσουν τους </w:t>
      </w:r>
      <w:proofErr w:type="spellStart"/>
      <w:r>
        <w:rPr>
          <w:rFonts w:eastAsia="Times New Roman" w:cs="Times New Roman"/>
          <w:szCs w:val="24"/>
        </w:rPr>
        <w:t>χρυσαυγίτες</w:t>
      </w:r>
      <w:proofErr w:type="spellEnd"/>
      <w:r>
        <w:rPr>
          <w:rFonts w:eastAsia="Times New Roman" w:cs="Times New Roman"/>
          <w:szCs w:val="24"/>
        </w:rPr>
        <w:t xml:space="preserve"> και τις </w:t>
      </w:r>
      <w:proofErr w:type="spellStart"/>
      <w:r>
        <w:rPr>
          <w:rFonts w:eastAsia="Times New Roman" w:cs="Times New Roman"/>
          <w:szCs w:val="24"/>
        </w:rPr>
        <w:t>χρυσ</w:t>
      </w:r>
      <w:r>
        <w:rPr>
          <w:rFonts w:eastAsia="Times New Roman" w:cs="Times New Roman"/>
          <w:szCs w:val="24"/>
        </w:rPr>
        <w:t>αυγίτισσες</w:t>
      </w:r>
      <w:proofErr w:type="spellEnd"/>
      <w:r>
        <w:rPr>
          <w:rFonts w:eastAsia="Times New Roman" w:cs="Times New Roman"/>
          <w:szCs w:val="24"/>
        </w:rPr>
        <w:t>,</w:t>
      </w:r>
      <w:r>
        <w:rPr>
          <w:rFonts w:eastAsia="Times New Roman" w:cs="Times New Roman"/>
          <w:szCs w:val="24"/>
        </w:rPr>
        <w:t xml:space="preserve"> που δίνουν έναν υπέροχο αγώνα σε πόλεις και σε χωριά, σε κάθε γωνιά της Ελλάδος, κηρύσσοντας τ</w:t>
      </w:r>
      <w:r>
        <w:rPr>
          <w:rFonts w:eastAsia="Times New Roman" w:cs="Times New Roman"/>
          <w:szCs w:val="24"/>
        </w:rPr>
        <w:t>η</w:t>
      </w:r>
      <w:r>
        <w:rPr>
          <w:rFonts w:eastAsia="Times New Roman" w:cs="Times New Roman"/>
          <w:szCs w:val="24"/>
        </w:rPr>
        <w:t xml:space="preserve">ν </w:t>
      </w:r>
      <w:r>
        <w:rPr>
          <w:rFonts w:eastAsia="Times New Roman" w:cs="Times New Roman"/>
          <w:szCs w:val="24"/>
        </w:rPr>
        <w:t>αλήθεια</w:t>
      </w:r>
      <w:r>
        <w:rPr>
          <w:rFonts w:eastAsia="Times New Roman" w:cs="Times New Roman"/>
          <w:szCs w:val="24"/>
        </w:rPr>
        <w:t xml:space="preserve"> λόγο τ</w:t>
      </w:r>
      <w:r>
        <w:rPr>
          <w:rFonts w:eastAsia="Times New Roman" w:cs="Times New Roman"/>
          <w:szCs w:val="24"/>
        </w:rPr>
        <w:t>ου</w:t>
      </w:r>
      <w:r>
        <w:rPr>
          <w:rFonts w:eastAsia="Times New Roman" w:cs="Times New Roman"/>
          <w:szCs w:val="24"/>
        </w:rPr>
        <w:t xml:space="preserve"> εθνικισμού, που είναι και η μοναδική και τελευταία ελπίδα για να απαλλαγεί ο </w:t>
      </w:r>
      <w:r>
        <w:rPr>
          <w:rFonts w:eastAsia="Times New Roman" w:cs="Times New Roman"/>
          <w:szCs w:val="24"/>
        </w:rPr>
        <w:t>Ε</w:t>
      </w:r>
      <w:r>
        <w:rPr>
          <w:rFonts w:eastAsia="Times New Roman" w:cs="Times New Roman"/>
          <w:szCs w:val="24"/>
        </w:rPr>
        <w:t>λληνισμός από την ξενοκρατία που εξουσιάζει τον τόπο</w:t>
      </w:r>
      <w:r>
        <w:rPr>
          <w:rFonts w:eastAsia="Times New Roman" w:cs="Times New Roman"/>
          <w:szCs w:val="24"/>
        </w:rPr>
        <w:t xml:space="preserve"> μας. </w:t>
      </w:r>
    </w:p>
    <w:p w14:paraId="130AF8C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Εννοείται ότι θα καταψηφίσουμε το σχέδιο νόμου. </w:t>
      </w:r>
    </w:p>
    <w:p w14:paraId="130AF8C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30AF8C8" w14:textId="77777777" w:rsidR="007C1AED" w:rsidRDefault="002867C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30AF8C9"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(Αναστάσιος Κουράκης): </w:t>
      </w:r>
      <w:r>
        <w:rPr>
          <w:rFonts w:eastAsia="Times New Roman"/>
          <w:color w:val="000000" w:themeColor="text1"/>
          <w:szCs w:val="24"/>
        </w:rPr>
        <w:t xml:space="preserve">Προχωράμε στους </w:t>
      </w:r>
      <w:r>
        <w:rPr>
          <w:rFonts w:eastAsia="Times New Roman"/>
          <w:color w:val="000000" w:themeColor="text1"/>
          <w:szCs w:val="24"/>
        </w:rPr>
        <w:t>ε</w:t>
      </w:r>
      <w:r>
        <w:rPr>
          <w:rFonts w:eastAsia="Times New Roman"/>
          <w:color w:val="000000" w:themeColor="text1"/>
          <w:szCs w:val="24"/>
        </w:rPr>
        <w:t>ισηγητές που θέλουν να τοποθετηθούν μόνο επί των τροπολογιών.</w:t>
      </w:r>
    </w:p>
    <w:p w14:paraId="130AF8CA"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ΘΕΟΔΩΡΟΣ </w:t>
      </w:r>
      <w:r>
        <w:rPr>
          <w:rFonts w:eastAsia="Times New Roman"/>
          <w:b/>
          <w:color w:val="000000" w:themeColor="text1"/>
          <w:szCs w:val="24"/>
        </w:rPr>
        <w:t>ΠΑΠΑΘΕΟΔΩΡΟΥ:</w:t>
      </w:r>
      <w:r>
        <w:rPr>
          <w:rFonts w:eastAsia="Times New Roman"/>
          <w:color w:val="000000" w:themeColor="text1"/>
          <w:szCs w:val="24"/>
        </w:rPr>
        <w:t xml:space="preserve"> Κύριε Πρόεδρε, θα ήθελα να αναφερθώ στην υπουργική τροπολογία 1222/7, η οποία αφορά τις διευθετήσεις τη χρηματοδότηση για τα καύσιμα του Λιμενικού εν όψει των αυξημένων αναγκών λόγω της διαχείρισης του προσφυγικού ζητήματος. Θα ήθελα να θυμίσ</w:t>
      </w:r>
      <w:r>
        <w:rPr>
          <w:rFonts w:eastAsia="Times New Roman"/>
          <w:color w:val="000000" w:themeColor="text1"/>
          <w:szCs w:val="24"/>
        </w:rPr>
        <w:t>ω στον κύριο Υπουργό το εξής: Ακριβώς επειδή όλη αυτή την περίοδο δεν αξιοποιήθηκαν κονδύλια της Ευρωπαϊκής Ένωσης που προορίζονταν για την τεχνική υποστήριξη και χάθηκαν αυτά τα χρήματα για την τεχνική υποστήριξη του Λιμενικού, για αυτόν τον λόγο αναγκάζε</w:t>
      </w:r>
      <w:r>
        <w:rPr>
          <w:rFonts w:eastAsia="Times New Roman"/>
          <w:color w:val="000000" w:themeColor="text1"/>
          <w:szCs w:val="24"/>
        </w:rPr>
        <w:t>ται πλέον να προσφύγει σε μια τέτοια τροπολογία, ώστε να μπορεί να χρηματοδοτήσει τα καύσιμα του Λιμενικού Σώματος.</w:t>
      </w:r>
    </w:p>
    <w:p w14:paraId="130AF8CB"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Προφανώς θα στηρίξουμε την παροχή δυνατότητας το Λιμενικό να είναι αξιόμαχο. Αλλά από εκεί και πέρα</w:t>
      </w:r>
      <w:r>
        <w:rPr>
          <w:rFonts w:eastAsia="Times New Roman"/>
          <w:color w:val="000000" w:themeColor="text1"/>
          <w:szCs w:val="24"/>
        </w:rPr>
        <w:t xml:space="preserve"> να ξέρει ο ελληνικός λαός, να ξέρει η Βουλή, να ξέρει το Σώμα ότι τα χρήματα αυτά ουδέποτε αξιοποιήθηκαν από το αντίστοιχο ταμείο της Ευρωπαϊκής Ένωσης.</w:t>
      </w:r>
    </w:p>
    <w:p w14:paraId="130AF8CC"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130AF8CD"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(Αναστάσιος Κουράκης): </w:t>
      </w:r>
      <w:r>
        <w:rPr>
          <w:rFonts w:eastAsia="Times New Roman"/>
          <w:color w:val="000000" w:themeColor="text1"/>
          <w:szCs w:val="24"/>
        </w:rPr>
        <w:t>Ευχαριστούμε τον κ. Παπαθεοδώρου.</w:t>
      </w:r>
    </w:p>
    <w:p w14:paraId="130AF8CE"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Κύριε </w:t>
      </w:r>
      <w:proofErr w:type="spellStart"/>
      <w:r>
        <w:rPr>
          <w:rFonts w:eastAsia="Times New Roman"/>
          <w:color w:val="000000" w:themeColor="text1"/>
          <w:szCs w:val="24"/>
        </w:rPr>
        <w:t>Κατσώτη</w:t>
      </w:r>
      <w:proofErr w:type="spellEnd"/>
      <w:r>
        <w:rPr>
          <w:rFonts w:eastAsia="Times New Roman"/>
          <w:color w:val="000000" w:themeColor="text1"/>
          <w:szCs w:val="24"/>
        </w:rPr>
        <w:t>, πεί</w:t>
      </w:r>
      <w:r>
        <w:rPr>
          <w:rFonts w:eastAsia="Times New Roman"/>
          <w:color w:val="000000" w:themeColor="text1"/>
          <w:szCs w:val="24"/>
        </w:rPr>
        <w:t>τε μας κι εσείς.</w:t>
      </w:r>
    </w:p>
    <w:p w14:paraId="130AF8CF" w14:textId="77777777" w:rsidR="007C1AED" w:rsidRDefault="002867C4">
      <w:pPr>
        <w:spacing w:after="0" w:line="600" w:lineRule="auto"/>
        <w:ind w:firstLine="720"/>
        <w:jc w:val="both"/>
        <w:rPr>
          <w:rFonts w:eastAsia="Times New Roman"/>
          <w:color w:val="000000" w:themeColor="text1"/>
          <w:szCs w:val="24"/>
        </w:rPr>
      </w:pPr>
      <w:r>
        <w:rPr>
          <w:rFonts w:eastAsia="Times New Roman"/>
          <w:b/>
          <w:color w:val="000000" w:themeColor="text1"/>
          <w:szCs w:val="24"/>
        </w:rPr>
        <w:t>ΧΡΗΣΤΟΣ ΚΑΤΣΩΤΗΣ:</w:t>
      </w:r>
      <w:r>
        <w:rPr>
          <w:rFonts w:eastAsia="Times New Roman"/>
          <w:color w:val="000000" w:themeColor="text1"/>
          <w:szCs w:val="24"/>
        </w:rPr>
        <w:t xml:space="preserve"> Κύριε Πρόεδρε, είχα την εντύπωση ότι θα δοθεί χρόνος για δευτερολογία. Εν πάση </w:t>
      </w:r>
      <w:proofErr w:type="spellStart"/>
      <w:r>
        <w:rPr>
          <w:rFonts w:eastAsia="Times New Roman"/>
          <w:color w:val="000000" w:themeColor="text1"/>
          <w:szCs w:val="24"/>
        </w:rPr>
        <w:t>περιπτώσει</w:t>
      </w:r>
      <w:proofErr w:type="spellEnd"/>
      <w:r>
        <w:rPr>
          <w:rFonts w:eastAsia="Times New Roman"/>
          <w:color w:val="000000" w:themeColor="text1"/>
          <w:szCs w:val="24"/>
        </w:rPr>
        <w:t xml:space="preserve"> υπάρχει ένα θέμα σοβαρό με την τροπολογία που καταθέσαμε </w:t>
      </w:r>
      <w:r>
        <w:rPr>
          <w:rFonts w:eastAsia="Times New Roman"/>
          <w:color w:val="000000" w:themeColor="text1"/>
          <w:szCs w:val="24"/>
        </w:rPr>
        <w:t xml:space="preserve">ως </w:t>
      </w:r>
      <w:r>
        <w:rPr>
          <w:rFonts w:eastAsia="Times New Roman"/>
          <w:color w:val="000000" w:themeColor="text1"/>
          <w:szCs w:val="24"/>
        </w:rPr>
        <w:t>ΚΚΕ.</w:t>
      </w:r>
    </w:p>
    <w:p w14:paraId="130AF8D0"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Χθες η κ. </w:t>
      </w:r>
      <w:proofErr w:type="spellStart"/>
      <w:r>
        <w:rPr>
          <w:rFonts w:eastAsia="Times New Roman"/>
          <w:color w:val="000000" w:themeColor="text1"/>
          <w:szCs w:val="24"/>
        </w:rPr>
        <w:t>Αχτσιόγλου</w:t>
      </w:r>
      <w:proofErr w:type="spellEnd"/>
      <w:r>
        <w:rPr>
          <w:rFonts w:eastAsia="Times New Roman"/>
          <w:color w:val="000000" w:themeColor="text1"/>
          <w:szCs w:val="24"/>
        </w:rPr>
        <w:t xml:space="preserve"> τοποθετήθηκε στο δεύτερο μέρος της τροπολογία</w:t>
      </w:r>
      <w:r>
        <w:rPr>
          <w:rFonts w:eastAsia="Times New Roman"/>
          <w:color w:val="000000" w:themeColor="text1"/>
          <w:szCs w:val="24"/>
        </w:rPr>
        <w:t>ς, ισχυρίστηκε ότι υπάρχει ο νόμος, υπάρχουν οι ποινικές ευθύνες, άρα δεν υπάρχει λόγος να κάνει δεκτό το δεύτερο μέρος.</w:t>
      </w:r>
    </w:p>
    <w:p w14:paraId="130AF8D1"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Εμείς είπαμε και χθες ότι η τροπολογία μας έχει αυτά τα δύο μέρη. Βεβαίως το πρώτο που έγινε αποδεκτό είναι πολύ σημαντικό, γιατί θα θε</w:t>
      </w:r>
      <w:r>
        <w:rPr>
          <w:rFonts w:eastAsia="Times New Roman"/>
          <w:color w:val="000000" w:themeColor="text1"/>
          <w:szCs w:val="24"/>
        </w:rPr>
        <w:t xml:space="preserve">ωρείται βλαπτική μεταβολή η καθυστέρηση των </w:t>
      </w:r>
      <w:proofErr w:type="spellStart"/>
      <w:r>
        <w:rPr>
          <w:rFonts w:eastAsia="Times New Roman"/>
          <w:color w:val="000000" w:themeColor="text1"/>
          <w:szCs w:val="24"/>
        </w:rPr>
        <w:t>οφειλομένων</w:t>
      </w:r>
      <w:proofErr w:type="spellEnd"/>
      <w:r>
        <w:rPr>
          <w:rFonts w:eastAsia="Times New Roman"/>
          <w:color w:val="000000" w:themeColor="text1"/>
          <w:szCs w:val="24"/>
        </w:rPr>
        <w:t xml:space="preserve"> κι όταν μιλάμε για αξιόλογο χρόνο -το καταθέτουμε για μια ακόμα φορά-, εννοούμε από την ημέρα παρέλευσης της δήλης μέρας έως και έναν μήνα. Ένας Βουλευτής του ΣΥΡΙΖΑ έκανε επίσης ίδια παρατήρηση. Δεν </w:t>
      </w:r>
      <w:r>
        <w:rPr>
          <w:rFonts w:eastAsia="Times New Roman"/>
          <w:color w:val="000000" w:themeColor="text1"/>
          <w:szCs w:val="24"/>
        </w:rPr>
        <w:t>θα είχαμε αντίρρηση να συμπεριληφθεί στην τροπολογία. Ωστόσο το λέμε</w:t>
      </w:r>
      <w:r>
        <w:rPr>
          <w:rFonts w:eastAsia="Times New Roman"/>
          <w:color w:val="000000" w:themeColor="text1"/>
          <w:szCs w:val="24"/>
        </w:rPr>
        <w:t>,</w:t>
      </w:r>
      <w:r>
        <w:rPr>
          <w:rFonts w:eastAsia="Times New Roman"/>
          <w:color w:val="000000" w:themeColor="text1"/>
          <w:szCs w:val="24"/>
        </w:rPr>
        <w:t xml:space="preserve"> γιατί οι δικαστές προσφεύγουν και στη συζήτηση η οποία γίνεται εδώ στη Βουλή πολλές φορές</w:t>
      </w:r>
      <w:r>
        <w:rPr>
          <w:rFonts w:eastAsia="Times New Roman"/>
          <w:color w:val="000000" w:themeColor="text1"/>
          <w:szCs w:val="24"/>
        </w:rPr>
        <w:t>,</w:t>
      </w:r>
      <w:r>
        <w:rPr>
          <w:rFonts w:eastAsia="Times New Roman"/>
          <w:color w:val="000000" w:themeColor="text1"/>
          <w:szCs w:val="24"/>
        </w:rPr>
        <w:t xml:space="preserve"> για να βγάλουν κάποιες αποφάσεις. Το θέμα, λοιπόν, είναι ουσιαστικό κι όχι νομοτεχνικό.</w:t>
      </w:r>
    </w:p>
    <w:p w14:paraId="130AF8D2"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Εμείς μ</w:t>
      </w:r>
      <w:r>
        <w:rPr>
          <w:rFonts w:eastAsia="Times New Roman"/>
          <w:color w:val="000000" w:themeColor="text1"/>
          <w:szCs w:val="24"/>
        </w:rPr>
        <w:t xml:space="preserve">ε την τροπολογία μας διευρύναμε την ευθύνη στα μέλη του διοικητικού συμβουλίου και στον βασικό μέτοχο. Δεν είναι λίγες οι περιπτώσεις. Οι εργαζόμενοι του </w:t>
      </w:r>
      <w:r>
        <w:rPr>
          <w:rFonts w:eastAsia="Times New Roman"/>
          <w:color w:val="000000" w:themeColor="text1"/>
          <w:szCs w:val="24"/>
        </w:rPr>
        <w:t>«</w:t>
      </w:r>
      <w:r>
        <w:rPr>
          <w:rFonts w:eastAsia="Times New Roman"/>
          <w:color w:val="000000" w:themeColor="text1"/>
          <w:szCs w:val="24"/>
          <w:lang w:val="en-US"/>
        </w:rPr>
        <w:t>Athens</w:t>
      </w:r>
      <w:r>
        <w:rPr>
          <w:rFonts w:eastAsia="Times New Roman"/>
          <w:color w:val="000000" w:themeColor="text1"/>
          <w:szCs w:val="24"/>
        </w:rPr>
        <w:t xml:space="preserve"> </w:t>
      </w:r>
      <w:proofErr w:type="spellStart"/>
      <w:r>
        <w:rPr>
          <w:rFonts w:eastAsia="Times New Roman"/>
          <w:color w:val="000000" w:themeColor="text1"/>
          <w:szCs w:val="24"/>
          <w:lang w:val="en-US"/>
        </w:rPr>
        <w:t>Ledra</w:t>
      </w:r>
      <w:proofErr w:type="spellEnd"/>
      <w:r>
        <w:rPr>
          <w:rFonts w:eastAsia="Times New Roman"/>
          <w:color w:val="000000" w:themeColor="text1"/>
          <w:szCs w:val="24"/>
        </w:rPr>
        <w:t>»</w:t>
      </w:r>
      <w:r>
        <w:rPr>
          <w:rFonts w:eastAsia="Times New Roman"/>
          <w:color w:val="000000" w:themeColor="text1"/>
          <w:szCs w:val="24"/>
        </w:rPr>
        <w:t xml:space="preserve"> περιμένουν ακόμη να πάρουν τα δεδουλευμένα τους και τις αποζημιώσεις τους εδώ και ενάμι</w:t>
      </w:r>
      <w:r>
        <w:rPr>
          <w:rFonts w:eastAsia="Times New Roman"/>
          <w:color w:val="000000" w:themeColor="text1"/>
          <w:szCs w:val="24"/>
        </w:rPr>
        <w:t>σ</w:t>
      </w:r>
      <w:r>
        <w:rPr>
          <w:rFonts w:eastAsia="Times New Roman"/>
          <w:color w:val="000000" w:themeColor="text1"/>
          <w:szCs w:val="24"/>
        </w:rPr>
        <w:t>η</w:t>
      </w:r>
      <w:r>
        <w:rPr>
          <w:rFonts w:eastAsia="Times New Roman"/>
          <w:color w:val="000000" w:themeColor="text1"/>
          <w:szCs w:val="24"/>
        </w:rPr>
        <w:t xml:space="preserve"> χρόνο. Εκεί, λοιπόν, ο βασικός μέτοχος και τα μέλη του διοικητικού συμβουλίου την έχουν «γλυτώσει». Οι εργαζόμενοι «πληρώνουν το μάρμαρο». Εάν, λοιπόν, εσείς δεν δεχτείτε να </w:t>
      </w:r>
      <w:proofErr w:type="spellStart"/>
      <w:r>
        <w:rPr>
          <w:rFonts w:eastAsia="Times New Roman"/>
          <w:color w:val="000000" w:themeColor="text1"/>
          <w:szCs w:val="24"/>
        </w:rPr>
        <w:t>αυστηροποιηθεί</w:t>
      </w:r>
      <w:proofErr w:type="spellEnd"/>
      <w:r>
        <w:rPr>
          <w:rFonts w:eastAsia="Times New Roman"/>
          <w:color w:val="000000" w:themeColor="text1"/>
          <w:szCs w:val="24"/>
        </w:rPr>
        <w:t xml:space="preserve"> αυτό το πλαίσιο και να έχει την ευθύνη ο βασικός μέτοχος, τα μέλ</w:t>
      </w:r>
      <w:r>
        <w:rPr>
          <w:rFonts w:eastAsia="Times New Roman"/>
          <w:color w:val="000000" w:themeColor="text1"/>
          <w:szCs w:val="24"/>
        </w:rPr>
        <w:t>η του διοικητικού συμβουλίου κ.λπ., τότε τα προβλήματα που υπάρχουν δεν θα αντιμετωπιστούν. Χθες ακόμη το Υπουργείο Εργασίας έκανε τριμερή με τον Ζούρα και συμφώνησαν τον Αύγουστο να πληρωθεί ο Ιανουάριος. Μα μπορεί, είναι δυνατόν οι εργαζόμενοι να αντέξου</w:t>
      </w:r>
      <w:r>
        <w:rPr>
          <w:rFonts w:eastAsia="Times New Roman"/>
          <w:color w:val="000000" w:themeColor="text1"/>
          <w:szCs w:val="24"/>
        </w:rPr>
        <w:t>ν τόσους μήνες απλήρωτοι και από την άλλη να πρέπει να είναι συνεπείς στη ΔΕΗ, στον ΕΝΦΙΑ, στην εφορία και στην επιβίωση που θα πρέπει να έχουν σαν οικογένειες;</w:t>
      </w:r>
    </w:p>
    <w:p w14:paraId="130AF8D3"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Το λέμε αυτό, για να δούμε αν πράγματι το πλαίσιο αρκεί ή δεν αρκεί. Εμείς λέμε ότι δεν αρκεί</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για αυτό και λέμε ότι θα πρέπει να διευρυνθεί με αυτή την πρόταση που έχουμε κάνει.</w:t>
      </w:r>
    </w:p>
    <w:p w14:paraId="130AF8D4"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130AF8D5" w14:textId="77777777" w:rsidR="007C1AED" w:rsidRDefault="002867C4">
      <w:pPr>
        <w:spacing w:after="0" w:line="600" w:lineRule="auto"/>
        <w:ind w:firstLine="720"/>
        <w:jc w:val="both"/>
        <w:rPr>
          <w:rFonts w:eastAsia="Times New Roman"/>
          <w:color w:val="000000" w:themeColor="text1"/>
          <w:szCs w:val="24"/>
        </w:rPr>
      </w:pPr>
      <w:r>
        <w:rPr>
          <w:rFonts w:eastAsia="Times New Roman"/>
          <w:color w:val="000000" w:themeColor="text1"/>
          <w:szCs w:val="24"/>
        </w:rPr>
        <w:t>Όσον αφορά τις τροπολογίες, αφού θα πάμε σε μία-μία, αν μας δοθεί η δυνατότητα σε μία-μί</w:t>
      </w:r>
      <w:r>
        <w:rPr>
          <w:rFonts w:eastAsia="Times New Roman"/>
          <w:color w:val="000000" w:themeColor="text1"/>
          <w:szCs w:val="24"/>
        </w:rPr>
        <w:t>α να πούμε ορισμένα πράγματα, βεβαίως να πούμε. Αλλιώς ο χρόνος δεν αρκεί για τις οκτώ τροπολογί</w:t>
      </w:r>
      <w:r>
        <w:rPr>
          <w:rFonts w:eastAsia="Times New Roman"/>
          <w:color w:val="000000" w:themeColor="text1"/>
          <w:szCs w:val="24"/>
        </w:rPr>
        <w:t>ες</w:t>
      </w:r>
      <w:r>
        <w:rPr>
          <w:rFonts w:eastAsia="Times New Roman"/>
          <w:color w:val="000000" w:themeColor="text1"/>
          <w:szCs w:val="24"/>
        </w:rPr>
        <w:t xml:space="preserve"> και τις άλλες δύο βουλευτικές</w:t>
      </w:r>
      <w:r>
        <w:rPr>
          <w:rFonts w:eastAsia="Times New Roman"/>
          <w:color w:val="000000" w:themeColor="text1"/>
          <w:szCs w:val="24"/>
        </w:rPr>
        <w:t>,</w:t>
      </w:r>
      <w:r>
        <w:rPr>
          <w:rFonts w:eastAsia="Times New Roman"/>
          <w:color w:val="000000" w:themeColor="text1"/>
          <w:szCs w:val="24"/>
        </w:rPr>
        <w:t xml:space="preserve"> να πούμε ούτε μια λέξη για την κάθε μία. Θα περιμένουμε, λοιπόν, την ψηφοφορία. Τότε θα διευκρινίσουμε γιατί λέμε «</w:t>
      </w:r>
      <w:r>
        <w:rPr>
          <w:rFonts w:eastAsia="Times New Roman"/>
          <w:color w:val="000000" w:themeColor="text1"/>
          <w:szCs w:val="24"/>
        </w:rPr>
        <w:t>ναι</w:t>
      </w:r>
      <w:r>
        <w:rPr>
          <w:rFonts w:eastAsia="Times New Roman"/>
          <w:color w:val="000000" w:themeColor="text1"/>
          <w:szCs w:val="24"/>
        </w:rPr>
        <w:t>» ή «</w:t>
      </w:r>
      <w:r>
        <w:rPr>
          <w:rFonts w:eastAsia="Times New Roman"/>
          <w:color w:val="000000" w:themeColor="text1"/>
          <w:szCs w:val="24"/>
        </w:rPr>
        <w:t>όχι</w:t>
      </w:r>
      <w:r>
        <w:rPr>
          <w:rFonts w:eastAsia="Times New Roman"/>
          <w:color w:val="000000" w:themeColor="text1"/>
          <w:szCs w:val="24"/>
        </w:rPr>
        <w:t>»</w:t>
      </w:r>
      <w:r>
        <w:rPr>
          <w:rFonts w:eastAsia="Times New Roman"/>
          <w:color w:val="000000" w:themeColor="text1"/>
          <w:szCs w:val="24"/>
        </w:rPr>
        <w:t xml:space="preserve"> ή</w:t>
      </w:r>
      <w:r>
        <w:rPr>
          <w:rFonts w:eastAsia="Times New Roman"/>
          <w:color w:val="000000" w:themeColor="text1"/>
          <w:szCs w:val="24"/>
        </w:rPr>
        <w:t xml:space="preserve"> «</w:t>
      </w:r>
      <w:r>
        <w:rPr>
          <w:rFonts w:eastAsia="Times New Roman"/>
          <w:color w:val="000000" w:themeColor="text1"/>
          <w:szCs w:val="24"/>
        </w:rPr>
        <w:t>παρών</w:t>
      </w:r>
      <w:r>
        <w:rPr>
          <w:rFonts w:eastAsia="Times New Roman"/>
          <w:color w:val="000000" w:themeColor="text1"/>
          <w:szCs w:val="24"/>
        </w:rPr>
        <w:t xml:space="preserve">» στις τροπολογίες </w:t>
      </w:r>
      <w:r>
        <w:rPr>
          <w:rFonts w:eastAsia="Times New Roman"/>
          <w:color w:val="000000" w:themeColor="text1"/>
          <w:szCs w:val="24"/>
        </w:rPr>
        <w:t>κ</w:t>
      </w:r>
      <w:r>
        <w:rPr>
          <w:rFonts w:eastAsia="Times New Roman"/>
          <w:color w:val="000000" w:themeColor="text1"/>
          <w:szCs w:val="24"/>
        </w:rPr>
        <w:t>αι αυτό θα πρέπει να γραφτεί στα Πρακτικά, κύριε Πρόεδρε, γιατί τώρα δεν μπορούμε, αφού δεν μας δίνεται χρόνος, να πούμε για κάθε μία τροπολογία.</w:t>
      </w:r>
    </w:p>
    <w:p w14:paraId="130AF8D6"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Πολύ ωραία. Ευχαριστούμε, κύριε </w:t>
      </w:r>
      <w:proofErr w:type="spellStart"/>
      <w:r>
        <w:rPr>
          <w:rFonts w:eastAsia="Times New Roman" w:cs="Times New Roman"/>
          <w:szCs w:val="24"/>
        </w:rPr>
        <w:t>Κατσώτη</w:t>
      </w:r>
      <w:proofErr w:type="spellEnd"/>
      <w:r>
        <w:rPr>
          <w:rFonts w:eastAsia="Times New Roman" w:cs="Times New Roman"/>
          <w:szCs w:val="24"/>
        </w:rPr>
        <w:t xml:space="preserve">. </w:t>
      </w:r>
    </w:p>
    <w:p w14:paraId="130AF8D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των τροπολογιών και του συνόλου του σχεδίου νόμου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«Ηλεκτρονικό σύστημα διάθεσης τηλεοπτικού διαφημιστικού χρόνου, τροποποίηση του</w:t>
      </w:r>
      <w:r>
        <w:rPr>
          <w:rFonts w:eastAsia="Times New Roman" w:cs="Times New Roman"/>
          <w:szCs w:val="24"/>
        </w:rPr>
        <w:t xml:space="preserve"> ν. 3548/2007, σύσταση μητρώου περιφερειακού και τοπικού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άλλες διατάξεις».</w:t>
      </w:r>
    </w:p>
    <w:p w14:paraId="130AF8D8"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 xml:space="preserve">νεται δεκτό το νομοσχέδιο επί της αρχής; </w:t>
      </w:r>
    </w:p>
    <w:p w14:paraId="130AF8D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8D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8D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8D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8D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8D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8D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8E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8E1"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(Αναστάσιος Κουράκης):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«Ηλεκτρονικό σύστημα διάθεσης τηλεοπτικού διαφημιστικού χρόνου, τροποποίηση του ν. 3548/2007, σύσταση μητρώου περιφερειακού και τοπικού</w:t>
      </w:r>
      <w:r>
        <w:rPr>
          <w:rFonts w:eastAsia="Times New Roman" w:cs="Times New Roman"/>
          <w:szCs w:val="24"/>
        </w:rPr>
        <w:t xml:space="preserve">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άλλες διατάξεις» έγινε δεκτό επί της αρχής κατά πλειοψηφία.</w:t>
      </w:r>
    </w:p>
    <w:p w14:paraId="130AF8E2" w14:textId="77777777" w:rsidR="007C1AED" w:rsidRDefault="002867C4">
      <w:pPr>
        <w:spacing w:after="0"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 ψήφιση των άρθρων</w:t>
      </w:r>
      <w:r>
        <w:rPr>
          <w:rFonts w:eastAsia="Times New Roman"/>
          <w:szCs w:val="24"/>
        </w:rPr>
        <w:t xml:space="preserve"> και των τροπολογιών και η ψήφισή τους θα γίνει χωριστά. </w:t>
      </w:r>
    </w:p>
    <w:p w14:paraId="130AF8E3" w14:textId="77777777" w:rsidR="007C1AED" w:rsidRDefault="002867C4">
      <w:pPr>
        <w:spacing w:after="0" w:line="600" w:lineRule="auto"/>
        <w:ind w:firstLine="720"/>
        <w:jc w:val="both"/>
        <w:rPr>
          <w:rFonts w:eastAsia="Times New Roman"/>
          <w:szCs w:val="24"/>
        </w:rPr>
      </w:pPr>
      <w:r>
        <w:rPr>
          <w:rFonts w:eastAsia="Times New Roman"/>
          <w:b/>
          <w:szCs w:val="24"/>
        </w:rPr>
        <w:t xml:space="preserve">ΓΡΗΓΟΡΙΟΣ ΨΑΡΙΑΝΟΣ: </w:t>
      </w:r>
      <w:r>
        <w:rPr>
          <w:rFonts w:eastAsia="Times New Roman"/>
          <w:szCs w:val="24"/>
        </w:rPr>
        <w:t xml:space="preserve">Κύριε Πρόεδρε, είναι δυνατόν να ψηφίσουμε ανά κεφάλαιο; Μην πάμε άρθρο-άρθρο. Έχει ξαναγίνει. </w:t>
      </w:r>
    </w:p>
    <w:p w14:paraId="130AF8E4"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Μισό λεπτό, σας παρακαλώ. Να δούμε λίγο τα κεφάλαια. </w:t>
      </w:r>
    </w:p>
    <w:p w14:paraId="130AF8E5"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Κύριε Πρόεδρε, θα μπορούσα να έχω τον λόγο; </w:t>
      </w:r>
    </w:p>
    <w:p w14:paraId="130AF8E6"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Ναι, κύριε </w:t>
      </w:r>
      <w:proofErr w:type="spellStart"/>
      <w:r>
        <w:rPr>
          <w:rFonts w:eastAsia="Times New Roman" w:cs="Times New Roman"/>
          <w:szCs w:val="24"/>
        </w:rPr>
        <w:t>Σαχινίδη</w:t>
      </w:r>
      <w:proofErr w:type="spellEnd"/>
      <w:r>
        <w:rPr>
          <w:rFonts w:eastAsia="Times New Roman" w:cs="Times New Roman"/>
          <w:szCs w:val="24"/>
        </w:rPr>
        <w:t xml:space="preserve">. </w:t>
      </w:r>
    </w:p>
    <w:p w14:paraId="130AF8E7"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Για τη διευκόλυνση του Προεδρείου από τα άρθρα 1 έως και 40 η Χ</w:t>
      </w:r>
      <w:r>
        <w:rPr>
          <w:rFonts w:eastAsia="Times New Roman" w:cs="Times New Roman"/>
          <w:szCs w:val="24"/>
        </w:rPr>
        <w:t xml:space="preserve">ρυσή Αυγή ψηφίζουμε «κατά». </w:t>
      </w:r>
    </w:p>
    <w:p w14:paraId="130AF8E8" w14:textId="77777777" w:rsidR="007C1AED" w:rsidRDefault="002867C4">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Ωραία, ευχαριστώ. </w:t>
      </w:r>
    </w:p>
    <w:p w14:paraId="130AF8E9"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130AF8E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8E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8E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8E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8E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8E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8F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8F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8F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1 έγινε δεκτό ως έχει κατά πλειοψηφία. </w:t>
      </w:r>
    </w:p>
    <w:p w14:paraId="130AF8F3" w14:textId="77777777" w:rsidR="007C1AED" w:rsidRDefault="002867C4">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2, όπως τροποποιήθηκε </w:t>
      </w:r>
      <w:r>
        <w:rPr>
          <w:rFonts w:eastAsia="Times New Roman"/>
          <w:szCs w:val="24"/>
        </w:rPr>
        <w:t>από τον κύριο Υπουργό;</w:t>
      </w:r>
    </w:p>
    <w:p w14:paraId="130AF8F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8F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8F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8F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8F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8F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8F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8F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8F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w:t>
      </w:r>
      <w:r>
        <w:rPr>
          <w:rFonts w:eastAsia="Times New Roman" w:cs="Times New Roman"/>
          <w:b/>
          <w:szCs w:val="24"/>
        </w:rPr>
        <w:t xml:space="preserve">ς Κουράκης): </w:t>
      </w:r>
      <w:r>
        <w:rPr>
          <w:rFonts w:eastAsia="Times New Roman" w:cs="Times New Roman"/>
          <w:szCs w:val="24"/>
        </w:rPr>
        <w:t>Συνεπώς το άρθρο 2 έγινε δεκτό,</w:t>
      </w:r>
      <w:r>
        <w:rPr>
          <w:rFonts w:eastAsia="Times New Roman"/>
          <w:szCs w:val="24"/>
        </w:rPr>
        <w:t xml:space="preserve"> όπως τροποποιήθηκε από τον κύριο Υπουργό</w:t>
      </w:r>
      <w:r>
        <w:rPr>
          <w:rFonts w:eastAsia="Times New Roman" w:cs="Times New Roman"/>
          <w:szCs w:val="24"/>
        </w:rPr>
        <w:t xml:space="preserve">, κατά  πλειοψηφία. </w:t>
      </w:r>
    </w:p>
    <w:p w14:paraId="130AF8FD"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3, όπως τροποποιήθηκε από τον κύριο Υπουργό;</w:t>
      </w:r>
    </w:p>
    <w:p w14:paraId="130AF8F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8F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0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90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0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0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0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0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0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 έγινε δεκτό</w:t>
      </w:r>
      <w:r>
        <w:rPr>
          <w:rFonts w:eastAsia="Times New Roman"/>
          <w:szCs w:val="24"/>
        </w:rPr>
        <w:t xml:space="preserve">, όπως τροποποιήθηκε από τον κύριο </w:t>
      </w:r>
      <w:r>
        <w:rPr>
          <w:rFonts w:eastAsia="Times New Roman"/>
          <w:szCs w:val="24"/>
        </w:rPr>
        <w:t>Υπουργό,</w:t>
      </w:r>
      <w:r>
        <w:rPr>
          <w:rFonts w:eastAsia="Times New Roman" w:cs="Times New Roman"/>
          <w:szCs w:val="24"/>
        </w:rPr>
        <w:t xml:space="preserve"> κατά πλειοψηφία.</w:t>
      </w:r>
    </w:p>
    <w:p w14:paraId="130AF907"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4, όπως τροποποιήθηκε από τον κύριο Υπουργό;</w:t>
      </w:r>
    </w:p>
    <w:p w14:paraId="130AF90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0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0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90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0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0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ΓΕΩΡΓΙΟΣ ΛΑ</w:t>
      </w:r>
      <w:r>
        <w:rPr>
          <w:rFonts w:eastAsia="Times New Roman" w:cs="Times New Roman"/>
          <w:b/>
          <w:szCs w:val="24"/>
        </w:rPr>
        <w:t xml:space="preserve">ΖΑΡΙΔΗΣ: </w:t>
      </w:r>
      <w:r>
        <w:rPr>
          <w:rFonts w:eastAsia="Times New Roman" w:cs="Times New Roman"/>
          <w:szCs w:val="24"/>
        </w:rPr>
        <w:t>Ναι.</w:t>
      </w:r>
    </w:p>
    <w:p w14:paraId="130AF90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0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10"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4 έγινε δεκτό</w:t>
      </w:r>
      <w:r>
        <w:rPr>
          <w:rFonts w:eastAsia="Times New Roman"/>
          <w:szCs w:val="24"/>
        </w:rPr>
        <w:t>, όπως τροποποιήθηκε από τον κύριο Υπουργό</w:t>
      </w:r>
      <w:r>
        <w:rPr>
          <w:rFonts w:eastAsia="Times New Roman" w:cs="Times New Roman"/>
          <w:szCs w:val="24"/>
        </w:rPr>
        <w:t xml:space="preserve">, κατά πλειοψηφία. </w:t>
      </w:r>
    </w:p>
    <w:p w14:paraId="130AF911"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5, όπως τροποποιήθηκε</w:t>
      </w:r>
      <w:r>
        <w:rPr>
          <w:rFonts w:eastAsia="Times New Roman"/>
          <w:szCs w:val="24"/>
        </w:rPr>
        <w:t xml:space="preserve"> από τον κύριο Υπουργό;</w:t>
      </w:r>
    </w:p>
    <w:p w14:paraId="130AF91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1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1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91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1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1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1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1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1A"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5 έγινε δεκτό</w:t>
      </w:r>
      <w:r>
        <w:rPr>
          <w:rFonts w:eastAsia="Times New Roman"/>
          <w:szCs w:val="24"/>
        </w:rPr>
        <w:t>, όπως τροποποιήθηκε από τον κύριο Υπουργό,</w:t>
      </w:r>
      <w:r>
        <w:rPr>
          <w:rFonts w:eastAsia="Times New Roman" w:cs="Times New Roman"/>
          <w:szCs w:val="24"/>
        </w:rPr>
        <w:t xml:space="preserve"> κατά πλειοψηφία. </w:t>
      </w:r>
    </w:p>
    <w:p w14:paraId="130AF91B"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130AF91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1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1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w:t>
      </w:r>
      <w:r>
        <w:rPr>
          <w:rFonts w:eastAsia="Times New Roman" w:cs="Times New Roman"/>
          <w:b/>
          <w:szCs w:val="24"/>
        </w:rPr>
        <w:t xml:space="preserve">Υ: </w:t>
      </w:r>
      <w:r>
        <w:rPr>
          <w:rFonts w:eastAsia="Times New Roman" w:cs="Times New Roman"/>
          <w:szCs w:val="24"/>
        </w:rPr>
        <w:t>Όχι.</w:t>
      </w:r>
    </w:p>
    <w:p w14:paraId="130AF91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2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2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2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2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24"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6 έγινε δεκτό ως έχει κατά πλειοψηφία. </w:t>
      </w:r>
    </w:p>
    <w:p w14:paraId="130AF925"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7, όπως τροποποιήθηκε από τον κύριο Υπουργό;</w:t>
      </w:r>
    </w:p>
    <w:p w14:paraId="130AF92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2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2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92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2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2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2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2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ΓΡΗΓΟΡΙΟΣ ΨΑΡΙ</w:t>
      </w:r>
      <w:r>
        <w:rPr>
          <w:rFonts w:eastAsia="Times New Roman" w:cs="Times New Roman"/>
          <w:b/>
          <w:szCs w:val="24"/>
        </w:rPr>
        <w:t xml:space="preserve">ΑΝΟΣ: </w:t>
      </w:r>
      <w:r>
        <w:rPr>
          <w:rFonts w:eastAsia="Times New Roman" w:cs="Times New Roman"/>
          <w:szCs w:val="24"/>
        </w:rPr>
        <w:t>Όχι.</w:t>
      </w:r>
    </w:p>
    <w:p w14:paraId="130AF92E"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7 έγινε δεκτό</w:t>
      </w:r>
      <w:r>
        <w:rPr>
          <w:rFonts w:eastAsia="Times New Roman"/>
          <w:szCs w:val="24"/>
        </w:rPr>
        <w:t>, όπως τροποποιήθηκε από τον κύριο Υπουργό,</w:t>
      </w:r>
      <w:r>
        <w:rPr>
          <w:rFonts w:eastAsia="Times New Roman" w:cs="Times New Roman"/>
          <w:szCs w:val="24"/>
        </w:rPr>
        <w:t xml:space="preserve"> κατά πλειοψηφία. </w:t>
      </w:r>
    </w:p>
    <w:p w14:paraId="130AF92F"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8, όπως τροποποιήθηκε από τον κύριο Υπουργό;</w:t>
      </w:r>
    </w:p>
    <w:p w14:paraId="130AF93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3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3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93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3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3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3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3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38"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8 έγινε δεκτό</w:t>
      </w:r>
      <w:r>
        <w:rPr>
          <w:rFonts w:eastAsia="Times New Roman"/>
          <w:szCs w:val="24"/>
        </w:rPr>
        <w:t xml:space="preserve">, όπως </w:t>
      </w:r>
      <w:r>
        <w:rPr>
          <w:rFonts w:eastAsia="Times New Roman"/>
          <w:szCs w:val="24"/>
        </w:rPr>
        <w:t>τροποποιήθηκε από τον κύριο Υπουργό,</w:t>
      </w:r>
      <w:r>
        <w:rPr>
          <w:rFonts w:eastAsia="Times New Roman" w:cs="Times New Roman"/>
          <w:szCs w:val="24"/>
        </w:rPr>
        <w:t xml:space="preserve"> κατά πλειοψηφία. </w:t>
      </w:r>
    </w:p>
    <w:p w14:paraId="130AF939"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130AF93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3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3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93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3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3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ΓΕΩΡΓΙΟΣ ΛΑΖΑΡΙΔ</w:t>
      </w:r>
      <w:r>
        <w:rPr>
          <w:rFonts w:eastAsia="Times New Roman" w:cs="Times New Roman"/>
          <w:b/>
          <w:szCs w:val="24"/>
        </w:rPr>
        <w:t xml:space="preserve">ΗΣ: </w:t>
      </w:r>
      <w:r>
        <w:rPr>
          <w:rFonts w:eastAsia="Times New Roman" w:cs="Times New Roman"/>
          <w:szCs w:val="24"/>
        </w:rPr>
        <w:t>Ναι.</w:t>
      </w:r>
    </w:p>
    <w:p w14:paraId="130AF94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4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42"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9 έγινε δεκτό ως έχει κατά πλειοψηφία. </w:t>
      </w:r>
    </w:p>
    <w:p w14:paraId="130AF943"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10, όπως τροποποιήθηκε από τον κύριο Υπουργό;</w:t>
      </w:r>
    </w:p>
    <w:p w14:paraId="130AF94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ΙΩΑΝΝΗΣ ΣΑΡΑΚΙΩ</w:t>
      </w:r>
      <w:r>
        <w:rPr>
          <w:rFonts w:eastAsia="Times New Roman" w:cs="Times New Roman"/>
          <w:b/>
          <w:szCs w:val="24"/>
        </w:rPr>
        <w:t xml:space="preserve">ΤΗΣ: </w:t>
      </w:r>
      <w:r>
        <w:rPr>
          <w:rFonts w:eastAsia="Times New Roman" w:cs="Times New Roman"/>
          <w:szCs w:val="24"/>
        </w:rPr>
        <w:t>Ναι.</w:t>
      </w:r>
    </w:p>
    <w:p w14:paraId="130AF94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4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94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4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4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4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4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4C"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10 έγινε δεκτό</w:t>
      </w:r>
      <w:r>
        <w:rPr>
          <w:rFonts w:eastAsia="Times New Roman"/>
          <w:szCs w:val="24"/>
        </w:rPr>
        <w:t>, όπως τροποποιήθηκε από τον κύριο Υπουργό,</w:t>
      </w:r>
      <w:r>
        <w:rPr>
          <w:rFonts w:eastAsia="Times New Roman" w:cs="Times New Roman"/>
          <w:szCs w:val="24"/>
        </w:rPr>
        <w:t xml:space="preserve"> κατά πλειοψηφία. </w:t>
      </w:r>
    </w:p>
    <w:p w14:paraId="130AF94D"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130AF94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4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5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95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5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5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5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5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56"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11 έγινε δεκτό ως έχει κατά πλειοψηφία. </w:t>
      </w:r>
    </w:p>
    <w:p w14:paraId="130AF957" w14:textId="77777777" w:rsidR="007C1AED" w:rsidRDefault="002867C4">
      <w:pPr>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130AF95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ΙΩΑΝΝΗΣ Σ</w:t>
      </w:r>
      <w:r>
        <w:rPr>
          <w:rFonts w:eastAsia="Times New Roman" w:cs="Times New Roman"/>
          <w:b/>
          <w:szCs w:val="24"/>
        </w:rPr>
        <w:t xml:space="preserve">ΑΡΑΚΙΩΤΗΣ: </w:t>
      </w:r>
      <w:r>
        <w:rPr>
          <w:rFonts w:eastAsia="Times New Roman" w:cs="Times New Roman"/>
          <w:szCs w:val="24"/>
        </w:rPr>
        <w:t>Ναι.</w:t>
      </w:r>
    </w:p>
    <w:p w14:paraId="130AF95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5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95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5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5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5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5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60"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12</w:t>
      </w:r>
      <w:r>
        <w:rPr>
          <w:rFonts w:eastAsia="Times New Roman" w:cs="Times New Roman"/>
          <w:szCs w:val="24"/>
        </w:rPr>
        <w:t xml:space="preserve"> έγινε δεκτό ως έχει κατά πλειοψηφία. </w:t>
      </w:r>
    </w:p>
    <w:p w14:paraId="130AF96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13 ως έχει; </w:t>
      </w:r>
    </w:p>
    <w:p w14:paraId="130AF96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6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6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6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6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130AF96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6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6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6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13 έγινε δεκτό ως έχει κατά πλειοψηφία.</w:t>
      </w:r>
    </w:p>
    <w:p w14:paraId="130AF96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14, όπως τροποποιήθηκε από τον κύριο Υπουργό; </w:t>
      </w:r>
    </w:p>
    <w:p w14:paraId="130AF96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r>
        <w:rPr>
          <w:rFonts w:eastAsia="Times New Roman" w:cs="Times New Roman"/>
          <w:szCs w:val="24"/>
        </w:rPr>
        <w:t>.</w:t>
      </w:r>
    </w:p>
    <w:p w14:paraId="130AF96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6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6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7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130AF97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7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7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130AF974"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14 έγινε δεκτό, όπως τροποποιήθηκε από τον κύριο Υπουργό, κατά πλειοψηφία.</w:t>
      </w:r>
    </w:p>
    <w:p w14:paraId="130AF97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15 ως έχει; </w:t>
      </w:r>
    </w:p>
    <w:p w14:paraId="130AF97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7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7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7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7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130AF97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7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7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97E"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15 έγινε δεκτό ως έχει κατά πλειοψηφία.</w:t>
      </w:r>
    </w:p>
    <w:p w14:paraId="130AF97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 ως έχει; </w:t>
      </w:r>
    </w:p>
    <w:p w14:paraId="130AF98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ΣΑΡΑΚΙΩΤΗΣ: </w:t>
      </w:r>
      <w:r>
        <w:rPr>
          <w:rFonts w:eastAsia="Times New Roman" w:cs="Times New Roman"/>
          <w:szCs w:val="24"/>
        </w:rPr>
        <w:t>Ναι.</w:t>
      </w:r>
    </w:p>
    <w:p w14:paraId="130AF98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130AF98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130AF98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8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130AF98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8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8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130AF988"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w:t>
      </w:r>
      <w:r>
        <w:rPr>
          <w:rFonts w:eastAsia="Times New Roman" w:cs="Times New Roman"/>
          <w:szCs w:val="24"/>
        </w:rPr>
        <w:t>ο 16 έγινε δεκτό ως έχει κατά πλειοψηφία.</w:t>
      </w:r>
    </w:p>
    <w:p w14:paraId="130AF98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 ως έχει; </w:t>
      </w:r>
    </w:p>
    <w:p w14:paraId="130AF98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8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98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8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8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130AF98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9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9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130AF992"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17 έγινε δεκτό ως έχει κατά πλειοψηφία.</w:t>
      </w:r>
    </w:p>
    <w:p w14:paraId="130AF99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όπως τροποποιήθηκε από τον κύριο Υπουργό; </w:t>
      </w:r>
    </w:p>
    <w:p w14:paraId="130AF99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9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130AF99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130AF99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9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9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9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130AF99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130AF99C"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w:t>
      </w:r>
      <w:r>
        <w:rPr>
          <w:rFonts w:eastAsia="Times New Roman" w:cs="Times New Roman"/>
          <w:szCs w:val="24"/>
        </w:rPr>
        <w:t xml:space="preserve"> άρθρο 18 έγινε δεκτό, όπως τροποποιήθηκε από τον κύριο Υπουργό, κατά πλειοψηφία.</w:t>
      </w:r>
    </w:p>
    <w:p w14:paraId="130AF99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ως έχει; </w:t>
      </w:r>
    </w:p>
    <w:p w14:paraId="130AF99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9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130AF9A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A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A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 xml:space="preserve">ΚΑΤΣΩΤΗΣ: </w:t>
      </w:r>
      <w:r>
        <w:rPr>
          <w:rFonts w:eastAsia="Times New Roman" w:cs="Times New Roman"/>
          <w:szCs w:val="24"/>
        </w:rPr>
        <w:t>Όχι.</w:t>
      </w:r>
    </w:p>
    <w:p w14:paraId="130AF9A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A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A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9A6"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19 έγινε δεκτό ως έχει κατά πλειοψηφία.</w:t>
      </w:r>
    </w:p>
    <w:p w14:paraId="130AF9A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20, όπως τροποποιήθηκε από τον κύριο Υπουργό; </w:t>
      </w:r>
    </w:p>
    <w:p w14:paraId="130AF9A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A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130AF9A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A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A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A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A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A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9B0"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20 έγινε δεκτό, όπως τροποποιήθηκε από τον κύριο Υπουργό, κατά πλειοψηφία.</w:t>
      </w:r>
    </w:p>
    <w:p w14:paraId="130AF9B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21 ως έχει; </w:t>
      </w:r>
    </w:p>
    <w:p w14:paraId="130AF9B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w:t>
      </w:r>
      <w:r>
        <w:rPr>
          <w:rFonts w:eastAsia="Times New Roman" w:cs="Times New Roman"/>
          <w:szCs w:val="24"/>
        </w:rPr>
        <w:t>ι.</w:t>
      </w:r>
    </w:p>
    <w:p w14:paraId="130AF9B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130AF9B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B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B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B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B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B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9BA"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21 έγινε δεκτ</w:t>
      </w:r>
      <w:r>
        <w:rPr>
          <w:rFonts w:eastAsia="Times New Roman" w:cs="Times New Roman"/>
          <w:szCs w:val="24"/>
        </w:rPr>
        <w:t>ό ως έχει κατά πλειοψηφία.</w:t>
      </w:r>
    </w:p>
    <w:p w14:paraId="130AF9B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22 ως έχει; </w:t>
      </w:r>
    </w:p>
    <w:p w14:paraId="130AF9B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B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9B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B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C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C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C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C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9C4"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22 έγινε δεκτό ως έχει κατά πλειοψηφία.</w:t>
      </w:r>
    </w:p>
    <w:p w14:paraId="130AF9C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23 ως έχει; </w:t>
      </w:r>
    </w:p>
    <w:p w14:paraId="130AF9C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C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9C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C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C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C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C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C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9CE"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23 έγινε δεκτό ως έχει κατά πλειοψηφία.</w:t>
      </w:r>
    </w:p>
    <w:p w14:paraId="130AF9C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 xml:space="preserve">ωτάται το Σώμα: Γίνεται δεκτό το άρθρο 24 ως έχει; </w:t>
      </w:r>
    </w:p>
    <w:p w14:paraId="130AF9D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D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9D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D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D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D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D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D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ΓΡΗΓΟΡΙΟΣ ΨΑΡ</w:t>
      </w:r>
      <w:r>
        <w:rPr>
          <w:rFonts w:eastAsia="Times New Roman" w:cs="Times New Roman"/>
          <w:b/>
          <w:szCs w:val="24"/>
        </w:rPr>
        <w:t xml:space="preserve">ΙΑΝΟΣ: </w:t>
      </w:r>
      <w:r>
        <w:rPr>
          <w:rFonts w:eastAsia="Times New Roman" w:cs="Times New Roman"/>
          <w:szCs w:val="24"/>
        </w:rPr>
        <w:t>Παρών.</w:t>
      </w:r>
    </w:p>
    <w:p w14:paraId="130AF9D8"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24 έγινε δεκτό ως έχει κατά πλειοψηφία.</w:t>
      </w:r>
    </w:p>
    <w:p w14:paraId="130AF9D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25, όπως τροποποιήθηκε από τον κύριο Υπουργό; </w:t>
      </w:r>
    </w:p>
    <w:p w14:paraId="130AF9D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D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9D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ΘΕΟ</w:t>
      </w:r>
      <w:r>
        <w:rPr>
          <w:rFonts w:eastAsia="Times New Roman" w:cs="Times New Roman"/>
          <w:b/>
          <w:szCs w:val="24"/>
        </w:rPr>
        <w:t xml:space="preserve">ΔΩΡΟΣ ΠΑΠΑΘΕΟΔΩΡΟΥ: </w:t>
      </w:r>
      <w:r>
        <w:rPr>
          <w:rFonts w:eastAsia="Times New Roman" w:cs="Times New Roman"/>
          <w:szCs w:val="24"/>
        </w:rPr>
        <w:t>Παρών.</w:t>
      </w:r>
    </w:p>
    <w:p w14:paraId="130AF9D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D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D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E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E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9E2"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25 έγινε δεκτό, όπως τροποποιήθηκε από τον κύριο Υπουργό, κατά πλειοψηφία.</w:t>
      </w:r>
    </w:p>
    <w:p w14:paraId="130AF9E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26 ως έχει; </w:t>
      </w:r>
    </w:p>
    <w:p w14:paraId="130AF9E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E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9E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E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E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ΧΡΗ</w:t>
      </w:r>
      <w:r>
        <w:rPr>
          <w:rFonts w:eastAsia="Times New Roman" w:cs="Times New Roman"/>
          <w:b/>
          <w:szCs w:val="24"/>
        </w:rPr>
        <w:t xml:space="preserve">ΣΤΟΣ ΚΑΤΣΩΤΗΣ: </w:t>
      </w:r>
      <w:r>
        <w:rPr>
          <w:rFonts w:eastAsia="Times New Roman" w:cs="Times New Roman"/>
          <w:szCs w:val="24"/>
        </w:rPr>
        <w:t>Όχι.</w:t>
      </w:r>
    </w:p>
    <w:p w14:paraId="130AF9E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E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E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9EC"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26 έγινε δεκτό ως έχει κατά πλειοψηφία.</w:t>
      </w:r>
    </w:p>
    <w:p w14:paraId="130AF9E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27 ως έχει; </w:t>
      </w:r>
    </w:p>
    <w:p w14:paraId="130AF9E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ΙΩΑΝΝΗΣ ΣΑΡΑ</w:t>
      </w:r>
      <w:r>
        <w:rPr>
          <w:rFonts w:eastAsia="Times New Roman" w:cs="Times New Roman"/>
          <w:b/>
          <w:szCs w:val="24"/>
        </w:rPr>
        <w:t xml:space="preserve">ΚΙΩΤΗΣ: </w:t>
      </w:r>
      <w:r>
        <w:rPr>
          <w:rFonts w:eastAsia="Times New Roman" w:cs="Times New Roman"/>
          <w:szCs w:val="24"/>
        </w:rPr>
        <w:t>Ναι.</w:t>
      </w:r>
    </w:p>
    <w:p w14:paraId="130AF9E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9F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F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F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F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F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F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9F6"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w:t>
      </w:r>
      <w:r>
        <w:rPr>
          <w:rFonts w:eastAsia="Times New Roman" w:cs="Times New Roman"/>
          <w:szCs w:val="24"/>
        </w:rPr>
        <w:t>7 έγινε δεκτό ως έχει κατά πλειοψηφία.</w:t>
      </w:r>
    </w:p>
    <w:p w14:paraId="130AF9F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28, όπως τροποποιήθηκε από τον κύριο Υπουργό; </w:t>
      </w:r>
    </w:p>
    <w:p w14:paraId="130AF9F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9F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9F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9F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9F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9F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9F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9F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130AFA00"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28 έγινε δεκτό, όπως τροποποιήθηκε από τον κύριο Υπουργό, κατά πλειοψηφία.</w:t>
      </w:r>
    </w:p>
    <w:p w14:paraId="130AFA0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 xml:space="preserve">δεκτό το άρθρο 29, όπως τροποποιήθηκε από τον κύριο Υπουργό; </w:t>
      </w:r>
    </w:p>
    <w:p w14:paraId="130AFA0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0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0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0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0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0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0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0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ΓΡΗ</w:t>
      </w:r>
      <w:r>
        <w:rPr>
          <w:rFonts w:eastAsia="Times New Roman" w:cs="Times New Roman"/>
          <w:b/>
          <w:szCs w:val="24"/>
        </w:rPr>
        <w:t xml:space="preserve">ΓΟΡΙΟΣ ΨΑΡΙΑΝΟΣ: </w:t>
      </w:r>
      <w:r>
        <w:rPr>
          <w:rFonts w:eastAsia="Times New Roman" w:cs="Times New Roman"/>
          <w:szCs w:val="24"/>
        </w:rPr>
        <w:t>Ναι.</w:t>
      </w:r>
    </w:p>
    <w:p w14:paraId="130AFA0A"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29 έγινε δεκτό, όπως τροποποιήθηκε από τον κύριο Υπουργό, κατά πλειοψηφία.</w:t>
      </w:r>
    </w:p>
    <w:p w14:paraId="130AFA0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30, όπως τροποποιήθηκε από τον κύριο Υπουργό; </w:t>
      </w:r>
    </w:p>
    <w:p w14:paraId="130AFA0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0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0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0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1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1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1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1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A14"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30 έγινε δεκτό, όπως τροποποιήθηκε από τον κύριο Υπουργό, κατά πλειοψηφία.</w:t>
      </w:r>
    </w:p>
    <w:p w14:paraId="130AFA1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31 ως έχει; </w:t>
      </w:r>
    </w:p>
    <w:p w14:paraId="130AFA1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1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1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1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1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1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1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1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A1E"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31 έγινε δεκτό ως έχει κατά πλειοψηφία.</w:t>
      </w:r>
    </w:p>
    <w:p w14:paraId="130AFA1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όπως τροποποιήθηκε</w:t>
      </w:r>
      <w:r>
        <w:rPr>
          <w:rFonts w:eastAsia="Times New Roman" w:cs="Times New Roman"/>
          <w:szCs w:val="24"/>
        </w:rPr>
        <w:t xml:space="preserve"> από τον κύριο Υπουργό; </w:t>
      </w:r>
    </w:p>
    <w:p w14:paraId="130AFA2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2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2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2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2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2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2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2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A28" w14:textId="77777777" w:rsidR="007C1AED" w:rsidRDefault="002867C4">
      <w:pPr>
        <w:spacing w:after="0" w:line="600" w:lineRule="auto"/>
        <w:ind w:firstLine="720"/>
        <w:jc w:val="both"/>
        <w:rPr>
          <w:rFonts w:eastAsia="Times New Roman"/>
          <w:szCs w:val="24"/>
        </w:rPr>
      </w:pPr>
      <w:r>
        <w:rPr>
          <w:rFonts w:eastAsia="Times New Roman" w:cs="Times New Roman"/>
          <w:b/>
          <w:szCs w:val="24"/>
        </w:rPr>
        <w:t>ΠΡΟΕΔΡΕΥΩΝ (Ανα</w:t>
      </w:r>
      <w:r>
        <w:rPr>
          <w:rFonts w:eastAsia="Times New Roman" w:cs="Times New Roman"/>
          <w:b/>
          <w:szCs w:val="24"/>
        </w:rPr>
        <w:t xml:space="preserve">στάσιος Κουράκης): </w:t>
      </w:r>
      <w:r>
        <w:rPr>
          <w:rFonts w:eastAsia="Times New Roman" w:cs="Times New Roman"/>
          <w:szCs w:val="24"/>
        </w:rPr>
        <w:t>Συνεπώς το άρθρο 32 έγινε δεκτό, όπως τροποποιήθηκε από τον κύριο Υπουργό, κατά πλειοψηφία.</w:t>
      </w:r>
    </w:p>
    <w:p w14:paraId="130AFA2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33 ως έχει; </w:t>
      </w:r>
    </w:p>
    <w:p w14:paraId="130AFA2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2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2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2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2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2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3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3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A32" w14:textId="77777777" w:rsidR="007C1AED" w:rsidRDefault="002867C4">
      <w:pPr>
        <w:spacing w:after="0"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33 έγινε δεκτό ως έχει κατά πλειοψηφία.</w:t>
      </w:r>
    </w:p>
    <w:p w14:paraId="130AFA3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34, όπως τροποποιήθηκε από τον κύριο Υπουργό; </w:t>
      </w:r>
    </w:p>
    <w:p w14:paraId="130AFA3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3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3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3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3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3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3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 xml:space="preserve">ΙΟΣ ΚΑΒΑΔΕΛΛΑΣ: </w:t>
      </w:r>
      <w:r>
        <w:rPr>
          <w:rFonts w:eastAsia="Times New Roman" w:cs="Times New Roman"/>
          <w:szCs w:val="24"/>
        </w:rPr>
        <w:t>Παρών.</w:t>
      </w:r>
    </w:p>
    <w:p w14:paraId="130AFA3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A3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34 έγινε δεκτό, όπως τροποποιήθηκε από τον κύριο Υπουργό, κατά πλειοψηφία.</w:t>
      </w:r>
    </w:p>
    <w:p w14:paraId="130AFA3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35 ως έχει; </w:t>
      </w:r>
    </w:p>
    <w:p w14:paraId="130AFA3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3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w:t>
      </w:r>
      <w:r>
        <w:rPr>
          <w:rFonts w:eastAsia="Times New Roman" w:cs="Times New Roman"/>
          <w:b/>
          <w:szCs w:val="24"/>
        </w:rPr>
        <w:t>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4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4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4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4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4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4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130AFA4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35 έγινε δεκτό ως έχει κατά πλειοψηφία.</w:t>
      </w:r>
    </w:p>
    <w:p w14:paraId="130AFA4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 ως έχει; </w:t>
      </w:r>
    </w:p>
    <w:p w14:paraId="130AFA4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4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4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4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4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4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4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4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A5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36 έγινε δεκτό ως έχει κατά πλειοψηφία.</w:t>
      </w:r>
    </w:p>
    <w:p w14:paraId="130AFA5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όπως τροποποιήθηκε από τον κύριο Υπουργό;</w:t>
      </w:r>
      <w:r>
        <w:rPr>
          <w:rFonts w:eastAsia="Times New Roman" w:cs="Times New Roman"/>
          <w:szCs w:val="24"/>
        </w:rPr>
        <w:t xml:space="preserve"> </w:t>
      </w:r>
    </w:p>
    <w:p w14:paraId="130AFA5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5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5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5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5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5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5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5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130AFA5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w:t>
      </w:r>
      <w:r>
        <w:rPr>
          <w:rFonts w:eastAsia="Times New Roman" w:cs="Times New Roman"/>
          <w:szCs w:val="24"/>
        </w:rPr>
        <w:t>πώς το άρθρο 37 έγινε δεκτό, όπως τροποποιήθηκε από τον κύριο Υπουργό, κατά πλειοψηφία.</w:t>
      </w:r>
    </w:p>
    <w:p w14:paraId="130AFA5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38, όπως τροποποιήθηκε από τον κύριο Υπουργό; </w:t>
      </w:r>
    </w:p>
    <w:p w14:paraId="130AFA5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5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5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5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6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6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6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6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6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38 έγινε δεκτό, όπως τροποποιήθηκε από τον κύριο </w:t>
      </w:r>
      <w:r>
        <w:rPr>
          <w:rFonts w:eastAsia="Times New Roman" w:cs="Times New Roman"/>
          <w:szCs w:val="24"/>
        </w:rPr>
        <w:t>Υπουργό, κατά πλειοψηφία.</w:t>
      </w:r>
    </w:p>
    <w:p w14:paraId="130AFA6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39 ως έχει; </w:t>
      </w:r>
    </w:p>
    <w:p w14:paraId="130AFA6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6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A6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A6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6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6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6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6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130AFA6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39 έγινε δεκτό ως έχει κατά πλειοψηφία.</w:t>
      </w:r>
    </w:p>
    <w:p w14:paraId="130AFA6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40 ως έχει; </w:t>
      </w:r>
    </w:p>
    <w:p w14:paraId="130AFA7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7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w:t>
      </w:r>
      <w:r>
        <w:rPr>
          <w:rFonts w:eastAsia="Times New Roman" w:cs="Times New Roman"/>
          <w:szCs w:val="24"/>
        </w:rPr>
        <w:t>ι.</w:t>
      </w:r>
    </w:p>
    <w:p w14:paraId="130AFA7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A7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7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7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7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7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7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40 έγινε δεκτό ως έχει κατά πλειοψηφία</w:t>
      </w:r>
    </w:p>
    <w:p w14:paraId="130AFA7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1217 και ειδικό 5 ως έχει; </w:t>
      </w:r>
    </w:p>
    <w:p w14:paraId="130AFA7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7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A7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130AFA7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130AFA7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7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8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ΔΗΜ</w:t>
      </w:r>
      <w:r>
        <w:rPr>
          <w:rFonts w:eastAsia="Times New Roman" w:cs="Times New Roman"/>
          <w:b/>
          <w:szCs w:val="24"/>
        </w:rPr>
        <w:t xml:space="preserve">ΗΤΡΙΟΣ ΚΑΒΑΔΕΛΛΑΣ: </w:t>
      </w:r>
      <w:r>
        <w:rPr>
          <w:rFonts w:eastAsia="Times New Roman" w:cs="Times New Roman"/>
          <w:szCs w:val="24"/>
        </w:rPr>
        <w:t>Ναι.</w:t>
      </w:r>
    </w:p>
    <w:p w14:paraId="130AFA8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8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1217 και ειδικό 5 έγινε δεκτή ως έχει κατά πλειοψηφία και εντάσσεται στο νομοσχέδιο ως ίδια άρθρα.</w:t>
      </w:r>
    </w:p>
    <w:p w14:paraId="130AFA83"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w:t>
      </w:r>
      <w:r>
        <w:rPr>
          <w:rFonts w:eastAsia="Times New Roman" w:cs="Times New Roman"/>
          <w:szCs w:val="24"/>
        </w:rPr>
        <w:t xml:space="preserve">οπολογία με γενικό αριθμό 1221 και ειδικό 6 ως έχει; </w:t>
      </w:r>
    </w:p>
    <w:p w14:paraId="130AFA8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8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A8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130AFA8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8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8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8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8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8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1221 και ειδικό 6 έγινε δεκτή ως έχει κατά πλειοψηφία και εντάσσεται στο νομοσχέδιο ως ίδια άρθρα.</w:t>
      </w:r>
    </w:p>
    <w:p w14:paraId="130AFA8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w:t>
      </w:r>
      <w:r>
        <w:rPr>
          <w:rFonts w:eastAsia="Times New Roman" w:cs="Times New Roman"/>
          <w:szCs w:val="24"/>
        </w:rPr>
        <w:t xml:space="preserve">ό 1222 και ειδικό 7 ως έχει; </w:t>
      </w:r>
    </w:p>
    <w:p w14:paraId="130AFA8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8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9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 με το σχόλιο το οποίο έκανα προηγουμένως.</w:t>
      </w:r>
    </w:p>
    <w:p w14:paraId="130AFA9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130AFA9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130AFA9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9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9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9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1222 και ειδικό 7 έγινε δεκτή ως έχει κατά πλειοψηφία και εντάσσεται στο νομοσχέδιο ως ίδιο άρθρο.</w:t>
      </w:r>
    </w:p>
    <w:p w14:paraId="130AFA9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w:t>
      </w:r>
      <w:r>
        <w:rPr>
          <w:rFonts w:eastAsia="Times New Roman" w:cs="Times New Roman"/>
          <w:szCs w:val="24"/>
        </w:rPr>
        <w:t xml:space="preserve"> η τροπολογία με γενικό αριθμό 1223 και ειδικό 8, όπως τροποποιήθηκε από τον κύριο Υπουργό; </w:t>
      </w:r>
    </w:p>
    <w:p w14:paraId="130AFA9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9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9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130AFA9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Πέρα από το γεγονός ότι </w:t>
      </w:r>
      <w:proofErr w:type="spellStart"/>
      <w:r>
        <w:rPr>
          <w:rFonts w:eastAsia="Times New Roman" w:cs="Times New Roman"/>
          <w:szCs w:val="24"/>
        </w:rPr>
        <w:t>απεσύρθη</w:t>
      </w:r>
      <w:proofErr w:type="spellEnd"/>
      <w:r>
        <w:rPr>
          <w:rFonts w:eastAsia="Times New Roman" w:cs="Times New Roman"/>
          <w:szCs w:val="24"/>
        </w:rPr>
        <w:t xml:space="preserve"> ένα μέρος της τροπολογίας αυτής που αφορού</w:t>
      </w:r>
      <w:r>
        <w:rPr>
          <w:rFonts w:eastAsia="Times New Roman" w:cs="Times New Roman"/>
          <w:szCs w:val="24"/>
        </w:rPr>
        <w:t xml:space="preserve">σε, αν δεν κάνω λάθος, στην χρήση κινητών από πρόσφυγες και μετανάστες -καταλαβαίνετε το οξύμωρο όταν κρατούμενοι επικοινωνούν με Υπουργούς με κινητά τηλέφωνα από τις φυλακές- θα ήθελα να πω το εξής: </w:t>
      </w:r>
      <w:r>
        <w:rPr>
          <w:rFonts w:eastAsia="Times New Roman" w:cs="Times New Roman"/>
          <w:szCs w:val="24"/>
        </w:rPr>
        <w:t>Θ</w:t>
      </w:r>
      <w:r>
        <w:rPr>
          <w:rFonts w:eastAsia="Times New Roman" w:cs="Times New Roman"/>
          <w:szCs w:val="24"/>
        </w:rPr>
        <w:t>α θέλαμε να ζητήσουμε, και νομίζουμε ότι είναι αναγκαίο</w:t>
      </w:r>
      <w:r>
        <w:rPr>
          <w:rFonts w:eastAsia="Times New Roman" w:cs="Times New Roman"/>
          <w:szCs w:val="24"/>
        </w:rPr>
        <w:t xml:space="preserve">, την απόσυρση της τροπολογίας. Επομένως, εφόσον δεν έγινε δεκτό, ψηφίζουμε «όχι».  </w:t>
      </w:r>
    </w:p>
    <w:p w14:paraId="130AFA9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9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r>
        <w:rPr>
          <w:rFonts w:eastAsia="Times New Roman" w:cs="Times New Roman"/>
          <w:szCs w:val="24"/>
        </w:rPr>
        <w:t>,</w:t>
      </w:r>
      <w:r>
        <w:rPr>
          <w:rFonts w:eastAsia="Times New Roman" w:cs="Times New Roman"/>
          <w:szCs w:val="24"/>
        </w:rPr>
        <w:t xml:space="preserve"> με πολλές επιφυλάξεις.</w:t>
      </w:r>
    </w:p>
    <w:p w14:paraId="130AFA9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9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A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A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1223 και ειδικό 8 έγινε δεκτή, όπως τροποποιήθηκε από τον κύριο Υπουργό, κατά πλειοψηφία και εντάσσεται στο νομοσχέδιο ως ίδια άρθρα.</w:t>
      </w:r>
    </w:p>
    <w:p w14:paraId="130AFAA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w:t>
      </w:r>
      <w:r>
        <w:rPr>
          <w:rFonts w:eastAsia="Times New Roman" w:cs="Times New Roman"/>
          <w:szCs w:val="24"/>
        </w:rPr>
        <w:t xml:space="preserve">νικό αριθμό 1224 και ειδικό 9 ως έχει; </w:t>
      </w:r>
    </w:p>
    <w:p w14:paraId="130AFAA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A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Παρών.</w:t>
      </w:r>
    </w:p>
    <w:p w14:paraId="130AFAA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130AFAA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Το σχόλιο</w:t>
      </w:r>
      <w:r>
        <w:rPr>
          <w:rFonts w:eastAsia="Times New Roman" w:cs="Times New Roman"/>
          <w:szCs w:val="24"/>
        </w:rPr>
        <w:t>,</w:t>
      </w:r>
      <w:r>
        <w:rPr>
          <w:rFonts w:eastAsia="Times New Roman" w:cs="Times New Roman"/>
          <w:szCs w:val="24"/>
        </w:rPr>
        <w:t xml:space="preserve"> που θα θέλαμε να καταγραφεί για την τροπολογία 1224</w:t>
      </w:r>
      <w:r>
        <w:rPr>
          <w:rFonts w:eastAsia="Times New Roman" w:cs="Times New Roman"/>
          <w:szCs w:val="24"/>
        </w:rPr>
        <w:t>,</w:t>
      </w:r>
      <w:r>
        <w:rPr>
          <w:rFonts w:eastAsia="Times New Roman" w:cs="Times New Roman"/>
          <w:szCs w:val="24"/>
        </w:rPr>
        <w:t xml:space="preserve"> είναι ότι θα ήμασταν θετικοί, αλλά βλέπουμε ότι παρακάμπτει κ</w:t>
      </w:r>
      <w:r>
        <w:rPr>
          <w:rFonts w:eastAsia="Times New Roman" w:cs="Times New Roman"/>
          <w:szCs w:val="24"/>
        </w:rPr>
        <w:t xml:space="preserve">άθε διαδικασία και με συνοπτικές διαδικασίες πλέον αναθέτει. Αυτός είναι ο κίνδυνος. </w:t>
      </w:r>
    </w:p>
    <w:p w14:paraId="130AFAA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130AFAA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130AFAA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θεωρούμε σημαντική την εξασφάλιση νερού σε όλα τα νησιά. Ωστόσο, η τροπολογία δεν γράφει ποιος πληρώνει. </w:t>
      </w:r>
      <w:r>
        <w:rPr>
          <w:rFonts w:eastAsia="Times New Roman" w:cs="Times New Roman"/>
          <w:szCs w:val="24"/>
          <w:lang w:val="en-US"/>
        </w:rPr>
        <w:t>K</w:t>
      </w:r>
      <w:r>
        <w:rPr>
          <w:rFonts w:eastAsia="Times New Roman" w:cs="Times New Roman"/>
          <w:szCs w:val="24"/>
        </w:rPr>
        <w:t xml:space="preserve">ι εμείς δεν θέλουμε να επιβαρυνθούν οι κάτοικοι. Γι’ αυτό λέμε «παρών», στη συγκεκριμένη τροπολογία. </w:t>
      </w:r>
    </w:p>
    <w:p w14:paraId="130AFAA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A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ΔΗΜΗΤΡΙΟ</w:t>
      </w:r>
      <w:r>
        <w:rPr>
          <w:rFonts w:eastAsia="Times New Roman" w:cs="Times New Roman"/>
          <w:b/>
          <w:szCs w:val="24"/>
        </w:rPr>
        <w:t xml:space="preserve">Σ ΚΑΒΑΔΕΛΛΑΣ: </w:t>
      </w:r>
      <w:r>
        <w:rPr>
          <w:rFonts w:eastAsia="Times New Roman" w:cs="Times New Roman"/>
          <w:szCs w:val="24"/>
        </w:rPr>
        <w:t>Ναι.</w:t>
      </w:r>
    </w:p>
    <w:p w14:paraId="130AFAA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130AFAA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1224 και ειδικό 9 έγινε δεκτή ως έχει κατά πλειοψηφία και εντάσσεται στο νομοσχέδιο ως ίδιο άρθρο.</w:t>
      </w:r>
    </w:p>
    <w:p w14:paraId="130AFAAE"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w:t>
      </w:r>
      <w:r>
        <w:rPr>
          <w:rFonts w:eastAsia="Times New Roman" w:cs="Times New Roman"/>
          <w:szCs w:val="24"/>
        </w:rPr>
        <w:t xml:space="preserve">λογία με γενικό αριθμό 1225 και ειδικό 10, όπως τροποποιήθηκε από τον κύριο Υπουργό; </w:t>
      </w:r>
    </w:p>
    <w:p w14:paraId="130AFAA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B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130AFAB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130AFAB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130AFAB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B4"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Ψηφίζουμε «όχι» γιατί χρησιμοποι</w:t>
      </w:r>
      <w:r>
        <w:rPr>
          <w:rFonts w:eastAsia="Times New Roman" w:cs="Times New Roman"/>
          <w:szCs w:val="24"/>
        </w:rPr>
        <w:t>εί για την ΑΕΝ λεφτά του Λιμενικού ή αντίθετα κι εμείς δεν συμφωνούμε με όλη αυτήν τη διαδικασία</w:t>
      </w:r>
      <w:r>
        <w:rPr>
          <w:rFonts w:eastAsia="Times New Roman" w:cs="Times New Roman"/>
          <w:szCs w:val="24"/>
        </w:rPr>
        <w:t>,</w:t>
      </w:r>
      <w:r>
        <w:rPr>
          <w:rFonts w:eastAsia="Times New Roman" w:cs="Times New Roman"/>
          <w:szCs w:val="24"/>
        </w:rPr>
        <w:t xml:space="preserve"> που κρατάει εδώ και αρκετά χρόνια. </w:t>
      </w:r>
    </w:p>
    <w:p w14:paraId="130AFAB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B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B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B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w:t>
      </w:r>
      <w:r>
        <w:rPr>
          <w:rFonts w:eastAsia="Times New Roman" w:cs="Times New Roman"/>
          <w:szCs w:val="24"/>
        </w:rPr>
        <w:t xml:space="preserve"> τροπολογία με γενικό αριθμό 1225 και ειδικό 10 έγινε δεκτή, όπως τροποποιήθηκε από τον κύριο Υπουργό, κατά πλειοψηφία και εντάσσεται στο νομοσχέδιο ως ίδια άρθρα.</w:t>
      </w:r>
    </w:p>
    <w:p w14:paraId="130AFAB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1226 και ειδικό 11, όπως τροπο</w:t>
      </w:r>
      <w:r>
        <w:rPr>
          <w:rFonts w:eastAsia="Times New Roman" w:cs="Times New Roman"/>
          <w:szCs w:val="24"/>
        </w:rPr>
        <w:t xml:space="preserve">ποιήθηκε από τον κύριο Υπουργό; </w:t>
      </w:r>
    </w:p>
    <w:p w14:paraId="130AFAB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B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130AFAB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ψηφίζει «ναι» και με χαρά βλέπει ότι ο Υπουργός αποφασίζει να αποσύρει μία-μία τις αντισυνταγματικές του διατάξεις. </w:t>
      </w:r>
    </w:p>
    <w:p w14:paraId="130AFAB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130AFAB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B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C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η τροπολογία αυτή προβλέπει τη διευκόλυνση των νέων </w:t>
      </w:r>
      <w:proofErr w:type="spellStart"/>
      <w:r>
        <w:rPr>
          <w:rFonts w:eastAsia="Times New Roman" w:cs="Times New Roman"/>
          <w:szCs w:val="24"/>
        </w:rPr>
        <w:t>καναλαρχών</w:t>
      </w:r>
      <w:proofErr w:type="spellEnd"/>
      <w:r>
        <w:rPr>
          <w:rFonts w:eastAsia="Times New Roman" w:cs="Times New Roman"/>
          <w:szCs w:val="24"/>
        </w:rPr>
        <w:t xml:space="preserve"> σε όλα τα επίπεδα -εξοπλισμός, εργαζόμενοι και το τίμημα- και γι’ αυτό ψηφίζουμε «όχι».</w:t>
      </w:r>
    </w:p>
    <w:p w14:paraId="130AFAC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C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C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C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1226 και ειδικό 11 έγινε δεκτή, όπως τροποποιήθηκε από τον κύριο Υπουργό, κατά πλειοψηφία και εντάσσεται στο νομοσχέδιο ως ίδιο άρ</w:t>
      </w:r>
      <w:r>
        <w:rPr>
          <w:rFonts w:eastAsia="Times New Roman" w:cs="Times New Roman"/>
          <w:szCs w:val="24"/>
        </w:rPr>
        <w:t>θρο.</w:t>
      </w:r>
    </w:p>
    <w:p w14:paraId="130AFAC5"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1227 και ειδικό 12 ως έχει; </w:t>
      </w:r>
    </w:p>
    <w:p w14:paraId="130AFAC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C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AC8" w14:textId="77777777" w:rsidR="007C1AED" w:rsidRDefault="002867C4">
      <w:pPr>
        <w:spacing w:after="0" w:line="600" w:lineRule="auto"/>
        <w:ind w:firstLine="720"/>
        <w:jc w:val="both"/>
        <w:rPr>
          <w:rFonts w:eastAsia="Times New Roman" w:cs="Times New Roman"/>
          <w:b/>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130AFAC9"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εδώ νομίζω ότι υπάρχει μια τοποθέτηση από την πλευρά </w:t>
      </w:r>
      <w:r>
        <w:rPr>
          <w:rFonts w:eastAsia="Times New Roman" w:cs="Times New Roman"/>
          <w:szCs w:val="24"/>
        </w:rPr>
        <w:t>μας,</w:t>
      </w:r>
      <w:r>
        <w:rPr>
          <w:rFonts w:eastAsia="Times New Roman" w:cs="Times New Roman"/>
          <w:szCs w:val="24"/>
        </w:rPr>
        <w:t xml:space="preserve"> που θα προτιμούσε να διασπάσει τα δύο αυτά άρθρα. Είμαστε υπέρ της εκκαθάρισης των δαπανών για τον «</w:t>
      </w:r>
      <w:proofErr w:type="spellStart"/>
      <w:r>
        <w:rPr>
          <w:rFonts w:eastAsia="Times New Roman" w:cs="Times New Roman"/>
          <w:szCs w:val="24"/>
        </w:rPr>
        <w:t>Κεράνη</w:t>
      </w:r>
      <w:proofErr w:type="spellEnd"/>
      <w:r>
        <w:rPr>
          <w:rFonts w:eastAsia="Times New Roman" w:cs="Times New Roman"/>
          <w:szCs w:val="24"/>
        </w:rPr>
        <w:t>». Είμαστε επιφυλακτικοί -πολύ επιφυλακτικοί- για τον λόγο που θα σας εξηγήσω, όσον αφορά την διασαφήνιση που κάνετε</w:t>
      </w:r>
      <w:r>
        <w:rPr>
          <w:rFonts w:eastAsia="Times New Roman" w:cs="Times New Roman"/>
          <w:szCs w:val="24"/>
        </w:rPr>
        <w:t>,</w:t>
      </w:r>
      <w:r>
        <w:rPr>
          <w:rFonts w:eastAsia="Times New Roman" w:cs="Times New Roman"/>
          <w:szCs w:val="24"/>
        </w:rPr>
        <w:t xml:space="preserve"> σε σχέση με τα τελωνειακά πρόστ</w:t>
      </w:r>
      <w:r>
        <w:rPr>
          <w:rFonts w:eastAsia="Times New Roman" w:cs="Times New Roman"/>
          <w:szCs w:val="24"/>
        </w:rPr>
        <w:t xml:space="preserve">ιμα. </w:t>
      </w:r>
    </w:p>
    <w:p w14:paraId="130AFACA"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Θέλω να σημειώσω, γιατί θα το βρούμε μπροστά μας, ότι με τον τρόπο που νομοθέτησε το Υπουργείο, αφαιρεί έσοδα, όχι από το ελληνικό κράτος, αλλά από την Ευρωπαϊκή Ένωση, τα οποία έχουν καταλογιστεί. Και αυτό θα δημιουργήσει ζήτημα διότι, ψηφιστεί δεν </w:t>
      </w:r>
      <w:r>
        <w:rPr>
          <w:rFonts w:eastAsia="Times New Roman" w:cs="Times New Roman"/>
          <w:szCs w:val="24"/>
        </w:rPr>
        <w:t xml:space="preserve">ψηφιστεί, η Ευρωπαϊκή Ένωση θα ζητήσει τα ποσά αυτά και αν δεν καταλογιστούν, αυτό θα συνιστούσε παρανομία. </w:t>
      </w:r>
    </w:p>
    <w:p w14:paraId="130AFAC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Σε περίπτωση που θέλετε να μείνουν και τα δύο άρθρα αυτά στην ίδια τροπολογία, εμείς είμαστε υποχρεωμένοι να ψηφίσουμε «παρών». Διαφορετικά, στην τ</w:t>
      </w:r>
      <w:r>
        <w:rPr>
          <w:rFonts w:eastAsia="Times New Roman" w:cs="Times New Roman"/>
          <w:szCs w:val="24"/>
        </w:rPr>
        <w:t>ροπολογία για το</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Κεράνη</w:t>
      </w:r>
      <w:proofErr w:type="spellEnd"/>
      <w:r>
        <w:rPr>
          <w:rFonts w:eastAsia="Times New Roman" w:cs="Times New Roman"/>
          <w:szCs w:val="24"/>
        </w:rPr>
        <w:t xml:space="preserve">» θα ψηφίζαμε «ναι».  </w:t>
      </w:r>
    </w:p>
    <w:p w14:paraId="130AFAC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C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130AFAC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C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D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D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1227 και</w:t>
      </w:r>
      <w:r>
        <w:rPr>
          <w:rFonts w:eastAsia="Times New Roman" w:cs="Times New Roman"/>
          <w:szCs w:val="24"/>
        </w:rPr>
        <w:t xml:space="preserve"> ειδικό 12 έγινε δεκτή ως έχει κατά πλειοψηφία και εντάσσεται στο νομοσχέδιο ως ίδια άρθρα.</w:t>
      </w:r>
    </w:p>
    <w:p w14:paraId="130AFAD2"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1188 και ειδικό 4, όπως τροποποιήθηκε από τον κύριο Υπουργό; </w:t>
      </w:r>
    </w:p>
    <w:p w14:paraId="130AFAD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D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ΑΣ</w:t>
      </w:r>
      <w:r>
        <w:rPr>
          <w:rFonts w:eastAsia="Times New Roman" w:cs="Times New Roman"/>
          <w:b/>
          <w:szCs w:val="24"/>
        </w:rPr>
        <w:t xml:space="preserve">ΗΜΑΚΟΠΟΥΛΟΥ: </w:t>
      </w:r>
      <w:r>
        <w:rPr>
          <w:rFonts w:eastAsia="Times New Roman" w:cs="Times New Roman"/>
          <w:szCs w:val="24"/>
        </w:rPr>
        <w:t>Ναι.</w:t>
      </w:r>
    </w:p>
    <w:p w14:paraId="130AFAD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Ναι. </w:t>
      </w:r>
    </w:p>
    <w:p w14:paraId="130AFAD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D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130AFAD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D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D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130AFAD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η τροπολογία με γενικό αριθμό 1188 και ειδικό 4 έγινε δεκτή, όπως τροποποιήθηκε από τον κύριο Υπουργό, κατά πλειοψηφία και εντάσσεται στο νομοσχέδιο ως ίδιο άρθρο.</w:t>
      </w:r>
    </w:p>
    <w:p w14:paraId="130AFAD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1228 και ειδικό 13, όπως τροπ</w:t>
      </w:r>
      <w:r>
        <w:rPr>
          <w:rFonts w:eastAsia="Times New Roman" w:cs="Times New Roman"/>
          <w:szCs w:val="24"/>
        </w:rPr>
        <w:t xml:space="preserve">οποιήθηκε από τον κύριο Υπουργό; </w:t>
      </w:r>
    </w:p>
    <w:p w14:paraId="130AFAD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D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AD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130AFAE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E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130AFAE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E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E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E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(Αναστάσιος Κουράκης): </w:t>
      </w:r>
      <w:r>
        <w:rPr>
          <w:rFonts w:eastAsia="Times New Roman" w:cs="Times New Roman"/>
          <w:szCs w:val="24"/>
        </w:rPr>
        <w:t xml:space="preserve">Συνεπώς η τροπολογία με γενικό αριθμό 1228 και ειδικό 13 έγινε δεκτή, όπως τροποποιήθηκε από τον κύριο Υπουργό, κατά πλειοψηφία και εντάσσεται στο άρθρο 14 του νομοσχεδίου. </w:t>
      </w:r>
    </w:p>
    <w:p w14:paraId="130AFAE6"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w:t>
      </w:r>
      <w:r>
        <w:rPr>
          <w:rFonts w:eastAsia="Times New Roman" w:cs="Times New Roman"/>
          <w:szCs w:val="24"/>
        </w:rPr>
        <w:t xml:space="preserve">αριθμό 1229 και ειδικό 14 ως έχει; </w:t>
      </w:r>
    </w:p>
    <w:p w14:paraId="130AFAE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E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130AFAE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130AFAE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Ναι.</w:t>
      </w:r>
    </w:p>
    <w:p w14:paraId="130AFAEB"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130AFAEC"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ED"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E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E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(Αναστάσιος Κουράκης): </w:t>
      </w:r>
      <w:r>
        <w:rPr>
          <w:rFonts w:eastAsia="Times New Roman" w:cs="Times New Roman"/>
          <w:szCs w:val="24"/>
        </w:rPr>
        <w:t>Συνεπώς η τροπολογία με γενικό αριθμό 1229 και ειδικό 14 έγινε δεκτή ως έχει κατά πλειοψηφία και εντάσσεται στο νομοσχέδιο ως ίδιο άρθρο.</w:t>
      </w:r>
    </w:p>
    <w:p w14:paraId="130AFAF0"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130AFAF1"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ακροτελεύτιο άρθρο;</w:t>
      </w:r>
    </w:p>
    <w:p w14:paraId="130AFAF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F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AF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Όχι. </w:t>
      </w:r>
    </w:p>
    <w:p w14:paraId="130AFAF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130AFAF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AF7"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AF8"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AF9"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AF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 ακροτελεύτιο άρθρο έγινε δεκτό κατά πλειοψηφία.</w:t>
      </w:r>
    </w:p>
    <w:p w14:paraId="130AFAFB"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«Ηλεκτρονικό σύστημα διάθεσης τηλεοπτικού διαφημιστικού χρόνου, τροποποίηση του ν.</w:t>
      </w:r>
      <w:r>
        <w:rPr>
          <w:rFonts w:eastAsia="Times New Roman" w:cs="Times New Roman"/>
          <w:szCs w:val="24"/>
        </w:rPr>
        <w:t>3548/2007, σύσταση μητρώου περιφερειακού και τοπικού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άλλες διατάξεις» έγινε δεκτό επί της αρχής</w:t>
      </w:r>
      <w:r>
        <w:rPr>
          <w:rFonts w:eastAsia="Times New Roman" w:cs="Times New Roman"/>
          <w:szCs w:val="24"/>
        </w:rPr>
        <w:t xml:space="preserve"> και επί των άρθρων.</w:t>
      </w:r>
    </w:p>
    <w:p w14:paraId="130AFAF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προχωρούμε στην ψήφιση του νομοσχεδίου και στο σύνολο.</w:t>
      </w:r>
    </w:p>
    <w:p w14:paraId="130AFAFD"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130AFAFE"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Ναι.</w:t>
      </w:r>
    </w:p>
    <w:p w14:paraId="130AFAFF"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Όχι.</w:t>
      </w:r>
    </w:p>
    <w:p w14:paraId="130AFB00"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Όχι. </w:t>
      </w:r>
    </w:p>
    <w:p w14:paraId="130AFB01"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 xml:space="preserve">ΩΑΝΝΗΣ ΣΑΧΙΝΙΔΗΣ: </w:t>
      </w:r>
      <w:r>
        <w:rPr>
          <w:rFonts w:eastAsia="Times New Roman" w:cs="Times New Roman"/>
          <w:szCs w:val="24"/>
        </w:rPr>
        <w:t>Όχι.</w:t>
      </w:r>
    </w:p>
    <w:p w14:paraId="130AFB02"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30AFB03"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130AFB04"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130AFB05"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Όχι.</w:t>
      </w:r>
    </w:p>
    <w:p w14:paraId="130AFB06"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 νομοσχέδιο έγινε δεκτό και στο σύνολο κατά πλειοψηφία.</w:t>
      </w:r>
    </w:p>
    <w:p w14:paraId="130AFB07"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Ψη</w:t>
      </w:r>
      <w:r>
        <w:rPr>
          <w:rFonts w:eastAsia="Times New Roman" w:cs="Times New Roman"/>
          <w:szCs w:val="24"/>
        </w:rPr>
        <w:t>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«Ηλεκτρονικό σύστημα διάθεσης τηλεοπτικού διαφημιστικού χρόνου, τροποποίηση του ν.3548/2007, σύσταση μητρώου περιφερειακού και τοπικού </w:t>
      </w:r>
      <w:r>
        <w:rPr>
          <w:rFonts w:eastAsia="Times New Roman" w:cs="Times New Roman"/>
          <w:szCs w:val="24"/>
        </w:rPr>
        <w:t>Τ</w:t>
      </w:r>
      <w:r>
        <w:rPr>
          <w:rFonts w:eastAsia="Times New Roman" w:cs="Times New Roman"/>
          <w:szCs w:val="24"/>
        </w:rPr>
        <w:t xml:space="preserve">ύπου, ειδική σήμανση γραμμωτού κώδικα στις έντυπες εκδόσεις, </w:t>
      </w:r>
      <w:r>
        <w:rPr>
          <w:rFonts w:eastAsia="Times New Roman" w:cs="Times New Roman"/>
          <w:szCs w:val="24"/>
        </w:rPr>
        <w:t>δημιουργία θεσμικού πλαισίου για την ενίσχυση της παραγωγής οπτικοακουστικών έργων στην Ελλάδα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130AFB08" w14:textId="77777777" w:rsidR="007C1AED" w:rsidRDefault="002867C4">
      <w:pPr>
        <w:spacing w:after="0" w:line="600" w:lineRule="auto"/>
        <w:ind w:firstLine="720"/>
        <w:jc w:val="center"/>
        <w:rPr>
          <w:rFonts w:eastAsia="Times New Roman" w:cs="Times New Roman"/>
          <w:szCs w:val="24"/>
        </w:rPr>
      </w:pPr>
      <w:r w:rsidRPr="00160E81" w:rsidDel="009F1E3F">
        <w:rPr>
          <w:rFonts w:eastAsia="Times New Roman" w:cs="Times New Roman"/>
          <w:color w:val="FF0000"/>
          <w:szCs w:val="24"/>
        </w:rPr>
        <w:t xml:space="preserve"> </w:t>
      </w:r>
      <w:r>
        <w:rPr>
          <w:rFonts w:eastAsia="Times New Roman" w:cs="Times New Roman"/>
          <w:szCs w:val="24"/>
        </w:rPr>
        <w:t>(ΝΑ ΜΠΕΙ Η ΣΕΛ 249</w:t>
      </w:r>
      <w:r>
        <w:rPr>
          <w:rFonts w:eastAsia="Times New Roman" w:cs="Times New Roman"/>
          <w:szCs w:val="24"/>
          <w:vertAlign w:val="superscript"/>
        </w:rPr>
        <w:t xml:space="preserve"> </w:t>
      </w:r>
      <w:r>
        <w:rPr>
          <w:rFonts w:eastAsia="Times New Roman" w:cs="Times New Roman"/>
          <w:szCs w:val="24"/>
        </w:rPr>
        <w:t>α )</w:t>
      </w:r>
    </w:p>
    <w:p w14:paraId="130AFB09" w14:textId="77777777" w:rsidR="007C1AED" w:rsidRDefault="002867C4">
      <w:pPr>
        <w:spacing w:after="0" w:line="600" w:lineRule="auto"/>
        <w:ind w:firstLine="720"/>
        <w:jc w:val="both"/>
        <w:rPr>
          <w:rFonts w:eastAsia="Times New Roman"/>
          <w:bCs/>
          <w:szCs w:val="24"/>
        </w:rPr>
      </w:pPr>
      <w:r w:rsidRPr="00160E81" w:rsidDel="009F1E3F">
        <w:rPr>
          <w:rFonts w:eastAsia="Times New Roman" w:cs="Times New Roman"/>
          <w:color w:val="FF0000"/>
          <w:szCs w:val="24"/>
        </w:rPr>
        <w:t xml:space="preserve"> </w:t>
      </w:r>
      <w:r>
        <w:rPr>
          <w:rFonts w:eastAsia="Times New Roman"/>
          <w:b/>
          <w:bCs/>
          <w:szCs w:val="24"/>
        </w:rPr>
        <w:t>ΠΡΟΕΔΡΕ</w:t>
      </w:r>
      <w:r>
        <w:rPr>
          <w:rFonts w:eastAsia="Times New Roman"/>
          <w:b/>
          <w:bCs/>
          <w:szCs w:val="24"/>
        </w:rPr>
        <w:t xml:space="preserve">ΥΩΝ (Αναστάσιος Κουράκης): </w:t>
      </w:r>
      <w:r>
        <w:rPr>
          <w:rFonts w:eastAsia="Times New Roman"/>
          <w:bCs/>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130AFB0A" w14:textId="77777777" w:rsidR="007C1AED" w:rsidRDefault="002867C4">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130AFB0B" w14:textId="77777777" w:rsidR="007C1AED" w:rsidRDefault="002867C4">
      <w:pPr>
        <w:spacing w:after="0" w:line="600" w:lineRule="auto"/>
        <w:ind w:firstLine="720"/>
        <w:jc w:val="both"/>
        <w:rPr>
          <w:rFonts w:eastAsia="Times New Roman"/>
          <w:bCs/>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w:t>
      </w:r>
      <w:r>
        <w:rPr>
          <w:rFonts w:eastAsia="Times New Roman" w:cs="Times New Roman"/>
          <w:szCs w:val="24"/>
        </w:rPr>
        <w:t>ο Σώμα παρέσχε τη ζητηθείσα εξουσιοδότηση.</w:t>
      </w:r>
    </w:p>
    <w:p w14:paraId="130AFB0C"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30AFB0D" w14:textId="77777777" w:rsidR="007C1AED" w:rsidRDefault="002867C4">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30AFB0E" w14:textId="77777777" w:rsidR="007C1AED" w:rsidRDefault="002867C4">
      <w:pPr>
        <w:spacing w:after="0"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cs="Times New Roman"/>
          <w:szCs w:val="24"/>
        </w:rPr>
        <w:t xml:space="preserve">Με τη συναίνεση του Σώματος και ώρα 14.56΄ </w:t>
      </w:r>
      <w:proofErr w:type="spellStart"/>
      <w:r>
        <w:rPr>
          <w:rFonts w:eastAsia="Times New Roman" w:cs="Times New Roman"/>
          <w:szCs w:val="24"/>
        </w:rPr>
        <w:t>λύεται</w:t>
      </w:r>
      <w:proofErr w:type="spellEnd"/>
      <w:r>
        <w:rPr>
          <w:rFonts w:eastAsia="Times New Roman" w:cs="Times New Roman"/>
          <w:szCs w:val="24"/>
        </w:rPr>
        <w:t xml:space="preserve"> η συνεδρία</w:t>
      </w:r>
      <w:r>
        <w:rPr>
          <w:rFonts w:eastAsia="Times New Roman" w:cs="Times New Roman"/>
          <w:szCs w:val="24"/>
        </w:rPr>
        <w:t>ση για τη Δευτέρα 28 Αυγούστου 2017 και ώρα 18</w:t>
      </w:r>
      <w:r>
        <w:rPr>
          <w:rFonts w:eastAsia="Times New Roman" w:cs="Times New Roman"/>
          <w:szCs w:val="24"/>
        </w:rPr>
        <w:t>.</w:t>
      </w:r>
      <w:r>
        <w:rPr>
          <w:rFonts w:eastAsia="Times New Roman" w:cs="Times New Roman"/>
          <w:szCs w:val="24"/>
        </w:rPr>
        <w:t>00΄, με αντικείμενο εργασιών του Σώματος: κοινοβουλευτικό έλεγχο, συζήτηση επικαίρων ερωτήσεων.</w:t>
      </w:r>
    </w:p>
    <w:p w14:paraId="130AFB0F" w14:textId="77777777" w:rsidR="007C1AED" w:rsidRDefault="002867C4">
      <w:pPr>
        <w:spacing w:after="0" w:line="600" w:lineRule="auto"/>
        <w:ind w:firstLine="720"/>
        <w:jc w:val="both"/>
        <w:rPr>
          <w:rFonts w:eastAsia="Times New Roman" w:cs="Times New Roman"/>
          <w:szCs w:val="24"/>
        </w:rPr>
      </w:pPr>
      <w:r>
        <w:rPr>
          <w:rFonts w:eastAsia="Times New Roman" w:cs="Times New Roman"/>
          <w:szCs w:val="24"/>
        </w:rPr>
        <w:t xml:space="preserve">Καλή ξεκούραση </w:t>
      </w:r>
      <w:r>
        <w:rPr>
          <w:rFonts w:eastAsia="Times New Roman" w:cs="Times New Roman"/>
          <w:szCs w:val="24"/>
        </w:rPr>
        <w:t>σε</w:t>
      </w:r>
      <w:r>
        <w:rPr>
          <w:rFonts w:eastAsia="Times New Roman" w:cs="Times New Roman"/>
          <w:szCs w:val="24"/>
        </w:rPr>
        <w:t xml:space="preserve"> όλες και όλους!</w:t>
      </w:r>
    </w:p>
    <w:p w14:paraId="130AFB10" w14:textId="77777777" w:rsidR="007C1AED" w:rsidRDefault="002867C4">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7C1A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eOLOTsfCTgOrI5Hn9IwJR+F6Rsg=" w:salt="Va9WoX2YcMRvw13QWVsh8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ED"/>
    <w:rsid w:val="002867C4"/>
    <w:rsid w:val="004F5F1C"/>
    <w:rsid w:val="005C23F2"/>
    <w:rsid w:val="007C1AED"/>
    <w:rsid w:val="00D169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F59A"/>
  <w15:docId w15:val="{A45303E7-20D4-40C9-928E-AE16D061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361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E36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495</MetadataID>
    <Session xmlns="641f345b-441b-4b81-9152-adc2e73ba5e1">Β´</Session>
    <Date xmlns="641f345b-441b-4b81-9152-adc2e73ba5e1">2017-08-03T21:00:00+00:00</Date>
    <Status xmlns="641f345b-441b-4b81-9152-adc2e73ba5e1">
      <Url>http://srv-sp1/praktika/Lists/Incoming_Metadata/EditForm.aspx?ID=495&amp;Source=/praktika/Recordings_Library/Forms/AllItems.aspx</Url>
      <Description>Δημοσιεύτηκε</Description>
    </Status>
    <Meeting xmlns="641f345b-441b-4b81-9152-adc2e73ba5e1">ΡΞΖ´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BB5F3-720D-42B9-B883-AA531E9396C9}">
  <ds:schemaRefs>
    <ds:schemaRef ds:uri="http://schemas.microsoft.com/office/infopath/2007/PartnerControls"/>
    <ds:schemaRef ds:uri="http://www.w3.org/XML/1998/namespace"/>
    <ds:schemaRef ds:uri="http://purl.org/dc/elements/1.1/"/>
    <ds:schemaRef ds:uri="http://purl.org/dc/terms/"/>
    <ds:schemaRef ds:uri="http://schemas.microsoft.com/office/2006/documentManagement/types"/>
    <ds:schemaRef ds:uri="641f345b-441b-4b81-9152-adc2e73ba5e1"/>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F88E612-7E4B-440A-88A5-9EB510F06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65AA88-CB45-4083-8D94-2EA4CD29B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223</Pages>
  <Words>39695</Words>
  <Characters>214354</Characters>
  <Application>Microsoft Office Word</Application>
  <DocSecurity>0</DocSecurity>
  <Lines>1786</Lines>
  <Paragraphs>507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2017-09-01T09:55:00Z</dcterms:created>
  <dcterms:modified xsi:type="dcterms:W3CDTF">2017-09-01T09:55:00Z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