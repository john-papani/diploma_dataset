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96DB7" w14:textId="77777777" w:rsidR="009A27D8" w:rsidRPr="009A27D8" w:rsidRDefault="009A27D8" w:rsidP="009A27D8">
      <w:pPr>
        <w:spacing w:after="0" w:line="360" w:lineRule="auto"/>
        <w:rPr>
          <w:ins w:id="0" w:author="Φλούδα Χριστίνα" w:date="2017-04-05T12:09:00Z"/>
          <w:rFonts w:eastAsia="Times New Roman"/>
          <w:szCs w:val="24"/>
          <w:lang w:eastAsia="en-US"/>
        </w:rPr>
      </w:pPr>
      <w:ins w:id="1" w:author="Φλούδα Χριστίνα" w:date="2017-04-05T12:09:00Z">
        <w:r w:rsidRPr="009A27D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872B61C" w14:textId="77777777" w:rsidR="009A27D8" w:rsidRPr="009A27D8" w:rsidRDefault="009A27D8" w:rsidP="009A27D8">
      <w:pPr>
        <w:spacing w:after="0" w:line="360" w:lineRule="auto"/>
        <w:rPr>
          <w:ins w:id="2" w:author="Φλούδα Χριστίνα" w:date="2017-04-05T12:09:00Z"/>
          <w:rFonts w:eastAsia="Times New Roman"/>
          <w:szCs w:val="24"/>
          <w:lang w:eastAsia="en-US"/>
        </w:rPr>
      </w:pPr>
    </w:p>
    <w:p w14:paraId="43C12597" w14:textId="77777777" w:rsidR="009A27D8" w:rsidRPr="009A27D8" w:rsidRDefault="009A27D8" w:rsidP="009A27D8">
      <w:pPr>
        <w:spacing w:after="0" w:line="360" w:lineRule="auto"/>
        <w:rPr>
          <w:ins w:id="3" w:author="Φλούδα Χριστίνα" w:date="2017-04-05T12:09:00Z"/>
          <w:rFonts w:eastAsia="Times New Roman"/>
          <w:szCs w:val="24"/>
          <w:lang w:eastAsia="en-US"/>
        </w:rPr>
      </w:pPr>
      <w:ins w:id="4" w:author="Φλούδα Χριστίνα" w:date="2017-04-05T12:09:00Z">
        <w:r w:rsidRPr="009A27D8">
          <w:rPr>
            <w:rFonts w:eastAsia="Times New Roman"/>
            <w:szCs w:val="24"/>
            <w:lang w:eastAsia="en-US"/>
          </w:rPr>
          <w:t>ΠΙΝΑΚΑΣ ΠΕΡΙΕΧΟΜΕΝΩΝ</w:t>
        </w:r>
      </w:ins>
    </w:p>
    <w:p w14:paraId="63CBEE64" w14:textId="77777777" w:rsidR="009A27D8" w:rsidRPr="009A27D8" w:rsidRDefault="009A27D8" w:rsidP="009A27D8">
      <w:pPr>
        <w:spacing w:after="0" w:line="360" w:lineRule="auto"/>
        <w:rPr>
          <w:ins w:id="5" w:author="Φλούδα Χριστίνα" w:date="2017-04-05T12:09:00Z"/>
          <w:rFonts w:eastAsia="Times New Roman"/>
          <w:szCs w:val="24"/>
          <w:lang w:eastAsia="en-US"/>
        </w:rPr>
      </w:pPr>
      <w:ins w:id="6" w:author="Φλούδα Χριστίνα" w:date="2017-04-05T12:09:00Z">
        <w:r w:rsidRPr="009A27D8">
          <w:rPr>
            <w:rFonts w:eastAsia="Times New Roman"/>
            <w:szCs w:val="24"/>
            <w:lang w:eastAsia="en-US"/>
          </w:rPr>
          <w:t xml:space="preserve">ΙΖ΄ ΠΕΡΙΟΔΟΣ </w:t>
        </w:r>
      </w:ins>
    </w:p>
    <w:p w14:paraId="218558AF" w14:textId="77777777" w:rsidR="009A27D8" w:rsidRPr="009A27D8" w:rsidRDefault="009A27D8" w:rsidP="009A27D8">
      <w:pPr>
        <w:spacing w:after="0" w:line="360" w:lineRule="auto"/>
        <w:rPr>
          <w:ins w:id="7" w:author="Φλούδα Χριστίνα" w:date="2017-04-05T12:09:00Z"/>
          <w:rFonts w:eastAsia="Times New Roman"/>
          <w:szCs w:val="24"/>
          <w:lang w:eastAsia="en-US"/>
        </w:rPr>
      </w:pPr>
      <w:ins w:id="8" w:author="Φλούδα Χριστίνα" w:date="2017-04-05T12:09:00Z">
        <w:r w:rsidRPr="009A27D8">
          <w:rPr>
            <w:rFonts w:eastAsia="Times New Roman"/>
            <w:szCs w:val="24"/>
            <w:lang w:eastAsia="en-US"/>
          </w:rPr>
          <w:t>ΠΡΟΕΔΡΕΥΟΜΕΝΗΣ ΚΟΙΝΟΒΟΥΛΕΥΤΙΚΗΣ ΔΗΜΟΚΡΑΤΙΑΣ</w:t>
        </w:r>
      </w:ins>
    </w:p>
    <w:p w14:paraId="13A7E9B3" w14:textId="77777777" w:rsidR="009A27D8" w:rsidRPr="009A27D8" w:rsidRDefault="009A27D8" w:rsidP="009A27D8">
      <w:pPr>
        <w:spacing w:after="0" w:line="360" w:lineRule="auto"/>
        <w:rPr>
          <w:ins w:id="9" w:author="Φλούδα Χριστίνα" w:date="2017-04-05T12:09:00Z"/>
          <w:rFonts w:eastAsia="Times New Roman"/>
          <w:szCs w:val="24"/>
          <w:lang w:eastAsia="en-US"/>
        </w:rPr>
      </w:pPr>
      <w:ins w:id="10" w:author="Φλούδα Χριστίνα" w:date="2017-04-05T12:09:00Z">
        <w:r w:rsidRPr="009A27D8">
          <w:rPr>
            <w:rFonts w:eastAsia="Times New Roman"/>
            <w:szCs w:val="24"/>
            <w:lang w:eastAsia="en-US"/>
          </w:rPr>
          <w:t>ΣΥΝΟΔΟΣ Β΄</w:t>
        </w:r>
      </w:ins>
    </w:p>
    <w:p w14:paraId="2BBD2D61" w14:textId="77777777" w:rsidR="009A27D8" w:rsidRPr="009A27D8" w:rsidRDefault="009A27D8" w:rsidP="009A27D8">
      <w:pPr>
        <w:spacing w:after="0" w:line="360" w:lineRule="auto"/>
        <w:rPr>
          <w:ins w:id="11" w:author="Φλούδα Χριστίνα" w:date="2017-04-05T12:09:00Z"/>
          <w:rFonts w:eastAsia="Times New Roman"/>
          <w:szCs w:val="24"/>
          <w:lang w:eastAsia="en-US"/>
        </w:rPr>
      </w:pPr>
    </w:p>
    <w:p w14:paraId="1382A24E" w14:textId="77777777" w:rsidR="009A27D8" w:rsidRPr="009A27D8" w:rsidRDefault="009A27D8" w:rsidP="009A27D8">
      <w:pPr>
        <w:spacing w:after="0" w:line="360" w:lineRule="auto"/>
        <w:rPr>
          <w:ins w:id="12" w:author="Φλούδα Χριστίνα" w:date="2017-04-05T12:09:00Z"/>
          <w:rFonts w:eastAsia="Times New Roman"/>
          <w:szCs w:val="24"/>
          <w:lang w:eastAsia="en-US"/>
        </w:rPr>
      </w:pPr>
      <w:ins w:id="13" w:author="Φλούδα Χριστίνα" w:date="2017-04-05T12:09:00Z">
        <w:r w:rsidRPr="009A27D8">
          <w:rPr>
            <w:rFonts w:eastAsia="Times New Roman"/>
            <w:szCs w:val="24"/>
            <w:lang w:eastAsia="en-US"/>
          </w:rPr>
          <w:t>ΣΥΝΕΔΡΙΑΣΗ Ρ΄</w:t>
        </w:r>
      </w:ins>
    </w:p>
    <w:p w14:paraId="1599496E" w14:textId="77777777" w:rsidR="009A27D8" w:rsidRPr="009A27D8" w:rsidRDefault="009A27D8" w:rsidP="009A27D8">
      <w:pPr>
        <w:spacing w:after="0" w:line="360" w:lineRule="auto"/>
        <w:rPr>
          <w:ins w:id="14" w:author="Φλούδα Χριστίνα" w:date="2017-04-05T12:09:00Z"/>
          <w:rFonts w:eastAsia="Times New Roman"/>
          <w:szCs w:val="24"/>
          <w:lang w:eastAsia="en-US"/>
        </w:rPr>
      </w:pPr>
      <w:ins w:id="15" w:author="Φλούδα Χριστίνα" w:date="2017-04-05T12:09:00Z">
        <w:r w:rsidRPr="009A27D8">
          <w:rPr>
            <w:rFonts w:eastAsia="Times New Roman"/>
            <w:szCs w:val="24"/>
            <w:lang w:eastAsia="en-US"/>
          </w:rPr>
          <w:t>Πέμπτη  30 Μαρτίου 2017</w:t>
        </w:r>
      </w:ins>
    </w:p>
    <w:p w14:paraId="34A2B231" w14:textId="77777777" w:rsidR="009A27D8" w:rsidRPr="009A27D8" w:rsidRDefault="009A27D8" w:rsidP="009A27D8">
      <w:pPr>
        <w:spacing w:after="0" w:line="360" w:lineRule="auto"/>
        <w:rPr>
          <w:ins w:id="16" w:author="Φλούδα Χριστίνα" w:date="2017-04-05T12:09:00Z"/>
          <w:rFonts w:eastAsia="Times New Roman"/>
          <w:szCs w:val="24"/>
          <w:lang w:eastAsia="en-US"/>
        </w:rPr>
      </w:pPr>
    </w:p>
    <w:p w14:paraId="609AC23D" w14:textId="77777777" w:rsidR="009A27D8" w:rsidRPr="009A27D8" w:rsidRDefault="009A27D8" w:rsidP="009A27D8">
      <w:pPr>
        <w:spacing w:after="0" w:line="360" w:lineRule="auto"/>
        <w:rPr>
          <w:ins w:id="17" w:author="Φλούδα Χριστίνα" w:date="2017-04-05T12:09:00Z"/>
          <w:rFonts w:eastAsia="Times New Roman"/>
          <w:szCs w:val="24"/>
          <w:lang w:eastAsia="en-US"/>
        </w:rPr>
      </w:pPr>
      <w:ins w:id="18" w:author="Φλούδα Χριστίνα" w:date="2017-04-05T12:09:00Z">
        <w:r w:rsidRPr="009A27D8">
          <w:rPr>
            <w:rFonts w:eastAsia="Times New Roman"/>
            <w:szCs w:val="24"/>
            <w:lang w:eastAsia="en-US"/>
          </w:rPr>
          <w:t>ΘΕΜΑΤΑ</w:t>
        </w:r>
      </w:ins>
    </w:p>
    <w:p w14:paraId="2C1A8018" w14:textId="77777777" w:rsidR="009A27D8" w:rsidRPr="009A27D8" w:rsidRDefault="009A27D8" w:rsidP="009A27D8">
      <w:pPr>
        <w:spacing w:after="0" w:line="360" w:lineRule="auto"/>
        <w:rPr>
          <w:ins w:id="19" w:author="Φλούδα Χριστίνα" w:date="2017-04-05T12:09:00Z"/>
          <w:rFonts w:eastAsia="Times New Roman"/>
          <w:szCs w:val="24"/>
          <w:lang w:eastAsia="en-US"/>
        </w:rPr>
      </w:pPr>
      <w:ins w:id="20" w:author="Φλούδα Χριστίνα" w:date="2017-04-05T12:09:00Z">
        <w:r w:rsidRPr="009A27D8">
          <w:rPr>
            <w:rFonts w:eastAsia="Times New Roman"/>
            <w:szCs w:val="24"/>
            <w:lang w:eastAsia="en-US"/>
          </w:rPr>
          <w:t xml:space="preserve"> </w:t>
        </w:r>
        <w:r w:rsidRPr="009A27D8">
          <w:rPr>
            <w:rFonts w:eastAsia="Times New Roman"/>
            <w:szCs w:val="24"/>
            <w:lang w:eastAsia="en-US"/>
          </w:rPr>
          <w:br/>
          <w:t xml:space="preserve">Α. ΕΙΔΙΚΑ ΘΕΜΑΤΑ </w:t>
        </w:r>
        <w:r w:rsidRPr="009A27D8">
          <w:rPr>
            <w:rFonts w:eastAsia="Times New Roman"/>
            <w:szCs w:val="24"/>
            <w:lang w:eastAsia="en-US"/>
          </w:rPr>
          <w:br/>
          <w:t xml:space="preserve">1. Επικύρωση Πρακτικών, σελ. </w:t>
        </w:r>
        <w:r w:rsidRPr="009A27D8">
          <w:rPr>
            <w:rFonts w:eastAsia="Times New Roman"/>
            <w:szCs w:val="24"/>
            <w:lang w:eastAsia="en-US"/>
          </w:rPr>
          <w:br/>
          <w:t xml:space="preserve">2.  Άδεια απουσίας του Βουλευτή κ. </w:t>
        </w:r>
        <w:proofErr w:type="spellStart"/>
        <w:r w:rsidRPr="009A27D8">
          <w:rPr>
            <w:rFonts w:eastAsia="Times New Roman"/>
            <w:szCs w:val="24"/>
            <w:lang w:eastAsia="en-US"/>
          </w:rPr>
          <w:t>Ιλχάν</w:t>
        </w:r>
        <w:proofErr w:type="spellEnd"/>
        <w:r w:rsidRPr="009A27D8">
          <w:rPr>
            <w:rFonts w:eastAsia="Times New Roman"/>
            <w:szCs w:val="24"/>
            <w:lang w:eastAsia="en-US"/>
          </w:rPr>
          <w:t xml:space="preserve"> Αχμέτ, σελ. </w:t>
        </w:r>
        <w:r w:rsidRPr="009A27D8">
          <w:rPr>
            <w:rFonts w:eastAsia="Times New Roman"/>
            <w:szCs w:val="24"/>
            <w:lang w:eastAsia="en-US"/>
          </w:rPr>
          <w:br/>
          <w:t xml:space="preserve">3. Ανακοινώνεται ότι τη συνεδρίαση παρακολουθούν μαθητές από το Γυμνάσιο </w:t>
        </w:r>
        <w:proofErr w:type="spellStart"/>
        <w:r w:rsidRPr="009A27D8">
          <w:rPr>
            <w:rFonts w:eastAsia="Times New Roman"/>
            <w:szCs w:val="24"/>
            <w:lang w:eastAsia="en-US"/>
          </w:rPr>
          <w:t>Κουνουπιδιανών</w:t>
        </w:r>
        <w:proofErr w:type="spellEnd"/>
        <w:r w:rsidRPr="009A27D8">
          <w:rPr>
            <w:rFonts w:eastAsia="Times New Roman"/>
            <w:szCs w:val="24"/>
            <w:lang w:eastAsia="en-US"/>
          </w:rPr>
          <w:t xml:space="preserve"> Χανίων, το 8ο Δημοτικό Σχολείο Πετρούπολης και το 3ο Γυμνάσιο Χανίων, σελ. </w:t>
        </w:r>
        <w:r w:rsidRPr="009A27D8">
          <w:rPr>
            <w:rFonts w:eastAsia="Times New Roman"/>
            <w:szCs w:val="24"/>
            <w:lang w:eastAsia="en-US"/>
          </w:rPr>
          <w:br/>
          <w:t xml:space="preserve">4. Επί διαδικαστικού θέματος, σελ. </w:t>
        </w:r>
        <w:r w:rsidRPr="009A27D8">
          <w:rPr>
            <w:rFonts w:eastAsia="Times New Roman"/>
            <w:szCs w:val="24"/>
            <w:lang w:eastAsia="en-US"/>
          </w:rPr>
          <w:br/>
          <w:t xml:space="preserve">5. Επί προσωπικού θέματος, σελ. </w:t>
        </w:r>
        <w:r w:rsidRPr="009A27D8">
          <w:rPr>
            <w:rFonts w:eastAsia="Times New Roman"/>
            <w:szCs w:val="24"/>
            <w:lang w:eastAsia="en-US"/>
          </w:rPr>
          <w:br/>
          <w:t xml:space="preserve">6. Ανακοινώνεται επιστολή προς τον Πρόεδρο της Βουλής κ. Νικόλαο </w:t>
        </w:r>
        <w:proofErr w:type="spellStart"/>
        <w:r w:rsidRPr="009A27D8">
          <w:rPr>
            <w:rFonts w:eastAsia="Times New Roman"/>
            <w:szCs w:val="24"/>
            <w:lang w:eastAsia="en-US"/>
          </w:rPr>
          <w:t>Βούτση</w:t>
        </w:r>
        <w:proofErr w:type="spellEnd"/>
        <w:r w:rsidRPr="009A27D8">
          <w:rPr>
            <w:rFonts w:eastAsia="Times New Roman"/>
            <w:szCs w:val="24"/>
            <w:lang w:eastAsia="en-US"/>
          </w:rPr>
          <w:t xml:space="preserve">, της Βουλευτού Διαμάντω </w:t>
        </w:r>
        <w:proofErr w:type="spellStart"/>
        <w:r w:rsidRPr="009A27D8">
          <w:rPr>
            <w:rFonts w:eastAsia="Times New Roman"/>
            <w:szCs w:val="24"/>
            <w:lang w:eastAsia="en-US"/>
          </w:rPr>
          <w:t>Μανωλάκου</w:t>
        </w:r>
        <w:proofErr w:type="spellEnd"/>
        <w:r w:rsidRPr="009A27D8">
          <w:rPr>
            <w:rFonts w:eastAsia="Times New Roman"/>
            <w:szCs w:val="24"/>
            <w:lang w:eastAsia="en-US"/>
          </w:rPr>
          <w:t xml:space="preserve">, με την οποία  ενημερώνει ότι λόγω της διεξαγωγής των εργασιών του 20ου Συνεδρίου του Κόμματος της, δεν θα παρευρεθεί στη σημερινή συνεδρίαση της Ολομέλειας της Βουλής για τη συζήτηση και ψήφιση επί της αρχής, των άρθρων και του συνόλου του σχεδίου νόμου του Υπουργείου Εξωτερικών και ότι καταψηφίζουνε το σχέδιο νόμου για τους λόγους που έχουν αναπτύξει κατά την συζήτηση στην αρμόδια Επιτροπή της Βουλής, σελ. </w:t>
        </w:r>
        <w:r w:rsidRPr="009A27D8">
          <w:rPr>
            <w:rFonts w:eastAsia="Times New Roman"/>
            <w:szCs w:val="24"/>
            <w:lang w:eastAsia="en-US"/>
          </w:rPr>
          <w:br/>
          <w:t xml:space="preserve"> </w:t>
        </w:r>
        <w:r w:rsidRPr="009A27D8">
          <w:rPr>
            <w:rFonts w:eastAsia="Times New Roman"/>
            <w:szCs w:val="24"/>
            <w:lang w:eastAsia="en-US"/>
          </w:rPr>
          <w:br/>
          <w:t xml:space="preserve">Β. ΚΟΙΝΟΒΟΥΛΕΥΤΙΚΟΣ ΕΛΕΓΧΟΣ </w:t>
        </w:r>
        <w:r w:rsidRPr="009A27D8">
          <w:rPr>
            <w:rFonts w:eastAsia="Times New Roman"/>
            <w:szCs w:val="24"/>
            <w:lang w:eastAsia="en-US"/>
          </w:rPr>
          <w:br/>
          <w:t xml:space="preserve">1. Ανακοίνωση του δελτίου επικαίρων ερωτήσεων της Παρασκευής 31 Μαρτίου 2017, σελ. </w:t>
        </w:r>
        <w:r w:rsidRPr="009A27D8">
          <w:rPr>
            <w:rFonts w:eastAsia="Times New Roman"/>
            <w:szCs w:val="24"/>
            <w:lang w:eastAsia="en-US"/>
          </w:rPr>
          <w:br/>
          <w:t>2. Συζήτηση επικαίρων ερωτήσεων:</w:t>
        </w:r>
        <w:r w:rsidRPr="009A27D8">
          <w:rPr>
            <w:rFonts w:eastAsia="Times New Roman"/>
            <w:szCs w:val="24"/>
            <w:lang w:eastAsia="en-US"/>
          </w:rPr>
          <w:br/>
          <w:t xml:space="preserve">    α) Προς τον Υπουργό Παιδείας,  Έρευνας και Θρησκευμάτων:</w:t>
        </w:r>
        <w:r w:rsidRPr="009A27D8">
          <w:rPr>
            <w:rFonts w:eastAsia="Times New Roman"/>
            <w:szCs w:val="24"/>
            <w:lang w:eastAsia="en-US"/>
          </w:rPr>
          <w:br/>
          <w:t xml:space="preserve">        i. σχετικά με τον επανακαθορισμό των εισακτέων στην τριτοβάθμια εκπαίδευση με βάση ακαδημαϊκά και ορθολογικά κριτήρια, σελ. </w:t>
        </w:r>
        <w:r w:rsidRPr="009A27D8">
          <w:rPr>
            <w:rFonts w:eastAsia="Times New Roman"/>
            <w:szCs w:val="24"/>
            <w:lang w:eastAsia="en-US"/>
          </w:rPr>
          <w:br/>
          <w:t xml:space="preserve">        </w:t>
        </w:r>
        <w:proofErr w:type="spellStart"/>
        <w:r w:rsidRPr="009A27D8">
          <w:rPr>
            <w:rFonts w:eastAsia="Times New Roman"/>
            <w:szCs w:val="24"/>
            <w:lang w:eastAsia="en-US"/>
          </w:rPr>
          <w:t>ii</w:t>
        </w:r>
        <w:proofErr w:type="spellEnd"/>
        <w:r w:rsidRPr="009A27D8">
          <w:rPr>
            <w:rFonts w:eastAsia="Times New Roman"/>
            <w:szCs w:val="24"/>
            <w:lang w:eastAsia="en-US"/>
          </w:rPr>
          <w:t xml:space="preserve">. σχετικά με την αναγνώριση των επαγγελματικών δικαιωμάτων των πτυχιούχων ΤΕΙ, σελ. </w:t>
        </w:r>
        <w:r w:rsidRPr="009A27D8">
          <w:rPr>
            <w:rFonts w:eastAsia="Times New Roman"/>
            <w:szCs w:val="24"/>
            <w:lang w:eastAsia="en-US"/>
          </w:rPr>
          <w:br/>
          <w:t xml:space="preserve">        </w:t>
        </w:r>
        <w:proofErr w:type="spellStart"/>
        <w:r w:rsidRPr="009A27D8">
          <w:rPr>
            <w:rFonts w:eastAsia="Times New Roman"/>
            <w:szCs w:val="24"/>
            <w:lang w:eastAsia="en-US"/>
          </w:rPr>
          <w:t>iii</w:t>
        </w:r>
        <w:proofErr w:type="spellEnd"/>
        <w:r w:rsidRPr="009A27D8">
          <w:rPr>
            <w:rFonts w:eastAsia="Times New Roman"/>
            <w:szCs w:val="24"/>
            <w:lang w:eastAsia="en-US"/>
          </w:rPr>
          <w:t xml:space="preserve">. σχετικά με τα «αντισυνταγματικά και </w:t>
        </w:r>
        <w:proofErr w:type="spellStart"/>
        <w:r w:rsidRPr="009A27D8">
          <w:rPr>
            <w:rFonts w:eastAsia="Times New Roman"/>
            <w:szCs w:val="24"/>
            <w:lang w:eastAsia="en-US"/>
          </w:rPr>
          <w:t>εξωακαδημαϊκά</w:t>
        </w:r>
        <w:proofErr w:type="spellEnd"/>
        <w:r w:rsidRPr="009A27D8">
          <w:rPr>
            <w:rFonts w:eastAsia="Times New Roman"/>
            <w:szCs w:val="24"/>
            <w:lang w:eastAsia="en-US"/>
          </w:rPr>
          <w:t xml:space="preserve"> κριτήρια επιλογής των υποψηφίων Μελών ΣΕΠ στο Ελληνικό Ανοιχτό Πανεπιστήμιο», σελ. </w:t>
        </w:r>
        <w:r w:rsidRPr="009A27D8">
          <w:rPr>
            <w:rFonts w:eastAsia="Times New Roman"/>
            <w:szCs w:val="24"/>
            <w:lang w:eastAsia="en-US"/>
          </w:rPr>
          <w:br/>
          <w:t xml:space="preserve">    β) Προς τον Υπουργό Εσωτερικών:</w:t>
        </w:r>
        <w:r w:rsidRPr="009A27D8">
          <w:rPr>
            <w:rFonts w:eastAsia="Times New Roman"/>
            <w:szCs w:val="24"/>
            <w:lang w:eastAsia="en-US"/>
          </w:rPr>
          <w:br/>
          <w:t xml:space="preserve">        i. σχετικά με τη σημαντική μείωση της Πυροσβεστικής Δύναμης στην Περιφερειακή Ενότητα Θεσσαλονίκης, σελ. </w:t>
        </w:r>
        <w:r w:rsidRPr="009A27D8">
          <w:rPr>
            <w:rFonts w:eastAsia="Times New Roman"/>
            <w:szCs w:val="24"/>
            <w:lang w:eastAsia="en-US"/>
          </w:rPr>
          <w:br/>
          <w:t xml:space="preserve">        </w:t>
        </w:r>
        <w:proofErr w:type="spellStart"/>
        <w:r w:rsidRPr="009A27D8">
          <w:rPr>
            <w:rFonts w:eastAsia="Times New Roman"/>
            <w:szCs w:val="24"/>
            <w:lang w:eastAsia="en-US"/>
          </w:rPr>
          <w:t>ii</w:t>
        </w:r>
        <w:proofErr w:type="spellEnd"/>
        <w:r w:rsidRPr="009A27D8">
          <w:rPr>
            <w:rFonts w:eastAsia="Times New Roman"/>
            <w:szCs w:val="24"/>
            <w:lang w:eastAsia="en-US"/>
          </w:rPr>
          <w:t xml:space="preserve">. σχετικά με την αντιμετώπιση του προβλήματος των τροχαίων ατυχημάτων, την ενίσχυση της κυκλοφοριακής αγωγής και την καλύτερη εφαρμογή του Κώδικα Οδικής Κυκλοφορίας (Κ.Ο.Κ.), σελ. </w:t>
        </w:r>
        <w:r w:rsidRPr="009A27D8">
          <w:rPr>
            <w:rFonts w:eastAsia="Times New Roman"/>
            <w:szCs w:val="24"/>
            <w:lang w:eastAsia="en-US"/>
          </w:rPr>
          <w:br/>
          <w:t xml:space="preserve">    γ) Προς την Υπουργό Διοικητικής Ανασυγκρότησης, σχετικά με τις προσλήψεις με τη διαδικασία του άρθρου 63 ν.4430/2016, σελ. </w:t>
        </w:r>
        <w:r w:rsidRPr="009A27D8">
          <w:rPr>
            <w:rFonts w:eastAsia="Times New Roman"/>
            <w:szCs w:val="24"/>
            <w:lang w:eastAsia="en-US"/>
          </w:rPr>
          <w:br/>
          <w:t xml:space="preserve">    δ) Προς την Υπουργό Πολιτισμού και Αθλητισμού, σχετικά με τη φύλαξη των αρχαιολογικών χώρων της Λακωνίας, σελ. </w:t>
        </w:r>
        <w:r w:rsidRPr="009A27D8">
          <w:rPr>
            <w:rFonts w:eastAsia="Times New Roman"/>
            <w:szCs w:val="24"/>
            <w:lang w:eastAsia="en-US"/>
          </w:rPr>
          <w:br/>
          <w:t xml:space="preserve">    ε) Προς την Υπουργό Εργασίας, Κοινωνικής Ασφάλισης και Κοινωνικής Αλληλεγγύης, σχετικά με τη βιώσιμη ρύθμιση ληξιπρόθεσμων οφειλών προς το δημόσιο, τα ασφαλιστικά ταμεία και τους δήμους, ανάλογα με τις δυνατότητες του οφειλέτη, σελ. </w:t>
        </w:r>
        <w:r w:rsidRPr="009A27D8">
          <w:rPr>
            <w:rFonts w:eastAsia="Times New Roman"/>
            <w:szCs w:val="24"/>
            <w:lang w:eastAsia="en-US"/>
          </w:rPr>
          <w:br/>
          <w:t xml:space="preserve"> </w:t>
        </w:r>
        <w:r w:rsidRPr="009A27D8">
          <w:rPr>
            <w:rFonts w:eastAsia="Times New Roman"/>
            <w:szCs w:val="24"/>
            <w:lang w:eastAsia="en-US"/>
          </w:rPr>
          <w:br/>
          <w:t xml:space="preserve">Γ. ΝΟΜΟΘΕΤΙΚΗ ΕΡΓΑΣΙΑ </w:t>
        </w:r>
        <w:r w:rsidRPr="009A27D8">
          <w:rPr>
            <w:rFonts w:eastAsia="Times New Roman"/>
            <w:szCs w:val="24"/>
            <w:lang w:eastAsia="en-US"/>
          </w:rPr>
          <w:br/>
          <w:t xml:space="preserve">Συζήτηση και ψήφιση επί της αρχής, των άρθρων της τροπολογίας και του συνόλου του σχεδίου νόμου του Υπουργείου Εξωτερικών: «Κύρωση της Συμφωνίας - Πλαισίου για εταιρική σχέση και συνεργασία μεταξύ της Ευρωπαϊκής  Ένωσης και των κρατών - μελών της αφενός και της Μογγολίας αφετέρου», σελ. </w:t>
        </w:r>
        <w:r w:rsidRPr="009A27D8">
          <w:rPr>
            <w:rFonts w:eastAsia="Times New Roman"/>
            <w:szCs w:val="24"/>
            <w:lang w:eastAsia="en-US"/>
          </w:rPr>
          <w:br/>
        </w:r>
      </w:ins>
    </w:p>
    <w:p w14:paraId="0FB0DBB5" w14:textId="77777777" w:rsidR="009A27D8" w:rsidRPr="009A27D8" w:rsidRDefault="009A27D8" w:rsidP="009A27D8">
      <w:pPr>
        <w:spacing w:after="0" w:line="360" w:lineRule="auto"/>
        <w:rPr>
          <w:ins w:id="21" w:author="Φλούδα Χριστίνα" w:date="2017-04-05T12:09:00Z"/>
          <w:rFonts w:eastAsia="Times New Roman"/>
          <w:szCs w:val="24"/>
          <w:lang w:eastAsia="en-US"/>
        </w:rPr>
      </w:pPr>
      <w:ins w:id="22" w:author="Φλούδα Χριστίνα" w:date="2017-04-05T12:09:00Z">
        <w:r w:rsidRPr="009A27D8">
          <w:rPr>
            <w:rFonts w:eastAsia="Times New Roman"/>
            <w:szCs w:val="24"/>
            <w:lang w:eastAsia="en-US"/>
          </w:rPr>
          <w:t>ΠΡΟΕΔΡΕΥΟΝΤΕΣ</w:t>
        </w:r>
      </w:ins>
    </w:p>
    <w:p w14:paraId="0EE97112" w14:textId="77777777" w:rsidR="009A27D8" w:rsidRPr="009A27D8" w:rsidRDefault="009A27D8" w:rsidP="009A27D8">
      <w:pPr>
        <w:spacing w:after="0" w:line="360" w:lineRule="auto"/>
        <w:rPr>
          <w:ins w:id="23" w:author="Φλούδα Χριστίνα" w:date="2017-04-05T12:09:00Z"/>
          <w:rFonts w:eastAsia="Times New Roman"/>
          <w:szCs w:val="24"/>
          <w:lang w:eastAsia="en-US"/>
        </w:rPr>
      </w:pPr>
      <w:ins w:id="24" w:author="Φλούδα Χριστίνα" w:date="2017-04-05T12:09:00Z">
        <w:r w:rsidRPr="009A27D8">
          <w:rPr>
            <w:rFonts w:eastAsia="Times New Roman"/>
            <w:szCs w:val="24"/>
            <w:lang w:eastAsia="en-US"/>
          </w:rPr>
          <w:t>ΚΡΕΜΑΣΤΙΝΟΣ Δ. , σελ.</w:t>
        </w:r>
        <w:r w:rsidRPr="009A27D8">
          <w:rPr>
            <w:rFonts w:eastAsia="Times New Roman"/>
            <w:szCs w:val="24"/>
            <w:lang w:eastAsia="en-US"/>
          </w:rPr>
          <w:br/>
          <w:t>ΧΡΙΣΤΟΔΟΥΛΟΠΟΥΛΟΥ Α. , σελ.</w:t>
        </w:r>
        <w:r w:rsidRPr="009A27D8">
          <w:rPr>
            <w:rFonts w:eastAsia="Times New Roman"/>
            <w:szCs w:val="24"/>
            <w:lang w:eastAsia="en-US"/>
          </w:rPr>
          <w:br/>
        </w:r>
      </w:ins>
    </w:p>
    <w:p w14:paraId="2CA36980" w14:textId="77777777" w:rsidR="009A27D8" w:rsidRPr="009A27D8" w:rsidRDefault="009A27D8" w:rsidP="009A27D8">
      <w:pPr>
        <w:spacing w:after="0" w:line="360" w:lineRule="auto"/>
        <w:rPr>
          <w:ins w:id="25" w:author="Φλούδα Χριστίνα" w:date="2017-04-05T12:09:00Z"/>
          <w:rFonts w:eastAsia="Times New Roman"/>
          <w:szCs w:val="24"/>
          <w:lang w:eastAsia="en-US"/>
        </w:rPr>
      </w:pPr>
    </w:p>
    <w:p w14:paraId="1413228D" w14:textId="77777777" w:rsidR="009A27D8" w:rsidRPr="009A27D8" w:rsidRDefault="009A27D8" w:rsidP="009A27D8">
      <w:pPr>
        <w:spacing w:after="0" w:line="360" w:lineRule="auto"/>
        <w:rPr>
          <w:ins w:id="26" w:author="Φλούδα Χριστίνα" w:date="2017-04-05T12:09:00Z"/>
          <w:rFonts w:eastAsia="Times New Roman"/>
          <w:szCs w:val="24"/>
          <w:lang w:eastAsia="en-US"/>
        </w:rPr>
      </w:pPr>
      <w:ins w:id="27" w:author="Φλούδα Χριστίνα" w:date="2017-04-05T12:09:00Z">
        <w:r w:rsidRPr="009A27D8">
          <w:rPr>
            <w:rFonts w:eastAsia="Times New Roman"/>
            <w:szCs w:val="24"/>
            <w:lang w:eastAsia="en-US"/>
          </w:rPr>
          <w:t>ΟΜΙΛΗΤΕΣ</w:t>
        </w:r>
      </w:ins>
    </w:p>
    <w:p w14:paraId="3D2146E7" w14:textId="77777777" w:rsidR="009A27D8" w:rsidRPr="009A27D8" w:rsidRDefault="009A27D8" w:rsidP="009A27D8">
      <w:pPr>
        <w:spacing w:after="0" w:line="360" w:lineRule="auto"/>
        <w:rPr>
          <w:ins w:id="28" w:author="Φλούδα Χριστίνα" w:date="2017-04-05T12:09:00Z"/>
          <w:rFonts w:eastAsia="Times New Roman"/>
          <w:szCs w:val="24"/>
          <w:lang w:eastAsia="en-US"/>
        </w:rPr>
      </w:pPr>
      <w:ins w:id="29" w:author="Φλούδα Χριστίνα" w:date="2017-04-05T12:09:00Z">
        <w:r w:rsidRPr="009A27D8">
          <w:rPr>
            <w:rFonts w:eastAsia="Times New Roman"/>
            <w:szCs w:val="24"/>
            <w:lang w:eastAsia="en-US"/>
          </w:rPr>
          <w:br/>
          <w:t>Α. Επί διαδικαστικού θέματος:</w:t>
        </w:r>
        <w:r w:rsidRPr="009A27D8">
          <w:rPr>
            <w:rFonts w:eastAsia="Times New Roman"/>
            <w:szCs w:val="24"/>
            <w:lang w:eastAsia="en-US"/>
          </w:rPr>
          <w:br/>
          <w:t>ΑΝΤΩΝΙΟΥ Μ. , σελ.</w:t>
        </w:r>
        <w:r w:rsidRPr="009A27D8">
          <w:rPr>
            <w:rFonts w:eastAsia="Times New Roman"/>
            <w:szCs w:val="24"/>
            <w:lang w:eastAsia="en-US"/>
          </w:rPr>
          <w:br/>
          <w:t>ΑΡΒΑΝΙΤΙΔΗΣ Γ. , σελ.</w:t>
        </w:r>
        <w:r w:rsidRPr="009A27D8">
          <w:rPr>
            <w:rFonts w:eastAsia="Times New Roman"/>
            <w:szCs w:val="24"/>
            <w:lang w:eastAsia="en-US"/>
          </w:rPr>
          <w:br/>
          <w:t>ΓΕΡΟΒΑΣΙΛΗ  Ό. , σελ.</w:t>
        </w:r>
        <w:r w:rsidRPr="009A27D8">
          <w:rPr>
            <w:rFonts w:eastAsia="Times New Roman"/>
            <w:szCs w:val="24"/>
            <w:lang w:eastAsia="en-US"/>
          </w:rPr>
          <w:br/>
          <w:t>ΓΕΩΡΓΑΝΤΑΣ Γ. , σελ.</w:t>
        </w:r>
        <w:r w:rsidRPr="009A27D8">
          <w:rPr>
            <w:rFonts w:eastAsia="Times New Roman"/>
            <w:szCs w:val="24"/>
            <w:lang w:eastAsia="en-US"/>
          </w:rPr>
          <w:br/>
          <w:t>ΚΑΤΡΟΥΓΚΑΛΟΣ Γ. , σελ.</w:t>
        </w:r>
        <w:r w:rsidRPr="009A27D8">
          <w:rPr>
            <w:rFonts w:eastAsia="Times New Roman"/>
            <w:szCs w:val="24"/>
            <w:lang w:eastAsia="en-US"/>
          </w:rPr>
          <w:br/>
          <w:t>ΚΕΓΚΕΡΟΓΛΟΥ Β. , σελ.</w:t>
        </w:r>
        <w:r w:rsidRPr="009A27D8">
          <w:rPr>
            <w:rFonts w:eastAsia="Times New Roman"/>
            <w:szCs w:val="24"/>
            <w:lang w:eastAsia="en-US"/>
          </w:rPr>
          <w:br/>
          <w:t>ΚΡΕΜΑΣΤΙΝΟΣ Δ. , σελ.</w:t>
        </w:r>
        <w:r w:rsidRPr="009A27D8">
          <w:rPr>
            <w:rFonts w:eastAsia="Times New Roman"/>
            <w:szCs w:val="24"/>
            <w:lang w:eastAsia="en-US"/>
          </w:rPr>
          <w:br/>
          <w:t>ΚΩΝΣΤΑΝΤΙΝΟΠΟΥΛΟΣ Ο. , σελ.</w:t>
        </w:r>
        <w:r w:rsidRPr="009A27D8">
          <w:rPr>
            <w:rFonts w:eastAsia="Times New Roman"/>
            <w:szCs w:val="24"/>
            <w:lang w:eastAsia="en-US"/>
          </w:rPr>
          <w:br/>
          <w:t>ΛΟΒΕΡΔΟΣ Α. , σελ.</w:t>
        </w:r>
        <w:r w:rsidRPr="009A27D8">
          <w:rPr>
            <w:rFonts w:eastAsia="Times New Roman"/>
            <w:szCs w:val="24"/>
            <w:lang w:eastAsia="en-US"/>
          </w:rPr>
          <w:br/>
          <w:t>ΜΠΑΛΛΗΣ Σ. , σελ.</w:t>
        </w:r>
        <w:r w:rsidRPr="009A27D8">
          <w:rPr>
            <w:rFonts w:eastAsia="Times New Roman"/>
            <w:szCs w:val="24"/>
            <w:lang w:eastAsia="en-US"/>
          </w:rPr>
          <w:br/>
          <w:t>ΜΠΟΥΡΑΣ Α. , σελ.</w:t>
        </w:r>
        <w:r w:rsidRPr="009A27D8">
          <w:rPr>
            <w:rFonts w:eastAsia="Times New Roman"/>
            <w:szCs w:val="24"/>
            <w:lang w:eastAsia="en-US"/>
          </w:rPr>
          <w:br/>
          <w:t>ΞΥΔΑΚΗΣ Ν. , σελ.</w:t>
        </w:r>
        <w:r w:rsidRPr="009A27D8">
          <w:rPr>
            <w:rFonts w:eastAsia="Times New Roman"/>
            <w:szCs w:val="24"/>
            <w:lang w:eastAsia="en-US"/>
          </w:rPr>
          <w:br/>
          <w:t>ΣΑΡΙΔΗΣ Ι. , σελ.</w:t>
        </w:r>
        <w:r w:rsidRPr="009A27D8">
          <w:rPr>
            <w:rFonts w:eastAsia="Times New Roman"/>
            <w:szCs w:val="24"/>
            <w:lang w:eastAsia="en-US"/>
          </w:rPr>
          <w:br/>
          <w:t>ΧΡΙΣΤΟΔΟΥΛΟΠΟΥΛΟΥ Α. , σελ.</w:t>
        </w:r>
        <w:r w:rsidRPr="009A27D8">
          <w:rPr>
            <w:rFonts w:eastAsia="Times New Roman"/>
            <w:szCs w:val="24"/>
            <w:lang w:eastAsia="en-US"/>
          </w:rPr>
          <w:br/>
        </w:r>
        <w:r w:rsidRPr="009A27D8">
          <w:rPr>
            <w:rFonts w:eastAsia="Times New Roman"/>
            <w:szCs w:val="24"/>
            <w:lang w:eastAsia="en-US"/>
          </w:rPr>
          <w:br/>
          <w:t>Β. Επί προσωπικού θέματος:</w:t>
        </w:r>
        <w:r w:rsidRPr="009A27D8">
          <w:rPr>
            <w:rFonts w:eastAsia="Times New Roman"/>
            <w:szCs w:val="24"/>
            <w:lang w:eastAsia="en-US"/>
          </w:rPr>
          <w:br/>
          <w:t>ΓΕΡΟΒΑΣΙΛΗ  Ό. , σελ.</w:t>
        </w:r>
        <w:r w:rsidRPr="009A27D8">
          <w:rPr>
            <w:rFonts w:eastAsia="Times New Roman"/>
            <w:szCs w:val="24"/>
            <w:lang w:eastAsia="en-US"/>
          </w:rPr>
          <w:br/>
          <w:t>ΛΟΒΕΡΔΟΣ Α. , σελ.</w:t>
        </w:r>
        <w:r w:rsidRPr="009A27D8">
          <w:rPr>
            <w:rFonts w:eastAsia="Times New Roman"/>
            <w:szCs w:val="24"/>
            <w:lang w:eastAsia="en-US"/>
          </w:rPr>
          <w:br/>
          <w:t>ΞΥΔΑΚΗΣ Ν. , σελ.</w:t>
        </w:r>
        <w:r w:rsidRPr="009A27D8">
          <w:rPr>
            <w:rFonts w:eastAsia="Times New Roman"/>
            <w:szCs w:val="24"/>
            <w:lang w:eastAsia="en-US"/>
          </w:rPr>
          <w:br/>
        </w:r>
        <w:r w:rsidRPr="009A27D8">
          <w:rPr>
            <w:rFonts w:eastAsia="Times New Roman"/>
            <w:szCs w:val="24"/>
            <w:lang w:eastAsia="en-US"/>
          </w:rPr>
          <w:br/>
          <w:t>Γ. Επί των επικαίρων ερωτήσεων:</w:t>
        </w:r>
        <w:r w:rsidRPr="009A27D8">
          <w:rPr>
            <w:rFonts w:eastAsia="Times New Roman"/>
            <w:szCs w:val="24"/>
            <w:lang w:eastAsia="en-US"/>
          </w:rPr>
          <w:br/>
          <w:t>ΑΡΒΑΝΙΤΙΔΗΣ Γ. , σελ.</w:t>
        </w:r>
        <w:r w:rsidRPr="009A27D8">
          <w:rPr>
            <w:rFonts w:eastAsia="Times New Roman"/>
            <w:szCs w:val="24"/>
            <w:lang w:eastAsia="en-US"/>
          </w:rPr>
          <w:br/>
          <w:t>ΑΥΓΕΝΑΚΗΣ Ε. , σελ.</w:t>
        </w:r>
        <w:r w:rsidRPr="009A27D8">
          <w:rPr>
            <w:rFonts w:eastAsia="Times New Roman"/>
            <w:szCs w:val="24"/>
            <w:lang w:eastAsia="en-US"/>
          </w:rPr>
          <w:br/>
          <w:t>ΓΑΒΡΟΓΛΟΥ Κ. , σελ.</w:t>
        </w:r>
        <w:r w:rsidRPr="009A27D8">
          <w:rPr>
            <w:rFonts w:eastAsia="Times New Roman"/>
            <w:szCs w:val="24"/>
            <w:lang w:eastAsia="en-US"/>
          </w:rPr>
          <w:br/>
          <w:t>ΓΕΡΟΒΑΣΙΛΗ  Ό. , σελ.</w:t>
        </w:r>
        <w:r w:rsidRPr="009A27D8">
          <w:rPr>
            <w:rFonts w:eastAsia="Times New Roman"/>
            <w:szCs w:val="24"/>
            <w:lang w:eastAsia="en-US"/>
          </w:rPr>
          <w:br/>
          <w:t>ΔΑΒΑΚΗΣ Α. , σελ.</w:t>
        </w:r>
        <w:r w:rsidRPr="009A27D8">
          <w:rPr>
            <w:rFonts w:eastAsia="Times New Roman"/>
            <w:szCs w:val="24"/>
            <w:lang w:eastAsia="en-US"/>
          </w:rPr>
          <w:br/>
          <w:t>ΚΕΓΚΕΡΟΓΛΟΥ Β. , σελ.</w:t>
        </w:r>
        <w:r w:rsidRPr="009A27D8">
          <w:rPr>
            <w:rFonts w:eastAsia="Times New Roman"/>
            <w:szCs w:val="24"/>
            <w:lang w:eastAsia="en-US"/>
          </w:rPr>
          <w:br/>
          <w:t>ΚΟΝΙΟΡΔΟΥ Λ. , σελ.</w:t>
        </w:r>
        <w:r w:rsidRPr="009A27D8">
          <w:rPr>
            <w:rFonts w:eastAsia="Times New Roman"/>
            <w:szCs w:val="24"/>
            <w:lang w:eastAsia="en-US"/>
          </w:rPr>
          <w:br/>
          <w:t>ΛΟΒΕΡΔΟΣ Α. , σελ.</w:t>
        </w:r>
        <w:r w:rsidRPr="009A27D8">
          <w:rPr>
            <w:rFonts w:eastAsia="Times New Roman"/>
            <w:szCs w:val="24"/>
            <w:lang w:eastAsia="en-US"/>
          </w:rPr>
          <w:br/>
          <w:t>ΠΑΠΑΘΕΟΔΩΡΟΥ Θ. , σελ.</w:t>
        </w:r>
        <w:r w:rsidRPr="009A27D8">
          <w:rPr>
            <w:rFonts w:eastAsia="Times New Roman"/>
            <w:szCs w:val="24"/>
            <w:lang w:eastAsia="en-US"/>
          </w:rPr>
          <w:br/>
          <w:t>ΠΕΤΡΟΠΟΥΛΟΣ Α. , σελ.</w:t>
        </w:r>
      </w:ins>
    </w:p>
    <w:p w14:paraId="40A9D0ED" w14:textId="77777777" w:rsidR="009A27D8" w:rsidRPr="009A27D8" w:rsidRDefault="009A27D8" w:rsidP="009A27D8">
      <w:pPr>
        <w:spacing w:after="0" w:line="360" w:lineRule="auto"/>
        <w:rPr>
          <w:ins w:id="30" w:author="Φλούδα Χριστίνα" w:date="2017-04-05T12:09:00Z"/>
          <w:rFonts w:eastAsia="Times New Roman"/>
          <w:szCs w:val="24"/>
          <w:lang w:eastAsia="en-US"/>
        </w:rPr>
      </w:pPr>
      <w:ins w:id="31" w:author="Φλούδα Χριστίνα" w:date="2017-04-05T12:09:00Z">
        <w:r w:rsidRPr="009A27D8">
          <w:rPr>
            <w:rFonts w:eastAsia="Times New Roman"/>
            <w:szCs w:val="24"/>
            <w:lang w:eastAsia="en-US"/>
          </w:rPr>
          <w:t>ΤΟΣΚΑΣ Ν. , σελ.</w:t>
        </w:r>
        <w:r w:rsidRPr="009A27D8">
          <w:rPr>
            <w:rFonts w:eastAsia="Times New Roman"/>
            <w:szCs w:val="24"/>
            <w:lang w:eastAsia="en-US"/>
          </w:rPr>
          <w:br/>
          <w:t>ΧΡΙΣΤΟΦΙΛΟΠΟΥΛΟΥ Π. , σελ.</w:t>
        </w:r>
        <w:r w:rsidRPr="009A27D8">
          <w:rPr>
            <w:rFonts w:eastAsia="Times New Roman"/>
            <w:szCs w:val="24"/>
            <w:lang w:eastAsia="en-US"/>
          </w:rPr>
          <w:br/>
        </w:r>
        <w:r w:rsidRPr="009A27D8">
          <w:rPr>
            <w:rFonts w:eastAsia="Times New Roman"/>
            <w:szCs w:val="24"/>
            <w:lang w:eastAsia="en-US"/>
          </w:rPr>
          <w:br/>
          <w:t>Δ. Επί του σχεδίου νόμου του Υπουργείου Εσωτερικών:</w:t>
        </w:r>
        <w:r w:rsidRPr="009A27D8">
          <w:rPr>
            <w:rFonts w:eastAsia="Times New Roman"/>
            <w:szCs w:val="24"/>
            <w:lang w:eastAsia="en-US"/>
          </w:rPr>
          <w:br/>
          <w:t>ΓΕΡΟΒΑΣΙΛΗ  Ό. , σελ.</w:t>
        </w:r>
        <w:r w:rsidRPr="009A27D8">
          <w:rPr>
            <w:rFonts w:eastAsia="Times New Roman"/>
            <w:szCs w:val="24"/>
            <w:lang w:eastAsia="en-US"/>
          </w:rPr>
          <w:br/>
          <w:t>ΓΕΩΡΓΑΝΤΑΣ Γ. , σελ.</w:t>
        </w:r>
        <w:r w:rsidRPr="009A27D8">
          <w:rPr>
            <w:rFonts w:eastAsia="Times New Roman"/>
            <w:szCs w:val="24"/>
            <w:lang w:eastAsia="en-US"/>
          </w:rPr>
          <w:br/>
          <w:t>ΔΑΝΕΛΛΗΣ Σ. , σελ.</w:t>
        </w:r>
        <w:r w:rsidRPr="009A27D8">
          <w:rPr>
            <w:rFonts w:eastAsia="Times New Roman"/>
            <w:szCs w:val="24"/>
            <w:lang w:eastAsia="en-US"/>
          </w:rPr>
          <w:br/>
          <w:t>ΚΑΤΡΟΥΓΚΑΛΟΣ Γ. , σελ.</w:t>
        </w:r>
        <w:r w:rsidRPr="009A27D8">
          <w:rPr>
            <w:rFonts w:eastAsia="Times New Roman"/>
            <w:szCs w:val="24"/>
            <w:lang w:eastAsia="en-US"/>
          </w:rPr>
          <w:br/>
          <w:t>ΚΑΤΣΙΚΗΣ Κ. , σελ.</w:t>
        </w:r>
        <w:r w:rsidRPr="009A27D8">
          <w:rPr>
            <w:rFonts w:eastAsia="Times New Roman"/>
            <w:szCs w:val="24"/>
            <w:lang w:eastAsia="en-US"/>
          </w:rPr>
          <w:br/>
          <w:t>ΚΕΓΚΕΡΟΓΛΟΥ Β. , σελ.</w:t>
        </w:r>
        <w:r w:rsidRPr="009A27D8">
          <w:rPr>
            <w:rFonts w:eastAsia="Times New Roman"/>
            <w:szCs w:val="24"/>
            <w:lang w:eastAsia="en-US"/>
          </w:rPr>
          <w:br/>
          <w:t>ΚΟΥΖΗΛΟΣ Ν. , σελ.</w:t>
        </w:r>
        <w:r w:rsidRPr="009A27D8">
          <w:rPr>
            <w:rFonts w:eastAsia="Times New Roman"/>
            <w:szCs w:val="24"/>
            <w:lang w:eastAsia="en-US"/>
          </w:rPr>
          <w:br/>
          <w:t>ΚΩΝΣΤΑΝΤΙΝΟΠΟΥΛΟΣ Ο. , σελ.</w:t>
        </w:r>
        <w:r w:rsidRPr="009A27D8">
          <w:rPr>
            <w:rFonts w:eastAsia="Times New Roman"/>
            <w:szCs w:val="24"/>
            <w:lang w:eastAsia="en-US"/>
          </w:rPr>
          <w:br/>
          <w:t>ΛΟΒΕΡΔΟΣ Α. , σελ.</w:t>
        </w:r>
        <w:r w:rsidRPr="009A27D8">
          <w:rPr>
            <w:rFonts w:eastAsia="Times New Roman"/>
            <w:szCs w:val="24"/>
            <w:lang w:eastAsia="en-US"/>
          </w:rPr>
          <w:br/>
          <w:t>ΜΠΑΡΜΠΑΡΟΥΣΗΣ Κ. , σελ.</w:t>
        </w:r>
        <w:r w:rsidRPr="009A27D8">
          <w:rPr>
            <w:rFonts w:eastAsia="Times New Roman"/>
            <w:szCs w:val="24"/>
            <w:lang w:eastAsia="en-US"/>
          </w:rPr>
          <w:br/>
          <w:t>ΞΥΔΑΚΗΣ Ν. , σελ.</w:t>
        </w:r>
        <w:r w:rsidRPr="009A27D8">
          <w:rPr>
            <w:rFonts w:eastAsia="Times New Roman"/>
            <w:szCs w:val="24"/>
            <w:lang w:eastAsia="en-US"/>
          </w:rPr>
          <w:br/>
          <w:t>ΣΑΡΙΔΗΣ Ι. , σελ.</w:t>
        </w:r>
        <w:r w:rsidRPr="009A27D8">
          <w:rPr>
            <w:rFonts w:eastAsia="Times New Roman"/>
            <w:szCs w:val="24"/>
            <w:lang w:eastAsia="en-US"/>
          </w:rPr>
          <w:br/>
          <w:t>ΣΤΑΜΑΤΗΣ Δ. , σελ.</w:t>
        </w:r>
        <w:r w:rsidRPr="009A27D8">
          <w:rPr>
            <w:rFonts w:eastAsia="Times New Roman"/>
            <w:szCs w:val="24"/>
            <w:lang w:eastAsia="en-US"/>
          </w:rPr>
          <w:br/>
        </w:r>
      </w:ins>
    </w:p>
    <w:p w14:paraId="6304D513" w14:textId="77777777" w:rsidR="009A27D8" w:rsidRDefault="009A27D8" w:rsidP="009A27D8">
      <w:pPr>
        <w:spacing w:line="600" w:lineRule="auto"/>
        <w:ind w:firstLine="720"/>
        <w:jc w:val="both"/>
        <w:rPr>
          <w:ins w:id="32" w:author="Φλούδα Χριστίνα" w:date="2017-04-05T12:09:00Z"/>
          <w:rFonts w:eastAsia="Times New Roman" w:cs="Times New Roman"/>
          <w:szCs w:val="24"/>
        </w:rPr>
        <w:pPrChange w:id="33" w:author="Φλούδα Χριστίνα" w:date="2017-04-05T12:09:00Z">
          <w:pPr>
            <w:spacing w:line="600" w:lineRule="auto"/>
            <w:ind w:firstLine="720"/>
            <w:jc w:val="center"/>
          </w:pPr>
        </w:pPrChange>
      </w:pPr>
    </w:p>
    <w:p w14:paraId="7814C51A" w14:textId="77777777" w:rsidR="00D90BAD" w:rsidRDefault="009A27D8">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7814C51B" w14:textId="77777777" w:rsidR="00D90BAD" w:rsidRDefault="009A27D8">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7814C51C" w14:textId="77777777" w:rsidR="00D90BAD" w:rsidRDefault="009A27D8">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814C51D" w14:textId="77777777" w:rsidR="00D90BAD" w:rsidRDefault="009A27D8">
      <w:pPr>
        <w:spacing w:line="600" w:lineRule="auto"/>
        <w:ind w:firstLine="720"/>
        <w:jc w:val="center"/>
        <w:rPr>
          <w:rFonts w:eastAsia="Times New Roman" w:cs="Times New Roman"/>
          <w:szCs w:val="24"/>
        </w:rPr>
      </w:pPr>
      <w:r>
        <w:rPr>
          <w:rFonts w:eastAsia="Times New Roman" w:cs="Times New Roman"/>
          <w:szCs w:val="24"/>
        </w:rPr>
        <w:t>ΣΥΝΟΔΟΣ Β΄</w:t>
      </w:r>
    </w:p>
    <w:p w14:paraId="7814C51E" w14:textId="77777777" w:rsidR="00D90BAD" w:rsidRDefault="009A27D8">
      <w:pPr>
        <w:spacing w:line="600" w:lineRule="auto"/>
        <w:ind w:firstLine="720"/>
        <w:jc w:val="center"/>
        <w:rPr>
          <w:rFonts w:eastAsia="Times New Roman" w:cs="Times New Roman"/>
          <w:szCs w:val="24"/>
        </w:rPr>
      </w:pPr>
      <w:r>
        <w:rPr>
          <w:rFonts w:eastAsia="Times New Roman" w:cs="Times New Roman"/>
          <w:szCs w:val="24"/>
        </w:rPr>
        <w:t xml:space="preserve">ΣΥΝΕΔΡΙΑΣΗ </w:t>
      </w:r>
      <w:bookmarkStart w:id="34" w:name="_GoBack"/>
      <w:r>
        <w:rPr>
          <w:rFonts w:eastAsia="Times New Roman" w:cs="Times New Roman"/>
          <w:szCs w:val="24"/>
        </w:rPr>
        <w:t>Ρ΄</w:t>
      </w:r>
      <w:bookmarkEnd w:id="34"/>
    </w:p>
    <w:p w14:paraId="7814C51F" w14:textId="77777777" w:rsidR="00D90BAD" w:rsidRDefault="009A27D8">
      <w:pPr>
        <w:spacing w:line="600" w:lineRule="auto"/>
        <w:ind w:firstLine="720"/>
        <w:jc w:val="center"/>
        <w:rPr>
          <w:rFonts w:eastAsia="Times New Roman" w:cs="Times New Roman"/>
          <w:szCs w:val="24"/>
        </w:rPr>
      </w:pPr>
      <w:r>
        <w:rPr>
          <w:rFonts w:eastAsia="Times New Roman" w:cs="Times New Roman"/>
          <w:szCs w:val="24"/>
        </w:rPr>
        <w:t>Πέμπτη 30 Μαρτίου 2017</w:t>
      </w:r>
    </w:p>
    <w:p w14:paraId="7814C52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Αθήνα, σήμερα στις 30 Μαρτίου 2017, ημέρα Πέμπτη και ώρα 9.30΄</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ED444B">
        <w:rPr>
          <w:rFonts w:eastAsia="Times New Roman" w:cs="Times New Roman"/>
          <w:b/>
          <w:szCs w:val="24"/>
        </w:rPr>
        <w:t>ΑΝΑΣΤΑΣΙΑΣ ΧΡΙΣΤΟΔΟΥΛΟΠΟΥΛΟΥ</w:t>
      </w:r>
      <w:r>
        <w:rPr>
          <w:rFonts w:eastAsia="Times New Roman" w:cs="Times New Roman"/>
          <w:szCs w:val="24"/>
        </w:rPr>
        <w:t>.</w:t>
      </w:r>
    </w:p>
    <w:p w14:paraId="7814C521" w14:textId="77777777" w:rsidR="00D90BAD" w:rsidRDefault="009A27D8">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(Αναστασία Χριστοδουλοπούλου): </w:t>
      </w:r>
      <w:r>
        <w:rPr>
          <w:rFonts w:eastAsia="Times New Roman" w:cs="Times New Roman"/>
          <w:szCs w:val="24"/>
        </w:rPr>
        <w:t xml:space="preserve">Κυρίες και κύριοι συνάδελφοι, αρχίζει η </w:t>
      </w:r>
      <w:r>
        <w:rPr>
          <w:rFonts w:eastAsia="Times New Roman" w:cs="Times New Roman"/>
          <w:szCs w:val="24"/>
        </w:rPr>
        <w:t>συνεδρίαση.</w:t>
      </w:r>
    </w:p>
    <w:p w14:paraId="7814C52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(ΕΠΙΚΥΡΩΣΗ ΠΡΑΚΤΙΚΩΝ: Σύμφωνα με την από 29-3-2017 εξουσιοδότηση του Σώματος επικυρώθηκαν με ευθύνη του Προεδρείου τα Πρακτικά της </w:t>
      </w:r>
      <w:proofErr w:type="spellStart"/>
      <w:r>
        <w:rPr>
          <w:rFonts w:eastAsia="Times New Roman" w:cs="Times New Roman"/>
          <w:szCs w:val="24"/>
        </w:rPr>
        <w:t>ϟΘ</w:t>
      </w:r>
      <w:proofErr w:type="spellEnd"/>
      <w:r>
        <w:rPr>
          <w:rFonts w:eastAsia="Times New Roman" w:cs="Times New Roman"/>
          <w:szCs w:val="24"/>
        </w:rPr>
        <w:t>΄ συνεδριάσεώς του, της Τετάρτης 29 Μαρτίου 2017</w:t>
      </w:r>
      <w:r w:rsidRPr="00ED444B">
        <w:rPr>
          <w:rFonts w:eastAsia="Times New Roman" w:cs="Times New Roman"/>
          <w:szCs w:val="24"/>
        </w:rPr>
        <w:t>,</w:t>
      </w:r>
      <w:r>
        <w:rPr>
          <w:rFonts w:eastAsia="Times New Roman" w:cs="Times New Roman"/>
          <w:szCs w:val="24"/>
        </w:rPr>
        <w:t xml:space="preserve"> σε ό,τι αφορά την ψήφιση στο σύνολο του </w:t>
      </w:r>
      <w:r>
        <w:rPr>
          <w:rFonts w:eastAsia="Times New Roman" w:cs="Times New Roman"/>
          <w:szCs w:val="24"/>
        </w:rPr>
        <w:lastRenderedPageBreak/>
        <w:t>σχεδίου νόμου: «Ενσωμ</w:t>
      </w:r>
      <w:r>
        <w:rPr>
          <w:rFonts w:eastAsia="Times New Roman" w:cs="Times New Roman"/>
          <w:szCs w:val="24"/>
        </w:rPr>
        <w:t>άτωση στην εθνική νομοθεσία της Οδηγίας 2014/92/ΕΕ του Ευρωπαϊκού Κοινοβουλίου και του Συμβουλίου της 23</w:t>
      </w:r>
      <w:r w:rsidRPr="009E4B44">
        <w:rPr>
          <w:rFonts w:eastAsia="Times New Roman" w:cs="Times New Roman"/>
          <w:szCs w:val="24"/>
          <w:vertAlign w:val="superscript"/>
        </w:rPr>
        <w:t xml:space="preserve">ης </w:t>
      </w:r>
      <w:r>
        <w:rPr>
          <w:rFonts w:eastAsia="Times New Roman" w:cs="Times New Roman"/>
          <w:szCs w:val="24"/>
        </w:rPr>
        <w:t xml:space="preserve">Ιουλίου 2014 για τη </w:t>
      </w:r>
      <w:proofErr w:type="spellStart"/>
      <w:r>
        <w:rPr>
          <w:rFonts w:eastAsia="Times New Roman" w:cs="Times New Roman"/>
          <w:szCs w:val="24"/>
        </w:rPr>
        <w:t>συγκρισιμότητα</w:t>
      </w:r>
      <w:proofErr w:type="spellEnd"/>
      <w:r>
        <w:rPr>
          <w:rFonts w:eastAsia="Times New Roman" w:cs="Times New Roman"/>
          <w:szCs w:val="24"/>
        </w:rPr>
        <w:t xml:space="preserve"> των τελών που συνδέονται με λογαριασμούς πληρωμών, την αλλαγή λογαριασμού πληρωμών και την πρόσβαση σε λογαριασμού</w:t>
      </w:r>
      <w:r>
        <w:rPr>
          <w:rFonts w:eastAsia="Times New Roman" w:cs="Times New Roman"/>
          <w:szCs w:val="24"/>
        </w:rPr>
        <w:t>ς πληρωμών με βασικά χαρακτηριστικά και άλλες διατάξεις»</w:t>
      </w:r>
      <w:r w:rsidRPr="00ED444B">
        <w:rPr>
          <w:rFonts w:eastAsia="Times New Roman" w:cs="Times New Roman"/>
          <w:szCs w:val="24"/>
        </w:rPr>
        <w:t>)</w:t>
      </w:r>
    </w:p>
    <w:p w14:paraId="7814C52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14:paraId="7814C524" w14:textId="77777777" w:rsidR="00D90BAD" w:rsidRDefault="009A27D8">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814C525" w14:textId="77777777" w:rsidR="00D90BAD" w:rsidRDefault="009A27D8">
      <w:pPr>
        <w:spacing w:line="600" w:lineRule="auto"/>
        <w:ind w:firstLine="720"/>
        <w:jc w:val="both"/>
        <w:rPr>
          <w:rFonts w:eastAsia="Times New Roman"/>
          <w:color w:val="000000"/>
          <w:szCs w:val="24"/>
        </w:rPr>
      </w:pPr>
      <w:r>
        <w:rPr>
          <w:rFonts w:eastAsia="Times New Roman"/>
          <w:color w:val="000000"/>
          <w:szCs w:val="24"/>
        </w:rPr>
        <w:t xml:space="preserve">Σήμερα θα συζητηθούν εννέα ερωτήσεις. </w:t>
      </w:r>
    </w:p>
    <w:p w14:paraId="7814C526" w14:textId="77777777" w:rsidR="00D90BAD" w:rsidRDefault="009A27D8">
      <w:pPr>
        <w:spacing w:line="600" w:lineRule="auto"/>
        <w:ind w:firstLine="720"/>
        <w:jc w:val="both"/>
        <w:rPr>
          <w:rFonts w:eastAsia="Times New Roman"/>
          <w:color w:val="000000"/>
          <w:szCs w:val="24"/>
        </w:rPr>
      </w:pPr>
      <w:r>
        <w:rPr>
          <w:rFonts w:eastAsia="Times New Roman"/>
          <w:color w:val="000000"/>
          <w:szCs w:val="24"/>
        </w:rPr>
        <w:t>Πρώτη θα συζητηθεί η ένατη με αριθμό 619/20-3-2017 επίκαιρη ερώτηση δεύτερου κύ</w:t>
      </w:r>
      <w:r>
        <w:rPr>
          <w:rFonts w:eastAsia="Times New Roman"/>
          <w:color w:val="000000"/>
          <w:szCs w:val="24"/>
        </w:rPr>
        <w:t>κλου της Βουλευτού Αττικής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Παρασκευής</w:t>
      </w:r>
      <w:r>
        <w:rPr>
          <w:rFonts w:eastAsia="Times New Roman"/>
          <w:color w:val="000000"/>
          <w:szCs w:val="24"/>
        </w:rPr>
        <w:t xml:space="preserve"> </w:t>
      </w:r>
      <w:proofErr w:type="spellStart"/>
      <w:r>
        <w:rPr>
          <w:rFonts w:eastAsia="Times New Roman"/>
          <w:bCs/>
          <w:color w:val="000000"/>
          <w:szCs w:val="24"/>
        </w:rPr>
        <w:t>Χριστοφιλοπούλου</w:t>
      </w:r>
      <w:proofErr w:type="spellEnd"/>
      <w:r>
        <w:rPr>
          <w:rFonts w:eastAsia="Times New Roman"/>
          <w:color w:val="000000"/>
          <w:szCs w:val="24"/>
        </w:rPr>
        <w:t xml:space="preserve"> προς τον Υπουργό </w:t>
      </w:r>
      <w:r>
        <w:rPr>
          <w:rFonts w:eastAsia="Times New Roman"/>
          <w:bCs/>
          <w:color w:val="000000"/>
          <w:szCs w:val="24"/>
        </w:rPr>
        <w:t>Παιδείας, Έρευνας και Θρησκευμάτων,</w:t>
      </w:r>
      <w:r>
        <w:rPr>
          <w:rFonts w:eastAsia="Times New Roman"/>
          <w:b/>
          <w:bCs/>
          <w:color w:val="000000"/>
          <w:szCs w:val="24"/>
        </w:rPr>
        <w:t xml:space="preserve"> </w:t>
      </w:r>
      <w:r>
        <w:rPr>
          <w:rFonts w:eastAsia="Times New Roman"/>
          <w:color w:val="000000"/>
          <w:szCs w:val="24"/>
        </w:rPr>
        <w:t xml:space="preserve">σχετικά με τον επανακαθορισμό των εισακτέων στην τριτοβάθμια εκπαίδευση με βάση ακαδημαϊκά και ορθολογικά κριτήρια. </w:t>
      </w:r>
    </w:p>
    <w:p w14:paraId="7814C527" w14:textId="77777777" w:rsidR="00D90BAD" w:rsidRDefault="009A27D8">
      <w:pPr>
        <w:spacing w:line="600" w:lineRule="auto"/>
        <w:ind w:firstLine="720"/>
        <w:jc w:val="both"/>
        <w:rPr>
          <w:rFonts w:eastAsia="Times New Roman"/>
          <w:color w:val="000000"/>
          <w:szCs w:val="24"/>
        </w:rPr>
      </w:pPr>
      <w:r>
        <w:rPr>
          <w:rFonts w:eastAsia="Times New Roman"/>
          <w:color w:val="000000"/>
          <w:szCs w:val="24"/>
        </w:rPr>
        <w:t xml:space="preserve">Θα απαντήσει ο Υπουργός Παιδείας, Έρευνας και Θρησκευμάτων, ο κ. </w:t>
      </w:r>
      <w:proofErr w:type="spellStart"/>
      <w:r>
        <w:rPr>
          <w:rFonts w:eastAsia="Times New Roman"/>
          <w:color w:val="000000"/>
          <w:szCs w:val="24"/>
        </w:rPr>
        <w:t>Γαβρόγλου</w:t>
      </w:r>
      <w:proofErr w:type="spellEnd"/>
      <w:r>
        <w:rPr>
          <w:rFonts w:eastAsia="Times New Roman"/>
          <w:color w:val="000000"/>
          <w:szCs w:val="24"/>
        </w:rPr>
        <w:t>.</w:t>
      </w:r>
    </w:p>
    <w:p w14:paraId="7814C528" w14:textId="77777777" w:rsidR="00D90BAD" w:rsidRDefault="009A27D8">
      <w:pPr>
        <w:spacing w:line="600" w:lineRule="auto"/>
        <w:ind w:firstLine="720"/>
        <w:jc w:val="both"/>
        <w:rPr>
          <w:rFonts w:eastAsia="Times New Roman"/>
          <w:color w:val="000000"/>
          <w:szCs w:val="24"/>
        </w:rPr>
      </w:pPr>
      <w:r>
        <w:rPr>
          <w:rFonts w:eastAsia="Times New Roman"/>
          <w:color w:val="000000"/>
          <w:szCs w:val="24"/>
        </w:rPr>
        <w:lastRenderedPageBreak/>
        <w:t xml:space="preserve">Κυρία </w:t>
      </w:r>
      <w:proofErr w:type="spellStart"/>
      <w:r>
        <w:rPr>
          <w:rFonts w:eastAsia="Times New Roman"/>
          <w:color w:val="000000"/>
          <w:szCs w:val="24"/>
        </w:rPr>
        <w:t>Χριστοφιλοπούλου</w:t>
      </w:r>
      <w:proofErr w:type="spellEnd"/>
      <w:r>
        <w:rPr>
          <w:rFonts w:eastAsia="Times New Roman"/>
          <w:color w:val="000000"/>
          <w:szCs w:val="24"/>
        </w:rPr>
        <w:t>, έχετε τον λόγο.</w:t>
      </w:r>
    </w:p>
    <w:p w14:paraId="7814C52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ΠΑΡΑΣΚΕΥΗ ΧΡΙΣΤΟΦΙΛΟΠΟΥ</w:t>
      </w:r>
      <w:r>
        <w:rPr>
          <w:rFonts w:eastAsia="Times New Roman" w:cs="Times New Roman"/>
          <w:b/>
          <w:szCs w:val="24"/>
        </w:rPr>
        <w:t xml:space="preserve">ΛΟΥ: </w:t>
      </w:r>
      <w:r>
        <w:rPr>
          <w:rFonts w:eastAsia="Times New Roman" w:cs="Times New Roman"/>
          <w:szCs w:val="24"/>
        </w:rPr>
        <w:t>Ευχαριστώ,</w:t>
      </w:r>
      <w:r>
        <w:rPr>
          <w:rFonts w:eastAsia="Times New Roman" w:cs="Times New Roman"/>
          <w:b/>
          <w:szCs w:val="24"/>
        </w:rPr>
        <w:t xml:space="preserve"> </w:t>
      </w:r>
      <w:r>
        <w:rPr>
          <w:rFonts w:eastAsia="Times New Roman" w:cs="Times New Roman"/>
          <w:szCs w:val="24"/>
        </w:rPr>
        <w:t>κυρία Πρόεδρε.</w:t>
      </w:r>
    </w:p>
    <w:p w14:paraId="7814C52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Κύριε Υπουργέ, πιστεύω ότι θα συμφωνήσετε μαζί μου ότι ο αριθμός φοιτητών στα πανεπιστήμια θα είναι καλό να συνδέεται όχι μόνο με τη φέρουσα ικανότητα των ιδρυμάτων, έτσι όπως αυτά τα ίδια την προσδιορίζουν, αλλά και με τον μ</w:t>
      </w:r>
      <w:r>
        <w:rPr>
          <w:rFonts w:eastAsia="Times New Roman" w:cs="Times New Roman"/>
          <w:szCs w:val="24"/>
        </w:rPr>
        <w:t xml:space="preserve">ακροπρόθεσμο αναπτυξιακό σχεδιασμό της χώρας, χωρίς να παραγνωρίζεται το γεγονός ότι η παιδεία είναι </w:t>
      </w:r>
      <w:proofErr w:type="spellStart"/>
      <w:r>
        <w:rPr>
          <w:rFonts w:eastAsia="Times New Roman" w:cs="Times New Roman"/>
          <w:szCs w:val="24"/>
        </w:rPr>
        <w:t>αυταξία</w:t>
      </w:r>
      <w:proofErr w:type="spellEnd"/>
      <w:r>
        <w:rPr>
          <w:rFonts w:eastAsia="Times New Roman" w:cs="Times New Roman"/>
          <w:szCs w:val="24"/>
        </w:rPr>
        <w:t xml:space="preserve"> και ορισμένες σχολές πρέπει να υπάρχουν, παρά τη μη άμεση σύνδεσή τους με την αγορά εργασίας.</w:t>
      </w:r>
    </w:p>
    <w:p w14:paraId="7814C52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Τούτου δοθέντος, κύριε Υπουργέ, προκαλεί πραγματικά θ</w:t>
      </w:r>
      <w:r>
        <w:rPr>
          <w:rFonts w:eastAsia="Times New Roman" w:cs="Times New Roman"/>
          <w:szCs w:val="24"/>
        </w:rPr>
        <w:t xml:space="preserve">λίψη το γεγονός ότι για πρώτη φορά υπήρξε τέτοια αναστάτωση από μια μείωση εισακτέων, η οποία έγινε </w:t>
      </w:r>
      <w:proofErr w:type="spellStart"/>
      <w:r>
        <w:rPr>
          <w:rFonts w:eastAsia="Times New Roman" w:cs="Times New Roman"/>
          <w:szCs w:val="24"/>
        </w:rPr>
        <w:t>μεσούσης</w:t>
      </w:r>
      <w:proofErr w:type="spellEnd"/>
      <w:r>
        <w:rPr>
          <w:rFonts w:eastAsia="Times New Roman" w:cs="Times New Roman"/>
          <w:szCs w:val="24"/>
        </w:rPr>
        <w:t xml:space="preserve"> της προετοιμασίας και στο ίδιο σχολικό έτος με τις πανελλαδικές. Όπως γνωρίζετε και στο παρελθόν είχαν γίνει μειώσεις στο ίδιο σχολικό έτος, όχι ότ</w:t>
      </w:r>
      <w:r>
        <w:rPr>
          <w:rFonts w:eastAsia="Times New Roman" w:cs="Times New Roman"/>
          <w:szCs w:val="24"/>
        </w:rPr>
        <w:t xml:space="preserve">ι είναι καλό. </w:t>
      </w:r>
      <w:r>
        <w:rPr>
          <w:rFonts w:eastAsia="Times New Roman" w:cs="Times New Roman"/>
          <w:szCs w:val="24"/>
        </w:rPr>
        <w:t>Κα</w:t>
      </w:r>
      <w:r>
        <w:rPr>
          <w:rFonts w:eastAsia="Times New Roman" w:cs="Times New Roman"/>
          <w:szCs w:val="24"/>
        </w:rPr>
        <w:t xml:space="preserve">λό θα ήταν να το αλλάξουμε και τα εκπαιδευτικά ιδρύματα να μας στέλνουν τις προτάσεις τους για την επόμενη χρονιά. </w:t>
      </w:r>
    </w:p>
    <w:p w14:paraId="7814C52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Ποτέ, όμως, δεν υπήρξε τέτοια κατακραυγή. Ξέρετε γιατί; Γιατί αυτή η μείωση ήταν τόσο αιφνιδιαστική, όσο θα έλεγα και χωρίς </w:t>
      </w:r>
      <w:r>
        <w:rPr>
          <w:rFonts w:eastAsia="Times New Roman" w:cs="Times New Roman"/>
          <w:szCs w:val="24"/>
        </w:rPr>
        <w:t>κα</w:t>
      </w:r>
      <w:r>
        <w:rPr>
          <w:rFonts w:eastAsia="Times New Roman" w:cs="Times New Roman"/>
          <w:szCs w:val="24"/>
        </w:rPr>
        <w:t>μ</w:t>
      </w:r>
      <w:r>
        <w:rPr>
          <w:rFonts w:eastAsia="Times New Roman" w:cs="Times New Roman"/>
          <w:szCs w:val="24"/>
        </w:rPr>
        <w:t>μία λογική. Πήγατε δραστικά να μειώσετε τις σχολές υψηλής ζήτησης, το πετυχαίνετε αυτό και την ίδια στιγμή άλλες σχολές δεν έχουν κα</w:t>
      </w:r>
      <w:r>
        <w:rPr>
          <w:rFonts w:eastAsia="Times New Roman" w:cs="Times New Roman"/>
          <w:szCs w:val="24"/>
        </w:rPr>
        <w:t>μ</w:t>
      </w:r>
      <w:r>
        <w:rPr>
          <w:rFonts w:eastAsia="Times New Roman" w:cs="Times New Roman"/>
          <w:szCs w:val="24"/>
        </w:rPr>
        <w:t xml:space="preserve">μία μείωση ή έχουν και αυξήσεις. </w:t>
      </w:r>
    </w:p>
    <w:p w14:paraId="7814C52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Είναι δυνατόν, λοιπόν, μαθητές που ετοιμάζονται για σχολές υψηλής ζήτησης να μαθαίνουν</w:t>
      </w:r>
      <w:r>
        <w:rPr>
          <w:rFonts w:eastAsia="Times New Roman" w:cs="Times New Roman"/>
          <w:szCs w:val="24"/>
        </w:rPr>
        <w:t xml:space="preserve"> τέτοιες δραστικές μειώσεις μόνο για τις ιατρικές; Ισοδυναμεί, όπως σας λένε από το Δημοκρίτειο Πανεπιστήμιο, με την κατάργηση δ</w:t>
      </w:r>
      <w:r>
        <w:rPr>
          <w:rFonts w:eastAsia="Times New Roman" w:cs="Times New Roman"/>
          <w:szCs w:val="24"/>
        </w:rPr>
        <w:t>ύ</w:t>
      </w:r>
      <w:r>
        <w:rPr>
          <w:rFonts w:eastAsia="Times New Roman" w:cs="Times New Roman"/>
          <w:szCs w:val="24"/>
        </w:rPr>
        <w:t xml:space="preserve">ο τμημάτων ιατρικής. Θα καταθέσω την επιστολή, αν και είμαι σίγουρη ότι την έχετε. </w:t>
      </w:r>
    </w:p>
    <w:p w14:paraId="7814C52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Νομίζω, λοιπόν, ότι θα πρέπει να αναθεωρήσε</w:t>
      </w:r>
      <w:r>
        <w:rPr>
          <w:rFonts w:eastAsia="Times New Roman" w:cs="Times New Roman"/>
          <w:szCs w:val="24"/>
        </w:rPr>
        <w:t xml:space="preserve">τε αυτή σας την απόφαση και μέσα στο χρόνο οι όποιες μειώσεις και αυξήσεις να γίνονται πολύ πιο ορθολογικά, πολύ πιο ήρεμα και χωρίς έναν </w:t>
      </w:r>
      <w:proofErr w:type="spellStart"/>
      <w:r>
        <w:rPr>
          <w:rFonts w:eastAsia="Times New Roman" w:cs="Times New Roman"/>
          <w:szCs w:val="24"/>
        </w:rPr>
        <w:t>εμβαλωματικό</w:t>
      </w:r>
      <w:proofErr w:type="spellEnd"/>
      <w:r>
        <w:rPr>
          <w:rFonts w:eastAsia="Times New Roman" w:cs="Times New Roman"/>
          <w:szCs w:val="24"/>
        </w:rPr>
        <w:t xml:space="preserve"> τρόπο, με τον οποίο αντιμετωπίζετε δυστυχώς συνολικά τα θέματα της παιδείας. Διότι και ο προηγούμενος Υπο</w:t>
      </w:r>
      <w:r>
        <w:rPr>
          <w:rFonts w:eastAsia="Times New Roman" w:cs="Times New Roman"/>
          <w:szCs w:val="24"/>
        </w:rPr>
        <w:t xml:space="preserve">υργός, ο κ. Μπαλτάς, ξεκίνησε με μια αύξηση εισακτέων η οποία πάλι δεν είχε λογική. </w:t>
      </w:r>
    </w:p>
    <w:p w14:paraId="7814C52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Θέλω, λοιπόν, να μου απαντήσετε στα εξής: Πρώτον, προτίθεστε να αναθεωρήσετε αυτή την απόφαση, η οποία είναι αιφνιδιαστική και δεν έχει πραγματικό, ορθολογικό έρεισμα; </w:t>
      </w:r>
    </w:p>
    <w:p w14:paraId="7814C53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Δε</w:t>
      </w:r>
      <w:r>
        <w:rPr>
          <w:rFonts w:eastAsia="Times New Roman" w:cs="Times New Roman"/>
          <w:szCs w:val="24"/>
        </w:rPr>
        <w:t xml:space="preserve">ύτερον, είστε διατεθειμένος να γίνει η σύνδεση ενός ευρύτερου διαλόγου για την παιδεία –όχι </w:t>
      </w:r>
      <w:proofErr w:type="spellStart"/>
      <w:r>
        <w:rPr>
          <w:rFonts w:eastAsia="Times New Roman" w:cs="Times New Roman"/>
          <w:szCs w:val="24"/>
        </w:rPr>
        <w:t>εμβαλωματικού</w:t>
      </w:r>
      <w:proofErr w:type="spellEnd"/>
      <w:r>
        <w:rPr>
          <w:rFonts w:eastAsia="Times New Roman" w:cs="Times New Roman"/>
          <w:szCs w:val="24"/>
        </w:rPr>
        <w:t xml:space="preserve">- με τον τρόπο εισαγωγής στα πανεπιστήμια, αλλά και με τον τρόπο που υποβάλλονται οι αιτήσεις των μαθητών, έτσι ώστε να πάμε σε μια </w:t>
      </w:r>
      <w:proofErr w:type="spellStart"/>
      <w:r>
        <w:rPr>
          <w:rFonts w:eastAsia="Times New Roman" w:cs="Times New Roman"/>
          <w:szCs w:val="24"/>
        </w:rPr>
        <w:t>εξορθολογικοποίηση</w:t>
      </w:r>
      <w:proofErr w:type="spellEnd"/>
      <w:r>
        <w:rPr>
          <w:rFonts w:eastAsia="Times New Roman" w:cs="Times New Roman"/>
          <w:szCs w:val="24"/>
        </w:rPr>
        <w:t xml:space="preserve"> </w:t>
      </w:r>
      <w:r>
        <w:rPr>
          <w:rFonts w:eastAsia="Times New Roman" w:cs="Times New Roman"/>
          <w:szCs w:val="24"/>
        </w:rPr>
        <w:t xml:space="preserve">του συστήματος; </w:t>
      </w:r>
    </w:p>
    <w:p w14:paraId="7814C53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7814C53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Υπουργέ, έχετε τον λόγο για τρία λεπτά.</w:t>
      </w:r>
    </w:p>
    <w:p w14:paraId="7814C533" w14:textId="77777777" w:rsidR="00D90BAD" w:rsidRDefault="009A27D8">
      <w:pPr>
        <w:spacing w:line="600" w:lineRule="auto"/>
        <w:ind w:firstLine="720"/>
        <w:jc w:val="both"/>
        <w:rPr>
          <w:rFonts w:eastAsia="Times New Roman" w:cs="Times New Roman"/>
          <w:szCs w:val="24"/>
        </w:rPr>
      </w:pPr>
      <w:r>
        <w:rPr>
          <w:rFonts w:eastAsia="Times New Roman"/>
          <w:b/>
          <w:bCs/>
          <w:color w:val="2424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Ευχαριστώ, κυρία Πρόεδρε.</w:t>
      </w:r>
    </w:p>
    <w:p w14:paraId="7814C53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Ευχαριστώ την κ. </w:t>
      </w:r>
      <w:proofErr w:type="spellStart"/>
      <w:r>
        <w:rPr>
          <w:rFonts w:eastAsia="Times New Roman" w:cs="Times New Roman"/>
          <w:szCs w:val="24"/>
        </w:rPr>
        <w:t>Χριστοφιλοπούλου</w:t>
      </w:r>
      <w:proofErr w:type="spellEnd"/>
      <w:r>
        <w:rPr>
          <w:rFonts w:eastAsia="Times New Roman" w:cs="Times New Roman"/>
          <w:szCs w:val="24"/>
        </w:rPr>
        <w:t xml:space="preserve"> που μου δίνει την ευκαιρία να </w:t>
      </w:r>
      <w:proofErr w:type="spellStart"/>
      <w:r>
        <w:rPr>
          <w:rFonts w:eastAsia="Times New Roman" w:cs="Times New Roman"/>
          <w:szCs w:val="24"/>
        </w:rPr>
        <w:t>ξαναθέσουμε</w:t>
      </w:r>
      <w:proofErr w:type="spellEnd"/>
      <w:r>
        <w:rPr>
          <w:rFonts w:eastAsia="Times New Roman" w:cs="Times New Roman"/>
          <w:szCs w:val="24"/>
        </w:rPr>
        <w:t xml:space="preserve"> επί της ουσίας τον ρόλο των εισαγωγικών εξετάσεων. Έχουμε πει επανειλημμένως ότι πρόκειται για αδιάβλητες μεν, αλλά εξετάσεις οι οποίες δεν πιστοποιούν τίποτα παιδαγωγικό, εξαντλούν τα νέα παιδιά κ</w:t>
      </w:r>
      <w:r>
        <w:rPr>
          <w:rFonts w:eastAsia="Times New Roman" w:cs="Times New Roman"/>
          <w:szCs w:val="24"/>
        </w:rPr>
        <w:t xml:space="preserve">αι πάρα πολλές φορές ειδικά στις θεωρητικές επιστήμες, ο αποκλειστικός στόχος είναι το πόσο μπορεί κανείς να απομνημονεύσει –και μάλιστα λέξη προς λέξη- κείμενα. </w:t>
      </w:r>
    </w:p>
    <w:p w14:paraId="7814C53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Στο κείμενο της κ. </w:t>
      </w:r>
      <w:proofErr w:type="spellStart"/>
      <w:r>
        <w:rPr>
          <w:rFonts w:eastAsia="Times New Roman" w:cs="Times New Roman"/>
          <w:szCs w:val="24"/>
        </w:rPr>
        <w:t>Χριστοφιλοπούλου</w:t>
      </w:r>
      <w:proofErr w:type="spellEnd"/>
      <w:r>
        <w:rPr>
          <w:rFonts w:eastAsia="Times New Roman" w:cs="Times New Roman"/>
          <w:szCs w:val="24"/>
        </w:rPr>
        <w:t xml:space="preserve"> βλέπω και μια περίεργη αντίφαση, διότι κατηγορεί την Κυβέ</w:t>
      </w:r>
      <w:r>
        <w:rPr>
          <w:rFonts w:eastAsia="Times New Roman" w:cs="Times New Roman"/>
          <w:szCs w:val="24"/>
        </w:rPr>
        <w:t>ρνηση ότι μειώνουμε στα κεντρικά πανεπιστήμια τον αριθμό των ατόμων και ότι αυτό είναι ενάντια στην αξιοκρατία, επειδή –όπως υποστηρίζει το κείμενο- λόγω μεταγραφών θα φέρουμε πολύ κόσμο στα κεντρικά πανεπιστήμια. Από πότε η μείωση στα κεντρικά πανεπιστήμι</w:t>
      </w:r>
      <w:r>
        <w:rPr>
          <w:rFonts w:eastAsia="Times New Roman" w:cs="Times New Roman"/>
          <w:szCs w:val="24"/>
        </w:rPr>
        <w:t xml:space="preserve">α είναι ενάντια στην αξιοκρατία; Αυτό δεν το καταλαβαίνω. </w:t>
      </w:r>
    </w:p>
    <w:p w14:paraId="7814C53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Με τις μεταγραφές υπάρχει ένα πρόβλημα. Έχουμε πει δημόσια ότι θα πρέπει να το επανεξετάσουμε και εδώ είναι πεδίο δόξης </w:t>
      </w:r>
      <w:proofErr w:type="spellStart"/>
      <w:r>
        <w:rPr>
          <w:rFonts w:eastAsia="Times New Roman" w:cs="Times New Roman"/>
          <w:szCs w:val="24"/>
        </w:rPr>
        <w:t>λαμπρόν</w:t>
      </w:r>
      <w:proofErr w:type="spellEnd"/>
      <w:r>
        <w:rPr>
          <w:rFonts w:eastAsia="Times New Roman" w:cs="Times New Roman"/>
          <w:szCs w:val="24"/>
        </w:rPr>
        <w:t xml:space="preserve">, ώστε και τα άλλα κόμματα να μας φέρουν τις προτάσεις τους. Ο στόχος </w:t>
      </w:r>
      <w:r>
        <w:rPr>
          <w:rFonts w:eastAsia="Times New Roman" w:cs="Times New Roman"/>
          <w:szCs w:val="24"/>
        </w:rPr>
        <w:t>μας είναι η κατάργηση των εισαγωγικών εξετάσεων και το να μπορούν τα παιδιά να μπαίνουν με το απολυτήριο του Λυκείου και τη βαθμολογία που θα έχουν εκεί, όπως γίνεται και σε πολλές χώρες και το οποίο θα επιφέρει μια κανονικότητα, θα ξανακάνει το λύκειο, λύ</w:t>
      </w:r>
      <w:r>
        <w:rPr>
          <w:rFonts w:eastAsia="Times New Roman" w:cs="Times New Roman"/>
          <w:szCs w:val="24"/>
        </w:rPr>
        <w:t xml:space="preserve">κειο και βεβαίως οι οικογένειες και τα παιδιά δεν θα ζουν με αυτό το απίστευτο άγχος. </w:t>
      </w:r>
    </w:p>
    <w:p w14:paraId="7814C53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Τώρα, ως προς τα τυπικά, να είναι σαφές ότι τηρήσαμε απαρέγκλιτα τις νόμιμες διαδικασίες. Ο νόμος λέει ότι μέχρι τις 15 Μαρτίου πρέπει να βγάλουμε αυτή την απόφαση και τ</w:t>
      </w:r>
      <w:r>
        <w:rPr>
          <w:rFonts w:eastAsia="Times New Roman" w:cs="Times New Roman"/>
          <w:szCs w:val="24"/>
        </w:rPr>
        <w:t>ην είχαμε εκδώσει μέχρι τις 15 Μαρτίου.</w:t>
      </w:r>
    </w:p>
    <w:p w14:paraId="7814C53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Δεύτερον, προσπαθήσαμε μια μερική συμμόρφωση με τις αποφάσεις των σχολών και των πρυτανικών αρχών. Δεν μπορεί οι πρυτανικές αρχές και τα τμήματα να λένε το α΄ και η πολιτεία να βάζει διπλάσιο και πολλές φορές τριπλάσ</w:t>
      </w:r>
      <w:r>
        <w:rPr>
          <w:rFonts w:eastAsia="Times New Roman" w:cs="Times New Roman"/>
          <w:szCs w:val="24"/>
        </w:rPr>
        <w:t xml:space="preserve">ιο αριθμό. Υπάρχουν θέματα υποδομής αλλά, πέραν απ’ όλα, υπάρχουν θέματα ποιότητας στην εκπαίδευση. Δεν ακούσαμε τα πανεπιστήμια, γιατί και τα πανεπιστήμια πολλές φορές είναι υπερβολικά στο να θέλουν λίγους φοιτητές. </w:t>
      </w:r>
    </w:p>
    <w:p w14:paraId="7814C53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Προσπαθήσαμε να μπούμε σε μια διαδικασ</w:t>
      </w:r>
      <w:r>
        <w:rPr>
          <w:rFonts w:eastAsia="Times New Roman" w:cs="Times New Roman"/>
          <w:szCs w:val="24"/>
        </w:rPr>
        <w:t xml:space="preserve">ία επί της ουσίας </w:t>
      </w:r>
      <w:proofErr w:type="spellStart"/>
      <w:r>
        <w:rPr>
          <w:rFonts w:eastAsia="Times New Roman" w:cs="Times New Roman"/>
          <w:szCs w:val="24"/>
        </w:rPr>
        <w:t>ορθολογικοποίησης</w:t>
      </w:r>
      <w:proofErr w:type="spellEnd"/>
      <w:r>
        <w:rPr>
          <w:rFonts w:eastAsia="Times New Roman" w:cs="Times New Roman"/>
          <w:szCs w:val="24"/>
        </w:rPr>
        <w:t>, γιατί το βασικό μας κριτήριο δεν είναι ότι θέλουμε πολλούς γιατρούς, είναι ότι θέλουμε καλούς γιατρούς, θέλουμε καλούς ιστορικούς, θέλουμε καλούς νομικούς. Αυτό δεν σημαίνει ότι πρέπει να μπαίνει λίγος κόσμος. Πρέπει να</w:t>
      </w:r>
      <w:r>
        <w:rPr>
          <w:rFonts w:eastAsia="Times New Roman" w:cs="Times New Roman"/>
          <w:szCs w:val="24"/>
        </w:rPr>
        <w:t xml:space="preserve"> μπαίνει κόσμος καλά προετοιμασμένος και στη συνέχεια, να εκπαιδεύεται ακόμη καλύτερα.</w:t>
      </w:r>
    </w:p>
    <w:p w14:paraId="7814C53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Τώρα, για να μπορέσει να γίνει αυτό, πρέπει να υπάρξει μια γενναία απόφαση για την αναβάθμιση των ΕΠΑΛ. Όσο η επαγγελματική εκπαίδευση δεν αποκτά ένα κύρος στην κοινωνία</w:t>
      </w:r>
      <w:r>
        <w:rPr>
          <w:rFonts w:eastAsia="Times New Roman" w:cs="Times New Roman"/>
          <w:szCs w:val="24"/>
        </w:rPr>
        <w:t xml:space="preserve"> μας, όσο δεν υπάρχει μια προοπτική επί της ουσίας να πιστοποιούνται επαγγέλματα με ευρωπαϊκές προδιαγραφές κ.λπ., θα είναι </w:t>
      </w:r>
      <w:r>
        <w:rPr>
          <w:rFonts w:eastAsia="Times New Roman" w:cs="Times New Roman"/>
          <w:szCs w:val="24"/>
        </w:rPr>
        <w:lastRenderedPageBreak/>
        <w:t>πάρα πολύ δύσκολο να μειωθεί η πίεση που έχουν τα πανεπιστήμια.</w:t>
      </w:r>
    </w:p>
    <w:p w14:paraId="7814C53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Χωρίς να θέλω να γίνει προσωπική η αντιπαράθεση, μας κατηγορείτε ότι</w:t>
      </w:r>
      <w:r>
        <w:rPr>
          <w:rFonts w:eastAsia="Times New Roman" w:cs="Times New Roman"/>
          <w:szCs w:val="24"/>
        </w:rPr>
        <w:t xml:space="preserve"> το κάναμε λίγο πριν από τις εξετάσεις και αναστατώσαμε τους φοιτητές. Για να σας είμαι ειλικρινής, καταλαβαίνω το ψυχολογικό θέμα και το σέβομαι, αλλά και η πολιτεία πρέπει να λειτουργεί μέσα σε νόμους. Λέει, λοιπόν, ότι ο Υπουργός αποφασίζει μέχρι τις 15</w:t>
      </w:r>
      <w:r>
        <w:rPr>
          <w:rFonts w:eastAsia="Times New Roman" w:cs="Times New Roman"/>
          <w:szCs w:val="24"/>
        </w:rPr>
        <w:t xml:space="preserve"> Μαρτίου ποιος θα είναι ο αριθμός. </w:t>
      </w:r>
    </w:p>
    <w:p w14:paraId="7814C53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Όταν ήσασταν εσείς Υφυπουργός Παιδείας –και δεν είναι πάλι προσωπικό, είναι θέμα της πολιτικής ηγεσίας εκείνης της εποχής- το 2011, ανακοινώσατε τον αριθμό εισακτέων δύο ημέρες πριν την αρχή των εξετάσεων. Δύο ημέρες! Κα</w:t>
      </w:r>
      <w:r>
        <w:rPr>
          <w:rFonts w:eastAsia="Times New Roman" w:cs="Times New Roman"/>
          <w:szCs w:val="24"/>
        </w:rPr>
        <w:t>ι όχι μόνο ανακοινώσατε, αλλά από τις ογδόντα τέσσερις χιλιάδες πήγατε τον αριθμό στις εβδομήντα τέσσερις χιλιάδες. Δέκα χιλιάδες μείωση το 2011! Όχι στη μέση της χρονιάς, αλλά δύο ημέρες πριν!</w:t>
      </w:r>
    </w:p>
    <w:p w14:paraId="7814C53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Και ξέρετε από πού κόψατε; Από τμήματα τουρισμού, παραδείγματο</w:t>
      </w:r>
      <w:r>
        <w:rPr>
          <w:rFonts w:eastAsia="Times New Roman" w:cs="Times New Roman"/>
          <w:szCs w:val="24"/>
        </w:rPr>
        <w:t xml:space="preserve">ς χάριν, από τη βαριά μας, υποτίθεται, βιομηχανία. Η απόφαση ήταν να μην μπει κανένας στα τμήματα τουρισμού. Αν αυτό το θεωρούμε </w:t>
      </w:r>
      <w:proofErr w:type="spellStart"/>
      <w:r>
        <w:rPr>
          <w:rFonts w:eastAsia="Times New Roman" w:cs="Times New Roman"/>
          <w:szCs w:val="24"/>
        </w:rPr>
        <w:t>ορθολογικοποίηση</w:t>
      </w:r>
      <w:proofErr w:type="spellEnd"/>
      <w:r>
        <w:rPr>
          <w:rFonts w:eastAsia="Times New Roman" w:cs="Times New Roman"/>
          <w:szCs w:val="24"/>
        </w:rPr>
        <w:t>, δεν ξέρω τι μπορώ να πω.</w:t>
      </w:r>
    </w:p>
    <w:p w14:paraId="7814C53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Και τέλος, πράγματι υπάρχει μια απόφαση της Ιατρικής Σχολής του Δημοκριτείου Πανεπισ</w:t>
      </w:r>
      <w:r>
        <w:rPr>
          <w:rFonts w:eastAsia="Times New Roman" w:cs="Times New Roman"/>
          <w:szCs w:val="24"/>
        </w:rPr>
        <w:t xml:space="preserve">τημίου. Θέλω να την καταθέσετε στα Πρακτικά, γιατί θα καταθέσουμε κι εμείς στα Πρακτικά τις αποφάσεις των άλλων ιατρικών σχολών που διαφωνούν κάθετα με την απόφαση της Ιατρικής Σχολής του Δημοκρίτειου Πανεπιστημίου. </w:t>
      </w:r>
    </w:p>
    <w:p w14:paraId="7814C53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Ως προς το Δημοκρίτειο Πανεπιστήμιο, θα</w:t>
      </w:r>
      <w:r>
        <w:rPr>
          <w:rFonts w:eastAsia="Times New Roman" w:cs="Times New Roman"/>
          <w:szCs w:val="24"/>
        </w:rPr>
        <w:t xml:space="preserve"> κάνουμε πολύ σοβαρές ανακοινώσεις στο Υπουργείο μέχρι το τέλος της εβδομάδας, γιατί υπάρχουν καταστάσεις που έχουν πια ξεφύγει τον έλεγχο της νομιμότητας.</w:t>
      </w:r>
    </w:p>
    <w:p w14:paraId="7814C54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814C541" w14:textId="77777777" w:rsidR="00D90BAD" w:rsidRDefault="009A27D8">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Τον λόγο έχει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για τη δευτερολογία της.</w:t>
      </w:r>
    </w:p>
    <w:p w14:paraId="7814C542" w14:textId="77777777" w:rsidR="00D90BAD" w:rsidRDefault="009A27D8">
      <w:pPr>
        <w:spacing w:line="600" w:lineRule="auto"/>
        <w:ind w:firstLine="720"/>
        <w:jc w:val="both"/>
        <w:rPr>
          <w:rFonts w:eastAsia="Times New Roman"/>
          <w:bCs/>
        </w:rPr>
      </w:pPr>
      <w:r>
        <w:rPr>
          <w:rFonts w:eastAsia="Times New Roman" w:cs="Times New Roman"/>
          <w:b/>
          <w:szCs w:val="24"/>
        </w:rPr>
        <w:t>ΠΑΡΑΣΚΕΥΗ ΧΡΙΣΤΟΦΙΛΟΠΟΥΛΟΥ:</w:t>
      </w:r>
      <w:r>
        <w:rPr>
          <w:rFonts w:eastAsia="Times New Roman" w:cs="Times New Roman"/>
          <w:szCs w:val="24"/>
        </w:rPr>
        <w:t xml:space="preserve"> Ευχαριστώ, </w:t>
      </w:r>
      <w:r>
        <w:rPr>
          <w:rFonts w:eastAsia="Times New Roman"/>
          <w:bCs/>
        </w:rPr>
        <w:t>κυρία Πρόεδρε.</w:t>
      </w:r>
    </w:p>
    <w:p w14:paraId="7814C543" w14:textId="77777777" w:rsidR="00D90BAD" w:rsidRDefault="009A27D8">
      <w:pPr>
        <w:spacing w:line="600" w:lineRule="auto"/>
        <w:ind w:firstLine="720"/>
        <w:jc w:val="both"/>
        <w:rPr>
          <w:rFonts w:eastAsia="Times New Roman"/>
          <w:bCs/>
        </w:rPr>
      </w:pPr>
      <w:r>
        <w:rPr>
          <w:rFonts w:eastAsia="Times New Roman"/>
          <w:bCs/>
        </w:rPr>
        <w:t xml:space="preserve">Κύριε Υπουργέ, δεν μου απαντήσατε. Στρίψατε μέσω του γραπτού κειμένου, που προφανώς τα κεντρικά τμήματα είναι </w:t>
      </w:r>
      <w:r>
        <w:rPr>
          <w:rFonts w:eastAsia="Times New Roman"/>
          <w:bCs/>
        </w:rPr>
        <w:lastRenderedPageBreak/>
        <w:t>αυτά που έχουν την υψηλή ζήτηση, και μέσα από την αντιπολίτευση στ</w:t>
      </w:r>
      <w:r>
        <w:rPr>
          <w:rFonts w:eastAsia="Times New Roman"/>
          <w:bCs/>
        </w:rPr>
        <w:t>ην αντιπολίτευση –κλασική μέθοδος της Κυβέρνησης ΣΥΡΙΖΑ-ΑΝΕΛ-, για να μην απαντήσετε.</w:t>
      </w:r>
    </w:p>
    <w:p w14:paraId="7814C544" w14:textId="77777777" w:rsidR="00D90BAD" w:rsidRDefault="009A27D8">
      <w:pPr>
        <w:spacing w:line="600" w:lineRule="auto"/>
        <w:ind w:firstLine="720"/>
        <w:jc w:val="both"/>
        <w:rPr>
          <w:rFonts w:eastAsia="Times New Roman"/>
          <w:bCs/>
        </w:rPr>
      </w:pPr>
      <w:r>
        <w:rPr>
          <w:rFonts w:eastAsia="Times New Roman"/>
          <w:bCs/>
        </w:rPr>
        <w:t xml:space="preserve">Όμως κι εγώ δεν θέλω να κάνω καμιά προσωπική επίθεση. Δεν υπάρχει μόνο ο τύπος και η νομιμότητα, κύριε Υπουργέ. Υπάρχει και η ουσία και η συνέπεια λόγων και έργων. </w:t>
      </w:r>
    </w:p>
    <w:p w14:paraId="7814C545" w14:textId="77777777" w:rsidR="00D90BAD" w:rsidRDefault="009A27D8">
      <w:pPr>
        <w:spacing w:line="600" w:lineRule="auto"/>
        <w:ind w:firstLine="720"/>
        <w:jc w:val="both"/>
        <w:rPr>
          <w:rFonts w:eastAsia="Times New Roman"/>
          <w:bCs/>
        </w:rPr>
      </w:pPr>
      <w:r>
        <w:rPr>
          <w:rFonts w:eastAsia="Times New Roman"/>
          <w:bCs/>
        </w:rPr>
        <w:t xml:space="preserve">Στις </w:t>
      </w:r>
      <w:r>
        <w:rPr>
          <w:rFonts w:eastAsia="Times New Roman"/>
          <w:bCs/>
        </w:rPr>
        <w:t xml:space="preserve">3 Φεβρουαρίου 2017 δηλώσατε στο Αθηναϊκό Πρακτορείο Ειδήσεων: «Η θέση του Υπουργείου είναι ότι δεν υπάρχει περίπτωση να μειωθούν οι εισακτέοι στα πανεπιστήμια». Μία ημέρα νωρίτερα είχατε κάτι σχετική πάλι δήλωση, πιο εμπλουτισμένη, στο </w:t>
      </w:r>
      <w:r>
        <w:rPr>
          <w:rFonts w:eastAsia="Times New Roman"/>
          <w:bCs/>
          <w:lang w:val="en-US"/>
        </w:rPr>
        <w:t>CNN</w:t>
      </w:r>
      <w:r>
        <w:rPr>
          <w:rFonts w:eastAsia="Times New Roman"/>
          <w:bCs/>
        </w:rPr>
        <w:t xml:space="preserve"> </w:t>
      </w:r>
      <w:r>
        <w:rPr>
          <w:rFonts w:eastAsia="Times New Roman"/>
          <w:bCs/>
          <w:lang w:val="en-US"/>
        </w:rPr>
        <w:t>Greece</w:t>
      </w:r>
      <w:r>
        <w:rPr>
          <w:rFonts w:eastAsia="Times New Roman"/>
          <w:bCs/>
        </w:rPr>
        <w:t>. Πού είνα</w:t>
      </w:r>
      <w:r>
        <w:rPr>
          <w:rFonts w:eastAsia="Times New Roman"/>
          <w:bCs/>
        </w:rPr>
        <w:t>ι, λοιπόν, η συνέπεια λόγων και έργων;</w:t>
      </w:r>
    </w:p>
    <w:p w14:paraId="7814C54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Δεύτερον, θα καταθέσω στα Πρακτικά πίνακα ο οποίος δείχνει τις τεράστιες διαφορές μέσα σε ένα χρόνο. Αναρωτηθήκατε ποτέ γιατί το 2011, παρά το γεγονός ότι ήταν η χρονιά που άρχισαν οι πλατείες των αγανακτισμένων, όπου</w:t>
      </w:r>
      <w:r>
        <w:rPr>
          <w:rFonts w:eastAsia="Times New Roman" w:cs="Times New Roman"/>
          <w:szCs w:val="24"/>
        </w:rPr>
        <w:t xml:space="preserve"> μαζί με άλλες αντιδημοκρατικές δυνάμεις συμπρωταγωνιστούσε και ο ΣΥΡΙΖΑ, δεν ξεσηκώθηκαν; Ήταν πολύ πιο ήπια η απόφαση και αφορούσε σχολές πολύ χαμηλής ζήτησης και δεν προκάλεσε άγχος σε κανέναν.</w:t>
      </w:r>
    </w:p>
    <w:p w14:paraId="7814C54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Δεν λέω ότι είναι σωστό όλο το σύστημα και εδώ ανταποκρίνομ</w:t>
      </w:r>
      <w:r>
        <w:rPr>
          <w:rFonts w:eastAsia="Times New Roman" w:cs="Times New Roman"/>
          <w:szCs w:val="24"/>
        </w:rPr>
        <w:t>αι σε αυτό που λέω και σε αυτό που μου είπατε. Εάν θέλετε πραγματικά να αλλάξουμε το σύστημα, τότε γιατί πετάξατε στα σκουπίδια όποια προεργασία είχε γίνει με αρκετή πολιτική συναίνεση; Το κόμμα σας τότε δεν μετείχε ποτέ σε διαλόγους και τώρα τους διαλόγου</w:t>
      </w:r>
      <w:r>
        <w:rPr>
          <w:rFonts w:eastAsia="Times New Roman" w:cs="Times New Roman"/>
          <w:szCs w:val="24"/>
        </w:rPr>
        <w:t>ς τούς κάνετε όπως θέλετε. Όμως, πετάξατε στα σκουπίδια μια ολόκληρη προσπάθεια συνολικής μεταρρύθμισης που πήγαινε προς το ενιαίο απολυτήριο και προσπάθησε να επαναφέρει τμήματά της ο κ. Φίλης, τα τσάκισε ο κ. Μπαλτάς. Η αριστεία είναι ρετσινιά. Σήμερα ακ</w:t>
      </w:r>
      <w:r>
        <w:rPr>
          <w:rFonts w:eastAsia="Times New Roman" w:cs="Times New Roman"/>
          <w:szCs w:val="24"/>
        </w:rPr>
        <w:t>ούμε από είκοσι οκτώ Βουλευτές του ΣΥΡΙΖΑ ότι έχει κατατεθεί το να μην υπάρχει «κοσμία διαγωγή».</w:t>
      </w:r>
    </w:p>
    <w:p w14:paraId="7814C54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Ακούστε. Ήμασταν εμείς, το ΠΑΣΟΚ, που καταργήσαμε τον επιθεωρητή στα σχολεία. Όμως αυτό ξέρετε ότι είναι ένα μέτρο ξεπερασμένο και δεν ισχύει. Τι κάνουμε; Λαϊκ</w:t>
      </w:r>
      <w:r>
        <w:rPr>
          <w:rFonts w:eastAsia="Times New Roman" w:cs="Times New Roman"/>
          <w:szCs w:val="24"/>
        </w:rPr>
        <w:t>ισμούς κάνουμε στην παιδεία;</w:t>
      </w:r>
    </w:p>
    <w:p w14:paraId="7814C54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Θα ήθελα να σας απαντήσω, κύριε Υπουργέ, καταθέτοντας στοιχεία και στο άλλο σας επιχείρημα, διότι μιλήσατε και μου είπατε για υποδομές, ότι πρέπει κανείς να λαμβάνει υπ’ </w:t>
      </w:r>
      <w:proofErr w:type="spellStart"/>
      <w:r>
        <w:rPr>
          <w:rFonts w:eastAsia="Times New Roman" w:cs="Times New Roman"/>
          <w:szCs w:val="24"/>
        </w:rPr>
        <w:t>όψιν</w:t>
      </w:r>
      <w:proofErr w:type="spellEnd"/>
      <w:r>
        <w:rPr>
          <w:rFonts w:eastAsia="Times New Roman" w:cs="Times New Roman"/>
          <w:szCs w:val="24"/>
        </w:rPr>
        <w:t xml:space="preserve"> του τις προτάσεις των ιδρυμάτων και τις υποδομές. </w:t>
      </w:r>
    </w:p>
    <w:p w14:paraId="7814C54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α καταθέσω στα Πρακτικά έναν πίνακα στον οποίο εμφανίζεται στο μεγαλύτερο πανεπιστήμιο της χώρας, στο Πανεπιστήμιο Αθηνών, ότι σε σχολές που έχουν αυξημένη τη συμμετοχή των φοιτητών…</w:t>
      </w:r>
    </w:p>
    <w:p w14:paraId="7814C54B" w14:textId="77777777" w:rsidR="00D90BAD" w:rsidRDefault="009A27D8">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w:t>
      </w:r>
      <w:r>
        <w:rPr>
          <w:rFonts w:eastAsia="Times New Roman"/>
          <w:bCs/>
        </w:rPr>
        <w:t xml:space="preserve"> Βουλευτού)</w:t>
      </w:r>
    </w:p>
    <w:p w14:paraId="7814C54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Κυρία Πρόεδρε, επειδή είναι επί της ουσίας, θα ήθελα για ένα-δυο λεπτά την ανοχή σας.</w:t>
      </w:r>
    </w:p>
    <w:p w14:paraId="7814C54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Επειδή, λοιπόν, εκεί, σε αυτές τις σχολές, όπως Φυσικό και Χημικό η συμμετοχή στα εργαστήρια είναι και υποχρεωτική και υπάρχουν πολλά εργαστήρια, εκεί έχουμε </w:t>
      </w:r>
      <w:r>
        <w:rPr>
          <w:rFonts w:eastAsia="Times New Roman" w:cs="Times New Roman"/>
          <w:szCs w:val="24"/>
        </w:rPr>
        <w:t xml:space="preserve">αυξήσεις έως και 40%-46% σε σχέση με την πρόταση των ιδρυμάτων. Άρα δεν ισχύει αυτό που είπατε, ότι ακούσατε τις προτάσεις των πανεπιστημίων. Κάνατε αυτό που κάνετε σε όλη σας την πολιτική στον ΣΥΡΙΖΑ, επιλεκτικά, κατά το δοκούν, όπως σας συμφέρει, κάνατε </w:t>
      </w:r>
      <w:r>
        <w:rPr>
          <w:rFonts w:eastAsia="Times New Roman" w:cs="Times New Roman"/>
          <w:szCs w:val="24"/>
        </w:rPr>
        <w:t>επιλογή των σχολών που θέλατε να μειώσετε δραστικά, χωρίς καμμία, ξαναλέω, διαβούλευση ή συζήτηση.</w:t>
      </w:r>
    </w:p>
    <w:p w14:paraId="7814C54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Θα καταθέσω και έναν άλλο πίνακα ο οποίος έχει τις μειώσεις σας διαχρονικά και θα καταθέσω και την πρόσκληση της μητέρας, η οποία σας κάλεσε να δείτε πώς περ</w:t>
      </w:r>
      <w:r>
        <w:rPr>
          <w:rFonts w:eastAsia="Times New Roman" w:cs="Times New Roman"/>
          <w:szCs w:val="24"/>
        </w:rPr>
        <w:t>νούν τα παιδιά.</w:t>
      </w:r>
    </w:p>
    <w:p w14:paraId="7814C54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Λέτε, λοιπόν, στα λόγια -διότι ωραία είναι τα λόγια- να καταργήσουμε τις εξετάσεις. Να τις καταργήσουμε. Αυτό θέλει χρόνο, θέλει διαβούλευση, θέλει ουσία, θέλει προετοιμασία, κάτι που εσείς δεν κάνετε, όπως αποδείχθηκε και χθες, με την ανερ</w:t>
      </w:r>
      <w:r>
        <w:rPr>
          <w:rFonts w:eastAsia="Times New Roman" w:cs="Times New Roman"/>
          <w:szCs w:val="24"/>
        </w:rPr>
        <w:t>μάτιστη τροπολογία για τους καθηγητές ειδικής αγωγής που τους πετάτε στα σκουπίδια, όπως και σήμερα φαίνεται ότι ο τρόπος με τον οποίο η Κυβέρνησή σας μειώνει και αυξάνει τους εισακτέους είναι ένα μπαλόνι που φουσκώνει και ξεφουσκώνει χωρίς καμμία λογική.</w:t>
      </w:r>
    </w:p>
    <w:p w14:paraId="7814C55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Θέλω, λοιπόν, ξανά να μου απαντήσετε σε αυτό που δεν απαντήσατε, γιατί ανατρέξατε στο γραπτό μου κείμενο. Απαντήστε μου, λοιπόν: Τι πρόθεση έχετε για όλο αυτό το πράγμα που ξεσηκώθηκε και που δεν θυμάμαι εγώ να είχε γίνει τέτοια βαβούρα παρά μόνο όταν η χο</w:t>
      </w:r>
      <w:r>
        <w:rPr>
          <w:rFonts w:eastAsia="Times New Roman" w:cs="Times New Roman"/>
          <w:szCs w:val="24"/>
        </w:rPr>
        <w:t xml:space="preserve">ύντα- και τότε δεν μπορούσε να μιλήσει κανείς, γιατί ήταν χούντα- κατάργησε ένα μάθημα σε μία δέσμη, όπου τότε ήταν άλλο σύστημα και άλλο καθεστώς; Δεν θυμάμαι, λοιπόν, να υπήρξε τέτοια κατακραυγή. Η κατακραυγή της </w:t>
      </w:r>
      <w:r>
        <w:rPr>
          <w:rFonts w:eastAsia="Times New Roman" w:cs="Times New Roman"/>
          <w:szCs w:val="24"/>
        </w:rPr>
        <w:lastRenderedPageBreak/>
        <w:t xml:space="preserve">περιόδου της χούντας, δυστυχώς, ήταν μια </w:t>
      </w:r>
      <w:r>
        <w:rPr>
          <w:rFonts w:eastAsia="Times New Roman" w:cs="Times New Roman"/>
          <w:szCs w:val="24"/>
        </w:rPr>
        <w:t>σιωπηλή κατακραυγή. Δεν μπορούσε λόγω της μη ύπαρξης δημοκρατίας να εκφραστεί.</w:t>
      </w:r>
    </w:p>
    <w:p w14:paraId="7814C55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Έχετε την πρόθεση, κύριε Υπουργέ, να αναθεωρήσετε αυτή την απόφαση; Εμείς ως κόμμα μπορούμε να συμμετάσχουμε σε οποιονδήποτε συγκροτημένο και συντονισμένο διάλογο, όχι εκεί και </w:t>
      </w:r>
      <w:r>
        <w:rPr>
          <w:rFonts w:eastAsia="Times New Roman" w:cs="Times New Roman"/>
          <w:szCs w:val="24"/>
        </w:rPr>
        <w:t>όπως προκύπτει κάθε φορά. Έχετε τη διάθεση να το καταργήσετε και να το αναθεωρήσουμε όλοι μαζί;</w:t>
      </w:r>
    </w:p>
    <w:p w14:paraId="7814C55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Η πρότασή μου θα ήταν να δώσουμε τελείως τα ιδρύματα. Έχετε δίκιο, εμένα δεν μου αρέσει να μηδενίζω ούτε να λαϊκίζω. Επειδή όμως τα ιδρύματα πράγματι ξέρουν ότι</w:t>
      </w:r>
      <w:r>
        <w:rPr>
          <w:rFonts w:eastAsia="Times New Roman" w:cs="Times New Roman"/>
          <w:szCs w:val="24"/>
        </w:rPr>
        <w:t xml:space="preserve"> διαχρονικά το Υπουργείο Παιδείας τα φορτώνει περισσότερους φοιτητές, πολλές φορές ζητούν πολύ λιγότερους.</w:t>
      </w:r>
    </w:p>
    <w:p w14:paraId="7814C55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Αν, λοιπόν, αφεθούν τα ιδρύματα να ζητούν πραγματικά και το Υπουργείο Παιδείας να έχει τη δυνατότητα να έχει μόνο ένα 10% αυξομείωση, τότε μπορούμε π</w:t>
      </w:r>
      <w:r>
        <w:rPr>
          <w:rFonts w:eastAsia="Times New Roman" w:cs="Times New Roman"/>
          <w:szCs w:val="24"/>
        </w:rPr>
        <w:t xml:space="preserve">ραγματικά να βάλουμε τα πανεπιστήμια να μιλούν με τη γλώσσα της απόλυτης αλήθειας, διότι θα μας εμπιστευθούν, θα εμπιστευθούν το πολιτικό σύστημα, θα συμφωνήσουμε σε κάτι και δεν θα υπάρχει αυτό το «ράβε-ξήλωνε». </w:t>
      </w:r>
    </w:p>
    <w:p w14:paraId="7814C55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Ευχαριστώ για την ανοχή σας, κυρία Πρόεδρε</w:t>
      </w:r>
      <w:r>
        <w:rPr>
          <w:rFonts w:eastAsia="Times New Roman" w:cs="Times New Roman"/>
          <w:szCs w:val="24"/>
        </w:rPr>
        <w:t>.</w:t>
      </w:r>
    </w:p>
    <w:p w14:paraId="7814C555" w14:textId="77777777" w:rsidR="00D90BAD" w:rsidRDefault="009A27D8">
      <w:pPr>
        <w:spacing w:line="600" w:lineRule="auto"/>
        <w:ind w:firstLine="720"/>
        <w:jc w:val="both"/>
        <w:rPr>
          <w:rFonts w:eastAsia="Times New Roman" w:cs="Times New Roman"/>
        </w:rPr>
      </w:pPr>
      <w:r>
        <w:rPr>
          <w:rFonts w:eastAsia="Times New Roman" w:cs="Times New Roman"/>
        </w:rPr>
        <w:t xml:space="preserve">(Στο σημείο αυτό η Βουλευτής κ. Παρασκευή </w:t>
      </w:r>
      <w:proofErr w:type="spellStart"/>
      <w:r>
        <w:rPr>
          <w:rFonts w:eastAsia="Times New Roman" w:cs="Times New Roman"/>
        </w:rPr>
        <w:t>Χριστοφιλοπούλου</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814C55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w:t>
      </w:r>
      <w:r>
        <w:rPr>
          <w:rFonts w:eastAsia="Times New Roman" w:cs="Times New Roman"/>
          <w:b/>
          <w:szCs w:val="24"/>
        </w:rPr>
        <w:t>υλοπούλου):</w:t>
      </w:r>
      <w:r>
        <w:rPr>
          <w:rFonts w:eastAsia="Times New Roman" w:cs="Times New Roman"/>
          <w:szCs w:val="24"/>
        </w:rPr>
        <w:t xml:space="preserve"> Ορίστε, κύριε Υπουργέ, έχετε τον λόγο.</w:t>
      </w:r>
    </w:p>
    <w:p w14:paraId="7814C55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Σας ευχαριστώ, κυρία Πρόεδρε.</w:t>
      </w:r>
    </w:p>
    <w:p w14:paraId="7814C55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Πραγματικά δεν μπορώ να σας παρακολουθήσω. Δεν μπορώ να σας παρακολουθήσω γιατί θίξατε όλα τα ζητήματα, α</w:t>
      </w:r>
      <w:r>
        <w:rPr>
          <w:rFonts w:eastAsia="Times New Roman" w:cs="Times New Roman"/>
          <w:szCs w:val="24"/>
        </w:rPr>
        <w:t>πό τους αγανακτισμένους του 2011 -που είπατε ότι δεν ήταν δημοκρατικές δυνάμεις, πρωτοφανής ισχυρισμός, κατά τη γνώμη μου-, μέχρι τις σχολές μεγάλης ζήτησης.</w:t>
      </w:r>
    </w:p>
    <w:p w14:paraId="7814C55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Ας σημειώσουμε, όμως, ορισμένα πράγματα ψύχραιμα. Μη σπέρνετε πανικό. Δεν υπάρχει ούτε ξεσηκωμός, </w:t>
      </w:r>
      <w:r>
        <w:rPr>
          <w:rFonts w:eastAsia="Times New Roman" w:cs="Times New Roman"/>
          <w:szCs w:val="24"/>
        </w:rPr>
        <w:t xml:space="preserve">ούτε τίποτα. Υπάρχει μια </w:t>
      </w:r>
      <w:proofErr w:type="spellStart"/>
      <w:r>
        <w:rPr>
          <w:rFonts w:eastAsia="Times New Roman" w:cs="Times New Roman"/>
          <w:szCs w:val="24"/>
        </w:rPr>
        <w:t>ορθολογικοποίηση</w:t>
      </w:r>
      <w:proofErr w:type="spellEnd"/>
      <w:r>
        <w:rPr>
          <w:rFonts w:eastAsia="Times New Roman" w:cs="Times New Roman"/>
          <w:szCs w:val="24"/>
        </w:rPr>
        <w:t xml:space="preserve">. Η πολιτεία με βάση συγκεκριμένα κριτήρια πήρε ορισμένες αποφάσεις, όπως υποψιάζομαι ότι τις πήρατε και εσείς όταν μειώσατε κατά δέκα χιλιάδες τον αριθμό </w:t>
      </w:r>
      <w:r>
        <w:rPr>
          <w:rFonts w:eastAsia="Times New Roman" w:cs="Times New Roman"/>
          <w:szCs w:val="24"/>
        </w:rPr>
        <w:lastRenderedPageBreak/>
        <w:t>των εισακτέων -από ογδόντα τέσσερις χιλιάδες, στους εβδομήντ</w:t>
      </w:r>
      <w:r>
        <w:rPr>
          <w:rFonts w:eastAsia="Times New Roman" w:cs="Times New Roman"/>
          <w:szCs w:val="24"/>
        </w:rPr>
        <w:t>α τέσσερις χιλιάδες- δύο μέρες πριν τις εξετάσεις. Πήραμε, λοιπόν, και εμείς αυτές τις αποφάσεις.</w:t>
      </w:r>
    </w:p>
    <w:p w14:paraId="7814C55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Είπατε για κάποια συνέντευξη που έδωσα. Θέλω να σας υπενθυμίσω ότι δεν τα είπα μόνο σε αυτή τη συνέντευξη, αλλά τα είπα και σε μια συνέντευξη λίγες ημέρες αργ</w:t>
      </w:r>
      <w:r>
        <w:rPr>
          <w:rFonts w:eastAsia="Times New Roman" w:cs="Times New Roman"/>
          <w:szCs w:val="24"/>
        </w:rPr>
        <w:t>ότερα. Συνεχίζω να πιστεύω το ίδιο πράγμα. Ο μικρός αριθμός φοιτητών δεν είναι κριτήριο ακαδημαϊκότητας. Αυτό μπορεί να σας το πει ο οποιοσδήποτε εκπαιδευτικός. Δεν είναι εκεί το θέμα. Προφανώς δεν είναι και κριτήριο ακαδημαϊκότητας να ξεχειλίζουν τα εργασ</w:t>
      </w:r>
      <w:r>
        <w:rPr>
          <w:rFonts w:eastAsia="Times New Roman" w:cs="Times New Roman"/>
          <w:szCs w:val="24"/>
        </w:rPr>
        <w:t xml:space="preserve">τήρια και να ξεχειλίζουν τα αμφιθέατρα. Είναι εντελώς προφανές αυτό. </w:t>
      </w:r>
    </w:p>
    <w:p w14:paraId="7814C55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Άρα κανείς δεν θέλει να μειώσει τους φοιτητές. Δεν πρέπει η μάχη για την ποιότητα της εκπαίδευσης να εκφυλιστεί σε μάχη για τον αριθμό αυτών που εκπαιδεύονται. Ένα είναι αυτό.</w:t>
      </w:r>
    </w:p>
    <w:p w14:paraId="7814C55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Δεύτερον, </w:t>
      </w:r>
      <w:r>
        <w:rPr>
          <w:rFonts w:eastAsia="Times New Roman" w:cs="Times New Roman"/>
          <w:szCs w:val="24"/>
        </w:rPr>
        <w:t xml:space="preserve">εμείς φέτος από </w:t>
      </w:r>
      <w:r>
        <w:rPr>
          <w:rFonts w:eastAsia="Times New Roman" w:cs="Times New Roman"/>
          <w:szCs w:val="24"/>
        </w:rPr>
        <w:t xml:space="preserve">σαράντα τρεις χιλιάδες πεντακόσιους </w:t>
      </w:r>
      <w:r>
        <w:rPr>
          <w:rFonts w:eastAsia="Times New Roman" w:cs="Times New Roman"/>
          <w:szCs w:val="24"/>
        </w:rPr>
        <w:t>πήγαμε στους σαρ</w:t>
      </w:r>
      <w:r>
        <w:rPr>
          <w:rFonts w:eastAsia="Times New Roman" w:cs="Times New Roman"/>
          <w:szCs w:val="24"/>
        </w:rPr>
        <w:t>ά</w:t>
      </w:r>
      <w:r>
        <w:rPr>
          <w:rFonts w:eastAsia="Times New Roman" w:cs="Times New Roman"/>
          <w:szCs w:val="24"/>
        </w:rPr>
        <w:t>ντα</w:t>
      </w:r>
      <w:r>
        <w:rPr>
          <w:rFonts w:eastAsia="Times New Roman" w:cs="Times New Roman"/>
          <w:szCs w:val="24"/>
        </w:rPr>
        <w:t xml:space="preserve"> </w:t>
      </w:r>
      <w:r>
        <w:rPr>
          <w:rFonts w:eastAsia="Times New Roman" w:cs="Times New Roman"/>
          <w:szCs w:val="24"/>
        </w:rPr>
        <w:t>δ</w:t>
      </w:r>
      <w:r>
        <w:rPr>
          <w:rFonts w:eastAsia="Times New Roman" w:cs="Times New Roman"/>
          <w:szCs w:val="24"/>
        </w:rPr>
        <w:t>ύο</w:t>
      </w:r>
      <w:r>
        <w:rPr>
          <w:rFonts w:eastAsia="Times New Roman" w:cs="Times New Roman"/>
          <w:szCs w:val="24"/>
        </w:rPr>
        <w:t xml:space="preserve"> χιλιάδες</w:t>
      </w:r>
      <w:r>
        <w:rPr>
          <w:rFonts w:eastAsia="Times New Roman" w:cs="Times New Roman"/>
          <w:szCs w:val="24"/>
        </w:rPr>
        <w:t xml:space="preserve"> πεντακόσιους</w:t>
      </w:r>
      <w:r>
        <w:rPr>
          <w:rFonts w:eastAsia="Times New Roman" w:cs="Times New Roman"/>
          <w:szCs w:val="24"/>
        </w:rPr>
        <w:t>. Είναι μια μείωση χιλίων εισακτέων σε όλες τις σχολές, όταν έχουμε δε και έντεκα τμήματα που είχαν καταργηθεί επί σχεδίου «ΑΘΗΝΑ» και με απόφαση των προέδρων</w:t>
      </w:r>
      <w:r>
        <w:rPr>
          <w:rFonts w:eastAsia="Times New Roman" w:cs="Times New Roman"/>
          <w:szCs w:val="24"/>
        </w:rPr>
        <w:t xml:space="preserve"> των ΤΕΙ δεν ξαναπήραμε </w:t>
      </w:r>
      <w:r>
        <w:rPr>
          <w:rFonts w:eastAsia="Times New Roman" w:cs="Times New Roman"/>
          <w:szCs w:val="24"/>
        </w:rPr>
        <w:lastRenderedPageBreak/>
        <w:t>φοιτητές, παρ</w:t>
      </w:r>
      <w:r>
        <w:rPr>
          <w:rFonts w:eastAsia="Times New Roman" w:cs="Times New Roman"/>
          <w:szCs w:val="24"/>
        </w:rPr>
        <w:t xml:space="preserve">’ </w:t>
      </w:r>
      <w:r>
        <w:rPr>
          <w:rFonts w:eastAsia="Times New Roman" w:cs="Times New Roman"/>
          <w:szCs w:val="24"/>
        </w:rPr>
        <w:t>όλο που πήραμε σε εννέα άλλα τμήματα, σεβόμενοι πάλι τις αποφάσεις των προέδρων των ΤΕΙ.</w:t>
      </w:r>
    </w:p>
    <w:p w14:paraId="7814C55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Να πούμε και κάτι άλλο; Τι θέλετε; Πείτε μας. Θέλετε να αυξήσουμε τον αριθμό των εισακτέων στις σχολές της λεγόμενης μεγάλης ζήτησης, δηλαδή στα πολυτεχνεία, στις νομικές και τις ιατρικές; Είναι σωστό η ανώτατη εκπαίδευση να είναι ανάμεσα στις σχολές μεγάλ</w:t>
      </w:r>
      <w:r>
        <w:rPr>
          <w:rFonts w:eastAsia="Times New Roman" w:cs="Times New Roman"/>
          <w:szCs w:val="24"/>
        </w:rPr>
        <w:t xml:space="preserve">ης ζήτησης και χαμηλής ζήτησης; Δίνει αυτό μια ομοιογένεια στην τριτοβάθμια εκπαίδευση; Ας μην παίζουμε, λοιπόν, αυτή τη στιγμή με την αγωνία των παιδιών και των οικογενειών τους. </w:t>
      </w:r>
    </w:p>
    <w:p w14:paraId="7814C55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Εσείς παίζετε.</w:t>
      </w:r>
    </w:p>
    <w:p w14:paraId="7814C55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w:t>
      </w:r>
      <w:r>
        <w:rPr>
          <w:rFonts w:eastAsia="Times New Roman" w:cs="Times New Roman"/>
          <w:b/>
          <w:szCs w:val="24"/>
        </w:rPr>
        <w:t xml:space="preserve"> Παιδείας, Έρευνας και Θρησκευμάτων): </w:t>
      </w:r>
      <w:r>
        <w:rPr>
          <w:rFonts w:eastAsia="Times New Roman" w:cs="Times New Roman"/>
          <w:szCs w:val="24"/>
        </w:rPr>
        <w:t>Δεν βοηθάει αυτό.</w:t>
      </w:r>
    </w:p>
    <w:p w14:paraId="7814C56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Καλείστε να απαντήσετε εσείς και όχι να με ρωτάτε.</w:t>
      </w:r>
    </w:p>
    <w:p w14:paraId="7814C56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Κοιτάξτε, λέτε ότι ξεσηκώθηκαν οι πάντες και ότι το</w:t>
      </w:r>
      <w:r>
        <w:rPr>
          <w:rFonts w:eastAsia="Times New Roman" w:cs="Times New Roman"/>
          <w:szCs w:val="24"/>
        </w:rPr>
        <w:t xml:space="preserve"> 2011 αντιδημοκρατικές δυνάμεις μαζί με τον ΣΥΡΙΖΑ έκαναν τις διαδηλώσεις.</w:t>
      </w:r>
    </w:p>
    <w:p w14:paraId="7814C56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 xml:space="preserve">Δημοκρατικές; </w:t>
      </w:r>
      <w:proofErr w:type="spellStart"/>
      <w:r>
        <w:rPr>
          <w:rFonts w:eastAsia="Times New Roman" w:cs="Times New Roman"/>
          <w:szCs w:val="24"/>
        </w:rPr>
        <w:t>Χρυσαυγίτες</w:t>
      </w:r>
      <w:proofErr w:type="spellEnd"/>
      <w:r>
        <w:rPr>
          <w:rFonts w:eastAsia="Times New Roman" w:cs="Times New Roman"/>
          <w:szCs w:val="24"/>
        </w:rPr>
        <w:t>;</w:t>
      </w:r>
    </w:p>
    <w:p w14:paraId="7814C56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Μην με διακόπτετε. Όταν είπατε εσείς ότι αντιδημοκρατικέ</w:t>
      </w:r>
      <w:r>
        <w:rPr>
          <w:rFonts w:eastAsia="Times New Roman" w:cs="Times New Roman"/>
          <w:szCs w:val="24"/>
        </w:rPr>
        <w:t xml:space="preserve">ς δυνάμεις μαζί με τον ΣΥΡΙΖΑ το 2011 έκαναν τις διαδηλώσεις και τις αντιστάσεις τους προς την </w:t>
      </w:r>
      <w:r>
        <w:rPr>
          <w:rFonts w:eastAsia="Times New Roman" w:cs="Times New Roman"/>
          <w:szCs w:val="24"/>
        </w:rPr>
        <w:t>κ</w:t>
      </w:r>
      <w:r>
        <w:rPr>
          <w:rFonts w:eastAsia="Times New Roman" w:cs="Times New Roman"/>
          <w:szCs w:val="24"/>
        </w:rPr>
        <w:t xml:space="preserve">υβέρνηση και σας κάνει εντύπωση τότε γιατί δεν αναστατώθηκε κανείς και αναστατώθηκε τώρα, αυτό σημαίνει ότι, εν πάση </w:t>
      </w:r>
      <w:proofErr w:type="spellStart"/>
      <w:r>
        <w:rPr>
          <w:rFonts w:eastAsia="Times New Roman" w:cs="Times New Roman"/>
          <w:szCs w:val="24"/>
        </w:rPr>
        <w:t>περιπτώσει</w:t>
      </w:r>
      <w:proofErr w:type="spellEnd"/>
      <w:r>
        <w:rPr>
          <w:rFonts w:eastAsia="Times New Roman" w:cs="Times New Roman"/>
          <w:szCs w:val="24"/>
        </w:rPr>
        <w:t>, υπάρχει μια πολύ χαλαρή σχέση μ</w:t>
      </w:r>
      <w:r>
        <w:rPr>
          <w:rFonts w:eastAsia="Times New Roman" w:cs="Times New Roman"/>
          <w:szCs w:val="24"/>
        </w:rPr>
        <w:t xml:space="preserve">ε τα </w:t>
      </w:r>
      <w:proofErr w:type="spellStart"/>
      <w:r>
        <w:rPr>
          <w:rFonts w:eastAsia="Times New Roman" w:cs="Times New Roman"/>
          <w:szCs w:val="24"/>
        </w:rPr>
        <w:t>τεκταινόμενα</w:t>
      </w:r>
      <w:proofErr w:type="spellEnd"/>
      <w:r>
        <w:rPr>
          <w:rFonts w:eastAsia="Times New Roman" w:cs="Times New Roman"/>
          <w:szCs w:val="24"/>
        </w:rPr>
        <w:t xml:space="preserve"> στην κοινωνία.</w:t>
      </w:r>
    </w:p>
    <w:p w14:paraId="7814C56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Λέω, λοιπόν, ότι αυτή τη στιγμή πρέπει να προχωρήσουμε με αυτόν τον τρόπο, σεβόμενοι κατά ένα μικρό ποσοστό τα τμήματα. Να μπούμε σε μια διαδικασία. </w:t>
      </w:r>
    </w:p>
    <w:p w14:paraId="7814C56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Εγώ διαφωνώ με το ότι πρέπει η απόφαση για το ποιοι θα μπαίνουν να είναι </w:t>
      </w:r>
      <w:r>
        <w:rPr>
          <w:rFonts w:eastAsia="Times New Roman" w:cs="Times New Roman"/>
          <w:szCs w:val="24"/>
        </w:rPr>
        <w:t>στην απόλυτη κυριαρχία των πανεπιστημίων. Θα πρέπει να είναι σε μια συνεννόηση των πανεπιστημίων με την πολιτεία και βεβαίως να βρούμε έναν αλγόριθμο. Όμως, αυτά όλα πρέπει να γίνουν σε ένα πλαίσιο μελέτης και των επαγγελμάτων.</w:t>
      </w:r>
    </w:p>
    <w:p w14:paraId="7814C56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απαντήσω στον κ. </w:t>
      </w:r>
      <w:proofErr w:type="spellStart"/>
      <w:r>
        <w:rPr>
          <w:rFonts w:eastAsia="Times New Roman" w:cs="Times New Roman"/>
          <w:szCs w:val="24"/>
        </w:rPr>
        <w:t>Κεγκέρογ</w:t>
      </w:r>
      <w:r>
        <w:rPr>
          <w:rFonts w:eastAsia="Times New Roman" w:cs="Times New Roman"/>
          <w:szCs w:val="24"/>
        </w:rPr>
        <w:t>λου</w:t>
      </w:r>
      <w:proofErr w:type="spellEnd"/>
      <w:r>
        <w:rPr>
          <w:rFonts w:eastAsia="Times New Roman" w:cs="Times New Roman"/>
          <w:szCs w:val="24"/>
        </w:rPr>
        <w:t xml:space="preserve"> αργότερα για τα θέματα των επαγγελματικών δικαιωμάτων και των επαγγελμάτων. Είναι ένα από τα πιο σοβαρά ζητήματα που δεν το ξέρουμε καθόλου.</w:t>
      </w:r>
    </w:p>
    <w:p w14:paraId="7814C56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Τώρα, επειδή θίξατε δύο πράγματα που δεν είχατε λόγο να τα θίξετε, μη νομίζετε ότι δεν θέλω να απαντήσω. Να σας</w:t>
      </w:r>
      <w:r>
        <w:rPr>
          <w:rFonts w:eastAsia="Times New Roman" w:cs="Times New Roman"/>
          <w:szCs w:val="24"/>
        </w:rPr>
        <w:t xml:space="preserve"> πω για το θέμα της διαγωγής, κοσμίας και </w:t>
      </w:r>
      <w:proofErr w:type="spellStart"/>
      <w:r>
        <w:rPr>
          <w:rFonts w:eastAsia="Times New Roman" w:cs="Times New Roman"/>
          <w:szCs w:val="24"/>
        </w:rPr>
        <w:t>κοσμιοτάτης</w:t>
      </w:r>
      <w:proofErr w:type="spellEnd"/>
      <w:r>
        <w:rPr>
          <w:rFonts w:eastAsia="Times New Roman" w:cs="Times New Roman"/>
          <w:szCs w:val="24"/>
        </w:rPr>
        <w:t xml:space="preserve">. Ελπίζω, όταν θα φέρουμε στη Βουλή τη διάταξη για την κατάργηση της διαγωγής, να την ψηφίσετε. Πρόκειται για ένα εντελώς αναχρονιστικό μέτρο, ένα μέτρο που χρησιμοποιήθηκε ενάντια και στους αριστερούς, </w:t>
      </w:r>
      <w:r>
        <w:rPr>
          <w:rFonts w:eastAsia="Times New Roman" w:cs="Times New Roman"/>
          <w:szCs w:val="24"/>
        </w:rPr>
        <w:t>αλλά και ενάντια σε πάρα πολύ δημιουργικούς πολίτες αυτής της χώρας.</w:t>
      </w:r>
    </w:p>
    <w:p w14:paraId="7814C568" w14:textId="77777777" w:rsidR="00D90BAD" w:rsidRDefault="009A27D8">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Ποιος βάζει «διαγωγή κοσμία» στα πανεπιστήμια και στα σχολεία; </w:t>
      </w:r>
    </w:p>
    <w:p w14:paraId="7814C56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Λέω, λοιπόν, ότι εμείς θα</w:t>
      </w:r>
      <w:r>
        <w:rPr>
          <w:rFonts w:eastAsia="Times New Roman" w:cs="Times New Roman"/>
          <w:szCs w:val="24"/>
        </w:rPr>
        <w:t xml:space="preserve"> φέρουμε διάταξη για να καταργήσουμε αυτήν την εντελώς αναχρονιστική διάταξη σχετικά με τη διαγωγή.</w:t>
      </w:r>
    </w:p>
    <w:p w14:paraId="7814C56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Και έρχομαι στο τελευταίο, στα θέματα της ειδικής εκπαίδευσης. Και εδώ, λοιπόν, θα ήθελα να είστε περισσότερο προσεκτική. Αυτήν τη στιγμή υπάρχουν δύο τμήμα</w:t>
      </w:r>
      <w:r>
        <w:rPr>
          <w:rFonts w:eastAsia="Times New Roman" w:cs="Times New Roman"/>
          <w:szCs w:val="24"/>
        </w:rPr>
        <w:t xml:space="preserve">τα στα ελληνικά πανεπιστήμια, το ένα στο Πανεπιστήμιο Μακεδονίας και το άλλο στο Πανεπιστήμιο Θεσσαλίας, τα οποία στον τίτλο τους έχουν και τις λέξεις «ειδική αγωγή». </w:t>
      </w:r>
    </w:p>
    <w:p w14:paraId="7814C56B" w14:textId="77777777" w:rsidR="00D90BAD" w:rsidRDefault="009A27D8">
      <w:pPr>
        <w:spacing w:line="600" w:lineRule="auto"/>
        <w:ind w:firstLine="720"/>
        <w:jc w:val="both"/>
        <w:rPr>
          <w:rFonts w:eastAsia="Times New Roman" w:cs="Times New Roman"/>
          <w:szCs w:val="24"/>
        </w:rPr>
      </w:pPr>
      <w:r>
        <w:rPr>
          <w:rFonts w:eastAsia="Times New Roman"/>
          <w:b/>
          <w:szCs w:val="24"/>
        </w:rPr>
        <w:t>ΠΑΡΑΣΚΕΥΗ ΧΡΙΣΤΟΦΙΛΟΠΟΥΛΟΥ:</w:t>
      </w:r>
      <w:r>
        <w:rPr>
          <w:rFonts w:eastAsia="Times New Roman"/>
          <w:szCs w:val="24"/>
        </w:rPr>
        <w:t xml:space="preserve"> Στον τίτλο τους; </w:t>
      </w:r>
    </w:p>
    <w:p w14:paraId="7814C56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w:t>
      </w:r>
      <w:r>
        <w:rPr>
          <w:rFonts w:eastAsia="Times New Roman" w:cs="Times New Roman"/>
          <w:b/>
          <w:szCs w:val="24"/>
        </w:rPr>
        <w:t xml:space="preserve"> Έρευνας και Θρησκευμάτων):</w:t>
      </w:r>
      <w:r>
        <w:rPr>
          <w:rFonts w:eastAsia="Times New Roman" w:cs="Times New Roman"/>
          <w:szCs w:val="24"/>
        </w:rPr>
        <w:t xml:space="preserve"> Αφήστε με να τελειώσω, κυρία συνάδελφε. </w:t>
      </w:r>
    </w:p>
    <w:p w14:paraId="7814C56D" w14:textId="77777777" w:rsidR="00D90BAD" w:rsidRDefault="009A27D8">
      <w:pPr>
        <w:spacing w:line="600" w:lineRule="auto"/>
        <w:ind w:firstLine="720"/>
        <w:jc w:val="both"/>
        <w:rPr>
          <w:rFonts w:eastAsia="Times New Roman"/>
          <w:szCs w:val="24"/>
        </w:rPr>
      </w:pPr>
      <w:r>
        <w:rPr>
          <w:rFonts w:eastAsia="Times New Roman" w:cs="Times New Roman"/>
          <w:szCs w:val="24"/>
        </w:rPr>
        <w:t xml:space="preserve">Στον τίτλο τους, λοιπόν, έχουν και αυτήν τη φράση. Μάλιστα, στον Βόλο είναι και αρκετά διαφοροποιημένος ο τίτλος απ’ ότι στο Πανεπιστήμιο Μακεδονίας. Αυτά τα άτομα είχαν τη </w:t>
      </w:r>
      <w:r>
        <w:rPr>
          <w:rFonts w:eastAsia="Times New Roman"/>
          <w:szCs w:val="24"/>
        </w:rPr>
        <w:t>δυνατότητα, εί</w:t>
      </w:r>
      <w:r>
        <w:rPr>
          <w:rFonts w:eastAsia="Times New Roman"/>
          <w:szCs w:val="24"/>
        </w:rPr>
        <w:t>χαν το δικαίωμα να προτάσσονται στους πίνακες. Οπότε είχε κανείς το εξής πολύ περίεργο φαινόμενο: Κάποιος να έχει τελειώσει έναν παραπλήσιο κλάδο, να έχει κάνει μεταπτυχιακά στην ειδική αγωγή -διότι, όπως ξέρετε, ένας τεράστιος αριθμός των μεταπτυχιακών κα</w:t>
      </w:r>
      <w:r>
        <w:rPr>
          <w:rFonts w:eastAsia="Times New Roman"/>
          <w:szCs w:val="24"/>
        </w:rPr>
        <w:t xml:space="preserve">ι των διδακτορικών δεν είναι στο </w:t>
      </w:r>
      <w:r>
        <w:rPr>
          <w:rFonts w:eastAsia="Times New Roman"/>
          <w:szCs w:val="24"/>
        </w:rPr>
        <w:lastRenderedPageBreak/>
        <w:t xml:space="preserve">αντικείμενο στο οποίο πήρες πτυχίο, αλλά σε ένα ευρύτερο πλαίσιο για ένα πολύ συγκεκριμένο θέμα- και να είναι κάτω στον κατάλογο από κάποιον που είχε πάρει πτυχίο από αυτά τα δύο τμήματα. Είχες, λοιπόν, άτομα που τελείωσαν </w:t>
      </w:r>
      <w:r>
        <w:rPr>
          <w:rFonts w:eastAsia="Times New Roman"/>
          <w:szCs w:val="24"/>
        </w:rPr>
        <w:t xml:space="preserve">παραπλήσιο τμήμα, έκαναν μεταπτυχιακά και διδακτορικά στην ειδική αγωγή, είχαν επαγγελματική εμπειρία και αυτά τα άτομα στον κατάλογο ήταν κάτω από κάποιον που είχε πάρει πτυχίο από αυτά τα δύο τμήματα. </w:t>
      </w:r>
    </w:p>
    <w:p w14:paraId="7814C56E" w14:textId="77777777" w:rsidR="00D90BAD" w:rsidRDefault="009A27D8">
      <w:pPr>
        <w:spacing w:line="600" w:lineRule="auto"/>
        <w:ind w:firstLine="720"/>
        <w:jc w:val="both"/>
        <w:rPr>
          <w:rFonts w:eastAsia="Times New Roman"/>
          <w:szCs w:val="24"/>
        </w:rPr>
      </w:pPr>
      <w:r>
        <w:rPr>
          <w:rFonts w:eastAsia="Times New Roman"/>
          <w:szCs w:val="24"/>
        </w:rPr>
        <w:t>Εμείς αυτό δεν το θεωρούμε δίκαιο, γιατί αποτελεί πα</w:t>
      </w:r>
      <w:r>
        <w:rPr>
          <w:rFonts w:eastAsia="Times New Roman"/>
          <w:szCs w:val="24"/>
        </w:rPr>
        <w:t xml:space="preserve">ραβίαση της αρχής της ισονομίας. Δεν γίνονται αυτά τα πράγματα! Είπαμε, λοιπόν, να ενισχύσουμε με μόρια τους συναδέλφους που έχουν πάρει πτυχίο από αυτά τα δύο τμήματα, ώστε να υπάρχει ένα κριτήριο ισονομίας. </w:t>
      </w:r>
    </w:p>
    <w:p w14:paraId="7814C56F" w14:textId="77777777" w:rsidR="00D90BAD" w:rsidRDefault="009A27D8">
      <w:pPr>
        <w:spacing w:line="600" w:lineRule="auto"/>
        <w:ind w:firstLine="720"/>
        <w:jc w:val="both"/>
        <w:rPr>
          <w:rFonts w:eastAsia="Times New Roman"/>
          <w:szCs w:val="24"/>
        </w:rPr>
      </w:pPr>
      <w:r>
        <w:rPr>
          <w:rFonts w:eastAsia="Times New Roman"/>
          <w:szCs w:val="24"/>
        </w:rPr>
        <w:t xml:space="preserve">Να σας πω και κάτι άλλο; Άδικα έχετε αυτήν τη </w:t>
      </w:r>
      <w:r>
        <w:rPr>
          <w:rFonts w:eastAsia="Times New Roman"/>
          <w:szCs w:val="24"/>
        </w:rPr>
        <w:t xml:space="preserve">διαμάχη και δημιουργήθηκε, εν πάση </w:t>
      </w:r>
      <w:proofErr w:type="spellStart"/>
      <w:r>
        <w:rPr>
          <w:rFonts w:eastAsia="Times New Roman"/>
          <w:szCs w:val="24"/>
        </w:rPr>
        <w:t>περιπτώσει</w:t>
      </w:r>
      <w:proofErr w:type="spellEnd"/>
      <w:r>
        <w:rPr>
          <w:rFonts w:eastAsia="Times New Roman"/>
          <w:szCs w:val="24"/>
        </w:rPr>
        <w:t xml:space="preserve">, αυτή η αίσθηση και χθες εδώ στη Βουλή, όταν όλοι θα προσληφθούν ως αναπληρωτές. Διότι οι ανάγκες είναι τεράστιες. Πέρυσι κάναμε δέκα χιλιάδες προσλήψεις και φέτος θα κάνουμε τον ίδιο αριθμό. Επομένως, όλοι θα </w:t>
      </w:r>
      <w:r>
        <w:rPr>
          <w:rFonts w:eastAsia="Times New Roman"/>
          <w:szCs w:val="24"/>
        </w:rPr>
        <w:t xml:space="preserve">προσληφθούν. Ας προσληφθούν, όμως, επιτέλους με κριτήρια ισονομίας σ’ αυτήν τη χώρα. </w:t>
      </w:r>
    </w:p>
    <w:p w14:paraId="7814C570" w14:textId="77777777" w:rsidR="00D90BAD" w:rsidRDefault="009A27D8">
      <w:pPr>
        <w:spacing w:line="600" w:lineRule="auto"/>
        <w:ind w:firstLine="720"/>
        <w:jc w:val="both"/>
        <w:rPr>
          <w:rFonts w:eastAsia="Times New Roman"/>
          <w:szCs w:val="24"/>
        </w:rPr>
      </w:pPr>
      <w:r>
        <w:rPr>
          <w:rFonts w:eastAsia="Times New Roman"/>
          <w:szCs w:val="24"/>
        </w:rPr>
        <w:lastRenderedPageBreak/>
        <w:t xml:space="preserve">Σας ευχαριστώ πολύ. </w:t>
      </w:r>
    </w:p>
    <w:p w14:paraId="7814C571" w14:textId="77777777" w:rsidR="00D90BAD" w:rsidRDefault="009A27D8">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Επόμενη είναι η τρίτη με αριθμό 652/27-3-2017 ε</w:t>
      </w:r>
      <w:r>
        <w:rPr>
          <w:rFonts w:eastAsia="Times New Roman" w:cs="Times New Roman"/>
          <w:szCs w:val="24"/>
        </w:rPr>
        <w:t>πίκαιρη ερώτηση πρώτου κύκλου του Βουλευτή Ηρακλείου της Δ</w:t>
      </w:r>
      <w:r>
        <w:rPr>
          <w:rFonts w:eastAsia="Times New Roman" w:cs="Times New Roman"/>
          <w:szCs w:val="24"/>
        </w:rPr>
        <w:t>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πάλι προς τον Υπουργό </w:t>
      </w:r>
      <w:r>
        <w:rPr>
          <w:rFonts w:eastAsia="Times New Roman" w:cs="Times New Roman"/>
          <w:bCs/>
          <w:szCs w:val="24"/>
        </w:rPr>
        <w:t xml:space="preserve">Παιδείας, Έρευνας και Θρησκευμάτων κ. </w:t>
      </w:r>
      <w:proofErr w:type="spellStart"/>
      <w:r>
        <w:rPr>
          <w:rFonts w:eastAsia="Times New Roman" w:cs="Times New Roman"/>
          <w:bCs/>
          <w:szCs w:val="24"/>
        </w:rPr>
        <w:t>Γαβρόγλου</w:t>
      </w:r>
      <w:proofErr w:type="spellEnd"/>
      <w:r>
        <w:rPr>
          <w:rFonts w:eastAsia="Times New Roman" w:cs="Times New Roman"/>
          <w:bCs/>
          <w:szCs w:val="24"/>
        </w:rPr>
        <w:t xml:space="preserve">, </w:t>
      </w:r>
      <w:r>
        <w:rPr>
          <w:rFonts w:eastAsia="Times New Roman" w:cs="Times New Roman"/>
          <w:szCs w:val="24"/>
        </w:rPr>
        <w:t>σχετικά με την αναγνώριση των επαγγελματικών δικαιωμάτων των πτυχιούχων ΤΕΙ.</w:t>
      </w:r>
    </w:p>
    <w:p w14:paraId="7814C57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w:t>
      </w:r>
      <w:r>
        <w:rPr>
          <w:rFonts w:eastAsia="Times New Roman" w:cs="Times New Roman"/>
          <w:szCs w:val="24"/>
        </w:rPr>
        <w:t>α δύο λεπτά.</w:t>
      </w:r>
    </w:p>
    <w:p w14:paraId="7814C573" w14:textId="77777777" w:rsidR="00D90BAD" w:rsidRDefault="009A27D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κυρία Πρόεδρε. </w:t>
      </w:r>
    </w:p>
    <w:p w14:paraId="7814C574" w14:textId="77777777" w:rsidR="00D90BAD" w:rsidRDefault="009A27D8">
      <w:pPr>
        <w:spacing w:line="600" w:lineRule="auto"/>
        <w:ind w:firstLine="720"/>
        <w:jc w:val="both"/>
        <w:rPr>
          <w:rFonts w:eastAsia="Times New Roman"/>
          <w:szCs w:val="24"/>
        </w:rPr>
      </w:pPr>
      <w:r>
        <w:rPr>
          <w:rFonts w:eastAsia="Times New Roman"/>
          <w:szCs w:val="24"/>
        </w:rPr>
        <w:t xml:space="preserve">Κύριε Υπουργέ, επιτρέψτε μου να σας διορθώσω γι’ αυτά που είπατε προηγουμένως. Στο ΠΑΜΑΚ έχουμε </w:t>
      </w:r>
      <w:r>
        <w:rPr>
          <w:rFonts w:eastAsia="Times New Roman"/>
          <w:szCs w:val="24"/>
        </w:rPr>
        <w:t>τ</w:t>
      </w:r>
      <w:r>
        <w:rPr>
          <w:rFonts w:eastAsia="Times New Roman"/>
          <w:szCs w:val="24"/>
        </w:rPr>
        <w:t xml:space="preserve">μήμα </w:t>
      </w:r>
      <w:r>
        <w:rPr>
          <w:rFonts w:eastAsia="Times New Roman"/>
          <w:szCs w:val="24"/>
        </w:rPr>
        <w:t>ε</w:t>
      </w:r>
      <w:r>
        <w:rPr>
          <w:rFonts w:eastAsia="Times New Roman"/>
          <w:szCs w:val="24"/>
        </w:rPr>
        <w:t xml:space="preserve">κπαιδευτικής και </w:t>
      </w:r>
      <w:r>
        <w:rPr>
          <w:rFonts w:eastAsia="Times New Roman"/>
          <w:szCs w:val="24"/>
        </w:rPr>
        <w:t>κ</w:t>
      </w:r>
      <w:r>
        <w:rPr>
          <w:rFonts w:eastAsia="Times New Roman"/>
          <w:szCs w:val="24"/>
        </w:rPr>
        <w:t xml:space="preserve">οινωνικής </w:t>
      </w:r>
      <w:r>
        <w:rPr>
          <w:rFonts w:eastAsia="Times New Roman"/>
          <w:szCs w:val="24"/>
        </w:rPr>
        <w:t>π</w:t>
      </w:r>
      <w:r>
        <w:rPr>
          <w:rFonts w:eastAsia="Times New Roman"/>
          <w:szCs w:val="24"/>
        </w:rPr>
        <w:t xml:space="preserve">ολιτικής, κατεύθυνση ειδικής αγωγής και στον Βόλο έχουμε </w:t>
      </w:r>
      <w:r>
        <w:rPr>
          <w:rFonts w:eastAsia="Times New Roman"/>
          <w:szCs w:val="24"/>
        </w:rPr>
        <w:t>μ</w:t>
      </w:r>
      <w:r>
        <w:rPr>
          <w:rFonts w:eastAsia="Times New Roman"/>
          <w:szCs w:val="24"/>
        </w:rPr>
        <w:t xml:space="preserve">εταπτυχιακό </w:t>
      </w:r>
      <w:r>
        <w:rPr>
          <w:rFonts w:eastAsia="Times New Roman"/>
          <w:szCs w:val="24"/>
        </w:rPr>
        <w:t>και τ</w:t>
      </w:r>
      <w:r>
        <w:rPr>
          <w:rFonts w:eastAsia="Times New Roman"/>
          <w:szCs w:val="24"/>
        </w:rPr>
        <w:t xml:space="preserve">μήμα </w:t>
      </w:r>
      <w:r>
        <w:rPr>
          <w:rFonts w:eastAsia="Times New Roman"/>
          <w:szCs w:val="24"/>
        </w:rPr>
        <w:t>ε</w:t>
      </w:r>
      <w:r>
        <w:rPr>
          <w:rFonts w:eastAsia="Times New Roman"/>
          <w:szCs w:val="24"/>
        </w:rPr>
        <w:t xml:space="preserve">ιδικής </w:t>
      </w:r>
      <w:r>
        <w:rPr>
          <w:rFonts w:eastAsia="Times New Roman"/>
          <w:szCs w:val="24"/>
        </w:rPr>
        <w:t>α</w:t>
      </w:r>
      <w:r>
        <w:rPr>
          <w:rFonts w:eastAsia="Times New Roman"/>
          <w:szCs w:val="24"/>
        </w:rPr>
        <w:t xml:space="preserve">γωγής. Είναι διαφορετικά απ’ αυτά τα οποία είπατε. </w:t>
      </w:r>
    </w:p>
    <w:p w14:paraId="7814C575" w14:textId="77777777" w:rsidR="00D90BAD" w:rsidRDefault="009A27D8">
      <w:pPr>
        <w:spacing w:line="600" w:lineRule="auto"/>
        <w:ind w:firstLine="720"/>
        <w:jc w:val="both"/>
        <w:rPr>
          <w:rFonts w:eastAsia="Times New Roman"/>
          <w:szCs w:val="24"/>
        </w:rPr>
      </w:pPr>
      <w:r>
        <w:rPr>
          <w:rFonts w:eastAsia="Times New Roman"/>
          <w:szCs w:val="24"/>
        </w:rPr>
        <w:t xml:space="preserve">Και τώρα έρχομαι στην ερώτηση. Πρόσφατα εκδώσατε, πράγματι, την απόφαση για την εισαγωγή εβδομήντα περίπου χιλιάδων εισακτέων στα πανεπιστήμια, τα πολυτεχνεία και τα ΤΕΙ, </w:t>
      </w:r>
      <w:r>
        <w:rPr>
          <w:rFonts w:eastAsia="Times New Roman"/>
          <w:szCs w:val="24"/>
        </w:rPr>
        <w:lastRenderedPageBreak/>
        <w:t>σα</w:t>
      </w:r>
      <w:r>
        <w:rPr>
          <w:rFonts w:eastAsia="Times New Roman"/>
          <w:szCs w:val="24"/>
        </w:rPr>
        <w:t>ράντα δ</w:t>
      </w:r>
      <w:r>
        <w:rPr>
          <w:rFonts w:eastAsia="Times New Roman"/>
          <w:szCs w:val="24"/>
        </w:rPr>
        <w:t xml:space="preserve">ύο </w:t>
      </w:r>
      <w:r>
        <w:rPr>
          <w:rFonts w:eastAsia="Times New Roman"/>
          <w:szCs w:val="24"/>
        </w:rPr>
        <w:t>χιλιάδ</w:t>
      </w:r>
      <w:r>
        <w:rPr>
          <w:rFonts w:eastAsia="Times New Roman"/>
          <w:szCs w:val="24"/>
        </w:rPr>
        <w:t>ων</w:t>
      </w:r>
      <w:r>
        <w:rPr>
          <w:rFonts w:eastAsia="Times New Roman"/>
          <w:szCs w:val="24"/>
        </w:rPr>
        <w:t xml:space="preserve"> </w:t>
      </w:r>
      <w:r>
        <w:rPr>
          <w:rFonts w:eastAsia="Times New Roman"/>
          <w:szCs w:val="24"/>
        </w:rPr>
        <w:t>πεντακοσίων</w:t>
      </w:r>
      <w:r>
        <w:rPr>
          <w:rFonts w:eastAsia="Times New Roman"/>
          <w:szCs w:val="24"/>
        </w:rPr>
        <w:t xml:space="preserve"> στα πανεπιστήμια και είκοσι </w:t>
      </w:r>
      <w:r>
        <w:rPr>
          <w:rFonts w:eastAsia="Times New Roman"/>
          <w:szCs w:val="24"/>
        </w:rPr>
        <w:t>έ</w:t>
      </w:r>
      <w:r>
        <w:rPr>
          <w:rFonts w:eastAsia="Times New Roman"/>
          <w:szCs w:val="24"/>
        </w:rPr>
        <w:t>ξ</w:t>
      </w:r>
      <w:r>
        <w:rPr>
          <w:rFonts w:eastAsia="Times New Roman"/>
          <w:szCs w:val="24"/>
        </w:rPr>
        <w:t>ι χιλιάδων πεντακοσίων</w:t>
      </w:r>
      <w:r>
        <w:rPr>
          <w:rFonts w:eastAsia="Times New Roman"/>
          <w:szCs w:val="24"/>
        </w:rPr>
        <w:t xml:space="preserve"> στα ΤΕΙ. Και πρέπει σ’ αυτούς τους νέους ανθρώπους που θα μπουν, σ’ αυτούς που ήδη είναι μέσα, αλλά και στους παλιότερους που έχουν αποφοιτήσει, να έχουμε συγκεκριμένο και </w:t>
      </w:r>
      <w:r>
        <w:rPr>
          <w:rFonts w:eastAsia="Times New Roman"/>
          <w:szCs w:val="24"/>
        </w:rPr>
        <w:t xml:space="preserve">ξεκάθαρο τον οδικό χάρτη για την επαγγελματική τους σταδιοδρομία. </w:t>
      </w:r>
    </w:p>
    <w:p w14:paraId="7814C576" w14:textId="77777777" w:rsidR="00D90BAD" w:rsidRDefault="009A27D8">
      <w:pPr>
        <w:spacing w:line="600" w:lineRule="auto"/>
        <w:ind w:firstLine="720"/>
        <w:jc w:val="both"/>
        <w:rPr>
          <w:rFonts w:eastAsia="Times New Roman"/>
          <w:szCs w:val="24"/>
        </w:rPr>
      </w:pPr>
      <w:r>
        <w:rPr>
          <w:rFonts w:eastAsia="Times New Roman"/>
          <w:szCs w:val="24"/>
        </w:rPr>
        <w:t>Με την ερώτησή μου, λοιπόν, η οποία έχει κατατεθεί από τις 7 Μαρτίου, επιδιώκω να συμβάλω στην προώθηση της διαδικασίας για τον καθορισμό των επαγγελματικών δικαιωμάτων. Και πρέπει να πούμε</w:t>
      </w:r>
      <w:r>
        <w:rPr>
          <w:rFonts w:eastAsia="Times New Roman"/>
          <w:szCs w:val="24"/>
        </w:rPr>
        <w:t xml:space="preserve"> ότι για ορισμένα τμήματα είχε υπάρξει έκδοση των προεδρικών διαταγμάτων τα οποία προβλέπονταν από τον ν.1404. Πλην όμως και γι’ αυτά τα τμήματα υπήρξε μια εμπλοκή με το Συμβούλιο της Επικρατείας και υπάρχει σε εξέλιξη μέχρι τον Ιούνιο μια διαδικασία και θ</w:t>
      </w:r>
      <w:r>
        <w:rPr>
          <w:rFonts w:eastAsia="Times New Roman"/>
          <w:szCs w:val="24"/>
        </w:rPr>
        <w:t xml:space="preserve">α πρέπει να υπάρξει συμμόρφωση της διοίκησης. </w:t>
      </w:r>
    </w:p>
    <w:p w14:paraId="7814C577" w14:textId="77777777" w:rsidR="00D90BAD" w:rsidRDefault="009A27D8">
      <w:pPr>
        <w:spacing w:line="600" w:lineRule="auto"/>
        <w:ind w:firstLine="720"/>
        <w:jc w:val="both"/>
        <w:rPr>
          <w:rFonts w:eastAsia="Times New Roman"/>
          <w:szCs w:val="24"/>
        </w:rPr>
      </w:pPr>
      <w:r>
        <w:rPr>
          <w:rFonts w:eastAsia="Times New Roman"/>
          <w:szCs w:val="24"/>
        </w:rPr>
        <w:t xml:space="preserve">Όμως θα πρέπει να πούμε ότι η συγκρότηση της </w:t>
      </w:r>
      <w:r>
        <w:rPr>
          <w:rFonts w:eastAsia="Times New Roman"/>
          <w:szCs w:val="24"/>
        </w:rPr>
        <w:t>ε</w:t>
      </w:r>
      <w:r>
        <w:rPr>
          <w:rFonts w:eastAsia="Times New Roman"/>
          <w:szCs w:val="24"/>
        </w:rPr>
        <w:t xml:space="preserve">πιτροπής περίπου πριν από δύο εβδομάδες είναι ένα σημαντικό βήμα, το οποίο θα είναι και πολύτιμο και αποτελεσματικό, εάν τελικά η </w:t>
      </w:r>
      <w:r>
        <w:rPr>
          <w:rFonts w:eastAsia="Times New Roman"/>
          <w:szCs w:val="24"/>
        </w:rPr>
        <w:lastRenderedPageBreak/>
        <w:t>ε</w:t>
      </w:r>
      <w:r>
        <w:rPr>
          <w:rFonts w:eastAsia="Times New Roman"/>
          <w:szCs w:val="24"/>
        </w:rPr>
        <w:t>πιτροπή ολοκληρώσει το έργο της.</w:t>
      </w:r>
      <w:r>
        <w:rPr>
          <w:rFonts w:eastAsia="Times New Roman"/>
          <w:szCs w:val="24"/>
        </w:rPr>
        <w:t xml:space="preserve"> Διότι, αν μείνει στη μέση, όπως έγινε με άλλες επιτροπές στο παρελθόν, τότε πραγματικά θα έχουμε πρόβλημα. </w:t>
      </w:r>
    </w:p>
    <w:p w14:paraId="7814C578" w14:textId="77777777" w:rsidR="00D90BAD" w:rsidRDefault="009A27D8">
      <w:pPr>
        <w:spacing w:line="600" w:lineRule="auto"/>
        <w:ind w:firstLine="720"/>
        <w:jc w:val="both"/>
        <w:rPr>
          <w:rFonts w:eastAsia="Times New Roman"/>
          <w:szCs w:val="24"/>
        </w:rPr>
      </w:pPr>
      <w:r>
        <w:rPr>
          <w:rFonts w:eastAsia="Times New Roman"/>
          <w:szCs w:val="24"/>
        </w:rPr>
        <w:t>Με αυτήν την έννοια, λοιπόν, θέλω να μου απαντήσετε και να μας ενημερώσετε, για να ενημερωθούν και μέσω της Βουλής και οι ενδιαφερόμενοι πτυχιούχοι</w:t>
      </w:r>
      <w:r>
        <w:rPr>
          <w:rFonts w:eastAsia="Times New Roman"/>
          <w:szCs w:val="24"/>
        </w:rPr>
        <w:t xml:space="preserve"> των ΤΕΙ και όλοι οι φοιτητές, ποια τμήματα έχουν αποστείλει ήδη το περίγραμμα για τα επαγγελματικά δικαιώματα</w:t>
      </w:r>
      <w:r>
        <w:rPr>
          <w:rFonts w:eastAsia="Times New Roman" w:cs="Times New Roman"/>
          <w:szCs w:val="24"/>
        </w:rPr>
        <w:t>, πόσα απομένουν ακόμα και ποιο είναι το χρονοδιάγραμμα, ούτως ώστε να καταλήξουμε σε νομοθετική ρύθμιση.</w:t>
      </w:r>
    </w:p>
    <w:p w14:paraId="7814C57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Απ’ ό,τι κατάλαβα, και η δική σας θέση ε</w:t>
      </w:r>
      <w:r>
        <w:rPr>
          <w:rFonts w:eastAsia="Times New Roman" w:cs="Times New Roman"/>
          <w:szCs w:val="24"/>
        </w:rPr>
        <w:t>ίναι παρόμοια με αυτή της ΕΕΤΕΜ, ότι το προεδρικό διάταγμα δεν προχωράει –παρ’ ότι μπορεί να θεωρείται ασφαλέστερο από πλευράς δικαίου, γιατί έχει την γνωμοδότηση του Συμβουλίου της Επικρατείας- διότι οι συχνές αλλαγές Υπουργών, αρμοδιοτήτων κ.λπ. τα γυρίζ</w:t>
      </w:r>
      <w:r>
        <w:rPr>
          <w:rFonts w:eastAsia="Times New Roman" w:cs="Times New Roman"/>
          <w:szCs w:val="24"/>
        </w:rPr>
        <w:t xml:space="preserve">ουν πίσω και ξαναρχίζουμε από την αρχή. Και η άποψή σας είναι ότι πρέπει να προχωρήσει με νόμο. Μάλιστα, στη </w:t>
      </w:r>
      <w:proofErr w:type="spellStart"/>
      <w:r>
        <w:rPr>
          <w:rFonts w:eastAsia="Times New Roman" w:cs="Times New Roman"/>
          <w:szCs w:val="24"/>
        </w:rPr>
        <w:t>δευτερομιλία</w:t>
      </w:r>
      <w:proofErr w:type="spellEnd"/>
      <w:r>
        <w:rPr>
          <w:rFonts w:eastAsia="Times New Roman" w:cs="Times New Roman"/>
          <w:szCs w:val="24"/>
        </w:rPr>
        <w:t xml:space="preserve"> θα αναφερθώ και στην πρόταση νόμου που έχει υποβάλει η ΕΕΤΕΜ, διότι δεν έχει υποβληθεί κοινοβουλευτικά, είναι μια πολύ καλή δουλειά η </w:t>
      </w:r>
      <w:r>
        <w:rPr>
          <w:rFonts w:eastAsia="Times New Roman" w:cs="Times New Roman"/>
          <w:szCs w:val="24"/>
        </w:rPr>
        <w:t xml:space="preserve">οποία έχει γίνει και πιστεύω ότι θα συμβάλει. </w:t>
      </w:r>
    </w:p>
    <w:p w14:paraId="7814C57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Αυτά, λοιπόν, για να δούμε πώς προχωρούμε το σημαντικό αυτό θέμα για τα επαγγελματικά δικαιώματα των πτυχιούχων.</w:t>
      </w:r>
    </w:p>
    <w:p w14:paraId="7814C57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Ευχαριστώ, κύριε </w:t>
      </w:r>
      <w:proofErr w:type="spellStart"/>
      <w:r>
        <w:rPr>
          <w:rFonts w:eastAsia="Times New Roman" w:cs="Times New Roman"/>
          <w:szCs w:val="24"/>
        </w:rPr>
        <w:t>Κεγκέρογλου</w:t>
      </w:r>
      <w:proofErr w:type="spellEnd"/>
      <w:r>
        <w:rPr>
          <w:rFonts w:eastAsia="Times New Roman" w:cs="Times New Roman"/>
          <w:szCs w:val="24"/>
        </w:rPr>
        <w:t>.</w:t>
      </w:r>
    </w:p>
    <w:p w14:paraId="7814C57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Γαβρόγλο</w:t>
      </w:r>
      <w:r>
        <w:rPr>
          <w:rFonts w:eastAsia="Times New Roman" w:cs="Times New Roman"/>
          <w:szCs w:val="24"/>
        </w:rPr>
        <w:t>υ</w:t>
      </w:r>
      <w:proofErr w:type="spellEnd"/>
      <w:r>
        <w:rPr>
          <w:rFonts w:eastAsia="Times New Roman" w:cs="Times New Roman"/>
          <w:szCs w:val="24"/>
        </w:rPr>
        <w:t>, έχετε τον λόγο.</w:t>
      </w:r>
    </w:p>
    <w:p w14:paraId="7814C57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Ευχαριστώ, κυρία Πρόεδρε.</w:t>
      </w:r>
    </w:p>
    <w:p w14:paraId="7814C57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πραγματικά χαίρομαι και για τον τρόπο και για το περιεχόμενο της ερώτησής σας. Δεν υπάρχει μεταπτυχιακό τμήμα. Δεν μπορεί </w:t>
      </w:r>
      <w:r>
        <w:rPr>
          <w:rFonts w:eastAsia="Times New Roman" w:cs="Times New Roman"/>
          <w:szCs w:val="24"/>
        </w:rPr>
        <w:t>να υπάρξει μεταπτυχιακό τμήμα, προφανώς ήταν εκ παραδρομής που το είπατε, αλλά ας μην ασχοληθούμε με αυτό το θέμα πια.</w:t>
      </w:r>
    </w:p>
    <w:p w14:paraId="7814C57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Κοιτάξτε, θίγεται, ενδεχομένως, ένα από τα δυο, τρία σοβαρότερα ζητήματα που έχουν να κάνουν με την εκπαίδευση: αυτό το καθεστώς αβεβαιότ</w:t>
      </w:r>
      <w:r>
        <w:rPr>
          <w:rFonts w:eastAsia="Times New Roman" w:cs="Times New Roman"/>
          <w:szCs w:val="24"/>
        </w:rPr>
        <w:t xml:space="preserve">ητας που έχουν χιλιάδες απόφοιτοι ως προς τα επαγγελματικά τους δικαιώματα. </w:t>
      </w:r>
    </w:p>
    <w:p w14:paraId="7814C58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μάλιστα είναι ένα περίπλοκο ζήτημα, γιατί δεν είναι αμιγώς θέμα επαγγελματικών δικαιωμάτων, είναι και θέμα προσόντων με τα οποία μπορεί κανείς να ασκήσει, εν δυνάμει έστω, τα </w:t>
      </w:r>
      <w:r>
        <w:rPr>
          <w:rFonts w:eastAsia="Times New Roman" w:cs="Times New Roman"/>
          <w:szCs w:val="24"/>
        </w:rPr>
        <w:t xml:space="preserve">επαγγελματικά του καθήκοντα. </w:t>
      </w:r>
    </w:p>
    <w:p w14:paraId="7814C58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Καταλαβαίνετε εδώ ότι αυτό έχει οδηγήσει σε μια </w:t>
      </w:r>
      <w:proofErr w:type="spellStart"/>
      <w:r>
        <w:rPr>
          <w:rFonts w:eastAsia="Times New Roman" w:cs="Times New Roman"/>
          <w:szCs w:val="24"/>
        </w:rPr>
        <w:t>συντεχνιοποιημένη</w:t>
      </w:r>
      <w:proofErr w:type="spellEnd"/>
      <w:r>
        <w:rPr>
          <w:rFonts w:eastAsia="Times New Roman" w:cs="Times New Roman"/>
          <w:szCs w:val="24"/>
        </w:rPr>
        <w:t xml:space="preserve"> κοινωνία. Αυτό είναι ένα θέμα και κοινωνικό, είναι ένα θέμα και ιδεολογικό, είναι ένα θέμα νοοτροπιών και πραγματικά είμαι σίγουρος ότι και στον δικό σας χώρο ε</w:t>
      </w:r>
      <w:r>
        <w:rPr>
          <w:rFonts w:eastAsia="Times New Roman" w:cs="Times New Roman"/>
          <w:szCs w:val="24"/>
        </w:rPr>
        <w:t xml:space="preserve">υθύνης έρχονται διάφορα άτομα και ο τρόπος με τον οποίο αναφέρονται σε άλλες κοινωνικές ομάδες δεν </w:t>
      </w:r>
      <w:proofErr w:type="spellStart"/>
      <w:r>
        <w:rPr>
          <w:rFonts w:eastAsia="Times New Roman" w:cs="Times New Roman"/>
          <w:szCs w:val="24"/>
        </w:rPr>
        <w:t>περιποιεί</w:t>
      </w:r>
      <w:proofErr w:type="spellEnd"/>
      <w:r>
        <w:rPr>
          <w:rFonts w:eastAsia="Times New Roman" w:cs="Times New Roman"/>
          <w:szCs w:val="24"/>
        </w:rPr>
        <w:t xml:space="preserve"> τιμή ούτε στους μεν ούτε στους δε.</w:t>
      </w:r>
    </w:p>
    <w:p w14:paraId="7814C58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Εδώ, λοιπόν, υπάρχει μια κατάσταση -και έχω πολύ θετικές ενδείξεις από το Τεχνικό Επιμελητήριο Ελλάδας ως προς α</w:t>
      </w:r>
      <w:r>
        <w:rPr>
          <w:rFonts w:eastAsia="Times New Roman" w:cs="Times New Roman"/>
          <w:szCs w:val="24"/>
        </w:rPr>
        <w:t>υτό που θα σας πω- και καλώ να κάθονται στο ίδιο τραπέζι διάφοροι που θεωρούν ότι τα επαγγελματικά τους δικαιώματα συγκρούονται και να προσπαθήσουν να βρουν λύσεις και όχι να έρχονται στις πολιτικές ηγεσίες και να αλληλοκατηγορούνται. Έκανα μια πολύ καλή σ</w:t>
      </w:r>
      <w:r>
        <w:rPr>
          <w:rFonts w:eastAsia="Times New Roman" w:cs="Times New Roman"/>
          <w:szCs w:val="24"/>
        </w:rPr>
        <w:t xml:space="preserve">υνάντηση με το Τεχνικό Επιμελητήριο Ελλάδας και έχω ελπίδες -είμαι σίγουρος μάλλον- ότι θα προχωρήσουμε και θα σας πω πώς. Όμως να συμφωνήσουμε και οι δυο </w:t>
      </w:r>
      <w:r>
        <w:rPr>
          <w:rFonts w:eastAsia="Times New Roman" w:cs="Times New Roman"/>
          <w:szCs w:val="24"/>
        </w:rPr>
        <w:lastRenderedPageBreak/>
        <w:t>ότι τέτοιου είδους φυγόκεντρες τάσεις στην κοινωνία υπονομεύουν τη δημοκρατία.</w:t>
      </w:r>
    </w:p>
    <w:p w14:paraId="7814C58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Χαίρομαι, που θεωρείτε</w:t>
      </w:r>
      <w:r>
        <w:rPr>
          <w:rFonts w:eastAsia="Times New Roman" w:cs="Times New Roman"/>
          <w:szCs w:val="24"/>
        </w:rPr>
        <w:t xml:space="preserve"> σημαντικό το βήμα που κάναμε </w:t>
      </w:r>
      <w:r>
        <w:rPr>
          <w:rFonts w:eastAsia="Times New Roman" w:cs="Times New Roman"/>
          <w:szCs w:val="24"/>
        </w:rPr>
        <w:t>σ</w:t>
      </w:r>
      <w:r>
        <w:rPr>
          <w:rFonts w:eastAsia="Times New Roman" w:cs="Times New Roman"/>
          <w:szCs w:val="24"/>
        </w:rPr>
        <w:t xml:space="preserve">την </w:t>
      </w:r>
      <w:r>
        <w:rPr>
          <w:rFonts w:eastAsia="Times New Roman" w:cs="Times New Roman"/>
          <w:szCs w:val="24"/>
        </w:rPr>
        <w:t>ε</w:t>
      </w:r>
      <w:r>
        <w:rPr>
          <w:rFonts w:eastAsia="Times New Roman" w:cs="Times New Roman"/>
          <w:szCs w:val="24"/>
        </w:rPr>
        <w:t xml:space="preserve">πιτροπή στην οποία αναφερθήκατε και η οποία όντως θα τελειώσει το έργο της άμεσα. Δηλαδή τι κάναμε; Από τα τετρακόσια περίπου τμήματα των </w:t>
      </w:r>
      <w:r>
        <w:rPr>
          <w:rFonts w:eastAsia="Times New Roman" w:cs="Times New Roman"/>
          <w:szCs w:val="24"/>
        </w:rPr>
        <w:t>π</w:t>
      </w:r>
      <w:r>
        <w:rPr>
          <w:rFonts w:eastAsia="Times New Roman" w:cs="Times New Roman"/>
          <w:szCs w:val="24"/>
        </w:rPr>
        <w:t xml:space="preserve">ανεπιστημίων και των ΤΕΙ, τα </w:t>
      </w:r>
      <w:proofErr w:type="spellStart"/>
      <w:r>
        <w:rPr>
          <w:rFonts w:eastAsia="Times New Roman" w:cs="Times New Roman"/>
          <w:szCs w:val="24"/>
        </w:rPr>
        <w:t>εκατόν</w:t>
      </w:r>
      <w:proofErr w:type="spellEnd"/>
      <w:r>
        <w:rPr>
          <w:rFonts w:eastAsia="Times New Roman" w:cs="Times New Roman"/>
          <w:szCs w:val="24"/>
        </w:rPr>
        <w:t xml:space="preserve"> ενενήντα πέντε, δηλαδή τα μισά δεν έχουν επαγγελματικά δικαιώματα ή προσόντα. Αυτό είναι ένα απαράδεκτο καθεστώς, το οποίο δεν είναι σημερινό, είναι τώρα δεκαετίες ολόκληρες, κανείς δεν κάθισε να τους βάλει σε ένα τραπέζι να συνεννοηθούν.</w:t>
      </w:r>
    </w:p>
    <w:p w14:paraId="7814C58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Εμείς τι τους εί</w:t>
      </w:r>
      <w:r>
        <w:rPr>
          <w:rFonts w:eastAsia="Times New Roman" w:cs="Times New Roman"/>
          <w:szCs w:val="24"/>
        </w:rPr>
        <w:t xml:space="preserve">παμε; Αντί η πολιτεία να λέει το τμήμα Α του τάδε ΤΕΙ πρέπει να έχει αυτά τα προσόντα και το τμήμα Β του τάδε </w:t>
      </w:r>
      <w:r>
        <w:rPr>
          <w:rFonts w:eastAsia="Times New Roman" w:cs="Times New Roman"/>
          <w:szCs w:val="24"/>
        </w:rPr>
        <w:t>π</w:t>
      </w:r>
      <w:r>
        <w:rPr>
          <w:rFonts w:eastAsia="Times New Roman" w:cs="Times New Roman"/>
          <w:szCs w:val="24"/>
        </w:rPr>
        <w:t>ανεπιστημίου τα άλλα, ας συνεννοηθούν μεταξύ τους ως περιοχές που θεραπεύουν το ίδιο γνωστικό αντικείμενο. Παραδείγματος χάριν υπάρχουν στα ΤΕΙ ο</w:t>
      </w:r>
      <w:r>
        <w:rPr>
          <w:rFonts w:eastAsia="Times New Roman" w:cs="Times New Roman"/>
          <w:szCs w:val="24"/>
        </w:rPr>
        <w:t xml:space="preserve">κτώ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η</w:t>
      </w:r>
      <w:r>
        <w:rPr>
          <w:rFonts w:eastAsia="Times New Roman" w:cs="Times New Roman"/>
          <w:szCs w:val="24"/>
        </w:rPr>
        <w:t>λεκτρολόγων-</w:t>
      </w:r>
      <w:r>
        <w:rPr>
          <w:rFonts w:eastAsia="Times New Roman" w:cs="Times New Roman"/>
          <w:szCs w:val="24"/>
        </w:rPr>
        <w:t>μ</w:t>
      </w:r>
      <w:r>
        <w:rPr>
          <w:rFonts w:eastAsia="Times New Roman" w:cs="Times New Roman"/>
          <w:szCs w:val="24"/>
        </w:rPr>
        <w:t xml:space="preserve">ηχανικών. Τα τμήματα αυτά κάθισαν σε ένα τραπέζι και είπαν παιδιά εμείς ως </w:t>
      </w:r>
      <w:r>
        <w:rPr>
          <w:rFonts w:eastAsia="Times New Roman" w:cs="Times New Roman"/>
          <w:szCs w:val="24"/>
        </w:rPr>
        <w:t>η</w:t>
      </w:r>
      <w:r>
        <w:rPr>
          <w:rFonts w:eastAsia="Times New Roman" w:cs="Times New Roman"/>
          <w:szCs w:val="24"/>
        </w:rPr>
        <w:t>λεκτρολόγοι-</w:t>
      </w:r>
      <w:r>
        <w:rPr>
          <w:rFonts w:eastAsia="Times New Roman" w:cs="Times New Roman"/>
          <w:szCs w:val="24"/>
        </w:rPr>
        <w:t>μ</w:t>
      </w:r>
      <w:r>
        <w:rPr>
          <w:rFonts w:eastAsia="Times New Roman" w:cs="Times New Roman"/>
          <w:szCs w:val="24"/>
        </w:rPr>
        <w:t>ηχανικοί του ΤΕΙ θεωρούμε ότι αυτά πρέπει να είναι τα προσόντα μας, αυτά πρέπει να είναι τα δικαιώματά μας. Το ίδιο έκαναν και πάρα πολλά άλλ</w:t>
      </w:r>
      <w:r>
        <w:rPr>
          <w:rFonts w:eastAsia="Times New Roman" w:cs="Times New Roman"/>
          <w:szCs w:val="24"/>
        </w:rPr>
        <w:t>α τμήματα. Και πανεπι</w:t>
      </w:r>
      <w:r>
        <w:rPr>
          <w:rFonts w:eastAsia="Times New Roman" w:cs="Times New Roman"/>
          <w:szCs w:val="24"/>
        </w:rPr>
        <w:lastRenderedPageBreak/>
        <w:t xml:space="preserve">στημιακά, θέλω να σας πω, τα πέντε </w:t>
      </w:r>
      <w:r>
        <w:rPr>
          <w:rFonts w:eastAsia="Times New Roman" w:cs="Times New Roman"/>
          <w:szCs w:val="24"/>
        </w:rPr>
        <w:t>τ</w:t>
      </w:r>
      <w:r>
        <w:rPr>
          <w:rFonts w:eastAsia="Times New Roman" w:cs="Times New Roman"/>
          <w:szCs w:val="24"/>
        </w:rPr>
        <w:t xml:space="preserve">μήματα της </w:t>
      </w:r>
      <w:r>
        <w:rPr>
          <w:rFonts w:eastAsia="Times New Roman" w:cs="Times New Roman"/>
          <w:szCs w:val="24"/>
        </w:rPr>
        <w:t>φ</w:t>
      </w:r>
      <w:r>
        <w:rPr>
          <w:rFonts w:eastAsia="Times New Roman" w:cs="Times New Roman"/>
          <w:szCs w:val="24"/>
        </w:rPr>
        <w:t xml:space="preserve">υσικής, τα πέντε </w:t>
      </w:r>
      <w:r>
        <w:rPr>
          <w:rFonts w:eastAsia="Times New Roman" w:cs="Times New Roman"/>
          <w:szCs w:val="24"/>
        </w:rPr>
        <w:t>τ</w:t>
      </w:r>
      <w:r>
        <w:rPr>
          <w:rFonts w:eastAsia="Times New Roman" w:cs="Times New Roman"/>
          <w:szCs w:val="24"/>
        </w:rPr>
        <w:t xml:space="preserve">μήματα της </w:t>
      </w:r>
      <w:r>
        <w:rPr>
          <w:rFonts w:eastAsia="Times New Roman" w:cs="Times New Roman"/>
          <w:szCs w:val="24"/>
        </w:rPr>
        <w:t>χ</w:t>
      </w:r>
      <w:r>
        <w:rPr>
          <w:rFonts w:eastAsia="Times New Roman" w:cs="Times New Roman"/>
          <w:szCs w:val="24"/>
        </w:rPr>
        <w:t xml:space="preserve">ημείας που έχουμε σε όλη την Ελλάδα στα πανεπιστήμια κάθισαν στο ίδιο τραπέζι. </w:t>
      </w:r>
      <w:r>
        <w:rPr>
          <w:rFonts w:eastAsia="Times New Roman" w:cs="Times New Roman"/>
          <w:szCs w:val="24"/>
        </w:rPr>
        <w:t xml:space="preserve">Αποτέλεσμα: Από τα </w:t>
      </w:r>
      <w:proofErr w:type="spellStart"/>
      <w:r>
        <w:rPr>
          <w:rFonts w:eastAsia="Times New Roman" w:cs="Times New Roman"/>
          <w:szCs w:val="24"/>
        </w:rPr>
        <w:t>εκατόν</w:t>
      </w:r>
      <w:proofErr w:type="spellEnd"/>
      <w:r>
        <w:rPr>
          <w:rFonts w:eastAsia="Times New Roman" w:cs="Times New Roman"/>
          <w:szCs w:val="24"/>
        </w:rPr>
        <w:t xml:space="preserve"> ενενήντα πέντε τμήματα σε δυόμισι μήνες έχουμε προτά</w:t>
      </w:r>
      <w:r>
        <w:rPr>
          <w:rFonts w:eastAsia="Times New Roman" w:cs="Times New Roman"/>
          <w:szCs w:val="24"/>
        </w:rPr>
        <w:t xml:space="preserve">σεις από τα </w:t>
      </w:r>
      <w:proofErr w:type="spellStart"/>
      <w:r>
        <w:rPr>
          <w:rFonts w:eastAsia="Times New Roman" w:cs="Times New Roman"/>
          <w:szCs w:val="24"/>
        </w:rPr>
        <w:t>εκατόν</w:t>
      </w:r>
      <w:proofErr w:type="spellEnd"/>
      <w:r>
        <w:rPr>
          <w:rFonts w:eastAsia="Times New Roman" w:cs="Times New Roman"/>
          <w:szCs w:val="24"/>
        </w:rPr>
        <w:t xml:space="preserve"> πενήντα. Άρα έχει γίνει ένα στέρεο βήμα προς τα μπροστά. </w:t>
      </w:r>
    </w:p>
    <w:p w14:paraId="7814C58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Τι κάνουμε εμείς τώρα: Έχουμε μια </w:t>
      </w:r>
      <w:r>
        <w:rPr>
          <w:rFonts w:eastAsia="Times New Roman" w:cs="Times New Roman"/>
          <w:szCs w:val="24"/>
        </w:rPr>
        <w:t>ε</w:t>
      </w:r>
      <w:r>
        <w:rPr>
          <w:rFonts w:eastAsia="Times New Roman" w:cs="Times New Roman"/>
          <w:szCs w:val="24"/>
        </w:rPr>
        <w:t>πιτροπή, στην οποία υπάρχουν και νομικοί, ειδικοί για ευρωπαϊκό δίκαιο και παίρνουμε αυτές τις προτάσεις που μας έχουν στείλει τα τμήματα. Επιμέ</w:t>
      </w:r>
      <w:r>
        <w:rPr>
          <w:rFonts w:eastAsia="Times New Roman" w:cs="Times New Roman"/>
          <w:szCs w:val="24"/>
        </w:rPr>
        <w:t>νω: όχι το κάθε ένα ξεχωριστά, αλλά η κάθε γνωστική περιοχή, που άλλες φορές θεραπεύεται από τρία τμήματα, άλλες φορές από πέντε, άλλες φορές από οκτώ,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Παίρνουμε, λοιπόν, αυτά και τα συγκρίνουμε με το ευρωπαϊκό κεκτημένο. Και λέμε: Εδώ είναι η άλφα </w:t>
      </w:r>
      <w:r>
        <w:rPr>
          <w:rFonts w:eastAsia="Times New Roman" w:cs="Times New Roman"/>
          <w:szCs w:val="24"/>
        </w:rPr>
        <w:t>ειδικότητα στην Ελλάδα. Στην Ευρώπη αυτή η άλφα ειδικότητα τι δικαιώματα έχει; Τα δικαιώματα που έχει προκύπτουν από ένα αντίστοιχο πρόγραμμα σπουδών; Αν είναι ναι, τότε θα προχωρήσουμε αμέσως στη νομοθέτηση. Άμεσα. Τώρα. Αν υπάρχουν διαφορές, θα συνεννοηθ</w:t>
      </w:r>
      <w:r>
        <w:rPr>
          <w:rFonts w:eastAsia="Times New Roman" w:cs="Times New Roman"/>
          <w:szCs w:val="24"/>
        </w:rPr>
        <w:t xml:space="preserve">ούμε με τα τμήματα και τα επιμελητήρια. Για την ώρα έχει ενδιαφέρον το γεγονός ότι είναι ελάχιστες αυτές οι διαφορές. </w:t>
      </w:r>
    </w:p>
    <w:p w14:paraId="7814C58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Το τρίτο ζήτημα είναι τι γίνεται, αν δεν υπάρχουν αυτά τα προσόντα για συγκεκριμένα επαγγέλματα στην Ευρώπη. Τότε θα πάρουμε τρεις χώρες </w:t>
      </w:r>
      <w:r>
        <w:rPr>
          <w:rFonts w:eastAsia="Times New Roman" w:cs="Times New Roman"/>
          <w:szCs w:val="24"/>
        </w:rPr>
        <w:t xml:space="preserve">-παίρνουμε την Πορτογαλία, τη Γαλλία και τη Γερμανία- θα συγκρίνουμε με το καθένα ξεχωριστά, θα βρούμε τι γίνεται εκεί και πάλι θα συγκρίνουμε με τα δικά μας. </w:t>
      </w:r>
    </w:p>
    <w:p w14:paraId="7814C58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Τη στιγμή, λοιπόν, που έχουμε πάρει προτάσεις από </w:t>
      </w:r>
      <w:proofErr w:type="spellStart"/>
      <w:r>
        <w:rPr>
          <w:rFonts w:eastAsia="Times New Roman" w:cs="Times New Roman"/>
          <w:szCs w:val="24"/>
        </w:rPr>
        <w:t>εκατόν</w:t>
      </w:r>
      <w:proofErr w:type="spellEnd"/>
      <w:r>
        <w:rPr>
          <w:rFonts w:eastAsia="Times New Roman" w:cs="Times New Roman"/>
          <w:szCs w:val="24"/>
        </w:rPr>
        <w:t xml:space="preserve"> πενήντα τμήματα από τα </w:t>
      </w:r>
      <w:proofErr w:type="spellStart"/>
      <w:r>
        <w:rPr>
          <w:rFonts w:eastAsia="Times New Roman" w:cs="Times New Roman"/>
          <w:szCs w:val="24"/>
        </w:rPr>
        <w:t>εκατόν</w:t>
      </w:r>
      <w:proofErr w:type="spellEnd"/>
      <w:r>
        <w:rPr>
          <w:rFonts w:eastAsia="Times New Roman" w:cs="Times New Roman"/>
          <w:szCs w:val="24"/>
        </w:rPr>
        <w:t xml:space="preserve"> ενενήντα </w:t>
      </w:r>
      <w:r>
        <w:rPr>
          <w:rFonts w:eastAsia="Times New Roman" w:cs="Times New Roman"/>
          <w:szCs w:val="24"/>
        </w:rPr>
        <w:t xml:space="preserve">πέντε που εκκρεμούν –και ας κάνουμε μια έκκληση να μας στείλουν τις προτάσεις τους και τα υπόλοιπα- από αυτά που είναι σε περίπου σαράντα γνωσιακές περιοχές, θα αρχίσουμε από τα εύκολα για να πάμε στα δύσκολα. Και ελπίζουμε και στο νομοσχέδιο που θα τεθεί </w:t>
      </w:r>
      <w:r>
        <w:rPr>
          <w:rFonts w:eastAsia="Times New Roman" w:cs="Times New Roman"/>
          <w:szCs w:val="24"/>
        </w:rPr>
        <w:t xml:space="preserve">προς διαβούλευση και που θα είναι για θέματα μεταπτυχιακών σπουδών και ανώτατης εκπαίδευσης να καταφέρουμε να </w:t>
      </w:r>
      <w:proofErr w:type="spellStart"/>
      <w:r>
        <w:rPr>
          <w:rFonts w:eastAsia="Times New Roman" w:cs="Times New Roman"/>
          <w:szCs w:val="24"/>
        </w:rPr>
        <w:t>κανονικοποιούμε</w:t>
      </w:r>
      <w:proofErr w:type="spellEnd"/>
      <w:r>
        <w:rPr>
          <w:rFonts w:eastAsia="Times New Roman" w:cs="Times New Roman"/>
          <w:szCs w:val="24"/>
        </w:rPr>
        <w:t xml:space="preserve"> σιγά-σιγά αυτή την κατάσταση, συμπεριλαμβάνοντας τις, ας πούμε, σχετικά εύκολες ειδικότητες. </w:t>
      </w:r>
    </w:p>
    <w:p w14:paraId="7814C58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ευχαριστώ.</w:t>
      </w:r>
    </w:p>
    <w:p w14:paraId="7814C58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Κύριοι συνάδελφοι, σας έχω αφήσει τον χρόνο να κυλάει απεριόριστα. Κάντε μια προσπάθεια, σας παρακαλώ.</w:t>
      </w:r>
    </w:p>
    <w:p w14:paraId="7814C58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7814C58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Ευχαριστούμε, κυρία Πρόεδρε.</w:t>
      </w:r>
    </w:p>
    <w:p w14:paraId="7814C58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Κύριε Υπουργέ, επιτρέψ</w:t>
      </w:r>
      <w:r>
        <w:rPr>
          <w:rFonts w:eastAsia="Times New Roman" w:cs="Times New Roman"/>
          <w:szCs w:val="24"/>
        </w:rPr>
        <w:t>τε μου να πω ότι τα πανεπιστήμια, τα πολυτεχνεία, τα ΤΕΙ της χώρας μας με τα προβλήματά τους, τις παραλείψεις τους και ανεξάρτητα από τις αξιολογήσεις που κάνουν οι διεθνείς οργανισμοί, αξιολογούνται από την ίδια την κοινωνία και την οικονομία, όχι μόνο τη</w:t>
      </w:r>
      <w:r>
        <w:rPr>
          <w:rFonts w:eastAsia="Times New Roman" w:cs="Times New Roman"/>
          <w:szCs w:val="24"/>
        </w:rPr>
        <w:t>ς Ελλάδας, αλλά και της Ευρώπης. Κανένας πτυχιούχος ΤΕΙ, πανεπιστημίου, πολυτεχνείου σε ευρωπαϊκό πλαίσιο, βεβαίως, δεν είναι πίσω από άλλους πτυχιούχους άλλων χωρών. Γι’ αυτό βρίσκουν και δουλειά όταν ξενιτεύονται. Δεν βρίσκουν στον τόπο μας, όμως. Κι αυτ</w:t>
      </w:r>
      <w:r>
        <w:rPr>
          <w:rFonts w:eastAsia="Times New Roman" w:cs="Times New Roman"/>
          <w:szCs w:val="24"/>
        </w:rPr>
        <w:t>ό πρέπει, αυτή την περίοδο ιδιαίτερα των προβλημάτων και της κρίσης, να μας προβληματίσει μήπως κάτι δεν πάει καλά από κει και πέρα, από το πανεπιστήμιο και πέρα. Γιατί συνεχώς ζητούμε τη λύση μέσα στο πανεπιστήμιο, μέσα στο ΤΕΙ, μέσα στο πολυτεχνείο. Στον</w:t>
      </w:r>
      <w:r>
        <w:rPr>
          <w:rFonts w:eastAsia="Times New Roman" w:cs="Times New Roman"/>
          <w:szCs w:val="24"/>
        </w:rPr>
        <w:t xml:space="preserve"> σχεδιασμό. </w:t>
      </w:r>
    </w:p>
    <w:p w14:paraId="7814C58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Ο καθορισμός, λοιπόν, των επαγγελματικών δικαιωμάτων όλων των αποφοίτων είναι ένα πάρα πολύ σημαντικό ζήτημα. Η </w:t>
      </w:r>
      <w:r>
        <w:rPr>
          <w:rFonts w:eastAsia="Times New Roman" w:cs="Times New Roman"/>
          <w:szCs w:val="24"/>
        </w:rPr>
        <w:lastRenderedPageBreak/>
        <w:t xml:space="preserve">ερώτησή μου, βεβαίως, σήμερα αφορά την απονομή επαγγελματικών δικαιωμάτων στους πτυχιούχους των ΤΕΙ, γιατί είναι μια κατηγορία που </w:t>
      </w:r>
      <w:r>
        <w:rPr>
          <w:rFonts w:eastAsia="Times New Roman" w:cs="Times New Roman"/>
          <w:szCs w:val="24"/>
        </w:rPr>
        <w:t>στην οικονομία παίζει σημαντικό ρόλο. Όλοι οι απόφοιτοι και όλα τα τμήματα παίζουν σημαντικό ρόλο, ιδιαίτερα όμως οι απόφοιτοι των ΤΕΙ έχουν σημαντικό ρόλο στην οικονομία. Και αν υπάρχουν κενά στα επαγγελματικά δικαιώματα των πτυχιούχων των πανεπιστημίων κ</w:t>
      </w:r>
      <w:r>
        <w:rPr>
          <w:rFonts w:eastAsia="Times New Roman" w:cs="Times New Roman"/>
          <w:szCs w:val="24"/>
        </w:rPr>
        <w:t xml:space="preserve">αι των πολυτεχνείων, αυτό είναι θέμα εκσυγχρονισμού των δικαιωμάτων αυτών και επέκτασής τους. Όμως, υπάρχει ένα πλαίσιο. Και μόνο για νέα τμήματα υπάρχει κενό και δεν έχουν καθοριστεί ακόμα. </w:t>
      </w:r>
    </w:p>
    <w:p w14:paraId="7814C58E" w14:textId="77777777" w:rsidR="00D90BAD" w:rsidRDefault="009A27D8">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w:t>
      </w:r>
      <w:r>
        <w:rPr>
          <w:rFonts w:eastAsia="Times New Roman"/>
          <w:b/>
          <w:szCs w:val="24"/>
        </w:rPr>
        <w:t>των):</w:t>
      </w:r>
      <w:r>
        <w:rPr>
          <w:rFonts w:eastAsia="Times New Roman"/>
          <w:szCs w:val="24"/>
        </w:rPr>
        <w:t xml:space="preserve"> Να σας βοηθήσω, κύριε </w:t>
      </w:r>
      <w:proofErr w:type="spellStart"/>
      <w:r>
        <w:rPr>
          <w:rFonts w:eastAsia="Times New Roman"/>
          <w:szCs w:val="24"/>
        </w:rPr>
        <w:t>Κεγκέρογλου</w:t>
      </w:r>
      <w:proofErr w:type="spellEnd"/>
      <w:r>
        <w:rPr>
          <w:rFonts w:eastAsia="Times New Roman"/>
          <w:szCs w:val="24"/>
        </w:rPr>
        <w:t>.</w:t>
      </w:r>
    </w:p>
    <w:p w14:paraId="7814C58F" w14:textId="77777777" w:rsidR="00D90BAD" w:rsidRDefault="009A27D8">
      <w:pPr>
        <w:spacing w:line="600" w:lineRule="auto"/>
        <w:ind w:firstLine="720"/>
        <w:jc w:val="both"/>
        <w:rPr>
          <w:rFonts w:eastAsia="Times New Roman"/>
          <w:szCs w:val="24"/>
        </w:rPr>
      </w:pPr>
      <w:r>
        <w:rPr>
          <w:rFonts w:eastAsia="Times New Roman"/>
          <w:szCs w:val="24"/>
        </w:rPr>
        <w:t>Ο νόμος υποχρεώνει τα νέα τμήματα να πουν από πριν τα προσόντα τους. Στην κατεύθυνση που λέτε. Απλώς, να ξέρετε ότι αυτό τουλάχιστον…</w:t>
      </w:r>
    </w:p>
    <w:p w14:paraId="7814C590" w14:textId="77777777" w:rsidR="00D90BAD" w:rsidRDefault="009A27D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Από τότε που διαπιστώθηκε ότι όταν η διαδικασία αφήνεται σ</w:t>
      </w:r>
      <w:r>
        <w:rPr>
          <w:rFonts w:eastAsia="Times New Roman"/>
          <w:szCs w:val="24"/>
        </w:rPr>
        <w:t xml:space="preserve">το μετά υπάρχει τεράστιο </w:t>
      </w:r>
      <w:r>
        <w:rPr>
          <w:rFonts w:eastAsia="Times New Roman"/>
          <w:szCs w:val="24"/>
        </w:rPr>
        <w:lastRenderedPageBreak/>
        <w:t>πρόβλημα, μπήκε αυτή η διάταξη, η οποία ήταν πάρα πολύ σωστή.</w:t>
      </w:r>
    </w:p>
    <w:p w14:paraId="7814C591" w14:textId="77777777" w:rsidR="00D90BAD" w:rsidRDefault="009A27D8">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Ακριβώς.</w:t>
      </w:r>
    </w:p>
    <w:p w14:paraId="7814C592" w14:textId="77777777" w:rsidR="00D90BAD" w:rsidRDefault="009A27D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Έρχομαι λοιπόν, στο θέμα των πτυχιούχων ΤΕΙ. Να πω ότι το παράδειγμ</w:t>
      </w:r>
      <w:r>
        <w:rPr>
          <w:rFonts w:eastAsia="Times New Roman"/>
          <w:szCs w:val="24"/>
        </w:rPr>
        <w:t xml:space="preserve">α των μηχανικών ή των ηλεκτρολόγων που είπατε είναι ένα καλό παράδειγμα, διότι έχουν κάνει όλη εκείνη τη δουλειά, η οποία χρειάζεται. Πράγματι είχα σκοπό να σας αναφέρω το παράδειγμα των ηλεκτρολόγων και συνολικά των πτυχιούχων μηχανικών ΤΕΙ. </w:t>
      </w:r>
    </w:p>
    <w:p w14:paraId="7814C593" w14:textId="77777777" w:rsidR="00D90BAD" w:rsidRDefault="009A27D8">
      <w:pPr>
        <w:spacing w:line="600" w:lineRule="auto"/>
        <w:ind w:firstLine="720"/>
        <w:jc w:val="both"/>
        <w:rPr>
          <w:rFonts w:eastAsia="Times New Roman"/>
          <w:szCs w:val="24"/>
        </w:rPr>
      </w:pPr>
      <w:r>
        <w:rPr>
          <w:rFonts w:eastAsia="Times New Roman"/>
          <w:szCs w:val="24"/>
        </w:rPr>
        <w:t>Αυτό το οποί</w:t>
      </w:r>
      <w:r>
        <w:rPr>
          <w:rFonts w:eastAsia="Times New Roman"/>
          <w:szCs w:val="24"/>
        </w:rPr>
        <w:t>ο πρέπει να ξεκαθαριστεί προς όλες τις κατευθύνσεις είναι ότι εδώ δεν καθορίζουν επαγγελματικό δικαίωμα για να πάρει ο ένας τη δουλειά του άλλου από τη μιζέρια, αλλά για να δούμε πώς στο άνοιγμα αυτής της οικονομίας θα έχουν όλοι αντικείμενο, ανάλογα με το</w:t>
      </w:r>
      <w:r>
        <w:rPr>
          <w:rFonts w:eastAsia="Times New Roman"/>
          <w:szCs w:val="24"/>
        </w:rPr>
        <w:t xml:space="preserve"> γνωστικό τους αντικείμενο, ανάλογα με αυτά που έμαθαν στο τμήμα από το οποίο αποφοίτησαν. Τι έχει, λοιπόν, το γνωστικό πεδίο του άλφα τμήματος; Θα μας το πει, βεβαίως, και η γνώμη είναι κυρίαρχη του τμήματος και από </w:t>
      </w:r>
      <w:r>
        <w:rPr>
          <w:rFonts w:eastAsia="Times New Roman"/>
          <w:szCs w:val="24"/>
        </w:rPr>
        <w:lastRenderedPageBreak/>
        <w:t>εκεί και πέρα η σύνδεση με αυτό που συμ</w:t>
      </w:r>
      <w:r>
        <w:rPr>
          <w:rFonts w:eastAsia="Times New Roman"/>
          <w:szCs w:val="24"/>
        </w:rPr>
        <w:t xml:space="preserve">βαίνει στην πραγματικότητα ή στην οικονομία θα δώσει το περίγραμμα. </w:t>
      </w:r>
    </w:p>
    <w:p w14:paraId="7814C594" w14:textId="77777777" w:rsidR="00D90BAD" w:rsidRDefault="009A27D8">
      <w:pPr>
        <w:spacing w:line="600" w:lineRule="auto"/>
        <w:ind w:firstLine="720"/>
        <w:jc w:val="both"/>
        <w:rPr>
          <w:rFonts w:eastAsia="Times New Roman"/>
          <w:szCs w:val="24"/>
        </w:rPr>
      </w:pPr>
      <w:r>
        <w:rPr>
          <w:rFonts w:eastAsia="Times New Roman"/>
          <w:szCs w:val="24"/>
        </w:rPr>
        <w:t xml:space="preserve">Άρα εγώ δεν θέλω να κάνω υποδείξεις. Νομίζω, όμως, ότι εκεί που έχει γίνει ήδη η επεξεργασία, εκεί που υπάρχουν τα θέματα και τα </w:t>
      </w:r>
      <w:proofErr w:type="spellStart"/>
      <w:r>
        <w:rPr>
          <w:rFonts w:eastAsia="Times New Roman"/>
          <w:szCs w:val="24"/>
        </w:rPr>
        <w:t>προτάγματα</w:t>
      </w:r>
      <w:proofErr w:type="spellEnd"/>
      <w:r>
        <w:rPr>
          <w:rFonts w:eastAsia="Times New Roman"/>
          <w:szCs w:val="24"/>
        </w:rPr>
        <w:t>, πρέπει να ξεκινήσουμε, ανεξάρτητα αν είναι δύσ</w:t>
      </w:r>
      <w:r>
        <w:rPr>
          <w:rFonts w:eastAsia="Times New Roman"/>
          <w:szCs w:val="24"/>
        </w:rPr>
        <w:t xml:space="preserve">κολα ή εύκολα. Υπάρχει ήδη μια πρόταση έτοιμη, την οποία θα την καταθέσω για να υπάρχει στα Πρακτικά της Βουλής, από την ΕΕΤΕΜ. Την είπα πρόταση </w:t>
      </w:r>
      <w:r>
        <w:rPr>
          <w:rFonts w:eastAsia="Times New Roman"/>
          <w:szCs w:val="24"/>
        </w:rPr>
        <w:t>ν</w:t>
      </w:r>
      <w:r>
        <w:rPr>
          <w:rFonts w:eastAsia="Times New Roman"/>
          <w:szCs w:val="24"/>
        </w:rPr>
        <w:t>όμου</w:t>
      </w:r>
      <w:r>
        <w:rPr>
          <w:rFonts w:eastAsia="Times New Roman"/>
          <w:szCs w:val="24"/>
        </w:rPr>
        <w:t xml:space="preserve">, γιατί δεν έχει γίνει με την κοινοβουλευτική διαδικασία, αλλά σας έχει υποβληθεί στο Υπουργείο. Αυτή η πρόταση, λοιπόν, είναι πάρα πολύ σημαντική. </w:t>
      </w:r>
    </w:p>
    <w:p w14:paraId="7814C595" w14:textId="77777777" w:rsidR="00D90BAD" w:rsidRDefault="009A27D8">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Κεγκέρογλου</w:t>
      </w:r>
      <w:proofErr w:type="spellEnd"/>
      <w:r>
        <w:rPr>
          <w:rFonts w:eastAsia="Times New Roman"/>
          <w:szCs w:val="24"/>
        </w:rPr>
        <w:t xml:space="preserve"> καταθέτει για τα Πρακτικά το προαναφερθέν έγγραφο, το</w:t>
      </w:r>
      <w:r>
        <w:rPr>
          <w:rFonts w:eastAsia="Times New Roman"/>
          <w:szCs w:val="24"/>
        </w:rPr>
        <w:t xml:space="preserve"> οποίο βρίσκεται στο αρχείο του Τμήματος Γραμματείας της Διεύθυνσης Στενογραφίας και Πρακτικών της Βουλής)</w:t>
      </w:r>
    </w:p>
    <w:p w14:paraId="7814C596" w14:textId="77777777" w:rsidR="00D90BAD" w:rsidRDefault="009A27D8">
      <w:pPr>
        <w:spacing w:line="600" w:lineRule="auto"/>
        <w:ind w:firstLine="720"/>
        <w:jc w:val="both"/>
        <w:rPr>
          <w:rFonts w:eastAsia="Times New Roman"/>
          <w:szCs w:val="24"/>
        </w:rPr>
      </w:pPr>
      <w:r>
        <w:rPr>
          <w:rFonts w:eastAsia="Times New Roman"/>
          <w:szCs w:val="24"/>
        </w:rPr>
        <w:t xml:space="preserve">Είναι δουλειά που θα έπρεπε να έχει κάνει η πολιτεία και δεν την έχει κάνει. Είναι αντικείμενο της </w:t>
      </w:r>
      <w:r>
        <w:rPr>
          <w:rFonts w:eastAsia="Times New Roman"/>
          <w:szCs w:val="24"/>
        </w:rPr>
        <w:t>ε</w:t>
      </w:r>
      <w:r>
        <w:rPr>
          <w:rFonts w:eastAsia="Times New Roman"/>
          <w:szCs w:val="24"/>
        </w:rPr>
        <w:t xml:space="preserve">πιτροπής. Η </w:t>
      </w:r>
      <w:r>
        <w:rPr>
          <w:rFonts w:eastAsia="Times New Roman"/>
          <w:szCs w:val="24"/>
        </w:rPr>
        <w:t>ε</w:t>
      </w:r>
      <w:r>
        <w:rPr>
          <w:rFonts w:eastAsia="Times New Roman"/>
          <w:szCs w:val="24"/>
        </w:rPr>
        <w:t>πιτροπή ας ξεκινήσει από αυτό εδώ, α</w:t>
      </w:r>
      <w:r>
        <w:rPr>
          <w:rFonts w:eastAsia="Times New Roman"/>
          <w:szCs w:val="24"/>
        </w:rPr>
        <w:t xml:space="preserve">ς δει τα τμήματα που είναι μέσα σε αυτήν την πρόταση και αν όλα έχουν αποστείλει, να προχωρήσει. Να ξεκαθαριστεί από την αρχή ότι τα πάντα θα προσδιοριστούν με κανόνες και ότι οι προοπτικές των διπλωματούχων δεν είναι </w:t>
      </w:r>
      <w:r>
        <w:rPr>
          <w:rFonts w:eastAsia="Times New Roman"/>
          <w:szCs w:val="24"/>
        </w:rPr>
        <w:lastRenderedPageBreak/>
        <w:t>προς τα κάτω -αν θεωρούν ότι είναι κάτ</w:t>
      </w:r>
      <w:r>
        <w:rPr>
          <w:rFonts w:eastAsia="Times New Roman"/>
          <w:szCs w:val="24"/>
        </w:rPr>
        <w:t xml:space="preserve">ω-, αλλά είναι προς τα πάνω. Και οι προοπτικές -να το πω διαφορετικά, διότι δεν μου αρέσει η διαβάθμιση προς τα πάνω ή προς τα κάτω-, δεν είναι να στενεύει ο κύκλος των δικαιωμάτων, των επαγγελματικών και άρα της δραστηριότητας, αλλά να ανοίγει. Και έτσι, </w:t>
      </w:r>
      <w:r>
        <w:rPr>
          <w:rFonts w:eastAsia="Times New Roman"/>
          <w:szCs w:val="24"/>
        </w:rPr>
        <w:t>λοιπόν, θα έχουμε έναν κύκλο συγκεκριμένο, με βάση το γνωστικό αντικείμενο των ανθρώπων αυτών, έναν άλλον κύκλο άλλων πτυχιούχων, άλλων διπλωματούχων και νομίζω ότι μπορεί να πάει καλά.</w:t>
      </w:r>
    </w:p>
    <w:p w14:paraId="7814C597" w14:textId="77777777" w:rsidR="00D90BAD" w:rsidRDefault="009A27D8">
      <w:pPr>
        <w:spacing w:line="600" w:lineRule="auto"/>
        <w:ind w:firstLine="720"/>
        <w:jc w:val="both"/>
        <w:rPr>
          <w:rFonts w:eastAsia="Times New Roman"/>
          <w:szCs w:val="24"/>
        </w:rPr>
      </w:pPr>
      <w:r>
        <w:rPr>
          <w:rFonts w:eastAsia="Times New Roman"/>
          <w:szCs w:val="24"/>
        </w:rPr>
        <w:t>Τώρα οι επικαλύψεις φυσικά και θα υπάρχουν, οι τομές. Όμως εμάς μας εν</w:t>
      </w:r>
      <w:r>
        <w:rPr>
          <w:rFonts w:eastAsia="Times New Roman"/>
          <w:szCs w:val="24"/>
        </w:rPr>
        <w:t xml:space="preserve">διαφέρει η προοπτική. Γι’ αυτό, λοιπόν, θα ήθελα να λάβετε υπ’ </w:t>
      </w:r>
      <w:proofErr w:type="spellStart"/>
      <w:r>
        <w:rPr>
          <w:rFonts w:eastAsia="Times New Roman"/>
          <w:szCs w:val="24"/>
        </w:rPr>
        <w:t>όψιν</w:t>
      </w:r>
      <w:proofErr w:type="spellEnd"/>
      <w:r>
        <w:rPr>
          <w:rFonts w:eastAsia="Times New Roman"/>
          <w:szCs w:val="24"/>
        </w:rPr>
        <w:t xml:space="preserve"> σας την πρόταση νόμου που υπάρχει. Για τα ζητήματα που έχουν την εμπλοκή στο Συμβούλιο της Επικρατείας, νομίζω ότι εκ των προτέρων και λόγω αυτής της εμπλοκής, πρέπει να ξεκινήσουμε από τη</w:t>
      </w:r>
      <w:r>
        <w:rPr>
          <w:rFonts w:eastAsia="Times New Roman"/>
          <w:szCs w:val="24"/>
        </w:rPr>
        <w:t xml:space="preserve"> διαδικασία, που αφορά τα τμήματα για τα οποία έχουμε την εμπλοκή στο Συμβούλιο της Επικρατείας. Νομίζω ότι η συζήτηση στο τριμελές συμβούλιο συμμορφώσεων είναι τον Ιούνιο και πρέπει να έχουμε δώσει την απάντηση μας ως πολιτεία, εσείς ως Κυβέρνηση, εμείς ω</w:t>
      </w:r>
      <w:r>
        <w:rPr>
          <w:rFonts w:eastAsia="Times New Roman"/>
          <w:szCs w:val="24"/>
        </w:rPr>
        <w:t>ς Βουλή έως τότε. Είναι πολύ καλή η δουλειά που έχει γίνει. Σας καλώ να την αξιοποιήσετε.</w:t>
      </w:r>
    </w:p>
    <w:p w14:paraId="7814C598" w14:textId="77777777" w:rsidR="00D90BAD" w:rsidRDefault="009A27D8">
      <w:pPr>
        <w:spacing w:line="600" w:lineRule="auto"/>
        <w:ind w:firstLine="720"/>
        <w:jc w:val="both"/>
        <w:rPr>
          <w:rFonts w:eastAsia="Times New Roman"/>
          <w:szCs w:val="24"/>
        </w:rPr>
      </w:pPr>
      <w:r>
        <w:rPr>
          <w:rFonts w:eastAsia="Times New Roman"/>
          <w:szCs w:val="24"/>
        </w:rPr>
        <w:lastRenderedPageBreak/>
        <w:t>Βέβαια, να πω ότι αυτό το οποίο γράφετε εδώ σε ένα δημοσίευμα -και είμαι σίγουρος ότι θα το είπατε-, στο συνέδριο της ΟΣΕΠ-ΤΕΙ ότι μόλις πάει να γίνει ένα βήμα έρχοντ</w:t>
      </w:r>
      <w:r>
        <w:rPr>
          <w:rFonts w:eastAsia="Times New Roman"/>
          <w:szCs w:val="24"/>
        </w:rPr>
        <w:t>αι Βουλευτές, Υπουργοί, φίλοι, συγγενείς, κουμπάροι κ.λπ., για να βάλουν ζητήματα, θεωρώ ότι το είπατε καθαρά κι έτσι είναι. Αν ξεκαθαριστεί, λοιπόν, ότι το ζήτημα δεν είναι συντεχνιακό, ότι δεν θέλουμε να κάνουμε ρουσφέτι του ενός ή του άλλου, αλλά καλούμ</w:t>
      </w:r>
      <w:r>
        <w:rPr>
          <w:rFonts w:eastAsia="Times New Roman"/>
          <w:szCs w:val="24"/>
        </w:rPr>
        <w:t>ε τους ανθρώπους, τα νέα παιδιά να έλθουν να σπουδάσουν, την υποχρέωσή μας αυτήν την εκπληρώνουμε, αφού τους καλούμε να εισαχθούν στα ΤΕΙ, στα πανεπιστήμια και στα πολυτεχνεία και το πτυχίο τους να έχει την ανάλογη αναγνώριση στο θέμα των επαγγελματικών δι</w:t>
      </w:r>
      <w:r>
        <w:rPr>
          <w:rFonts w:eastAsia="Times New Roman"/>
          <w:szCs w:val="24"/>
        </w:rPr>
        <w:t>καιωμάτων.</w:t>
      </w:r>
    </w:p>
    <w:p w14:paraId="7814C599" w14:textId="77777777" w:rsidR="00D90BAD" w:rsidRDefault="009A27D8">
      <w:pPr>
        <w:spacing w:line="600" w:lineRule="auto"/>
        <w:ind w:firstLine="720"/>
        <w:jc w:val="both"/>
        <w:rPr>
          <w:rFonts w:eastAsia="Times New Roman"/>
          <w:szCs w:val="24"/>
        </w:rPr>
      </w:pPr>
      <w:r>
        <w:rPr>
          <w:rFonts w:eastAsia="Times New Roman"/>
          <w:szCs w:val="24"/>
        </w:rPr>
        <w:t xml:space="preserve">Το θέμα της οικονομίας, δηλαδή το πώς πάει στην χώρα μας ή στην Ευρώπη για να απασχοληθούν εδώ ή στην Ευρώπη είναι ένα άλλο μεγάλο κεφάλαιο, το οποίο </w:t>
      </w:r>
      <w:proofErr w:type="spellStart"/>
      <w:r>
        <w:rPr>
          <w:rFonts w:eastAsia="Times New Roman"/>
          <w:szCs w:val="24"/>
        </w:rPr>
        <w:t>εκφεύγει</w:t>
      </w:r>
      <w:proofErr w:type="spellEnd"/>
      <w:r>
        <w:rPr>
          <w:rFonts w:eastAsia="Times New Roman"/>
          <w:szCs w:val="24"/>
        </w:rPr>
        <w:t xml:space="preserve"> κι από τις αρμοδιότητες του Υπουργείου Παιδείας. Άλλοι πρέπει να κάνουν άλλα πράγματα,</w:t>
      </w:r>
      <w:r>
        <w:rPr>
          <w:rFonts w:eastAsia="Times New Roman"/>
          <w:szCs w:val="24"/>
        </w:rPr>
        <w:t xml:space="preserve"> για να μπορέσουν τα νέα παιδιά να βρουν εργασία στον τόπο τους.</w:t>
      </w:r>
    </w:p>
    <w:p w14:paraId="7814C59A" w14:textId="77777777" w:rsidR="00D90BAD" w:rsidRDefault="009A27D8">
      <w:pPr>
        <w:spacing w:line="600" w:lineRule="auto"/>
        <w:ind w:firstLine="720"/>
        <w:jc w:val="both"/>
        <w:rPr>
          <w:rFonts w:eastAsia="Times New Roman"/>
          <w:szCs w:val="24"/>
        </w:rPr>
      </w:pPr>
      <w:r>
        <w:rPr>
          <w:rFonts w:eastAsia="Times New Roman"/>
          <w:szCs w:val="24"/>
        </w:rPr>
        <w:t>Ευχαριστώ.</w:t>
      </w:r>
    </w:p>
    <w:p w14:paraId="7814C59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Υπουργέ, πριν πάρετε τον λόγο να κάνω μια ανακοίνωση, γιατί βλέπω ότι τραβάτε όλοι πολύ τον χρόνο. </w:t>
      </w:r>
    </w:p>
    <w:p w14:paraId="7814C59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έχω την τιμή να ανακοινώσω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 xml:space="preserve">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w:t>
      </w:r>
      <w:r>
        <w:rPr>
          <w:rFonts w:eastAsia="Times New Roman" w:cs="Times New Roman"/>
          <w:szCs w:val="24"/>
        </w:rPr>
        <w:t xml:space="preserve">ργίας της Βουλής σαράντα μαθήτριες και μαθητές και δυο συνοδοί εκπαιδευτικοί από το Γυμνάσιο </w:t>
      </w:r>
      <w:proofErr w:type="spellStart"/>
      <w:r>
        <w:rPr>
          <w:rFonts w:eastAsia="Times New Roman" w:cs="Times New Roman"/>
          <w:szCs w:val="24"/>
        </w:rPr>
        <w:t>Κουνουπιδιανών</w:t>
      </w:r>
      <w:proofErr w:type="spellEnd"/>
      <w:r>
        <w:rPr>
          <w:rFonts w:eastAsia="Times New Roman" w:cs="Times New Roman"/>
          <w:szCs w:val="24"/>
        </w:rPr>
        <w:t xml:space="preserve"> Χανίων</w:t>
      </w:r>
      <w:r>
        <w:rPr>
          <w:rFonts w:eastAsia="Times New Roman" w:cs="Times New Roman"/>
          <w:szCs w:val="24"/>
        </w:rPr>
        <w:t xml:space="preserve"> (πρώτο τμήμα)</w:t>
      </w:r>
      <w:r>
        <w:rPr>
          <w:rFonts w:eastAsia="Times New Roman" w:cs="Times New Roman"/>
          <w:szCs w:val="24"/>
        </w:rPr>
        <w:t xml:space="preserve">. </w:t>
      </w:r>
    </w:p>
    <w:p w14:paraId="7814C59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Η Βουλή σ</w:t>
      </w:r>
      <w:r>
        <w:rPr>
          <w:rFonts w:eastAsia="Times New Roman" w:cs="Times New Roman"/>
          <w:szCs w:val="24"/>
        </w:rPr>
        <w:t>ά</w:t>
      </w:r>
      <w:r>
        <w:rPr>
          <w:rFonts w:eastAsia="Times New Roman" w:cs="Times New Roman"/>
          <w:szCs w:val="24"/>
        </w:rPr>
        <w:t>ς καλωσορίζει.</w:t>
      </w:r>
    </w:p>
    <w:p w14:paraId="7814C59E" w14:textId="77777777" w:rsidR="00D90BAD" w:rsidRDefault="009A27D8">
      <w:pPr>
        <w:spacing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 όλες τις πτέρυγες της Βουλής</w:t>
      </w:r>
      <w:r>
        <w:rPr>
          <w:rFonts w:eastAsia="Times New Roman" w:cs="Times New Roman"/>
          <w:szCs w:val="24"/>
        </w:rPr>
        <w:t>)</w:t>
      </w:r>
    </w:p>
    <w:p w14:paraId="7814C59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814C5A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ΓΑΒΡΟΓ</w:t>
      </w:r>
      <w:r>
        <w:rPr>
          <w:rFonts w:eastAsia="Times New Roman" w:cs="Times New Roman"/>
          <w:b/>
          <w:szCs w:val="24"/>
        </w:rPr>
        <w:t xml:space="preserve">ΛΟΥ (Υπουργός Παιδείας, Έρευνας και Θρησκευμάτων):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άρχισα να ανησυχώ για το σε πόσα πολλά πράγματα συμφωνούμε με τη σημερινή σας αγόρευση.</w:t>
      </w:r>
    </w:p>
    <w:p w14:paraId="7814C5A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Θα έχετε ενοχλήσεις από τον ΣΥΡΙΖΑ.</w:t>
      </w:r>
    </w:p>
    <w:p w14:paraId="7814C5A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Νομίζω ότι ο ΣΥΡΙΖΑ με αυτά τα πράγματα δεν ενοχλείται. Ενοχλείται συνήθως με πράγματα για τα οποία δεν υπάρχει μια αυτοκριτική διάθεση για ποιο λόγο έμειναν εκκρεμή ζητήματα επί δεκαετί</w:t>
      </w:r>
      <w:r>
        <w:rPr>
          <w:rFonts w:eastAsia="Times New Roman" w:cs="Times New Roman"/>
          <w:szCs w:val="24"/>
        </w:rPr>
        <w:t xml:space="preserve">ες και τώρα πρέπει να φροντίσουμε να λύσουμε κι αυτές τις εκκρεμότητες αλλά και να κάνουμε και ορισμένα καινούρια πράγματα. </w:t>
      </w:r>
    </w:p>
    <w:p w14:paraId="7814C5A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Συμφωνώ απολύτως μαζί σας ότι τα πανεπιστήμια και τα ΤΕΙ δεν αξιολογούνται μόνο μέσα από ακαδημαϊκές διαδικασίες. Αξιολογούνται κι </w:t>
      </w:r>
      <w:r>
        <w:rPr>
          <w:rFonts w:eastAsia="Times New Roman" w:cs="Times New Roman"/>
          <w:szCs w:val="24"/>
        </w:rPr>
        <w:t>από την κοινωνία. Εδώ υπάρχει ένα από τα μεγάλα προβλήματα. Όσο στη συνείδηση της κοινωνίας στα ΤΕΙ πάνε τα παιδιά ενός κατώτερου Θεού, δεν μπορεί η κοινωνία μετά να αναβαθμίσει τους πτυχιούχους. Δεν τους θέλει, γιατί τους θεωρεί δευτερεύοντες. Γι’ αυτό εί</w:t>
      </w:r>
      <w:r>
        <w:rPr>
          <w:rFonts w:eastAsia="Times New Roman" w:cs="Times New Roman"/>
          <w:szCs w:val="24"/>
        </w:rPr>
        <w:t xml:space="preserve">πα και στην απάντησή μου στην κ. </w:t>
      </w:r>
      <w:proofErr w:type="spellStart"/>
      <w:r>
        <w:rPr>
          <w:rFonts w:eastAsia="Times New Roman" w:cs="Times New Roman"/>
          <w:szCs w:val="24"/>
        </w:rPr>
        <w:t>Χριστοφιλοπούλου</w:t>
      </w:r>
      <w:proofErr w:type="spellEnd"/>
      <w:r>
        <w:rPr>
          <w:rFonts w:eastAsia="Times New Roman" w:cs="Times New Roman"/>
          <w:szCs w:val="24"/>
        </w:rPr>
        <w:t xml:space="preserve"> ότι στόχος μας είναι περαιτέρω ανάπτυξη των δυνατοτήτων που έχουν τα ΤΕΙ στη χώρα μας. </w:t>
      </w:r>
    </w:p>
    <w:p w14:paraId="7814C5A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Συμφωνώ απολύτως μαζί σας ότι δεν είναι δουλειά των ανωτάτων εκπαιδευτικών ιδρυμάτων να λύσουν το θέμα της ανεργίας. Τ</w:t>
      </w:r>
      <w:r>
        <w:rPr>
          <w:rFonts w:eastAsia="Times New Roman" w:cs="Times New Roman"/>
          <w:szCs w:val="24"/>
        </w:rPr>
        <w:t>α ανώτατα εκπαιδευτικά ιδρύματα πρέπει να εκπαιδεύουν τα παιδιά μας, πρέπει να τους εκπαιδεύουν για να είναι πολίτες που θα αντιμετωπίσουν έναν σύγχρονο κόσμο και πρέπει επίσης να τους δίνουν επαγγελματικές δυνατότητες. Γι’ αυτόν τον λόγο πριν από έναν μήν</w:t>
      </w:r>
      <w:r>
        <w:rPr>
          <w:rFonts w:eastAsia="Times New Roman" w:cs="Times New Roman"/>
          <w:szCs w:val="24"/>
        </w:rPr>
        <w:t xml:space="preserve">α συγκροτήσαμε το Εθνικό Συμβούλιο Παιδείας και Ανθρώπινου Δυναμικού. </w:t>
      </w:r>
    </w:p>
    <w:p w14:paraId="7814C5A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Για πρώτη φορά υπάρχει ένα τέτοιο συμβούλιο που οι εκπαιδευτικοί φορείς είναι μαζί με τους παραγωγικούς φορείς, ώστε να δούμε τις ανάγκες των επαγγελμάτων, να δούμε τις προοπτικές των ε</w:t>
      </w:r>
      <w:r>
        <w:rPr>
          <w:rFonts w:eastAsia="Times New Roman" w:cs="Times New Roman"/>
          <w:szCs w:val="24"/>
        </w:rPr>
        <w:t>παγγελμάτων. Έχουμε πάρα πολλά τμήματα που εκπαιδεύουν για μια επαγγελματική ειδικότητα που σβήνει, δεν υπάρχει πια. Αυτά πρέπει να δούμε πώς θα τα αλλάξουμε.</w:t>
      </w:r>
    </w:p>
    <w:p w14:paraId="7814C5A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Εδώ έχουμε ένα Συμβούλιο το οποίο μπορεί να παίξει αυτόν τον συμβουλευτικό ρόλο στην πολιτεία. Συ</w:t>
      </w:r>
      <w:r>
        <w:rPr>
          <w:rFonts w:eastAsia="Times New Roman" w:cs="Times New Roman"/>
          <w:szCs w:val="24"/>
        </w:rPr>
        <w:t xml:space="preserve">μφωνώ μαζί σας ότι στο θέμα της επίλυσης των επαγγελματικών δικαιωμάτων δεν είναι ποιος θα πιέσει ποιον, ώστε να πάρει τη δουλειά του άλλου. </w:t>
      </w:r>
      <w:r>
        <w:rPr>
          <w:rFonts w:eastAsia="Times New Roman" w:cs="Times New Roman"/>
          <w:szCs w:val="24"/>
        </w:rPr>
        <w:lastRenderedPageBreak/>
        <w:t xml:space="preserve">Δεν μπορείς να λύνεις επαγγελματικά δικαιώματα και να ενισχύεις αυτή την </w:t>
      </w:r>
      <w:proofErr w:type="spellStart"/>
      <w:r>
        <w:rPr>
          <w:rFonts w:eastAsia="Times New Roman" w:cs="Times New Roman"/>
          <w:szCs w:val="24"/>
        </w:rPr>
        <w:t>εμφυλιοπολεμική</w:t>
      </w:r>
      <w:proofErr w:type="spellEnd"/>
      <w:r>
        <w:rPr>
          <w:rFonts w:eastAsia="Times New Roman" w:cs="Times New Roman"/>
          <w:szCs w:val="24"/>
        </w:rPr>
        <w:t xml:space="preserve"> νοοτροπία που πολλές φορές</w:t>
      </w:r>
      <w:r>
        <w:rPr>
          <w:rFonts w:eastAsia="Times New Roman" w:cs="Times New Roman"/>
          <w:szCs w:val="24"/>
        </w:rPr>
        <w:t xml:space="preserve"> υπάρχει. </w:t>
      </w:r>
    </w:p>
    <w:p w14:paraId="7814C5A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Γι’ αυτό χαίρομαι που συμφωνείτε με τη διαδικασία που ξεκινήσαμε, να παίρνουμε, δηλαδή, τις γνώμες των τμημάτων που θεραπεύουν το ίδιο γνωστικό αντικείμενο που τα συγκρίνουμε με το ευρωπαϊκό κεκτημένο και που θα προχωρήσουμε στην άμεση κατοχύρωσ</w:t>
      </w:r>
      <w:r>
        <w:rPr>
          <w:rFonts w:eastAsia="Times New Roman" w:cs="Times New Roman"/>
          <w:szCs w:val="24"/>
        </w:rPr>
        <w:t>η αυτών των προσόντων και επαγγελματικών δικαιωμάτων.</w:t>
      </w:r>
    </w:p>
    <w:p w14:paraId="7814C5A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Να έρθω τελειώνοντας στο θέμα ΕΕΤΕΜ. Υπάρχει ένα πρόβλημα που σέρνεται δεκαετίες. Το ξέρετε. Δεν είναι σημερινό. Είναι μια διαμάχη ως προς τα δικαιώματα των μηχανικών που παίρνουν πτυχίο από τα πολυτεχν</w:t>
      </w:r>
      <w:r>
        <w:rPr>
          <w:rFonts w:eastAsia="Times New Roman" w:cs="Times New Roman"/>
          <w:szCs w:val="24"/>
        </w:rPr>
        <w:t>εία των πανεπιστημίων μας και των μηχανικών που παίρνουν πτυχία από τα ΤΕΙ. Εδώ έχουν εμπλακεί επιμελητήρια, έχουν εμπλακεί νοοτροπίες, έχουν εμπλακεί σύλλογοι, πτυχιούχοι, τα πάντα. Αυτό το κουβάρι δεν είναι εύκολο να το λύσει κανείς. Αυτό που είπα και πρ</w:t>
      </w:r>
      <w:r>
        <w:rPr>
          <w:rFonts w:eastAsia="Times New Roman" w:cs="Times New Roman"/>
          <w:szCs w:val="24"/>
        </w:rPr>
        <w:t>ιν είναι ότι είχα μια εξαιρετική συζήτηση με το Τεχνικό Επιμελητήριο, μια εξαιρετική συζήτηση με τους προέδρους των ΤΕΙ και μια εξαιρετική συζή</w:t>
      </w:r>
      <w:r>
        <w:rPr>
          <w:rFonts w:eastAsia="Times New Roman" w:cs="Times New Roman"/>
          <w:szCs w:val="24"/>
        </w:rPr>
        <w:lastRenderedPageBreak/>
        <w:t>τηση με τους πρυτάνεις των πανεπιστημίων που έχουν πολυτεχνεία. Όλοι συγκλίνουν στο να βρούμε λύση. Η πρόταση και</w:t>
      </w:r>
      <w:r>
        <w:rPr>
          <w:rFonts w:eastAsia="Times New Roman" w:cs="Times New Roman"/>
          <w:szCs w:val="24"/>
        </w:rPr>
        <w:t xml:space="preserve"> η προεργασία που έχει κάνει η ΕΕΤΕΜ είναι μια εξαιρετική δουλειά. </w:t>
      </w:r>
    </w:p>
    <w:p w14:paraId="7814C5A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Θα πρέπει να λάβουμε υπόψη ευρωπαϊκά κεκτημένα, πολυτεχνεία, επιμελητήρια, ΤΕΙ και να βρούμε μια συναινετική λύση. Εγώ τους είπα, «Καθίστε εσείς, βρείτε μια λύση στο πλαίσιο των ευρωπαϊκών</w:t>
      </w:r>
      <w:r>
        <w:rPr>
          <w:rFonts w:eastAsia="Times New Roman" w:cs="Times New Roman"/>
          <w:szCs w:val="24"/>
        </w:rPr>
        <w:t xml:space="preserve"> κεκτημένων και εγώ ό,τι φέρετε, θα κάνω το παν να το περάσουμε από τη Βουλή». Καταλαβαίνω ότι είναι δύσκολο, αλλά αρχίζουν να γίνονται διεργασίες για πρώτη φορά. Και έχω πολύ μεγάλες ελπίδες ότι πριν το καλοκαίρι θα καταφέρουμε να έχουμε μια συμφωνία ανάμ</w:t>
      </w:r>
      <w:r>
        <w:rPr>
          <w:rFonts w:eastAsia="Times New Roman" w:cs="Times New Roman"/>
          <w:szCs w:val="24"/>
        </w:rPr>
        <w:t xml:space="preserve">εσα σε όλους αυτούς τους φορείς. </w:t>
      </w:r>
    </w:p>
    <w:p w14:paraId="7814C5A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ευχαριστώ.</w:t>
      </w:r>
    </w:p>
    <w:p w14:paraId="7814C5A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έχω την τιμή να ανακοινώσω στο Σώμα το δελτίο επικαίρων ερωτήσεων της Παρασκευής 31 Μαρτίου.</w:t>
      </w:r>
    </w:p>
    <w:p w14:paraId="7814C5AC" w14:textId="77777777" w:rsidR="00D90BAD" w:rsidRDefault="009A27D8">
      <w:pPr>
        <w:spacing w:line="600" w:lineRule="auto"/>
        <w:ind w:firstLine="720"/>
        <w:jc w:val="both"/>
        <w:rPr>
          <w:rFonts w:eastAsia="Times New Roman" w:cs="Times New Roman"/>
          <w:bCs/>
          <w:szCs w:val="24"/>
        </w:rPr>
      </w:pPr>
      <w:r>
        <w:rPr>
          <w:rFonts w:eastAsia="Times New Roman" w:cs="Times New Roman"/>
          <w:bCs/>
          <w:szCs w:val="24"/>
        </w:rPr>
        <w:t>Α. ΕΠΙΚΑΙΡΕΣ ΕΡΩΤΗΣΕΙΣ Πρώτου Κύκλου (Άρ</w:t>
      </w:r>
      <w:r>
        <w:rPr>
          <w:rFonts w:eastAsia="Times New Roman" w:cs="Times New Roman"/>
          <w:bCs/>
          <w:szCs w:val="24"/>
        </w:rPr>
        <w:t>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7814C5A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1. Η με αριθμό 660/28-3-2017 επίκαιρη ερώτηση του Βουλευτή Σάμου του Συνασπισμού Ριζοσπαστικής Αριστεράς κ. </w:t>
      </w:r>
      <w:r>
        <w:rPr>
          <w:rFonts w:eastAsia="Times New Roman" w:cs="Times New Roman"/>
          <w:bCs/>
          <w:szCs w:val="24"/>
        </w:rPr>
        <w:t xml:space="preserve">Δημητρίου </w:t>
      </w:r>
      <w:proofErr w:type="spellStart"/>
      <w:r>
        <w:rPr>
          <w:rFonts w:eastAsia="Times New Roman" w:cs="Times New Roman"/>
          <w:bCs/>
          <w:szCs w:val="24"/>
        </w:rPr>
        <w:t>Σεβαστάκη</w:t>
      </w:r>
      <w:proofErr w:type="spellEnd"/>
      <w:r>
        <w:rPr>
          <w:rFonts w:eastAsia="Times New Roman" w:cs="Times New Roman"/>
          <w:szCs w:val="24"/>
        </w:rPr>
        <w:t xml:space="preserve"> προς τον Υπουργό </w:t>
      </w:r>
      <w:r>
        <w:rPr>
          <w:rFonts w:eastAsia="Times New Roman" w:cs="Times New Roman"/>
          <w:bCs/>
          <w:szCs w:val="24"/>
        </w:rPr>
        <w:t>Ψηφιακής Πολιτικής, Τηλεπικοινωνιών και Ενημέρωσης,</w:t>
      </w:r>
      <w:r>
        <w:rPr>
          <w:rFonts w:eastAsia="Times New Roman" w:cs="Times New Roman"/>
          <w:b/>
          <w:bCs/>
          <w:szCs w:val="24"/>
        </w:rPr>
        <w:t xml:space="preserve"> </w:t>
      </w:r>
      <w:r>
        <w:rPr>
          <w:rFonts w:eastAsia="Times New Roman" w:cs="Times New Roman"/>
          <w:szCs w:val="24"/>
        </w:rPr>
        <w:t>σχετικά με την επαναλειτουργία της Σαμιακής Τηλεόρασης και το πλαίσιο εύρυθμης λειτουργίας των περιφερειακών ΜΜΕ.</w:t>
      </w:r>
    </w:p>
    <w:p w14:paraId="7814C5A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2. Η με αριθμό 653/27-3-2017 επίκαιρη ερώτηση του Βουλευτή Χίου της Νέας Δημοκρατίας κ. </w:t>
      </w:r>
      <w:r>
        <w:rPr>
          <w:rFonts w:eastAsia="Times New Roman" w:cs="Times New Roman"/>
          <w:bCs/>
          <w:szCs w:val="24"/>
        </w:rPr>
        <w:t xml:space="preserve">Νότη </w:t>
      </w:r>
      <w:proofErr w:type="spellStart"/>
      <w:r>
        <w:rPr>
          <w:rFonts w:eastAsia="Times New Roman" w:cs="Times New Roman"/>
          <w:bCs/>
          <w:szCs w:val="24"/>
        </w:rPr>
        <w:t>Μηταράκη</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Μεταναστευτικής Πολιτικ</w:t>
      </w:r>
      <w:r>
        <w:rPr>
          <w:rFonts w:eastAsia="Times New Roman" w:cs="Times New Roman"/>
          <w:bCs/>
          <w:szCs w:val="24"/>
        </w:rPr>
        <w:t>ής,</w:t>
      </w:r>
      <w:r>
        <w:rPr>
          <w:rFonts w:eastAsia="Times New Roman" w:cs="Times New Roman"/>
          <w:b/>
          <w:bCs/>
          <w:szCs w:val="24"/>
        </w:rPr>
        <w:t xml:space="preserve"> </w:t>
      </w:r>
      <w:r>
        <w:rPr>
          <w:rFonts w:eastAsia="Times New Roman" w:cs="Times New Roman"/>
          <w:szCs w:val="24"/>
        </w:rPr>
        <w:t>σχετικά με «τον εγκλωβισμό των μεταναστών και των προσφύγων στη Χίο επειδή η Κυβέρνηση αδυνατεί να εφαρμόσει τις αποφάσεις της».</w:t>
      </w:r>
    </w:p>
    <w:p w14:paraId="7814C5A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3. Η με αριθμό 666/28-3-2017 επίκαιρη ερώτηση του Βουλευτή Ηρακλείου της Δημοκρατικής Συμπαράταξης ΠΑΣΟΚ - ΔΗΜΑΡ κ. </w:t>
      </w:r>
      <w:r>
        <w:rPr>
          <w:rFonts w:eastAsia="Times New Roman" w:cs="Times New Roman"/>
          <w:bCs/>
          <w:szCs w:val="24"/>
        </w:rPr>
        <w:t>Βασιλεί</w:t>
      </w:r>
      <w:r>
        <w:rPr>
          <w:rFonts w:eastAsia="Times New Roman" w:cs="Times New Roman"/>
          <w:bCs/>
          <w:szCs w:val="24"/>
        </w:rPr>
        <w:t xml:space="preserve">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«αναγκαία και επιβεβλημένη νομοθετική ρύθμιση προκειμένου να παραμείνουν στο ειδικό καθεστώς περίπου 400.000 αγρότες».</w:t>
      </w:r>
    </w:p>
    <w:p w14:paraId="7814C5B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4. Η με αριθμό 658/27-3-2017 επίκαιρη ερώτηση του Βουλευτή Β΄ Αθηνών του Λαϊκού Συνδ</w:t>
      </w:r>
      <w:r>
        <w:rPr>
          <w:rFonts w:eastAsia="Times New Roman" w:cs="Times New Roman"/>
          <w:szCs w:val="24"/>
        </w:rPr>
        <w:t xml:space="preserve">έσμου - Χρυσή Αυγή κ. </w:t>
      </w:r>
      <w:r>
        <w:rPr>
          <w:rFonts w:eastAsia="Times New Roman" w:cs="Times New Roman"/>
          <w:bCs/>
          <w:szCs w:val="24"/>
        </w:rPr>
        <w:t xml:space="preserve">Ηλία </w:t>
      </w:r>
      <w:proofErr w:type="spellStart"/>
      <w:r>
        <w:rPr>
          <w:rFonts w:eastAsia="Times New Roman" w:cs="Times New Roman"/>
          <w:bCs/>
          <w:szCs w:val="24"/>
        </w:rPr>
        <w:lastRenderedPageBreak/>
        <w:t>Παναγιώταρου</w:t>
      </w:r>
      <w:proofErr w:type="spellEnd"/>
      <w:r>
        <w:rPr>
          <w:rFonts w:eastAsia="Times New Roman" w:cs="Times New Roman"/>
          <w:szCs w:val="24"/>
        </w:rPr>
        <w:t xml:space="preserve"> προς τον Υπουργό με θέμα την «απόδοση </w:t>
      </w:r>
      <w:r>
        <w:rPr>
          <w:rFonts w:eastAsia="Times New Roman" w:cs="Times New Roman"/>
          <w:szCs w:val="24"/>
        </w:rPr>
        <w:t xml:space="preserve">λογαριασμού </w:t>
      </w:r>
      <w:r>
        <w:rPr>
          <w:rFonts w:eastAsia="Times New Roman" w:cs="Times New Roman"/>
          <w:szCs w:val="24"/>
        </w:rPr>
        <w:t>Ολυμπιακών Αγώνων».</w:t>
      </w:r>
    </w:p>
    <w:p w14:paraId="7814C5B1" w14:textId="77777777" w:rsidR="00D90BAD" w:rsidRDefault="009A27D8">
      <w:pPr>
        <w:spacing w:line="600" w:lineRule="auto"/>
        <w:ind w:firstLine="720"/>
        <w:jc w:val="both"/>
        <w:rPr>
          <w:rFonts w:eastAsia="Times New Roman" w:cs="Times New Roman"/>
          <w:szCs w:val="24"/>
        </w:rPr>
      </w:pPr>
      <w:r>
        <w:rPr>
          <w:rFonts w:eastAsia="Times New Roman" w:cs="Times New Roman"/>
          <w:bCs/>
          <w:szCs w:val="24"/>
        </w:rPr>
        <w:t>Β. ΕΠΙΚΑΙΡΕΣ ΕΡΩΤΗΣΕΙΣ Δεύτερου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7814C5B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1. Η με αριθμό 661/28-3-2017 επίκαιρη ερώτηση της </w:t>
      </w:r>
      <w:r>
        <w:rPr>
          <w:rFonts w:eastAsia="Times New Roman" w:cs="Times New Roman"/>
          <w:szCs w:val="24"/>
        </w:rPr>
        <w:t xml:space="preserve">Βουλευτού Αιτωλοακαρνανίας του Συνασπισμού Ριζοσπαστικής Αριστεράς </w:t>
      </w:r>
      <w:r>
        <w:rPr>
          <w:rFonts w:eastAsia="Times New Roman" w:cs="Times New Roman"/>
          <w:szCs w:val="24"/>
        </w:rPr>
        <w:t xml:space="preserve">κ. </w:t>
      </w:r>
      <w:r>
        <w:rPr>
          <w:rFonts w:eastAsia="Times New Roman" w:cs="Times New Roman"/>
          <w:bCs/>
          <w:szCs w:val="24"/>
        </w:rPr>
        <w:t>Μαρίας Τριανταφύλλου</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με θέμα «αντιτίθενται τοπικές κοινότητες του Δήμου Ιεράς Πόλεως Μεσολογγίου στην κατασκευή μονάδων παραγωγής ηλεκτρικής</w:t>
      </w:r>
      <w:r>
        <w:rPr>
          <w:rFonts w:eastAsia="Times New Roman" w:cs="Times New Roman"/>
          <w:szCs w:val="24"/>
        </w:rPr>
        <w:t xml:space="preserve"> ενέργειας από </w:t>
      </w:r>
      <w:proofErr w:type="spellStart"/>
      <w:r>
        <w:rPr>
          <w:rFonts w:eastAsia="Times New Roman" w:cs="Times New Roman"/>
          <w:szCs w:val="24"/>
        </w:rPr>
        <w:t>βιορευστά</w:t>
      </w:r>
      <w:proofErr w:type="spellEnd"/>
      <w:r>
        <w:rPr>
          <w:rFonts w:eastAsia="Times New Roman" w:cs="Times New Roman"/>
          <w:szCs w:val="24"/>
        </w:rPr>
        <w:t>.</w:t>
      </w:r>
    </w:p>
    <w:p w14:paraId="7814C5B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2. Η με αριθμό 654/27-3-2017 επίκαιρη ερώτηση του Βουλευτή Έβρου της Νέας Δημοκρατίας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σχετικά με την εξαίρεση του Έβρου και της Σαμοθράκης από την έκτακτη </w:t>
      </w:r>
      <w:r>
        <w:rPr>
          <w:rFonts w:eastAsia="Times New Roman" w:cs="Times New Roman"/>
          <w:szCs w:val="24"/>
        </w:rPr>
        <w:t>ενίσχυση σε παραγωγούς γάλακτος σε νησιά που αντιμετωπίζουν προβλήματα λόγω μεταναστευτικών ροών.</w:t>
      </w:r>
    </w:p>
    <w:p w14:paraId="7814C5B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3. Η με αριθμό 649/27-3-2017 επίκαιρη ερώτηση του Ανεξάρτητου Βουλευτή Β΄ Αθηνών κ. </w:t>
      </w:r>
      <w:r>
        <w:rPr>
          <w:rFonts w:eastAsia="Times New Roman" w:cs="Times New Roman"/>
          <w:bCs/>
          <w:szCs w:val="24"/>
        </w:rPr>
        <w:t>Ευσταθίου Παναγούλη</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«προκλητική χρήση</w:t>
      </w:r>
      <w:r>
        <w:rPr>
          <w:rFonts w:eastAsia="Times New Roman" w:cs="Times New Roman"/>
          <w:szCs w:val="24"/>
        </w:rPr>
        <w:t xml:space="preserve"> χημικών </w:t>
      </w:r>
      <w:r>
        <w:rPr>
          <w:rFonts w:eastAsia="Times New Roman" w:cs="Times New Roman"/>
          <w:szCs w:val="24"/>
        </w:rPr>
        <w:lastRenderedPageBreak/>
        <w:t>σε διαδηλωτές παρά την πρόσφατη ρητή απαγόρευση της Κυβέρνησης και τη δέσμευση του Υπουργού».</w:t>
      </w:r>
    </w:p>
    <w:p w14:paraId="7814C5B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4. Η με αριθμό 520/23-2-2017 επίκαιρη ερώτηση του Βουλευτή Ηλείας της Δημοκρατικής Συμπαράταξης ΠΑΣΟΚ - ΔΗΜΑΡ κ.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Οικον</w:t>
      </w:r>
      <w:r>
        <w:rPr>
          <w:rFonts w:eastAsia="Times New Roman" w:cs="Times New Roman"/>
          <w:bCs/>
          <w:szCs w:val="24"/>
        </w:rPr>
        <w:t>ομικών,</w:t>
      </w:r>
      <w:r>
        <w:rPr>
          <w:rFonts w:eastAsia="Times New Roman" w:cs="Times New Roman"/>
          <w:b/>
          <w:bCs/>
          <w:szCs w:val="24"/>
        </w:rPr>
        <w:t xml:space="preserve"> </w:t>
      </w:r>
      <w:r>
        <w:rPr>
          <w:rFonts w:eastAsia="Times New Roman" w:cs="Times New Roman"/>
          <w:szCs w:val="24"/>
        </w:rPr>
        <w:t xml:space="preserve">σχετικά με τη «σιωπή του κ. </w:t>
      </w:r>
      <w:proofErr w:type="spellStart"/>
      <w:r>
        <w:rPr>
          <w:rFonts w:eastAsia="Times New Roman" w:cs="Times New Roman"/>
          <w:szCs w:val="24"/>
        </w:rPr>
        <w:t>Τσακαλώτου</w:t>
      </w:r>
      <w:proofErr w:type="spellEnd"/>
      <w:r>
        <w:rPr>
          <w:rFonts w:eastAsia="Times New Roman" w:cs="Times New Roman"/>
          <w:szCs w:val="24"/>
        </w:rPr>
        <w:t xml:space="preserve"> και τις δεσμεύσεις της Κυβέρνησης».</w:t>
      </w:r>
    </w:p>
    <w:p w14:paraId="7814C5B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5. Η με αριθμό 461/8-2-2017 επίκαιρη ερώτηση της Βουλευτού Β΄ Αθηνών του Λαϊκού Συνδέσμου - Χρυσή Αυγή </w:t>
      </w:r>
      <w:r>
        <w:rPr>
          <w:rFonts w:eastAsia="Times New Roman" w:cs="Times New Roman"/>
          <w:szCs w:val="24"/>
        </w:rPr>
        <w:t xml:space="preserve">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«τρομοκρατική επίθεση με </w:t>
      </w:r>
      <w:proofErr w:type="spellStart"/>
      <w:r>
        <w:rPr>
          <w:rFonts w:eastAsia="Times New Roman" w:cs="Times New Roman"/>
          <w:szCs w:val="24"/>
        </w:rPr>
        <w:t>καλάσνικοφ</w:t>
      </w:r>
      <w:proofErr w:type="spellEnd"/>
      <w:r>
        <w:rPr>
          <w:rFonts w:eastAsia="Times New Roman" w:cs="Times New Roman"/>
          <w:szCs w:val="24"/>
        </w:rPr>
        <w:t xml:space="preserve"> κατά ανδρών των ΜΑΤ».</w:t>
      </w:r>
    </w:p>
    <w:p w14:paraId="7814C5B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6. Η με αριθμό 435/2-2-2017 επίκαιρη ερώτηση της Βουλευτού Β΄ Αθηνών του Λαϊκού Συνδέσμου - Χρυσή Αυγή </w:t>
      </w:r>
      <w:r>
        <w:rPr>
          <w:rFonts w:eastAsia="Times New Roman" w:cs="Times New Roman"/>
          <w:szCs w:val="24"/>
        </w:rPr>
        <w:t xml:space="preserve">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τον «διορισμό υπόδικ</w:t>
      </w:r>
      <w:r>
        <w:rPr>
          <w:rFonts w:eastAsia="Times New Roman" w:cs="Times New Roman"/>
          <w:szCs w:val="24"/>
        </w:rPr>
        <w:t xml:space="preserve">ης στη </w:t>
      </w:r>
      <w:r>
        <w:rPr>
          <w:rFonts w:eastAsia="Times New Roman" w:cs="Times New Roman"/>
          <w:szCs w:val="24"/>
        </w:rPr>
        <w:t xml:space="preserve">διοίκηση </w:t>
      </w:r>
      <w:r>
        <w:rPr>
          <w:rFonts w:eastAsia="Times New Roman" w:cs="Times New Roman"/>
          <w:szCs w:val="24"/>
        </w:rPr>
        <w:t xml:space="preserve">του </w:t>
      </w:r>
      <w:proofErr w:type="spellStart"/>
      <w:r>
        <w:rPr>
          <w:rFonts w:eastAsia="Times New Roman" w:cs="Times New Roman"/>
          <w:szCs w:val="24"/>
        </w:rPr>
        <w:t>υπερταμείου</w:t>
      </w:r>
      <w:proofErr w:type="spellEnd"/>
      <w:r>
        <w:rPr>
          <w:rFonts w:eastAsia="Times New Roman" w:cs="Times New Roman"/>
          <w:szCs w:val="24"/>
        </w:rPr>
        <w:t>».</w:t>
      </w:r>
    </w:p>
    <w:p w14:paraId="7814C5B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7. Η με αριθμό 367/20-1-2017 επίκαιρη ερώτηση του Βουλευτή Εύβοιας του Λαϊκού Συνδέσμου - Χρυσή Αυγή κ. </w:t>
      </w:r>
      <w:r>
        <w:rPr>
          <w:rFonts w:eastAsia="Times New Roman" w:cs="Times New Roman"/>
          <w:bCs/>
          <w:szCs w:val="24"/>
        </w:rPr>
        <w:t xml:space="preserve">Νικολάου </w:t>
      </w:r>
      <w:r>
        <w:rPr>
          <w:rFonts w:eastAsia="Times New Roman" w:cs="Times New Roman"/>
          <w:bCs/>
          <w:szCs w:val="24"/>
        </w:rPr>
        <w:lastRenderedPageBreak/>
        <w:t>Μίχου</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σχετικά με την «απαράδεκτη εκτόπιση 36.769 τέκνων Ελλήνων από τους βρεφονη</w:t>
      </w:r>
      <w:r>
        <w:rPr>
          <w:rFonts w:eastAsia="Times New Roman" w:cs="Times New Roman"/>
          <w:szCs w:val="24"/>
        </w:rPr>
        <w:t>πιακούς σταθμούς».</w:t>
      </w:r>
    </w:p>
    <w:p w14:paraId="7814C5B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8. Η με αριθμό 333/12-1-2017 επίκαιρη ερώτηση του Βουλευτή Αχαΐας της Δημοκρατικής Συμπαράταξης ΠΑΣΟΚ - 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Ψηφιακής Πολιτικής, Τηλεπικοινωνιών και Ενημέρωσης,</w:t>
      </w:r>
      <w:r>
        <w:rPr>
          <w:rFonts w:eastAsia="Times New Roman" w:cs="Times New Roman"/>
          <w:szCs w:val="24"/>
        </w:rPr>
        <w:t xml:space="preserve"> σχετικά με την χρηματοδότηση δημο</w:t>
      </w:r>
      <w:r>
        <w:rPr>
          <w:rFonts w:eastAsia="Times New Roman" w:cs="Times New Roman"/>
          <w:szCs w:val="24"/>
        </w:rPr>
        <w:t>σιογράφων και ιστοσελίδων.</w:t>
      </w:r>
    </w:p>
    <w:p w14:paraId="7814C5B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9. Η με αριθμό 439/6-2-2017 επίκαιρη ερώτηση του Βουλευτή Β΄ Πειραιά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 μεταφορά χρηστών της ΔΕΗ σε εταιρείες εναλλακτικών </w:t>
      </w:r>
      <w:proofErr w:type="spellStart"/>
      <w:r>
        <w:rPr>
          <w:rFonts w:eastAsia="Times New Roman" w:cs="Times New Roman"/>
          <w:szCs w:val="24"/>
        </w:rPr>
        <w:t>παρόχων</w:t>
      </w:r>
      <w:proofErr w:type="spellEnd"/>
      <w:r>
        <w:rPr>
          <w:rFonts w:eastAsia="Times New Roman" w:cs="Times New Roman"/>
          <w:szCs w:val="24"/>
        </w:rPr>
        <w:t xml:space="preserve"> ηλεκτρικής </w:t>
      </w:r>
      <w:r>
        <w:rPr>
          <w:rFonts w:eastAsia="Times New Roman" w:cs="Times New Roman"/>
          <w:szCs w:val="24"/>
        </w:rPr>
        <w:t>ενέργειας.</w:t>
      </w:r>
    </w:p>
    <w:p w14:paraId="7814C5B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10. Η με αριθμό 498/20-2-2017 επίκαιρη ερώτηση του Βουλευτή Β΄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την υπόθεση «</w:t>
      </w:r>
      <w:r>
        <w:rPr>
          <w:rFonts w:eastAsia="Times New Roman" w:cs="Times New Roman"/>
          <w:szCs w:val="24"/>
        </w:rPr>
        <w:t>SIEMENS</w:t>
      </w:r>
      <w:r>
        <w:rPr>
          <w:rFonts w:eastAsia="Times New Roman" w:cs="Times New Roman"/>
          <w:szCs w:val="24"/>
        </w:rPr>
        <w:t>».</w:t>
      </w:r>
    </w:p>
    <w:p w14:paraId="7814C5B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11. Η με αριθμό 620/20-3-2017 επίκαιρη ερώτηση του Βουλευτή Αττικής των Ανεξαρτή</w:t>
      </w:r>
      <w:r>
        <w:rPr>
          <w:rFonts w:eastAsia="Times New Roman" w:cs="Times New Roman"/>
          <w:szCs w:val="24"/>
        </w:rPr>
        <w:t xml:space="preserve">των Ελλήνων κ. </w:t>
      </w:r>
      <w:r>
        <w:rPr>
          <w:rFonts w:eastAsia="Times New Roman" w:cs="Times New Roman"/>
          <w:bCs/>
          <w:szCs w:val="24"/>
        </w:rPr>
        <w:t xml:space="preserve">Κωνσταντίνου </w:t>
      </w:r>
      <w:proofErr w:type="spellStart"/>
      <w:r>
        <w:rPr>
          <w:rFonts w:eastAsia="Times New Roman" w:cs="Times New Roman"/>
          <w:bCs/>
          <w:szCs w:val="24"/>
        </w:rPr>
        <w:lastRenderedPageBreak/>
        <w:t>Κατσίκη</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σχετικά με την αποζημίωση των ιδιοκτητών των </w:t>
      </w:r>
      <w:proofErr w:type="spellStart"/>
      <w:r>
        <w:rPr>
          <w:rFonts w:eastAsia="Times New Roman" w:cs="Times New Roman"/>
          <w:szCs w:val="24"/>
        </w:rPr>
        <w:t>απαλλοτριωθεισών</w:t>
      </w:r>
      <w:proofErr w:type="spellEnd"/>
      <w:r>
        <w:rPr>
          <w:rFonts w:eastAsia="Times New Roman" w:cs="Times New Roman"/>
          <w:szCs w:val="24"/>
        </w:rPr>
        <w:t xml:space="preserve"> εκτάσεων για την κατασκευή Χώρου Υγειονομικής Ταφής Αποβλήτων (ΧΥΤΑ) Δυτικής Αττικής.</w:t>
      </w:r>
    </w:p>
    <w:p w14:paraId="7814C5B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12. Η με αριθμό 625/20-3-2017 επίκαιρη ερώτ</w:t>
      </w:r>
      <w:r>
        <w:rPr>
          <w:rFonts w:eastAsia="Times New Roman" w:cs="Times New Roman"/>
          <w:szCs w:val="24"/>
        </w:rPr>
        <w:t xml:space="preserve">ηση της Βουλευτού Β΄ Πειραιά της Ένωσης Κεντρώων </w:t>
      </w:r>
      <w:r>
        <w:rPr>
          <w:rFonts w:eastAsia="Times New Roman" w:cs="Times New Roman"/>
          <w:szCs w:val="24"/>
        </w:rPr>
        <w:t xml:space="preserve">κ.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καταβολή των δεδουλευμένων των συμβασιούχων, σε αρκετούς </w:t>
      </w:r>
      <w:r>
        <w:rPr>
          <w:rFonts w:eastAsia="Times New Roman" w:cs="Times New Roman"/>
          <w:szCs w:val="24"/>
        </w:rPr>
        <w:t xml:space="preserve">δήμους </w:t>
      </w:r>
      <w:r>
        <w:rPr>
          <w:rFonts w:eastAsia="Times New Roman" w:cs="Times New Roman"/>
          <w:szCs w:val="24"/>
        </w:rPr>
        <w:t xml:space="preserve">της </w:t>
      </w:r>
      <w:r>
        <w:rPr>
          <w:rFonts w:eastAsia="Times New Roman" w:cs="Times New Roman"/>
          <w:szCs w:val="24"/>
        </w:rPr>
        <w:t>χώρας</w:t>
      </w:r>
      <w:r>
        <w:rPr>
          <w:rFonts w:eastAsia="Times New Roman" w:cs="Times New Roman"/>
          <w:szCs w:val="24"/>
        </w:rPr>
        <w:t>.</w:t>
      </w:r>
    </w:p>
    <w:p w14:paraId="7814C5B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13. Η με αριθμό 622/20-3-2017 επίκαιρη ερώτηση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πληρωμή της μεταφοράς μαθητών μέσω ειδικών μαθητικών δελτίων με </w:t>
      </w:r>
      <w:r>
        <w:rPr>
          <w:rFonts w:eastAsia="Times New Roman" w:cs="Times New Roman"/>
          <w:szCs w:val="24"/>
        </w:rPr>
        <w:t>δημόσια συγκοινωνία</w:t>
      </w:r>
      <w:r>
        <w:rPr>
          <w:rFonts w:eastAsia="Times New Roman" w:cs="Times New Roman"/>
          <w:szCs w:val="24"/>
        </w:rPr>
        <w:t>.</w:t>
      </w:r>
    </w:p>
    <w:p w14:paraId="7814C5B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14. Η με αριθμό</w:t>
      </w:r>
      <w:r>
        <w:rPr>
          <w:rFonts w:eastAsia="Times New Roman" w:cs="Times New Roman"/>
          <w:szCs w:val="24"/>
        </w:rPr>
        <w:t xml:space="preserve"> 633/21-3-2017 επίκαιρη ερώτηση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Ψηφιακής Πολιτικής, Τηλεπικοινωνιών και Ενημέρωσης,</w:t>
      </w:r>
      <w:r>
        <w:rPr>
          <w:rFonts w:eastAsia="Times New Roman" w:cs="Times New Roman"/>
          <w:b/>
          <w:bCs/>
          <w:szCs w:val="24"/>
        </w:rPr>
        <w:t xml:space="preserve"> </w:t>
      </w:r>
      <w:r>
        <w:rPr>
          <w:rFonts w:eastAsia="Times New Roman" w:cs="Times New Roman"/>
          <w:szCs w:val="24"/>
        </w:rPr>
        <w:t xml:space="preserve">με θέμα «καθυστερεί εξοργιστικά και με δόλο (;) ο διαγωνισμός </w:t>
      </w:r>
      <w:proofErr w:type="spellStart"/>
      <w:r>
        <w:rPr>
          <w:rFonts w:eastAsia="Times New Roman" w:cs="Times New Roman"/>
          <w:szCs w:val="24"/>
        </w:rPr>
        <w:t>αδειοδότησης</w:t>
      </w:r>
      <w:proofErr w:type="spellEnd"/>
      <w:r>
        <w:rPr>
          <w:rFonts w:eastAsia="Times New Roman" w:cs="Times New Roman"/>
          <w:szCs w:val="24"/>
        </w:rPr>
        <w:t xml:space="preserve"> των τηλεοπτικών σταθμών</w:t>
      </w:r>
      <w:r>
        <w:rPr>
          <w:rFonts w:eastAsia="Times New Roman" w:cs="Times New Roman"/>
          <w:szCs w:val="24"/>
        </w:rPr>
        <w:t>».</w:t>
      </w:r>
    </w:p>
    <w:p w14:paraId="7814C5C0" w14:textId="77777777" w:rsidR="00D90BAD" w:rsidRDefault="009A27D8">
      <w:pPr>
        <w:spacing w:line="600" w:lineRule="auto"/>
        <w:ind w:firstLine="720"/>
        <w:jc w:val="both"/>
        <w:rPr>
          <w:rFonts w:eastAsia="Times New Roman" w:cs="Times New Roman"/>
          <w:szCs w:val="24"/>
        </w:rPr>
      </w:pPr>
      <w:r>
        <w:rPr>
          <w:rFonts w:eastAsia="Times New Roman" w:cs="Times New Roman"/>
          <w:bCs/>
          <w:szCs w:val="24"/>
        </w:rPr>
        <w:lastRenderedPageBreak/>
        <w:t>ΑΝΑΦΟΡΕΣ-ΕΡΩΤΗΣΕΙΣ (Άρθρο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7814C5C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1. Η με αριθμό 2787/23-1-2017 ερώτηση του Δ΄ Αντιπροέδρου της Βουλής και Βουλευτή Α΄ Αθηνών της Νέας Δημοκρατίας κ. </w:t>
      </w:r>
      <w:r>
        <w:rPr>
          <w:rFonts w:eastAsia="Times New Roman" w:cs="Times New Roman"/>
          <w:bCs/>
          <w:szCs w:val="24"/>
        </w:rPr>
        <w:t>Νικήτα Κακλαμάνη</w:t>
      </w:r>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w:t>
      </w:r>
      <w:r>
        <w:rPr>
          <w:rFonts w:eastAsia="Times New Roman" w:cs="Times New Roman"/>
          <w:bCs/>
          <w:szCs w:val="24"/>
        </w:rPr>
        <w:t>και Κοινωνικής Αλληλεγγύης,</w:t>
      </w:r>
      <w:r>
        <w:rPr>
          <w:rFonts w:eastAsia="Times New Roman" w:cs="Times New Roman"/>
          <w:szCs w:val="24"/>
        </w:rPr>
        <w:t xml:space="preserve"> σχετικά με τη διαχείριση και αξιοποίηση της ακίνητης περιουσίας των Υπουργείων Υγείας και Εργασίας, Κοινωνικής Ασφάλισης και Κοινωνικής Αλληλεγγύης.</w:t>
      </w:r>
    </w:p>
    <w:p w14:paraId="7814C5C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2. Η με αριθμό 1775/6-12-2016 ερώτηση της Βουλευτού Αττικής της Δημοκρατικής Συ</w:t>
      </w:r>
      <w:r>
        <w:rPr>
          <w:rFonts w:eastAsia="Times New Roman" w:cs="Times New Roman"/>
          <w:szCs w:val="24"/>
        </w:rPr>
        <w:t xml:space="preserve">μπαράταξης ΠΑΣΟΚ - ΔΗΜΑΡ κυρίας </w:t>
      </w:r>
      <w:r>
        <w:rPr>
          <w:rFonts w:eastAsia="Times New Roman" w:cs="Times New Roman"/>
          <w:bCs/>
          <w:szCs w:val="24"/>
        </w:rPr>
        <w:t>Παρασκευής</w:t>
      </w:r>
      <w:r>
        <w:rPr>
          <w:rFonts w:eastAsia="Times New Roman" w:cs="Times New Roman"/>
          <w:szCs w:val="24"/>
        </w:rPr>
        <w:t xml:space="preserve"> </w:t>
      </w:r>
      <w:r>
        <w:rPr>
          <w:rFonts w:eastAsia="Times New Roman" w:cs="Times New Roman"/>
          <w:bCs/>
          <w:szCs w:val="24"/>
        </w:rPr>
        <w:t xml:space="preserve"> </w:t>
      </w:r>
      <w:proofErr w:type="spellStart"/>
      <w:r>
        <w:rPr>
          <w:rFonts w:eastAsia="Times New Roman" w:cs="Times New Roman"/>
          <w:bCs/>
          <w:szCs w:val="24"/>
        </w:rPr>
        <w:t>Χριστοφιλοπούλου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«αδιαφορία του Υπουργείου Υγείας για το Νοσοκομείο Ζακύνθου».</w:t>
      </w:r>
    </w:p>
    <w:p w14:paraId="7814C5C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3. Η με αριθμό 2718/19-1-2017 ερώτηση του Ανεξάρτητου Βουλευτή Β΄ Αθηνών κ. </w:t>
      </w:r>
      <w:r>
        <w:rPr>
          <w:rFonts w:eastAsia="Times New Roman" w:cs="Times New Roman"/>
          <w:bCs/>
          <w:szCs w:val="24"/>
        </w:rPr>
        <w:t>Γεωργίου - Δημητρ</w:t>
      </w:r>
      <w:r>
        <w:rPr>
          <w:rFonts w:eastAsia="Times New Roman" w:cs="Times New Roman"/>
          <w:bCs/>
          <w:szCs w:val="24"/>
        </w:rPr>
        <w:t>ίου Καρρά</w:t>
      </w:r>
      <w:r>
        <w:rPr>
          <w:rFonts w:eastAsia="Times New Roman" w:cs="Times New Roman"/>
          <w:szCs w:val="24"/>
        </w:rPr>
        <w:t xml:space="preserve"> προς τον Υπουργό </w:t>
      </w:r>
      <w:r>
        <w:rPr>
          <w:rFonts w:eastAsia="Times New Roman" w:cs="Times New Roman"/>
          <w:bCs/>
          <w:szCs w:val="24"/>
        </w:rPr>
        <w:t>Μεταναστευτικής</w:t>
      </w:r>
      <w:r>
        <w:rPr>
          <w:rFonts w:eastAsia="Times New Roman" w:cs="Times New Roman"/>
          <w:szCs w:val="24"/>
        </w:rPr>
        <w:t xml:space="preserve"> </w:t>
      </w:r>
      <w:r>
        <w:rPr>
          <w:rFonts w:eastAsia="Times New Roman" w:cs="Times New Roman"/>
          <w:bCs/>
          <w:szCs w:val="24"/>
        </w:rPr>
        <w:t>Πολιτικής,</w:t>
      </w:r>
      <w:r>
        <w:rPr>
          <w:rFonts w:eastAsia="Times New Roman" w:cs="Times New Roman"/>
          <w:b/>
          <w:bCs/>
          <w:szCs w:val="24"/>
        </w:rPr>
        <w:t xml:space="preserve"> </w:t>
      </w:r>
      <w:r>
        <w:rPr>
          <w:rFonts w:eastAsia="Times New Roman" w:cs="Times New Roman"/>
          <w:szCs w:val="24"/>
        </w:rPr>
        <w:t xml:space="preserve">με θέμα «την ανάγκη λήψεως νομοθετικών μέτρων για την επιτάχυνση των διαδικασιών </w:t>
      </w:r>
      <w:r>
        <w:rPr>
          <w:rFonts w:eastAsia="Times New Roman" w:cs="Times New Roman"/>
          <w:szCs w:val="24"/>
        </w:rPr>
        <w:lastRenderedPageBreak/>
        <w:t>ενώπιον των δικαστηρίων, επί υποθέσεων προσώπων των οποίων έχει απορριφθεί η αίτηση χορηγήσεως διεθνούς προστασίας - ασύλ</w:t>
      </w:r>
      <w:r>
        <w:rPr>
          <w:rFonts w:eastAsia="Times New Roman" w:cs="Times New Roman"/>
          <w:szCs w:val="24"/>
        </w:rPr>
        <w:t>ου».</w:t>
      </w:r>
    </w:p>
    <w:p w14:paraId="7814C5C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Θα συζητηθεί τώρα η ενδέκατη με αριθμό 564/6-3-17 επίκαιρη ερώτηση δεύτερου κύκλου του Βουλευτή Αχαΐας της Δημοκρατικής Συμπαράταξης ΠΑΣΟΚ -</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 σ</w:t>
      </w:r>
      <w:r>
        <w:rPr>
          <w:rFonts w:eastAsia="Times New Roman" w:cs="Times New Roman"/>
          <w:szCs w:val="24"/>
        </w:rPr>
        <w:t>χετικά με τα «αντισυνταγμ</w:t>
      </w:r>
      <w:r>
        <w:rPr>
          <w:rFonts w:eastAsia="Times New Roman" w:cs="Times New Roman"/>
          <w:szCs w:val="24"/>
        </w:rPr>
        <w:t xml:space="preserve">ατικά και </w:t>
      </w:r>
      <w:proofErr w:type="spellStart"/>
      <w:r>
        <w:rPr>
          <w:rFonts w:eastAsia="Times New Roman" w:cs="Times New Roman"/>
          <w:szCs w:val="24"/>
        </w:rPr>
        <w:t>εξωακαδημαϊκά</w:t>
      </w:r>
      <w:proofErr w:type="spellEnd"/>
      <w:r>
        <w:rPr>
          <w:rFonts w:eastAsia="Times New Roman" w:cs="Times New Roman"/>
          <w:szCs w:val="24"/>
        </w:rPr>
        <w:t xml:space="preserve"> κριτήρια επιλογής των υποψηφίων Μελών ΣΕΠ στο Ελληνικό Ανοιχτό Πανεπιστήμιο».</w:t>
      </w:r>
    </w:p>
    <w:p w14:paraId="7814C5C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έχει περάσει σχεδόν μία ώρα κι </w:t>
      </w:r>
      <w:r>
        <w:rPr>
          <w:rFonts w:eastAsia="Times New Roman" w:cs="Times New Roman"/>
          <w:szCs w:val="24"/>
        </w:rPr>
        <w:t>έχουν συζητηθεί</w:t>
      </w:r>
      <w:r>
        <w:rPr>
          <w:rFonts w:eastAsia="Times New Roman" w:cs="Times New Roman"/>
          <w:szCs w:val="24"/>
        </w:rPr>
        <w:t xml:space="preserve"> μόνο δυο ερωτήσεις. Επειδή υπάρχει νομοθετική εργασία στις 12.00΄ κι έχουμε πολλές ερωτή</w:t>
      </w:r>
      <w:r>
        <w:rPr>
          <w:rFonts w:eastAsia="Times New Roman" w:cs="Times New Roman"/>
          <w:szCs w:val="24"/>
        </w:rPr>
        <w:t>σεις, θα σας διακόπτω. Ακολουθείτε, λοιπόν, τους χρόνους του Κανονισμού.</w:t>
      </w:r>
    </w:p>
    <w:p w14:paraId="7814C5C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Ορίστε, κύριε Παπαθεοδώρου, έχετε τον λόγο για δύο λεπτά.</w:t>
      </w:r>
    </w:p>
    <w:p w14:paraId="7814C5C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Ευχαριστώ, κυρία Πρόεδρε.</w:t>
      </w:r>
    </w:p>
    <w:p w14:paraId="7814C5C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Θα ζητήσω τελικά την ανοχή σας, αλλά στη δευτερολογία μου. </w:t>
      </w:r>
    </w:p>
    <w:p w14:paraId="7814C5C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Κύριε Υπουργέ, α</w:t>
      </w:r>
      <w:r>
        <w:rPr>
          <w:rFonts w:eastAsia="Times New Roman" w:cs="Times New Roman"/>
          <w:szCs w:val="24"/>
        </w:rPr>
        <w:t xml:space="preserve">ντικείμενο της σημερινής ερώτησης είναι η προκήρυξη για το συνεργαζόμενο επιστημονικό προσωπικό στο ΕΑΠ, στο Ελληνικό </w:t>
      </w:r>
      <w:r>
        <w:rPr>
          <w:rFonts w:eastAsia="Times New Roman" w:cs="Times New Roman"/>
          <w:szCs w:val="24"/>
        </w:rPr>
        <w:t xml:space="preserve">Ανοικτό </w:t>
      </w:r>
      <w:r>
        <w:rPr>
          <w:rFonts w:eastAsia="Times New Roman" w:cs="Times New Roman"/>
          <w:szCs w:val="24"/>
        </w:rPr>
        <w:t>Πανεπιστήμιο. Είναι μία ερώτηση η οποία ξέρετε ότι αφορά κάποιες χιλιάδες υποψηφίους αυτήν τη στιγμή και από την απάντησή σας θα κ</w:t>
      </w:r>
      <w:r>
        <w:rPr>
          <w:rFonts w:eastAsia="Times New Roman" w:cs="Times New Roman"/>
          <w:szCs w:val="24"/>
        </w:rPr>
        <w:t xml:space="preserve">ριθεί εάν και οι ίδιοι θα μπορέσουν να συνεχίσουν απρόσκοπτα την υποψηφιότητά τους. Γιατί; Διότι για πρώτη φορά στη νέα προκήρυξη για την περίοδο 2017-2020 εμπεριέχονται στοιχεία, κριτήρια, τα οποία είναι έξω από κάθε ακαδημαϊκή δεοντολογία και ακαδημαϊκή </w:t>
      </w:r>
      <w:r>
        <w:rPr>
          <w:rFonts w:eastAsia="Times New Roman" w:cs="Times New Roman"/>
          <w:szCs w:val="24"/>
        </w:rPr>
        <w:t>αξιολόγηση. Βεβαίως, υπάρχουν και στοιχεία τα οποία θεωρούνται, κατά την άποψή μου, ότι είναι αντισυνταγματικά και πάντως είναι αυθαίρετα. Ποια είναι αυτά τα στοιχεία; Θα σας αναφέρω μόνο δύο, γιατί υπάρχουν και πολλά άλλα τα οποία θα τα βρούμε στη συζήτησ</w:t>
      </w:r>
      <w:r>
        <w:rPr>
          <w:rFonts w:eastAsia="Times New Roman" w:cs="Times New Roman"/>
          <w:szCs w:val="24"/>
        </w:rPr>
        <w:t xml:space="preserve">η. </w:t>
      </w:r>
    </w:p>
    <w:p w14:paraId="7814C5C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Το πρώτο είναι το κριτήριο της διαθεσιμότητας, σύμφωνα με το οποίο ο υποψήφιος καλείται να δικαιολογήσει, να αιτιολογήσει κατά πόσο είναι διαθέσιμος να προσφέρει τις υπηρεσίες του. Όχι κατά πόσο ο ίδιος το θέλει, αλλά σε σχέση με τις άλλες </w:t>
      </w:r>
      <w:r>
        <w:rPr>
          <w:rFonts w:eastAsia="Times New Roman" w:cs="Times New Roman"/>
          <w:szCs w:val="24"/>
        </w:rPr>
        <w:lastRenderedPageBreak/>
        <w:t xml:space="preserve">υπηρεσιακές </w:t>
      </w:r>
      <w:r>
        <w:rPr>
          <w:rFonts w:eastAsia="Times New Roman" w:cs="Times New Roman"/>
          <w:szCs w:val="24"/>
        </w:rPr>
        <w:t xml:space="preserve">ή εργασιακές δεσμεύσεις που έχει, τα ωράρια εργασίας του ή αν έχει κύρια ή άλλη απασχόληση. </w:t>
      </w:r>
    </w:p>
    <w:p w14:paraId="7814C5C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Το δεύτερο κριτήριο, κύριε Υπουργέ, είναι αυτό της αρνητικής </w:t>
      </w:r>
      <w:proofErr w:type="spellStart"/>
      <w:r>
        <w:rPr>
          <w:rFonts w:eastAsia="Times New Roman" w:cs="Times New Roman"/>
          <w:szCs w:val="24"/>
        </w:rPr>
        <w:t>μοριοδότησης</w:t>
      </w:r>
      <w:proofErr w:type="spellEnd"/>
      <w:r>
        <w:rPr>
          <w:rFonts w:eastAsia="Times New Roman" w:cs="Times New Roman"/>
          <w:szCs w:val="24"/>
        </w:rPr>
        <w:t>, για τους υποψηφίους που έχουν διατελέσει παλαιότερα μέλη του συνεργαζόμενου επιστημονικο</w:t>
      </w:r>
      <w:r>
        <w:rPr>
          <w:rFonts w:eastAsia="Times New Roman" w:cs="Times New Roman"/>
          <w:szCs w:val="24"/>
        </w:rPr>
        <w:t>ύ προσωπικού του ΕΑΠ, σύμφωνα με το οποίο αφαιρείται από τον υποψήφιο μία μονάδα για κάθε έτος προηγούμενης συνεργασίας του, ενώ αντίστοιχα προστίθενται σε όσους δεν έχουν προσληφθεί μέχρι σήμερα στο ΕΑΠ ορισμένα μόρια έτσι ώστε να υπάρχει μια εξισορρόπηση</w:t>
      </w:r>
      <w:r>
        <w:rPr>
          <w:rFonts w:eastAsia="Times New Roman" w:cs="Times New Roman"/>
          <w:szCs w:val="24"/>
        </w:rPr>
        <w:t xml:space="preserve"> μεταξύ των παλαιών και των καινούργιων, με τη μόνη διαφορά ότι και τα δύο αυτά κριτήρια όχι μόνο δεν είναι ακαδημαϊκά, αλλά συμπεριλαμβάνονται σε μια αξιολόγηση η οποία γίνεται από τον φάκελο και ενδεχομένως από τη συνέντευξη την οποία θα περάσει ο υποψήφ</w:t>
      </w:r>
      <w:r>
        <w:rPr>
          <w:rFonts w:eastAsia="Times New Roman" w:cs="Times New Roman"/>
          <w:szCs w:val="24"/>
        </w:rPr>
        <w:t>ιος.</w:t>
      </w:r>
    </w:p>
    <w:p w14:paraId="7814C5C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Κύριε Υπουργέ, η ανησυχία είναι μία. Θα σας έλεγα ότι έχουμε ζητήσει -και είναι η ερώτηση- την παρέμβασή σας για τον επαναπροσδιορισμό των κριτηρίων πριν τη λήξη της προθεσμίας υποβολής των υποψηφιοτήτων. </w:t>
      </w:r>
    </w:p>
    <w:p w14:paraId="7814C5C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Κύριε Υπουργέ, αυτά τα κριτήρια δεν μπορούν ν</w:t>
      </w:r>
      <w:r>
        <w:rPr>
          <w:rFonts w:eastAsia="Times New Roman" w:cs="Times New Roman"/>
          <w:szCs w:val="24"/>
        </w:rPr>
        <w:t xml:space="preserve">α σταθούν ενώπιον οποιουδήποτε δικαστηρίου. Θα εκπέσουν. Αυτό θα έχει </w:t>
      </w:r>
      <w:r>
        <w:rPr>
          <w:rFonts w:eastAsia="Times New Roman" w:cs="Times New Roman"/>
          <w:szCs w:val="24"/>
        </w:rPr>
        <w:lastRenderedPageBreak/>
        <w:t>σοβαρότατες συνέπειες για τον εξής λόγο: μαζί με την έκπτωση αυτή, θα έχουμε και την έκπτωση της λίστας, επομένως δεν θα μπορούν οι ΣΕΠ να βρίσκονται στη θέση τους από τον επόμενο Σεπτέμ</w:t>
      </w:r>
      <w:r>
        <w:rPr>
          <w:rFonts w:eastAsia="Times New Roman" w:cs="Times New Roman"/>
          <w:szCs w:val="24"/>
        </w:rPr>
        <w:t xml:space="preserve">βριο. </w:t>
      </w:r>
    </w:p>
    <w:p w14:paraId="7814C5C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Θα επανέλθω στη δευτερολογία μου. </w:t>
      </w:r>
    </w:p>
    <w:p w14:paraId="7814C5C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w:t>
      </w:r>
    </w:p>
    <w:p w14:paraId="7814C5D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Σας ευχαριστώ.</w:t>
      </w:r>
    </w:p>
    <w:p w14:paraId="7814C5D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xml:space="preserve">, νομίζω ότι αν θέλουμε να λύνουμε επί της ουσίας ζητήματα ακαδημαϊκότητας, δεν πρέπει αυτά να τα λύνουμε στα δικαστήρια. Το έχω σαν αρχή αυτό. Δυστυχώς, θα αναγκαστώ κι εγώ -όπως ξέρετε αύριο θα παρθεί μια απόφαση για τα </w:t>
      </w:r>
      <w:proofErr w:type="spellStart"/>
      <w:r>
        <w:rPr>
          <w:rFonts w:eastAsia="Times New Roman" w:cs="Times New Roman"/>
          <w:szCs w:val="24"/>
        </w:rPr>
        <w:t>τεκταινόμενα</w:t>
      </w:r>
      <w:proofErr w:type="spellEnd"/>
      <w:r>
        <w:rPr>
          <w:rFonts w:eastAsia="Times New Roman" w:cs="Times New Roman"/>
          <w:szCs w:val="24"/>
        </w:rPr>
        <w:t xml:space="preserve"> στο Δημοκρίτειο Πανεπ</w:t>
      </w:r>
      <w:r>
        <w:rPr>
          <w:rFonts w:eastAsia="Times New Roman" w:cs="Times New Roman"/>
          <w:szCs w:val="24"/>
        </w:rPr>
        <w:t xml:space="preserve">ιστήμιο- να προχωρήσω σε κυρώσεις. Το βασικό μας, όμως, θέμα δεν είναι αυτό. </w:t>
      </w:r>
    </w:p>
    <w:p w14:paraId="7814C5D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Ας δούμε, λοιπόν, τον ρόλο του Ελληνικού </w:t>
      </w:r>
      <w:r>
        <w:rPr>
          <w:rFonts w:eastAsia="Times New Roman" w:cs="Times New Roman"/>
          <w:szCs w:val="24"/>
        </w:rPr>
        <w:t xml:space="preserve">Ανοικτού </w:t>
      </w:r>
      <w:r>
        <w:rPr>
          <w:rFonts w:eastAsia="Times New Roman" w:cs="Times New Roman"/>
          <w:szCs w:val="24"/>
        </w:rPr>
        <w:t xml:space="preserve">Πανεπιστημίου. Είναι ένας από τους σημαντικότερους φορείς, μέσα </w:t>
      </w:r>
      <w:r>
        <w:rPr>
          <w:rFonts w:eastAsia="Times New Roman" w:cs="Times New Roman"/>
          <w:szCs w:val="24"/>
        </w:rPr>
        <w:lastRenderedPageBreak/>
        <w:t>από τους οποίους μπορούν οι νέοι επιστήμονες να βρουν εργασία, ο</w:t>
      </w:r>
      <w:r>
        <w:rPr>
          <w:rFonts w:eastAsia="Times New Roman" w:cs="Times New Roman"/>
          <w:szCs w:val="24"/>
        </w:rPr>
        <w:t xml:space="preserve">ι νέοι επιστήμονες για τους οποίους όλοι εδώ χύνουμε δάκρυα που φεύγουν, κάνουν, δείχνουν. </w:t>
      </w:r>
    </w:p>
    <w:p w14:paraId="7814C5D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Από τους δύο χιλιάδες διδάσκοντες ξέρετε πόσοι είναι αυτοί που έχουν ήδη μια εργασία, είναι, δηλαδή, καθηγητές πανεπιστημίου; Οι χίλιοι εξακόσιοι. Χύνουμε δάκρυα εδ</w:t>
      </w:r>
      <w:r>
        <w:rPr>
          <w:rFonts w:eastAsia="Times New Roman" w:cs="Times New Roman"/>
          <w:szCs w:val="24"/>
        </w:rPr>
        <w:t>ώ για να μην φεύγουν τα παιδιά και ένας θεσμός μας, ο οποίος μπορεί να φιλοξενήσει τους νέους επιστήμονες, αυτός ο θεσμός είναι κατά τεράστια πλειοψηφία στελεχωμένος από άτομα που έχουν και μια δεύτερη δουλειά. Αυτό δεν είναι ούτε ακαδημαϊκά σωστό, αλλά ού</w:t>
      </w:r>
      <w:r>
        <w:rPr>
          <w:rFonts w:eastAsia="Times New Roman" w:cs="Times New Roman"/>
          <w:szCs w:val="24"/>
        </w:rPr>
        <w:t>τε και κοινωνικά σωστό. Αυτό είναι το πρώτο.</w:t>
      </w:r>
    </w:p>
    <w:p w14:paraId="7814C5D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Δεύτερον, να δούμε πώς γινόταν τόσα χρόνια η </w:t>
      </w:r>
      <w:proofErr w:type="spellStart"/>
      <w:r>
        <w:rPr>
          <w:rFonts w:eastAsia="Times New Roman" w:cs="Times New Roman"/>
          <w:szCs w:val="24"/>
        </w:rPr>
        <w:t>μοριοδότηση</w:t>
      </w:r>
      <w:proofErr w:type="spellEnd"/>
      <w:r>
        <w:rPr>
          <w:rFonts w:eastAsia="Times New Roman" w:cs="Times New Roman"/>
          <w:szCs w:val="24"/>
        </w:rPr>
        <w:t>. Εάν έκανα εγώ αίτηση -δεν έχω κάνει ποτέ, διότι δεν θεωρώ ότι ένας πανεπιστημιακός πρέπει να δουλεύει σε πολλά πράγματα- με το που τελείωνα την αίτηση, γ</w:t>
      </w:r>
      <w:r>
        <w:rPr>
          <w:rFonts w:eastAsia="Times New Roman" w:cs="Times New Roman"/>
          <w:szCs w:val="24"/>
        </w:rPr>
        <w:t>ινόμουν αμέσως αποδεκτός. Γιατί; Διότι είχα πολλά χρόνια διδασκαλίας, εξ ορισμού, είχα πολλές δημοσιεύσεις, που, όμως, οι δημοσιεύσεις μου κρίνονταν όχι με βάση το περιεχόμενο, αλλά πού τις δημοσίευσα, πόσες είναι αυτές, κλπ., ποσοτικά δηλαδή κριτήρια. Μπο</w:t>
      </w:r>
      <w:r>
        <w:rPr>
          <w:rFonts w:eastAsia="Times New Roman" w:cs="Times New Roman"/>
          <w:szCs w:val="24"/>
        </w:rPr>
        <w:t xml:space="preserve">ρεί διάφοροι άλλοι συνάδελφοι να με έχουν ξετινάξει στον αέρα </w:t>
      </w:r>
      <w:r>
        <w:rPr>
          <w:rFonts w:eastAsia="Times New Roman" w:cs="Times New Roman"/>
          <w:szCs w:val="24"/>
        </w:rPr>
        <w:lastRenderedPageBreak/>
        <w:t>στη βιβλιογραφία, αλλά δεν λαμβάνονταν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Και ένας νέος επιστήμονας, ο οποίος είχε πολύ καλύτερες σπουδές από μένα, πολύ λιγότερες εργασίες, γιατί ήταν νέος άνθρωπος και κα</w:t>
      </w:r>
      <w:r>
        <w:rPr>
          <w:rFonts w:eastAsia="Times New Roman" w:cs="Times New Roman"/>
          <w:szCs w:val="24"/>
        </w:rPr>
        <w:t>μ</w:t>
      </w:r>
      <w:r>
        <w:rPr>
          <w:rFonts w:eastAsia="Times New Roman" w:cs="Times New Roman"/>
          <w:szCs w:val="24"/>
        </w:rPr>
        <w:t xml:space="preserve">μία εμπορεία, </w:t>
      </w:r>
      <w:r>
        <w:rPr>
          <w:rFonts w:eastAsia="Times New Roman" w:cs="Times New Roman"/>
          <w:szCs w:val="24"/>
        </w:rPr>
        <w:t>έμενε έξω. Αυτό δεν ήταν τρόπος ακαδημαϊκής επιλογής, όπως καταλαβαίνετε. Μια διοικητική διευθέτηση ήταν.</w:t>
      </w:r>
    </w:p>
    <w:p w14:paraId="7814C5D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Αυτό, λοιπόν, που λέμε τώρα -μάλλον, αυτό που λέει η διοικούσα, γιατί, όπως καταλαβαίνετε, δεν μπορώ να παρέμβω, είναι ένα αυτοδιοικούμενο ίδρυμα...</w:t>
      </w:r>
    </w:p>
    <w:p w14:paraId="7814C5D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Θ</w:t>
      </w:r>
      <w:r>
        <w:rPr>
          <w:rFonts w:eastAsia="Times New Roman" w:cs="Times New Roman"/>
          <w:b/>
          <w:szCs w:val="24"/>
        </w:rPr>
        <w:t>ΕΟΔΩΡΟΣ ΠΑΠΑΘΕΟΔΩΡΟΥ:</w:t>
      </w:r>
      <w:r>
        <w:rPr>
          <w:rFonts w:eastAsia="Times New Roman" w:cs="Times New Roman"/>
          <w:szCs w:val="24"/>
        </w:rPr>
        <w:t xml:space="preserve"> Όχι, κύριε Υπουργέ.</w:t>
      </w:r>
    </w:p>
    <w:p w14:paraId="7814C5D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Στη</w:t>
      </w:r>
      <w:r>
        <w:rPr>
          <w:rFonts w:eastAsia="Times New Roman" w:cs="Times New Roman"/>
          <w:b/>
          <w:szCs w:val="24"/>
        </w:rPr>
        <w:t xml:space="preserve"> </w:t>
      </w:r>
      <w:r>
        <w:rPr>
          <w:rFonts w:eastAsia="Times New Roman" w:cs="Times New Roman"/>
          <w:szCs w:val="24"/>
        </w:rPr>
        <w:t>δική μας νοοτροπία, η Πολιτεία πρέπει να αφήνει αυτά τα Ιδρύματα, με τις δυσκολίες τους, να προχωράνε και μέσα από συνεννοήσεις να βελτιώνον</w:t>
      </w:r>
      <w:r>
        <w:rPr>
          <w:rFonts w:eastAsia="Times New Roman" w:cs="Times New Roman"/>
          <w:szCs w:val="24"/>
        </w:rPr>
        <w:t>ται.</w:t>
      </w:r>
    </w:p>
    <w:p w14:paraId="7814C5D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Αυτό που λέμε τώρα είναι ότι θα πρέπει να παίξει και κάποιον ρόλο η διαθεσιμότητα των υποψηφίων. Τι εννοούμε με αυτό: </w:t>
      </w:r>
    </w:p>
    <w:p w14:paraId="7814C5D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Είστε πανεπιστημιακός, κύριε Παπαθεοδώρου, και μάλιστα από τους πλέον γνωστούς στην ελληνική επικράτεια. Και το </w:t>
      </w:r>
      <w:r>
        <w:rPr>
          <w:rFonts w:eastAsia="Times New Roman" w:cs="Times New Roman"/>
          <w:szCs w:val="24"/>
        </w:rPr>
        <w:lastRenderedPageBreak/>
        <w:t>εννοώ, χωρίς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 xml:space="preserve">διάθεση κολακείας. Έχετε κάνει και διοίκηση. Είναι δυνατό κάποιος που κάνει διοίκηση, έχει ευθύνες σε προπτυχιακά μαθήματα, έχει ευθύνες σε μεταπτυχιακά μαθήματα, κάνει έρευνα, να πει, «Είμαι διαθέσιμος να κάνω μάθημα και στο </w:t>
      </w:r>
      <w:r>
        <w:rPr>
          <w:rFonts w:eastAsia="Times New Roman" w:cs="Times New Roman"/>
          <w:szCs w:val="24"/>
        </w:rPr>
        <w:t xml:space="preserve">Ανοικτό </w:t>
      </w:r>
      <w:r>
        <w:rPr>
          <w:rFonts w:eastAsia="Times New Roman" w:cs="Times New Roman"/>
          <w:szCs w:val="24"/>
        </w:rPr>
        <w:t>Πανεπιστήμιο» και να π</w:t>
      </w:r>
      <w:r>
        <w:rPr>
          <w:rFonts w:eastAsia="Times New Roman" w:cs="Times New Roman"/>
          <w:szCs w:val="24"/>
        </w:rPr>
        <w:t>αίρνει και τη θέση κάποιου νέου ανθρώπου; Εμείς νομίζουμε πως όχι. Και λέω «εμείς», διότι θεωρώ ότι και η διοικούσα του πανεπιστημίου και ο Υπουργός και το Υπουργείο σε αυτό το θέμα είναι σε απόλυτη συμφωνία. Άρα, διαθεσιμότητες. Διότι ξέρετε πολύ καλά ότι</w:t>
      </w:r>
      <w:r>
        <w:rPr>
          <w:rFonts w:eastAsia="Times New Roman" w:cs="Times New Roman"/>
          <w:szCs w:val="24"/>
        </w:rPr>
        <w:t xml:space="preserve"> με όλη τη συζήτηση που γίνεται για τα μεταπτυχιακά και αν κάποιος πρέπει να πληρώνεται από τα μέλη ΔΕΠ κλπ., λίγο το θέμα των μεταπτυχιακών, λίγο το θέμα της διοίκησης που έχει αυτήν την απίστευτη γραφειοκρατία, που εντάθηκε μάλιστα και τα τελευταία χρόνι</w:t>
      </w:r>
      <w:r>
        <w:rPr>
          <w:rFonts w:eastAsia="Times New Roman" w:cs="Times New Roman"/>
          <w:szCs w:val="24"/>
        </w:rPr>
        <w:t>α της κρίσης, λίγο το γεγονός ότι θέλει να φέρει χρήματα από το εξωτερικό από ανταγωνιστικά προγράμματα, που ξέρετε πόσο θετική πορεία έχουν οι Έλληνες πανεπιστημιακοί σε αυτό, λίγο το ένα, λίγο το άλλο, έχουν αγνοηθεί τα προπτυχιακά προγράμματα. Υπάρχει τ</w:t>
      </w:r>
      <w:r>
        <w:rPr>
          <w:rFonts w:eastAsia="Times New Roman" w:cs="Times New Roman"/>
          <w:szCs w:val="24"/>
        </w:rPr>
        <w:t>εράστιος κίνδυνος στα προπτυχιακά, που είναι η βασική αποστολή του πανεπιστημίου, να είναι στον αυτόματο.</w:t>
      </w:r>
    </w:p>
    <w:p w14:paraId="7814C5D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Αρά, διαθεσιμότητες, γιατί αν πω εγώ ότι κάνω και διοίκηση, κάνω και το ένα, κάνω και το άλλο και θέλω να κάνω και μάθημα, θα πρέπει να υπάρχει κάποια</w:t>
      </w:r>
      <w:r>
        <w:rPr>
          <w:rFonts w:eastAsia="Times New Roman" w:cs="Times New Roman"/>
          <w:szCs w:val="24"/>
        </w:rPr>
        <w:t xml:space="preserve"> Αρχή που να λέει, «Όχι, δεν μπορείς να κάνεις μάθημα». Άρα, και να δούμε επί της ουσίας ποιοι μπορούν να κάνουν αυτά τα μαθήματα και κυρίως να ανοίξουν, επιτέλους, αυτοί οι θεσμοί στους νέους επιστήμονες.</w:t>
      </w:r>
    </w:p>
    <w:p w14:paraId="7814C5D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ευχαριστώ.</w:t>
      </w:r>
    </w:p>
    <w:p w14:paraId="7814C5D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πούλου):</w:t>
      </w:r>
      <w:r>
        <w:rPr>
          <w:rFonts w:eastAsia="Times New Roman" w:cs="Times New Roman"/>
          <w:szCs w:val="24"/>
        </w:rPr>
        <w:t xml:space="preserve"> Ευχαριστούμε.</w:t>
      </w:r>
    </w:p>
    <w:p w14:paraId="7814C5D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Τον λόγο έχει ο κ. Παπαθεοδώρου.</w:t>
      </w:r>
    </w:p>
    <w:p w14:paraId="7814C5DE" w14:textId="77777777" w:rsidR="00D90BAD" w:rsidRDefault="009A27D8">
      <w:pPr>
        <w:spacing w:after="0" w:line="600" w:lineRule="auto"/>
        <w:ind w:firstLine="720"/>
        <w:jc w:val="both"/>
        <w:rPr>
          <w:rFonts w:eastAsia="Times New Roman"/>
          <w:szCs w:val="24"/>
        </w:rPr>
      </w:pPr>
      <w:r>
        <w:rPr>
          <w:rFonts w:eastAsia="Times New Roman" w:cs="Times New Roman"/>
          <w:b/>
          <w:szCs w:val="24"/>
        </w:rPr>
        <w:t>ΘΕΟΔΩΡΟΣ ΠΑΠΑΘΕΟΔΩΡΟΥ:</w:t>
      </w:r>
      <w:r>
        <w:rPr>
          <w:rFonts w:eastAsia="Times New Roman" w:cs="Times New Roman"/>
          <w:szCs w:val="24"/>
        </w:rPr>
        <w:t xml:space="preserve"> Κύριε Υπουργέ, είστε πολύ διαφωτιστικός, όχι μόνον για μένα, αλλά και για όλους αυτούς οι οποίοι μας ακούν. Το λέω αυτό γιατί πράγματι επικαλεστήκατε την εμπειρία μου. Ήμουν για</w:t>
      </w:r>
      <w:r>
        <w:rPr>
          <w:rFonts w:eastAsia="Times New Roman" w:cs="Times New Roman"/>
          <w:szCs w:val="24"/>
        </w:rPr>
        <w:t xml:space="preserve"> δέκα χρόνια μέλος ΣΕΠ στο ΕΑΠ και όταν ήμουν </w:t>
      </w:r>
      <w:r>
        <w:rPr>
          <w:rFonts w:eastAsia="Times New Roman" w:cs="Times New Roman"/>
          <w:szCs w:val="24"/>
        </w:rPr>
        <w:t>πρύτανης</w:t>
      </w:r>
      <w:r>
        <w:rPr>
          <w:rFonts w:eastAsia="Times New Roman" w:cs="Times New Roman"/>
          <w:szCs w:val="24"/>
        </w:rPr>
        <w:t>, όπως και πολύ άλλοι ομότιμοι καθηγητές, αλλά και πολύ άλλοι καθηγητές. Επίσης, την περίοδο που ήμουν στο Υπουργείο Παιδείας, καθιερώσαμε την ποσόστωση, έτσι ώστε αυτοί οι οποίοι κρίνονται, κύριε Υπουρ</w:t>
      </w:r>
      <w:r>
        <w:rPr>
          <w:rFonts w:eastAsia="Times New Roman" w:cs="Times New Roman"/>
          <w:szCs w:val="24"/>
        </w:rPr>
        <w:t xml:space="preserve">γέ -πολύ σωστά το είπατε- να κρίνονται μεταξύ τους με ίσια κριτήρια, με </w:t>
      </w:r>
      <w:r>
        <w:rPr>
          <w:rFonts w:eastAsia="Times New Roman" w:cs="Times New Roman"/>
          <w:szCs w:val="24"/>
        </w:rPr>
        <w:lastRenderedPageBreak/>
        <w:t>κριτήρια τα οποία έχουν να κάνουν με το έργο τους. Γι’ αυτό και είχαμε ξεχωριστό τρόπο εισόδου νέων επιστημόνων. Ήταν 85% και 15%.</w:t>
      </w:r>
      <w:r>
        <w:rPr>
          <w:rFonts w:eastAsia="Times New Roman"/>
          <w:szCs w:val="24"/>
        </w:rPr>
        <w:t xml:space="preserve"> </w:t>
      </w:r>
      <w:r>
        <w:rPr>
          <w:rFonts w:eastAsia="Times New Roman"/>
          <w:szCs w:val="24"/>
        </w:rPr>
        <w:t>Θα μπορούσατε να το είχατε αυξήσει, έτσι ώστε αυτός ο</w:t>
      </w:r>
      <w:r>
        <w:rPr>
          <w:rFonts w:eastAsia="Times New Roman"/>
          <w:szCs w:val="24"/>
        </w:rPr>
        <w:t xml:space="preserve"> οποίος έχει πάρα πολλές δημοσιεύσεις, αυτός ο οποίος έχει εμπειρία, να κρίνεται με τους ομότεχνούς τους, αλλά και με αυτούς οι οποίοι έχουν τα ίδια προσόντα και να ανοίξουμε μια δίοδο στους νέους επιστήμονες, έτσι ώστε να μπορούν να καταλαμβάνουν αυτές τι</w:t>
      </w:r>
      <w:r>
        <w:rPr>
          <w:rFonts w:eastAsia="Times New Roman"/>
          <w:szCs w:val="24"/>
        </w:rPr>
        <w:t>ς θέσεις.</w:t>
      </w:r>
    </w:p>
    <w:p w14:paraId="7814C5DF" w14:textId="77777777" w:rsidR="00D90BAD" w:rsidRDefault="009A27D8">
      <w:pPr>
        <w:spacing w:line="600" w:lineRule="auto"/>
        <w:ind w:firstLine="720"/>
        <w:jc w:val="both"/>
        <w:rPr>
          <w:rFonts w:eastAsia="Times New Roman"/>
          <w:szCs w:val="24"/>
        </w:rPr>
      </w:pPr>
      <w:r>
        <w:rPr>
          <w:rFonts w:eastAsia="Times New Roman"/>
          <w:szCs w:val="24"/>
        </w:rPr>
        <w:t>Ακούστε, όμως, γιατί θα εκπέσουν όλα αυτά τα οποία είπατε προηγουμένως, τα λίαν διαφωτιστικά. Και θα σας δώσω κάποιες πληροφορίες, γιατί νομίζω ότι μερικά πράγματα δεν έχουν περιέλθει -και δεν είναι δική σας υπαιτιότητα- στην αντίληψή σας και αυτ</w:t>
      </w:r>
      <w:r>
        <w:rPr>
          <w:rFonts w:eastAsia="Times New Roman"/>
          <w:szCs w:val="24"/>
        </w:rPr>
        <w:t xml:space="preserve">ά τα οποία είπατε, καθώς και αυτά τα οποία έχει πει η </w:t>
      </w:r>
      <w:r>
        <w:rPr>
          <w:rFonts w:eastAsia="Times New Roman"/>
          <w:szCs w:val="24"/>
        </w:rPr>
        <w:t>διοικούσα</w:t>
      </w:r>
      <w:r>
        <w:rPr>
          <w:rFonts w:eastAsia="Times New Roman"/>
          <w:szCs w:val="24"/>
        </w:rPr>
        <w:t>, θα χρησιμοποιηθούν σύντομα, από ό,τι ξέρω, και σε προσφυγές που θα καταθέσουν οι υποψήφιοι. Γιατί; Διότι όταν πάμε να κάνουμε μια κρίση ακαδημαϊκή, αξιολογική, η Διοικούσα Επιτροπή του ΕΑΠ στ</w:t>
      </w:r>
      <w:r>
        <w:rPr>
          <w:rFonts w:eastAsia="Times New Roman"/>
          <w:szCs w:val="24"/>
        </w:rPr>
        <w:t>ις 23 Μαρτίου -σας διαβάζω- σε ανακοίνωση της -όχι σε σχόλιο της, σε ανακοίνωσή της- αναφέρει τα εξής: «Το κριτήριο του διαθέσιμου χρόνου των ΣΕΠ συνιστά κύριο κριτή</w:t>
      </w:r>
      <w:r>
        <w:rPr>
          <w:rFonts w:eastAsia="Times New Roman"/>
          <w:szCs w:val="24"/>
        </w:rPr>
        <w:lastRenderedPageBreak/>
        <w:t xml:space="preserve">ριο…» -κύριο κριτήριο, κύριε Υπουργέ! «…αφού υπάρχουν αρκετοί συνάδελφοί μας που δεν έχουν </w:t>
      </w:r>
      <w:r>
        <w:rPr>
          <w:rFonts w:eastAsia="Times New Roman"/>
          <w:szCs w:val="24"/>
        </w:rPr>
        <w:t xml:space="preserve">μια κύρια απασχόληση στον ακαδημαϊκό εργασιακό χώρο…» -δεν είναι επιστημονικός ΟΑΕΔ το Ελληνικό Ανοικτό Πανεπιστήμιο- «…και αυτό πράγματι αποτελεί επιδίωξη της σημερινής </w:t>
      </w:r>
      <w:r>
        <w:rPr>
          <w:rFonts w:eastAsia="Times New Roman"/>
          <w:szCs w:val="24"/>
        </w:rPr>
        <w:t xml:space="preserve">διοικούσας </w:t>
      </w:r>
      <w:r>
        <w:rPr>
          <w:rFonts w:eastAsia="Times New Roman"/>
          <w:szCs w:val="24"/>
        </w:rPr>
        <w:t>λόγω των αυξημένων απαιτήσεων. Αυτή την κατεύθυνση, κατ</w:t>
      </w:r>
      <w:r>
        <w:rPr>
          <w:rFonts w:eastAsia="Times New Roman"/>
          <w:szCs w:val="24"/>
        </w:rPr>
        <w:t xml:space="preserve">’ </w:t>
      </w:r>
      <w:r>
        <w:rPr>
          <w:rFonts w:eastAsia="Times New Roman"/>
          <w:szCs w:val="24"/>
        </w:rPr>
        <w:t>εξοχήν ακαδημαϊκή,</w:t>
      </w:r>
      <w:r>
        <w:rPr>
          <w:rFonts w:eastAsia="Times New Roman"/>
          <w:szCs w:val="24"/>
        </w:rPr>
        <w:t xml:space="preserve"> υπηρετεί </w:t>
      </w:r>
      <w:proofErr w:type="spellStart"/>
      <w:r>
        <w:rPr>
          <w:rFonts w:eastAsia="Times New Roman"/>
          <w:szCs w:val="24"/>
        </w:rPr>
        <w:t>αξιακά</w:t>
      </w:r>
      <w:proofErr w:type="spellEnd"/>
      <w:r>
        <w:rPr>
          <w:rFonts w:eastAsia="Times New Roman"/>
          <w:szCs w:val="24"/>
        </w:rPr>
        <w:t xml:space="preserve"> η προκήρυξη.». Δηλαδή, κύριο κριτήριο θεωρείται η διαθεσιμότητα, και όχι τα ακαδημαϊκά προσόντα των υποψηφίων. Και αυτό θα στηριχθεί μπροστά σε ένα δικαστήριο είτε στα ασφαλιστικά μέτρα είτε στην προσφυγή.</w:t>
      </w:r>
    </w:p>
    <w:p w14:paraId="7814C5E0" w14:textId="77777777" w:rsidR="00D90BAD" w:rsidRDefault="009A27D8">
      <w:pPr>
        <w:spacing w:line="600" w:lineRule="auto"/>
        <w:ind w:firstLine="720"/>
        <w:jc w:val="both"/>
        <w:rPr>
          <w:rFonts w:eastAsia="Times New Roman"/>
          <w:szCs w:val="24"/>
        </w:rPr>
      </w:pPr>
      <w:r>
        <w:rPr>
          <w:rFonts w:eastAsia="Times New Roman"/>
          <w:szCs w:val="24"/>
        </w:rPr>
        <w:t xml:space="preserve">Τι άλλο λέει η </w:t>
      </w:r>
      <w:r>
        <w:rPr>
          <w:rFonts w:eastAsia="Times New Roman"/>
          <w:szCs w:val="24"/>
        </w:rPr>
        <w:t>διοικούσα επιτροπή</w:t>
      </w:r>
      <w:r>
        <w:rPr>
          <w:rFonts w:eastAsia="Times New Roman"/>
          <w:szCs w:val="24"/>
        </w:rPr>
        <w:t xml:space="preserve">; Η </w:t>
      </w:r>
      <w:r>
        <w:rPr>
          <w:rFonts w:eastAsia="Times New Roman"/>
          <w:szCs w:val="24"/>
        </w:rPr>
        <w:t>διοικούσα επιτροπή</w:t>
      </w:r>
      <w:r>
        <w:rPr>
          <w:rFonts w:eastAsia="Times New Roman"/>
          <w:szCs w:val="24"/>
        </w:rPr>
        <w:t xml:space="preserve"> </w:t>
      </w:r>
      <w:r>
        <w:rPr>
          <w:rFonts w:eastAsia="Times New Roman"/>
          <w:szCs w:val="24"/>
        </w:rPr>
        <w:t>ενώ χαρακτηρίζει νομικά διάτρητη την προηγούμενη διαδικασία, μας λέει, επίσης, στην ανακοίνωση τα εξής: «Δεν θα αναφερθούμε επί του παρόντος στις επιστολές ικανοποίησης και ευγνωμοσύνης δεκάδων άξιων συναδέλφων που επί χρόνια και με την ανοχή σας παραμένου</w:t>
      </w:r>
      <w:r>
        <w:rPr>
          <w:rFonts w:eastAsia="Times New Roman"/>
          <w:szCs w:val="24"/>
        </w:rPr>
        <w:t xml:space="preserve">ν εκτός </w:t>
      </w:r>
      <w:proofErr w:type="spellStart"/>
      <w:r>
        <w:rPr>
          <w:rFonts w:eastAsia="Times New Roman"/>
          <w:szCs w:val="24"/>
        </w:rPr>
        <w:t>νυμφώνος</w:t>
      </w:r>
      <w:proofErr w:type="spellEnd"/>
      <w:r>
        <w:rPr>
          <w:rFonts w:eastAsia="Times New Roman"/>
          <w:szCs w:val="24"/>
        </w:rPr>
        <w:t xml:space="preserve">». </w:t>
      </w:r>
    </w:p>
    <w:p w14:paraId="7814C5E1" w14:textId="77777777" w:rsidR="00D90BAD" w:rsidRDefault="009A27D8">
      <w:pPr>
        <w:spacing w:line="600" w:lineRule="auto"/>
        <w:ind w:firstLine="720"/>
        <w:jc w:val="both"/>
        <w:rPr>
          <w:rFonts w:eastAsia="Times New Roman"/>
          <w:szCs w:val="24"/>
        </w:rPr>
      </w:pPr>
      <w:r>
        <w:rPr>
          <w:rFonts w:eastAsia="Times New Roman"/>
          <w:szCs w:val="24"/>
        </w:rPr>
        <w:t xml:space="preserve">Κύριε Υπουργέ, υπάρχουν υποψήφιοι εντός και εκτός </w:t>
      </w:r>
      <w:proofErr w:type="spellStart"/>
      <w:r>
        <w:rPr>
          <w:rFonts w:eastAsia="Times New Roman"/>
          <w:szCs w:val="24"/>
        </w:rPr>
        <w:t>νυμφώνος</w:t>
      </w:r>
      <w:proofErr w:type="spellEnd"/>
      <w:r>
        <w:rPr>
          <w:rFonts w:eastAsia="Times New Roman"/>
          <w:szCs w:val="24"/>
        </w:rPr>
        <w:t xml:space="preserve"> πριν καν ξεκινήσει η διαδικασία αξιολόγησης, τη στιγμή που υποβάλλουν υποψηφιότητα. Ακούστε, γιατί νομίζω </w:t>
      </w:r>
      <w:r>
        <w:rPr>
          <w:rFonts w:eastAsia="Times New Roman"/>
          <w:szCs w:val="24"/>
        </w:rPr>
        <w:lastRenderedPageBreak/>
        <w:t>ότι δεν το έχετε διαβάσει, δεν σας το έχουν στείλει να το διαβάσετε. «Μ</w:t>
      </w:r>
      <w:r>
        <w:rPr>
          <w:rFonts w:eastAsia="Times New Roman"/>
          <w:szCs w:val="24"/>
        </w:rPr>
        <w:t>άλλον εντάσσεστε…» -απαντά στα μέλη του συλλόγου του ΕΑΠ- «…στην επικρατούσα παραδοσιακή αντίληψη, ναι στην ανανέωση, αλλά να ξεκινήσει από τον διπλανό μου, δηλαδή να μην γίνει ποτέ». Και κατηγορεί μερικούς από τους υποψηφίους ότι έχουν συντηρητικό κριτήρι</w:t>
      </w:r>
      <w:r>
        <w:rPr>
          <w:rFonts w:eastAsia="Times New Roman"/>
          <w:szCs w:val="24"/>
        </w:rPr>
        <w:t>ο από άποψη ακαδημαϊκού ήθους, οπισθοδρομικό κριτήριο από άποψη άρνησης της ανανεωτικής προσπάθειας και για αυτό η πράξη της διαθεσιμότητας, δηλαδή το να κρίνει ο άλλος αν είμαι εγώ διαθέσιμος -εκεί κάνετε λάθος, κύριε Υπουργέ, αν μου επιτρέπετε- ανταποκρί</w:t>
      </w:r>
      <w:r>
        <w:rPr>
          <w:rFonts w:eastAsia="Times New Roman"/>
          <w:szCs w:val="24"/>
        </w:rPr>
        <w:t>νεται σε ένα κριτήριο κοινωνικής δικαιοσύνης. Η κοινωνική δικαιοσύνη, βεβαίως, και η ισότητα είναι ένα από τα κριτήρια. Όμως, στην ακαδημαϊκή αξιολόγηση προέχουν άλλα.</w:t>
      </w:r>
    </w:p>
    <w:p w14:paraId="7814C5E2" w14:textId="77777777" w:rsidR="00D90BAD" w:rsidRDefault="009A27D8">
      <w:pPr>
        <w:spacing w:line="600" w:lineRule="auto"/>
        <w:ind w:firstLine="720"/>
        <w:jc w:val="both"/>
        <w:rPr>
          <w:rFonts w:eastAsia="Times New Roman"/>
          <w:szCs w:val="24"/>
        </w:rPr>
      </w:pPr>
      <w:r>
        <w:rPr>
          <w:rFonts w:eastAsia="Times New Roman"/>
          <w:szCs w:val="24"/>
        </w:rPr>
        <w:t xml:space="preserve">Επειδή, ίσως να μην σας έχει στείλει ο </w:t>
      </w:r>
      <w:r>
        <w:rPr>
          <w:rFonts w:eastAsia="Times New Roman"/>
          <w:szCs w:val="24"/>
        </w:rPr>
        <w:t xml:space="preserve">πρόεδρος </w:t>
      </w:r>
      <w:r>
        <w:rPr>
          <w:rFonts w:eastAsia="Times New Roman"/>
          <w:szCs w:val="24"/>
        </w:rPr>
        <w:t xml:space="preserve">της </w:t>
      </w:r>
      <w:r>
        <w:rPr>
          <w:rFonts w:eastAsia="Times New Roman"/>
          <w:szCs w:val="24"/>
        </w:rPr>
        <w:t xml:space="preserve">διοικούσας </w:t>
      </w:r>
      <w:r>
        <w:rPr>
          <w:rFonts w:eastAsia="Times New Roman"/>
          <w:szCs w:val="24"/>
        </w:rPr>
        <w:t>ορισμένες από τις αναρτήσ</w:t>
      </w:r>
      <w:r>
        <w:rPr>
          <w:rFonts w:eastAsia="Times New Roman"/>
          <w:szCs w:val="24"/>
        </w:rPr>
        <w:t xml:space="preserve">εις και τα σχόλια που έχει κάνει, θα σας πω το εξής, κύριε Υπουργέ. Απευθύνεται ο κύριος </w:t>
      </w:r>
      <w:r>
        <w:rPr>
          <w:rFonts w:eastAsia="Times New Roman"/>
          <w:szCs w:val="24"/>
        </w:rPr>
        <w:t xml:space="preserve">Πρόεδρος </w:t>
      </w:r>
      <w:r>
        <w:rPr>
          <w:rFonts w:eastAsia="Times New Roman"/>
          <w:szCs w:val="24"/>
        </w:rPr>
        <w:t xml:space="preserve">της Διοικούσας -επειδή τον καλύψατε προηγουμένως- προς αγωνιούντες -το λάθος το διορθώνετε εσείς, αγωνιώντες είναι- που δήθεν κόπτονται για επίπεδο και αξίες </w:t>
      </w:r>
      <w:r>
        <w:rPr>
          <w:rFonts w:eastAsia="Times New Roman"/>
          <w:szCs w:val="24"/>
        </w:rPr>
        <w:t xml:space="preserve">ακαδημαϊκής υπόστασης του ΕΑΠ, λέγοντας: «Απλώς δεν θέλετε να αλλάξει </w:t>
      </w:r>
      <w:r>
        <w:rPr>
          <w:rFonts w:eastAsia="Times New Roman"/>
          <w:szCs w:val="24"/>
        </w:rPr>
        <w:lastRenderedPageBreak/>
        <w:t>τίποτα, γιατί φοβάστε μην χαθεί το εικοσαετές βόλεμα πολλών και μπει και κανένας καινούργιος από αυτούς που φεύγουν καθημερινά μεταναστεύοντας στο εξωτερικό.  Εδώ μιλάτε για αρχές, ενώ α</w:t>
      </w:r>
      <w:r>
        <w:rPr>
          <w:rFonts w:eastAsia="Times New Roman"/>
          <w:szCs w:val="24"/>
        </w:rPr>
        <w:t>κριβώς αυτές σας λείπουν».</w:t>
      </w:r>
    </w:p>
    <w:p w14:paraId="7814C5E3" w14:textId="77777777" w:rsidR="00D90BAD" w:rsidRDefault="009A27D8">
      <w:pPr>
        <w:spacing w:line="600" w:lineRule="auto"/>
        <w:ind w:firstLine="720"/>
        <w:jc w:val="both"/>
        <w:rPr>
          <w:rFonts w:eastAsia="Times New Roman"/>
          <w:szCs w:val="24"/>
        </w:rPr>
      </w:pPr>
      <w:r>
        <w:rPr>
          <w:rFonts w:eastAsia="Times New Roman"/>
          <w:szCs w:val="24"/>
        </w:rPr>
        <w:t xml:space="preserve">Κύριε Υπουργέ, αυτό το απευθύνει ο κύριος </w:t>
      </w:r>
      <w:r>
        <w:rPr>
          <w:rFonts w:eastAsia="Times New Roman"/>
          <w:szCs w:val="24"/>
        </w:rPr>
        <w:t xml:space="preserve">Πρόεδρος </w:t>
      </w:r>
      <w:r>
        <w:rPr>
          <w:rFonts w:eastAsia="Times New Roman"/>
          <w:szCs w:val="24"/>
        </w:rPr>
        <w:t xml:space="preserve">της </w:t>
      </w:r>
      <w:r>
        <w:rPr>
          <w:rFonts w:eastAsia="Times New Roman"/>
          <w:szCs w:val="24"/>
        </w:rPr>
        <w:t xml:space="preserve">Διοικούσας </w:t>
      </w:r>
      <w:r>
        <w:rPr>
          <w:rFonts w:eastAsia="Times New Roman"/>
          <w:szCs w:val="24"/>
        </w:rPr>
        <w:t xml:space="preserve">εν μέσω της διαδικασίας επιβολής των υποψηφιοτήτων και πριν ξεκινήσει η αξιολόγηση, όταν η </w:t>
      </w:r>
      <w:r>
        <w:rPr>
          <w:rFonts w:eastAsia="Times New Roman"/>
          <w:szCs w:val="24"/>
        </w:rPr>
        <w:t xml:space="preserve">διοικούσα </w:t>
      </w:r>
      <w:r>
        <w:rPr>
          <w:rFonts w:eastAsia="Times New Roman"/>
          <w:szCs w:val="24"/>
        </w:rPr>
        <w:t>θα είναι ο τελικός κριτής της αξιολόγησης.</w:t>
      </w:r>
    </w:p>
    <w:p w14:paraId="7814C5E4" w14:textId="77777777" w:rsidR="00D90BAD" w:rsidRDefault="009A27D8">
      <w:pPr>
        <w:spacing w:line="600" w:lineRule="auto"/>
        <w:ind w:firstLine="720"/>
        <w:jc w:val="both"/>
        <w:rPr>
          <w:rFonts w:eastAsia="Times New Roman"/>
          <w:szCs w:val="24"/>
        </w:rPr>
      </w:pPr>
      <w:r>
        <w:rPr>
          <w:rFonts w:eastAsia="Times New Roman"/>
          <w:szCs w:val="24"/>
        </w:rPr>
        <w:t>Και κάτι άλλο. Γράφ</w:t>
      </w:r>
      <w:r>
        <w:rPr>
          <w:rFonts w:eastAsia="Times New Roman"/>
          <w:szCs w:val="24"/>
        </w:rPr>
        <w:t>ει: «Βγήκαν κάποιοι σήμερα που νομίζουν ότι είναι ιδιοκτήτες της χώρας». Απευθύνεται σε αυτούς οι οποίοι είναι υποψήφιοι. Και συνεχίζει: «Από εμένα δεν περιμένουν να παραιτηθώ, επειδή ανήκω στον χώρο της «τρομοκρατίας των πανεπιστημίων». Τους συναδέλφους τ</w:t>
      </w:r>
      <w:r>
        <w:rPr>
          <w:rFonts w:eastAsia="Times New Roman"/>
          <w:szCs w:val="24"/>
        </w:rPr>
        <w:t xml:space="preserve">ης </w:t>
      </w:r>
      <w:r>
        <w:rPr>
          <w:rFonts w:eastAsia="Times New Roman"/>
          <w:szCs w:val="24"/>
        </w:rPr>
        <w:t xml:space="preserve">διοικούσας </w:t>
      </w:r>
      <w:r>
        <w:rPr>
          <w:rFonts w:eastAsia="Times New Roman"/>
          <w:szCs w:val="24"/>
        </w:rPr>
        <w:t>τους απειλούν με πειθαρχικό ή άλλως να εναντιωθούν σε μένα. Σχηματίζουν και ένα μπλοκ ανίερης συμμαχίας. Και όλα αυτά, επειδή τολμήσαμε να διαμορφώσουμε μια προκήρυξη που ανοίγει τις πόρτες του ΕΑΠ σε νέους επιστήμονες.».</w:t>
      </w:r>
    </w:p>
    <w:p w14:paraId="7814C5E5" w14:textId="77777777" w:rsidR="00D90BAD" w:rsidRDefault="009A27D8">
      <w:pPr>
        <w:spacing w:line="600" w:lineRule="auto"/>
        <w:ind w:firstLine="720"/>
        <w:jc w:val="both"/>
        <w:rPr>
          <w:rFonts w:eastAsia="Times New Roman" w:cs="Times New Roman"/>
          <w:szCs w:val="24"/>
        </w:rPr>
      </w:pPr>
      <w:r>
        <w:rPr>
          <w:rFonts w:eastAsia="Times New Roman"/>
          <w:szCs w:val="24"/>
        </w:rPr>
        <w:lastRenderedPageBreak/>
        <w:t>Όταν, κύριε Υπουργέ,</w:t>
      </w:r>
      <w:r>
        <w:rPr>
          <w:rFonts w:eastAsia="Times New Roman"/>
          <w:szCs w:val="24"/>
        </w:rPr>
        <w:t xml:space="preserve"> αυτά γίνουν αντικείμενο ή είναι αντικείμενο οποιασδήποτε αίτησης ασφαλιστικών μέσων, οποιασδήποτε προσφυγής, ξέρετε ποιο θα είναι το μέλλον της προκήρυξης για αυτό;</w:t>
      </w:r>
    </w:p>
    <w:p w14:paraId="7814C5E6" w14:textId="77777777" w:rsidR="00D90BAD" w:rsidRDefault="009A27D8">
      <w:pPr>
        <w:spacing w:line="600" w:lineRule="auto"/>
        <w:ind w:firstLine="720"/>
        <w:jc w:val="both"/>
        <w:rPr>
          <w:rFonts w:eastAsia="Times New Roman" w:cs="Times New Roman"/>
          <w:szCs w:val="24"/>
        </w:rPr>
      </w:pPr>
      <w:r>
        <w:rPr>
          <w:rFonts w:eastAsia="Times New Roman"/>
          <w:szCs w:val="24"/>
        </w:rPr>
        <w:t>Και επειδή έχω προσωπικά την αγωνία να μην εκπέσει η προκήρυξη αυτή, να μην κηρυχθεί άκυρη</w:t>
      </w:r>
      <w:r>
        <w:rPr>
          <w:rFonts w:eastAsia="Times New Roman"/>
          <w:szCs w:val="24"/>
        </w:rPr>
        <w:t xml:space="preserve"> η συγκεκριμένη προκήρυξη, γιατί τότε όταν θα βγει η απόφαση, οι φοιτητές οι οποίοι θα βρίσκονται στις θεματικές ενότητες, οι χιλιάδες φοιτητές, θα μείνουν χωρίς ΣΕΠ, γι</w:t>
      </w:r>
      <w:r>
        <w:rPr>
          <w:rFonts w:eastAsia="Times New Roman" w:cs="Times New Roman"/>
          <w:szCs w:val="24"/>
        </w:rPr>
        <w:t>’ αυτό ακριβώς σας είπα ότι περιμένουμε από εσάς την παρέμβασή σας, έτσι ώστε να μην υπ</w:t>
      </w:r>
      <w:r>
        <w:rPr>
          <w:rFonts w:eastAsia="Times New Roman" w:cs="Times New Roman"/>
          <w:szCs w:val="24"/>
        </w:rPr>
        <w:t xml:space="preserve">άρχει αυτή η παρακμή των λειτουργιών της </w:t>
      </w:r>
      <w:r>
        <w:rPr>
          <w:rFonts w:eastAsia="Times New Roman" w:cs="Times New Roman"/>
          <w:szCs w:val="24"/>
        </w:rPr>
        <w:t>διοικούσας</w:t>
      </w:r>
      <w:r>
        <w:rPr>
          <w:rFonts w:eastAsia="Times New Roman" w:cs="Times New Roman"/>
          <w:szCs w:val="24"/>
        </w:rPr>
        <w:t xml:space="preserve">. Δεν είναι αυτοδύναμο πανεπιστήμιο το ΕΑΠ. Είναι με διορισμένη </w:t>
      </w:r>
      <w:r>
        <w:rPr>
          <w:rFonts w:eastAsia="Times New Roman" w:cs="Times New Roman"/>
          <w:szCs w:val="24"/>
        </w:rPr>
        <w:t>διοικούσα</w:t>
      </w:r>
      <w:r>
        <w:rPr>
          <w:rFonts w:eastAsia="Times New Roman" w:cs="Times New Roman"/>
          <w:szCs w:val="24"/>
        </w:rPr>
        <w:t xml:space="preserve">. Είναι παρακμή αυτό, είναι μια ανορθογραφία. </w:t>
      </w:r>
    </w:p>
    <w:p w14:paraId="7814C5E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Αυτό το οποίο, λοιπόν, σας καλούμε να κάνετε, είναι να διορθώσετε την ανορθογραφία, τ</w:t>
      </w:r>
      <w:r>
        <w:rPr>
          <w:rFonts w:eastAsia="Times New Roman" w:cs="Times New Roman"/>
          <w:szCs w:val="24"/>
        </w:rPr>
        <w:t xml:space="preserve">η διοικητική και την πολιτική, που μπορείτε να διορθώσετε, γιατί τις συντακτικές ανορθογραφίες του κύριου Προέδρου, δεν μπορείτε να τις διορθώστε. </w:t>
      </w:r>
    </w:p>
    <w:p w14:paraId="7814C5E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Υπάρχει και κάτι άλλο. </w:t>
      </w:r>
    </w:p>
    <w:p w14:paraId="7814C5E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Ολοκληρώστε, κύριε Παπαθεοδώρου. </w:t>
      </w:r>
    </w:p>
    <w:p w14:paraId="7814C5E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ΘΕΟΔΩΡ</w:t>
      </w:r>
      <w:r>
        <w:rPr>
          <w:rFonts w:eastAsia="Times New Roman" w:cs="Times New Roman"/>
          <w:b/>
          <w:szCs w:val="24"/>
        </w:rPr>
        <w:t>ΟΣ ΠΑΠΑΘΕΟΔΩΡΟΥ:</w:t>
      </w:r>
      <w:r>
        <w:rPr>
          <w:rFonts w:eastAsia="Times New Roman" w:cs="Times New Roman"/>
          <w:szCs w:val="24"/>
        </w:rPr>
        <w:t xml:space="preserve"> Ολοκληρώνω με αυτό, κυρία Πρόεδρε. </w:t>
      </w:r>
    </w:p>
    <w:p w14:paraId="7814C5E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παρακαλώ να δείτε ποια εταιρεία έχει ανεβάσει την πλατφόρμα της υποβολής των υποψηφιοτήτων. Ξέρετε γιατί; Για έναν απλό νομικό λόγο. Διότι όταν ζητάτε από τους υποψηφίους ευαίσθητα προσωπικά δεδομένα</w:t>
      </w:r>
      <w:r>
        <w:rPr>
          <w:rFonts w:eastAsia="Times New Roman" w:cs="Times New Roman"/>
          <w:szCs w:val="24"/>
        </w:rPr>
        <w:t xml:space="preserve"> -όπως το όνομα του παιδιού τους ή το όνομα της γυναίκας τους- με μια απλή προσφυγή δεν υπάρχει πλέον προκήρυξη, είναι άκυρη. </w:t>
      </w:r>
    </w:p>
    <w:p w14:paraId="7814C5E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Και όλα αυτά, τα θεμελιώδη, τα στοιχειώδη, τα παιδαριώδη, θα έπρεπε -και πρέπει τώρα- εσείς να παρέμβετε για να τα αλλάξετε, για </w:t>
      </w:r>
      <w:r>
        <w:rPr>
          <w:rFonts w:eastAsia="Times New Roman" w:cs="Times New Roman"/>
          <w:szCs w:val="24"/>
        </w:rPr>
        <w:t xml:space="preserve">να μπορείτε, πρώτον, να ανατάξετε το κύρος και την αξιοπιστία ενός </w:t>
      </w:r>
      <w:r>
        <w:rPr>
          <w:rFonts w:eastAsia="Times New Roman" w:cs="Times New Roman"/>
          <w:szCs w:val="24"/>
        </w:rPr>
        <w:t>πανεπιστημίου</w:t>
      </w:r>
      <w:r>
        <w:rPr>
          <w:rFonts w:eastAsia="Times New Roman" w:cs="Times New Roman"/>
          <w:szCs w:val="24"/>
        </w:rPr>
        <w:t xml:space="preserve">, το οποίο έχουν υπηρετήσει πολύ φωτεινά ονόματα. Και δεύτερον, κύριε Υπουργέ, για να τελειώνουμε με αυτήν την κατάσταση, η οποία δεν </w:t>
      </w:r>
      <w:proofErr w:type="spellStart"/>
      <w:r>
        <w:rPr>
          <w:rFonts w:eastAsia="Times New Roman" w:cs="Times New Roman"/>
          <w:szCs w:val="24"/>
        </w:rPr>
        <w:t>περιποιεί</w:t>
      </w:r>
      <w:proofErr w:type="spellEnd"/>
      <w:r>
        <w:rPr>
          <w:rFonts w:eastAsia="Times New Roman" w:cs="Times New Roman"/>
          <w:szCs w:val="24"/>
        </w:rPr>
        <w:t xml:space="preserve"> τιμή ούτε στην ακαδημαϊκή κοινότ</w:t>
      </w:r>
      <w:r>
        <w:rPr>
          <w:rFonts w:eastAsia="Times New Roman" w:cs="Times New Roman"/>
          <w:szCs w:val="24"/>
        </w:rPr>
        <w:t xml:space="preserve">ητα ούτε στον τρόπο λειτουργίας των πανεπιστημίων και πάνω απ’ όλα δεν υπηρετεί την αξιοκρατία και την ακαδημαϊκή αξιοπιστία του Ιδρύματος. </w:t>
      </w:r>
    </w:p>
    <w:p w14:paraId="7814C5E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7814C5E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Υπουργός Παιδείας, Έρευνας και Θρη</w:t>
      </w:r>
      <w:r>
        <w:rPr>
          <w:rFonts w:eastAsia="Times New Roman" w:cs="Times New Roman"/>
          <w:szCs w:val="24"/>
        </w:rPr>
        <w:t xml:space="preserve">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7814C5E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Κατ’ αρχάς, η ανακοίνωση, στην οποία αναφερθήκατε, είναι ανακοίνωση της </w:t>
      </w:r>
      <w:r>
        <w:rPr>
          <w:rFonts w:eastAsia="Times New Roman" w:cs="Times New Roman"/>
          <w:szCs w:val="24"/>
        </w:rPr>
        <w:t>διοικούσας επιτροπής</w:t>
      </w:r>
      <w:r>
        <w:rPr>
          <w:rFonts w:eastAsia="Times New Roman" w:cs="Times New Roman"/>
          <w:szCs w:val="24"/>
        </w:rPr>
        <w:t xml:space="preserve"> και όχι του Προέδρου. Έχει μια σημασία και αυτό. </w:t>
      </w:r>
    </w:p>
    <w:p w14:paraId="7814C5F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ΘΕΟΔΩ</w:t>
      </w:r>
      <w:r>
        <w:rPr>
          <w:rFonts w:eastAsia="Times New Roman" w:cs="Times New Roman"/>
          <w:b/>
          <w:szCs w:val="24"/>
        </w:rPr>
        <w:t>ΡΟΣ ΠΑΠΑΘΕΟΔΩΡΟΥ:</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7814C5F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Όχι, όχι είναι της </w:t>
      </w:r>
      <w:r>
        <w:rPr>
          <w:rFonts w:eastAsia="Times New Roman" w:cs="Times New Roman"/>
          <w:szCs w:val="24"/>
        </w:rPr>
        <w:t>διοικούσας επιτροπής</w:t>
      </w:r>
      <w:r>
        <w:rPr>
          <w:rFonts w:eastAsia="Times New Roman" w:cs="Times New Roman"/>
          <w:szCs w:val="24"/>
        </w:rPr>
        <w:t xml:space="preserve">. Υπογράφεται από τη </w:t>
      </w:r>
      <w:r>
        <w:rPr>
          <w:rFonts w:eastAsia="Times New Roman" w:cs="Times New Roman"/>
          <w:szCs w:val="24"/>
        </w:rPr>
        <w:t>διοικούσα επιτροπή</w:t>
      </w:r>
      <w:r>
        <w:rPr>
          <w:rFonts w:eastAsia="Times New Roman" w:cs="Times New Roman"/>
          <w:szCs w:val="24"/>
        </w:rPr>
        <w:t xml:space="preserve">. Το τσέκαρα τώρα στον υπολογιστή μου. </w:t>
      </w:r>
    </w:p>
    <w:p w14:paraId="7814C5F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Αυτήν ακρ</w:t>
      </w:r>
      <w:r>
        <w:rPr>
          <w:rFonts w:eastAsia="Times New Roman" w:cs="Times New Roman"/>
          <w:szCs w:val="24"/>
        </w:rPr>
        <w:t>ιβώς καταθέτω στα Πρακτικά.</w:t>
      </w:r>
    </w:p>
    <w:p w14:paraId="7814C5F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Το δεύτερο είναι ότι καταλαβαίνω ότι δεν θελήσατε να απαντήσετε σε αυτά που ανέφερα </w:t>
      </w:r>
      <w:r>
        <w:rPr>
          <w:rFonts w:eastAsia="Times New Roman" w:cs="Times New Roman"/>
          <w:szCs w:val="24"/>
        </w:rPr>
        <w:lastRenderedPageBreak/>
        <w:t xml:space="preserve">πριν, για το πώς εκλέγονταν οι ακαδημαϊκοί ή τον προκλητικά μεγάλο αριθμό ανθρώπων που είχαν και δεύτερη εργασία. Είναι δική σας επιλογή να μην θέλετε να το σχολιάσετε. </w:t>
      </w:r>
    </w:p>
    <w:p w14:paraId="7814C5F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Τρίτον, για το θέμα του Ελληνικού </w:t>
      </w:r>
      <w:r>
        <w:rPr>
          <w:rFonts w:eastAsia="Times New Roman" w:cs="Times New Roman"/>
          <w:szCs w:val="24"/>
        </w:rPr>
        <w:t xml:space="preserve">Ανοικτού </w:t>
      </w:r>
      <w:r>
        <w:rPr>
          <w:rFonts w:eastAsia="Times New Roman" w:cs="Times New Roman"/>
          <w:szCs w:val="24"/>
        </w:rPr>
        <w:t xml:space="preserve">Πανεπιστημίου -όπως έχουμε πει κι εδώ στη Βουλή- είμαστε σε μια διαβούλευση με τη </w:t>
      </w:r>
      <w:r>
        <w:rPr>
          <w:rFonts w:eastAsia="Times New Roman" w:cs="Times New Roman"/>
          <w:szCs w:val="24"/>
        </w:rPr>
        <w:t>διοικούσα</w:t>
      </w:r>
      <w:r>
        <w:rPr>
          <w:rFonts w:eastAsia="Times New Roman" w:cs="Times New Roman"/>
          <w:szCs w:val="24"/>
        </w:rPr>
        <w:t>, ώστε να δούμε πώς θα ενσωματωθεί στη λειτουργία του, αλλά και στη δομή του, η εμπειρία των τελευταίων είκοσι ετών. Ξέρετ</w:t>
      </w:r>
      <w:r>
        <w:rPr>
          <w:rFonts w:eastAsia="Times New Roman" w:cs="Times New Roman"/>
          <w:szCs w:val="24"/>
        </w:rPr>
        <w:t xml:space="preserve">ε, έχει ιδρυθεί το 1996, έχουν περάσει είκοσι χρόνια, είναι με το ίδιο νομικό καθεστώς κατά βάση... </w:t>
      </w:r>
    </w:p>
    <w:p w14:paraId="7814C5F5"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Κι έπρεπε να έχει αυτονομηθεί από το 2014, σύμφωνα με τον νόμο. </w:t>
      </w:r>
    </w:p>
    <w:p w14:paraId="7814C5F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w:t>
      </w:r>
      <w:r>
        <w:rPr>
          <w:rFonts w:eastAsia="Times New Roman" w:cs="Times New Roman"/>
          <w:szCs w:val="24"/>
        </w:rPr>
        <w:t xml:space="preserve"> Εμείς νομίζουμε ότι τα </w:t>
      </w:r>
      <w:r>
        <w:rPr>
          <w:rFonts w:eastAsia="Times New Roman" w:cs="Times New Roman"/>
          <w:szCs w:val="24"/>
        </w:rPr>
        <w:t xml:space="preserve">ανοικτά πανεπιστήμια </w:t>
      </w:r>
      <w:r>
        <w:rPr>
          <w:rFonts w:eastAsia="Times New Roman" w:cs="Times New Roman"/>
          <w:szCs w:val="24"/>
        </w:rPr>
        <w:t>πρέπει να έχουν ένα διαφορετικό καθεστώς, διότι επιτελούν κάτι το διαφορετικό. Και αυτό πρέπει να αντανακλάται και στη δομή και τη λειτουργία του και όπως είναι. Είναι ένα πανεπιστήμιο διαφορετικό, όπως σε όλα</w:t>
      </w:r>
      <w:r>
        <w:rPr>
          <w:rFonts w:eastAsia="Times New Roman" w:cs="Times New Roman"/>
          <w:szCs w:val="24"/>
        </w:rPr>
        <w:t xml:space="preserve"> τα άλλα μέρη του κόσμου.</w:t>
      </w:r>
    </w:p>
    <w:p w14:paraId="7814C5F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Τώρα, επιμένω ότι καλό είναι να μην επιλύονται τέτοια ζητήματα στα δικαστήρια. Αν, όμως, κάποιοι θελήσουν να πάνε στα </w:t>
      </w:r>
      <w:r>
        <w:rPr>
          <w:rFonts w:eastAsia="Times New Roman" w:cs="Times New Roman"/>
          <w:szCs w:val="24"/>
        </w:rPr>
        <w:lastRenderedPageBreak/>
        <w:t>δικαστήρια, τα δικαστήρια θα αποφασίσουν εντός της νομοθεσίας που υπάρχει και ο καθένας παίρνει την ευθύνη του γ</w:t>
      </w:r>
      <w:r>
        <w:rPr>
          <w:rFonts w:eastAsia="Times New Roman" w:cs="Times New Roman"/>
          <w:szCs w:val="24"/>
        </w:rPr>
        <w:t xml:space="preserve">ια τις όποιες αναστατώσεις θα φέρει. </w:t>
      </w:r>
    </w:p>
    <w:p w14:paraId="7814C5F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Εμείς θεωρούμε ότι δεν υπάρχει κανένα απολύτως νομικό πρόβλημα, αλλά υπάρχει μια νέα προσέγγιση, ακαδημαϊκή, η οποία αυτήν τη στιγμή φαίνεται ότι έχει αναστατώσει πολλούς. Και μας κάνει εντύπωση πώς μια ρύθμιση που επι</w:t>
      </w:r>
      <w:r>
        <w:rPr>
          <w:rFonts w:eastAsia="Times New Roman" w:cs="Times New Roman"/>
          <w:szCs w:val="24"/>
        </w:rPr>
        <w:t>τέλους ανοίγει με πολύ μεγαλύτερη γενναιοδωρία τις πόρτες ενός τέτοιου θεσμού στους νέους επιστήμονες, πώς αυτό το πράγμα στα καλά καθούμενα γίνεται αντικείμενο επίθεσης. Αυτό είναι ένα θέμα να το συζητήσουμε εκτός διαδικασίας αν θέλετε. Διότι μιλήσατε για</w:t>
      </w:r>
      <w:r>
        <w:rPr>
          <w:rFonts w:eastAsia="Times New Roman" w:cs="Times New Roman"/>
          <w:szCs w:val="24"/>
        </w:rPr>
        <w:t xml:space="preserve"> τις πολλές δημοσιεύσεις, τι γίνεται, πώς κλπ.. </w:t>
      </w:r>
    </w:p>
    <w:p w14:paraId="7814C5F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Κύριε Παπαθεοδώρου, όπως ξέρετε, το θέμα δεν είναι οι πολλές δημοσιεύσεις. Είναι οι καλές δημοσιεύσεις. Και στις μέρες μας υπάρχει μια πληθώρα δημοσιεύσεων, οι οποίες εγείρουν πολλά ερωτηματικά. Επιτέλους, γ</w:t>
      </w:r>
      <w:r>
        <w:rPr>
          <w:rFonts w:eastAsia="Times New Roman" w:cs="Times New Roman"/>
          <w:szCs w:val="24"/>
        </w:rPr>
        <w:t xml:space="preserve">ια πρώτη φορά θα αρχίσει και μια προσέγγιση ως προς την ποιότητα και όχι την ποσότητα. Ας το θεωρήσουμε κάτι καλό. </w:t>
      </w:r>
    </w:p>
    <w:p w14:paraId="7814C5FA" w14:textId="77777777" w:rsidR="00D90BAD" w:rsidRDefault="009A27D8">
      <w:pPr>
        <w:spacing w:line="600" w:lineRule="auto"/>
        <w:ind w:firstLine="720"/>
        <w:jc w:val="both"/>
        <w:rPr>
          <w:rFonts w:eastAsia="Times New Roman"/>
          <w:szCs w:val="24"/>
        </w:rPr>
      </w:pPr>
      <w:r>
        <w:rPr>
          <w:rFonts w:eastAsia="Times New Roman" w:cs="Times New Roman"/>
          <w:szCs w:val="24"/>
        </w:rPr>
        <w:t xml:space="preserve">Δεύτερον, όσον αφορά το θέμα που θίξατε ως προς τη διαθεσιμότητα: Κοιτάξτε, το θέμα της διαθεσιμότητας για τέτοια </w:t>
      </w:r>
      <w:r>
        <w:rPr>
          <w:rFonts w:eastAsia="Times New Roman" w:cs="Times New Roman"/>
          <w:szCs w:val="24"/>
        </w:rPr>
        <w:lastRenderedPageBreak/>
        <w:t>πράγματα πρέπει να αποτελέ</w:t>
      </w:r>
      <w:r>
        <w:rPr>
          <w:rFonts w:eastAsia="Times New Roman" w:cs="Times New Roman"/>
          <w:szCs w:val="24"/>
        </w:rPr>
        <w:t>σει πια και μεταξύ μας κριτήριο ακαδημαϊκότητας. Είναι δυνατόν κάποιος να τρέχει από δουλειά σε δουλειά και να θέλει να πάει να κάνει διδασκαλία; Η ημέρα έχει είκοσι τέσσερις ώρες και ξέρουμε τι σημαίνει ακαδημαϊκή δουλειά. Διότι το ίδιο θα συζητήσουμε ότα</w:t>
      </w:r>
      <w:r>
        <w:rPr>
          <w:rFonts w:eastAsia="Times New Roman" w:cs="Times New Roman"/>
          <w:szCs w:val="24"/>
        </w:rPr>
        <w:t xml:space="preserve">ν θα φέρουμε και το νομοσχέδιο για τα μεταπτυχιακά. </w:t>
      </w:r>
      <w:r>
        <w:rPr>
          <w:rFonts w:eastAsia="Times New Roman"/>
          <w:szCs w:val="24"/>
        </w:rPr>
        <w:t>Είναι δυνατόν κανείς να τρέχει από ένα μεταπτυχιακό σε άλλο -πού γίνονται αυτά τα πράγματα;- και να θέλει να πληρώνεται κιόλας; Αν έχει διαθεσιμότητα, με γεια του με χαρά του, να προσφέρει την εμπειρία το</w:t>
      </w:r>
      <w:r>
        <w:rPr>
          <w:rFonts w:eastAsia="Times New Roman"/>
          <w:szCs w:val="24"/>
        </w:rPr>
        <w:t xml:space="preserve">υ και μέσα στους κανόνες του παιχνιδιού, αν θέλει να πληρώνεται κιόλας. Διαθεσιμότητα, όμως, σημαίνει και πόσο σοβαρά κάνεις τις άλλες σου δουλειές. Εδώ, λοιπόν, δεν μπορούμε να είμαστε ανοιχτοί σε όλα, να λέμε «ναι» σε όλα, ως ακαδημαϊκοί. </w:t>
      </w:r>
    </w:p>
    <w:p w14:paraId="7814C5FB" w14:textId="77777777" w:rsidR="00D90BAD" w:rsidRDefault="009A27D8">
      <w:pPr>
        <w:spacing w:line="600" w:lineRule="auto"/>
        <w:ind w:firstLine="720"/>
        <w:jc w:val="both"/>
        <w:rPr>
          <w:rFonts w:eastAsia="Times New Roman"/>
          <w:szCs w:val="24"/>
        </w:rPr>
      </w:pPr>
      <w:r>
        <w:rPr>
          <w:rFonts w:eastAsia="Times New Roman"/>
          <w:szCs w:val="24"/>
        </w:rPr>
        <w:t>Γι’ αυτό και ν</w:t>
      </w:r>
      <w:r>
        <w:rPr>
          <w:rFonts w:eastAsia="Times New Roman"/>
          <w:szCs w:val="24"/>
        </w:rPr>
        <w:t xml:space="preserve">ομίζουμε ότι αυτό δεν πρόκειται να εκπέσει. Αποτελεί ένα ουσιαστικό και ακαδημαϊκό κριτήριο και είναι η αρχή της ανανέωσης μίας πορείας στο Ελληνικό </w:t>
      </w:r>
      <w:r>
        <w:rPr>
          <w:rFonts w:eastAsia="Times New Roman"/>
          <w:szCs w:val="24"/>
        </w:rPr>
        <w:t xml:space="preserve">Ανοικτό </w:t>
      </w:r>
      <w:r>
        <w:rPr>
          <w:rFonts w:eastAsia="Times New Roman"/>
          <w:szCs w:val="24"/>
        </w:rPr>
        <w:t xml:space="preserve">Πανεπιστήμιο, που ελπίζω ότι θα φέρει στον χώρο πολλούς νέους και πολύ καλούς επιστήμονες. </w:t>
      </w:r>
    </w:p>
    <w:p w14:paraId="7814C5FC" w14:textId="77777777" w:rsidR="00D90BAD" w:rsidRDefault="009A27D8">
      <w:pPr>
        <w:spacing w:line="600" w:lineRule="auto"/>
        <w:ind w:firstLine="720"/>
        <w:jc w:val="both"/>
        <w:rPr>
          <w:rFonts w:eastAsia="Times New Roman"/>
          <w:szCs w:val="24"/>
        </w:rPr>
      </w:pPr>
      <w:r>
        <w:rPr>
          <w:rFonts w:eastAsia="Times New Roman"/>
          <w:szCs w:val="24"/>
        </w:rPr>
        <w:t>Σας ευχ</w:t>
      </w:r>
      <w:r>
        <w:rPr>
          <w:rFonts w:eastAsia="Times New Roman"/>
          <w:szCs w:val="24"/>
        </w:rPr>
        <w:t xml:space="preserve">αριστώ. </w:t>
      </w:r>
    </w:p>
    <w:p w14:paraId="7814C5FD" w14:textId="77777777" w:rsidR="00D90BAD" w:rsidRDefault="009A27D8">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Ευχαριστούμε.</w:t>
      </w:r>
    </w:p>
    <w:p w14:paraId="7814C5FE" w14:textId="77777777" w:rsidR="00D90BAD" w:rsidRDefault="009A27D8">
      <w:pPr>
        <w:spacing w:line="600" w:lineRule="auto"/>
        <w:ind w:firstLine="720"/>
        <w:jc w:val="both"/>
        <w:rPr>
          <w:rFonts w:eastAsia="Times New Roman"/>
          <w:szCs w:val="24"/>
        </w:rPr>
      </w:pPr>
      <w:r>
        <w:rPr>
          <w:rFonts w:eastAsia="Times New Roman"/>
          <w:szCs w:val="24"/>
        </w:rPr>
        <w:t xml:space="preserve">Θα συζητηθεί η πέμπτη με αριθμό 553/3-3-2017 επίκαιρη ερώτηση δεύτερου κύκλου του Βουλευτή Ηρακλείου της Νέας Δημοκρατίας κ. </w:t>
      </w:r>
      <w:r>
        <w:rPr>
          <w:rFonts w:eastAsia="Times New Roman"/>
          <w:bCs/>
          <w:szCs w:val="24"/>
        </w:rPr>
        <w:t xml:space="preserve">Ελευθερίου </w:t>
      </w:r>
      <w:proofErr w:type="spellStart"/>
      <w:r>
        <w:rPr>
          <w:rFonts w:eastAsia="Times New Roman"/>
          <w:bCs/>
          <w:szCs w:val="24"/>
        </w:rPr>
        <w:t>Αυγενάκη</w:t>
      </w:r>
      <w:proofErr w:type="spellEnd"/>
      <w:r>
        <w:rPr>
          <w:rFonts w:eastAsia="Times New Roman"/>
          <w:szCs w:val="24"/>
        </w:rPr>
        <w:t xml:space="preserve"> … </w:t>
      </w:r>
    </w:p>
    <w:p w14:paraId="7814C5FF" w14:textId="77777777" w:rsidR="00D90BAD" w:rsidRDefault="009A27D8">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Κυρία Πρόεδρε, αν ε</w:t>
      </w:r>
      <w:r>
        <w:rPr>
          <w:rFonts w:eastAsia="Times New Roman"/>
          <w:szCs w:val="24"/>
        </w:rPr>
        <w:t xml:space="preserve">ίναι δυνατόν να προταχθεί η ερώτησή μου, γιατί πρέπει να πάω σε άλλη </w:t>
      </w:r>
      <w:r>
        <w:rPr>
          <w:rFonts w:eastAsia="Times New Roman"/>
          <w:szCs w:val="24"/>
        </w:rPr>
        <w:t xml:space="preserve">επιτροπή </w:t>
      </w:r>
      <w:r>
        <w:rPr>
          <w:rFonts w:eastAsia="Times New Roman"/>
          <w:szCs w:val="24"/>
        </w:rPr>
        <w:t xml:space="preserve">στην οποία είμαι </w:t>
      </w:r>
      <w:r>
        <w:rPr>
          <w:rFonts w:eastAsia="Times New Roman"/>
          <w:szCs w:val="24"/>
        </w:rPr>
        <w:t>εισηγητής</w:t>
      </w:r>
      <w:r>
        <w:rPr>
          <w:rFonts w:eastAsia="Times New Roman"/>
          <w:szCs w:val="24"/>
        </w:rPr>
        <w:t xml:space="preserve">. Δεν θέλω απλά να την παρακολουθήσω. </w:t>
      </w:r>
    </w:p>
    <w:p w14:paraId="7814C600" w14:textId="77777777" w:rsidR="00D90BAD" w:rsidRDefault="009A27D8">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Έχετε αντίρρηση, κύριε </w:t>
      </w:r>
      <w:proofErr w:type="spellStart"/>
      <w:r>
        <w:rPr>
          <w:rFonts w:eastAsia="Times New Roman"/>
          <w:szCs w:val="24"/>
        </w:rPr>
        <w:t>Αυγενάκη</w:t>
      </w:r>
      <w:proofErr w:type="spellEnd"/>
      <w:r>
        <w:rPr>
          <w:rFonts w:eastAsia="Times New Roman"/>
          <w:szCs w:val="24"/>
        </w:rPr>
        <w:t xml:space="preserve">; </w:t>
      </w:r>
    </w:p>
    <w:p w14:paraId="7814C601" w14:textId="77777777" w:rsidR="00D90BAD" w:rsidRDefault="009A27D8">
      <w:pPr>
        <w:spacing w:line="600" w:lineRule="auto"/>
        <w:ind w:firstLine="720"/>
        <w:jc w:val="both"/>
        <w:rPr>
          <w:rFonts w:eastAsia="Times New Roman"/>
          <w:szCs w:val="24"/>
        </w:rPr>
      </w:pPr>
      <w:r>
        <w:rPr>
          <w:rFonts w:eastAsia="Times New Roman"/>
          <w:b/>
          <w:szCs w:val="24"/>
        </w:rPr>
        <w:t xml:space="preserve">ΕΛΕΥΘΕΡΙΟΣ ΑΥΓΕΝΑΚΗΣ: </w:t>
      </w:r>
      <w:r>
        <w:rPr>
          <w:rFonts w:eastAsia="Times New Roman"/>
          <w:szCs w:val="24"/>
        </w:rPr>
        <w:t>Κα</w:t>
      </w:r>
      <w:r>
        <w:rPr>
          <w:rFonts w:eastAsia="Times New Roman"/>
          <w:szCs w:val="24"/>
        </w:rPr>
        <w:t>μ</w:t>
      </w:r>
      <w:r>
        <w:rPr>
          <w:rFonts w:eastAsia="Times New Roman"/>
          <w:szCs w:val="24"/>
        </w:rPr>
        <w:t>μία αντίρρ</w:t>
      </w:r>
      <w:r>
        <w:rPr>
          <w:rFonts w:eastAsia="Times New Roman"/>
          <w:szCs w:val="24"/>
        </w:rPr>
        <w:t xml:space="preserve">ηση, κυρία Πρόεδρε. </w:t>
      </w:r>
    </w:p>
    <w:p w14:paraId="7814C602" w14:textId="77777777" w:rsidR="00D90BAD" w:rsidRDefault="009A27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Άρα, θα συζητηθεί τώρα η έβδομη με αριθμό 430/31-1-2017 επίκαιρη ερώτηση δεύτερου κύκλου του Βουλευτή Β΄ Θεσσαλονίκης της Δημοκρατικής Συμπαράταξης ΠΑΣΟΚ-ΔΗΜΑΡ κ. </w:t>
      </w:r>
      <w:r>
        <w:rPr>
          <w:rFonts w:eastAsia="Times New Roman"/>
          <w:bCs/>
          <w:szCs w:val="24"/>
        </w:rPr>
        <w:t xml:space="preserve">Γεωργίου </w:t>
      </w:r>
      <w:proofErr w:type="spellStart"/>
      <w:r>
        <w:rPr>
          <w:rFonts w:eastAsia="Times New Roman"/>
          <w:bCs/>
          <w:szCs w:val="24"/>
        </w:rPr>
        <w:lastRenderedPageBreak/>
        <w:t>Αρβανιτίδη</w:t>
      </w:r>
      <w:proofErr w:type="spellEnd"/>
      <w:r>
        <w:rPr>
          <w:rFonts w:eastAsia="Times New Roman"/>
          <w:szCs w:val="24"/>
        </w:rPr>
        <w:t xml:space="preserve"> προς τον</w:t>
      </w:r>
      <w:r>
        <w:rPr>
          <w:rFonts w:eastAsia="Times New Roman"/>
          <w:szCs w:val="24"/>
        </w:rPr>
        <w:t xml:space="preserve"> Υπουργό </w:t>
      </w:r>
      <w:r>
        <w:rPr>
          <w:rFonts w:eastAsia="Times New Roman"/>
          <w:bCs/>
          <w:szCs w:val="24"/>
        </w:rPr>
        <w:t>Εσωτερικών,</w:t>
      </w:r>
      <w:r>
        <w:rPr>
          <w:rFonts w:eastAsia="Times New Roman"/>
          <w:szCs w:val="24"/>
        </w:rPr>
        <w:t xml:space="preserve"> σχετικά με τη σημαντική μείωση της </w:t>
      </w:r>
      <w:r>
        <w:rPr>
          <w:rFonts w:eastAsia="Times New Roman"/>
          <w:szCs w:val="24"/>
        </w:rPr>
        <w:t>πυροσβεστικής δύναμης</w:t>
      </w:r>
      <w:r>
        <w:rPr>
          <w:rFonts w:eastAsia="Times New Roman"/>
          <w:szCs w:val="24"/>
        </w:rPr>
        <w:t xml:space="preserve"> στην Περιφερειακή Ενότητα Θεσσαλονίκης.</w:t>
      </w:r>
    </w:p>
    <w:p w14:paraId="7814C603" w14:textId="77777777" w:rsidR="00D90BAD" w:rsidRDefault="009A27D8">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Αρβανιτίδη</w:t>
      </w:r>
      <w:proofErr w:type="spellEnd"/>
      <w:r>
        <w:rPr>
          <w:rFonts w:eastAsia="Times New Roman"/>
          <w:szCs w:val="24"/>
        </w:rPr>
        <w:t xml:space="preserve">, έχετε τον λόγο για δύο λεπτά. </w:t>
      </w:r>
    </w:p>
    <w:p w14:paraId="7814C604" w14:textId="77777777" w:rsidR="00D90BAD" w:rsidRDefault="009A27D8">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Κυρία Πρόεδρε, θα κάνω χρήση και της δευτερολογίας μου. </w:t>
      </w:r>
    </w:p>
    <w:p w14:paraId="7814C605" w14:textId="77777777" w:rsidR="00D90BAD" w:rsidRDefault="009A27D8">
      <w:pPr>
        <w:spacing w:line="600" w:lineRule="auto"/>
        <w:ind w:firstLine="720"/>
        <w:jc w:val="both"/>
        <w:rPr>
          <w:rFonts w:eastAsia="Times New Roman"/>
          <w:szCs w:val="24"/>
        </w:rPr>
      </w:pPr>
      <w:r>
        <w:rPr>
          <w:rFonts w:eastAsia="Times New Roman"/>
          <w:szCs w:val="24"/>
        </w:rPr>
        <w:t>Κύριε Υπου</w:t>
      </w:r>
      <w:r>
        <w:rPr>
          <w:rFonts w:eastAsia="Times New Roman"/>
          <w:szCs w:val="24"/>
        </w:rPr>
        <w:t>ργέ, αν και με μεγάλη καθυστέρηση, είναι θετικό ότι σήμερα συζητάμε στη Βουλή μία ερώτηση που παραμένει επίκαιρη.</w:t>
      </w:r>
    </w:p>
    <w:p w14:paraId="7814C606" w14:textId="77777777" w:rsidR="00D90BAD" w:rsidRDefault="009A27D8">
      <w:pPr>
        <w:spacing w:line="600" w:lineRule="auto"/>
        <w:ind w:firstLine="720"/>
        <w:jc w:val="both"/>
        <w:rPr>
          <w:rFonts w:eastAsia="Times New Roman"/>
          <w:szCs w:val="24"/>
        </w:rPr>
      </w:pPr>
      <w:r>
        <w:rPr>
          <w:rFonts w:eastAsia="Times New Roman"/>
          <w:szCs w:val="24"/>
        </w:rPr>
        <w:t xml:space="preserve">Όπως καλά γνωρίζετε, για το 2017 η απόφαση του Αρχηγού του Πυροσβεστικού Σώματος προβλέπει τη μείωση κατά ενενήντα εννέα θέσεις της οργανικής </w:t>
      </w:r>
      <w:r>
        <w:rPr>
          <w:rFonts w:eastAsia="Times New Roman"/>
          <w:szCs w:val="24"/>
        </w:rPr>
        <w:t xml:space="preserve">δύναμης πυροσβεστών που υπηρετούν στη Διοίκηση Πυροσβεστικών Υπηρεσιών Θεσσαλονίκης. Συγκεκριμένα, από τους τριακόσιους εξήντα πέντε πυροσβέστες που υπηρετούσαν το 2016, με την απόφαση αυτή ο αριθμός μειώνεται στους διακόσιους εξήντα έξι. </w:t>
      </w:r>
    </w:p>
    <w:p w14:paraId="7814C607" w14:textId="77777777" w:rsidR="00D90BAD" w:rsidRDefault="009A27D8">
      <w:pPr>
        <w:spacing w:line="600" w:lineRule="auto"/>
        <w:ind w:firstLine="720"/>
        <w:jc w:val="both"/>
        <w:rPr>
          <w:rFonts w:eastAsia="Times New Roman"/>
          <w:szCs w:val="24"/>
        </w:rPr>
      </w:pPr>
      <w:r>
        <w:rPr>
          <w:rFonts w:eastAsia="Times New Roman"/>
          <w:szCs w:val="24"/>
        </w:rPr>
        <w:t xml:space="preserve">Το βασικό </w:t>
      </w:r>
      <w:r>
        <w:rPr>
          <w:rFonts w:eastAsia="Times New Roman"/>
          <w:szCs w:val="24"/>
        </w:rPr>
        <w:t xml:space="preserve">ερώτημα, λοιπόν, που πρέπει να απαντήσετε είναι με βάση ποιον σχεδιασμό και ποια κριτήρια έχετε πάρει την απόφαση αυτή. Το λέω, γιατί με τα στοιχεία που έχω στη διάθεσή </w:t>
      </w:r>
      <w:r>
        <w:rPr>
          <w:rFonts w:eastAsia="Times New Roman"/>
          <w:szCs w:val="24"/>
        </w:rPr>
        <w:lastRenderedPageBreak/>
        <w:t>μου, η μείωση του προσωπικού κατά 27% δεν δικαιολογείται ούτε βάσει της κατανομής των π</w:t>
      </w:r>
      <w:r>
        <w:rPr>
          <w:rFonts w:eastAsia="Times New Roman"/>
          <w:szCs w:val="24"/>
        </w:rPr>
        <w:t>υροσβεστών στην επικράτεια ούτε με βάση την αναλογία πληθυσμού και πυροσβεστών.</w:t>
      </w:r>
    </w:p>
    <w:p w14:paraId="7814C608" w14:textId="77777777" w:rsidR="00D90BAD" w:rsidRDefault="009A27D8">
      <w:pPr>
        <w:spacing w:line="600" w:lineRule="auto"/>
        <w:ind w:firstLine="720"/>
        <w:jc w:val="both"/>
        <w:rPr>
          <w:rFonts w:eastAsia="Times New Roman"/>
          <w:szCs w:val="24"/>
        </w:rPr>
      </w:pPr>
      <w:r>
        <w:rPr>
          <w:rFonts w:eastAsia="Times New Roman"/>
          <w:szCs w:val="24"/>
        </w:rPr>
        <w:t xml:space="preserve">Συγκεκριμένα, ενώ πληθυσμός της περιφερειακής </w:t>
      </w:r>
      <w:r>
        <w:rPr>
          <w:rFonts w:eastAsia="Times New Roman"/>
          <w:szCs w:val="24"/>
        </w:rPr>
        <w:t xml:space="preserve">ενότητας </w:t>
      </w:r>
      <w:r>
        <w:rPr>
          <w:rFonts w:eastAsia="Times New Roman"/>
          <w:szCs w:val="24"/>
        </w:rPr>
        <w:t>Θεσσαλονίκης ανέρχεται στο 10,26% του συνολικού πληθυσμού της χώρας, το ποσοστό των πυροσβεστών που λαμβάνει, βάσει της ν</w:t>
      </w:r>
      <w:r>
        <w:rPr>
          <w:rFonts w:eastAsia="Times New Roman"/>
          <w:szCs w:val="24"/>
        </w:rPr>
        <w:t xml:space="preserve">έας απόφασης, της νέας κατανομής, είναι μόλις το 3,56% του ποσοστού πυροσβεστών που υπηρετούν. </w:t>
      </w:r>
    </w:p>
    <w:p w14:paraId="7814C609" w14:textId="77777777" w:rsidR="00D90BAD" w:rsidRDefault="009A27D8">
      <w:pPr>
        <w:spacing w:line="600" w:lineRule="auto"/>
        <w:ind w:firstLine="720"/>
        <w:jc w:val="both"/>
        <w:rPr>
          <w:rFonts w:eastAsia="Times New Roman"/>
          <w:szCs w:val="24"/>
        </w:rPr>
      </w:pPr>
      <w:r>
        <w:rPr>
          <w:rFonts w:eastAsia="Times New Roman"/>
          <w:szCs w:val="24"/>
        </w:rPr>
        <w:t>Για να υπάρξει μέτρο σύγκρισης, θα σας πω ότι την ίδια στιγμή στην Αττική- που έχει το 35,4% του συνολικού πληθυσμού- η κατανομή είναι 27,75% στον αριθμό των πυ</w:t>
      </w:r>
      <w:r>
        <w:rPr>
          <w:rFonts w:eastAsia="Times New Roman"/>
          <w:szCs w:val="24"/>
        </w:rPr>
        <w:t xml:space="preserve">ροσβεστών. Η δυσαναλογία αυτή, κύριε Υπουργέ, είναι τόσο έντονη που δεν νομίζω ότι υπάρχουν παρερμηνείες. </w:t>
      </w:r>
    </w:p>
    <w:p w14:paraId="7814C60A" w14:textId="77777777" w:rsidR="00D90BAD" w:rsidRDefault="009A27D8">
      <w:pPr>
        <w:spacing w:line="600" w:lineRule="auto"/>
        <w:ind w:firstLine="720"/>
        <w:jc w:val="both"/>
        <w:rPr>
          <w:rFonts w:eastAsia="Times New Roman"/>
          <w:szCs w:val="24"/>
        </w:rPr>
      </w:pPr>
      <w:r>
        <w:rPr>
          <w:rFonts w:eastAsia="Times New Roman"/>
          <w:szCs w:val="24"/>
        </w:rPr>
        <w:t>Ακόμα, όμως, κι αν πάρουμε έναν άλλο δείκτη, τη σχέση πυροσβεστών προς τους κατοίκους, και πάλι οι αριθμοί δείχνουν ότι η Θεσσαλονίκη έχει λιγότερους</w:t>
      </w:r>
      <w:r>
        <w:rPr>
          <w:rFonts w:eastAsia="Times New Roman"/>
          <w:szCs w:val="24"/>
        </w:rPr>
        <w:t xml:space="preserve"> πυροσβέστες από αυτούς που πραγματικά δικαιούται. Τα στοιχεία κι εδώ είναι αποκαλυπτικά. Στην Περιφερειακή Ενότητα της Θεσσαλονίκης αντιστοιχούν είκοσι έξι πυροσβέστες ανά εκατό χιλιάδες κατοίκους, όταν στην Αττική η αναλογία αυτή είναι πενήντα εννέα πυρο</w:t>
      </w:r>
      <w:r>
        <w:rPr>
          <w:rFonts w:eastAsia="Times New Roman"/>
          <w:szCs w:val="24"/>
        </w:rPr>
        <w:t xml:space="preserve">σβέστες </w:t>
      </w:r>
      <w:r>
        <w:rPr>
          <w:rFonts w:eastAsia="Times New Roman"/>
          <w:szCs w:val="24"/>
        </w:rPr>
        <w:lastRenderedPageBreak/>
        <w:t>ανά εκατό χιλιάδες κατοίκους. Και, βέβαια, οι στρεβλώσεις αυτές δεν υπάρχουν μόνο στην Αττική, υπάρχουν και σε άλλες περιοχές της Ελλάδας. Στην Αχαΐα, για παράδειγμα, υπάρχουν εβδομήντα δύο πυροσβέστες ανά εκατό χιλιάδες κατοίκους. Ελπίζω αυτό να μ</w:t>
      </w:r>
      <w:r>
        <w:rPr>
          <w:rFonts w:eastAsia="Times New Roman"/>
          <w:szCs w:val="24"/>
        </w:rPr>
        <w:t xml:space="preserve">ην έχει να κάνει με την καταγωγή του πρώην Αρχηγού του Πυροσβεστικού Σώματος. </w:t>
      </w:r>
    </w:p>
    <w:p w14:paraId="7814C60B" w14:textId="77777777" w:rsidR="00D90BAD" w:rsidRDefault="009A27D8">
      <w:pPr>
        <w:spacing w:line="600" w:lineRule="auto"/>
        <w:ind w:firstLine="720"/>
        <w:jc w:val="both"/>
        <w:rPr>
          <w:rFonts w:eastAsia="Times New Roman"/>
          <w:szCs w:val="24"/>
        </w:rPr>
      </w:pPr>
      <w:r>
        <w:rPr>
          <w:rFonts w:eastAsia="Times New Roman"/>
          <w:szCs w:val="24"/>
        </w:rPr>
        <w:t xml:space="preserve">Τα στοιχεία που χρησιμοποιώ είναι από την Ένωση Υπαλλήλων Πυροσβεστικού Σώματος της Περιφέρειας Κεντρικής Μακεδονίας και μπορώ, αν θέλετε, να τα καταθέσω για τα Πρακτικά. </w:t>
      </w:r>
    </w:p>
    <w:p w14:paraId="7814C60C" w14:textId="77777777" w:rsidR="00D90BAD" w:rsidRDefault="009A27D8">
      <w:pPr>
        <w:spacing w:line="600" w:lineRule="auto"/>
        <w:ind w:firstLine="720"/>
        <w:jc w:val="both"/>
        <w:rPr>
          <w:rFonts w:eastAsia="Times New Roman"/>
          <w:szCs w:val="24"/>
        </w:rPr>
      </w:pPr>
      <w:r>
        <w:rPr>
          <w:rFonts w:eastAsia="Times New Roman"/>
          <w:szCs w:val="24"/>
        </w:rPr>
        <w:t>Αντιλ</w:t>
      </w:r>
      <w:r>
        <w:rPr>
          <w:rFonts w:eastAsia="Times New Roman"/>
          <w:szCs w:val="24"/>
        </w:rPr>
        <w:t>αμβάνεστε, λοιπόν, κύριε Υπουργέ, ότι η ανησυχία που υπάρχει στην κοινωνία είναι απολύτως δικαιολογημένη, αφού οι πυροσβέστες δεν είναι μόνο απαραίτητοι για την κατάσβεση των πυρκαγιών, αλλά συμβάλλουν και σε άλλα σημαντικά θέματα, όπως των φυσικών καταστρ</w:t>
      </w:r>
      <w:r>
        <w:rPr>
          <w:rFonts w:eastAsia="Times New Roman"/>
          <w:szCs w:val="24"/>
        </w:rPr>
        <w:t>οφών. Θα σας θυμίσω μόνο τη μεγάλη συμβολή του Πυροσβεστικού Σώματος στις καταστροφικές πλημμύρες που έπληξαν πρόσφατα τον Δήμο Θερμαϊκού, οι οποίες άφησαν πίσω τους έναν νεκρό και τεράστιες υλικές ζημιές σε σπίτια, επιχειρήσεις και δημόσιες υποδομές.</w:t>
      </w:r>
    </w:p>
    <w:p w14:paraId="7814C60D" w14:textId="77777777" w:rsidR="00D90BAD" w:rsidRDefault="00D90BAD">
      <w:pPr>
        <w:spacing w:line="600" w:lineRule="auto"/>
        <w:ind w:firstLine="720"/>
        <w:jc w:val="center"/>
        <w:rPr>
          <w:rFonts w:eastAsia="Times New Roman"/>
          <w:szCs w:val="24"/>
        </w:rPr>
      </w:pPr>
    </w:p>
    <w:p w14:paraId="7814C60E" w14:textId="77777777" w:rsidR="00D90BAD" w:rsidRDefault="009A27D8">
      <w:pPr>
        <w:spacing w:line="600" w:lineRule="auto"/>
        <w:ind w:firstLine="720"/>
        <w:jc w:val="both"/>
        <w:rPr>
          <w:rFonts w:eastAsia="Times New Roman"/>
          <w:szCs w:val="24"/>
        </w:rPr>
      </w:pPr>
      <w:r>
        <w:rPr>
          <w:rFonts w:eastAsia="Times New Roman"/>
          <w:szCs w:val="24"/>
        </w:rPr>
        <w:lastRenderedPageBreak/>
        <w:t>Άρα, μια τόσο σημαντική μείωση στη δύναμη του Πυροσβεστικού Σώματος είναι λογικό να απασχολεί την τοπική κοινωνία, η οποία περιμένει και συγκεκριμένες απαντήσεις. Μάλιστα, για το θέμα αυτό έχετε λάβει επιστολή από την Περιφερειακή Ένωση Δήμων και Κοινοτήτω</w:t>
      </w:r>
      <w:r>
        <w:rPr>
          <w:rFonts w:eastAsia="Times New Roman"/>
          <w:szCs w:val="24"/>
        </w:rPr>
        <w:t>ν των Δήμων της Κεντρικής Μακεδονίας στις 24 Ιανουαρίου, ενώ δηλώσεις στην κατεύθυνση αυτή έχει κάνει και ο Περιφερειάρχης της Κεντρικής Μακεδονίας.</w:t>
      </w:r>
    </w:p>
    <w:p w14:paraId="7814C60F" w14:textId="77777777" w:rsidR="00D90BAD" w:rsidRDefault="009A27D8">
      <w:pPr>
        <w:spacing w:line="600" w:lineRule="auto"/>
        <w:ind w:firstLine="720"/>
        <w:jc w:val="both"/>
        <w:rPr>
          <w:rFonts w:eastAsia="Times New Roman"/>
          <w:szCs w:val="24"/>
        </w:rPr>
      </w:pPr>
      <w:r>
        <w:rPr>
          <w:rFonts w:eastAsia="Times New Roman"/>
          <w:szCs w:val="24"/>
        </w:rPr>
        <w:t xml:space="preserve">Θέλω, λοιπόν, να μας εξηγήσετε γιατί η Θεσσαλονίκη από 365 πυροσβέστες το 2016, θα έχει 266 πυροσβέστες το </w:t>
      </w:r>
      <w:r>
        <w:rPr>
          <w:rFonts w:eastAsia="Times New Roman"/>
          <w:szCs w:val="24"/>
        </w:rPr>
        <w:t>2017. Και φυσικά να δηλώσετε εάν προτίθεστε να επανεξετάσετε την απόφασή σας.</w:t>
      </w:r>
    </w:p>
    <w:p w14:paraId="7814C610" w14:textId="77777777" w:rsidR="00D90BAD" w:rsidRDefault="009A27D8">
      <w:pPr>
        <w:spacing w:line="600" w:lineRule="auto"/>
        <w:ind w:firstLine="720"/>
        <w:jc w:val="both"/>
        <w:rPr>
          <w:rFonts w:eastAsia="Times New Roman"/>
          <w:szCs w:val="24"/>
        </w:rPr>
      </w:pPr>
      <w:r>
        <w:rPr>
          <w:rFonts w:eastAsia="Times New Roman"/>
          <w:szCs w:val="24"/>
        </w:rPr>
        <w:t>Σας ευχαριστώ.</w:t>
      </w:r>
    </w:p>
    <w:p w14:paraId="7814C61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κύριος Υπουργός για τρία λεπτά.</w:t>
      </w:r>
    </w:p>
    <w:p w14:paraId="7814C61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ΝΙΚΟΛΑΟΣ ΤΟΣΚΑΣ (</w:t>
      </w:r>
      <w:r>
        <w:rPr>
          <w:rFonts w:eastAsia="Times New Roman" w:cs="Times New Roman"/>
          <w:b/>
          <w:szCs w:val="24"/>
        </w:rPr>
        <w:t xml:space="preserve">Αναπληρωτής </w:t>
      </w:r>
      <w:r>
        <w:rPr>
          <w:rFonts w:eastAsia="Times New Roman" w:cs="Times New Roman"/>
          <w:b/>
          <w:szCs w:val="24"/>
        </w:rPr>
        <w:t xml:space="preserve">Υπουργός Εσωτερικών): </w:t>
      </w:r>
      <w:r>
        <w:rPr>
          <w:rFonts w:eastAsia="Times New Roman" w:cs="Times New Roman"/>
          <w:szCs w:val="24"/>
        </w:rPr>
        <w:t>Κυρία Πρόεδρε, κύριε</w:t>
      </w:r>
      <w:r>
        <w:rPr>
          <w:rFonts w:eastAsia="Times New Roman" w:cs="Times New Roman"/>
          <w:szCs w:val="24"/>
        </w:rPr>
        <w:t xml:space="preserve"> </w:t>
      </w:r>
      <w:proofErr w:type="spellStart"/>
      <w:r>
        <w:rPr>
          <w:rFonts w:eastAsia="Times New Roman" w:cs="Times New Roman"/>
          <w:szCs w:val="24"/>
        </w:rPr>
        <w:t>Αρβανιτίδη</w:t>
      </w:r>
      <w:proofErr w:type="spellEnd"/>
      <w:r>
        <w:rPr>
          <w:rFonts w:eastAsia="Times New Roman" w:cs="Times New Roman"/>
          <w:szCs w:val="24"/>
        </w:rPr>
        <w:t xml:space="preserve">, έχει γίνει συζήτηση και προηγούμενες φορές για την οργανική δύναμη του Πυροσβεστικού Σώματος, αλλά ας βάλουμε τα πράγματα στη θέση τους και ας προσπαθήσω να εξηγήσω πώς γίνεται η κατανομή. </w:t>
      </w:r>
    </w:p>
    <w:p w14:paraId="7814C61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λοιπόν, το </w:t>
      </w:r>
      <w:r>
        <w:rPr>
          <w:rFonts w:eastAsia="Times New Roman" w:cs="Times New Roman"/>
          <w:szCs w:val="24"/>
        </w:rPr>
        <w:t>προεδρικό διάταγμα</w:t>
      </w:r>
      <w:r>
        <w:rPr>
          <w:rFonts w:eastAsia="Times New Roman" w:cs="Times New Roman"/>
          <w:szCs w:val="24"/>
        </w:rPr>
        <w:t xml:space="preserve"> 170/1996 τον Δ</w:t>
      </w:r>
      <w:r>
        <w:rPr>
          <w:rFonts w:eastAsia="Times New Roman" w:cs="Times New Roman"/>
          <w:szCs w:val="24"/>
        </w:rPr>
        <w:t>εκέμβρη κάθε έτους με απόφαση του Αρχηγού του Πυροσβεστικού Σώματος γίνεται η κατανομή της συνολικής υπηρετούσας δύναμης, όχι της οργανικής, του προσωπικού του Πυροσβεστικού Σώματος σε κάθε περιοχή. Όταν λέμε συνολική υπηρετούσα δύναμη, δεν εννοούμε μόνο τ</w:t>
      </w:r>
      <w:r>
        <w:rPr>
          <w:rFonts w:eastAsia="Times New Roman" w:cs="Times New Roman"/>
          <w:szCs w:val="24"/>
        </w:rPr>
        <w:t xml:space="preserve">ους μόνιμους πυροσβέστες, εννοούμε και τους υπαλλήλους των υπολοίπων κατηγοριών, εννοούμε και τους πυροσβέστες πενταετούς θητείας. </w:t>
      </w:r>
    </w:p>
    <w:p w14:paraId="7814C61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Τι γινόταν μέχρι τώρα; Μέχρι τώρα η κατανομή αυτή δεν στηριζόταν καθόλου στα κριτήρια που προβλέπει το </w:t>
      </w:r>
      <w:r>
        <w:rPr>
          <w:rFonts w:eastAsia="Times New Roman" w:cs="Times New Roman"/>
          <w:szCs w:val="24"/>
        </w:rPr>
        <w:t>προεδρικό διάταγμα</w:t>
      </w:r>
      <w:r>
        <w:rPr>
          <w:rFonts w:eastAsia="Times New Roman" w:cs="Times New Roman"/>
          <w:szCs w:val="24"/>
        </w:rPr>
        <w:t xml:space="preserve"> το</w:t>
      </w:r>
      <w:r>
        <w:rPr>
          <w:rFonts w:eastAsia="Times New Roman" w:cs="Times New Roman"/>
          <w:szCs w:val="24"/>
        </w:rPr>
        <w:t xml:space="preserve"> οποίο προανέφερα, αλλά γινόταν με άλλα κριτήρια και αυτό σε συνδυασμό με τις πάρα πολλές στρεβλώσεις που έχω αναφέρει κατ’ επανάληψη και αφορούν το Πυροσβεστικό Σώμα. Είναι ένα Σώμα ένας μηχανισμός του κράτους ο οποίος δυστυχώς περιέχει πολύ διαφορετικών </w:t>
      </w:r>
      <w:r>
        <w:rPr>
          <w:rFonts w:eastAsia="Times New Roman" w:cs="Times New Roman"/>
          <w:szCs w:val="24"/>
        </w:rPr>
        <w:t xml:space="preserve">προελεύσεων προσωπικό. Έμπαιναν από πόρτες και παράθυρα για ρουσφετολογικούς σκοπούς και για εξυπηρέτηση κομματικών συμφερόντων -το ξέρουμε όλοι αυτό- με αποτέλεσμα να δημιουργηθούν αντιμαχόμενες συντεχνίες σε μεγάλο βαθμό και </w:t>
      </w:r>
      <w:proofErr w:type="spellStart"/>
      <w:r>
        <w:rPr>
          <w:rFonts w:eastAsia="Times New Roman" w:cs="Times New Roman"/>
          <w:szCs w:val="24"/>
        </w:rPr>
        <w:t>αλληλοϋπονομευόμενες</w:t>
      </w:r>
      <w:proofErr w:type="spellEnd"/>
      <w:r>
        <w:rPr>
          <w:rFonts w:eastAsia="Times New Roman" w:cs="Times New Roman"/>
          <w:szCs w:val="24"/>
        </w:rPr>
        <w:t>.</w:t>
      </w:r>
    </w:p>
    <w:p w14:paraId="7814C61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Γιατί σ</w:t>
      </w:r>
      <w:r>
        <w:rPr>
          <w:rFonts w:eastAsia="Times New Roman" w:cs="Times New Roman"/>
          <w:szCs w:val="24"/>
        </w:rPr>
        <w:t xml:space="preserve">ας το λέω αυτό; Γιατί έρχεται μια συγκεκριμένη κατηγορία, η κατηγορία των μονίμων πυροσβεστών και λέει ότι μειώθηκε το προσωπικό. Ας αναφέρω, όμως, τι γίνεται στους αριθμούς. </w:t>
      </w:r>
    </w:p>
    <w:p w14:paraId="7814C61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Στην περιφερειακή ενότητα Θεσσαλονίκης προβλέπονται 353 μόνιμοι υπάλληλοι –μιλάω</w:t>
      </w:r>
      <w:r>
        <w:rPr>
          <w:rFonts w:eastAsia="Times New Roman" w:cs="Times New Roman"/>
          <w:szCs w:val="24"/>
        </w:rPr>
        <w:t xml:space="preserve"> με τα τωρινά στοιχεία του Μαρτίου- γενικών καθηκόντων, 35 μόνιμοι υπάλληλοι ειδικών καθηκόντων, αξιωματικοί </w:t>
      </w:r>
      <w:proofErr w:type="spellStart"/>
      <w:r>
        <w:rPr>
          <w:rFonts w:eastAsia="Times New Roman" w:cs="Times New Roman"/>
          <w:szCs w:val="24"/>
        </w:rPr>
        <w:t>πυρονόμοι</w:t>
      </w:r>
      <w:proofErr w:type="spellEnd"/>
      <w:r>
        <w:rPr>
          <w:rFonts w:eastAsia="Times New Roman" w:cs="Times New Roman"/>
          <w:szCs w:val="24"/>
        </w:rPr>
        <w:t>, υπαξιωματικοί πυροσβέστες. Αυτό προβλέπεται. Τι υπάρχει; Υπάρχουν 517 μόνιμοι, 36 μόνιμοι και 200 πυροσβέστες πενταετούς υποχρέωσης. Όπω</w:t>
      </w:r>
      <w:r>
        <w:rPr>
          <w:rFonts w:eastAsia="Times New Roman" w:cs="Times New Roman"/>
          <w:szCs w:val="24"/>
        </w:rPr>
        <w:t>ς καταλαβαίνετε, δεν είναι μόνο οι 366 τους οποίους αναφέρατε. Είναι οι 517 συν οι 200 συν τους 36, όπου όλοι αυτοί οι άνθρωποι αποτελούν το δυναμικό του Πυροσβεστικού Σώματος στη Θεσσαλονίκη. Και επομένως δεν θα πρέπει να απομονώνουμε μία-μία κατηγορία κα</w:t>
      </w:r>
      <w:r>
        <w:rPr>
          <w:rFonts w:eastAsia="Times New Roman" w:cs="Times New Roman"/>
          <w:szCs w:val="24"/>
        </w:rPr>
        <w:t xml:space="preserve">ι να βλέπουμε τις αυξομειώσεις. </w:t>
      </w:r>
    </w:p>
    <w:p w14:paraId="7814C61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Μειώσεις υπήρξαν και στη Θεσσαλονίκη και στην Αθήνα και σε άλλες περιοχές λόγω της υποχρέωσης στελέχωσης των αεροδρομίων. Στη συγκεκριμένη, όμως, περίπτωση –θα πω τη λέξη- δεν είναι ριγμένη η περιοχή της Θεσσαλονίκης. Είναι</w:t>
      </w:r>
      <w:r>
        <w:rPr>
          <w:rFonts w:eastAsia="Times New Roman" w:cs="Times New Roman"/>
          <w:szCs w:val="24"/>
        </w:rPr>
        <w:t xml:space="preserve"> μια περιοχή στην οποία έχουμε διαθέσει πάρα πολλές δυνάμεις και </w:t>
      </w:r>
      <w:r>
        <w:rPr>
          <w:rFonts w:eastAsia="Times New Roman" w:cs="Times New Roman"/>
          <w:szCs w:val="24"/>
        </w:rPr>
        <w:lastRenderedPageBreak/>
        <w:t>έτσι πρέπει. Και έχουμε διαθέσει και άλλα μέσα. Ξέρετε από πέρυσι και για τη διάθεση του ελικοπτέρου του Πυροσβεστικού Σώματος στη διάρκεια της καλοκαιρινής περιόδου προκειμένου να εξυπηρετηθ</w:t>
      </w:r>
      <w:r>
        <w:rPr>
          <w:rFonts w:eastAsia="Times New Roman" w:cs="Times New Roman"/>
          <w:szCs w:val="24"/>
        </w:rPr>
        <w:t xml:space="preserve">ούν οι </w:t>
      </w:r>
      <w:proofErr w:type="spellStart"/>
      <w:r>
        <w:rPr>
          <w:rFonts w:eastAsia="Times New Roman" w:cs="Times New Roman"/>
          <w:szCs w:val="24"/>
        </w:rPr>
        <w:t>αεροδιακομιδές</w:t>
      </w:r>
      <w:proofErr w:type="spellEnd"/>
      <w:r>
        <w:rPr>
          <w:rFonts w:eastAsia="Times New Roman" w:cs="Times New Roman"/>
          <w:szCs w:val="24"/>
        </w:rPr>
        <w:t xml:space="preserve">. </w:t>
      </w:r>
    </w:p>
    <w:p w14:paraId="7814C61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Επομένως, πρέπει να δούμε τους συνολικούς αριθμούς και από εκεί να βγάλουμε τα συμπεράσματα. Τα υπόλοιπα θα τα πω στη δευτερολογία μου.</w:t>
      </w:r>
    </w:p>
    <w:p w14:paraId="7814C619" w14:textId="77777777" w:rsidR="00D90BAD" w:rsidRDefault="009A27D8">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w:t>
      </w:r>
      <w:proofErr w:type="spellStart"/>
      <w:r>
        <w:rPr>
          <w:rFonts w:eastAsia="Times New Roman" w:cs="Times New Roman"/>
          <w:szCs w:val="24"/>
        </w:rPr>
        <w:t>Αρβανιτίδης</w:t>
      </w:r>
      <w:proofErr w:type="spellEnd"/>
      <w:r>
        <w:rPr>
          <w:rFonts w:eastAsia="Times New Roman" w:cs="Times New Roman"/>
          <w:szCs w:val="24"/>
        </w:rPr>
        <w:t>.</w:t>
      </w:r>
    </w:p>
    <w:p w14:paraId="7814C61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b/>
          <w:szCs w:val="24"/>
        </w:rPr>
        <w:t>:</w:t>
      </w:r>
      <w:r>
        <w:rPr>
          <w:rFonts w:eastAsia="Times New Roman" w:cs="Times New Roman"/>
          <w:szCs w:val="24"/>
        </w:rPr>
        <w:t xml:space="preserve"> Το ερώτημα είναι όλες αυτές οι κατηγορίες τις οποίες αναφέρετε πώς ήταν το 2016 και πώς διαμορφώνονται το 2017. Ανεξάρτητα από το αν εσωτερικά υπάρχουν διαφορετικά νούμερα, ο συνολικός αριθμός, όπως εσείς τον αναφέρατε, σχετικά με το 2016 και το 2017 πόσ</w:t>
      </w:r>
      <w:r>
        <w:rPr>
          <w:rFonts w:eastAsia="Times New Roman" w:cs="Times New Roman"/>
          <w:szCs w:val="24"/>
        </w:rPr>
        <w:t>ος είναι; Μειώθηκε και σε ποιον βαθμό το άθροισμα όλων αυτών των κατηγοριών μεταξύ του 2016 και 2017; Δηλαδή, μου είπατε ότι άλλο οι μόνιμοι, στη συνέχεια είχαμε τις άλλες κατηγορίες, είχαμε έναν αριθμό το 2016. Για το 2017 αυτός ο συνολικός αριθμός, με το</w:t>
      </w:r>
      <w:r>
        <w:rPr>
          <w:rFonts w:eastAsia="Times New Roman" w:cs="Times New Roman"/>
          <w:szCs w:val="24"/>
        </w:rPr>
        <w:t xml:space="preserve"> άθροισμα, πώς διαμορφώνεται;</w:t>
      </w:r>
    </w:p>
    <w:p w14:paraId="7814C61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κύριος Υπουργός.</w:t>
      </w:r>
    </w:p>
    <w:p w14:paraId="7814C61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Σας είπα ότι και στη Θεσσαλονίκη και στην Αθήνα μειώθηκε πράγματι ο αριθμός αυτός κατά ενενήντα εν</w:t>
      </w:r>
      <w:r>
        <w:rPr>
          <w:rFonts w:eastAsia="Times New Roman" w:cs="Times New Roman"/>
          <w:szCs w:val="24"/>
        </w:rPr>
        <w:t>νιά άτομα, πλην όμως είναι σχεδόν διπλάσιος αριθμός από τον προβλεπόμενο. Αντί των τριακοσίων εξήντα έξι είναι ο</w:t>
      </w:r>
      <w:r>
        <w:rPr>
          <w:rFonts w:eastAsia="Times New Roman" w:cs="Times New Roman"/>
          <w:szCs w:val="24"/>
        </w:rPr>
        <w:t>κ</w:t>
      </w:r>
      <w:r>
        <w:rPr>
          <w:rFonts w:eastAsia="Times New Roman" w:cs="Times New Roman"/>
          <w:szCs w:val="24"/>
        </w:rPr>
        <w:t xml:space="preserve">τακόσια άτομα υπάρχοντες πυροσβέστες στη Θεσσαλονίκη. </w:t>
      </w:r>
    </w:p>
    <w:p w14:paraId="7814C61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Επομένως, παρακαλώ να δούμε το συνολικό αριθμό, γιατί όλοι αυτοί πυροσβέστες είναι και ό</w:t>
      </w:r>
      <w:r>
        <w:rPr>
          <w:rFonts w:eastAsia="Times New Roman" w:cs="Times New Roman"/>
          <w:szCs w:val="24"/>
        </w:rPr>
        <w:t>λοι εξυπηρετούν την κοινή αποστολή, τον κοινό σκοπό. Επομένως, είναι λάθος να παίρνουμε μόνο μία κατηγορία, αλλά θα πρέπει να παίρνουμε τον συνολικό αριθμό για να βγάλουμε το συμπέρασμά μας.</w:t>
      </w:r>
    </w:p>
    <w:p w14:paraId="7814C61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Ευχαριστώ.</w:t>
      </w:r>
    </w:p>
    <w:p w14:paraId="7814C61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w:t>
      </w:r>
      <w:r>
        <w:rPr>
          <w:rFonts w:eastAsia="Times New Roman" w:cs="Times New Roman"/>
          <w:szCs w:val="24"/>
        </w:rPr>
        <w:t>με.</w:t>
      </w:r>
    </w:p>
    <w:p w14:paraId="7814C62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szCs w:val="24"/>
        </w:rPr>
        <w:lastRenderedPageBreak/>
        <w:t xml:space="preserve">άνω δυτικά θεωρεία, αφού προηγουμένως συμμετείχαν στο εκπαιδευτικό πρόγραμμα «Εργαστήρι Δημοκρατίας» που οργανώνει το Ίδρυμα της Βουλής, </w:t>
      </w:r>
      <w:r>
        <w:rPr>
          <w:rFonts w:eastAsia="Times New Roman" w:cs="Times New Roman"/>
          <w:szCs w:val="24"/>
        </w:rPr>
        <w:t>δεκαέξι μαθήτριες και μαθητές και ένας εκπαιδευτικός συνοδός από το 8</w:t>
      </w:r>
      <w:r>
        <w:rPr>
          <w:rFonts w:eastAsia="Times New Roman" w:cs="Times New Roman"/>
          <w:szCs w:val="24"/>
          <w:vertAlign w:val="superscript"/>
        </w:rPr>
        <w:t>ο</w:t>
      </w:r>
      <w:r>
        <w:rPr>
          <w:rFonts w:eastAsia="Times New Roman" w:cs="Times New Roman"/>
          <w:szCs w:val="24"/>
        </w:rPr>
        <w:t xml:space="preserve"> Δημοτικό Σχολείο Πετρούπολης.</w:t>
      </w:r>
    </w:p>
    <w:p w14:paraId="7814C62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814C622" w14:textId="77777777" w:rsidR="00D90BAD" w:rsidRDefault="009A27D8">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814C62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Προχωρούμε</w:t>
      </w:r>
      <w:r>
        <w:rPr>
          <w:rFonts w:eastAsia="Times New Roman" w:cs="Times New Roman"/>
          <w:szCs w:val="24"/>
        </w:rPr>
        <w:t xml:space="preserve"> τώρα</w:t>
      </w:r>
      <w:r>
        <w:rPr>
          <w:rFonts w:eastAsia="Times New Roman" w:cs="Times New Roman"/>
          <w:szCs w:val="24"/>
        </w:rPr>
        <w:t xml:space="preserve"> στην πέμπτη </w:t>
      </w:r>
      <w:r>
        <w:rPr>
          <w:rFonts w:eastAsia="Times New Roman" w:cs="Times New Roman"/>
          <w:szCs w:val="24"/>
        </w:rPr>
        <w:t xml:space="preserve">με αριθμό 553/3-3-2017 </w:t>
      </w:r>
      <w:r>
        <w:rPr>
          <w:rFonts w:eastAsia="Times New Roman" w:cs="Times New Roman"/>
          <w:szCs w:val="24"/>
        </w:rPr>
        <w:t>επίκαιρη ερώτηση δεύτερου κύ</w:t>
      </w:r>
      <w:r>
        <w:rPr>
          <w:rFonts w:eastAsia="Times New Roman" w:cs="Times New Roman"/>
          <w:szCs w:val="24"/>
        </w:rPr>
        <w:t xml:space="preserve">κλου 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σχετικά με την αντιμετώπιση του προβλήματος των τροχαίων ατυχημάτων, την ενίσχυση της κυκλοφοριακής αγωγής και την καλύτερη εφαρμογή του Κώδικα Οδικής Κυκλ</w:t>
      </w:r>
      <w:r>
        <w:rPr>
          <w:rFonts w:eastAsia="Times New Roman" w:cs="Times New Roman"/>
          <w:szCs w:val="24"/>
        </w:rPr>
        <w:t xml:space="preserve">οφορίας (Κ.Ο.Κ.). </w:t>
      </w:r>
    </w:p>
    <w:p w14:paraId="7814C62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Όλοι το γνωρίζουμε αυτό για την Κρήτη.</w:t>
      </w:r>
    </w:p>
    <w:p w14:paraId="7814C62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Αυγενάκης</w:t>
      </w:r>
      <w:proofErr w:type="spellEnd"/>
      <w:r>
        <w:rPr>
          <w:rFonts w:eastAsia="Times New Roman" w:cs="Times New Roman"/>
          <w:szCs w:val="24"/>
        </w:rPr>
        <w:t>.</w:t>
      </w:r>
    </w:p>
    <w:p w14:paraId="7814C62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Κυρία Πρόεδρε, πριν απευθυνθώ στον Υπουργό, θα ήθελα να απευθυνθώ σε εσάς ως </w:t>
      </w:r>
      <w:proofErr w:type="spellStart"/>
      <w:r>
        <w:rPr>
          <w:rFonts w:eastAsia="Times New Roman" w:cs="Times New Roman"/>
          <w:szCs w:val="24"/>
        </w:rPr>
        <w:lastRenderedPageBreak/>
        <w:t>Προεδρεύουσα</w:t>
      </w:r>
      <w:proofErr w:type="spellEnd"/>
      <w:r>
        <w:rPr>
          <w:rFonts w:eastAsia="Times New Roman" w:cs="Times New Roman"/>
          <w:szCs w:val="24"/>
        </w:rPr>
        <w:t xml:space="preserve">, μιας και κάθε ημέρα όλο και περισσότερο αποδυναμώνεται </w:t>
      </w:r>
      <w:r>
        <w:rPr>
          <w:rFonts w:eastAsia="Times New Roman" w:cs="Times New Roman"/>
          <w:szCs w:val="24"/>
        </w:rPr>
        <w:t xml:space="preserve">και απαξιώνεται ο ρόλος του Κοινοβουλίου και έχετε ευθύνη τόσο εσείς όσο φυσικά και ο Πρόεδρος της Βουλής, ο κ. </w:t>
      </w:r>
      <w:proofErr w:type="spellStart"/>
      <w:r>
        <w:rPr>
          <w:rFonts w:eastAsia="Times New Roman" w:cs="Times New Roman"/>
          <w:szCs w:val="24"/>
        </w:rPr>
        <w:t>Βούτσης</w:t>
      </w:r>
      <w:proofErr w:type="spellEnd"/>
      <w:r>
        <w:rPr>
          <w:rFonts w:eastAsia="Times New Roman" w:cs="Times New Roman"/>
          <w:szCs w:val="24"/>
        </w:rPr>
        <w:t xml:space="preserve">. </w:t>
      </w:r>
    </w:p>
    <w:p w14:paraId="7814C62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Όταν δεκάδες τροπολογίες κατατίθενται σε άσχετα νομοσχέδια ακόμα και σε κυρώσεις όπως σήμερα, όταν δεν υπάρχει έγκαιρος προγραμματισμό</w:t>
      </w:r>
      <w:r>
        <w:rPr>
          <w:rFonts w:eastAsia="Times New Roman" w:cs="Times New Roman"/>
          <w:szCs w:val="24"/>
        </w:rPr>
        <w:t>ς, άρα δεν υπάρχει και έγκαιρη ενημέρωση των Βουλευτών για το κοινοβουλευτικό έργο της επόμενης εβδομάδας, όταν δεκάδες είναι οι επίκαιρες ερωτήσεις που κατατίθενται και που δεν συζητούνται –μόνο σήμερα έχουμε δεκαεννέα, αν δεν κάνω λάθος, και θα συζητηθού</w:t>
      </w:r>
      <w:r>
        <w:rPr>
          <w:rFonts w:eastAsia="Times New Roman" w:cs="Times New Roman"/>
          <w:szCs w:val="24"/>
        </w:rPr>
        <w:t>ν τέσσερις ή πέντε- όταν δεκάδες είναι οι επίκαιρες επερωτήσεις οι οποίες ποτέ δεν προγραμματίζονται, τότε όντως ο κοινοβουλευτικός έλεγχος αποδυναμώνεται. Γιατί άραγε; Παρακαλούμε πολύ τόσο από εσάς όσο και από τον Πρόεδρο της Βουλής να μας δώσει μ</w:t>
      </w:r>
      <w:r>
        <w:rPr>
          <w:rFonts w:eastAsia="Times New Roman" w:cs="Times New Roman"/>
          <w:szCs w:val="24"/>
        </w:rPr>
        <w:t>ί</w:t>
      </w:r>
      <w:r>
        <w:rPr>
          <w:rFonts w:eastAsia="Times New Roman" w:cs="Times New Roman"/>
          <w:szCs w:val="24"/>
        </w:rPr>
        <w:t>α πεισ</w:t>
      </w:r>
      <w:r>
        <w:rPr>
          <w:rFonts w:eastAsia="Times New Roman" w:cs="Times New Roman"/>
          <w:szCs w:val="24"/>
        </w:rPr>
        <w:t>τική απάντηση.</w:t>
      </w:r>
    </w:p>
    <w:p w14:paraId="7814C62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Και μπαίνω στο θέμα μας.</w:t>
      </w:r>
    </w:p>
    <w:p w14:paraId="7814C62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Κύριε Υπουργέ, δυστυχώς η ίδια η ζωή μάς ξεπερνά. Όταν κατέθεσα την ερώτηση αυτή, δηλαδή πριν περίπου δύο μήνες, δεν είχαν συμβεί τα τραγικά τροχαία ατυχήματα στο Ύπατο </w:t>
      </w:r>
      <w:r>
        <w:rPr>
          <w:rFonts w:eastAsia="Times New Roman" w:cs="Times New Roman"/>
          <w:szCs w:val="24"/>
        </w:rPr>
        <w:lastRenderedPageBreak/>
        <w:t>Βοιωτίας με τέσσερις νεκρούς τον περασμένο μήνα</w:t>
      </w:r>
      <w:r>
        <w:rPr>
          <w:rFonts w:eastAsia="Times New Roman" w:cs="Times New Roman"/>
          <w:szCs w:val="24"/>
        </w:rPr>
        <w:t xml:space="preserve"> και στον Εύοσμο Θεσσαλονίκης μόλις προχθές πάλι με τέσσερις νεκρούς και έναν πολύ σοβαρά τραυματισμένο. Δυστυχώς, η ερώτηση που συζητάμε λίγες εβδομάδες μετά την κατάθεσή της γίνεται ακόμα πιο επίκαιρη.</w:t>
      </w:r>
    </w:p>
    <w:p w14:paraId="7814C62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τροχαία ατυχήματα α</w:t>
      </w:r>
      <w:r>
        <w:rPr>
          <w:rFonts w:eastAsia="Times New Roman" w:cs="Times New Roman"/>
          <w:szCs w:val="24"/>
        </w:rPr>
        <w:t xml:space="preserve">ποτελούν τη σημαντικότερη πληγή στη χώρα μας. Ο φόρος αίματος που πληρώνουμε στην άσφαλτο είναι ο υψηλότερος και βαρύτερος που πληρώνουν οι Έλληνες πολίτες. Το κόστος σε ανθρώπινες ζωές ιδίως μάλιστα νέων ανθρώπων είναι ανεκτίμητο. Στη χώρα μας οι θάνατοι </w:t>
      </w:r>
      <w:r>
        <w:rPr>
          <w:rFonts w:eastAsia="Times New Roman" w:cs="Times New Roman"/>
          <w:szCs w:val="24"/>
        </w:rPr>
        <w:t>συνεπεία τροχαίου ατυχήματος σε ετήσια βάση φτάνουν περίπου τους δύο χιλιάδες, ενώ οι σοβαρά ή ελαφρά τραυματισμένοι αγγίζουν τις δεκαπέντε χιλιάδες. Εδώ διευκρινίζω ότι αναφέρομαι όχι μόνο σε όσους χάνουν τη ζωή τους στον τόπο του δυστυχήματος, αλλά και σ</w:t>
      </w:r>
      <w:r>
        <w:rPr>
          <w:rFonts w:eastAsia="Times New Roman" w:cs="Times New Roman"/>
          <w:szCs w:val="24"/>
        </w:rPr>
        <w:t xml:space="preserve">τους θανάτους που ακολουθούν στη συνέχεια στα νοσοκομεία συνεπεία του τροχαίου. Κάθε χρόνο αφανίζεται μία κωμόπολη από τη χώρα μας, ενώ μία επαρχιακή πόλη χρήζει νοσηλείας. </w:t>
      </w:r>
    </w:p>
    <w:p w14:paraId="7814C62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Παράλληλα όμως, υπάρχουν και άλλες σημαντικές διαστάσεις των τροχαίων πέρα από αυτ</w:t>
      </w:r>
      <w:r>
        <w:rPr>
          <w:rFonts w:eastAsia="Times New Roman" w:cs="Times New Roman"/>
          <w:szCs w:val="24"/>
        </w:rPr>
        <w:t>ήν της αξίας της ανθρώπινης ζωής η οποία δεν εκτιμάται. Εκτιμάται ότι τα τροχαία ατυχήματα κοστίζουν περίπου 20 δισεκατομμύρια ευρώ ετησίως για περίθαλψη, αποκατάσταση, αποζημίωση σε συγγενείς θυμάτων, αναπηρικές συντάξεις από τροχαίο, καταστροφή περιβάλλο</w:t>
      </w:r>
      <w:r>
        <w:rPr>
          <w:rFonts w:eastAsia="Times New Roman" w:cs="Times New Roman"/>
          <w:szCs w:val="24"/>
        </w:rPr>
        <w:t xml:space="preserve">ντος, απαξίωση τουριστικού προϊόντος από ταξιδιωτικές οδηγίες και άλλα. </w:t>
      </w:r>
    </w:p>
    <w:p w14:paraId="7814C62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Επίσης εκτιμάται ότι το 40% του κόστους στην υγεία είναι από τα τροχαία. Όλα αυτά αυξάνουν τις δαπάνες του ΕΚΑΒ για πρώτες βοήθειες, ενώ πολύ σημαντική επιβάρυνση προκύπτει στο κόστος</w:t>
      </w:r>
      <w:r>
        <w:rPr>
          <w:rFonts w:eastAsia="Times New Roman" w:cs="Times New Roman"/>
          <w:szCs w:val="24"/>
        </w:rPr>
        <w:t xml:space="preserve"> για υλικά, φάρμακα, χρόνιες αποκαταστάσεις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7814C62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Σύμφωνα με τον Παγκόσμιο Οργανισμό Υγείας το χαμένο ΑΕΠ από τα οδικά ατυχήματα στην Ελλάδα ανέρχεται στο 5%.Το κόστος των τροχαίων ατυχημάτων και δυστυχημάτων επιβαρύνει δραματικά τον προϋπολογισμό της κεν</w:t>
      </w:r>
      <w:r>
        <w:rPr>
          <w:rFonts w:eastAsia="Times New Roman" w:cs="Times New Roman"/>
          <w:szCs w:val="24"/>
        </w:rPr>
        <w:t xml:space="preserve">τρικής κυβέρνησης, τόσο λόγω της επιβάρυνσης του εθνικού συστήματος υγείας και των ασφαλιστικών ταμείων όσο και λόγω του κόστους επιδιόρθωσης και ανακατασκευής των υποδομών που καταστρέφονται. </w:t>
      </w:r>
    </w:p>
    <w:p w14:paraId="7814C62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οποίο, δυστυχώς, συμβαίνει κάθε μέρα στους ελληνικούς </w:t>
      </w:r>
      <w:r>
        <w:rPr>
          <w:rFonts w:eastAsia="Times New Roman" w:cs="Times New Roman"/>
          <w:szCs w:val="24"/>
        </w:rPr>
        <w:t>δρόμους είναι μία εθνική τραγωδία. Είμαστε όλοι υποψήφια θύματα. Δυστυχώς, είμαστε ουραγοί ακόμα και στα ζητήματα της οδικής ασφάλειας στην Ελλάδα. Το πρόβλημα είναι πολύπλοκο και δεν υπάρχει κα</w:t>
      </w:r>
      <w:r>
        <w:rPr>
          <w:rFonts w:eastAsia="Times New Roman" w:cs="Times New Roman"/>
          <w:szCs w:val="24"/>
        </w:rPr>
        <w:t>μ</w:t>
      </w:r>
      <w:r>
        <w:rPr>
          <w:rFonts w:eastAsia="Times New Roman" w:cs="Times New Roman"/>
          <w:szCs w:val="24"/>
        </w:rPr>
        <w:t>μία μαγική λύση. Να είμαστε βέβαιοι γι’ αυτό. Επίσης, το πρόβ</w:t>
      </w:r>
      <w:r>
        <w:rPr>
          <w:rFonts w:eastAsia="Times New Roman" w:cs="Times New Roman"/>
          <w:szCs w:val="24"/>
        </w:rPr>
        <w:t>λημα είναι εθνικό και είναι σίγουρα πέρα και πάνω από κομματικές αλλά και πολιτικές διαφορές. Η οδική ασφάλεια αποτελεί εθνικό ζήτημα και ως τέτοιο πρέπει να αντιμετωπιστεί.</w:t>
      </w:r>
    </w:p>
    <w:p w14:paraId="7814C62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Κατόπιν αυτών, κύριε Υπουργέ, σας ρωτώ: Σε ποιες ενέργειες δεσμεύεται να προχωρήσε</w:t>
      </w:r>
      <w:r>
        <w:rPr>
          <w:rFonts w:eastAsia="Times New Roman" w:cs="Times New Roman"/>
          <w:szCs w:val="24"/>
        </w:rPr>
        <w:t>ι η Κυβέρνηση για την ουσιαστική αντιμετώπιση του προβλήματος των τροχαίων ατυχημάτων και την καλύτερη εφαρμογή του Κώδικα Οδικής Κυκλοφορίας; Ποιος είναι ο σχεδιασμός της Κυβέρνησης για την ενίσχυση της κυκλοφοριακής αγωγής και βεβαίως με ποια μέσα;</w:t>
      </w:r>
    </w:p>
    <w:p w14:paraId="7814C63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ε</w:t>
      </w:r>
      <w:r>
        <w:rPr>
          <w:rFonts w:eastAsia="Times New Roman" w:cs="Times New Roman"/>
          <w:szCs w:val="24"/>
        </w:rPr>
        <w:t>υχαριστώ πολύ.</w:t>
      </w:r>
    </w:p>
    <w:p w14:paraId="7814C631" w14:textId="77777777" w:rsidR="00D90BAD" w:rsidRDefault="009A27D8">
      <w:pPr>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Κύριε Υπουργέ, έχετε τον λόγο για τρία λεπτά. </w:t>
      </w:r>
    </w:p>
    <w:p w14:paraId="7814C632" w14:textId="77777777" w:rsidR="00D90BAD" w:rsidRDefault="009A27D8">
      <w:pPr>
        <w:spacing w:line="600" w:lineRule="auto"/>
        <w:ind w:firstLine="720"/>
        <w:jc w:val="both"/>
        <w:rPr>
          <w:rFonts w:eastAsia="Times New Roman"/>
          <w:bCs/>
          <w:szCs w:val="24"/>
        </w:rPr>
      </w:pPr>
      <w:r>
        <w:rPr>
          <w:rFonts w:eastAsia="Times New Roman"/>
          <w:b/>
          <w:bCs/>
          <w:szCs w:val="24"/>
        </w:rPr>
        <w:lastRenderedPageBreak/>
        <w:t>ΝΙΚΟΛΑΟΣ ΤΟΣΚΑΣ (Αναπληρωτής Υπουργός Εσωτερικών):</w:t>
      </w:r>
      <w:r>
        <w:rPr>
          <w:rFonts w:eastAsia="Times New Roman"/>
          <w:bCs/>
          <w:szCs w:val="24"/>
        </w:rPr>
        <w:t xml:space="preserve"> Κυρία Πρόεδρε, κύριε </w:t>
      </w:r>
      <w:proofErr w:type="spellStart"/>
      <w:r>
        <w:rPr>
          <w:rFonts w:eastAsia="Times New Roman"/>
          <w:bCs/>
          <w:szCs w:val="24"/>
        </w:rPr>
        <w:t>Αυγενάκη</w:t>
      </w:r>
      <w:proofErr w:type="spellEnd"/>
      <w:r>
        <w:rPr>
          <w:rFonts w:eastAsia="Times New Roman"/>
          <w:bCs/>
          <w:szCs w:val="24"/>
        </w:rPr>
        <w:t>, κατ’ αρχάς, επειδή πράγματι το πρόβλημα είναι εθνικό και πράγματι εί</w:t>
      </w:r>
      <w:r>
        <w:rPr>
          <w:rFonts w:eastAsia="Times New Roman"/>
          <w:bCs/>
          <w:szCs w:val="24"/>
        </w:rPr>
        <w:t>ναι ένα ζήτημα που απασχολεί την κοινωνία μας και το κράτος μας για πάρα πολλά χρόνια, γι’ αυτό θα πρέπει να σταθούμε με απόλυτο ρεαλισμό και ακρίβεια στα νούμερα και στους αριθμούς των ατυχημάτων, προκειμένου είτε να μη δημιουργήσουμε εντυπώσεις προς τα ε</w:t>
      </w:r>
      <w:r>
        <w:rPr>
          <w:rFonts w:eastAsia="Times New Roman"/>
          <w:bCs/>
          <w:szCs w:val="24"/>
        </w:rPr>
        <w:t xml:space="preserve">πάνω είτε να μην υποβαθμίσουμε το ζήτημα. </w:t>
      </w:r>
    </w:p>
    <w:p w14:paraId="7814C633" w14:textId="77777777" w:rsidR="00D90BAD" w:rsidRDefault="009A27D8">
      <w:pPr>
        <w:spacing w:line="600" w:lineRule="auto"/>
        <w:ind w:firstLine="720"/>
        <w:jc w:val="both"/>
        <w:rPr>
          <w:rFonts w:eastAsia="Times New Roman"/>
          <w:bCs/>
          <w:szCs w:val="24"/>
        </w:rPr>
      </w:pPr>
      <w:r>
        <w:rPr>
          <w:rFonts w:eastAsia="Times New Roman"/>
          <w:bCs/>
          <w:szCs w:val="24"/>
        </w:rPr>
        <w:t xml:space="preserve">Το 2016, στην Ελλάδα, συνέβησαν εβδομήντα πέντε θανατηφόρα τροχαία ατυχήματα, το 2015 εβδομήντα τρία, το 2010 </w:t>
      </w:r>
      <w:proofErr w:type="spellStart"/>
      <w:r>
        <w:rPr>
          <w:rFonts w:eastAsia="Times New Roman"/>
          <w:bCs/>
          <w:szCs w:val="24"/>
        </w:rPr>
        <w:t>εκατόν</w:t>
      </w:r>
      <w:proofErr w:type="spellEnd"/>
      <w:r>
        <w:rPr>
          <w:rFonts w:eastAsia="Times New Roman"/>
          <w:bCs/>
          <w:szCs w:val="24"/>
        </w:rPr>
        <w:t xml:space="preserve"> δώδεκα. Η μείωση είναι στο 2% και είναι αυτή που έχει βάλει ως στόχο η Ευρωπαϊκή Ένωση. Βέβαια, </w:t>
      </w:r>
      <w:r>
        <w:rPr>
          <w:rFonts w:eastAsia="Times New Roman"/>
          <w:bCs/>
          <w:szCs w:val="24"/>
        </w:rPr>
        <w:t xml:space="preserve">αυτό δεν μας ικανοποιεί, γιατί κανένας θάνατος και κανένας τραυματισμός δεν είναι αποδεκτός και δεν περιγράφεται με νούμερα. Θα πρέπει όμως να περιγράψουμε την κατάσταση αυτή και με νούμερα. </w:t>
      </w:r>
    </w:p>
    <w:p w14:paraId="7814C634" w14:textId="77777777" w:rsidR="00D90BAD" w:rsidRDefault="009A27D8">
      <w:pPr>
        <w:spacing w:line="600" w:lineRule="auto"/>
        <w:ind w:firstLine="720"/>
        <w:jc w:val="both"/>
        <w:rPr>
          <w:rFonts w:eastAsia="Times New Roman"/>
          <w:bCs/>
          <w:szCs w:val="24"/>
        </w:rPr>
      </w:pPr>
      <w:r>
        <w:rPr>
          <w:rFonts w:eastAsia="Times New Roman"/>
          <w:bCs/>
          <w:szCs w:val="24"/>
        </w:rPr>
        <w:t xml:space="preserve">Σε ό,τι αφορά τα μέτρα που περιλαμβάνονται στην </w:t>
      </w:r>
      <w:proofErr w:type="spellStart"/>
      <w:r>
        <w:rPr>
          <w:rFonts w:eastAsia="Times New Roman"/>
          <w:bCs/>
          <w:szCs w:val="24"/>
        </w:rPr>
        <w:t>αντεγκληματική</w:t>
      </w:r>
      <w:proofErr w:type="spellEnd"/>
      <w:r>
        <w:rPr>
          <w:rFonts w:eastAsia="Times New Roman"/>
          <w:bCs/>
          <w:szCs w:val="24"/>
        </w:rPr>
        <w:t xml:space="preserve"> π</w:t>
      </w:r>
      <w:r>
        <w:rPr>
          <w:rFonts w:eastAsia="Times New Roman"/>
          <w:bCs/>
          <w:szCs w:val="24"/>
        </w:rPr>
        <w:t>ολιτική και στην αντιμετώπιση των προβλημάτων της οδικής ασφάλειας και τα οποία υλοποιήθηκαν και στη διάρκεια του 2015 και στη διάρκεια του 2016, αυτά αφορούσαν εντο</w:t>
      </w:r>
      <w:r>
        <w:rPr>
          <w:rFonts w:eastAsia="Times New Roman"/>
          <w:bCs/>
          <w:szCs w:val="24"/>
        </w:rPr>
        <w:lastRenderedPageBreak/>
        <w:t>πισμό και χαρτογράφηση επικίνδυνων σημείων, καθορισμό σημείων ελέγχου –και θα σας πω στη συ</w:t>
      </w:r>
      <w:r>
        <w:rPr>
          <w:rFonts w:eastAsia="Times New Roman"/>
          <w:bCs/>
          <w:szCs w:val="24"/>
        </w:rPr>
        <w:t xml:space="preserve">νέχεια και τι μέτρα ελήφθησαν και μετά το τραγικό αυτό συμβάν στην εθνική οδό πριν από λίγο καιρό- εντατικοποίηση των ελέγχων και </w:t>
      </w:r>
      <w:proofErr w:type="spellStart"/>
      <w:r>
        <w:rPr>
          <w:rFonts w:eastAsia="Times New Roman"/>
          <w:bCs/>
          <w:szCs w:val="24"/>
        </w:rPr>
        <w:t>στοχευμένους</w:t>
      </w:r>
      <w:proofErr w:type="spellEnd"/>
      <w:r>
        <w:rPr>
          <w:rFonts w:eastAsia="Times New Roman"/>
          <w:bCs/>
          <w:szCs w:val="24"/>
        </w:rPr>
        <w:t xml:space="preserve"> ελέγχους. Στην ιστοσελίδα της Ελληνικής Αστυνομίας περιγράφονται τα επικίνδυνα σημεία. Θα μου πείτε, τα βλέπουν ό</w:t>
      </w:r>
      <w:r>
        <w:rPr>
          <w:rFonts w:eastAsia="Times New Roman"/>
          <w:bCs/>
          <w:szCs w:val="24"/>
        </w:rPr>
        <w:t>λοι; Εμείς κάνουμε ό,τι μπορούμε σε ό,τι αφορά την ενημέρωση του κόσμου. Επίσης, αφορούσαν διανομή φυλλαδίων με χρήσιμες οδηγίες, ειδικά μαθήματα και συμβουλές στη διάρκεια της σχολικής περιόδου. Συνεργαζόμαστε με το Υπουργείο Παιδείας και γίνονται μαθήματ</w:t>
      </w:r>
      <w:r>
        <w:rPr>
          <w:rFonts w:eastAsia="Times New Roman"/>
          <w:bCs/>
          <w:szCs w:val="24"/>
        </w:rPr>
        <w:t xml:space="preserve">α και στο </w:t>
      </w:r>
      <w:r>
        <w:rPr>
          <w:rFonts w:eastAsia="Times New Roman"/>
          <w:bCs/>
          <w:szCs w:val="24"/>
        </w:rPr>
        <w:t>δ</w:t>
      </w:r>
      <w:r>
        <w:rPr>
          <w:rFonts w:eastAsia="Times New Roman"/>
          <w:bCs/>
          <w:szCs w:val="24"/>
        </w:rPr>
        <w:t xml:space="preserve">ημοτικό και στο </w:t>
      </w:r>
      <w:r>
        <w:rPr>
          <w:rFonts w:eastAsia="Times New Roman"/>
          <w:bCs/>
          <w:szCs w:val="24"/>
        </w:rPr>
        <w:t>γ</w:t>
      </w:r>
      <w:r>
        <w:rPr>
          <w:rFonts w:eastAsia="Times New Roman"/>
          <w:bCs/>
          <w:szCs w:val="24"/>
        </w:rPr>
        <w:t xml:space="preserve">υμνάσιο για τη σωστή οδική συμπεριφορά. </w:t>
      </w:r>
    </w:p>
    <w:p w14:paraId="7814C635" w14:textId="77777777" w:rsidR="00D90BAD" w:rsidRDefault="009A27D8">
      <w:pPr>
        <w:spacing w:line="600" w:lineRule="auto"/>
        <w:ind w:firstLine="720"/>
        <w:jc w:val="both"/>
        <w:rPr>
          <w:rFonts w:eastAsia="Times New Roman"/>
          <w:bCs/>
          <w:szCs w:val="24"/>
        </w:rPr>
      </w:pPr>
      <w:r>
        <w:rPr>
          <w:rFonts w:eastAsia="Times New Roman"/>
          <w:bCs/>
          <w:szCs w:val="24"/>
        </w:rPr>
        <w:t xml:space="preserve">Επίσης, γίνονται συνεχείς παρεμβάσεις των διευθύνσεων της Τροχαίας. Μέσα στον προηγούμενο χρόνο έγιναν χίλιες </w:t>
      </w:r>
      <w:proofErr w:type="spellStart"/>
      <w:r>
        <w:rPr>
          <w:rFonts w:eastAsia="Times New Roman"/>
          <w:bCs/>
          <w:szCs w:val="24"/>
        </w:rPr>
        <w:t>εκατόν</w:t>
      </w:r>
      <w:proofErr w:type="spellEnd"/>
      <w:r>
        <w:rPr>
          <w:rFonts w:eastAsia="Times New Roman"/>
          <w:bCs/>
          <w:szCs w:val="24"/>
        </w:rPr>
        <w:t xml:space="preserve"> σαράντα επτά διαλέξεις σε σχολεία όλης της χώρας και ενημερώθηκαν εβδομήντα ένας χιλιάδες τετρακόσιοι μαθητές. Στην εκλογική σας περιφέρεια, στο Ηράκλειο, έγιναν είκοσι οκτώ διαλέξεις και ενημερώθηκαν χίλιοι επτακόσιοι ενενήντα οκτώ μαθητές. Παράλληλα μελ</w:t>
      </w:r>
      <w:r>
        <w:rPr>
          <w:rFonts w:eastAsia="Times New Roman"/>
          <w:bCs/>
          <w:szCs w:val="24"/>
        </w:rPr>
        <w:t>ετούμε τεχνολογίες, όπως είναι το «</w:t>
      </w:r>
      <w:r>
        <w:rPr>
          <w:rFonts w:eastAsia="Times New Roman"/>
          <w:bCs/>
          <w:szCs w:val="24"/>
          <w:lang w:val="en-US"/>
        </w:rPr>
        <w:t>smart</w:t>
      </w:r>
      <w:r>
        <w:rPr>
          <w:rFonts w:eastAsia="Times New Roman"/>
          <w:bCs/>
          <w:szCs w:val="24"/>
        </w:rPr>
        <w:t xml:space="preserve"> </w:t>
      </w:r>
      <w:r>
        <w:rPr>
          <w:rFonts w:eastAsia="Times New Roman"/>
          <w:bCs/>
          <w:szCs w:val="24"/>
          <w:lang w:val="en-US"/>
        </w:rPr>
        <w:t>police</w:t>
      </w:r>
      <w:r>
        <w:rPr>
          <w:rFonts w:eastAsia="Times New Roman"/>
          <w:bCs/>
          <w:szCs w:val="24"/>
        </w:rPr>
        <w:t xml:space="preserve">», ένα πρόγραμμα μέσω ευρωπαϊκών κονδυλίων, με το οποίο </w:t>
      </w:r>
      <w:r>
        <w:rPr>
          <w:rFonts w:eastAsia="Times New Roman"/>
          <w:bCs/>
          <w:szCs w:val="24"/>
        </w:rPr>
        <w:lastRenderedPageBreak/>
        <w:t xml:space="preserve">θα γίνεται έλεγχος για τον οδηγό και σε ό,τι αφορά προηγούμενες παραβάσεις. </w:t>
      </w:r>
    </w:p>
    <w:p w14:paraId="7814C636" w14:textId="77777777" w:rsidR="00D90BAD" w:rsidRDefault="009A27D8">
      <w:pPr>
        <w:spacing w:line="600" w:lineRule="auto"/>
        <w:ind w:firstLine="720"/>
        <w:jc w:val="both"/>
        <w:rPr>
          <w:rFonts w:eastAsia="Times New Roman"/>
          <w:bCs/>
          <w:szCs w:val="24"/>
        </w:rPr>
      </w:pPr>
      <w:r>
        <w:rPr>
          <w:rFonts w:eastAsia="Times New Roman"/>
          <w:bCs/>
          <w:szCs w:val="24"/>
        </w:rPr>
        <w:t>Μετά το τραγικό αυτό ατύχημα στην εθνική οδό έχουν ληφθεί μέτρα ελέγχου κάθε</w:t>
      </w:r>
      <w:r>
        <w:rPr>
          <w:rFonts w:eastAsia="Times New Roman"/>
          <w:bCs/>
          <w:szCs w:val="24"/>
        </w:rPr>
        <w:t xml:space="preserve"> εξήντα ή εβδομήντα χιλιόμετρα, έτσι ώστε να υπάρχουν συνεχώς στην ΠΑΘΕ είκοσι πέντε οχήματα στη διάρκεια της ημέρας και δεκαεννιά οχήματα στη διάρκεια της νύχτας για τον έλεγχο της οδικής κυκλοφορίας. Επιπλέον, </w:t>
      </w:r>
      <w:proofErr w:type="spellStart"/>
      <w:r>
        <w:rPr>
          <w:rFonts w:eastAsia="Times New Roman"/>
          <w:bCs/>
          <w:szCs w:val="24"/>
        </w:rPr>
        <w:t>αυστηροποιήσαμε</w:t>
      </w:r>
      <w:proofErr w:type="spellEnd"/>
      <w:r>
        <w:rPr>
          <w:rFonts w:eastAsia="Times New Roman"/>
          <w:bCs/>
          <w:szCs w:val="24"/>
        </w:rPr>
        <w:t xml:space="preserve"> τους ελέγχους, γι’ αυτό οι β</w:t>
      </w:r>
      <w:r>
        <w:rPr>
          <w:rFonts w:eastAsia="Times New Roman"/>
          <w:bCs/>
          <w:szCs w:val="24"/>
        </w:rPr>
        <w:t>εβαιωμένες παραβάσεις τον προηγούμενο χρόνο για την παραβίαση ερυθρού σηματοδότη αυξήθηκαν 11,6%, για μη χρήση ζώνης 8,6%, για χρήση κινητού τηλεφώνου 28%, για μέθη 5,8%, για μη χρήση παιδικών καθισμάτων 28%, αντικανονικό προσπέρασμα 12% κ.λπ..</w:t>
      </w:r>
    </w:p>
    <w:p w14:paraId="7814C63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Τώρα σε ό,τ</w:t>
      </w:r>
      <w:r>
        <w:rPr>
          <w:rFonts w:eastAsia="Times New Roman" w:cs="Times New Roman"/>
          <w:szCs w:val="24"/>
        </w:rPr>
        <w:t>ι αφορά τις προτάσεις για την αλλαγή των προστίμων του ΚΟΚ, αφορούν παραβάσεις όχι σημαντικές. Κατ’ αρχάς, αρμόδιο Υπουργείο είναι το Υπουργείο Μεταφορών. Εμείς έχουμε κάνει τις προτάσεις μας. Η Επιτροπή Οδικής Ασφάλειας της Βουλής έχει κάνει τις δικές της</w:t>
      </w:r>
      <w:r>
        <w:rPr>
          <w:rFonts w:eastAsia="Times New Roman" w:cs="Times New Roman"/>
          <w:szCs w:val="24"/>
        </w:rPr>
        <w:t xml:space="preserve"> προτάσεις. Είμαστε σε συνεχείς συζητήσεις με αυτήν την </w:t>
      </w:r>
      <w:r>
        <w:rPr>
          <w:rFonts w:eastAsia="Times New Roman" w:cs="Times New Roman"/>
          <w:szCs w:val="24"/>
        </w:rPr>
        <w:t>ε</w:t>
      </w:r>
      <w:r>
        <w:rPr>
          <w:rFonts w:eastAsia="Times New Roman" w:cs="Times New Roman"/>
          <w:szCs w:val="24"/>
        </w:rPr>
        <w:t xml:space="preserve">πιτροπή. Είμαστε σε διαρκείς συζητήσεις με το Υπουργείο Μεταφορών. Θα σας πω στη συνέχεια, γιατί βλέπω ότι δεν έχω χρόνο, πού ακριβώς επικεντρωνόμαστε </w:t>
      </w:r>
      <w:r>
        <w:rPr>
          <w:rFonts w:eastAsia="Times New Roman" w:cs="Times New Roman"/>
          <w:szCs w:val="24"/>
        </w:rPr>
        <w:lastRenderedPageBreak/>
        <w:t>στην πρότασή μας, γιατί έχει δοθεί μια λανθασμέν</w:t>
      </w:r>
      <w:r>
        <w:rPr>
          <w:rFonts w:eastAsia="Times New Roman" w:cs="Times New Roman"/>
          <w:szCs w:val="24"/>
        </w:rPr>
        <w:t>η εντύπωση σε ό,τι αφορά τη συνολική πρόταση για τα πρόστιμα.</w:t>
      </w:r>
    </w:p>
    <w:p w14:paraId="7814C63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ευχαριστώ.</w:t>
      </w:r>
    </w:p>
    <w:p w14:paraId="7814C63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Αυγενάκη</w:t>
      </w:r>
      <w:proofErr w:type="spellEnd"/>
      <w:r>
        <w:rPr>
          <w:rFonts w:eastAsia="Times New Roman" w:cs="Times New Roman"/>
          <w:szCs w:val="24"/>
        </w:rPr>
        <w:t>, έχετε τον λόγο.</w:t>
      </w:r>
    </w:p>
    <w:p w14:paraId="7814C63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Κατ’ αρχ</w:t>
      </w:r>
      <w:r>
        <w:rPr>
          <w:rFonts w:eastAsia="Times New Roman" w:cs="Times New Roman"/>
          <w:szCs w:val="24"/>
        </w:rPr>
        <w:t>άς</w:t>
      </w:r>
      <w:r>
        <w:rPr>
          <w:rFonts w:eastAsia="Times New Roman" w:cs="Times New Roman"/>
          <w:szCs w:val="24"/>
        </w:rPr>
        <w:t xml:space="preserve"> να συμφωνήσουμε ότι το θέμα της πρόληψης των τροχαίων ατυχημάτων δεν ε</w:t>
      </w:r>
      <w:r>
        <w:rPr>
          <w:rFonts w:eastAsia="Times New Roman" w:cs="Times New Roman"/>
          <w:szCs w:val="24"/>
        </w:rPr>
        <w:t>ίναι μονάχα δικιά σας αρμοδιότητα ως Υπουργός Δημόσιας Τάξης και Προστασίας του Πολίτη. Είναι φυσικά και αρμοδιότητα του Υπουργείου Μεταφορών, αλλά κυρίαρχα, θα έλεγα εγώ, είναι θέμα και αρμοδιότητα του Υπουργείου Παιδείας.</w:t>
      </w:r>
    </w:p>
    <w:p w14:paraId="7814C63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Κύριε Υπουργέ, το ζητούμενο είνα</w:t>
      </w:r>
      <w:r>
        <w:rPr>
          <w:rFonts w:eastAsia="Times New Roman" w:cs="Times New Roman"/>
          <w:szCs w:val="24"/>
        </w:rPr>
        <w:t>ι ποιο μείγμα πολιτικής ακολουθούμε ώστε να εξαλείψουμε τα τροχαία και τι κάνουμε για να σταματήσει ο πόλεμος των δρόμων. Συμφωνούμε όλοι -ή σχεδόν όλοι- ότι ιδιαίτερη έμφαση πρέπει να δοθεί στην πρόληψη, στην ευαισθητοποίηση των πολιτών και στην εκπαίδευσ</w:t>
      </w:r>
      <w:r>
        <w:rPr>
          <w:rFonts w:eastAsia="Times New Roman" w:cs="Times New Roman"/>
          <w:szCs w:val="24"/>
        </w:rPr>
        <w:t>η για σωστή οδική συμπεριφορά.</w:t>
      </w:r>
    </w:p>
    <w:p w14:paraId="7814C63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αναφερθήκατε στην Επιτροπή Αναθεώρησης του ΚΟΚ. Σύμφωνα με τα δημοσιεύματα, μεταξύ των μέτρων που προτείνετε είναι η άμεση μείωση προστίμων για σοβαρές παραβάσεις του Κώδικα Οδικής Κυκλοφορίας. Αναφέρετε μάλιστ</w:t>
      </w:r>
      <w:r>
        <w:rPr>
          <w:rFonts w:eastAsia="Times New Roman" w:cs="Times New Roman"/>
          <w:szCs w:val="24"/>
        </w:rPr>
        <w:t>α ότι μόνο τα πρόστιμα για παραβίαση κόκκινου σηματοδότη και υπερβολική κατανάλωση αλκοόλ παραμένουν ως έχουν. Όλα τα άλλα πρόστιμα ΚΟΚ σχεδιάζεται να μειωθούν κατά 50% λόγω της αδυναμίας πληρωμής αυτών από τους παραβάτες.</w:t>
      </w:r>
    </w:p>
    <w:p w14:paraId="7814C63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Κύριε Υπουργέ, τα πρόστιμα του ΚΟ</w:t>
      </w:r>
      <w:r>
        <w:rPr>
          <w:rFonts w:eastAsia="Times New Roman" w:cs="Times New Roman"/>
          <w:szCs w:val="24"/>
        </w:rPr>
        <w:t>Κ έχουν στόχο την ανάπτυξη σωστής οδικής συμπεριφοράς, παράλληλα με όλα τα άλλα που αναφέρατε, αλλά δεν φτάνουν. Θέλει πολλαπλάσια δουλειά. Η Κυβέρνηση μειώνει τα πρόστιμα, αντιμετωπίζοντας την οδική ασφάλεια των πολιτών ως μια ακόμη πηγή εσόδων. Αντί να κ</w:t>
      </w:r>
      <w:r>
        <w:rPr>
          <w:rFonts w:eastAsia="Times New Roman" w:cs="Times New Roman"/>
          <w:szCs w:val="24"/>
        </w:rPr>
        <w:t>άνει αυτό η Κυβέρνηση, καλό θα ήταν να προχωρήσει στην εκπόνηση ενός συνολικού σχεδίου πρόληψης και αποτροπής των τροχαίων παραβάσεων.</w:t>
      </w:r>
    </w:p>
    <w:p w14:paraId="7814C63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Κάνατε καλά και αναφερθήκατε στην </w:t>
      </w:r>
      <w:r>
        <w:rPr>
          <w:rFonts w:eastAsia="Times New Roman" w:cs="Times New Roman"/>
          <w:szCs w:val="24"/>
        </w:rPr>
        <w:t>ε</w:t>
      </w:r>
      <w:r>
        <w:rPr>
          <w:rFonts w:eastAsia="Times New Roman" w:cs="Times New Roman"/>
          <w:szCs w:val="24"/>
        </w:rPr>
        <w:t>πιτροπή που λειτουργεί εδώ στη Βουλή. Ωστόσο έχει πει και πολλά άλλα, τα οποία πιθανόν</w:t>
      </w:r>
      <w:r>
        <w:rPr>
          <w:rFonts w:eastAsia="Times New Roman" w:cs="Times New Roman"/>
          <w:szCs w:val="24"/>
        </w:rPr>
        <w:t xml:space="preserve"> λόγω του χρόνου δεν προλάβατε να αναφέρετε ή </w:t>
      </w:r>
      <w:r>
        <w:rPr>
          <w:rFonts w:eastAsia="Times New Roman" w:cs="Times New Roman"/>
          <w:szCs w:val="24"/>
        </w:rPr>
        <w:lastRenderedPageBreak/>
        <w:t xml:space="preserve">δεν έχετε λάβει υπ’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Οδική ασφάλεια σημαίνει κυκλοφοριακή αγωγή, άρτια οδική υποδομή, σωστή συντήρηση και έλεγχος με στόχο τη συμμόρφωση και την ανάπτυξη σωστής οδικής συμπεριφοράς και δεν είναι κάτι τ</w:t>
      </w:r>
      <w:r>
        <w:rPr>
          <w:rFonts w:eastAsia="Times New Roman" w:cs="Times New Roman"/>
          <w:szCs w:val="24"/>
        </w:rPr>
        <w:t>ο οποίο πρέπει να περιοριστεί σε 50 ευρώ πιθανότατα.</w:t>
      </w:r>
    </w:p>
    <w:p w14:paraId="7814C63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Εμείς στη Νέα Δημοκρατία με πρωτεργάτη τον Πρόεδρό μας, τον Κυριάκο Μητσοτάκη, έχουμε και την πρόθεση και τη βούληση να θέσουμε πολύ ψηλά στις πολιτικές μας προτεραιότητες το ζήτημα της οδικής ασφάλειας.</w:t>
      </w:r>
      <w:r>
        <w:rPr>
          <w:rFonts w:eastAsia="Times New Roman" w:cs="Times New Roman"/>
          <w:szCs w:val="24"/>
        </w:rPr>
        <w:t xml:space="preserve"> Ήδη, έχουμε ξεκινήσει και τις επόμενες ημέρες παρουσιάζουμε ένα συγκροτημένο σχέδιο της Νέας Δημοκρατίας για τη βελτίωση της οδικής ασφάλειας με τίτλο «Προσέχω». </w:t>
      </w:r>
    </w:p>
    <w:p w14:paraId="7814C64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Το όραμά μας για την οδική ασφάλεια έχει έναν πρωταρχικό στόχο: Τον εκμηδενισμό των θανάτων </w:t>
      </w:r>
      <w:r>
        <w:rPr>
          <w:rFonts w:eastAsia="Times New Roman" w:cs="Times New Roman"/>
          <w:szCs w:val="24"/>
        </w:rPr>
        <w:t>και των τραυματισμών από τροχαία ατυχήματα. Έτσι, ενισχύουμε και προτείνουμε αλλαγές και μέτρα σε ένα ευρύ φάσμα δραστηριοτήτων. Συγκεκριμένα: Αναδιαμόρφωση των όριων ταχύτητας, συστήματα παρακολούθησης ταχύτητας αλλά και αντιμετώπιση του προβλήματος οδήγη</w:t>
      </w:r>
      <w:r>
        <w:rPr>
          <w:rFonts w:eastAsia="Times New Roman" w:cs="Times New Roman"/>
          <w:szCs w:val="24"/>
        </w:rPr>
        <w:t>σης άνευ διπλώματος με αλλαγές στον ΚΟΚ.</w:t>
      </w:r>
    </w:p>
    <w:p w14:paraId="7814C64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Προτείνουμε αλλαγές ουσιαστικές στις ποινές και στα πρόστιμα. Διαμορφώνουμε ένα πλαίσιο αλλαγών στο κομμάτι των υποδομών. Εκσυγχρονίζουμε και αυτοματοποιούμε υπηρεσίες με μεγάλο αντίκτυπο στην οδική συμπεριφορά. Προ</w:t>
      </w:r>
      <w:r>
        <w:rPr>
          <w:rFonts w:eastAsia="Times New Roman" w:cs="Times New Roman"/>
          <w:szCs w:val="24"/>
        </w:rPr>
        <w:t xml:space="preserve">σαρμόζουμε τη λειτουργία της Ελληνικής Αστυνομίας, δίνοντας τις μεγαλύτερες δυνάμεις και ευελιξία, φυσικά, για την εφαρμογή και τον έλεγχο του θεσμικού πλαισίου. Προτείνουμε μεταρρυθμίσεις στο εκπαιδευτικό πλαίσιο. </w:t>
      </w:r>
    </w:p>
    <w:p w14:paraId="7814C64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Όλοι μαζί, λοιπόν, και με μπροστάρη πάντ</w:t>
      </w:r>
      <w:r>
        <w:rPr>
          <w:rFonts w:eastAsia="Times New Roman" w:cs="Times New Roman"/>
          <w:szCs w:val="24"/>
        </w:rPr>
        <w:t>οτε την Ελληνική Αστυνομία ας καταλήξουμε σε μ</w:t>
      </w:r>
      <w:r>
        <w:rPr>
          <w:rFonts w:eastAsia="Times New Roman" w:cs="Times New Roman"/>
          <w:szCs w:val="24"/>
        </w:rPr>
        <w:t>ί</w:t>
      </w:r>
      <w:r>
        <w:rPr>
          <w:rFonts w:eastAsia="Times New Roman" w:cs="Times New Roman"/>
          <w:szCs w:val="24"/>
        </w:rPr>
        <w:t>α συγκροτημένη στρατηγική για το θέμα της οδικής ασφάλειας, για να μπορέσουμε σε κάποια χρόνια από τώρα –αυτόματα δεν γίνεται- να έχουμε μετρήσιμα αποτελέσματα και να μπορούμε να πούμε ότι ναι, όλοι μαζί σώσαμ</w:t>
      </w:r>
      <w:r>
        <w:rPr>
          <w:rFonts w:eastAsia="Times New Roman" w:cs="Times New Roman"/>
          <w:szCs w:val="24"/>
        </w:rPr>
        <w:t xml:space="preserve">ε ανθρώπινες ζωές, βελτιώνοντας την ασφάλεια στον δρόμο. Πιστεύουμε ακράδαντα ότι στα ζητήματα της οδικής ασφάλειας δεν χωρούν μικροκομματικοί διαχωρισμοί. </w:t>
      </w:r>
    </w:p>
    <w:p w14:paraId="7814C64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Όσον αφορά τους αριθμούς των θανάτων, δεν είναι καθόλου ευχάριστη αυτή η συζήτηση. Με </w:t>
      </w:r>
      <w:proofErr w:type="spellStart"/>
      <w:r>
        <w:rPr>
          <w:rFonts w:eastAsia="Times New Roman" w:cs="Times New Roman"/>
          <w:szCs w:val="24"/>
        </w:rPr>
        <w:t>συγχωρείτε</w:t>
      </w:r>
      <w:proofErr w:type="spellEnd"/>
      <w:r>
        <w:rPr>
          <w:rFonts w:eastAsia="Times New Roman" w:cs="Times New Roman"/>
          <w:szCs w:val="24"/>
        </w:rPr>
        <w:t>, κ</w:t>
      </w:r>
      <w:r>
        <w:rPr>
          <w:rFonts w:eastAsia="Times New Roman" w:cs="Times New Roman"/>
          <w:szCs w:val="24"/>
        </w:rPr>
        <w:t xml:space="preserve">ύριε Υπουργέ, ας μην μένουμε στον τρόπο, επειδή απλά άλλαξε ο τρόπος καταγραφής και μέτρησης, αλλά στον αριθμό. Στην ουσία οι θάνατοι </w:t>
      </w:r>
      <w:r>
        <w:rPr>
          <w:rFonts w:eastAsia="Times New Roman" w:cs="Times New Roman"/>
          <w:szCs w:val="24"/>
        </w:rPr>
        <w:lastRenderedPageBreak/>
        <w:t>είναι πολύ περισσότεροι, διότι, όπως καλά γνωρίζετε, καταμετρούνται μόνο όσοι θάνατοι συμβούν την ώρα του δυστυχήματος και</w:t>
      </w:r>
      <w:r>
        <w:rPr>
          <w:rFonts w:eastAsia="Times New Roman" w:cs="Times New Roman"/>
          <w:szCs w:val="24"/>
        </w:rPr>
        <w:t xml:space="preserve"> ό,τι συμβεί αμέσως μετά στο νοσοκομείο δεν συμπληρώνεται σε αυτόν τον πίνακα. Όμως, μικρή αξία έχει αν αυξήθηκε κατά 1% ή κατά 2%. Σημασία έχει ότι χιλιάδες συμπολίτες μας χάνονται στους δρόμους και όλοι εμείς είμαστε υποψήφια θύματα, εφόσον κυκλοφορούμε </w:t>
      </w:r>
      <w:r>
        <w:rPr>
          <w:rFonts w:eastAsia="Times New Roman" w:cs="Times New Roman"/>
          <w:szCs w:val="24"/>
        </w:rPr>
        <w:t xml:space="preserve">στους δρόμους της χώρας μας. </w:t>
      </w:r>
    </w:p>
    <w:p w14:paraId="7814C644" w14:textId="77777777" w:rsidR="00D90BAD" w:rsidRDefault="009A27D8">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Κύριε Υπουργέ, πριν μιλήσετε, θα ήθελα σας παρακαλώ να κάνω μία ανακοίνωση, γιατί έχουν έρθει παιδιά και μάλιστα από μακριά. </w:t>
      </w:r>
    </w:p>
    <w:p w14:paraId="7814C645" w14:textId="77777777" w:rsidR="00D90BAD" w:rsidRDefault="009A27D8">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w:t>
      </w:r>
      <w:r>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w:t>
      </w:r>
      <w:r>
        <w:rPr>
          <w:rFonts w:eastAsia="Times New Roman" w:cs="Times New Roman"/>
        </w:rPr>
        <w:t>μαθήτριες και μαθητές και δύο εκπαιδευτικοί συνοδοί τους από το 2</w:t>
      </w:r>
      <w:r>
        <w:rPr>
          <w:rFonts w:eastAsia="Times New Roman" w:cs="Times New Roman"/>
          <w:vertAlign w:val="superscript"/>
        </w:rPr>
        <w:t>ο</w:t>
      </w:r>
      <w:r>
        <w:rPr>
          <w:rFonts w:eastAsia="Times New Roman" w:cs="Times New Roman"/>
        </w:rPr>
        <w:t xml:space="preserve"> Τμήμα του Γυμνασίου </w:t>
      </w:r>
      <w:proofErr w:type="spellStart"/>
      <w:r>
        <w:rPr>
          <w:rFonts w:eastAsia="Times New Roman" w:cs="Times New Roman"/>
        </w:rPr>
        <w:t>Κουνουπιδιανών</w:t>
      </w:r>
      <w:proofErr w:type="spellEnd"/>
      <w:r>
        <w:rPr>
          <w:rFonts w:eastAsia="Times New Roman" w:cs="Times New Roman"/>
        </w:rPr>
        <w:t xml:space="preserve"> Χανίων. </w:t>
      </w:r>
    </w:p>
    <w:p w14:paraId="7814C646" w14:textId="77777777" w:rsidR="00D90BAD" w:rsidRDefault="009A27D8">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7814C647" w14:textId="77777777" w:rsidR="00D90BAD" w:rsidRDefault="009A27D8">
      <w:pPr>
        <w:spacing w:line="600" w:lineRule="auto"/>
        <w:ind w:firstLine="72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7814C648" w14:textId="77777777" w:rsidR="00D90BAD" w:rsidRDefault="009A27D8">
      <w:pPr>
        <w:spacing w:line="600" w:lineRule="auto"/>
        <w:ind w:firstLine="720"/>
        <w:jc w:val="both"/>
        <w:rPr>
          <w:rFonts w:eastAsia="Times New Roman" w:cs="Times New Roman"/>
        </w:rPr>
      </w:pPr>
      <w:r>
        <w:rPr>
          <w:rFonts w:eastAsia="Times New Roman" w:cs="Times New Roman"/>
        </w:rPr>
        <w:t xml:space="preserve">Τον λόγο </w:t>
      </w:r>
      <w:r>
        <w:rPr>
          <w:rFonts w:eastAsia="Times New Roman"/>
          <w:bCs/>
        </w:rPr>
        <w:t>έχει</w:t>
      </w:r>
      <w:r>
        <w:rPr>
          <w:rFonts w:eastAsia="Times New Roman" w:cs="Times New Roman"/>
        </w:rPr>
        <w:t xml:space="preserve"> ο κ. </w:t>
      </w:r>
      <w:proofErr w:type="spellStart"/>
      <w:r>
        <w:rPr>
          <w:rFonts w:eastAsia="Times New Roman" w:cs="Times New Roman"/>
        </w:rPr>
        <w:t>Τόσκας</w:t>
      </w:r>
      <w:proofErr w:type="spellEnd"/>
      <w:r>
        <w:rPr>
          <w:rFonts w:eastAsia="Times New Roman" w:cs="Times New Roman"/>
        </w:rPr>
        <w:t xml:space="preserve"> για τη δευτερολογία του. </w:t>
      </w:r>
    </w:p>
    <w:p w14:paraId="7814C649" w14:textId="77777777" w:rsidR="00D90BAD" w:rsidRDefault="009A27D8">
      <w:pPr>
        <w:spacing w:line="600" w:lineRule="auto"/>
        <w:ind w:firstLine="720"/>
        <w:jc w:val="both"/>
        <w:rPr>
          <w:rFonts w:eastAsia="Times New Roman" w:cs="Times New Roman"/>
        </w:rPr>
      </w:pPr>
      <w:r>
        <w:rPr>
          <w:rFonts w:eastAsia="Times New Roman" w:cs="Times New Roman"/>
          <w:b/>
        </w:rPr>
        <w:t xml:space="preserve">ΝΙΚΟΛΑΟΣ ΤΟΣΚΑΣ </w:t>
      </w:r>
      <w:r>
        <w:rPr>
          <w:rFonts w:eastAsia="Times New Roman" w:cs="Times New Roman"/>
          <w:b/>
        </w:rPr>
        <w:t>(Αναπληρωτής Υπουργός Εσωτερικών):</w:t>
      </w:r>
      <w:r>
        <w:rPr>
          <w:rFonts w:eastAsia="Times New Roman" w:cs="Times New Roman"/>
        </w:rPr>
        <w:t xml:space="preserve"> Κύριε </w:t>
      </w:r>
      <w:proofErr w:type="spellStart"/>
      <w:r>
        <w:rPr>
          <w:rFonts w:eastAsia="Times New Roman" w:cs="Times New Roman"/>
        </w:rPr>
        <w:t>Αυγενάκη</w:t>
      </w:r>
      <w:proofErr w:type="spellEnd"/>
      <w:r>
        <w:rPr>
          <w:rFonts w:eastAsia="Times New Roman" w:cs="Times New Roman"/>
        </w:rPr>
        <w:t xml:space="preserve">, πράγματι, η </w:t>
      </w:r>
      <w:r>
        <w:rPr>
          <w:rFonts w:eastAsia="Times New Roman"/>
        </w:rPr>
        <w:t>συζήτηση</w:t>
      </w:r>
      <w:r>
        <w:rPr>
          <w:rFonts w:eastAsia="Times New Roman" w:cs="Times New Roman"/>
        </w:rPr>
        <w:t xml:space="preserve"> για τους αριθμούς και τους θανάτους από τα τροχαία δεν </w:t>
      </w:r>
      <w:r>
        <w:rPr>
          <w:rFonts w:eastAsia="Times New Roman"/>
          <w:bCs/>
        </w:rPr>
        <w:t>είναι</w:t>
      </w:r>
      <w:r>
        <w:rPr>
          <w:rFonts w:eastAsia="Times New Roman" w:cs="Times New Roman"/>
        </w:rPr>
        <w:t xml:space="preserve"> καθόλου ευχάριστη. Οι αριθμοί που ανέφερα </w:t>
      </w:r>
      <w:r>
        <w:rPr>
          <w:rFonts w:eastAsia="Times New Roman"/>
          <w:bCs/>
        </w:rPr>
        <w:t>είναι</w:t>
      </w:r>
      <w:r>
        <w:rPr>
          <w:rFonts w:eastAsia="Times New Roman" w:cs="Times New Roman"/>
        </w:rPr>
        <w:t xml:space="preserve"> οι αριθμοί που αναφέρονται από την Ευρωπαϊκή Ένωση.</w:t>
      </w:r>
    </w:p>
    <w:p w14:paraId="7814C64A" w14:textId="77777777" w:rsidR="00D90BAD" w:rsidRDefault="009A27D8">
      <w:pPr>
        <w:spacing w:line="600" w:lineRule="auto"/>
        <w:ind w:firstLine="720"/>
        <w:jc w:val="both"/>
        <w:rPr>
          <w:rFonts w:eastAsia="Times New Roman" w:cs="Times New Roman"/>
        </w:rPr>
      </w:pPr>
      <w:r>
        <w:rPr>
          <w:rFonts w:eastAsia="Times New Roman" w:cs="Times New Roman"/>
          <w:b/>
        </w:rPr>
        <w:t>ΕΛΕΥΘΕΡΙΟΣ ΑΥΓΕΝΑΚΗΣ:</w:t>
      </w:r>
      <w:r>
        <w:rPr>
          <w:rFonts w:eastAsia="Times New Roman" w:cs="Times New Roman"/>
        </w:rPr>
        <w:t xml:space="preserve"> Ο</w:t>
      </w:r>
      <w:r>
        <w:rPr>
          <w:rFonts w:eastAsia="Times New Roman" w:cs="Times New Roman"/>
        </w:rPr>
        <w:t xml:space="preserve"> τρόπος </w:t>
      </w:r>
      <w:r>
        <w:rPr>
          <w:rFonts w:eastAsia="Times New Roman"/>
          <w:bCs/>
        </w:rPr>
        <w:t>έχει</w:t>
      </w:r>
      <w:r>
        <w:rPr>
          <w:rFonts w:eastAsia="Times New Roman" w:cs="Times New Roman"/>
        </w:rPr>
        <w:t xml:space="preserve"> αλλάξει. </w:t>
      </w:r>
    </w:p>
    <w:p w14:paraId="7814C64B" w14:textId="77777777" w:rsidR="00D90BAD" w:rsidRDefault="009A27D8">
      <w:pPr>
        <w:spacing w:line="600" w:lineRule="auto"/>
        <w:ind w:firstLine="720"/>
        <w:jc w:val="both"/>
        <w:rPr>
          <w:rFonts w:eastAsia="Times New Roman" w:cs="Times New Roman"/>
        </w:rPr>
      </w:pPr>
      <w:r>
        <w:rPr>
          <w:rFonts w:eastAsia="Times New Roman" w:cs="Times New Roman"/>
          <w:b/>
        </w:rPr>
        <w:t xml:space="preserve">ΝΙΚΟΛΑΟΣ ΤΟΣΚΑΣ (Αναπληρωτής Υπουργός Εσωτερικών): </w:t>
      </w:r>
      <w:r>
        <w:rPr>
          <w:rFonts w:eastAsia="Times New Roman" w:cs="Times New Roman"/>
        </w:rPr>
        <w:t xml:space="preserve">Αυτοί </w:t>
      </w:r>
      <w:r>
        <w:rPr>
          <w:rFonts w:eastAsia="Times New Roman"/>
          <w:bCs/>
        </w:rPr>
        <w:t>είναι</w:t>
      </w:r>
      <w:r>
        <w:rPr>
          <w:rFonts w:eastAsia="Times New Roman" w:cs="Times New Roman"/>
        </w:rPr>
        <w:t xml:space="preserve"> οι τωρινοί αριθμοί της Ευρωπαϊκής </w:t>
      </w:r>
      <w:r>
        <w:rPr>
          <w:rFonts w:eastAsia="Times New Roman"/>
          <w:bCs/>
        </w:rPr>
        <w:t>Έ</w:t>
      </w:r>
      <w:r>
        <w:rPr>
          <w:rFonts w:eastAsia="Times New Roman" w:cs="Times New Roman"/>
        </w:rPr>
        <w:t xml:space="preserve">νωσης. </w:t>
      </w:r>
    </w:p>
    <w:p w14:paraId="7814C64C" w14:textId="77777777" w:rsidR="00D90BAD" w:rsidRDefault="009A27D8">
      <w:pPr>
        <w:spacing w:line="600" w:lineRule="auto"/>
        <w:ind w:firstLine="720"/>
        <w:jc w:val="both"/>
        <w:rPr>
          <w:rFonts w:eastAsia="Times New Roman" w:cs="Times New Roman"/>
        </w:rPr>
      </w:pPr>
      <w:r>
        <w:rPr>
          <w:rFonts w:eastAsia="Times New Roman" w:cs="Times New Roman"/>
        </w:rPr>
        <w:t>Σε ό,τι αφορά τα πρόστιμα και πάντοτε μιλώ για την πρόταση του Υπουργείου Προστασίας του Πολίτη προς το Υπουργείο Μεταφορών, δε</w:t>
      </w:r>
      <w:r>
        <w:rPr>
          <w:rFonts w:eastAsia="Times New Roman" w:cs="Times New Roman"/>
        </w:rPr>
        <w:t xml:space="preserve">ν αφορούν τις παραβάσεις που έχουν σχέση με μέθη, με υπέρβαση του ορίου ταχύτητος, παραβίαση ερυθρού σηματοδότη, παραβίαση </w:t>
      </w:r>
      <w:r>
        <w:rPr>
          <w:rFonts w:eastAsia="Times New Roman" w:cs="Times New Roman"/>
          <w:lang w:val="en-US"/>
        </w:rPr>
        <w:t>stop</w:t>
      </w:r>
      <w:r>
        <w:rPr>
          <w:rFonts w:eastAsia="Times New Roman" w:cs="Times New Roman"/>
        </w:rPr>
        <w:t xml:space="preserve"> ή υποχρεωτικής παραχώρησης, επικίνδυνους ελιγμούς, κίνηση στο αντίθετο ρεύμα, αντικανονικό προσπέρασμα, αυτοσχέδιους αγώνες, ανα</w:t>
      </w:r>
      <w:r>
        <w:rPr>
          <w:rFonts w:eastAsia="Times New Roman" w:cs="Times New Roman"/>
        </w:rPr>
        <w:t xml:space="preserve">στροφή στον αυτοκινητόδρομο, αναστροφή σε σήραγγα, απόρριψη αντικειμένων, </w:t>
      </w:r>
      <w:r>
        <w:rPr>
          <w:rFonts w:eastAsia="Times New Roman" w:cs="Times New Roman"/>
        </w:rPr>
        <w:lastRenderedPageBreak/>
        <w:t>παραβίαση ωραρίου τροφοδοσίας, καταστροφή ή αλλοίωση πινακίδων, πλημμελή σήμανση εργασιών, αλλοίωση στοιχείων ταχογράφων, χρήση κινητού τηλεφώνου και τεχνικό έλεγχο ΚΤΕΟ. Όλα αυτά πα</w:t>
      </w:r>
      <w:r>
        <w:rPr>
          <w:rFonts w:eastAsia="Times New Roman" w:cs="Times New Roman"/>
        </w:rPr>
        <w:t xml:space="preserve">ραμένουν όπως έχουν, σύμφωνα με την πρόταση. </w:t>
      </w:r>
    </w:p>
    <w:p w14:paraId="7814C64D" w14:textId="77777777" w:rsidR="00D90BAD" w:rsidRDefault="009A27D8">
      <w:pPr>
        <w:spacing w:line="600" w:lineRule="auto"/>
        <w:ind w:firstLine="720"/>
        <w:jc w:val="both"/>
        <w:rPr>
          <w:rFonts w:eastAsia="Times New Roman" w:cs="Times New Roman"/>
        </w:rPr>
      </w:pPr>
      <w:r>
        <w:rPr>
          <w:rFonts w:eastAsia="Times New Roman" w:cs="Times New Roman"/>
        </w:rPr>
        <w:t xml:space="preserve">Θα δούμε τι θα επιλέξει τελικά να τροποποιήσει στο υπάρχον νομοσχέδιο το Υπουργείο Μεταφορών και από εκεί και πέρα μπορούμε να συζητήσουμε. </w:t>
      </w:r>
      <w:r>
        <w:rPr>
          <w:rFonts w:eastAsia="Times New Roman"/>
          <w:bCs/>
        </w:rPr>
        <w:t>Είναι</w:t>
      </w:r>
      <w:r>
        <w:rPr>
          <w:rFonts w:eastAsia="Times New Roman" w:cs="Times New Roman"/>
        </w:rPr>
        <w:t xml:space="preserve"> ευπρόσδεκτες όλες οι εποικοδομητικές προτάσεις. Η πρότασή μας, ε</w:t>
      </w:r>
      <w:r>
        <w:rPr>
          <w:rFonts w:eastAsia="Times New Roman" w:cs="Times New Roman"/>
        </w:rPr>
        <w:t xml:space="preserve">πομένως, δεν αφορά τις σοβαρές παραβάσεις. Αφορά τις μικρότερης σημασίας παραβάσεις, για τις οποίες </w:t>
      </w:r>
      <w:r>
        <w:rPr>
          <w:rFonts w:eastAsia="Times New Roman"/>
          <w:bCs/>
        </w:rPr>
        <w:t>είναι</w:t>
      </w:r>
      <w:r>
        <w:rPr>
          <w:rFonts w:eastAsia="Times New Roman" w:cs="Times New Roman"/>
        </w:rPr>
        <w:t xml:space="preserve"> λογικό να μειωθούν τα πρόστιμα. </w:t>
      </w:r>
    </w:p>
    <w:p w14:paraId="7814C64E" w14:textId="77777777" w:rsidR="00D90BAD" w:rsidRDefault="009A27D8">
      <w:pPr>
        <w:spacing w:line="600" w:lineRule="auto"/>
        <w:ind w:firstLine="720"/>
        <w:jc w:val="both"/>
        <w:rPr>
          <w:rFonts w:eastAsia="Times New Roman" w:cs="Times New Roman"/>
        </w:rPr>
      </w:pPr>
      <w:r>
        <w:rPr>
          <w:rFonts w:eastAsia="Times New Roman" w:cs="Times New Roman"/>
        </w:rPr>
        <w:t xml:space="preserve">Από εκεί και πέρα, εγώ θα συμφωνήσω ότι </w:t>
      </w:r>
      <w:r>
        <w:rPr>
          <w:rFonts w:eastAsia="Times New Roman"/>
          <w:bCs/>
        </w:rPr>
        <w:t>είναι</w:t>
      </w:r>
      <w:r>
        <w:rPr>
          <w:rFonts w:eastAsia="Times New Roman" w:cs="Times New Roman"/>
        </w:rPr>
        <w:t xml:space="preserve"> ένα μείζον θέμα, που δεν χωρούν σκοπιμότητες. </w:t>
      </w:r>
      <w:r>
        <w:rPr>
          <w:rFonts w:eastAsia="Times New Roman"/>
          <w:bCs/>
        </w:rPr>
        <w:t>Είναι</w:t>
      </w:r>
      <w:r>
        <w:rPr>
          <w:rFonts w:eastAsia="Times New Roman" w:cs="Times New Roman"/>
        </w:rPr>
        <w:t xml:space="preserve"> ένα θέμα που </w:t>
      </w:r>
      <w:r>
        <w:rPr>
          <w:rFonts w:eastAsia="Times New Roman"/>
          <w:bCs/>
        </w:rPr>
        <w:t>έχει</w:t>
      </w:r>
      <w:r>
        <w:rPr>
          <w:rFonts w:eastAsia="Times New Roman" w:cs="Times New Roman"/>
        </w:rPr>
        <w:t xml:space="preserve"> σ</w:t>
      </w:r>
      <w:r>
        <w:rPr>
          <w:rFonts w:eastAsia="Times New Roman" w:cs="Times New Roman"/>
        </w:rPr>
        <w:t xml:space="preserve">χέση με την αλλαγή της νοοτροπίας στην κοινωνία μας, στα σχολεία, οπουδήποτε, γιατί δεν νομίζω ότι κανένας από όλους εμάς μπορεί να παινευτεί ότι οδηγεί με τον τρόπο που πρέπει. </w:t>
      </w:r>
      <w:r>
        <w:rPr>
          <w:rFonts w:eastAsia="Times New Roman"/>
          <w:bCs/>
        </w:rPr>
        <w:t>Είναι</w:t>
      </w:r>
      <w:r>
        <w:rPr>
          <w:rFonts w:eastAsia="Times New Roman" w:cs="Times New Roman"/>
        </w:rPr>
        <w:t xml:space="preserve"> αλήθεια ότι πρέπει να αλλάξουν αυτές οι νοοτροπίες. </w:t>
      </w:r>
    </w:p>
    <w:p w14:paraId="7814C64F" w14:textId="77777777" w:rsidR="00D90BAD" w:rsidRDefault="009A27D8">
      <w:pPr>
        <w:spacing w:line="600" w:lineRule="auto"/>
        <w:ind w:firstLine="720"/>
        <w:jc w:val="both"/>
        <w:rPr>
          <w:rFonts w:eastAsia="Times New Roman" w:cs="Times New Roman"/>
        </w:rPr>
      </w:pPr>
      <w:r>
        <w:rPr>
          <w:rFonts w:eastAsia="Times New Roman" w:cs="Times New Roman"/>
        </w:rPr>
        <w:t>Υπάρχει εντατικό πρ</w:t>
      </w:r>
      <w:r>
        <w:rPr>
          <w:rFonts w:eastAsia="Times New Roman" w:cs="Times New Roman"/>
        </w:rPr>
        <w:t xml:space="preserve">όγραμμα εκπαίδευσης, όπως προανέφερα, στα σχολεία από τη μικρότερη βαθμίδα, το δημοτικό, </w:t>
      </w:r>
      <w:r>
        <w:rPr>
          <w:rFonts w:eastAsia="Times New Roman" w:cs="Times New Roman"/>
        </w:rPr>
        <w:lastRenderedPageBreak/>
        <w:t xml:space="preserve">αλλά και στη συνέχεια και θα εντατικοποιηθεί αυτό το πρόγραμμα, όπως θα εντατικοποιηθούν και οι </w:t>
      </w:r>
      <w:r>
        <w:rPr>
          <w:rFonts w:eastAsia="Times New Roman"/>
          <w:bCs/>
        </w:rPr>
        <w:t>έ</w:t>
      </w:r>
      <w:r>
        <w:rPr>
          <w:rFonts w:eastAsia="Times New Roman" w:cs="Times New Roman"/>
        </w:rPr>
        <w:t xml:space="preserve">λεγχοι. Σας είπα ότι ξεκίνησαν ήδη στις εθνικές οδούς. </w:t>
      </w:r>
    </w:p>
    <w:p w14:paraId="7814C650" w14:textId="77777777" w:rsidR="00D90BAD" w:rsidRDefault="009A27D8">
      <w:pPr>
        <w:spacing w:line="600" w:lineRule="auto"/>
        <w:ind w:firstLine="720"/>
        <w:jc w:val="both"/>
        <w:rPr>
          <w:rFonts w:eastAsia="Times New Roman" w:cs="Times New Roman"/>
        </w:rPr>
      </w:pPr>
      <w:r>
        <w:rPr>
          <w:rFonts w:eastAsia="Times New Roman" w:cs="Times New Roman"/>
        </w:rPr>
        <w:t>Θα προχωρήσουμ</w:t>
      </w:r>
      <w:r>
        <w:rPr>
          <w:rFonts w:eastAsia="Times New Roman" w:cs="Times New Roman"/>
        </w:rPr>
        <w:t xml:space="preserve">ε παραπέρα και θα δούμε τι μπορούμε να κάνουμε για ζητήματα που έχουν σχέση με την τεχνική υποστήριξη αυτών των ελέγχων, γιατί ξέρετε </w:t>
      </w:r>
      <w:r>
        <w:rPr>
          <w:rFonts w:eastAsia="Times New Roman"/>
        </w:rPr>
        <w:t>–</w:t>
      </w:r>
      <w:r>
        <w:rPr>
          <w:rFonts w:eastAsia="Times New Roman"/>
          <w:bCs/>
        </w:rPr>
        <w:t>έχει</w:t>
      </w:r>
      <w:r>
        <w:rPr>
          <w:rFonts w:eastAsia="Times New Roman" w:cs="Times New Roman"/>
        </w:rPr>
        <w:t xml:space="preserve"> αναφερθεί και τον προηγούμενο καιρό</w:t>
      </w:r>
      <w:r>
        <w:rPr>
          <w:rFonts w:eastAsia="Times New Roman"/>
        </w:rPr>
        <w:t>–</w:t>
      </w:r>
      <w:r>
        <w:rPr>
          <w:rFonts w:eastAsia="Times New Roman" w:cs="Times New Roman"/>
        </w:rPr>
        <w:t xml:space="preserve"> πώς μετά το 2010 τα συστήματα ελέγχου που προορίζονταν για τις εθνικές οδούς κα</w:t>
      </w:r>
      <w:r>
        <w:rPr>
          <w:rFonts w:eastAsia="Times New Roman" w:cs="Times New Roman"/>
        </w:rPr>
        <w:t xml:space="preserve">τέληξαν σε άλλες περιοχές και </w:t>
      </w:r>
      <w:r>
        <w:rPr>
          <w:rFonts w:eastAsia="Times New Roman" w:cs="Times New Roman"/>
          <w:bCs/>
          <w:shd w:val="clear" w:color="auto" w:fill="FFFFFF"/>
        </w:rPr>
        <w:t>υπάρχουν</w:t>
      </w:r>
      <w:r>
        <w:rPr>
          <w:rFonts w:eastAsia="Times New Roman" w:cs="Times New Roman"/>
        </w:rPr>
        <w:t xml:space="preserve"> τα κενά που </w:t>
      </w:r>
      <w:r>
        <w:rPr>
          <w:rFonts w:eastAsia="Times New Roman" w:cs="Times New Roman"/>
          <w:bCs/>
          <w:shd w:val="clear" w:color="auto" w:fill="FFFFFF"/>
        </w:rPr>
        <w:t>υπάρχουν</w:t>
      </w:r>
      <w:r>
        <w:rPr>
          <w:rFonts w:eastAsia="Times New Roman" w:cs="Times New Roman"/>
        </w:rPr>
        <w:t xml:space="preserve"> τώρα. </w:t>
      </w:r>
    </w:p>
    <w:p w14:paraId="7814C651" w14:textId="77777777" w:rsidR="00D90BAD" w:rsidRDefault="009A27D8">
      <w:pPr>
        <w:spacing w:line="600" w:lineRule="auto"/>
        <w:ind w:firstLine="720"/>
        <w:jc w:val="both"/>
        <w:rPr>
          <w:rFonts w:eastAsia="Times New Roman" w:cs="Times New Roman"/>
        </w:rPr>
      </w:pPr>
      <w:r>
        <w:rPr>
          <w:rFonts w:eastAsia="Times New Roman" w:cs="Times New Roman"/>
        </w:rPr>
        <w:t xml:space="preserve">Θα δούμε, </w:t>
      </w:r>
      <w:r>
        <w:rPr>
          <w:rFonts w:eastAsia="Times New Roman" w:cs="Times New Roman"/>
          <w:bCs/>
          <w:shd w:val="clear" w:color="auto" w:fill="FFFFFF"/>
        </w:rPr>
        <w:t>όμως,</w:t>
      </w:r>
      <w:r>
        <w:rPr>
          <w:rFonts w:eastAsia="Times New Roman" w:cs="Times New Roman"/>
        </w:rPr>
        <w:t xml:space="preserve"> τι μπορούμε να κάνουμε σε αυτές τις δύσκολες συνθήκες και με τα τεχνικά συστήματα υποστήριξης, γιατί πράγματι δεν δικαιολογείται ούτε μία σταγόνα αίμα στις εθνικές οδούς ή σ</w:t>
      </w:r>
      <w:r>
        <w:rPr>
          <w:rFonts w:eastAsia="Times New Roman" w:cs="Times New Roman"/>
        </w:rPr>
        <w:t>ε οποιονδήποτε δρόμο.</w:t>
      </w:r>
    </w:p>
    <w:p w14:paraId="7814C652" w14:textId="77777777" w:rsidR="00D90BAD" w:rsidRDefault="009A27D8">
      <w:pPr>
        <w:spacing w:line="600" w:lineRule="auto"/>
        <w:ind w:firstLine="720"/>
        <w:jc w:val="both"/>
        <w:rPr>
          <w:rFonts w:eastAsia="Times New Roman" w:cs="Times New Roman"/>
        </w:rPr>
      </w:pPr>
      <w:r>
        <w:rPr>
          <w:rFonts w:eastAsia="Times New Roman" w:cs="Times New Roman"/>
        </w:rPr>
        <w:t xml:space="preserve">Ευχαριστώ. </w:t>
      </w:r>
    </w:p>
    <w:p w14:paraId="7814C653" w14:textId="77777777" w:rsidR="00D90BAD" w:rsidRDefault="009A27D8">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Ευχαριστούμε. </w:t>
      </w:r>
    </w:p>
    <w:p w14:paraId="7814C654" w14:textId="77777777" w:rsidR="00D90BAD" w:rsidRDefault="009A27D8">
      <w:pPr>
        <w:spacing w:line="600" w:lineRule="auto"/>
        <w:ind w:firstLine="720"/>
        <w:jc w:val="both"/>
        <w:rPr>
          <w:rFonts w:eastAsia="Times New Roman" w:cs="Times New Roman"/>
        </w:rPr>
      </w:pPr>
      <w:r>
        <w:rPr>
          <w:rFonts w:eastAsia="Times New Roman" w:cs="Times New Roman"/>
        </w:rPr>
        <w:t xml:space="preserve">Τώρα θα συζητηθεί η δέκατη με αριθμό 506/20-2-2017 επίκαιρη ερώτηση δεύτερου κύκλου του Βουλευτή Β΄ Αθηνών της </w:t>
      </w:r>
      <w:r>
        <w:rPr>
          <w:rFonts w:eastAsia="Times New Roman" w:cs="Times New Roman"/>
        </w:rPr>
        <w:lastRenderedPageBreak/>
        <w:t>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ΔΗΜΑΡ κ. </w:t>
      </w:r>
      <w:r>
        <w:rPr>
          <w:rFonts w:eastAsia="Times New Roman" w:cs="Times New Roman"/>
          <w:bCs/>
        </w:rPr>
        <w:t>Ανδρέα Λο</w:t>
      </w:r>
      <w:r>
        <w:rPr>
          <w:rFonts w:eastAsia="Times New Roman" w:cs="Times New Roman"/>
          <w:bCs/>
        </w:rPr>
        <w:t>βέρδου</w:t>
      </w:r>
      <w:r>
        <w:rPr>
          <w:rFonts w:eastAsia="Times New Roman" w:cs="Times New Roman"/>
        </w:rPr>
        <w:t xml:space="preserve"> προς την Υπουργό </w:t>
      </w:r>
      <w:r>
        <w:rPr>
          <w:rFonts w:eastAsia="Times New Roman" w:cs="Times New Roman"/>
          <w:bCs/>
        </w:rPr>
        <w:t xml:space="preserve">Διοικητικής Ανασυγκρότησης, </w:t>
      </w:r>
      <w:r>
        <w:rPr>
          <w:rFonts w:eastAsia="Times New Roman" w:cs="Times New Roman"/>
        </w:rPr>
        <w:t>σχετικά με τις προσλήψεις με τη διαδικασία του άρθρου 63 ν.4430/2016.</w:t>
      </w:r>
    </w:p>
    <w:p w14:paraId="7814C655" w14:textId="77777777" w:rsidR="00D90BAD" w:rsidRDefault="009A27D8">
      <w:pPr>
        <w:spacing w:line="600" w:lineRule="auto"/>
        <w:ind w:firstLine="720"/>
        <w:jc w:val="both"/>
        <w:rPr>
          <w:rFonts w:eastAsia="Times New Roman" w:cs="Times New Roman"/>
        </w:rPr>
      </w:pPr>
      <w:r>
        <w:rPr>
          <w:rFonts w:eastAsia="Times New Roman" w:cs="Times New Roman"/>
        </w:rPr>
        <w:t xml:space="preserve">Κύριε Λοβέρδο, έχετε τον λόγο για δύο λεπτά. </w:t>
      </w:r>
    </w:p>
    <w:p w14:paraId="7814C656" w14:textId="77777777" w:rsidR="00D90BAD" w:rsidRDefault="009A27D8">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Καλημέρα και </w:t>
      </w:r>
      <w:r>
        <w:rPr>
          <w:rFonts w:eastAsia="Times New Roman"/>
          <w:bCs/>
        </w:rPr>
        <w:t xml:space="preserve">ευχαριστώ, κυρία Πρόεδρε. </w:t>
      </w:r>
      <w:r>
        <w:rPr>
          <w:rFonts w:eastAsia="Times New Roman" w:cs="Times New Roman"/>
        </w:rPr>
        <w:t xml:space="preserve"> </w:t>
      </w:r>
    </w:p>
    <w:p w14:paraId="7814C657" w14:textId="77777777" w:rsidR="00D90BAD" w:rsidRDefault="009A27D8">
      <w:pPr>
        <w:spacing w:line="600" w:lineRule="auto"/>
        <w:ind w:firstLine="720"/>
        <w:jc w:val="both"/>
        <w:rPr>
          <w:rFonts w:eastAsia="Times New Roman" w:cs="Times New Roman"/>
        </w:rPr>
      </w:pPr>
      <w:r>
        <w:rPr>
          <w:rFonts w:eastAsia="Times New Roman" w:cs="Times New Roman"/>
        </w:rPr>
        <w:t xml:space="preserve">Κυρία </w:t>
      </w:r>
      <w:proofErr w:type="spellStart"/>
      <w:r>
        <w:rPr>
          <w:rFonts w:eastAsia="Times New Roman" w:cs="Times New Roman"/>
        </w:rPr>
        <w:t>Γεροβασίλη</w:t>
      </w:r>
      <w:proofErr w:type="spellEnd"/>
      <w:r>
        <w:rPr>
          <w:rFonts w:eastAsia="Times New Roman" w:cs="Times New Roman"/>
        </w:rPr>
        <w:t xml:space="preserve">, δεν θέλω να κάνουμε νομική </w:t>
      </w:r>
      <w:r>
        <w:rPr>
          <w:rFonts w:eastAsia="Times New Roman"/>
        </w:rPr>
        <w:t>συζήτηση</w:t>
      </w:r>
      <w:r>
        <w:rPr>
          <w:rFonts w:eastAsia="Times New Roman" w:cs="Times New Roman"/>
        </w:rPr>
        <w:t xml:space="preserve"> εδώ. Είστε επιστήμων σε άλλο κλάδο. Θα συζητήσουμε, </w:t>
      </w:r>
      <w:r>
        <w:rPr>
          <w:rFonts w:eastAsia="Times New Roman" w:cs="Times New Roman"/>
          <w:bCs/>
          <w:shd w:val="clear" w:color="auto" w:fill="FFFFFF"/>
        </w:rPr>
        <w:t>όμως,</w:t>
      </w:r>
      <w:r>
        <w:rPr>
          <w:rFonts w:eastAsia="Times New Roman" w:cs="Times New Roman"/>
        </w:rPr>
        <w:t xml:space="preserve"> τις πολιτικές κορυφές ενός πολιτικού θέματος, που αφορά την αρμοδιότητά σας. </w:t>
      </w:r>
    </w:p>
    <w:p w14:paraId="7814C65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Δεν θέλω να μιλήσω γενικά για την αύξηση του δημόσιου τομέα μέσω συμβούλων που γίν</w:t>
      </w:r>
      <w:r>
        <w:rPr>
          <w:rFonts w:eastAsia="Times New Roman" w:cs="Times New Roman"/>
          <w:szCs w:val="24"/>
        </w:rPr>
        <w:t xml:space="preserve">εται επί των ημερών σας. Αυτά είναι </w:t>
      </w:r>
      <w:proofErr w:type="spellStart"/>
      <w:r>
        <w:rPr>
          <w:rFonts w:eastAsia="Times New Roman" w:cs="Times New Roman"/>
          <w:szCs w:val="24"/>
        </w:rPr>
        <w:t>συζητημένα</w:t>
      </w:r>
      <w:proofErr w:type="spellEnd"/>
      <w:r>
        <w:rPr>
          <w:rFonts w:eastAsia="Times New Roman" w:cs="Times New Roman"/>
          <w:szCs w:val="24"/>
        </w:rPr>
        <w:t xml:space="preserve">. Έχετε ερωτηθεί κι έχετε απαντήσει. Θέλω, όμως, να θέσω ένα ακόμη θέμα παραβίασης του Συντάγματος και του ευρωπαϊκού δικαίου από την πλευρά της Κυβέρνησής σας. </w:t>
      </w:r>
    </w:p>
    <w:p w14:paraId="7814C65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Είστε ήδη αμαρτωλοί. Νόμος Παππά. Προϊστάμενοι ν</w:t>
      </w:r>
      <w:r>
        <w:rPr>
          <w:rFonts w:eastAsia="Times New Roman" w:cs="Times New Roman"/>
          <w:szCs w:val="24"/>
        </w:rPr>
        <w:t>οσοκομείων. Διοικητές νοσοκομείων. Προϊστάμενοι μονάδων της εκ</w:t>
      </w:r>
      <w:r>
        <w:rPr>
          <w:rFonts w:eastAsia="Times New Roman" w:cs="Times New Roman"/>
          <w:szCs w:val="24"/>
        </w:rPr>
        <w:lastRenderedPageBreak/>
        <w:t xml:space="preserve">παίδευσης, των σχολείων. Υπάρχουν κι άλλα που δεν τα θυμάμαι. Έχετε ένα ακόμα που σας αφορά και έχετε χρόνο να το λύσετε. Σας μιλώ εν τιμή. Έφερα το θέμα στη Βουλή εδώ κι ένα μήνα περίπου μήπως </w:t>
      </w:r>
      <w:r>
        <w:rPr>
          <w:rFonts w:eastAsia="Times New Roman" w:cs="Times New Roman"/>
          <w:szCs w:val="24"/>
        </w:rPr>
        <w:t>και δώσουμε μ</w:t>
      </w:r>
      <w:r>
        <w:rPr>
          <w:rFonts w:eastAsia="Times New Roman" w:cs="Times New Roman"/>
          <w:szCs w:val="24"/>
        </w:rPr>
        <w:t>ί</w:t>
      </w:r>
      <w:r>
        <w:rPr>
          <w:rFonts w:eastAsia="Times New Roman" w:cs="Times New Roman"/>
          <w:szCs w:val="24"/>
        </w:rPr>
        <w:t>α λύση, εσείς δηλαδή, ακούγοντας ποιο είναι το θέμα, συνειδητοποιώντας το θέμα πέρα απ’ όσα σας λένε οι συνεργάτες σας. Είστε γιατρός. Ακούτε τους νομικούς. Δεν είστε σε απόλυτη θέση να κρίνετε ποιος σας λέει την αλήθεια. Εγώ θα σας πω κάτι π</w:t>
      </w:r>
      <w:r>
        <w:rPr>
          <w:rFonts w:eastAsia="Times New Roman" w:cs="Times New Roman"/>
          <w:szCs w:val="24"/>
        </w:rPr>
        <w:t xml:space="preserve">ου είναι όπως σας το λέω και θα το ζυγίσετε εσείς. </w:t>
      </w:r>
    </w:p>
    <w:p w14:paraId="7814C65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Ο ν.4368 που ανέφερε η Πρόεδρος, είναι νόμος που αφορά το Υπουργείο Υγείας. Θυμάμαι ότι είναι τροπολογία, γιατί αγόρευσα γι’ αυτήν. Ήμουν ενάντιος. Ο Υπουργός τότε –δεν θυμάμαι ποιος από τους δύο- </w:t>
      </w:r>
      <w:proofErr w:type="spellStart"/>
      <w:r>
        <w:rPr>
          <w:rFonts w:eastAsia="Times New Roman" w:cs="Times New Roman"/>
          <w:szCs w:val="24"/>
        </w:rPr>
        <w:t>απήντησ</w:t>
      </w:r>
      <w:r>
        <w:rPr>
          <w:rFonts w:eastAsia="Times New Roman" w:cs="Times New Roman"/>
          <w:szCs w:val="24"/>
        </w:rPr>
        <w:t>ε</w:t>
      </w:r>
      <w:proofErr w:type="spellEnd"/>
      <w:r>
        <w:rPr>
          <w:rFonts w:eastAsia="Times New Roman" w:cs="Times New Roman"/>
          <w:szCs w:val="24"/>
        </w:rPr>
        <w:t xml:space="preserve">: «Εμείς έχουμε στο πρόγραμμά μας να σταματήσουμε τη σχέση του Δημοσίου με τις εταιρείες καθαρισμού εν προκειμένω και να πάμε σε προσλήψεις». Η τροπολογία εκείνη μιλούσε για συμβάσεις ορισμένου χρόνου. </w:t>
      </w:r>
    </w:p>
    <w:p w14:paraId="7814C65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Έρχονται τώρα τριάντα άνθρωποι από την Καλαμάτα, από</w:t>
      </w:r>
      <w:r>
        <w:rPr>
          <w:rFonts w:eastAsia="Times New Roman" w:cs="Times New Roman"/>
          <w:szCs w:val="24"/>
        </w:rPr>
        <w:t xml:space="preserve"> το Νοσοκομείο και λένε: «Όχι, κάνετε λάθος. Παραβιάζεται το Σύνταγμα και το </w:t>
      </w:r>
      <w:proofErr w:type="spellStart"/>
      <w:r>
        <w:rPr>
          <w:rFonts w:eastAsia="Times New Roman" w:cs="Times New Roman"/>
          <w:szCs w:val="24"/>
        </w:rPr>
        <w:t>ενωσιακό</w:t>
      </w:r>
      <w:proofErr w:type="spellEnd"/>
      <w:r>
        <w:rPr>
          <w:rFonts w:eastAsia="Times New Roman" w:cs="Times New Roman"/>
          <w:szCs w:val="24"/>
        </w:rPr>
        <w:t xml:space="preserve"> δίκαιο». Κι έρχεται η Επιτροπή Αναστολών του Συμβουλίου της Επικρατείας και λέει: «Ναι, υπάρχουν </w:t>
      </w:r>
      <w:r>
        <w:rPr>
          <w:rFonts w:eastAsia="Times New Roman" w:cs="Times New Roman"/>
          <w:szCs w:val="24"/>
        </w:rPr>
        <w:lastRenderedPageBreak/>
        <w:t xml:space="preserve">σοβαρές πιθανότητες να παραβιάζονται δύο κοινοτικές, </w:t>
      </w:r>
      <w:proofErr w:type="spellStart"/>
      <w:r>
        <w:rPr>
          <w:rFonts w:eastAsia="Times New Roman" w:cs="Times New Roman"/>
          <w:szCs w:val="24"/>
        </w:rPr>
        <w:t>ενωσιακές</w:t>
      </w:r>
      <w:proofErr w:type="spellEnd"/>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δηγίες». </w:t>
      </w:r>
      <w:r>
        <w:rPr>
          <w:rFonts w:eastAsia="Times New Roman" w:cs="Times New Roman"/>
          <w:szCs w:val="24"/>
        </w:rPr>
        <w:t xml:space="preserve">Γιατί να παραβιάζονται; Γιατί τα θέματα των συμβάσεων του Δημοσίου είναι θέματα που αφορούν το </w:t>
      </w:r>
      <w:proofErr w:type="spellStart"/>
      <w:r>
        <w:rPr>
          <w:rFonts w:eastAsia="Times New Roman" w:cs="Times New Roman"/>
          <w:szCs w:val="24"/>
        </w:rPr>
        <w:t>ενωσιακό</w:t>
      </w:r>
      <w:proofErr w:type="spellEnd"/>
      <w:r>
        <w:rPr>
          <w:rFonts w:eastAsia="Times New Roman" w:cs="Times New Roman"/>
          <w:szCs w:val="24"/>
        </w:rPr>
        <w:t xml:space="preserve"> δίκαιο και έχουν ρυθμιστεί συνολικά στα κράτη μέλη της Ευρωπαϊκής Ένωσης. Δεν αναστέλλει την ισχύ των πράξεων για λόγους υγείας, για να καθαρίζονται τα </w:t>
      </w:r>
      <w:r>
        <w:rPr>
          <w:rFonts w:eastAsia="Times New Roman" w:cs="Times New Roman"/>
          <w:szCs w:val="24"/>
        </w:rPr>
        <w:t xml:space="preserve">νοσοκομεία. </w:t>
      </w:r>
    </w:p>
    <w:p w14:paraId="7814C65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814C65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Κλείνω, κυρία Πρόεδρε. </w:t>
      </w:r>
    </w:p>
    <w:p w14:paraId="7814C65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Δεν φτάνει αυτό. Έρχεστε με νέο νόμο -νομίζω με τον ν.4430/2016- με τροπολογία πάλι και το γενικεύετε σε όλο το </w:t>
      </w:r>
      <w:r>
        <w:rPr>
          <w:rFonts w:eastAsia="Times New Roman" w:cs="Times New Roman"/>
          <w:szCs w:val="24"/>
        </w:rPr>
        <w:t>δ</w:t>
      </w:r>
      <w:r>
        <w:rPr>
          <w:rFonts w:eastAsia="Times New Roman" w:cs="Times New Roman"/>
          <w:szCs w:val="24"/>
        </w:rPr>
        <w:t xml:space="preserve">ημόσιο και το </w:t>
      </w:r>
      <w:r>
        <w:rPr>
          <w:rFonts w:eastAsia="Times New Roman" w:cs="Times New Roman"/>
          <w:szCs w:val="24"/>
        </w:rPr>
        <w:t>δ</w:t>
      </w:r>
      <w:r>
        <w:rPr>
          <w:rFonts w:eastAsia="Times New Roman" w:cs="Times New Roman"/>
          <w:szCs w:val="24"/>
        </w:rPr>
        <w:t>ημόσιο λειτουργεί με αυτό το νομικό πλαίσιο. Αφού, όμως, η Επιτροπή Αναστολών του Συμβουλίου της Επικρατείας το προσδιόρισε όπως το προσδιόρισε, είναι βέβαιο ότι θα χάσετε, κυρία Υπουργέ. Είναι θέμα μηνών να βγει απόφαση και να τεθεί εκποδών αυτό το θεσμικ</w:t>
      </w:r>
      <w:r>
        <w:rPr>
          <w:rFonts w:eastAsia="Times New Roman" w:cs="Times New Roman"/>
          <w:szCs w:val="24"/>
        </w:rPr>
        <w:t xml:space="preserve">ό πλαίσιο. Τι θα κάνετε τότε; </w:t>
      </w:r>
    </w:p>
    <w:p w14:paraId="7814C65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Σας έχει προειδοποιήσει το Συμβούλιο της Επικρατείας. Στο μεταξύ, όμως, πρέπει να πάρετε αποφάσεις. Αυτά τα επιχειρήματα ότι είμαστε η Ελληνική Κυβέρνηση και θα κάνουμε αυτό </w:t>
      </w:r>
      <w:r>
        <w:rPr>
          <w:rFonts w:eastAsia="Times New Roman" w:cs="Times New Roman"/>
          <w:szCs w:val="24"/>
        </w:rPr>
        <w:lastRenderedPageBreak/>
        <w:t>που πιστεύουμε, γιατί είναι το πρόγραμμά μας κ.λπ.,</w:t>
      </w:r>
      <w:r>
        <w:rPr>
          <w:rFonts w:eastAsia="Times New Roman" w:cs="Times New Roman"/>
          <w:szCs w:val="24"/>
        </w:rPr>
        <w:t xml:space="preserve"> έχουν πλαίσιο τη νομιμότητα. Τι θα κάνετε; Πώς προετοιμάζεστε να λύσετε το θέμα, εάν τελικώς είναι αυτή η απόφαση του Συμβουλίου της Επικρατείας; Δεν θα έχετε το επιχείρημα «ξαφνιάστηκα». Είστε προειδοποιημένοι. </w:t>
      </w:r>
    </w:p>
    <w:p w14:paraId="7814C66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Θέλω πραγματικά από τις απαντήσεις σας και</w:t>
      </w:r>
      <w:r>
        <w:rPr>
          <w:rFonts w:eastAsia="Times New Roman" w:cs="Times New Roman"/>
          <w:szCs w:val="24"/>
        </w:rPr>
        <w:t xml:space="preserve"> από τη δεύτερη δική μου παρέμβαση να δω τι δυνατότητες παρέμβασης του </w:t>
      </w:r>
      <w:r>
        <w:rPr>
          <w:rFonts w:eastAsia="Times New Roman" w:cs="Times New Roman"/>
          <w:szCs w:val="24"/>
        </w:rPr>
        <w:t>δ</w:t>
      </w:r>
      <w:r>
        <w:rPr>
          <w:rFonts w:eastAsia="Times New Roman" w:cs="Times New Roman"/>
          <w:szCs w:val="24"/>
        </w:rPr>
        <w:t xml:space="preserve">ημοσίου υπάρχουν αυτή τη στιγμή. </w:t>
      </w:r>
    </w:p>
    <w:p w14:paraId="7814C66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814C66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Κι εμείς ευχαριστούμε. </w:t>
      </w:r>
    </w:p>
    <w:p w14:paraId="7814C66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για τρία λεπτά. </w:t>
      </w:r>
    </w:p>
    <w:p w14:paraId="7814C66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ΟΛΓΑ ΓΕΡΟΒΑΣΙΛΗ (Υ</w:t>
      </w:r>
      <w:r>
        <w:rPr>
          <w:rFonts w:eastAsia="Times New Roman" w:cs="Times New Roman"/>
          <w:b/>
          <w:szCs w:val="24"/>
        </w:rPr>
        <w:t xml:space="preserve">πουργός Διοικητικής Ανασυγκρότησης): </w:t>
      </w:r>
      <w:r>
        <w:rPr>
          <w:rFonts w:eastAsia="Times New Roman" w:cs="Times New Roman"/>
          <w:szCs w:val="24"/>
        </w:rPr>
        <w:t xml:space="preserve">Ευχαριστώ, κυρία Πρόεδρε. </w:t>
      </w:r>
    </w:p>
    <w:p w14:paraId="7814C66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Λοβέρδε</w:t>
      </w:r>
      <w:proofErr w:type="spellEnd"/>
      <w:r>
        <w:rPr>
          <w:rFonts w:eastAsia="Times New Roman" w:cs="Times New Roman"/>
          <w:szCs w:val="24"/>
        </w:rPr>
        <w:t>, χαίρομαι που κάνουμε αυτήν τη συζήτηση σήμερα. Νομίζω ότι μπορεί να είναι μια καλή αρχή συζήτησης ενός τεράστιου θέματος που λέγεται «συμβασιούχοι», οι οποίοι δεν προέκυψαν ξαφν</w:t>
      </w:r>
      <w:r>
        <w:rPr>
          <w:rFonts w:eastAsia="Times New Roman" w:cs="Times New Roman"/>
          <w:szCs w:val="24"/>
        </w:rPr>
        <w:t xml:space="preserve">ικά στην ελληνική πραγματικότητα από την </w:t>
      </w:r>
      <w:r>
        <w:rPr>
          <w:rFonts w:eastAsia="Times New Roman" w:cs="Times New Roman"/>
          <w:szCs w:val="24"/>
        </w:rPr>
        <w:lastRenderedPageBreak/>
        <w:t>ώρα που ανέλαβε τη διακυβέρνηση της χώρας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7814C66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Θέσατε στην ερώτηση ένα θέμα συμβατότητας. Ωστόσο, κύριε </w:t>
      </w:r>
      <w:proofErr w:type="spellStart"/>
      <w:r>
        <w:rPr>
          <w:rFonts w:eastAsia="Times New Roman" w:cs="Times New Roman"/>
          <w:szCs w:val="24"/>
        </w:rPr>
        <w:t>Λοβέρδε</w:t>
      </w:r>
      <w:proofErr w:type="spellEnd"/>
      <w:r>
        <w:rPr>
          <w:rFonts w:eastAsia="Times New Roman" w:cs="Times New Roman"/>
          <w:szCs w:val="24"/>
        </w:rPr>
        <w:t xml:space="preserve">, χωρίς να είμαι νομικός, πραγματικά μπορώ να διαβάσω μερικά πράγματα και λογικά </w:t>
      </w:r>
      <w:r>
        <w:rPr>
          <w:rFonts w:eastAsia="Times New Roman" w:cs="Times New Roman"/>
          <w:szCs w:val="24"/>
        </w:rPr>
        <w:t xml:space="preserve">να το αντιμετωπίσω, με την κοινή λογική δηλαδή και όχι με τη νομική γνώση. Διαβάζοντας μερικά πράγματα, είδα ότι εσείς από την πλευρά σας εγείρατε το θέμα της συμβατότητας του άρθρου 97 του ν.4368/2016 και του άρθρου 63 του ν.4430 σε σχέση με το </w:t>
      </w:r>
      <w:proofErr w:type="spellStart"/>
      <w:r>
        <w:rPr>
          <w:rFonts w:eastAsia="Times New Roman" w:cs="Times New Roman"/>
          <w:szCs w:val="24"/>
        </w:rPr>
        <w:t>ενωσιακό</w:t>
      </w:r>
      <w:proofErr w:type="spellEnd"/>
      <w:r>
        <w:rPr>
          <w:rFonts w:eastAsia="Times New Roman" w:cs="Times New Roman"/>
          <w:szCs w:val="24"/>
        </w:rPr>
        <w:t xml:space="preserve"> δ</w:t>
      </w:r>
      <w:r>
        <w:rPr>
          <w:rFonts w:eastAsia="Times New Roman" w:cs="Times New Roman"/>
          <w:szCs w:val="24"/>
        </w:rPr>
        <w:t xml:space="preserve">ίκαιο. Επίσης, ρωτάτε εάν έχουμε λάβει υπόψη τις φερόμενες ως ενστάσεις της Επιτροπής Αναστολών του Συμβουλίου της Επικρατείας, αλλά κι έγκριτων νομικών. </w:t>
      </w:r>
    </w:p>
    <w:p w14:paraId="7814C66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Τα άρθρα αυτά αφορούν ατομικές συμβάσεις εργασίας ιδιωτικού δικαίου ορισμένου χρόνου στον τομέα σίτισ</w:t>
      </w:r>
      <w:r>
        <w:rPr>
          <w:rFonts w:eastAsia="Times New Roman" w:cs="Times New Roman"/>
          <w:szCs w:val="24"/>
        </w:rPr>
        <w:t xml:space="preserve">ης, φύλαξης και καθαριότητος στο </w:t>
      </w:r>
      <w:r>
        <w:rPr>
          <w:rFonts w:eastAsia="Times New Roman" w:cs="Times New Roman"/>
          <w:szCs w:val="24"/>
        </w:rPr>
        <w:t>δ</w:t>
      </w:r>
      <w:r>
        <w:rPr>
          <w:rFonts w:eastAsia="Times New Roman" w:cs="Times New Roman"/>
          <w:szCs w:val="24"/>
        </w:rPr>
        <w:t xml:space="preserve">ημόσιο, εφόσον συντρέχουν απρόβλεπτες κι επείγουσες ανάγκες. </w:t>
      </w:r>
    </w:p>
    <w:p w14:paraId="7814C668"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 xml:space="preserve">Έτσι, ως προς τη συμβατότητα των εν λόγω συμβάσεων στον τομέα σίτισης και φύλαξης με το </w:t>
      </w:r>
      <w:proofErr w:type="spellStart"/>
      <w:r>
        <w:rPr>
          <w:rFonts w:eastAsia="Times New Roman"/>
          <w:szCs w:val="24"/>
        </w:rPr>
        <w:t>ενωσιακό</w:t>
      </w:r>
      <w:proofErr w:type="spellEnd"/>
      <w:r>
        <w:rPr>
          <w:rFonts w:eastAsia="Times New Roman"/>
          <w:szCs w:val="24"/>
        </w:rPr>
        <w:t xml:space="preserve"> δίκαιο, όπως κι εσείς γνωρίζετε προφανώς, δεν υφίσταται κανένα ζήτημα, δη</w:t>
      </w:r>
      <w:r>
        <w:rPr>
          <w:rFonts w:eastAsia="Times New Roman"/>
          <w:szCs w:val="24"/>
        </w:rPr>
        <w:lastRenderedPageBreak/>
        <w:t>λαδή η ίδια η Επιτροπή Αναστολών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αναφέρει -αυτολεξεί διαβάζω-: «Οι δημόσιες συμβάσεις υπηρεσιών ασφάλειας και σίτισης υπάγονται υπό την ισχύ και των δύο </w:t>
      </w:r>
      <w:r>
        <w:rPr>
          <w:rFonts w:eastAsia="Times New Roman"/>
          <w:szCs w:val="24"/>
        </w:rPr>
        <w:t>ε</w:t>
      </w:r>
      <w:r>
        <w:rPr>
          <w:rFonts w:eastAsia="Times New Roman"/>
          <w:szCs w:val="24"/>
        </w:rPr>
        <w:t xml:space="preserve">υρωπαϊκών </w:t>
      </w:r>
      <w:r>
        <w:rPr>
          <w:rFonts w:eastAsia="Times New Roman"/>
          <w:szCs w:val="24"/>
        </w:rPr>
        <w:t>ο</w:t>
      </w:r>
      <w:r>
        <w:rPr>
          <w:rFonts w:eastAsia="Times New Roman"/>
          <w:szCs w:val="24"/>
        </w:rPr>
        <w:t>δηγιών</w:t>
      </w:r>
      <w:r>
        <w:rPr>
          <w:rFonts w:eastAsia="Times New Roman"/>
          <w:szCs w:val="24"/>
        </w:rPr>
        <w:t xml:space="preserve"> σε ειδικά καθεστώτα, συνεπώς η εξέταση του νομικού ζητήματος της συμφωνίας προς το δίκαιο της Ευρωπαϊκής Ένωσης δεν τίθεται».</w:t>
      </w:r>
    </w:p>
    <w:p w14:paraId="7814C669"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 xml:space="preserve">Με άλλα λόγια, ως προς τις υπηρεσίες σίτισης και φύλαξης δεν τίθεται καν θέμα προσβολής του </w:t>
      </w:r>
      <w:proofErr w:type="spellStart"/>
      <w:r>
        <w:rPr>
          <w:rFonts w:eastAsia="Times New Roman"/>
          <w:szCs w:val="24"/>
        </w:rPr>
        <w:t>ενωσιακού</w:t>
      </w:r>
      <w:proofErr w:type="spellEnd"/>
      <w:r>
        <w:rPr>
          <w:rFonts w:eastAsia="Times New Roman"/>
          <w:szCs w:val="24"/>
        </w:rPr>
        <w:t xml:space="preserve"> δικαίου, αφού αυτές δεν </w:t>
      </w:r>
      <w:proofErr w:type="spellStart"/>
      <w:r>
        <w:rPr>
          <w:rFonts w:eastAsia="Times New Roman"/>
          <w:szCs w:val="24"/>
        </w:rPr>
        <w:t>διέ</w:t>
      </w:r>
      <w:r>
        <w:rPr>
          <w:rFonts w:eastAsia="Times New Roman"/>
          <w:szCs w:val="24"/>
        </w:rPr>
        <w:t>πονται</w:t>
      </w:r>
      <w:proofErr w:type="spellEnd"/>
      <w:r>
        <w:rPr>
          <w:rFonts w:eastAsia="Times New Roman"/>
          <w:szCs w:val="24"/>
        </w:rPr>
        <w:t xml:space="preserve"> από την </w:t>
      </w:r>
      <w:proofErr w:type="spellStart"/>
      <w:r>
        <w:rPr>
          <w:rFonts w:eastAsia="Times New Roman"/>
          <w:szCs w:val="24"/>
        </w:rPr>
        <w:t>ενωσιακή</w:t>
      </w:r>
      <w:proofErr w:type="spellEnd"/>
      <w:r>
        <w:rPr>
          <w:rFonts w:eastAsia="Times New Roman"/>
          <w:szCs w:val="24"/>
        </w:rPr>
        <w:t xml:space="preserve"> νομοθεσία. Επομένως, είναι υπερβολικός ο τρόπος με τον οποίο μας εγκαλείτε ότι δεν έχουμε λάβει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 </w:t>
      </w:r>
      <w:proofErr w:type="spellStart"/>
      <w:r>
        <w:rPr>
          <w:rFonts w:eastAsia="Times New Roman"/>
          <w:szCs w:val="24"/>
        </w:rPr>
        <w:t>ενωσιακό</w:t>
      </w:r>
      <w:proofErr w:type="spellEnd"/>
      <w:r>
        <w:rPr>
          <w:rFonts w:eastAsia="Times New Roman"/>
          <w:szCs w:val="24"/>
        </w:rPr>
        <w:t xml:space="preserve"> δίκαιο.</w:t>
      </w:r>
    </w:p>
    <w:p w14:paraId="7814C66A"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 xml:space="preserve">Τώρα, έρχομαι στο ζήτημα το οποίο αφορά μόνο τους εργαζόμενους στην καθαριότητα. Γνωρίζετε καλά ότι η </w:t>
      </w:r>
      <w:proofErr w:type="spellStart"/>
      <w:r>
        <w:rPr>
          <w:rFonts w:eastAsia="Times New Roman"/>
          <w:szCs w:val="24"/>
        </w:rPr>
        <w:t>ενωσι</w:t>
      </w:r>
      <w:r>
        <w:rPr>
          <w:rFonts w:eastAsia="Times New Roman"/>
          <w:szCs w:val="24"/>
        </w:rPr>
        <w:t>ακή</w:t>
      </w:r>
      <w:proofErr w:type="spellEnd"/>
      <w:r>
        <w:rPr>
          <w:rFonts w:eastAsia="Times New Roman"/>
          <w:szCs w:val="24"/>
        </w:rPr>
        <w:t xml:space="preserve"> νομοθεσία για τις συμβάσεις αυτές εφαρμόζεται πέραν ενός κατώτατου ποσού. Το ακριβές είναι 209.000 ευρώ, το οποίο δεν ξεπερνούν πάντα οι ατομικές συμβάσεις.</w:t>
      </w:r>
    </w:p>
    <w:p w14:paraId="7814C66B"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Όσον αφορά βέβαια αυτές τις ατομικές συμβάσεις, έχει μ</w:t>
      </w:r>
      <w:r>
        <w:rPr>
          <w:rFonts w:eastAsia="Times New Roman"/>
          <w:szCs w:val="24"/>
        </w:rPr>
        <w:t>ί</w:t>
      </w:r>
      <w:r>
        <w:rPr>
          <w:rFonts w:eastAsia="Times New Roman"/>
          <w:szCs w:val="24"/>
        </w:rPr>
        <w:t>α σημασία να πούμε ότι αυτό δεν μας προέ</w:t>
      </w:r>
      <w:r>
        <w:rPr>
          <w:rFonts w:eastAsia="Times New Roman"/>
          <w:szCs w:val="24"/>
        </w:rPr>
        <w:t xml:space="preserve">κυψε ξαφνικά σήμερα και δεν είναι η Κυβέρνηση του ΣΥΡΙΖΑ που το αντιμετώπισε έτσι, αλλά αντιμετωπίζεται με τον ίδιο τρόπο τα τελευταία είκοσι χρόνια </w:t>
      </w:r>
      <w:r>
        <w:rPr>
          <w:rFonts w:eastAsia="Times New Roman"/>
          <w:szCs w:val="24"/>
        </w:rPr>
        <w:lastRenderedPageBreak/>
        <w:t>και παραπάνω. Θα σας θυμίσω νόμους του 2012 και του 2013, που δεν ήμασταν εμείς Κυβέρνηση. Πρώτοι προσέλαβε</w:t>
      </w:r>
      <w:r>
        <w:rPr>
          <w:rFonts w:eastAsia="Times New Roman"/>
          <w:szCs w:val="24"/>
        </w:rPr>
        <w:t xml:space="preserve"> κατά παρέκκλιση η </w:t>
      </w:r>
      <w:r>
        <w:rPr>
          <w:rFonts w:eastAsia="Times New Roman"/>
          <w:szCs w:val="24"/>
        </w:rPr>
        <w:t>σ</w:t>
      </w:r>
      <w:r>
        <w:rPr>
          <w:rFonts w:eastAsia="Times New Roman"/>
          <w:szCs w:val="24"/>
        </w:rPr>
        <w:t>υγκυβέρνηση Νέα Δημοκρατία-ΠΑΣΟΚ το 2012 και το 2013 τους συμβασιούχους καθαριότητας και φυσικά σε καθεστώς ομηρίας παραδόθηκαν και στην Κυβέρνηση του ΣΥΡΙΖΑ, νόμος Στουρνάρα-</w:t>
      </w:r>
      <w:proofErr w:type="spellStart"/>
      <w:r>
        <w:rPr>
          <w:rFonts w:eastAsia="Times New Roman"/>
          <w:szCs w:val="24"/>
        </w:rPr>
        <w:t>Σταϊκούρα</w:t>
      </w:r>
      <w:proofErr w:type="spellEnd"/>
      <w:r>
        <w:rPr>
          <w:rFonts w:eastAsia="Times New Roman"/>
          <w:szCs w:val="24"/>
        </w:rPr>
        <w:t xml:space="preserve"> το 2012 και τροπολογία Στουρνάρα-</w:t>
      </w:r>
      <w:proofErr w:type="spellStart"/>
      <w:r>
        <w:rPr>
          <w:rFonts w:eastAsia="Times New Roman"/>
          <w:szCs w:val="24"/>
        </w:rPr>
        <w:t>Σταϊκούρα</w:t>
      </w:r>
      <w:proofErr w:type="spellEnd"/>
      <w:r>
        <w:rPr>
          <w:rFonts w:eastAsia="Times New Roman"/>
          <w:szCs w:val="24"/>
        </w:rPr>
        <w:t xml:space="preserve"> το 2013.</w:t>
      </w:r>
      <w:r>
        <w:rPr>
          <w:rFonts w:eastAsia="Times New Roman"/>
          <w:szCs w:val="24"/>
        </w:rPr>
        <w:t xml:space="preserve"> </w:t>
      </w:r>
    </w:p>
    <w:p w14:paraId="7814C66C"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Μάλιστα, επί εικοσαετία περίπου μέχρι τότε Κυβερνήσεις και του ΠΑΣΟΚ και της Νέας Δημοκρατίας υπέγραφαν μηνιαίες ατομικές συμβάσεις έργου τετράωρης απασχόλησης για να εξυπηρετήσουν, όμως, τις πάγιες και διαρκείς ανάγκες τις καθαριότητας. Δεν παραβίαζαν τ</w:t>
      </w:r>
      <w:r>
        <w:rPr>
          <w:rFonts w:eastAsia="Times New Roman"/>
          <w:szCs w:val="24"/>
        </w:rPr>
        <w:t xml:space="preserve">ότε το άρθρο 103 του Συντάγματος και το </w:t>
      </w:r>
      <w:proofErr w:type="spellStart"/>
      <w:r>
        <w:rPr>
          <w:rFonts w:eastAsia="Times New Roman"/>
          <w:szCs w:val="24"/>
        </w:rPr>
        <w:t>ενωσιακό</w:t>
      </w:r>
      <w:proofErr w:type="spellEnd"/>
      <w:r>
        <w:rPr>
          <w:rFonts w:eastAsia="Times New Roman"/>
          <w:szCs w:val="24"/>
        </w:rPr>
        <w:t xml:space="preserve"> δίκαιο; Η πρακτική μάλιστα αυτή δεν αφορούσε ένα συγκεκριμένο χρονικό διάστημα, όπως αυτή του ΣΥΡΙΖΑ, αλλά εκτεινόταν σε βάθος χρόνου, δηλαδή εικοσαετία. Αυτά ως προς το παρελθόν. </w:t>
      </w:r>
    </w:p>
    <w:p w14:paraId="7814C66D"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Επίσης, αυτά δεν τα σκέφτη</w:t>
      </w:r>
      <w:r>
        <w:rPr>
          <w:rFonts w:eastAsia="Times New Roman"/>
          <w:szCs w:val="24"/>
        </w:rPr>
        <w:t>κα μόνη μου, αλλά υπάρχουν σε αιτιολογική έκθεση δικού σας νόμου, του ν.4099/2012 και διαβάζω αυτολεξεί: «Η συνεχής μείωση του προσωπικού καθαριό</w:t>
      </w:r>
      <w:r>
        <w:rPr>
          <w:rFonts w:eastAsia="Times New Roman"/>
          <w:szCs w:val="24"/>
        </w:rPr>
        <w:lastRenderedPageBreak/>
        <w:t xml:space="preserve">τητας έχει καταστήσει προβληματική τη στελέχωση των υπηρεσιών με σκοπό την άμεση αντιμετώπιση του προβλήματος. </w:t>
      </w:r>
      <w:r>
        <w:rPr>
          <w:rFonts w:eastAsia="Times New Roman"/>
          <w:szCs w:val="24"/>
        </w:rPr>
        <w:t>Σε συνεννόηση με τις αρμόδιες υπηρεσίες του Υπουργείου υπογράφονταν επί εικοσαετία περίπου μηνιαίες συμβάσεις έργου τετράωρης απασχόλησης με καθαριστές. Με τον τρόπο αυτό εξοικονομούνταν πιστώσεις, δεδομένου ότι η αμοιβή των συμβασιούχων έργου είναι κατά π</w:t>
      </w:r>
      <w:r>
        <w:rPr>
          <w:rFonts w:eastAsia="Times New Roman"/>
          <w:szCs w:val="24"/>
        </w:rPr>
        <w:t>ολύ μικρότερη από τη δαπάνη θέσεων τακτικού προσωπικού. Μετά το έγγραφο του Γενικού Λογιστηρίου του Κράτους δεν καταβάλλεται η αμοιβή των ατόμων αυτών. Συνεπώς, κρίνεται αναγκαία η ψήφιση της προτεινόμενης διάταξης, προκειμένου να καταβληθούν οι αμοιβές τω</w:t>
      </w:r>
      <w:r>
        <w:rPr>
          <w:rFonts w:eastAsia="Times New Roman"/>
          <w:szCs w:val="24"/>
        </w:rPr>
        <w:t>ν ατόμων που απασχολούνται στην καθαριότητα μέχρι 31-12-2012».</w:t>
      </w:r>
    </w:p>
    <w:p w14:paraId="7814C66E"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 xml:space="preserve">Έτσι, λοιπόν, κύριε </w:t>
      </w:r>
      <w:proofErr w:type="spellStart"/>
      <w:r>
        <w:rPr>
          <w:rFonts w:eastAsia="Times New Roman"/>
          <w:szCs w:val="24"/>
        </w:rPr>
        <w:t>Λοβέρδε</w:t>
      </w:r>
      <w:proofErr w:type="spellEnd"/>
      <w:r>
        <w:rPr>
          <w:rFonts w:eastAsia="Times New Roman"/>
          <w:szCs w:val="24"/>
        </w:rPr>
        <w:t xml:space="preserve">, με τον νόμο αυτό η Κυβέρνηση τότε, Νέα Δημοκρατία-ΠΑΣΟΚ θυμίζω, νομιμοποίησε αυτές τις ατομικές συμβάσεις ώστε να πληρωθούν οι συμβασιούχοι για την καθαριότητα. Το </w:t>
      </w:r>
      <w:r>
        <w:rPr>
          <w:rFonts w:eastAsia="Times New Roman"/>
          <w:szCs w:val="24"/>
        </w:rPr>
        <w:t>ίδιο ακριβώς έγινε και το 2013, δίνοντας τη δυνατότητα σύναψης ατομικών συμβάσεων μέχρι το τέλος του έτους, αλλά και καταβολής των δεδουλευμένων μέχρι τότε, άρθρο 23 του ν.4151/2013.</w:t>
      </w:r>
    </w:p>
    <w:p w14:paraId="7814C66F"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lastRenderedPageBreak/>
        <w:t>Ταυτόχρονα, το 2013 πλήθος εργαζομένων τέθηκε σε διαθεσιμότητα διογκώνοντ</w:t>
      </w:r>
      <w:r>
        <w:rPr>
          <w:rFonts w:eastAsia="Times New Roman"/>
          <w:szCs w:val="24"/>
        </w:rPr>
        <w:t>ας το πρόβλημα της έλλειψης προσωπικού σε σημαντικούς τομείς, όπως η καθαριότητα. Τότε άρχισε επίσης η τότε Κυβέρνηση να συνάπτει συμβάσεις και με τα ιδιωτικά συνεργεία καθαρισμού, αυξάνοντας φυσικά και το κόστος παροχής των συγκεκριμένων υπηρεσιών. Προέκυ</w:t>
      </w:r>
      <w:r>
        <w:rPr>
          <w:rFonts w:eastAsia="Times New Roman"/>
          <w:szCs w:val="24"/>
        </w:rPr>
        <w:t xml:space="preserve">ψε και το εξής παράδοξο: Τα ιδιωτικά συνεργεία εναλλάσσονταν μέσα από τους διαγωνισμούς και οι εργαζόμενοι παρέμεναν ακριβώς οι ίδιοι. Δημιουργήθηκε ασφυκτική κατάσταση. </w:t>
      </w:r>
    </w:p>
    <w:p w14:paraId="7814C670"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Εδώ λοιπόν, ήλθαμε εμείς κάποια στιγμή αργότερα, μέσα από όλο αυτό το καθεστώς που σα</w:t>
      </w:r>
      <w:r>
        <w:rPr>
          <w:rFonts w:eastAsia="Times New Roman"/>
          <w:szCs w:val="24"/>
        </w:rPr>
        <w:t>ς περιγράφω, με το οποίο διαχειριστήκατε αντιστοίχως το θέμα. Προφανώς δεν μπορούσατε να κάνετε αλλιώς, όπως κι εμείς έχουμε προβλήματα σήμερα να αντιμετωπίσουμε αυτό το μεγάλο ζήτημα. Γι’ αυτό σας λέω ότι είναι σημαντικό να το συζητήσουμε.</w:t>
      </w:r>
    </w:p>
    <w:p w14:paraId="7814C67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Παραλαμβάνουμε </w:t>
      </w:r>
      <w:r>
        <w:rPr>
          <w:rFonts w:eastAsia="Times New Roman" w:cs="Times New Roman"/>
          <w:szCs w:val="24"/>
        </w:rPr>
        <w:t>μ</w:t>
      </w:r>
      <w:r>
        <w:rPr>
          <w:rFonts w:eastAsia="Times New Roman" w:cs="Times New Roman"/>
          <w:szCs w:val="24"/>
        </w:rPr>
        <w:t>ί</w:t>
      </w:r>
      <w:r>
        <w:rPr>
          <w:rFonts w:eastAsia="Times New Roman" w:cs="Times New Roman"/>
          <w:szCs w:val="24"/>
        </w:rPr>
        <w:t>α κατάσταση πραγματικά ασφυκτική, όπου έχουμε να αντιμετωπίσουμε αφ</w:t>
      </w:r>
      <w:r>
        <w:rPr>
          <w:rFonts w:eastAsia="Times New Roman" w:cs="Times New Roman"/>
          <w:szCs w:val="24"/>
        </w:rPr>
        <w:t xml:space="preserve">’ </w:t>
      </w:r>
      <w:r>
        <w:rPr>
          <w:rFonts w:eastAsia="Times New Roman" w:cs="Times New Roman"/>
          <w:szCs w:val="24"/>
        </w:rPr>
        <w:t>ενός ένα καθεστώς εκμετάλλευσης εργατικού δυναμικού χαμηλού κόστους και αφ</w:t>
      </w:r>
      <w:r>
        <w:rPr>
          <w:rFonts w:eastAsia="Times New Roman" w:cs="Times New Roman"/>
          <w:szCs w:val="24"/>
        </w:rPr>
        <w:t xml:space="preserve">’ </w:t>
      </w:r>
      <w:r>
        <w:rPr>
          <w:rFonts w:eastAsia="Times New Roman" w:cs="Times New Roman"/>
          <w:szCs w:val="24"/>
        </w:rPr>
        <w:t xml:space="preserve">ετέρου το οξυμένο πρόβλημα έλλειψης προσωπικού στον τομέα της καθαριότητας. </w:t>
      </w:r>
    </w:p>
    <w:p w14:paraId="7814C67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Προκειμένου, λοιπόν, να αντιμετω</w:t>
      </w:r>
      <w:r>
        <w:rPr>
          <w:rFonts w:eastAsia="Times New Roman" w:cs="Times New Roman"/>
          <w:szCs w:val="24"/>
        </w:rPr>
        <w:t xml:space="preserve">πίσουμε τα θέματα αυτά με διαφανή διαδικασία, προχωρήσαμε στη σύναψη ατομικών συμβάσεων εργασίας ιδιωτικού δικαίου ορισμένου χρόνου. </w:t>
      </w:r>
    </w:p>
    <w:p w14:paraId="7814C67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Επιπλέον, ορίστηκε ρητά ότι το κόστος σύναψης πρέπει να βρίσκεται εντός των ορίων των αντιστοίχων εγγεγραμμένων πιστώσεων </w:t>
      </w:r>
      <w:r>
        <w:rPr>
          <w:rFonts w:eastAsia="Times New Roman" w:cs="Times New Roman"/>
          <w:szCs w:val="24"/>
        </w:rPr>
        <w:t xml:space="preserve">του φορέα, ώστε να αποφευχθεί η επιβάρυνση του προϋπολογισμού. </w:t>
      </w:r>
    </w:p>
    <w:p w14:paraId="7814C67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Κυρία Πρόεδρε, θα συνεχίσω μετά. </w:t>
      </w:r>
    </w:p>
    <w:p w14:paraId="7814C675"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r>
        <w:rPr>
          <w:rFonts w:eastAsia="Times New Roman" w:cs="Times New Roman"/>
          <w:szCs w:val="24"/>
        </w:rPr>
        <w:t>Λοβέρδο</w:t>
      </w:r>
      <w:r>
        <w:rPr>
          <w:rFonts w:eastAsia="Times New Roman" w:cs="Times New Roman"/>
          <w:szCs w:val="24"/>
        </w:rPr>
        <w:t xml:space="preserve">, έχετε τον λόγο για τη δευτερολογία σας. </w:t>
      </w:r>
    </w:p>
    <w:p w14:paraId="7814C67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Υπουργέ, εγώ δεν είμαι ψυχολόγος. </w:t>
      </w:r>
      <w:r>
        <w:rPr>
          <w:rFonts w:eastAsia="Times New Roman" w:cs="Times New Roman"/>
          <w:szCs w:val="24"/>
        </w:rPr>
        <w:t>Δικηγόρος είμαι. Δεν μπορώ να καταλάβω πώς μου απαντήσατε. Μου απαντήσατε υπηρεσιακά και δεν ξέρω γιατί το κάνατε αυτό. Σας προειδοποίησα στην πρώτη μου τοποθέτηση ότι θέλω να συνεννοηθούμε πάνω στις πολιτικές κορυφές των θεμάτων, γιατί τα νομικά προϋποθέτ</w:t>
      </w:r>
      <w:r>
        <w:rPr>
          <w:rFonts w:eastAsia="Times New Roman" w:cs="Times New Roman"/>
          <w:szCs w:val="24"/>
        </w:rPr>
        <w:t xml:space="preserve">ουν ότι και οι δύο συζητητές είναι δικηγόροι ή νομικοί. Εσείς δεν είστε. Είστε γιατρός και καλά κάνετε. </w:t>
      </w:r>
    </w:p>
    <w:p w14:paraId="7814C67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Μου απαντήσατε με έναν τρόπο που δεν με αφορά. Είπατε για ΠΑΣΟΚ, Νέα Δημοκρατία, ΣΥΡΙΖΑ. Εγώ δεν σας μίλησα έτσι. Σας είπα ότι θα μπορούσα να σας μιλήσ</w:t>
      </w:r>
      <w:r>
        <w:rPr>
          <w:rFonts w:eastAsia="Times New Roman" w:cs="Times New Roman"/>
          <w:szCs w:val="24"/>
        </w:rPr>
        <w:t>ω, γιατί είστε μ</w:t>
      </w:r>
      <w:r>
        <w:rPr>
          <w:rFonts w:eastAsia="Times New Roman" w:cs="Times New Roman"/>
          <w:szCs w:val="24"/>
        </w:rPr>
        <w:t>ί</w:t>
      </w:r>
      <w:r>
        <w:rPr>
          <w:rFonts w:eastAsia="Times New Roman" w:cs="Times New Roman"/>
          <w:szCs w:val="24"/>
        </w:rPr>
        <w:t>α Κυβέρνηση που παραβιάζει το Σύνταγμα εκ συστήματος. Κάθε ημέρα βγαίνει και μ</w:t>
      </w:r>
      <w:r>
        <w:rPr>
          <w:rFonts w:eastAsia="Times New Roman" w:cs="Times New Roman"/>
          <w:szCs w:val="24"/>
        </w:rPr>
        <w:t>ί</w:t>
      </w:r>
      <w:r>
        <w:rPr>
          <w:rFonts w:eastAsia="Times New Roman" w:cs="Times New Roman"/>
          <w:szCs w:val="24"/>
        </w:rPr>
        <w:t xml:space="preserve">α απόφαση, η οποία κρίνει τους νόμους σας αντισυνταγματικούς. Ο κατάλογος είναι μακρύς. </w:t>
      </w:r>
    </w:p>
    <w:p w14:paraId="7814C67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Δεν ήρθα γι’ αυτό εδώ. Αυτά είναι γνωστά, τα λένε οι ειδήσεις. Εδώ είμαστε Εθνική Αντιπροσωπεία. Μπορούμε να βοηθήσουμε σε ένα θέμα; Μπορούμε. Πώς μπορούμε να βοηθήσουμε; Ελάτε να το δούμε. </w:t>
      </w:r>
    </w:p>
    <w:p w14:paraId="7814C67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Δεν σας λέω για τους συμβασιούχους. Οι συμβασιούχοι είναι μια παλ</w:t>
      </w:r>
      <w:r>
        <w:rPr>
          <w:rFonts w:eastAsia="Times New Roman" w:cs="Times New Roman"/>
          <w:szCs w:val="24"/>
        </w:rPr>
        <w:t xml:space="preserve">ιά ιστορία. Επιχείρησε να τη λύσει ο κ. Παυλόπουλος και έβαλε τριακόσιες χιλιάδες ανθρώπους στο δημόσιο. Χρεωκόπησε το ελληνικό δημόσιο από αυτά που έκανε ως Υπουργός Εσωτερικών τότε ο κ. Προκόπης Παυλόπουλος. </w:t>
      </w:r>
    </w:p>
    <w:p w14:paraId="7814C67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Αυτά είναι γνωστά. Δεν ήρθα εδώ για να πούμε </w:t>
      </w:r>
      <w:r>
        <w:rPr>
          <w:rFonts w:eastAsia="Times New Roman" w:cs="Times New Roman"/>
          <w:szCs w:val="24"/>
        </w:rPr>
        <w:t xml:space="preserve">γι’ αυτά, ποιος φταίει, ποιος τα άρχισε, ποιος τα τελείωσε, τι μπορούσε να κάνει ο κ. Παυλόπουλος τότε. Άλλο ήρθα να σας πω: Ότι κάνατε μια επιλογή με αρχή το Υπουργείο Υγείας για τα θέματα του καθαρισμού, που δεν αφορούν έκτακτες και απρόβλεπτες ανάγκες, </w:t>
      </w:r>
      <w:r>
        <w:rPr>
          <w:rFonts w:eastAsia="Times New Roman" w:cs="Times New Roman"/>
          <w:szCs w:val="24"/>
        </w:rPr>
        <w:lastRenderedPageBreak/>
        <w:t>αλλά πάγιες και διαρκείς. Κάνατε μ</w:t>
      </w:r>
      <w:r>
        <w:rPr>
          <w:rFonts w:eastAsia="Times New Roman" w:cs="Times New Roman"/>
          <w:szCs w:val="24"/>
        </w:rPr>
        <w:t>ί</w:t>
      </w:r>
      <w:r>
        <w:rPr>
          <w:rFonts w:eastAsia="Times New Roman" w:cs="Times New Roman"/>
          <w:szCs w:val="24"/>
        </w:rPr>
        <w:t xml:space="preserve">α αρχή να φύγετε από τις συμβάσεις του δημοσίου με τις εταιρείες και να κάνετε ατομικές προσλήψεις. </w:t>
      </w:r>
    </w:p>
    <w:p w14:paraId="7814C67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Φέρατε μ</w:t>
      </w:r>
      <w:r>
        <w:rPr>
          <w:rFonts w:eastAsia="Times New Roman" w:cs="Times New Roman"/>
          <w:szCs w:val="24"/>
        </w:rPr>
        <w:t>ί</w:t>
      </w:r>
      <w:r>
        <w:rPr>
          <w:rFonts w:eastAsia="Times New Roman" w:cs="Times New Roman"/>
          <w:szCs w:val="24"/>
        </w:rPr>
        <w:t xml:space="preserve">α τροπολογία και έγινε αναπαραγωγή της για όλο το δημόσιο πάλι με τροπολογία του Υπουργείου Εσωτερικών πριν από εσάς.  Εσείς τα πληρώνετε αυτά, δεν τα έχετε κάνει, αλλά πρέπει να δώσετε λύσεις. Έρχεται, λοιπόν, ο ΣΥΡΙΖΑ και λέει ότι «θα πάω στη λογική των </w:t>
      </w:r>
      <w:r>
        <w:rPr>
          <w:rFonts w:eastAsia="Times New Roman" w:cs="Times New Roman"/>
          <w:szCs w:val="24"/>
        </w:rPr>
        <w:t xml:space="preserve">ατομικών συμβάσεων έργου». </w:t>
      </w:r>
    </w:p>
    <w:p w14:paraId="7814C67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Γεροβασίλη</w:t>
      </w:r>
      <w:proofErr w:type="spellEnd"/>
      <w:r>
        <w:rPr>
          <w:rFonts w:eastAsia="Times New Roman" w:cs="Times New Roman"/>
          <w:szCs w:val="24"/>
        </w:rPr>
        <w:t xml:space="preserve">, ο νόμος σας λέει για συμβάσεις έργου, όχι εργασίας. Και προσφεύγουν κάποιοι στο Συμβούλιο της Επικρατείας και αιτιώνται αυτή τη ρύθμιση, πως παραβιάζει το </w:t>
      </w:r>
      <w:proofErr w:type="spellStart"/>
      <w:r>
        <w:rPr>
          <w:rFonts w:eastAsia="Times New Roman" w:cs="Times New Roman"/>
          <w:szCs w:val="24"/>
        </w:rPr>
        <w:t>ενωσιακό</w:t>
      </w:r>
      <w:proofErr w:type="spellEnd"/>
      <w:r>
        <w:rPr>
          <w:rFonts w:eastAsia="Times New Roman" w:cs="Times New Roman"/>
          <w:szCs w:val="24"/>
        </w:rPr>
        <w:t xml:space="preserve"> δίκαιο και το άρθρο 103 του Συντάγματος, που ε</w:t>
      </w:r>
      <w:r>
        <w:rPr>
          <w:rFonts w:eastAsia="Times New Roman" w:cs="Times New Roman"/>
          <w:szCs w:val="24"/>
        </w:rPr>
        <w:t xml:space="preserve">ίπατε κι εσείς. Εγώ δεν τα ανέφερα. </w:t>
      </w:r>
    </w:p>
    <w:p w14:paraId="7814C67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ι λέει η Επιτροπή Αναστολών; Μη σας βάζουν να λέτε πράγματα που θα τα πληρώσετε σε λίγο καιρό πολιτικά. Δεν έχετε την πολυτέλεια να πείτε ότι αιφνιδιαστήκατε. Σας λέει ότι παραβιάζονται οι συγκεκριμένες </w:t>
      </w:r>
      <w:r>
        <w:rPr>
          <w:rFonts w:eastAsia="Times New Roman" w:cs="Times New Roman"/>
          <w:szCs w:val="24"/>
        </w:rPr>
        <w:t>ο</w:t>
      </w:r>
      <w:r>
        <w:rPr>
          <w:rFonts w:eastAsia="Times New Roman" w:cs="Times New Roman"/>
          <w:szCs w:val="24"/>
        </w:rPr>
        <w:t>δηγίες της Ευρ</w:t>
      </w:r>
      <w:r>
        <w:rPr>
          <w:rFonts w:eastAsia="Times New Roman" w:cs="Times New Roman"/>
          <w:szCs w:val="24"/>
        </w:rPr>
        <w:t xml:space="preserve">ωπαϊκής Ένωσης, δεν αναστέλλει την ισχύ των πράξεων για την πρόσληψη αυτών των ανθρώπων, για λόγους δημόσιας υγείας, δηλαδή ασφάλειας </w:t>
      </w:r>
      <w:r>
        <w:rPr>
          <w:rFonts w:eastAsia="Times New Roman" w:cs="Times New Roman"/>
          <w:szCs w:val="24"/>
        </w:rPr>
        <w:lastRenderedPageBreak/>
        <w:t>και σας προειδοποιεί να το αλλάξετε, γιατί όταν βγει η τελική απόφαση του δικαστηρίου, όλοι αυτοί οι άνθρωποι θα είναι «στ</w:t>
      </w:r>
      <w:r>
        <w:rPr>
          <w:rFonts w:eastAsia="Times New Roman" w:cs="Times New Roman"/>
          <w:szCs w:val="24"/>
        </w:rPr>
        <w:t xml:space="preserve">ον αέρα» και οι υπηρεσίες του δημοσίου δεν θα εξυπηρετούνται. </w:t>
      </w:r>
    </w:p>
    <w:p w14:paraId="7814C67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Σας ερωτώ, λοιπόν, πώς θα αξιοποιήσετε αυτό το ενδιάμεσο χρονικό διάστημα. Έχετε κάτι στο μυαλό σας; Εάν μετά από λίγες εβδομάδες, μήνες, σας πει το δικαστήριο ότι όλα αυτά είναι παράνομα, ότι </w:t>
      </w:r>
      <w:r>
        <w:rPr>
          <w:rFonts w:eastAsia="Times New Roman" w:cs="Times New Roman"/>
          <w:szCs w:val="24"/>
        </w:rPr>
        <w:t xml:space="preserve">έχουν παραβιαστεί διατάξεις ευρωπαϊκών, </w:t>
      </w:r>
      <w:proofErr w:type="spellStart"/>
      <w:r>
        <w:rPr>
          <w:rFonts w:eastAsia="Times New Roman" w:cs="Times New Roman"/>
          <w:szCs w:val="24"/>
        </w:rPr>
        <w:t>ενωσιακών</w:t>
      </w:r>
      <w:proofErr w:type="spellEnd"/>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δηγιών και το Σύνταγμα, εάν θέλετε -που το αναφέρατε, εγώ δεν το ανέφερα- τι θα κάνετε μετά; Πώς θα λύσετε τα προβλήματα; </w:t>
      </w:r>
    </w:p>
    <w:p w14:paraId="7814C67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μιλάει η Επιτροπή Αναστολών για κεκαλυμμένες συμβάσεις εργασίας, όχι για να αν</w:t>
      </w:r>
      <w:r>
        <w:rPr>
          <w:rFonts w:eastAsia="Times New Roman" w:cs="Times New Roman"/>
          <w:szCs w:val="24"/>
        </w:rPr>
        <w:t>τιμετωπιστούν –ξαναλέω, ακούστε το- εξαιρετικές και απρόβλεπτες ανάγκες, όπου εκεί θα επιτρεπόταν μ</w:t>
      </w:r>
      <w:r>
        <w:rPr>
          <w:rFonts w:eastAsia="Times New Roman" w:cs="Times New Roman"/>
          <w:szCs w:val="24"/>
        </w:rPr>
        <w:t>ί</w:t>
      </w:r>
      <w:r>
        <w:rPr>
          <w:rFonts w:eastAsia="Times New Roman" w:cs="Times New Roman"/>
          <w:szCs w:val="24"/>
        </w:rPr>
        <w:t xml:space="preserve">α τέτοια σύμβαση εργασίας, αλλά συγκαλύπτονται συμβάσεις εργασίας για πάγιες και διαρκείς ανάγκες. </w:t>
      </w:r>
    </w:p>
    <w:p w14:paraId="7814C680" w14:textId="77777777" w:rsidR="00D90BAD" w:rsidRDefault="009A27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Τι θα κάνετε; Θα έρχεστε εδώ να λέτε «δεν μας αφήνει η </w:t>
      </w:r>
      <w:r>
        <w:rPr>
          <w:rFonts w:eastAsia="Times New Roman" w:cs="Times New Roman"/>
          <w:szCs w:val="24"/>
        </w:rPr>
        <w:t>δ</w:t>
      </w:r>
      <w:r>
        <w:rPr>
          <w:rFonts w:eastAsia="Times New Roman" w:cs="Times New Roman"/>
          <w:szCs w:val="24"/>
        </w:rPr>
        <w:t xml:space="preserve">ικαιοσύνη να κάνουμε τη δουλειά μας»; Θα βρίζετε τους δικαστές; Θα προκαλείτε ανακοινώσεις των ενώσεων των δικαστών και των εισαγγελέων; Τι θα κάνετε; Και έστω ότι τα κάνετε αυτά </w:t>
      </w:r>
      <w:r>
        <w:rPr>
          <w:rFonts w:eastAsia="Times New Roman" w:cs="Times New Roman"/>
          <w:szCs w:val="24"/>
        </w:rPr>
        <w:lastRenderedPageBreak/>
        <w:t>και καλύπτετε τα δελτία ειδήσεων με μια τέτοια ειδησεογραφία. Στην πράξη τι θ</w:t>
      </w:r>
      <w:r>
        <w:rPr>
          <w:rFonts w:eastAsia="Times New Roman" w:cs="Times New Roman"/>
          <w:szCs w:val="24"/>
        </w:rPr>
        <w:t xml:space="preserve">α κάνετε; </w:t>
      </w:r>
    </w:p>
    <w:p w14:paraId="7814C681" w14:textId="77777777" w:rsidR="00D90BAD" w:rsidRDefault="009A27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Εσείς, λοιπόν –και κλείνω με αυτό, γιατί πραγματικά θέλω να συνεννοηθούμε, να καταλάβω ότι καταλάβατε- εάν έχετε καταλάβει, εγώ δεν έχω κάτι άλλο να προσφέρω. Εσείς θα δώσετε λύσεις. Τι θα κάνετε εάν προκύψει κάτι τέτοιο; Θα μου πείτε ότι δεν θα</w:t>
      </w:r>
      <w:r>
        <w:rPr>
          <w:rFonts w:eastAsia="Times New Roman" w:cs="Times New Roman"/>
          <w:szCs w:val="24"/>
        </w:rPr>
        <w:t xml:space="preserve"> προκύψει. Ωραία. Σας λέω ότι δεν είμαι ψυχολόγος για να καταλάβω γιατί μου τα λέτε αυτά. Μου τα λέτε γιατί δεν έχετε καταλάβει ή γιατί έχετε καταλάβει και όταν θα φύγετε και θα πάτε στο Υπουργείο, θα λύσετε το θέμα; Δικό σας είναι αυτό, δεν μπορώ να το κα</w:t>
      </w:r>
      <w:r>
        <w:rPr>
          <w:rFonts w:eastAsia="Times New Roman" w:cs="Times New Roman"/>
          <w:szCs w:val="24"/>
        </w:rPr>
        <w:t xml:space="preserve">ταλάβω εγώ. </w:t>
      </w:r>
    </w:p>
    <w:p w14:paraId="7814C682" w14:textId="77777777" w:rsidR="00D90BAD" w:rsidRDefault="009A27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πείτε μου εδώ: Εάν συμβεί αυτό, εσείς ποιο σχέδιο έχετε για να αντιμετωπίσετε αυτά τα θέματα; </w:t>
      </w:r>
    </w:p>
    <w:p w14:paraId="7814C683" w14:textId="77777777" w:rsidR="00D90BAD" w:rsidRDefault="009A27D8">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Ορίστε, κυρία Υπουργέ, έχετε τον λόγο για τη δευτερολογία σας. </w:t>
      </w:r>
    </w:p>
    <w:p w14:paraId="7814C684" w14:textId="77777777" w:rsidR="00D90BAD" w:rsidRDefault="009A27D8">
      <w:pPr>
        <w:spacing w:line="600" w:lineRule="auto"/>
        <w:ind w:firstLine="720"/>
        <w:jc w:val="both"/>
        <w:rPr>
          <w:rFonts w:eastAsia="Times New Roman"/>
          <w:szCs w:val="24"/>
        </w:rPr>
      </w:pPr>
      <w:r>
        <w:rPr>
          <w:rFonts w:eastAsia="Times New Roman"/>
          <w:b/>
          <w:szCs w:val="24"/>
        </w:rPr>
        <w:t>ΟΛΓΑ ΓΕΡΟΒΑΣΙΛΗ (Υπουργός Διοικητι</w:t>
      </w:r>
      <w:r>
        <w:rPr>
          <w:rFonts w:eastAsia="Times New Roman"/>
          <w:b/>
          <w:szCs w:val="24"/>
        </w:rPr>
        <w:t xml:space="preserve">κής Ανασυγκρότησης): </w:t>
      </w:r>
      <w:r>
        <w:rPr>
          <w:rFonts w:eastAsia="Times New Roman"/>
          <w:szCs w:val="24"/>
        </w:rPr>
        <w:t xml:space="preserve">Κύριε Λοβέρδο, δεν προσπάθησα προφανώς να κάνω νομική αντιπαράθεση. Ωστόσο, ανέφερα το ιστορικό για λόγους –νομίζω- ευνόητους, δηλαδή για να πω ότι τα τελευταία </w:t>
      </w:r>
      <w:r>
        <w:rPr>
          <w:rFonts w:eastAsia="Times New Roman"/>
          <w:szCs w:val="24"/>
        </w:rPr>
        <w:lastRenderedPageBreak/>
        <w:t>πολλά χρόνια -και όχι σήμερα ξαφνικά- αυτό το θέμα δεν μπόρεσε να αντιμετω</w:t>
      </w:r>
      <w:r>
        <w:rPr>
          <w:rFonts w:eastAsia="Times New Roman"/>
          <w:szCs w:val="24"/>
        </w:rPr>
        <w:t xml:space="preserve">πισθεί. </w:t>
      </w:r>
    </w:p>
    <w:p w14:paraId="7814C685" w14:textId="77777777" w:rsidR="00D90BAD" w:rsidRDefault="009A27D8">
      <w:pPr>
        <w:spacing w:line="600" w:lineRule="auto"/>
        <w:ind w:firstLine="720"/>
        <w:jc w:val="both"/>
        <w:rPr>
          <w:rFonts w:eastAsia="Times New Roman"/>
          <w:szCs w:val="24"/>
        </w:rPr>
      </w:pPr>
      <w:r>
        <w:rPr>
          <w:rFonts w:eastAsia="Times New Roman"/>
          <w:szCs w:val="24"/>
        </w:rPr>
        <w:t xml:space="preserve">Σας θυμίζω ότι δεν μπορεί να εκπλήσσεστε και ότι εμείς δεν κάναμε κάτι άλλο παρά μόνο αντιμετωπίσαμε με αυτόν τον προσωρινό τρόπο το επείγον και έκτακτο. Αντιλαμβανόμαστε ότι αυτός ο τρόπος δεν μπορεί να είναι μόνιμος. </w:t>
      </w:r>
    </w:p>
    <w:p w14:paraId="7814C686" w14:textId="77777777" w:rsidR="00D90BAD" w:rsidRDefault="009A27D8">
      <w:pPr>
        <w:spacing w:line="600" w:lineRule="auto"/>
        <w:ind w:firstLine="720"/>
        <w:jc w:val="both"/>
        <w:rPr>
          <w:rFonts w:eastAsia="Times New Roman"/>
          <w:szCs w:val="24"/>
        </w:rPr>
      </w:pPr>
      <w:r>
        <w:rPr>
          <w:rFonts w:eastAsia="Times New Roman"/>
          <w:szCs w:val="24"/>
        </w:rPr>
        <w:t xml:space="preserve">Ταυτοχρόνως, ξέρετε ότι τα </w:t>
      </w:r>
      <w:r>
        <w:rPr>
          <w:rFonts w:eastAsia="Times New Roman"/>
          <w:szCs w:val="24"/>
        </w:rPr>
        <w:t>δημοσιονομικό περιθώριο δεν είναι τόσο ώστε να μας επιτρέπει να λύσουμε αυτό το πρόβλημα άμεσα με μόνιμες προσλήψεις, μιας και όπως καταλαβαίνουμε όλοι, η ανάγκη της καθαριότητας δεν μπορεί παρά να είναι στο μεγαλύτερό της κομμάτι για πάγιες και διαρκείς α</w:t>
      </w:r>
      <w:r>
        <w:rPr>
          <w:rFonts w:eastAsia="Times New Roman"/>
          <w:szCs w:val="24"/>
        </w:rPr>
        <w:t xml:space="preserve">νάγκες. </w:t>
      </w:r>
    </w:p>
    <w:p w14:paraId="7814C687" w14:textId="77777777" w:rsidR="00D90BAD" w:rsidRDefault="009A27D8">
      <w:pPr>
        <w:spacing w:line="600" w:lineRule="auto"/>
        <w:ind w:firstLine="720"/>
        <w:jc w:val="both"/>
        <w:rPr>
          <w:rFonts w:eastAsia="Times New Roman"/>
          <w:szCs w:val="24"/>
        </w:rPr>
      </w:pPr>
      <w:r>
        <w:rPr>
          <w:rFonts w:eastAsia="Times New Roman"/>
          <w:szCs w:val="24"/>
        </w:rPr>
        <w:t>Επομένως, υπάρχουν αυτά τα δ</w:t>
      </w:r>
      <w:r>
        <w:rPr>
          <w:rFonts w:eastAsia="Times New Roman"/>
          <w:szCs w:val="24"/>
        </w:rPr>
        <w:t>ύ</w:t>
      </w:r>
      <w:r>
        <w:rPr>
          <w:rFonts w:eastAsia="Times New Roman"/>
          <w:szCs w:val="24"/>
        </w:rPr>
        <w:t xml:space="preserve">ο δυσεπίλυτα ζητήματα. Γι’ αυτό και συζητάμε και λέμε ότι είναι ένα μεγάλο ζήτημα που πρέπει να το αντιμετωπίσουμε και για το οποίο θα πρέπει να γίνει και ένας ευρύτερος διάλογος και διακομματικά, με δεδομένο ότι έχει </w:t>
      </w:r>
      <w:r>
        <w:rPr>
          <w:rFonts w:eastAsia="Times New Roman"/>
          <w:szCs w:val="24"/>
        </w:rPr>
        <w:t xml:space="preserve">απασχολήσει και τις προηγούμενες κυβερνήσεις –και του ΠΑΣΟΚ και της Νέας Δημοκρατίας- και δεν λύθηκε. Βεβαίως, εξακολουθεί να σέρνεται το ίδιο πρόβλημα μέχρι και σήμερα. </w:t>
      </w:r>
    </w:p>
    <w:p w14:paraId="7814C688" w14:textId="77777777" w:rsidR="00D90BAD" w:rsidRDefault="009A27D8">
      <w:pPr>
        <w:spacing w:line="600" w:lineRule="auto"/>
        <w:ind w:firstLine="720"/>
        <w:jc w:val="both"/>
        <w:rPr>
          <w:rFonts w:eastAsia="Times New Roman"/>
          <w:szCs w:val="24"/>
        </w:rPr>
      </w:pPr>
      <w:r>
        <w:rPr>
          <w:rFonts w:eastAsia="Times New Roman"/>
          <w:szCs w:val="24"/>
        </w:rPr>
        <w:lastRenderedPageBreak/>
        <w:t>Εμείς, λοιπόν, δεν κάναμε κάτι άλλο, παρά προσπαθήσαμε</w:t>
      </w:r>
      <w:r>
        <w:rPr>
          <w:rFonts w:eastAsia="Times New Roman"/>
          <w:szCs w:val="24"/>
        </w:rPr>
        <w:t>,</w:t>
      </w:r>
      <w:r>
        <w:rPr>
          <w:rFonts w:eastAsia="Times New Roman"/>
          <w:szCs w:val="24"/>
        </w:rPr>
        <w:t xml:space="preserve"> με μια προκήρυξη ενός διαγωνι</w:t>
      </w:r>
      <w:r>
        <w:rPr>
          <w:rFonts w:eastAsia="Times New Roman"/>
          <w:szCs w:val="24"/>
        </w:rPr>
        <w:t xml:space="preserve">σμού, στον οποίο συμμετέχει και η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 xml:space="preserve">ρχή, το ΑΣΕΠ, με </w:t>
      </w:r>
      <w:proofErr w:type="spellStart"/>
      <w:r>
        <w:rPr>
          <w:rFonts w:eastAsia="Times New Roman"/>
          <w:szCs w:val="24"/>
        </w:rPr>
        <w:t>μοριοδοτήσεις</w:t>
      </w:r>
      <w:proofErr w:type="spellEnd"/>
      <w:r>
        <w:rPr>
          <w:rFonts w:eastAsia="Times New Roman"/>
          <w:szCs w:val="24"/>
        </w:rPr>
        <w:t xml:space="preserve"> και τα λοιπά, να αντιμετωπίσουμε μέσω αυτού του διαγωνισμού –αυτό έκανε το Υπουργείο Υγείας στην τελευταία του νομοθετική ρύθμιση- με διαφανή διαδικασία, βεβαίως, πάλι για ένα χρο</w:t>
      </w:r>
      <w:r>
        <w:rPr>
          <w:rFonts w:eastAsia="Times New Roman"/>
          <w:szCs w:val="24"/>
        </w:rPr>
        <w:t>νικό διάστημα, δηλαδή προσωρινώς με συμβάσεις ορισμένου χρόνου, το ζήτημα της καθαριότητας</w:t>
      </w:r>
      <w:r w:rsidRPr="00480471">
        <w:rPr>
          <w:rFonts w:eastAsia="Times New Roman"/>
          <w:szCs w:val="24"/>
        </w:rPr>
        <w:t>,</w:t>
      </w:r>
      <w:r>
        <w:rPr>
          <w:rFonts w:eastAsia="Times New Roman"/>
          <w:szCs w:val="24"/>
        </w:rPr>
        <w:t xml:space="preserve"> που, όμως, όπως ξέρουμε, δεν είναι ορισμένου χρόνου, αλλά πάγιο και διαρκές πρόβλημα. Αυτό προσπάθησα να σας πω στο πρώτο κομμάτι της απάντησής μου. </w:t>
      </w:r>
    </w:p>
    <w:p w14:paraId="7814C689" w14:textId="77777777" w:rsidR="00D90BAD" w:rsidRDefault="009A27D8">
      <w:pPr>
        <w:spacing w:line="600" w:lineRule="auto"/>
        <w:ind w:firstLine="720"/>
        <w:jc w:val="both"/>
        <w:rPr>
          <w:rFonts w:eastAsia="Times New Roman"/>
          <w:szCs w:val="24"/>
        </w:rPr>
      </w:pPr>
      <w:r>
        <w:rPr>
          <w:rFonts w:eastAsia="Times New Roman"/>
          <w:szCs w:val="24"/>
        </w:rPr>
        <w:t>Εγώ έχω διαβάσ</w:t>
      </w:r>
      <w:r>
        <w:rPr>
          <w:rFonts w:eastAsia="Times New Roman"/>
          <w:szCs w:val="24"/>
        </w:rPr>
        <w:t>ει αναλυτικά, βεβαίως, χωρίς να μπορώ να ερμηνεύσω όλες τις σειρές της πραγματικά, την απόφαση των ασφαλιστικών μέτρων της Επιτροπής Αναστολών του Συμβουλίου της Επικρατείας, η οποία λέει αρκετά από αυτά τα οποία αναφέρατε. Ωστόσο, κρίνει τελικώς ότι πρέπε</w:t>
      </w:r>
      <w:r>
        <w:rPr>
          <w:rFonts w:eastAsia="Times New Roman"/>
          <w:szCs w:val="24"/>
        </w:rPr>
        <w:t xml:space="preserve">ι να επιτραπεί προσωρινώς η εκτέλεση των από την τάδε υπογραφεισών ατομικών συμβάσεων μισθώσεως έργου –είναι και για το Νοσοκομείο της Μεσσηνίας με βάση αυτό- για το χρονικό διάστημα μέχρι τις 31 Οκτωβρίου 2016, ώστε το </w:t>
      </w:r>
      <w:r>
        <w:rPr>
          <w:rFonts w:eastAsia="Times New Roman"/>
          <w:szCs w:val="24"/>
        </w:rPr>
        <w:t>ν</w:t>
      </w:r>
      <w:r>
        <w:rPr>
          <w:rFonts w:eastAsia="Times New Roman"/>
          <w:szCs w:val="24"/>
        </w:rPr>
        <w:t xml:space="preserve">οσοκομείο να προβεί με νόμιμο </w:t>
      </w:r>
      <w:r>
        <w:rPr>
          <w:rFonts w:eastAsia="Times New Roman"/>
          <w:szCs w:val="24"/>
        </w:rPr>
        <w:lastRenderedPageBreak/>
        <w:t>τρόπο</w:t>
      </w:r>
      <w:r>
        <w:rPr>
          <w:rFonts w:eastAsia="Times New Roman"/>
          <w:szCs w:val="24"/>
        </w:rPr>
        <w:t xml:space="preserve"> στην προσωρινή αντιμετώπιση του ζητήματος καθαρισμού των χώρων. Δηλαδή και το σκεπτικό εδώ -καταλαβαίνω εγώ</w:t>
      </w:r>
      <w:r>
        <w:rPr>
          <w:rFonts w:eastAsia="Times New Roman"/>
          <w:szCs w:val="24"/>
        </w:rPr>
        <w:t>,</w:t>
      </w:r>
      <w:r>
        <w:rPr>
          <w:rFonts w:eastAsia="Times New Roman"/>
          <w:szCs w:val="24"/>
        </w:rPr>
        <w:t xml:space="preserve"> πολιτικά πια- λέει «ναι, υπάρχουν προβλήματα». Αντιλαμβανόμαστε πού προσκρούει, αλλά υπάρχουν και προβλήματα και γι’ αυτό δεν το κατακεραυνώνουμε </w:t>
      </w:r>
      <w:r>
        <w:rPr>
          <w:rFonts w:eastAsia="Times New Roman"/>
          <w:szCs w:val="24"/>
        </w:rPr>
        <w:t xml:space="preserve">ως θέμα. </w:t>
      </w:r>
    </w:p>
    <w:p w14:paraId="7814C68A" w14:textId="77777777" w:rsidR="00D90BAD" w:rsidRDefault="009A27D8">
      <w:pPr>
        <w:spacing w:line="600" w:lineRule="auto"/>
        <w:ind w:firstLine="720"/>
        <w:jc w:val="both"/>
        <w:rPr>
          <w:rFonts w:eastAsia="Times New Roman"/>
          <w:szCs w:val="24"/>
        </w:rPr>
      </w:pPr>
      <w:r>
        <w:rPr>
          <w:rFonts w:eastAsia="Times New Roman"/>
          <w:szCs w:val="24"/>
        </w:rPr>
        <w:t xml:space="preserve">Ήθελα, όμως, κλείνοντας να πω μόνο ότι αυτή τη στιγμή έχουμε, από πλευράς του Υπουργείου δηλαδή, ξεκινήσει συνεργασία και με άλλους υποχρεωτικά φορείς, για να μπορέσουμε να χαρτογραφήσουμε όλο τον χώρο των συμβασιούχων σε όλα τα Υπουργεία και σε </w:t>
      </w:r>
      <w:r>
        <w:rPr>
          <w:rFonts w:eastAsia="Times New Roman"/>
          <w:szCs w:val="24"/>
        </w:rPr>
        <w:t>όλη την Ελλάδα</w:t>
      </w:r>
      <w:r>
        <w:rPr>
          <w:rFonts w:eastAsia="Times New Roman"/>
          <w:szCs w:val="24"/>
        </w:rPr>
        <w:t>,</w:t>
      </w:r>
      <w:r>
        <w:rPr>
          <w:rFonts w:eastAsia="Times New Roman"/>
          <w:szCs w:val="24"/>
        </w:rPr>
        <w:t xml:space="preserve"> που, όπως ξέρετε, κατακερματίζονται χρονικά. Άλλες συμβάσεις είναι τέσσερις μήνες, άλλες οκτώ μήνες, άλλες δώδεκα μήνες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Χάνεται η σειρά. Προσπαθούμε να κάνουμε μια χαρτογράφηση μέσα στον χρόνο, να δούμε τι ακριβώς συμβαίνει, </w:t>
      </w:r>
      <w:r>
        <w:rPr>
          <w:rFonts w:eastAsia="Times New Roman"/>
          <w:szCs w:val="24"/>
        </w:rPr>
        <w:t>ούτως ώστε τελικά να μπορέσουμε σταδιακά να βρούμε έναν τρόπο -που μπορεί να τον συνομολογήσουμε κάποια στιγμή αργότερα, θα χρειαστεί να τον συζητήσουμε-</w:t>
      </w:r>
      <w:r>
        <w:rPr>
          <w:rFonts w:eastAsia="Times New Roman"/>
          <w:szCs w:val="24"/>
        </w:rPr>
        <w:t>,</w:t>
      </w:r>
      <w:r>
        <w:rPr>
          <w:rFonts w:eastAsia="Times New Roman"/>
          <w:szCs w:val="24"/>
        </w:rPr>
        <w:t xml:space="preserve"> ούτως ώστε να δώσουμε μια μόνιμη, οριστική λύση στο ζήτημα των πάγιων και διαρκών αναγκών που επιλύον</w:t>
      </w:r>
      <w:r>
        <w:rPr>
          <w:rFonts w:eastAsia="Times New Roman"/>
          <w:szCs w:val="24"/>
        </w:rPr>
        <w:t xml:space="preserve">ται πάντα προσωρινά και με συμβάσεις. </w:t>
      </w:r>
    </w:p>
    <w:p w14:paraId="7814C68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Αυτός, λοιπόν, είναι ο στόχος μας και η πρόθεσή μας, να το λύσουμε οριστικά, σεβόμενοι φυσικά απολύτως το Σύνταγμα και την </w:t>
      </w:r>
      <w:proofErr w:type="spellStart"/>
      <w:r>
        <w:rPr>
          <w:rFonts w:eastAsia="Times New Roman" w:cs="Times New Roman"/>
          <w:szCs w:val="24"/>
        </w:rPr>
        <w:t>ενωσιακή</w:t>
      </w:r>
      <w:proofErr w:type="spellEnd"/>
      <w:r>
        <w:rPr>
          <w:rFonts w:eastAsia="Times New Roman" w:cs="Times New Roman"/>
          <w:szCs w:val="24"/>
        </w:rPr>
        <w:t xml:space="preserve"> νομοθεσία απολύτως. Αυτή είναι η πρόθεσή μας. </w:t>
      </w:r>
      <w:r>
        <w:rPr>
          <w:rFonts w:eastAsia="Times New Roman" w:cs="Times New Roman"/>
          <w:szCs w:val="24"/>
        </w:rPr>
        <w:t>Β</w:t>
      </w:r>
      <w:r>
        <w:rPr>
          <w:rFonts w:eastAsia="Times New Roman" w:cs="Times New Roman"/>
          <w:szCs w:val="24"/>
        </w:rPr>
        <w:t>εβαίως εδώ θα χρειαστούμε και εποικοδο</w:t>
      </w:r>
      <w:r>
        <w:rPr>
          <w:rFonts w:eastAsia="Times New Roman" w:cs="Times New Roman"/>
          <w:szCs w:val="24"/>
        </w:rPr>
        <w:t xml:space="preserve">μητικές προτάσεις και από έγκριτους νομικούς, κύριε </w:t>
      </w:r>
      <w:proofErr w:type="spellStart"/>
      <w:r>
        <w:rPr>
          <w:rFonts w:eastAsia="Times New Roman" w:cs="Times New Roman"/>
          <w:szCs w:val="24"/>
        </w:rPr>
        <w:t>Λοβέρδε</w:t>
      </w:r>
      <w:proofErr w:type="spellEnd"/>
      <w:r>
        <w:rPr>
          <w:rFonts w:eastAsia="Times New Roman" w:cs="Times New Roman"/>
          <w:szCs w:val="24"/>
        </w:rPr>
        <w:t>, που, όπως είπατε δεν είμαι εγώ, αλλά είστε εσείς, για να συζητήσουμε περαιτέρω τα θέματα.</w:t>
      </w:r>
    </w:p>
    <w:p w14:paraId="7814C68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ευχαριστώ.</w:t>
      </w:r>
    </w:p>
    <w:p w14:paraId="7814C68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και εμείς.</w:t>
      </w:r>
    </w:p>
    <w:p w14:paraId="7814C68E" w14:textId="77777777" w:rsidR="00D90BAD" w:rsidRDefault="009A27D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Ο Βουλευτής Νομού Ροδό</w:t>
      </w:r>
      <w:r>
        <w:rPr>
          <w:rFonts w:eastAsia="Times New Roman"/>
          <w:bCs/>
          <w:szCs w:val="24"/>
        </w:rPr>
        <w:t xml:space="preserve">πης κ. </w:t>
      </w:r>
      <w:proofErr w:type="spellStart"/>
      <w:r>
        <w:rPr>
          <w:rFonts w:eastAsia="Times New Roman"/>
          <w:bCs/>
          <w:szCs w:val="24"/>
        </w:rPr>
        <w:t>Ιλχάν</w:t>
      </w:r>
      <w:proofErr w:type="spellEnd"/>
      <w:r>
        <w:rPr>
          <w:rFonts w:eastAsia="Times New Roman"/>
          <w:bCs/>
          <w:szCs w:val="24"/>
        </w:rPr>
        <w:t xml:space="preserve"> Αχμέτ ζητεί ολιγοήμερη άδεια απουσίας στο εξωτερικό και συγκεκριμένα στην Κωνσταντινούπολη</w:t>
      </w:r>
      <w:r>
        <w:rPr>
          <w:rFonts w:eastAsia="Times New Roman"/>
          <w:bCs/>
          <w:szCs w:val="24"/>
        </w:rPr>
        <w:t>,</w:t>
      </w:r>
      <w:r>
        <w:rPr>
          <w:rFonts w:eastAsia="Times New Roman"/>
          <w:bCs/>
          <w:szCs w:val="24"/>
        </w:rPr>
        <w:t xml:space="preserve"> για οικογενειακούς λόγους</w:t>
      </w:r>
      <w:r>
        <w:rPr>
          <w:rFonts w:eastAsia="Times New Roman"/>
          <w:bCs/>
          <w:szCs w:val="24"/>
        </w:rPr>
        <w:t>,</w:t>
      </w:r>
      <w:r>
        <w:rPr>
          <w:rFonts w:eastAsia="Times New Roman"/>
          <w:bCs/>
          <w:szCs w:val="24"/>
        </w:rPr>
        <w:t xml:space="preserve"> από τις 30 Μαρτίου έως και την 1</w:t>
      </w:r>
      <w:r w:rsidRPr="001D6F36">
        <w:rPr>
          <w:rFonts w:eastAsia="Times New Roman"/>
          <w:bCs/>
          <w:szCs w:val="24"/>
          <w:vertAlign w:val="superscript"/>
        </w:rPr>
        <w:t>η</w:t>
      </w:r>
      <w:r>
        <w:rPr>
          <w:rFonts w:eastAsia="Times New Roman"/>
          <w:bCs/>
          <w:szCs w:val="24"/>
        </w:rPr>
        <w:t xml:space="preserve"> </w:t>
      </w:r>
      <w:r>
        <w:rPr>
          <w:rFonts w:eastAsia="Times New Roman"/>
          <w:bCs/>
          <w:szCs w:val="24"/>
        </w:rPr>
        <w:t>Απριλίου. Η Βουλή εγκρίνει;</w:t>
      </w:r>
    </w:p>
    <w:p w14:paraId="7814C68F" w14:textId="77777777" w:rsidR="00D90BAD" w:rsidRDefault="009A27D8">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w:t>
      </w:r>
      <w:r>
        <w:rPr>
          <w:rFonts w:eastAsia="Times New Roman"/>
          <w:b/>
          <w:bCs/>
          <w:szCs w:val="24"/>
        </w:rPr>
        <w:t>ΛΟΙ</w:t>
      </w:r>
      <w:r>
        <w:rPr>
          <w:rFonts w:eastAsia="Times New Roman"/>
          <w:b/>
          <w:bCs/>
          <w:szCs w:val="24"/>
        </w:rPr>
        <w:t xml:space="preserve"> ΟΙ</w:t>
      </w:r>
      <w:r>
        <w:rPr>
          <w:rFonts w:eastAsia="Times New Roman"/>
          <w:b/>
          <w:bCs/>
          <w:szCs w:val="24"/>
        </w:rPr>
        <w:t xml:space="preserve"> ΒΟΥΛΕΥΤΕΣ:</w:t>
      </w:r>
      <w:r>
        <w:rPr>
          <w:rFonts w:eastAsia="Times New Roman"/>
          <w:bCs/>
          <w:szCs w:val="24"/>
        </w:rPr>
        <w:t xml:space="preserve"> Μάλιστα, μάλιστα.</w:t>
      </w:r>
    </w:p>
    <w:p w14:paraId="7814C690" w14:textId="77777777" w:rsidR="00D90BAD" w:rsidRDefault="009A27D8">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Συνεπώς η</w:t>
      </w:r>
      <w:r>
        <w:rPr>
          <w:rFonts w:eastAsia="Times New Roman"/>
          <w:bCs/>
          <w:szCs w:val="24"/>
        </w:rPr>
        <w:t xml:space="preserve"> Βουλή ενέκρινε τη ζητηθείσα άδεια.</w:t>
      </w:r>
    </w:p>
    <w:p w14:paraId="7814C691" w14:textId="77777777" w:rsidR="00D90BAD" w:rsidRDefault="009A27D8">
      <w:pPr>
        <w:widowControl w:val="0"/>
        <w:autoSpaceDE w:val="0"/>
        <w:autoSpaceDN w:val="0"/>
        <w:adjustRightInd w:val="0"/>
        <w:spacing w:line="600" w:lineRule="auto"/>
        <w:ind w:firstLine="720"/>
        <w:jc w:val="both"/>
        <w:rPr>
          <w:rFonts w:eastAsia="Times New Roman"/>
          <w:color w:val="000000"/>
          <w:szCs w:val="24"/>
        </w:rPr>
      </w:pPr>
      <w:r>
        <w:rPr>
          <w:rFonts w:eastAsia="Times New Roman"/>
          <w:bCs/>
          <w:szCs w:val="24"/>
        </w:rPr>
        <w:t>Προχωρούμε</w:t>
      </w:r>
      <w:r>
        <w:rPr>
          <w:rFonts w:eastAsia="Times New Roman"/>
          <w:bCs/>
          <w:szCs w:val="24"/>
        </w:rPr>
        <w:t xml:space="preserve"> στη συζήτηση της πρώτης </w:t>
      </w:r>
      <w:r>
        <w:rPr>
          <w:rFonts w:eastAsia="Times New Roman"/>
          <w:color w:val="000000"/>
          <w:szCs w:val="24"/>
        </w:rPr>
        <w:t xml:space="preserve">με αριθμό </w:t>
      </w:r>
      <w:r>
        <w:rPr>
          <w:rFonts w:eastAsia="Times New Roman"/>
          <w:color w:val="000000"/>
          <w:szCs w:val="24"/>
        </w:rPr>
        <w:lastRenderedPageBreak/>
        <w:t xml:space="preserve">3732/24-2-2017 ερώτησης του Βουλευτή Λακωνίας της Νέας Δημοκρατίας κ. </w:t>
      </w:r>
      <w:r>
        <w:rPr>
          <w:rFonts w:eastAsia="Times New Roman"/>
          <w:bCs/>
          <w:color w:val="000000"/>
          <w:szCs w:val="24"/>
        </w:rPr>
        <w:t>Αθανασίου Δαβάκη</w:t>
      </w:r>
      <w:r>
        <w:rPr>
          <w:rFonts w:eastAsia="Times New Roman"/>
          <w:color w:val="000000"/>
          <w:szCs w:val="24"/>
        </w:rPr>
        <w:t xml:space="preserve"> προς την Υπουργό </w:t>
      </w:r>
      <w:r>
        <w:rPr>
          <w:rFonts w:eastAsia="Times New Roman"/>
          <w:bCs/>
          <w:color w:val="000000"/>
          <w:szCs w:val="24"/>
        </w:rPr>
        <w:t xml:space="preserve">Πολιτισμού και </w:t>
      </w:r>
      <w:r>
        <w:rPr>
          <w:rFonts w:eastAsia="Times New Roman"/>
          <w:bCs/>
          <w:color w:val="000000"/>
          <w:szCs w:val="24"/>
        </w:rPr>
        <w:t>Αθλητισμού,</w:t>
      </w:r>
      <w:r>
        <w:rPr>
          <w:rFonts w:eastAsia="Times New Roman"/>
          <w:b/>
          <w:bCs/>
          <w:color w:val="000000"/>
          <w:szCs w:val="24"/>
        </w:rPr>
        <w:t xml:space="preserve"> </w:t>
      </w:r>
      <w:r>
        <w:rPr>
          <w:rFonts w:eastAsia="Times New Roman"/>
          <w:color w:val="000000"/>
          <w:szCs w:val="24"/>
        </w:rPr>
        <w:t xml:space="preserve">σχετικά με τη φύλαξη των αρχαιολογικών χώρων της Λακωνίας. </w:t>
      </w:r>
    </w:p>
    <w:p w14:paraId="7814C692" w14:textId="77777777" w:rsidR="00D90BAD" w:rsidRDefault="009A27D8">
      <w:pPr>
        <w:widowControl w:val="0"/>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 xml:space="preserve">Στην ερώτηση του κυρίου συναδέλφου θα απαντήσει η κ. Λυδία </w:t>
      </w:r>
      <w:proofErr w:type="spellStart"/>
      <w:r>
        <w:rPr>
          <w:rFonts w:eastAsia="Times New Roman"/>
          <w:color w:val="000000"/>
          <w:szCs w:val="24"/>
        </w:rPr>
        <w:t>Κονιόρδου</w:t>
      </w:r>
      <w:proofErr w:type="spellEnd"/>
      <w:r>
        <w:rPr>
          <w:rFonts w:eastAsia="Times New Roman"/>
          <w:color w:val="000000"/>
          <w:szCs w:val="24"/>
        </w:rPr>
        <w:t>, Υπουργός Πολιτισμού και Αθλητισμού.</w:t>
      </w:r>
    </w:p>
    <w:p w14:paraId="7814C693" w14:textId="77777777" w:rsidR="00D90BAD" w:rsidRDefault="009A27D8">
      <w:pPr>
        <w:widowControl w:val="0"/>
        <w:tabs>
          <w:tab w:val="left" w:pos="2760"/>
        </w:tabs>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Κύριε Δαβάκη, έχετε τον λόγο για δύο λεπτά.</w:t>
      </w:r>
    </w:p>
    <w:p w14:paraId="7814C694" w14:textId="77777777" w:rsidR="00D90BAD" w:rsidRDefault="009A27D8">
      <w:pPr>
        <w:widowControl w:val="0"/>
        <w:autoSpaceDE w:val="0"/>
        <w:autoSpaceDN w:val="0"/>
        <w:adjustRightInd w:val="0"/>
        <w:spacing w:line="600" w:lineRule="auto"/>
        <w:ind w:firstLine="720"/>
        <w:jc w:val="both"/>
        <w:rPr>
          <w:rFonts w:eastAsia="Times New Roman"/>
          <w:color w:val="000000"/>
          <w:szCs w:val="24"/>
        </w:rPr>
      </w:pPr>
      <w:r>
        <w:rPr>
          <w:rFonts w:eastAsia="Times New Roman"/>
          <w:b/>
          <w:color w:val="000000"/>
          <w:szCs w:val="24"/>
        </w:rPr>
        <w:t>ΑΘΑΝΑΣΙΟΣ ΔΑΒΑΚΗΣ:</w:t>
      </w:r>
      <w:r>
        <w:rPr>
          <w:rFonts w:eastAsia="Times New Roman"/>
          <w:color w:val="000000"/>
          <w:szCs w:val="24"/>
        </w:rPr>
        <w:t xml:space="preserve"> Σας</w:t>
      </w:r>
      <w:r>
        <w:rPr>
          <w:rFonts w:eastAsia="Times New Roman"/>
          <w:b/>
          <w:color w:val="000000"/>
          <w:szCs w:val="24"/>
        </w:rPr>
        <w:t xml:space="preserve"> </w:t>
      </w:r>
      <w:r>
        <w:rPr>
          <w:rFonts w:eastAsia="Times New Roman"/>
          <w:color w:val="000000"/>
          <w:szCs w:val="24"/>
        </w:rPr>
        <w:t xml:space="preserve">ευχαριστώ, </w:t>
      </w:r>
      <w:r>
        <w:rPr>
          <w:rFonts w:eastAsia="Times New Roman"/>
          <w:color w:val="000000"/>
          <w:szCs w:val="24"/>
        </w:rPr>
        <w:t>κυρία Πρόεδρε.</w:t>
      </w:r>
    </w:p>
    <w:p w14:paraId="7814C695" w14:textId="77777777" w:rsidR="00D90BAD" w:rsidRDefault="009A27D8">
      <w:pPr>
        <w:widowControl w:val="0"/>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 xml:space="preserve">Το καλοκαίρι του 2016, το καλοκαίρι που μας πέρασε, εγκαινιάστηκε το νέο Μουσείο της Νεάπολης. </w:t>
      </w:r>
    </w:p>
    <w:p w14:paraId="7814C696" w14:textId="77777777" w:rsidR="00D90BAD" w:rsidRDefault="009A27D8">
      <w:pPr>
        <w:widowControl w:val="0"/>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 xml:space="preserve">Η Νεάπολη είναι μία πόλη κοντά στον </w:t>
      </w:r>
      <w:proofErr w:type="spellStart"/>
      <w:r>
        <w:rPr>
          <w:rFonts w:eastAsia="Times New Roman"/>
          <w:color w:val="000000"/>
          <w:szCs w:val="24"/>
        </w:rPr>
        <w:t>Καβομαλιά</w:t>
      </w:r>
      <w:proofErr w:type="spellEnd"/>
      <w:r>
        <w:rPr>
          <w:rFonts w:eastAsia="Times New Roman"/>
          <w:color w:val="000000"/>
          <w:szCs w:val="24"/>
        </w:rPr>
        <w:t>, αν έχετε υπ</w:t>
      </w:r>
      <w:r>
        <w:rPr>
          <w:rFonts w:eastAsia="Times New Roman"/>
          <w:color w:val="000000"/>
          <w:szCs w:val="24"/>
        </w:rPr>
        <w:t xml:space="preserve">’ </w:t>
      </w:r>
      <w:proofErr w:type="spellStart"/>
      <w:r>
        <w:rPr>
          <w:rFonts w:eastAsia="Times New Roman"/>
          <w:color w:val="000000"/>
          <w:szCs w:val="24"/>
        </w:rPr>
        <w:t>όψιν</w:t>
      </w:r>
      <w:proofErr w:type="spellEnd"/>
      <w:r>
        <w:rPr>
          <w:rFonts w:eastAsia="Times New Roman"/>
          <w:color w:val="000000"/>
          <w:szCs w:val="24"/>
        </w:rPr>
        <w:t xml:space="preserve"> σας, στο νότιο μέρος της Λακωνίας, απέναντι από την Ελαφόνησο. Είναι ένα πολύ όμ</w:t>
      </w:r>
      <w:r>
        <w:rPr>
          <w:rFonts w:eastAsia="Times New Roman"/>
          <w:color w:val="000000"/>
          <w:szCs w:val="24"/>
        </w:rPr>
        <w:t xml:space="preserve">ορφο κτήριο, το οποίο δόθηκε από τον δήμο της πόλης. Μάλιστα, τα εγκαίνιά του –τα εγκαίνια ενός εξαιρετικού μουσείου, όπως τελικά </w:t>
      </w:r>
      <w:proofErr w:type="spellStart"/>
      <w:r>
        <w:rPr>
          <w:rFonts w:eastAsia="Times New Roman"/>
          <w:color w:val="000000"/>
          <w:szCs w:val="24"/>
        </w:rPr>
        <w:t>απέβη</w:t>
      </w:r>
      <w:proofErr w:type="spellEnd"/>
      <w:r>
        <w:rPr>
          <w:rFonts w:eastAsia="Times New Roman"/>
          <w:color w:val="000000"/>
          <w:szCs w:val="24"/>
        </w:rPr>
        <w:t xml:space="preserve"> η όλη προσπάθεια- έγιναν με την παρουσία της νυν </w:t>
      </w:r>
      <w:r>
        <w:rPr>
          <w:rFonts w:eastAsia="Times New Roman"/>
          <w:color w:val="000000"/>
          <w:szCs w:val="24"/>
        </w:rPr>
        <w:t>Γ</w:t>
      </w:r>
      <w:r>
        <w:rPr>
          <w:rFonts w:eastAsia="Times New Roman"/>
          <w:color w:val="000000"/>
          <w:szCs w:val="24"/>
        </w:rPr>
        <w:t xml:space="preserve">ενικής </w:t>
      </w:r>
      <w:r>
        <w:rPr>
          <w:rFonts w:eastAsia="Times New Roman"/>
          <w:color w:val="000000"/>
          <w:szCs w:val="24"/>
        </w:rPr>
        <w:t>Γ</w:t>
      </w:r>
      <w:r>
        <w:rPr>
          <w:rFonts w:eastAsia="Times New Roman"/>
          <w:color w:val="000000"/>
          <w:szCs w:val="24"/>
        </w:rPr>
        <w:t>ραμματέως</w:t>
      </w:r>
      <w:r>
        <w:rPr>
          <w:rFonts w:eastAsia="Times New Roman"/>
          <w:color w:val="000000"/>
          <w:szCs w:val="24"/>
        </w:rPr>
        <w:t>,</w:t>
      </w:r>
      <w:r>
        <w:rPr>
          <w:rFonts w:eastAsia="Times New Roman"/>
          <w:color w:val="000000"/>
          <w:szCs w:val="24"/>
        </w:rPr>
        <w:t xml:space="preserve"> της κ. </w:t>
      </w:r>
      <w:proofErr w:type="spellStart"/>
      <w:r>
        <w:rPr>
          <w:rFonts w:eastAsia="Times New Roman"/>
          <w:color w:val="000000"/>
          <w:szCs w:val="24"/>
        </w:rPr>
        <w:t>Βλαζάκη</w:t>
      </w:r>
      <w:proofErr w:type="spellEnd"/>
      <w:r>
        <w:rPr>
          <w:rFonts w:eastAsia="Times New Roman"/>
          <w:color w:val="000000"/>
          <w:szCs w:val="24"/>
        </w:rPr>
        <w:t xml:space="preserve">. </w:t>
      </w:r>
    </w:p>
    <w:p w14:paraId="7814C697" w14:textId="77777777" w:rsidR="00D90BAD" w:rsidRDefault="009A27D8">
      <w:pPr>
        <w:widowControl w:val="0"/>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lastRenderedPageBreak/>
        <w:t>Έκανα αυτόν τον μικρό πρόλογο</w:t>
      </w:r>
      <w:r>
        <w:rPr>
          <w:rFonts w:eastAsia="Times New Roman"/>
          <w:color w:val="000000"/>
          <w:szCs w:val="24"/>
        </w:rPr>
        <w:t>,</w:t>
      </w:r>
      <w:r>
        <w:rPr>
          <w:rFonts w:eastAsia="Times New Roman"/>
          <w:color w:val="000000"/>
          <w:szCs w:val="24"/>
        </w:rPr>
        <w:t xml:space="preserve"> για</w:t>
      </w:r>
      <w:r>
        <w:rPr>
          <w:rFonts w:eastAsia="Times New Roman"/>
          <w:color w:val="000000"/>
          <w:szCs w:val="24"/>
        </w:rPr>
        <w:t>τί αναδεικνύεται έκτοτε το μόνιμο πρόβλημα</w:t>
      </w:r>
      <w:r>
        <w:rPr>
          <w:rFonts w:eastAsia="Times New Roman"/>
          <w:color w:val="000000"/>
          <w:szCs w:val="24"/>
        </w:rPr>
        <w:t>,</w:t>
      </w:r>
      <w:r>
        <w:rPr>
          <w:rFonts w:eastAsia="Times New Roman"/>
          <w:color w:val="000000"/>
          <w:szCs w:val="24"/>
        </w:rPr>
        <w:t xml:space="preserve"> το οποίο έχετε και εσείς νιώσει και ως άνθρωπος του πολιτισμού αλλά και ως πολιτική προϊσταμένη του Υπουργείου Πολιτισμού, της φύλαξης των αρχαιολογικών χώρων μας και των μουσείων μας, της έλλειψης προσωπικού φύλ</w:t>
      </w:r>
      <w:r>
        <w:rPr>
          <w:rFonts w:eastAsia="Times New Roman"/>
          <w:color w:val="000000"/>
          <w:szCs w:val="24"/>
        </w:rPr>
        <w:t>αξης ή θα έλεγα μάλιστα της κακής διαχείρισης του προσωπικού φύλαξης, γιατί έτσι τελικά αποδεικνύεται.</w:t>
      </w:r>
    </w:p>
    <w:p w14:paraId="7814C698" w14:textId="77777777" w:rsidR="00D90BAD" w:rsidRDefault="009A27D8">
      <w:pPr>
        <w:widowControl w:val="0"/>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 xml:space="preserve"> Μέχρι τον Νοέμβριο</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Δεκέμβριο του 2016 το μουσείο αυτό -το οποίο θα ήθελα να το επισκεφθείτε, κυρία Υπουργέ, είναι ένα εξαιρετικό μουσείο, δείχνει πώς </w:t>
      </w:r>
      <w:r>
        <w:rPr>
          <w:rFonts w:eastAsia="Times New Roman"/>
          <w:color w:val="000000"/>
          <w:szCs w:val="24"/>
        </w:rPr>
        <w:t xml:space="preserve">πρέπει πλέον να είναι τα μουσεία και από </w:t>
      </w:r>
      <w:proofErr w:type="spellStart"/>
      <w:r>
        <w:rPr>
          <w:rFonts w:eastAsia="Times New Roman"/>
          <w:color w:val="000000"/>
          <w:szCs w:val="24"/>
        </w:rPr>
        <w:t>μουσειολογικής</w:t>
      </w:r>
      <w:proofErr w:type="spellEnd"/>
      <w:r>
        <w:rPr>
          <w:rFonts w:eastAsia="Times New Roman"/>
          <w:color w:val="000000"/>
          <w:szCs w:val="24"/>
        </w:rPr>
        <w:t xml:space="preserve"> και από </w:t>
      </w:r>
      <w:proofErr w:type="spellStart"/>
      <w:r>
        <w:rPr>
          <w:rFonts w:eastAsia="Times New Roman"/>
          <w:color w:val="000000"/>
          <w:szCs w:val="24"/>
        </w:rPr>
        <w:t>μουσειογραφικής</w:t>
      </w:r>
      <w:proofErr w:type="spellEnd"/>
      <w:r>
        <w:rPr>
          <w:rFonts w:eastAsia="Times New Roman"/>
          <w:color w:val="000000"/>
          <w:szCs w:val="24"/>
        </w:rPr>
        <w:t xml:space="preserve"> πλευράς- λειτούργησε με έναν εργατοτεχνίτη ως προσωπικό φύλαξης. Έγινε προκήρυξη τον Ιανουάριο δύο θέσεων αρχαιοφυλάκων, εκ των οποίων παρέμεινε μέχρι τώρα ο ένας, του οποίου τ</w:t>
      </w:r>
      <w:r>
        <w:rPr>
          <w:rFonts w:eastAsia="Times New Roman"/>
          <w:color w:val="000000"/>
          <w:szCs w:val="24"/>
        </w:rPr>
        <w:t xml:space="preserve">ώρα λήγει η σύμβαση. </w:t>
      </w:r>
    </w:p>
    <w:p w14:paraId="7814C699" w14:textId="77777777" w:rsidR="00D90BAD" w:rsidRDefault="009A27D8">
      <w:pPr>
        <w:widowControl w:val="0"/>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 xml:space="preserve">Η ερώτηση που συζητείται σήμερα εξαιτίας του ότι ήταν εκπρόθεσμη η απάντηση –και είναι καλύτερο αυτό- κατετέθη πριν </w:t>
      </w:r>
      <w:r>
        <w:rPr>
          <w:rFonts w:eastAsia="Times New Roman"/>
          <w:color w:val="000000"/>
          <w:szCs w:val="24"/>
        </w:rPr>
        <w:t xml:space="preserve">από </w:t>
      </w:r>
      <w:r>
        <w:rPr>
          <w:rFonts w:eastAsia="Times New Roman"/>
          <w:color w:val="000000"/>
          <w:szCs w:val="24"/>
        </w:rPr>
        <w:t xml:space="preserve">την ανακοίνωση της προκήρυξης των θέσεων που προβλέπονται για φύλακες σε όλη τη χώρα. </w:t>
      </w:r>
    </w:p>
    <w:p w14:paraId="7814C69A" w14:textId="77777777" w:rsidR="00D90BAD" w:rsidRDefault="009A27D8">
      <w:pPr>
        <w:widowControl w:val="0"/>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(Στο σημείο αυτό κτυπάει το</w:t>
      </w:r>
      <w:r>
        <w:rPr>
          <w:rFonts w:eastAsia="Times New Roman"/>
          <w:color w:val="000000"/>
          <w:szCs w:val="24"/>
        </w:rPr>
        <w:t xml:space="preserve"> κουδούνι λήξεως του χρόνου </w:t>
      </w:r>
      <w:r>
        <w:rPr>
          <w:rFonts w:eastAsia="Times New Roman"/>
          <w:color w:val="000000"/>
          <w:szCs w:val="24"/>
        </w:rPr>
        <w:lastRenderedPageBreak/>
        <w:t>ομιλίας του κυρίου Βουλευτή)</w:t>
      </w:r>
    </w:p>
    <w:p w14:paraId="7814C69B" w14:textId="77777777" w:rsidR="00D90BAD" w:rsidRDefault="009A27D8">
      <w:pPr>
        <w:widowControl w:val="0"/>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Παρ’ όλα αυτά, στην κατανομή που ανακοινώθηκε –και κλείνω, κυρία Πρόεδρε- δεν έχει φανεί ότι υπάρχει φύλακας γι’ αυτό το μουσείο. Δεν έχει οριστεί, δηλαδή, δεν έχει προβλεφθεί προσωπικό φύλαξης γι’ α</w:t>
      </w:r>
      <w:r>
        <w:rPr>
          <w:rFonts w:eastAsia="Times New Roman"/>
          <w:color w:val="000000"/>
          <w:szCs w:val="24"/>
        </w:rPr>
        <w:t xml:space="preserve">υτό το μουσείο. </w:t>
      </w:r>
    </w:p>
    <w:p w14:paraId="7814C69C" w14:textId="77777777" w:rsidR="00D90BAD" w:rsidRDefault="009A27D8">
      <w:pPr>
        <w:widowControl w:val="0"/>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Επειδή, δυστυχώς, στην Ελλάδα τα μουσεία είναι κλειστά όταν πρέπει να είναι ανοι</w:t>
      </w:r>
      <w:r>
        <w:rPr>
          <w:rFonts w:eastAsia="Times New Roman"/>
          <w:color w:val="000000"/>
          <w:szCs w:val="24"/>
        </w:rPr>
        <w:t>κ</w:t>
      </w:r>
      <w:r>
        <w:rPr>
          <w:rFonts w:eastAsia="Times New Roman"/>
          <w:color w:val="000000"/>
          <w:szCs w:val="24"/>
        </w:rPr>
        <w:t>τά και είναι ανοι</w:t>
      </w:r>
      <w:r>
        <w:rPr>
          <w:rFonts w:eastAsia="Times New Roman"/>
          <w:color w:val="000000"/>
          <w:szCs w:val="24"/>
        </w:rPr>
        <w:t>κ</w:t>
      </w:r>
      <w:r>
        <w:rPr>
          <w:rFonts w:eastAsia="Times New Roman"/>
          <w:color w:val="000000"/>
          <w:szCs w:val="24"/>
        </w:rPr>
        <w:t>τά όταν πρέπει να είναι κλειστά – λόγω ωραρίων κ.λπ., τα οποία συνδυάζονται και με τα ωράρια των αρχαιοφυλάκων-</w:t>
      </w:r>
      <w:r>
        <w:rPr>
          <w:rFonts w:eastAsia="Times New Roman"/>
          <w:color w:val="000000"/>
          <w:szCs w:val="24"/>
        </w:rPr>
        <w:t>,</w:t>
      </w:r>
      <w:r>
        <w:rPr>
          <w:rFonts w:eastAsia="Times New Roman"/>
          <w:color w:val="000000"/>
          <w:szCs w:val="24"/>
        </w:rPr>
        <w:t xml:space="preserve"> θα ήθελα να ξέρω κατά πόσον υπάρχει αυτή η διακριτική μεταχείριση εις βάρος αυτού του μουσείου. Πρόκειται για ένα νέο μουσείο, που πρέπει να το δούμε όλοι, να το επισκέπτεται η κοινωνία, ο επισκέπτης της Νεαπόλεως, που ειδικά αυτή την περίοδο που ξεκινάει</w:t>
      </w:r>
      <w:r>
        <w:rPr>
          <w:rFonts w:eastAsia="Times New Roman"/>
          <w:color w:val="000000"/>
          <w:szCs w:val="24"/>
        </w:rPr>
        <w:t xml:space="preserve"> έχει μεγάλη </w:t>
      </w:r>
      <w:proofErr w:type="spellStart"/>
      <w:r>
        <w:rPr>
          <w:rFonts w:eastAsia="Times New Roman"/>
          <w:color w:val="000000"/>
          <w:szCs w:val="24"/>
        </w:rPr>
        <w:t>επισκεψιμότητα</w:t>
      </w:r>
      <w:proofErr w:type="spellEnd"/>
      <w:r>
        <w:rPr>
          <w:rFonts w:eastAsia="Times New Roman"/>
          <w:color w:val="000000"/>
          <w:szCs w:val="24"/>
        </w:rPr>
        <w:t xml:space="preserve">. Γιατί να μην προβλέπεται να έχει φύλακα; </w:t>
      </w:r>
    </w:p>
    <w:p w14:paraId="7814C69D" w14:textId="77777777" w:rsidR="00D90BAD" w:rsidRDefault="009A27D8">
      <w:pPr>
        <w:widowControl w:val="0"/>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 xml:space="preserve">Μάλιστα στην ομιλία μου τότε το είχα επισημάνει στην κ. </w:t>
      </w:r>
      <w:proofErr w:type="spellStart"/>
      <w:r>
        <w:rPr>
          <w:rFonts w:eastAsia="Times New Roman"/>
          <w:color w:val="000000"/>
          <w:szCs w:val="24"/>
        </w:rPr>
        <w:t>Βλαζάκη</w:t>
      </w:r>
      <w:proofErr w:type="spellEnd"/>
      <w:r>
        <w:rPr>
          <w:rFonts w:eastAsia="Times New Roman"/>
          <w:color w:val="000000"/>
          <w:szCs w:val="24"/>
        </w:rPr>
        <w:t xml:space="preserve">, τη </w:t>
      </w:r>
      <w:proofErr w:type="spellStart"/>
      <w:r>
        <w:rPr>
          <w:rFonts w:eastAsia="Times New Roman"/>
          <w:color w:val="000000"/>
          <w:szCs w:val="24"/>
        </w:rPr>
        <w:t>συνεχάρην</w:t>
      </w:r>
      <w:proofErr w:type="spellEnd"/>
      <w:r>
        <w:rPr>
          <w:rFonts w:eastAsia="Times New Roman"/>
          <w:color w:val="000000"/>
          <w:szCs w:val="24"/>
        </w:rPr>
        <w:t>, της είπα ότι είναι μια σημαντική προσπάθεια αυτή που έγινε και με χρήματα της Περιφέρειας Πελοποννήσου. Τη</w:t>
      </w:r>
      <w:r>
        <w:rPr>
          <w:rFonts w:eastAsia="Times New Roman"/>
          <w:color w:val="000000"/>
          <w:szCs w:val="24"/>
        </w:rPr>
        <w:t>ς είπα, όμως, από την άλλη μεριά: «Το στοίχημα για εσάς, κυρία Γενική, είναι πόσο θα κρατηθεί ανοικτό αυτό το μουσείο, τι θα γίνει με το προσωπικό φύλαξης</w:t>
      </w:r>
      <w:r>
        <w:rPr>
          <w:rFonts w:eastAsia="Times New Roman"/>
          <w:color w:val="000000"/>
          <w:szCs w:val="24"/>
        </w:rPr>
        <w:t>.</w:t>
      </w:r>
      <w:r>
        <w:rPr>
          <w:rFonts w:eastAsia="Times New Roman"/>
          <w:color w:val="000000"/>
          <w:szCs w:val="24"/>
        </w:rPr>
        <w:t>».</w:t>
      </w:r>
    </w:p>
    <w:p w14:paraId="7814C69E" w14:textId="77777777" w:rsidR="00D90BAD" w:rsidRDefault="009A27D8">
      <w:pPr>
        <w:spacing w:line="600" w:lineRule="auto"/>
        <w:ind w:firstLine="720"/>
        <w:jc w:val="both"/>
        <w:rPr>
          <w:rFonts w:eastAsia="Times New Roman" w:cs="Times New Roman"/>
          <w:szCs w:val="24"/>
        </w:rPr>
      </w:pPr>
      <w:r>
        <w:rPr>
          <w:rFonts w:eastAsia="Times New Roman"/>
          <w:color w:val="000000"/>
          <w:szCs w:val="24"/>
        </w:rPr>
        <w:lastRenderedPageBreak/>
        <w:t xml:space="preserve"> Το έχετε νιώσει. Θεωρώ ότι είναι βασικό το ζήτημα της ζωής και </w:t>
      </w:r>
      <w:proofErr w:type="spellStart"/>
      <w:r>
        <w:rPr>
          <w:rFonts w:eastAsia="Times New Roman"/>
          <w:color w:val="000000"/>
          <w:szCs w:val="24"/>
        </w:rPr>
        <w:t>επισκεψιμότητας</w:t>
      </w:r>
      <w:proofErr w:type="spellEnd"/>
      <w:r>
        <w:rPr>
          <w:rFonts w:eastAsia="Times New Roman"/>
          <w:color w:val="000000"/>
          <w:szCs w:val="24"/>
        </w:rPr>
        <w:t xml:space="preserve"> των αρχαιολογικών </w:t>
      </w:r>
      <w:r>
        <w:rPr>
          <w:rFonts w:eastAsia="Times New Roman"/>
          <w:color w:val="000000"/>
          <w:szCs w:val="24"/>
        </w:rPr>
        <w:t xml:space="preserve">μας χώρων και θα ήθελα να μου απαντήσετε γιατί και αυτό και άλλοι χώροι παραμένουν χωρίς φύλαξη. Κάναμε αγώνα για να έχει το Κάστρο </w:t>
      </w:r>
      <w:proofErr w:type="spellStart"/>
      <w:r>
        <w:rPr>
          <w:rFonts w:eastAsia="Times New Roman"/>
          <w:color w:val="000000"/>
          <w:szCs w:val="24"/>
        </w:rPr>
        <w:t>Γερακίου</w:t>
      </w:r>
      <w:proofErr w:type="spellEnd"/>
      <w:r>
        <w:rPr>
          <w:rFonts w:eastAsia="Times New Roman"/>
          <w:color w:val="000000"/>
          <w:szCs w:val="24"/>
        </w:rPr>
        <w:t xml:space="preserve"> έναν φύλακα και βγήκε τώρα ένας φύλακας για το Κάστρο του </w:t>
      </w:r>
      <w:proofErr w:type="spellStart"/>
      <w:r>
        <w:rPr>
          <w:rFonts w:eastAsia="Times New Roman"/>
          <w:color w:val="000000"/>
          <w:szCs w:val="24"/>
        </w:rPr>
        <w:t>Γερακίου</w:t>
      </w:r>
      <w:proofErr w:type="spellEnd"/>
      <w:r>
        <w:rPr>
          <w:rFonts w:eastAsia="Times New Roman"/>
          <w:color w:val="000000"/>
          <w:szCs w:val="24"/>
        </w:rPr>
        <w:t xml:space="preserve">. </w:t>
      </w:r>
    </w:p>
    <w:p w14:paraId="7814C69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Γιατί δεν βγάζετε και θέση φύλακα για το Μουσε</w:t>
      </w:r>
      <w:r>
        <w:rPr>
          <w:rFonts w:eastAsia="Times New Roman" w:cs="Times New Roman"/>
          <w:szCs w:val="24"/>
        </w:rPr>
        <w:t>ίο της Νεάπολης, όταν έχουμε δεκαο</w:t>
      </w:r>
      <w:r>
        <w:rPr>
          <w:rFonts w:eastAsia="Times New Roman" w:cs="Times New Roman"/>
          <w:szCs w:val="24"/>
        </w:rPr>
        <w:t>κ</w:t>
      </w:r>
      <w:r>
        <w:rPr>
          <w:rFonts w:eastAsia="Times New Roman" w:cs="Times New Roman"/>
          <w:szCs w:val="24"/>
        </w:rPr>
        <w:t>τώ -από δεκαπέντε πέρυσι, και σωστά- φύλακες για τον Μυστρά; Γιατί δεν γίνεται μία ορθολογική κατανομή και στα άλλα;</w:t>
      </w:r>
    </w:p>
    <w:p w14:paraId="7814C6A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Ευχαριστώ, κυρία Πρόεδρε, για την ανοχή και θα επανέλθω στη δευτερολογία μου.</w:t>
      </w:r>
    </w:p>
    <w:p w14:paraId="7814C6A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w:t>
      </w:r>
      <w:r>
        <w:rPr>
          <w:rFonts w:eastAsia="Times New Roman" w:cs="Times New Roman"/>
          <w:b/>
          <w:szCs w:val="24"/>
        </w:rPr>
        <w:t xml:space="preserve">ιστοδουλοπούλου): </w:t>
      </w:r>
      <w:r>
        <w:rPr>
          <w:rFonts w:eastAsia="Times New Roman" w:cs="Times New Roman"/>
          <w:szCs w:val="24"/>
        </w:rPr>
        <w:t xml:space="preserve">Κυρία Υπουργέ, έχετε τον λόγο για τρία λεπτά. </w:t>
      </w:r>
    </w:p>
    <w:p w14:paraId="7814C6A2" w14:textId="77777777" w:rsidR="00D90BAD" w:rsidRDefault="009A27D8">
      <w:pPr>
        <w:spacing w:line="600" w:lineRule="auto"/>
        <w:ind w:firstLine="720"/>
        <w:jc w:val="both"/>
        <w:rPr>
          <w:rFonts w:eastAsia="Times New Roman" w:cs="Times New Roman"/>
          <w:szCs w:val="24"/>
        </w:rPr>
      </w:pPr>
      <w:r>
        <w:rPr>
          <w:rFonts w:eastAsia="Times New Roman"/>
          <w:b/>
          <w:bCs/>
          <w:color w:val="242424"/>
        </w:rPr>
        <w:t>ΛΥΔΙΑ ΚΟΝΙΟΡΔΟΥ (Υπουργός Πολιτισμού και Αθλητισμού):</w:t>
      </w:r>
      <w:r>
        <w:rPr>
          <w:rFonts w:eastAsia="Times New Roman" w:cs="Times New Roman"/>
          <w:szCs w:val="24"/>
        </w:rPr>
        <w:t xml:space="preserve"> Ευχαριστώ, κυρία Πρόεδρε. </w:t>
      </w:r>
    </w:p>
    <w:p w14:paraId="7814C6A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Κύριε Δαβάκη, όπως θα γνωρίζετε, σήμερα στους αρχαιολογικούς χώρους της Εφορείας Αρχαιοτήτων Λακωνίας υπηρε</w:t>
      </w:r>
      <w:r>
        <w:rPr>
          <w:rFonts w:eastAsia="Times New Roman" w:cs="Times New Roman"/>
          <w:szCs w:val="24"/>
        </w:rPr>
        <w:lastRenderedPageBreak/>
        <w:t>τού</w:t>
      </w:r>
      <w:r>
        <w:rPr>
          <w:rFonts w:eastAsia="Times New Roman" w:cs="Times New Roman"/>
          <w:szCs w:val="24"/>
        </w:rPr>
        <w:t>ν τριάντα τέσσερις φύλακες. Πιο εξειδικευμένα, είναι δεκατέσσερις φύλακες στον Μυστρά, τρεις στη Μονεμβάσια, ένας στη Μάνη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Γερολιμένα</w:t>
      </w:r>
      <w:proofErr w:type="spellEnd"/>
      <w:r>
        <w:rPr>
          <w:rFonts w:eastAsia="Times New Roman" w:cs="Times New Roman"/>
          <w:szCs w:val="24"/>
        </w:rPr>
        <w:t>, δύο στη Μάνη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Αρεόπολη, ένας στο </w:t>
      </w:r>
      <w:proofErr w:type="spellStart"/>
      <w:r>
        <w:rPr>
          <w:rFonts w:eastAsia="Times New Roman" w:cs="Times New Roman"/>
          <w:szCs w:val="24"/>
        </w:rPr>
        <w:t>Γύθειο</w:t>
      </w:r>
      <w:proofErr w:type="spellEnd"/>
      <w:r>
        <w:rPr>
          <w:rFonts w:eastAsia="Times New Roman" w:cs="Times New Roman"/>
          <w:szCs w:val="24"/>
        </w:rPr>
        <w:t xml:space="preserve"> και ένας στο Γεράκι Λακωνίας. </w:t>
      </w:r>
    </w:p>
    <w:p w14:paraId="7814C6A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Για το άμεσο μέλλον και το χρονικό διάστημα στο</w:t>
      </w:r>
      <w:r>
        <w:rPr>
          <w:rFonts w:eastAsia="Times New Roman" w:cs="Times New Roman"/>
          <w:szCs w:val="24"/>
        </w:rPr>
        <w:t xml:space="preserve"> οποίο αναφερθήκατε, δηλαδή από την 1</w:t>
      </w:r>
      <w:r w:rsidRPr="001D6F36">
        <w:rPr>
          <w:rFonts w:eastAsia="Times New Roman" w:cs="Times New Roman"/>
          <w:szCs w:val="24"/>
          <w:vertAlign w:val="superscript"/>
        </w:rPr>
        <w:t>η</w:t>
      </w:r>
      <w:r>
        <w:rPr>
          <w:rFonts w:eastAsia="Times New Roman" w:cs="Times New Roman"/>
          <w:szCs w:val="24"/>
        </w:rPr>
        <w:t xml:space="preserve"> Απριλίου έως 31 Οκτωβρίου, υπάρχει σαφώς μία μέριμνα για να καλυφθούν τα κενά στα μουσεία, στα μνημεία, στους αρχαιολογικούς χώρους, όπου εφαρμόζεται -κυρίως με κριτήριο τις ανάγκες της Εφορείας, αλλά και την </w:t>
      </w:r>
      <w:proofErr w:type="spellStart"/>
      <w:r>
        <w:rPr>
          <w:rFonts w:eastAsia="Times New Roman" w:cs="Times New Roman"/>
          <w:szCs w:val="24"/>
        </w:rPr>
        <w:t>επισκεψι</w:t>
      </w:r>
      <w:r>
        <w:rPr>
          <w:rFonts w:eastAsia="Times New Roman" w:cs="Times New Roman"/>
          <w:szCs w:val="24"/>
        </w:rPr>
        <w:t>μότητα</w:t>
      </w:r>
      <w:proofErr w:type="spellEnd"/>
      <w:r>
        <w:rPr>
          <w:rFonts w:eastAsia="Times New Roman" w:cs="Times New Roman"/>
          <w:szCs w:val="24"/>
        </w:rPr>
        <w:t xml:space="preserve"> των χώρων- διευρυμένο ωράριο λειτουργίας. </w:t>
      </w:r>
    </w:p>
    <w:p w14:paraId="7814C6A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Έχει μεγάλη σημασία το θέμα της </w:t>
      </w:r>
      <w:proofErr w:type="spellStart"/>
      <w:r>
        <w:rPr>
          <w:rFonts w:eastAsia="Times New Roman" w:cs="Times New Roman"/>
          <w:szCs w:val="24"/>
        </w:rPr>
        <w:t>επισκεψιμότητας</w:t>
      </w:r>
      <w:proofErr w:type="spellEnd"/>
      <w:r>
        <w:rPr>
          <w:rFonts w:eastAsia="Times New Roman" w:cs="Times New Roman"/>
          <w:szCs w:val="24"/>
        </w:rPr>
        <w:t xml:space="preserve"> στην τοποθέτηση των φυλάκων. </w:t>
      </w:r>
      <w:r>
        <w:rPr>
          <w:rFonts w:eastAsia="Times New Roman" w:cs="Times New Roman"/>
          <w:szCs w:val="24"/>
        </w:rPr>
        <w:t>Έχουμε προβεί στις εξής ενέργειες</w:t>
      </w:r>
      <w:r>
        <w:rPr>
          <w:rFonts w:eastAsia="Times New Roman" w:cs="Times New Roman"/>
          <w:szCs w:val="24"/>
        </w:rPr>
        <w:t>:</w:t>
      </w:r>
      <w:r>
        <w:rPr>
          <w:rFonts w:eastAsia="Times New Roman" w:cs="Times New Roman"/>
          <w:szCs w:val="24"/>
        </w:rPr>
        <w:t xml:space="preserve"> Η Εφορεία Αρχαιοτήτων Λακωνίας θα ενισχυθεί με </w:t>
      </w:r>
      <w:proofErr w:type="spellStart"/>
      <w:r>
        <w:rPr>
          <w:rFonts w:eastAsia="Times New Roman" w:cs="Times New Roman"/>
          <w:szCs w:val="24"/>
        </w:rPr>
        <w:t>φυλακτικό</w:t>
      </w:r>
      <w:proofErr w:type="spellEnd"/>
      <w:r>
        <w:rPr>
          <w:rFonts w:eastAsia="Times New Roman" w:cs="Times New Roman"/>
          <w:szCs w:val="24"/>
        </w:rPr>
        <w:t xml:space="preserve"> προσωπικό είκοσι ατόμων για επτά μήνε</w:t>
      </w:r>
      <w:r>
        <w:rPr>
          <w:rFonts w:eastAsia="Times New Roman" w:cs="Times New Roman"/>
          <w:szCs w:val="24"/>
        </w:rPr>
        <w:t>ς. Από αυτούς τους φύλακες θα είναι δεκαεννέα στον Μυστρά, δεκαο</w:t>
      </w:r>
      <w:r>
        <w:rPr>
          <w:rFonts w:eastAsia="Times New Roman" w:cs="Times New Roman"/>
          <w:szCs w:val="24"/>
        </w:rPr>
        <w:t>κ</w:t>
      </w:r>
      <w:r>
        <w:rPr>
          <w:rFonts w:eastAsia="Times New Roman" w:cs="Times New Roman"/>
          <w:szCs w:val="24"/>
        </w:rPr>
        <w:t xml:space="preserve">τώ ημερήσιοι και ένας νυχτερινός και ένας επιπλέον στο Γεράκι. </w:t>
      </w:r>
    </w:p>
    <w:p w14:paraId="7814C6A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Το θέμα της φύλαξης του Αρχαιολογικού Μουσείου Νεάπολης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Βοιών έχουμε σκοπό να το αντιμετωπίσουμε με την εκκίνηση διαδικασιών </w:t>
      </w:r>
      <w:r>
        <w:rPr>
          <w:rFonts w:eastAsia="Times New Roman" w:cs="Times New Roman"/>
          <w:szCs w:val="24"/>
        </w:rPr>
        <w:t xml:space="preserve">πρόσληψης επιπλέον τετρακοσίων φυλάκων. </w:t>
      </w:r>
      <w:r>
        <w:rPr>
          <w:rFonts w:eastAsia="Times New Roman" w:cs="Times New Roman"/>
          <w:szCs w:val="24"/>
        </w:rPr>
        <w:lastRenderedPageBreak/>
        <w:t>Είχαμε ήδη προτείνει να προσληφθούν χίλιοι ε</w:t>
      </w:r>
      <w:r>
        <w:rPr>
          <w:rFonts w:eastAsia="Times New Roman" w:cs="Times New Roman"/>
          <w:szCs w:val="24"/>
        </w:rPr>
        <w:t>π</w:t>
      </w:r>
      <w:r>
        <w:rPr>
          <w:rFonts w:eastAsia="Times New Roman" w:cs="Times New Roman"/>
          <w:szCs w:val="24"/>
        </w:rPr>
        <w:t>τακόσιοι, από τους οποίους πήραμε τους χίλιους τριακόσιους δ</w:t>
      </w:r>
      <w:r>
        <w:rPr>
          <w:rFonts w:eastAsia="Times New Roman" w:cs="Times New Roman"/>
          <w:szCs w:val="24"/>
        </w:rPr>
        <w:t>ε</w:t>
      </w:r>
      <w:r>
        <w:rPr>
          <w:rFonts w:eastAsia="Times New Roman" w:cs="Times New Roman"/>
          <w:szCs w:val="24"/>
        </w:rPr>
        <w:t xml:space="preserve">καέξι. </w:t>
      </w:r>
    </w:p>
    <w:p w14:paraId="7814C6A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Έχουμε </w:t>
      </w:r>
      <w:proofErr w:type="spellStart"/>
      <w:r>
        <w:rPr>
          <w:rFonts w:eastAsia="Times New Roman" w:cs="Times New Roman"/>
          <w:szCs w:val="24"/>
        </w:rPr>
        <w:t>επανεκκινήσει</w:t>
      </w:r>
      <w:proofErr w:type="spellEnd"/>
      <w:r>
        <w:rPr>
          <w:rFonts w:eastAsia="Times New Roman" w:cs="Times New Roman"/>
          <w:szCs w:val="24"/>
        </w:rPr>
        <w:t xml:space="preserve"> την προσπάθεια να έχουμε περισσότερους, γιατί αυτό που εσείς αυτή τη στιγμή προβάλλετε, το έχουμε αντιμετωπίσει από όλα τα μέρη της Ελλάδας. Δεν είναι μόνο θέμα της Λακωνίας. Αντιλαμβανόμαστε την αυξημένη ανάγκη. Επειδή υπάρχουν διαρκώς νέες ανασκαφές και</w:t>
      </w:r>
      <w:r>
        <w:rPr>
          <w:rFonts w:eastAsia="Times New Roman" w:cs="Times New Roman"/>
          <w:szCs w:val="24"/>
        </w:rPr>
        <w:t xml:space="preserve"> νέες αναστηλώσεις, υπάρχουν αυξανόμενες ανάγκες για φύλαξη αρχαιολογικών χώρων. Πρόσφατα ήμουν στο Μουσείο του Μεσολογγίου, στην παρουσίαση των ευρημάτων της </w:t>
      </w:r>
      <w:proofErr w:type="spellStart"/>
      <w:r>
        <w:rPr>
          <w:rFonts w:eastAsia="Times New Roman" w:cs="Times New Roman"/>
          <w:szCs w:val="24"/>
        </w:rPr>
        <w:t>Ιονίας</w:t>
      </w:r>
      <w:proofErr w:type="spellEnd"/>
      <w:r>
        <w:rPr>
          <w:rFonts w:eastAsia="Times New Roman" w:cs="Times New Roman"/>
          <w:szCs w:val="24"/>
        </w:rPr>
        <w:t xml:space="preserve"> Οδού. Είναι τεράστια η ανασκαφική δουλειά που γίνεται εκεί και μεγάλη η ανάγκη φύλαξης.</w:t>
      </w:r>
    </w:p>
    <w:p w14:paraId="7814C6A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ομένως, μέσα από αυτή την προσπάθεια πρόσληψης επιπλέον ατόμων, μία από τις προτεραιότητές μας είναι να τοποθετηθεί φύλακας. Προς το παρόν όμως, όπως και πέρυσι, θα υπάρξει πάλι προσωρινή ανάθεση καθηκόντων φύλαξης και απασχόληση ενός από τους υπαλλήλους τ</w:t>
      </w:r>
      <w:r>
        <w:rPr>
          <w:rFonts w:eastAsia="Times New Roman" w:cs="Times New Roman"/>
          <w:szCs w:val="24"/>
        </w:rPr>
        <w:t xml:space="preserve">ης Εφορείας Αρχαιοτήτων. </w:t>
      </w:r>
    </w:p>
    <w:p w14:paraId="7814C6A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Επίσης, υπάρχει από καιρό η ενέργεια για την πλήρωση διακοσίων ακόμη θέσεων εργασίας. Η διαδικασία αυτή είναι σε </w:t>
      </w:r>
      <w:r>
        <w:rPr>
          <w:rFonts w:eastAsia="Times New Roman" w:cs="Times New Roman"/>
          <w:szCs w:val="24"/>
        </w:rPr>
        <w:lastRenderedPageBreak/>
        <w:t xml:space="preserve">εξέλιξη. Έχει ήδη περάσει από το Γενικό Λογιστήριο και περιμένουμε να γίνει μία τελική πράξη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υμβουλίου γι</w:t>
      </w:r>
      <w:r>
        <w:rPr>
          <w:rFonts w:eastAsia="Times New Roman" w:cs="Times New Roman"/>
          <w:szCs w:val="24"/>
        </w:rPr>
        <w:t xml:space="preserve">α τον σκοπό αυτό. </w:t>
      </w:r>
    </w:p>
    <w:p w14:paraId="7814C6A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Δαβάκη, έχετε τον λόγο για τη δευτερολογία σας.</w:t>
      </w:r>
    </w:p>
    <w:p w14:paraId="7814C6A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Κυρία Πρόεδρε, η απάντηση της κυρίας Υπουργού είδα ότι παραπέμπει την υπόθεση που ανέφερα προηγουμένως, όχι στις ρωμαϊκέ</w:t>
      </w:r>
      <w:r>
        <w:rPr>
          <w:rFonts w:eastAsia="Times New Roman" w:cs="Times New Roman"/>
          <w:szCs w:val="24"/>
        </w:rPr>
        <w:t>ς πλέον, αλλά στις ελληνικές καλένδες</w:t>
      </w:r>
      <w:r>
        <w:rPr>
          <w:rFonts w:eastAsia="Times New Roman" w:cs="Times New Roman"/>
          <w:szCs w:val="24"/>
        </w:rPr>
        <w:t>,</w:t>
      </w:r>
      <w:r>
        <w:rPr>
          <w:rFonts w:eastAsia="Times New Roman" w:cs="Times New Roman"/>
          <w:szCs w:val="24"/>
        </w:rPr>
        <w:t xml:space="preserve"> που έχουν υπερβεί τις ρωμαϊκές.</w:t>
      </w:r>
    </w:p>
    <w:p w14:paraId="7814C6A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Επειδή είμαι καλής προθέσεως άνθρωπος, θέλω να πιστεύω ότι αυτοί οι τετρακόσιοι θα προσληφθούν άμεσα και όχι μετά τη χρονική περίοδο Απριλίου</w:t>
      </w:r>
      <w:r>
        <w:rPr>
          <w:rFonts w:eastAsia="Times New Roman" w:cs="Times New Roman"/>
          <w:szCs w:val="24"/>
        </w:rPr>
        <w:t xml:space="preserve"> – </w:t>
      </w:r>
      <w:r>
        <w:rPr>
          <w:rFonts w:eastAsia="Times New Roman" w:cs="Times New Roman"/>
          <w:szCs w:val="24"/>
        </w:rPr>
        <w:t>Οκτωβρίου</w:t>
      </w:r>
      <w:r>
        <w:rPr>
          <w:rFonts w:eastAsia="Times New Roman" w:cs="Times New Roman"/>
          <w:szCs w:val="24"/>
        </w:rPr>
        <w:t>,</w:t>
      </w:r>
      <w:r>
        <w:rPr>
          <w:rFonts w:eastAsia="Times New Roman" w:cs="Times New Roman"/>
          <w:szCs w:val="24"/>
        </w:rPr>
        <w:t xml:space="preserve"> που είναι η τουριστική περίοδο</w:t>
      </w:r>
      <w:r>
        <w:rPr>
          <w:rFonts w:eastAsia="Times New Roman" w:cs="Times New Roman"/>
          <w:szCs w:val="24"/>
        </w:rPr>
        <w:t>ς. Ελπίζω να έχει το Μουσείο της Νεάπολης, αλλά και οι άλλοι αρχαιολογικοί χώροι της Λακωνίας</w:t>
      </w:r>
      <w:r>
        <w:rPr>
          <w:rFonts w:eastAsia="Times New Roman" w:cs="Times New Roman"/>
          <w:szCs w:val="24"/>
        </w:rPr>
        <w:t>,</w:t>
      </w:r>
      <w:r>
        <w:rPr>
          <w:rFonts w:eastAsia="Times New Roman" w:cs="Times New Roman"/>
          <w:szCs w:val="24"/>
        </w:rPr>
        <w:t xml:space="preserve"> το κατάλληλο </w:t>
      </w:r>
      <w:proofErr w:type="spellStart"/>
      <w:r>
        <w:rPr>
          <w:rFonts w:eastAsia="Times New Roman" w:cs="Times New Roman"/>
          <w:szCs w:val="24"/>
        </w:rPr>
        <w:t>φυλακτικό</w:t>
      </w:r>
      <w:proofErr w:type="spellEnd"/>
      <w:r>
        <w:rPr>
          <w:rFonts w:eastAsia="Times New Roman" w:cs="Times New Roman"/>
          <w:szCs w:val="24"/>
        </w:rPr>
        <w:t xml:space="preserve"> προσωπικό.</w:t>
      </w:r>
    </w:p>
    <w:p w14:paraId="7814C6A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Θα αναφερθώ τώρα στο άλλο πόδι της Λακωνίας. Όταν λέτε ότι υπάρχει ένας φύλακας για την περιοχή της Μάνης, με το διάσπαρτο βυζα</w:t>
      </w:r>
      <w:r>
        <w:rPr>
          <w:rFonts w:eastAsia="Times New Roman" w:cs="Times New Roman"/>
          <w:szCs w:val="24"/>
        </w:rPr>
        <w:t xml:space="preserve">ντινό πολιτιστικό απόθεμα των εκκλησιών και </w:t>
      </w:r>
      <w:r>
        <w:rPr>
          <w:rFonts w:eastAsia="Times New Roman" w:cs="Times New Roman"/>
          <w:szCs w:val="24"/>
        </w:rPr>
        <w:lastRenderedPageBreak/>
        <w:t xml:space="preserve">των άλλων αρχαιολογικών χώρων, μεσαιωνικών και κλασικών, καταλαβαίνετε ότι τα πράγματα είναι πάρα πολύ δύσκολα. </w:t>
      </w:r>
    </w:p>
    <w:p w14:paraId="7814C6A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Επιτέλους, αυτός ο τόπος –παραβιάζω ανοι</w:t>
      </w:r>
      <w:r>
        <w:rPr>
          <w:rFonts w:eastAsia="Times New Roman" w:cs="Times New Roman"/>
          <w:szCs w:val="24"/>
        </w:rPr>
        <w:t>κ</w:t>
      </w:r>
      <w:r>
        <w:rPr>
          <w:rFonts w:eastAsia="Times New Roman" w:cs="Times New Roman"/>
          <w:szCs w:val="24"/>
        </w:rPr>
        <w:t>τές θύρες όταν το λέω αυτό σε εσάς- έχει κάτι που κρατιέτα</w:t>
      </w:r>
      <w:r>
        <w:rPr>
          <w:rFonts w:eastAsia="Times New Roman" w:cs="Times New Roman"/>
          <w:szCs w:val="24"/>
        </w:rPr>
        <w:t xml:space="preserve">ι ακόμη όρθιο, που είναι το πολιτιστικό του απόθεμα. Από τη γραφειοκρατία όμως, βγάζουμε είκοσι θέσεις </w:t>
      </w:r>
      <w:proofErr w:type="spellStart"/>
      <w:r>
        <w:rPr>
          <w:rFonts w:eastAsia="Times New Roman" w:cs="Times New Roman"/>
          <w:szCs w:val="24"/>
        </w:rPr>
        <w:t>φυλακτικού</w:t>
      </w:r>
      <w:proofErr w:type="spellEnd"/>
      <w:r>
        <w:rPr>
          <w:rFonts w:eastAsia="Times New Roman" w:cs="Times New Roman"/>
          <w:szCs w:val="24"/>
        </w:rPr>
        <w:t xml:space="preserve"> προσωπικού για τη Λακωνία –για μένα ελάχιστες, αλλά εν πάση </w:t>
      </w:r>
      <w:proofErr w:type="spellStart"/>
      <w:r>
        <w:rPr>
          <w:rFonts w:eastAsia="Times New Roman" w:cs="Times New Roman"/>
          <w:szCs w:val="24"/>
        </w:rPr>
        <w:t>περιπτώσει</w:t>
      </w:r>
      <w:proofErr w:type="spellEnd"/>
      <w:r>
        <w:rPr>
          <w:rFonts w:eastAsia="Times New Roman" w:cs="Times New Roman"/>
          <w:szCs w:val="24"/>
        </w:rPr>
        <w:t>, είναι τα δεδομένα που έχουμε- και δεν προβλέπεται να υπάρχουν για τη Ν</w:t>
      </w:r>
      <w:r>
        <w:rPr>
          <w:rFonts w:eastAsia="Times New Roman" w:cs="Times New Roman"/>
          <w:szCs w:val="24"/>
        </w:rPr>
        <w:t xml:space="preserve">εάπολη. </w:t>
      </w:r>
    </w:p>
    <w:p w14:paraId="7814C6A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Γιατί να μην είχε γίνει με την πρώτη δόση η πρόσληψη του φύλακα ή των φυλάκων; </w:t>
      </w:r>
      <w:proofErr w:type="spellStart"/>
      <w:r>
        <w:rPr>
          <w:rFonts w:eastAsia="Times New Roman" w:cs="Times New Roman"/>
          <w:szCs w:val="24"/>
        </w:rPr>
        <w:t>Σημειωθήτω</w:t>
      </w:r>
      <w:proofErr w:type="spellEnd"/>
      <w:r>
        <w:rPr>
          <w:rFonts w:eastAsia="Times New Roman" w:cs="Times New Roman"/>
          <w:szCs w:val="24"/>
        </w:rPr>
        <w:t xml:space="preserve"> δε ότι υπάρχει και εκδοτήριο εισιτηρίων στο Μουσείο της Νεάπολης. </w:t>
      </w:r>
    </w:p>
    <w:p w14:paraId="7814C6B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Δεν μπορούμε να έχουμε τα μουσεία ανοικτά με δόσεις. Φανταστείτε να ανοίγει το μουσείο λίγ</w:t>
      </w:r>
      <w:r>
        <w:rPr>
          <w:rFonts w:eastAsia="Times New Roman" w:cs="Times New Roman"/>
          <w:szCs w:val="24"/>
        </w:rPr>
        <w:t>ες μέρες. Δεν νοείται αυτό σε μια χώρα και μάλιστα με αυτό τον τουρισμό που προβλέπεται να έρθει αλλά και τους επισκέπτες και τον κόσμο που θα πάει να δει την πολιτιστική του κληρονομιά, τους ντόπιους, γιατί και οι ντόπιοι πρέπει σιγά σιγά να αρχίσουν να α</w:t>
      </w:r>
      <w:r>
        <w:rPr>
          <w:rFonts w:eastAsia="Times New Roman" w:cs="Times New Roman"/>
          <w:szCs w:val="24"/>
        </w:rPr>
        <w:t>γαπούν τα μουσεία. Λέμε «μουσεία και μουσεία» και</w:t>
      </w:r>
      <w:r>
        <w:rPr>
          <w:rFonts w:eastAsia="Times New Roman" w:cs="Times New Roman"/>
          <w:szCs w:val="24"/>
        </w:rPr>
        <w:t>,</w:t>
      </w:r>
      <w:r>
        <w:rPr>
          <w:rFonts w:eastAsia="Times New Roman" w:cs="Times New Roman"/>
          <w:szCs w:val="24"/>
        </w:rPr>
        <w:t xml:space="preserve"> τελικά, είναι θέμα παιδείας. Δεν μπορεί, όμως, να έχουμε τα μουσεία ανοικτά με δόσεις. </w:t>
      </w:r>
    </w:p>
    <w:p w14:paraId="7814C6B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πειδή είστε ένας άνθρωπος του πολιτισμού</w:t>
      </w:r>
      <w:r>
        <w:rPr>
          <w:rFonts w:eastAsia="Times New Roman" w:cs="Times New Roman"/>
          <w:szCs w:val="24"/>
        </w:rPr>
        <w:t>,</w:t>
      </w:r>
      <w:r>
        <w:rPr>
          <w:rFonts w:eastAsia="Times New Roman" w:cs="Times New Roman"/>
          <w:szCs w:val="24"/>
        </w:rPr>
        <w:t xml:space="preserve"> με την ευρύτερη έννοια και τη στενή, θα έλεγα, έννοια, καλό θα είναι να το</w:t>
      </w:r>
      <w:r>
        <w:rPr>
          <w:rFonts w:eastAsia="Times New Roman" w:cs="Times New Roman"/>
          <w:szCs w:val="24"/>
        </w:rPr>
        <w:t xml:space="preserve"> κοιτάξετε αυτό. Δεν μπορεί, παρουσία Γενικής Γραμματέως Υπουργείου, να ανοίγει τις πύλες του ένα μουσείο και να μην έχει φύλακα. Κλείνουμε έναν χρόνο τώρα.</w:t>
      </w:r>
    </w:p>
    <w:p w14:paraId="7814C6B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ου είπατε ότι έχει γίνει και η προκήρυξη. </w:t>
      </w:r>
      <w:r>
        <w:rPr>
          <w:rFonts w:eastAsia="Times New Roman" w:cs="Times New Roman"/>
          <w:szCs w:val="24"/>
        </w:rPr>
        <w:t>Α</w:t>
      </w:r>
      <w:r>
        <w:rPr>
          <w:rFonts w:eastAsia="Times New Roman" w:cs="Times New Roman"/>
          <w:szCs w:val="24"/>
        </w:rPr>
        <w:t>ν αυτή την προκήρυξη δεν την εγκρίνει το Υπουργείο Οικ</w:t>
      </w:r>
      <w:r>
        <w:rPr>
          <w:rFonts w:eastAsia="Times New Roman" w:cs="Times New Roman"/>
          <w:szCs w:val="24"/>
        </w:rPr>
        <w:t>ονομικών και σου πει θα πάρεις εκατό; Με την Ακρόπολη και δύο</w:t>
      </w:r>
      <w:r>
        <w:rPr>
          <w:rFonts w:eastAsia="Times New Roman" w:cs="Times New Roman"/>
          <w:szCs w:val="24"/>
        </w:rPr>
        <w:t xml:space="preserve">, </w:t>
      </w:r>
      <w:r>
        <w:rPr>
          <w:rFonts w:eastAsia="Times New Roman" w:cs="Times New Roman"/>
          <w:szCs w:val="24"/>
        </w:rPr>
        <w:t>τρεις άλλες περιοχές, έφυγαν οι εκατό. Άρα το Μουσείο τη Νεάπολης θα λειτουργεί πάλι με τον εργατοτεχνίτη.</w:t>
      </w:r>
    </w:p>
    <w:p w14:paraId="7814C6B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Θερμή παράκληση, </w:t>
      </w:r>
      <w:r>
        <w:rPr>
          <w:rFonts w:eastAsia="Times New Roman"/>
          <w:bCs/>
        </w:rPr>
        <w:t>κ</w:t>
      </w:r>
      <w:r>
        <w:rPr>
          <w:rFonts w:eastAsia="Times New Roman"/>
          <w:bCs/>
        </w:rPr>
        <w:t>υ</w:t>
      </w:r>
      <w:r>
        <w:rPr>
          <w:rFonts w:eastAsia="Times New Roman"/>
          <w:bCs/>
        </w:rPr>
        <w:t>ρ</w:t>
      </w:r>
      <w:r>
        <w:rPr>
          <w:rFonts w:eastAsia="Times New Roman"/>
          <w:bCs/>
        </w:rPr>
        <w:t>ία</w:t>
      </w:r>
      <w:r>
        <w:rPr>
          <w:rFonts w:eastAsia="Times New Roman"/>
          <w:bCs/>
        </w:rPr>
        <w:t xml:space="preserve"> Υπουργέ,</w:t>
      </w:r>
      <w:r>
        <w:rPr>
          <w:rFonts w:eastAsia="Times New Roman" w:cs="Times New Roman"/>
          <w:szCs w:val="24"/>
        </w:rPr>
        <w:t xml:space="preserve"> γιατί αισθάνομαι ότι μιλάω σε έναν άνθρωπο που καταλαβαίνει τα ζητήματα αυτά, παρ’ ότι έχετε μπλέξει τώρα στα γραφειοκρατικά γρανάζια και τα ενημερωτικά σημειώματα που σας στέλνουν οι υπηρεσίες, δείτε το αυτό. </w:t>
      </w:r>
    </w:p>
    <w:p w14:paraId="7814C6B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Είναι ένα εξαιρετικό μουσείο. Επισκεφθείτε τ</w:t>
      </w:r>
      <w:r>
        <w:rPr>
          <w:rFonts w:eastAsia="Times New Roman" w:cs="Times New Roman"/>
          <w:szCs w:val="24"/>
        </w:rPr>
        <w:t xml:space="preserve">ο. Ειδικά αυτή την περίοδο, είναι χαρά Θεού η περιοχή. Επισκεφθείτε το </w:t>
      </w:r>
      <w:r>
        <w:rPr>
          <w:rFonts w:eastAsia="Times New Roman" w:cs="Times New Roman"/>
          <w:szCs w:val="24"/>
        </w:rPr>
        <w:t>μ</w:t>
      </w:r>
      <w:r>
        <w:rPr>
          <w:rFonts w:eastAsia="Times New Roman" w:cs="Times New Roman"/>
          <w:szCs w:val="24"/>
        </w:rPr>
        <w:t xml:space="preserve">ουσείο. Δείτε το κι ελάτε εσείς να μου πείτε μετά γιατί αυτό το </w:t>
      </w:r>
      <w:r>
        <w:rPr>
          <w:rFonts w:eastAsia="Times New Roman" w:cs="Times New Roman"/>
          <w:szCs w:val="24"/>
        </w:rPr>
        <w:t>μ</w:t>
      </w:r>
      <w:r>
        <w:rPr>
          <w:rFonts w:eastAsia="Times New Roman" w:cs="Times New Roman"/>
          <w:szCs w:val="24"/>
        </w:rPr>
        <w:t>ουσείο να είναι κλειστό και όχι ανοικτό, εξαιτίας της ελλείψεως ενός φύλακα.</w:t>
      </w:r>
    </w:p>
    <w:p w14:paraId="7814C6B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7814C6B6" w14:textId="77777777" w:rsidR="00D90BAD" w:rsidRDefault="009A27D8">
      <w:pPr>
        <w:spacing w:line="600" w:lineRule="auto"/>
        <w:ind w:firstLine="720"/>
        <w:jc w:val="both"/>
        <w:rPr>
          <w:rFonts w:eastAsia="Times New Roman" w:cs="Times New Roman"/>
          <w:szCs w:val="24"/>
        </w:rPr>
      </w:pPr>
      <w:r>
        <w:rPr>
          <w:rFonts w:eastAsia="Times New Roman"/>
          <w:b/>
          <w:bCs/>
        </w:rPr>
        <w:t>ΠΡΟΕΔΡΕΥΟΥΣΑ (Αναστασί</w:t>
      </w:r>
      <w:r>
        <w:rPr>
          <w:rFonts w:eastAsia="Times New Roman"/>
          <w:b/>
          <w:bCs/>
        </w:rPr>
        <w:t>α Χριστοδουλοπούλου):</w:t>
      </w:r>
      <w:r>
        <w:rPr>
          <w:rFonts w:eastAsia="Times New Roman" w:cs="Times New Roman"/>
          <w:szCs w:val="24"/>
        </w:rPr>
        <w:t xml:space="preserve"> Κυρία Υπουργέ, έχετε τον λόγο.</w:t>
      </w:r>
    </w:p>
    <w:p w14:paraId="7814C6B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Κύριε Δαβάκη, θέλω να σας διαβεβαιώσω ότι είναι στις άμεσες επιθυμίες μου να επισκεφθώ το </w:t>
      </w:r>
      <w:r>
        <w:rPr>
          <w:rFonts w:eastAsia="Times New Roman" w:cs="Times New Roman"/>
          <w:szCs w:val="24"/>
        </w:rPr>
        <w:t>μ</w:t>
      </w:r>
      <w:r>
        <w:rPr>
          <w:rFonts w:eastAsia="Times New Roman" w:cs="Times New Roman"/>
          <w:szCs w:val="24"/>
        </w:rPr>
        <w:t>ουσείο, όπως έχω αρχίσει να επισκέπτομαι και άλλα σε εκτός</w:t>
      </w:r>
      <w:r>
        <w:rPr>
          <w:rFonts w:eastAsia="Times New Roman" w:cs="Times New Roman"/>
          <w:szCs w:val="24"/>
        </w:rPr>
        <w:t xml:space="preserve"> Αθηνών επισκέψεις ήδη.</w:t>
      </w:r>
    </w:p>
    <w:p w14:paraId="7814C6B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Είμαστε σύμφωνοι σε αυτό που λέτε</w:t>
      </w:r>
      <w:r>
        <w:rPr>
          <w:rFonts w:eastAsia="Times New Roman" w:cs="Times New Roman"/>
          <w:szCs w:val="24"/>
        </w:rPr>
        <w:t>,</w:t>
      </w:r>
      <w:r>
        <w:rPr>
          <w:rFonts w:eastAsia="Times New Roman" w:cs="Times New Roman"/>
          <w:szCs w:val="24"/>
        </w:rPr>
        <w:t xml:space="preserve"> ότι μας πονάει όλους το θέμα της ανάδειξης και της φύλαξης των αρχαιολογικών χώρων. Είναι ένα θέμα πάρα πολύ δύσκολο και ειδικά στις σημερινές συνθήκες δυσκολεύει ακόμη περισσότερο, γιατί δεν υπάρχ</w:t>
      </w:r>
      <w:r>
        <w:rPr>
          <w:rFonts w:eastAsia="Times New Roman" w:cs="Times New Roman"/>
          <w:szCs w:val="24"/>
        </w:rPr>
        <w:t xml:space="preserve">ει δυνατότητα πρόσληψης μόνιμου προσωπικού. Όμως, ένα βασικό κριτήριο, που εκεί πραγματικά μπορούμε να έχουμε ένα πεδίο συνεργασίας, είναι το θέμα της </w:t>
      </w:r>
      <w:proofErr w:type="spellStart"/>
      <w:r>
        <w:rPr>
          <w:rFonts w:eastAsia="Times New Roman" w:cs="Times New Roman"/>
          <w:szCs w:val="24"/>
        </w:rPr>
        <w:t>επισκεψιμότητας</w:t>
      </w:r>
      <w:proofErr w:type="spellEnd"/>
      <w:r>
        <w:rPr>
          <w:rFonts w:eastAsia="Times New Roman" w:cs="Times New Roman"/>
          <w:szCs w:val="24"/>
        </w:rPr>
        <w:t xml:space="preserve"> των χώρων.</w:t>
      </w:r>
    </w:p>
    <w:p w14:paraId="7814C6B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Ξέρουμε πολύ καλά ότι ο αρχαιολογικός χώρος και το Μουσείο του Μυστρά έχουν μι</w:t>
      </w:r>
      <w:r>
        <w:rPr>
          <w:rFonts w:eastAsia="Times New Roman" w:cs="Times New Roman"/>
          <w:szCs w:val="24"/>
        </w:rPr>
        <w:t xml:space="preserve">α εντυπωσιακή αύξηση </w:t>
      </w:r>
      <w:proofErr w:type="spellStart"/>
      <w:r>
        <w:rPr>
          <w:rFonts w:eastAsia="Times New Roman" w:cs="Times New Roman"/>
          <w:szCs w:val="24"/>
        </w:rPr>
        <w:t>επισκεψιμότητας</w:t>
      </w:r>
      <w:proofErr w:type="spellEnd"/>
      <w:r>
        <w:rPr>
          <w:rFonts w:eastAsia="Times New Roman" w:cs="Times New Roman"/>
          <w:szCs w:val="24"/>
        </w:rPr>
        <w:t xml:space="preserve"> τα τελευταία χρόνια, στην οποία οφείλουμε να ανταποκριθούμε, διότι και από εκεί θα υπάρχουν προβλήματα, αν δεν ανταποκριθούμε.</w:t>
      </w:r>
    </w:p>
    <w:p w14:paraId="7814C6B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Δεν υπάρχει μεγάλη </w:t>
      </w:r>
      <w:proofErr w:type="spellStart"/>
      <w:r>
        <w:rPr>
          <w:rFonts w:eastAsia="Times New Roman" w:cs="Times New Roman"/>
          <w:szCs w:val="24"/>
        </w:rPr>
        <w:t>επισκεψιμότητα</w:t>
      </w:r>
      <w:proofErr w:type="spellEnd"/>
      <w:r>
        <w:rPr>
          <w:rFonts w:eastAsia="Times New Roman" w:cs="Times New Roman"/>
          <w:szCs w:val="24"/>
        </w:rPr>
        <w:t xml:space="preserve"> ακόμη στο </w:t>
      </w:r>
      <w:r>
        <w:rPr>
          <w:rFonts w:eastAsia="Times New Roman" w:cs="Times New Roman"/>
          <w:szCs w:val="24"/>
        </w:rPr>
        <w:t>μ</w:t>
      </w:r>
      <w:r>
        <w:rPr>
          <w:rFonts w:eastAsia="Times New Roman" w:cs="Times New Roman"/>
          <w:szCs w:val="24"/>
        </w:rPr>
        <w:t>ουσείο, διότι είναι καινούργιο κι ενδεχομένως δ</w:t>
      </w:r>
      <w:r>
        <w:rPr>
          <w:rFonts w:eastAsia="Times New Roman" w:cs="Times New Roman"/>
          <w:szCs w:val="24"/>
        </w:rPr>
        <w:t xml:space="preserve">εν το ξέρουν. </w:t>
      </w:r>
      <w:r>
        <w:rPr>
          <w:rFonts w:eastAsia="Times New Roman" w:cs="Times New Roman"/>
          <w:szCs w:val="24"/>
        </w:rPr>
        <w:t>Ε</w:t>
      </w:r>
      <w:r>
        <w:rPr>
          <w:rFonts w:eastAsia="Times New Roman" w:cs="Times New Roman"/>
          <w:szCs w:val="24"/>
        </w:rPr>
        <w:t>κεί έρχομαι στο θέμα ότι μπορούμε να έχουμε μια πολύ καλή συνεργασία –και το θίξατε, νομίζω- μιας ανάδειξης αυτού χώρου, μιας εμψύχωσης και παρότρυνσης και από τους τοπικούς φορείς, τις δυνάμεις, τους συλλόγους, την τοπική αυτοδιοίκηση, να γ</w:t>
      </w:r>
      <w:r>
        <w:rPr>
          <w:rFonts w:eastAsia="Times New Roman" w:cs="Times New Roman"/>
          <w:szCs w:val="24"/>
        </w:rPr>
        <w:t>ίνει μια καμπάνια και στους ανθρώπους της περιοχής, τον τοπικό πληθυσμό, αλλά και ευρύτερα μέσα από το Υπουργείο Τουρισμού, έτσι ώστε να προβληθεί αυτός ο χώρος.</w:t>
      </w:r>
    </w:p>
    <w:p w14:paraId="7814C6B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Όταν, λοιπόν, υπάρχει μεγαλύτερη </w:t>
      </w:r>
      <w:proofErr w:type="spellStart"/>
      <w:r>
        <w:rPr>
          <w:rFonts w:eastAsia="Times New Roman" w:cs="Times New Roman"/>
          <w:szCs w:val="24"/>
        </w:rPr>
        <w:t>επισκεψιμότητα</w:t>
      </w:r>
      <w:proofErr w:type="spellEnd"/>
      <w:r>
        <w:rPr>
          <w:rFonts w:eastAsia="Times New Roman" w:cs="Times New Roman"/>
          <w:szCs w:val="24"/>
        </w:rPr>
        <w:t>, και το Υπουργείο οφείλει να ανταποκριθεί σε α</w:t>
      </w:r>
      <w:r>
        <w:rPr>
          <w:rFonts w:eastAsia="Times New Roman" w:cs="Times New Roman"/>
          <w:szCs w:val="24"/>
        </w:rPr>
        <w:t>υτή την ανάγκη των ανθρώπων να το επισκεφθούν. Αυτή τη στιγμή προσπαθούμε με τις δυνάμεις που υπάρχουν να ανταποκριθούμε στο μέγιστο δυνατό.</w:t>
      </w:r>
    </w:p>
    <w:p w14:paraId="7814C6B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Θέλω να σας διαβεβαιώσω -και το βλέπω τώρα και από κοντά- ότι οι εφορείες κάνουν τεράστιες προσπάθειες για να μπορέ</w:t>
      </w:r>
      <w:r>
        <w:rPr>
          <w:rFonts w:eastAsia="Times New Roman" w:cs="Times New Roman"/>
          <w:szCs w:val="24"/>
        </w:rPr>
        <w:t xml:space="preserve">σουν να οργανώσουν τα μουσεία, ώστε να είναι ανοικτά για τα σχολεία. Συγκεκριμένα, έχει ξεκινήσει διάλογος της εφόρου με τα σχολεία, ώστε να τα επισκέπτονται σε εκπαιδευτικές εκδρομές. </w:t>
      </w:r>
      <w:r>
        <w:rPr>
          <w:rFonts w:eastAsia="Times New Roman" w:cs="Times New Roman"/>
          <w:szCs w:val="24"/>
        </w:rPr>
        <w:t>Ή</w:t>
      </w:r>
      <w:r>
        <w:rPr>
          <w:rFonts w:eastAsia="Times New Roman" w:cs="Times New Roman"/>
          <w:szCs w:val="24"/>
        </w:rPr>
        <w:t xml:space="preserve">δη υπάρχει ιστοσελίδα του </w:t>
      </w:r>
      <w:r>
        <w:rPr>
          <w:rFonts w:eastAsia="Times New Roman" w:cs="Times New Roman"/>
          <w:szCs w:val="24"/>
        </w:rPr>
        <w:t>μ</w:t>
      </w:r>
      <w:r>
        <w:rPr>
          <w:rFonts w:eastAsia="Times New Roman" w:cs="Times New Roman"/>
          <w:szCs w:val="24"/>
        </w:rPr>
        <w:t xml:space="preserve">ουσείου, η οποία είναι εξαιρετική. </w:t>
      </w:r>
    </w:p>
    <w:p w14:paraId="7814C6B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Η πρόθε</w:t>
      </w:r>
      <w:r>
        <w:rPr>
          <w:rFonts w:eastAsia="Times New Roman" w:cs="Times New Roman"/>
          <w:szCs w:val="24"/>
        </w:rPr>
        <w:t xml:space="preserve">ση από εμάς είναι να συνεργαστούμε. Όταν αυξηθεί η </w:t>
      </w:r>
      <w:proofErr w:type="spellStart"/>
      <w:r>
        <w:rPr>
          <w:rFonts w:eastAsia="Times New Roman" w:cs="Times New Roman"/>
          <w:szCs w:val="24"/>
        </w:rPr>
        <w:t>επισκεψιμότητα</w:t>
      </w:r>
      <w:proofErr w:type="spellEnd"/>
      <w:r>
        <w:rPr>
          <w:rFonts w:eastAsia="Times New Roman" w:cs="Times New Roman"/>
          <w:szCs w:val="24"/>
        </w:rPr>
        <w:t xml:space="preserve">, επομένως, θα αυξηθεί και εκ των πραγμάτων και η φύλαξη. </w:t>
      </w:r>
    </w:p>
    <w:p w14:paraId="7814C6B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ευχαριστώ.</w:t>
      </w:r>
    </w:p>
    <w:p w14:paraId="7814C6BF" w14:textId="77777777" w:rsidR="00D90BAD" w:rsidRDefault="009A27D8">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b/>
          <w:bCs/>
        </w:rPr>
        <w:t xml:space="preserve"> </w:t>
      </w:r>
      <w:r>
        <w:rPr>
          <w:rFonts w:eastAsia="Times New Roman" w:cs="Times New Roman"/>
          <w:szCs w:val="24"/>
        </w:rPr>
        <w:t>Ευχαριστούμε.</w:t>
      </w:r>
    </w:p>
    <w:p w14:paraId="7814C6C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w:t>
      </w:r>
      <w:r>
        <w:rPr>
          <w:rFonts w:eastAsia="Times New Roman"/>
          <w:bCs/>
        </w:rPr>
        <w:t>Κυρία Πρόεδρε,</w:t>
      </w:r>
      <w:r>
        <w:rPr>
          <w:rFonts w:eastAsia="Times New Roman" w:cs="Times New Roman"/>
          <w:szCs w:val="24"/>
        </w:rPr>
        <w:t xml:space="preserve"> μου επιτρέπετε για πέντε </w:t>
      </w:r>
      <w:r>
        <w:rPr>
          <w:rFonts w:eastAsia="Times New Roman" w:cs="Times New Roman"/>
          <w:szCs w:val="24"/>
        </w:rPr>
        <w:t>δευτερόλεπτα;</w:t>
      </w:r>
    </w:p>
    <w:p w14:paraId="7814C6C1" w14:textId="77777777" w:rsidR="00D90BAD" w:rsidRDefault="009A27D8">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Δεν προβλέπεται </w:t>
      </w:r>
      <w:proofErr w:type="spellStart"/>
      <w:r>
        <w:rPr>
          <w:rFonts w:eastAsia="Times New Roman" w:cs="Times New Roman"/>
          <w:szCs w:val="24"/>
        </w:rPr>
        <w:t>τριτολογία</w:t>
      </w:r>
      <w:proofErr w:type="spellEnd"/>
      <w:r>
        <w:rPr>
          <w:rFonts w:eastAsia="Times New Roman" w:cs="Times New Roman"/>
          <w:szCs w:val="24"/>
        </w:rPr>
        <w:t xml:space="preserve"> κι έχουμε αργήσει πάρα πολύ, κύριε συνάδελφε. Μπορείτε να τ</w:t>
      </w:r>
      <w:r>
        <w:rPr>
          <w:rFonts w:eastAsia="Times New Roman" w:cs="Times New Roman"/>
          <w:szCs w:val="24"/>
        </w:rPr>
        <w:t>η</w:t>
      </w:r>
      <w:r>
        <w:rPr>
          <w:rFonts w:eastAsia="Times New Roman" w:cs="Times New Roman"/>
          <w:szCs w:val="24"/>
        </w:rPr>
        <w:t>ς τα πείτε και ιδιωτικά.</w:t>
      </w:r>
    </w:p>
    <w:p w14:paraId="7814C6C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Επιτρέψτε μου για τρία δευτερόλεπτα.</w:t>
      </w:r>
    </w:p>
    <w:p w14:paraId="7814C6C3" w14:textId="77777777" w:rsidR="00D90BAD" w:rsidRDefault="009A27D8">
      <w:pPr>
        <w:spacing w:line="600" w:lineRule="auto"/>
        <w:ind w:firstLine="720"/>
        <w:jc w:val="both"/>
        <w:rPr>
          <w:rFonts w:eastAsia="Times New Roman" w:cs="Times New Roman"/>
          <w:szCs w:val="24"/>
        </w:rPr>
      </w:pPr>
      <w:r>
        <w:rPr>
          <w:rFonts w:eastAsia="Times New Roman"/>
          <w:b/>
          <w:bCs/>
        </w:rPr>
        <w:t xml:space="preserve">ΠΡΟΕΔΡΕΥΟΥΣΑ (Αναστασία </w:t>
      </w:r>
      <w:r>
        <w:rPr>
          <w:rFonts w:eastAsia="Times New Roman"/>
          <w:b/>
          <w:bCs/>
        </w:rPr>
        <w:t>Χριστοδουλοπούλου):</w:t>
      </w:r>
      <w:r>
        <w:rPr>
          <w:rFonts w:eastAsia="Times New Roman" w:cs="Times New Roman"/>
          <w:szCs w:val="24"/>
        </w:rPr>
        <w:t xml:space="preserve"> Όχι. Δεν το επιτρέπει ο Κανονισμός. Εγώ όσο θέλετε.</w:t>
      </w:r>
    </w:p>
    <w:p w14:paraId="7814C6C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Μπαίνουμε στη συζήτηση </w:t>
      </w:r>
      <w:r>
        <w:rPr>
          <w:rFonts w:eastAsia="Times New Roman" w:cs="Times New Roman"/>
          <w:szCs w:val="24"/>
        </w:rPr>
        <w:t>της,</w:t>
      </w:r>
      <w:r>
        <w:rPr>
          <w:rFonts w:eastAsia="Times New Roman" w:cs="Times New Roman"/>
          <w:szCs w:val="24"/>
        </w:rPr>
        <w:t xml:space="preserve"> τελευταίας</w:t>
      </w:r>
      <w:r>
        <w:rPr>
          <w:rFonts w:eastAsia="Times New Roman" w:cs="Times New Roman"/>
          <w:szCs w:val="24"/>
        </w:rPr>
        <w:t xml:space="preserve"> για σήμερα</w:t>
      </w:r>
      <w:r>
        <w:rPr>
          <w:rFonts w:eastAsia="Times New Roman" w:cs="Times New Roman"/>
          <w:szCs w:val="24"/>
        </w:rPr>
        <w:t>,</w:t>
      </w:r>
      <w:r>
        <w:rPr>
          <w:rFonts w:eastAsia="Times New Roman" w:cs="Times New Roman"/>
          <w:szCs w:val="24"/>
        </w:rPr>
        <w:t xml:space="preserve"> δεύτερης</w:t>
      </w:r>
      <w:r>
        <w:rPr>
          <w:rFonts w:eastAsia="Times New Roman" w:cs="Times New Roman"/>
          <w:szCs w:val="24"/>
        </w:rPr>
        <w:t xml:space="preserve"> με αριθμό 3063/1-2-2017 ερώτησης του κύκλου αναφορών</w:t>
      </w:r>
      <w:r>
        <w:rPr>
          <w:rFonts w:eastAsia="Times New Roman" w:cs="Times New Roman"/>
          <w:szCs w:val="24"/>
        </w:rPr>
        <w:t xml:space="preserve"> </w:t>
      </w:r>
      <w:r>
        <w:rPr>
          <w:rFonts w:eastAsia="Times New Roman" w:cs="Times New Roman"/>
          <w:szCs w:val="24"/>
        </w:rPr>
        <w:lastRenderedPageBreak/>
        <w:t>-</w:t>
      </w:r>
      <w:r>
        <w:rPr>
          <w:rFonts w:eastAsia="Times New Roman" w:cs="Times New Roman"/>
          <w:szCs w:val="24"/>
        </w:rPr>
        <w:t xml:space="preserve"> </w:t>
      </w:r>
      <w:r>
        <w:rPr>
          <w:rFonts w:eastAsia="Times New Roman" w:cs="Times New Roman"/>
          <w:szCs w:val="24"/>
        </w:rPr>
        <w:t xml:space="preserve">ερωτήσεων του Βουλευτή Ηρακλείου της Δημοκρατικής Συμπαράταξης ΠΑΣΟΚ </w:t>
      </w:r>
      <w:r>
        <w:rPr>
          <w:rFonts w:eastAsia="Times New Roman" w:cs="Times New Roman"/>
          <w:szCs w:val="24"/>
        </w:rPr>
        <w:t xml:space="preserve">–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την Υπουργό Εργασίας, Κοινωνικής Ασφάλισης και Κοινωνικής Αλληλεγγύης, σχετικά με τη βιώσιμη ρύθμιση ληξιπρόθεσμων οφειλών προς το δημόσιο, τα ασφαλιστικά ταμεία και τους δήμους, ανάλογα με τις δυνατότητες του οφειλέτη</w:t>
      </w:r>
      <w:r>
        <w:rPr>
          <w:rFonts w:eastAsia="Times New Roman" w:cs="Times New Roman"/>
          <w:szCs w:val="24"/>
        </w:rPr>
        <w:t>.</w:t>
      </w:r>
    </w:p>
    <w:p w14:paraId="7814C6C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θα απαντήσει ο κ. Πετρόπουλος. Έχετε δύο λεπτά για την </w:t>
      </w:r>
      <w:proofErr w:type="spellStart"/>
      <w:r>
        <w:rPr>
          <w:rFonts w:eastAsia="Times New Roman" w:cs="Times New Roman"/>
          <w:szCs w:val="24"/>
        </w:rPr>
        <w:t>πρωτομιλία</w:t>
      </w:r>
      <w:proofErr w:type="spellEnd"/>
      <w:r>
        <w:rPr>
          <w:rFonts w:eastAsia="Times New Roman" w:cs="Times New Roman"/>
          <w:szCs w:val="24"/>
        </w:rPr>
        <w:t xml:space="preserve"> σας.</w:t>
      </w:r>
    </w:p>
    <w:p w14:paraId="7814C6C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κυρία Πρόεδρε.</w:t>
      </w:r>
    </w:p>
    <w:p w14:paraId="7814C6C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Κύριε Υπουργέ, είχα υποβάλει αυτή την ερώτηση γραπτώς, αναμένοντας γραπτή απάντηση</w:t>
      </w:r>
      <w:r>
        <w:rPr>
          <w:rFonts w:eastAsia="Times New Roman" w:cs="Times New Roman"/>
          <w:szCs w:val="24"/>
        </w:rPr>
        <w:t>,</w:t>
      </w:r>
      <w:r>
        <w:rPr>
          <w:rFonts w:eastAsia="Times New Roman" w:cs="Times New Roman"/>
          <w:szCs w:val="24"/>
        </w:rPr>
        <w:t xml:space="preserve"> προς τα Υπουργεία Οικονομικών, </w:t>
      </w:r>
      <w:r>
        <w:rPr>
          <w:rFonts w:eastAsia="Times New Roman" w:cs="Times New Roman"/>
          <w:szCs w:val="24"/>
        </w:rPr>
        <w:t>Εσωτερικών και Εργασίας, για τις προθέσεις των Υπουργείων, άρα και συνολικά της Κυβέρνησης, σχετικά με τη θέσπιση μιας βιώσιμης ρύθμισης ληξιπρόθεσμων οφειλών που αφορούν το δημόσιο, τα ασφαλιστικά ταμεία και τους δήμους.</w:t>
      </w:r>
    </w:p>
    <w:p w14:paraId="7814C6C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Πήρα απάντηση από το Υπουργείο Εσω</w:t>
      </w:r>
      <w:r>
        <w:rPr>
          <w:rFonts w:eastAsia="Times New Roman" w:cs="Times New Roman"/>
          <w:szCs w:val="24"/>
        </w:rPr>
        <w:t xml:space="preserve">τερικών. Δεν έχω πάρει απάντηση από το Υπουργείο Οικονομικών και Εργασίας και γι’ αυτό τη φέρνω για συζήτηση στην Ολομέλεια. Θεωρώ ότι </w:t>
      </w:r>
      <w:r>
        <w:rPr>
          <w:rFonts w:eastAsia="Times New Roman" w:cs="Times New Roman"/>
          <w:szCs w:val="24"/>
        </w:rPr>
        <w:lastRenderedPageBreak/>
        <w:t>είναι πάρα πολύ σημαντικό να μην επαναπαυθείτε σε αυτό που λέγεται «εξωδικαστικός συμβιβασμός». Σας το λέω εκ των προτέρω</w:t>
      </w:r>
      <w:r>
        <w:rPr>
          <w:rFonts w:eastAsia="Times New Roman" w:cs="Times New Roman"/>
          <w:szCs w:val="24"/>
        </w:rPr>
        <w:t>ν, διότι το πλαίσιο του εξωδικαστικού συμβιβασμού, όπως τελικά φαίνεται να διαμορφώνεται, δεν θα εξυπηρετήσει τα πράγματα για τρεις κυρίως λόγους</w:t>
      </w:r>
      <w:r>
        <w:rPr>
          <w:rFonts w:eastAsia="Times New Roman" w:cs="Times New Roman"/>
          <w:szCs w:val="24"/>
        </w:rPr>
        <w:t>.</w:t>
      </w:r>
    </w:p>
    <w:p w14:paraId="7814C6C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Ο πρώτος λόγος είναι ότι η επιχείρηση πρέπει να έχει τουλάχιστον ένα έτος με κέρδη για να μπει. Εξαιρεί τους </w:t>
      </w:r>
      <w:r>
        <w:rPr>
          <w:rFonts w:eastAsia="Times New Roman" w:cs="Times New Roman"/>
          <w:szCs w:val="24"/>
        </w:rPr>
        <w:t>ελεύθερους επαγγελματίες, εξαιρεί τις μικρές επιχειρήσεις</w:t>
      </w:r>
      <w:r>
        <w:rPr>
          <w:rFonts w:eastAsia="Times New Roman" w:cs="Times New Roman"/>
          <w:szCs w:val="24"/>
        </w:rPr>
        <w:t>,</w:t>
      </w:r>
      <w:r>
        <w:rPr>
          <w:rFonts w:eastAsia="Times New Roman" w:cs="Times New Roman"/>
          <w:szCs w:val="24"/>
        </w:rPr>
        <w:t xml:space="preserve"> που οφείλουν συνήθως από 20.000 ευρώ και κάτω</w:t>
      </w:r>
      <w:r>
        <w:rPr>
          <w:rFonts w:eastAsia="Times New Roman" w:cs="Times New Roman"/>
          <w:szCs w:val="24"/>
        </w:rPr>
        <w:t>,</w:t>
      </w:r>
      <w:r>
        <w:rPr>
          <w:rFonts w:eastAsia="Times New Roman" w:cs="Times New Roman"/>
          <w:szCs w:val="24"/>
        </w:rPr>
        <w:t xml:space="preserve"> και, βεβαίως, απαιτεί η επιχείρηση να μην έχει το 85% των οφειλών της σε έναν πιστωτή, να μην είναι δηλαδή παράδειγμα προς τα ασφαλιστικά ταμεία. Αν έ</w:t>
      </w:r>
      <w:r>
        <w:rPr>
          <w:rFonts w:eastAsia="Times New Roman" w:cs="Times New Roman"/>
          <w:szCs w:val="24"/>
        </w:rPr>
        <w:t>χει μόνο προς τα ασφαλιστικά ταμεία, την εξαιρεί.</w:t>
      </w:r>
    </w:p>
    <w:p w14:paraId="7814C6C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Βεβαίως, υπάρχει το μεγάλο θέμα ότι καλείται να προσέλθει στον εξωδικαστικό συμβιβασμό -ο οποίος, κατά την άποψή μου, θα καταλήξει εξωδικαστικός εκβιασμός- ο οφειλέτης, χωρίς να του έχει διασφαλίσει με τη λ</w:t>
      </w:r>
      <w:r>
        <w:rPr>
          <w:rFonts w:eastAsia="Times New Roman" w:cs="Times New Roman"/>
          <w:szCs w:val="24"/>
        </w:rPr>
        <w:t>ειτουργία ακατάσχετου λογαριασμού την εν τω μεταξύ διατήρηση της επιχείρησης.</w:t>
      </w:r>
    </w:p>
    <w:p w14:paraId="7814C6CB" w14:textId="77777777" w:rsidR="00D90BAD" w:rsidRDefault="009A27D8">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814C6C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Θα πάρω ένα λεπτό από τη </w:t>
      </w:r>
      <w:proofErr w:type="spellStart"/>
      <w:r>
        <w:rPr>
          <w:rFonts w:eastAsia="Times New Roman" w:cs="Times New Roman"/>
          <w:szCs w:val="24"/>
        </w:rPr>
        <w:t>δευτερομιλία</w:t>
      </w:r>
      <w:proofErr w:type="spellEnd"/>
      <w:r>
        <w:rPr>
          <w:rFonts w:eastAsia="Times New Roman" w:cs="Times New Roman"/>
          <w:szCs w:val="24"/>
        </w:rPr>
        <w:t xml:space="preserve"> μου.</w:t>
      </w:r>
    </w:p>
    <w:p w14:paraId="7814C6C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Με αυτή την έννοια ρωτώ εσάς, ως Υπουργείο Εργασίας</w:t>
      </w:r>
      <w:r>
        <w:rPr>
          <w:rFonts w:eastAsia="Times New Roman" w:cs="Times New Roman"/>
          <w:szCs w:val="24"/>
        </w:rPr>
        <w:t>, εάν έχετε μελετήσει τη δυνατότητα, με βάση την εμπειρία, βιώσιμης ρύθμισης. Γιατί λέω «με βάση την εμπειρία»; Διότι από τ</w:t>
      </w:r>
      <w:r>
        <w:rPr>
          <w:rFonts w:eastAsia="Times New Roman" w:cs="Times New Roman"/>
          <w:szCs w:val="24"/>
        </w:rPr>
        <w:t>ι</w:t>
      </w:r>
      <w:r>
        <w:rPr>
          <w:rFonts w:eastAsia="Times New Roman" w:cs="Times New Roman"/>
          <w:szCs w:val="24"/>
        </w:rPr>
        <w:t>ς τριακόσι</w:t>
      </w:r>
      <w:r>
        <w:rPr>
          <w:rFonts w:eastAsia="Times New Roman" w:cs="Times New Roman"/>
          <w:szCs w:val="24"/>
        </w:rPr>
        <w:t>ε</w:t>
      </w:r>
      <w:r>
        <w:rPr>
          <w:rFonts w:eastAsia="Times New Roman" w:cs="Times New Roman"/>
          <w:szCs w:val="24"/>
        </w:rPr>
        <w:t>ς δεκαπέντε χιλιάδες οφειλέτες με 17,5 δισεκατομμύρια οφειλές, ενεργές ρυθμίσεις παραμένουν σαράντα πέντε χιλιάδες ουσιασ</w:t>
      </w:r>
      <w:r>
        <w:rPr>
          <w:rFonts w:eastAsia="Times New Roman" w:cs="Times New Roman"/>
          <w:szCs w:val="24"/>
        </w:rPr>
        <w:t>τικά και αφορούν το 10% του ποσού, δηλαδή 1,7 δισεκατομμύρι</w:t>
      </w:r>
      <w:r>
        <w:rPr>
          <w:rFonts w:eastAsia="Times New Roman" w:cs="Times New Roman"/>
          <w:szCs w:val="24"/>
        </w:rPr>
        <w:t>ο</w:t>
      </w:r>
      <w:r>
        <w:rPr>
          <w:rFonts w:eastAsia="Times New Roman" w:cs="Times New Roman"/>
          <w:szCs w:val="24"/>
        </w:rPr>
        <w:t>.</w:t>
      </w:r>
    </w:p>
    <w:p w14:paraId="7814C6C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Να πω ότι από τ</w:t>
      </w:r>
      <w:r>
        <w:rPr>
          <w:rFonts w:eastAsia="Times New Roman" w:cs="Times New Roman"/>
          <w:szCs w:val="24"/>
        </w:rPr>
        <w:t>ι</w:t>
      </w:r>
      <w:r>
        <w:rPr>
          <w:rFonts w:eastAsia="Times New Roman" w:cs="Times New Roman"/>
          <w:szCs w:val="24"/>
        </w:rPr>
        <w:t>ς σαράντα χιλιάδες οφειλέτες που απώλεσαν τη ρύθμιση του 2015, τη βελτιωμένη των εκατό δόσεων που ψηφίστηκε το 2015, μόνο οι πέντε χιλιάδες εντάχθηκαν στην πάγια ρύθμιση και μόνο</w:t>
      </w:r>
      <w:r>
        <w:rPr>
          <w:rFonts w:eastAsia="Times New Roman" w:cs="Times New Roman"/>
          <w:szCs w:val="24"/>
        </w:rPr>
        <w:t xml:space="preserve"> οι τρεις χιλιάδες έχουν ολοκληρώσει τη διαδικασία.</w:t>
      </w:r>
    </w:p>
    <w:p w14:paraId="7814C6C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Άρα, με βάση την εμπειρία αυτή και τα αποτελέσματα που δημοσίευσε το ΚΕΑΟ τις προηγούμενες μέρες, θεωρώ ότι πρέπει να προχωρήσετε σε μια νέα βιώσιμη ρύθμιση,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την πραγματικότητα</w:t>
      </w:r>
      <w:r>
        <w:rPr>
          <w:rFonts w:eastAsia="Times New Roman" w:cs="Times New Roman"/>
          <w:szCs w:val="24"/>
        </w:rPr>
        <w:t>,</w:t>
      </w:r>
      <w:r>
        <w:rPr>
          <w:rFonts w:eastAsia="Times New Roman" w:cs="Times New Roman"/>
          <w:szCs w:val="24"/>
        </w:rPr>
        <w:t xml:space="preserve"> για ν</w:t>
      </w:r>
      <w:r>
        <w:rPr>
          <w:rFonts w:eastAsia="Times New Roman" w:cs="Times New Roman"/>
          <w:szCs w:val="24"/>
        </w:rPr>
        <w:t>α μπορέσουμε να προχωρήσουμε.</w:t>
      </w:r>
    </w:p>
    <w:p w14:paraId="7814C6D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Ευχαριστώ.</w:t>
      </w:r>
    </w:p>
    <w:p w14:paraId="7814C6D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Πετρόπουλε, έχετε τον λόγο.</w:t>
      </w:r>
    </w:p>
    <w:p w14:paraId="7814C6D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κυρία Πρόεδρε.</w:t>
      </w:r>
    </w:p>
    <w:p w14:paraId="7814C6D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έχω απαντήσει από τη θέση αυτή στο Κοινοβούλιο σε προηγούμενες ίδιες ερωτήσεις σας και νομίζω ότι είχα δώσει όλες τις εξηγήσεις. Θα το κάνω και τώρα.</w:t>
      </w:r>
    </w:p>
    <w:p w14:paraId="7814C6D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Μην υποβαθμίζουμε τη σημασία του εξωδικαστικού συμβιβασμού. Παρέχει τη δυνατότητα για οφειλές</w:t>
      </w:r>
      <w:r>
        <w:rPr>
          <w:rFonts w:eastAsia="Times New Roman" w:cs="Times New Roman"/>
          <w:szCs w:val="24"/>
        </w:rPr>
        <w:t xml:space="preserve"> πάνω από 20.000 βεβαίως συνολικά να μπορεί κάποιος να ενταχθεί σε αυτή τη διαδικασία και με τη </w:t>
      </w:r>
      <w:proofErr w:type="spellStart"/>
      <w:r>
        <w:rPr>
          <w:rFonts w:eastAsia="Times New Roman" w:cs="Times New Roman"/>
          <w:szCs w:val="24"/>
        </w:rPr>
        <w:t>διευκολυντική</w:t>
      </w:r>
      <w:proofErr w:type="spellEnd"/>
      <w:r>
        <w:rPr>
          <w:rFonts w:eastAsia="Times New Roman" w:cs="Times New Roman"/>
          <w:szCs w:val="24"/>
        </w:rPr>
        <w:t xml:space="preserve"> περίπτωση της συμμετοχής τουλάχιστον του 50% των πιστωτών, που με μια επίσης πλειοψηφία που διευκολύνει τη λήψη αποφάσεων, το 60% των συμμετεχόντω</w:t>
      </w:r>
      <w:r>
        <w:rPr>
          <w:rFonts w:eastAsia="Times New Roman" w:cs="Times New Roman"/>
          <w:szCs w:val="24"/>
        </w:rPr>
        <w:t>ν να μπορεί να αντιμετωπίζει τέτοιου είδους οφειλές.</w:t>
      </w:r>
    </w:p>
    <w:p w14:paraId="7814C6D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Επομένως κάναμε ένα μεγάλο βήμα, το οποίο θα ξεκαθαρίσει σε μεγάλο βαθμό τις περιπτώσεις αυτές που μπορούν να αντιμετωπιστούν από βιώσιμες επιχειρήσεις</w:t>
      </w:r>
      <w:r>
        <w:rPr>
          <w:rFonts w:eastAsia="Times New Roman" w:cs="Times New Roman"/>
          <w:szCs w:val="24"/>
        </w:rPr>
        <w:t>,</w:t>
      </w:r>
      <w:r>
        <w:rPr>
          <w:rFonts w:eastAsia="Times New Roman" w:cs="Times New Roman"/>
          <w:szCs w:val="24"/>
        </w:rPr>
        <w:t xml:space="preserve"> με ένα σχέδιο το ο</w:t>
      </w:r>
      <w:r>
        <w:rPr>
          <w:rFonts w:eastAsia="Times New Roman" w:cs="Times New Roman"/>
          <w:szCs w:val="24"/>
        </w:rPr>
        <w:lastRenderedPageBreak/>
        <w:t>ποίο βεβαίως θα είναι βιώσιμο, δ</w:t>
      </w:r>
      <w:r>
        <w:rPr>
          <w:rFonts w:eastAsia="Times New Roman" w:cs="Times New Roman"/>
          <w:szCs w:val="24"/>
        </w:rPr>
        <w:t xml:space="preserve">ιότι η λύση στην οποία θα καταλήγουν οι πιστωτές θα είναι μια λύση μακράς διαρκείας, που θα φτάνει τα δέκα έτη για έναν οφειλέτη, καθώς θα είναι περίπου μέχρι και </w:t>
      </w:r>
      <w:proofErr w:type="spellStart"/>
      <w:r>
        <w:rPr>
          <w:rFonts w:eastAsia="Times New Roman" w:cs="Times New Roman"/>
          <w:szCs w:val="24"/>
        </w:rPr>
        <w:t>εκατόν</w:t>
      </w:r>
      <w:proofErr w:type="spellEnd"/>
      <w:r>
        <w:rPr>
          <w:rFonts w:eastAsia="Times New Roman" w:cs="Times New Roman"/>
          <w:szCs w:val="24"/>
        </w:rPr>
        <w:t xml:space="preserve"> είκοσι οι μηνιαίες δόσεις, με ελάχιστο ποσό καταβολής τα 50 ευρώ.</w:t>
      </w:r>
    </w:p>
    <w:p w14:paraId="7814C6D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Επομένως είναι ένα μ</w:t>
      </w:r>
      <w:r>
        <w:rPr>
          <w:rFonts w:eastAsia="Times New Roman" w:cs="Times New Roman"/>
          <w:szCs w:val="24"/>
        </w:rPr>
        <w:t>εγάλο βήμα</w:t>
      </w:r>
      <w:r>
        <w:rPr>
          <w:rFonts w:eastAsia="Times New Roman" w:cs="Times New Roman"/>
          <w:szCs w:val="24"/>
        </w:rPr>
        <w:t>,</w:t>
      </w:r>
      <w:r>
        <w:rPr>
          <w:rFonts w:eastAsia="Times New Roman" w:cs="Times New Roman"/>
          <w:szCs w:val="24"/>
        </w:rPr>
        <w:t xml:space="preserve"> που πρέπει να το στηρίξουμε. Πρέπει να πληροφορηθεί ο επιχειρηματικός κόσμος </w:t>
      </w:r>
      <w:r>
        <w:rPr>
          <w:rFonts w:eastAsia="Times New Roman" w:cs="Times New Roman"/>
          <w:szCs w:val="24"/>
        </w:rPr>
        <w:t xml:space="preserve">για </w:t>
      </w:r>
      <w:r>
        <w:rPr>
          <w:rFonts w:eastAsia="Times New Roman" w:cs="Times New Roman"/>
          <w:szCs w:val="24"/>
        </w:rPr>
        <w:t>αυτή τη δυνατότητα</w:t>
      </w:r>
      <w:r>
        <w:rPr>
          <w:rFonts w:eastAsia="Times New Roman" w:cs="Times New Roman"/>
          <w:szCs w:val="24"/>
        </w:rPr>
        <w:t>,</w:t>
      </w:r>
      <w:r>
        <w:rPr>
          <w:rFonts w:eastAsia="Times New Roman" w:cs="Times New Roman"/>
          <w:szCs w:val="24"/>
        </w:rPr>
        <w:t xml:space="preserve"> για να την αξιοποιήσει.</w:t>
      </w:r>
    </w:p>
    <w:p w14:paraId="7814C6D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Επίσης πρέπει να πω ότι συνολικά τα θέματα που άπτονται ζητημάτων της οικονομικής ανάπτυξης έχουν τον κατοπτρισμό τους </w:t>
      </w:r>
      <w:r>
        <w:rPr>
          <w:rFonts w:eastAsia="Times New Roman" w:cs="Times New Roman"/>
          <w:szCs w:val="24"/>
        </w:rPr>
        <w:t>πάνω σε ορισμένα δεδομένα, τα οποία θα δούμε διαχρονικά</w:t>
      </w:r>
      <w:r>
        <w:rPr>
          <w:rFonts w:eastAsia="Times New Roman" w:cs="Times New Roman"/>
          <w:szCs w:val="24"/>
        </w:rPr>
        <w:t>,</w:t>
      </w:r>
      <w:r>
        <w:rPr>
          <w:rFonts w:eastAsia="Times New Roman" w:cs="Times New Roman"/>
          <w:szCs w:val="24"/>
        </w:rPr>
        <w:t xml:space="preserve"> με βάση τα στοιχεία που θα σας πω. Το ζήτημα δεν είναι μόνο τι διευκολύνσεις δίνεις για οφειλές, αλλά και τι όρους δημιουργείς στην οικονομία</w:t>
      </w:r>
      <w:r>
        <w:rPr>
          <w:rFonts w:eastAsia="Times New Roman" w:cs="Times New Roman"/>
          <w:szCs w:val="24"/>
        </w:rPr>
        <w:t>,</w:t>
      </w:r>
      <w:r>
        <w:rPr>
          <w:rFonts w:eastAsia="Times New Roman" w:cs="Times New Roman"/>
          <w:szCs w:val="24"/>
        </w:rPr>
        <w:t xml:space="preserve"> για να αντιμετωπίζουν αυτές οι επιχειρήσεις και τις υποχ</w:t>
      </w:r>
      <w:r>
        <w:rPr>
          <w:rFonts w:eastAsia="Times New Roman" w:cs="Times New Roman"/>
          <w:szCs w:val="24"/>
        </w:rPr>
        <w:t>ρεώσεις που είχαν αλλά και τις μελλοντικές τους υποχρεώσεις.</w:t>
      </w:r>
    </w:p>
    <w:p w14:paraId="7814C6D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Στο τέλος του 2008, κύριε </w:t>
      </w:r>
      <w:proofErr w:type="spellStart"/>
      <w:r>
        <w:rPr>
          <w:rFonts w:eastAsia="Times New Roman" w:cs="Times New Roman"/>
          <w:szCs w:val="24"/>
        </w:rPr>
        <w:t>Κεγκέρογλου</w:t>
      </w:r>
      <w:proofErr w:type="spellEnd"/>
      <w:r>
        <w:rPr>
          <w:rFonts w:eastAsia="Times New Roman" w:cs="Times New Roman"/>
          <w:szCs w:val="24"/>
        </w:rPr>
        <w:t xml:space="preserve">, είχαμε προς τον Οργανισμό Ασφάλισης Ελευθέρων Επαγγελματιών –θα το εκλάβω ως χαρακτηριστικό παράδειγμα- 3,5 δισεκατομμύρια </w:t>
      </w:r>
      <w:r>
        <w:rPr>
          <w:rFonts w:eastAsia="Times New Roman" w:cs="Times New Roman"/>
          <w:szCs w:val="24"/>
        </w:rPr>
        <w:lastRenderedPageBreak/>
        <w:t>ευρώ χρέος. Από εκεί και πέρα, κά</w:t>
      </w:r>
      <w:r>
        <w:rPr>
          <w:rFonts w:eastAsia="Times New Roman" w:cs="Times New Roman"/>
          <w:szCs w:val="24"/>
        </w:rPr>
        <w:t>θε χρονιά αυτή η οφειλή ξεπερνούσε το ένα δισεκατομμύριο ευρώ, με αποτέλεσμα να φθάσουμε κοντά στα 10 δισεκατομμύρια ευρώ το 2014. Είχαμε πάνω από ένα δισεκατομμύριο ευρώ κάθε χρονιά.</w:t>
      </w:r>
    </w:p>
    <w:p w14:paraId="7814C6D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Το 2016, η οφειλή που σχηματίστηκε για τον ΟΑΕΕ ήταν 600.000 ευρώ, δηλαδ</w:t>
      </w:r>
      <w:r>
        <w:rPr>
          <w:rFonts w:eastAsia="Times New Roman" w:cs="Times New Roman"/>
          <w:szCs w:val="24"/>
        </w:rPr>
        <w:t xml:space="preserve">ή περίπου το μισό της ετήσιας που διαμορφωνόταν κάθε προηγούμενη χρονιά. </w:t>
      </w:r>
    </w:p>
    <w:p w14:paraId="7814C6D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Να είστε βέβαιος ότι με τον τρόπο που υπολογίζονται πλέον οι εισφορές στους ελεύθερους επαγγελματίες θα έχουμε μία τάση μηδενισμού αυτού φαινομένου της συσσώρευσης οφειλών. Μάλιστα, </w:t>
      </w:r>
      <w:r>
        <w:rPr>
          <w:rFonts w:eastAsia="Times New Roman" w:cs="Times New Roman"/>
          <w:szCs w:val="24"/>
        </w:rPr>
        <w:t xml:space="preserve">με το αποτέλεσμα που θα έχουμε στον εξωδικαστικό συμβιβασμό για τα μεγάλα χρέη, θα δούμε τι θα απομένει. </w:t>
      </w:r>
    </w:p>
    <w:p w14:paraId="7814C6D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Έχω πει ξανά, άλλωστε, ότι το ζήτημα της εκκαθάρισης των οφειλών είναι ένα ζήτημα το οποίο εμείς θα το αντιμετωπίσουμε για εκείνους που</w:t>
      </w:r>
      <w:r>
        <w:rPr>
          <w:rFonts w:eastAsia="Times New Roman" w:cs="Times New Roman"/>
          <w:szCs w:val="24"/>
        </w:rPr>
        <w:t>,</w:t>
      </w:r>
      <w:r>
        <w:rPr>
          <w:rFonts w:eastAsia="Times New Roman" w:cs="Times New Roman"/>
          <w:szCs w:val="24"/>
        </w:rPr>
        <w:t xml:space="preserve"> για λόγους τη</w:t>
      </w:r>
      <w:r>
        <w:rPr>
          <w:rFonts w:eastAsia="Times New Roman" w:cs="Times New Roman"/>
          <w:szCs w:val="24"/>
        </w:rPr>
        <w:t>ς πολυπλοκότητας, της πολυνομίας και της πολυδιάσπασης της κοινωνικής ασφάλισης</w:t>
      </w:r>
      <w:r>
        <w:rPr>
          <w:rFonts w:eastAsia="Times New Roman" w:cs="Times New Roman"/>
          <w:szCs w:val="24"/>
        </w:rPr>
        <w:t>,</w:t>
      </w:r>
      <w:r>
        <w:rPr>
          <w:rFonts w:eastAsia="Times New Roman" w:cs="Times New Roman"/>
          <w:szCs w:val="24"/>
        </w:rPr>
        <w:t xml:space="preserve"> βρίσκονταν χρεωμένοι σε παραπάνω από ένα ασφαλιστικά ταμεία για ίδιο ασφαλιστικό χρόνο, επειδή κάθε φορέας διεκδικούσε την ασφάλιση του πολίτη. Αυτό συνέβαινε με όλα τα ταμεία</w:t>
      </w:r>
      <w:r>
        <w:rPr>
          <w:rFonts w:eastAsia="Times New Roman" w:cs="Times New Roman"/>
          <w:szCs w:val="24"/>
        </w:rPr>
        <w:t>, πλην του ΙΚΑ, των πρώην ταμείων ΟΑΕΕ, ΕΤΑΑ, ΟΓΑ.</w:t>
      </w:r>
    </w:p>
    <w:p w14:paraId="7814C6D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Αυτά τα πράγματα θα μας φέρουν σε μία εικόνα που έτσι κι αλλιώς έχουμε προβλέψει, καθώς και στον νόμο για την εκκαθάριση αυτών των υποχρεώσεων</w:t>
      </w:r>
      <w:r>
        <w:rPr>
          <w:rFonts w:eastAsia="Times New Roman" w:cs="Times New Roman"/>
          <w:szCs w:val="24"/>
        </w:rPr>
        <w:t>,</w:t>
      </w:r>
      <w:r>
        <w:rPr>
          <w:rFonts w:eastAsia="Times New Roman" w:cs="Times New Roman"/>
          <w:szCs w:val="24"/>
        </w:rPr>
        <w:t xml:space="preserve"> που θα είναι πιο συγκεκριμένη. Θα εφαρμόσουμε με επιστημονικό</w:t>
      </w:r>
      <w:r>
        <w:rPr>
          <w:rFonts w:eastAsia="Times New Roman" w:cs="Times New Roman"/>
          <w:szCs w:val="24"/>
        </w:rPr>
        <w:t xml:space="preserve"> και μεθοδικό τρόπο συστήματα τα οποία προσεγγίζουν με έναν αξιόπιστο τρόπο την οφειλή και με έναν δυνητικό τρόπο ικανοποίησης των υποχρεώσεων από την πλευρά του οφειλέτη. Αυτό το σύστημα θέλει δουλειά και πιστεύω ότι θα το ολοκληρώσουμε μέσα σ’ αυτή τη χρ</w:t>
      </w:r>
      <w:r>
        <w:rPr>
          <w:rFonts w:eastAsia="Times New Roman" w:cs="Times New Roman"/>
          <w:szCs w:val="24"/>
        </w:rPr>
        <w:t>ονιά.</w:t>
      </w:r>
    </w:p>
    <w:p w14:paraId="7814C6D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ευχαριστώ.</w:t>
      </w:r>
    </w:p>
    <w:p w14:paraId="7814C6D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έχει τον λόγο.</w:t>
      </w:r>
    </w:p>
    <w:p w14:paraId="7814C6D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κυρία Πρόεδρε.</w:t>
      </w:r>
    </w:p>
    <w:p w14:paraId="7814C6E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κρατηθήκατε και σήμερα. Αναφερθήκατε έμμεσα σε επευφημίες των επαγγελματιών και των </w:t>
      </w:r>
      <w:r>
        <w:rPr>
          <w:rFonts w:eastAsia="Times New Roman" w:cs="Times New Roman"/>
          <w:szCs w:val="24"/>
        </w:rPr>
        <w:t>επιχειρηματιών για το σύστημα ασφαλιστικών εισφορών που έχετε θεσπίσει.</w:t>
      </w:r>
    </w:p>
    <w:p w14:paraId="7814C6E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Κοιτάξτε, αυτό είναι η μία όψη. Η άλλη όψη, η πραγματική, είναι ότι το σύστημα το οποίο επιλέξατε έχει δύο χαρακτηριστικά. Εκτός του ότι μεταφέρει τα βάρη στους μικρομεσαίους που παράγ</w:t>
      </w:r>
      <w:r>
        <w:rPr>
          <w:rFonts w:eastAsia="Times New Roman" w:cs="Times New Roman"/>
          <w:szCs w:val="24"/>
        </w:rPr>
        <w:t>ουν και δημιουργούν –χωρίς αντίστοιχη σύνταξη, μη μου πείτε-</w:t>
      </w:r>
      <w:r>
        <w:rPr>
          <w:rFonts w:eastAsia="Times New Roman" w:cs="Times New Roman"/>
          <w:szCs w:val="24"/>
        </w:rPr>
        <w:t>,</w:t>
      </w:r>
      <w:r>
        <w:rPr>
          <w:rFonts w:eastAsia="Times New Roman" w:cs="Times New Roman"/>
          <w:szCs w:val="24"/>
        </w:rPr>
        <w:t xml:space="preserve"> δημιουργεί μία παγίδα φτώχειας για όλους, καθώς τους λέει «</w:t>
      </w:r>
      <w:r>
        <w:rPr>
          <w:rFonts w:eastAsia="Times New Roman" w:cs="Times New Roman"/>
          <w:szCs w:val="24"/>
        </w:rPr>
        <w:t>μ</w:t>
      </w:r>
      <w:r>
        <w:rPr>
          <w:rFonts w:eastAsia="Times New Roman" w:cs="Times New Roman"/>
          <w:szCs w:val="24"/>
        </w:rPr>
        <w:t>είνετε στα χαμηλά εισοδήματα, γιατί</w:t>
      </w:r>
      <w:r>
        <w:rPr>
          <w:rFonts w:eastAsia="Times New Roman" w:cs="Times New Roman"/>
          <w:szCs w:val="24"/>
        </w:rPr>
        <w:t>,</w:t>
      </w:r>
      <w:r>
        <w:rPr>
          <w:rFonts w:eastAsia="Times New Roman" w:cs="Times New Roman"/>
          <w:szCs w:val="24"/>
        </w:rPr>
        <w:t xml:space="preserve"> μόλις ξεμυτίσετε, σας παίρνουμε το κεφάλι με τις ασφαλιστικές εισφορές». Κατά δεύτερον, αποτελεί </w:t>
      </w:r>
      <w:r>
        <w:rPr>
          <w:rFonts w:eastAsia="Times New Roman" w:cs="Times New Roman"/>
          <w:szCs w:val="24"/>
        </w:rPr>
        <w:t>το καλύτερο κίνητρο για τη φοροδιαφυγή και την εισφοροδιαφυγή.</w:t>
      </w:r>
    </w:p>
    <w:p w14:paraId="7814C6E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Δεν υπήρχε περίπτωση να βρεθεί άλλο σύστημα που να πριμοδοτεί τη φοροδιαφυγή, εκτός από αυτό που επιλέξατε εσείς. Στατικά αν το εξετάσεις για μια χρονιά, βεβαίως, κάποιοι πληρώνουν χαμηλότερα κ</w:t>
      </w:r>
      <w:r>
        <w:rPr>
          <w:rFonts w:eastAsia="Times New Roman" w:cs="Times New Roman"/>
          <w:szCs w:val="24"/>
        </w:rPr>
        <w:t>αι κάποιοι πληρώνουν υψηλότερα. Δείτε το, όμως, διαχρονικά. Πάντα υπήρχε κίνητρο και στον νέο άνθρωπο και στον επαγγελματία και στον μικρομεσαίο να αυξήσει το εισόδημά του και έτσι να αυξηθεί το εθνικό εισόδημα. Εσείς δίνετε κίνητρο να μειωθεί το εισόδημα.</w:t>
      </w:r>
      <w:r>
        <w:rPr>
          <w:rFonts w:eastAsia="Times New Roman" w:cs="Times New Roman"/>
          <w:szCs w:val="24"/>
        </w:rPr>
        <w:t xml:space="preserve"> Αντικίνητρο είναι αυτό. Είναι και κίνητρο φοροδιαφυγής. Έχει δύο όψεις, γιατί δεν είναι όλοι φοροφυγάδες, είναι και οι φτωχοί. Όμως, είναι και οι φτωχοί που έχουν </w:t>
      </w:r>
      <w:r>
        <w:rPr>
          <w:rFonts w:eastAsia="Times New Roman" w:cs="Times New Roman"/>
          <w:szCs w:val="24"/>
        </w:rPr>
        <w:lastRenderedPageBreak/>
        <w:t xml:space="preserve">τη δυνατότητα να ανεβάσουν το εισόδημα και τους λέτε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μην το ανεβάσετε, θα σας πάρω το κεφάλι</w:t>
      </w:r>
      <w:r>
        <w:rPr>
          <w:rFonts w:eastAsia="Times New Roman" w:cs="Times New Roman"/>
          <w:szCs w:val="24"/>
        </w:rPr>
        <w:t>»</w:t>
      </w:r>
      <w:r>
        <w:rPr>
          <w:rFonts w:eastAsia="Times New Roman" w:cs="Times New Roman"/>
          <w:szCs w:val="24"/>
        </w:rPr>
        <w:t xml:space="preserve">. </w:t>
      </w:r>
    </w:p>
    <w:p w14:paraId="7814C6E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Άρα η συζήτηση αυτή -θα το δείτε και στο επόμενο διάστημα- έχει ήδη ξεκινήσει και μέσα στον ΣΥΡΙΖΑ. Διαρρέουν ήδη πράγματα</w:t>
      </w:r>
      <w:r>
        <w:rPr>
          <w:rFonts w:eastAsia="Times New Roman" w:cs="Times New Roman"/>
          <w:szCs w:val="24"/>
        </w:rPr>
        <w:t>,</w:t>
      </w:r>
      <w:r>
        <w:rPr>
          <w:rFonts w:eastAsia="Times New Roman" w:cs="Times New Roman"/>
          <w:szCs w:val="24"/>
        </w:rPr>
        <w:t xml:space="preserve"> τα οποία προφανώς και δεν είναι προς την πλευρά των υποστηριζόμενων από εσάς.</w:t>
      </w:r>
    </w:p>
    <w:p w14:paraId="7814C6E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Όμως θα ήθ</w:t>
      </w:r>
      <w:r>
        <w:rPr>
          <w:rFonts w:eastAsia="Times New Roman" w:cs="Times New Roman"/>
          <w:szCs w:val="24"/>
        </w:rPr>
        <w:t xml:space="preserve">ελα εγώ να σας πω κάτι. Έχουμε τον εξωδικαστικό συμβιβασμό, τον οποίο τρέξατε να υποστηρίξετε. Έχουμε, λοιπόν, έναν επαγγελματία ή έναν επιχειρηματία ή μια μικρή επιχείρηση με 19.000 ευρώ οφειλή και τους λέτε: «Όχι, εσύ δεν μπορείς να ρυθμίσεις, θα πας με </w:t>
      </w:r>
      <w:r>
        <w:rPr>
          <w:rFonts w:eastAsia="Times New Roman" w:cs="Times New Roman"/>
          <w:szCs w:val="24"/>
        </w:rPr>
        <w:t>τις δώδεκα δόσεις στην πάγια ρύθμιση.»</w:t>
      </w:r>
      <w:r>
        <w:rPr>
          <w:rFonts w:eastAsia="Times New Roman" w:cs="Times New Roman"/>
          <w:szCs w:val="24"/>
        </w:rPr>
        <w:t>.</w:t>
      </w:r>
      <w:r>
        <w:rPr>
          <w:rFonts w:eastAsia="Times New Roman" w:cs="Times New Roman"/>
          <w:szCs w:val="24"/>
        </w:rPr>
        <w:t xml:space="preserve"> </w:t>
      </w:r>
    </w:p>
    <w:p w14:paraId="7814C6E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Έχουμε και μια επιχείρηση με 100.000 ευρώ οφειλή και θα την πάμε στις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w:t>
      </w:r>
    </w:p>
    <w:p w14:paraId="7814C6E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Έχουμε μια επιχείρηση η οποία, δυστυχώς, τα τρία τελευταία χρόνια είχε ζημιές και είχε την τέταρτη ή την πέμπτη χρονιά κέρ</w:t>
      </w:r>
      <w:r>
        <w:rPr>
          <w:rFonts w:eastAsia="Times New Roman" w:cs="Times New Roman"/>
          <w:szCs w:val="24"/>
        </w:rPr>
        <w:t xml:space="preserve">δη </w:t>
      </w:r>
      <w:r>
        <w:rPr>
          <w:rFonts w:eastAsia="Times New Roman" w:cs="Times New Roman"/>
          <w:szCs w:val="24"/>
        </w:rPr>
        <w:t>κ</w:t>
      </w:r>
      <w:r>
        <w:rPr>
          <w:rFonts w:eastAsia="Times New Roman" w:cs="Times New Roman"/>
          <w:szCs w:val="24"/>
        </w:rPr>
        <w:t xml:space="preserve">αι της λέμε ότι δεν εντάσσεται, διότι δεν είναι βιώσιμη. Λες και το βιώσιμο μέσα σε μια περίοδο κρίσης είναι μόνο η παρουσίαση κερδών. Αν είναι δυνατόν! Εάν δηλαδή αυτός δεν είχε </w:t>
      </w:r>
      <w:r>
        <w:rPr>
          <w:rFonts w:eastAsia="Times New Roman" w:cs="Times New Roman"/>
          <w:szCs w:val="24"/>
        </w:rPr>
        <w:lastRenderedPageBreak/>
        <w:t>κέρδη, αλλά φρόντισε τα τρία, τέσσερα, πέντε τελευταία χρόνια να βάλει χρ</w:t>
      </w:r>
      <w:r>
        <w:rPr>
          <w:rFonts w:eastAsia="Times New Roman" w:cs="Times New Roman"/>
          <w:szCs w:val="24"/>
        </w:rPr>
        <w:t>ήματα από αυτά που είχε δημιουργήσει στα προηγούμενα, του λες: «Όχι</w:t>
      </w:r>
      <w:r>
        <w:rPr>
          <w:rFonts w:eastAsia="Times New Roman" w:cs="Times New Roman"/>
          <w:szCs w:val="24"/>
        </w:rPr>
        <w:t>,</w:t>
      </w:r>
      <w:r>
        <w:rPr>
          <w:rFonts w:eastAsia="Times New Roman" w:cs="Times New Roman"/>
          <w:szCs w:val="24"/>
        </w:rPr>
        <w:t xml:space="preserve"> εσύ δεν μπορείς να ενταχθείς.»</w:t>
      </w:r>
      <w:r>
        <w:rPr>
          <w:rFonts w:eastAsia="Times New Roman" w:cs="Times New Roman"/>
          <w:szCs w:val="24"/>
        </w:rPr>
        <w:t>.</w:t>
      </w:r>
      <w:r>
        <w:rPr>
          <w:rFonts w:eastAsia="Times New Roman" w:cs="Times New Roman"/>
          <w:szCs w:val="24"/>
        </w:rPr>
        <w:t xml:space="preserve"> Αυτό είναι κάτι, όμως, που θα το συζητήσουμε και θα αποδειχθεί τις επόμενες ημέρες.</w:t>
      </w:r>
    </w:p>
    <w:p w14:paraId="7814C6E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Εγώ σας ρωτάω το εξής</w:t>
      </w:r>
      <w:r>
        <w:rPr>
          <w:rFonts w:eastAsia="Times New Roman" w:cs="Times New Roman"/>
          <w:szCs w:val="24"/>
        </w:rPr>
        <w:t>:</w:t>
      </w:r>
      <w:r>
        <w:rPr>
          <w:rFonts w:eastAsia="Times New Roman" w:cs="Times New Roman"/>
          <w:szCs w:val="24"/>
        </w:rPr>
        <w:t xml:space="preserve"> Ένας που είναι πριν </w:t>
      </w:r>
      <w:r>
        <w:rPr>
          <w:rFonts w:eastAsia="Times New Roman" w:cs="Times New Roman"/>
          <w:szCs w:val="24"/>
        </w:rPr>
        <w:t xml:space="preserve">από </w:t>
      </w:r>
      <w:r>
        <w:rPr>
          <w:rFonts w:eastAsia="Times New Roman" w:cs="Times New Roman"/>
          <w:szCs w:val="24"/>
        </w:rPr>
        <w:t>τη συνταξιοδότηση, αυτοα</w:t>
      </w:r>
      <w:r>
        <w:rPr>
          <w:rFonts w:eastAsia="Times New Roman" w:cs="Times New Roman"/>
          <w:szCs w:val="24"/>
        </w:rPr>
        <w:t xml:space="preserve">πασχολούμενος, επαγγελματίας και χρωστάει 50.000 ευρώ </w:t>
      </w:r>
      <w:r>
        <w:rPr>
          <w:rFonts w:eastAsia="Times New Roman" w:cs="Times New Roman"/>
          <w:szCs w:val="24"/>
        </w:rPr>
        <w:t>–</w:t>
      </w:r>
      <w:r>
        <w:rPr>
          <w:rFonts w:eastAsia="Times New Roman" w:cs="Times New Roman"/>
          <w:szCs w:val="24"/>
        </w:rPr>
        <w:t>πριν</w:t>
      </w:r>
      <w:r>
        <w:rPr>
          <w:rFonts w:eastAsia="Times New Roman" w:cs="Times New Roman"/>
          <w:szCs w:val="24"/>
        </w:rPr>
        <w:t xml:space="preserve"> από </w:t>
      </w:r>
      <w:r>
        <w:rPr>
          <w:rFonts w:eastAsia="Times New Roman" w:cs="Times New Roman"/>
          <w:szCs w:val="24"/>
        </w:rPr>
        <w:t xml:space="preserve">τη συνταξιοδότηση, είναι συγκεκριμένη η ερώτηση- του λέτε ότι θα του ρυθμίσετε τις 20.000 ευρώ και τις άλλες 30.000 ευρώ να τις καταβάλει μετρητοίς; </w:t>
      </w:r>
      <w:r>
        <w:rPr>
          <w:rFonts w:eastAsia="Times New Roman" w:cs="Times New Roman"/>
          <w:szCs w:val="24"/>
        </w:rPr>
        <w:t>Σ</w:t>
      </w:r>
      <w:r>
        <w:rPr>
          <w:rFonts w:eastAsia="Times New Roman" w:cs="Times New Roman"/>
          <w:szCs w:val="24"/>
        </w:rPr>
        <w:t>τον άλλο</w:t>
      </w:r>
      <w:r>
        <w:rPr>
          <w:rFonts w:eastAsia="Times New Roman" w:cs="Times New Roman"/>
          <w:szCs w:val="24"/>
        </w:rPr>
        <w:t>ν</w:t>
      </w:r>
      <w:r>
        <w:rPr>
          <w:rFonts w:eastAsia="Times New Roman" w:cs="Times New Roman"/>
          <w:szCs w:val="24"/>
        </w:rPr>
        <w:t xml:space="preserve"> λέτε ότι θα έχει </w:t>
      </w:r>
      <w:proofErr w:type="spellStart"/>
      <w:r>
        <w:rPr>
          <w:rFonts w:eastAsia="Times New Roman" w:cs="Times New Roman"/>
          <w:szCs w:val="24"/>
        </w:rPr>
        <w:t>εκατόν</w:t>
      </w:r>
      <w:proofErr w:type="spellEnd"/>
      <w:r>
        <w:rPr>
          <w:rFonts w:eastAsia="Times New Roman" w:cs="Times New Roman"/>
          <w:szCs w:val="24"/>
        </w:rPr>
        <w:t xml:space="preserve"> είκοσι δ</w:t>
      </w:r>
      <w:r>
        <w:rPr>
          <w:rFonts w:eastAsia="Times New Roman" w:cs="Times New Roman"/>
          <w:szCs w:val="24"/>
        </w:rPr>
        <w:t xml:space="preserve">όσεις; Έχει καμμιά λογική το ένα με το άλλο; Έχει ισοτιμία; Έχει ισονομία; Πώς να το πω; Έχει δικαιοσύνη; </w:t>
      </w:r>
    </w:p>
    <w:p w14:paraId="7814C6E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Είναι, λοιπόν, ένα θέμα το οποίο πρέπει να το δείτε αυτοτελώς ή τουλάχιστον -προσέξτε αυτό που θα σας πω- γι’ αυτούς </w:t>
      </w:r>
      <w:r>
        <w:rPr>
          <w:rFonts w:eastAsia="Times New Roman"/>
          <w:szCs w:val="24"/>
        </w:rPr>
        <w:t>οι οποίοι</w:t>
      </w:r>
      <w:r>
        <w:rPr>
          <w:rFonts w:eastAsia="Times New Roman" w:cs="Times New Roman"/>
          <w:szCs w:val="24"/>
        </w:rPr>
        <w:t xml:space="preserve"> θα εξαιρούνται του εξω</w:t>
      </w:r>
      <w:r>
        <w:rPr>
          <w:rFonts w:eastAsia="Times New Roman" w:cs="Times New Roman"/>
          <w:szCs w:val="24"/>
        </w:rPr>
        <w:t xml:space="preserve">δικαστικού συμβιβασμού. </w:t>
      </w:r>
    </w:p>
    <w:p w14:paraId="7814C6E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Αυτοί </w:t>
      </w:r>
      <w:r>
        <w:rPr>
          <w:rFonts w:eastAsia="Times New Roman"/>
          <w:szCs w:val="24"/>
        </w:rPr>
        <w:t>οι οποίοι</w:t>
      </w:r>
      <w:r>
        <w:rPr>
          <w:rFonts w:eastAsia="Times New Roman" w:cs="Times New Roman"/>
          <w:szCs w:val="24"/>
        </w:rPr>
        <w:t xml:space="preserve"> θα εξαιρούνται από τον εξωδικαστικό συμβιβασμό -που θα είναι πολλές χιλιάδες από τ</w:t>
      </w:r>
      <w:r>
        <w:rPr>
          <w:rFonts w:eastAsia="Times New Roman" w:cs="Times New Roman"/>
          <w:szCs w:val="24"/>
        </w:rPr>
        <w:t>ι</w:t>
      </w:r>
      <w:r>
        <w:rPr>
          <w:rFonts w:eastAsia="Times New Roman" w:cs="Times New Roman"/>
          <w:szCs w:val="24"/>
        </w:rPr>
        <w:t>ς τριακόσι</w:t>
      </w:r>
      <w:r>
        <w:rPr>
          <w:rFonts w:eastAsia="Times New Roman" w:cs="Times New Roman"/>
          <w:szCs w:val="24"/>
        </w:rPr>
        <w:t>ε</w:t>
      </w:r>
      <w:r>
        <w:rPr>
          <w:rFonts w:eastAsia="Times New Roman" w:cs="Times New Roman"/>
          <w:szCs w:val="24"/>
        </w:rPr>
        <w:t xml:space="preserve">ς δεκαπέντε χιλιάδες οφειλέτες- αυτοί να μπορούν να ενταχθούν σε μια </w:t>
      </w:r>
      <w:r>
        <w:rPr>
          <w:rFonts w:eastAsia="Times New Roman" w:cs="Times New Roman"/>
          <w:szCs w:val="24"/>
        </w:rPr>
        <w:lastRenderedPageBreak/>
        <w:t>νέα βιώσιμη ρύθμιση. Μιλώ γι’ αυτούς που δεν θα κατα</w:t>
      </w:r>
      <w:r>
        <w:rPr>
          <w:rFonts w:eastAsia="Times New Roman" w:cs="Times New Roman"/>
          <w:szCs w:val="24"/>
        </w:rPr>
        <w:t xml:space="preserve">φέρουν να ενταχθούν στον εξωδικαστικό συμβιβασμό. </w:t>
      </w:r>
    </w:p>
    <w:p w14:paraId="7814C6E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Επειδή έχουμε περάσει το όριο, θα ήθελα συγκεκριμένες απαντήσεις. Για παράδειγμα, σε έναν υποψήφιο συνταξιούχο</w:t>
      </w:r>
      <w:r>
        <w:rPr>
          <w:rFonts w:eastAsia="Times New Roman" w:cs="Times New Roman"/>
          <w:szCs w:val="24"/>
        </w:rPr>
        <w:t>,</w:t>
      </w:r>
      <w:r>
        <w:rPr>
          <w:rFonts w:eastAsia="Times New Roman" w:cs="Times New Roman"/>
          <w:szCs w:val="24"/>
        </w:rPr>
        <w:t xml:space="preserve"> που είναι πριν από τη συνταξιοδότηση και που οφείλει 50.000 ευρώ, τι έχετε να του πείτε; Θα τ</w:t>
      </w:r>
      <w:r>
        <w:rPr>
          <w:rFonts w:eastAsia="Times New Roman" w:cs="Times New Roman"/>
          <w:szCs w:val="24"/>
        </w:rPr>
        <w:t>ου πείτε: «Φέρε τα 30.000 ευρώ μετρητά</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7814C6E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Μου υποσχεθήκατε πράγματι σε άλλη συζήτηση λύση. Δεν τη δώσατε, όμως. Για τον υποψήφιο συνταξιούχο που χρωστάει 50.000 ευρώ μο</w:t>
      </w:r>
      <w:r>
        <w:rPr>
          <w:rFonts w:eastAsia="Times New Roman" w:cs="Times New Roman"/>
          <w:szCs w:val="24"/>
        </w:rPr>
        <w:t>ύ</w:t>
      </w:r>
      <w:r>
        <w:rPr>
          <w:rFonts w:eastAsia="Times New Roman" w:cs="Times New Roman"/>
          <w:szCs w:val="24"/>
        </w:rPr>
        <w:t xml:space="preserve"> είπατε ότι θα δώσουμε λύση. Πού είναι; Έχει περάσει καιρός. Δεν σας αφήνει η Υπουργός</w:t>
      </w:r>
      <w:r>
        <w:rPr>
          <w:rFonts w:eastAsia="Times New Roman" w:cs="Times New Roman"/>
          <w:szCs w:val="24"/>
        </w:rPr>
        <w:t>; Πείτε μου ότι θα κάνετε μια άλλου είδους παρέμβαση. Μην κοιτάτε τον πρώην Υπουργό. Ρωτάω μήπως δεν σας αφήνει η τωρινή Υπουργός.</w:t>
      </w:r>
    </w:p>
    <w:p w14:paraId="7814C6EC" w14:textId="77777777" w:rsidR="00D90BAD" w:rsidRDefault="009A27D8">
      <w:pPr>
        <w:spacing w:line="600" w:lineRule="auto"/>
        <w:ind w:firstLine="720"/>
        <w:jc w:val="both"/>
        <w:rPr>
          <w:rFonts w:eastAsia="Times New Roman" w:cs="Times New Roman"/>
          <w:szCs w:val="24"/>
        </w:rPr>
      </w:pPr>
      <w:r>
        <w:rPr>
          <w:rFonts w:eastAsia="Times New Roman"/>
          <w:szCs w:val="24"/>
        </w:rPr>
        <w:t>Ευχαριστώ.</w:t>
      </w:r>
    </w:p>
    <w:p w14:paraId="7814C6E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Πετρόπουλε, έχετε τον λόγο. Να τελειώσουμε, για να αρχίσει η νομ</w:t>
      </w:r>
      <w:r>
        <w:rPr>
          <w:rFonts w:eastAsia="Times New Roman" w:cs="Times New Roman"/>
          <w:szCs w:val="24"/>
        </w:rPr>
        <w:t>οθετική εργασία.</w:t>
      </w:r>
    </w:p>
    <w:p w14:paraId="7814C6E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lastRenderedPageBreak/>
        <w:t>Διανθίζετε τον λόγο σας και με κάτι ακόμα</w:t>
      </w:r>
      <w:r>
        <w:rPr>
          <w:rFonts w:eastAsia="Times New Roman" w:cs="Times New Roman"/>
          <w:szCs w:val="24"/>
        </w:rPr>
        <w:t>,</w:t>
      </w:r>
      <w:r>
        <w:rPr>
          <w:rFonts w:eastAsia="Times New Roman" w:cs="Times New Roman"/>
          <w:szCs w:val="24"/>
        </w:rPr>
        <w:t xml:space="preserve"> για να προκαλείτε σχόλια, κύριε </w:t>
      </w:r>
      <w:proofErr w:type="spellStart"/>
      <w:r>
        <w:rPr>
          <w:rFonts w:eastAsia="Times New Roman" w:cs="Times New Roman"/>
          <w:szCs w:val="24"/>
        </w:rPr>
        <w:t>Κεγκέρογλου</w:t>
      </w:r>
      <w:proofErr w:type="spellEnd"/>
      <w:r>
        <w:rPr>
          <w:rFonts w:eastAsia="Times New Roman" w:cs="Times New Roman"/>
          <w:szCs w:val="24"/>
        </w:rPr>
        <w:t>.</w:t>
      </w:r>
    </w:p>
    <w:p w14:paraId="7814C6E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Η πολιτική που εφαρμόζουμε είναι μια πολιτική που δίνει διεξόδους σε προβλήματα που χρόνιζαν. Σας είπα μερικά στοιχεία πριν. Θα περίμενα σε αυτά τα στοιχεία που σας έδωσα να βρείτε έναν φραγμό και να μην πείτε αυτά που είπατε στη συνέχεια. </w:t>
      </w:r>
    </w:p>
    <w:p w14:paraId="7814C6F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Το λέω αυτό, γι</w:t>
      </w:r>
      <w:r>
        <w:rPr>
          <w:rFonts w:eastAsia="Times New Roman" w:cs="Times New Roman"/>
          <w:szCs w:val="24"/>
        </w:rPr>
        <w:t xml:space="preserve">ατί όλα αυτά τα προβλήματα που με καλείτε να αντιμετωπίσω είναι προβλήματα που προκλήθηκαν από τις πολιτικές επιλογές των προηγούμενων κυβερνήσεων και από τις νομοθετικές σας ρυθμίσεις. Επικαλεστήκατε ρυθμίσεις, </w:t>
      </w:r>
      <w:r>
        <w:rPr>
          <w:rFonts w:eastAsia="Times New Roman"/>
          <w:bCs/>
        </w:rPr>
        <w:t xml:space="preserve">για να </w:t>
      </w:r>
      <w:r>
        <w:rPr>
          <w:rFonts w:eastAsia="Times New Roman" w:cs="Times New Roman"/>
          <w:szCs w:val="24"/>
        </w:rPr>
        <w:t>αντιμετωπιστεί το πρόβλημα για εκείνο</w:t>
      </w:r>
      <w:r>
        <w:rPr>
          <w:rFonts w:eastAsia="Times New Roman" w:cs="Times New Roman"/>
          <w:szCs w:val="24"/>
        </w:rPr>
        <w:t xml:space="preserve">υς που οφείλουν μέχρι 20.000 ευρώ, </w:t>
      </w:r>
      <w:r>
        <w:rPr>
          <w:rFonts w:eastAsia="Times New Roman"/>
          <w:bCs/>
        </w:rPr>
        <w:t>προκειμένου να</w:t>
      </w:r>
      <w:r>
        <w:rPr>
          <w:rFonts w:eastAsia="Times New Roman" w:cs="Times New Roman"/>
          <w:szCs w:val="24"/>
        </w:rPr>
        <w:t xml:space="preserve"> πάρουν σύνταξη -και μάλιστα με τη δική μας Κυβέρνηση ανεβάσαμε το όριο, 15.000 ευρώ ήταν και το πήγαμε στις 20.000-, για τον ΟΑΕΕ και για να εξοφληθεί σε διάρκεια τριών ετών, καταβάλλοντας το υπόλοιπο που ό</w:t>
      </w:r>
      <w:r>
        <w:rPr>
          <w:rFonts w:eastAsia="Times New Roman" w:cs="Times New Roman"/>
          <w:szCs w:val="24"/>
        </w:rPr>
        <w:t>φειλε, όπως προέβλεπε ο νόμος πάντα μετρητοίς.</w:t>
      </w:r>
    </w:p>
    <w:p w14:paraId="7814C6F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Δεν θυμάστε καλά. Πήγε 30.000 ευρώ επί </w:t>
      </w:r>
      <w:proofErr w:type="spellStart"/>
      <w:r>
        <w:rPr>
          <w:rFonts w:eastAsia="Times New Roman" w:cs="Times New Roman"/>
          <w:szCs w:val="24"/>
        </w:rPr>
        <w:t>Στρατούλη</w:t>
      </w:r>
      <w:proofErr w:type="spellEnd"/>
      <w:r>
        <w:rPr>
          <w:rFonts w:eastAsia="Times New Roman" w:cs="Times New Roman"/>
          <w:szCs w:val="24"/>
        </w:rPr>
        <w:t xml:space="preserve"> και επέστρεψε στ</w:t>
      </w:r>
      <w:r>
        <w:rPr>
          <w:rFonts w:eastAsia="Times New Roman" w:cs="Times New Roman"/>
          <w:szCs w:val="24"/>
        </w:rPr>
        <w:t>ις</w:t>
      </w:r>
      <w:r>
        <w:rPr>
          <w:rFonts w:eastAsia="Times New Roman" w:cs="Times New Roman"/>
          <w:szCs w:val="24"/>
        </w:rPr>
        <w:t xml:space="preserve"> 20.000 ευρώ</w:t>
      </w:r>
      <w:r>
        <w:rPr>
          <w:rFonts w:eastAsia="Times New Roman" w:cs="Times New Roman"/>
          <w:szCs w:val="24"/>
        </w:rPr>
        <w:t>,</w:t>
      </w:r>
      <w:r>
        <w:rPr>
          <w:rFonts w:eastAsia="Times New Roman" w:cs="Times New Roman"/>
          <w:szCs w:val="24"/>
        </w:rPr>
        <w:t xml:space="preserve"> που το κάναμε εμείς.</w:t>
      </w:r>
    </w:p>
    <w:p w14:paraId="7814C6F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w:t>
      </w:r>
      <w:r>
        <w:rPr>
          <w:rFonts w:eastAsia="Times New Roman" w:cs="Times New Roman"/>
          <w:b/>
          <w:szCs w:val="24"/>
        </w:rPr>
        <w:t>ηλεγγύης):</w:t>
      </w:r>
      <w:r>
        <w:rPr>
          <w:rFonts w:eastAsia="Times New Roman" w:cs="Times New Roman"/>
          <w:szCs w:val="24"/>
        </w:rPr>
        <w:t xml:space="preserve"> Αυτό υπήρχε, αυτό εφαρμόζουμε.</w:t>
      </w:r>
    </w:p>
    <w:p w14:paraId="7814C6F3" w14:textId="77777777" w:rsidR="00D90BAD" w:rsidRDefault="009A27D8">
      <w:pPr>
        <w:spacing w:line="600" w:lineRule="auto"/>
        <w:ind w:firstLine="720"/>
        <w:jc w:val="both"/>
        <w:rPr>
          <w:rFonts w:eastAsia="Times New Roman"/>
          <w:szCs w:val="24"/>
        </w:rPr>
      </w:pPr>
      <w:r>
        <w:rPr>
          <w:rFonts w:eastAsia="Times New Roman"/>
          <w:szCs w:val="24"/>
        </w:rPr>
        <w:t>Όμως, όσον αφορά τα όσα επικαλείστε σχετικά με την παρακίνηση σε φοροδιαφυγή εξαιτίας του συστήματός μας, πρέπει να σας πω το εξής, το οποίο είναι πολύ λογικό και θα το καταλάβετε. Αυτό το ποσό που προκύπτει ως εισ</w:t>
      </w:r>
      <w:r>
        <w:rPr>
          <w:rFonts w:eastAsia="Times New Roman"/>
          <w:szCs w:val="24"/>
        </w:rPr>
        <w:t xml:space="preserve">φορά σήμερα -και το οποίο είναι τόσο χαμηλό για τους ελεύθερους επαγγελματίες- προκύπτει διότι υπολογίζεται με βάση τα έσοδα του 2015. </w:t>
      </w:r>
    </w:p>
    <w:p w14:paraId="7814C6F4" w14:textId="77777777" w:rsidR="00D90BAD" w:rsidRDefault="009A27D8">
      <w:pPr>
        <w:spacing w:line="600" w:lineRule="auto"/>
        <w:ind w:firstLine="720"/>
        <w:jc w:val="both"/>
        <w:rPr>
          <w:rFonts w:eastAsia="Times New Roman"/>
          <w:szCs w:val="24"/>
        </w:rPr>
      </w:pPr>
      <w:r>
        <w:rPr>
          <w:rFonts w:eastAsia="Times New Roman"/>
          <w:szCs w:val="24"/>
        </w:rPr>
        <w:t xml:space="preserve">Το 2015 τα δηλωθέντα έσοδα ήταν εκείνα τα οποία δηλώθηκαν από τους </w:t>
      </w:r>
      <w:proofErr w:type="spellStart"/>
      <w:r>
        <w:rPr>
          <w:rFonts w:eastAsia="Times New Roman"/>
          <w:szCs w:val="24"/>
        </w:rPr>
        <w:t>εισφέροντες</w:t>
      </w:r>
      <w:proofErr w:type="spellEnd"/>
      <w:r>
        <w:rPr>
          <w:rFonts w:eastAsia="Times New Roman"/>
          <w:szCs w:val="24"/>
        </w:rPr>
        <w:t xml:space="preserve"> αυτή τη χαμηλή εισφορά, χωρίς να παρακινο</w:t>
      </w:r>
      <w:r>
        <w:rPr>
          <w:rFonts w:eastAsia="Times New Roman"/>
          <w:szCs w:val="24"/>
        </w:rPr>
        <w:t xml:space="preserve">ύνται από κάποιο σύστημα, όπως λέτε τώρα για το δικό μας ότι θα τους προκαλεί αυτή την τάση να κρύβουν κέρδη, να κρύβουν εισοδήματα. </w:t>
      </w:r>
    </w:p>
    <w:p w14:paraId="7814C6F5" w14:textId="77777777" w:rsidR="00D90BAD" w:rsidRDefault="009A27D8">
      <w:pPr>
        <w:spacing w:line="600" w:lineRule="auto"/>
        <w:ind w:firstLine="720"/>
        <w:jc w:val="both"/>
        <w:rPr>
          <w:rFonts w:eastAsia="Times New Roman"/>
          <w:szCs w:val="24"/>
        </w:rPr>
      </w:pPr>
      <w:r>
        <w:rPr>
          <w:rFonts w:eastAsia="Times New Roman"/>
          <w:szCs w:val="24"/>
        </w:rPr>
        <w:t>Επομένως δεν υπάρχει κανένα πειστικό επιχείρημα σ’ αυτό που λέτε, διότι ο ν.4387 ψηφίστηκε το 2016 και ουδείς γνώριζε το 2</w:t>
      </w:r>
      <w:r>
        <w:rPr>
          <w:rFonts w:eastAsia="Times New Roman"/>
          <w:szCs w:val="24"/>
        </w:rPr>
        <w:t>015 ότι θα έπρεπε να αποκρύπτει εισοδήματα</w:t>
      </w:r>
      <w:r>
        <w:rPr>
          <w:rFonts w:eastAsia="Times New Roman"/>
          <w:szCs w:val="24"/>
        </w:rPr>
        <w:t>,</w:t>
      </w:r>
      <w:r>
        <w:rPr>
          <w:rFonts w:eastAsia="Times New Roman"/>
          <w:szCs w:val="24"/>
        </w:rPr>
        <w:t xml:space="preserve"> για να μην έχει μεγαλύτερη εισφορά. Θα επιβεβαιωθεί αυτό που σας λέω. Αυτή είναι η τάση. </w:t>
      </w:r>
    </w:p>
    <w:p w14:paraId="7814C6F6" w14:textId="77777777" w:rsidR="00D90BAD" w:rsidRDefault="009A27D8">
      <w:pPr>
        <w:spacing w:line="600" w:lineRule="auto"/>
        <w:ind w:firstLine="720"/>
        <w:jc w:val="both"/>
        <w:rPr>
          <w:rFonts w:eastAsia="Times New Roman"/>
          <w:szCs w:val="24"/>
        </w:rPr>
      </w:pPr>
      <w:r>
        <w:rPr>
          <w:rFonts w:eastAsia="Times New Roman"/>
          <w:szCs w:val="24"/>
        </w:rPr>
        <w:lastRenderedPageBreak/>
        <w:t>Όμως, επειδή τα καθαρά έσοδα θα διαμορφώνονται πια με έναν ακόμα πιο συγκεκριμένο έλεγχο από τη φορολογική αρχή και δεδομέ</w:t>
      </w:r>
      <w:r>
        <w:rPr>
          <w:rFonts w:eastAsia="Times New Roman"/>
          <w:szCs w:val="24"/>
        </w:rPr>
        <w:t xml:space="preserve">νου ότι με τα μέτρα που παίρνουμε νομίζω ότι θα βάλουμε έναν αποτελεσματικό φραγμό στη φοροδιαφυγή και στην εισφοροδιαφυγή, θα έχουμε καλύτερα αποτελέσματα, κάτι που δείχνει και η πορεία των εισπράξεων των εισφορών. </w:t>
      </w:r>
      <w:r>
        <w:rPr>
          <w:rFonts w:eastAsia="Times New Roman"/>
          <w:szCs w:val="24"/>
        </w:rPr>
        <w:t>Ό</w:t>
      </w:r>
      <w:r>
        <w:rPr>
          <w:rFonts w:eastAsia="Times New Roman"/>
          <w:szCs w:val="24"/>
        </w:rPr>
        <w:t>πως σας είπα, οι οφειλές έφτασαν για πρ</w:t>
      </w:r>
      <w:r>
        <w:rPr>
          <w:rFonts w:eastAsia="Times New Roman"/>
          <w:szCs w:val="24"/>
        </w:rPr>
        <w:t>ώτη φορά, μετά από τόσα χρόνια, περίπου στα 600 εκατομμύρια αντί για πάνω από 1 δισεκατομμύριο που ήταν τα προηγούμενα χρόνια. Μιλάω για το 2016.</w:t>
      </w:r>
    </w:p>
    <w:p w14:paraId="7814C6F7" w14:textId="77777777" w:rsidR="00D90BAD" w:rsidRDefault="009A27D8">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Υφυπουργού)</w:t>
      </w:r>
    </w:p>
    <w:p w14:paraId="7814C6F8" w14:textId="77777777" w:rsidR="00D90BAD" w:rsidRDefault="009A27D8">
      <w:pPr>
        <w:spacing w:line="600" w:lineRule="auto"/>
        <w:ind w:firstLine="720"/>
        <w:jc w:val="both"/>
        <w:rPr>
          <w:rFonts w:eastAsia="Times New Roman"/>
          <w:szCs w:val="24"/>
        </w:rPr>
      </w:pPr>
      <w:r>
        <w:rPr>
          <w:rFonts w:eastAsia="Times New Roman"/>
          <w:szCs w:val="24"/>
        </w:rPr>
        <w:t>Α</w:t>
      </w:r>
      <w:r>
        <w:rPr>
          <w:rFonts w:eastAsia="Times New Roman"/>
          <w:szCs w:val="24"/>
        </w:rPr>
        <w:t xml:space="preserve">πό το σημείο τούτο, θα </w:t>
      </w:r>
      <w:r>
        <w:rPr>
          <w:rFonts w:eastAsia="Times New Roman"/>
          <w:szCs w:val="24"/>
        </w:rPr>
        <w:t>πρέπει να απευθυνθώ ξανά στους ασφαλισμένους και σε όλους τους φορείς -κάτι που κάνω κάθε φορά που βάζετε σχετικό ερώτημα- και να πω σε όσους δεν μπορούσαν να καταβάλουν εισφορές, να σπεύσουν να τις καταβάλουν. Αύριο είναι η τελευταία μέρα καταβολής των ει</w:t>
      </w:r>
      <w:r>
        <w:rPr>
          <w:rFonts w:eastAsia="Times New Roman"/>
          <w:szCs w:val="24"/>
        </w:rPr>
        <w:t>σφορών για τον μήνα Ιανουάριο. Με το επίτευγμα αυτό</w:t>
      </w:r>
      <w:r>
        <w:rPr>
          <w:rFonts w:eastAsia="Times New Roman"/>
          <w:szCs w:val="24"/>
        </w:rPr>
        <w:t>,</w:t>
      </w:r>
      <w:r>
        <w:rPr>
          <w:rFonts w:eastAsia="Times New Roman"/>
          <w:szCs w:val="24"/>
        </w:rPr>
        <w:t xml:space="preserve"> το οποίο μπορεί να είναι πραγματικά πάρα πολύ μεγάλο, τα έσοδα πάνε πάρα πολύ καλά, παρά τις διάφορες φημολογίες. Τα έσοδα, λοιπόν, εί</w:t>
      </w:r>
      <w:r>
        <w:rPr>
          <w:rFonts w:eastAsia="Times New Roman"/>
          <w:szCs w:val="24"/>
        </w:rPr>
        <w:lastRenderedPageBreak/>
        <w:t>ναι τόσο ενθαρρυντικά</w:t>
      </w:r>
      <w:r>
        <w:rPr>
          <w:rFonts w:eastAsia="Times New Roman"/>
          <w:szCs w:val="24"/>
        </w:rPr>
        <w:t>,</w:t>
      </w:r>
      <w:r>
        <w:rPr>
          <w:rFonts w:eastAsia="Times New Roman"/>
          <w:szCs w:val="24"/>
        </w:rPr>
        <w:t xml:space="preserve"> που θα παρακινήσουν τους ασφαλισμένους να στηρ</w:t>
      </w:r>
      <w:r>
        <w:rPr>
          <w:rFonts w:eastAsia="Times New Roman"/>
          <w:szCs w:val="24"/>
        </w:rPr>
        <w:t xml:space="preserve">ίξουν την κοινωνική ασφάλιση, για να μπορέσουμε να πάρουμε και άλλα μέτρα, όπως και αυτό στο οποίο αναφερθήκατε εσείς. </w:t>
      </w:r>
    </w:p>
    <w:p w14:paraId="7814C6F9" w14:textId="77777777" w:rsidR="00D90BAD" w:rsidRDefault="009A27D8">
      <w:pPr>
        <w:spacing w:line="600" w:lineRule="auto"/>
        <w:ind w:firstLine="720"/>
        <w:jc w:val="both"/>
        <w:rPr>
          <w:rFonts w:eastAsia="Times New Roman"/>
          <w:szCs w:val="24"/>
        </w:rPr>
      </w:pPr>
      <w:r>
        <w:rPr>
          <w:rFonts w:eastAsia="Times New Roman"/>
          <w:szCs w:val="24"/>
        </w:rPr>
        <w:t xml:space="preserve">Σας ευχαριστώ.  </w:t>
      </w:r>
    </w:p>
    <w:p w14:paraId="7814C6FA" w14:textId="77777777" w:rsidR="00D90BAD" w:rsidRDefault="009A27D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Κυρία Πρόεδρε, θα ήθελα να καταθέσω ένα έγγραφο που ξέχασα για τα Πρακτικά. </w:t>
      </w:r>
    </w:p>
    <w:p w14:paraId="7814C6FB" w14:textId="77777777" w:rsidR="00D90BAD" w:rsidRDefault="009A27D8">
      <w:pPr>
        <w:spacing w:line="600" w:lineRule="auto"/>
        <w:ind w:firstLine="720"/>
        <w:jc w:val="both"/>
        <w:rPr>
          <w:rFonts w:eastAsia="Times New Roman"/>
          <w:szCs w:val="24"/>
        </w:rPr>
      </w:pPr>
      <w:r>
        <w:rPr>
          <w:rFonts w:eastAsia="Times New Roman"/>
          <w:b/>
          <w:szCs w:val="24"/>
        </w:rPr>
        <w:t xml:space="preserve">ΠΡΟΕΔΡΕΥΟΥΣΑ </w:t>
      </w:r>
      <w:r>
        <w:rPr>
          <w:rFonts w:eastAsia="Times New Roman"/>
          <w:b/>
          <w:szCs w:val="24"/>
        </w:rPr>
        <w:t>(Αναστασία Χριστοδουλοπούλου):</w:t>
      </w:r>
      <w:r>
        <w:rPr>
          <w:rFonts w:eastAsia="Times New Roman"/>
          <w:szCs w:val="24"/>
        </w:rPr>
        <w:t xml:space="preserve"> Ορίστε, κύριε </w:t>
      </w:r>
      <w:proofErr w:type="spellStart"/>
      <w:r>
        <w:rPr>
          <w:rFonts w:eastAsia="Times New Roman"/>
          <w:szCs w:val="24"/>
        </w:rPr>
        <w:t>Κεγκέρογλου</w:t>
      </w:r>
      <w:proofErr w:type="spellEnd"/>
      <w:r>
        <w:rPr>
          <w:rFonts w:eastAsia="Times New Roman"/>
          <w:szCs w:val="24"/>
        </w:rPr>
        <w:t xml:space="preserve">, καταθέστε το έγγραφο. </w:t>
      </w:r>
    </w:p>
    <w:p w14:paraId="7814C6FC" w14:textId="77777777" w:rsidR="00D90BAD" w:rsidRDefault="009A27D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Ναι, κυρία Πρόεδρε.</w:t>
      </w:r>
    </w:p>
    <w:p w14:paraId="7814C6FD" w14:textId="77777777" w:rsidR="00D90BAD" w:rsidRDefault="009A27D8">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Κεγκέρογλου</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w:t>
      </w:r>
      <w:r>
        <w:rPr>
          <w:rFonts w:eastAsia="Times New Roman"/>
          <w:szCs w:val="24"/>
        </w:rPr>
        <w:t>ίο του Τμήματος Γραμματείας της Διεύθυνσης Στενογραφίας και Πρακτικών της Βουλής)</w:t>
      </w:r>
    </w:p>
    <w:p w14:paraId="7814C6FE" w14:textId="77777777" w:rsidR="00D90BAD" w:rsidRDefault="009A27D8">
      <w:pPr>
        <w:spacing w:line="600" w:lineRule="auto"/>
        <w:ind w:firstLine="720"/>
        <w:jc w:val="both"/>
        <w:rPr>
          <w:rFonts w:eastAsia="Times New Roman" w:cs="Times New Roman"/>
        </w:rPr>
      </w:pPr>
      <w:r>
        <w:rPr>
          <w:rFonts w:eastAsia="Times New Roman"/>
          <w:b/>
          <w:szCs w:val="24"/>
        </w:rPr>
        <w:t xml:space="preserve">ΠΡΟΕΔΡΕΥΟΥΣΑ (Αναστασία Χριστοδουλοπούλου):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w:t>
      </w:r>
      <w:r>
        <w:rPr>
          <w:rFonts w:eastAsia="Times New Roman" w:cs="Times New Roman"/>
        </w:rPr>
        <w:t xml:space="preserve">φού προηγουμένως ξεναγήθηκαν στην έκθεση της αίθουσας «ΕΛΕΥΘΕΡΙΟΣ ΒΕΝΙΖΕΛΟΣ» και ενημερώθηκαν για </w:t>
      </w:r>
      <w:r>
        <w:rPr>
          <w:rFonts w:eastAsia="Times New Roman" w:cs="Times New Roman"/>
        </w:rPr>
        <w:lastRenderedPageBreak/>
        <w:t xml:space="preserve">την ιστορία του κτηρίου και τον τρόπο οργάνωσης και λειτουργίας της Βουλής, τριάντα μαθήτριες και μαθητές και δύο εκπαιδευτικοί συνοδοί τους από το Γυμνάσιο </w:t>
      </w:r>
      <w:proofErr w:type="spellStart"/>
      <w:r>
        <w:rPr>
          <w:rFonts w:eastAsia="Times New Roman" w:cs="Times New Roman"/>
        </w:rPr>
        <w:t>Κ</w:t>
      </w:r>
      <w:r>
        <w:rPr>
          <w:rFonts w:eastAsia="Times New Roman" w:cs="Times New Roman"/>
        </w:rPr>
        <w:t>ουνουπιδιανών</w:t>
      </w:r>
      <w:proofErr w:type="spellEnd"/>
      <w:r>
        <w:rPr>
          <w:rFonts w:eastAsia="Times New Roman" w:cs="Times New Roman"/>
        </w:rPr>
        <w:t xml:space="preserve"> Χανίων (</w:t>
      </w:r>
      <w:r>
        <w:rPr>
          <w:rFonts w:eastAsia="Times New Roman" w:cs="Times New Roman"/>
        </w:rPr>
        <w:t>τρίτο</w:t>
      </w:r>
      <w:r>
        <w:rPr>
          <w:rFonts w:eastAsia="Times New Roman" w:cs="Times New Roman"/>
        </w:rPr>
        <w:t xml:space="preserve"> </w:t>
      </w:r>
      <w:r>
        <w:rPr>
          <w:rFonts w:eastAsia="Times New Roman" w:cs="Times New Roman"/>
        </w:rPr>
        <w:t>τ</w:t>
      </w:r>
      <w:r>
        <w:rPr>
          <w:rFonts w:eastAsia="Times New Roman" w:cs="Times New Roman"/>
        </w:rPr>
        <w:t xml:space="preserve">μήμα). </w:t>
      </w:r>
    </w:p>
    <w:p w14:paraId="7814C6FF" w14:textId="77777777" w:rsidR="00D90BAD" w:rsidRDefault="009A27D8">
      <w:pPr>
        <w:spacing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7814C700" w14:textId="77777777" w:rsidR="00D90BAD" w:rsidRDefault="009A27D8">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7814C701" w14:textId="77777777" w:rsidR="00D90BAD" w:rsidRDefault="009A27D8">
      <w:pPr>
        <w:spacing w:line="600" w:lineRule="auto"/>
        <w:ind w:firstLine="720"/>
        <w:jc w:val="both"/>
        <w:rPr>
          <w:rFonts w:eastAsia="Times New Roman" w:cs="Times New Roman"/>
        </w:rPr>
      </w:pPr>
      <w:r>
        <w:rPr>
          <w:rFonts w:eastAsia="Times New Roman" w:cs="Times New Roman"/>
        </w:rPr>
        <w:t xml:space="preserve">Στο σημείο αυτό θα διαβάσω, σύμφωνα και με το έγγραφο της Γενικής Γραμματείας της </w:t>
      </w:r>
      <w:r>
        <w:rPr>
          <w:rFonts w:eastAsia="Times New Roman"/>
        </w:rPr>
        <w:t>Κυβέρνησης,</w:t>
      </w:r>
      <w:r>
        <w:rPr>
          <w:rFonts w:eastAsia="Times New Roman" w:cs="Times New Roman"/>
        </w:rPr>
        <w:t xml:space="preserve"> τις ερωτήσεις που δεν θα συζητηθούν. </w:t>
      </w:r>
    </w:p>
    <w:p w14:paraId="7814C70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Η πρώτη με</w:t>
      </w:r>
      <w:r>
        <w:rPr>
          <w:rFonts w:eastAsia="Times New Roman" w:cs="Times New Roman"/>
          <w:szCs w:val="24"/>
        </w:rPr>
        <w:t xml:space="preserve"> αριθμό 651/27-3-2017 επίκαιρη ερώτηση δεύτερου κύκλου της Βουλευτού Β΄ Πειραι</w:t>
      </w:r>
      <w:r>
        <w:rPr>
          <w:rFonts w:eastAsia="Times New Roman" w:cs="Times New Roman"/>
          <w:szCs w:val="24"/>
        </w:rPr>
        <w:t>ώς</w:t>
      </w:r>
      <w:r>
        <w:rPr>
          <w:rFonts w:eastAsia="Times New Roman" w:cs="Times New Roman"/>
          <w:szCs w:val="24"/>
        </w:rPr>
        <w:t xml:space="preserve">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Ειρήνης Κασιμάτη</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σχετικά με την ολοκλήρωση της απόδοσης των εξαιρούμενων εκτάσε</w:t>
      </w:r>
      <w:r>
        <w:rPr>
          <w:rFonts w:eastAsia="Times New Roman" w:cs="Times New Roman"/>
          <w:szCs w:val="24"/>
        </w:rPr>
        <w:t xml:space="preserve">ων της Σύμβασης Παραχώρησης μεταξύ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και </w:t>
      </w:r>
      <w:r>
        <w:rPr>
          <w:rFonts w:eastAsia="Times New Roman" w:cs="Times New Roman"/>
          <w:szCs w:val="24"/>
        </w:rPr>
        <w:t>«</w:t>
      </w:r>
      <w:r>
        <w:rPr>
          <w:rFonts w:eastAsia="Times New Roman" w:cs="Times New Roman"/>
          <w:szCs w:val="24"/>
        </w:rPr>
        <w:t>ΟΛΠ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στους Δήμους της Β΄ Πειραι</w:t>
      </w:r>
      <w:r>
        <w:rPr>
          <w:rFonts w:eastAsia="Times New Roman" w:cs="Times New Roman"/>
          <w:szCs w:val="24"/>
        </w:rPr>
        <w:t>ώς</w:t>
      </w:r>
      <w:r>
        <w:rPr>
          <w:rFonts w:eastAsia="Times New Roman" w:cs="Times New Roman"/>
          <w:szCs w:val="24"/>
        </w:rPr>
        <w:t xml:space="preserve"> Κερατσινίου-Δραπετσώνας, Περάματος, Σαλαμίνας, καθώς και στον Δήμο Πειραιά, δεν θα συζητηθεί</w:t>
      </w:r>
      <w:r>
        <w:rPr>
          <w:rFonts w:eastAsia="Times New Roman" w:cs="Times New Roman"/>
          <w:szCs w:val="24"/>
        </w:rPr>
        <w:t>,</w:t>
      </w:r>
      <w:r>
        <w:rPr>
          <w:rFonts w:eastAsia="Times New Roman" w:cs="Times New Roman"/>
          <w:szCs w:val="24"/>
        </w:rPr>
        <w:t xml:space="preserve"> λόγω απουσίας του Υπουργού κ. </w:t>
      </w:r>
      <w:proofErr w:type="spellStart"/>
      <w:r>
        <w:rPr>
          <w:rFonts w:eastAsia="Times New Roman" w:cs="Times New Roman"/>
          <w:szCs w:val="24"/>
        </w:rPr>
        <w:t>Κουρουμπλή</w:t>
      </w:r>
      <w:proofErr w:type="spellEnd"/>
      <w:r>
        <w:rPr>
          <w:rFonts w:eastAsia="Times New Roman" w:cs="Times New Roman"/>
          <w:szCs w:val="24"/>
        </w:rPr>
        <w:t xml:space="preserve"> στο εξωτερικό.</w:t>
      </w:r>
    </w:p>
    <w:p w14:paraId="7814C70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w:t>
      </w:r>
      <w:r>
        <w:rPr>
          <w:rFonts w:eastAsia="Times New Roman" w:cs="Times New Roman"/>
          <w:szCs w:val="24"/>
        </w:rPr>
        <w:t xml:space="preserve">η δεύτερη με αριθμό 646/24-3-2017 επίκαιρη ερώτηση δεύτερου κύκλου του Βουλευτή Αχαΐας της Νέας Δημοκρατίας κ. </w:t>
      </w:r>
      <w:r>
        <w:rPr>
          <w:rFonts w:eastAsia="Times New Roman" w:cs="Times New Roman"/>
          <w:bCs/>
          <w:szCs w:val="24"/>
        </w:rPr>
        <w:t xml:space="preserve">Ανδρέα </w:t>
      </w:r>
      <w:proofErr w:type="spellStart"/>
      <w:r>
        <w:rPr>
          <w:rFonts w:eastAsia="Times New Roman" w:cs="Times New Roman"/>
          <w:bCs/>
          <w:szCs w:val="24"/>
        </w:rPr>
        <w:t>Κατσανιώτη</w:t>
      </w:r>
      <w:proofErr w:type="spellEnd"/>
      <w:r>
        <w:rPr>
          <w:rFonts w:eastAsia="Times New Roman" w:cs="Times New Roman"/>
          <w:b/>
          <w:bCs/>
          <w:szCs w:val="24"/>
        </w:rPr>
        <w:t xml:space="preserve"> </w:t>
      </w:r>
      <w:r>
        <w:rPr>
          <w:rFonts w:eastAsia="Times New Roman" w:cs="Times New Roman"/>
          <w:szCs w:val="24"/>
        </w:rPr>
        <w:t>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σχετικά με την καθυστέρηση στις διαδικασίες εφαρμογής του </w:t>
      </w:r>
      <w:proofErr w:type="spellStart"/>
      <w:r>
        <w:rPr>
          <w:rFonts w:eastAsia="Times New Roman" w:cs="Times New Roman"/>
          <w:szCs w:val="24"/>
        </w:rPr>
        <w:t>Υπομέτρου</w:t>
      </w:r>
      <w:proofErr w:type="spellEnd"/>
      <w:r>
        <w:rPr>
          <w:rFonts w:eastAsia="Times New Roman" w:cs="Times New Roman"/>
          <w:szCs w:val="24"/>
        </w:rPr>
        <w:t xml:space="preserve"> 6.1 </w:t>
      </w:r>
      <w:r>
        <w:rPr>
          <w:rFonts w:eastAsia="Times New Roman" w:cs="Times New Roman"/>
          <w:szCs w:val="24"/>
        </w:rPr>
        <w:t>«</w:t>
      </w:r>
      <w:r>
        <w:rPr>
          <w:rFonts w:eastAsia="Times New Roman" w:cs="Times New Roman"/>
          <w:szCs w:val="24"/>
        </w:rPr>
        <w:t>Εγκ</w:t>
      </w:r>
      <w:r>
        <w:rPr>
          <w:rFonts w:eastAsia="Times New Roman" w:cs="Times New Roman"/>
          <w:szCs w:val="24"/>
        </w:rPr>
        <w:t>ατάσταση Νέων Γεωργών</w:t>
      </w:r>
      <w:r>
        <w:rPr>
          <w:rFonts w:eastAsia="Times New Roman" w:cs="Times New Roman"/>
          <w:szCs w:val="24"/>
        </w:rPr>
        <w:t>»</w:t>
      </w:r>
      <w:r>
        <w:rPr>
          <w:rFonts w:eastAsia="Times New Roman" w:cs="Times New Roman"/>
          <w:szCs w:val="24"/>
        </w:rPr>
        <w:t>, δεν θα συζητηθεί</w:t>
      </w:r>
      <w:r>
        <w:rPr>
          <w:rFonts w:eastAsia="Times New Roman" w:cs="Times New Roman"/>
          <w:szCs w:val="24"/>
        </w:rPr>
        <w:t>,</w:t>
      </w:r>
      <w:r>
        <w:rPr>
          <w:rFonts w:eastAsia="Times New Roman" w:cs="Times New Roman"/>
          <w:szCs w:val="24"/>
        </w:rPr>
        <w:t xml:space="preserve"> λόγω απουσίας του Υπουργού κ. Αποστόλου στο εξωτερικό.</w:t>
      </w:r>
    </w:p>
    <w:p w14:paraId="7814C704" w14:textId="77777777" w:rsidR="00D90BAD" w:rsidRDefault="009A27D8">
      <w:pPr>
        <w:spacing w:line="600" w:lineRule="auto"/>
        <w:ind w:firstLine="720"/>
        <w:jc w:val="both"/>
        <w:rPr>
          <w:rFonts w:eastAsia="Times New Roman" w:cs="Times New Roman"/>
        </w:rPr>
      </w:pPr>
      <w:r>
        <w:rPr>
          <w:rFonts w:eastAsia="Times New Roman" w:cs="Times New Roman"/>
          <w:szCs w:val="24"/>
        </w:rPr>
        <w:t>Ακόμα, η τέταρτη με αριθμό 446/18-10-2016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τα σοβαρά προβλήματα που αντιμετωπίζουν οι αγρότες, δεν θα συζητηθεί επίσης</w:t>
      </w:r>
      <w:r>
        <w:rPr>
          <w:rFonts w:eastAsia="Times New Roman" w:cs="Times New Roman"/>
          <w:szCs w:val="24"/>
        </w:rPr>
        <w:t>,</w:t>
      </w:r>
      <w:r>
        <w:rPr>
          <w:rFonts w:eastAsia="Times New Roman" w:cs="Times New Roman"/>
          <w:szCs w:val="24"/>
        </w:rPr>
        <w:t xml:space="preserve"> </w:t>
      </w:r>
      <w:r>
        <w:rPr>
          <w:rFonts w:eastAsia="Times New Roman" w:cs="Times New Roman"/>
        </w:rPr>
        <w:t xml:space="preserve">λόγω απουσίας του κ. Αποστόλου στο εξωτερικό. </w:t>
      </w:r>
    </w:p>
    <w:p w14:paraId="7814C705" w14:textId="77777777" w:rsidR="00D90BAD" w:rsidRDefault="009A27D8">
      <w:pPr>
        <w:spacing w:line="600" w:lineRule="auto"/>
        <w:ind w:firstLine="720"/>
        <w:jc w:val="both"/>
        <w:rPr>
          <w:rFonts w:eastAsia="Times New Roman" w:cs="Times New Roman"/>
          <w:szCs w:val="24"/>
        </w:rPr>
      </w:pPr>
      <w:r>
        <w:rPr>
          <w:rFonts w:eastAsia="Times New Roman" w:cs="Times New Roman"/>
        </w:rPr>
        <w:t xml:space="preserve">Επιπλέον, </w:t>
      </w:r>
      <w:r>
        <w:rPr>
          <w:rFonts w:eastAsia="Times New Roman" w:cs="Times New Roman"/>
          <w:szCs w:val="24"/>
        </w:rPr>
        <w:t xml:space="preserve">η τρίτη με αριθμό 3223/7-2-2017 ερώτηση του Βουλευτή Ηρακλείου της </w:t>
      </w:r>
      <w:r>
        <w:rPr>
          <w:rFonts w:eastAsia="Times New Roman" w:cs="Times New Roman"/>
          <w:szCs w:val="24"/>
        </w:rPr>
        <w:t>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την ανακοίνωση των αποτελεσμάτων για το Πρόγραμμα </w:t>
      </w:r>
      <w:r>
        <w:rPr>
          <w:rFonts w:eastAsia="Times New Roman" w:cs="Times New Roman"/>
          <w:szCs w:val="24"/>
        </w:rPr>
        <w:lastRenderedPageBreak/>
        <w:t>Κοινωνικού Τουρισμού για εργαζόμενους, ανέργους και τω</w:t>
      </w:r>
      <w:r>
        <w:rPr>
          <w:rFonts w:eastAsia="Times New Roman" w:cs="Times New Roman"/>
          <w:szCs w:val="24"/>
        </w:rPr>
        <w:t>ν οικογενειών τους, δεν θα συζητηθεί</w:t>
      </w:r>
      <w:r>
        <w:rPr>
          <w:rFonts w:eastAsia="Times New Roman" w:cs="Times New Roman"/>
          <w:szCs w:val="24"/>
        </w:rPr>
        <w:t>,</w:t>
      </w:r>
      <w:r>
        <w:rPr>
          <w:rFonts w:eastAsia="Times New Roman" w:cs="Times New Roman"/>
          <w:szCs w:val="24"/>
        </w:rPr>
        <w:t xml:space="preserve"> λόγω συνεννόησης της Αναπληρώτριας Υπουργού κ. Αντωνοπούλου με τον Βουλευτή.</w:t>
      </w:r>
    </w:p>
    <w:p w14:paraId="7814C706" w14:textId="77777777" w:rsidR="00D90BAD" w:rsidRDefault="009A27D8">
      <w:pPr>
        <w:spacing w:line="600" w:lineRule="auto"/>
        <w:ind w:firstLine="720"/>
        <w:contextualSpacing/>
        <w:jc w:val="both"/>
        <w:rPr>
          <w:rFonts w:eastAsia="Times New Roman" w:cs="Times New Roman"/>
          <w:szCs w:val="24"/>
        </w:rPr>
      </w:pPr>
      <w:r>
        <w:rPr>
          <w:rFonts w:eastAsia="Times New Roman" w:cs="Times New Roman"/>
          <w:szCs w:val="24"/>
        </w:rPr>
        <w:t>Επίσης, δεν θα συζητηθούν λόγω κωλύματος των αρμοδίων Υπουργών και θα επαναπροσδιοριστούν για συζήτηση οι κάτωθι</w:t>
      </w:r>
      <w:r>
        <w:rPr>
          <w:rFonts w:eastAsia="Times New Roman" w:cs="Times New Roman"/>
          <w:szCs w:val="24"/>
        </w:rPr>
        <w:t xml:space="preserve"> επίκαιρες ερωτήσεις</w:t>
      </w:r>
      <w:r>
        <w:rPr>
          <w:rFonts w:eastAsia="Times New Roman" w:cs="Times New Roman"/>
          <w:szCs w:val="24"/>
        </w:rPr>
        <w:t xml:space="preserve">: </w:t>
      </w:r>
    </w:p>
    <w:p w14:paraId="7814C707" w14:textId="77777777" w:rsidR="00D90BAD" w:rsidRDefault="009A27D8">
      <w:pPr>
        <w:spacing w:line="600" w:lineRule="auto"/>
        <w:ind w:firstLine="720"/>
        <w:contextualSpacing/>
        <w:jc w:val="both"/>
        <w:rPr>
          <w:rFonts w:eastAsia="Times New Roman" w:cs="Times New Roman"/>
          <w:szCs w:val="24"/>
        </w:rPr>
      </w:pPr>
      <w:r>
        <w:rPr>
          <w:rFonts w:eastAsia="Times New Roman" w:cs="Times New Roman"/>
          <w:szCs w:val="24"/>
        </w:rPr>
        <w:t>Η πρώτ</w:t>
      </w:r>
      <w:r>
        <w:rPr>
          <w:rFonts w:eastAsia="Times New Roman" w:cs="Times New Roman"/>
          <w:szCs w:val="24"/>
        </w:rPr>
        <w:t>η με αριθμό 650/27-3-2017 επίκαιρη ερώτηση πρώτου κύκλου του Βουλευτή Δωδεκανήσου του Συνασπισμού Ριζοσπαστικής Αριστεράς κ. Ηλία Καματερού προς τον Υπουργό Οικονομικών, σχετικά με τη σύμβαση του ΟΠΑΠ με τους πράκτορες, δεν θα συζητηθεί</w:t>
      </w:r>
      <w:r>
        <w:rPr>
          <w:rFonts w:eastAsia="Times New Roman" w:cs="Times New Roman"/>
          <w:szCs w:val="24"/>
        </w:rPr>
        <w:t>,</w:t>
      </w:r>
      <w:r>
        <w:rPr>
          <w:rFonts w:eastAsia="Times New Roman" w:cs="Times New Roman"/>
          <w:szCs w:val="24"/>
        </w:rPr>
        <w:t xml:space="preserve"> λόγω κωλύματος του</w:t>
      </w:r>
      <w:r>
        <w:rPr>
          <w:rFonts w:eastAsia="Times New Roman" w:cs="Times New Roman"/>
          <w:szCs w:val="24"/>
        </w:rPr>
        <w:t xml:space="preserve"> Υπουργού κ. </w:t>
      </w:r>
      <w:proofErr w:type="spellStart"/>
      <w:r>
        <w:rPr>
          <w:rFonts w:eastAsia="Times New Roman" w:cs="Times New Roman"/>
          <w:szCs w:val="24"/>
        </w:rPr>
        <w:t>Τσακαλώτου</w:t>
      </w:r>
      <w:proofErr w:type="spellEnd"/>
      <w:r>
        <w:rPr>
          <w:rFonts w:eastAsia="Times New Roman" w:cs="Times New Roman"/>
          <w:szCs w:val="24"/>
        </w:rPr>
        <w:t>. Αιτία</w:t>
      </w:r>
      <w:r>
        <w:rPr>
          <w:rFonts w:eastAsia="Times New Roman" w:cs="Times New Roman"/>
          <w:szCs w:val="24"/>
        </w:rPr>
        <w:t>:</w:t>
      </w:r>
      <w:r>
        <w:rPr>
          <w:rFonts w:eastAsia="Times New Roman" w:cs="Times New Roman"/>
          <w:szCs w:val="24"/>
        </w:rPr>
        <w:t xml:space="preserve"> φόρτος εργασίας.</w:t>
      </w:r>
    </w:p>
    <w:p w14:paraId="7814C708" w14:textId="77777777" w:rsidR="00D90BAD" w:rsidRDefault="009A27D8">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647/24-3-2017 επίκαιρη ερώτηση πρώτου κύκλου του Βουλευτή Β΄ Αθηνών του Λαϊκού Συνδέσμου - Χρυσή Αυγή κ. Ηλία </w:t>
      </w:r>
      <w:proofErr w:type="spellStart"/>
      <w:r>
        <w:rPr>
          <w:rFonts w:eastAsia="Times New Roman" w:cs="Times New Roman"/>
          <w:szCs w:val="24"/>
        </w:rPr>
        <w:t>Παναγιώταρου</w:t>
      </w:r>
      <w:proofErr w:type="spellEnd"/>
      <w:r>
        <w:rPr>
          <w:rFonts w:eastAsia="Times New Roman" w:cs="Times New Roman"/>
          <w:szCs w:val="24"/>
        </w:rPr>
        <w:t xml:space="preserve"> προς τον Υπουργό Οικονομικών, σχετικά με τη νομοθετική ρύθμιση γ</w:t>
      </w:r>
      <w:r>
        <w:rPr>
          <w:rFonts w:eastAsia="Times New Roman" w:cs="Times New Roman"/>
          <w:szCs w:val="24"/>
        </w:rPr>
        <w:t>ια επέκταση εγκεκριμένων εξόδων πέραν των νοσηλίων, δεν θα συζητηθεί.</w:t>
      </w:r>
    </w:p>
    <w:p w14:paraId="7814C709" w14:textId="77777777" w:rsidR="00D90BAD" w:rsidRDefault="009A27D8">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τρίτη με αριθμό 644/23-3-2017 επίκαιρη ερώτηση δεύτερου κύκλου του Βουλευτή Αρκαδίας της Δημοκρατικής Συμπαράταξης ΠΑΣΟΚ - ΔΗΜΑΡ κ. </w:t>
      </w:r>
      <w:r>
        <w:rPr>
          <w:rFonts w:eastAsia="Times New Roman" w:cs="Times New Roman"/>
          <w:bCs/>
          <w:szCs w:val="24"/>
        </w:rPr>
        <w:t>Οδυσσέα Κωνσταντινόπουλου</w:t>
      </w:r>
      <w:r>
        <w:rPr>
          <w:rFonts w:eastAsia="Times New Roman" w:cs="Times New Roman"/>
          <w:szCs w:val="24"/>
        </w:rPr>
        <w:t xml:space="preserve"> </w:t>
      </w:r>
      <w:r>
        <w:rPr>
          <w:rFonts w:eastAsia="Times New Roman" w:cs="Times New Roman"/>
          <w:szCs w:val="24"/>
        </w:rPr>
        <w:lastRenderedPageBreak/>
        <w:t xml:space="preserve">προς τον Υπουργό </w:t>
      </w:r>
      <w:r>
        <w:rPr>
          <w:rFonts w:eastAsia="Times New Roman" w:cs="Times New Roman"/>
          <w:bCs/>
          <w:szCs w:val="24"/>
        </w:rPr>
        <w:t>Οικονομικ</w:t>
      </w:r>
      <w:r>
        <w:rPr>
          <w:rFonts w:eastAsia="Times New Roman" w:cs="Times New Roman"/>
          <w:bCs/>
          <w:szCs w:val="24"/>
        </w:rPr>
        <w:t>ών,</w:t>
      </w:r>
      <w:r>
        <w:rPr>
          <w:rFonts w:eastAsia="Times New Roman" w:cs="Times New Roman"/>
          <w:szCs w:val="24"/>
        </w:rPr>
        <w:t xml:space="preserve"> με θέμα «Η Κυβέρνηση εμποδίζει την επένδυση για την αξιοποίηση του πρώην αεροδρομίου του Ελληνικού», δεν θα συζητηθεί</w:t>
      </w:r>
      <w:r>
        <w:rPr>
          <w:rFonts w:eastAsia="Times New Roman" w:cs="Times New Roman"/>
          <w:szCs w:val="24"/>
        </w:rPr>
        <w:t>,</w:t>
      </w:r>
      <w:r>
        <w:rPr>
          <w:rFonts w:eastAsia="Times New Roman" w:cs="Times New Roman"/>
          <w:szCs w:val="24"/>
        </w:rPr>
        <w:t xml:space="preserve"> λόγω κωλύματος του Υπουργού κ. </w:t>
      </w:r>
      <w:proofErr w:type="spellStart"/>
      <w:r>
        <w:rPr>
          <w:rFonts w:eastAsia="Times New Roman" w:cs="Times New Roman"/>
          <w:szCs w:val="24"/>
        </w:rPr>
        <w:t>Τσακαλώτου</w:t>
      </w:r>
      <w:proofErr w:type="spellEnd"/>
      <w:r>
        <w:rPr>
          <w:rFonts w:eastAsia="Times New Roman" w:cs="Times New Roman"/>
          <w:szCs w:val="24"/>
        </w:rPr>
        <w:t>. Αιτία</w:t>
      </w:r>
      <w:r>
        <w:rPr>
          <w:rFonts w:eastAsia="Times New Roman" w:cs="Times New Roman"/>
          <w:szCs w:val="24"/>
        </w:rPr>
        <w:t>:</w:t>
      </w:r>
      <w:r>
        <w:rPr>
          <w:rFonts w:eastAsia="Times New Roman" w:cs="Times New Roman"/>
          <w:szCs w:val="24"/>
        </w:rPr>
        <w:t xml:space="preserve"> φόρτος εργασίας.</w:t>
      </w:r>
    </w:p>
    <w:p w14:paraId="7814C70A" w14:textId="77777777" w:rsidR="00D90BAD" w:rsidRDefault="009A27D8">
      <w:pPr>
        <w:spacing w:line="600" w:lineRule="auto"/>
        <w:ind w:firstLine="720"/>
        <w:contextualSpacing/>
        <w:jc w:val="both"/>
        <w:rPr>
          <w:rFonts w:eastAsia="Times New Roman" w:cs="Times New Roman"/>
          <w:szCs w:val="24"/>
        </w:rPr>
      </w:pPr>
      <w:r>
        <w:rPr>
          <w:rFonts w:eastAsia="Times New Roman" w:cs="Times New Roman"/>
          <w:szCs w:val="24"/>
        </w:rPr>
        <w:t>Η δεύτερη με αριθμό 645/24-3-2017 επίκαιρη ερώτηση πρώτου κύκλου τ</w:t>
      </w:r>
      <w:r>
        <w:rPr>
          <w:rFonts w:eastAsia="Times New Roman" w:cs="Times New Roman"/>
          <w:szCs w:val="24"/>
        </w:rPr>
        <w:t xml:space="preserve">ου Βουλευτή Χαλκιδικής της Νέας Δημοκρατίας κ. Γεωργίου </w:t>
      </w:r>
      <w:proofErr w:type="spellStart"/>
      <w:r>
        <w:rPr>
          <w:rFonts w:eastAsia="Times New Roman" w:cs="Times New Roman"/>
          <w:szCs w:val="24"/>
        </w:rPr>
        <w:t>Βαγιωνά</w:t>
      </w:r>
      <w:proofErr w:type="spellEnd"/>
      <w:r>
        <w:rPr>
          <w:rFonts w:eastAsia="Times New Roman" w:cs="Times New Roman"/>
          <w:szCs w:val="24"/>
        </w:rPr>
        <w:t xml:space="preserve"> προς τον Υπουργό Οικονομίας και Ανάπτυξης, σχετικά με τα προβλήματα που αντιμετωπίζει ο κλάδος των αρτοποιών στην Ελλάδα, δεν θα συζητηθεί</w:t>
      </w:r>
      <w:r>
        <w:rPr>
          <w:rFonts w:eastAsia="Times New Roman" w:cs="Times New Roman"/>
          <w:szCs w:val="24"/>
        </w:rPr>
        <w:t>,</w:t>
      </w:r>
      <w:r>
        <w:rPr>
          <w:rFonts w:eastAsia="Times New Roman" w:cs="Times New Roman"/>
          <w:szCs w:val="24"/>
        </w:rPr>
        <w:t xml:space="preserve"> λόγω απουσίας του Αναπληρωτή Υπουργού κ. </w:t>
      </w:r>
      <w:proofErr w:type="spellStart"/>
      <w:r>
        <w:rPr>
          <w:rFonts w:eastAsia="Times New Roman" w:cs="Times New Roman"/>
          <w:szCs w:val="24"/>
        </w:rPr>
        <w:t>Χαρίτση</w:t>
      </w:r>
      <w:proofErr w:type="spellEnd"/>
      <w:r>
        <w:rPr>
          <w:rFonts w:eastAsia="Times New Roman" w:cs="Times New Roman"/>
          <w:szCs w:val="24"/>
        </w:rPr>
        <w:t xml:space="preserve"> εκτ</w:t>
      </w:r>
      <w:r>
        <w:rPr>
          <w:rFonts w:eastAsia="Times New Roman" w:cs="Times New Roman"/>
          <w:szCs w:val="24"/>
        </w:rPr>
        <w:t>ός Αθηνών.</w:t>
      </w:r>
    </w:p>
    <w:p w14:paraId="7814C70B" w14:textId="77777777" w:rsidR="00D90BAD" w:rsidRDefault="009A27D8">
      <w:pPr>
        <w:spacing w:line="600" w:lineRule="auto"/>
        <w:ind w:firstLine="720"/>
        <w:contextualSpacing/>
        <w:jc w:val="both"/>
        <w:rPr>
          <w:rFonts w:eastAsia="Times New Roman" w:cs="Times New Roman"/>
          <w:szCs w:val="24"/>
        </w:rPr>
      </w:pPr>
      <w:r>
        <w:rPr>
          <w:rFonts w:eastAsia="Times New Roman" w:cs="Times New Roman"/>
          <w:szCs w:val="24"/>
        </w:rPr>
        <w:t xml:space="preserve">Η έκτη με αριθμό 556/6-3-2017 επίκαιρη ερώτηση δεύτερου κύκλου του Βουλευτή Β΄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την ανάληψη από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του ανεξόφλητου υπολοίπου δανεικής σύμβασης του Οργ</w:t>
      </w:r>
      <w:r>
        <w:rPr>
          <w:rFonts w:eastAsia="Times New Roman" w:cs="Times New Roman"/>
          <w:szCs w:val="24"/>
        </w:rPr>
        <w:t>ανισμού Μεγάρου Μουσικής Αθηνών (ΟΜΜΑ), δεν θα συζητηθεί</w:t>
      </w:r>
      <w:r>
        <w:rPr>
          <w:rFonts w:eastAsia="Times New Roman" w:cs="Times New Roman"/>
          <w:szCs w:val="24"/>
        </w:rPr>
        <w:t>,</w:t>
      </w:r>
      <w:r>
        <w:rPr>
          <w:rFonts w:eastAsia="Times New Roman" w:cs="Times New Roman"/>
          <w:szCs w:val="24"/>
        </w:rPr>
        <w:t xml:space="preserve"> λόγω κωλύματος του Αναπληρωτή Υπουργού κ. </w:t>
      </w:r>
      <w:proofErr w:type="spellStart"/>
      <w:r>
        <w:rPr>
          <w:rFonts w:eastAsia="Times New Roman" w:cs="Times New Roman"/>
          <w:szCs w:val="24"/>
        </w:rPr>
        <w:t>Χουλιαράκη</w:t>
      </w:r>
      <w:proofErr w:type="spellEnd"/>
      <w:r>
        <w:rPr>
          <w:rFonts w:eastAsia="Times New Roman" w:cs="Times New Roman"/>
          <w:szCs w:val="24"/>
        </w:rPr>
        <w:t>. Αιτία</w:t>
      </w:r>
      <w:r>
        <w:rPr>
          <w:rFonts w:eastAsia="Times New Roman" w:cs="Times New Roman"/>
          <w:szCs w:val="24"/>
        </w:rPr>
        <w:t>:</w:t>
      </w:r>
      <w:r>
        <w:rPr>
          <w:rFonts w:eastAsia="Times New Roman" w:cs="Times New Roman"/>
          <w:szCs w:val="24"/>
        </w:rPr>
        <w:t xml:space="preserve"> φόρτος εργασίας.</w:t>
      </w:r>
    </w:p>
    <w:p w14:paraId="7814C70C" w14:textId="77777777" w:rsidR="00D90BAD" w:rsidRDefault="009A27D8">
      <w:pPr>
        <w:spacing w:line="600" w:lineRule="auto"/>
        <w:ind w:firstLine="720"/>
        <w:contextualSpacing/>
        <w:jc w:val="both"/>
        <w:rPr>
          <w:rFonts w:eastAsia="Times New Roman" w:cs="Times New Roman"/>
          <w:szCs w:val="24"/>
        </w:rPr>
      </w:pPr>
      <w:r>
        <w:rPr>
          <w:rFonts w:eastAsia="Times New Roman" w:cs="Times New Roman"/>
          <w:szCs w:val="24"/>
        </w:rPr>
        <w:t xml:space="preserve">Η όγδοη με αριθμό 402/27-1-2017 επίκαιρη ερώτηση δεύτερου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w:t>
      </w:r>
      <w:r>
        <w:rPr>
          <w:rFonts w:eastAsia="Times New Roman" w:cs="Times New Roman"/>
          <w:szCs w:val="24"/>
        </w:rPr>
        <w:lastRenderedPageBreak/>
        <w:t>τη μείωση του κόστους των διαγνωστικών εξετάσεων για τον καρκίνο του μαστού, δεν θα συζητηθεί</w:t>
      </w:r>
      <w:r>
        <w:rPr>
          <w:rFonts w:eastAsia="Times New Roman" w:cs="Times New Roman"/>
          <w:szCs w:val="24"/>
        </w:rPr>
        <w:t>,</w:t>
      </w:r>
      <w:r>
        <w:rPr>
          <w:rFonts w:eastAsia="Times New Roman" w:cs="Times New Roman"/>
          <w:szCs w:val="24"/>
        </w:rPr>
        <w:t xml:space="preserve"> λόγω κωλύματος του</w:t>
      </w:r>
      <w:r>
        <w:rPr>
          <w:rFonts w:eastAsia="Times New Roman" w:cs="Times New Roman"/>
          <w:szCs w:val="24"/>
        </w:rPr>
        <w:t xml:space="preserve"> Αναπληρωτή</w:t>
      </w:r>
      <w:r>
        <w:rPr>
          <w:rFonts w:eastAsia="Times New Roman" w:cs="Times New Roman"/>
          <w:szCs w:val="24"/>
        </w:rPr>
        <w:t xml:space="preserve"> Υπουργού κ. </w:t>
      </w:r>
      <w:proofErr w:type="spellStart"/>
      <w:r>
        <w:rPr>
          <w:rFonts w:eastAsia="Times New Roman" w:cs="Times New Roman"/>
          <w:szCs w:val="24"/>
        </w:rPr>
        <w:t>Πολάκη</w:t>
      </w:r>
      <w:proofErr w:type="spellEnd"/>
      <w:r>
        <w:rPr>
          <w:rFonts w:eastAsia="Times New Roman" w:cs="Times New Roman"/>
          <w:szCs w:val="24"/>
        </w:rPr>
        <w:t>. Αιτία</w:t>
      </w:r>
      <w:r>
        <w:rPr>
          <w:rFonts w:eastAsia="Times New Roman" w:cs="Times New Roman"/>
          <w:szCs w:val="24"/>
        </w:rPr>
        <w:t>:</w:t>
      </w:r>
      <w:r>
        <w:rPr>
          <w:rFonts w:eastAsia="Times New Roman" w:cs="Times New Roman"/>
          <w:szCs w:val="24"/>
        </w:rPr>
        <w:t xml:space="preserve"> φόρτος εργασίας.</w:t>
      </w:r>
    </w:p>
    <w:p w14:paraId="7814C70D" w14:textId="77777777" w:rsidR="00D90BAD" w:rsidRDefault="009A27D8">
      <w:pPr>
        <w:spacing w:line="600" w:lineRule="auto"/>
        <w:ind w:firstLine="720"/>
        <w:contextualSpacing/>
        <w:jc w:val="both"/>
        <w:rPr>
          <w:rFonts w:eastAsia="Times New Roman" w:cs="Times New Roman"/>
          <w:szCs w:val="24"/>
        </w:rPr>
      </w:pPr>
      <w:r>
        <w:rPr>
          <w:rFonts w:eastAsia="Times New Roman" w:cs="Times New Roman"/>
          <w:szCs w:val="24"/>
        </w:rPr>
        <w:t>Η τέταρτη με αριθμό 648/24-3-2017 επί</w:t>
      </w:r>
      <w:r>
        <w:rPr>
          <w:rFonts w:eastAsia="Times New Roman" w:cs="Times New Roman"/>
          <w:szCs w:val="24"/>
        </w:rPr>
        <w:t xml:space="preserve">καιρη ερώτηση του Βουλευτή Ευβοίας του Λαϊκού Συνδέσμου - Χρυσή Αυγή κ. </w:t>
      </w:r>
      <w:r>
        <w:rPr>
          <w:rFonts w:eastAsia="Times New Roman" w:cs="Times New Roman"/>
          <w:bCs/>
          <w:szCs w:val="24"/>
        </w:rPr>
        <w:t xml:space="preserve">Νικολάου Μίχου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σχετικά με τη «σκόπιμη κωλυσιεργία εκπληρώσεων όρου διαθήκης ο οποίος προβλέπει ίδρυση ογκολογικής κλινικής στη Χαλκίδα», δεν θα συζητηθεί. </w:t>
      </w:r>
    </w:p>
    <w:p w14:paraId="7814C70E" w14:textId="77777777" w:rsidR="00D90BAD" w:rsidRDefault="009A27D8">
      <w:pPr>
        <w:spacing w:line="600" w:lineRule="auto"/>
        <w:ind w:firstLine="720"/>
        <w:contextualSpacing/>
        <w:jc w:val="both"/>
        <w:rPr>
          <w:rFonts w:eastAsia="Times New Roman" w:cs="Times New Roman"/>
          <w:szCs w:val="24"/>
        </w:rPr>
      </w:pPr>
      <w:r>
        <w:rPr>
          <w:rFonts w:eastAsia="Times New Roman" w:cs="Times New Roman"/>
          <w:b/>
          <w:szCs w:val="24"/>
        </w:rPr>
        <w:t>ΟΔΥ</w:t>
      </w:r>
      <w:r>
        <w:rPr>
          <w:rFonts w:eastAsia="Times New Roman" w:cs="Times New Roman"/>
          <w:b/>
          <w:szCs w:val="24"/>
        </w:rPr>
        <w:t>ΣΣΕΑΣ ΚΩΝΣΤΑΝΤΙΝΟΠΟΥΛΟΣ:</w:t>
      </w:r>
      <w:r>
        <w:rPr>
          <w:rFonts w:eastAsia="Times New Roman" w:cs="Times New Roman"/>
          <w:szCs w:val="24"/>
        </w:rPr>
        <w:t xml:space="preserve"> Κυρία Πρόεδρε, </w:t>
      </w:r>
      <w:r w:rsidRPr="00205499">
        <w:rPr>
          <w:rFonts w:eastAsia="Times New Roman" w:cs="Times New Roman"/>
          <w:szCs w:val="24"/>
        </w:rPr>
        <w:t>θα ήθελα να λάβω τον λόγο.</w:t>
      </w:r>
    </w:p>
    <w:p w14:paraId="7814C70F" w14:textId="77777777" w:rsidR="00D90BAD" w:rsidRDefault="009A27D8">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κύριε Κωνσταντινόπουλε, έχετε τον λόγο.</w:t>
      </w:r>
    </w:p>
    <w:p w14:paraId="7814C710" w14:textId="77777777" w:rsidR="00D90BAD" w:rsidRDefault="009A27D8">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Σήμερα είχα, για ακόμα μια φορά, ερώτηση για το Ελληνικό, όπως είπατε</w:t>
      </w:r>
      <w:r>
        <w:rPr>
          <w:rFonts w:eastAsia="Times New Roman" w:cs="Times New Roman"/>
          <w:szCs w:val="24"/>
        </w:rPr>
        <w:t xml:space="preserve"> και …</w:t>
      </w:r>
    </w:p>
    <w:p w14:paraId="7814C711" w14:textId="77777777" w:rsidR="00D90BAD" w:rsidRDefault="009A27D8">
      <w:pPr>
        <w:spacing w:before="100" w:beforeAutospacing="1" w:after="100" w:afterAutospacing="1" w:line="600" w:lineRule="auto"/>
        <w:ind w:firstLine="720"/>
        <w:contextualSpacing/>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Σε αυτό δεν μπορώ να σας απαντήσω τίποτα.</w:t>
      </w:r>
    </w:p>
    <w:p w14:paraId="7814C712" w14:textId="77777777" w:rsidR="00D90BAD" w:rsidRDefault="009A27D8">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Θα σας πω εγώ.</w:t>
      </w:r>
    </w:p>
    <w:p w14:paraId="7814C713" w14:textId="77777777" w:rsidR="00D90BAD" w:rsidRDefault="009A27D8">
      <w:pPr>
        <w:spacing w:before="100" w:beforeAutospacing="1" w:after="100" w:afterAutospacing="1" w:line="600" w:lineRule="auto"/>
        <w:ind w:firstLine="720"/>
        <w:contextualSpacing/>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Τι θα μου πείτε;</w:t>
      </w:r>
      <w:r>
        <w:rPr>
          <w:rFonts w:eastAsia="Times New Roman" w:cs="Times New Roman"/>
          <w:b/>
          <w:szCs w:val="24"/>
        </w:rPr>
        <w:t xml:space="preserve"> </w:t>
      </w:r>
    </w:p>
    <w:p w14:paraId="7814C714" w14:textId="77777777" w:rsidR="00D90BAD" w:rsidRDefault="009A27D8">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Τι κώλυμα είχε ο κύριος Υπουργ</w:t>
      </w:r>
      <w:r>
        <w:rPr>
          <w:rFonts w:eastAsia="Times New Roman" w:cs="Times New Roman"/>
          <w:szCs w:val="24"/>
        </w:rPr>
        <w:t>ός;</w:t>
      </w:r>
    </w:p>
    <w:p w14:paraId="7814C715" w14:textId="77777777" w:rsidR="00D90BAD" w:rsidRDefault="009A27D8">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sidRPr="009304F7">
        <w:rPr>
          <w:rFonts w:eastAsia="Times New Roman" w:cs="Times New Roman"/>
          <w:b/>
          <w:szCs w:val="24"/>
        </w:rPr>
        <w:t>):</w:t>
      </w:r>
      <w:r>
        <w:rPr>
          <w:rFonts w:eastAsia="Times New Roman" w:cs="Times New Roman"/>
          <w:szCs w:val="24"/>
        </w:rPr>
        <w:t xml:space="preserve"> Δεν ξέρω, κύριε Κωνσταντινόπουλε.</w:t>
      </w:r>
    </w:p>
    <w:p w14:paraId="7814C716" w14:textId="77777777" w:rsidR="00D90BAD" w:rsidRDefault="009A27D8">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Φόρτος εργασίας!</w:t>
      </w:r>
    </w:p>
    <w:p w14:paraId="7814C717" w14:textId="77777777" w:rsidR="00D90BAD" w:rsidRDefault="009A27D8">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Ήταν πριν λίγο εδώ απ</w:t>
      </w:r>
      <w:r>
        <w:rPr>
          <w:rFonts w:eastAsia="Times New Roman" w:cs="Times New Roman"/>
          <w:szCs w:val="24"/>
        </w:rPr>
        <w:t xml:space="preserve">’ </w:t>
      </w:r>
      <w:r>
        <w:rPr>
          <w:rFonts w:eastAsia="Times New Roman" w:cs="Times New Roman"/>
          <w:szCs w:val="24"/>
        </w:rPr>
        <w:t>έξω, στον διάδρομο της Βουλής και τον χαιρέτισα. Δεν ξέρω τι κώλυμα είναι αυτό.</w:t>
      </w:r>
    </w:p>
    <w:p w14:paraId="7814C718" w14:textId="77777777" w:rsidR="00D90BAD" w:rsidRDefault="009A27D8">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Κοι</w:t>
      </w:r>
      <w:r>
        <w:rPr>
          <w:rFonts w:eastAsia="Times New Roman" w:cs="Times New Roman"/>
          <w:szCs w:val="24"/>
        </w:rPr>
        <w:t>τάξτε να δείτε, όμως, κυρία Πρόεδρε…</w:t>
      </w:r>
    </w:p>
    <w:p w14:paraId="7814C719" w14:textId="77777777" w:rsidR="00D90BAD" w:rsidRDefault="009A27D8">
      <w:pPr>
        <w:spacing w:before="100" w:beforeAutospacing="1" w:after="100" w:afterAutospacing="1" w:line="600" w:lineRule="auto"/>
        <w:ind w:firstLine="720"/>
        <w:contextualSpacing/>
        <w:jc w:val="both"/>
        <w:rPr>
          <w:rFonts w:eastAsia="Times New Roman" w:cs="Times New Roman"/>
          <w:b/>
          <w:szCs w:val="24"/>
        </w:rPr>
      </w:pPr>
      <w:r>
        <w:rPr>
          <w:rFonts w:eastAsia="Times New Roman" w:cs="Times New Roman"/>
          <w:b/>
          <w:szCs w:val="24"/>
        </w:rPr>
        <w:t>ΠΡΟΕΔΡΕΥΟΥΣΑ (Αναστασία Χριστοδουλοπούλου</w:t>
      </w:r>
      <w:r w:rsidRPr="009304F7">
        <w:rPr>
          <w:rFonts w:eastAsia="Times New Roman" w:cs="Times New Roman"/>
          <w:b/>
          <w:szCs w:val="24"/>
        </w:rPr>
        <w:t>):</w:t>
      </w:r>
      <w:r>
        <w:rPr>
          <w:rFonts w:eastAsia="Times New Roman" w:cs="Times New Roman"/>
          <w:szCs w:val="24"/>
        </w:rPr>
        <w:t xml:space="preserve"> Κύριε Κωνσταντινόπουλε -σας το έχω πει και πάλι- φαίνεται σας φοβάται και δεν έρχεται να σας απαντήσει. Τι να πω κι εγώ;</w:t>
      </w:r>
    </w:p>
    <w:p w14:paraId="7814C71A" w14:textId="77777777" w:rsidR="00D90BAD" w:rsidRDefault="009A27D8">
      <w:pPr>
        <w:spacing w:before="100" w:beforeAutospacing="1" w:after="100" w:afterAutospacing="1" w:line="600" w:lineRule="auto"/>
        <w:ind w:firstLine="720"/>
        <w:contextualSpacing/>
        <w:jc w:val="both"/>
        <w:rPr>
          <w:rFonts w:eastAsia="Times New Roman" w:cs="Times New Roman"/>
          <w:b/>
          <w:szCs w:val="24"/>
        </w:rPr>
      </w:pPr>
      <w:r>
        <w:rPr>
          <w:rFonts w:eastAsia="Times New Roman" w:cs="Times New Roman"/>
          <w:b/>
          <w:szCs w:val="24"/>
        </w:rPr>
        <w:t xml:space="preserve">ΒΑΣΙΛΕΙΟΣ ΚΕΓΚΕΡΟΓΛΟΥ: </w:t>
      </w:r>
      <w:r>
        <w:rPr>
          <w:rFonts w:eastAsia="Times New Roman" w:cs="Times New Roman"/>
          <w:szCs w:val="24"/>
        </w:rPr>
        <w:t>Και τον κ. Καματερό!</w:t>
      </w:r>
    </w:p>
    <w:p w14:paraId="7814C71B" w14:textId="77777777" w:rsidR="00D90BAD" w:rsidRDefault="009A27D8">
      <w:pPr>
        <w:spacing w:before="100" w:beforeAutospacing="1" w:after="100" w:afterAutospacing="1" w:line="600" w:lineRule="auto"/>
        <w:ind w:firstLine="720"/>
        <w:contextualSpacing/>
        <w:jc w:val="both"/>
        <w:rPr>
          <w:rFonts w:eastAsia="Times New Roman" w:cs="Times New Roman"/>
          <w:b/>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Και τον κ. Καματερό.</w:t>
      </w:r>
      <w:r>
        <w:rPr>
          <w:rFonts w:eastAsia="Times New Roman" w:cs="Times New Roman"/>
          <w:b/>
          <w:szCs w:val="24"/>
        </w:rPr>
        <w:t xml:space="preserve"> </w:t>
      </w:r>
    </w:p>
    <w:p w14:paraId="7814C71C" w14:textId="77777777" w:rsidR="00D90BAD" w:rsidRDefault="009A27D8">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Θέλετε να σας απαντήσω τώρα; Είναι αρμοδιότητα μου; Σας παρακαλώ! Να μην καθυστερούμε άλλο την νομοθετική εργασία. </w:t>
      </w:r>
    </w:p>
    <w:p w14:paraId="7814C71D" w14:textId="77777777" w:rsidR="00D90BAD" w:rsidRDefault="009A27D8">
      <w:pPr>
        <w:spacing w:before="100" w:beforeAutospacing="1" w:after="100" w:afterAutospacing="1" w:line="600" w:lineRule="auto"/>
        <w:ind w:firstLine="720"/>
        <w:contextualSpacing/>
        <w:jc w:val="both"/>
        <w:rPr>
          <w:rFonts w:ascii="Times New Roman" w:eastAsia="Times New Roman" w:hAnsi="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Κυρία Πρόεδρε…</w:t>
      </w:r>
    </w:p>
    <w:p w14:paraId="7814C71E" w14:textId="77777777" w:rsidR="00D90BAD" w:rsidRDefault="009A27D8">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w:t>
      </w:r>
      <w:r>
        <w:rPr>
          <w:rFonts w:eastAsia="Times New Roman" w:cs="Times New Roman"/>
          <w:b/>
          <w:szCs w:val="24"/>
        </w:rPr>
        <w:t xml:space="preserve">ουλοπούλου): </w:t>
      </w:r>
      <w:r>
        <w:rPr>
          <w:rFonts w:eastAsia="Times New Roman" w:cs="Times New Roman"/>
          <w:szCs w:val="24"/>
        </w:rPr>
        <w:t>Κύριε Κωνσταντινόπουλε, δεν υπάρχει διαδικασία επί των ερωτήσεων που δεν συζητούνται. Τι να κάνω; Να την επινοήσω εγώ</w:t>
      </w:r>
      <w:r>
        <w:rPr>
          <w:rFonts w:eastAsia="Times New Roman" w:cs="Times New Roman"/>
          <w:szCs w:val="24"/>
        </w:rPr>
        <w:t>;</w:t>
      </w:r>
    </w:p>
    <w:p w14:paraId="7814C71F" w14:textId="77777777" w:rsidR="00D90BAD" w:rsidRDefault="009A27D8">
      <w:pPr>
        <w:spacing w:line="600" w:lineRule="auto"/>
        <w:ind w:firstLine="720"/>
        <w:jc w:val="both"/>
        <w:rPr>
          <w:rFonts w:eastAsia="Times New Roman" w:cs="Times New Roman"/>
          <w:b/>
          <w:szCs w:val="24"/>
        </w:rPr>
      </w:pPr>
      <w:r>
        <w:rPr>
          <w:rFonts w:eastAsia="Times New Roman" w:cs="Times New Roman"/>
          <w:szCs w:val="24"/>
        </w:rPr>
        <w:t>Κυρίες και κύριοι, ολοκληρώθηκε η συζήτηση των επικαίρων ερωτήσεων.</w:t>
      </w:r>
    </w:p>
    <w:p w14:paraId="7814C720" w14:textId="77777777" w:rsidR="00D90BAD" w:rsidRDefault="009A27D8">
      <w:pPr>
        <w:spacing w:before="100" w:beforeAutospacing="1" w:after="100" w:afterAutospacing="1" w:line="600" w:lineRule="auto"/>
        <w:ind w:firstLine="720"/>
        <w:contextualSpacing/>
        <w:jc w:val="both"/>
        <w:rPr>
          <w:rFonts w:eastAsia="Times New Roman" w:cs="Times New Roman"/>
          <w:color w:val="FF0000"/>
          <w:szCs w:val="24"/>
        </w:rPr>
      </w:pPr>
      <w:r w:rsidRPr="0053706C">
        <w:rPr>
          <w:rFonts w:eastAsia="Times New Roman" w:cs="Times New Roman"/>
          <w:color w:val="FF0000"/>
          <w:szCs w:val="24"/>
        </w:rPr>
        <w:t>ΑΛΛΑΓΗ ΣΕΛΙΔΑΣ ΛΟΓΩ ΑΛΛΑΓΗΣ ΘΕΜΑΤΟΣ</w:t>
      </w:r>
    </w:p>
    <w:p w14:paraId="7814C72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ΠΡΟΕΔΡΕΥΟΥΣΑ (Αναστα</w:t>
      </w:r>
      <w:r>
        <w:rPr>
          <w:rFonts w:eastAsia="Times New Roman" w:cs="Times New Roman"/>
          <w:b/>
          <w:szCs w:val="24"/>
        </w:rPr>
        <w:t xml:space="preserve">σία Χριστοδουλοπούλου): </w:t>
      </w:r>
      <w:r>
        <w:rPr>
          <w:rFonts w:eastAsia="Times New Roman" w:cs="Times New Roman"/>
          <w:szCs w:val="24"/>
        </w:rPr>
        <w:t xml:space="preserve">Κυρίες και κύριοι συνάδελφοι, </w:t>
      </w:r>
      <w:r>
        <w:rPr>
          <w:rFonts w:eastAsia="Times New Roman" w:cs="Times New Roman"/>
          <w:szCs w:val="24"/>
        </w:rPr>
        <w:t>εισ</w:t>
      </w:r>
      <w:r>
        <w:rPr>
          <w:rFonts w:eastAsia="Times New Roman" w:cs="Times New Roman"/>
          <w:szCs w:val="24"/>
        </w:rPr>
        <w:t xml:space="preserve">ερχόμαστε τώρα, μετά από δυόμισι ώρες, στην ημερήσια διάταξη της </w:t>
      </w:r>
    </w:p>
    <w:p w14:paraId="7814C722" w14:textId="77777777" w:rsidR="00D90BAD" w:rsidRDefault="009A27D8">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7814C72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«Κύρωση της Συμφωνίας-Πλαισίου για εταιρική σχέση και συνεργασία μεταξύ της Ευρωπαϊκής Ένωσης και των κρατών - μελών της αφ</w:t>
      </w:r>
      <w:r>
        <w:rPr>
          <w:rFonts w:eastAsia="Times New Roman" w:cs="Times New Roman"/>
          <w:szCs w:val="24"/>
        </w:rPr>
        <w:t xml:space="preserve">’ </w:t>
      </w:r>
      <w:r>
        <w:rPr>
          <w:rFonts w:eastAsia="Times New Roman" w:cs="Times New Roman"/>
          <w:szCs w:val="24"/>
        </w:rPr>
        <w:t>ενός και της Μογγολίας αφ</w:t>
      </w:r>
      <w:r>
        <w:rPr>
          <w:rFonts w:eastAsia="Times New Roman" w:cs="Times New Roman"/>
          <w:szCs w:val="24"/>
        </w:rPr>
        <w:t xml:space="preserve">’ </w:t>
      </w:r>
      <w:r>
        <w:rPr>
          <w:rFonts w:eastAsia="Times New Roman" w:cs="Times New Roman"/>
          <w:szCs w:val="24"/>
        </w:rPr>
        <w:t>ετέρου».</w:t>
      </w:r>
    </w:p>
    <w:p w14:paraId="7814C72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Το νομοσχέδιο ψηφίστηκε στη Διαρκή Επιτροπή κατά πλειοψηφία. Εισάγεται προς συζήτηση στη Βουλή </w:t>
      </w:r>
      <w:r>
        <w:rPr>
          <w:rFonts w:eastAsia="Times New Roman" w:cs="Times New Roman"/>
          <w:szCs w:val="24"/>
        </w:rPr>
        <w:t>με τη διαδικα</w:t>
      </w:r>
      <w:r>
        <w:rPr>
          <w:rFonts w:eastAsia="Times New Roman" w:cs="Times New Roman"/>
          <w:szCs w:val="24"/>
        </w:rPr>
        <w:lastRenderedPageBreak/>
        <w:t xml:space="preserve">σία του άρθρου 108 του Κανονισμού της Βουλής, δηλαδή μπορούν να λάβουν τον λόγο όσοι έχουν αντίρρηση επί της κυρώσεως αυτής της </w:t>
      </w:r>
      <w:r>
        <w:rPr>
          <w:rFonts w:eastAsia="Times New Roman" w:cs="Times New Roman"/>
          <w:szCs w:val="24"/>
        </w:rPr>
        <w:t>σ</w:t>
      </w:r>
      <w:r>
        <w:rPr>
          <w:rFonts w:eastAsia="Times New Roman" w:cs="Times New Roman"/>
          <w:szCs w:val="24"/>
        </w:rPr>
        <w:t xml:space="preserve">υμφωνίας. </w:t>
      </w:r>
    </w:p>
    <w:p w14:paraId="7814C72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Ωστόσο, επειδή έχει κατατεθεί και μια υπουργική τροπολογία, η 1003/12, προτείνω αρχικά να τοποθετηθούν </w:t>
      </w:r>
      <w:r>
        <w:rPr>
          <w:rFonts w:eastAsia="Times New Roman" w:cs="Times New Roman"/>
          <w:szCs w:val="24"/>
        </w:rPr>
        <w:t xml:space="preserve">επί της αρχής της </w:t>
      </w:r>
      <w:r>
        <w:rPr>
          <w:rFonts w:eastAsia="Times New Roman" w:cs="Times New Roman"/>
          <w:szCs w:val="24"/>
        </w:rPr>
        <w:t>σ</w:t>
      </w:r>
      <w:r>
        <w:rPr>
          <w:rFonts w:eastAsia="Times New Roman" w:cs="Times New Roman"/>
          <w:szCs w:val="24"/>
        </w:rPr>
        <w:t xml:space="preserve">υμφωνίας όσοι καταψήφισαν ή εξέφρασαν επιφυλάξεις, καθώς και ο αρμόδιος Υπουργός, για πέντε λεπτά και στη συνέχεια να συζητηθεί η τροπολογία με τους Κοινοβουλευτικούς Εκπροσώπους, τους </w:t>
      </w:r>
      <w:r>
        <w:rPr>
          <w:rFonts w:eastAsia="Times New Roman" w:cs="Times New Roman"/>
          <w:szCs w:val="24"/>
        </w:rPr>
        <w:t>ε</w:t>
      </w:r>
      <w:r>
        <w:rPr>
          <w:rFonts w:eastAsia="Times New Roman" w:cs="Times New Roman"/>
          <w:szCs w:val="24"/>
        </w:rPr>
        <w:t xml:space="preserve">ισηγητές, τους </w:t>
      </w:r>
      <w:r>
        <w:rPr>
          <w:rFonts w:eastAsia="Times New Roman" w:cs="Times New Roman"/>
          <w:szCs w:val="24"/>
        </w:rPr>
        <w:t>ε</w:t>
      </w:r>
      <w:r>
        <w:rPr>
          <w:rFonts w:eastAsia="Times New Roman" w:cs="Times New Roman"/>
          <w:szCs w:val="24"/>
        </w:rPr>
        <w:t xml:space="preserve">ιδικούς </w:t>
      </w:r>
      <w:r>
        <w:rPr>
          <w:rFonts w:eastAsia="Times New Roman" w:cs="Times New Roman"/>
          <w:szCs w:val="24"/>
        </w:rPr>
        <w:t>α</w:t>
      </w:r>
      <w:r>
        <w:rPr>
          <w:rFonts w:eastAsia="Times New Roman" w:cs="Times New Roman"/>
          <w:szCs w:val="24"/>
        </w:rPr>
        <w:t xml:space="preserve">γορητές και τον αρμόδιο </w:t>
      </w:r>
      <w:r>
        <w:rPr>
          <w:rFonts w:eastAsia="Times New Roman" w:cs="Times New Roman"/>
          <w:szCs w:val="24"/>
        </w:rPr>
        <w:t>Υπουργό να μιλούν ο καθένας για πέντε λεπτά.</w:t>
      </w:r>
    </w:p>
    <w:p w14:paraId="7814C72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7814C72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Κυρία Πρόεδρε, θα ήθελα τον λόγο επί της διαδικασίας.</w:t>
      </w:r>
    </w:p>
    <w:p w14:paraId="7814C728"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Σας ακούω, κύριε Κεφαλογιάννη.</w:t>
      </w:r>
    </w:p>
    <w:p w14:paraId="7814C72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κυρία Πρόεδρε.</w:t>
      </w:r>
    </w:p>
    <w:p w14:paraId="7814C72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Όπως σωστά αναφέρατε, σήμερα έχουμε μια ειδική διαδικασία, καθώς προχωράμε στην κύρωση μιας διεθνούς </w:t>
      </w:r>
      <w:r>
        <w:rPr>
          <w:rFonts w:eastAsia="Times New Roman" w:cs="Times New Roman"/>
          <w:szCs w:val="24"/>
        </w:rPr>
        <w:t>σ</w:t>
      </w:r>
      <w:r>
        <w:rPr>
          <w:rFonts w:eastAsia="Times New Roman" w:cs="Times New Roman"/>
          <w:szCs w:val="24"/>
        </w:rPr>
        <w:t xml:space="preserve">υνθήκης </w:t>
      </w:r>
      <w:r>
        <w:rPr>
          <w:rFonts w:eastAsia="Times New Roman" w:cs="Times New Roman"/>
          <w:szCs w:val="24"/>
        </w:rPr>
        <w:lastRenderedPageBreak/>
        <w:t xml:space="preserve">και σύμφωνα με τα άρθρα 108 και 112 του Κανονισμού της Βουλής έχουν το δικαίωμα να μιλήσουν μόνο όσοι έχουν αντίρρηση. </w:t>
      </w:r>
      <w:r>
        <w:rPr>
          <w:rFonts w:eastAsia="Times New Roman" w:cs="Times New Roman"/>
          <w:szCs w:val="24"/>
        </w:rPr>
        <w:t>Παρ’ όλα αυτά, δυστυχώς, γινόμαστε μάρτυρες, για άλλη μια φορά, κατάθεσης εκπρόθεσμης τροπολογίας, όταν, μάλιστα, είχαμε τη ρητή δέσμευση του Προεδρείου την προηγούμενη φορά ότι τουλάχιστον σε τέτοιους είδους ειδικές διαδικασίες δεν θα κατατίθενται τροπολο</w:t>
      </w:r>
      <w:r>
        <w:rPr>
          <w:rFonts w:eastAsia="Times New Roman" w:cs="Times New Roman"/>
          <w:szCs w:val="24"/>
        </w:rPr>
        <w:t>γίες.</w:t>
      </w:r>
    </w:p>
    <w:p w14:paraId="7814C72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Ξέρετε πολύ καλά ότι αυτό -όσον αφορά ότι είναι εκπρόθεσμη όσο και το γεγονός ότι κατατέθηκε σε άσχετο νομοσχέδιο- είναι και αντισυνταγματικό και αντικανονικό, σύμφωνα με τον Κανονισμό της Βουλής. Γι’ αυτό κι εμείς προτείνουμε την απόσυρση της τροπολ</w:t>
      </w:r>
      <w:r>
        <w:rPr>
          <w:rFonts w:eastAsia="Times New Roman" w:cs="Times New Roman"/>
          <w:szCs w:val="24"/>
        </w:rPr>
        <w:t xml:space="preserve">ογίας. Εφόσον δεν γίνει δεκτό αυτό από εσάς, καλούμε τον Πρόεδρο της Βουλής, τον κ. </w:t>
      </w:r>
      <w:proofErr w:type="spellStart"/>
      <w:r>
        <w:rPr>
          <w:rFonts w:eastAsia="Times New Roman" w:cs="Times New Roman"/>
          <w:szCs w:val="24"/>
        </w:rPr>
        <w:t>Βούτση</w:t>
      </w:r>
      <w:proofErr w:type="spellEnd"/>
      <w:r>
        <w:rPr>
          <w:rFonts w:eastAsia="Times New Roman" w:cs="Times New Roman"/>
          <w:szCs w:val="24"/>
        </w:rPr>
        <w:t>, να έρθει στο Βήμα να μιλήσει και να τοποθετηθεί κατά πόσο κάνει δεκτή εκπρόθεσμη τροπολογία που αφορά άσχετο θέμα με το προς συζήτηση νομοσχέδιο -κύρωση για την ακρ</w:t>
      </w:r>
      <w:r>
        <w:rPr>
          <w:rFonts w:eastAsia="Times New Roman" w:cs="Times New Roman"/>
          <w:szCs w:val="24"/>
        </w:rPr>
        <w:t xml:space="preserve">ίβεια- να μας πει αν το δέχεται και αν ισχύει η ρητή του δέσμευση ότι δεν θα ξαναέφερνε σε κύρωση τροπολογία άσχετη και εκπρόθεσμη. </w:t>
      </w:r>
    </w:p>
    <w:p w14:paraId="7814C72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Θα με συγχωρήσετε, κυρία Πρόεδρε, αλλά αν μιλήσουμε και με ποινικούς όρους, εδώ πρόκειται για έναν βιασμό της κοινοβουλευτι</w:t>
      </w:r>
      <w:r>
        <w:rPr>
          <w:rFonts w:eastAsia="Times New Roman" w:cs="Times New Roman"/>
          <w:szCs w:val="24"/>
        </w:rPr>
        <w:t>κής διαδικασίας κατά συρροή, κατά συνήθεια και κατ’ επάγγελμα από την πλευρά της Κυβέρνησης. Και, δυστυχώς, είμαστε μάρτυρες αυτής της διαδικασίας συνολικά και κατά πλειοψηφία. Δυστυχώς έρχονται εκπρόθεσμες τροπολογίες. Εμείς έχουμε μετρήσει ότι το 70% των</w:t>
      </w:r>
      <w:r>
        <w:rPr>
          <w:rFonts w:eastAsia="Times New Roman" w:cs="Times New Roman"/>
          <w:szCs w:val="24"/>
        </w:rPr>
        <w:t xml:space="preserve"> υπουργικών τροπολογιών για το 2016 ήταν εκπρόθεσμες. Για το 2017 αυτός ο αριθμός τείνει να είναι 80%. Νομίζω ότι σε κα</w:t>
      </w:r>
      <w:r>
        <w:rPr>
          <w:rFonts w:eastAsia="Times New Roman" w:cs="Times New Roman"/>
          <w:szCs w:val="24"/>
        </w:rPr>
        <w:t>μ</w:t>
      </w:r>
      <w:r>
        <w:rPr>
          <w:rFonts w:eastAsia="Times New Roman" w:cs="Times New Roman"/>
          <w:szCs w:val="24"/>
        </w:rPr>
        <w:t>μία περίπτωση το Προεδρείο και εσείς προσωπικά δεν πρέπει να το δεχθείτε.</w:t>
      </w:r>
    </w:p>
    <w:p w14:paraId="7814C72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Ζητούμε, λοιπόν, την απόσυρση της τροπολογίας. Και αν όχι, καλ</w:t>
      </w:r>
      <w:r>
        <w:rPr>
          <w:rFonts w:eastAsia="Times New Roman" w:cs="Times New Roman"/>
          <w:szCs w:val="24"/>
        </w:rPr>
        <w:t xml:space="preserve">ούμε τον κ. </w:t>
      </w:r>
      <w:proofErr w:type="spellStart"/>
      <w:r>
        <w:rPr>
          <w:rFonts w:eastAsia="Times New Roman" w:cs="Times New Roman"/>
          <w:szCs w:val="24"/>
        </w:rPr>
        <w:t>Βούτση</w:t>
      </w:r>
      <w:proofErr w:type="spellEnd"/>
      <w:r>
        <w:rPr>
          <w:rFonts w:eastAsia="Times New Roman" w:cs="Times New Roman"/>
          <w:szCs w:val="24"/>
        </w:rPr>
        <w:t>, τον Πρόεδρο της Βουλής, να τοποθετηθεί επί του θέματος.</w:t>
      </w:r>
    </w:p>
    <w:p w14:paraId="7814C72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Ευχαριστώ πολύ.</w:t>
      </w:r>
    </w:p>
    <w:p w14:paraId="7814C72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Κεφαλογιάννη, όσο με αφορά</w:t>
      </w:r>
      <w:r>
        <w:rPr>
          <w:rFonts w:eastAsia="Times New Roman" w:cs="Times New Roman"/>
          <w:szCs w:val="24"/>
        </w:rPr>
        <w:t>,</w:t>
      </w:r>
      <w:r>
        <w:rPr>
          <w:rFonts w:eastAsia="Times New Roman" w:cs="Times New Roman"/>
          <w:szCs w:val="24"/>
        </w:rPr>
        <w:t xml:space="preserve"> αυτό είναι λάθος, αλλά γίνεται γιατί είμαστε σε έκτακτες συνθήκες. Το κάνατε κι εσείς,</w:t>
      </w:r>
      <w:r>
        <w:rPr>
          <w:rFonts w:eastAsia="Times New Roman" w:cs="Times New Roman"/>
          <w:szCs w:val="24"/>
        </w:rPr>
        <w:t xml:space="preserve"> το έκαναν όλες οι προηγούμενες κυβερνήσεις. Μην εμφανίζουμε κάποια καινοτομία της Κυβέρνησης του ΣΥΡΙΖΑ.</w:t>
      </w:r>
    </w:p>
    <w:p w14:paraId="7814C73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ΙΩΑΝΝΗΣ ΚΕΦΑΛΟΓΙΑΝΝΗΣ:</w:t>
      </w:r>
      <w:r>
        <w:rPr>
          <w:rFonts w:eastAsia="Times New Roman" w:cs="Times New Roman"/>
          <w:szCs w:val="24"/>
        </w:rPr>
        <w:t xml:space="preserve"> Κυρία Πρόεδρε, θα ήθελα τον λόγο.</w:t>
      </w:r>
    </w:p>
    <w:p w14:paraId="7814C73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Έρχονται αυτές οι τροπολογίες για συγκεκριμένους </w:t>
      </w:r>
      <w:r>
        <w:rPr>
          <w:rFonts w:eastAsia="Times New Roman" w:cs="Times New Roman"/>
          <w:szCs w:val="24"/>
        </w:rPr>
        <w:t xml:space="preserve">λόγους και είναι κατεπείγουσες και γίνονται τελευταία στιγμή. Θα το εξηγήσει η κυρία Υπουργός. Εγώ αυτή τη στιγμή, επειδή ξέρω ότι είναι πάγια τακτική αυτό να γίνεται, δεν έχω αρμοδιότητα να πω ότι δεν δέχομαι. Δεν έχω καν την εξουσία πάνω σε αυτό. </w:t>
      </w:r>
    </w:p>
    <w:p w14:paraId="7814C73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Περί τ</w:t>
      </w:r>
      <w:r>
        <w:rPr>
          <w:rFonts w:eastAsia="Times New Roman" w:cs="Times New Roman"/>
          <w:szCs w:val="24"/>
        </w:rPr>
        <w:t xml:space="preserve">ης αντισυνταγματικότητας τώρα: Εάν υπήρχε αυτό, δεν θα υπήρχε στη Βουλή όλα αυτά τα χρόνια κανένας νόμος νόμιμος. </w:t>
      </w:r>
    </w:p>
    <w:p w14:paraId="7814C73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Κυρία Πρόεδρε, τον λόγο, παρακαλώ.</w:t>
      </w:r>
    </w:p>
    <w:p w14:paraId="7814C73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Οπότε, μη θέτετε τέτοια ζητήματα. Εκτός</w:t>
      </w:r>
      <w:r>
        <w:rPr>
          <w:rFonts w:eastAsia="Times New Roman" w:cs="Times New Roman"/>
          <w:szCs w:val="24"/>
        </w:rPr>
        <w:t xml:space="preserve"> αν τα θέτετε για λόγους εντυπωσιασμού. Αλλά έχουμε κάνει τόσο κατάχρηση της επιχειρηματολογίας για τις τροπολογίες, που νομίζω ότι έχει </w:t>
      </w:r>
      <w:proofErr w:type="spellStart"/>
      <w:r>
        <w:rPr>
          <w:rFonts w:eastAsia="Times New Roman" w:cs="Times New Roman"/>
          <w:szCs w:val="24"/>
        </w:rPr>
        <w:t>κορεστεί</w:t>
      </w:r>
      <w:proofErr w:type="spellEnd"/>
      <w:r>
        <w:rPr>
          <w:rFonts w:eastAsia="Times New Roman" w:cs="Times New Roman"/>
          <w:szCs w:val="24"/>
        </w:rPr>
        <w:t xml:space="preserve"> και η κοινή γνώμη για το τι κάνει ο ΣΥΡΙΖΑ με τις τροπολογίες. Είχε κανέναν κακό σκοπό; Δεν μπορούσε να το φέρ</w:t>
      </w:r>
      <w:r>
        <w:rPr>
          <w:rFonts w:eastAsia="Times New Roman" w:cs="Times New Roman"/>
          <w:szCs w:val="24"/>
        </w:rPr>
        <w:t xml:space="preserve">ει; Δηλαδή, </w:t>
      </w:r>
      <w:r>
        <w:rPr>
          <w:rFonts w:eastAsia="Times New Roman" w:cs="Times New Roman"/>
          <w:szCs w:val="24"/>
        </w:rPr>
        <w:lastRenderedPageBreak/>
        <w:t xml:space="preserve">θέλει να σας υφαρπάξει κάποια ψήφο; Ποια ακριβώς σκοπιμότητα έχει; Δεν έχει κάποια σκοπιμότητα. </w:t>
      </w:r>
    </w:p>
    <w:p w14:paraId="7814C735"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Κυρία Πρόεδρε, θα ήθελα για μισό λεπτό τον λόγο.</w:t>
      </w:r>
    </w:p>
    <w:p w14:paraId="7814C73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θα κάνουμε διάλογο οι δυο μ</w:t>
      </w:r>
      <w:r>
        <w:rPr>
          <w:rFonts w:eastAsia="Times New Roman" w:cs="Times New Roman"/>
          <w:szCs w:val="24"/>
        </w:rPr>
        <w:t>ας. Μιλήσατε. Θα μιλήσετε ξανά.</w:t>
      </w:r>
    </w:p>
    <w:p w14:paraId="7814C73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μπορώ να έχω τον λόγο;</w:t>
      </w:r>
    </w:p>
    <w:p w14:paraId="7814C738"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Να ακούσουμε και τον κ. Λοβέρδο.</w:t>
      </w:r>
    </w:p>
    <w:p w14:paraId="7814C73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μιλάτε σωστά. Όμως, μιλάτε σωστά εν μέρει. Δεν ήρθαμε εδώ </w:t>
      </w:r>
      <w:r>
        <w:rPr>
          <w:rFonts w:eastAsia="Times New Roman" w:cs="Times New Roman"/>
          <w:szCs w:val="24"/>
        </w:rPr>
        <w:t>για να σας δυσκολέψουμε την Προεδρία...</w:t>
      </w:r>
    </w:p>
    <w:p w14:paraId="7814C73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Να το πούμε άλλη μια φορά.</w:t>
      </w:r>
    </w:p>
    <w:p w14:paraId="7814C73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προσωπικά να σας βάλουμε θέματα, τα οποία δεν μπορείτε να ξεπεράσετε. Αλλά, ενώ σωστά λέτε ό,τι είπατε, δεν έχετε δίκιο σε</w:t>
      </w:r>
      <w:r>
        <w:rPr>
          <w:rFonts w:eastAsia="Times New Roman" w:cs="Times New Roman"/>
          <w:szCs w:val="24"/>
        </w:rPr>
        <w:t xml:space="preserve"> ό,τι αφορά τις ειδικές </w:t>
      </w:r>
      <w:r>
        <w:rPr>
          <w:rFonts w:eastAsia="Times New Roman" w:cs="Times New Roman"/>
          <w:szCs w:val="24"/>
        </w:rPr>
        <w:lastRenderedPageBreak/>
        <w:t>διαδικασίες των άρθρων 108 και επόμενα του Κανονισμού της Βουλής, που έχουν να κάνουν με τις συνοπτικές νομοθετικές διαδικασίες.</w:t>
      </w:r>
    </w:p>
    <w:p w14:paraId="7814C73C" w14:textId="77777777" w:rsidR="00D90BAD" w:rsidRDefault="009A27D8">
      <w:pPr>
        <w:spacing w:line="600" w:lineRule="auto"/>
        <w:ind w:firstLine="720"/>
        <w:jc w:val="both"/>
        <w:rPr>
          <w:rFonts w:eastAsia="Times New Roman"/>
          <w:color w:val="000000" w:themeColor="text1"/>
          <w:szCs w:val="24"/>
        </w:rPr>
      </w:pPr>
      <w:r>
        <w:rPr>
          <w:rFonts w:eastAsia="Times New Roman"/>
          <w:color w:val="000000" w:themeColor="text1"/>
          <w:szCs w:val="24"/>
        </w:rPr>
        <w:t>Εδώ προβλέπεται συνοπτική διαδικασία συζήτησης, γιατί το κείμενο είναι μια απλή κύρωση. Έτσι δεν είναι;</w:t>
      </w:r>
    </w:p>
    <w:p w14:paraId="7814C73D"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Και αυτό το έχουμε αντιμετωπίσει, κύριε Λοβέρδο και ήμουν στο Προεδρείο που ζητούσατε εγγραφή ομιλητών</w:t>
      </w:r>
      <w:r>
        <w:rPr>
          <w:rFonts w:eastAsia="Times New Roman"/>
          <w:color w:val="000000" w:themeColor="text1"/>
          <w:szCs w:val="24"/>
        </w:rPr>
        <w:t xml:space="preserve"> και λοιπά</w:t>
      </w:r>
      <w:r>
        <w:rPr>
          <w:rFonts w:eastAsia="Times New Roman"/>
          <w:color w:val="000000" w:themeColor="text1"/>
          <w:szCs w:val="24"/>
        </w:rPr>
        <w:t>.</w:t>
      </w:r>
    </w:p>
    <w:p w14:paraId="7814C73E"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Όχι. Στο παρελθόν, κυρία Πρόεδρε…</w:t>
      </w:r>
    </w:p>
    <w:p w14:paraId="7814C73F"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Το έχουμε πει χίλιες φορές.</w:t>
      </w:r>
    </w:p>
    <w:p w14:paraId="7814C740"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w:t>
      </w:r>
      <w:r>
        <w:rPr>
          <w:rFonts w:eastAsia="Times New Roman"/>
          <w:color w:val="000000" w:themeColor="text1"/>
          <w:szCs w:val="24"/>
        </w:rPr>
        <w:t>Σας παρακαλώ. Όχι, άλλο θέλω σας πω.</w:t>
      </w:r>
    </w:p>
    <w:p w14:paraId="7814C741"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Μην κομίζετε γλαύκας… </w:t>
      </w:r>
    </w:p>
    <w:p w14:paraId="7814C742"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Άλλο θέλω να σας πω.</w:t>
      </w:r>
    </w:p>
    <w:p w14:paraId="7814C743" w14:textId="77777777" w:rsidR="00D90BAD" w:rsidRDefault="009A27D8">
      <w:pPr>
        <w:spacing w:line="600" w:lineRule="auto"/>
        <w:ind w:firstLine="720"/>
        <w:jc w:val="both"/>
        <w:rPr>
          <w:rFonts w:eastAsia="Times New Roman"/>
          <w:szCs w:val="24"/>
        </w:rPr>
      </w:pPr>
      <w:r>
        <w:rPr>
          <w:rFonts w:eastAsia="Times New Roman"/>
          <w:szCs w:val="24"/>
        </w:rPr>
        <w:lastRenderedPageBreak/>
        <w:t>Επειδή κατά το παρελθόν έτυχε να είμαι εδώ και να γνωρίζω ότι κατά</w:t>
      </w:r>
      <w:r>
        <w:rPr>
          <w:rFonts w:eastAsia="Times New Roman"/>
          <w:szCs w:val="24"/>
        </w:rPr>
        <w:t xml:space="preserve"> υπερβολική εξαίρεση είχαν χρησιμοποιηθεί τα άρθρα αυτά, έχουμε μια δική σας καινοτομία, έναν νε</w:t>
      </w:r>
      <w:r>
        <w:rPr>
          <w:rFonts w:eastAsia="Times New Roman"/>
          <w:szCs w:val="24"/>
        </w:rPr>
        <w:t>ω</w:t>
      </w:r>
      <w:r>
        <w:rPr>
          <w:rFonts w:eastAsia="Times New Roman"/>
          <w:szCs w:val="24"/>
        </w:rPr>
        <w:t>τερισμό να το κάνετε κατά κανόνα αυτό. Και έχουμε πει ότι αφού το κάνετε κατά κανόνα, μέχρι να αλλάξει ο Κανονισμός, θα αλλάζετε και τη διαδικασία της συζήτηση</w:t>
      </w:r>
      <w:r>
        <w:rPr>
          <w:rFonts w:eastAsia="Times New Roman"/>
          <w:szCs w:val="24"/>
        </w:rPr>
        <w:t>ς. Και επειδή δεν το κάνετε ούτε αυτό, μας αναγκάζετε να κρατάμε επιφυλάξεις.</w:t>
      </w:r>
    </w:p>
    <w:p w14:paraId="7814C744" w14:textId="77777777" w:rsidR="00D90BAD" w:rsidRDefault="009A27D8">
      <w:pPr>
        <w:spacing w:line="600" w:lineRule="auto"/>
        <w:ind w:firstLine="720"/>
        <w:jc w:val="both"/>
        <w:rPr>
          <w:rFonts w:eastAsia="Times New Roman"/>
          <w:szCs w:val="24"/>
        </w:rPr>
      </w:pPr>
      <w:r>
        <w:rPr>
          <w:rFonts w:eastAsia="Times New Roman"/>
          <w:szCs w:val="24"/>
        </w:rPr>
        <w:t xml:space="preserve">Εμείς το σχέδιο νόμου που φέρνει ο κ. </w:t>
      </w:r>
      <w:proofErr w:type="spellStart"/>
      <w:r>
        <w:rPr>
          <w:rFonts w:eastAsia="Times New Roman"/>
          <w:szCs w:val="24"/>
        </w:rPr>
        <w:t>Κατρούγκαλος</w:t>
      </w:r>
      <w:proofErr w:type="spellEnd"/>
      <w:r>
        <w:rPr>
          <w:rFonts w:eastAsia="Times New Roman"/>
          <w:szCs w:val="24"/>
        </w:rPr>
        <w:t xml:space="preserve">, θα το ψηφίσουμε. Αλλά αναγκάστηκε ο κ. Κωνσταντινόπουλος και κράτησε επιφύλαξη, για να έχουμε το δικαίωμα λόγου, γιατί μας </w:t>
      </w:r>
      <w:r>
        <w:rPr>
          <w:rFonts w:eastAsia="Times New Roman"/>
          <w:szCs w:val="24"/>
        </w:rPr>
        <w:t>κάνετε αυτά. Και θα το ασκήσουμε το δικαίωμα του λόγου αυτού. Όμως, εσείς πρέπει να προτείνετε στο Σώμα άλλη διαδικασία. Διαφωνούμε, λοιπόν, με τη διαδικασία που προτείνατε.</w:t>
      </w:r>
    </w:p>
    <w:p w14:paraId="7814C745" w14:textId="77777777" w:rsidR="00D90BAD" w:rsidRDefault="009A27D8">
      <w:pPr>
        <w:spacing w:line="600" w:lineRule="auto"/>
        <w:ind w:firstLine="720"/>
        <w:jc w:val="both"/>
        <w:rPr>
          <w:rFonts w:eastAsia="Times New Roman"/>
          <w:szCs w:val="24"/>
        </w:rPr>
      </w:pPr>
      <w:r>
        <w:rPr>
          <w:rFonts w:eastAsia="Times New Roman"/>
          <w:szCs w:val="24"/>
        </w:rPr>
        <w:t xml:space="preserve">Εμείς έχουμε το δικαίωμα, γιατί σοφά κάναμε -εγκαινίασα εγώ αυτή την πρακτική- να </w:t>
      </w:r>
      <w:r>
        <w:rPr>
          <w:rFonts w:eastAsia="Times New Roman"/>
          <w:szCs w:val="24"/>
        </w:rPr>
        <w:t xml:space="preserve">διατυπώνουμε επιφυλάξεις επί κειμένων που θέλουμε να στηρίξουμε. Και έχουμε και το δικαίωμα λόγου και ο κ. </w:t>
      </w:r>
      <w:proofErr w:type="spellStart"/>
      <w:r>
        <w:rPr>
          <w:rFonts w:eastAsia="Times New Roman"/>
          <w:szCs w:val="24"/>
        </w:rPr>
        <w:t>Κεγκέρογλου</w:t>
      </w:r>
      <w:proofErr w:type="spellEnd"/>
      <w:r>
        <w:rPr>
          <w:rFonts w:eastAsia="Times New Roman"/>
          <w:szCs w:val="24"/>
        </w:rPr>
        <w:t xml:space="preserve"> και εγώ…</w:t>
      </w:r>
    </w:p>
    <w:p w14:paraId="7814C746"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Κύριε Λοβέρδο, εντάξει. Καταλάβαμε.</w:t>
      </w:r>
    </w:p>
    <w:p w14:paraId="7814C747"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lastRenderedPageBreak/>
        <w:t>ΑΝΔΡΕΑΣ ΛΟΒΕΡΔΟΣ:</w:t>
      </w:r>
      <w:r>
        <w:rPr>
          <w:rFonts w:eastAsia="Times New Roman"/>
          <w:szCs w:val="24"/>
        </w:rPr>
        <w:t xml:space="preserve"> Όχι. Άρα σας προτείνω να αλλάξ</w:t>
      </w:r>
      <w:r>
        <w:rPr>
          <w:rFonts w:eastAsia="Times New Roman"/>
          <w:szCs w:val="24"/>
        </w:rPr>
        <w:t>ετε τη διαδικασία που προτείνατε…</w:t>
      </w:r>
    </w:p>
    <w:p w14:paraId="7814C748"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Τα ίδια είπατε κι εσείς.</w:t>
      </w:r>
    </w:p>
    <w:p w14:paraId="7814C749"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…όπως κατ’ οικονομία έχουμε ερμηνεύσει τον Κανονισμό με άλλους συναδέλφους σας εκεί και μια φορά με εσάς, σε συνεννόηση με τον κ. </w:t>
      </w:r>
      <w:proofErr w:type="spellStart"/>
      <w:r>
        <w:rPr>
          <w:rFonts w:eastAsia="Times New Roman"/>
          <w:szCs w:val="24"/>
        </w:rPr>
        <w:t>Βούτσ</w:t>
      </w:r>
      <w:r>
        <w:rPr>
          <w:rFonts w:eastAsia="Times New Roman"/>
          <w:szCs w:val="24"/>
        </w:rPr>
        <w:t>η</w:t>
      </w:r>
      <w:proofErr w:type="spellEnd"/>
      <w:r>
        <w:rPr>
          <w:rFonts w:eastAsia="Times New Roman"/>
          <w:szCs w:val="24"/>
        </w:rPr>
        <w:t xml:space="preserve">. Αλλάξτε, λοιπόν, τώρα τη διαδικασία που προτείνετε, να πάρουν όλα τα κόμματα το δικαίωμα του λόγου -και αυτά που δεν επιφυλάχτηκαν στην </w:t>
      </w:r>
      <w:r>
        <w:rPr>
          <w:rFonts w:eastAsia="Times New Roman"/>
          <w:szCs w:val="24"/>
        </w:rPr>
        <w:t>ε</w:t>
      </w:r>
      <w:r>
        <w:rPr>
          <w:rFonts w:eastAsia="Times New Roman"/>
          <w:szCs w:val="24"/>
        </w:rPr>
        <w:t>πιτροπή- ειδάλλως…</w:t>
      </w:r>
    </w:p>
    <w:p w14:paraId="7814C74A" w14:textId="77777777" w:rsidR="00D90BAD" w:rsidRDefault="009A27D8">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Και οι Βουλευτές.</w:t>
      </w:r>
    </w:p>
    <w:p w14:paraId="7814C74B"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Βεβαίως και οι Βουλευτές.</w:t>
      </w:r>
    </w:p>
    <w:p w14:paraId="7814C74C"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w:t>
      </w:r>
      <w:r>
        <w:rPr>
          <w:rFonts w:eastAsia="Times New Roman"/>
          <w:b/>
          <w:color w:val="000000" w:themeColor="text1"/>
          <w:szCs w:val="24"/>
        </w:rPr>
        <w:t>Αναστασία Χριστοδουλοπούλου):</w:t>
      </w:r>
      <w:r>
        <w:rPr>
          <w:rFonts w:eastAsia="Times New Roman"/>
          <w:color w:val="000000" w:themeColor="text1"/>
          <w:szCs w:val="24"/>
        </w:rPr>
        <w:t xml:space="preserve"> Κύριε Λοβέρδο, δεν ακούσατε τι είπα.</w:t>
      </w:r>
    </w:p>
    <w:p w14:paraId="7814C74D"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Θέλει ο κ. </w:t>
      </w:r>
      <w:proofErr w:type="spellStart"/>
      <w:r>
        <w:rPr>
          <w:rFonts w:eastAsia="Times New Roman"/>
          <w:szCs w:val="24"/>
        </w:rPr>
        <w:t>Κεγκέρογλου</w:t>
      </w:r>
      <w:proofErr w:type="spellEnd"/>
      <w:r>
        <w:rPr>
          <w:rFonts w:eastAsia="Times New Roman"/>
          <w:szCs w:val="24"/>
        </w:rPr>
        <w:t>…</w:t>
      </w:r>
    </w:p>
    <w:p w14:paraId="7814C74E"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Ακούσατε τι είπα; Θα πάρουν όλοι τον λόγο και εισηγητές και αγορητές και </w:t>
      </w:r>
      <w:r>
        <w:rPr>
          <w:rFonts w:eastAsia="Times New Roman"/>
          <w:color w:val="000000" w:themeColor="text1"/>
          <w:szCs w:val="24"/>
        </w:rPr>
        <w:t>Κ</w:t>
      </w:r>
      <w:r>
        <w:rPr>
          <w:rFonts w:eastAsia="Times New Roman"/>
          <w:color w:val="000000" w:themeColor="text1"/>
          <w:szCs w:val="24"/>
        </w:rPr>
        <w:t xml:space="preserve">οινοβουλευτικοί </w:t>
      </w:r>
      <w:r>
        <w:rPr>
          <w:rFonts w:eastAsia="Times New Roman"/>
          <w:color w:val="000000" w:themeColor="text1"/>
          <w:szCs w:val="24"/>
        </w:rPr>
        <w:t>Ε</w:t>
      </w:r>
      <w:r>
        <w:rPr>
          <w:rFonts w:eastAsia="Times New Roman"/>
          <w:color w:val="000000" w:themeColor="text1"/>
          <w:szCs w:val="24"/>
        </w:rPr>
        <w:t>κπρόσωποι. Δ</w:t>
      </w:r>
      <w:r>
        <w:rPr>
          <w:rFonts w:eastAsia="Times New Roman"/>
          <w:color w:val="000000" w:themeColor="text1"/>
          <w:szCs w:val="24"/>
        </w:rPr>
        <w:t>εν ακούσατε.</w:t>
      </w:r>
    </w:p>
    <w:p w14:paraId="7814C74F"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lastRenderedPageBreak/>
        <w:t>ΑΝΔΡΕΑΣ ΛΟΒΕΡΔΟΣ:</w:t>
      </w:r>
      <w:r>
        <w:rPr>
          <w:rFonts w:eastAsia="Times New Roman"/>
          <w:szCs w:val="24"/>
        </w:rPr>
        <w:t xml:space="preserve"> Να γίνει μια κανονική διαδικασία, λοιπόν.</w:t>
      </w:r>
    </w:p>
    <w:p w14:paraId="7814C750"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Βεβαίως. Προτείνω μια διαδικασία…</w:t>
      </w:r>
    </w:p>
    <w:p w14:paraId="7814C751"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Φεύγουμε από τη συνοπτική διαδικασία. Έτσι είναι σωστό.</w:t>
      </w:r>
    </w:p>
    <w:p w14:paraId="7814C752"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ΠΡΟΕΔΡΕΥΟΥΣΑ (Αναστασία </w:t>
      </w:r>
      <w:r>
        <w:rPr>
          <w:rFonts w:eastAsia="Times New Roman"/>
          <w:b/>
          <w:color w:val="000000" w:themeColor="text1"/>
          <w:szCs w:val="24"/>
        </w:rPr>
        <w:t>Χριστοδουλοπούλου):</w:t>
      </w:r>
      <w:r>
        <w:rPr>
          <w:rFonts w:eastAsia="Times New Roman"/>
          <w:color w:val="000000" w:themeColor="text1"/>
          <w:szCs w:val="24"/>
        </w:rPr>
        <w:t xml:space="preserve"> Την πρότεινα, λοιπόν, τη διαδικασία, αλλά εσείς έχετε έρθει, γιατί είστε πάντα κακοπροαίρετος απέναντι στο Προεδρείο,...</w:t>
      </w:r>
    </w:p>
    <w:p w14:paraId="7814C753"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Ανοίξτε κατάλογο. </w:t>
      </w:r>
    </w:p>
    <w:p w14:paraId="7814C754"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Λάθος.</w:t>
      </w:r>
    </w:p>
    <w:p w14:paraId="7814C755"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Θα ανοίξε</w:t>
      </w:r>
      <w:r>
        <w:rPr>
          <w:rFonts w:eastAsia="Times New Roman"/>
          <w:szCs w:val="24"/>
        </w:rPr>
        <w:t>τε κατάλογο.</w:t>
      </w:r>
    </w:p>
    <w:p w14:paraId="7814C756"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Θα μιλήσουν και οι τρεις είπα, όχι μόνο οι </w:t>
      </w:r>
      <w:r>
        <w:rPr>
          <w:rFonts w:eastAsia="Times New Roman"/>
          <w:color w:val="000000" w:themeColor="text1"/>
          <w:szCs w:val="24"/>
        </w:rPr>
        <w:t>Κ</w:t>
      </w:r>
      <w:r>
        <w:rPr>
          <w:rFonts w:eastAsia="Times New Roman"/>
          <w:color w:val="000000" w:themeColor="text1"/>
          <w:szCs w:val="24"/>
        </w:rPr>
        <w:t xml:space="preserve">οινοβουλευτικοί </w:t>
      </w:r>
      <w:r>
        <w:rPr>
          <w:rFonts w:eastAsia="Times New Roman"/>
          <w:color w:val="000000" w:themeColor="text1"/>
          <w:szCs w:val="24"/>
        </w:rPr>
        <w:t>Ε</w:t>
      </w:r>
      <w:r>
        <w:rPr>
          <w:rFonts w:eastAsia="Times New Roman"/>
          <w:color w:val="000000" w:themeColor="text1"/>
          <w:szCs w:val="24"/>
        </w:rPr>
        <w:t>κπρόσωποι.</w:t>
      </w:r>
    </w:p>
    <w:p w14:paraId="7814C757"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Θα ανοίξετε κατάλογο. Αυτό εννοείτε;</w:t>
      </w:r>
    </w:p>
    <w:p w14:paraId="7814C758"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ΠΡΟΕΔΡΕΥΟΥΣΑ (Αναστασία Χριστοδουλοπούλου):</w:t>
      </w:r>
      <w:r>
        <w:rPr>
          <w:rFonts w:eastAsia="Times New Roman"/>
          <w:color w:val="000000" w:themeColor="text1"/>
          <w:szCs w:val="24"/>
        </w:rPr>
        <w:t xml:space="preserve"> Όχι, δεν υπάρχει κατάλογος σ</w:t>
      </w:r>
      <w:r>
        <w:rPr>
          <w:rFonts w:eastAsia="Times New Roman"/>
          <w:color w:val="000000" w:themeColor="text1"/>
          <w:szCs w:val="24"/>
        </w:rPr>
        <w:t>τη σύμβαση.</w:t>
      </w:r>
    </w:p>
    <w:p w14:paraId="7814C759"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Όχι, υπάρχει κατάλογος. Μα, εδώ είναι η διαφωνία μας.</w:t>
      </w:r>
    </w:p>
    <w:p w14:paraId="7814C75A"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Είπα, αυτοί οι τρεις, εφόσον θέλουν, θα ζητήσουν τον λόγο.</w:t>
      </w:r>
    </w:p>
    <w:p w14:paraId="7814C75B"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Όχι, κυρία Πρόεδρε, δεν είναι έτσι.</w:t>
      </w:r>
    </w:p>
    <w:p w14:paraId="7814C75C"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w:t>
      </w:r>
      <w:r>
        <w:rPr>
          <w:rFonts w:eastAsia="Times New Roman"/>
          <w:b/>
          <w:color w:val="000000" w:themeColor="text1"/>
          <w:szCs w:val="24"/>
        </w:rPr>
        <w:t>ναστασία Χριστοδουλοπούλου):</w:t>
      </w:r>
      <w:r>
        <w:rPr>
          <w:rFonts w:eastAsia="Times New Roman"/>
          <w:color w:val="000000" w:themeColor="text1"/>
          <w:szCs w:val="24"/>
        </w:rPr>
        <w:t xml:space="preserve"> Πώς όχι; Αυτό προτείνουμε.</w:t>
      </w:r>
    </w:p>
    <w:p w14:paraId="7814C75D"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Αφού φέρνετε μια τροπολογία, αποδέχεστε…</w:t>
      </w:r>
    </w:p>
    <w:p w14:paraId="7814C75E"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Σας είπα οι διεθνείς συμβάσεις δεν έχουν κατάλογο. Θα μιλήσουν, λοιπόν, αυτοί που είναι…</w:t>
      </w:r>
    </w:p>
    <w:p w14:paraId="7814C75F" w14:textId="77777777" w:rsidR="00D90BAD" w:rsidRDefault="009A27D8">
      <w:pPr>
        <w:spacing w:line="600" w:lineRule="auto"/>
        <w:ind w:firstLine="720"/>
        <w:jc w:val="both"/>
        <w:rPr>
          <w:rFonts w:eastAsia="Times New Roman"/>
          <w:szCs w:val="24"/>
        </w:rPr>
      </w:pPr>
      <w:r>
        <w:rPr>
          <w:rFonts w:eastAsia="Times New Roman"/>
          <w:b/>
          <w:szCs w:val="24"/>
        </w:rPr>
        <w:t>ΑΘΑΝΑΣΙΟ</w:t>
      </w:r>
      <w:r>
        <w:rPr>
          <w:rFonts w:eastAsia="Times New Roman"/>
          <w:b/>
          <w:szCs w:val="24"/>
        </w:rPr>
        <w:t>Σ ΜΠΟΥΡΑΣ:</w:t>
      </w:r>
      <w:r>
        <w:rPr>
          <w:rFonts w:eastAsia="Times New Roman"/>
          <w:szCs w:val="24"/>
        </w:rPr>
        <w:t xml:space="preserve"> Οι συμβάσεις ποτέ δεν είχαν τροπολογίες!</w:t>
      </w:r>
    </w:p>
    <w:p w14:paraId="7814C760"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lastRenderedPageBreak/>
        <w:t>ΑΝΔΡΕΑΣ ΛΟΒΕΡΔΟΣ:</w:t>
      </w:r>
      <w:r>
        <w:rPr>
          <w:rFonts w:eastAsia="Times New Roman"/>
          <w:szCs w:val="24"/>
        </w:rPr>
        <w:t xml:space="preserve"> Μα, δεν είναι σύμβαση! Μη μας τρελαίνετε τώρα.</w:t>
      </w:r>
    </w:p>
    <w:p w14:paraId="7814C761" w14:textId="77777777" w:rsidR="00D90BAD" w:rsidRDefault="009A27D8">
      <w:pPr>
        <w:spacing w:line="600" w:lineRule="auto"/>
        <w:ind w:firstLine="720"/>
        <w:jc w:val="center"/>
        <w:rPr>
          <w:rFonts w:eastAsia="Times New Roman"/>
          <w:szCs w:val="24"/>
        </w:rPr>
      </w:pPr>
      <w:r>
        <w:rPr>
          <w:rFonts w:eastAsia="Times New Roman"/>
          <w:szCs w:val="24"/>
        </w:rPr>
        <w:t>(Θόρυβος στην Αίθουσα)</w:t>
      </w:r>
    </w:p>
    <w:p w14:paraId="7814C762"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Για ηρεμήστε! Θα μιλήσουν αυτοί που είναι κατά και επί της τροπολογίας…</w:t>
      </w:r>
    </w:p>
    <w:p w14:paraId="7814C763"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Όχι. Άρα δεν είστε εντάξει.</w:t>
      </w:r>
    </w:p>
    <w:p w14:paraId="7814C764"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Επί της τροπολογίας θα μιλήσουν όλοι όσοι θέλουν. Τελείωσε.</w:t>
      </w:r>
    </w:p>
    <w:p w14:paraId="7814C765"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Όχι, κυρία Πρόεδρε. Να διατυπώσω την πρότασή μου, χωρίς να μιλάτε πάνω στη φωνή μου. </w:t>
      </w:r>
    </w:p>
    <w:p w14:paraId="7814C766"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w:t>
      </w:r>
      <w:r>
        <w:rPr>
          <w:rFonts w:eastAsia="Times New Roman"/>
          <w:b/>
          <w:color w:val="000000" w:themeColor="text1"/>
          <w:szCs w:val="24"/>
        </w:rPr>
        <w:t>ΟΕΔΡΕΥΟΥΣΑ (Αναστασία Χριστοδουλοπούλου):</w:t>
      </w:r>
      <w:r>
        <w:rPr>
          <w:rFonts w:eastAsia="Times New Roman"/>
          <w:color w:val="000000" w:themeColor="text1"/>
          <w:szCs w:val="24"/>
        </w:rPr>
        <w:t xml:space="preserve"> Εντάξει.</w:t>
      </w:r>
    </w:p>
    <w:p w14:paraId="7814C767"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Η πρότασή μου προς εσάς έχει το εξής…</w:t>
      </w:r>
    </w:p>
    <w:p w14:paraId="7814C768"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Ωραία, την άκουσα.</w:t>
      </w:r>
    </w:p>
    <w:p w14:paraId="7814C769" w14:textId="77777777" w:rsidR="00D90BAD" w:rsidRDefault="009A27D8">
      <w:pPr>
        <w:spacing w:line="600" w:lineRule="auto"/>
        <w:ind w:firstLine="720"/>
        <w:jc w:val="both"/>
        <w:rPr>
          <w:rFonts w:eastAsia="Times New Roman"/>
          <w:b/>
          <w:color w:val="000000" w:themeColor="text1"/>
          <w:szCs w:val="24"/>
        </w:rPr>
      </w:pPr>
      <w:r>
        <w:rPr>
          <w:rFonts w:eastAsia="Times New Roman"/>
          <w:b/>
          <w:color w:val="000000" w:themeColor="text1"/>
          <w:szCs w:val="24"/>
        </w:rPr>
        <w:lastRenderedPageBreak/>
        <w:t>ΑΝΔΡΕΑΣ ΛΟΒΕΡΔΟΣ:</w:t>
      </w:r>
      <w:r>
        <w:rPr>
          <w:rFonts w:eastAsia="Times New Roman"/>
          <w:szCs w:val="24"/>
        </w:rPr>
        <w:t xml:space="preserve"> Όχι δεν την ακούσατε, γιατί μιλάτε όταν μιλάω. Πώς την ακούσατε;</w:t>
      </w:r>
    </w:p>
    <w:p w14:paraId="7814C76A"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Αφού δεν ακούτε τι έχω πει.</w:t>
      </w:r>
    </w:p>
    <w:p w14:paraId="7814C76B"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Όχι, άκουσα τι έχετε πει και είναι λάθος αυτό που είπατε.</w:t>
      </w:r>
    </w:p>
    <w:p w14:paraId="7814C76C"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Κατά τη γνώμη σας.</w:t>
      </w:r>
    </w:p>
    <w:p w14:paraId="7814C76D"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Σας καλώ να εφαρμόσετε κατ’</w:t>
      </w:r>
      <w:r>
        <w:rPr>
          <w:rFonts w:eastAsia="Times New Roman"/>
          <w:szCs w:val="24"/>
        </w:rPr>
        <w:t xml:space="preserve"> οικονομία τον Κανονισμό, όπως άλλοι συνάδελφοί σας έχουν κάνει και εσείς κατά τη δική μου εμπειρία μία φορά. Επειδή κατατέθηκε τροπολογία εκπρόθεσμη κ.λπ., κ.λπ. -τα είπε ο κ. Κεφαλογιάννης-, να δεχτείτε τη δική μας πρόταση να ανοίξει κανονικός κατάλογος,</w:t>
      </w:r>
      <w:r>
        <w:rPr>
          <w:rFonts w:eastAsia="Times New Roman"/>
          <w:szCs w:val="24"/>
        </w:rPr>
        <w:t xml:space="preserve"> να πάρουν τον λόγο και τα κόμματα τα οποία έχουν συμφωνήσει και οι Βουλευτές τους -πέραν εισηγητών και </w:t>
      </w:r>
      <w:r>
        <w:rPr>
          <w:rFonts w:eastAsia="Times New Roman"/>
          <w:szCs w:val="24"/>
        </w:rPr>
        <w:t>Κ</w:t>
      </w:r>
      <w:r>
        <w:rPr>
          <w:rFonts w:eastAsia="Times New Roman"/>
          <w:szCs w:val="24"/>
        </w:rPr>
        <w:t xml:space="preserve">οινοβουλευτικών </w:t>
      </w:r>
      <w:r>
        <w:rPr>
          <w:rFonts w:eastAsia="Times New Roman"/>
          <w:szCs w:val="24"/>
        </w:rPr>
        <w:t>Ε</w:t>
      </w:r>
      <w:r>
        <w:rPr>
          <w:rFonts w:eastAsia="Times New Roman"/>
          <w:szCs w:val="24"/>
        </w:rPr>
        <w:t xml:space="preserve">κπροσώπων- και να γίνει για την τροπολογία της κ. </w:t>
      </w:r>
      <w:proofErr w:type="spellStart"/>
      <w:r>
        <w:rPr>
          <w:rFonts w:eastAsia="Times New Roman"/>
          <w:szCs w:val="24"/>
        </w:rPr>
        <w:t>Γεροβασίλη</w:t>
      </w:r>
      <w:proofErr w:type="spellEnd"/>
      <w:r>
        <w:rPr>
          <w:rFonts w:eastAsia="Times New Roman"/>
          <w:szCs w:val="24"/>
        </w:rPr>
        <w:t xml:space="preserve"> μια κανονικότατη, δημοκρατικότατη κοινοβουλευτική διαδικασία. Αν το αρνηθ</w:t>
      </w:r>
      <w:r>
        <w:rPr>
          <w:rFonts w:eastAsia="Times New Roman"/>
          <w:szCs w:val="24"/>
        </w:rPr>
        <w:t xml:space="preserve">είτε αυτό, πρέπει να μου πείτε σε </w:t>
      </w:r>
      <w:r>
        <w:rPr>
          <w:rFonts w:eastAsia="Times New Roman"/>
          <w:szCs w:val="24"/>
        </w:rPr>
        <w:lastRenderedPageBreak/>
        <w:t>ποιο άρθρο του Κανονισμού στηρίζετε την άρνησή σας. Ειδάλλως, θα καταθέσω πρόταση για να πάρω τον λόγο…</w:t>
      </w:r>
    </w:p>
    <w:p w14:paraId="7814C76E"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Με απειλείτε δηλαδή;</w:t>
      </w:r>
    </w:p>
    <w:p w14:paraId="7814C76F" w14:textId="77777777" w:rsidR="00D90BAD" w:rsidRDefault="009A27D8">
      <w:pPr>
        <w:spacing w:line="600" w:lineRule="auto"/>
        <w:ind w:firstLine="720"/>
        <w:jc w:val="both"/>
        <w:rPr>
          <w:rFonts w:eastAsia="Times New Roman"/>
          <w:szCs w:val="24"/>
        </w:rPr>
      </w:pPr>
      <w:r>
        <w:rPr>
          <w:rFonts w:eastAsia="Times New Roman"/>
          <w:b/>
          <w:color w:val="000000" w:themeColor="text1"/>
          <w:szCs w:val="24"/>
        </w:rPr>
        <w:t>ΑΝΔΡΕΑΣ ΛΟΒΕΡΔΟΣ:</w:t>
      </w:r>
      <w:r>
        <w:rPr>
          <w:rFonts w:eastAsia="Times New Roman"/>
          <w:szCs w:val="24"/>
        </w:rPr>
        <w:t xml:space="preserve"> …για την παραβίαση του Κανονισμού κ</w:t>
      </w:r>
      <w:r>
        <w:rPr>
          <w:rFonts w:eastAsia="Times New Roman"/>
          <w:szCs w:val="24"/>
        </w:rPr>
        <w:t>αι αυτή η συζήτηση δεν θα τελειώσει, κυρία Πρόεδρε.</w:t>
      </w:r>
    </w:p>
    <w:p w14:paraId="7814C770"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Δεν θα τελειώσει. Δεν πειράζει.</w:t>
      </w:r>
    </w:p>
    <w:p w14:paraId="7814C771"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ΙΩΑΝΝΗΣ ΚΕΦΑΛΟΓΙΑΝΝΗΣ: </w:t>
      </w:r>
      <w:r>
        <w:rPr>
          <w:rFonts w:eastAsia="Times New Roman"/>
          <w:color w:val="000000" w:themeColor="text1"/>
          <w:szCs w:val="24"/>
        </w:rPr>
        <w:t>Κυρία Πρόεδρε, θα ήθελα να κάνω μία διευκρίνιση.</w:t>
      </w:r>
    </w:p>
    <w:p w14:paraId="7814C772"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Πόσες φορές </w:t>
      </w:r>
      <w:r>
        <w:rPr>
          <w:rFonts w:eastAsia="Times New Roman"/>
          <w:color w:val="000000" w:themeColor="text1"/>
          <w:szCs w:val="24"/>
        </w:rPr>
        <w:t>θα μιλήσετε τώρα;</w:t>
      </w:r>
    </w:p>
    <w:p w14:paraId="7814C773"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ΙΩΑΝΝΗΣ ΚΕΦΑΛΟΓΙΑΝΝΗΣ: </w:t>
      </w:r>
      <w:r>
        <w:rPr>
          <w:rFonts w:eastAsia="Times New Roman"/>
          <w:color w:val="000000" w:themeColor="text1"/>
          <w:szCs w:val="24"/>
        </w:rPr>
        <w:t>Το λεπτό που μου χρωστάτε.</w:t>
      </w:r>
    </w:p>
    <w:p w14:paraId="7814C774"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Το καταλάβαμε όλοι το θέμα, κύριε Κεφαλογιάννη. Δηλαδή, αν πάρουν όλοι τον λόγο να πουν το ίδιο πράγμα, σε τι θα βοηθήσει;</w:t>
      </w:r>
    </w:p>
    <w:p w14:paraId="7814C775"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ΙΩΑΝΝΗΣ ΚΕΦΑΛΟΓΙΑΝΝΗΣ</w:t>
      </w:r>
      <w:r>
        <w:rPr>
          <w:rFonts w:eastAsia="Times New Roman"/>
          <w:b/>
          <w:color w:val="000000" w:themeColor="text1"/>
          <w:szCs w:val="24"/>
        </w:rPr>
        <w:t xml:space="preserve">: </w:t>
      </w:r>
      <w:r>
        <w:rPr>
          <w:rFonts w:eastAsia="Times New Roman"/>
          <w:color w:val="000000" w:themeColor="text1"/>
          <w:szCs w:val="24"/>
        </w:rPr>
        <w:t>Για διευκόλυνση της συζήτησης.</w:t>
      </w:r>
    </w:p>
    <w:p w14:paraId="7814C776"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Σας ακούω.</w:t>
      </w:r>
    </w:p>
    <w:p w14:paraId="7814C777"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ΙΩΑΝΝΗΣ ΚΕΦΑΛΟΓΙΑΝΝΗΣ: </w:t>
      </w:r>
      <w:r>
        <w:rPr>
          <w:rFonts w:eastAsia="Times New Roman"/>
          <w:color w:val="000000" w:themeColor="text1"/>
          <w:szCs w:val="24"/>
        </w:rPr>
        <w:t>Κυρία Πρόεδρε, πέραν των ζητημάτων τα οποία τέθηκαν, θεωρούμε κατ</w:t>
      </w:r>
      <w:r>
        <w:rPr>
          <w:rFonts w:eastAsia="Times New Roman"/>
          <w:color w:val="000000" w:themeColor="text1"/>
          <w:szCs w:val="24"/>
        </w:rPr>
        <w:t xml:space="preserve">’ </w:t>
      </w:r>
      <w:r>
        <w:rPr>
          <w:rFonts w:eastAsia="Times New Roman"/>
          <w:color w:val="000000" w:themeColor="text1"/>
          <w:szCs w:val="24"/>
        </w:rPr>
        <w:t>αρχάς ότι πρέπει να αποσυρθεί η συγκεκριμένη τροπολογία. Στην περίπτωση που δε</w:t>
      </w:r>
      <w:r>
        <w:rPr>
          <w:rFonts w:eastAsia="Times New Roman"/>
          <w:color w:val="000000" w:themeColor="text1"/>
          <w:szCs w:val="24"/>
        </w:rPr>
        <w:t>ν αποσυρθεί, όμως, πρέπει να ακολουθηθεί η διαδικασία που προτείνει ο κ. Λοβέρδος. Από εκεί και πέρα, όμως, ακόμα κι αυτό να ακολουθηθεί, επειδή δημιουργείται προηγούμενο και κακό προηγούμενο…</w:t>
      </w:r>
    </w:p>
    <w:p w14:paraId="7814C778"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Πρώτη φορά γίνεται;</w:t>
      </w:r>
    </w:p>
    <w:p w14:paraId="7814C779"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ΙΩΑΝΝΗΣ ΚΕΦΑΛΟΓΙΑΝΝΗΣ: </w:t>
      </w:r>
      <w:r>
        <w:rPr>
          <w:rFonts w:eastAsia="Times New Roman"/>
          <w:color w:val="000000" w:themeColor="text1"/>
          <w:szCs w:val="24"/>
        </w:rPr>
        <w:t xml:space="preserve">Επί Κυβέρνηση ΣΥΡΙΖΑ είναι η δεύτερη και η τρίτη και η πέμπτη και η έκτη φορά. Είναι η πρώτη φορά σε αυτή την </w:t>
      </w:r>
      <w:r>
        <w:rPr>
          <w:rFonts w:eastAsia="Times New Roman"/>
          <w:color w:val="000000" w:themeColor="text1"/>
          <w:szCs w:val="24"/>
        </w:rPr>
        <w:t>κ</w:t>
      </w:r>
      <w:r>
        <w:rPr>
          <w:rFonts w:eastAsia="Times New Roman"/>
          <w:color w:val="000000" w:themeColor="text1"/>
          <w:szCs w:val="24"/>
        </w:rPr>
        <w:t xml:space="preserve">οινοβουλευτική </w:t>
      </w:r>
      <w:r>
        <w:rPr>
          <w:rFonts w:eastAsia="Times New Roman"/>
          <w:color w:val="000000" w:themeColor="text1"/>
          <w:szCs w:val="24"/>
        </w:rPr>
        <w:t>π</w:t>
      </w:r>
      <w:r>
        <w:rPr>
          <w:rFonts w:eastAsia="Times New Roman"/>
          <w:color w:val="000000" w:themeColor="text1"/>
          <w:szCs w:val="24"/>
        </w:rPr>
        <w:t>ερίοδο.</w:t>
      </w:r>
    </w:p>
    <w:p w14:paraId="7814C77A" w14:textId="77777777" w:rsidR="00D90BAD" w:rsidRDefault="009A27D8">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Αντίθετα προτείνουμε να μιλήσουν όσοι θέλουν.</w:t>
      </w:r>
    </w:p>
    <w:p w14:paraId="7814C77B" w14:textId="77777777" w:rsidR="00D90BAD" w:rsidRDefault="009A27D8">
      <w:pPr>
        <w:spacing w:line="600" w:lineRule="auto"/>
        <w:ind w:firstLine="720"/>
        <w:jc w:val="both"/>
        <w:rPr>
          <w:rFonts w:eastAsia="Times New Roman"/>
          <w:szCs w:val="24"/>
        </w:rPr>
      </w:pPr>
      <w:r>
        <w:rPr>
          <w:rFonts w:eastAsia="Times New Roman"/>
          <w:b/>
          <w:szCs w:val="24"/>
        </w:rPr>
        <w:lastRenderedPageBreak/>
        <w:t xml:space="preserve">ΙΩΑΝΝΗΣ ΚΕΦΑΛΟΓΙΑΝΝΗΣ: </w:t>
      </w:r>
      <w:r>
        <w:rPr>
          <w:rFonts w:eastAsia="Times New Roman"/>
          <w:szCs w:val="24"/>
        </w:rPr>
        <w:t>Είναι ένα κακό προηγούμενο, το οποίο, δυστυχώς, γίνεται πρώτη φορά επί Κυβερνήσεως ΣΥΡΙΖΑ. Δεν υπήρχε αυτό.</w:t>
      </w:r>
    </w:p>
    <w:p w14:paraId="7814C77C" w14:textId="77777777" w:rsidR="00D90BAD" w:rsidRDefault="009A27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Ωραία, όταν αλλάξουμε τον Κανονισμό, θα το κάνουμε κι αυτό.</w:t>
      </w:r>
    </w:p>
    <w:p w14:paraId="7814C77D" w14:textId="77777777" w:rsidR="00D90BAD" w:rsidRDefault="009A27D8">
      <w:pPr>
        <w:spacing w:line="600" w:lineRule="auto"/>
        <w:ind w:firstLine="720"/>
        <w:jc w:val="both"/>
        <w:rPr>
          <w:rFonts w:eastAsia="Times New Roman"/>
          <w:szCs w:val="24"/>
        </w:rPr>
      </w:pPr>
      <w:r>
        <w:rPr>
          <w:rFonts w:eastAsia="Times New Roman"/>
          <w:b/>
          <w:szCs w:val="24"/>
        </w:rPr>
        <w:t>ΙΩΑΝΝΗΣ ΚΕΦΑΛΟΓΙΑΝΝΗΣ</w:t>
      </w:r>
      <w:r>
        <w:rPr>
          <w:rFonts w:eastAsia="Times New Roman"/>
          <w:b/>
          <w:szCs w:val="24"/>
        </w:rPr>
        <w:t xml:space="preserve">: </w:t>
      </w:r>
      <w:r>
        <w:rPr>
          <w:rFonts w:eastAsia="Times New Roman"/>
          <w:szCs w:val="24"/>
        </w:rPr>
        <w:t>Κυρία Πρόεδρε, μπορεί να υπήρξαν παρεκκλίσεις και σε προηγούμενες κοινοβουλευτικές περιόδους, αλλά σε κυρώσεις διεθνών συνθηκών δεν υπήρχε αυτή η διαδικασία. Είναι κακό προηγούμενο και το καταγγέλλουμε.</w:t>
      </w:r>
    </w:p>
    <w:p w14:paraId="7814C77E" w14:textId="77777777" w:rsidR="00D90BAD" w:rsidRDefault="009A27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Θέλετε </w:t>
      </w:r>
      <w:r>
        <w:rPr>
          <w:rFonts w:eastAsia="Times New Roman"/>
          <w:szCs w:val="24"/>
        </w:rPr>
        <w:t>να σας πω πόσες έχουν γίνει στο παρελθόν;</w:t>
      </w:r>
    </w:p>
    <w:p w14:paraId="7814C77F" w14:textId="77777777" w:rsidR="00D90BAD" w:rsidRDefault="009A27D8">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Ναι, να μας πείτε. Βεβαίως.</w:t>
      </w:r>
    </w:p>
    <w:p w14:paraId="7814C780" w14:textId="77777777" w:rsidR="00D90BAD" w:rsidRDefault="009A27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Δεκάδες.</w:t>
      </w:r>
    </w:p>
    <w:p w14:paraId="7814C781" w14:textId="77777777" w:rsidR="00D90BAD" w:rsidRDefault="009A27D8">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Ρωτήστε τις υπηρεσίες και θα δείτε τι γινόταν σε κυρώσεις.</w:t>
      </w:r>
    </w:p>
    <w:p w14:paraId="7814C782" w14:textId="77777777" w:rsidR="00D90BAD" w:rsidRDefault="009A27D8">
      <w:pPr>
        <w:spacing w:line="600" w:lineRule="auto"/>
        <w:ind w:firstLine="720"/>
        <w:jc w:val="both"/>
        <w:rPr>
          <w:rFonts w:eastAsia="Times New Roman"/>
          <w:szCs w:val="24"/>
        </w:rPr>
      </w:pPr>
      <w:r>
        <w:rPr>
          <w:rFonts w:eastAsia="Times New Roman"/>
          <w:b/>
          <w:szCs w:val="24"/>
        </w:rPr>
        <w:lastRenderedPageBreak/>
        <w:t>ΠΡΟΕΔΡΕΥΟΥΣΑ (Αναστασία Χρισ</w:t>
      </w:r>
      <w:r>
        <w:rPr>
          <w:rFonts w:eastAsia="Times New Roman"/>
          <w:b/>
          <w:szCs w:val="24"/>
        </w:rPr>
        <w:t>τοδουλοπούλου):</w:t>
      </w:r>
      <w:r>
        <w:rPr>
          <w:rFonts w:eastAsia="Times New Roman"/>
          <w:szCs w:val="24"/>
        </w:rPr>
        <w:t xml:space="preserve"> Ωραία, θα τις έχω εδώ να έλθετε να τις πάρετε, για να μην ανοίξουμε ξανά διάλογο.</w:t>
      </w:r>
    </w:p>
    <w:p w14:paraId="7814C783" w14:textId="77777777" w:rsidR="00D90BAD" w:rsidRDefault="009A27D8">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Ρωτήστε, διότι δεν ήσασταν εδώ για να δείτε τι γινόταν, κυρία Πρόεδρε. Δεν ήσασταν Βουλευτής τότε.</w:t>
      </w:r>
    </w:p>
    <w:p w14:paraId="7814C784" w14:textId="77777777" w:rsidR="00D90BAD" w:rsidRDefault="009A27D8">
      <w:pPr>
        <w:spacing w:line="600" w:lineRule="auto"/>
        <w:ind w:firstLine="720"/>
        <w:jc w:val="both"/>
        <w:rPr>
          <w:rFonts w:eastAsia="Times New Roman"/>
          <w:szCs w:val="24"/>
        </w:rPr>
      </w:pPr>
      <w:r>
        <w:rPr>
          <w:rFonts w:eastAsia="Times New Roman"/>
          <w:b/>
          <w:szCs w:val="24"/>
        </w:rPr>
        <w:t>ΠΡΟΕΔΡΕΥΟΥΣΑ (Αναστασία Χριστοδουλοπούλο</w:t>
      </w:r>
      <w:r>
        <w:rPr>
          <w:rFonts w:eastAsia="Times New Roman"/>
          <w:b/>
          <w:szCs w:val="24"/>
        </w:rPr>
        <w:t>υ):</w:t>
      </w:r>
      <w:r>
        <w:rPr>
          <w:rFonts w:eastAsia="Times New Roman"/>
          <w:szCs w:val="24"/>
        </w:rPr>
        <w:t xml:space="preserve"> Θέλετε να σας τις φωτοτυπήσω, να δείτε επί των θητειών των δικών σας κυβερνήσεων πόσες τροπολογίες υπήρχαν;</w:t>
      </w:r>
    </w:p>
    <w:p w14:paraId="7814C785" w14:textId="77777777" w:rsidR="00D90BAD" w:rsidRDefault="009A27D8">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Βεβαίως. Και θα συγκρίνουμε.</w:t>
      </w:r>
    </w:p>
    <w:p w14:paraId="7814C786" w14:textId="77777777" w:rsidR="00D90BAD" w:rsidRDefault="009A27D8">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Όχι, όχι. Σε διεθνείς κυρώσεις να μας πείτε.</w:t>
      </w:r>
    </w:p>
    <w:p w14:paraId="7814C787" w14:textId="77777777" w:rsidR="00D90BAD" w:rsidRDefault="009A27D8">
      <w:pPr>
        <w:spacing w:line="600" w:lineRule="auto"/>
        <w:ind w:firstLine="720"/>
        <w:jc w:val="both"/>
        <w:rPr>
          <w:rFonts w:eastAsia="Times New Roman"/>
          <w:szCs w:val="24"/>
        </w:rPr>
      </w:pPr>
      <w:r>
        <w:rPr>
          <w:rFonts w:eastAsia="Times New Roman"/>
          <w:b/>
          <w:szCs w:val="24"/>
        </w:rPr>
        <w:t>ΠΡΟΕΔΡΕΥΟΥΣΑ (Αναστασία Χρισ</w:t>
      </w:r>
      <w:r>
        <w:rPr>
          <w:rFonts w:eastAsia="Times New Roman"/>
          <w:b/>
          <w:szCs w:val="24"/>
        </w:rPr>
        <w:t>τοδουλοπούλου):</w:t>
      </w:r>
      <w:r>
        <w:rPr>
          <w:rFonts w:eastAsia="Times New Roman"/>
          <w:szCs w:val="24"/>
        </w:rPr>
        <w:t xml:space="preserve"> Λοιπόν, ελάτε να τις δείτε.</w:t>
      </w:r>
    </w:p>
    <w:p w14:paraId="7814C788" w14:textId="77777777" w:rsidR="00D90BAD" w:rsidRDefault="009A27D8">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Κα</w:t>
      </w:r>
      <w:r>
        <w:rPr>
          <w:rFonts w:eastAsia="Times New Roman"/>
          <w:szCs w:val="24"/>
        </w:rPr>
        <w:t>μ</w:t>
      </w:r>
      <w:r>
        <w:rPr>
          <w:rFonts w:eastAsia="Times New Roman"/>
          <w:szCs w:val="24"/>
        </w:rPr>
        <w:t>μία.</w:t>
      </w:r>
    </w:p>
    <w:p w14:paraId="7814C789" w14:textId="77777777" w:rsidR="00D90BAD" w:rsidRDefault="009A27D8">
      <w:pPr>
        <w:spacing w:line="600" w:lineRule="auto"/>
        <w:ind w:firstLine="720"/>
        <w:jc w:val="both"/>
        <w:rPr>
          <w:rFonts w:eastAsia="Times New Roman"/>
          <w:szCs w:val="24"/>
        </w:rPr>
      </w:pPr>
      <w:r>
        <w:rPr>
          <w:rFonts w:eastAsia="Times New Roman"/>
          <w:b/>
          <w:szCs w:val="24"/>
        </w:rPr>
        <w:t xml:space="preserve">ΜΑΡΙΑ ΑΝΤΩΝΙΟΥ: </w:t>
      </w:r>
      <w:r>
        <w:rPr>
          <w:rFonts w:eastAsia="Times New Roman"/>
          <w:szCs w:val="24"/>
        </w:rPr>
        <w:t>Σε διεθνείς κυρώσεις να μας πείτε, όχι σε νομοσχέδια.</w:t>
      </w:r>
    </w:p>
    <w:p w14:paraId="7814C78A" w14:textId="77777777" w:rsidR="00D90BAD" w:rsidRDefault="009A27D8">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Εμείς αντίθετα αυτή τη φορά…</w:t>
      </w:r>
    </w:p>
    <w:p w14:paraId="7814C78B" w14:textId="77777777" w:rsidR="00D90BAD" w:rsidRDefault="009A27D8">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Καμμία και σηκώνατε αντ</w:t>
      </w:r>
      <w:r>
        <w:rPr>
          <w:rFonts w:eastAsia="Times New Roman"/>
          <w:szCs w:val="24"/>
        </w:rPr>
        <w:t>άρτικο τότε, κυρία Πρόεδρε. Δεν ήσασταν, όμως, εδώ να δείτε τι γινόταν.</w:t>
      </w:r>
    </w:p>
    <w:p w14:paraId="7814C78C" w14:textId="77777777" w:rsidR="00D90BAD" w:rsidRDefault="009A27D8">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Μην εκτίθεστε. </w:t>
      </w:r>
    </w:p>
    <w:p w14:paraId="7814C78D" w14:textId="77777777" w:rsidR="00D90BAD" w:rsidRDefault="009A27D8">
      <w:pPr>
        <w:spacing w:line="600" w:lineRule="auto"/>
        <w:ind w:firstLine="720"/>
        <w:jc w:val="both"/>
        <w:rPr>
          <w:rFonts w:eastAsia="Times New Roman"/>
          <w:szCs w:val="24"/>
        </w:rPr>
      </w:pPr>
      <w:r>
        <w:rPr>
          <w:rFonts w:eastAsia="Times New Roman"/>
          <w:szCs w:val="24"/>
        </w:rPr>
        <w:t>Ο Κανονισμός λέει ότι δεν ανοίγει κατάλογος όταν γίνεται κύρωση συμβάσεων. Αυτό πρέπει να το τηρήσουμε.</w:t>
      </w:r>
    </w:p>
    <w:p w14:paraId="7814C78E" w14:textId="77777777" w:rsidR="00D90BAD" w:rsidRDefault="009A27D8">
      <w:pPr>
        <w:spacing w:line="600" w:lineRule="auto"/>
        <w:ind w:firstLine="720"/>
        <w:jc w:val="both"/>
        <w:rPr>
          <w:rFonts w:eastAsia="Times New Roman"/>
          <w:szCs w:val="24"/>
        </w:rPr>
      </w:pPr>
      <w:r>
        <w:rPr>
          <w:rFonts w:eastAsia="Times New Roman"/>
          <w:b/>
          <w:szCs w:val="24"/>
        </w:rPr>
        <w:t xml:space="preserve">ΜΑΡΙΑ ΑΝΤΩΝΙΟΥ: </w:t>
      </w:r>
      <w:r>
        <w:rPr>
          <w:rFonts w:eastAsia="Times New Roman"/>
          <w:szCs w:val="24"/>
        </w:rPr>
        <w:t>Γιατ</w:t>
      </w:r>
      <w:r>
        <w:rPr>
          <w:rFonts w:eastAsia="Times New Roman"/>
          <w:szCs w:val="24"/>
        </w:rPr>
        <w:t>ί δεν έχει τροπολογίες.</w:t>
      </w:r>
    </w:p>
    <w:p w14:paraId="7814C78F" w14:textId="77777777" w:rsidR="00D90BAD" w:rsidRDefault="009A27D8">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Τελειώνει αυτό. </w:t>
      </w:r>
    </w:p>
    <w:p w14:paraId="7814C790" w14:textId="77777777" w:rsidR="00D90BAD" w:rsidRDefault="009A27D8">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Και ο Κανονισμός λέει ότι δεν κατατίθενται τροπολογίες σε τέτοιες συμβάσεις.</w:t>
      </w:r>
    </w:p>
    <w:p w14:paraId="7814C791" w14:textId="77777777" w:rsidR="00D90BAD" w:rsidRDefault="009A27D8">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Εμείς λέμε, όσοι επιθυμούν, δηλ</w:t>
      </w:r>
      <w:r>
        <w:rPr>
          <w:rFonts w:eastAsia="Times New Roman"/>
          <w:szCs w:val="24"/>
        </w:rPr>
        <w:t xml:space="preserve">αδή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w:t>
      </w:r>
    </w:p>
    <w:p w14:paraId="7814C792" w14:textId="77777777" w:rsidR="00D90BAD" w:rsidRDefault="009A27D8">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Το ένα μέρος του Κανονισμού θα εφαρμόσουμε; Δεν κατάλαβα!</w:t>
      </w:r>
    </w:p>
    <w:p w14:paraId="7814C793" w14:textId="77777777" w:rsidR="00D90BAD" w:rsidRDefault="009A27D8">
      <w:pPr>
        <w:spacing w:line="600" w:lineRule="auto"/>
        <w:ind w:firstLine="720"/>
        <w:jc w:val="center"/>
        <w:rPr>
          <w:rFonts w:eastAsia="Times New Roman"/>
          <w:b/>
          <w:szCs w:val="24"/>
        </w:rPr>
      </w:pPr>
      <w:r>
        <w:rPr>
          <w:rFonts w:eastAsia="Times New Roman"/>
          <w:szCs w:val="24"/>
        </w:rPr>
        <w:lastRenderedPageBreak/>
        <w:t>(Θόρυβος στην Αίθουσα)</w:t>
      </w:r>
    </w:p>
    <w:p w14:paraId="7814C794" w14:textId="77777777" w:rsidR="00D90BAD" w:rsidRDefault="009A27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…οι αγορητές, οι εισηγητές όλων των κομμάτων, εφόσον θέλουν να πάρουν τον λόγο επί των τροπολογιών, να μιλήσουν. Ποιο είναι τώρα το πρόβλημα σας; Τι θέλετε;</w:t>
      </w:r>
    </w:p>
    <w:p w14:paraId="7814C795" w14:textId="77777777" w:rsidR="00D90BAD" w:rsidRDefault="009A27D8">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Εγώ, κυρία Πρόεδρε, ως Βουλευτής του Κοινοβουλίου, θέλω να πάρω τον λόγο και </w:t>
      </w:r>
      <w:r>
        <w:rPr>
          <w:rFonts w:eastAsia="Times New Roman"/>
          <w:szCs w:val="24"/>
        </w:rPr>
        <w:t>να τοποθετηθώ επί της τροπολογίας.</w:t>
      </w:r>
    </w:p>
    <w:p w14:paraId="7814C796" w14:textId="77777777" w:rsidR="00D90BAD" w:rsidRDefault="009A27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Δεν θα ανοίξει κατάλογος.</w:t>
      </w:r>
    </w:p>
    <w:p w14:paraId="7814C797" w14:textId="77777777" w:rsidR="00D90BAD" w:rsidRDefault="009A27D8">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Ως Βουλευτής θέλω να μιλήσω. Δεν θα εφαρμόζετε τον μισό Κανονισμό! Θα εφαρμόζετε ολόκληρο τον Κανονισμό!</w:t>
      </w:r>
    </w:p>
    <w:p w14:paraId="7814C798" w14:textId="77777777" w:rsidR="00D90BAD" w:rsidRDefault="009A27D8">
      <w:pPr>
        <w:spacing w:line="600" w:lineRule="auto"/>
        <w:ind w:firstLine="720"/>
        <w:jc w:val="both"/>
        <w:rPr>
          <w:rFonts w:eastAsia="Times New Roman"/>
          <w:szCs w:val="24"/>
        </w:rPr>
      </w:pPr>
      <w:r>
        <w:rPr>
          <w:rFonts w:eastAsia="Times New Roman"/>
          <w:b/>
          <w:szCs w:val="24"/>
        </w:rPr>
        <w:t>ΠΡΟΕΔΡΕΥΟΥΣΑ (Αναστασία Χ</w:t>
      </w:r>
      <w:r>
        <w:rPr>
          <w:rFonts w:eastAsia="Times New Roman"/>
          <w:b/>
          <w:szCs w:val="24"/>
        </w:rPr>
        <w:t>ριστοδουλοπούλου):</w:t>
      </w:r>
      <w:r>
        <w:rPr>
          <w:rFonts w:eastAsia="Times New Roman"/>
          <w:szCs w:val="24"/>
        </w:rPr>
        <w:t xml:space="preserve"> Κύριε Γεωργαντά, σηκώστε το χέρι </w:t>
      </w:r>
      <w:r>
        <w:rPr>
          <w:rFonts w:eastAsia="Times New Roman"/>
          <w:szCs w:val="24"/>
        </w:rPr>
        <w:t>σας,</w:t>
      </w:r>
      <w:r>
        <w:rPr>
          <w:rFonts w:eastAsia="Times New Roman"/>
          <w:szCs w:val="24"/>
        </w:rPr>
        <w:t xml:space="preserve"> αν έχετε τόσο φοβερά να πείτε για την τροπολογία, καθώς και άλλοι συνάδελφοί σας, και εδώ είμαστε. Κατάλογος δεν θα ανοίξει. Σηκώστε το χέρι σας.</w:t>
      </w:r>
    </w:p>
    <w:p w14:paraId="7814C799" w14:textId="77777777" w:rsidR="00D90BAD" w:rsidRDefault="009A27D8">
      <w:pPr>
        <w:spacing w:line="600" w:lineRule="auto"/>
        <w:ind w:firstLine="720"/>
        <w:jc w:val="both"/>
        <w:rPr>
          <w:rFonts w:eastAsia="Times New Roman"/>
          <w:szCs w:val="24"/>
        </w:rPr>
      </w:pPr>
      <w:r>
        <w:rPr>
          <w:rFonts w:eastAsia="Times New Roman"/>
          <w:b/>
          <w:szCs w:val="24"/>
        </w:rPr>
        <w:lastRenderedPageBreak/>
        <w:t>ΓΕΩΡΓΙΟΣ ΓΕΩΡΓΑΝΤΑΣ:</w:t>
      </w:r>
      <w:r>
        <w:rPr>
          <w:rFonts w:eastAsia="Times New Roman"/>
          <w:szCs w:val="24"/>
        </w:rPr>
        <w:t xml:space="preserve"> Πώς θα μιλήσω εγώ; Δεν είμαι ούτ</w:t>
      </w:r>
      <w:r>
        <w:rPr>
          <w:rFonts w:eastAsia="Times New Roman"/>
          <w:szCs w:val="24"/>
        </w:rPr>
        <w:t xml:space="preserve">ε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κπρόσωπος ούτε εισηγητής…</w:t>
      </w:r>
    </w:p>
    <w:p w14:paraId="7814C79A" w14:textId="77777777" w:rsidR="00D90BAD" w:rsidRDefault="009A27D8">
      <w:pPr>
        <w:spacing w:line="600" w:lineRule="auto"/>
        <w:ind w:firstLine="720"/>
        <w:jc w:val="center"/>
        <w:rPr>
          <w:rFonts w:eastAsia="Times New Roman"/>
          <w:szCs w:val="24"/>
        </w:rPr>
      </w:pPr>
      <w:r>
        <w:rPr>
          <w:rFonts w:eastAsia="Times New Roman"/>
          <w:szCs w:val="24"/>
        </w:rPr>
        <w:t>(Θόρυβος στην Αίθουσα)</w:t>
      </w:r>
    </w:p>
    <w:p w14:paraId="7814C79B" w14:textId="77777777" w:rsidR="00D90BAD" w:rsidRDefault="009A27D8">
      <w:pPr>
        <w:spacing w:line="600" w:lineRule="auto"/>
        <w:ind w:firstLine="720"/>
        <w:jc w:val="both"/>
        <w:rPr>
          <w:rFonts w:eastAsia="Times New Roman"/>
          <w:szCs w:val="24"/>
        </w:rPr>
      </w:pPr>
      <w:r>
        <w:rPr>
          <w:rFonts w:eastAsia="Times New Roman"/>
          <w:b/>
          <w:szCs w:val="24"/>
        </w:rPr>
        <w:t>ΜΑΡΙΑ ΑΝΤΩΝΙΟΥ:</w:t>
      </w:r>
      <w:r>
        <w:rPr>
          <w:rFonts w:eastAsia="Times New Roman"/>
          <w:szCs w:val="24"/>
        </w:rPr>
        <w:t xml:space="preserve"> Από πού προβλέπεται αυτό;</w:t>
      </w:r>
    </w:p>
    <w:p w14:paraId="7814C79C" w14:textId="77777777" w:rsidR="00D90BAD" w:rsidRDefault="009A27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Εδώ, γράφει το Προεδρείο. Κατάλογος δεν ανοίγει. Εντάξει; Αυτό είναι δεδομένο.</w:t>
      </w:r>
    </w:p>
    <w:p w14:paraId="7814C79D" w14:textId="77777777" w:rsidR="00D90BAD" w:rsidRDefault="009A27D8">
      <w:pPr>
        <w:spacing w:line="600" w:lineRule="auto"/>
        <w:ind w:firstLine="720"/>
        <w:jc w:val="both"/>
        <w:rPr>
          <w:rFonts w:eastAsia="Times New Roman"/>
          <w:szCs w:val="24"/>
        </w:rPr>
      </w:pPr>
      <w:r>
        <w:rPr>
          <w:rFonts w:eastAsia="Times New Roman"/>
          <w:b/>
          <w:szCs w:val="24"/>
        </w:rPr>
        <w:t>ΟΛΓΑ ΓΕΡΟΒΑΣΙΛΗ (Υπουρ</w:t>
      </w:r>
      <w:r>
        <w:rPr>
          <w:rFonts w:eastAsia="Times New Roman"/>
          <w:b/>
          <w:szCs w:val="24"/>
        </w:rPr>
        <w:t>γός Διοικητικής Ανασυγκρότησης):</w:t>
      </w:r>
      <w:r>
        <w:rPr>
          <w:rFonts w:eastAsia="Times New Roman"/>
          <w:szCs w:val="24"/>
        </w:rPr>
        <w:t xml:space="preserve"> Κυρία Πρόεδρε, μπορώ να έχω τον λόγο;</w:t>
      </w:r>
    </w:p>
    <w:p w14:paraId="7814C79E" w14:textId="77777777" w:rsidR="00D90BAD" w:rsidRDefault="009A27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Η κυρία Υπουργός θέλει τον λόγο. </w:t>
      </w:r>
    </w:p>
    <w:p w14:paraId="7814C79F" w14:textId="77777777" w:rsidR="00D90BAD" w:rsidRDefault="009A27D8">
      <w:pPr>
        <w:spacing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Κυρία Υπουργέ, να μας πείτε και για το επείγον.</w:t>
      </w:r>
    </w:p>
    <w:p w14:paraId="7814C7A0" w14:textId="77777777" w:rsidR="00D90BAD" w:rsidRDefault="009A27D8">
      <w:pPr>
        <w:spacing w:line="600" w:lineRule="auto"/>
        <w:ind w:firstLine="720"/>
        <w:jc w:val="both"/>
        <w:rPr>
          <w:rFonts w:eastAsia="Times New Roman"/>
          <w:szCs w:val="24"/>
        </w:rPr>
      </w:pPr>
      <w:r>
        <w:rPr>
          <w:rFonts w:eastAsia="Times New Roman"/>
          <w:b/>
          <w:szCs w:val="24"/>
        </w:rPr>
        <w:t>ΠΡΟΕΔΡΕΥΟΥΣΑ (Αναστασία Χριστοδουλοπ</w:t>
      </w:r>
      <w:r>
        <w:rPr>
          <w:rFonts w:eastAsia="Times New Roman"/>
          <w:b/>
          <w:szCs w:val="24"/>
        </w:rPr>
        <w:t>ούλου):</w:t>
      </w:r>
      <w:r>
        <w:rPr>
          <w:rFonts w:eastAsia="Times New Roman"/>
          <w:szCs w:val="24"/>
        </w:rPr>
        <w:t xml:space="preserve"> Τρεις ώρες κάνουμε τις ερωτήσεις, πέντε τη διαδικασία. Εσείς φαίνεται ότι έχετε πρόβλημα να ακούτε τη φωνή σας. Κάποιο πρόβλημα έχετε.</w:t>
      </w:r>
    </w:p>
    <w:p w14:paraId="7814C7A1" w14:textId="77777777" w:rsidR="00D90BAD" w:rsidRDefault="009A27D8">
      <w:pPr>
        <w:spacing w:line="600" w:lineRule="auto"/>
        <w:ind w:firstLine="720"/>
        <w:jc w:val="both"/>
        <w:rPr>
          <w:rFonts w:eastAsia="Times New Roman"/>
          <w:szCs w:val="24"/>
        </w:rPr>
      </w:pPr>
      <w:r>
        <w:rPr>
          <w:rFonts w:eastAsia="Times New Roman"/>
          <w:szCs w:val="24"/>
        </w:rPr>
        <w:t>Ορίστε, κυρία Υπουργέ, έχετε τον λόγο.</w:t>
      </w:r>
    </w:p>
    <w:p w14:paraId="7814C7A2" w14:textId="77777777" w:rsidR="00D90BAD" w:rsidRDefault="009A27D8">
      <w:pPr>
        <w:spacing w:line="600" w:lineRule="auto"/>
        <w:ind w:firstLine="720"/>
        <w:jc w:val="both"/>
        <w:rPr>
          <w:rFonts w:eastAsia="Times New Roman"/>
          <w:szCs w:val="24"/>
        </w:rPr>
      </w:pPr>
      <w:r>
        <w:rPr>
          <w:rFonts w:eastAsia="Times New Roman"/>
          <w:b/>
          <w:szCs w:val="24"/>
        </w:rPr>
        <w:lastRenderedPageBreak/>
        <w:t>ΟΛΓΑ ΓΕΡΟΒΑΣΙΛΗ (Υπουργός Διοικητικής Ανασυγκρότησης):</w:t>
      </w:r>
      <w:r>
        <w:rPr>
          <w:rFonts w:eastAsia="Times New Roman"/>
          <w:szCs w:val="24"/>
        </w:rPr>
        <w:t xml:space="preserve"> Αρχικά, θα ήθελα να</w:t>
      </w:r>
      <w:r>
        <w:rPr>
          <w:rFonts w:eastAsia="Times New Roman"/>
          <w:szCs w:val="24"/>
        </w:rPr>
        <w:t xml:space="preserve"> σας παρακαλέσω να μην κάνουμε υποκριτική φασαρία, γιατί κυρίως γίνεται για λόγους εντυπώσεων. Ωστόσο, αντιλαμβάνομαι ότι έχουμε μια κύρωση κι εγώ έρχομαι σήμερα εδώ με μια τροπολογία. Και προφανώς, γνωρίζω τους κανονισμούς, όπως τους γνωρίζουμε όλοι και τ</w:t>
      </w:r>
      <w:r>
        <w:rPr>
          <w:rFonts w:eastAsia="Times New Roman"/>
          <w:szCs w:val="24"/>
        </w:rPr>
        <w:t>ο Προεδρείο φυσικά.</w:t>
      </w:r>
    </w:p>
    <w:p w14:paraId="7814C7A3" w14:textId="77777777" w:rsidR="00D90BAD" w:rsidRDefault="009A27D8">
      <w:pPr>
        <w:spacing w:line="600" w:lineRule="auto"/>
        <w:ind w:firstLine="720"/>
        <w:jc w:val="both"/>
        <w:rPr>
          <w:rFonts w:eastAsia="Times New Roman"/>
          <w:szCs w:val="24"/>
        </w:rPr>
      </w:pPr>
      <w:r>
        <w:rPr>
          <w:rFonts w:eastAsia="Times New Roman"/>
          <w:szCs w:val="24"/>
        </w:rPr>
        <w:t>Ωστόσο, για το υποκριτικό, θα ήθελα να θυμίσω μερικά πράγματα. Ήμουν εδώ πριν σε συζήτηση των επίκαιρων ερωτήσεων και από κάποιον ερωτώντα, εκτός θέματος της ερωτήσεως, μπήκε πάλι ζήτημα για τις τροπολογίες που φέρνει ο ΣΥΡΙΖΑ, την κακή</w:t>
      </w:r>
      <w:r>
        <w:rPr>
          <w:rFonts w:eastAsia="Times New Roman"/>
          <w:szCs w:val="24"/>
        </w:rPr>
        <w:t xml:space="preserve"> νομοθέτηση και πόσο καταστρατηγείται το Σύνταγμα, ο Κανονισμός της Βουλής </w:t>
      </w:r>
      <w:r>
        <w:rPr>
          <w:rFonts w:eastAsia="Times New Roman"/>
          <w:szCs w:val="24"/>
        </w:rPr>
        <w:t>και λοιπά</w:t>
      </w:r>
      <w:r>
        <w:rPr>
          <w:rFonts w:eastAsia="Times New Roman"/>
          <w:szCs w:val="24"/>
        </w:rPr>
        <w:t>.</w:t>
      </w:r>
    </w:p>
    <w:p w14:paraId="7814C7A4" w14:textId="77777777" w:rsidR="00D90BAD" w:rsidRDefault="009A27D8">
      <w:pPr>
        <w:spacing w:line="600" w:lineRule="auto"/>
        <w:ind w:firstLine="720"/>
        <w:jc w:val="both"/>
        <w:rPr>
          <w:rFonts w:eastAsia="Times New Roman"/>
          <w:szCs w:val="24"/>
        </w:rPr>
      </w:pPr>
      <w:r>
        <w:rPr>
          <w:rFonts w:eastAsia="Times New Roman"/>
          <w:szCs w:val="24"/>
        </w:rPr>
        <w:t>Θέλω μόνο να αναφερθώ σε δύο στοιχεία, για να σταματήσει το παραμύθι, διότι πρόκειται για μεγάλο παραμύθι το ότι δεν τα έχετε ξαναδεί αυτά κ.λπ.. Το 2016, τριακόσιες τρει</w:t>
      </w:r>
      <w:r>
        <w:rPr>
          <w:rFonts w:eastAsia="Times New Roman"/>
          <w:szCs w:val="24"/>
        </w:rPr>
        <w:t>ς τροπολογίες σε ενενήντα ένα νομοσχέδια…</w:t>
      </w:r>
    </w:p>
    <w:p w14:paraId="7814C7A5" w14:textId="77777777" w:rsidR="00D90BAD" w:rsidRDefault="009A27D8">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Μας τα είπε η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αυτά εχθές. </w:t>
      </w:r>
    </w:p>
    <w:p w14:paraId="7814C7A6" w14:textId="77777777" w:rsidR="00D90BAD" w:rsidRDefault="009A27D8">
      <w:pPr>
        <w:spacing w:line="600" w:lineRule="auto"/>
        <w:ind w:firstLine="720"/>
        <w:jc w:val="both"/>
        <w:rPr>
          <w:rFonts w:eastAsia="Times New Roman"/>
          <w:szCs w:val="24"/>
        </w:rPr>
      </w:pPr>
      <w:r>
        <w:rPr>
          <w:rFonts w:eastAsia="Times New Roman"/>
          <w:b/>
          <w:szCs w:val="24"/>
        </w:rPr>
        <w:lastRenderedPageBreak/>
        <w:t>ΟΛΓΑ ΓΕΡΟΒΑΣΙΛΗ (Υπουργός Διοικητικής Ανασυγκρότησης):</w:t>
      </w:r>
      <w:r>
        <w:rPr>
          <w:rFonts w:eastAsia="Times New Roman"/>
          <w:szCs w:val="24"/>
        </w:rPr>
        <w:t xml:space="preserve"> Θα τα πω πάλι εγώ γιατί δεν τα καταλάβατε. Επανάληψη.</w:t>
      </w:r>
    </w:p>
    <w:p w14:paraId="7814C7A7" w14:textId="77777777" w:rsidR="00D90BAD" w:rsidRDefault="009A27D8">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Κάθε μέρα την ίδι</w:t>
      </w:r>
      <w:r>
        <w:rPr>
          <w:rFonts w:eastAsia="Times New Roman"/>
          <w:szCs w:val="24"/>
        </w:rPr>
        <w:t>α κασέτα!</w:t>
      </w:r>
    </w:p>
    <w:p w14:paraId="7814C7A8" w14:textId="77777777" w:rsidR="00D90BAD" w:rsidRDefault="009A27D8">
      <w:pPr>
        <w:spacing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Το 2015, </w:t>
      </w:r>
      <w:proofErr w:type="spellStart"/>
      <w:r>
        <w:rPr>
          <w:rFonts w:eastAsia="Times New Roman"/>
          <w:szCs w:val="24"/>
        </w:rPr>
        <w:t>εκατόν</w:t>
      </w:r>
      <w:proofErr w:type="spellEnd"/>
      <w:r>
        <w:rPr>
          <w:rFonts w:eastAsia="Times New Roman"/>
          <w:szCs w:val="24"/>
        </w:rPr>
        <w:t xml:space="preserve"> τριάντα τροπολογίες σε είκοσι τέσσερα νομοσχέδια επί συνόλου τριάντα τεσσάρων. Το 2014 -που δεν ήταν ο ΣΥΡΙΖΑ, αλλά ήταν η συγκυβέρνηση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Νέας Δημοκρατίας-, είχαν κατατε</w:t>
      </w:r>
      <w:r>
        <w:rPr>
          <w:rFonts w:eastAsia="Times New Roman"/>
          <w:szCs w:val="24"/>
        </w:rPr>
        <w:t>θεί διακόσιες εξήντα επτά τροπολογίες σε σαράντα ο</w:t>
      </w:r>
      <w:r>
        <w:rPr>
          <w:rFonts w:eastAsia="Times New Roman"/>
          <w:szCs w:val="24"/>
        </w:rPr>
        <w:t>κ</w:t>
      </w:r>
      <w:r>
        <w:rPr>
          <w:rFonts w:eastAsia="Times New Roman"/>
          <w:szCs w:val="24"/>
        </w:rPr>
        <w:t xml:space="preserve">τώ νομοσχέδια. </w:t>
      </w:r>
    </w:p>
    <w:p w14:paraId="7814C7A9" w14:textId="77777777" w:rsidR="00D90BAD" w:rsidRDefault="009A27D8">
      <w:pPr>
        <w:spacing w:line="600" w:lineRule="auto"/>
        <w:ind w:firstLine="720"/>
        <w:jc w:val="both"/>
        <w:rPr>
          <w:rFonts w:eastAsia="Times New Roman"/>
          <w:szCs w:val="24"/>
        </w:rPr>
      </w:pPr>
      <w:r>
        <w:rPr>
          <w:rFonts w:eastAsia="Times New Roman"/>
          <w:szCs w:val="24"/>
        </w:rPr>
        <w:t>Αναλογικά, από τα δύο χρόνια της Κυβέρνησης ΣΥΡΙΖΑ οι τροπολογίες είναι λιγότερες σε ποσοστό, σε σχέση με το ότι υπάρχει και αύξηση του αριθμού των νομοσχεδίων. Και θα καταθέσω στα Πρακτικά</w:t>
      </w:r>
      <w:r>
        <w:rPr>
          <w:rFonts w:eastAsia="Times New Roman"/>
          <w:szCs w:val="24"/>
        </w:rPr>
        <w:t xml:space="preserve"> κείμενο με πολλά χαρακτηριστικά για το που κατέβηκαν αυτές οι τροπολογίες, ποια έκτακτα θέματα ρύθμιζαν, για να υπάρχουν αυτά τα στοιχεία αναλυτικά για όποιον τα χρειάζεται, ώστε να σταματήσει επιτέλους αυτή η συζήτηση.</w:t>
      </w:r>
    </w:p>
    <w:p w14:paraId="7814C7AA" w14:textId="77777777" w:rsidR="00D90BAD" w:rsidRDefault="009A27D8">
      <w:pPr>
        <w:spacing w:line="600" w:lineRule="auto"/>
        <w:ind w:firstLine="720"/>
        <w:jc w:val="both"/>
        <w:rPr>
          <w:rFonts w:eastAsia="Times New Roman"/>
          <w:szCs w:val="24"/>
        </w:rPr>
      </w:pPr>
      <w:r>
        <w:rPr>
          <w:rFonts w:eastAsia="Times New Roman"/>
          <w:szCs w:val="24"/>
        </w:rPr>
        <w:lastRenderedPageBreak/>
        <w:t xml:space="preserve">Και βεβαίως, όλα τα νομοσχέδια που </w:t>
      </w:r>
      <w:r>
        <w:rPr>
          <w:rFonts w:eastAsia="Times New Roman"/>
          <w:szCs w:val="24"/>
        </w:rPr>
        <w:t>κατατέθηκαν από την Κυβέρνηση αυτά τα χρόνια, ακολουθούν κανόνες καλής νομοθέτησης. Δεν είχαμε ποτέ, κύριοι συνάδελφοι, νομοσχέδιο ένα άρθρο, να μην μπορεί κάποιος να διαφωνήσει σε άρθρο. Αυτά γίνονταν επί συγκυβερνήσεως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Νέας Δημοκρατίας. Αυτή η </w:t>
      </w:r>
      <w:r>
        <w:rPr>
          <w:rFonts w:eastAsia="Times New Roman"/>
          <w:szCs w:val="24"/>
        </w:rPr>
        <w:t>Κυβέρνηση νομοθετεί με καλή νομοθέτηση. Υπάρχουν άρθρα, ενότητες, όπως πρέπει στα νομοσχέδια.</w:t>
      </w:r>
    </w:p>
    <w:p w14:paraId="7814C7AB" w14:textId="77777777" w:rsidR="00D90BAD" w:rsidRDefault="009A27D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Και μετά ξυπνήσαμε!</w:t>
      </w:r>
    </w:p>
    <w:p w14:paraId="7814C7AC" w14:textId="77777777" w:rsidR="00D90BAD" w:rsidRDefault="009A27D8">
      <w:pPr>
        <w:spacing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Αυτά για το κομμάτι των εντυπώσεων που θέλουμε να δημιουργούνται</w:t>
      </w:r>
      <w:r>
        <w:rPr>
          <w:rFonts w:eastAsia="Times New Roman"/>
          <w:szCs w:val="24"/>
        </w:rPr>
        <w:t xml:space="preserve">. Θα καταθέσω και στα Πρακτικά τον αναλυτικό κατάλογο με τις τροπολογίες που κατατέθηκαν από πλευράς μας, πότε, σε ποια νομοσχέδια, αριθμούς, κανόνες </w:t>
      </w:r>
      <w:r>
        <w:rPr>
          <w:rFonts w:eastAsia="Times New Roman"/>
          <w:szCs w:val="24"/>
        </w:rPr>
        <w:t>και λοιπά</w:t>
      </w:r>
      <w:r>
        <w:rPr>
          <w:rFonts w:eastAsia="Times New Roman"/>
          <w:szCs w:val="24"/>
        </w:rPr>
        <w:t>.</w:t>
      </w:r>
    </w:p>
    <w:p w14:paraId="7814C7AD" w14:textId="77777777" w:rsidR="00D90BAD" w:rsidRDefault="009A27D8">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sidRPr="00E76DDE">
        <w:rPr>
          <w:rFonts w:eastAsia="Times New Roman"/>
          <w:b/>
          <w:szCs w:val="24"/>
        </w:rPr>
        <w:t>ΔΗΜΗΤΡΙΟΣ ΚΡΕΜ</w:t>
      </w:r>
      <w:r w:rsidRPr="00E76DDE">
        <w:rPr>
          <w:rFonts w:eastAsia="Times New Roman"/>
          <w:b/>
          <w:szCs w:val="24"/>
        </w:rPr>
        <w:t>ΑΣΤΙΝΟΣ</w:t>
      </w:r>
      <w:r>
        <w:rPr>
          <w:rFonts w:eastAsia="Times New Roman"/>
          <w:szCs w:val="24"/>
        </w:rPr>
        <w:t>)</w:t>
      </w:r>
    </w:p>
    <w:p w14:paraId="7814C7A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Όσον αφορά το επείγον -για την ουσία της τροπολογίας θα μιλήσω μετά, εφόσον συμφωνήσουμε- όπως είδατε, κύριοι συνάδελφοι, το θέμα αυτής της τροπολογίας είναι οι κρίσεις…</w:t>
      </w:r>
    </w:p>
    <w:p w14:paraId="7814C7A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Πρόεδρε, θα μπορούσα να έχω τον λόγο;</w:t>
      </w:r>
    </w:p>
    <w:p w14:paraId="7814C7B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Να τελειώσω, κύριε Λοβέρδο. </w:t>
      </w:r>
    </w:p>
    <w:p w14:paraId="7814C7B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απευθύνομαι σε εσάς. Στον κύριο Πρόεδρο απευθύνθηκα.</w:t>
      </w:r>
    </w:p>
    <w:p w14:paraId="7814C7B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Να εξηγήσω τώρα το επείγον της τροπολογίας</w:t>
      </w:r>
      <w:r>
        <w:rPr>
          <w:rFonts w:eastAsia="Times New Roman" w:cs="Times New Roman"/>
          <w:szCs w:val="24"/>
        </w:rPr>
        <w:t xml:space="preserve">. </w:t>
      </w:r>
    </w:p>
    <w:p w14:paraId="7814C7B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Κυρία Υπουργέ, δεν έχουμε φτάσει στην τροπολογία. Μετά. </w:t>
      </w:r>
    </w:p>
    <w:p w14:paraId="7814C7B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Όχι, να μας εξηγήσει το επείγον. </w:t>
      </w:r>
    </w:p>
    <w:p w14:paraId="7814C7B5"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Όποτε πει το Προεδρείο. Συνεχίζω με το επείγον. </w:t>
      </w:r>
    </w:p>
    <w:p w14:paraId="7814C7B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b/>
          <w:szCs w:val="24"/>
        </w:rPr>
        <w:t xml:space="preserve"> </w:t>
      </w:r>
      <w:r>
        <w:rPr>
          <w:rFonts w:eastAsia="Times New Roman" w:cs="Times New Roman"/>
          <w:szCs w:val="24"/>
        </w:rPr>
        <w:t xml:space="preserve">Υπάρχει Πρόεδρος. Έλεος! </w:t>
      </w:r>
    </w:p>
    <w:p w14:paraId="7814C7B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7814C7B8"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ΞΥΔΑΚΗΣ: </w:t>
      </w:r>
      <w:r>
        <w:rPr>
          <w:rFonts w:eastAsia="Times New Roman" w:cs="Times New Roman"/>
          <w:szCs w:val="24"/>
        </w:rPr>
        <w:t xml:space="preserve">Κύριε Λοβέρδο, υπάρχει Πρόεδρος. </w:t>
      </w:r>
    </w:p>
    <w:p w14:paraId="7814C7B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Κύριε Λοβέρδο, ερωτήθηκα. </w:t>
      </w:r>
    </w:p>
    <w:p w14:paraId="7814C7B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Αναλάβατε και Πρόεδρος, κύριε Λ</w:t>
      </w:r>
      <w:r>
        <w:rPr>
          <w:rFonts w:eastAsia="Times New Roman" w:cs="Times New Roman"/>
          <w:szCs w:val="24"/>
        </w:rPr>
        <w:t xml:space="preserve">οβέρδο; Σας παρακαλώ. Να βρούμε μια λύση. Να βάλουμε μια τάξη. </w:t>
      </w:r>
    </w:p>
    <w:p w14:paraId="7814C7B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Κάτσε κάτω</w:t>
      </w:r>
      <w:r>
        <w:rPr>
          <w:rFonts w:eastAsia="Times New Roman" w:cs="Times New Roman"/>
          <w:szCs w:val="24"/>
        </w:rPr>
        <w:t>!</w:t>
      </w:r>
      <w:r>
        <w:rPr>
          <w:rFonts w:eastAsia="Times New Roman" w:cs="Times New Roman"/>
          <w:szCs w:val="24"/>
        </w:rPr>
        <w:t xml:space="preserve"> </w:t>
      </w:r>
    </w:p>
    <w:p w14:paraId="7814C7B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Κάτσε κάτω; Ποιος είσαι, κύριε Λοβέρδο; Σας παρακαλώ πολύ. </w:t>
      </w:r>
    </w:p>
    <w:p w14:paraId="7814C7B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Κύριε Λοβέρδο, ερωτήθηκα από</w:t>
      </w:r>
      <w:r>
        <w:rPr>
          <w:rFonts w:eastAsia="Times New Roman" w:cs="Times New Roman"/>
          <w:szCs w:val="24"/>
        </w:rPr>
        <w:t xml:space="preserve"> συναδέλφους. </w:t>
      </w:r>
    </w:p>
    <w:p w14:paraId="7814C7B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Επικαλούμαι το Προεδρείο. Κύριε Πρόεδρε, μια τάξη! Ανέλαβε το Προεδρείο ο κ. Λοβέρδος και δεν το καταλάβαμε; </w:t>
      </w:r>
    </w:p>
    <w:p w14:paraId="7814C7B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Μισό λεπτό. Καθίστε κάτω, σας παρακαλώ. </w:t>
      </w:r>
    </w:p>
    <w:p w14:paraId="7814C7C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ΞΥΔΑΚΗΣ: </w:t>
      </w:r>
      <w:r>
        <w:rPr>
          <w:rFonts w:eastAsia="Times New Roman" w:cs="Times New Roman"/>
          <w:szCs w:val="24"/>
        </w:rPr>
        <w:t>Να βρούμε λύση. Όλ</w:t>
      </w:r>
      <w:r>
        <w:rPr>
          <w:rFonts w:eastAsia="Times New Roman" w:cs="Times New Roman"/>
          <w:szCs w:val="24"/>
        </w:rPr>
        <w:t xml:space="preserve">οι θέλουμε να βρούμε λύση. </w:t>
      </w:r>
    </w:p>
    <w:p w14:paraId="7814C7C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Κάτσε κάτω</w:t>
      </w:r>
      <w:r>
        <w:rPr>
          <w:rFonts w:eastAsia="Times New Roman" w:cs="Times New Roman"/>
          <w:szCs w:val="24"/>
        </w:rPr>
        <w:t>!</w:t>
      </w:r>
      <w:r>
        <w:rPr>
          <w:rFonts w:eastAsia="Times New Roman" w:cs="Times New Roman"/>
          <w:szCs w:val="24"/>
        </w:rPr>
        <w:t xml:space="preserve"> </w:t>
      </w:r>
    </w:p>
    <w:p w14:paraId="7814C7C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Σας παρακαλώ. Θα μου πείτε εμένα «κάτσε κάτω». Δεν ντρέπεσαι, κύριε καθηγητά! Άντε από δω πέρα! </w:t>
      </w:r>
    </w:p>
    <w:p w14:paraId="7814C7C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Ξυδάκη</w:t>
      </w:r>
      <w:proofErr w:type="spellEnd"/>
      <w:r>
        <w:rPr>
          <w:rFonts w:eastAsia="Times New Roman" w:cs="Times New Roman"/>
          <w:szCs w:val="24"/>
        </w:rPr>
        <w:t xml:space="preserve">, καθίστε κάτω σας παρακαλώ. </w:t>
      </w:r>
    </w:p>
    <w:p w14:paraId="7814C7C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Κύριε Πρόεδρε, ήμασταν στη φάση…</w:t>
      </w:r>
    </w:p>
    <w:p w14:paraId="7814C7C5"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Κύριε Πρόεδρε, ζητώ τον λόγο επί προσωπικού. </w:t>
      </w:r>
    </w:p>
    <w:p w14:paraId="7814C7C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Να τελειώσει πρώτα η κυρία Υπουργός. </w:t>
      </w:r>
    </w:p>
    <w:p w14:paraId="7814C7C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Τι θέλε</w:t>
      </w:r>
      <w:r>
        <w:rPr>
          <w:rFonts w:eastAsia="Times New Roman" w:cs="Times New Roman"/>
          <w:szCs w:val="24"/>
        </w:rPr>
        <w:t xml:space="preserve">τε; </w:t>
      </w:r>
    </w:p>
    <w:p w14:paraId="7814C7C8"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Ζητάω τον λόγο μετά την κυρία Υπουργό. </w:t>
      </w:r>
    </w:p>
    <w:p w14:paraId="7814C7C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Ωραία. </w:t>
      </w:r>
    </w:p>
    <w:p w14:paraId="7814C7C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Παρακαλώ, κύριε Λοβέρδο, τι θέλετε; </w:t>
      </w:r>
    </w:p>
    <w:p w14:paraId="7814C7C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Μίλησε υβριστικά στο πρόσωπό μου. Θέλω να μιλήσω.</w:t>
      </w:r>
    </w:p>
    <w:p w14:paraId="7814C7C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Ναι, αφήστε να καταλάβω τι γίνεται. Παρακαλώ. </w:t>
      </w:r>
    </w:p>
    <w:p w14:paraId="7814C7C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Κύριε Πρόεδρε, με διέκοψε. Δεν πρόλαβα να τελειώσω. </w:t>
      </w:r>
    </w:p>
    <w:p w14:paraId="7814C7C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 ολοκληρώσει η κυρία Υπουργός και μετά, κύριε </w:t>
      </w:r>
      <w:proofErr w:type="spellStart"/>
      <w:r>
        <w:rPr>
          <w:rFonts w:eastAsia="Times New Roman" w:cs="Times New Roman"/>
          <w:szCs w:val="24"/>
        </w:rPr>
        <w:t>Ξυδάκη</w:t>
      </w:r>
      <w:proofErr w:type="spellEnd"/>
      <w:r>
        <w:rPr>
          <w:rFonts w:eastAsia="Times New Roman" w:cs="Times New Roman"/>
          <w:szCs w:val="24"/>
        </w:rPr>
        <w:t>, έχετε το</w:t>
      </w:r>
      <w:r>
        <w:rPr>
          <w:rFonts w:eastAsia="Times New Roman" w:cs="Times New Roman"/>
          <w:szCs w:val="24"/>
        </w:rPr>
        <w:t xml:space="preserve">ν λόγο. Δεν ολοκλήρωσε. </w:t>
      </w:r>
    </w:p>
    <w:p w14:paraId="7814C7C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Όχι, όχι. Έπρεπε να ήμασταν αλλού. </w:t>
      </w:r>
    </w:p>
    <w:p w14:paraId="7814C7D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Θα με διακόψετε εσείς, κύριε Λοβέρδο; Γιατί; Μιλάω. Σε ένα λεπτό θα μιλήσετε. Δεν σας είπε κανείς να μην μιλήσετε. </w:t>
      </w:r>
    </w:p>
    <w:p w14:paraId="7814C7D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ΠΡΟΕΔΡ</w:t>
      </w:r>
      <w:r>
        <w:rPr>
          <w:rFonts w:eastAsia="Times New Roman" w:cs="Times New Roman"/>
          <w:b/>
          <w:szCs w:val="24"/>
        </w:rPr>
        <w:t>ΕΥΩΝ (Δημήτριος Κρεμαστινός):</w:t>
      </w:r>
      <w:r>
        <w:rPr>
          <w:rFonts w:eastAsia="Times New Roman" w:cs="Times New Roman"/>
          <w:szCs w:val="24"/>
        </w:rPr>
        <w:t xml:space="preserve"> Κύριε Λοβέρδο, να ολοκληρώσει και μετά έχετε τον λόγο. </w:t>
      </w:r>
    </w:p>
    <w:p w14:paraId="7814C7D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Ερωτήθηκα από τους συναδέλφους γιατί είναι επείγουσα η τροπολογία. Θα απαντήσω σε αυτό. Δεν θα μπω στην ουσία της τ</w:t>
      </w:r>
      <w:r>
        <w:rPr>
          <w:rFonts w:eastAsia="Times New Roman" w:cs="Times New Roman"/>
          <w:szCs w:val="24"/>
        </w:rPr>
        <w:t>ροπολογίας. Θα απαντήσω, όμως, στους συναδέλφους</w:t>
      </w:r>
      <w:r>
        <w:rPr>
          <w:rFonts w:eastAsia="Times New Roman" w:cs="Times New Roman"/>
          <w:szCs w:val="24"/>
        </w:rPr>
        <w:t>,</w:t>
      </w:r>
      <w:r>
        <w:rPr>
          <w:rFonts w:eastAsia="Times New Roman" w:cs="Times New Roman"/>
          <w:szCs w:val="24"/>
        </w:rPr>
        <w:t xml:space="preserve"> ως οφείλω. </w:t>
      </w:r>
    </w:p>
    <w:p w14:paraId="7814C7D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Όπως είδατε, η τροπολογία αφορά μερικές ρυθμίσεις τεχνικής φύσεως κατά κύριο λόγο, όσον αφορά την προετοιμασία της προκήρυξης κρίσεων των γενικών διευθυντών, οριζόντια στο δημόσιο, για τις διευθ</w:t>
      </w:r>
      <w:r>
        <w:rPr>
          <w:rFonts w:eastAsia="Times New Roman" w:cs="Times New Roman"/>
          <w:szCs w:val="24"/>
        </w:rPr>
        <w:t>ύνσεις οικονομικών και διοικητικών υπηρεσιών. Είναι μια προκήρυξη την οποία ασφυκτικ</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υποχρεών</w:t>
      </w:r>
      <w:r>
        <w:rPr>
          <w:rFonts w:eastAsia="Times New Roman" w:cs="Times New Roman"/>
          <w:szCs w:val="24"/>
        </w:rPr>
        <w:t>ει</w:t>
      </w:r>
      <w:r>
        <w:rPr>
          <w:rFonts w:eastAsia="Times New Roman" w:cs="Times New Roman"/>
          <w:szCs w:val="24"/>
        </w:rPr>
        <w:t xml:space="preserve"> να βγει στο επόμενο δεκαήμερο. </w:t>
      </w:r>
    </w:p>
    <w:p w14:paraId="7814C7D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Έκανα μεγάλη προσπάθεια να καταθέσω χθες την τροπολογία. Υπήρχε μια καθυστέρηση από το Γενικό Λογιστήριο του </w:t>
      </w:r>
      <w:r>
        <w:rPr>
          <w:rFonts w:eastAsia="Times New Roman" w:cs="Times New Roman"/>
          <w:szCs w:val="24"/>
        </w:rPr>
        <w:t>Κ</w:t>
      </w:r>
      <w:r>
        <w:rPr>
          <w:rFonts w:eastAsia="Times New Roman" w:cs="Times New Roman"/>
          <w:szCs w:val="24"/>
        </w:rPr>
        <w:t>ράτους κα</w:t>
      </w:r>
      <w:r>
        <w:rPr>
          <w:rFonts w:eastAsia="Times New Roman" w:cs="Times New Roman"/>
          <w:szCs w:val="24"/>
        </w:rPr>
        <w:t xml:space="preserve">ι μερικές άλλες τέτοιες τεχνικές διαδικασίες, όπως γνωρίζετε, ενώ η τροπολογία μου βρισκόταν εδώ από χθες. Δεν κατέστη εφικτό. Επόμενο νομοσχέδιο, όπως ξέρετε, θα έχουμε </w:t>
      </w:r>
      <w:r>
        <w:rPr>
          <w:rFonts w:eastAsia="Times New Roman" w:cs="Times New Roman"/>
          <w:szCs w:val="24"/>
        </w:rPr>
        <w:lastRenderedPageBreak/>
        <w:t>σίγουρα σε ψηφοφορία μετά από τουλάχιστον δέκα μέρες. Υπάρχουν και δεσμεύσεις, όπως ξέ</w:t>
      </w:r>
      <w:r>
        <w:rPr>
          <w:rFonts w:eastAsia="Times New Roman" w:cs="Times New Roman"/>
          <w:szCs w:val="24"/>
        </w:rPr>
        <w:t xml:space="preserve">ρετε, όχι μόνο από το δικό μας πρόγραμμα. Επομένως πρέπει να είμαστε συνεπείς. Αυτή η ανάγκη με ανάγκασε να έρθει σε κύρωση. Ούτε για εμένα είναι ευχάριστο. Πιστέψτε με. </w:t>
      </w:r>
    </w:p>
    <w:p w14:paraId="7814C7D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Ωστόσο, σας εξηγώ και κανείς δεν θέλει να παραβιάσει κανονισμούς, είναι μια τροπολογί</w:t>
      </w:r>
      <w:r>
        <w:rPr>
          <w:rFonts w:eastAsia="Times New Roman" w:cs="Times New Roman"/>
          <w:szCs w:val="24"/>
        </w:rPr>
        <w:t xml:space="preserve">α η οποία δεν έχει κάποια ουσία ως θέμα στο οποίο μπορεί κανείς να διαφωνήσει εύκολα. Είναι ρυθμίσεις τεχνικής φύσεως, διότι υπάρχει νόμος ο οποίος προηγήθηκε και η συζήτηση έγινε εκεί. Εδώ μπορούμε να δούμε δύο τεχνικά ζητήματα και να προχωρήσουμε. </w:t>
      </w:r>
    </w:p>
    <w:p w14:paraId="7814C7D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Όλη α</w:t>
      </w:r>
      <w:r>
        <w:rPr>
          <w:rFonts w:eastAsia="Times New Roman" w:cs="Times New Roman"/>
          <w:szCs w:val="24"/>
        </w:rPr>
        <w:t>υτή η ιστορία που γίνεται</w:t>
      </w:r>
      <w:r>
        <w:rPr>
          <w:rFonts w:eastAsia="Times New Roman" w:cs="Times New Roman"/>
          <w:szCs w:val="24"/>
        </w:rPr>
        <w:t>,</w:t>
      </w:r>
      <w:r>
        <w:rPr>
          <w:rFonts w:eastAsia="Times New Roman" w:cs="Times New Roman"/>
          <w:szCs w:val="24"/>
        </w:rPr>
        <w:t xml:space="preserve"> και ο «εκβιασμός»</w:t>
      </w:r>
      <w:r>
        <w:rPr>
          <w:rFonts w:eastAsia="Times New Roman" w:cs="Times New Roman"/>
          <w:szCs w:val="24"/>
        </w:rPr>
        <w:t>,</w:t>
      </w:r>
      <w:r>
        <w:rPr>
          <w:rFonts w:eastAsia="Times New Roman" w:cs="Times New Roman"/>
          <w:szCs w:val="24"/>
        </w:rPr>
        <w:t xml:space="preserve"> και λέξεις που ακούγονται εδώ μέσα νομίζω ότι είναι μόνο για εντυπωσιασμό. </w:t>
      </w:r>
    </w:p>
    <w:p w14:paraId="7814C7D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Υπουργός κ. Όλγα </w:t>
      </w:r>
      <w:proofErr w:type="spellStart"/>
      <w:r>
        <w:rPr>
          <w:rFonts w:eastAsia="Times New Roman" w:cs="Times New Roman"/>
          <w:szCs w:val="24"/>
        </w:rPr>
        <w:t>Γεροβασίλη</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w:t>
      </w:r>
      <w:r>
        <w:rPr>
          <w:rFonts w:eastAsia="Times New Roman" w:cs="Times New Roman"/>
          <w:szCs w:val="24"/>
        </w:rPr>
        <w:t xml:space="preserve"> Τμήματος Γραμματείας της Διεύθυνσης Στενογραφίας και Πρακτικών της Βουλής)</w:t>
      </w:r>
    </w:p>
    <w:p w14:paraId="7814C7D8"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Κύριε Λοβέρδο, έχετε τον λόγο. </w:t>
      </w:r>
    </w:p>
    <w:p w14:paraId="7814C7D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είχαμε ξεκινήσει μια συζήτηση επί του Κανονισμού. Δεν ήσασταν εδώ και </w:t>
      </w:r>
      <w:r>
        <w:rPr>
          <w:rFonts w:eastAsia="Times New Roman" w:cs="Times New Roman"/>
          <w:szCs w:val="24"/>
        </w:rPr>
        <w:t xml:space="preserve">δικαιολογημένα αιφνιδιαστήκατε και από αυτή την αναστάτωση. </w:t>
      </w:r>
    </w:p>
    <w:p w14:paraId="7814C7D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Η τοποθέτηση της κυρίας Υπουργού στη συζήτηση επί του Κανονισμού, -που δεν είναι και δικό της θέμα, δεν είναι θέμα της Κυβέρνησης, είναι θέμα της Βουλής- έχει κάνει ορισμένες βασικές παρανοήσεις </w:t>
      </w:r>
      <w:r>
        <w:rPr>
          <w:rFonts w:eastAsia="Times New Roman" w:cs="Times New Roman"/>
          <w:szCs w:val="24"/>
        </w:rPr>
        <w:t xml:space="preserve">που όλοι οι συνάδελφοι, όλων των κομμάτων πρέπει να τις έχουν στο μυαλό τους με τον ίδιο τρόπο. </w:t>
      </w:r>
    </w:p>
    <w:p w14:paraId="7814C7D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Η πιο βασική της παρανόηση είναι ότι εδώ δεν συζητάμε το θέμα των τροπολογιών. Αν το συζητούσαμε, θα είχα να την ρωτήσω, από τα νούμερα που ανέφερε, πόσες είνα</w:t>
      </w:r>
      <w:r>
        <w:rPr>
          <w:rFonts w:eastAsia="Times New Roman" w:cs="Times New Roman"/>
          <w:szCs w:val="24"/>
        </w:rPr>
        <w:t xml:space="preserve">ι εκπρόθεσμες και πόσες είναι εμπρόθεσμες; Καταλαβαίνετε; Δεν συζητάμε, όμως, αυτό που και αυτό δεν το είπατε με πληρότητα. Συζητάμε κάτι άλλο. </w:t>
      </w:r>
    </w:p>
    <w:p w14:paraId="7814C7D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Κύριε Πρόεδρε, ξέρετε πολύ καλά ότι είμαστε εδώ βάσει του άρθρου 108 επόμενα του Κανονισμού για τις συνοπτικές </w:t>
      </w:r>
      <w:r>
        <w:rPr>
          <w:rFonts w:eastAsia="Times New Roman" w:cs="Times New Roman"/>
          <w:szCs w:val="24"/>
        </w:rPr>
        <w:t>νομοθετικές διαδικασίες</w:t>
      </w:r>
      <w:r>
        <w:rPr>
          <w:rFonts w:eastAsia="Times New Roman" w:cs="Times New Roman"/>
          <w:szCs w:val="24"/>
        </w:rPr>
        <w:t>,</w:t>
      </w:r>
      <w:r>
        <w:rPr>
          <w:rFonts w:eastAsia="Times New Roman" w:cs="Times New Roman"/>
          <w:szCs w:val="24"/>
        </w:rPr>
        <w:t xml:space="preserve"> που έχουν τη δεοντολογία τους. Κατά τη </w:t>
      </w:r>
      <w:r>
        <w:rPr>
          <w:rFonts w:eastAsia="Times New Roman" w:cs="Times New Roman"/>
          <w:szCs w:val="24"/>
        </w:rPr>
        <w:lastRenderedPageBreak/>
        <w:t xml:space="preserve">δεοντολογία αυτή το δέον προκύπτει εδώ από τον Κανονισμό. Μιλούν μόνο όσοι έχουν εκφράσει αντιρρήσεις ή επιφυλάξεις. </w:t>
      </w:r>
    </w:p>
    <w:p w14:paraId="7814C7D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Εμείς είπαμε ότι, αφού η Κυβέρνηση κάνει όπλο τις συνοπτικές νομοθετικές δ</w:t>
      </w:r>
      <w:r>
        <w:rPr>
          <w:rFonts w:eastAsia="Times New Roman" w:cs="Times New Roman"/>
          <w:szCs w:val="24"/>
        </w:rPr>
        <w:t>ιαδικασίες για να κάνει τακτική νομοθετική διαδικασία, εμείς θα διατυπώνουμε επιφυλάξεις για να έχουμε το δικαίωμα όλοι να τοποθετούμαστε εδώ. Καταλαβαίνετε τη διαφορά, παρ’ ότι γιατρός. Άλλο έκτακτη, άλλο συνοπτική</w:t>
      </w:r>
      <w:r>
        <w:rPr>
          <w:rFonts w:eastAsia="Times New Roman" w:cs="Times New Roman"/>
          <w:szCs w:val="24"/>
        </w:rPr>
        <w:t>,</w:t>
      </w:r>
      <w:r>
        <w:rPr>
          <w:rFonts w:eastAsia="Times New Roman" w:cs="Times New Roman"/>
          <w:szCs w:val="24"/>
        </w:rPr>
        <w:t xml:space="preserve"> άλλο τακτική. Η Δημοκρατική Συμπαράταξη</w:t>
      </w:r>
      <w:r>
        <w:rPr>
          <w:rFonts w:eastAsia="Times New Roman" w:cs="Times New Roman"/>
          <w:szCs w:val="24"/>
        </w:rPr>
        <w:t xml:space="preserve"> θα τοποθετηθεί με τον κ. Κωνσταντινόπουλο κι εμένα. Είμαστε απ’ αυτή την πλευρά έτοιμοι να αντιμετωπίσουμε τις κυβερνητικές λαθροχειρίες. </w:t>
      </w:r>
    </w:p>
    <w:p w14:paraId="7814C7D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Απευθυνόμαστε και στην κοινοβουλευτική </w:t>
      </w:r>
      <w:r>
        <w:rPr>
          <w:rFonts w:eastAsia="Times New Roman" w:cs="Times New Roman"/>
          <w:szCs w:val="24"/>
        </w:rPr>
        <w:t>Π</w:t>
      </w:r>
      <w:r>
        <w:rPr>
          <w:rFonts w:eastAsia="Times New Roman" w:cs="Times New Roman"/>
          <w:szCs w:val="24"/>
        </w:rPr>
        <w:t>λειοψηφία γι’ αυτό το σημερινό θέμα, που για ακόμα μια φορά γίνεται. Στο παρ</w:t>
      </w:r>
      <w:r>
        <w:rPr>
          <w:rFonts w:eastAsia="Times New Roman" w:cs="Times New Roman"/>
          <w:szCs w:val="24"/>
        </w:rPr>
        <w:t>ελθόν θυμάστε</w:t>
      </w:r>
      <w:r>
        <w:rPr>
          <w:rFonts w:eastAsia="Times New Roman" w:cs="Times New Roman"/>
          <w:szCs w:val="24"/>
        </w:rPr>
        <w:t>,</w:t>
      </w:r>
      <w:r>
        <w:rPr>
          <w:rFonts w:eastAsia="Times New Roman" w:cs="Times New Roman"/>
          <w:szCs w:val="24"/>
        </w:rPr>
        <w:t xml:space="preserve"> ως παλιός κοινοβουλευτικός</w:t>
      </w:r>
      <w:r>
        <w:rPr>
          <w:rFonts w:eastAsia="Times New Roman" w:cs="Times New Roman"/>
          <w:szCs w:val="24"/>
        </w:rPr>
        <w:t>,</w:t>
      </w:r>
      <w:r>
        <w:rPr>
          <w:rFonts w:eastAsia="Times New Roman" w:cs="Times New Roman"/>
          <w:szCs w:val="24"/>
        </w:rPr>
        <w:t xml:space="preserve"> ότι η τροπολογία σε συνοπτικές νομοθετικές διαδικασίες ερχόταν σπανιότατα, ενώ εδώ είναι ο κανόνας. Αν συμφωνούμε ή διαφωνούμε θα το δείξει η συζήτηση. Μπορεί και να διαφωνούμε. </w:t>
      </w:r>
    </w:p>
    <w:p w14:paraId="7814C7D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w:t>
      </w:r>
      <w:r>
        <w:rPr>
          <w:rFonts w:eastAsia="Times New Roman" w:cs="Times New Roman"/>
          <w:b/>
          <w:szCs w:val="24"/>
        </w:rPr>
        <w:t xml:space="preserve">κής Ανασυγκρότησης): </w:t>
      </w:r>
      <w:r>
        <w:rPr>
          <w:rFonts w:eastAsia="Times New Roman" w:cs="Times New Roman"/>
          <w:szCs w:val="24"/>
        </w:rPr>
        <w:t>Προφανώς.</w:t>
      </w:r>
    </w:p>
    <w:p w14:paraId="7814C7E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Επειδή αυτό δεν αφορά τη Δημοκρατική Συμπαράταξη, που ευφυώς έκανε ότι έκανε, αλλά αφορά τη Βουλή, σας ζητάμε να δώσετε την ευκαιρία στο Σώμα να τοποθετηθεί. Να πάρουν τον λόγο πέραν των εισηγητών και </w:t>
      </w:r>
      <w:r>
        <w:rPr>
          <w:rFonts w:eastAsia="Times New Roman" w:cs="Times New Roman"/>
          <w:szCs w:val="24"/>
        </w:rPr>
        <w:t>Κ</w:t>
      </w:r>
      <w:r>
        <w:rPr>
          <w:rFonts w:eastAsia="Times New Roman" w:cs="Times New Roman"/>
          <w:szCs w:val="24"/>
        </w:rPr>
        <w:t>οινοβ</w:t>
      </w:r>
      <w:r>
        <w:rPr>
          <w:rFonts w:eastAsia="Times New Roman" w:cs="Times New Roman"/>
          <w:szCs w:val="24"/>
        </w:rPr>
        <w:t xml:space="preserve">ουλευτικών </w:t>
      </w:r>
      <w:r>
        <w:rPr>
          <w:rFonts w:eastAsia="Times New Roman" w:cs="Times New Roman"/>
          <w:szCs w:val="24"/>
        </w:rPr>
        <w:t>Ε</w:t>
      </w:r>
      <w:r>
        <w:rPr>
          <w:rFonts w:eastAsia="Times New Roman" w:cs="Times New Roman"/>
          <w:szCs w:val="24"/>
        </w:rPr>
        <w:t>κπροσώπων, που ήταν μια υποχώρηση σωστή της προηγούμενης στη θέση σας Προέδρου, αλλά και όποιος άλλος βουλευτής θέλει να μπορέσει να πάρει τον λόγο και να εκφραστεί. Σας ζητάμε να το κάνετε αυτό, γιατί αλλιώς το θέμα της διαδικασίας θα σταματήσ</w:t>
      </w:r>
      <w:r>
        <w:rPr>
          <w:rFonts w:eastAsia="Times New Roman" w:cs="Times New Roman"/>
          <w:szCs w:val="24"/>
        </w:rPr>
        <w:t xml:space="preserve">ει την όλη συζήτηση. </w:t>
      </w:r>
    </w:p>
    <w:p w14:paraId="7814C7E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Εγώ σας έχω στείλει μια αίτηση δική μου και του κ. </w:t>
      </w:r>
      <w:proofErr w:type="spellStart"/>
      <w:r>
        <w:rPr>
          <w:rFonts w:eastAsia="Times New Roman" w:cs="Times New Roman"/>
          <w:szCs w:val="24"/>
        </w:rPr>
        <w:t>Κεγκέρογλου</w:t>
      </w:r>
      <w:proofErr w:type="spellEnd"/>
      <w:r>
        <w:rPr>
          <w:rFonts w:eastAsia="Times New Roman" w:cs="Times New Roman"/>
          <w:szCs w:val="24"/>
        </w:rPr>
        <w:t xml:space="preserve"> να τοποθετηθούμε επί της διαδικασίας. Θα αναπαρ</w:t>
      </w:r>
      <w:r>
        <w:rPr>
          <w:rFonts w:eastAsia="Times New Roman" w:cs="Times New Roman"/>
          <w:szCs w:val="24"/>
        </w:rPr>
        <w:t>αγάγ</w:t>
      </w:r>
      <w:r>
        <w:rPr>
          <w:rFonts w:eastAsia="Times New Roman" w:cs="Times New Roman"/>
          <w:szCs w:val="24"/>
        </w:rPr>
        <w:t>ουμε αυτή τη συζήτηση για πολλή ώρα ακόμα. Αντίθετα θα προχωρήσουμε, παρ’ ότι με στρεβλό τρόπο, με πρωτοβουλία της Κυβέρ</w:t>
      </w:r>
      <w:r>
        <w:rPr>
          <w:rFonts w:eastAsia="Times New Roman" w:cs="Times New Roman"/>
          <w:szCs w:val="24"/>
        </w:rPr>
        <w:t>νησης, στη συζήτηση, αν δώσετε την ευκαιρία και σε άλλους συναδέλφους που έχουν εκφραστεί ότι θέλουν τον λόγο -</w:t>
      </w:r>
      <w:proofErr w:type="spellStart"/>
      <w:r>
        <w:rPr>
          <w:rFonts w:eastAsia="Times New Roman" w:cs="Times New Roman"/>
          <w:szCs w:val="24"/>
        </w:rPr>
        <w:t>Κεγκέρογλου</w:t>
      </w:r>
      <w:proofErr w:type="spellEnd"/>
      <w:r>
        <w:rPr>
          <w:rFonts w:eastAsia="Times New Roman" w:cs="Times New Roman"/>
          <w:szCs w:val="24"/>
        </w:rPr>
        <w:t xml:space="preserve">, Γεωργαντάς κι άλλοι- να μπορούν κι αυτοί να πουν τις απόψεις τους. </w:t>
      </w:r>
    </w:p>
    <w:p w14:paraId="7814C7E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Ευχαριστώ.</w:t>
      </w:r>
    </w:p>
    <w:p w14:paraId="7814C7E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ΞΥΔΑΚΗΣ: </w:t>
      </w:r>
      <w:r>
        <w:rPr>
          <w:rFonts w:eastAsia="Times New Roman" w:cs="Times New Roman"/>
          <w:szCs w:val="24"/>
        </w:rPr>
        <w:t>Κύριε Πρόεδρε, θα ήθελα τον λόγο.</w:t>
      </w:r>
    </w:p>
    <w:p w14:paraId="7814C7E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(Δημήτριος Κρεμαστινός): </w:t>
      </w:r>
      <w:r>
        <w:rPr>
          <w:rFonts w:eastAsia="Times New Roman" w:cs="Times New Roman"/>
          <w:szCs w:val="24"/>
        </w:rPr>
        <w:t>Παρακαλώ, κύριε συνάδελφε.</w:t>
      </w:r>
    </w:p>
    <w:p w14:paraId="7814C7E5"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Ζήτησα τον λόγο επί προσωπικού για το ανοίκειο ύφος του κ. Λοβέρδου</w:t>
      </w:r>
      <w:r>
        <w:rPr>
          <w:rFonts w:eastAsia="Times New Roman" w:cs="Times New Roman"/>
          <w:szCs w:val="24"/>
        </w:rPr>
        <w:t>,</w:t>
      </w:r>
      <w:r>
        <w:rPr>
          <w:rFonts w:eastAsia="Times New Roman" w:cs="Times New Roman"/>
          <w:szCs w:val="24"/>
        </w:rPr>
        <w:t xml:space="preserve"> ο οποίος με αποκάλεσε </w:t>
      </w:r>
      <w:r>
        <w:rPr>
          <w:rFonts w:eastAsia="Times New Roman" w:cs="Times New Roman"/>
          <w:szCs w:val="24"/>
        </w:rPr>
        <w:t>«</w:t>
      </w:r>
      <w:r>
        <w:rPr>
          <w:rFonts w:eastAsia="Times New Roman" w:cs="Times New Roman"/>
          <w:szCs w:val="24"/>
        </w:rPr>
        <w:t>κάλπη</w:t>
      </w:r>
      <w:r>
        <w:rPr>
          <w:rFonts w:eastAsia="Times New Roman" w:cs="Times New Roman"/>
          <w:szCs w:val="24"/>
        </w:rPr>
        <w:t>»</w:t>
      </w:r>
      <w:r>
        <w:rPr>
          <w:rFonts w:eastAsia="Times New Roman" w:cs="Times New Roman"/>
          <w:szCs w:val="24"/>
        </w:rPr>
        <w:t>. Θα περίμενα να ανακαλέσει. Δεν ζητώ αυτό. Μπορεί να είναι και παράσημό μου ο</w:t>
      </w:r>
      <w:r>
        <w:rPr>
          <w:rFonts w:eastAsia="Times New Roman" w:cs="Times New Roman"/>
          <w:szCs w:val="24"/>
        </w:rPr>
        <w:t xml:space="preserve"> κ. Λοβέρδος, υπερασπιστής του κοινωνικού αυτοματισμού, να με χαρακτηρίζει έτσι. Θέλω να μείνει εδώ. Να τελειώνει. Ας αναλάβει ο ίδιος το βάρος του χαρακτηρισμού, αν θέλει να ανακαλέσει. Εγώ δεν του το ζητώ. Θέλω να δώσουμε μια λύση. </w:t>
      </w:r>
    </w:p>
    <w:p w14:paraId="7814C7E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Δεν θέλω να υπάρχει αυτό το άσχημο κλίμα στο Κοινοβούλιο. Πράγματι, πάνω στην κύρωση είναι βαρύ να βάζει μια τροπολογία. Η κυρία Υπουργός υποστήριξε το επείγον του πράγματος και την ανάγκη να κυλήσει η εφαρμογή του νέου νόμου, να ανανεωθεί η διοίκηση, να κ</w:t>
      </w:r>
      <w:r>
        <w:rPr>
          <w:rFonts w:eastAsia="Times New Roman" w:cs="Times New Roman"/>
          <w:szCs w:val="24"/>
        </w:rPr>
        <w:t xml:space="preserve">άνει τη δουλειά της η διοικητική μεταρρύθμιση. </w:t>
      </w:r>
    </w:p>
    <w:p w14:paraId="7814C7E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υπενθυμίζω στους συναδέλφους ότι σε παρελθούσες κυρώσεις –εγώ ήμουν εδώ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δεν είχαμε τροπολογίες και αρνήθηκαν και οι </w:t>
      </w:r>
      <w:r>
        <w:rPr>
          <w:rFonts w:eastAsia="Times New Roman" w:cs="Times New Roman"/>
          <w:szCs w:val="24"/>
        </w:rPr>
        <w:t>Υ</w:t>
      </w:r>
      <w:r>
        <w:rPr>
          <w:rFonts w:eastAsia="Times New Roman" w:cs="Times New Roman"/>
          <w:szCs w:val="24"/>
        </w:rPr>
        <w:t>πουργοί να μπει τροπολογία πάνω σε κύρωση. Προσπαθού</w:t>
      </w:r>
      <w:r>
        <w:rPr>
          <w:rFonts w:eastAsia="Times New Roman" w:cs="Times New Roman"/>
          <w:szCs w:val="24"/>
        </w:rPr>
        <w:t xml:space="preserve">με να ερχόμαστε διαρκώς στα μέτρα της κοινοβουλευτικής τάξεως και της κανονικότητας. Διαρκώς προσπαθούμε. Δεν προσπαθούμε λιγότερο από προηγούμενες </w:t>
      </w:r>
      <w:r>
        <w:rPr>
          <w:rFonts w:eastAsia="Times New Roman" w:cs="Times New Roman"/>
          <w:szCs w:val="24"/>
        </w:rPr>
        <w:t>κ</w:t>
      </w:r>
      <w:r>
        <w:rPr>
          <w:rFonts w:eastAsia="Times New Roman" w:cs="Times New Roman"/>
          <w:szCs w:val="24"/>
        </w:rPr>
        <w:t>υβερνήσεις, μάλλον περισσότερο. Σε καταστάσεις εκτάκτου ανάγκης ήταν και οι περασμένες κυβερνήσεις, σε κατα</w:t>
      </w:r>
      <w:r>
        <w:rPr>
          <w:rFonts w:eastAsia="Times New Roman" w:cs="Times New Roman"/>
          <w:szCs w:val="24"/>
        </w:rPr>
        <w:t>στάσεις εκτάκτου ανάγκης και τώρα. Να βρεθεί μια λύση λοιπόν.</w:t>
      </w:r>
    </w:p>
    <w:p w14:paraId="7814C7E8" w14:textId="77777777" w:rsidR="00D90BAD" w:rsidRDefault="009A27D8">
      <w:pPr>
        <w:spacing w:line="600" w:lineRule="auto"/>
        <w:ind w:firstLine="720"/>
        <w:jc w:val="both"/>
        <w:rPr>
          <w:rFonts w:eastAsia="Times New Roman" w:cs="Times New Roman"/>
          <w:szCs w:val="24"/>
        </w:rPr>
      </w:pPr>
      <w:proofErr w:type="spellStart"/>
      <w:r>
        <w:rPr>
          <w:rFonts w:eastAsia="Times New Roman" w:cs="Times New Roman"/>
          <w:szCs w:val="24"/>
        </w:rPr>
        <w:t>Προοικονόμησε</w:t>
      </w:r>
      <w:proofErr w:type="spellEnd"/>
      <w:r>
        <w:rPr>
          <w:rFonts w:eastAsia="Times New Roman" w:cs="Times New Roman"/>
          <w:szCs w:val="24"/>
        </w:rPr>
        <w:t xml:space="preserve"> μια κατάσταση η κ. Χριστοδουλοπούλου στην Έδρα πριν από εσάς, κύριε Πρόεδρε. Εισηγούμαι να συνεχίσετε αυτή την πρόταση και να ορίσουμε κι έναν εύλογο αριθμό Βουλευτών για να μπορέσ</w:t>
      </w:r>
      <w:r>
        <w:rPr>
          <w:rFonts w:eastAsia="Times New Roman" w:cs="Times New Roman"/>
          <w:szCs w:val="24"/>
        </w:rPr>
        <w:t>ει να τελειώσει αυτή η συζήτηση. Από κάθε κόμμα να μπουν ένας - δ</w:t>
      </w:r>
      <w:r>
        <w:rPr>
          <w:rFonts w:eastAsia="Times New Roman" w:cs="Times New Roman"/>
          <w:szCs w:val="24"/>
        </w:rPr>
        <w:t>ύ</w:t>
      </w:r>
      <w:r>
        <w:rPr>
          <w:rFonts w:eastAsia="Times New Roman" w:cs="Times New Roman"/>
          <w:szCs w:val="24"/>
        </w:rPr>
        <w:t xml:space="preserve">ο Βουλευτές να μιλήσουν. </w:t>
      </w:r>
    </w:p>
    <w:p w14:paraId="7814C7E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Να τηρήσουμε το δικαίωμα του Βουλευτή να μιλήσει και να σταματήσει αυτός ο </w:t>
      </w:r>
      <w:proofErr w:type="spellStart"/>
      <w:r>
        <w:rPr>
          <w:rFonts w:eastAsia="Times New Roman" w:cs="Times New Roman"/>
          <w:szCs w:val="24"/>
        </w:rPr>
        <w:t>αλληλοϋβρισμός</w:t>
      </w:r>
      <w:proofErr w:type="spellEnd"/>
      <w:r>
        <w:rPr>
          <w:rFonts w:eastAsia="Times New Roman" w:cs="Times New Roman"/>
          <w:szCs w:val="24"/>
        </w:rPr>
        <w:t xml:space="preserve">, διότι πολύ φοβούμαι ότι υπάρχει και μια υποκριτική ένταση και </w:t>
      </w:r>
      <w:r>
        <w:rPr>
          <w:rFonts w:eastAsia="Times New Roman" w:cs="Times New Roman"/>
          <w:szCs w:val="24"/>
        </w:rPr>
        <w:t>δημιουργούμε θέματα από εκεί που θα μπορούσαμε πάρα πολύ εύκολα να τα φτιάξουμε.</w:t>
      </w:r>
    </w:p>
    <w:p w14:paraId="7814C7E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Τίποτα άλλο. </w:t>
      </w:r>
    </w:p>
    <w:p w14:paraId="7814C7E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Κύριε Πρόεδρε, θα ήθελα τον λόγο.</w:t>
      </w:r>
    </w:p>
    <w:p w14:paraId="7814C7E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συνάδελφε.</w:t>
      </w:r>
    </w:p>
    <w:p w14:paraId="7814C7E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Κύριε Πρόεδρε, νομ</w:t>
      </w:r>
      <w:r>
        <w:rPr>
          <w:rFonts w:eastAsia="Times New Roman" w:cs="Times New Roman"/>
          <w:szCs w:val="24"/>
        </w:rPr>
        <w:t>ίζω ότι το υποκριτικό δεν είναι στην ένταση. Το υποκριτικό βρίσκεται στους λόγους που επικαλείται η Κυβέρνηση. Ένας νόμος που έχει ψηφιστεί πριν από δεκατέσσερις μήνες δεν νομίζω ότι θα πάει πίσω τέσσερις ή πέντε μέρες, άμα πήγαινε σε μια κανονική διαδικασ</w:t>
      </w:r>
      <w:r>
        <w:rPr>
          <w:rFonts w:eastAsia="Times New Roman" w:cs="Times New Roman"/>
          <w:szCs w:val="24"/>
        </w:rPr>
        <w:t>ία. Έρχεται τώρα μια τροπολογία εκπρόθεσμη, όπως σας είπα προηγουμένως. Δεν έχουν ακουστεί οι φορείς στην επιτροπή για να εκφράσουν γνώμη. Σε μια διαδικασία ειδικών συνθηκών καλούμαστε στην ουσία να κάνουμε παραβίαση του Κανονισμού. Εμείς σαν Νέα Δημοκρατί</w:t>
      </w:r>
      <w:r>
        <w:rPr>
          <w:rFonts w:eastAsia="Times New Roman" w:cs="Times New Roman"/>
          <w:szCs w:val="24"/>
        </w:rPr>
        <w:t>α σας λέμε ρητώς ότι δεν θα το θεωρήσουμε ως προηγούμενο. Καταδικάζουμε βέβαια και τη συγκεκριμένη διαδικασία. Παρ’ όλα αυτά, αν συνεχιστεί αυτή η διαδικασία, βεβαίως εμείς θα συμμετέχουμε, αλλά ρητώς δηλώνουμε ότι αυτή τη διαδικασία δεν θα την αναγνωρίσου</w:t>
      </w:r>
      <w:r>
        <w:rPr>
          <w:rFonts w:eastAsia="Times New Roman" w:cs="Times New Roman"/>
          <w:szCs w:val="24"/>
        </w:rPr>
        <w:t xml:space="preserve">με ως προηγούμενο. </w:t>
      </w:r>
    </w:p>
    <w:p w14:paraId="7814C7E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7814C7E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τον λόγο.</w:t>
      </w:r>
    </w:p>
    <w:p w14:paraId="7814C7F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και πάλι, κύριε Λοβέρδο.</w:t>
      </w:r>
    </w:p>
    <w:p w14:paraId="7814C7F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Για το προσωπικό ζήτημα μόνο θέλω να μιλήσω, από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κπρόσωπο τ</w:t>
      </w:r>
      <w:r>
        <w:rPr>
          <w:rFonts w:eastAsia="Times New Roman" w:cs="Times New Roman"/>
          <w:szCs w:val="24"/>
        </w:rPr>
        <w:t xml:space="preserve">ης </w:t>
      </w:r>
      <w:r>
        <w:rPr>
          <w:rFonts w:eastAsia="Times New Roman" w:cs="Times New Roman"/>
          <w:szCs w:val="24"/>
        </w:rPr>
        <w:t>Π</w:t>
      </w:r>
      <w:r>
        <w:rPr>
          <w:rFonts w:eastAsia="Times New Roman" w:cs="Times New Roman"/>
          <w:szCs w:val="24"/>
        </w:rPr>
        <w:t>λειοψηφίας.</w:t>
      </w:r>
    </w:p>
    <w:p w14:paraId="7814C7F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Ακούστε. Γινόταν μια συζήτηση. Στους χαρακτηρισμούς πρώτη η κ. </w:t>
      </w:r>
      <w:proofErr w:type="spellStart"/>
      <w:r>
        <w:rPr>
          <w:rFonts w:eastAsia="Times New Roman" w:cs="Times New Roman"/>
          <w:szCs w:val="24"/>
        </w:rPr>
        <w:t>Γεροβασίλη</w:t>
      </w:r>
      <w:proofErr w:type="spellEnd"/>
      <w:r>
        <w:rPr>
          <w:rFonts w:eastAsia="Times New Roman" w:cs="Times New Roman"/>
          <w:szCs w:val="24"/>
        </w:rPr>
        <w:t xml:space="preserve"> ξεκίνησε με τα «υποκριτικά» και τα λοιπά. </w:t>
      </w:r>
    </w:p>
    <w:p w14:paraId="7814C7F3" w14:textId="77777777" w:rsidR="00D90BAD" w:rsidRDefault="009A27D8">
      <w:pPr>
        <w:spacing w:line="600" w:lineRule="auto"/>
        <w:ind w:firstLine="720"/>
        <w:jc w:val="both"/>
        <w:rPr>
          <w:rFonts w:eastAsia="Times New Roman" w:cs="Times New Roman"/>
          <w:szCs w:val="24"/>
        </w:rPr>
      </w:pPr>
      <w:r w:rsidRPr="00154642">
        <w:rPr>
          <w:rFonts w:eastAsia="Times New Roman" w:cs="Times New Roman"/>
          <w:szCs w:val="24"/>
        </w:rPr>
        <w:t xml:space="preserve">Αυτά ακούγονται στη Βουλή. Δεν είναι και το άκρον άωτον της υπερβολής. Ακούγονται. Τα λέτε.  </w:t>
      </w:r>
    </w:p>
    <w:p w14:paraId="7814C7F4" w14:textId="77777777" w:rsidR="00D90BAD" w:rsidRDefault="009A27D8">
      <w:pPr>
        <w:spacing w:line="600" w:lineRule="auto"/>
        <w:ind w:firstLine="720"/>
        <w:jc w:val="both"/>
        <w:rPr>
          <w:rFonts w:eastAsia="Times New Roman" w:cs="Times New Roman"/>
          <w:szCs w:val="24"/>
        </w:rPr>
      </w:pPr>
      <w:r w:rsidRPr="00154642">
        <w:rPr>
          <w:rFonts w:eastAsia="Times New Roman" w:cs="Times New Roman"/>
          <w:b/>
          <w:szCs w:val="24"/>
        </w:rPr>
        <w:t>ΟΛΓΑ ΓΕΡΟΒΑΣΙΛΗ (Υπουργός Διο</w:t>
      </w:r>
      <w:r w:rsidRPr="00154642">
        <w:rPr>
          <w:rFonts w:eastAsia="Times New Roman" w:cs="Times New Roman"/>
          <w:b/>
          <w:szCs w:val="24"/>
        </w:rPr>
        <w:t>ικητικής Ανασυγκρότησης):</w:t>
      </w:r>
      <w:r w:rsidRPr="00154642">
        <w:rPr>
          <w:rFonts w:eastAsia="Times New Roman" w:cs="Times New Roman"/>
          <w:szCs w:val="24"/>
        </w:rPr>
        <w:t xml:space="preserve"> Ο «εκβιασμός» δεν ακούγεται, κύριε Λοβέρδο. Τον «εκβιασμό» δεν τον είπα εγώ.</w:t>
      </w:r>
    </w:p>
    <w:p w14:paraId="7814C7F5"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Εντάξει. Τα λέτε. Και η κ. Χριστοδουλοπούλου είπε και ορισμένα δικά της. Ακούγονται αυτά στη </w:t>
      </w:r>
      <w:r>
        <w:rPr>
          <w:rFonts w:eastAsia="Times New Roman" w:cs="Times New Roman"/>
          <w:szCs w:val="24"/>
        </w:rPr>
        <w:lastRenderedPageBreak/>
        <w:t>Βουλή, δεν έχουν και χαρακτήρα προσωπικού,</w:t>
      </w:r>
      <w:r>
        <w:rPr>
          <w:rFonts w:eastAsia="Times New Roman" w:cs="Times New Roman"/>
          <w:szCs w:val="24"/>
        </w:rPr>
        <w:t xml:space="preserve"> οπότε οι διαδικασίες συνεχίζονται. </w:t>
      </w:r>
    </w:p>
    <w:p w14:paraId="7814C7F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Ωστόσο εξερράγη ο Κοινοβουλευτικός Εκπρόσωπος της </w:t>
      </w:r>
      <w:r>
        <w:rPr>
          <w:rFonts w:eastAsia="Times New Roman" w:cs="Times New Roman"/>
          <w:szCs w:val="24"/>
        </w:rPr>
        <w:t>Π</w:t>
      </w:r>
      <w:r>
        <w:rPr>
          <w:rFonts w:eastAsia="Times New Roman" w:cs="Times New Roman"/>
          <w:szCs w:val="24"/>
        </w:rPr>
        <w:t>λειοψηφίας. Εγώ δεν έχω κάτι μαζί του ούτε ήθελα να τον προσβά</w:t>
      </w:r>
      <w:r>
        <w:rPr>
          <w:rFonts w:eastAsia="Times New Roman" w:cs="Times New Roman"/>
          <w:szCs w:val="24"/>
        </w:rPr>
        <w:t>λ</w:t>
      </w:r>
      <w:r>
        <w:rPr>
          <w:rFonts w:eastAsia="Times New Roman" w:cs="Times New Roman"/>
          <w:szCs w:val="24"/>
        </w:rPr>
        <w:t>λω. Και από τη στιγμή που αντέδρασα, δεν ξέρω τώρα με ποιον τρόπο, αλλά αντέδρασα στη δική του έκπληξη. Ό</w:t>
      </w:r>
      <w:r>
        <w:rPr>
          <w:rFonts w:eastAsia="Times New Roman" w:cs="Times New Roman"/>
          <w:szCs w:val="24"/>
        </w:rPr>
        <w:t xml:space="preserve">λα αυτά πρέπει να ξεχαστούν και να προχωρήσουμε. Αν ήθελα, όμως, να τον χαρακτηρίσω, επειδή έκανε και αυτός έναν χαρακτηρισμό πολιτικό, θα τον έλεγα πρωταθλητή της πολιτικής </w:t>
      </w:r>
      <w:proofErr w:type="spellStart"/>
      <w:r>
        <w:rPr>
          <w:rFonts w:eastAsia="Times New Roman" w:cs="Times New Roman"/>
          <w:szCs w:val="24"/>
        </w:rPr>
        <w:t>κωλοτούμπας</w:t>
      </w:r>
      <w:proofErr w:type="spellEnd"/>
      <w:r>
        <w:rPr>
          <w:rFonts w:eastAsia="Times New Roman" w:cs="Times New Roman"/>
          <w:szCs w:val="24"/>
        </w:rPr>
        <w:t xml:space="preserve">. Αυτό είναι ο κ. </w:t>
      </w:r>
      <w:proofErr w:type="spellStart"/>
      <w:r>
        <w:rPr>
          <w:rFonts w:eastAsia="Times New Roman" w:cs="Times New Roman"/>
          <w:szCs w:val="24"/>
        </w:rPr>
        <w:t>Ξυδάκης</w:t>
      </w:r>
      <w:proofErr w:type="spellEnd"/>
      <w:r>
        <w:rPr>
          <w:rFonts w:eastAsia="Times New Roman" w:cs="Times New Roman"/>
          <w:szCs w:val="24"/>
        </w:rPr>
        <w:t>. Αυτός είναι και αυτό του ανήκει. Αλλά αυτό δ</w:t>
      </w:r>
      <w:r>
        <w:rPr>
          <w:rFonts w:eastAsia="Times New Roman" w:cs="Times New Roman"/>
          <w:szCs w:val="24"/>
        </w:rPr>
        <w:t>εν έχει χαρακτήρα ύβρεως στο πρόσωπό του. Μιλάω πολιτικά.</w:t>
      </w:r>
    </w:p>
    <w:p w14:paraId="7814C7F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Κάλπη με είπες. Είναι προσωπικός χαρακτηρισμός. Ντροπή σας!</w:t>
      </w:r>
    </w:p>
    <w:p w14:paraId="7814C7F8"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Πρωταθλητής της πολιτικής </w:t>
      </w:r>
      <w:proofErr w:type="spellStart"/>
      <w:r>
        <w:rPr>
          <w:rFonts w:eastAsia="Times New Roman" w:cs="Times New Roman"/>
          <w:szCs w:val="24"/>
        </w:rPr>
        <w:t>κωλοτούμπας</w:t>
      </w:r>
      <w:proofErr w:type="spellEnd"/>
      <w:r>
        <w:rPr>
          <w:rFonts w:eastAsia="Times New Roman" w:cs="Times New Roman"/>
          <w:szCs w:val="24"/>
        </w:rPr>
        <w:t>!</w:t>
      </w:r>
    </w:p>
    <w:p w14:paraId="7814C7F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Ξυδάκη</w:t>
      </w:r>
      <w:proofErr w:type="spellEnd"/>
      <w:r>
        <w:rPr>
          <w:rFonts w:eastAsia="Times New Roman" w:cs="Times New Roman"/>
          <w:szCs w:val="24"/>
        </w:rPr>
        <w:t>, παρακαλώ!</w:t>
      </w:r>
    </w:p>
    <w:p w14:paraId="7814C7FA" w14:textId="77777777" w:rsidR="00D90BAD" w:rsidRDefault="009A27D8">
      <w:pPr>
        <w:spacing w:line="600" w:lineRule="auto"/>
        <w:ind w:firstLine="720"/>
        <w:jc w:val="center"/>
        <w:rPr>
          <w:rFonts w:eastAsia="Times New Roman" w:cs="Times New Roman"/>
          <w:szCs w:val="24"/>
        </w:rPr>
      </w:pPr>
      <w:r>
        <w:rPr>
          <w:rFonts w:eastAsia="Times New Roman" w:cs="Times New Roman"/>
          <w:szCs w:val="24"/>
        </w:rPr>
        <w:t>(Θό</w:t>
      </w:r>
      <w:r>
        <w:rPr>
          <w:rFonts w:eastAsia="Times New Roman" w:cs="Times New Roman"/>
          <w:szCs w:val="24"/>
        </w:rPr>
        <w:t>ρυβος στην Αίθουσα)</w:t>
      </w:r>
    </w:p>
    <w:p w14:paraId="7814C7F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ΝΙΚΟΛΑΟΣ ΞΥΔΑΚΗΣ:</w:t>
      </w:r>
      <w:r>
        <w:rPr>
          <w:rFonts w:eastAsia="Times New Roman" w:cs="Times New Roman"/>
          <w:szCs w:val="24"/>
        </w:rPr>
        <w:t xml:space="preserve"> Κοινωνικός αυτοματισμός. </w:t>
      </w:r>
    </w:p>
    <w:p w14:paraId="7814C7F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Άλλα έκανες, άλλα έλεγες εδώ. Στη ρυθμική να πας όχι εδώ.</w:t>
      </w:r>
    </w:p>
    <w:p w14:paraId="7814C7F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Και εδώ είσαι συκοφάντης. Να πας να το πεις αλλού, στις γυναίκες που έπασχαν από </w:t>
      </w:r>
      <w:r>
        <w:rPr>
          <w:rFonts w:eastAsia="Times New Roman" w:cs="Times New Roman"/>
          <w:szCs w:val="24"/>
          <w:lang w:val="en-US"/>
        </w:rPr>
        <w:t>AIDS</w:t>
      </w:r>
      <w:r>
        <w:rPr>
          <w:rFonts w:eastAsia="Times New Roman" w:cs="Times New Roman"/>
          <w:szCs w:val="24"/>
        </w:rPr>
        <w:t>.</w:t>
      </w:r>
    </w:p>
    <w:p w14:paraId="7814C7F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Παρακαλώ, κύριε </w:t>
      </w:r>
      <w:proofErr w:type="spellStart"/>
      <w:r>
        <w:rPr>
          <w:rFonts w:eastAsia="Times New Roman" w:cs="Times New Roman"/>
          <w:szCs w:val="24"/>
        </w:rPr>
        <w:t>Ξυδάκη</w:t>
      </w:r>
      <w:proofErr w:type="spellEnd"/>
      <w:r>
        <w:rPr>
          <w:rFonts w:eastAsia="Times New Roman" w:cs="Times New Roman"/>
          <w:szCs w:val="24"/>
        </w:rPr>
        <w:t>.</w:t>
      </w:r>
    </w:p>
    <w:p w14:paraId="7814C7F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Παρακαλώ! Οι χαρακτηρισμοί να σταματήσουν εκατέρωθεν και ελπίζω, κύριε Λοβέρδο</w:t>
      </w:r>
      <w:r>
        <w:rPr>
          <w:rFonts w:eastAsia="Times New Roman" w:cs="Times New Roman"/>
          <w:szCs w:val="24"/>
        </w:rPr>
        <w:t>,</w:t>
      </w:r>
      <w:r>
        <w:rPr>
          <w:rFonts w:eastAsia="Times New Roman" w:cs="Times New Roman"/>
          <w:szCs w:val="24"/>
        </w:rPr>
        <w:t xml:space="preserve"> να κλείσει το θέμα σας παρακαλώ.</w:t>
      </w:r>
    </w:p>
    <w:p w14:paraId="7814C80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Κύριε Πρόεδρε, επί του Κανονισμού, μπορώ να έχω τον λόγο;</w:t>
      </w:r>
    </w:p>
    <w:p w14:paraId="7814C80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Παρακαλώ, εξηγήστε μου.</w:t>
      </w:r>
    </w:p>
    <w:p w14:paraId="7814C80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Θα αντιπαρέλθω τα νούμερα που είπε η κυρία Υπουργός και η χθεσινή κυρία Υφυπουργός, η οποία είχε πει τι γινόταν στο παρελθόν. Απλά θέλω να θυμίσω </w:t>
      </w:r>
      <w:r>
        <w:rPr>
          <w:rFonts w:eastAsia="Times New Roman" w:cs="Times New Roman"/>
          <w:szCs w:val="24"/>
        </w:rPr>
        <w:lastRenderedPageBreak/>
        <w:t>την επανάσταση που γινόταν εδώ</w:t>
      </w:r>
      <w:r>
        <w:rPr>
          <w:rFonts w:eastAsia="Times New Roman" w:cs="Times New Roman"/>
          <w:szCs w:val="24"/>
        </w:rPr>
        <w:t>,</w:t>
      </w:r>
      <w:r>
        <w:rPr>
          <w:rFonts w:eastAsia="Times New Roman" w:cs="Times New Roman"/>
          <w:szCs w:val="24"/>
        </w:rPr>
        <w:t xml:space="preserve"> όταν έρχον</w:t>
      </w:r>
      <w:r>
        <w:rPr>
          <w:rFonts w:eastAsia="Times New Roman" w:cs="Times New Roman"/>
          <w:szCs w:val="24"/>
        </w:rPr>
        <w:t>ταν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κάποιες </w:t>
      </w:r>
      <w:r>
        <w:rPr>
          <w:rFonts w:eastAsia="Times New Roman" w:cs="Times New Roman"/>
          <w:szCs w:val="24"/>
        </w:rPr>
        <w:t>εκπρόθεσμες τροπολογίες αλλά σε νομοσχέδια</w:t>
      </w:r>
      <w:r>
        <w:rPr>
          <w:rFonts w:eastAsia="Times New Roman" w:cs="Times New Roman"/>
          <w:szCs w:val="24"/>
        </w:rPr>
        <w:t xml:space="preserve"> όχι σε διεθνείς συμβάσεις.</w:t>
      </w:r>
      <w:r>
        <w:rPr>
          <w:rFonts w:eastAsia="Times New Roman" w:cs="Times New Roman"/>
          <w:szCs w:val="24"/>
        </w:rPr>
        <w:t xml:space="preserve"> </w:t>
      </w:r>
    </w:p>
    <w:p w14:paraId="7814C80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Εδώ, κύριε Πρόεδρε, υπάρχει πλήρης παραβίαση του Κανονισμού. Οι κυρώσεις διεθνών συμβάσεων </w:t>
      </w:r>
      <w:r>
        <w:rPr>
          <w:rFonts w:eastAsia="Times New Roman" w:cs="Times New Roman"/>
          <w:szCs w:val="24"/>
        </w:rPr>
        <w:t>γί</w:t>
      </w:r>
      <w:r>
        <w:rPr>
          <w:rFonts w:eastAsia="Times New Roman" w:cs="Times New Roman"/>
          <w:szCs w:val="24"/>
        </w:rPr>
        <w:t>νονται κατά τη διαδικασία του άρθρου 112 του Κανονισμού. Και τι λέει ακριβώς το</w:t>
      </w:r>
      <w:r>
        <w:rPr>
          <w:rFonts w:eastAsia="Times New Roman" w:cs="Times New Roman"/>
          <w:szCs w:val="24"/>
        </w:rPr>
        <w:t xml:space="preserve"> 112; «Η Βουλή εγκρίνει ή απορρίπτει τα νομοσχέδια και τις προτάσεις νόμου που κυρώνουν διεθνείς συνθήκες ή διεθνείς συμβάσεις, χωρίς μεταβολές του περιεχομένου των συνθηκών και των συμβάσεων. Πράγματι εδώ έχουμε μία κύρωση, όπου, πρώτον, δεν υπάρχουν «και</w:t>
      </w:r>
      <w:r>
        <w:rPr>
          <w:rFonts w:eastAsia="Times New Roman" w:cs="Times New Roman"/>
          <w:szCs w:val="24"/>
        </w:rPr>
        <w:t xml:space="preserve"> άλλες διατάξεις». Δεν μπαίνει σε κυρώσεις συμβάσεων, όπως σε άλλα θέματα, η φράση «και άλλες διατάξεις». </w:t>
      </w:r>
    </w:p>
    <w:p w14:paraId="7814C80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Μπούρα, έχει εκφραστεί ο κ. Κεφαλογιάννης επ’ αυτού, οπότε δεν έχει νόημα η συζήτησή μας περαιτέρω. </w:t>
      </w:r>
    </w:p>
    <w:p w14:paraId="7814C805"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ΑΘΑΝΑΣ</w:t>
      </w:r>
      <w:r>
        <w:rPr>
          <w:rFonts w:eastAsia="Times New Roman" w:cs="Times New Roman"/>
          <w:b/>
          <w:szCs w:val="24"/>
        </w:rPr>
        <w:t>ΙΟΣ ΜΠΟΥΡΑΣ:</w:t>
      </w:r>
      <w:r>
        <w:rPr>
          <w:rFonts w:eastAsia="Times New Roman" w:cs="Times New Roman"/>
          <w:szCs w:val="24"/>
        </w:rPr>
        <w:t xml:space="preserve"> Ναι έχει εκφραστεί, απλά εγώ επισημαίνω ότι αυτή τη στιγμή είναι ευθύνη του Προεδρείου. Το Προεδρείο δεν πρέπει να προχωρήσει. Και θέλω να απαντήσω</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σε αυτό που είπε η κυρία Υπουργός για το κατεπείγον. Αν υπήρχε κατεπείγον, ο Κανονισμός το προ</w:t>
      </w:r>
      <w:r>
        <w:rPr>
          <w:rFonts w:eastAsia="Times New Roman" w:cs="Times New Roman"/>
          <w:szCs w:val="24"/>
        </w:rPr>
        <w:t xml:space="preserve">βλέπει. </w:t>
      </w:r>
    </w:p>
    <w:p w14:paraId="7814C80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Να καταθέσει νομοσχέδιο η Κυβέρνηση -διότι αυτό με την μορφή αυτή θα μπορούσε να αποτελέσει ένα </w:t>
      </w:r>
      <w:r>
        <w:rPr>
          <w:rFonts w:eastAsia="Times New Roman" w:cs="Times New Roman"/>
          <w:szCs w:val="24"/>
        </w:rPr>
        <w:t xml:space="preserve">κατεπείγον </w:t>
      </w:r>
      <w:r>
        <w:rPr>
          <w:rFonts w:eastAsia="Times New Roman" w:cs="Times New Roman"/>
          <w:szCs w:val="24"/>
        </w:rPr>
        <w:t xml:space="preserve">νομοσχέδιο- έτσι ώστε σε δύο μέρες –μια μέρα στην </w:t>
      </w:r>
      <w:r>
        <w:rPr>
          <w:rFonts w:eastAsia="Times New Roman" w:cs="Times New Roman"/>
          <w:szCs w:val="24"/>
        </w:rPr>
        <w:t>ε</w:t>
      </w:r>
      <w:r>
        <w:rPr>
          <w:rFonts w:eastAsia="Times New Roman" w:cs="Times New Roman"/>
          <w:szCs w:val="24"/>
        </w:rPr>
        <w:t>πιτροπή για να ακολουθηθούν οι διαδικασίες και την επόμενη στην Ολομέλεια- να συζητηθεί κ</w:t>
      </w:r>
      <w:r>
        <w:rPr>
          <w:rFonts w:eastAsia="Times New Roman" w:cs="Times New Roman"/>
          <w:szCs w:val="24"/>
        </w:rPr>
        <w:t xml:space="preserve">αι όχι να τρέχουν στο λογιστήριο, το οποίο μας δίνει μια ασαφή έκθεση. Αυτή είναι η κατάσταση. </w:t>
      </w:r>
    </w:p>
    <w:p w14:paraId="7814C80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Εντάξει, κύριε Μπούρα.</w:t>
      </w:r>
    </w:p>
    <w:p w14:paraId="7814C80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στην τροπολογία δεν ανοίγει ο κατάλογος ομιλητών, όσοι θέλουν να μιλήσουν, να ζητήσουν τον λ</w:t>
      </w:r>
      <w:r>
        <w:rPr>
          <w:rFonts w:eastAsia="Times New Roman" w:cs="Times New Roman"/>
          <w:szCs w:val="24"/>
        </w:rPr>
        <w:t>όγο και θα μιλήσουν. Για να τελειώνουμε δηλαδή με αυτό το θέμα.</w:t>
      </w:r>
    </w:p>
    <w:p w14:paraId="7814C80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θα ήθελα να με γράψετε στο σύστημα για να μιλήσω.</w:t>
      </w:r>
    </w:p>
    <w:p w14:paraId="7814C80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 Θα έχετε τον λόγο.</w:t>
      </w:r>
    </w:p>
    <w:p w14:paraId="7814C80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Κύριε Πρόεδρε, κι εγώ</w:t>
      </w:r>
      <w:r>
        <w:rPr>
          <w:rFonts w:eastAsia="Times New Roman" w:cs="Times New Roman"/>
          <w:szCs w:val="24"/>
        </w:rPr>
        <w:t xml:space="preserve"> ζητώ τον λόγο.</w:t>
      </w:r>
    </w:p>
    <w:p w14:paraId="7814C80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Κύριε Πρόεδρε, μπορώ να πω κάτι;</w:t>
      </w:r>
    </w:p>
    <w:p w14:paraId="7814C80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7814C80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Πρόεδρε, εμείς ως Δημοκρατική Συμπαράταξη έχουμε τον λόγο</w:t>
      </w:r>
      <w:r>
        <w:rPr>
          <w:rFonts w:eastAsia="Times New Roman" w:cs="Times New Roman"/>
          <w:szCs w:val="24"/>
        </w:rPr>
        <w:t>,</w:t>
      </w:r>
      <w:r>
        <w:rPr>
          <w:rFonts w:eastAsia="Times New Roman" w:cs="Times New Roman"/>
          <w:szCs w:val="24"/>
        </w:rPr>
        <w:t xml:space="preserve"> γιατί έχουμε δηλώσει επιφύλαξη. </w:t>
      </w:r>
    </w:p>
    <w:p w14:paraId="7814C80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(Δημήτριος Κρεμαστινός):</w:t>
      </w:r>
      <w:r>
        <w:rPr>
          <w:rFonts w:eastAsia="Times New Roman" w:cs="Times New Roman"/>
          <w:szCs w:val="24"/>
        </w:rPr>
        <w:t xml:space="preserve"> Ωραία. Κύριε Κωνσταντινόπουλε έχετε τον λόγο. </w:t>
      </w:r>
    </w:p>
    <w:p w14:paraId="7814C81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w:t>
      </w:r>
    </w:p>
    <w:p w14:paraId="7814C81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Είχαμε δηλώσει επιφύλαξη, γιατί καταλαβαίναμε ότι η Κυβέρνηση θα φέρει κάποιο νομοσχέδιο, κάποιο άρθρο. Ουσιαστικά δεν είχαμε </w:t>
      </w:r>
      <w:r>
        <w:rPr>
          <w:rFonts w:eastAsia="Times New Roman" w:cs="Times New Roman"/>
          <w:szCs w:val="24"/>
        </w:rPr>
        <w:t>κα</w:t>
      </w:r>
      <w:r>
        <w:rPr>
          <w:rFonts w:eastAsia="Times New Roman" w:cs="Times New Roman"/>
          <w:szCs w:val="24"/>
        </w:rPr>
        <w:t>μ</w:t>
      </w:r>
      <w:r>
        <w:rPr>
          <w:rFonts w:eastAsia="Times New Roman" w:cs="Times New Roman"/>
          <w:szCs w:val="24"/>
        </w:rPr>
        <w:t>μία αντίρρηση</w:t>
      </w:r>
      <w:r>
        <w:rPr>
          <w:rFonts w:eastAsia="Times New Roman" w:cs="Times New Roman"/>
          <w:szCs w:val="24"/>
        </w:rPr>
        <w:t>,</w:t>
      </w:r>
      <w:r>
        <w:rPr>
          <w:rFonts w:eastAsia="Times New Roman" w:cs="Times New Roman"/>
          <w:szCs w:val="24"/>
        </w:rPr>
        <w:t xml:space="preserve"> σχετικά με αυτό το θέμα.</w:t>
      </w:r>
    </w:p>
    <w:p w14:paraId="7814C81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Θέλω, όμως, να σας πω δύο παρατηρήσεις</w:t>
      </w:r>
      <w:r>
        <w:rPr>
          <w:rFonts w:eastAsia="Times New Roman" w:cs="Times New Roman"/>
          <w:szCs w:val="24"/>
        </w:rPr>
        <w:t>,</w:t>
      </w:r>
      <w:r>
        <w:rPr>
          <w:rFonts w:eastAsia="Times New Roman" w:cs="Times New Roman"/>
          <w:szCs w:val="24"/>
        </w:rPr>
        <w:t xml:space="preserve"> σχετικά με την κυνικότητα της Κυβέρνησης. Τι λέει η Κυβέρνηση; «Αφού τα έκαναν οι προηγούμενοι, θα τα κάνουμε κι εμείς». Λέει η Κυβέρνηση κυνικά: «Αφού τα έκαναν και οι προη</w:t>
      </w:r>
      <w:r>
        <w:rPr>
          <w:rFonts w:eastAsia="Times New Roman" w:cs="Times New Roman"/>
          <w:szCs w:val="24"/>
        </w:rPr>
        <w:t xml:space="preserve">γούμενοι». Μα εσείς ήρθατε για να νομιμοποιήσετε τυχόν λάθη και παραλείψεις που έγιναν το προηγούμενο χρονικό διάστημα; Εσείς ήρθατε για να </w:t>
      </w:r>
      <w:r>
        <w:rPr>
          <w:rFonts w:eastAsia="Times New Roman" w:cs="Times New Roman"/>
          <w:szCs w:val="24"/>
        </w:rPr>
        <w:lastRenderedPageBreak/>
        <w:t>αλλάξετε τα δεδομένα και από το να είστε ίδιοι με τους προηγούμενους, έχετε γίνει χειρότεροι σε όλα τα επίπεδα.</w:t>
      </w:r>
    </w:p>
    <w:p w14:paraId="7814C81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 xml:space="preserve">σας το λέω αυτό, γιατί η κυνικότητα έχει να κάνει με τις τελευταίες δηλώσεις, είναι δηλαδή δύο χαρακτηριστικά παραδείγματα. Ο κ. </w:t>
      </w:r>
      <w:proofErr w:type="spellStart"/>
      <w:r>
        <w:rPr>
          <w:rFonts w:eastAsia="Times New Roman" w:cs="Times New Roman"/>
          <w:szCs w:val="24"/>
        </w:rPr>
        <w:t>Τσακαλώτος</w:t>
      </w:r>
      <w:proofErr w:type="spellEnd"/>
      <w:r>
        <w:rPr>
          <w:rFonts w:eastAsia="Times New Roman" w:cs="Times New Roman"/>
          <w:szCs w:val="24"/>
        </w:rPr>
        <w:t xml:space="preserve"> και η κυνικότητα με την οποία απευθύνεστε</w:t>
      </w:r>
      <w:r>
        <w:rPr>
          <w:rFonts w:eastAsia="Times New Roman" w:cs="Times New Roman"/>
          <w:szCs w:val="24"/>
        </w:rPr>
        <w:t>,</w:t>
      </w:r>
      <w:r>
        <w:rPr>
          <w:rFonts w:eastAsia="Times New Roman" w:cs="Times New Roman"/>
          <w:szCs w:val="24"/>
        </w:rPr>
        <w:t xml:space="preserve"> είχε πει την προηγούμενη φορά που ψηφίσατε το αφορολόγητο: «αν πάει στο 8</w:t>
      </w:r>
      <w:r>
        <w:rPr>
          <w:rFonts w:eastAsia="Times New Roman" w:cs="Times New Roman"/>
          <w:szCs w:val="24"/>
        </w:rPr>
        <w:t>90, θα πάω στο Μαξίμου, θα παραιτηθώ και θα τελειώσει το θέμα». Θα το φτάσει στο πεντέμισι και θα είναι ακόμα Υπουργός.</w:t>
      </w:r>
    </w:p>
    <w:p w14:paraId="7814C81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Για τον κ. Σκουρλέτη έχει απαντήσει ο ίδιος ο Πρωθυπουργός, κύριοι Υπουργοί, σε ανύποπτο χρόνο, ως Αρχηγός της Αξιωματικής Αντιπολίτευση</w:t>
      </w:r>
      <w:r>
        <w:rPr>
          <w:rFonts w:eastAsia="Times New Roman" w:cs="Times New Roman"/>
          <w:szCs w:val="24"/>
        </w:rPr>
        <w:t>ς, ξέρετε τι είχε πει τότε; Ότι αυτοί που ψηφίζουν που διαφωνούν, έτσι είχε πει για τους Βουλευτές της τότε κυβερνητικής πλειοψηφίας ο Πρωθυπουργός Αλέξης Τσίπρας, αυτοί που διαφωνούν, αλλά ψηφίζουν, παίζουν με τη νοημοσύνη των πολιτών.</w:t>
      </w:r>
    </w:p>
    <w:p w14:paraId="7814C81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Θα τα πληρώσετε όλα</w:t>
      </w:r>
      <w:r>
        <w:rPr>
          <w:rFonts w:eastAsia="Times New Roman" w:cs="Times New Roman"/>
          <w:szCs w:val="24"/>
        </w:rPr>
        <w:t xml:space="preserve"> εδώ, όλα όσα είχατε πει, όσα κάνετε σήμερα, θα τα πληρώσετε και θα τα καταλάβει και ο κόσμος.</w:t>
      </w:r>
    </w:p>
    <w:p w14:paraId="7814C81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Και ένα τρίτο έχω να σας πω. Κύριε Υπουργέ, εσείς ψηφίσατε έναν νόμο και ψηφίζετε </w:t>
      </w:r>
      <w:proofErr w:type="spellStart"/>
      <w:r>
        <w:rPr>
          <w:rFonts w:eastAsia="Times New Roman" w:cs="Times New Roman"/>
          <w:szCs w:val="24"/>
        </w:rPr>
        <w:t>ξεψηφίζετε</w:t>
      </w:r>
      <w:proofErr w:type="spellEnd"/>
      <w:r>
        <w:rPr>
          <w:rFonts w:eastAsia="Times New Roman" w:cs="Times New Roman"/>
          <w:szCs w:val="24"/>
        </w:rPr>
        <w:t>. Πριν δεκατέσσερις μήνες σας λέγαμε ότι αυτός ο νόμος θέλει αλλαγές,</w:t>
      </w:r>
      <w:r>
        <w:rPr>
          <w:rFonts w:eastAsia="Times New Roman" w:cs="Times New Roman"/>
          <w:szCs w:val="24"/>
        </w:rPr>
        <w:t xml:space="preserve"> σας το έλεγε η ΑΔΕΔΥ, σας το έλεγε η ΠΟΕΔΗΝ όλη και εσείς λέγατε ότι δεν υπάρχει κανένα πρόβλημα και έρχεστε τώρα και </w:t>
      </w:r>
      <w:proofErr w:type="spellStart"/>
      <w:r>
        <w:rPr>
          <w:rFonts w:eastAsia="Times New Roman" w:cs="Times New Roman"/>
          <w:szCs w:val="24"/>
        </w:rPr>
        <w:t>ξεψηφίζετε</w:t>
      </w:r>
      <w:proofErr w:type="spellEnd"/>
      <w:r>
        <w:rPr>
          <w:rFonts w:eastAsia="Times New Roman" w:cs="Times New Roman"/>
          <w:szCs w:val="24"/>
        </w:rPr>
        <w:t xml:space="preserve"> τον νόμο σας, κύριοι. Μόνοι σας τα ψηφίζετε, μόνοι σας τα </w:t>
      </w:r>
      <w:proofErr w:type="spellStart"/>
      <w:r>
        <w:rPr>
          <w:rFonts w:eastAsia="Times New Roman" w:cs="Times New Roman"/>
          <w:szCs w:val="24"/>
        </w:rPr>
        <w:t>ξεψηφίζετε</w:t>
      </w:r>
      <w:proofErr w:type="spellEnd"/>
      <w:r>
        <w:rPr>
          <w:rFonts w:eastAsia="Times New Roman" w:cs="Times New Roman"/>
          <w:szCs w:val="24"/>
        </w:rPr>
        <w:t>. Και το χειρότερο είναι ότι για να οικοδομήσετε ένα κομμα</w:t>
      </w:r>
      <w:r>
        <w:rPr>
          <w:rFonts w:eastAsia="Times New Roman" w:cs="Times New Roman"/>
          <w:szCs w:val="24"/>
        </w:rPr>
        <w:t>τικό κράτος και να μείνετε λίγο ακόμη καιρό στην εξουσία, θα τα ψηφίσετε όλα -δεν υπάρχει κανένα πρόβλημα, δεν έχω άγχος εγώ γι’ αυτό ούτε για ατυχήματα ούτε τίποτα- θα τα ψηφίσετε όλα με έναν νόμο με ένα άρθρο.</w:t>
      </w:r>
    </w:p>
    <w:p w14:paraId="7814C81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(Αναπληρωτής Υπουργός </w:t>
      </w:r>
      <w:r>
        <w:rPr>
          <w:rFonts w:eastAsia="Times New Roman" w:cs="Times New Roman"/>
          <w:b/>
          <w:szCs w:val="24"/>
        </w:rPr>
        <w:t>Εξωτερικών):</w:t>
      </w:r>
      <w:r>
        <w:rPr>
          <w:rFonts w:eastAsia="Times New Roman" w:cs="Times New Roman"/>
          <w:szCs w:val="24"/>
        </w:rPr>
        <w:t xml:space="preserve"> Αυτό εσείς το κάνατε.</w:t>
      </w:r>
    </w:p>
    <w:p w14:paraId="7814C818"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Με έναν νόμο, με ένα άρθρο θα τα ψηφίσετε όλα. Την Κυριακή του Πάσχα; Την Κυριακή του Πάσχα! Αλλά θα τα ψηφίσετε όλα, κύριε </w:t>
      </w:r>
      <w:proofErr w:type="spellStart"/>
      <w:r>
        <w:rPr>
          <w:rFonts w:eastAsia="Times New Roman" w:cs="Times New Roman"/>
          <w:szCs w:val="24"/>
        </w:rPr>
        <w:t>Κατρούγκαλε</w:t>
      </w:r>
      <w:proofErr w:type="spellEnd"/>
      <w:r>
        <w:rPr>
          <w:rFonts w:eastAsia="Times New Roman" w:cs="Times New Roman"/>
          <w:szCs w:val="24"/>
        </w:rPr>
        <w:t>.</w:t>
      </w:r>
    </w:p>
    <w:p w14:paraId="7814C81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Αυτό εσείς το κάνατε. Με ένα άρθρο αυτό εσείς μόνο το κάνετε. Έχετε πατέντα. </w:t>
      </w:r>
    </w:p>
    <w:p w14:paraId="7814C81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Κύριε </w:t>
      </w:r>
      <w:proofErr w:type="spellStart"/>
      <w:r>
        <w:rPr>
          <w:rFonts w:eastAsia="Times New Roman" w:cs="Times New Roman"/>
          <w:szCs w:val="24"/>
        </w:rPr>
        <w:t>Κατρούγκαλε</w:t>
      </w:r>
      <w:proofErr w:type="spellEnd"/>
      <w:r>
        <w:rPr>
          <w:rFonts w:eastAsia="Times New Roman" w:cs="Times New Roman"/>
          <w:szCs w:val="24"/>
        </w:rPr>
        <w:t>, θα τα ψηφίσετε όλα.</w:t>
      </w:r>
    </w:p>
    <w:p w14:paraId="7814C81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Κατρούγκαλε</w:t>
      </w:r>
      <w:proofErr w:type="spellEnd"/>
      <w:r>
        <w:rPr>
          <w:rFonts w:eastAsia="Times New Roman" w:cs="Times New Roman"/>
          <w:szCs w:val="24"/>
        </w:rPr>
        <w:t xml:space="preserve">, δεν θέλω να σας θυμίσω τι έλεγε ο κ. Καμμένος για το πώς θα τα ψηφίσετε. Δεν θα το θυμίσω, </w:t>
      </w:r>
      <w:r>
        <w:rPr>
          <w:rFonts w:eastAsia="Times New Roman" w:cs="Times New Roman"/>
          <w:szCs w:val="24"/>
        </w:rPr>
        <w:t xml:space="preserve">γιατί είναι προσβλητικό για την Αίθουσα. </w:t>
      </w:r>
    </w:p>
    <w:p w14:paraId="7814C81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Κατρούγκαλε</w:t>
      </w:r>
      <w:proofErr w:type="spellEnd"/>
      <w:r>
        <w:rPr>
          <w:rFonts w:eastAsia="Times New Roman" w:cs="Times New Roman"/>
          <w:szCs w:val="24"/>
        </w:rPr>
        <w:t>, ήμασταν εδώ, αν θυμάστε, αφού τα φέρατε...</w:t>
      </w:r>
    </w:p>
    <w:p w14:paraId="7814C81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Εσείς φοβόσασταν τους Βουλευτές σας.</w:t>
      </w:r>
    </w:p>
    <w:p w14:paraId="7814C81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w:t>
      </w:r>
      <w:proofErr w:type="spellStart"/>
      <w:r>
        <w:rPr>
          <w:rFonts w:eastAsia="Times New Roman" w:cs="Times New Roman"/>
          <w:szCs w:val="24"/>
        </w:rPr>
        <w:t>Κατρούγκαλε</w:t>
      </w:r>
      <w:proofErr w:type="spellEnd"/>
      <w:r>
        <w:rPr>
          <w:rFonts w:eastAsia="Times New Roman" w:cs="Times New Roman"/>
          <w:szCs w:val="24"/>
        </w:rPr>
        <w:t>, μην κάνετε διάλογο.</w:t>
      </w:r>
    </w:p>
    <w:p w14:paraId="7814C81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Ζητώ συγγνώμη, έχετε δίκιο.</w:t>
      </w:r>
    </w:p>
    <w:p w14:paraId="7814C82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Αφού τα φέρετε και τα ψηφίσετε, κανένα πρόβλημα, κύριε </w:t>
      </w:r>
      <w:proofErr w:type="spellStart"/>
      <w:r>
        <w:rPr>
          <w:rFonts w:eastAsia="Times New Roman" w:cs="Times New Roman"/>
          <w:szCs w:val="24"/>
        </w:rPr>
        <w:t>Κατρούγκαλε</w:t>
      </w:r>
      <w:proofErr w:type="spellEnd"/>
      <w:r>
        <w:rPr>
          <w:rFonts w:eastAsia="Times New Roman" w:cs="Times New Roman"/>
          <w:szCs w:val="24"/>
        </w:rPr>
        <w:t>, καταλαβαίνω ότι πρέπει να ψηφίσετε και πρέ</w:t>
      </w:r>
      <w:r>
        <w:rPr>
          <w:rFonts w:eastAsia="Times New Roman" w:cs="Times New Roman"/>
          <w:szCs w:val="24"/>
        </w:rPr>
        <w:t xml:space="preserve">πει να πείτε κι εσείς κάτι. Τι να κάνετε; Το καταλαβαίνω αυτό. Και τι κάνετε τώρα; Προσπαθώντας </w:t>
      </w:r>
      <w:proofErr w:type="spellStart"/>
      <w:r>
        <w:rPr>
          <w:rFonts w:eastAsia="Times New Roman" w:cs="Times New Roman"/>
          <w:szCs w:val="24"/>
        </w:rPr>
        <w:t>οικοδομείτε</w:t>
      </w:r>
      <w:proofErr w:type="spellEnd"/>
      <w:r>
        <w:rPr>
          <w:rFonts w:eastAsia="Times New Roman" w:cs="Times New Roman"/>
          <w:szCs w:val="24"/>
        </w:rPr>
        <w:t xml:space="preserve"> ένα κομματικό κράτος.</w:t>
      </w:r>
    </w:p>
    <w:p w14:paraId="7814C82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οι επιλογές που κάνετε, κυρία </w:t>
      </w:r>
      <w:proofErr w:type="spellStart"/>
      <w:r>
        <w:rPr>
          <w:rFonts w:eastAsia="Times New Roman" w:cs="Times New Roman"/>
          <w:szCs w:val="24"/>
        </w:rPr>
        <w:t>Γεροβασίλη</w:t>
      </w:r>
      <w:proofErr w:type="spellEnd"/>
      <w:r>
        <w:rPr>
          <w:rFonts w:eastAsia="Times New Roman" w:cs="Times New Roman"/>
          <w:szCs w:val="24"/>
        </w:rPr>
        <w:t>, μέσα από το νομοσχέδιο που φέρνετε</w:t>
      </w:r>
      <w:r>
        <w:rPr>
          <w:rFonts w:eastAsia="Times New Roman" w:cs="Times New Roman"/>
          <w:szCs w:val="24"/>
        </w:rPr>
        <w:t>,</w:t>
      </w:r>
      <w:r>
        <w:rPr>
          <w:rFonts w:eastAsia="Times New Roman" w:cs="Times New Roman"/>
          <w:szCs w:val="24"/>
        </w:rPr>
        <w:t xml:space="preserve"> προσπαθείτε να στήσετε μερικούς φίλους, να</w:t>
      </w:r>
      <w:r>
        <w:rPr>
          <w:rFonts w:eastAsia="Times New Roman" w:cs="Times New Roman"/>
          <w:szCs w:val="24"/>
        </w:rPr>
        <w:t xml:space="preserve"> τους κάνετε προϊσταμένους, κομματικούς φίλους ή οτιδήποτε άλλο.</w:t>
      </w:r>
    </w:p>
    <w:p w14:paraId="7814C82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Και τρίτον, έχετε και ύποπτη διάταξη. Αναρωτιέμαι, γιατί κάνετε τροποποίηση του κώδικα κατάστασης δημοσίων διοικητικών υπαλλήλων του ν. 3528/2007</w:t>
      </w:r>
      <w:r>
        <w:rPr>
          <w:rFonts w:eastAsia="Times New Roman" w:cs="Times New Roman"/>
          <w:szCs w:val="24"/>
        </w:rPr>
        <w:t>,</w:t>
      </w:r>
      <w:r>
        <w:rPr>
          <w:rFonts w:eastAsia="Times New Roman" w:cs="Times New Roman"/>
          <w:szCs w:val="24"/>
        </w:rPr>
        <w:t xml:space="preserve"> που προσμετρούσε χρόνο υπηρεσίας υπαλλήλων π</w:t>
      </w:r>
      <w:r>
        <w:rPr>
          <w:rFonts w:eastAsia="Times New Roman" w:cs="Times New Roman"/>
          <w:szCs w:val="24"/>
        </w:rPr>
        <w:t xml:space="preserve">ου </w:t>
      </w:r>
      <w:proofErr w:type="spellStart"/>
      <w:r>
        <w:rPr>
          <w:rFonts w:eastAsia="Times New Roman" w:cs="Times New Roman"/>
          <w:szCs w:val="24"/>
        </w:rPr>
        <w:t>διανύθηκε</w:t>
      </w:r>
      <w:proofErr w:type="spellEnd"/>
      <w:r>
        <w:rPr>
          <w:rFonts w:eastAsia="Times New Roman" w:cs="Times New Roman"/>
          <w:szCs w:val="24"/>
        </w:rPr>
        <w:t xml:space="preserve"> στη </w:t>
      </w:r>
      <w:r>
        <w:rPr>
          <w:rFonts w:eastAsia="Times New Roman" w:cs="Times New Roman"/>
          <w:szCs w:val="24"/>
        </w:rPr>
        <w:t>Μ</w:t>
      </w:r>
      <w:r>
        <w:rPr>
          <w:rFonts w:eastAsia="Times New Roman" w:cs="Times New Roman"/>
          <w:szCs w:val="24"/>
        </w:rPr>
        <w:t xml:space="preserve">όνιμη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Α</w:t>
      </w:r>
      <w:r>
        <w:rPr>
          <w:rFonts w:eastAsia="Times New Roman" w:cs="Times New Roman"/>
          <w:szCs w:val="24"/>
        </w:rPr>
        <w:t>ντιπροσωπεία της Ευρωπαϊκής Ένωσης ή σε όργανα της Ευρωπαϊκής Ένωσης; Αυτοί οι υπάλληλοι, κυρία Υπουργέ, δεν έχουν τα προσόντα που πήγαν σε αυτά τα γραφεία; Γιατί είναι φωτογραφική, για ποιον λόγο;</w:t>
      </w:r>
    </w:p>
    <w:p w14:paraId="7814C823" w14:textId="77777777" w:rsidR="00D90BAD" w:rsidRDefault="009A27D8">
      <w:pPr>
        <w:spacing w:line="600" w:lineRule="auto"/>
        <w:ind w:firstLine="720"/>
        <w:jc w:val="both"/>
        <w:rPr>
          <w:rFonts w:eastAsia="Times New Roman"/>
          <w:szCs w:val="24"/>
        </w:rPr>
      </w:pPr>
      <w:r>
        <w:rPr>
          <w:rFonts w:eastAsia="Times New Roman"/>
          <w:szCs w:val="24"/>
        </w:rPr>
        <w:t>Για έναν απλό λόγο, κυρί</w:t>
      </w:r>
      <w:r>
        <w:rPr>
          <w:rFonts w:eastAsia="Times New Roman"/>
          <w:szCs w:val="24"/>
        </w:rPr>
        <w:t>α Υπουργέ. Από εδώ και πέρα θα ψηφίζουν οι Βουλευτές σας, θα φέρνετε διατάξεις μόνο και μόνο για να στήσετε στη δημόσια διοίκηση έστω και μερικούς φίλους, να τους δώσετε μια κομματική θέση</w:t>
      </w:r>
      <w:r>
        <w:rPr>
          <w:rFonts w:eastAsia="Times New Roman"/>
          <w:szCs w:val="24"/>
        </w:rPr>
        <w:t>,</w:t>
      </w:r>
      <w:r>
        <w:rPr>
          <w:rFonts w:eastAsia="Times New Roman"/>
          <w:szCs w:val="24"/>
        </w:rPr>
        <w:t xml:space="preserve"> για να έχετε το άλλοθι της παραμονής στην εξουσία.</w:t>
      </w:r>
    </w:p>
    <w:p w14:paraId="7814C824" w14:textId="77777777" w:rsidR="00D90BAD" w:rsidRDefault="009A27D8">
      <w:pPr>
        <w:spacing w:line="600" w:lineRule="auto"/>
        <w:ind w:firstLine="720"/>
        <w:jc w:val="both"/>
        <w:rPr>
          <w:rFonts w:eastAsia="Times New Roman"/>
          <w:szCs w:val="24"/>
        </w:rPr>
      </w:pPr>
      <w:r>
        <w:rPr>
          <w:rFonts w:eastAsia="Times New Roman"/>
          <w:szCs w:val="24"/>
        </w:rPr>
        <w:t>Σας ευχαριστώ.</w:t>
      </w:r>
    </w:p>
    <w:p w14:paraId="7814C825"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Τον λόγο έχει ο κ. </w:t>
      </w:r>
      <w:proofErr w:type="spellStart"/>
      <w:r>
        <w:rPr>
          <w:rFonts w:eastAsia="Times New Roman" w:cs="Times New Roman"/>
          <w:szCs w:val="24"/>
        </w:rPr>
        <w:t>Κούζηλος</w:t>
      </w:r>
      <w:proofErr w:type="spellEnd"/>
      <w:r>
        <w:rPr>
          <w:rFonts w:eastAsia="Times New Roman" w:cs="Times New Roman"/>
          <w:szCs w:val="24"/>
        </w:rPr>
        <w:t>.</w:t>
      </w:r>
    </w:p>
    <w:p w14:paraId="7814C826" w14:textId="77777777" w:rsidR="00D90BAD" w:rsidRDefault="009A27D8">
      <w:pPr>
        <w:spacing w:line="600" w:lineRule="auto"/>
        <w:ind w:firstLine="720"/>
        <w:jc w:val="both"/>
        <w:rPr>
          <w:rFonts w:eastAsia="Times New Roman"/>
          <w:szCs w:val="24"/>
        </w:rPr>
      </w:pPr>
      <w:r>
        <w:rPr>
          <w:rFonts w:eastAsia="Times New Roman" w:cs="Times New Roman"/>
          <w:b/>
          <w:szCs w:val="24"/>
        </w:rPr>
        <w:t xml:space="preserve">ΝΙΚΟΛΑΟΣ ΚΟΥΖΗΛΟΣ: </w:t>
      </w:r>
      <w:r>
        <w:rPr>
          <w:rFonts w:eastAsia="Times New Roman" w:cs="Times New Roman"/>
          <w:szCs w:val="24"/>
        </w:rPr>
        <w:t xml:space="preserve">Κύριε Πρόεδρε, όσον αφορά την </w:t>
      </w:r>
      <w:r>
        <w:rPr>
          <w:rFonts w:eastAsia="Times New Roman" w:cs="Times New Roman"/>
          <w:szCs w:val="24"/>
        </w:rPr>
        <w:t>κ</w:t>
      </w:r>
      <w:r>
        <w:rPr>
          <w:rFonts w:eastAsia="Times New Roman" w:cs="Times New Roman"/>
          <w:szCs w:val="24"/>
        </w:rPr>
        <w:t>ύρωση με την Μογγολία</w:t>
      </w:r>
      <w:r>
        <w:rPr>
          <w:rFonts w:eastAsia="Times New Roman" w:cs="Times New Roman"/>
          <w:szCs w:val="24"/>
        </w:rPr>
        <w:t>,</w:t>
      </w:r>
      <w:r>
        <w:rPr>
          <w:rFonts w:eastAsia="Times New Roman" w:cs="Times New Roman"/>
          <w:szCs w:val="24"/>
        </w:rPr>
        <w:t xml:space="preserve"> είναι μια τυπική κύρωση για εταιρική σχέση και συνεργασία μεταξύ </w:t>
      </w:r>
      <w:r>
        <w:rPr>
          <w:rFonts w:eastAsia="Times New Roman"/>
          <w:szCs w:val="24"/>
        </w:rPr>
        <w:t>Ευρωπαϊκής Ένωσης και διαφόρων χωρών.</w:t>
      </w:r>
    </w:p>
    <w:p w14:paraId="7814C827" w14:textId="77777777" w:rsidR="00D90BAD" w:rsidRDefault="009A27D8">
      <w:pPr>
        <w:spacing w:line="600" w:lineRule="auto"/>
        <w:ind w:firstLine="720"/>
        <w:jc w:val="both"/>
        <w:rPr>
          <w:rFonts w:eastAsia="Times New Roman"/>
          <w:szCs w:val="24"/>
        </w:rPr>
      </w:pPr>
      <w:r>
        <w:rPr>
          <w:rFonts w:eastAsia="Times New Roman"/>
          <w:szCs w:val="24"/>
        </w:rPr>
        <w:t xml:space="preserve">Οι </w:t>
      </w:r>
      <w:r>
        <w:rPr>
          <w:rFonts w:eastAsia="Times New Roman"/>
          <w:szCs w:val="24"/>
        </w:rPr>
        <w:t>συγκεκριμένες συμφωνίες πλαίσιο συνεργασίας της Ευρωπαϊκής Ένωσης με διάφορες χώρες καλύπτουν διάφορους τομείς, όπως την ανάπτυξη του εμπορίου, θέματα ασφάλειας, οικονομίας, ζητήματα προστασίας του περιβάλλοντος, θέματα μετανάστευσης, τουρισμού, υγείας. Εδ</w:t>
      </w:r>
      <w:r>
        <w:rPr>
          <w:rFonts w:eastAsia="Times New Roman"/>
          <w:szCs w:val="24"/>
        </w:rPr>
        <w:t xml:space="preserve">ώ φαίνεται ο ρόλος που έχει η Ευρωπαϊκή Ένωση και το τι θέλει να επιτύχει. </w:t>
      </w:r>
    </w:p>
    <w:p w14:paraId="7814C828" w14:textId="77777777" w:rsidR="00D90BAD" w:rsidRDefault="009A27D8">
      <w:pPr>
        <w:spacing w:line="600" w:lineRule="auto"/>
        <w:ind w:firstLine="720"/>
        <w:jc w:val="both"/>
        <w:rPr>
          <w:rFonts w:eastAsia="Times New Roman"/>
          <w:szCs w:val="24"/>
        </w:rPr>
      </w:pPr>
      <w:r>
        <w:rPr>
          <w:rFonts w:eastAsia="Times New Roman"/>
          <w:szCs w:val="24"/>
        </w:rPr>
        <w:t>Στην αιτιολογική έκθεση -διαβάζουμε- αναφέρει ότι η Μογγολία σημείωσε εντυπωσιακούς ρυθμούς ανάπτυξης λόγω εκμετάλλευσης των τεράστιων μεταλλευτικών πόρων του υπεδάφους της. Η Ευρω</w:t>
      </w:r>
      <w:r>
        <w:rPr>
          <w:rFonts w:eastAsia="Times New Roman"/>
          <w:szCs w:val="24"/>
        </w:rPr>
        <w:t xml:space="preserve">παϊκή Ένωση στην ουσία τι θέλει; Θέλει πρώτες ύλες φθηνές. Αυτό είναι. </w:t>
      </w:r>
    </w:p>
    <w:p w14:paraId="7814C829" w14:textId="77777777" w:rsidR="00D90BAD" w:rsidRDefault="009A27D8">
      <w:pPr>
        <w:spacing w:line="600" w:lineRule="auto"/>
        <w:ind w:firstLine="720"/>
        <w:jc w:val="both"/>
        <w:rPr>
          <w:rFonts w:eastAsia="Times New Roman"/>
          <w:szCs w:val="24"/>
        </w:rPr>
      </w:pPr>
      <w:r>
        <w:rPr>
          <w:rFonts w:eastAsia="Times New Roman"/>
          <w:szCs w:val="24"/>
        </w:rPr>
        <w:lastRenderedPageBreak/>
        <w:t>Τώρα βλέπουμε και στα άρθρα 17, 18 και 19, που είναι τελωνειακή συνεργασία διευκόλυνση του εμπορίου και επενδύσεις. Αυτό θέλει η Ευρωπαϊκή Ένωση.</w:t>
      </w:r>
    </w:p>
    <w:p w14:paraId="7814C82A" w14:textId="77777777" w:rsidR="00D90BAD" w:rsidRDefault="009A27D8">
      <w:pPr>
        <w:spacing w:line="600" w:lineRule="auto"/>
        <w:ind w:firstLine="720"/>
        <w:jc w:val="both"/>
        <w:rPr>
          <w:rFonts w:eastAsia="Times New Roman"/>
          <w:szCs w:val="24"/>
        </w:rPr>
      </w:pPr>
      <w:r>
        <w:rPr>
          <w:rFonts w:eastAsia="Times New Roman"/>
          <w:szCs w:val="24"/>
        </w:rPr>
        <w:t>Τώρα όσον αφορά αυτό που είπατε και εσ</w:t>
      </w:r>
      <w:r>
        <w:rPr>
          <w:rFonts w:eastAsia="Times New Roman"/>
          <w:szCs w:val="24"/>
        </w:rPr>
        <w:t xml:space="preserve">είς, κύριε Υπουργέ, όντως στη συγκεκριμένη σύμβαση φάνηκε ποιοι έχουν τις διαφορές τους με την Ευρωπαϊκή Ένωση. Εμείς ζητάμε κάτι άλλο. Θέλουμε την Ευρώπη των </w:t>
      </w:r>
      <w:r>
        <w:rPr>
          <w:rFonts w:eastAsia="Times New Roman"/>
          <w:szCs w:val="24"/>
        </w:rPr>
        <w:t>ε</w:t>
      </w:r>
      <w:r>
        <w:rPr>
          <w:rFonts w:eastAsia="Times New Roman"/>
          <w:szCs w:val="24"/>
        </w:rPr>
        <w:t xml:space="preserve">θνών, όπως θέλετε και κάτι άλλο εσείς. Εμείς θέλουμε την Ευρώπη των </w:t>
      </w:r>
      <w:r>
        <w:rPr>
          <w:rFonts w:eastAsia="Times New Roman"/>
          <w:szCs w:val="24"/>
        </w:rPr>
        <w:t>ε</w:t>
      </w:r>
      <w:r>
        <w:rPr>
          <w:rFonts w:eastAsia="Times New Roman"/>
          <w:szCs w:val="24"/>
        </w:rPr>
        <w:t>θνών και όχι την Ευρώπη των</w:t>
      </w:r>
      <w:r>
        <w:rPr>
          <w:rFonts w:eastAsia="Times New Roman"/>
          <w:szCs w:val="24"/>
        </w:rPr>
        <w:t xml:space="preserve"> τοκογλύφων και των Βρυξελλών.</w:t>
      </w:r>
    </w:p>
    <w:p w14:paraId="7814C82B" w14:textId="77777777" w:rsidR="00D90BAD" w:rsidRDefault="009A27D8">
      <w:pPr>
        <w:spacing w:line="600" w:lineRule="auto"/>
        <w:ind w:firstLine="720"/>
        <w:jc w:val="both"/>
        <w:rPr>
          <w:rFonts w:eastAsia="Times New Roman"/>
          <w:szCs w:val="24"/>
        </w:rPr>
      </w:pPr>
      <w:r>
        <w:rPr>
          <w:rFonts w:eastAsia="Times New Roman"/>
          <w:szCs w:val="24"/>
        </w:rPr>
        <w:t>Να συνεχίσω με την τροπολογία, κύριε Πρόεδρε</w:t>
      </w:r>
      <w:r>
        <w:rPr>
          <w:rFonts w:eastAsia="Times New Roman"/>
          <w:szCs w:val="24"/>
        </w:rPr>
        <w:t>,</w:t>
      </w:r>
      <w:r>
        <w:rPr>
          <w:rFonts w:eastAsia="Times New Roman"/>
          <w:szCs w:val="24"/>
        </w:rPr>
        <w:t xml:space="preserve"> ή να πάρω τον λόγο μετά.</w:t>
      </w:r>
    </w:p>
    <w:p w14:paraId="7814C82C" w14:textId="77777777" w:rsidR="00D90BAD" w:rsidRDefault="009A27D8">
      <w:pPr>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Τελειώστε με τη σύμβαση. Για την τροπολογία θα ζητήσετε τον λόγο μετά μαζί με τους άλλους Βουλευτές.</w:t>
      </w:r>
    </w:p>
    <w:p w14:paraId="7814C82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b/>
          <w:szCs w:val="24"/>
        </w:rPr>
        <w:t>:</w:t>
      </w:r>
      <w:r>
        <w:rPr>
          <w:rFonts w:eastAsia="Times New Roman" w:cs="Times New Roman"/>
          <w:szCs w:val="24"/>
        </w:rPr>
        <w:t xml:space="preserve"> Με τη σύμβαση τελείωσα. Η διαφορά μας είναι καθαρά ενάντια στην Ευρωπαϊκή Ένωση και την καταψηφίζουμε την </w:t>
      </w:r>
      <w:r>
        <w:rPr>
          <w:rFonts w:eastAsia="Times New Roman" w:cs="Times New Roman"/>
          <w:szCs w:val="24"/>
        </w:rPr>
        <w:t>κ</w:t>
      </w:r>
      <w:r>
        <w:rPr>
          <w:rFonts w:eastAsia="Times New Roman" w:cs="Times New Roman"/>
          <w:szCs w:val="24"/>
        </w:rPr>
        <w:t>ύρωση.</w:t>
      </w:r>
    </w:p>
    <w:p w14:paraId="7814C82E" w14:textId="77777777" w:rsidR="00D90BAD" w:rsidRDefault="009A27D8">
      <w:pPr>
        <w:spacing w:line="600" w:lineRule="auto"/>
        <w:ind w:firstLine="720"/>
        <w:jc w:val="both"/>
        <w:rPr>
          <w:rFonts w:eastAsia="Times New Roman" w:cs="Times New Roman"/>
          <w:b/>
          <w:szCs w:val="24"/>
        </w:rPr>
      </w:pPr>
      <w:r>
        <w:rPr>
          <w:rFonts w:eastAsia="Times New Roman" w:cs="Times New Roman"/>
          <w:b/>
          <w:szCs w:val="24"/>
        </w:rPr>
        <w:t>ΚΩΝΣΤΑΝΤΙΝΟΣ ΚΟΥΚΟΔΗΜΟΣ:</w:t>
      </w:r>
      <w:r>
        <w:rPr>
          <w:rFonts w:eastAsia="Times New Roman" w:cs="Times New Roman"/>
          <w:szCs w:val="24"/>
        </w:rPr>
        <w:t xml:space="preserve"> Κύριε Πρόεδρε, επί της συμβάσεως είμαστε θετικοί.</w:t>
      </w:r>
    </w:p>
    <w:p w14:paraId="7814C82F" w14:textId="77777777" w:rsidR="00D90BAD" w:rsidRDefault="009A27D8">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Να διαβάσω, κύριε Υπουργέ, μι</w:t>
      </w:r>
      <w:r>
        <w:rPr>
          <w:rFonts w:eastAsia="Times New Roman" w:cs="Times New Roman"/>
          <w:szCs w:val="24"/>
        </w:rPr>
        <w:t xml:space="preserve">α επιστολή της κ. </w:t>
      </w:r>
      <w:proofErr w:type="spellStart"/>
      <w:r>
        <w:rPr>
          <w:rFonts w:eastAsia="Times New Roman" w:cs="Times New Roman"/>
          <w:szCs w:val="24"/>
        </w:rPr>
        <w:t>Μανωλάκου</w:t>
      </w:r>
      <w:proofErr w:type="spellEnd"/>
      <w:r>
        <w:rPr>
          <w:rFonts w:eastAsia="Times New Roman" w:cs="Times New Roman"/>
          <w:szCs w:val="24"/>
        </w:rPr>
        <w:t xml:space="preserve"> προς τον Πρόεδρο.</w:t>
      </w:r>
    </w:p>
    <w:p w14:paraId="7814C830" w14:textId="77777777" w:rsidR="00D90BAD" w:rsidRDefault="009A27D8">
      <w:pPr>
        <w:spacing w:line="600" w:lineRule="auto"/>
        <w:ind w:firstLine="720"/>
        <w:jc w:val="both"/>
        <w:rPr>
          <w:rFonts w:eastAsia="Times New Roman"/>
          <w:szCs w:val="24"/>
        </w:rPr>
      </w:pPr>
      <w:r>
        <w:rPr>
          <w:rFonts w:eastAsia="Times New Roman"/>
          <w:szCs w:val="24"/>
        </w:rPr>
        <w:t xml:space="preserve">«Κύριε Πρόεδρε, </w:t>
      </w:r>
    </w:p>
    <w:p w14:paraId="7814C831" w14:textId="77777777" w:rsidR="00D90BAD" w:rsidRDefault="009A27D8">
      <w:pPr>
        <w:spacing w:line="600" w:lineRule="auto"/>
        <w:ind w:firstLine="720"/>
        <w:jc w:val="both"/>
        <w:rPr>
          <w:rFonts w:eastAsia="Times New Roman"/>
          <w:szCs w:val="24"/>
        </w:rPr>
      </w:pPr>
      <w:r>
        <w:rPr>
          <w:rFonts w:eastAsia="Times New Roman"/>
          <w:szCs w:val="24"/>
        </w:rPr>
        <w:t>Επειδή δεν μπορώ να παρευρεθώ, λόγω της διεξαγωγής των εργασιών του 20</w:t>
      </w:r>
      <w:r>
        <w:rPr>
          <w:rFonts w:eastAsia="Times New Roman"/>
          <w:szCs w:val="24"/>
          <w:vertAlign w:val="superscript"/>
        </w:rPr>
        <w:t>ου</w:t>
      </w:r>
      <w:r>
        <w:rPr>
          <w:rFonts w:eastAsia="Times New Roman"/>
          <w:szCs w:val="24"/>
        </w:rPr>
        <w:t xml:space="preserve"> Συνεδρίου του </w:t>
      </w:r>
      <w:r>
        <w:rPr>
          <w:rFonts w:eastAsia="Times New Roman"/>
          <w:szCs w:val="24"/>
        </w:rPr>
        <w:t>κ</w:t>
      </w:r>
      <w:r>
        <w:rPr>
          <w:rFonts w:eastAsia="Times New Roman"/>
          <w:szCs w:val="24"/>
        </w:rPr>
        <w:t xml:space="preserve">όμματος μας, στη σημερινή συνεδρίαση της Ολομέλειας της Βουλής για τη συζήτηση και ψήφιση επί της αρχής, </w:t>
      </w:r>
      <w:r>
        <w:rPr>
          <w:rFonts w:eastAsia="Times New Roman"/>
          <w:szCs w:val="24"/>
        </w:rPr>
        <w:t>των άρθρων και του συνόλου του σχεδίου νόμου: «Κύρωση της Συμφωνίας - Πλαισίου για την εταιρική σχέση και συνεργασία μεταξύ της Ευρωπαϊκής Ένωσης και των κρατών - μελών της, αφενός και της Μογγολίας, αφετέρου», σας ενημερώνω ότι καταψηφίζουμε το σχέδιο νόμ</w:t>
      </w:r>
      <w:r>
        <w:rPr>
          <w:rFonts w:eastAsia="Times New Roman"/>
          <w:szCs w:val="24"/>
        </w:rPr>
        <w:t xml:space="preserve">ου για τους λόγους που έχουμε αναπτύξει κατά την συζήτηση στην αρμόδια </w:t>
      </w:r>
      <w:r>
        <w:rPr>
          <w:rFonts w:eastAsia="Times New Roman"/>
          <w:szCs w:val="24"/>
        </w:rPr>
        <w:t>ε</w:t>
      </w:r>
      <w:r>
        <w:rPr>
          <w:rFonts w:eastAsia="Times New Roman"/>
          <w:szCs w:val="24"/>
        </w:rPr>
        <w:t>πιτροπή της Βουλής.</w:t>
      </w:r>
    </w:p>
    <w:p w14:paraId="7814C832" w14:textId="77777777" w:rsidR="00D90BAD" w:rsidRDefault="009A27D8">
      <w:pPr>
        <w:spacing w:line="600" w:lineRule="auto"/>
        <w:ind w:firstLine="720"/>
        <w:jc w:val="both"/>
        <w:rPr>
          <w:rFonts w:eastAsia="Times New Roman"/>
          <w:szCs w:val="24"/>
        </w:rPr>
      </w:pPr>
      <w:r>
        <w:rPr>
          <w:rFonts w:eastAsia="Times New Roman"/>
          <w:szCs w:val="24"/>
        </w:rPr>
        <w:t xml:space="preserve">Η Βουλευτής Β΄ Πειραιά του ΚΚΕ κ. </w:t>
      </w:r>
      <w:proofErr w:type="spellStart"/>
      <w:r>
        <w:rPr>
          <w:rFonts w:eastAsia="Times New Roman"/>
          <w:szCs w:val="24"/>
        </w:rPr>
        <w:t>Μανωλάκου</w:t>
      </w:r>
      <w:proofErr w:type="spellEnd"/>
      <w:r>
        <w:rPr>
          <w:rFonts w:eastAsia="Times New Roman"/>
          <w:szCs w:val="24"/>
        </w:rPr>
        <w:t xml:space="preserve"> Διαμάντω.»</w:t>
      </w:r>
    </w:p>
    <w:p w14:paraId="7814C833" w14:textId="77777777" w:rsidR="00D90BAD" w:rsidRDefault="009A27D8">
      <w:pPr>
        <w:spacing w:line="600" w:lineRule="auto"/>
        <w:ind w:firstLine="720"/>
        <w:jc w:val="both"/>
        <w:rPr>
          <w:rFonts w:eastAsia="Times New Roman"/>
          <w:szCs w:val="24"/>
        </w:rPr>
      </w:pPr>
      <w:r>
        <w:rPr>
          <w:rFonts w:eastAsia="Times New Roman"/>
          <w:szCs w:val="24"/>
        </w:rPr>
        <w:t>Τώρα, κύριε Υπουργέ, έχετε τον λόγο. Δεν υπάρχει άλλος ομιλητής επί της συμβάσεως.</w:t>
      </w:r>
    </w:p>
    <w:p w14:paraId="7814C834" w14:textId="77777777" w:rsidR="00D90BAD" w:rsidRDefault="009A27D8">
      <w:pPr>
        <w:spacing w:line="600" w:lineRule="auto"/>
        <w:ind w:firstLine="720"/>
        <w:jc w:val="both"/>
        <w:rPr>
          <w:rFonts w:eastAsia="Times New Roman"/>
          <w:szCs w:val="24"/>
        </w:rPr>
      </w:pPr>
      <w:r>
        <w:rPr>
          <w:rFonts w:eastAsia="Times New Roman"/>
          <w:b/>
          <w:szCs w:val="24"/>
        </w:rPr>
        <w:lastRenderedPageBreak/>
        <w:t>ΓΕΩΡΓΙΟΣ ΚΑΤΡΟΥΓΚΑΛΟΣ (Ανα</w:t>
      </w:r>
      <w:r>
        <w:rPr>
          <w:rFonts w:eastAsia="Times New Roman"/>
          <w:b/>
          <w:szCs w:val="24"/>
        </w:rPr>
        <w:t xml:space="preserve">πληρωτής Υπουργός Εξωτερικών): </w:t>
      </w:r>
      <w:r>
        <w:rPr>
          <w:rFonts w:eastAsia="Times New Roman"/>
          <w:szCs w:val="24"/>
        </w:rPr>
        <w:t>Θα μιλήσω</w:t>
      </w:r>
      <w:r>
        <w:rPr>
          <w:rFonts w:eastAsia="Times New Roman"/>
          <w:b/>
          <w:szCs w:val="24"/>
        </w:rPr>
        <w:t xml:space="preserve"> </w:t>
      </w:r>
      <w:r>
        <w:rPr>
          <w:rFonts w:eastAsia="Times New Roman"/>
          <w:szCs w:val="24"/>
        </w:rPr>
        <w:t>επί της συμβάσεως. Θα πω και δύο λέξεις μετά για το άλλο θέμα.</w:t>
      </w:r>
    </w:p>
    <w:p w14:paraId="7814C835" w14:textId="77777777" w:rsidR="00D90BAD" w:rsidRDefault="009A27D8">
      <w:pPr>
        <w:spacing w:line="600" w:lineRule="auto"/>
        <w:ind w:firstLine="720"/>
        <w:jc w:val="both"/>
        <w:rPr>
          <w:rFonts w:eastAsia="Times New Roman"/>
          <w:szCs w:val="24"/>
        </w:rPr>
      </w:pPr>
      <w:r>
        <w:rPr>
          <w:rFonts w:eastAsia="Times New Roman"/>
          <w:szCs w:val="24"/>
        </w:rPr>
        <w:t xml:space="preserve">Όπως ξέρετε ο τίτλος της σύμβασης είναι η συμφωνία </w:t>
      </w:r>
      <w:r>
        <w:rPr>
          <w:rFonts w:eastAsia="Times New Roman" w:cs="Times New Roman"/>
          <w:szCs w:val="24"/>
        </w:rPr>
        <w:t xml:space="preserve">εταιρικής σχέσης και συνεργασίας Ευρωπαϊκής Ένωσης - Μογγολίας. Είναι, επομένως, ευρύτερη η συμφωνία </w:t>
      </w:r>
      <w:r>
        <w:rPr>
          <w:rFonts w:eastAsia="Times New Roman" w:cs="Times New Roman"/>
          <w:szCs w:val="24"/>
        </w:rPr>
        <w:t xml:space="preserve">από μια απλή εμπορική συμφωνία. Εμπορική συμφωνία είχε συναφθεί μεταξύ της </w:t>
      </w:r>
      <w:r>
        <w:rPr>
          <w:rFonts w:eastAsia="Times New Roman"/>
          <w:szCs w:val="24"/>
        </w:rPr>
        <w:t>Ευρωπαϊκής Ένωσης και αυτής της χώρας ήδη από το 1993</w:t>
      </w:r>
      <w:r>
        <w:rPr>
          <w:rFonts w:eastAsia="Times New Roman"/>
          <w:szCs w:val="24"/>
        </w:rPr>
        <w:t>,</w:t>
      </w:r>
      <w:r>
        <w:rPr>
          <w:rFonts w:eastAsia="Times New Roman"/>
          <w:szCs w:val="24"/>
        </w:rPr>
        <w:t xml:space="preserve"> και από το 1996 έχουμε και συμφωνία αναπτυξιακής συνεργασίας.</w:t>
      </w:r>
    </w:p>
    <w:p w14:paraId="7814C836" w14:textId="77777777" w:rsidR="00D90BAD" w:rsidRDefault="009A27D8">
      <w:pPr>
        <w:spacing w:line="600" w:lineRule="auto"/>
        <w:ind w:firstLine="720"/>
        <w:jc w:val="both"/>
        <w:rPr>
          <w:rFonts w:eastAsia="Times New Roman"/>
          <w:szCs w:val="24"/>
        </w:rPr>
      </w:pPr>
      <w:r>
        <w:rPr>
          <w:rFonts w:eastAsia="Times New Roman"/>
          <w:szCs w:val="24"/>
        </w:rPr>
        <w:t>Η διαφορά αυτής της νέας διεθνούς συνθήκης είναι ότι επιδιώκεται</w:t>
      </w:r>
      <w:r>
        <w:rPr>
          <w:rFonts w:eastAsia="Times New Roman"/>
          <w:szCs w:val="24"/>
        </w:rPr>
        <w:t xml:space="preserve"> εμβάθυνση των σχέσεων</w:t>
      </w:r>
      <w:r>
        <w:rPr>
          <w:rFonts w:eastAsia="Times New Roman"/>
          <w:szCs w:val="24"/>
        </w:rPr>
        <w:t>,</w:t>
      </w:r>
      <w:r>
        <w:rPr>
          <w:rFonts w:eastAsia="Times New Roman"/>
          <w:szCs w:val="24"/>
        </w:rPr>
        <w:t xml:space="preserve"> και των οικονομικών αλλά και των πολιτικών εκ μέρους της Ευρωπαϊκής Ένωσης. Τα τρία βασικά θέματα που επιχειρούνται να κατοχυρωθούν</w:t>
      </w:r>
      <w:r>
        <w:rPr>
          <w:rFonts w:eastAsia="Times New Roman"/>
          <w:szCs w:val="24"/>
        </w:rPr>
        <w:t>,</w:t>
      </w:r>
      <w:r>
        <w:rPr>
          <w:rFonts w:eastAsia="Times New Roman"/>
          <w:szCs w:val="24"/>
        </w:rPr>
        <w:t xml:space="preserve"> είναι η διεύρυνση του πεδίου των σχέσεων και της συνεργασίας με την Μογγολία εν γένει, όπως συνηθίζ</w:t>
      </w:r>
      <w:r>
        <w:rPr>
          <w:rFonts w:eastAsia="Times New Roman"/>
          <w:szCs w:val="24"/>
        </w:rPr>
        <w:t>ει η Ευρωπαϊκή Ένωση, η επιρροή επί των θεσμών και της δημοκρατικής διακυβέρνησης της χώρας αυτής και τρίτον, προφανώς και η αύξηση της εμπορικής και της οικονομικής συνεργασίας και της εκμετάλλευσης των ευκαιριών στη χώρα.</w:t>
      </w:r>
    </w:p>
    <w:p w14:paraId="7814C837" w14:textId="77777777" w:rsidR="00D90BAD" w:rsidRDefault="009A27D8">
      <w:pPr>
        <w:spacing w:line="600" w:lineRule="auto"/>
        <w:ind w:firstLine="720"/>
        <w:jc w:val="both"/>
        <w:rPr>
          <w:rFonts w:eastAsia="Times New Roman"/>
          <w:szCs w:val="24"/>
        </w:rPr>
      </w:pPr>
      <w:r>
        <w:rPr>
          <w:rFonts w:eastAsia="Times New Roman"/>
          <w:szCs w:val="24"/>
        </w:rPr>
        <w:lastRenderedPageBreak/>
        <w:t>Η δική μας η χώρα διασφαλίζει τα</w:t>
      </w:r>
      <w:r>
        <w:rPr>
          <w:rFonts w:eastAsia="Times New Roman"/>
          <w:szCs w:val="24"/>
        </w:rPr>
        <w:t xml:space="preserve"> συμφέροντά της εκεί που είναι κρίσιμα. Ας πούμε, υπάρχει διάταξη για την προστασία προϊόντων με γεωγραφική προέλευση και έχουμε εξασφαλίσει και τη συμμετοχή μας σε σχετικές ομάδες εργασίας.</w:t>
      </w:r>
    </w:p>
    <w:p w14:paraId="7814C838" w14:textId="77777777" w:rsidR="00D90BAD" w:rsidRDefault="009A27D8">
      <w:pPr>
        <w:spacing w:line="600" w:lineRule="auto"/>
        <w:ind w:firstLine="720"/>
        <w:jc w:val="both"/>
        <w:rPr>
          <w:rFonts w:eastAsia="Times New Roman"/>
          <w:szCs w:val="24"/>
        </w:rPr>
      </w:pPr>
      <w:r>
        <w:rPr>
          <w:rFonts w:eastAsia="Times New Roman"/>
          <w:szCs w:val="24"/>
        </w:rPr>
        <w:t xml:space="preserve">Όπως αναφέρθηκε ήδη και από τον προηγούμενο ομιλητή, όσες διαφορές εκφράστηκαν και στη συζήτηση ενώπιον της </w:t>
      </w:r>
      <w:r>
        <w:rPr>
          <w:rFonts w:eastAsia="Times New Roman"/>
          <w:szCs w:val="24"/>
        </w:rPr>
        <w:t>ε</w:t>
      </w:r>
      <w:r>
        <w:rPr>
          <w:rFonts w:eastAsia="Times New Roman"/>
          <w:szCs w:val="24"/>
        </w:rPr>
        <w:t>πιτροπής</w:t>
      </w:r>
      <w:r>
        <w:rPr>
          <w:rFonts w:eastAsia="Times New Roman"/>
          <w:szCs w:val="24"/>
        </w:rPr>
        <w:t>,</w:t>
      </w:r>
      <w:r>
        <w:rPr>
          <w:rFonts w:eastAsia="Times New Roman"/>
          <w:szCs w:val="24"/>
        </w:rPr>
        <w:t xml:space="preserve"> δεν αναφέρονταν στο περιεχόμενο καθαυτό της συμφωνίας αλλά στη θέση που έχει κάθε κόμμα απέναντι στην Ευρωπαϊκή Ένωση.</w:t>
      </w:r>
    </w:p>
    <w:p w14:paraId="7814C839" w14:textId="77777777" w:rsidR="00D90BAD" w:rsidRDefault="009A27D8">
      <w:pPr>
        <w:spacing w:line="600" w:lineRule="auto"/>
        <w:ind w:firstLine="720"/>
        <w:jc w:val="both"/>
        <w:rPr>
          <w:rFonts w:eastAsia="Times New Roman"/>
          <w:szCs w:val="24"/>
        </w:rPr>
      </w:pPr>
      <w:r>
        <w:rPr>
          <w:rFonts w:eastAsia="Times New Roman"/>
          <w:szCs w:val="24"/>
        </w:rPr>
        <w:t>Εν</w:t>
      </w:r>
      <w:r>
        <w:rPr>
          <w:rFonts w:eastAsia="Times New Roman"/>
          <w:szCs w:val="24"/>
        </w:rPr>
        <w:t xml:space="preserve"> </w:t>
      </w:r>
      <w:r>
        <w:rPr>
          <w:rFonts w:eastAsia="Times New Roman"/>
          <w:szCs w:val="24"/>
        </w:rPr>
        <w:t xml:space="preserve">όψει των </w:t>
      </w:r>
      <w:r>
        <w:rPr>
          <w:rFonts w:eastAsia="Times New Roman"/>
          <w:szCs w:val="24"/>
        </w:rPr>
        <w:t>ανωτέρω θεωρώ ότι θα πρέπει το Κοινοβούλιο</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να κυρώσει τη συγκεκριμένη συμφωνία.</w:t>
      </w:r>
    </w:p>
    <w:p w14:paraId="7814C83A" w14:textId="77777777" w:rsidR="00D90BAD" w:rsidRDefault="009A27D8">
      <w:pPr>
        <w:spacing w:line="600" w:lineRule="auto"/>
        <w:ind w:firstLine="720"/>
        <w:jc w:val="both"/>
        <w:rPr>
          <w:rFonts w:eastAsia="Times New Roman"/>
          <w:szCs w:val="24"/>
        </w:rPr>
      </w:pPr>
      <w:r>
        <w:rPr>
          <w:rFonts w:eastAsia="Times New Roman"/>
          <w:szCs w:val="24"/>
        </w:rPr>
        <w:t>Ως υποσημείωση συμφωνώ με όσα ακούστηκαν προηγουμένως</w:t>
      </w:r>
      <w:r>
        <w:rPr>
          <w:rFonts w:eastAsia="Times New Roman"/>
          <w:szCs w:val="24"/>
        </w:rPr>
        <w:t>,</w:t>
      </w:r>
      <w:r>
        <w:rPr>
          <w:rFonts w:eastAsia="Times New Roman"/>
          <w:szCs w:val="24"/>
        </w:rPr>
        <w:t xml:space="preserve"> ότι ο σεβασμός του Συντάγματος και του Κανονισμού αποτελεί προϋπόθεση για την εξασφάλιση αυτού του επιπέδου κο</w:t>
      </w:r>
      <w:r>
        <w:rPr>
          <w:rFonts w:eastAsia="Times New Roman"/>
          <w:szCs w:val="24"/>
        </w:rPr>
        <w:t>ινοβουλευτικού διαλόγου που θέλουμε</w:t>
      </w:r>
      <w:r>
        <w:rPr>
          <w:rFonts w:eastAsia="Times New Roman"/>
          <w:szCs w:val="24"/>
        </w:rPr>
        <w:t>,</w:t>
      </w:r>
      <w:r>
        <w:rPr>
          <w:rFonts w:eastAsia="Times New Roman"/>
          <w:szCs w:val="24"/>
        </w:rPr>
        <w:t xml:space="preserve"> και το ύφος όμως της συζήτησης πρέπει να συνάδει προς αυτό.</w:t>
      </w:r>
    </w:p>
    <w:p w14:paraId="7814C83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Και δεν αναφέρομαι μόνο σε ανταλλαγή προσωπικών χαρακτηρισμών και ύβρεων -που και αυτό το ακούσαμε και απ’ ό,τι </w:t>
      </w:r>
      <w:r>
        <w:rPr>
          <w:rFonts w:eastAsia="Times New Roman" w:cs="Times New Roman"/>
          <w:szCs w:val="24"/>
        </w:rPr>
        <w:lastRenderedPageBreak/>
        <w:t>αντιλαμβάνεστε τροφοδοτεί τους εχθρούς του κοιν</w:t>
      </w:r>
      <w:r>
        <w:rPr>
          <w:rFonts w:eastAsia="Times New Roman" w:cs="Times New Roman"/>
          <w:szCs w:val="24"/>
        </w:rPr>
        <w:t xml:space="preserve">οβουλευτισμού- αλλά αναφέρομαι και στην ουσία του επιχειρήματος. </w:t>
      </w:r>
    </w:p>
    <w:p w14:paraId="7814C83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Άκουσα το καταπληκτικό επιχείρημα της κατηγορίας προς εμάς ότι είμαστε κυνικοί, διότι δεν γίναμε πολύ καλύτεροι από την προηγούμενη κατάσταση. Είναι το επιχείρημα του εμπρηστή</w:t>
      </w:r>
      <w:r>
        <w:rPr>
          <w:rFonts w:eastAsia="Times New Roman" w:cs="Times New Roman"/>
          <w:szCs w:val="24"/>
        </w:rPr>
        <w:t>,</w:t>
      </w:r>
      <w:r>
        <w:rPr>
          <w:rFonts w:eastAsia="Times New Roman" w:cs="Times New Roman"/>
          <w:szCs w:val="24"/>
        </w:rPr>
        <w:t xml:space="preserve"> που κατηγορεί</w:t>
      </w:r>
      <w:r>
        <w:rPr>
          <w:rFonts w:eastAsia="Times New Roman" w:cs="Times New Roman"/>
          <w:szCs w:val="24"/>
        </w:rPr>
        <w:t xml:space="preserve"> τον πυροσβέστη ότι δεν έσβησε γρήγορα τη φωτιά που έβαλε ο εμπρηστής. Και</w:t>
      </w:r>
      <w:r>
        <w:rPr>
          <w:rFonts w:eastAsia="Times New Roman" w:cs="Times New Roman"/>
          <w:szCs w:val="24"/>
        </w:rPr>
        <w:t>,</w:t>
      </w:r>
      <w:r>
        <w:rPr>
          <w:rFonts w:eastAsia="Times New Roman" w:cs="Times New Roman"/>
          <w:szCs w:val="24"/>
        </w:rPr>
        <w:t xml:space="preserve"> πράγματι, σε δυο χρόνια δεν έχουμε προλάβει να διορθώσουμε σαράντα χρόνων στρεβλώσεις, καθυστερήσεις και παραβιάσεις πολλαπλές της κοινοβουλευτικής νομιμότητας. Ας υπάρχει, όμως, μ</w:t>
      </w:r>
      <w:r>
        <w:rPr>
          <w:rFonts w:eastAsia="Times New Roman" w:cs="Times New Roman"/>
          <w:szCs w:val="24"/>
        </w:rPr>
        <w:t>ια αυτοσυγκράτηση</w:t>
      </w:r>
      <w:r>
        <w:rPr>
          <w:rFonts w:eastAsia="Times New Roman" w:cs="Times New Roman"/>
          <w:szCs w:val="24"/>
        </w:rPr>
        <w:t>,</w:t>
      </w:r>
      <w:r>
        <w:rPr>
          <w:rFonts w:eastAsia="Times New Roman" w:cs="Times New Roman"/>
          <w:szCs w:val="24"/>
        </w:rPr>
        <w:t xml:space="preserve"> σε αυτούς που οδήγησαν τη χώρα εκεί που την οδήγησαν. Ήδη τα ποσοστά σας δικαιολογούν ακριβώς τις συνέπειες των πράξεων σας. Μια αυτοσυγκράτηση, λοιπόν, στον τρόπο με τον οποίο χειριζόμαστε τον κοινοβουλευτικό λόγο είναι αναγκαία, όχι γι</w:t>
      </w:r>
      <w:r>
        <w:rPr>
          <w:rFonts w:eastAsia="Times New Roman" w:cs="Times New Roman"/>
          <w:szCs w:val="24"/>
        </w:rPr>
        <w:t>α τη δική σας εικόνα -που γνωστή είναι, δεν θα βελτιωθεί ούτε θα επιδεινωθεί στο πανελλήνιο- απλώς, όμως, για την περιφρούρηση αυτού που ελπίζω ότι είναι στο μυαλό των περισσότερων εδώ, την ανάγκη να περιφρουρήσουμε το επίπεδο του κοινοβουλευτικού διαλόγου</w:t>
      </w:r>
      <w:r>
        <w:rPr>
          <w:rFonts w:eastAsia="Times New Roman" w:cs="Times New Roman"/>
          <w:szCs w:val="24"/>
        </w:rPr>
        <w:t>. Αιδώς Αργείοι!</w:t>
      </w:r>
    </w:p>
    <w:p w14:paraId="7814C83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7814C83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Κύριε Πρόεδρε, δεν θα μιλήσουν οι </w:t>
      </w:r>
      <w:r>
        <w:rPr>
          <w:rFonts w:eastAsia="Times New Roman" w:cs="Times New Roman"/>
          <w:szCs w:val="24"/>
        </w:rPr>
        <w:t>ε</w:t>
      </w:r>
      <w:r>
        <w:rPr>
          <w:rFonts w:eastAsia="Times New Roman" w:cs="Times New Roman"/>
          <w:szCs w:val="24"/>
        </w:rPr>
        <w:t xml:space="preserve">ισηγητές πρώτα; </w:t>
      </w:r>
    </w:p>
    <w:p w14:paraId="7814C83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Δεν θα μιλήσουμε εμείς; </w:t>
      </w:r>
    </w:p>
    <w:p w14:paraId="7814C84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w:t>
      </w:r>
      <w:r>
        <w:rPr>
          <w:rFonts w:eastAsia="Times New Roman" w:cs="Times New Roman"/>
          <w:b/>
          <w:szCs w:val="24"/>
        </w:rPr>
        <w:t xml:space="preserve">ησης): </w:t>
      </w:r>
      <w:r>
        <w:rPr>
          <w:rFonts w:eastAsia="Times New Roman" w:cs="Times New Roman"/>
          <w:szCs w:val="24"/>
        </w:rPr>
        <w:t xml:space="preserve">Δεν θα μιλήσω εγώ για την τροπολογία πρωτίστως; </w:t>
      </w:r>
    </w:p>
    <w:p w14:paraId="7814C84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Επί της τροπολογίας; Θέλετε να μιλήσετε; </w:t>
      </w:r>
    </w:p>
    <w:p w14:paraId="7814C84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Δεν θα εισηγηθώ την τροπολογία; </w:t>
      </w:r>
    </w:p>
    <w:p w14:paraId="7814C84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Πρώτα </w:t>
      </w:r>
      <w:r>
        <w:rPr>
          <w:rFonts w:eastAsia="Times New Roman" w:cs="Times New Roman"/>
          <w:szCs w:val="24"/>
        </w:rPr>
        <w:t xml:space="preserve">μιλάνε οι </w:t>
      </w:r>
      <w:r>
        <w:rPr>
          <w:rFonts w:eastAsia="Times New Roman" w:cs="Times New Roman"/>
          <w:szCs w:val="24"/>
        </w:rPr>
        <w:t>ε</w:t>
      </w:r>
      <w:r>
        <w:rPr>
          <w:rFonts w:eastAsia="Times New Roman" w:cs="Times New Roman"/>
          <w:szCs w:val="24"/>
        </w:rPr>
        <w:t xml:space="preserve">ισηγητές. </w:t>
      </w:r>
    </w:p>
    <w:p w14:paraId="7814C84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Εισηγητές επί της τροπολογίας δεν υπάρχουν. </w:t>
      </w:r>
    </w:p>
    <w:p w14:paraId="7814C845"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Υπάρχουν. </w:t>
      </w:r>
    </w:p>
    <w:p w14:paraId="7814C84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Κυρία </w:t>
      </w:r>
      <w:proofErr w:type="spellStart"/>
      <w:r>
        <w:rPr>
          <w:rFonts w:eastAsia="Times New Roman" w:cs="Times New Roman"/>
          <w:szCs w:val="24"/>
        </w:rPr>
        <w:t>Γεροβασίλη</w:t>
      </w:r>
      <w:proofErr w:type="spellEnd"/>
      <w:r>
        <w:rPr>
          <w:rFonts w:eastAsia="Times New Roman" w:cs="Times New Roman"/>
          <w:szCs w:val="24"/>
        </w:rPr>
        <w:t>, είχα την εντύπωση, επειδή μιλήσατε προηγο</w:t>
      </w:r>
      <w:r>
        <w:rPr>
          <w:rFonts w:eastAsia="Times New Roman" w:cs="Times New Roman"/>
          <w:szCs w:val="24"/>
        </w:rPr>
        <w:t xml:space="preserve">υμένως, ότι είχατε ολοκληρώσει. </w:t>
      </w:r>
    </w:p>
    <w:p w14:paraId="7814C84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Μίλησα για το επείγον. </w:t>
      </w:r>
    </w:p>
    <w:p w14:paraId="7814C848"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Αν θέλετε να μιλήσετε τώρα, να μιλήσετε. </w:t>
      </w:r>
    </w:p>
    <w:p w14:paraId="7814C84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Νομίζω ότι </w:t>
      </w:r>
      <w:r>
        <w:rPr>
          <w:rFonts w:eastAsia="Times New Roman" w:cs="Times New Roman"/>
          <w:szCs w:val="24"/>
        </w:rPr>
        <w:t xml:space="preserve">πρέπει να εξηγήσω δυο πράγματα για την τροπολογία. </w:t>
      </w:r>
    </w:p>
    <w:p w14:paraId="7814C84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Ασφαλώς. </w:t>
      </w:r>
    </w:p>
    <w:p w14:paraId="7814C84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Τον λόγο έχει η Υπουργός Διοικητικής Ανασυγκρότησης κ. Όλγα </w:t>
      </w:r>
      <w:proofErr w:type="spellStart"/>
      <w:r>
        <w:rPr>
          <w:rFonts w:eastAsia="Times New Roman" w:cs="Times New Roman"/>
          <w:szCs w:val="24"/>
        </w:rPr>
        <w:t>Γεροβασίλη</w:t>
      </w:r>
      <w:proofErr w:type="spellEnd"/>
      <w:r>
        <w:rPr>
          <w:rFonts w:eastAsia="Times New Roman" w:cs="Times New Roman"/>
          <w:szCs w:val="24"/>
        </w:rPr>
        <w:t xml:space="preserve">. </w:t>
      </w:r>
    </w:p>
    <w:p w14:paraId="7814C84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Πριν μίλησα μόνο για το έκτακτ</w:t>
      </w:r>
      <w:r>
        <w:rPr>
          <w:rFonts w:eastAsia="Times New Roman" w:cs="Times New Roman"/>
          <w:szCs w:val="24"/>
        </w:rPr>
        <w:t xml:space="preserve">ο, για το επείγον, κύριε Πρόεδρε. </w:t>
      </w:r>
    </w:p>
    <w:p w14:paraId="7814C84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Θέλω να πω, όμως, δυο πράγματα</w:t>
      </w:r>
      <w:r>
        <w:rPr>
          <w:rFonts w:eastAsia="Times New Roman" w:cs="Times New Roman"/>
          <w:szCs w:val="24"/>
        </w:rPr>
        <w:t>,</w:t>
      </w:r>
      <w:r>
        <w:rPr>
          <w:rFonts w:eastAsia="Times New Roman" w:cs="Times New Roman"/>
          <w:szCs w:val="24"/>
        </w:rPr>
        <w:t xml:space="preserve"> για να γίνει αντιληπτό αυτό το οποίο ανέφερα, ότι αυτή η τροπολογία έρχεται περισσότερο τεχνικά να διορθώσει</w:t>
      </w:r>
      <w:r>
        <w:rPr>
          <w:rFonts w:eastAsia="Times New Roman" w:cs="Times New Roman"/>
          <w:szCs w:val="24"/>
        </w:rPr>
        <w:t>,</w:t>
      </w:r>
      <w:r>
        <w:rPr>
          <w:rFonts w:eastAsia="Times New Roman" w:cs="Times New Roman"/>
          <w:szCs w:val="24"/>
        </w:rPr>
        <w:t xml:space="preserve"> παρά παρεμβαίνει στην ουσία του νόμου. </w:t>
      </w:r>
    </w:p>
    <w:p w14:paraId="7814C84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Στα πλαίσια, κυρίες και κύριοι συνάδελφοι, της προσπάθειάς μας να ανασυγκροτήσουμε τη δημόσια διοίκηση, έχουμε αναλάβει μια εξαιρετικά σημαντική δέσμευση, να διαμορφώσουμε ένα διαφανές, αξιοκρατικό και λειτουργικό σύστημα επιλογής προϊσταμένων, ένα σύστημα</w:t>
      </w:r>
      <w:r>
        <w:rPr>
          <w:rFonts w:eastAsia="Times New Roman" w:cs="Times New Roman"/>
          <w:szCs w:val="24"/>
        </w:rPr>
        <w:t xml:space="preserve"> επιλογής προϊσταμένων με σαφή και προδιαγεγραμμένα κριτήρια επιλογής, με στόχο φυσικά την ανάδειξη των καταλληλότερων που θα αναλάβουν αυτές τις θέσεις ευθύνης. </w:t>
      </w:r>
    </w:p>
    <w:p w14:paraId="7814C84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Σε αυτό το πλαίσιο βρισκόμαστε ήδη στην τελική ευθεία για την έκδοση των σχετικών προκηρύξεων</w:t>
      </w:r>
      <w:r>
        <w:rPr>
          <w:rFonts w:eastAsia="Times New Roman" w:cs="Times New Roman"/>
          <w:szCs w:val="24"/>
        </w:rPr>
        <w:t xml:space="preserve"> για τις θέσεις των γενικών διευθυντών και σήμερα προβαίνουμε σε μερικές ρυθμιστικές παρεμβάσεις με στόχο την επιτάχυνση της διαδικασίας, την αποσαφήνιση των κριτηρίων επιλογής και τη διεύρυνση του αριθμού των υποψηφίων που μπορούν να υποβάλουν αιτήσεις. Ε</w:t>
      </w:r>
      <w:r>
        <w:rPr>
          <w:rFonts w:eastAsia="Times New Roman" w:cs="Times New Roman"/>
          <w:szCs w:val="24"/>
        </w:rPr>
        <w:t xml:space="preserve">ίναι θέματα που προέκυψαν και μετά από συζητήσεις και προβλήματα που φάνηκαν και μετά την ψήφιση του νόμου. </w:t>
      </w:r>
    </w:p>
    <w:p w14:paraId="7814C85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Πιο συγκεκριμένα οι ρυθμίσεις που εισάγουμε σήμερα</w:t>
      </w:r>
      <w:r>
        <w:rPr>
          <w:rFonts w:eastAsia="Times New Roman" w:cs="Times New Roman"/>
          <w:szCs w:val="24"/>
        </w:rPr>
        <w:t>,</w:t>
      </w:r>
      <w:r>
        <w:rPr>
          <w:rFonts w:eastAsia="Times New Roman" w:cs="Times New Roman"/>
          <w:szCs w:val="24"/>
        </w:rPr>
        <w:t xml:space="preserve"> διευρύνουν τις δυνατότητες για </w:t>
      </w:r>
      <w:proofErr w:type="spellStart"/>
      <w:r>
        <w:rPr>
          <w:rFonts w:eastAsia="Times New Roman" w:cs="Times New Roman"/>
          <w:szCs w:val="24"/>
        </w:rPr>
        <w:t>μοριοδότηση</w:t>
      </w:r>
      <w:proofErr w:type="spellEnd"/>
      <w:r>
        <w:rPr>
          <w:rFonts w:eastAsia="Times New Roman" w:cs="Times New Roman"/>
          <w:szCs w:val="24"/>
        </w:rPr>
        <w:t xml:space="preserve"> της επιμόρφωσης υπαλλήλων από πιστοποιημένους φορείς</w:t>
      </w:r>
      <w:r>
        <w:rPr>
          <w:rFonts w:eastAsia="Times New Roman" w:cs="Times New Roman"/>
          <w:szCs w:val="24"/>
        </w:rPr>
        <w:t xml:space="preserve">. Ταυτόχρονα </w:t>
      </w:r>
      <w:proofErr w:type="spellStart"/>
      <w:r>
        <w:rPr>
          <w:rFonts w:eastAsia="Times New Roman" w:cs="Times New Roman"/>
          <w:szCs w:val="24"/>
        </w:rPr>
        <w:t>εξορθολογίζονται</w:t>
      </w:r>
      <w:proofErr w:type="spellEnd"/>
      <w:r>
        <w:rPr>
          <w:rFonts w:eastAsia="Times New Roman" w:cs="Times New Roman"/>
          <w:szCs w:val="24"/>
        </w:rPr>
        <w:t xml:space="preserve"> οι προϋποθέσεις συμμετοχής και η </w:t>
      </w:r>
      <w:proofErr w:type="spellStart"/>
      <w:r>
        <w:rPr>
          <w:rFonts w:eastAsia="Times New Roman" w:cs="Times New Roman"/>
          <w:szCs w:val="24"/>
        </w:rPr>
        <w:t>μοριοδότηση</w:t>
      </w:r>
      <w:proofErr w:type="spellEnd"/>
      <w:r>
        <w:rPr>
          <w:rFonts w:eastAsia="Times New Roman" w:cs="Times New Roman"/>
          <w:szCs w:val="24"/>
        </w:rPr>
        <w:t xml:space="preserve"> άσκησης καθηκόντων ευθύνης κατά την επιλογή προϊσταμένων. Ξεκαθαρίζεται ότι απαιτείται πραγματική άσκηση καθηκόντων ευθύνης στις θέσεις προς πλήρωση και όχι η κατά πλάσμα δικαίου </w:t>
      </w:r>
      <w:proofErr w:type="spellStart"/>
      <w:r>
        <w:rPr>
          <w:rFonts w:eastAsia="Times New Roman" w:cs="Times New Roman"/>
          <w:szCs w:val="24"/>
        </w:rPr>
        <w:t>εξ</w:t>
      </w:r>
      <w:r>
        <w:rPr>
          <w:rFonts w:eastAsia="Times New Roman" w:cs="Times New Roman"/>
          <w:szCs w:val="24"/>
        </w:rPr>
        <w:t>ομειούμενη</w:t>
      </w:r>
      <w:proofErr w:type="spellEnd"/>
      <w:r>
        <w:rPr>
          <w:rFonts w:eastAsia="Times New Roman" w:cs="Times New Roman"/>
          <w:szCs w:val="24"/>
        </w:rPr>
        <w:t xml:space="preserve"> με αυτή. </w:t>
      </w:r>
    </w:p>
    <w:p w14:paraId="7814C85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Κύριε Κωνσταντινόπουλε, ταυτοχρόνως απαντώ και στο ερώτημά σας. Εδώ πρέπει να </w:t>
      </w:r>
      <w:proofErr w:type="spellStart"/>
      <w:r>
        <w:rPr>
          <w:rFonts w:eastAsia="Times New Roman" w:cs="Times New Roman"/>
          <w:szCs w:val="24"/>
        </w:rPr>
        <w:t>εξορθολογηθεί</w:t>
      </w:r>
      <w:proofErr w:type="spellEnd"/>
      <w:r>
        <w:rPr>
          <w:rFonts w:eastAsia="Times New Roman" w:cs="Times New Roman"/>
          <w:szCs w:val="24"/>
        </w:rPr>
        <w:t xml:space="preserve"> και το σύστημα. Υπήρχαν χιλιάδες διατάξεις που έλεγαν τι είναι προσόν. Εδώ δεν απαγορεύεται και σε όσους αναφέρατε να είναι υποψήφιοι γι’ αυτές</w:t>
      </w:r>
      <w:r>
        <w:rPr>
          <w:rFonts w:eastAsia="Times New Roman" w:cs="Times New Roman"/>
          <w:szCs w:val="24"/>
        </w:rPr>
        <w:t xml:space="preserve"> τις θέσεις, αλλά όταν δεν υπάρχει και σχέση στην προϋπηρεσία σου με το αντικείμενο για το οποίο καλείσαι να επιτελέσεις τον ρόλο σου, είναι μια πλασματική θητεία, η οποία δεν θα πρέπει να λαμβάνεται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Όπου υπάρχουν ειδικές περιπτώσεις</w:t>
      </w:r>
      <w:r>
        <w:rPr>
          <w:rFonts w:eastAsia="Times New Roman" w:cs="Times New Roman"/>
          <w:szCs w:val="24"/>
        </w:rPr>
        <w:t>,</w:t>
      </w:r>
      <w:r>
        <w:rPr>
          <w:rFonts w:eastAsia="Times New Roman" w:cs="Times New Roman"/>
          <w:szCs w:val="24"/>
        </w:rPr>
        <w:t xml:space="preserve"> φυσικά, προ</w:t>
      </w:r>
      <w:r>
        <w:rPr>
          <w:rFonts w:eastAsia="Times New Roman" w:cs="Times New Roman"/>
          <w:szCs w:val="24"/>
        </w:rPr>
        <w:t>βλέπουμε τον τρόπο να τις αντιμετωπίσουμε. Ξεκαθαρίζεται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αυτό. </w:t>
      </w:r>
    </w:p>
    <w:p w14:paraId="7814C852" w14:textId="77777777" w:rsidR="00D90BAD" w:rsidRDefault="009A27D8">
      <w:pPr>
        <w:spacing w:line="600" w:lineRule="auto"/>
        <w:ind w:firstLine="720"/>
        <w:jc w:val="both"/>
        <w:rPr>
          <w:rFonts w:eastAsia="Times New Roman"/>
          <w:szCs w:val="24"/>
        </w:rPr>
      </w:pPr>
      <w:r>
        <w:rPr>
          <w:rFonts w:eastAsia="Times New Roman"/>
          <w:szCs w:val="24"/>
        </w:rPr>
        <w:t xml:space="preserve">Περαιτέρω προβαίνουμε σε μία παρέμβαση για την εξοικονόμηση χρόνου και κόστους. Δηλαδή σε περίπτωση κένωσης </w:t>
      </w:r>
      <w:r>
        <w:rPr>
          <w:rFonts w:eastAsia="Times New Roman"/>
          <w:szCs w:val="24"/>
        </w:rPr>
        <w:lastRenderedPageBreak/>
        <w:t>θέσης προϊσταμένου στη διάρκεια του πρώτου έτους της θητείας, να μην προκηρ</w:t>
      </w:r>
      <w:r>
        <w:rPr>
          <w:rFonts w:eastAsia="Times New Roman"/>
          <w:szCs w:val="24"/>
        </w:rPr>
        <w:t>ύσσεται εκ νέου αυτή η θέση αλλά να τοποθετείται για το υπόλοιπο της θητείας ο επόμενος στην κατάταξη στον πίνακα</w:t>
      </w:r>
      <w:r>
        <w:rPr>
          <w:rFonts w:eastAsia="Times New Roman"/>
          <w:szCs w:val="24"/>
        </w:rPr>
        <w:t>,</w:t>
      </w:r>
      <w:r>
        <w:rPr>
          <w:rFonts w:eastAsia="Times New Roman"/>
          <w:szCs w:val="24"/>
        </w:rPr>
        <w:t xml:space="preserve"> που έχει ήδη γίνει από την επιλογή από την αρμόδια </w:t>
      </w:r>
      <w:r>
        <w:rPr>
          <w:rFonts w:eastAsia="Times New Roman"/>
          <w:szCs w:val="24"/>
        </w:rPr>
        <w:t>ε</w:t>
      </w:r>
      <w:r>
        <w:rPr>
          <w:rFonts w:eastAsia="Times New Roman"/>
          <w:szCs w:val="24"/>
        </w:rPr>
        <w:t>πιτροπή.</w:t>
      </w:r>
    </w:p>
    <w:p w14:paraId="7814C853" w14:textId="77777777" w:rsidR="00D90BAD" w:rsidRDefault="009A27D8">
      <w:pPr>
        <w:spacing w:line="600" w:lineRule="auto"/>
        <w:ind w:firstLine="720"/>
        <w:jc w:val="both"/>
        <w:rPr>
          <w:rFonts w:eastAsia="Times New Roman"/>
          <w:szCs w:val="24"/>
        </w:rPr>
      </w:pPr>
      <w:r>
        <w:rPr>
          <w:rFonts w:eastAsia="Times New Roman"/>
          <w:szCs w:val="24"/>
        </w:rPr>
        <w:t>Επιπλέον με στόχο την επιτάχυνση της διαδικασίας αποκλειστικά για την πρώτη προκ</w:t>
      </w:r>
      <w:r>
        <w:rPr>
          <w:rFonts w:eastAsia="Times New Roman"/>
          <w:szCs w:val="24"/>
        </w:rPr>
        <w:t xml:space="preserve">ήρυξη θέσεων </w:t>
      </w:r>
      <w:r>
        <w:rPr>
          <w:rFonts w:eastAsia="Times New Roman"/>
          <w:szCs w:val="24"/>
        </w:rPr>
        <w:t>γ</w:t>
      </w:r>
      <w:r>
        <w:rPr>
          <w:rFonts w:eastAsia="Times New Roman"/>
          <w:szCs w:val="24"/>
        </w:rPr>
        <w:t xml:space="preserve">ενικών </w:t>
      </w:r>
      <w:r>
        <w:rPr>
          <w:rFonts w:eastAsia="Times New Roman"/>
          <w:szCs w:val="24"/>
        </w:rPr>
        <w:t>δ</w:t>
      </w:r>
      <w:r>
        <w:rPr>
          <w:rFonts w:eastAsia="Times New Roman"/>
          <w:szCs w:val="24"/>
        </w:rPr>
        <w:t xml:space="preserve">ιευθύνσεων κατ’ εφαρμογή του </w:t>
      </w:r>
      <w:r>
        <w:rPr>
          <w:rFonts w:eastAsia="Times New Roman"/>
          <w:szCs w:val="24"/>
        </w:rPr>
        <w:t>Υ</w:t>
      </w:r>
      <w:r>
        <w:rPr>
          <w:rFonts w:eastAsia="Times New Roman"/>
          <w:szCs w:val="24"/>
        </w:rPr>
        <w:t xml:space="preserve">παλληλικού </w:t>
      </w:r>
      <w:r>
        <w:rPr>
          <w:rFonts w:eastAsia="Times New Roman"/>
          <w:szCs w:val="24"/>
        </w:rPr>
        <w:t>Κ</w:t>
      </w:r>
      <w:r>
        <w:rPr>
          <w:rFonts w:eastAsia="Times New Roman"/>
          <w:szCs w:val="24"/>
        </w:rPr>
        <w:t>ώδικα, όπως αντικαταστάθηκε από τον ν.4369/2016, ορίζεται ότι η εξέταση των αιτήσεων αναγνώρισης προϋπηρεσίας των υποψηφίων που εκκρεμούν κατά την έκδοση της εν λόγω προκήρυξης</w:t>
      </w:r>
      <w:r>
        <w:rPr>
          <w:rFonts w:eastAsia="Times New Roman"/>
          <w:szCs w:val="24"/>
        </w:rPr>
        <w:t>,</w:t>
      </w:r>
      <w:r>
        <w:rPr>
          <w:rFonts w:eastAsia="Times New Roman"/>
          <w:szCs w:val="24"/>
        </w:rPr>
        <w:t xml:space="preserve"> θα πρέπει να ο</w:t>
      </w:r>
      <w:r>
        <w:rPr>
          <w:rFonts w:eastAsia="Times New Roman"/>
          <w:szCs w:val="24"/>
        </w:rPr>
        <w:t>λοκληρωθεί εντός δέκα ημερών από τη λήξη της προθεσμίας υποβολής αιτήσεως υποψηφιότητας στην προκήρυξη, ούτως ώστε στη συνέχεια να ληφθεί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κατά τη διαδικασία της επιλογής προϊσταμένων. </w:t>
      </w:r>
    </w:p>
    <w:p w14:paraId="7814C854" w14:textId="77777777" w:rsidR="00D90BAD" w:rsidRDefault="009A27D8">
      <w:pPr>
        <w:spacing w:line="600" w:lineRule="auto"/>
        <w:ind w:firstLine="720"/>
        <w:jc w:val="both"/>
        <w:rPr>
          <w:rFonts w:eastAsia="Times New Roman"/>
          <w:szCs w:val="24"/>
        </w:rPr>
      </w:pPr>
      <w:r>
        <w:rPr>
          <w:rFonts w:eastAsia="Times New Roman"/>
          <w:szCs w:val="24"/>
        </w:rPr>
        <w:t xml:space="preserve">Κυρίες και κύριοι συνάδελφοι, όπως ήδη ανέφερα, είμαστε στην </w:t>
      </w:r>
      <w:r>
        <w:rPr>
          <w:rFonts w:eastAsia="Times New Roman"/>
          <w:szCs w:val="24"/>
        </w:rPr>
        <w:t>τελική ευθεία για την έναρξη της διαδικασίας αυτού του σπουδαίου, μεγάλου έργου που είναι μπροστά μας και είναι πρόκληση για όλους, όχι μόνο για σήμερα αλλά και για το μέλλον, η ριζική ανανέωση του δημόσιου τομέα.</w:t>
      </w:r>
    </w:p>
    <w:p w14:paraId="7814C855" w14:textId="77777777" w:rsidR="00D90BAD" w:rsidRDefault="009A27D8">
      <w:pPr>
        <w:spacing w:line="600" w:lineRule="auto"/>
        <w:ind w:firstLine="720"/>
        <w:jc w:val="both"/>
        <w:rPr>
          <w:rFonts w:eastAsia="Times New Roman"/>
          <w:szCs w:val="24"/>
        </w:rPr>
      </w:pPr>
      <w:r>
        <w:rPr>
          <w:rFonts w:eastAsia="Times New Roman"/>
          <w:szCs w:val="24"/>
        </w:rPr>
        <w:lastRenderedPageBreak/>
        <w:t>Σε αντίθεση, λοιπόν, με βραχύβια συστήματα</w:t>
      </w:r>
      <w:r>
        <w:rPr>
          <w:rFonts w:eastAsia="Times New Roman"/>
          <w:szCs w:val="24"/>
        </w:rPr>
        <w:t xml:space="preserve"> επιλογής προϊσταμένων προηγουμένων κυβερνήσεων -να μη θυμίσω και χωρίς επιλογή- τα οποία άλλωστε και απέτυχαν και έμειναν ανεφάρμοστα, η πρόθεσή μας είναι να περάσουμε από τη θεωρία στην πράξη και να πραγματοποιήσουμε κρίσεις, να οικοδομήσουμε διοικητικές</w:t>
      </w:r>
      <w:r>
        <w:rPr>
          <w:rFonts w:eastAsia="Times New Roman"/>
          <w:szCs w:val="24"/>
        </w:rPr>
        <w:t xml:space="preserve"> υπηρεσίες με αξιοκρατία, με διαφάνεια, ισότητα και κυρίως με προτεραιότητα και </w:t>
      </w:r>
      <w:proofErr w:type="spellStart"/>
      <w:r>
        <w:rPr>
          <w:rFonts w:eastAsia="Times New Roman"/>
          <w:szCs w:val="24"/>
        </w:rPr>
        <w:t>πρόταγμα</w:t>
      </w:r>
      <w:proofErr w:type="spellEnd"/>
      <w:r>
        <w:rPr>
          <w:rFonts w:eastAsia="Times New Roman"/>
          <w:szCs w:val="24"/>
        </w:rPr>
        <w:t xml:space="preserve"> το συμφέρον και την εξυπηρέτηση των πολιτών.</w:t>
      </w:r>
    </w:p>
    <w:p w14:paraId="7814C856" w14:textId="77777777" w:rsidR="00D90BAD" w:rsidRDefault="009A27D8">
      <w:pPr>
        <w:spacing w:line="600" w:lineRule="auto"/>
        <w:ind w:firstLine="720"/>
        <w:jc w:val="both"/>
        <w:rPr>
          <w:rFonts w:eastAsia="Times New Roman"/>
          <w:szCs w:val="24"/>
        </w:rPr>
      </w:pPr>
      <w:r>
        <w:rPr>
          <w:rFonts w:eastAsia="Times New Roman"/>
          <w:szCs w:val="24"/>
        </w:rPr>
        <w:t>Σας ευχαριστώ.</w:t>
      </w:r>
    </w:p>
    <w:p w14:paraId="7814C857" w14:textId="77777777" w:rsidR="00D90BAD" w:rsidRDefault="009A27D8">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Εγώ ευχαριστώ.</w:t>
      </w:r>
    </w:p>
    <w:p w14:paraId="7814C858" w14:textId="77777777" w:rsidR="00D90BAD" w:rsidRDefault="009A27D8">
      <w:pPr>
        <w:spacing w:line="600" w:lineRule="auto"/>
        <w:ind w:firstLine="720"/>
        <w:jc w:val="both"/>
        <w:rPr>
          <w:rFonts w:eastAsia="Times New Roman"/>
          <w:szCs w:val="24"/>
        </w:rPr>
      </w:pPr>
      <w:r>
        <w:rPr>
          <w:rFonts w:eastAsia="Times New Roman"/>
          <w:szCs w:val="24"/>
        </w:rPr>
        <w:t>Έχουν δηλώσει ότι θα μιλήσουν για την τροπολογία οι Βουλ</w:t>
      </w:r>
      <w:r>
        <w:rPr>
          <w:rFonts w:eastAsia="Times New Roman"/>
          <w:szCs w:val="24"/>
        </w:rPr>
        <w:t xml:space="preserve">ευτές κ.κ. </w:t>
      </w:r>
      <w:proofErr w:type="spellStart"/>
      <w:r>
        <w:rPr>
          <w:rFonts w:eastAsia="Times New Roman"/>
          <w:szCs w:val="24"/>
        </w:rPr>
        <w:t>Κεγκέρογλου</w:t>
      </w:r>
      <w:proofErr w:type="spellEnd"/>
      <w:r>
        <w:rPr>
          <w:rFonts w:eastAsia="Times New Roman"/>
          <w:szCs w:val="24"/>
        </w:rPr>
        <w:t xml:space="preserve">, Γεωργαντάς, </w:t>
      </w:r>
      <w:proofErr w:type="spellStart"/>
      <w:r>
        <w:rPr>
          <w:rFonts w:eastAsia="Times New Roman"/>
          <w:szCs w:val="24"/>
        </w:rPr>
        <w:t>Κούζηλος</w:t>
      </w:r>
      <w:proofErr w:type="spellEnd"/>
      <w:r>
        <w:rPr>
          <w:rFonts w:eastAsia="Times New Roman"/>
          <w:szCs w:val="24"/>
        </w:rPr>
        <w:t xml:space="preserve">. Εάν θέλουν άλλοι να δηλώσουν ότι θέλουν να μιλήσουν, μπορούν να το κάνουν. </w:t>
      </w:r>
    </w:p>
    <w:p w14:paraId="7814C859" w14:textId="77777777" w:rsidR="00D90BAD" w:rsidRDefault="009A27D8">
      <w:pPr>
        <w:spacing w:line="600" w:lineRule="auto"/>
        <w:ind w:firstLine="720"/>
        <w:jc w:val="both"/>
        <w:rPr>
          <w:rFonts w:eastAsia="Times New Roman"/>
          <w:b/>
          <w:szCs w:val="24"/>
        </w:rPr>
      </w:pPr>
      <w:r>
        <w:rPr>
          <w:rFonts w:eastAsia="Times New Roman"/>
          <w:szCs w:val="24"/>
        </w:rPr>
        <w:t>Θέλετε να μιλήστε μετά ή τώρα, κύριε Λοβέρδ</w:t>
      </w:r>
      <w:r>
        <w:rPr>
          <w:rFonts w:eastAsia="Times New Roman"/>
          <w:szCs w:val="24"/>
        </w:rPr>
        <w:t>ο</w:t>
      </w:r>
      <w:r>
        <w:rPr>
          <w:rFonts w:eastAsia="Times New Roman"/>
          <w:szCs w:val="24"/>
        </w:rPr>
        <w:t xml:space="preserve">, ως Κοινοβουλευτικός Εκπρόσωπος;  </w:t>
      </w:r>
      <w:r>
        <w:rPr>
          <w:rFonts w:eastAsia="Times New Roman"/>
          <w:b/>
          <w:szCs w:val="24"/>
        </w:rPr>
        <w:t xml:space="preserve"> </w:t>
      </w:r>
    </w:p>
    <w:p w14:paraId="7814C85A" w14:textId="77777777" w:rsidR="00D90BAD" w:rsidRDefault="009A27D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Ας ξεκινήσουν οι συνάδελφοι. </w:t>
      </w:r>
    </w:p>
    <w:p w14:paraId="7814C85B" w14:textId="77777777" w:rsidR="00D90BAD" w:rsidRDefault="009A27D8">
      <w:pPr>
        <w:spacing w:line="600" w:lineRule="auto"/>
        <w:ind w:firstLine="720"/>
        <w:jc w:val="both"/>
        <w:rPr>
          <w:rFonts w:eastAsia="Times New Roman"/>
          <w:szCs w:val="24"/>
        </w:rPr>
      </w:pPr>
      <w:r>
        <w:rPr>
          <w:rFonts w:eastAsia="Times New Roman"/>
          <w:b/>
          <w:szCs w:val="24"/>
        </w:rPr>
        <w:lastRenderedPageBreak/>
        <w:t>ΙΩΑΝΝ</w:t>
      </w:r>
      <w:r>
        <w:rPr>
          <w:rFonts w:eastAsia="Times New Roman"/>
          <w:b/>
          <w:szCs w:val="24"/>
        </w:rPr>
        <w:t xml:space="preserve">ΗΣ ΣΑΡΙΔΗΣ: </w:t>
      </w:r>
      <w:r>
        <w:rPr>
          <w:rFonts w:eastAsia="Times New Roman"/>
          <w:szCs w:val="24"/>
        </w:rPr>
        <w:t xml:space="preserve">Κύριε Πρόεδρε, να ξεκινήσουν οι </w:t>
      </w:r>
      <w:r>
        <w:rPr>
          <w:rFonts w:eastAsia="Times New Roman"/>
          <w:szCs w:val="24"/>
        </w:rPr>
        <w:t>ε</w:t>
      </w:r>
      <w:r>
        <w:rPr>
          <w:rFonts w:eastAsia="Times New Roman"/>
          <w:szCs w:val="24"/>
        </w:rPr>
        <w:t>ισηγητές επί της τροπολογίας.</w:t>
      </w:r>
    </w:p>
    <w:p w14:paraId="7814C85C" w14:textId="77777777" w:rsidR="00D90BAD" w:rsidRDefault="009A27D8">
      <w:pPr>
        <w:spacing w:line="600" w:lineRule="auto"/>
        <w:ind w:firstLine="720"/>
        <w:jc w:val="both"/>
        <w:rPr>
          <w:rFonts w:eastAsia="Times New Roman"/>
          <w:szCs w:val="24"/>
        </w:rPr>
      </w:pPr>
      <w:r>
        <w:rPr>
          <w:rFonts w:eastAsia="Times New Roman"/>
          <w:b/>
          <w:szCs w:val="24"/>
        </w:rPr>
        <w:t xml:space="preserve">ΚΩΝΣΤΑΝΤΙΝΟΣ ΚΟΥΚΟΔΗΜΟΣ: </w:t>
      </w:r>
      <w:r>
        <w:rPr>
          <w:rFonts w:eastAsia="Times New Roman"/>
          <w:szCs w:val="24"/>
        </w:rPr>
        <w:t xml:space="preserve">Να μιλήσουν πρώτα οι συνάδελφοι και μετά να μιλήσουν οι </w:t>
      </w:r>
      <w:r>
        <w:rPr>
          <w:rFonts w:eastAsia="Times New Roman"/>
          <w:szCs w:val="24"/>
        </w:rPr>
        <w:t>ε</w:t>
      </w:r>
      <w:r>
        <w:rPr>
          <w:rFonts w:eastAsia="Times New Roman"/>
          <w:szCs w:val="24"/>
        </w:rPr>
        <w:t xml:space="preserve">ισηγητές. </w:t>
      </w:r>
    </w:p>
    <w:p w14:paraId="7814C85D" w14:textId="77777777" w:rsidR="00D90BAD" w:rsidRDefault="009A27D8">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Αυτό είπα. Μετά μπορούν να ζητήσουν τον λόγο οι </w:t>
      </w:r>
      <w:r>
        <w:rPr>
          <w:rFonts w:eastAsia="Times New Roman"/>
          <w:szCs w:val="24"/>
        </w:rPr>
        <w:t>ε</w:t>
      </w:r>
      <w:r>
        <w:rPr>
          <w:rFonts w:eastAsia="Times New Roman"/>
          <w:szCs w:val="24"/>
        </w:rPr>
        <w:t>ισηγητές και οι Κοινοβουλευτικοί Εκπρόσωποι, αν θέλουν.</w:t>
      </w:r>
    </w:p>
    <w:p w14:paraId="7814C85E" w14:textId="77777777" w:rsidR="00D90BAD" w:rsidRDefault="009A27D8">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w:t>
      </w:r>
    </w:p>
    <w:p w14:paraId="7814C85F" w14:textId="77777777" w:rsidR="00D90BAD" w:rsidRDefault="009A27D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Κύριε Πρόεδρε,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ειδοποιήστε τον κ. </w:t>
      </w:r>
      <w:proofErr w:type="spellStart"/>
      <w:r>
        <w:rPr>
          <w:rFonts w:eastAsia="Times New Roman"/>
          <w:szCs w:val="24"/>
        </w:rPr>
        <w:t>Κατρούγκαλο</w:t>
      </w:r>
      <w:proofErr w:type="spellEnd"/>
      <w:r>
        <w:rPr>
          <w:rFonts w:eastAsia="Times New Roman"/>
          <w:szCs w:val="24"/>
        </w:rPr>
        <w:t xml:space="preserve"> ότι το νομοσχέδιο δεν μπορεί να ψηφιστεί εάν έχει φύγει. Να επιστρέψει. Δεν μπορεί να</w:t>
      </w:r>
      <w:r>
        <w:rPr>
          <w:rFonts w:eastAsia="Times New Roman"/>
          <w:szCs w:val="24"/>
        </w:rPr>
        <w:t xml:space="preserve"> ψηφιστεί εν τη απουσία του. </w:t>
      </w:r>
    </w:p>
    <w:p w14:paraId="7814C860" w14:textId="77777777" w:rsidR="00D90BAD" w:rsidRDefault="009A27D8">
      <w:pPr>
        <w:spacing w:line="600" w:lineRule="auto"/>
        <w:ind w:firstLine="720"/>
        <w:jc w:val="both"/>
        <w:rPr>
          <w:rFonts w:eastAsia="Times New Roman"/>
          <w:szCs w:val="24"/>
        </w:rPr>
      </w:pPr>
      <w:r>
        <w:rPr>
          <w:rFonts w:eastAsia="Times New Roman"/>
          <w:szCs w:val="24"/>
        </w:rPr>
        <w:t>Επιτρέψτε μου, όμως, ένα σχόλιο γι’ αυτά που είπε ο Υπουργός. Να επαναλάβω ότι η Μεταπολίτευση είτε το θέλουν είτε δεν το θέλουν κάποια κέντρα που επιχειρούν να ξαναγράψουν την ιστορία, έχει επιτεύγματα, επιτυχίες και κυρίως ο</w:t>
      </w:r>
      <w:r>
        <w:rPr>
          <w:rFonts w:eastAsia="Times New Roman"/>
          <w:szCs w:val="24"/>
        </w:rPr>
        <w:t xml:space="preserve">ικονομική και κοινωνική πρόοδο για τον λαό. Ταυτόχρονα, βέβαια, δημιουργήθηκαν ή παρέμειναν προβλήματα του παρελθόντος που κληρονόμησε η Μεταπολίτευση, αγκυλώσεις και σκοτεινές πλευρές.  </w:t>
      </w:r>
    </w:p>
    <w:p w14:paraId="7814C861" w14:textId="77777777" w:rsidR="00D90BAD" w:rsidRDefault="009A27D8">
      <w:pPr>
        <w:spacing w:line="600" w:lineRule="auto"/>
        <w:ind w:firstLine="720"/>
        <w:jc w:val="both"/>
        <w:rPr>
          <w:rFonts w:eastAsia="Times New Roman"/>
          <w:szCs w:val="24"/>
        </w:rPr>
      </w:pPr>
      <w:r>
        <w:rPr>
          <w:rFonts w:eastAsia="Times New Roman"/>
          <w:szCs w:val="24"/>
        </w:rPr>
        <w:lastRenderedPageBreak/>
        <w:t xml:space="preserve">Ο ΣΥΡΙΖΑ σήμερα, αντί της προσπάθειας αντιμετώπισης των στρεβλώσεων </w:t>
      </w:r>
      <w:r>
        <w:rPr>
          <w:rFonts w:eastAsia="Times New Roman"/>
          <w:szCs w:val="24"/>
        </w:rPr>
        <w:t>και των προβλημάτων αντιγράφει μόνο τις σκοτεινές πλευρές της Μεταπολίτευσης και δεν κάνει κα</w:t>
      </w:r>
      <w:r>
        <w:rPr>
          <w:rFonts w:eastAsia="Times New Roman"/>
          <w:szCs w:val="24"/>
        </w:rPr>
        <w:t>μ</w:t>
      </w:r>
      <w:r>
        <w:rPr>
          <w:rFonts w:eastAsia="Times New Roman"/>
          <w:szCs w:val="24"/>
        </w:rPr>
        <w:t xml:space="preserve">μία προσπάθεια να </w:t>
      </w:r>
      <w:proofErr w:type="spellStart"/>
      <w:r>
        <w:rPr>
          <w:rFonts w:eastAsia="Times New Roman"/>
          <w:szCs w:val="24"/>
        </w:rPr>
        <w:t>αναπαράξει</w:t>
      </w:r>
      <w:proofErr w:type="spellEnd"/>
      <w:r>
        <w:rPr>
          <w:rFonts w:eastAsia="Times New Roman"/>
          <w:szCs w:val="24"/>
        </w:rPr>
        <w:t xml:space="preserve"> ή να στηρίξει τις επιτυχίες και τα επιτεύγματα. Αυτό είναι το χαρακτηριστικό του.</w:t>
      </w:r>
    </w:p>
    <w:p w14:paraId="7814C862" w14:textId="77777777" w:rsidR="00D90BAD" w:rsidRDefault="009A27D8">
      <w:pPr>
        <w:spacing w:line="600" w:lineRule="auto"/>
        <w:ind w:firstLine="720"/>
        <w:jc w:val="both"/>
        <w:rPr>
          <w:rFonts w:eastAsia="Times New Roman"/>
          <w:szCs w:val="24"/>
        </w:rPr>
      </w:pPr>
      <w:r>
        <w:rPr>
          <w:rFonts w:eastAsia="Times New Roman"/>
          <w:szCs w:val="24"/>
        </w:rPr>
        <w:t xml:space="preserve">Κι επειδή το είπε ο κ. </w:t>
      </w:r>
      <w:proofErr w:type="spellStart"/>
      <w:r>
        <w:rPr>
          <w:rFonts w:eastAsia="Times New Roman"/>
          <w:szCs w:val="24"/>
        </w:rPr>
        <w:t>Κατρούγκαλος</w:t>
      </w:r>
      <w:proofErr w:type="spellEnd"/>
      <w:r>
        <w:rPr>
          <w:rFonts w:eastAsia="Times New Roman"/>
          <w:szCs w:val="24"/>
        </w:rPr>
        <w:t>, ένα από τα λάθ</w:t>
      </w:r>
      <w:r>
        <w:rPr>
          <w:rFonts w:eastAsia="Times New Roman"/>
          <w:szCs w:val="24"/>
        </w:rPr>
        <w:t>η της Μεταπολίτευσης ήταν ότι χρησιμοποίησε ανθρώπους σαν αυτόν, που μόνο για τα προσωπικά τους κοιτάζουνε, σε θέσεις-κλειδιά, όπως ο ίδιος τοποθετήθηκε από την κυβέρνηση του ΠΑΣΟΚ.</w:t>
      </w:r>
    </w:p>
    <w:p w14:paraId="7814C863" w14:textId="77777777" w:rsidR="00D90BAD" w:rsidRDefault="009A27D8">
      <w:pPr>
        <w:spacing w:line="600" w:lineRule="auto"/>
        <w:ind w:firstLine="720"/>
        <w:jc w:val="both"/>
        <w:rPr>
          <w:rFonts w:eastAsia="Times New Roman"/>
          <w:szCs w:val="24"/>
        </w:rPr>
      </w:pPr>
      <w:r>
        <w:rPr>
          <w:rFonts w:eastAsia="Times New Roman"/>
          <w:szCs w:val="24"/>
        </w:rPr>
        <w:t xml:space="preserve">Προχωρώ στο θέμα της κ. </w:t>
      </w:r>
      <w:proofErr w:type="spellStart"/>
      <w:r>
        <w:rPr>
          <w:rFonts w:eastAsia="Times New Roman"/>
          <w:szCs w:val="24"/>
        </w:rPr>
        <w:t>Γεροβασίλη</w:t>
      </w:r>
      <w:proofErr w:type="spellEnd"/>
      <w:r>
        <w:rPr>
          <w:rFonts w:eastAsia="Times New Roman"/>
          <w:szCs w:val="24"/>
        </w:rPr>
        <w:t>, η οποία τις προηγούμενες μέρες δεν ήρθ</w:t>
      </w:r>
      <w:r>
        <w:rPr>
          <w:rFonts w:eastAsia="Times New Roman"/>
          <w:szCs w:val="24"/>
        </w:rPr>
        <w:t xml:space="preserve">ε –κακώς- να απαντήσει σε μία ερώτηση την οποία της υπέβαλα για λαθροχειρίες στη </w:t>
      </w:r>
      <w:proofErr w:type="spellStart"/>
      <w:r>
        <w:rPr>
          <w:rFonts w:eastAsia="Times New Roman"/>
          <w:szCs w:val="24"/>
        </w:rPr>
        <w:t>μοριοδότηση</w:t>
      </w:r>
      <w:proofErr w:type="spellEnd"/>
      <w:r>
        <w:rPr>
          <w:rFonts w:eastAsia="Times New Roman"/>
          <w:szCs w:val="24"/>
        </w:rPr>
        <w:t xml:space="preserve"> σε συγκεκριμένες προκηρύξεις, λέγοντάς μου ότι δεν είναι αρμόδια. Και οφείλω να πω για άλλη μια φορά</w:t>
      </w:r>
      <w:r>
        <w:rPr>
          <w:rFonts w:eastAsia="Times New Roman"/>
          <w:szCs w:val="24"/>
        </w:rPr>
        <w:t>,</w:t>
      </w:r>
      <w:r>
        <w:rPr>
          <w:rFonts w:eastAsia="Times New Roman"/>
          <w:szCs w:val="24"/>
        </w:rPr>
        <w:t xml:space="preserve"> ότι ο Υπουργός Διοικητικής Μεταρρύθμισης που «εποπτεύει» το Α</w:t>
      </w:r>
      <w:r>
        <w:rPr>
          <w:rFonts w:eastAsia="Times New Roman"/>
          <w:szCs w:val="24"/>
        </w:rPr>
        <w:t>ΣΕΠ</w:t>
      </w:r>
      <w:r>
        <w:rPr>
          <w:rFonts w:eastAsia="Times New Roman"/>
          <w:szCs w:val="24"/>
        </w:rPr>
        <w:t>,</w:t>
      </w:r>
      <w:r>
        <w:rPr>
          <w:rFonts w:eastAsia="Times New Roman"/>
          <w:szCs w:val="24"/>
        </w:rPr>
        <w:t xml:space="preserve"> είναι αρμόδιος για όλα όσα συμβαίνουν σε σχέση με τις προκηρύξεις, τις </w:t>
      </w:r>
      <w:proofErr w:type="spellStart"/>
      <w:r>
        <w:rPr>
          <w:rFonts w:eastAsia="Times New Roman"/>
          <w:szCs w:val="24"/>
        </w:rPr>
        <w:t>μοριοδοτήσεις</w:t>
      </w:r>
      <w:proofErr w:type="spellEnd"/>
      <w:r>
        <w:rPr>
          <w:rFonts w:eastAsia="Times New Roman"/>
          <w:szCs w:val="24"/>
        </w:rPr>
        <w:t xml:space="preserve"> και τις προσλήψεις στον τόπο μας, ανεξάρτητα από τα επί μέρους Υπουργεία. </w:t>
      </w:r>
    </w:p>
    <w:p w14:paraId="7814C864" w14:textId="77777777" w:rsidR="00D90BAD" w:rsidRDefault="009A27D8">
      <w:pPr>
        <w:spacing w:line="600" w:lineRule="auto"/>
        <w:ind w:firstLine="720"/>
        <w:jc w:val="both"/>
        <w:rPr>
          <w:rFonts w:eastAsia="Times New Roman"/>
          <w:szCs w:val="24"/>
        </w:rPr>
      </w:pPr>
      <w:r>
        <w:rPr>
          <w:rFonts w:eastAsia="Times New Roman"/>
          <w:szCs w:val="24"/>
        </w:rPr>
        <w:lastRenderedPageBreak/>
        <w:t xml:space="preserve">Θα καταθέσω, λοιπόν, για τα Πρακτικά της Βουλής επίσημα δύο από τις πέντε προκηρύξεις –και </w:t>
      </w:r>
      <w:r>
        <w:rPr>
          <w:rFonts w:eastAsia="Times New Roman"/>
          <w:szCs w:val="24"/>
        </w:rPr>
        <w:t xml:space="preserve">οι άλλες είναι στη διάθεσή σας, δεν τις έχω πρόχειρες- και βέβαια τη </w:t>
      </w:r>
      <w:proofErr w:type="spellStart"/>
      <w:r>
        <w:rPr>
          <w:rFonts w:eastAsia="Times New Roman"/>
          <w:szCs w:val="24"/>
        </w:rPr>
        <w:t>μοριοδότηση</w:t>
      </w:r>
      <w:proofErr w:type="spellEnd"/>
      <w:r>
        <w:rPr>
          <w:rFonts w:eastAsia="Times New Roman"/>
          <w:szCs w:val="24"/>
        </w:rPr>
        <w:t xml:space="preserve"> συγκεκριμένων υποψηφίων που από προκήρυξη σε προκήρυξη διαφέρουν ακόμα και τριακόσια μόρια, για να φανεί το τι ακριβώς συμβαίνει σήμερα με τις </w:t>
      </w:r>
      <w:proofErr w:type="spellStart"/>
      <w:r>
        <w:rPr>
          <w:rFonts w:eastAsia="Times New Roman"/>
          <w:szCs w:val="24"/>
        </w:rPr>
        <w:t>μοριοδοτήσεις</w:t>
      </w:r>
      <w:proofErr w:type="spellEnd"/>
      <w:r>
        <w:rPr>
          <w:rFonts w:eastAsia="Times New Roman"/>
          <w:szCs w:val="24"/>
        </w:rPr>
        <w:t xml:space="preserve"> οι οποίες γίνονται</w:t>
      </w:r>
      <w:r>
        <w:rPr>
          <w:rFonts w:eastAsia="Times New Roman"/>
          <w:szCs w:val="24"/>
        </w:rPr>
        <w:t xml:space="preserve"> από τους διάφορους φορείς. Οι συγκεκριμένες προκηρύξεις είναι δύο. Θα φέρω, όμως, και τις άλλες τρεις, γιατί</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πρέπει το Υπουργείο Διοικητικής Μεταρρύθμισης να δει το θέμα.</w:t>
      </w:r>
    </w:p>
    <w:p w14:paraId="7814C86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Γεροβασίλη</w:t>
      </w:r>
      <w:proofErr w:type="spellEnd"/>
      <w:r>
        <w:rPr>
          <w:rFonts w:eastAsia="Times New Roman" w:cs="Times New Roman"/>
          <w:szCs w:val="24"/>
        </w:rPr>
        <w:t>, πώς είχατε χρόνο</w:t>
      </w:r>
      <w:r>
        <w:rPr>
          <w:rFonts w:eastAsia="Times New Roman" w:cs="Times New Roman"/>
          <w:szCs w:val="24"/>
        </w:rPr>
        <w:t>,</w:t>
      </w:r>
      <w:r>
        <w:rPr>
          <w:rFonts w:eastAsia="Times New Roman" w:cs="Times New Roman"/>
          <w:szCs w:val="24"/>
        </w:rPr>
        <w:t xml:space="preserve"> ολόκληρο νομοσχέδιο και πολιτική να</w:t>
      </w:r>
      <w:r>
        <w:rPr>
          <w:rFonts w:eastAsia="Times New Roman" w:cs="Times New Roman"/>
          <w:szCs w:val="24"/>
        </w:rPr>
        <w:t xml:space="preserve"> τα δώσετε στο </w:t>
      </w:r>
      <w:r>
        <w:rPr>
          <w:rFonts w:eastAsia="Times New Roman" w:cs="Times New Roman"/>
          <w:szCs w:val="24"/>
        </w:rPr>
        <w:t>«</w:t>
      </w:r>
      <w:r>
        <w:rPr>
          <w:rFonts w:eastAsia="Times New Roman" w:cs="Times New Roman"/>
          <w:szCs w:val="24"/>
        </w:rPr>
        <w:t>ΕΘΝΟΣ</w:t>
      </w:r>
      <w:r>
        <w:rPr>
          <w:rFonts w:eastAsia="Times New Roman" w:cs="Times New Roman"/>
          <w:szCs w:val="24"/>
        </w:rPr>
        <w:t>»</w:t>
      </w:r>
      <w:r>
        <w:rPr>
          <w:rFonts w:eastAsia="Times New Roman" w:cs="Times New Roman"/>
          <w:szCs w:val="24"/>
        </w:rPr>
        <w:t xml:space="preserve"> χθες και να τα έχει πρωτοσέλιδο σήμερα και δεν προλάβατε να φέρετε εμπρόθεσμα την τροπολογία; Είναι δυνατόν να μας λέτε ότι δεν προλάβατε αλλά προλάβατε να συνεργαστείτε με το </w:t>
      </w:r>
      <w:r>
        <w:rPr>
          <w:rFonts w:eastAsia="Times New Roman" w:cs="Times New Roman"/>
          <w:szCs w:val="24"/>
        </w:rPr>
        <w:t>«</w:t>
      </w:r>
      <w:r>
        <w:rPr>
          <w:rFonts w:eastAsia="Times New Roman" w:cs="Times New Roman"/>
          <w:szCs w:val="24"/>
        </w:rPr>
        <w:t>ΕΘΝΟΣ</w:t>
      </w:r>
      <w:r>
        <w:rPr>
          <w:rFonts w:eastAsia="Times New Roman" w:cs="Times New Roman"/>
          <w:szCs w:val="24"/>
        </w:rPr>
        <w:t>»</w:t>
      </w:r>
      <w:r>
        <w:rPr>
          <w:rFonts w:eastAsia="Times New Roman" w:cs="Times New Roman"/>
          <w:szCs w:val="24"/>
        </w:rPr>
        <w:t xml:space="preserve"> ή με οποιαδήποτε άλλη εφημερίδα για να κάνετε αυτ</w:t>
      </w:r>
      <w:r>
        <w:rPr>
          <w:rFonts w:eastAsia="Times New Roman" w:cs="Times New Roman"/>
          <w:szCs w:val="24"/>
        </w:rPr>
        <w:t>ή τη δουλειά;</w:t>
      </w:r>
    </w:p>
    <w:p w14:paraId="7814C86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Δεν σας είπα;</w:t>
      </w:r>
    </w:p>
    <w:p w14:paraId="7814C86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Μου λέει κάποιος το πρωί χαριτολογώντας</w:t>
      </w:r>
      <w:r>
        <w:rPr>
          <w:rFonts w:eastAsia="Times New Roman" w:cs="Times New Roman"/>
          <w:szCs w:val="24"/>
        </w:rPr>
        <w:t>:</w:t>
      </w:r>
      <w:r>
        <w:rPr>
          <w:rFonts w:eastAsia="Times New Roman" w:cs="Times New Roman"/>
          <w:szCs w:val="24"/>
        </w:rPr>
        <w:t xml:space="preserve"> «μα αφού αυτά που λέει η κ. </w:t>
      </w:r>
      <w:proofErr w:type="spellStart"/>
      <w:r>
        <w:rPr>
          <w:rFonts w:eastAsia="Times New Roman" w:cs="Times New Roman"/>
          <w:szCs w:val="24"/>
        </w:rPr>
        <w:t>Γεροβασίλη</w:t>
      </w:r>
      <w:proofErr w:type="spellEnd"/>
      <w:r>
        <w:rPr>
          <w:rFonts w:eastAsia="Times New Roman" w:cs="Times New Roman"/>
          <w:szCs w:val="24"/>
        </w:rPr>
        <w:t>,</w:t>
      </w:r>
      <w:r>
        <w:rPr>
          <w:rFonts w:eastAsia="Times New Roman" w:cs="Times New Roman"/>
          <w:szCs w:val="24"/>
        </w:rPr>
        <w:t xml:space="preserve"> έχουν </w:t>
      </w:r>
      <w:r>
        <w:rPr>
          <w:rFonts w:eastAsia="Times New Roman" w:cs="Times New Roman"/>
          <w:szCs w:val="24"/>
        </w:rPr>
        <w:lastRenderedPageBreak/>
        <w:t>ήδη δημοσιευτεί στην ‘‘Εφημερίδα της Κυβερνήσεως’’ και τα συζητ</w:t>
      </w:r>
      <w:r>
        <w:rPr>
          <w:rFonts w:eastAsia="Times New Roman" w:cs="Times New Roman"/>
          <w:szCs w:val="24"/>
        </w:rPr>
        <w:t xml:space="preserve">άτε στη Βουλή εκ των υστέρων;». Εγώ δεν κατάλαβα το χαριτολόγημα που έκανε, χαρακτηρίζοντας το </w:t>
      </w:r>
      <w:r>
        <w:rPr>
          <w:rFonts w:eastAsia="Times New Roman" w:cs="Times New Roman"/>
          <w:szCs w:val="24"/>
        </w:rPr>
        <w:t>«</w:t>
      </w:r>
      <w:r>
        <w:rPr>
          <w:rFonts w:eastAsia="Times New Roman" w:cs="Times New Roman"/>
          <w:szCs w:val="24"/>
        </w:rPr>
        <w:t>ΕΘΝΟΣ</w:t>
      </w:r>
      <w:r>
        <w:rPr>
          <w:rFonts w:eastAsia="Times New Roman" w:cs="Times New Roman"/>
          <w:szCs w:val="24"/>
        </w:rPr>
        <w:t>»</w:t>
      </w:r>
      <w:r>
        <w:rPr>
          <w:rFonts w:eastAsia="Times New Roman" w:cs="Times New Roman"/>
          <w:szCs w:val="24"/>
        </w:rPr>
        <w:t xml:space="preserve"> «Εφημερίδα της Κυβερνήσεως» και νόμιζα ότι είχε πάρει ΦΕΚ κιόλας το θέμα.</w:t>
      </w:r>
    </w:p>
    <w:p w14:paraId="7814C86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η τροπολογία…</w:t>
      </w:r>
    </w:p>
    <w:p w14:paraId="7814C86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w:t>
      </w:r>
      <w:r>
        <w:rPr>
          <w:rFonts w:eastAsia="Times New Roman" w:cs="Times New Roman"/>
          <w:b/>
          <w:szCs w:val="24"/>
        </w:rPr>
        <w:t>ρότησης):</w:t>
      </w:r>
      <w:r>
        <w:rPr>
          <w:rFonts w:eastAsia="Times New Roman" w:cs="Times New Roman"/>
          <w:szCs w:val="24"/>
        </w:rPr>
        <w:t xml:space="preserve"> Δεν φτάσαμε ακόμα εκεί.</w:t>
      </w:r>
    </w:p>
    <w:p w14:paraId="7814C86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Γιατί λέει ο Κανονισμός ότι στις διεθνείς συμβάσεις δεν πρέπει να υπάρχουν τροπολογίες για τα εσωτερικά θέματα; Μα για να μη μαθαίνουν τα </w:t>
      </w:r>
      <w:proofErr w:type="spellStart"/>
      <w:r>
        <w:rPr>
          <w:rFonts w:eastAsia="Times New Roman" w:cs="Times New Roman"/>
          <w:szCs w:val="24"/>
        </w:rPr>
        <w:t>γίβεντά</w:t>
      </w:r>
      <w:proofErr w:type="spellEnd"/>
      <w:r>
        <w:rPr>
          <w:rFonts w:eastAsia="Times New Roman" w:cs="Times New Roman"/>
          <w:szCs w:val="24"/>
        </w:rPr>
        <w:t xml:space="preserve"> μας στο εξωτερικό. Τώρα θα μάθουν στη Μογγολία</w:t>
      </w:r>
      <w:r>
        <w:rPr>
          <w:rFonts w:eastAsia="Times New Roman" w:cs="Times New Roman"/>
          <w:szCs w:val="24"/>
        </w:rPr>
        <w:t>,</w:t>
      </w:r>
      <w:r>
        <w:rPr>
          <w:rFonts w:eastAsia="Times New Roman" w:cs="Times New Roman"/>
          <w:szCs w:val="24"/>
        </w:rPr>
        <w:t xml:space="preserve"> ότι για να βάλουμε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δ</w:t>
      </w:r>
      <w:r>
        <w:rPr>
          <w:rFonts w:eastAsia="Times New Roman" w:cs="Times New Roman"/>
          <w:szCs w:val="24"/>
        </w:rPr>
        <w:t xml:space="preserve">ιευθυντή </w:t>
      </w:r>
      <w:r>
        <w:rPr>
          <w:rFonts w:eastAsia="Times New Roman" w:cs="Times New Roman"/>
          <w:szCs w:val="24"/>
        </w:rPr>
        <w:t>ο</w:t>
      </w:r>
      <w:r>
        <w:rPr>
          <w:rFonts w:eastAsia="Times New Roman" w:cs="Times New Roman"/>
          <w:szCs w:val="24"/>
        </w:rPr>
        <w:t xml:space="preserve">ικονομικής </w:t>
      </w:r>
      <w:r>
        <w:rPr>
          <w:rFonts w:eastAsia="Times New Roman" w:cs="Times New Roman"/>
          <w:szCs w:val="24"/>
        </w:rPr>
        <w:t>υ</w:t>
      </w:r>
      <w:r>
        <w:rPr>
          <w:rFonts w:eastAsia="Times New Roman" w:cs="Times New Roman"/>
          <w:szCs w:val="24"/>
        </w:rPr>
        <w:t xml:space="preserve">πηρεσίας στο Υπουργείο Οικονομικών, έχουμε καταργήσει την προϋπόθεση να είναι τμηματάρχης, να έχει κάνει </w:t>
      </w:r>
      <w:r>
        <w:rPr>
          <w:rFonts w:eastAsia="Times New Roman" w:cs="Times New Roman"/>
          <w:szCs w:val="24"/>
        </w:rPr>
        <w:t>δ</w:t>
      </w:r>
      <w:r>
        <w:rPr>
          <w:rFonts w:eastAsia="Times New Roman" w:cs="Times New Roman"/>
          <w:szCs w:val="24"/>
        </w:rPr>
        <w:t xml:space="preserve">ιευθυντής, καταργούμε το να έχει πέντε χρόνια προϋπηρεσία και λέμε ότι τρία χρόνια αρκούν, αλλά και </w:t>
      </w:r>
      <w:r>
        <w:rPr>
          <w:rFonts w:eastAsia="Times New Roman" w:cs="Times New Roman"/>
          <w:szCs w:val="24"/>
        </w:rPr>
        <w:t>αν δεν υπάρχει κανείς δικός μας με τρία χρόνια, φτάνουν και τα δύο. Καταλάβατε τι θα εξάγουμε στη Μογγολία μέσω της τροπολογίας αυτής που θα επισυνάπτεται στη διεθνή σύμβαση; Ξεφτιλιζόμαστε και έξω, γι’ αυτό ο Κανονισμός προέβλεψε αυτό.</w:t>
      </w:r>
    </w:p>
    <w:p w14:paraId="7814C86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Σε κύρωση διεθνούς </w:t>
      </w:r>
      <w:r>
        <w:rPr>
          <w:rFonts w:eastAsia="Times New Roman" w:cs="Times New Roman"/>
          <w:szCs w:val="24"/>
        </w:rPr>
        <w:t xml:space="preserve">σύμβασης υπάρχει μια τροπολογία στην προηγούμενη κοινοβουλευτική περίοδο, μια και μόνη, την οποία επικαλείστε. Σε τούτη την περίοδο υπάρχουν </w:t>
      </w:r>
      <w:proofErr w:type="spellStart"/>
      <w:r>
        <w:rPr>
          <w:rFonts w:eastAsia="Times New Roman" w:cs="Times New Roman"/>
          <w:szCs w:val="24"/>
        </w:rPr>
        <w:t>πάμπολλες</w:t>
      </w:r>
      <w:proofErr w:type="spellEnd"/>
      <w:r>
        <w:rPr>
          <w:rFonts w:eastAsia="Times New Roman" w:cs="Times New Roman"/>
          <w:szCs w:val="24"/>
        </w:rPr>
        <w:t>. Δεν είναι, όμως, το θέμα αριθμητικό. Ή θα αποφασίσουμε ότι στις διεθνείς συμβάσεις δεν βάζουμε -μα είναι</w:t>
      </w:r>
      <w:r>
        <w:rPr>
          <w:rFonts w:eastAsia="Times New Roman" w:cs="Times New Roman"/>
          <w:szCs w:val="24"/>
        </w:rPr>
        <w:t xml:space="preserve"> θέμα μιας ή δύο ημερών- ή θα αποφασίσουμε ότι βάζουμε και ακολουθείται διαφορετική διαδικασία.</w:t>
      </w:r>
    </w:p>
    <w:p w14:paraId="7814C86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Έστω, λοιπόν, σήμερα κατά παραχώρηση ότι πήραμε το</w:t>
      </w:r>
      <w:r>
        <w:rPr>
          <w:rFonts w:eastAsia="Times New Roman" w:cs="Times New Roman"/>
          <w:szCs w:val="24"/>
        </w:rPr>
        <w:t>ν</w:t>
      </w:r>
      <w:r>
        <w:rPr>
          <w:rFonts w:eastAsia="Times New Roman" w:cs="Times New Roman"/>
          <w:szCs w:val="24"/>
        </w:rPr>
        <w:t xml:space="preserve"> λόγο. Εμείς διαφωνούμε με το ακροτελεύτιο άρθρο, διότι είναι μια τροπολογία με πέντε άρθρα, νομοσχέδιο ολόκλ</w:t>
      </w:r>
      <w:r>
        <w:rPr>
          <w:rFonts w:eastAsia="Times New Roman" w:cs="Times New Roman"/>
          <w:szCs w:val="24"/>
        </w:rPr>
        <w:t xml:space="preserve">ηρο δηλαδή. Διαφωνούμε πλήρως με αυτή την </w:t>
      </w:r>
      <w:proofErr w:type="spellStart"/>
      <w:r>
        <w:rPr>
          <w:rFonts w:eastAsia="Times New Roman" w:cs="Times New Roman"/>
          <w:szCs w:val="24"/>
        </w:rPr>
        <w:t>απομείωση</w:t>
      </w:r>
      <w:proofErr w:type="spellEnd"/>
      <w:r>
        <w:rPr>
          <w:rFonts w:eastAsia="Times New Roman" w:cs="Times New Roman"/>
          <w:szCs w:val="24"/>
        </w:rPr>
        <w:t xml:space="preserve"> των προσόντων που πρέπει να έχει κάποιος για να πάει για γενικός διευθυντής του Υπουργείου Οικονομικών με τα δύο χρόνια, δηλαδή με δυο χρόνια μπορεί να είναι και δόκιμος υπάλληλος -το πηγαίνω τώρα στην ακ</w:t>
      </w:r>
      <w:r>
        <w:rPr>
          <w:rFonts w:eastAsia="Times New Roman" w:cs="Times New Roman"/>
          <w:szCs w:val="24"/>
        </w:rPr>
        <w:t>ραία περίπτωση- χωρίς κανόνες, χωρίς προϋποθέσεις. Δυστυχώς υποβαθμίζουμε το θέμα που έχει να κάνει με τη δημόσια διοίκηση και την ανάγκη αναβάθμισης και θωράκισης. Σε άλλα σημεία των άρθρων μπορεί να υπάρχουν κάποια με τα οποία μπορεί να συμφωνήσει κανείς</w:t>
      </w:r>
      <w:r>
        <w:rPr>
          <w:rFonts w:eastAsia="Times New Roman" w:cs="Times New Roman"/>
          <w:szCs w:val="24"/>
        </w:rPr>
        <w:t xml:space="preserve"> και βεβαίως με άλλα </w:t>
      </w:r>
      <w:proofErr w:type="spellStart"/>
      <w:r>
        <w:rPr>
          <w:rFonts w:eastAsia="Times New Roman" w:cs="Times New Roman"/>
          <w:szCs w:val="24"/>
        </w:rPr>
        <w:t>λεχθέ</w:t>
      </w:r>
      <w:r>
        <w:rPr>
          <w:rFonts w:eastAsia="Times New Roman" w:cs="Times New Roman"/>
          <w:szCs w:val="24"/>
        </w:rPr>
        <w:lastRenderedPageBreak/>
        <w:t>ντα</w:t>
      </w:r>
      <w:proofErr w:type="spellEnd"/>
      <w:r>
        <w:rPr>
          <w:rFonts w:eastAsia="Times New Roman" w:cs="Times New Roman"/>
          <w:szCs w:val="24"/>
        </w:rPr>
        <w:t xml:space="preserve"> είτε δημοσιευθέντα. Όμως όταν σε ένα σωστό θεσμικό πλαίσιο υπάρχει το «παράθυρο» που γίνεται «μπουκαπόρτα», τότε τι να ισχύσει; Είναι δυνατόν με αυτό να μας πιστέψει κανείς</w:t>
      </w:r>
      <w:r>
        <w:rPr>
          <w:rFonts w:eastAsia="Times New Roman" w:cs="Times New Roman"/>
          <w:szCs w:val="24"/>
        </w:rPr>
        <w:t>,</w:t>
      </w:r>
      <w:r>
        <w:rPr>
          <w:rFonts w:eastAsia="Times New Roman" w:cs="Times New Roman"/>
          <w:szCs w:val="24"/>
        </w:rPr>
        <w:t xml:space="preserve"> ότι όλα τα άλλα που λέτε περί αξιοκρατικής τοποθέτησ</w:t>
      </w:r>
      <w:r>
        <w:rPr>
          <w:rFonts w:eastAsia="Times New Roman" w:cs="Times New Roman"/>
          <w:szCs w:val="24"/>
        </w:rPr>
        <w:t>ης μπορεί να ισχύουν; Δεν γίνεται.</w:t>
      </w:r>
    </w:p>
    <w:p w14:paraId="7814C86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Γι’ αυτό, λοιπόν, εμείς ζητούμε να αποσυρθεί η τροπολογία</w:t>
      </w:r>
      <w:r>
        <w:rPr>
          <w:rFonts w:eastAsia="Times New Roman" w:cs="Times New Roman"/>
          <w:szCs w:val="24"/>
        </w:rPr>
        <w:t>,</w:t>
      </w:r>
      <w:r>
        <w:rPr>
          <w:rFonts w:eastAsia="Times New Roman" w:cs="Times New Roman"/>
          <w:szCs w:val="24"/>
        </w:rPr>
        <w:t xml:space="preserve"> και αν επιμείνετε, λόγω αυτών των συγκεκριμένων που περιέχει, τα οποία καταθέτουμε, προφανώς και δεν θα την ψηφίσουμε.</w:t>
      </w:r>
    </w:p>
    <w:p w14:paraId="7814C86E" w14:textId="77777777" w:rsidR="00D90BAD" w:rsidRDefault="009A27D8">
      <w:pPr>
        <w:spacing w:line="600" w:lineRule="auto"/>
        <w:ind w:firstLine="720"/>
        <w:jc w:val="both"/>
        <w:rPr>
          <w:rFonts w:eastAsia="Times New Roman" w:cs="Times New Roman"/>
        </w:rPr>
      </w:pPr>
      <w:r>
        <w:rPr>
          <w:rFonts w:eastAsia="Times New Roman" w:cs="Times New Roman"/>
        </w:rPr>
        <w:t xml:space="preserve">(Στο σημείο αυτό ο Βουλευτής κ. Βασίλειος </w:t>
      </w:r>
      <w:proofErr w:type="spellStart"/>
      <w:r>
        <w:rPr>
          <w:rFonts w:eastAsia="Times New Roman" w:cs="Times New Roman"/>
        </w:rPr>
        <w:t>Κ</w:t>
      </w:r>
      <w:r>
        <w:rPr>
          <w:rFonts w:eastAsia="Times New Roman" w:cs="Times New Roman"/>
        </w:rPr>
        <w:t>εγκέρογλου</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814C86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ευχαριστώ.</w:t>
      </w:r>
    </w:p>
    <w:p w14:paraId="7814C870" w14:textId="77777777" w:rsidR="00D90BAD" w:rsidRDefault="009A27D8">
      <w:pPr>
        <w:spacing w:line="600" w:lineRule="auto"/>
        <w:jc w:val="center"/>
        <w:rPr>
          <w:rFonts w:eastAsia="Times New Roman"/>
          <w:bCs/>
        </w:rPr>
      </w:pPr>
      <w:r>
        <w:rPr>
          <w:rFonts w:eastAsia="Times New Roman"/>
          <w:bCs/>
        </w:rPr>
        <w:t>(Χειροκροτήματα)</w:t>
      </w:r>
    </w:p>
    <w:p w14:paraId="7814C87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7814C87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Κύριε Γεωργαντά, έχετε τον λόγο.</w:t>
      </w:r>
    </w:p>
    <w:p w14:paraId="7814C87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7814C87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η προηγούμενη ένταση θα μπορούσε να είχε αποφευχθεί 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στα θέματα της δημόσιας διοίκησης τουλάχιστον, τα οποία κατανοούμε όλοι ότι</w:t>
      </w:r>
      <w:r>
        <w:rPr>
          <w:rFonts w:eastAsia="Times New Roman" w:cs="Times New Roman"/>
          <w:szCs w:val="24"/>
        </w:rPr>
        <w:t xml:space="preserve"> είναι πολύ σημαντικά και διαχέονται σε όλα τα επίπεδα άσκησης της πολιτικής, υπήρχε και ένας προγραμματισμός από την πλευρά σας, υπήρχε και ένα χρονοδιάγραμμα, ένα χρονικό περιθώριο ικανό και για να ακουστούν οι ενδιαφερόμενοι φορείς, οι επιστημονικοί φορ</w:t>
      </w:r>
      <w:r>
        <w:rPr>
          <w:rFonts w:eastAsia="Times New Roman" w:cs="Times New Roman"/>
          <w:szCs w:val="24"/>
        </w:rPr>
        <w:t>είς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γίνει μια ουσιαστική διαβούλευση επί των ζητημάτων.</w:t>
      </w:r>
    </w:p>
    <w:p w14:paraId="7814C87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Προσπαθήσατε να αιτιολογήσετε την κατάθεση της σημερινής τροπολογίας για το κατεπείγον του ζητήματος</w:t>
      </w:r>
      <w:r>
        <w:rPr>
          <w:rFonts w:eastAsia="Times New Roman" w:cs="Times New Roman"/>
          <w:szCs w:val="24"/>
        </w:rPr>
        <w:t>,</w:t>
      </w:r>
      <w:r>
        <w:rPr>
          <w:rFonts w:eastAsia="Times New Roman" w:cs="Times New Roman"/>
          <w:szCs w:val="24"/>
        </w:rPr>
        <w:t xml:space="preserve"> με έναν τρόπο που εγώ τουλάχιστον δεν μπόρεσα να κατανοήσω.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μπο</w:t>
      </w:r>
      <w:r>
        <w:rPr>
          <w:rFonts w:eastAsia="Times New Roman" w:cs="Times New Roman"/>
          <w:szCs w:val="24"/>
        </w:rPr>
        <w:t>ρούσα να τον κατανοήσω, γιατί υπάρχουν συγκεκριμένα δεδομένα επί των νομοθετικών πρωτοβουλιών σας σε σχέση με τη δημόσια διοίκηση.</w:t>
      </w:r>
    </w:p>
    <w:p w14:paraId="7814C87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Ο συγκεκριμένος νόμος τον οποίο σήμερα τροποποιείτε, είναι ο 4369/2016. Ψηφίστηκε τον Φεβρουάριο του 2016. Δεκατέσσερις μήνες</w:t>
      </w:r>
      <w:r>
        <w:rPr>
          <w:rFonts w:eastAsia="Times New Roman" w:cs="Times New Roman"/>
          <w:szCs w:val="24"/>
        </w:rPr>
        <w:t xml:space="preserve"> μετά, ουσιαστικά</w:t>
      </w:r>
      <w:r>
        <w:rPr>
          <w:rFonts w:eastAsia="Times New Roman" w:cs="Times New Roman"/>
          <w:szCs w:val="24"/>
        </w:rPr>
        <w:t>,</w:t>
      </w:r>
      <w:r>
        <w:rPr>
          <w:rFonts w:eastAsia="Times New Roman" w:cs="Times New Roman"/>
          <w:szCs w:val="24"/>
        </w:rPr>
        <w:t xml:space="preserve"> δεν έχει υλοποιηθεί κανένα μέρος αυτού του δικού σας νομοθετήματος. Έχουν βγει μόνο κά</w:t>
      </w:r>
      <w:r>
        <w:rPr>
          <w:rFonts w:eastAsia="Times New Roman" w:cs="Times New Roman"/>
          <w:szCs w:val="24"/>
        </w:rPr>
        <w:lastRenderedPageBreak/>
        <w:t>ποιες εγκύκλιοι, έχουν δοθεί καθυστερημένα κάποιες κατευθύνσεις. Να πω την αλήθεια, δόθηκαν από εσάς, δεν είχαν δοθεί από τον προηγούμενο Υπουργό.</w:t>
      </w:r>
    </w:p>
    <w:p w14:paraId="7814C877" w14:textId="77777777" w:rsidR="00D90BAD" w:rsidRDefault="009A27D8">
      <w:pPr>
        <w:spacing w:line="600" w:lineRule="auto"/>
        <w:ind w:firstLine="720"/>
        <w:jc w:val="both"/>
        <w:rPr>
          <w:rFonts w:eastAsia="Times New Roman"/>
          <w:szCs w:val="24"/>
        </w:rPr>
      </w:pPr>
      <w:r>
        <w:rPr>
          <w:rFonts w:eastAsia="Times New Roman"/>
          <w:szCs w:val="24"/>
        </w:rPr>
        <w:t>Η υλ</w:t>
      </w:r>
      <w:r>
        <w:rPr>
          <w:rFonts w:eastAsia="Times New Roman"/>
          <w:szCs w:val="24"/>
        </w:rPr>
        <w:t>οποίηση, όμως, είτε των οργανογραμμάτων είτε των περιγραμμάτων θέσεων είτε της επιλογής προϊσταμένων είτε της αξιολόγησης, είναι ακόμα στα χαρτιά. Και ενώ, λοιπόν, όλη αυτή η διαδικασία είναι στα χαρτιά και ενώ όλες οι ημερομηνίες τις οποίες είχατε ανακοιν</w:t>
      </w:r>
      <w:r>
        <w:rPr>
          <w:rFonts w:eastAsia="Times New Roman"/>
          <w:szCs w:val="24"/>
        </w:rPr>
        <w:t>ώσει</w:t>
      </w:r>
      <w:r>
        <w:rPr>
          <w:rFonts w:eastAsia="Times New Roman"/>
          <w:szCs w:val="24"/>
        </w:rPr>
        <w:t>,</w:t>
      </w:r>
      <w:r>
        <w:rPr>
          <w:rFonts w:eastAsia="Times New Roman"/>
          <w:szCs w:val="24"/>
        </w:rPr>
        <w:t xml:space="preserve"> έχουν ουσιαστικά ξεπεραστεί, μας φέρνετε ως κατεπείγον το σημερινό ζήτημα, το οποίο εγώ δεν μπορώ να καταλάβω αλλά μπορώ να καταλάβω τη σκοπιμότητά του. Είναι παρεμβάσεις οι οποίες έχουν να κάνουν με την επιλογή των </w:t>
      </w:r>
      <w:r>
        <w:rPr>
          <w:rFonts w:eastAsia="Times New Roman"/>
          <w:szCs w:val="24"/>
        </w:rPr>
        <w:t>γ</w:t>
      </w:r>
      <w:r>
        <w:rPr>
          <w:rFonts w:eastAsia="Times New Roman"/>
          <w:szCs w:val="24"/>
        </w:rPr>
        <w:t xml:space="preserve">ενικών </w:t>
      </w:r>
      <w:r>
        <w:rPr>
          <w:rFonts w:eastAsia="Times New Roman"/>
          <w:szCs w:val="24"/>
        </w:rPr>
        <w:t>δ</w:t>
      </w:r>
      <w:r>
        <w:rPr>
          <w:rFonts w:eastAsia="Times New Roman"/>
          <w:szCs w:val="24"/>
        </w:rPr>
        <w:t xml:space="preserve">ιευθυντών και μάλιστα των οριζοντίων θέσεων, δηλαδή, οικονομικών και ανθρωπίνου δυναμικού, των πιο σημαντικών θέσεων. </w:t>
      </w:r>
    </w:p>
    <w:p w14:paraId="7814C878" w14:textId="77777777" w:rsidR="00D90BAD" w:rsidRDefault="009A27D8">
      <w:pPr>
        <w:spacing w:line="600" w:lineRule="auto"/>
        <w:ind w:firstLine="720"/>
        <w:jc w:val="both"/>
        <w:rPr>
          <w:rFonts w:eastAsia="Times New Roman"/>
          <w:szCs w:val="24"/>
        </w:rPr>
      </w:pPr>
      <w:r>
        <w:rPr>
          <w:rFonts w:eastAsia="Times New Roman"/>
          <w:szCs w:val="24"/>
        </w:rPr>
        <w:t>Και ενώ έχετε ανακοινώσει ότι θα υπάρξει προκήρυξη εντός των ημερών, έρχεστε τελευταία στιγμή και αλλάζετε τα δεδομένα, αλλάζετε τους όρο</w:t>
      </w:r>
      <w:r>
        <w:rPr>
          <w:rFonts w:eastAsia="Times New Roman"/>
          <w:szCs w:val="24"/>
        </w:rPr>
        <w:t>υς με έναν αιφνιδιαστικό τρόπο, ο οποίος νομίζω ότι θα μπορούσε να έχει αποφευχθεί.</w:t>
      </w:r>
    </w:p>
    <w:p w14:paraId="7814C879" w14:textId="77777777" w:rsidR="00D90BAD" w:rsidRDefault="009A27D8">
      <w:pPr>
        <w:spacing w:line="600" w:lineRule="auto"/>
        <w:ind w:firstLine="720"/>
        <w:jc w:val="both"/>
        <w:rPr>
          <w:rFonts w:eastAsia="Times New Roman"/>
          <w:szCs w:val="24"/>
        </w:rPr>
      </w:pPr>
      <w:r>
        <w:rPr>
          <w:rFonts w:eastAsia="Times New Roman"/>
          <w:szCs w:val="24"/>
        </w:rPr>
        <w:lastRenderedPageBreak/>
        <w:t>Μιλάμε για μια Κυβέρνηση</w:t>
      </w:r>
      <w:r>
        <w:rPr>
          <w:rFonts w:eastAsia="Times New Roman"/>
          <w:szCs w:val="24"/>
        </w:rPr>
        <w:t>,</w:t>
      </w:r>
      <w:r>
        <w:rPr>
          <w:rFonts w:eastAsia="Times New Roman"/>
          <w:szCs w:val="24"/>
        </w:rPr>
        <w:t xml:space="preserve"> η οποία το</w:t>
      </w:r>
      <w:r>
        <w:rPr>
          <w:rFonts w:eastAsia="Times New Roman"/>
          <w:szCs w:val="24"/>
        </w:rPr>
        <w:t>ν</w:t>
      </w:r>
      <w:r>
        <w:rPr>
          <w:rFonts w:eastAsia="Times New Roman"/>
          <w:szCs w:val="24"/>
        </w:rPr>
        <w:t xml:space="preserve"> νόμο περί </w:t>
      </w:r>
      <w:r>
        <w:rPr>
          <w:rFonts w:eastAsia="Times New Roman"/>
          <w:szCs w:val="24"/>
        </w:rPr>
        <w:t>Μ</w:t>
      </w:r>
      <w:r>
        <w:rPr>
          <w:rFonts w:eastAsia="Times New Roman"/>
          <w:szCs w:val="24"/>
        </w:rPr>
        <w:t xml:space="preserve">ητρώου </w:t>
      </w:r>
      <w:r>
        <w:rPr>
          <w:rFonts w:eastAsia="Times New Roman"/>
          <w:szCs w:val="24"/>
        </w:rPr>
        <w:t>Ε</w:t>
      </w:r>
      <w:r>
        <w:rPr>
          <w:rFonts w:eastAsia="Times New Roman"/>
          <w:szCs w:val="24"/>
        </w:rPr>
        <w:t xml:space="preserve">πιτελικών </w:t>
      </w:r>
      <w:r>
        <w:rPr>
          <w:rFonts w:eastAsia="Times New Roman"/>
          <w:szCs w:val="24"/>
        </w:rPr>
        <w:t>Σ</w:t>
      </w:r>
      <w:r>
        <w:rPr>
          <w:rFonts w:eastAsia="Times New Roman"/>
          <w:szCs w:val="24"/>
        </w:rPr>
        <w:t xml:space="preserve">τελεχών του </w:t>
      </w:r>
      <w:r>
        <w:rPr>
          <w:rFonts w:eastAsia="Times New Roman"/>
          <w:szCs w:val="24"/>
        </w:rPr>
        <w:t>Δ</w:t>
      </w:r>
      <w:r>
        <w:rPr>
          <w:rFonts w:eastAsia="Times New Roman"/>
          <w:szCs w:val="24"/>
        </w:rPr>
        <w:t>ημοσίου -τον οποίον ψηφίσατε και υπερθεματίσατε ως μια μεγάλη μεταρρύθμιση- ακόμα και σήμερ</w:t>
      </w:r>
      <w:r>
        <w:rPr>
          <w:rFonts w:eastAsia="Times New Roman"/>
          <w:szCs w:val="24"/>
        </w:rPr>
        <w:t>α δεν τον έχετε υλοποιήσει. Είναι ένας νόμος ο οποίος έπρεπε να λειτουργήσει από 31 Ιουλίου του 2016 και σε κάθε περίπτωση από 1η Σεπτεμβρίου του 2016 για την πλήρωση των κενών θέσεων στους οργανισμούς από το συγκεκριμένο μητρώο.</w:t>
      </w:r>
    </w:p>
    <w:p w14:paraId="7814C87A" w14:textId="77777777" w:rsidR="00D90BAD" w:rsidRDefault="009A27D8">
      <w:pPr>
        <w:spacing w:line="600" w:lineRule="auto"/>
        <w:ind w:firstLine="720"/>
        <w:jc w:val="both"/>
        <w:rPr>
          <w:rFonts w:eastAsia="Times New Roman"/>
          <w:szCs w:val="24"/>
        </w:rPr>
      </w:pPr>
      <w:r>
        <w:rPr>
          <w:rFonts w:eastAsia="Times New Roman"/>
          <w:szCs w:val="24"/>
        </w:rPr>
        <w:t>Δεν λειτουργεί, δεν ακούμε</w:t>
      </w:r>
      <w:r>
        <w:rPr>
          <w:rFonts w:eastAsia="Times New Roman"/>
          <w:szCs w:val="24"/>
        </w:rPr>
        <w:t xml:space="preserve"> τίποτα γι’ αυτό. Θεωρείτε ότι αυτό δεν είναι σημαντικό; Έχει περάσει; Είναι ο ίδιος νόμος. Έχει περάσει πολύ μεγάλο διάστημα που έπρεπε να υλοποιηθεί. Και ξαφνικά έρχεται μια τροπολογία σε μία κύρωση συμφωνίας για τη σχέση της Ευρωπαϊκής Ενώσεως με τη Μογ</w:t>
      </w:r>
      <w:r>
        <w:rPr>
          <w:rFonts w:eastAsia="Times New Roman"/>
          <w:szCs w:val="24"/>
        </w:rPr>
        <w:t xml:space="preserve">γολία –θα γελάνε οι δημόσιοι υπάλληλοι, λες και δεν υπήρχε άλλη δυνατότητα για να νομοθετήσει το </w:t>
      </w:r>
      <w:r>
        <w:rPr>
          <w:rFonts w:eastAsia="Times New Roman"/>
          <w:szCs w:val="24"/>
          <w:lang w:val="en-US"/>
        </w:rPr>
        <w:t>K</w:t>
      </w:r>
      <w:proofErr w:type="spellStart"/>
      <w:r>
        <w:rPr>
          <w:rFonts w:eastAsia="Times New Roman"/>
          <w:szCs w:val="24"/>
        </w:rPr>
        <w:t>οινοβούλιο</w:t>
      </w:r>
      <w:proofErr w:type="spellEnd"/>
      <w:r>
        <w:rPr>
          <w:rFonts w:eastAsia="Times New Roman"/>
          <w:szCs w:val="24"/>
        </w:rPr>
        <w:t>- και με συγκεκριμένες διατάξεις που δεν έχω το</w:t>
      </w:r>
      <w:r>
        <w:rPr>
          <w:rFonts w:eastAsia="Times New Roman"/>
          <w:szCs w:val="24"/>
        </w:rPr>
        <w:t>ν</w:t>
      </w:r>
      <w:r>
        <w:rPr>
          <w:rFonts w:eastAsia="Times New Roman"/>
          <w:szCs w:val="24"/>
        </w:rPr>
        <w:t xml:space="preserve"> χρόνο να τις αναφέρω, νομίζω ότι</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υπάρχει μια παρέμβαση στη διαδικασία έτσι όπως τη γνώ</w:t>
      </w:r>
      <w:r>
        <w:rPr>
          <w:rFonts w:eastAsia="Times New Roman"/>
          <w:szCs w:val="24"/>
        </w:rPr>
        <w:t>ριζαν και την ήξεραν οι ενδιαφερόμενοι.</w:t>
      </w:r>
    </w:p>
    <w:p w14:paraId="7814C87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κυρίου Βουλευτή)</w:t>
      </w:r>
    </w:p>
    <w:p w14:paraId="7814C87C" w14:textId="77777777" w:rsidR="00D90BAD" w:rsidRDefault="009A27D8">
      <w:pPr>
        <w:spacing w:line="600" w:lineRule="auto"/>
        <w:ind w:firstLine="720"/>
        <w:jc w:val="both"/>
        <w:rPr>
          <w:rFonts w:eastAsia="Times New Roman"/>
          <w:szCs w:val="24"/>
        </w:rPr>
      </w:pPr>
      <w:r>
        <w:rPr>
          <w:rFonts w:eastAsia="Times New Roman"/>
          <w:szCs w:val="24"/>
        </w:rPr>
        <w:lastRenderedPageBreak/>
        <w:t>Τελειώνω, κύριε Πρόεδρε, σε μισό λεπτό.</w:t>
      </w:r>
    </w:p>
    <w:p w14:paraId="7814C87D" w14:textId="77777777" w:rsidR="00D90BAD" w:rsidRDefault="009A27D8">
      <w:pPr>
        <w:spacing w:line="600" w:lineRule="auto"/>
        <w:ind w:firstLine="720"/>
        <w:jc w:val="both"/>
        <w:rPr>
          <w:rFonts w:eastAsia="Times New Roman"/>
          <w:szCs w:val="24"/>
        </w:rPr>
      </w:pPr>
      <w:r>
        <w:rPr>
          <w:rFonts w:eastAsia="Times New Roman"/>
          <w:szCs w:val="24"/>
        </w:rPr>
        <w:t>Ιδίως η προτεινόμενη ρύθμιση 3 για εμένα είναι μία ρύθμιση η οποία υποκρύπτει σοβαρή σκοπιμό</w:t>
      </w:r>
      <w:r>
        <w:rPr>
          <w:rFonts w:eastAsia="Times New Roman"/>
          <w:szCs w:val="24"/>
        </w:rPr>
        <w:t>τητα. Είναι ουσιαστικά μία εξουσιοδότηση που δίνεται με προεδρικά διατάγματα στους Υπουργούς</w:t>
      </w:r>
      <w:r>
        <w:rPr>
          <w:rFonts w:eastAsia="Times New Roman"/>
          <w:szCs w:val="24"/>
        </w:rPr>
        <w:t>,</w:t>
      </w:r>
      <w:r>
        <w:rPr>
          <w:rFonts w:eastAsia="Times New Roman"/>
          <w:szCs w:val="24"/>
        </w:rPr>
        <w:t xml:space="preserve"> να καθορίσουν ένα παράλληλο σύστημα αξιολόγησης.</w:t>
      </w:r>
    </w:p>
    <w:p w14:paraId="7814C87E" w14:textId="77777777" w:rsidR="00D90BAD" w:rsidRDefault="009A27D8">
      <w:pPr>
        <w:spacing w:line="600" w:lineRule="auto"/>
        <w:ind w:firstLine="720"/>
        <w:jc w:val="both"/>
        <w:rPr>
          <w:rFonts w:eastAsia="Times New Roman"/>
          <w:szCs w:val="24"/>
        </w:rPr>
      </w:pPr>
      <w:r>
        <w:rPr>
          <w:rFonts w:eastAsia="Times New Roman"/>
          <w:szCs w:val="24"/>
        </w:rPr>
        <w:t>Κυρία Υπουργέ, νομίζω ότι δεν υπάρχει λόγος να γίνει όλη αυτή η διαδικασία. Θα μπορούσατε</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-γιατί όντ</w:t>
      </w:r>
      <w:r>
        <w:rPr>
          <w:rFonts w:eastAsia="Times New Roman"/>
          <w:szCs w:val="24"/>
        </w:rPr>
        <w:t>ως δεν κατάλαβα το επείγον- να το αποσύρετε, να γίνει η διαβούλευσή του, να ακουστούν οι φορείς. Εσείς λέτε ότι πρέπει πάντα να ακούγεται ο δημόσιος υπάλληλος. Ωραία φέρτε το, να ακουστούν οι δημόσιοι υπάλληλοι, να ακουστούν οι φορείς τους, τα συλλογικά το</w:t>
      </w:r>
      <w:r>
        <w:rPr>
          <w:rFonts w:eastAsia="Times New Roman"/>
          <w:szCs w:val="24"/>
        </w:rPr>
        <w:t xml:space="preserve">υς όργανα και μετά να έρθουμε να κάνουμε μια οργανωμένη συζήτηση. </w:t>
      </w:r>
    </w:p>
    <w:p w14:paraId="7814C87F" w14:textId="77777777" w:rsidR="00D90BAD" w:rsidRDefault="009A27D8">
      <w:pPr>
        <w:spacing w:line="600" w:lineRule="auto"/>
        <w:ind w:firstLine="720"/>
        <w:jc w:val="both"/>
        <w:rPr>
          <w:rFonts w:eastAsia="Times New Roman"/>
          <w:szCs w:val="24"/>
        </w:rPr>
      </w:pPr>
      <w:r>
        <w:rPr>
          <w:rFonts w:eastAsia="Times New Roman"/>
          <w:szCs w:val="24"/>
        </w:rPr>
        <w:t>Είναι πάρα πολύ σημαντικό το ζήτημα. Δεν είναι οι πέντε παράγραφοι μιας διατάξεως. Είναι ότι με βάση αυτές τις παρεμβάσεις</w:t>
      </w:r>
      <w:r>
        <w:rPr>
          <w:rFonts w:eastAsia="Times New Roman"/>
          <w:szCs w:val="24"/>
        </w:rPr>
        <w:t>,</w:t>
      </w:r>
      <w:r>
        <w:rPr>
          <w:rFonts w:eastAsia="Times New Roman"/>
          <w:szCs w:val="24"/>
        </w:rPr>
        <w:t xml:space="preserve"> θα καθοριστούν οι γενικοί διευθυντές για τα επόμενα χρόνια.</w:t>
      </w:r>
    </w:p>
    <w:p w14:paraId="7814C880" w14:textId="77777777" w:rsidR="00D90BAD" w:rsidRDefault="009A27D8">
      <w:pPr>
        <w:spacing w:line="600" w:lineRule="auto"/>
        <w:ind w:firstLine="720"/>
        <w:jc w:val="both"/>
        <w:rPr>
          <w:rFonts w:eastAsia="Times New Roman"/>
          <w:szCs w:val="24"/>
        </w:rPr>
      </w:pPr>
      <w:r>
        <w:rPr>
          <w:rFonts w:eastAsia="Times New Roman"/>
          <w:szCs w:val="24"/>
        </w:rPr>
        <w:t>Ευχαρ</w:t>
      </w:r>
      <w:r>
        <w:rPr>
          <w:rFonts w:eastAsia="Times New Roman"/>
          <w:szCs w:val="24"/>
        </w:rPr>
        <w:t>ιστώ πολύ, κύριε Πρόεδρε.</w:t>
      </w:r>
    </w:p>
    <w:p w14:paraId="7814C881" w14:textId="77777777" w:rsidR="00D90BAD" w:rsidRDefault="009A27D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7814C88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Εγώ ευχαριστώ.</w:t>
      </w:r>
    </w:p>
    <w:p w14:paraId="7814C88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Κούζηλος</w:t>
      </w:r>
      <w:proofErr w:type="spellEnd"/>
      <w:r>
        <w:rPr>
          <w:rFonts w:eastAsia="Times New Roman" w:cs="Times New Roman"/>
          <w:szCs w:val="24"/>
        </w:rPr>
        <w:t>.</w:t>
      </w:r>
    </w:p>
    <w:p w14:paraId="7814C88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Ευχαριστώ πολύ, κύριε Πρόεδρε.</w:t>
      </w:r>
    </w:p>
    <w:p w14:paraId="7814C88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Σχετικά με την τροπολογία όντως είναι ένα μίνι</w:t>
      </w:r>
      <w:r>
        <w:rPr>
          <w:rFonts w:eastAsia="Times New Roman" w:cs="Times New Roman"/>
          <w:szCs w:val="24"/>
        </w:rPr>
        <w:t xml:space="preserve"> νομοσχέδιο. Έχει πέντε άρθρα που αλλάζουν σημαντικά θέματα του ν.4369/2016. Στην </w:t>
      </w:r>
      <w:r>
        <w:rPr>
          <w:rFonts w:eastAsia="Times New Roman" w:cs="Times New Roman"/>
          <w:szCs w:val="24"/>
        </w:rPr>
        <w:t>ε</w:t>
      </w:r>
      <w:r>
        <w:rPr>
          <w:rFonts w:eastAsia="Times New Roman" w:cs="Times New Roman"/>
          <w:szCs w:val="24"/>
        </w:rPr>
        <w:t>πιτροπή όταν είχε έρθει προς ψήφιση, σε αρκετά άρθρα του είχαμε ψηφίσει θετικά. Είχαμε επισημάνει, όμως, βασικές ασάφειες που υπήρχαν στον συγκεκριμένο νόμο. Εδώ θέλουμε πολ</w:t>
      </w:r>
      <w:r>
        <w:rPr>
          <w:rFonts w:eastAsia="Times New Roman" w:cs="Times New Roman"/>
          <w:szCs w:val="24"/>
        </w:rPr>
        <w:t xml:space="preserve">λές διευκρινίσεις. Γι’ αυτό λέμε ότι είναι ένα μίνι νομοσχέδιο, διότι χρειάζονται πάρα πολλές διευκρινίσεις. </w:t>
      </w:r>
    </w:p>
    <w:p w14:paraId="7814C88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Βλέπουμε τώρα ότι αλλάζετε τη </w:t>
      </w:r>
      <w:proofErr w:type="spellStart"/>
      <w:r>
        <w:rPr>
          <w:rFonts w:eastAsia="Times New Roman" w:cs="Times New Roman"/>
          <w:szCs w:val="24"/>
        </w:rPr>
        <w:t>μοριοδότηση</w:t>
      </w:r>
      <w:proofErr w:type="spellEnd"/>
      <w:r>
        <w:rPr>
          <w:rFonts w:eastAsia="Times New Roman" w:cs="Times New Roman"/>
          <w:szCs w:val="24"/>
        </w:rPr>
        <w:t xml:space="preserve"> από 60 σε 40. Στην ουσία τι γίνεται; Προσπαθείτε να προωθήσετε κάποια άτομα; Γιατί υπάρχει αυτός ο σκοπό</w:t>
      </w:r>
      <w:r>
        <w:rPr>
          <w:rFonts w:eastAsia="Times New Roman" w:cs="Times New Roman"/>
          <w:szCs w:val="24"/>
        </w:rPr>
        <w:t>ς; Κάποιοι άνθρωποι έδω</w:t>
      </w:r>
      <w:r>
        <w:rPr>
          <w:rFonts w:eastAsia="Times New Roman" w:cs="Times New Roman"/>
          <w:szCs w:val="24"/>
        </w:rPr>
        <w:lastRenderedPageBreak/>
        <w:t xml:space="preserve">σαν πολύ μεγάλη βαρύτητα στα σεμινάρια, κάποιοι άνθρωποι υποχρεώθηκαν να παρακολουθήσουν κάποια σεμινάρια. Τι γίνεται με τώρα με τη </w:t>
      </w:r>
      <w:proofErr w:type="spellStart"/>
      <w:r>
        <w:rPr>
          <w:rFonts w:eastAsia="Times New Roman" w:cs="Times New Roman"/>
          <w:szCs w:val="24"/>
        </w:rPr>
        <w:t>μοριοδότηση</w:t>
      </w:r>
      <w:proofErr w:type="spellEnd"/>
      <w:r>
        <w:rPr>
          <w:rFonts w:eastAsia="Times New Roman" w:cs="Times New Roman"/>
          <w:szCs w:val="24"/>
        </w:rPr>
        <w:t xml:space="preserve"> αυτών; </w:t>
      </w:r>
    </w:p>
    <w:p w14:paraId="7814C88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Σχετικά με το άρθρο 1 της τροπολογίας, δημιουργείται μία θέση προϊσταμένου. Προβλ</w:t>
      </w:r>
      <w:r>
        <w:rPr>
          <w:rFonts w:eastAsia="Times New Roman" w:cs="Times New Roman"/>
          <w:szCs w:val="24"/>
        </w:rPr>
        <w:t>έπεται; Γιατί γίνονται όλα αυτά με υπουργικές αποφάσεις –γι’ αυτό μιλάμε για ασάφειες- και δεν έχουν προβλεφθεί μέχρι τώρα;</w:t>
      </w:r>
    </w:p>
    <w:p w14:paraId="7814C88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Σχετικά με το άρθρο 2 της τροπολογίας που είναι τροποποίηση των διατάξεων του ν</w:t>
      </w:r>
      <w:r>
        <w:rPr>
          <w:rFonts w:eastAsia="Times New Roman" w:cs="Times New Roman"/>
          <w:szCs w:val="24"/>
        </w:rPr>
        <w:t>.</w:t>
      </w:r>
      <w:r>
        <w:rPr>
          <w:rFonts w:eastAsia="Times New Roman" w:cs="Times New Roman"/>
          <w:szCs w:val="24"/>
        </w:rPr>
        <w:t>4369, δεν ορίζονται πάλι σαφείς προθεσμίες και –όπως</w:t>
      </w:r>
      <w:r>
        <w:rPr>
          <w:rFonts w:eastAsia="Times New Roman" w:cs="Times New Roman"/>
          <w:szCs w:val="24"/>
        </w:rPr>
        <w:t xml:space="preserve"> συνεχίζεται- οι προϊστάμενοι ορίζονται με υπουργική απόφαση. Αυτό στην ουσία αυξάνει –όπως κατηγορούσατε τη Νέα Δημοκρατία και το ΠΑΣΟΚ- τις αρμοδιότητες τα καθήκοντα και τον ρόλο του κάθε Υπουργού.</w:t>
      </w:r>
    </w:p>
    <w:p w14:paraId="7814C88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Το άρθρο 3</w:t>
      </w:r>
      <w:r>
        <w:rPr>
          <w:rFonts w:eastAsia="Times New Roman" w:cs="Times New Roman"/>
          <w:szCs w:val="24"/>
        </w:rPr>
        <w:t>,</w:t>
      </w:r>
      <w:r>
        <w:rPr>
          <w:rFonts w:eastAsia="Times New Roman" w:cs="Times New Roman"/>
          <w:szCs w:val="24"/>
        </w:rPr>
        <w:t xml:space="preserve"> δεν το θεωρούμε μια κακή διάταξη, αλλά και ε</w:t>
      </w:r>
      <w:r>
        <w:rPr>
          <w:rFonts w:eastAsia="Times New Roman" w:cs="Times New Roman"/>
          <w:szCs w:val="24"/>
        </w:rPr>
        <w:t xml:space="preserve">κεί πάλι θα χρειαστούμε κάποιες διευκρινίσεις. </w:t>
      </w:r>
    </w:p>
    <w:p w14:paraId="7814C88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Όσο αφορά το άρθρο 4</w:t>
      </w:r>
      <w:r>
        <w:rPr>
          <w:rFonts w:eastAsia="Times New Roman" w:cs="Times New Roman"/>
          <w:szCs w:val="24"/>
        </w:rPr>
        <w:t>,</w:t>
      </w:r>
      <w:r>
        <w:rPr>
          <w:rFonts w:eastAsia="Times New Roman" w:cs="Times New Roman"/>
          <w:szCs w:val="24"/>
        </w:rPr>
        <w:t xml:space="preserve"> που είναι τροποποίηση του ν.4178/2013</w:t>
      </w:r>
      <w:r>
        <w:rPr>
          <w:rFonts w:eastAsia="Times New Roman" w:cs="Times New Roman"/>
          <w:szCs w:val="24"/>
        </w:rPr>
        <w:t>,</w:t>
      </w:r>
      <w:r>
        <w:rPr>
          <w:rFonts w:eastAsia="Times New Roman" w:cs="Times New Roman"/>
          <w:szCs w:val="24"/>
        </w:rPr>
        <w:t xml:space="preserve"> ποιος θα καθορίζει θα ειδικά προσόντα και ποια θα είναι αυτά;</w:t>
      </w:r>
    </w:p>
    <w:p w14:paraId="7814C88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Το άρθρο 5</w:t>
      </w:r>
      <w:r>
        <w:rPr>
          <w:rFonts w:eastAsia="Times New Roman" w:cs="Times New Roman"/>
          <w:szCs w:val="24"/>
        </w:rPr>
        <w:t>,</w:t>
      </w:r>
      <w:r>
        <w:rPr>
          <w:rFonts w:eastAsia="Times New Roman" w:cs="Times New Roman"/>
          <w:szCs w:val="24"/>
        </w:rPr>
        <w:t xml:space="preserve"> στην ουσία για εμάς είναι η συνέχιση αυτού που κάνετε εδώ και πολλούς μήνες όταν νομοθετείτε. Προσπαθείτε να φτιάξετε έναν κομματικό στρατό, ένα κομματικό κράτος.</w:t>
      </w:r>
    </w:p>
    <w:p w14:paraId="7814C88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Καταλαβαίνετε μέσα σε δύο λεπτά πόσα ερωτήματα έχουν βγει από μία απλή τροπολογία, που λέτε </w:t>
      </w:r>
      <w:r>
        <w:rPr>
          <w:rFonts w:eastAsia="Times New Roman" w:cs="Times New Roman"/>
          <w:szCs w:val="24"/>
        </w:rPr>
        <w:t>εσείς, που για εμάς είναι μίνι νομοσχέδιο. Για τη συγκεκριμένη τροπολογία πιστεύουμε ότι δεν είναι και τόσο αθώα και είναι φωτογραφική σε αρκετές περιπτώσεις.</w:t>
      </w:r>
    </w:p>
    <w:p w14:paraId="7814C88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Ευχαριστώ πολύ.</w:t>
      </w:r>
    </w:p>
    <w:p w14:paraId="7814C88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Σαρίδη</w:t>
      </w:r>
      <w:proofErr w:type="spellEnd"/>
      <w:r>
        <w:rPr>
          <w:rFonts w:eastAsia="Times New Roman" w:cs="Times New Roman"/>
          <w:szCs w:val="24"/>
        </w:rPr>
        <w:t>, ζητήσατε τον λόγο επί της τροπο</w:t>
      </w:r>
      <w:r>
        <w:rPr>
          <w:rFonts w:eastAsia="Times New Roman" w:cs="Times New Roman"/>
          <w:szCs w:val="24"/>
        </w:rPr>
        <w:t>λογίας;</w:t>
      </w:r>
    </w:p>
    <w:p w14:paraId="7814C88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κύριε Πρόεδρε.</w:t>
      </w:r>
    </w:p>
    <w:p w14:paraId="7814C89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ΚΟΥΚΟΔΗΜΟΣ:</w:t>
      </w:r>
      <w:r>
        <w:rPr>
          <w:rFonts w:eastAsia="Times New Roman" w:cs="Times New Roman"/>
          <w:szCs w:val="24"/>
        </w:rPr>
        <w:t xml:space="preserve"> Ποια είναι η σειρά; Οι Κοινοβουλευτικοί </w:t>
      </w:r>
      <w:r>
        <w:rPr>
          <w:rFonts w:eastAsia="Times New Roman" w:cs="Times New Roman"/>
          <w:szCs w:val="24"/>
        </w:rPr>
        <w:t xml:space="preserve">Εκπρόσωποι </w:t>
      </w:r>
      <w:r>
        <w:rPr>
          <w:rFonts w:eastAsia="Times New Roman" w:cs="Times New Roman"/>
          <w:szCs w:val="24"/>
        </w:rPr>
        <w:t xml:space="preserve">είναι πρώτα; </w:t>
      </w:r>
    </w:p>
    <w:p w14:paraId="7814C89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Είμαι εισηγητής, κύριε Πρόεδρε.</w:t>
      </w:r>
    </w:p>
    <w:p w14:paraId="7814C89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Ως Βουλευτής θα μιλήσετε. Θέλετε να </w:t>
      </w:r>
      <w:r>
        <w:rPr>
          <w:rFonts w:eastAsia="Times New Roman" w:cs="Times New Roman"/>
          <w:szCs w:val="24"/>
        </w:rPr>
        <w:t>μιλήσετε ως εισηγητής;</w:t>
      </w:r>
    </w:p>
    <w:p w14:paraId="7814C89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ΚΟΥΚΟΔΗΜΟΣ:</w:t>
      </w:r>
      <w:r>
        <w:rPr>
          <w:rFonts w:eastAsia="Times New Roman" w:cs="Times New Roman"/>
          <w:szCs w:val="24"/>
        </w:rPr>
        <w:t xml:space="preserve"> Να τηρηθεί η διαδικασία, κύριε Πρόεδρε.</w:t>
      </w:r>
    </w:p>
    <w:p w14:paraId="7814C89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Είχαμε κατάλογο Βουλευτών. Αν θέλει να μιλήσει ως Βουλευτής …</w:t>
      </w:r>
    </w:p>
    <w:p w14:paraId="7814C895"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Είμαι εισηγητής, κύριε Πρόεδρε.</w:t>
      </w:r>
    </w:p>
    <w:p w14:paraId="7814C89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w:t>
      </w:r>
      <w:r>
        <w:rPr>
          <w:rFonts w:eastAsia="Times New Roman" w:cs="Times New Roman"/>
          <w:b/>
          <w:szCs w:val="24"/>
        </w:rPr>
        <w:t xml:space="preserve"> Κρεμαστινός):</w:t>
      </w:r>
      <w:r>
        <w:rPr>
          <w:rFonts w:eastAsia="Times New Roman" w:cs="Times New Roman"/>
          <w:szCs w:val="24"/>
        </w:rPr>
        <w:t xml:space="preserve"> Ωραία. </w:t>
      </w:r>
    </w:p>
    <w:p w14:paraId="7814C89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Κύριε Λοβέρδ</w:t>
      </w:r>
      <w:r>
        <w:rPr>
          <w:rFonts w:eastAsia="Times New Roman" w:cs="Times New Roman"/>
          <w:szCs w:val="24"/>
        </w:rPr>
        <w:t>ο</w:t>
      </w:r>
      <w:r>
        <w:rPr>
          <w:rFonts w:eastAsia="Times New Roman" w:cs="Times New Roman"/>
          <w:szCs w:val="24"/>
        </w:rPr>
        <w:t>, θέλετε να μιλήσετε ως Κοινοβουλευτικός</w:t>
      </w:r>
      <w:r>
        <w:rPr>
          <w:rFonts w:eastAsia="Times New Roman" w:cs="Times New Roman"/>
          <w:szCs w:val="24"/>
        </w:rPr>
        <w:t xml:space="preserve"> Εκπρόσωπος</w:t>
      </w:r>
      <w:r>
        <w:rPr>
          <w:rFonts w:eastAsia="Times New Roman" w:cs="Times New Roman"/>
          <w:szCs w:val="24"/>
        </w:rPr>
        <w:t xml:space="preserve">; Να μιλήσουν οι Κοινοβουλευτικοί </w:t>
      </w:r>
      <w:r>
        <w:rPr>
          <w:rFonts w:eastAsia="Times New Roman" w:cs="Times New Roman"/>
          <w:szCs w:val="24"/>
        </w:rPr>
        <w:t xml:space="preserve">Εκπρόσωποι </w:t>
      </w:r>
      <w:r>
        <w:rPr>
          <w:rFonts w:eastAsia="Times New Roman" w:cs="Times New Roman"/>
          <w:szCs w:val="24"/>
        </w:rPr>
        <w:t>και μετά οι εισηγητές.</w:t>
      </w:r>
    </w:p>
    <w:p w14:paraId="7814C898"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Εντάξει.</w:t>
      </w:r>
    </w:p>
    <w:p w14:paraId="7814C89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Ανάποδα, κύριε Πρόεδρε. Πρώτα </w:t>
      </w:r>
      <w:r>
        <w:rPr>
          <w:rFonts w:eastAsia="Times New Roman" w:cs="Times New Roman"/>
          <w:szCs w:val="24"/>
        </w:rPr>
        <w:t xml:space="preserve">οι </w:t>
      </w:r>
      <w:r>
        <w:rPr>
          <w:rFonts w:eastAsia="Times New Roman" w:cs="Times New Roman"/>
          <w:szCs w:val="24"/>
        </w:rPr>
        <w:t xml:space="preserve">εισηγητές και στο </w:t>
      </w:r>
      <w:r>
        <w:rPr>
          <w:rFonts w:eastAsia="Times New Roman" w:cs="Times New Roman"/>
          <w:szCs w:val="24"/>
        </w:rPr>
        <w:t>τέλος οι Κοινοβουλευτικοί</w:t>
      </w:r>
      <w:r>
        <w:rPr>
          <w:rFonts w:eastAsia="Times New Roman" w:cs="Times New Roman"/>
          <w:szCs w:val="24"/>
        </w:rPr>
        <w:t xml:space="preserve"> Εκπρόσωποι.</w:t>
      </w:r>
    </w:p>
    <w:p w14:paraId="7814C89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Κοιτάξτε, εάν ζητήσουν τον λόγο οι Κοινοβουλευτικοί </w:t>
      </w:r>
      <w:r>
        <w:rPr>
          <w:rFonts w:eastAsia="Times New Roman" w:cs="Times New Roman"/>
          <w:szCs w:val="24"/>
        </w:rPr>
        <w:t xml:space="preserve">Εκπρόσωποι </w:t>
      </w:r>
      <w:r>
        <w:rPr>
          <w:rFonts w:eastAsia="Times New Roman" w:cs="Times New Roman"/>
          <w:szCs w:val="24"/>
        </w:rPr>
        <w:t xml:space="preserve">μπορούν </w:t>
      </w:r>
      <w:r>
        <w:rPr>
          <w:rFonts w:eastAsia="Times New Roman" w:cs="Times New Roman"/>
          <w:szCs w:val="24"/>
        </w:rPr>
        <w:t xml:space="preserve">να μιλήσουν </w:t>
      </w:r>
      <w:r>
        <w:rPr>
          <w:rFonts w:eastAsia="Times New Roman" w:cs="Times New Roman"/>
          <w:szCs w:val="24"/>
        </w:rPr>
        <w:t>μετά τον Υπουργό.</w:t>
      </w:r>
    </w:p>
    <w:p w14:paraId="7814C89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Εγώ θα το προτιμούσα, είναι καλύτερο.</w:t>
      </w:r>
    </w:p>
    <w:p w14:paraId="7814C89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w:t>
      </w:r>
      <w:r>
        <w:rPr>
          <w:rFonts w:eastAsia="Times New Roman" w:cs="Times New Roman"/>
          <w:b/>
          <w:szCs w:val="24"/>
        </w:rPr>
        <w:t>μαστινός):</w:t>
      </w:r>
      <w:r>
        <w:rPr>
          <w:rFonts w:eastAsia="Times New Roman" w:cs="Times New Roman"/>
          <w:szCs w:val="24"/>
        </w:rPr>
        <w:t xml:space="preserve"> Κύριε Κωνσταντινόπουλε, έχετε τον λόγο για πέντε λεπτά ως εισηγητής.</w:t>
      </w:r>
    </w:p>
    <w:p w14:paraId="7814C89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w:t>
      </w:r>
    </w:p>
    <w:p w14:paraId="7814C89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Μου δίνεται η δυνατότητα να μιλήσω για δυο θέματα, τα οποία αφορούσαν τη διαδικασία των επίκαιρων ερωτήσεων.</w:t>
      </w:r>
    </w:p>
    <w:p w14:paraId="7814C89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Κοιτάξτε, κύριε Πρόεδρε, πρι</w:t>
      </w:r>
      <w:r>
        <w:rPr>
          <w:rFonts w:eastAsia="Times New Roman" w:cs="Times New Roman"/>
          <w:szCs w:val="24"/>
        </w:rPr>
        <w:t xml:space="preserve">ν είδα τον κ. </w:t>
      </w:r>
      <w:proofErr w:type="spellStart"/>
      <w:r>
        <w:rPr>
          <w:rFonts w:eastAsia="Times New Roman" w:cs="Times New Roman"/>
          <w:szCs w:val="24"/>
        </w:rPr>
        <w:t>Τσακαλώτο</w:t>
      </w:r>
      <w:proofErr w:type="spellEnd"/>
      <w:r>
        <w:rPr>
          <w:rFonts w:eastAsia="Times New Roman" w:cs="Times New Roman"/>
          <w:szCs w:val="24"/>
        </w:rPr>
        <w:t xml:space="preserve"> να κυκλοφορεί στους διαδρόμους της Βουλής και την ίδια ώρα έπρεπε να έρθει να απαντήσει στις ερωτήσεις και δήλωσε φόρτο εργασίας. Νομίζω ότι είναι προσβλητικό για τον θεσμό και για εσάς και για όλους μας.</w:t>
      </w:r>
    </w:p>
    <w:p w14:paraId="7814C8A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Κύριε Κωνσταντόπουλε, θα σας διακόψω επειδή το θέσατε και επί προσωπικού.</w:t>
      </w:r>
    </w:p>
    <w:p w14:paraId="7814C8A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Αυτός ο φόρτος εργασίας έχει επανειλημμένως εξηγηθεί ότι δεν αποτελεί λόγο ως φόρτος εργασίας και τον επικαλούνται πολλοί Υπουργοί, όχι ένας. Το έχουμε δει επανειλημμέν</w:t>
      </w:r>
      <w:r>
        <w:rPr>
          <w:rFonts w:eastAsia="Times New Roman" w:cs="Times New Roman"/>
          <w:szCs w:val="24"/>
        </w:rPr>
        <w:t>ως, οπότε μην παραβιάζετε θύρες ανοικτές.</w:t>
      </w:r>
    </w:p>
    <w:p w14:paraId="7814C8A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Παρακαλώ, συνεχίστε.</w:t>
      </w:r>
    </w:p>
    <w:p w14:paraId="7814C8A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Έθεσα κατά την ομιλία μου, που αφορούσε την κύρωση της σύμβασης, δύο θέματα τα οποία νομίζω ότι τα εξήγησε πάρα πολύ καλά ο κ. </w:t>
      </w:r>
      <w:proofErr w:type="spellStart"/>
      <w:r>
        <w:rPr>
          <w:rFonts w:eastAsia="Times New Roman" w:cs="Times New Roman"/>
          <w:szCs w:val="24"/>
        </w:rPr>
        <w:t>Κεγκέρογλου</w:t>
      </w:r>
      <w:proofErr w:type="spellEnd"/>
      <w:r>
        <w:rPr>
          <w:rFonts w:eastAsia="Times New Roman" w:cs="Times New Roman"/>
          <w:szCs w:val="24"/>
        </w:rPr>
        <w:t>.</w:t>
      </w:r>
    </w:p>
    <w:p w14:paraId="7814C8A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Κυρία Υπουργέ, όλα αυτά π</w:t>
      </w:r>
      <w:r>
        <w:rPr>
          <w:rFonts w:eastAsia="Times New Roman" w:cs="Times New Roman"/>
          <w:szCs w:val="24"/>
        </w:rPr>
        <w:t xml:space="preserve">ου λέτε σήμερα θα αποδειχθούν σε λίγους μήνες, δηλαδή ποιοι θα γίνουν γενικοί διευθυντές και αν θα γίνουν αυτοί με δύο χρόνια ή τρία. Ό,τι και να λέτε σήμερα εσείς, ό,τι και να λέμε εμείς, θα αποδειχθεί πολύ σύντομα. </w:t>
      </w:r>
    </w:p>
    <w:p w14:paraId="7814C8A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όμως, –δεν ξέρω αν τ</w:t>
      </w:r>
      <w:r>
        <w:rPr>
          <w:rFonts w:eastAsia="Times New Roman" w:cs="Times New Roman"/>
          <w:szCs w:val="24"/>
        </w:rPr>
        <w:t xml:space="preserve">ο διαβάσατε, αν το είδατε αυτό που σας κατέθεσε, το έχετε μπροστά σας;- σας κατέθεσε πριν λίγο στην ομιλία του έναν συγκριτικό πίνακα. Θα παρακαλούσα να δοθεί στην αρμόδια Υπουργό. Εδώ έχουμε το εξής –για να δείτε την αξιοκρατία επί ΣΥΡΙΖΑ, </w:t>
      </w:r>
      <w:proofErr w:type="spellStart"/>
      <w:r>
        <w:rPr>
          <w:rFonts w:eastAsia="Times New Roman" w:cs="Times New Roman"/>
          <w:szCs w:val="24"/>
        </w:rPr>
        <w:t>συριζο</w:t>
      </w:r>
      <w:r>
        <w:rPr>
          <w:rFonts w:eastAsia="Times New Roman" w:cs="Times New Roman"/>
          <w:szCs w:val="24"/>
        </w:rPr>
        <w:t>αξιοκρατί</w:t>
      </w:r>
      <w:r>
        <w:rPr>
          <w:rFonts w:eastAsia="Times New Roman" w:cs="Times New Roman"/>
          <w:szCs w:val="24"/>
        </w:rPr>
        <w:t>α</w:t>
      </w:r>
      <w:proofErr w:type="spellEnd"/>
      <w:r>
        <w:rPr>
          <w:rFonts w:eastAsia="Times New Roman" w:cs="Times New Roman"/>
          <w:szCs w:val="24"/>
        </w:rPr>
        <w:t xml:space="preserve"> και αξιολόγηση- τα ίδια πρόσωπα σε δομές που λειτουργούν με δική σας ευθύνη, έχουν σε πέντε διαφορετικές δομές πέντε διαφορετικές βαθμολογήσεις. Το ίδιο πρόσωπο! </w:t>
      </w:r>
    </w:p>
    <w:p w14:paraId="7814C8A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w:t>
      </w:r>
      <w:r>
        <w:rPr>
          <w:rFonts w:eastAsia="Times New Roman" w:cs="Times New Roman"/>
          <w:b/>
          <w:szCs w:val="24"/>
        </w:rPr>
        <w:t>Ανασυγκρότησης</w:t>
      </w:r>
      <w:r>
        <w:rPr>
          <w:rFonts w:eastAsia="Times New Roman" w:cs="Times New Roman"/>
          <w:b/>
          <w:szCs w:val="24"/>
        </w:rPr>
        <w:t>):</w:t>
      </w:r>
      <w:r>
        <w:rPr>
          <w:rFonts w:eastAsia="Times New Roman" w:cs="Times New Roman"/>
          <w:szCs w:val="24"/>
        </w:rPr>
        <w:t xml:space="preserve"> Δεν καταλαβαίνετε πώς γίνεται αυτό; Είναι άλλα κριτήρια.</w:t>
      </w:r>
    </w:p>
    <w:p w14:paraId="7814C8A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Όχι, κυρία Υπουργέ. Είναι </w:t>
      </w:r>
      <w:proofErr w:type="spellStart"/>
      <w:r>
        <w:rPr>
          <w:rFonts w:eastAsia="Times New Roman" w:cs="Times New Roman"/>
          <w:szCs w:val="24"/>
        </w:rPr>
        <w:t>συριζοαξιολόγηση</w:t>
      </w:r>
      <w:proofErr w:type="spellEnd"/>
      <w:r>
        <w:rPr>
          <w:rFonts w:eastAsia="Times New Roman" w:cs="Times New Roman"/>
          <w:szCs w:val="24"/>
        </w:rPr>
        <w:t xml:space="preserve"> </w:t>
      </w:r>
      <w:r>
        <w:rPr>
          <w:rFonts w:eastAsia="Times New Roman" w:cs="Times New Roman"/>
          <w:szCs w:val="24"/>
        </w:rPr>
        <w:t>αυτή.</w:t>
      </w:r>
    </w:p>
    <w:p w14:paraId="7814C8A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λέω κάτι, σας λέω να πάρετε τον κατάλογο. Ίδιο πρόσωπο, δεν είναι κάτι που είναι κρυφό. Σας το κατέθεσε πριν λίγο ο κ</w:t>
      </w:r>
      <w:r>
        <w:rPr>
          <w:rFonts w:eastAsia="Times New Roman" w:cs="Times New Roman"/>
          <w:szCs w:val="24"/>
        </w:rPr>
        <w:t xml:space="preserve">. </w:t>
      </w:r>
      <w:proofErr w:type="spellStart"/>
      <w:r>
        <w:rPr>
          <w:rFonts w:eastAsia="Times New Roman" w:cs="Times New Roman"/>
          <w:szCs w:val="24"/>
        </w:rPr>
        <w:t>Κεγκέρογλου</w:t>
      </w:r>
      <w:proofErr w:type="spellEnd"/>
      <w:r>
        <w:rPr>
          <w:rFonts w:eastAsia="Times New Roman" w:cs="Times New Roman"/>
          <w:szCs w:val="24"/>
        </w:rPr>
        <w:t>.</w:t>
      </w:r>
    </w:p>
    <w:p w14:paraId="7814C8A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Η Δήμητρα</w:t>
      </w:r>
      <w:r>
        <w:rPr>
          <w:rFonts w:eastAsia="Times New Roman" w:cs="Times New Roman"/>
          <w:szCs w:val="24"/>
        </w:rPr>
        <w:t>,</w:t>
      </w:r>
      <w:r>
        <w:rPr>
          <w:rFonts w:eastAsia="Times New Roman" w:cs="Times New Roman"/>
          <w:szCs w:val="24"/>
        </w:rPr>
        <w:t xml:space="preserve"> για να μη σας πω το επώνυμο, που είναι κοινωνική λειτουργός, στον Δήμο Αιγάλεω πήρε εξακόσια μόρια, στον Δήμο Μεταμόρφωσης εννιακόσια μόρια, στον Δήμο Ελληνικού</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Αργυρούπολης εννιακόσια μόρια και στη ΜΚΟ «Έδρα» επτακόσια τριάντα </w:t>
      </w:r>
      <w:r>
        <w:rPr>
          <w:rFonts w:eastAsia="Times New Roman" w:cs="Times New Roman"/>
          <w:szCs w:val="24"/>
        </w:rPr>
        <w:t xml:space="preserve">πέντε μόρια. </w:t>
      </w:r>
    </w:p>
    <w:p w14:paraId="7814C8A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Τι είναι αυτό; Εσείς, που θέλετε τη διαφάνεια, κύριοι συνάδελφοι; Εγώ καταλαβαίνω ότι οι Βουλευτές έχουν </w:t>
      </w:r>
      <w:proofErr w:type="spellStart"/>
      <w:r>
        <w:rPr>
          <w:rFonts w:eastAsia="Times New Roman" w:cs="Times New Roman"/>
          <w:szCs w:val="24"/>
        </w:rPr>
        <w:t>συνευθύνη</w:t>
      </w:r>
      <w:proofErr w:type="spellEnd"/>
      <w:r>
        <w:rPr>
          <w:rFonts w:eastAsia="Times New Roman" w:cs="Times New Roman"/>
          <w:szCs w:val="24"/>
        </w:rPr>
        <w:t xml:space="preserve">, αλλά δεν έχουν βάλει το δαχτυλάκι τους. Το δαχτυλάκι της το έχει βάλει η ηγετική ομάδα και η Κυβέρνηση, για να υπάρχουν αυτά. </w:t>
      </w:r>
      <w:r>
        <w:rPr>
          <w:rFonts w:eastAsia="Times New Roman" w:cs="Times New Roman"/>
          <w:szCs w:val="24"/>
        </w:rPr>
        <w:t xml:space="preserve">Πώς να σας εμπιστευτούμε; Και λέτε ότι είναι πλασματικά; </w:t>
      </w:r>
    </w:p>
    <w:p w14:paraId="7814C8A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Δηλαδή, αυτοί που έχουν πάει στην Ευρωπαϊκή Επιτροπή –για όσα χρόνια έχουν πάει- και έχουν δουλέψει σε αντικείμενο το οποίο όλοι θεωρούμε πως θα μπορούσε να βοηθήσει και την ελληνική διοίκηση, τα χρ</w:t>
      </w:r>
      <w:r>
        <w:rPr>
          <w:rFonts w:eastAsia="Times New Roman" w:cs="Times New Roman"/>
          <w:szCs w:val="24"/>
        </w:rPr>
        <w:t xml:space="preserve">όνια τους ήταν πλασματικά; Αν </w:t>
      </w:r>
      <w:r>
        <w:rPr>
          <w:rFonts w:eastAsia="Times New Roman" w:cs="Times New Roman"/>
          <w:szCs w:val="24"/>
        </w:rPr>
        <w:lastRenderedPageBreak/>
        <w:t>το πείτε έτσι, εντάξει. Δηλαδή, αυτοί οι άνθρωποι δεν θα βαθμολογούνται; Τότε γιατί να πάει κάποιος στο εξωτερικό και να ξαναγυρίσει; Δεν θέλουμε ανθρώπους που να στέλνουμε στο εξωτερικό, με διαφανείς διαδικασίες, με αξιολόγησ</w:t>
      </w:r>
      <w:r>
        <w:rPr>
          <w:rFonts w:eastAsia="Times New Roman" w:cs="Times New Roman"/>
          <w:szCs w:val="24"/>
        </w:rPr>
        <w:t>η, τους οποίους να τους χρησιμοποιούμε ώστε να πάρουν περισσότερα προσόντα, εμπειρίες και να επιστρέψουν και να μπουν στη δημόσια διοίκηση; Ή δεν είναι δικοί μας αυτοί; Δεν έχουν κανέναν οι ΑΝΕΛ εδώ, ο ΣΥΡΙΖΑ, δεν υπάρχει κανένας;</w:t>
      </w:r>
    </w:p>
    <w:p w14:paraId="7814C8A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Τι σχέση έχει ο νόμος που</w:t>
      </w:r>
      <w:r>
        <w:rPr>
          <w:rFonts w:eastAsia="Times New Roman" w:cs="Times New Roman"/>
          <w:szCs w:val="24"/>
        </w:rPr>
        <w:t xml:space="preserve"> ψηφίσατε -και τώρα </w:t>
      </w:r>
      <w:proofErr w:type="spellStart"/>
      <w:r>
        <w:rPr>
          <w:rFonts w:eastAsia="Times New Roman" w:cs="Times New Roman"/>
          <w:szCs w:val="24"/>
        </w:rPr>
        <w:t>ξεψηφίζετε</w:t>
      </w:r>
      <w:proofErr w:type="spellEnd"/>
      <w:r>
        <w:rPr>
          <w:rFonts w:eastAsia="Times New Roman" w:cs="Times New Roman"/>
          <w:szCs w:val="24"/>
        </w:rPr>
        <w:t>- πριν από ενάμιση χρόνο, αδιαφορώντας για τις προβλέψεις του Υπαλληλικού Κώδικα, διαδικασίες, κριτήρια, σε όλα τα επίπεδα; Εσείς τον ψηφίσατε, εσείς είπατε ότι έπρεπε να τον αλλάξουμε. Όταν σας τα έλεγε –αφήστε εμάς, γιατί σα</w:t>
      </w:r>
      <w:r>
        <w:rPr>
          <w:rFonts w:eastAsia="Times New Roman" w:cs="Times New Roman"/>
          <w:szCs w:val="24"/>
        </w:rPr>
        <w:t xml:space="preserve">ς το λέγαμε ότι δεν θα προχωρήσει αυτός ο νόμος- η ΑΔΕΔΥ και η ΠΟΕΔΗΝ, γιατί δεν είχατε πειστεί τότε και δώστε μου μία εξήγηση γιατί σήμερα εσείς οι ίδιοι, οι Βουλευτές, θα ψηφίσετε και θα </w:t>
      </w:r>
      <w:proofErr w:type="spellStart"/>
      <w:r>
        <w:rPr>
          <w:rFonts w:eastAsia="Times New Roman" w:cs="Times New Roman"/>
          <w:szCs w:val="24"/>
        </w:rPr>
        <w:t>ξεψηφίσετε</w:t>
      </w:r>
      <w:proofErr w:type="spellEnd"/>
      <w:r>
        <w:rPr>
          <w:rFonts w:eastAsia="Times New Roman" w:cs="Times New Roman"/>
          <w:szCs w:val="24"/>
        </w:rPr>
        <w:t>; Τι άλλαξε σε αυτά που σας λέγαμε τότε και τώρα; Θέλει μ</w:t>
      </w:r>
      <w:r>
        <w:rPr>
          <w:rFonts w:eastAsia="Times New Roman" w:cs="Times New Roman"/>
          <w:szCs w:val="24"/>
        </w:rPr>
        <w:t xml:space="preserve">ία εξήγηση, κυρία Υπουργέ. Διαφορετικά, όλα τα υπόλοιπα είναι στη λογική σας, να φτιάξουμε μερικούς γενικούς διευθυντές ακόμα, όσο μείνουμε στην εξουσία, για να έχουμε κομματικό πελατολόγιο. </w:t>
      </w:r>
    </w:p>
    <w:p w14:paraId="7814C8A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7814C8A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w:t>
      </w:r>
      <w:r>
        <w:rPr>
          <w:rFonts w:eastAsia="Times New Roman" w:cs="Times New Roman"/>
          <w:szCs w:val="24"/>
        </w:rPr>
        <w:t>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814C8AF" w14:textId="77777777" w:rsidR="00D90BAD" w:rsidRDefault="009A27D8">
      <w:pPr>
        <w:spacing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Ευχαριστώ.</w:t>
      </w:r>
    </w:p>
    <w:p w14:paraId="7814C8B0" w14:textId="77777777" w:rsidR="00D90BAD" w:rsidRDefault="009A27D8">
      <w:pPr>
        <w:spacing w:line="600" w:lineRule="auto"/>
        <w:ind w:firstLine="720"/>
        <w:jc w:val="both"/>
        <w:rPr>
          <w:rFonts w:eastAsia="Times New Roman"/>
          <w:bCs/>
          <w:szCs w:val="24"/>
        </w:rPr>
      </w:pPr>
      <w:r>
        <w:rPr>
          <w:rFonts w:eastAsia="Times New Roman"/>
          <w:bCs/>
          <w:szCs w:val="24"/>
        </w:rPr>
        <w:t xml:space="preserve">Τον λόγο έχει ο </w:t>
      </w:r>
      <w:r>
        <w:rPr>
          <w:rFonts w:eastAsia="Times New Roman"/>
          <w:bCs/>
          <w:szCs w:val="24"/>
        </w:rPr>
        <w:t xml:space="preserve">ειδικός αγορητής </w:t>
      </w:r>
      <w:r>
        <w:rPr>
          <w:rFonts w:eastAsia="Times New Roman"/>
          <w:bCs/>
          <w:szCs w:val="24"/>
        </w:rPr>
        <w:t xml:space="preserve">της Ένωσης Κεντρώων κ. Ιωάννης </w:t>
      </w:r>
      <w:proofErr w:type="spellStart"/>
      <w:r>
        <w:rPr>
          <w:rFonts w:eastAsia="Times New Roman"/>
          <w:bCs/>
          <w:szCs w:val="24"/>
        </w:rPr>
        <w:t>Σαρίδης</w:t>
      </w:r>
      <w:proofErr w:type="spellEnd"/>
      <w:r>
        <w:rPr>
          <w:rFonts w:eastAsia="Times New Roman"/>
          <w:bCs/>
          <w:szCs w:val="24"/>
        </w:rPr>
        <w:t xml:space="preserve"> και με ενημερώνουν ότι επιστρέφει ο κ. </w:t>
      </w:r>
      <w:proofErr w:type="spellStart"/>
      <w:r>
        <w:rPr>
          <w:rFonts w:eastAsia="Times New Roman"/>
          <w:bCs/>
          <w:szCs w:val="24"/>
        </w:rPr>
        <w:t>Κατρούγκαλος</w:t>
      </w:r>
      <w:proofErr w:type="spellEnd"/>
      <w:r>
        <w:rPr>
          <w:rFonts w:eastAsia="Times New Roman"/>
          <w:bCs/>
          <w:szCs w:val="24"/>
        </w:rPr>
        <w:t>.</w:t>
      </w:r>
    </w:p>
    <w:p w14:paraId="7814C8B1" w14:textId="77777777" w:rsidR="00D90BAD" w:rsidRDefault="009A27D8">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Ευχαριστώ πολύ, κύριε Πρόεδρε.</w:t>
      </w:r>
    </w:p>
    <w:p w14:paraId="7814C8B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εσείς της Κυβέρνησης νομοθετείτε, λες και θα εγκαταλείψετε αύριο την Κυβέρνηση. Διαπραγματεύεστε, λες και είσαστε </w:t>
      </w:r>
      <w:r>
        <w:rPr>
          <w:rFonts w:eastAsia="Times New Roman" w:cs="Times New Roman"/>
          <w:szCs w:val="24"/>
        </w:rPr>
        <w:t xml:space="preserve">Κυβέρνηση </w:t>
      </w:r>
      <w:r>
        <w:rPr>
          <w:rFonts w:eastAsia="Times New Roman" w:cs="Times New Roman"/>
          <w:szCs w:val="24"/>
        </w:rPr>
        <w:t xml:space="preserve">μιας ημέρας. Κυβερνάτε, λες και δεν ενδιαφέρεστε για το εθνικό συμφέρον. Έχετε φέρει τον διχασμό στην </w:t>
      </w:r>
      <w:r>
        <w:rPr>
          <w:rFonts w:eastAsia="Times New Roman" w:cs="Times New Roman"/>
          <w:szCs w:val="24"/>
        </w:rPr>
        <w:t>πολιτική ζωή εκεί που απαιτείται η συναίνεση. Ενεργοποιείτε έναν νόμο τον οποίον έχουμε ψηφίσει πριν από δεκατέσσερις μήνες, τον είχατε ανενεργό, και αλλάζετε με την ενεργοποίησή του όρους και κανόνες, οικοδομώντας έναν ολόκληρο κομματικό στρατό. Αυτό κάνε</w:t>
      </w:r>
      <w:r>
        <w:rPr>
          <w:rFonts w:eastAsia="Times New Roman" w:cs="Times New Roman"/>
          <w:szCs w:val="24"/>
        </w:rPr>
        <w:t>τε.</w:t>
      </w:r>
    </w:p>
    <w:p w14:paraId="7814C8B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έχουμε ακούσει τόσες φορές εδώ μέσα τις λέξεις «επείγον» και «κατεπείγον», που διστάζω να </w:t>
      </w:r>
      <w:r>
        <w:rPr>
          <w:rFonts w:eastAsia="Times New Roman" w:cs="Times New Roman"/>
          <w:szCs w:val="24"/>
        </w:rPr>
        <w:lastRenderedPageBreak/>
        <w:t xml:space="preserve">τις χρησιμοποιήσω. Δεν μου βγαίνει να τις πω ούτε και να εξηγήσω πόσο απαραίτητο θεωρώ πως είναι να σταματήσετε αυτή την </w:t>
      </w:r>
      <w:proofErr w:type="spellStart"/>
      <w:r>
        <w:rPr>
          <w:rFonts w:eastAsia="Times New Roman" w:cs="Times New Roman"/>
          <w:szCs w:val="24"/>
        </w:rPr>
        <w:t>παραβατική</w:t>
      </w:r>
      <w:proofErr w:type="spellEnd"/>
      <w:r>
        <w:rPr>
          <w:rFonts w:eastAsia="Times New Roman" w:cs="Times New Roman"/>
          <w:szCs w:val="24"/>
        </w:rPr>
        <w:t xml:space="preserve"> σ</w:t>
      </w:r>
      <w:r>
        <w:rPr>
          <w:rFonts w:eastAsia="Times New Roman" w:cs="Times New Roman"/>
          <w:szCs w:val="24"/>
        </w:rPr>
        <w:t xml:space="preserve">υμπεριφορά μέσα σε αυτήν την Αίθουσα, μη δείχνοντας σεβασμό στους εκπροσώπους του ελληνικού λαού. </w:t>
      </w:r>
    </w:p>
    <w:p w14:paraId="7814C8B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Αυτό συμβαίνει, επειδή υπάρχει το σοβαρό ενδεχόμενο να μην τις πάρετε στα σοβαρά. Όμως, η συγκεκριμένη τροπολογία με γενικό αριθμό 1003 και ειδικό 12 αποδεικ</w:t>
      </w:r>
      <w:r>
        <w:rPr>
          <w:rFonts w:eastAsia="Times New Roman" w:cs="Times New Roman"/>
          <w:szCs w:val="24"/>
        </w:rPr>
        <w:t xml:space="preserve">νύει χωρίς αμφιβολία πως δεν παίρνετε στα σοβαρά τις πολύ κρίσιμες και ζωτικές για τη </w:t>
      </w:r>
      <w:r>
        <w:rPr>
          <w:rFonts w:eastAsia="Times New Roman" w:cs="Times New Roman"/>
          <w:szCs w:val="24"/>
        </w:rPr>
        <w:t xml:space="preserve">δημοκρατία </w:t>
      </w:r>
      <w:r>
        <w:rPr>
          <w:rFonts w:eastAsia="Times New Roman" w:cs="Times New Roman"/>
          <w:szCs w:val="24"/>
        </w:rPr>
        <w:t>κοινοβουλευτικές σας υποχρεώσεις. Ο μόνος λόγος που δεν αποχώρησε η Ένωση Κεντρώων σήμερα από αυτή την Αίθουσα διαμαρτυρόμενη, είναι ο σεβασμός, που ακόμα διατ</w:t>
      </w:r>
      <w:r>
        <w:rPr>
          <w:rFonts w:eastAsia="Times New Roman" w:cs="Times New Roman"/>
          <w:szCs w:val="24"/>
        </w:rPr>
        <w:t xml:space="preserve">ηρούμε, απέναντι στις υπεύθυνες προσπάθειες των Υπουργών Εξωτερικών και Άμυνας να κρατήσουν μια σοβαρότητα, ένα μέτρο και προπάντων, μια ειλικρίνεια στις εργασίες της πολύ κρίσιμης Επιτροπής Εθνικής Άμυνας και Εξωτερικών Υποθέσεων. Παρ’ όλα αυτά, ο κ. </w:t>
      </w:r>
      <w:proofErr w:type="spellStart"/>
      <w:r>
        <w:rPr>
          <w:rFonts w:eastAsia="Times New Roman" w:cs="Times New Roman"/>
          <w:szCs w:val="24"/>
        </w:rPr>
        <w:t>Κατρ</w:t>
      </w:r>
      <w:r>
        <w:rPr>
          <w:rFonts w:eastAsia="Times New Roman" w:cs="Times New Roman"/>
          <w:szCs w:val="24"/>
        </w:rPr>
        <w:t>ούγκαλος</w:t>
      </w:r>
      <w:proofErr w:type="spellEnd"/>
      <w:r>
        <w:rPr>
          <w:rFonts w:eastAsia="Times New Roman" w:cs="Times New Roman"/>
          <w:szCs w:val="24"/>
        </w:rPr>
        <w:t xml:space="preserve"> σήμερα έκανε αποδεκτή τη συγκεκριμένη τροπολογία.</w:t>
      </w:r>
    </w:p>
    <w:p w14:paraId="7814C8B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Από σεβασμό, λοιπόν, σε μια προσπάθεια που κάνουμε όλα τα μέλη αυτής της </w:t>
      </w:r>
      <w:r>
        <w:rPr>
          <w:rFonts w:eastAsia="Times New Roman" w:cs="Times New Roman"/>
          <w:szCs w:val="24"/>
        </w:rPr>
        <w:t xml:space="preserve">επιτροπής </w:t>
      </w:r>
      <w:r>
        <w:rPr>
          <w:rFonts w:eastAsia="Times New Roman" w:cs="Times New Roman"/>
          <w:szCs w:val="24"/>
        </w:rPr>
        <w:t xml:space="preserve">να διατηρηθεί μεταξύ μας το απαραίτητο κλίμα συνεννόησης, παραμένουμε με σκοπό μάλιστα </w:t>
      </w:r>
      <w:r>
        <w:rPr>
          <w:rFonts w:eastAsia="Times New Roman" w:cs="Times New Roman"/>
          <w:szCs w:val="24"/>
        </w:rPr>
        <w:lastRenderedPageBreak/>
        <w:t>να εξηγήσουμε με κάθε τρόπο</w:t>
      </w:r>
      <w:r>
        <w:rPr>
          <w:rFonts w:eastAsia="Times New Roman" w:cs="Times New Roman"/>
          <w:szCs w:val="24"/>
        </w:rPr>
        <w:t xml:space="preserve"> και σε κάθε τόνο στα μέλη της υπόλοιπης Κυβέρνησης πως πρέπει να κρατήσουμε απ’ έξω από τις νομοθετικές τους τραγωδίες τα νομοσχέδια των δύο αυτών κρίσιμων Υπουργείων, Εξωτερικών και Άμυνας.</w:t>
      </w:r>
    </w:p>
    <w:p w14:paraId="7814C8B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Απαιτούμε να αποσυρθεί άμεσα η τροπολογία και να βρείτε κάπου αλ</w:t>
      </w:r>
      <w:r>
        <w:rPr>
          <w:rFonts w:eastAsia="Times New Roman" w:cs="Times New Roman"/>
          <w:szCs w:val="24"/>
        </w:rPr>
        <w:t xml:space="preserve">λού να την βάλετε. Αυτό είναι το επείγον σήμερα στις μέρες μας; </w:t>
      </w:r>
    </w:p>
    <w:p w14:paraId="7814C8B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Κατά την άποψή μου, είναι κατεπείγον να βρούμε λύση σε αυτό το δράμα, που εξελίσσεται καθημερινά στις Ένοπλες Δυνάμεις και λέγεται το αποτέλεσμα της πρόχειρης και βίαιης επιβολής του συνδικαλ</w:t>
      </w:r>
      <w:r>
        <w:rPr>
          <w:rFonts w:eastAsia="Times New Roman" w:cs="Times New Roman"/>
          <w:szCs w:val="24"/>
        </w:rPr>
        <w:t xml:space="preserve">ισμού στο στράτευμα. Αυτό το έφερε μια άλλη τραγική τροπολογία, η απαράδεκτη τροπολογία του περασμένου Ιουλίου, σαν και αυτή που καταθέτετε σήμερα εδώ εσείς. </w:t>
      </w:r>
    </w:p>
    <w:p w14:paraId="7814C8B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Αυτοί αποτελούν θλιβερό θέαμα. Κάνουν ζημιά στο ηθικό των στελεχών μας και αυτό το πράγμα θα πρέπ</w:t>
      </w:r>
      <w:r>
        <w:rPr>
          <w:rFonts w:eastAsia="Times New Roman" w:cs="Times New Roman"/>
          <w:szCs w:val="24"/>
        </w:rPr>
        <w:t>ει να σταματήσει. Όμως, πώς να σταματήσει, όταν αυτοί, που μπορούν να κάνουν κάτι, τρώγονται μεταξύ τους; Ο αιφνιδιασμός, που προκαλέσατε με την αποδοχή της τροπολογίας 1003/12, τορπιλίζει πολύμηνες και κοπιαστικές προσπάθειες. Κάπου πρέπει να μπει ένα τέλ</w:t>
      </w:r>
      <w:r>
        <w:rPr>
          <w:rFonts w:eastAsia="Times New Roman" w:cs="Times New Roman"/>
          <w:szCs w:val="24"/>
        </w:rPr>
        <w:t>ος.</w:t>
      </w:r>
    </w:p>
    <w:p w14:paraId="7814C8B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Αποφάσισα παρ’ όλα αυτά κόντρα στη λογική να παραμείνω στην Αίθουσα και να σας θέσω δύο-τρία ερωτήματα και να κάνω και κάποια σχόλια, στα οποία περιμένω και μια απάντηση. </w:t>
      </w:r>
    </w:p>
    <w:p w14:paraId="7814C8B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Έχετε αναρωτηθεί, κύριοι της Κυβέρνησης, τι μπορεί να σημαίνει το γεγονός πως εξ</w:t>
      </w:r>
      <w:r>
        <w:rPr>
          <w:rFonts w:eastAsia="Times New Roman" w:cs="Times New Roman"/>
          <w:szCs w:val="24"/>
        </w:rPr>
        <w:t>ωθείτε τους Βουλευτές να απέχουν από τις κοινοβουλευτικές διαδικασίες; Έχετε αναρωτηθεί, κύριοι της Κυβέρνησης, γιατί τα έδρανα της Βουλής είναι μονίμως άδεια;</w:t>
      </w:r>
    </w:p>
    <w:p w14:paraId="7814C8B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Από την άλλη, κάνατε κάποια έρευνα, για να μάθετε γιατί οι Έλληνες δεν ψηφίζουν; Προσπαθήσατε να</w:t>
      </w:r>
      <w:r>
        <w:rPr>
          <w:rFonts w:eastAsia="Times New Roman" w:cs="Times New Roman"/>
          <w:szCs w:val="24"/>
        </w:rPr>
        <w:t xml:space="preserve"> καταλάβετε γιατί απέχει από τις δημοκρατικές διαδικασίες τόσο μεγάλο ποσοστό του ελληνικού πληθυσμού; </w:t>
      </w:r>
    </w:p>
    <w:p w14:paraId="7814C8B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Η απαξίωση του Κανονισμού, η κατάχρηση έκτακτων νομοθετικών εργαλείων, η έλλειψη σεβασμού στο έργο των κοινοβουλευτικών επιτροπών εκεί οδηγούν, αυτά είν</w:t>
      </w:r>
      <w:r>
        <w:rPr>
          <w:rFonts w:eastAsia="Times New Roman" w:cs="Times New Roman"/>
          <w:szCs w:val="24"/>
        </w:rPr>
        <w:t xml:space="preserve">αι τα αποτελέσματά τους. Ωθούν τους πολίτες στην αδιαφορία. Να γιατί προτιμούν να δουν </w:t>
      </w:r>
      <w:proofErr w:type="spellStart"/>
      <w:r>
        <w:rPr>
          <w:rFonts w:eastAsia="Times New Roman" w:cs="Times New Roman"/>
          <w:szCs w:val="24"/>
        </w:rPr>
        <w:t>ριάλιτι</w:t>
      </w:r>
      <w:proofErr w:type="spellEnd"/>
      <w:r>
        <w:rPr>
          <w:rFonts w:eastAsia="Times New Roman" w:cs="Times New Roman"/>
          <w:szCs w:val="24"/>
        </w:rPr>
        <w:t xml:space="preserve"> από το να μάθουν τι ψηφίζουμε εδώ πέρα μέσα γι’ αυτούς χωρίς αυτούς.</w:t>
      </w:r>
    </w:p>
    <w:p w14:paraId="7814C8B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Πείτε τα στους συνδικαλιστές αυτά! Πείτε τους ότι φταίει η πολιτική σας, που έχει </w:t>
      </w:r>
      <w:r>
        <w:rPr>
          <w:rFonts w:eastAsia="Times New Roman" w:cs="Times New Roman"/>
          <w:szCs w:val="24"/>
        </w:rPr>
        <w:t xml:space="preserve">απαυδήσει </w:t>
      </w:r>
      <w:r>
        <w:rPr>
          <w:rFonts w:eastAsia="Times New Roman" w:cs="Times New Roman"/>
          <w:szCs w:val="24"/>
        </w:rPr>
        <w:t xml:space="preserve">ο κόσμος και συνειδητά πλέον </w:t>
      </w:r>
      <w:r>
        <w:rPr>
          <w:rFonts w:eastAsia="Times New Roman" w:cs="Times New Roman"/>
          <w:szCs w:val="24"/>
        </w:rPr>
        <w:lastRenderedPageBreak/>
        <w:t>αδιαφορεί. Όμως, σας εξυπηρετεί και εσάς αυτό. Βολεύει τελικά και την πρώτη φορά Αριστερά να κάθονται οι Έλληνες στον καναπέ, από εκεί που τους σηκώσατε κάποια στιγμή δήθεν για το καλό τους. Και αφού σας έδωσαν την εξουσία, του</w:t>
      </w:r>
      <w:r>
        <w:rPr>
          <w:rFonts w:eastAsia="Times New Roman" w:cs="Times New Roman"/>
          <w:szCs w:val="24"/>
        </w:rPr>
        <w:t xml:space="preserve">ς λέτε με τον τρόπο σας τώρα να αδιαφορήσουν, να κάνουν πως δεν βλέπουν. </w:t>
      </w:r>
    </w:p>
    <w:p w14:paraId="7814C8B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814C8B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Ολοκληρώνω σε ένα λεπτό, κύριε Πρόεδρε.</w:t>
      </w:r>
    </w:p>
    <w:p w14:paraId="7814C8C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Απογοητεύετε τον κόσμο και τον πείθετε πως δεν αξίζει να π</w:t>
      </w:r>
      <w:r>
        <w:rPr>
          <w:rFonts w:eastAsia="Times New Roman" w:cs="Times New Roman"/>
          <w:szCs w:val="24"/>
        </w:rPr>
        <w:t xml:space="preserve">ροσπαθεί, αφού κι εσείς χρησιμοποιείτε τις τακτικές των προηγούμενων και έτσι τις νομιμοποιήσατε. Αυτό είναι το μεγαλύτερο κακό που έχετε κάνει. </w:t>
      </w:r>
    </w:p>
    <w:p w14:paraId="7814C8C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Αν δεν αποσυρθεί η τροπολογία, θα την καταψηφίσουμε, αρνούμενοι να σχολιάσουμε το περιεχόμενό της, το οποίο, β</w:t>
      </w:r>
      <w:r>
        <w:rPr>
          <w:rFonts w:eastAsia="Times New Roman" w:cs="Times New Roman"/>
          <w:szCs w:val="24"/>
        </w:rPr>
        <w:t>εβαίως, όπως έχει γίνει αντιληπτό, είναι εξίσου απαράδεκτο όσο και η νομοθετική συμπεριφορά σας.</w:t>
      </w:r>
    </w:p>
    <w:p w14:paraId="7814C8C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είστε απολύτως υπεύθυνοι για το γεγονός πώς οι συμπολίτες μας έφτασαν να νιώθουν πως δεν έχουν πια επιλογές, καθώς με τα λεγόμενά σας </w:t>
      </w:r>
      <w:r>
        <w:rPr>
          <w:rFonts w:eastAsia="Times New Roman" w:cs="Times New Roman"/>
          <w:szCs w:val="24"/>
        </w:rPr>
        <w:t xml:space="preserve">και τις πράξεις </w:t>
      </w:r>
      <w:r>
        <w:rPr>
          <w:rFonts w:eastAsia="Times New Roman" w:cs="Times New Roman"/>
          <w:szCs w:val="24"/>
        </w:rPr>
        <w:lastRenderedPageBreak/>
        <w:t>σας κατάλαβαν πως κυβερνά μια κατοχική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την οποία αντιπολιτεύεται μια καλή για την πέψη της δεξιά.</w:t>
      </w:r>
    </w:p>
    <w:p w14:paraId="7814C8C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Ευχαριστώ πολύ.</w:t>
      </w:r>
    </w:p>
    <w:p w14:paraId="7814C8C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7814C8C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Κύριε Σταμάτη, έχετε τον λόγο.</w:t>
      </w:r>
    </w:p>
    <w:p w14:paraId="7814C8C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ΔΗΜΗΤΡΙΟΣ ΣΤ</w:t>
      </w:r>
      <w:r>
        <w:rPr>
          <w:rFonts w:eastAsia="Times New Roman" w:cs="Times New Roman"/>
          <w:b/>
          <w:szCs w:val="24"/>
        </w:rPr>
        <w:t xml:space="preserve">ΑΜΑΤΗΣ: </w:t>
      </w:r>
      <w:r>
        <w:rPr>
          <w:rFonts w:eastAsia="Times New Roman" w:cs="Times New Roman"/>
          <w:szCs w:val="24"/>
        </w:rPr>
        <w:t xml:space="preserve">Κύριε Πρόεδρε, θα είμαι σύντομος. </w:t>
      </w:r>
    </w:p>
    <w:p w14:paraId="7814C8C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Θέλω μόνο να προσθέσω σε όσα είπαν οι προηγούμενοι συνάδελφοι, για τον τρόπο με τον οποίο εισάγετε νομοσχέδια και τροπολογίες στη Βουλή, ότι έχετε αντικαταστήσει την πρώτη φόρμουλα που είχατε βρει με τις πράξεις ν</w:t>
      </w:r>
      <w:r>
        <w:rPr>
          <w:rFonts w:eastAsia="Times New Roman" w:cs="Times New Roman"/>
          <w:szCs w:val="24"/>
        </w:rPr>
        <w:t>ομοθετικού περιεχομένου και αφού διαπιστώσατε ότι έχει ολοκληρωθεί ο κύκλος των ΠΝΠ, εισάγετε τώρα τη νέα μέθοδο με τις τροπολογίες.</w:t>
      </w:r>
    </w:p>
    <w:p w14:paraId="7814C8C8" w14:textId="77777777" w:rsidR="00D90BAD" w:rsidRDefault="009A27D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Χθες η </w:t>
      </w:r>
      <w:r>
        <w:rPr>
          <w:rFonts w:eastAsia="Times New Roman"/>
          <w:bCs/>
          <w:shd w:val="clear" w:color="auto" w:fill="FFFFFF"/>
        </w:rPr>
        <w:t>Βουλή</w:t>
      </w:r>
      <w:r>
        <w:rPr>
          <w:rFonts w:eastAsia="Times New Roman" w:cs="Times New Roman"/>
          <w:bCs/>
          <w:shd w:val="clear" w:color="auto" w:fill="FFFFFF"/>
        </w:rPr>
        <w:t xml:space="preserve"> υπέστη δεινό πλήγμα για μια ακόμη φορά, όταν συζητούσε </w:t>
      </w:r>
      <w:r>
        <w:rPr>
          <w:rFonts w:eastAsia="Times New Roman"/>
          <w:bCs/>
          <w:shd w:val="clear" w:color="auto" w:fill="FFFFFF"/>
        </w:rPr>
        <w:t>τροπολογίες</w:t>
      </w:r>
      <w:r>
        <w:rPr>
          <w:rFonts w:eastAsia="Times New Roman" w:cs="Times New Roman"/>
          <w:bCs/>
          <w:shd w:val="clear" w:color="auto" w:fill="FFFFFF"/>
        </w:rPr>
        <w:t xml:space="preserve"> που δεν είχαν καμμία σχέση με το συζητούμενο νομοσχέδιο και που τις περισσότερες από αυτές δεν μπορείτε να τις δικαιολογήσετε, όπως επίσης και τη βιασύνη </w:t>
      </w:r>
      <w:r>
        <w:rPr>
          <w:rFonts w:eastAsia="Times New Roman" w:cs="Times New Roman"/>
          <w:bCs/>
          <w:shd w:val="clear" w:color="auto" w:fill="FFFFFF"/>
        </w:rPr>
        <w:lastRenderedPageBreak/>
        <w:t xml:space="preserve">που σας διακατέχει να συζητηθούν και να ψηφιστούν στη </w:t>
      </w:r>
      <w:r>
        <w:rPr>
          <w:rFonts w:eastAsia="Times New Roman"/>
          <w:bCs/>
          <w:shd w:val="clear" w:color="auto" w:fill="FFFFFF"/>
        </w:rPr>
        <w:t>Βουλή</w:t>
      </w:r>
      <w:r>
        <w:rPr>
          <w:rFonts w:eastAsia="Times New Roman" w:cs="Times New Roman"/>
          <w:bCs/>
          <w:shd w:val="clear" w:color="auto" w:fill="FFFFFF"/>
        </w:rPr>
        <w:t xml:space="preserve">. Και σήμερα έχουμε μία μεν, αλλά </w:t>
      </w:r>
      <w:r>
        <w:rPr>
          <w:rFonts w:eastAsia="Times New Roman"/>
          <w:bCs/>
          <w:shd w:val="clear" w:color="auto" w:fill="FFFFFF"/>
        </w:rPr>
        <w:t>έχει</w:t>
      </w:r>
      <w:r>
        <w:rPr>
          <w:rFonts w:eastAsia="Times New Roman" w:cs="Times New Roman"/>
          <w:bCs/>
          <w:shd w:val="clear" w:color="auto" w:fill="FFFFFF"/>
        </w:rPr>
        <w:t xml:space="preserve"> όλα</w:t>
      </w:r>
      <w:r>
        <w:rPr>
          <w:rFonts w:eastAsia="Times New Roman" w:cs="Times New Roman"/>
          <w:bCs/>
          <w:shd w:val="clear" w:color="auto" w:fill="FFFFFF"/>
        </w:rPr>
        <w:t xml:space="preserve"> τα στοιχεία των προηγουμένων μεθοδεύσεων. </w:t>
      </w:r>
    </w:p>
    <w:p w14:paraId="7814C8C9" w14:textId="77777777" w:rsidR="00D90BAD" w:rsidRDefault="009A27D8">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Εισάγετε μια τροπολογία με την οποίαν επιχειρείτε μια τομή στον χώρο της δημόσιας διοίκησης. Το απλό ερώτημα που μπορεί </w:t>
      </w:r>
      <w:r>
        <w:rPr>
          <w:rFonts w:eastAsia="Times New Roman"/>
          <w:bCs/>
          <w:shd w:val="clear" w:color="auto" w:fill="FFFFFF"/>
        </w:rPr>
        <w:t>να τεθεί, κυρίες και κύριοι συνάδελφοι, στην Αίθουσα αυτή είναι: Πρώτον, υπάρχει κάτι κατεπε</w:t>
      </w:r>
      <w:r>
        <w:rPr>
          <w:rFonts w:eastAsia="Times New Roman"/>
          <w:bCs/>
          <w:shd w:val="clear" w:color="auto" w:fill="FFFFFF"/>
        </w:rPr>
        <w:t>ίγον; Δεύτερον, αλλάζετε δικό σας νόμο. Μπορείτε να μας εξηγήσετε γιατί ψηφίσατε τον προηγούμενο και γιατί χρειάζεται αυτή η αλλαγή; Τρίτον, όταν ψηφίσατε πριν από έναν χρόνο τον δικό σας νόμο για τη δημόσια διοίκηση, ακούσαμε και τις απόψεις των συνδικαλι</w:t>
      </w:r>
      <w:r>
        <w:rPr>
          <w:rFonts w:eastAsia="Times New Roman"/>
          <w:bCs/>
          <w:shd w:val="clear" w:color="auto" w:fill="FFFFFF"/>
        </w:rPr>
        <w:t xml:space="preserve">στικών φορέων. Τώρα γιατί το ξεπεράσατε αυτό; Γιατί αποφύγατε αυτή τη διαδικασία, για να ακούσουμε και εμείς, που δεν είμαστε δημόσιοι υπάλληλοι, τι ακριβώς συμβαίνει; </w:t>
      </w:r>
    </w:p>
    <w:p w14:paraId="7814C8CA" w14:textId="77777777" w:rsidR="00D90BAD" w:rsidRDefault="009A27D8">
      <w:pPr>
        <w:spacing w:line="600" w:lineRule="auto"/>
        <w:ind w:firstLine="720"/>
        <w:jc w:val="both"/>
        <w:rPr>
          <w:rFonts w:eastAsia="Times New Roman"/>
          <w:bCs/>
          <w:shd w:val="clear" w:color="auto" w:fill="FFFFFF"/>
        </w:rPr>
      </w:pPr>
      <w:r>
        <w:rPr>
          <w:rFonts w:eastAsia="Times New Roman"/>
          <w:bCs/>
          <w:shd w:val="clear" w:color="auto" w:fill="FFFFFF"/>
        </w:rPr>
        <w:t>Τελειώνω με τη σημείωση ότι υπάρχει μια αντίφαση, κυρία Υπουργέ. Ισχυρίζεστε ότι πρέπει</w:t>
      </w:r>
      <w:r>
        <w:rPr>
          <w:rFonts w:eastAsia="Times New Roman"/>
          <w:bCs/>
          <w:shd w:val="clear" w:color="auto" w:fill="FFFFFF"/>
        </w:rPr>
        <w:t xml:space="preserve"> αυτοί που πρόκειται να προαχθούν να ασκούν εν τοις </w:t>
      </w:r>
      <w:proofErr w:type="spellStart"/>
      <w:r>
        <w:rPr>
          <w:rFonts w:eastAsia="Times New Roman"/>
          <w:bCs/>
          <w:shd w:val="clear" w:color="auto" w:fill="FFFFFF"/>
        </w:rPr>
        <w:t>πράγμασι</w:t>
      </w:r>
      <w:proofErr w:type="spellEnd"/>
      <w:r>
        <w:rPr>
          <w:rFonts w:eastAsia="Times New Roman"/>
          <w:bCs/>
          <w:shd w:val="clear" w:color="auto" w:fill="FFFFFF"/>
        </w:rPr>
        <w:t xml:space="preserve"> τα καθήκοντά τους. Και έρχεστε στην τελευταία διάταξη και προβλέπετε τριετή ή διετή μείωση της προϋπηρεσίας. Δηλαδή, στο πρώτο λέτε: «Μα είναι δυνατόν κάποιος που απέχει των καθηκόντων του να τοπ</w:t>
      </w:r>
      <w:r>
        <w:rPr>
          <w:rFonts w:eastAsia="Times New Roman"/>
          <w:bCs/>
          <w:shd w:val="clear" w:color="auto" w:fill="FFFFFF"/>
        </w:rPr>
        <w:t xml:space="preserve">οθετηθεί;». Και </w:t>
      </w:r>
      <w:r>
        <w:rPr>
          <w:rFonts w:eastAsia="Times New Roman"/>
          <w:bCs/>
          <w:shd w:val="clear" w:color="auto" w:fill="FFFFFF"/>
        </w:rPr>
        <w:lastRenderedPageBreak/>
        <w:t xml:space="preserve">όταν στην τελευταία διάταξη κρίνεται να τοποθετηθεί κάποιος σε πολύ σημαντική θέση, εκεί μειώνετε τις προϋποθέσεις. Αυτό είναι αντίφαση. Είναι φανερό ότι κάτι σας βολεύει. Κάτι θέλετε να εξυπηρετήσετε. </w:t>
      </w:r>
    </w:p>
    <w:p w14:paraId="7814C8CB" w14:textId="77777777" w:rsidR="00D90BAD" w:rsidRDefault="009A27D8">
      <w:pPr>
        <w:spacing w:line="600" w:lineRule="auto"/>
        <w:ind w:firstLine="720"/>
        <w:jc w:val="both"/>
        <w:rPr>
          <w:rFonts w:eastAsia="Times New Roman"/>
          <w:bCs/>
          <w:shd w:val="clear" w:color="auto" w:fill="FFFFFF"/>
        </w:rPr>
      </w:pPr>
      <w:r>
        <w:rPr>
          <w:rFonts w:eastAsia="Times New Roman"/>
          <w:bCs/>
          <w:shd w:val="clear" w:color="auto" w:fill="FFFFFF"/>
        </w:rPr>
        <w:t>Πρέπει να ξέρετε, όμως, ότι όσα νομοθ</w:t>
      </w:r>
      <w:r>
        <w:rPr>
          <w:rFonts w:eastAsia="Times New Roman"/>
          <w:bCs/>
          <w:shd w:val="clear" w:color="auto" w:fill="FFFFFF"/>
        </w:rPr>
        <w:t xml:space="preserve">ετείτε σήμερα εσείς, μπορούν να </w:t>
      </w:r>
      <w:proofErr w:type="spellStart"/>
      <w:r>
        <w:rPr>
          <w:rFonts w:eastAsia="Times New Roman"/>
          <w:bCs/>
          <w:shd w:val="clear" w:color="auto" w:fill="FFFFFF"/>
        </w:rPr>
        <w:t>ξενομοθετηθούν</w:t>
      </w:r>
      <w:proofErr w:type="spellEnd"/>
      <w:r>
        <w:rPr>
          <w:rFonts w:eastAsia="Times New Roman"/>
          <w:bCs/>
          <w:shd w:val="clear" w:color="auto" w:fill="FFFFFF"/>
        </w:rPr>
        <w:t xml:space="preserve">. Μη νομίζετε ότι αυτά θα περάσουν απαρατήρητα, ούτε και οι στόχοι που θέλετε να υπηρετήσετε. </w:t>
      </w:r>
    </w:p>
    <w:p w14:paraId="7814C8CC" w14:textId="77777777" w:rsidR="00D90BAD" w:rsidRDefault="009A27D8">
      <w:pPr>
        <w:spacing w:line="600" w:lineRule="auto"/>
        <w:ind w:firstLine="720"/>
        <w:jc w:val="both"/>
        <w:rPr>
          <w:rFonts w:eastAsia="Times New Roman"/>
          <w:bCs/>
          <w:shd w:val="clear" w:color="auto" w:fill="FFFFFF"/>
        </w:rPr>
      </w:pPr>
      <w:r>
        <w:rPr>
          <w:rFonts w:eastAsia="Times New Roman"/>
          <w:bCs/>
          <w:shd w:val="clear" w:color="auto" w:fill="FFFFFF"/>
        </w:rPr>
        <w:t xml:space="preserve">Θα παρακαλούσα πολύ, επειδή δεν υπάρχει η έννοια του κατεπείγοντος και επειδή ακριβώς θα ψηφιστεί με ένα άρθρο, με </w:t>
      </w:r>
      <w:r>
        <w:rPr>
          <w:rFonts w:eastAsia="Times New Roman"/>
          <w:bCs/>
          <w:shd w:val="clear" w:color="auto" w:fill="FFFFFF"/>
        </w:rPr>
        <w:t xml:space="preserve">μια συνθήκη, να το αποσύρετε. Φέρτε το σε μια άλλη συνεδρίαση της Βουλής. Δεν θα σας βλάψει αυτό. Θα σας ωφελήσει. </w:t>
      </w:r>
    </w:p>
    <w:p w14:paraId="7814C8CD" w14:textId="77777777" w:rsidR="00D90BAD" w:rsidRDefault="009A27D8">
      <w:pPr>
        <w:spacing w:line="600" w:lineRule="auto"/>
        <w:ind w:firstLine="720"/>
        <w:jc w:val="both"/>
        <w:rPr>
          <w:rFonts w:eastAsia="Times New Roman"/>
          <w:bCs/>
          <w:shd w:val="clear" w:color="auto" w:fill="FFFFFF"/>
        </w:rPr>
      </w:pPr>
      <w:r>
        <w:rPr>
          <w:rFonts w:eastAsia="Times New Roman"/>
          <w:b/>
          <w:bCs/>
          <w:shd w:val="clear" w:color="auto" w:fill="FFFFFF"/>
        </w:rPr>
        <w:t xml:space="preserve">ΓΕΩΡΓΙΟΣ ΚΑΤΡΟΥΓΚΑΛΟΣ (Αναπληρωτής Υπουργός Εξωτερικών): </w:t>
      </w:r>
      <w:r>
        <w:rPr>
          <w:rFonts w:eastAsia="Times New Roman"/>
          <w:bCs/>
          <w:shd w:val="clear" w:color="auto" w:fill="FFFFFF"/>
        </w:rPr>
        <w:t>Κύριε Πρόεδρε, μπορώ να έχω τον λόγο, παρακαλώ;</w:t>
      </w:r>
    </w:p>
    <w:p w14:paraId="7814C8CE" w14:textId="77777777" w:rsidR="00D90BAD" w:rsidRDefault="009A27D8">
      <w:pPr>
        <w:spacing w:line="600" w:lineRule="auto"/>
        <w:ind w:firstLine="720"/>
        <w:jc w:val="both"/>
        <w:rPr>
          <w:rFonts w:eastAsia="Times New Roman"/>
          <w:bCs/>
          <w:shd w:val="clear" w:color="auto" w:fill="FFFFFF"/>
        </w:rPr>
      </w:pPr>
      <w:r>
        <w:rPr>
          <w:rFonts w:eastAsia="Times New Roman"/>
          <w:b/>
          <w:bCs/>
          <w:shd w:val="clear" w:color="auto" w:fill="FFFFFF"/>
        </w:rPr>
        <w:t>ΠΡΟΕΔΡΕΥΩΝ (Δημήτριος Κρεμαστινός):</w:t>
      </w:r>
      <w:r>
        <w:rPr>
          <w:rFonts w:eastAsia="Times New Roman"/>
          <w:bCs/>
          <w:shd w:val="clear" w:color="auto" w:fill="FFFFFF"/>
        </w:rPr>
        <w:t xml:space="preserve"> Κύριε </w:t>
      </w:r>
      <w:proofErr w:type="spellStart"/>
      <w:r>
        <w:rPr>
          <w:rFonts w:eastAsia="Times New Roman"/>
          <w:bCs/>
          <w:shd w:val="clear" w:color="auto" w:fill="FFFFFF"/>
        </w:rPr>
        <w:t>Κατρούγκαλε</w:t>
      </w:r>
      <w:proofErr w:type="spellEnd"/>
      <w:r>
        <w:rPr>
          <w:rFonts w:eastAsia="Times New Roman"/>
          <w:bCs/>
          <w:shd w:val="clear" w:color="auto" w:fill="FFFFFF"/>
        </w:rPr>
        <w:t xml:space="preserve">, θέλετε να κάνετε νομοθετική βελτίωση τώρα; </w:t>
      </w:r>
    </w:p>
    <w:p w14:paraId="7814C8CF" w14:textId="77777777" w:rsidR="00D90BAD" w:rsidRDefault="009A27D8">
      <w:pPr>
        <w:spacing w:line="600" w:lineRule="auto"/>
        <w:ind w:firstLine="720"/>
        <w:jc w:val="both"/>
        <w:rPr>
          <w:rFonts w:eastAsia="Times New Roman"/>
          <w:bCs/>
          <w:shd w:val="clear" w:color="auto" w:fill="FFFFFF"/>
        </w:rPr>
      </w:pPr>
      <w:r>
        <w:rPr>
          <w:rFonts w:eastAsia="Times New Roman"/>
          <w:b/>
          <w:bCs/>
          <w:shd w:val="clear" w:color="auto" w:fill="FFFFFF"/>
        </w:rPr>
        <w:t>ΓΕΩΡΓΙΟΣ ΚΑΤΡΟΥΓΚΑΛΟΣ (Αναπληρωτής Υπουργός Εξωτερικών):</w:t>
      </w:r>
      <w:r>
        <w:rPr>
          <w:rFonts w:eastAsia="Times New Roman"/>
          <w:bCs/>
          <w:shd w:val="clear" w:color="auto" w:fill="FFFFFF"/>
        </w:rPr>
        <w:t xml:space="preserve"> Ναι, παρακαλώ. </w:t>
      </w:r>
    </w:p>
    <w:p w14:paraId="7814C8D0" w14:textId="77777777" w:rsidR="00D90BAD" w:rsidRDefault="009A27D8">
      <w:pPr>
        <w:spacing w:line="600" w:lineRule="auto"/>
        <w:ind w:firstLine="720"/>
        <w:jc w:val="both"/>
        <w:rPr>
          <w:rFonts w:eastAsia="Times New Roman"/>
          <w:bCs/>
          <w:shd w:val="clear" w:color="auto" w:fill="FFFFFF"/>
        </w:rPr>
      </w:pPr>
      <w:r>
        <w:rPr>
          <w:rFonts w:eastAsia="Times New Roman"/>
          <w:b/>
          <w:bCs/>
          <w:shd w:val="clear" w:color="auto" w:fill="FFFFFF"/>
        </w:rPr>
        <w:lastRenderedPageBreak/>
        <w:t>ΑΝΔΡΕΑΣ ΛΟΒΕΡΔΟΣ:</w:t>
      </w:r>
      <w:r>
        <w:rPr>
          <w:rFonts w:eastAsia="Times New Roman"/>
          <w:bCs/>
          <w:shd w:val="clear" w:color="auto" w:fill="FFFFFF"/>
        </w:rPr>
        <w:t xml:space="preserve"> Βελτίωση πού, κύριε Πρόεδρε; Βελτίωση στην κύρωση; </w:t>
      </w:r>
    </w:p>
    <w:p w14:paraId="7814C8D1" w14:textId="77777777" w:rsidR="00D90BAD" w:rsidRDefault="009A27D8">
      <w:pPr>
        <w:spacing w:line="600" w:lineRule="auto"/>
        <w:ind w:firstLine="720"/>
        <w:jc w:val="both"/>
        <w:rPr>
          <w:rFonts w:eastAsia="Times New Roman"/>
          <w:bCs/>
          <w:shd w:val="clear" w:color="auto" w:fill="FFFFFF"/>
        </w:rPr>
      </w:pPr>
      <w:r>
        <w:rPr>
          <w:rFonts w:eastAsia="Times New Roman"/>
          <w:b/>
          <w:bCs/>
          <w:shd w:val="clear" w:color="auto" w:fill="FFFFFF"/>
        </w:rPr>
        <w:t>ΠΡΟΕΔΡΕΥΩΝ (Δημήτριος Κρεμαστινός):</w:t>
      </w:r>
      <w:r>
        <w:rPr>
          <w:rFonts w:eastAsia="Times New Roman"/>
          <w:bCs/>
          <w:shd w:val="clear" w:color="auto" w:fill="FFFFFF"/>
        </w:rPr>
        <w:t xml:space="preserve"> Όχι, νομοτεχν</w:t>
      </w:r>
      <w:r>
        <w:rPr>
          <w:rFonts w:eastAsia="Times New Roman"/>
          <w:bCs/>
          <w:shd w:val="clear" w:color="auto" w:fill="FFFFFF"/>
        </w:rPr>
        <w:t>ική βελτίωση.</w:t>
      </w:r>
    </w:p>
    <w:p w14:paraId="7814C8D2" w14:textId="77777777" w:rsidR="00D90BAD" w:rsidRDefault="009A27D8">
      <w:pPr>
        <w:spacing w:line="600" w:lineRule="auto"/>
        <w:ind w:firstLine="720"/>
        <w:jc w:val="both"/>
        <w:rPr>
          <w:rFonts w:eastAsia="Times New Roman"/>
          <w:b/>
          <w:bCs/>
          <w:shd w:val="clear" w:color="auto" w:fill="FFFFFF"/>
        </w:rPr>
      </w:pPr>
      <w:r>
        <w:rPr>
          <w:rFonts w:eastAsia="Times New Roman"/>
          <w:b/>
          <w:bCs/>
          <w:shd w:val="clear" w:color="auto" w:fill="FFFFFF"/>
        </w:rPr>
        <w:t xml:space="preserve">ΓΕΩΡΓΙΟΣ ΚΑΤΡΟΥΓΚΑΛΟΣ (Αναπληρωτής Υπουργός Εξωτερικών): </w:t>
      </w:r>
      <w:r>
        <w:rPr>
          <w:rFonts w:eastAsia="Times New Roman"/>
          <w:bCs/>
          <w:shd w:val="clear" w:color="auto" w:fill="FFFFFF"/>
        </w:rPr>
        <w:t xml:space="preserve">Όχι, μόνο στον τίτλο. Ακριβώς επειδή θα συμπεριληφθεί και η υπό κρίση τροπολογία, στην περίπτωση που ψηφιστεί, πρέπει να προστεθεί στον τίτλο η φράση: «και άλλες διατάξεις». Αυτή είναι </w:t>
      </w:r>
      <w:r>
        <w:rPr>
          <w:rFonts w:eastAsia="Times New Roman"/>
          <w:bCs/>
          <w:shd w:val="clear" w:color="auto" w:fill="FFFFFF"/>
        </w:rPr>
        <w:t>η νομοτεχνική βελτίωση.</w:t>
      </w:r>
      <w:r>
        <w:rPr>
          <w:rFonts w:eastAsia="Times New Roman"/>
          <w:b/>
          <w:bCs/>
          <w:shd w:val="clear" w:color="auto" w:fill="FFFFFF"/>
        </w:rPr>
        <w:t xml:space="preserve"> </w:t>
      </w:r>
    </w:p>
    <w:p w14:paraId="7814C8D3" w14:textId="77777777" w:rsidR="00D90BAD" w:rsidRDefault="009A27D8">
      <w:pPr>
        <w:spacing w:line="600" w:lineRule="auto"/>
        <w:ind w:firstLine="720"/>
        <w:jc w:val="both"/>
        <w:rPr>
          <w:rFonts w:eastAsia="Times New Roman" w:cs="Times New Roman"/>
        </w:rPr>
      </w:pPr>
      <w:r>
        <w:rPr>
          <w:rFonts w:eastAsia="Times New Roman" w:cs="Times New Roman"/>
        </w:rPr>
        <w:t xml:space="preserve">(Στο σημείο αυτό ο Αναπληρωτής Υπουργός κ. Γεώργιος </w:t>
      </w:r>
      <w:proofErr w:type="spellStart"/>
      <w:r>
        <w:rPr>
          <w:rFonts w:eastAsia="Times New Roman" w:cs="Times New Roman"/>
        </w:rPr>
        <w:t>Κατρούγκαλος</w:t>
      </w:r>
      <w:proofErr w:type="spellEnd"/>
      <w:r>
        <w:rPr>
          <w:rFonts w:eastAsia="Times New Roman" w:cs="Times New Roman"/>
        </w:rPr>
        <w:t xml:space="preserve"> καταθέτει για τα Πρακτικά την προαναφερθείσα νομοτεχνική βελτίωση, η οποία </w:t>
      </w:r>
      <w:r>
        <w:rPr>
          <w:rFonts w:eastAsia="Times New Roman"/>
          <w:bCs/>
        </w:rPr>
        <w:t>έχει</w:t>
      </w:r>
      <w:r>
        <w:rPr>
          <w:rFonts w:eastAsia="Times New Roman" w:cs="Times New Roman"/>
        </w:rPr>
        <w:t xml:space="preserve"> ως εξής: </w:t>
      </w:r>
    </w:p>
    <w:p w14:paraId="7814C8D4" w14:textId="77777777" w:rsidR="00D90BAD" w:rsidRDefault="009A27D8">
      <w:pPr>
        <w:spacing w:line="600" w:lineRule="auto"/>
        <w:ind w:firstLine="720"/>
        <w:jc w:val="center"/>
        <w:rPr>
          <w:rFonts w:eastAsia="Times New Roman" w:cs="Times New Roman"/>
          <w:color w:val="FF0000"/>
        </w:rPr>
      </w:pPr>
      <w:r w:rsidRPr="00962609">
        <w:rPr>
          <w:rFonts w:eastAsia="Times New Roman" w:cs="Times New Roman"/>
          <w:color w:val="FF0000"/>
        </w:rPr>
        <w:t>(</w:t>
      </w:r>
      <w:r w:rsidRPr="00962609">
        <w:rPr>
          <w:rFonts w:eastAsia="Times New Roman" w:cs="Times New Roman"/>
          <w:color w:val="FF0000"/>
        </w:rPr>
        <w:t>ΑΛΛΑΓΗ ΣΕΛΙΔΑΣ</w:t>
      </w:r>
      <w:r w:rsidRPr="00962609">
        <w:rPr>
          <w:rFonts w:eastAsia="Times New Roman" w:cs="Times New Roman"/>
          <w:color w:val="FF0000"/>
        </w:rPr>
        <w:t>)</w:t>
      </w:r>
    </w:p>
    <w:p w14:paraId="7814C8D5" w14:textId="77777777" w:rsidR="00D90BAD" w:rsidRDefault="009A27D8">
      <w:pPr>
        <w:spacing w:line="600" w:lineRule="auto"/>
        <w:ind w:firstLine="720"/>
        <w:jc w:val="center"/>
        <w:rPr>
          <w:rFonts w:eastAsia="Times New Roman" w:cs="Times New Roman"/>
          <w:color w:val="FF0000"/>
        </w:rPr>
      </w:pPr>
      <w:r w:rsidRPr="00962609">
        <w:rPr>
          <w:rFonts w:eastAsia="Times New Roman" w:cs="Times New Roman"/>
          <w:color w:val="FF0000"/>
        </w:rPr>
        <w:t>(ΝΑ ΜΠΕΙ ΗΣΕΛΙΔΑ 199)</w:t>
      </w:r>
    </w:p>
    <w:p w14:paraId="7814C8D6" w14:textId="77777777" w:rsidR="00D90BAD" w:rsidRDefault="009A27D8">
      <w:pPr>
        <w:spacing w:line="600" w:lineRule="auto"/>
        <w:ind w:firstLine="720"/>
        <w:jc w:val="center"/>
        <w:rPr>
          <w:rFonts w:eastAsia="Times New Roman" w:cs="Times New Roman"/>
        </w:rPr>
      </w:pPr>
      <w:r w:rsidRPr="00962609">
        <w:rPr>
          <w:rFonts w:eastAsia="Times New Roman" w:cs="Times New Roman"/>
          <w:color w:val="FF0000"/>
        </w:rPr>
        <w:t>(ΑΛΛΑΓΗ ΣΕΛΙΔΑΣ)</w:t>
      </w:r>
    </w:p>
    <w:p w14:paraId="7814C8D7" w14:textId="77777777" w:rsidR="00D90BAD" w:rsidRDefault="009A27D8">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(Δημήτριος Κρεμαστινός): </w:t>
      </w:r>
      <w:r>
        <w:rPr>
          <w:rFonts w:eastAsia="Times New Roman"/>
          <w:bCs/>
          <w:shd w:val="clear" w:color="auto" w:fill="FFFFFF"/>
        </w:rPr>
        <w:t xml:space="preserve">Τον λόγο έχει ο κ. </w:t>
      </w:r>
      <w:proofErr w:type="spellStart"/>
      <w:r>
        <w:rPr>
          <w:rFonts w:eastAsia="Times New Roman"/>
          <w:bCs/>
          <w:shd w:val="clear" w:color="auto" w:fill="FFFFFF"/>
        </w:rPr>
        <w:t>Κατσίκης</w:t>
      </w:r>
      <w:proofErr w:type="spellEnd"/>
      <w:r>
        <w:rPr>
          <w:rFonts w:eastAsia="Times New Roman"/>
          <w:bCs/>
          <w:shd w:val="clear" w:color="auto" w:fill="FFFFFF"/>
        </w:rPr>
        <w:t xml:space="preserve">. </w:t>
      </w:r>
    </w:p>
    <w:p w14:paraId="7814C8D8" w14:textId="77777777" w:rsidR="00D90BAD" w:rsidRDefault="009A27D8">
      <w:pPr>
        <w:spacing w:line="600" w:lineRule="auto"/>
        <w:ind w:firstLine="720"/>
        <w:jc w:val="both"/>
        <w:rPr>
          <w:rFonts w:eastAsia="Times New Roman"/>
          <w:bCs/>
          <w:shd w:val="clear" w:color="auto" w:fill="FFFFFF"/>
        </w:rPr>
      </w:pPr>
      <w:r>
        <w:rPr>
          <w:rFonts w:eastAsia="Times New Roman"/>
          <w:b/>
          <w:bCs/>
          <w:shd w:val="clear" w:color="auto" w:fill="FFFFFF"/>
        </w:rPr>
        <w:lastRenderedPageBreak/>
        <w:t>ΚΩΝΣΤΑΝΤΙΝΟΣ ΚΑΤΣΙΚΗΣ:</w:t>
      </w:r>
      <w:r>
        <w:rPr>
          <w:rFonts w:eastAsia="Times New Roman"/>
          <w:bCs/>
          <w:shd w:val="clear" w:color="auto" w:fill="FFFFFF"/>
        </w:rPr>
        <w:t xml:space="preserve"> Ευχαριστώ, κύριε Πρόεδρε. </w:t>
      </w:r>
    </w:p>
    <w:p w14:paraId="7814C8D9" w14:textId="77777777" w:rsidR="00D90BAD" w:rsidRDefault="009A27D8">
      <w:pPr>
        <w:spacing w:line="600" w:lineRule="auto"/>
        <w:ind w:firstLine="720"/>
        <w:jc w:val="both"/>
        <w:rPr>
          <w:rFonts w:eastAsia="Times New Roman"/>
          <w:bCs/>
          <w:shd w:val="clear" w:color="auto" w:fill="FFFFFF"/>
        </w:rPr>
      </w:pPr>
      <w:r>
        <w:rPr>
          <w:rFonts w:eastAsia="Times New Roman"/>
          <w:bCs/>
          <w:shd w:val="clear" w:color="auto" w:fill="FFFFFF"/>
        </w:rPr>
        <w:t xml:space="preserve">Ζητώ συγγνώμη από το Σώμα για την καθυστερημένη άφιξή μου. Υπήρχε μια υποχρέωση σχετικά με το θέμα της ενημέρωσης για τη διαπραγμάτευση από </w:t>
      </w:r>
      <w:r>
        <w:rPr>
          <w:rFonts w:eastAsia="Times New Roman"/>
          <w:bCs/>
          <w:shd w:val="clear" w:color="auto" w:fill="FFFFFF"/>
        </w:rPr>
        <w:t xml:space="preserve">τον κ. </w:t>
      </w:r>
      <w:proofErr w:type="spellStart"/>
      <w:r>
        <w:rPr>
          <w:rFonts w:eastAsia="Times New Roman"/>
          <w:bCs/>
          <w:shd w:val="clear" w:color="auto" w:fill="FFFFFF"/>
        </w:rPr>
        <w:t>Τσακαλώτο</w:t>
      </w:r>
      <w:proofErr w:type="spellEnd"/>
      <w:r>
        <w:rPr>
          <w:rFonts w:eastAsia="Times New Roman"/>
          <w:bCs/>
          <w:shd w:val="clear" w:color="auto" w:fill="FFFFFF"/>
        </w:rPr>
        <w:t xml:space="preserve">. Γι’ αυτό και παίρνω τον λόγο καθυστερημένα. </w:t>
      </w:r>
    </w:p>
    <w:p w14:paraId="7814C8DA" w14:textId="77777777" w:rsidR="00D90BAD" w:rsidRDefault="009A27D8">
      <w:pPr>
        <w:spacing w:line="600" w:lineRule="auto"/>
        <w:ind w:firstLine="720"/>
        <w:jc w:val="both"/>
        <w:rPr>
          <w:rFonts w:eastAsia="Times New Roman"/>
          <w:bCs/>
          <w:shd w:val="clear" w:color="auto" w:fill="FFFFFF"/>
        </w:rPr>
      </w:pPr>
      <w:r>
        <w:rPr>
          <w:rFonts w:eastAsia="Times New Roman"/>
          <w:bCs/>
          <w:shd w:val="clear" w:color="auto" w:fill="FFFFFF"/>
        </w:rPr>
        <w:t>Θέλω να πω ότι συναινούμε απόλυτα με την κατατεθείσα τροπολογία, τη μια και μοναδική τροπολογία, πιστεύοντας ότι ο Υπαλληλικός Κώδικας, κυρία και κύριε Υπουργέ, αποτελεί το ύψιστο νομοθετικό κε</w:t>
      </w:r>
      <w:r>
        <w:rPr>
          <w:rFonts w:eastAsia="Times New Roman"/>
          <w:bCs/>
          <w:shd w:val="clear" w:color="auto" w:fill="FFFFFF"/>
        </w:rPr>
        <w:t xml:space="preserve">ίμενο, που ρυθμίζει τη λειτουργία στον δημόσιο τομέα στο πλήρες εύρος του. </w:t>
      </w:r>
    </w:p>
    <w:p w14:paraId="7814C8DB" w14:textId="77777777" w:rsidR="00D90BAD" w:rsidRDefault="009A27D8">
      <w:pPr>
        <w:spacing w:line="600" w:lineRule="auto"/>
        <w:ind w:firstLine="720"/>
        <w:jc w:val="both"/>
        <w:rPr>
          <w:rFonts w:eastAsia="Times New Roman"/>
          <w:bCs/>
          <w:shd w:val="clear" w:color="auto" w:fill="FFFFFF"/>
        </w:rPr>
      </w:pPr>
      <w:r>
        <w:rPr>
          <w:rFonts w:eastAsia="Times New Roman"/>
          <w:bCs/>
          <w:shd w:val="clear" w:color="auto" w:fill="FFFFFF"/>
        </w:rPr>
        <w:t xml:space="preserve">Προς τούτο, λοιπόν, επειδή ο δημόσιος τομέας με τις </w:t>
      </w:r>
      <w:r>
        <w:rPr>
          <w:rFonts w:eastAsia="Times New Roman"/>
          <w:bCs/>
          <w:shd w:val="clear" w:color="auto" w:fill="FFFFFF"/>
        </w:rPr>
        <w:t xml:space="preserve">παθογένειές </w:t>
      </w:r>
      <w:r>
        <w:rPr>
          <w:rFonts w:eastAsia="Times New Roman"/>
          <w:bCs/>
          <w:shd w:val="clear" w:color="auto" w:fill="FFFFFF"/>
        </w:rPr>
        <w:t>του είναι εκείνο που απασχολούσε και συνεχίζει να απασχολεί την σημερινή Κυβέρνηση, με χαρά δεχόμαστε αυτή την τροπο</w:t>
      </w:r>
      <w:r>
        <w:rPr>
          <w:rFonts w:eastAsia="Times New Roman"/>
          <w:bCs/>
          <w:shd w:val="clear" w:color="auto" w:fill="FFFFFF"/>
        </w:rPr>
        <w:t>λογία. Την αιτιολογούμε ως θεμιτή.</w:t>
      </w:r>
    </w:p>
    <w:p w14:paraId="7814C8DC" w14:textId="77777777" w:rsidR="00D90BAD" w:rsidRDefault="009A27D8">
      <w:pPr>
        <w:spacing w:line="600" w:lineRule="auto"/>
        <w:ind w:firstLine="720"/>
        <w:jc w:val="both"/>
        <w:rPr>
          <w:rFonts w:eastAsia="Times New Roman"/>
          <w:bCs/>
          <w:shd w:val="clear" w:color="auto" w:fill="FFFFFF"/>
        </w:rPr>
      </w:pPr>
      <w:r>
        <w:rPr>
          <w:rFonts w:eastAsia="Times New Roman"/>
          <w:bCs/>
          <w:shd w:val="clear" w:color="auto" w:fill="FFFFFF"/>
        </w:rPr>
        <w:t>Βεβαίως, το θέμα του κατεπείγοντος, εάν και εφόσον τίθεται, πραγματικά, και προσωπικά και ως Ανεξάρτητοι Έλληνες, πιστεύουμε ότι έπρεπε εδώ και πολύ καιρό να έχει έρθει, διότι διαρ</w:t>
      </w:r>
      <w:r>
        <w:rPr>
          <w:rFonts w:eastAsia="Times New Roman"/>
          <w:bCs/>
          <w:shd w:val="clear" w:color="auto" w:fill="FFFFFF"/>
        </w:rPr>
        <w:lastRenderedPageBreak/>
        <w:t>θρωτικές αλλαγές μέσα από τροποποίηση του Δημοσιοϋπαλληλικού Κώδικα θα αποτε</w:t>
      </w:r>
      <w:r>
        <w:rPr>
          <w:rFonts w:eastAsia="Times New Roman"/>
          <w:bCs/>
          <w:shd w:val="clear" w:color="auto" w:fill="FFFFFF"/>
        </w:rPr>
        <w:t xml:space="preserve">λέσουν το έναυσμα και το κίνητρο για την καλύτερη λειτουργία του δημόσιου τομέα, των κρατικών λειτουργών και όλων αυτών που, εν πάση </w:t>
      </w:r>
      <w:proofErr w:type="spellStart"/>
      <w:r>
        <w:rPr>
          <w:rFonts w:eastAsia="Times New Roman"/>
          <w:bCs/>
          <w:shd w:val="clear" w:color="auto" w:fill="FFFFFF"/>
        </w:rPr>
        <w:t>περιπτώσει</w:t>
      </w:r>
      <w:proofErr w:type="spellEnd"/>
      <w:r>
        <w:rPr>
          <w:rFonts w:eastAsia="Times New Roman"/>
          <w:bCs/>
          <w:shd w:val="clear" w:color="auto" w:fill="FFFFFF"/>
        </w:rPr>
        <w:t xml:space="preserve">, υπηρετούν σήμερα τον στενότερο και ευρύτερο δημόσιο τομέα. </w:t>
      </w:r>
    </w:p>
    <w:p w14:paraId="7814C8DD" w14:textId="77777777" w:rsidR="00D90BAD" w:rsidRDefault="009A27D8">
      <w:pPr>
        <w:spacing w:line="600" w:lineRule="auto"/>
        <w:ind w:firstLine="720"/>
        <w:jc w:val="both"/>
        <w:rPr>
          <w:rFonts w:eastAsia="Times New Roman"/>
          <w:bCs/>
          <w:shd w:val="clear" w:color="auto" w:fill="FFFFFF"/>
        </w:rPr>
      </w:pPr>
      <w:r>
        <w:rPr>
          <w:rFonts w:eastAsia="Times New Roman"/>
          <w:bCs/>
          <w:shd w:val="clear" w:color="auto" w:fill="FFFFFF"/>
        </w:rPr>
        <w:t>Με τις προτεινόμενες, λοιπόν, διατάξεις, κυρίες και</w:t>
      </w:r>
      <w:r>
        <w:rPr>
          <w:rFonts w:eastAsia="Times New Roman"/>
          <w:bCs/>
          <w:shd w:val="clear" w:color="auto" w:fill="FFFFFF"/>
        </w:rPr>
        <w:t xml:space="preserve"> κύριοι συνάδελφοι, εισάγονται αυτές οι τροποποιήσεις σχετικά με τη διαδικασία επιλογής προϊσταμένων, κατόπιν των ρυθμίσεων που θεσπίστηκαν με τον </w:t>
      </w:r>
      <w:r>
        <w:rPr>
          <w:rFonts w:eastAsia="Times New Roman"/>
          <w:bCs/>
          <w:shd w:val="clear" w:color="auto" w:fill="FFFFFF"/>
        </w:rPr>
        <w:t>ν.</w:t>
      </w:r>
      <w:r>
        <w:rPr>
          <w:rFonts w:eastAsia="Times New Roman"/>
          <w:bCs/>
          <w:shd w:val="clear" w:color="auto" w:fill="FFFFFF"/>
        </w:rPr>
        <w:t xml:space="preserve">4369/2016. </w:t>
      </w:r>
    </w:p>
    <w:p w14:paraId="7814C8DE" w14:textId="77777777" w:rsidR="00D90BAD" w:rsidRDefault="009A27D8">
      <w:pPr>
        <w:spacing w:line="600" w:lineRule="auto"/>
        <w:jc w:val="both"/>
        <w:rPr>
          <w:rFonts w:eastAsia="Times New Roman" w:cs="Times New Roman"/>
          <w:szCs w:val="24"/>
        </w:rPr>
      </w:pPr>
      <w:r>
        <w:rPr>
          <w:rFonts w:eastAsia="Times New Roman" w:cs="Times New Roman"/>
          <w:bCs/>
          <w:shd w:val="clear" w:color="auto" w:fill="FFFFFF"/>
        </w:rPr>
        <w:tab/>
      </w:r>
      <w:r>
        <w:rPr>
          <w:rFonts w:eastAsia="Times New Roman" w:cs="Times New Roman"/>
          <w:szCs w:val="24"/>
        </w:rPr>
        <w:t>Οι ρυθμίσεις αυτές αναλυτικότερα έχουν ως στόχο την επιτάχυνση της διαδικασίας και την αποσαφή</w:t>
      </w:r>
      <w:r>
        <w:rPr>
          <w:rFonts w:eastAsia="Times New Roman" w:cs="Times New Roman"/>
          <w:szCs w:val="24"/>
        </w:rPr>
        <w:t xml:space="preserve">νιση των κριτηρίων επιλογής, καθώς και τη διεύρυνση αριθμού των υποψηφίων που μπορούν να υποβάλουν αιτήσεις. Καταργούνται διατάξεις του άρθρου 4 του </w:t>
      </w:r>
      <w:r>
        <w:rPr>
          <w:rFonts w:eastAsia="Times New Roman" w:cs="Times New Roman"/>
          <w:szCs w:val="24"/>
        </w:rPr>
        <w:t>ν.</w:t>
      </w:r>
      <w:r>
        <w:rPr>
          <w:rFonts w:eastAsia="Times New Roman" w:cs="Times New Roman"/>
          <w:szCs w:val="24"/>
        </w:rPr>
        <w:t>4275/2014, σχετικά με την προσμέτρηση του χρόνου υπηρεσίας υπαλλήλων για την εφαρμογή των διατάξεων της ε</w:t>
      </w:r>
      <w:r>
        <w:rPr>
          <w:rFonts w:eastAsia="Times New Roman" w:cs="Times New Roman"/>
          <w:szCs w:val="24"/>
        </w:rPr>
        <w:t xml:space="preserve">πιλογής προϊσταμένων του Υπαλληλικού Κώδικα. </w:t>
      </w:r>
    </w:p>
    <w:p w14:paraId="7814C8D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Ρυθμίζονται –και είναι σημαντικό- θέματα σχετικά με την εξέταση εκκρεμών αιτήσεων αναγνώρισης προϋπηρεσίας για βαθμολογική ένταξη κατά τον χρόνο προκήρυξης πλήρωσης θέ</w:t>
      </w:r>
      <w:r>
        <w:rPr>
          <w:rFonts w:eastAsia="Times New Roman" w:cs="Times New Roman"/>
          <w:szCs w:val="24"/>
        </w:rPr>
        <w:lastRenderedPageBreak/>
        <w:t xml:space="preserve">σεων προϊσταμένων και γενικών διευθύνσεων. </w:t>
      </w:r>
      <w:r>
        <w:rPr>
          <w:rFonts w:eastAsia="Times New Roman" w:cs="Times New Roman"/>
          <w:szCs w:val="24"/>
        </w:rPr>
        <w:t xml:space="preserve">Επίσης, ρυθμίζονται ζητήματα που αφορούν τη συγκρότηση του Συμβουλίου Επιλογής Προϊσταμένων σε φορείς όπου δεν προβλέπεται θέση προϊσταμένου γενικής διεύθυνσης. </w:t>
      </w:r>
    </w:p>
    <w:p w14:paraId="7814C8E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Τέλος, προβλέπεται πως ο υπάλληλος που επιλέγεται και τοποθετείται σε θέση ευθύνης δεν έχει </w:t>
      </w:r>
      <w:r>
        <w:rPr>
          <w:rFonts w:eastAsia="Times New Roman" w:cs="Times New Roman"/>
          <w:szCs w:val="24"/>
        </w:rPr>
        <w:t>δικαίωμα υποβολής αίτησης υποψηφιότητας για την επιλογή του σε θέση ευθύνης ιδίου ή κατώτερου επιπέδου, εφόσον δεν έχει διανύσει κατά την ημερομηνία προκήρυξης των θέσεων ευθύνης τα δύο τρίτα της προβλεπόμενης θητείας του ή για οποιοδήποτε επίπεδο θέσης ευ</w:t>
      </w:r>
      <w:r>
        <w:rPr>
          <w:rFonts w:eastAsia="Times New Roman" w:cs="Times New Roman"/>
          <w:szCs w:val="24"/>
        </w:rPr>
        <w:t xml:space="preserve">θύνης, εφόσον δεν έχει παρέλθει διετία από την απαλλαγή του ως προϊσταμένου. </w:t>
      </w:r>
    </w:p>
    <w:p w14:paraId="7814C8E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Και κλείνω λέγοντας ότι πιστεύω ότι αυτή η τροποποίηση θα εξυπηρετήσει και θα δώσει την ευκαιρία δοκιμασίας και σε εκείνους, οι οποίοι αξιολογούνται ως τέτοιοι που μπορούν να προ</w:t>
      </w:r>
      <w:r>
        <w:rPr>
          <w:rFonts w:eastAsia="Times New Roman" w:cs="Times New Roman"/>
          <w:szCs w:val="24"/>
        </w:rPr>
        <w:t>σφέρουν τις υπηρεσίες τους.</w:t>
      </w:r>
    </w:p>
    <w:p w14:paraId="7814C8E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814C8E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7814C8E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Δανέλλης</w:t>
      </w:r>
      <w:proofErr w:type="spellEnd"/>
      <w:r>
        <w:rPr>
          <w:rFonts w:eastAsia="Times New Roman" w:cs="Times New Roman"/>
          <w:szCs w:val="24"/>
        </w:rPr>
        <w:t xml:space="preserve">. </w:t>
      </w:r>
    </w:p>
    <w:p w14:paraId="7814C8E5"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Ευχαριστώ, κύριε Πρόεδρε. </w:t>
      </w:r>
    </w:p>
    <w:p w14:paraId="7814C8E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Νομίζω ότι λίγοι πλέον διαφωνούν στο ότι μια από τις βασικές κακοδαιμονίες που μ</w:t>
      </w:r>
      <w:r>
        <w:rPr>
          <w:rFonts w:eastAsia="Times New Roman" w:cs="Times New Roman"/>
          <w:szCs w:val="24"/>
        </w:rPr>
        <w:t xml:space="preserve">ας οδήγησαν εν πολλοίς και στην χρεοκοπία είναι η </w:t>
      </w:r>
      <w:proofErr w:type="spellStart"/>
      <w:r>
        <w:rPr>
          <w:rFonts w:eastAsia="Times New Roman" w:cs="Times New Roman"/>
          <w:szCs w:val="24"/>
        </w:rPr>
        <w:t>πελατοκρατία</w:t>
      </w:r>
      <w:proofErr w:type="spellEnd"/>
      <w:r>
        <w:rPr>
          <w:rFonts w:eastAsia="Times New Roman" w:cs="Times New Roman"/>
          <w:szCs w:val="24"/>
        </w:rPr>
        <w:t xml:space="preserve"> και η </w:t>
      </w:r>
      <w:proofErr w:type="spellStart"/>
      <w:r>
        <w:rPr>
          <w:rFonts w:eastAsia="Times New Roman" w:cs="Times New Roman"/>
          <w:szCs w:val="24"/>
        </w:rPr>
        <w:t>κομματοκρατία</w:t>
      </w:r>
      <w:proofErr w:type="spellEnd"/>
      <w:r>
        <w:rPr>
          <w:rFonts w:eastAsia="Times New Roman" w:cs="Times New Roman"/>
          <w:szCs w:val="24"/>
        </w:rPr>
        <w:t xml:space="preserve"> και ότι η άλωση και η νομή του κράτους, ξεκινώντας από την εθνική μας παλιγγενεσία μέχρι τις μέρες μας, οδήγησαν σε αυτήν την χρεοκοπία στην οποία αναφέρθηκα. Άρα, οποιοδήπο</w:t>
      </w:r>
      <w:r>
        <w:rPr>
          <w:rFonts w:eastAsia="Times New Roman" w:cs="Times New Roman"/>
          <w:szCs w:val="24"/>
        </w:rPr>
        <w:t xml:space="preserve">τε θέμα που έχει να κάνει με την αναδιάρθρωση του δημοσίου και της διοίκησης, φαντάζομαι, συμφωνούμε όλοι ότι απαιτεί διαφορετική και σοβαρή προσέγγιση, έναν ολοκληρωμένο σχεδιασμό, περίσκεψη και προφανώς, συνεννόηση. </w:t>
      </w:r>
    </w:p>
    <w:p w14:paraId="7814C8E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τροποποιούμε με </w:t>
      </w:r>
      <w:r>
        <w:rPr>
          <w:rFonts w:eastAsia="Times New Roman" w:cs="Times New Roman"/>
          <w:szCs w:val="24"/>
        </w:rPr>
        <w:t>την πρόταση αυτή αποφάσεις τις οποίες πήραμε μόλις πριν από έναν χρόνο. Αυτό και μόνο δείχνει ότι το βεβιασμένο, το αποσπασματικό οδηγεί σε αστοχίες. Οι λόγοι, επίσης, κοινοβουλευτικής μεθοδολογίας, που δεν μας επιτρέπουν όχι να υπερψηφίσουμε, αλλά ούτε να</w:t>
      </w:r>
      <w:r>
        <w:rPr>
          <w:rFonts w:eastAsia="Times New Roman" w:cs="Times New Roman"/>
          <w:szCs w:val="24"/>
        </w:rPr>
        <w:t xml:space="preserve"> συζητήσουμε, όπως θα πρέπει, τέτοιου είδους νομοθετήματα, δεν νομίζω ότι προάγουν και δεν βοηθούν την αντιμετώπιση τόσο σοβαρών ζητημάτων και βεβαίως, τη μεταξύ μας συνεννόηση. </w:t>
      </w:r>
    </w:p>
    <w:p w14:paraId="7814C8E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Δεν μπορούμε να ψηφίσουμε την τροπολογία αυτή. Κι επειδή έχει μια ιδιαίτερη σ</w:t>
      </w:r>
      <w:r>
        <w:rPr>
          <w:rFonts w:eastAsia="Times New Roman" w:cs="Times New Roman"/>
          <w:szCs w:val="24"/>
        </w:rPr>
        <w:t xml:space="preserve">οβαρότητα και βαρύτητα, όπως είπα και πριν, στον ανασχεδιασμό και την αναδιάρθρωση της λειτουργίας της διοίκησης, νομίζω ότι αξίζει, κυρία Υπουργέ, να την αποσύρετε και να τη συζητήσουμε όπως πρέπει να τη συζητήσουμε </w:t>
      </w:r>
      <w:r>
        <w:rPr>
          <w:rFonts w:eastAsia="Times New Roman" w:cs="Times New Roman"/>
          <w:szCs w:val="24"/>
        </w:rPr>
        <w:t xml:space="preserve">μέσα </w:t>
      </w:r>
      <w:r>
        <w:rPr>
          <w:rFonts w:eastAsia="Times New Roman" w:cs="Times New Roman"/>
          <w:szCs w:val="24"/>
        </w:rPr>
        <w:t>στην επόμενη εβδομάδα. Δεν είναι α</w:t>
      </w:r>
      <w:r>
        <w:rPr>
          <w:rFonts w:eastAsia="Times New Roman" w:cs="Times New Roman"/>
          <w:szCs w:val="24"/>
        </w:rPr>
        <w:t xml:space="preserve">υτή η καθυστέρηση, η οποία βλάπτει νομίζω τη λειτουργία του δημοσίου. Δεν νομίζω, λοιπόν, ότι μια τέτοιας σημασίας τροπολογία μπορεί να προσαρτηθεί στην κύρωση μιας διεθνούς συμφωνίας, την οποία πρέπει να ψηφίσουμε στη σημερινή μας συνεδρίαση. </w:t>
      </w:r>
    </w:p>
    <w:p w14:paraId="7814C8E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Ευχαριστώ π</w:t>
      </w:r>
      <w:r>
        <w:rPr>
          <w:rFonts w:eastAsia="Times New Roman" w:cs="Times New Roman"/>
          <w:szCs w:val="24"/>
        </w:rPr>
        <w:t xml:space="preserve">ολύ. </w:t>
      </w:r>
    </w:p>
    <w:p w14:paraId="7814C8E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7814C8E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Από τους Κοινοβουλευτικούς Εκπροσώπους έχουν δηλώσει ότι θέλουν να λάβουν τον λόγο ο κ. Λοβέρδος. </w:t>
      </w:r>
    </w:p>
    <w:p w14:paraId="7814C8E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Παρακαλώ, κύριε Λοβέρδο, έχετε τον λόγο. </w:t>
      </w:r>
    </w:p>
    <w:p w14:paraId="7814C8E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Πρέπει να έχω τον χρόνο της κανονική</w:t>
      </w:r>
      <w:r>
        <w:rPr>
          <w:rFonts w:eastAsia="Times New Roman" w:cs="Times New Roman"/>
          <w:szCs w:val="24"/>
        </w:rPr>
        <w:t>ς κοινοβουλευτικής διαδικασίας.</w:t>
      </w:r>
    </w:p>
    <w:p w14:paraId="7814C8E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Είπαμε πέντε λεπτά σε όλους. </w:t>
      </w:r>
    </w:p>
    <w:p w14:paraId="7814C8E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Έχω την ανάγκη να μιλήσω περισσότερο. </w:t>
      </w:r>
    </w:p>
    <w:p w14:paraId="7814C8F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ο Υπουργός το ίδιο είπε. Εάν τώρα θέλετε παραπάνω, θα δούμε. </w:t>
      </w:r>
      <w:r>
        <w:rPr>
          <w:rFonts w:eastAsia="Times New Roman" w:cs="Times New Roman"/>
          <w:szCs w:val="24"/>
        </w:rPr>
        <w:t xml:space="preserve">Έτσι όμως αποφασίστηκε. </w:t>
      </w:r>
    </w:p>
    <w:p w14:paraId="7814C8F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7814C8F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κυρία Υπουργέ, κύριε Αναπληρωτή Υπουργέ, θέλω να θυμίσω -και σε εσάς, συνάδελφε, που ήσασταν Αναπληρωτής Υπουργός Εξωτερικών- ότι η Δημοκρατική Συμπαράταξη, </w:t>
      </w:r>
      <w:r>
        <w:rPr>
          <w:rFonts w:eastAsia="Times New Roman" w:cs="Times New Roman"/>
          <w:szCs w:val="24"/>
        </w:rPr>
        <w:t>πρώτον, στα θέματα του Υπουργείου Εξωτερικών, αλλά και στα θέματα του Υπουργείου Εθνικής Αμύνης, όπου ο Υπουργός είναι σαν άνθρωπος φιλοκατήγορος κι εμάς μας έχει επάγγελμα, εντούτοις, και ως προς αυτό, λόγω της φύσης των θεμάτων που χειρίζεστε, είμαστε πά</w:t>
      </w:r>
      <w:r>
        <w:rPr>
          <w:rFonts w:eastAsia="Times New Roman" w:cs="Times New Roman"/>
          <w:szCs w:val="24"/>
        </w:rPr>
        <w:t xml:space="preserve">ρα πολύ θετικοί. </w:t>
      </w:r>
    </w:p>
    <w:p w14:paraId="7814C8F3" w14:textId="77777777" w:rsidR="00D90BAD" w:rsidRDefault="009A27D8">
      <w:pPr>
        <w:tabs>
          <w:tab w:val="left" w:pos="2820"/>
        </w:tabs>
        <w:spacing w:line="600" w:lineRule="auto"/>
        <w:jc w:val="both"/>
        <w:rPr>
          <w:rFonts w:eastAsia="Times New Roman"/>
          <w:szCs w:val="24"/>
        </w:rPr>
      </w:pPr>
      <w:r>
        <w:rPr>
          <w:rFonts w:eastAsia="Times New Roman"/>
          <w:szCs w:val="24"/>
        </w:rPr>
        <w:t xml:space="preserve">Σπάνια έχουμε αρθρώσει κριτική, δημόσια τουλάχιστον, επιθετική ή με υποθέσεις που μικροκομματικά ίσως να μας συνέφεραν. </w:t>
      </w:r>
    </w:p>
    <w:p w14:paraId="7814C8F4"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lastRenderedPageBreak/>
        <w:t xml:space="preserve">Και ο κ. </w:t>
      </w:r>
      <w:proofErr w:type="spellStart"/>
      <w:r>
        <w:rPr>
          <w:rFonts w:eastAsia="Times New Roman"/>
          <w:szCs w:val="24"/>
        </w:rPr>
        <w:t>Ξυδάκης</w:t>
      </w:r>
      <w:proofErr w:type="spellEnd"/>
      <w:r>
        <w:rPr>
          <w:rFonts w:eastAsia="Times New Roman"/>
          <w:szCs w:val="24"/>
        </w:rPr>
        <w:t xml:space="preserve"> κι εσείς, κύριε </w:t>
      </w:r>
      <w:proofErr w:type="spellStart"/>
      <w:r>
        <w:rPr>
          <w:rFonts w:eastAsia="Times New Roman"/>
          <w:szCs w:val="24"/>
        </w:rPr>
        <w:t>Κατρούγκαλε</w:t>
      </w:r>
      <w:proofErr w:type="spellEnd"/>
      <w:r>
        <w:rPr>
          <w:rFonts w:eastAsia="Times New Roman"/>
          <w:szCs w:val="24"/>
        </w:rPr>
        <w:t xml:space="preserve">, έχουμε τύχει μαζί σε Εθνικό Συμβούλιο Εξωτερικής Πολιτικής και έχετε </w:t>
      </w:r>
      <w:r>
        <w:rPr>
          <w:rFonts w:eastAsia="Times New Roman"/>
          <w:szCs w:val="24"/>
        </w:rPr>
        <w:t>εμπειρία πώς τοποθετούμαστε κι εκεί κι έχετε εμπειρία ότι δεν έχει υπάρξει ούτε από τα άλλα κόμματα ούτε από εμάς η μισή διαρροή από τις συνεδριάσεις μας. Έχουμε δηλαδή συμβάλει στην προστασία ακριβώς της φύσης του οργάνου και της ανάγκης να μιλάμε πιο ανο</w:t>
      </w:r>
      <w:r>
        <w:rPr>
          <w:rFonts w:eastAsia="Times New Roman"/>
          <w:szCs w:val="24"/>
        </w:rPr>
        <w:t>ιχτά εκεί.</w:t>
      </w:r>
    </w:p>
    <w:p w14:paraId="7814C8F5"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Ακόμη και από συνεδρίαση, κεκλεισμένων των θυρών, της Επιτροπής Εξωτερικών και Άμυνας δεν έχει διαρρεύσει το παραμικρό. Και όπου σταθούμε και όπου βρεθούμε στους διεθνείς οργανισμούς επιτελούμε το εθνικό μας καθήκον, όπως έχουμε υποχρέωση.</w:t>
      </w:r>
    </w:p>
    <w:p w14:paraId="7814C8F6"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Δεν τ</w:t>
      </w:r>
      <w:r>
        <w:rPr>
          <w:rFonts w:eastAsia="Times New Roman"/>
          <w:szCs w:val="24"/>
        </w:rPr>
        <w:t xml:space="preserve">ο λέω αυτό για να αυτοεπαινεθούμε. Το λέω γιατί έτσι αντιλαμβανόμαστε τις υποχρεώσεις μας. Και απευθυνόμαστε σε εσάς που επί πέντε χρόνια που χειριζόμασταν την κρίση, είτε μόνοι μας είτε με άλλους, μας χτυπήσατε με τον χειρότερο τρόπο. </w:t>
      </w:r>
    </w:p>
    <w:p w14:paraId="7814C8F7"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Θέλω, λοιπόν, κύριε</w:t>
      </w:r>
      <w:r>
        <w:rPr>
          <w:rFonts w:eastAsia="Times New Roman"/>
          <w:szCs w:val="24"/>
        </w:rPr>
        <w:t xml:space="preserve"> Υπουργέ, να σας παρακαλέσω και απευθύνομαι σε εσάς για το εξής, αν μπορείτε, δεν λέω ότι έχετε την απόλυτη διακριτική ευχέρεια ή τη δυνατότητα, αλλά αν μπορείτε προφυλάξτε τις κυρωτικές διαδικασίες από το συνολικότερο </w:t>
      </w:r>
      <w:r>
        <w:rPr>
          <w:rFonts w:eastAsia="Times New Roman"/>
          <w:szCs w:val="24"/>
        </w:rPr>
        <w:lastRenderedPageBreak/>
        <w:t xml:space="preserve">έργο της Κυβέρνησης, γιατί θα είχαμε </w:t>
      </w:r>
      <w:r>
        <w:rPr>
          <w:rFonts w:eastAsia="Times New Roman"/>
          <w:szCs w:val="24"/>
        </w:rPr>
        <w:t>αφ</w:t>
      </w:r>
      <w:r>
        <w:rPr>
          <w:rFonts w:eastAsia="Times New Roman"/>
          <w:szCs w:val="24"/>
        </w:rPr>
        <w:t xml:space="preserve">’ </w:t>
      </w:r>
      <w:r>
        <w:rPr>
          <w:rFonts w:eastAsia="Times New Roman"/>
          <w:szCs w:val="24"/>
        </w:rPr>
        <w:t xml:space="preserve">ενός ολοκληρώσει, θα είχαμε κάνει ενδεχομένως δυο-τρεις αναφορές γενικότερες -εγώ θα κάνω μία για το ασφαλιστικό-, αλλά εκεί θα τελείωνε. </w:t>
      </w:r>
    </w:p>
    <w:p w14:paraId="7814C8F8"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Αν έχουμε μία τροπολογία σήμερα, δέκα τροπολογίες άλλες φορές, αντιλαμβάνεστε ότι στη δική σας αρμοδιότητα προστί</w:t>
      </w:r>
      <w:r>
        <w:rPr>
          <w:rFonts w:eastAsia="Times New Roman"/>
          <w:szCs w:val="24"/>
        </w:rPr>
        <w:t xml:space="preserve">θενται άλλα πράγματα που αλλάζουν και τον χαρακτήρα των άρθρων 108 και επόμενα του Κανονισμού της Βουλής, αλλά και τη φύση του έργου σας. </w:t>
      </w:r>
    </w:p>
    <w:p w14:paraId="7814C8F9"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Εμείς ας πούμε, για να μπορούμε να σας αντιμετωπίσουμε με τις τροπολογίες, επιφυλασσόμαστε για συμβάσεις που δεν θέλο</w:t>
      </w:r>
      <w:r>
        <w:rPr>
          <w:rFonts w:eastAsia="Times New Roman"/>
          <w:szCs w:val="24"/>
        </w:rPr>
        <w:t xml:space="preserve">υμε να το κάνουμε. Και ξέρετε τώρα εσείς ότι ο Πρέσβης της χώρας που επιφυλάσσεσαι το ακούει. Που να καταλάβει τώρα ότι εδώ στη Βουλή γίνονται λαθροθηρίες στο άρθρο 108 και πρέπει εμείς να έχουμε τη δυνατότητα του λόγου και γι’ αυτό επιφυλασσόμαστε; </w:t>
      </w:r>
    </w:p>
    <w:p w14:paraId="7814C8FA"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Σας π</w:t>
      </w:r>
      <w:r>
        <w:rPr>
          <w:rFonts w:eastAsia="Times New Roman"/>
          <w:szCs w:val="24"/>
        </w:rPr>
        <w:t>αρακαλώ να το δείτε υπό αυτή</w:t>
      </w:r>
      <w:r>
        <w:rPr>
          <w:rFonts w:eastAsia="Times New Roman"/>
          <w:szCs w:val="24"/>
        </w:rPr>
        <w:t>ν</w:t>
      </w:r>
      <w:r>
        <w:rPr>
          <w:rFonts w:eastAsia="Times New Roman"/>
          <w:szCs w:val="24"/>
        </w:rPr>
        <w:t xml:space="preserve"> την έννοια το θέμα που θέτουμε σήμερα. Η </w:t>
      </w:r>
      <w:r>
        <w:rPr>
          <w:rFonts w:eastAsia="Times New Roman"/>
          <w:szCs w:val="24"/>
        </w:rPr>
        <w:t>κ.</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xml:space="preserve"> δεν τα ήξερε αυτά. Αναφέρθηκε γενικά στο θέμα των τροπολογιών, με τα δίκια της, αλλά εμείς κάνουμε άλλου είδους συζήτηση με εσάς στην Αίθουσα αυτή. </w:t>
      </w:r>
    </w:p>
    <w:p w14:paraId="7814C8FB"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lastRenderedPageBreak/>
        <w:t xml:space="preserve">Και ο κ. </w:t>
      </w:r>
      <w:proofErr w:type="spellStart"/>
      <w:r>
        <w:rPr>
          <w:rFonts w:eastAsia="Times New Roman"/>
          <w:szCs w:val="24"/>
        </w:rPr>
        <w:t>Σαρίδης</w:t>
      </w:r>
      <w:proofErr w:type="spellEnd"/>
      <w:r>
        <w:rPr>
          <w:rFonts w:eastAsia="Times New Roman"/>
          <w:szCs w:val="24"/>
        </w:rPr>
        <w:t>, νομί</w:t>
      </w:r>
      <w:r>
        <w:rPr>
          <w:rFonts w:eastAsia="Times New Roman"/>
          <w:szCs w:val="24"/>
        </w:rPr>
        <w:t xml:space="preserve">ζω, από την Ένωση Κεντρώων σας ζήτησε να προφυλάξουμε αυτό που κατακτήσαμε δυόμισι χρόνια, να έχουμε στα θέματα εξωτερικής πολιτικής και άμυνας έναν άλλον τρόπο του πολιτικώς </w:t>
      </w:r>
      <w:proofErr w:type="spellStart"/>
      <w:r>
        <w:rPr>
          <w:rFonts w:eastAsia="Times New Roman"/>
          <w:szCs w:val="24"/>
        </w:rPr>
        <w:t>ομιλείν</w:t>
      </w:r>
      <w:proofErr w:type="spellEnd"/>
      <w:r>
        <w:rPr>
          <w:rFonts w:eastAsia="Times New Roman"/>
          <w:szCs w:val="24"/>
        </w:rPr>
        <w:t>. Τελεία και παύλα.</w:t>
      </w:r>
    </w:p>
    <w:p w14:paraId="7814C8FC"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 xml:space="preserve">Τώρα από το πρωί, έχουμε μια εκκρεμότητα, κυρία </w:t>
      </w:r>
      <w:proofErr w:type="spellStart"/>
      <w:r>
        <w:rPr>
          <w:rFonts w:eastAsia="Times New Roman"/>
          <w:szCs w:val="24"/>
        </w:rPr>
        <w:t>Γεροβα</w:t>
      </w:r>
      <w:r>
        <w:rPr>
          <w:rFonts w:eastAsia="Times New Roman"/>
          <w:szCs w:val="24"/>
        </w:rPr>
        <w:t>σίλη</w:t>
      </w:r>
      <w:proofErr w:type="spellEnd"/>
      <w:r>
        <w:rPr>
          <w:rFonts w:eastAsia="Times New Roman"/>
          <w:szCs w:val="24"/>
        </w:rPr>
        <w:t xml:space="preserve">, από την επίκαιρη ερώτηση. Είπατε στο τέλος ότι κάθε συμβολή στο τι μέλλει γενέσθαι είναι </w:t>
      </w:r>
      <w:proofErr w:type="spellStart"/>
      <w:r>
        <w:rPr>
          <w:rFonts w:eastAsia="Times New Roman"/>
          <w:szCs w:val="24"/>
        </w:rPr>
        <w:t>ευπρόδεκτη</w:t>
      </w:r>
      <w:proofErr w:type="spellEnd"/>
      <w:r>
        <w:rPr>
          <w:rFonts w:eastAsia="Times New Roman"/>
          <w:szCs w:val="24"/>
        </w:rPr>
        <w:t xml:space="preserve">. Εγώ θα σας το πω ότι δεν έχετε κανέναν άλλον τρόπο να γλιτώσετε τις φασαρίες που θα έχετε. Και όταν λέω φασαρίες, δεν εννοώ πολιτικά. Εννοώ, όταν θα </w:t>
      </w:r>
      <w:r>
        <w:rPr>
          <w:rFonts w:eastAsia="Times New Roman"/>
          <w:szCs w:val="24"/>
        </w:rPr>
        <w:t xml:space="preserve">έχετε ένα πρόβλημα να λύσετε, πώς θα το λύσετε; </w:t>
      </w:r>
    </w:p>
    <w:p w14:paraId="7814C8FD"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Άμα βγει η απόφαση του Συμβουλίου της Επικρατείας και σας πει ότι κακώς θεσπίστηκαν οι νόμοι αυτοί και κακώς έχουν γίνει αυτού του είδους οι προσλήψεις και παρανόμως –με αυτή την έννοια κακώς-, τι θα κάνετε;</w:t>
      </w:r>
      <w:r>
        <w:rPr>
          <w:rFonts w:eastAsia="Times New Roman"/>
          <w:szCs w:val="24"/>
        </w:rPr>
        <w:t xml:space="preserve"> Είναι μεγάλος ο αριθμός, είναι πολλές οι υπηρεσίες, είναι, όπως συμφωνήσαμε, κρίσιμα τα θέματα της καθαριότητας και της φύλαξης. Τι θα κάνετε; </w:t>
      </w:r>
    </w:p>
    <w:p w14:paraId="7814C8FE"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 xml:space="preserve">Έναν μόνο τρόπο έχετε, να μπείτε στη λογική των συλλογικών συμβάσεων με εταιρείες πάσης μορφής. Το «πάσης μορφής» το λέω γιατί μαθαίνω ότι γίνονται, όχι από εσάς, κάποιες πονηρίες στο θέμα των ΚΟΙΝΣΕΠ. Δεν είμαι βέβαιος, γι’ αυτό και </w:t>
      </w:r>
      <w:r>
        <w:rPr>
          <w:rFonts w:eastAsia="Times New Roman"/>
          <w:szCs w:val="24"/>
        </w:rPr>
        <w:lastRenderedPageBreak/>
        <w:t xml:space="preserve">δεν το καταθέτω. Αλλά </w:t>
      </w:r>
      <w:r>
        <w:rPr>
          <w:rFonts w:eastAsia="Times New Roman"/>
          <w:szCs w:val="24"/>
        </w:rPr>
        <w:t xml:space="preserve">και οι ΚΟΙΝΣΕΠ μπορούν να συμμετάσχουν. Θέλει, όμως, διαγωνισμό αυτό, κυρία </w:t>
      </w:r>
      <w:proofErr w:type="spellStart"/>
      <w:r>
        <w:rPr>
          <w:rFonts w:eastAsia="Times New Roman"/>
          <w:szCs w:val="24"/>
        </w:rPr>
        <w:t>Γεροβασίλη</w:t>
      </w:r>
      <w:proofErr w:type="spellEnd"/>
      <w:r>
        <w:rPr>
          <w:rFonts w:eastAsia="Times New Roman"/>
          <w:szCs w:val="24"/>
        </w:rPr>
        <w:t xml:space="preserve">. Δεν γίνεται με τον τρόπο που τα κάνετε σήμερα τα πράγματα. </w:t>
      </w:r>
    </w:p>
    <w:p w14:paraId="7814C8FF"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Αν αυτό δεν μπορείτε να το κάνετε , διότι αντιφάσκετε με τον χθεσινό σας εαυτό που έλεγε «Θα κάνουμε προσλήψ</w:t>
      </w:r>
      <w:r>
        <w:rPr>
          <w:rFonts w:eastAsia="Times New Roman"/>
          <w:szCs w:val="24"/>
        </w:rPr>
        <w:t>εις μονίμων υπαλλήλων για την καθαριότητα κ</w:t>
      </w:r>
      <w:r>
        <w:rPr>
          <w:rFonts w:eastAsia="Times New Roman"/>
          <w:szCs w:val="24"/>
        </w:rPr>
        <w:t>.</w:t>
      </w:r>
      <w:r>
        <w:rPr>
          <w:rFonts w:eastAsia="Times New Roman"/>
          <w:szCs w:val="24"/>
        </w:rPr>
        <w:t>λπ.», αυτό είναι δικό σας θέμα. Αλλά το δικό σας θέμα η πολιτική σας αντίφαση και η πολιτική κυβίστηση στην οποία αναγκάζεστε, δεν μπορεί να γίνει πρόβλημα ούτε της χώρας, ούτε των διοικουμένων, ούτε της δημόσιας</w:t>
      </w:r>
      <w:r>
        <w:rPr>
          <w:rFonts w:eastAsia="Times New Roman"/>
          <w:szCs w:val="24"/>
        </w:rPr>
        <w:t xml:space="preserve"> διοίκησης. </w:t>
      </w:r>
    </w:p>
    <w:p w14:paraId="7814C900" w14:textId="77777777" w:rsidR="00D90BAD" w:rsidRDefault="009A27D8">
      <w:pPr>
        <w:tabs>
          <w:tab w:val="left" w:pos="2820"/>
        </w:tabs>
        <w:spacing w:line="600" w:lineRule="auto"/>
        <w:ind w:firstLine="720"/>
        <w:jc w:val="both"/>
        <w:rPr>
          <w:rFonts w:eastAsia="Times New Roman"/>
          <w:szCs w:val="24"/>
        </w:rPr>
      </w:pPr>
      <w:r>
        <w:rPr>
          <w:rFonts w:eastAsia="Times New Roman"/>
          <w:szCs w:val="24"/>
        </w:rPr>
        <w:t xml:space="preserve">Πάμε τώρα. Αναγκαστήκατε να κάνετε κάποιες γενικόλογες αναφορές που αφορούν στα θέματα δημόσιας διοίκησης. Βουλευτές που σας στηρίζουν, όπως ο κ. </w:t>
      </w:r>
      <w:proofErr w:type="spellStart"/>
      <w:r>
        <w:rPr>
          <w:rFonts w:eastAsia="Times New Roman"/>
          <w:szCs w:val="24"/>
        </w:rPr>
        <w:t>Κατσίκης</w:t>
      </w:r>
      <w:proofErr w:type="spellEnd"/>
      <w:r>
        <w:rPr>
          <w:rFonts w:eastAsia="Times New Roman"/>
          <w:szCs w:val="24"/>
        </w:rPr>
        <w:t xml:space="preserve">, κι αυτοί μπήκαν στα γενικότερα θέματα της δημόσιας διοίκησης και της ανάγκης να γίνουν </w:t>
      </w:r>
      <w:r>
        <w:rPr>
          <w:rFonts w:eastAsia="Times New Roman"/>
          <w:szCs w:val="24"/>
        </w:rPr>
        <w:t>αλλαγές. Αυτές οι πολιτικές τοποθετήσεις, που είστε υποχρεωμένοι να κάνετε, αντιλαμβάνεστε ότι είναι σε απόλυτη αντίφαση με το έργο που σήμερα επιτελεί η Βουλή κυρώνοντας μια συμφωνία.</w:t>
      </w:r>
    </w:p>
    <w:p w14:paraId="7814C901" w14:textId="77777777" w:rsidR="00D90BAD" w:rsidRDefault="009A27D8">
      <w:pPr>
        <w:tabs>
          <w:tab w:val="left" w:pos="2820"/>
        </w:tabs>
        <w:spacing w:line="600" w:lineRule="auto"/>
        <w:jc w:val="both"/>
        <w:rPr>
          <w:rFonts w:eastAsia="Times New Roman" w:cs="Times New Roman"/>
          <w:szCs w:val="24"/>
        </w:rPr>
      </w:pPr>
      <w:r>
        <w:rPr>
          <w:rFonts w:eastAsia="Times New Roman" w:cs="Times New Roman"/>
          <w:szCs w:val="24"/>
        </w:rPr>
        <w:t>Όμως, εσείς δεν μπορείτε να εισηγηθείτε μια τροπολογία με τεχνικούς όρο</w:t>
      </w:r>
      <w:r>
        <w:rPr>
          <w:rFonts w:eastAsia="Times New Roman" w:cs="Times New Roman"/>
          <w:szCs w:val="24"/>
        </w:rPr>
        <w:t xml:space="preserve">υς. Θα πρέπει να πείτε και κάτι πολιτικό. </w:t>
      </w:r>
    </w:p>
    <w:p w14:paraId="7814C902" w14:textId="77777777" w:rsidR="00D90BAD" w:rsidRDefault="009A27D8">
      <w:pPr>
        <w:tabs>
          <w:tab w:val="left" w:pos="709"/>
          <w:tab w:val="left" w:pos="2820"/>
        </w:tabs>
        <w:spacing w:line="600" w:lineRule="auto"/>
        <w:jc w:val="both"/>
        <w:rPr>
          <w:rFonts w:eastAsia="Times New Roman" w:cs="Times New Roman"/>
          <w:szCs w:val="24"/>
        </w:rPr>
      </w:pPr>
      <w:r>
        <w:rPr>
          <w:rFonts w:eastAsia="Times New Roman" w:cs="Times New Roman"/>
          <w:szCs w:val="24"/>
        </w:rPr>
        <w:lastRenderedPageBreak/>
        <w:tab/>
      </w:r>
      <w:r>
        <w:rPr>
          <w:rFonts w:eastAsia="Times New Roman" w:cs="Times New Roman"/>
          <w:szCs w:val="24"/>
        </w:rPr>
        <w:t>Ακούστε, λοιπόν, και τα δικά μας πολιτικά: Έχετε την ευθύνη του βασικότερου Υπουργείου σήμερα στην Ελλάδα. Δεν υπάρχει θέμα της χώρας που να μη σχετίζεται με την οικονομία και την ανάπτυξη, το ψωμί του πολίτη, το</w:t>
      </w:r>
      <w:r>
        <w:rPr>
          <w:rFonts w:eastAsia="Times New Roman" w:cs="Times New Roman"/>
          <w:szCs w:val="24"/>
        </w:rPr>
        <w:t xml:space="preserve">υ ανθρώπου σχετίζεται με την οικονομία και την ανάπτυξη, της οποίας το μεγάλο εμπόδιο είναι η </w:t>
      </w:r>
      <w:r>
        <w:rPr>
          <w:rFonts w:eastAsia="Times New Roman" w:cs="Times New Roman"/>
          <w:szCs w:val="24"/>
        </w:rPr>
        <w:t>δημόσια διοίκηση</w:t>
      </w:r>
      <w:r>
        <w:rPr>
          <w:rFonts w:eastAsia="Times New Roman" w:cs="Times New Roman"/>
          <w:szCs w:val="24"/>
        </w:rPr>
        <w:t>. Οκτώ στα δέκα ερωτήματα που της τίθενται τα απαντάει αρνητικά. Ή αργεί ή δεν απαντάει ποτέ. Και τα έξι από τα οκτώ αφορούν οικονομικές δραστηριό</w:t>
      </w:r>
      <w:r>
        <w:rPr>
          <w:rFonts w:eastAsia="Times New Roman" w:cs="Times New Roman"/>
          <w:szCs w:val="24"/>
        </w:rPr>
        <w:t xml:space="preserve">τητες. Λύστε το μου αυτό τώρα εσείς. Δεν το έλυσε κανένας. </w:t>
      </w:r>
    </w:p>
    <w:p w14:paraId="7814C903" w14:textId="77777777" w:rsidR="00D90BAD" w:rsidRDefault="009A27D8">
      <w:pPr>
        <w:tabs>
          <w:tab w:val="left" w:pos="709"/>
          <w:tab w:val="left" w:pos="2820"/>
        </w:tabs>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 xml:space="preserve">Ήρθε νόμος σας εδώ για την κατάργηση των </w:t>
      </w:r>
      <w:proofErr w:type="spellStart"/>
      <w:r>
        <w:rPr>
          <w:rFonts w:eastAsia="Times New Roman" w:cs="Times New Roman"/>
          <w:szCs w:val="24"/>
        </w:rPr>
        <w:t>αδειοδοτήσεων</w:t>
      </w:r>
      <w:proofErr w:type="spellEnd"/>
      <w:r>
        <w:rPr>
          <w:rFonts w:eastAsia="Times New Roman" w:cs="Times New Roman"/>
          <w:szCs w:val="24"/>
        </w:rPr>
        <w:t xml:space="preserve"> και δεν εφαρμόζεται. Η δική μας κυβέρνηση Σαμαρά-Βενιζέλου έφερε νόμο το 2013 που επίσης δεν εφαρμόστηκε. Και τι φταίει ο πολίτης τώρα, που </w:t>
      </w:r>
      <w:r>
        <w:rPr>
          <w:rFonts w:eastAsia="Times New Roman" w:cs="Times New Roman"/>
          <w:szCs w:val="24"/>
        </w:rPr>
        <w:t>εμείς δεν μπορούμε; Αυτό τον βραχνά τον έχετε εσείς προσωπικά και πρέπει οι παρεμβάσεις σας να δώσουν λύσεις.</w:t>
      </w:r>
    </w:p>
    <w:p w14:paraId="7814C90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νώ </w:t>
      </w:r>
      <w:proofErr w:type="spellStart"/>
      <w:r>
        <w:rPr>
          <w:rFonts w:eastAsia="Times New Roman" w:cs="Times New Roman"/>
          <w:szCs w:val="24"/>
        </w:rPr>
        <w:t>μεγαλοστομείτε</w:t>
      </w:r>
      <w:proofErr w:type="spellEnd"/>
      <w:r>
        <w:rPr>
          <w:rFonts w:eastAsia="Times New Roman" w:cs="Times New Roman"/>
          <w:szCs w:val="24"/>
        </w:rPr>
        <w:t xml:space="preserve"> για τα θέματα της </w:t>
      </w:r>
      <w:r>
        <w:rPr>
          <w:rFonts w:eastAsia="Times New Roman" w:cs="Times New Roman"/>
          <w:szCs w:val="24"/>
        </w:rPr>
        <w:t>δημόσιας διοίκησης</w:t>
      </w:r>
      <w:r>
        <w:rPr>
          <w:rFonts w:eastAsia="Times New Roman" w:cs="Times New Roman"/>
          <w:szCs w:val="24"/>
        </w:rPr>
        <w:t>, έρχεστε εδώ να αλλάξετε τον νόμο Βερναρδάκη. Γιατί δεν νομίζω ότι ήσασταν εσείς που ασκήσ</w:t>
      </w:r>
      <w:r>
        <w:rPr>
          <w:rFonts w:eastAsia="Times New Roman" w:cs="Times New Roman"/>
          <w:szCs w:val="24"/>
        </w:rPr>
        <w:t xml:space="preserve">ατε τη νομοθετική πρωτοβουλία, κομμάτια της οποίας σήμερα αλλάζετε. </w:t>
      </w:r>
    </w:p>
    <w:p w14:paraId="7814C90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είχαμε πει από τότε ότι ψηφίζετε και θα </w:t>
      </w:r>
      <w:proofErr w:type="spellStart"/>
      <w:r>
        <w:rPr>
          <w:rFonts w:eastAsia="Times New Roman" w:cs="Times New Roman"/>
          <w:szCs w:val="24"/>
        </w:rPr>
        <w:t>ξεψηφίσετε</w:t>
      </w:r>
      <w:proofErr w:type="spellEnd"/>
      <w:r>
        <w:rPr>
          <w:rFonts w:eastAsia="Times New Roman" w:cs="Times New Roman"/>
          <w:szCs w:val="24"/>
        </w:rPr>
        <w:t xml:space="preserve">. Σας είχαμε πει ότι αυτό το λάθος θα το ξανακάνετε. Και εδώ δεν είναι θέματα Σκουρλέτη και </w:t>
      </w:r>
      <w:proofErr w:type="spellStart"/>
      <w:r>
        <w:rPr>
          <w:rFonts w:eastAsia="Times New Roman" w:cs="Times New Roman"/>
          <w:szCs w:val="24"/>
        </w:rPr>
        <w:t>Στρατούλη</w:t>
      </w:r>
      <w:proofErr w:type="spellEnd"/>
      <w:r>
        <w:rPr>
          <w:rFonts w:eastAsia="Times New Roman" w:cs="Times New Roman"/>
          <w:szCs w:val="24"/>
        </w:rPr>
        <w:t xml:space="preserve"> με το ασφαλιστικό, που έλεγαν ό</w:t>
      </w:r>
      <w:r>
        <w:rPr>
          <w:rFonts w:eastAsia="Times New Roman" w:cs="Times New Roman"/>
          <w:szCs w:val="24"/>
        </w:rPr>
        <w:t xml:space="preserve">,τι ήθελαν και ο ένας αποδείχθηκε συνεπής και ο άλλος από κυβίστηση σε κυβίστηση. Ψηφίζαμε εδώ όλοι μαζί χορηγίες στο συνταξιοδοτικό και στους ασφαλισμένους και τα πήρατε όλα πίσω και κάνατε ό,τι κάνατε μετά. Εδώ είναι θέματα, που η </w:t>
      </w:r>
      <w:r>
        <w:rPr>
          <w:rFonts w:eastAsia="Times New Roman" w:cs="Times New Roman"/>
          <w:szCs w:val="24"/>
        </w:rPr>
        <w:t>Ελληνική</w:t>
      </w:r>
      <w:r>
        <w:rPr>
          <w:rFonts w:eastAsia="Times New Roman" w:cs="Times New Roman"/>
          <w:szCs w:val="24"/>
        </w:rPr>
        <w:t xml:space="preserve"> </w:t>
      </w:r>
      <w:r>
        <w:rPr>
          <w:rFonts w:eastAsia="Times New Roman" w:cs="Times New Roman"/>
          <w:szCs w:val="24"/>
        </w:rPr>
        <w:t xml:space="preserve">Δημοκρατία </w:t>
      </w:r>
      <w:r>
        <w:rPr>
          <w:rFonts w:eastAsia="Times New Roman" w:cs="Times New Roman"/>
          <w:szCs w:val="24"/>
        </w:rPr>
        <w:t>λει</w:t>
      </w:r>
      <w:r>
        <w:rPr>
          <w:rFonts w:eastAsia="Times New Roman" w:cs="Times New Roman"/>
          <w:szCs w:val="24"/>
        </w:rPr>
        <w:t xml:space="preserve">τουργεί χωρίς εποπτεία. Είναι δικό μας θέμα, το «Α» και το «Ω» και είναι στα χέρια σας. </w:t>
      </w:r>
    </w:p>
    <w:p w14:paraId="7814C90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Και τι φέρνετε τώρα εδώ; Θέλετε να αλλάξετε κριτήρια, βάσει των οποίων γίνεται η εξέλιξη στη διοικητική μηχανή, στον κρατικό μηχανισμό. </w:t>
      </w:r>
    </w:p>
    <w:p w14:paraId="7814C90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Δεν λέω ότι αλλάξατε όλα τα κρ</w:t>
      </w:r>
      <w:r>
        <w:rPr>
          <w:rFonts w:eastAsia="Times New Roman" w:cs="Times New Roman"/>
          <w:szCs w:val="24"/>
        </w:rPr>
        <w:t xml:space="preserve">ιτήρια. Θα σας αδικούσα. Λέω, όμως, ότι παίρνω μήνυμα από μία αλλαγή -την ανέφερε ο κ. Κωνσταντινόπουλος- η οποία αφορά κριτήρια και προσόντα αυτών οι οποίοι έχουν εργασθεί στη </w:t>
      </w:r>
      <w:r>
        <w:rPr>
          <w:rFonts w:eastAsia="Times New Roman" w:cs="Times New Roman"/>
          <w:szCs w:val="24"/>
        </w:rPr>
        <w:t xml:space="preserve">Μόνιμη Ελληνική Αντιπροσωπεία </w:t>
      </w:r>
      <w:r>
        <w:rPr>
          <w:rFonts w:eastAsia="Times New Roman" w:cs="Times New Roman"/>
          <w:szCs w:val="24"/>
        </w:rPr>
        <w:t>της Ευρωπαϊκής Ένωσης ή άλλων διεθνών οργανισμών.</w:t>
      </w:r>
      <w:r>
        <w:rPr>
          <w:rFonts w:eastAsia="Times New Roman" w:cs="Times New Roman"/>
          <w:szCs w:val="24"/>
        </w:rPr>
        <w:t xml:space="preserve"> Και τους αφαιρείτε τη δυνατότητα να επικαλεστούν αυτό το προσόν τους. Γιατί; Ο πιο λογικός άνθρωπος θα έλεγε ότι το κάνετε </w:t>
      </w:r>
      <w:r>
        <w:rPr>
          <w:rFonts w:eastAsia="Times New Roman" w:cs="Times New Roman"/>
          <w:szCs w:val="24"/>
        </w:rPr>
        <w:lastRenderedPageBreak/>
        <w:t xml:space="preserve">επίτηδες. Σας βγαίνει κάποιος που δεν τον θέλετε. Ήταν ένας παλαιότερος νόμος, η προσθήκη αυτού του κριτηρίου έγινε επί </w:t>
      </w:r>
      <w:r>
        <w:rPr>
          <w:rFonts w:eastAsia="Times New Roman" w:cs="Times New Roman"/>
          <w:szCs w:val="24"/>
        </w:rPr>
        <w:t xml:space="preserve">υπουργίας </w:t>
      </w:r>
      <w:r>
        <w:rPr>
          <w:rFonts w:eastAsia="Times New Roman" w:cs="Times New Roman"/>
          <w:szCs w:val="24"/>
        </w:rPr>
        <w:t>Κυ</w:t>
      </w:r>
      <w:r>
        <w:rPr>
          <w:rFonts w:eastAsia="Times New Roman" w:cs="Times New Roman"/>
          <w:szCs w:val="24"/>
        </w:rPr>
        <w:t xml:space="preserve">ριάκου Μητσοτάκη το 2014 και το αλλάζετε αυτό. </w:t>
      </w:r>
    </w:p>
    <w:p w14:paraId="7814C90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Γιατί, δηλαδή, αυτό να μην συνεκτιμάται; Απαντήστε μου. Τι σας πειράζει; Έχετε κάποιο μήνυμα από το Υπουργείο Εξωτερικών ή κάποιο μήνυμα δικό σας, από υπαλλήλους που δεν είναι διπλωμάτες, αλλά εργάζονται εκεί</w:t>
      </w:r>
      <w:r>
        <w:rPr>
          <w:rFonts w:eastAsia="Times New Roman" w:cs="Times New Roman"/>
          <w:szCs w:val="24"/>
        </w:rPr>
        <w:t xml:space="preserve"> και θέλετε να τους κουτσουρέψετε; Γιατί το κάνετε αυτό; Εμείς σκεφτόμαστε ότι το κάνετε γιατί έχετε αυτού του είδους την κομματική σκοπιμότητα. Απαντήστε μας. </w:t>
      </w:r>
    </w:p>
    <w:p w14:paraId="7814C90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Κάνω αναγωγή στον καιρό που ψηφιζόταν ο νόμος που σήμερα εσείς τροποποιείτε και βλέπω ότι εκεί </w:t>
      </w:r>
      <w:r>
        <w:rPr>
          <w:rFonts w:eastAsia="Times New Roman" w:cs="Times New Roman"/>
          <w:szCs w:val="24"/>
        </w:rPr>
        <w:t xml:space="preserve">σας έχουν καταγγείλει όλες οι συνδικαλιστικές οργανώσεις. Δηλαδή, έχετε αντιληφθεί και εσείς την αρμοδιότητά σας ως αρμοδιότητα υπηρέτη της γραφειοκρατίας. </w:t>
      </w:r>
    </w:p>
    <w:p w14:paraId="7814C90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Ο Υπουργός είναι «</w:t>
      </w:r>
      <w:proofErr w:type="spellStart"/>
      <w:r>
        <w:rPr>
          <w:rFonts w:eastAsia="Times New Roman"/>
          <w:szCs w:val="24"/>
          <w:shd w:val="clear" w:color="auto" w:fill="FFFFFF"/>
        </w:rPr>
        <w:t>υποεργός</w:t>
      </w:r>
      <w:proofErr w:type="spellEnd"/>
      <w:r>
        <w:rPr>
          <w:rFonts w:eastAsia="Times New Roman" w:cs="Times New Roman"/>
          <w:szCs w:val="24"/>
        </w:rPr>
        <w:t>», είναι υπηρέτης -μην παρεξηγήσετε τη λέξη, από τη φύση της αυτό σημαίνε</w:t>
      </w:r>
      <w:r>
        <w:rPr>
          <w:rFonts w:eastAsia="Times New Roman" w:cs="Times New Roman"/>
          <w:szCs w:val="24"/>
        </w:rPr>
        <w:t>ι- όμως όχι του ελληνικού λαού, αλλά της γραφειοκρατίας.</w:t>
      </w:r>
    </w:p>
    <w:p w14:paraId="7814C90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Πώς λέμε, κύριοι συνάδελφοι, στη μπάλα «</w:t>
      </w:r>
      <w:proofErr w:type="spellStart"/>
      <w:r>
        <w:rPr>
          <w:rFonts w:eastAsia="Times New Roman" w:cs="Times New Roman"/>
          <w:szCs w:val="24"/>
        </w:rPr>
        <w:t>τζίκι-τζίκι</w:t>
      </w:r>
      <w:proofErr w:type="spellEnd"/>
      <w:r>
        <w:rPr>
          <w:rFonts w:eastAsia="Times New Roman" w:cs="Times New Roman"/>
          <w:szCs w:val="24"/>
        </w:rPr>
        <w:t>». Αυτό είναι. Πώς θα περάσουν τώρα τα χρόνια με «</w:t>
      </w:r>
      <w:proofErr w:type="spellStart"/>
      <w:r>
        <w:rPr>
          <w:rFonts w:eastAsia="Times New Roman" w:cs="Times New Roman"/>
          <w:szCs w:val="24"/>
        </w:rPr>
        <w:t>τζίκι-τζίκι</w:t>
      </w:r>
      <w:proofErr w:type="spellEnd"/>
      <w:r>
        <w:rPr>
          <w:rFonts w:eastAsia="Times New Roman" w:cs="Times New Roman"/>
          <w:szCs w:val="24"/>
        </w:rPr>
        <w:t xml:space="preserve">», δηλαδή όχι με κατά μέτωπο αντιμετώπιση των προβλημάτων. Και πείτε σε έναν Έλληνα πολίτη ότι το πρόβλημα της </w:t>
      </w:r>
      <w:r>
        <w:rPr>
          <w:rFonts w:eastAsia="Times New Roman" w:cs="Times New Roman"/>
          <w:szCs w:val="24"/>
        </w:rPr>
        <w:t xml:space="preserve">δημόσιας διοίκησης </w:t>
      </w:r>
      <w:r>
        <w:rPr>
          <w:rFonts w:eastAsia="Times New Roman" w:cs="Times New Roman"/>
          <w:szCs w:val="24"/>
        </w:rPr>
        <w:t xml:space="preserve">είναι η στελέχωσή της και μόνο αυτή και τίποτε άλλο. Είναι ύποπτη, λοιπόν, η διατύπωση. Αυτό είναι το πρώτο. </w:t>
      </w:r>
    </w:p>
    <w:p w14:paraId="7814C90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Δεύτερο, υπάρχει</w:t>
      </w:r>
      <w:r>
        <w:rPr>
          <w:rFonts w:eastAsia="Times New Roman" w:cs="Times New Roman"/>
          <w:szCs w:val="24"/>
        </w:rPr>
        <w:t xml:space="preserve"> καταγγελία των πάντων εναντίον του προηγούμενου, του νόμου Βερναρδάκη νομίζω. </w:t>
      </w:r>
    </w:p>
    <w:p w14:paraId="7814C90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Τρίτον, σας κάνουμε ερωτήσεις και δεν έρχεστε να τις απαντήσετε. Η Κοινοβουλευτική μας Ομάδα τα έχει θίξει αυτά. Και αυτά που έθιξαν ο κ. </w:t>
      </w:r>
      <w:proofErr w:type="spellStart"/>
      <w:r>
        <w:rPr>
          <w:rFonts w:eastAsia="Times New Roman" w:cs="Times New Roman"/>
          <w:szCs w:val="24"/>
        </w:rPr>
        <w:t>Κεγκέρογλου</w:t>
      </w:r>
      <w:proofErr w:type="spellEnd"/>
      <w:r>
        <w:rPr>
          <w:rFonts w:eastAsia="Times New Roman" w:cs="Times New Roman"/>
          <w:szCs w:val="24"/>
        </w:rPr>
        <w:t xml:space="preserve"> και ο κ. Κωνσταντινόπουλος</w:t>
      </w:r>
      <w:r>
        <w:rPr>
          <w:rFonts w:eastAsia="Times New Roman" w:cs="Times New Roman"/>
          <w:szCs w:val="24"/>
        </w:rPr>
        <w:t xml:space="preserve"> για τη διαφορετική </w:t>
      </w:r>
      <w:proofErr w:type="spellStart"/>
      <w:r>
        <w:rPr>
          <w:rFonts w:eastAsia="Times New Roman" w:cs="Times New Roman"/>
          <w:szCs w:val="24"/>
        </w:rPr>
        <w:t>μοριοδότηση</w:t>
      </w:r>
      <w:proofErr w:type="spellEnd"/>
      <w:r>
        <w:rPr>
          <w:rFonts w:eastAsia="Times New Roman" w:cs="Times New Roman"/>
          <w:szCs w:val="24"/>
        </w:rPr>
        <w:t xml:space="preserve"> των ίδιων ανθρώπων από διαφορετικούς δήμους. είναι ζητούμενα. Αυτό το θέμα είχε αποτελέσει αντικείμενο ερώτησης. </w:t>
      </w:r>
    </w:p>
    <w:p w14:paraId="7814C90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άκουσα να λέτε από την έδρα ότι μπορεί να είναι διαφορετικές οι ανάγκες. Αυτό που είπατε το ρώτησα και εγώ</w:t>
      </w:r>
      <w:r>
        <w:rPr>
          <w:rFonts w:eastAsia="Times New Roman" w:cs="Times New Roman"/>
          <w:szCs w:val="24"/>
        </w:rPr>
        <w:t xml:space="preserve"> και μου είπαν, «Όχι, διότι έγινε έλεγχος των συγκεκριμένων κριτηρίων». Και πάντως, ο Δήμος των Αγίων Αναργύρων και Καματερού δεν μπορεί να έχει και τόσο πολύ διαφορετικές ανάγκες από τον Δήμο Αιγάλεω. Μην τρελαθούμε τώρα! Από μια ΜΚΟ να το καταλάβω. </w:t>
      </w:r>
      <w:r>
        <w:rPr>
          <w:rFonts w:eastAsia="Times New Roman" w:cs="Times New Roman"/>
          <w:szCs w:val="24"/>
        </w:rPr>
        <w:lastRenderedPageBreak/>
        <w:t>Όμως,</w:t>
      </w:r>
      <w:r>
        <w:rPr>
          <w:rFonts w:eastAsia="Times New Roman" w:cs="Times New Roman"/>
          <w:szCs w:val="24"/>
        </w:rPr>
        <w:t xml:space="preserve"> η έρευνά μας έχει πάει και εκεί και δείχνει ότι η </w:t>
      </w:r>
      <w:proofErr w:type="spellStart"/>
      <w:r>
        <w:rPr>
          <w:rFonts w:eastAsia="Times New Roman" w:cs="Times New Roman"/>
          <w:szCs w:val="24"/>
        </w:rPr>
        <w:t>μοριοδότηση</w:t>
      </w:r>
      <w:proofErr w:type="spellEnd"/>
      <w:r>
        <w:rPr>
          <w:rFonts w:eastAsia="Times New Roman" w:cs="Times New Roman"/>
          <w:szCs w:val="24"/>
        </w:rPr>
        <w:t xml:space="preserve">, την οποία επικαλείστε, δεν είναι και τόσο </w:t>
      </w:r>
      <w:proofErr w:type="spellStart"/>
      <w:r>
        <w:rPr>
          <w:rFonts w:eastAsia="Times New Roman" w:cs="Times New Roman"/>
          <w:szCs w:val="24"/>
        </w:rPr>
        <w:t>μοριοδότηση</w:t>
      </w:r>
      <w:proofErr w:type="spellEnd"/>
      <w:r>
        <w:rPr>
          <w:rFonts w:eastAsia="Times New Roman" w:cs="Times New Roman"/>
          <w:szCs w:val="24"/>
        </w:rPr>
        <w:t xml:space="preserve">, αλλά επιτρέπει πολιτικές, κομματικές λαθροχειρίες. </w:t>
      </w:r>
    </w:p>
    <w:p w14:paraId="7814C90F" w14:textId="77777777" w:rsidR="00D90BAD" w:rsidRDefault="009A27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Κλείνω. Αν δεν ήσασταν εσείς σήμερα να μας αναγκάσετε να μιλήσουμε γενικότερα για τη </w:t>
      </w:r>
      <w:r>
        <w:rPr>
          <w:rFonts w:eastAsia="Times New Roman" w:cs="Times New Roman"/>
          <w:szCs w:val="24"/>
        </w:rPr>
        <w:t>δημόσια διοίκηση</w:t>
      </w:r>
      <w:r>
        <w:rPr>
          <w:rFonts w:eastAsia="Times New Roman" w:cs="Times New Roman"/>
          <w:szCs w:val="24"/>
        </w:rPr>
        <w:t xml:space="preserve"> και ήμασταν κανονικά, εμείς που είχαμε επιφυλαχθεί για να αντιμετωπίσουμε τους περιορισμούς του Κανονισμού που προ-παραβιάζει αυτή η Κυβέρνηση για τις συνοπτικές διαδικασίες, εγώ θα έπαιρνα τον λόγο και θα έλεγα μια λέξη για την </w:t>
      </w:r>
      <w:r>
        <w:rPr>
          <w:rFonts w:eastAsia="Times New Roman" w:cs="Times New Roman"/>
          <w:szCs w:val="24"/>
        </w:rPr>
        <w:t xml:space="preserve">κύρωση </w:t>
      </w:r>
      <w:r>
        <w:rPr>
          <w:rFonts w:eastAsia="Times New Roman" w:cs="Times New Roman"/>
          <w:szCs w:val="24"/>
        </w:rPr>
        <w:t xml:space="preserve">και μια λέξη για το ασφαλιστικό. </w:t>
      </w:r>
    </w:p>
    <w:p w14:paraId="7814C91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814C911" w14:textId="77777777" w:rsidR="00D90BAD" w:rsidRDefault="009A27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 αυτή τη λέξη, κύριε Πρόεδρε, κλείνω. </w:t>
      </w:r>
    </w:p>
    <w:p w14:paraId="7814C912" w14:textId="77777777" w:rsidR="00D90BAD" w:rsidRDefault="009A27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Κατρούγκαλε</w:t>
      </w:r>
      <w:proofErr w:type="spellEnd"/>
      <w:r>
        <w:rPr>
          <w:rFonts w:eastAsia="Times New Roman" w:cs="Times New Roman"/>
          <w:szCs w:val="24"/>
        </w:rPr>
        <w:t>, είστε τώρα εδώ κατά τύχη, αλλά ακούστε: Κάνατε έναν νόμο. Δεν ήσασταν εσείς, ή</w:t>
      </w:r>
      <w:r>
        <w:rPr>
          <w:rFonts w:eastAsia="Times New Roman" w:cs="Times New Roman"/>
          <w:szCs w:val="24"/>
        </w:rPr>
        <w:t xml:space="preserve">ταν ο επόμενος συνάδελφος -δεν θυμάμαι τώρα ποιος ήταν εδώ- όταν είδαμε ότι έχετε περίπου 800 εκατομμύρια για να δώσετε τα εφάπαξ των συνταξιούχων που περιμένουν. Και είχατε και μια προθεσμία, η οποία λήγει τον Οκτώβριο. </w:t>
      </w:r>
    </w:p>
    <w:p w14:paraId="7814C913" w14:textId="77777777" w:rsidR="00D90BAD" w:rsidRDefault="009A27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Κοίταξα τώρα -δεν είμαι απολύτως α</w:t>
      </w:r>
      <w:r>
        <w:rPr>
          <w:rFonts w:eastAsia="Times New Roman" w:cs="Times New Roman"/>
          <w:szCs w:val="24"/>
        </w:rPr>
        <w:t xml:space="preserve">κριβής- και είδα ότι δεν έχετε κάνει ούτε μια διεκπεραίωση συγκεκριμένου φακέλου. Ούτε μια! Και ο νόμος ψηφίστηκε τον Νοέμβριο. Είχατε αλλάξει. Και ήμασταν εδώ με τον κ. </w:t>
      </w:r>
      <w:proofErr w:type="spellStart"/>
      <w:r>
        <w:rPr>
          <w:rFonts w:eastAsia="Times New Roman" w:cs="Times New Roman"/>
          <w:szCs w:val="24"/>
        </w:rPr>
        <w:t>Βρούτση</w:t>
      </w:r>
      <w:proofErr w:type="spellEnd"/>
      <w:r>
        <w:rPr>
          <w:rFonts w:eastAsia="Times New Roman" w:cs="Times New Roman"/>
          <w:szCs w:val="24"/>
        </w:rPr>
        <w:t xml:space="preserve"> και λέγαμε: «Μη χάσετε χρόνο. Αυτά τα χρήματα θα σας τα πάρουν πίσω. Έχετε προ</w:t>
      </w:r>
      <w:r>
        <w:rPr>
          <w:rFonts w:eastAsia="Times New Roman" w:cs="Times New Roman"/>
          <w:szCs w:val="24"/>
        </w:rPr>
        <w:t>θεσμία να τα αξιοποιήσετε μέχρι τον Οκτώβριο, χάριν των ανθρώπων. Σπεύσατε, γιατί δεν θα προλαβαίνετε!». Και διαβεβαίωνε το Υπουργείο: «Τι είναι αυτά που λέτε; Θα προλάβουμε και θα τα δώσουμε».</w:t>
      </w:r>
    </w:p>
    <w:p w14:paraId="7814C914" w14:textId="77777777" w:rsidR="00D90BAD" w:rsidRDefault="009A27D8">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ολοκληρώνετε, κύ</w:t>
      </w:r>
      <w:r>
        <w:rPr>
          <w:rFonts w:eastAsia="Times New Roman"/>
          <w:szCs w:val="24"/>
        </w:rPr>
        <w:t xml:space="preserve">ριε Λοβέρδο. </w:t>
      </w:r>
    </w:p>
    <w:p w14:paraId="7814C915" w14:textId="77777777" w:rsidR="00D90BAD" w:rsidRDefault="009A27D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Τελειώνω, κύριε Πρόεδρε. </w:t>
      </w:r>
    </w:p>
    <w:p w14:paraId="7814C916" w14:textId="77777777" w:rsidR="00D90BAD" w:rsidRDefault="009A27D8">
      <w:pPr>
        <w:spacing w:line="600" w:lineRule="auto"/>
        <w:ind w:firstLine="720"/>
        <w:jc w:val="both"/>
        <w:rPr>
          <w:rFonts w:eastAsia="Times New Roman"/>
          <w:szCs w:val="24"/>
        </w:rPr>
      </w:pPr>
      <w:r>
        <w:rPr>
          <w:rFonts w:eastAsia="Times New Roman"/>
          <w:szCs w:val="24"/>
        </w:rPr>
        <w:t xml:space="preserve">Και είμαστε στο σωτήριον έτος 2017, είμαστε κοντά στον Απρίλιο, και δεν έχει διεκπεραιωθεί ένας φάκελος! </w:t>
      </w:r>
    </w:p>
    <w:p w14:paraId="7814C917" w14:textId="77777777" w:rsidR="00D90BAD" w:rsidRDefault="009A27D8">
      <w:pPr>
        <w:spacing w:line="600" w:lineRule="auto"/>
        <w:ind w:firstLine="720"/>
        <w:jc w:val="both"/>
        <w:rPr>
          <w:rFonts w:eastAsia="Times New Roman"/>
          <w:szCs w:val="24"/>
        </w:rPr>
      </w:pPr>
      <w:r>
        <w:rPr>
          <w:rFonts w:eastAsia="Times New Roman"/>
          <w:szCs w:val="24"/>
        </w:rPr>
        <w:t>Συνάδελφοι, δεν λέω για την περίπτωση του μαθηματικού τύπου που το Υπουργείο δεν έκανε και π</w:t>
      </w:r>
      <w:r>
        <w:rPr>
          <w:rFonts w:eastAsia="Times New Roman"/>
          <w:szCs w:val="24"/>
        </w:rPr>
        <w:t xml:space="preserve">ήγε στην ΕΛΣΤΑΤ, η ΕΛΣΤΑΤ δεν το ήξερε και όλα αυτά που ζήσαμε και αφορούν εξήντα χιλιάδες περιπτώσεις. Αναφέρομαι στις </w:t>
      </w:r>
      <w:proofErr w:type="spellStart"/>
      <w:r>
        <w:rPr>
          <w:rFonts w:eastAsia="Times New Roman"/>
          <w:szCs w:val="24"/>
        </w:rPr>
        <w:t>εκατόν</w:t>
      </w:r>
      <w:proofErr w:type="spellEnd"/>
      <w:r>
        <w:rPr>
          <w:rFonts w:eastAsia="Times New Roman"/>
          <w:szCs w:val="24"/>
        </w:rPr>
        <w:t xml:space="preserve"> ογδόντα χιλιά</w:t>
      </w:r>
      <w:r>
        <w:rPr>
          <w:rFonts w:eastAsia="Times New Roman"/>
          <w:szCs w:val="24"/>
        </w:rPr>
        <w:lastRenderedPageBreak/>
        <w:t>δες περιπτώσεις που κάθονται και περιμένουν. Και είμαστε κοντά στον Απρίλιο. Ο Οκτώβριος θα φθάσει, να είμαστε καλά.</w:t>
      </w:r>
      <w:r>
        <w:rPr>
          <w:rFonts w:eastAsia="Times New Roman"/>
          <w:szCs w:val="24"/>
        </w:rPr>
        <w:t xml:space="preserve"> Όμως, αν δεν έχει διεκπεραιωθεί αυτή η υποχρέωση της </w:t>
      </w:r>
      <w:r>
        <w:rPr>
          <w:rFonts w:eastAsia="Times New Roman"/>
          <w:szCs w:val="24"/>
        </w:rPr>
        <w:t>διοικήσεως</w:t>
      </w:r>
      <w:r>
        <w:rPr>
          <w:rFonts w:eastAsia="Times New Roman"/>
          <w:szCs w:val="24"/>
        </w:rPr>
        <w:t xml:space="preserve">, τότε τα χρήματα δεν θα τα έχει η </w:t>
      </w:r>
      <w:r>
        <w:rPr>
          <w:rFonts w:eastAsia="Times New Roman"/>
          <w:szCs w:val="24"/>
        </w:rPr>
        <w:t xml:space="preserve">Ελληνική </w:t>
      </w:r>
      <w:r>
        <w:rPr>
          <w:rFonts w:eastAsia="Times New Roman"/>
          <w:szCs w:val="24"/>
        </w:rPr>
        <w:t xml:space="preserve">Δημοκρατία. Πρέπει να τα επιστρέψει. Αυτή είναι η συζήτηση που κάναμε τον Νοέμβριο εδώ και το Υπουργείο υποσχόταν ταχύτητα. </w:t>
      </w:r>
    </w:p>
    <w:p w14:paraId="7814C918" w14:textId="77777777" w:rsidR="00D90BAD" w:rsidRDefault="009A27D8">
      <w:pPr>
        <w:spacing w:line="600" w:lineRule="auto"/>
        <w:ind w:firstLine="720"/>
        <w:jc w:val="both"/>
        <w:rPr>
          <w:rFonts w:eastAsia="Times New Roman"/>
          <w:szCs w:val="24"/>
        </w:rPr>
      </w:pPr>
      <w:r>
        <w:rPr>
          <w:rFonts w:eastAsia="Times New Roman"/>
          <w:szCs w:val="24"/>
        </w:rPr>
        <w:t>Το ασφαλιστικό σας τα έ</w:t>
      </w:r>
      <w:r>
        <w:rPr>
          <w:rFonts w:eastAsia="Times New Roman"/>
          <w:szCs w:val="24"/>
        </w:rPr>
        <w:t>χει μπλέξει όλα. Και τα έχει μπλέξει και σε τεχνικό επίπεδο, πέραν των πολιτικών θεμάτων για τα οποία έχουμε αντιπαρατεθεί. Το τεχνικό επίπεδο είναι ο εχθρός κάθε μεταρρύθμισης. Πέραν των διαφωνιών μας για τις βασικές σας πολιτικές στοχεύσεις, υπάρχει τερά</w:t>
      </w:r>
      <w:r>
        <w:rPr>
          <w:rFonts w:eastAsia="Times New Roman"/>
          <w:szCs w:val="24"/>
        </w:rPr>
        <w:t xml:space="preserve">στιο πρόβλημα στην καθημερινότητα εφαρμογής του ασφαλιστικού. </w:t>
      </w:r>
    </w:p>
    <w:p w14:paraId="7814C919" w14:textId="77777777" w:rsidR="00D90BAD" w:rsidRDefault="009A27D8">
      <w:pPr>
        <w:spacing w:line="600" w:lineRule="auto"/>
        <w:ind w:firstLine="720"/>
        <w:jc w:val="both"/>
        <w:rPr>
          <w:rFonts w:eastAsia="Times New Roman"/>
          <w:szCs w:val="24"/>
        </w:rPr>
      </w:pPr>
      <w:r>
        <w:rPr>
          <w:rFonts w:eastAsia="Times New Roman"/>
          <w:szCs w:val="24"/>
        </w:rPr>
        <w:t xml:space="preserve">Και ενώ τα έλεγα αυτά χθες το πρωί σε έναν δημόσιο διάλογο, βγήκε σήμερα μια εφημερίδα, ο </w:t>
      </w:r>
      <w:r>
        <w:rPr>
          <w:rFonts w:eastAsia="Times New Roman"/>
          <w:szCs w:val="24"/>
        </w:rPr>
        <w:t>«</w:t>
      </w:r>
      <w:r>
        <w:rPr>
          <w:rFonts w:eastAsia="Times New Roman"/>
          <w:szCs w:val="24"/>
        </w:rPr>
        <w:t>ΕΛΕΥΘΕΡΟΣ ΤΥΠΟΣ</w:t>
      </w:r>
      <w:r>
        <w:rPr>
          <w:rFonts w:eastAsia="Times New Roman"/>
          <w:szCs w:val="24"/>
        </w:rPr>
        <w:t>»</w:t>
      </w:r>
      <w:r>
        <w:rPr>
          <w:rFonts w:eastAsia="Times New Roman"/>
          <w:szCs w:val="24"/>
        </w:rPr>
        <w:t>, και δημοσιεύει…</w:t>
      </w:r>
    </w:p>
    <w:p w14:paraId="7814C91A" w14:textId="77777777" w:rsidR="00D90BAD" w:rsidRDefault="009A27D8">
      <w:pPr>
        <w:spacing w:line="600" w:lineRule="auto"/>
        <w:ind w:firstLine="720"/>
        <w:jc w:val="both"/>
        <w:rPr>
          <w:rFonts w:eastAsia="Times New Roman"/>
          <w:szCs w:val="24"/>
        </w:rPr>
      </w:pPr>
      <w:r>
        <w:rPr>
          <w:rFonts w:eastAsia="Times New Roman" w:cs="Times New Roman"/>
          <w:szCs w:val="24"/>
        </w:rPr>
        <w:t xml:space="preserve">(Στο σημείο αυτό κτυπάει παρατεταμένα το κουδούνι λήξεως του χρόνου </w:t>
      </w:r>
      <w:r>
        <w:rPr>
          <w:rFonts w:eastAsia="Times New Roman" w:cs="Times New Roman"/>
          <w:szCs w:val="24"/>
        </w:rPr>
        <w:t>ομιλίας του κυρίου Βουλευτή)</w:t>
      </w:r>
      <w:r>
        <w:rPr>
          <w:rFonts w:eastAsia="Times New Roman"/>
          <w:szCs w:val="24"/>
        </w:rPr>
        <w:t xml:space="preserve"> </w:t>
      </w:r>
    </w:p>
    <w:p w14:paraId="7814C91B" w14:textId="77777777" w:rsidR="00D90BAD" w:rsidRDefault="009A27D8">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ολοκληρώνετε. </w:t>
      </w:r>
    </w:p>
    <w:p w14:paraId="7814C91C" w14:textId="77777777" w:rsidR="00D90BAD" w:rsidRDefault="009A27D8">
      <w:pPr>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 xml:space="preserve">Τέλειωσα, κύριε Πρόεδρε. </w:t>
      </w:r>
    </w:p>
    <w:p w14:paraId="7814C91D" w14:textId="77777777" w:rsidR="00D90BAD" w:rsidRDefault="009A27D8">
      <w:pPr>
        <w:spacing w:line="600" w:lineRule="auto"/>
        <w:ind w:firstLine="720"/>
        <w:jc w:val="both"/>
        <w:rPr>
          <w:rFonts w:eastAsia="Times New Roman"/>
          <w:szCs w:val="24"/>
        </w:rPr>
      </w:pPr>
      <w:r>
        <w:rPr>
          <w:rFonts w:eastAsia="Times New Roman"/>
          <w:szCs w:val="24"/>
        </w:rPr>
        <w:t>…έγγραφο του ΕΦΚΑ, συνάδελφοι, που λέει, «Δεν μπορούμε να τις διεκπεραιώσουμε».</w:t>
      </w:r>
    </w:p>
    <w:p w14:paraId="7814C91E" w14:textId="77777777" w:rsidR="00D90BAD" w:rsidRDefault="009A27D8">
      <w:pPr>
        <w:spacing w:line="600" w:lineRule="auto"/>
        <w:ind w:firstLine="720"/>
        <w:jc w:val="both"/>
        <w:rPr>
          <w:rFonts w:eastAsia="Times New Roman"/>
          <w:szCs w:val="24"/>
        </w:rPr>
      </w:pPr>
      <w:r>
        <w:rPr>
          <w:rFonts w:eastAsia="Times New Roman"/>
          <w:szCs w:val="24"/>
        </w:rPr>
        <w:t>Για βάλτε λίγο μυαλό! Για δείτε ποιες είν</w:t>
      </w:r>
      <w:r>
        <w:rPr>
          <w:rFonts w:eastAsia="Times New Roman"/>
          <w:szCs w:val="24"/>
        </w:rPr>
        <w:t>αι οι υποχρεώσεις σας, πέραν της δήθεν διαπραγμάτευσης που δεν κάνετε φυσικά! Για δείτε λιγάκι ποιες είναι οι καθημερινές ανάγκες του κυβερνητικού έργου, γιατί εδώ στη Βουλή οι αντιπαραθέσεις πρέπει να είναι όχι επί του προσωπικού! Δεν θα ήθελα να είχε γίν</w:t>
      </w:r>
      <w:r>
        <w:rPr>
          <w:rFonts w:eastAsia="Times New Roman"/>
          <w:szCs w:val="24"/>
        </w:rPr>
        <w:t xml:space="preserve">ει αυτό το πρωί. Όμως, οι πολιτικές αντιπαραθέσεις θα είναι πάρα πολύ μεγάλες, κύριοι συνάδελφοι. Και εμείς δεν σας λέμε ότι είστε προδότες, γερμανοτσολιάδες, όπως μας λέγατε, ούτε σας χτυπούν τα μέλη του κόμματός μας, όπως μας χτυπούσατε. </w:t>
      </w:r>
    </w:p>
    <w:p w14:paraId="7814C91F" w14:textId="77777777" w:rsidR="00D90BAD" w:rsidRDefault="009A27D8">
      <w:pPr>
        <w:spacing w:line="600" w:lineRule="auto"/>
        <w:ind w:firstLine="720"/>
        <w:jc w:val="both"/>
        <w:rPr>
          <w:rFonts w:eastAsia="Times New Roman"/>
          <w:szCs w:val="24"/>
        </w:rPr>
      </w:pPr>
      <w:r>
        <w:rPr>
          <w:rFonts w:eastAsia="Times New Roman"/>
          <w:b/>
          <w:szCs w:val="24"/>
        </w:rPr>
        <w:t>ΠΡΟΕΔΡΕΥΩΝ (Δημ</w:t>
      </w:r>
      <w:r>
        <w:rPr>
          <w:rFonts w:eastAsia="Times New Roman"/>
          <w:b/>
          <w:szCs w:val="24"/>
        </w:rPr>
        <w:t xml:space="preserve">ήτριος Κρεμαστινός): </w:t>
      </w:r>
      <w:r>
        <w:rPr>
          <w:rFonts w:eastAsia="Times New Roman"/>
          <w:szCs w:val="24"/>
        </w:rPr>
        <w:t xml:space="preserve">Παρακαλώ, ολοκληρώνετε. </w:t>
      </w:r>
    </w:p>
    <w:p w14:paraId="7814C920" w14:textId="77777777" w:rsidR="00D90BAD" w:rsidRDefault="009A27D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Ο συνάδελφος Κωνσταντόπουλος έφαγε </w:t>
      </w:r>
      <w:proofErr w:type="spellStart"/>
      <w:r>
        <w:rPr>
          <w:rFonts w:eastAsia="Times New Roman"/>
          <w:szCs w:val="24"/>
        </w:rPr>
        <w:t>ροπαλιά</w:t>
      </w:r>
      <w:proofErr w:type="spellEnd"/>
      <w:r>
        <w:rPr>
          <w:rFonts w:eastAsia="Times New Roman"/>
          <w:szCs w:val="24"/>
        </w:rPr>
        <w:t xml:space="preserve"> που πήγαινε για εμένα -έμεινε δυο μήνες στο «Γ</w:t>
      </w:r>
      <w:r>
        <w:rPr>
          <w:rFonts w:eastAsia="Times New Roman"/>
          <w:szCs w:val="24"/>
        </w:rPr>
        <w:t xml:space="preserve">εώργιος </w:t>
      </w:r>
      <w:r>
        <w:rPr>
          <w:rFonts w:eastAsia="Times New Roman"/>
          <w:szCs w:val="24"/>
        </w:rPr>
        <w:t xml:space="preserve">Γεννηματάς»- από μέλη του </w:t>
      </w:r>
      <w:r>
        <w:rPr>
          <w:rFonts w:eastAsia="Times New Roman"/>
          <w:szCs w:val="24"/>
        </w:rPr>
        <w:t xml:space="preserve">δημοτικού </w:t>
      </w:r>
      <w:r>
        <w:rPr>
          <w:rFonts w:eastAsia="Times New Roman"/>
          <w:szCs w:val="24"/>
        </w:rPr>
        <w:t xml:space="preserve">σας </w:t>
      </w:r>
      <w:r>
        <w:rPr>
          <w:rFonts w:eastAsia="Times New Roman"/>
          <w:szCs w:val="24"/>
        </w:rPr>
        <w:t xml:space="preserve">συνδυασμού </w:t>
      </w:r>
      <w:r>
        <w:rPr>
          <w:rFonts w:eastAsia="Times New Roman"/>
          <w:szCs w:val="24"/>
        </w:rPr>
        <w:t>στους Αγίους Αναργύρους.</w:t>
      </w:r>
    </w:p>
    <w:p w14:paraId="7814C921" w14:textId="77777777" w:rsidR="00D90BAD" w:rsidRDefault="009A27D8">
      <w:pPr>
        <w:spacing w:line="600" w:lineRule="auto"/>
        <w:ind w:firstLine="720"/>
        <w:jc w:val="both"/>
        <w:rPr>
          <w:rFonts w:eastAsia="Times New Roman"/>
          <w:szCs w:val="24"/>
        </w:rPr>
      </w:pPr>
      <w:r>
        <w:rPr>
          <w:rFonts w:eastAsia="Times New Roman"/>
          <w:szCs w:val="24"/>
        </w:rPr>
        <w:lastRenderedPageBreak/>
        <w:t>Κυρίες και κύριοι τ</w:t>
      </w:r>
      <w:r>
        <w:rPr>
          <w:rFonts w:eastAsia="Times New Roman"/>
          <w:szCs w:val="24"/>
        </w:rPr>
        <w:t xml:space="preserve">ης Πλειοψηφίας, εμείς τέτοια δεν κάνουμε. Όμως, η αντιπαράθεση εδώ θα είναι πολύ σκληρή και οι πολιτικές </w:t>
      </w:r>
      <w:proofErr w:type="spellStart"/>
      <w:r>
        <w:rPr>
          <w:rFonts w:eastAsia="Times New Roman"/>
          <w:szCs w:val="24"/>
        </w:rPr>
        <w:t>κωλοτούμπες</w:t>
      </w:r>
      <w:proofErr w:type="spellEnd"/>
      <w:r>
        <w:rPr>
          <w:rFonts w:eastAsia="Times New Roman"/>
          <w:szCs w:val="24"/>
        </w:rPr>
        <w:t xml:space="preserve"> είναι πολιτικές </w:t>
      </w:r>
      <w:proofErr w:type="spellStart"/>
      <w:r>
        <w:rPr>
          <w:rFonts w:eastAsia="Times New Roman"/>
          <w:szCs w:val="24"/>
        </w:rPr>
        <w:t>κωλοτούμπες</w:t>
      </w:r>
      <w:proofErr w:type="spellEnd"/>
      <w:r>
        <w:rPr>
          <w:rFonts w:eastAsia="Times New Roman"/>
          <w:szCs w:val="24"/>
        </w:rPr>
        <w:t>. Πέρα από αυτές, όμως, υπάρχει και η καθημερινή διαχείριση. Εδώ βάλτε τα δυνατά σας, γιατί μέχρι τώρα δεν τα έχ</w:t>
      </w:r>
      <w:r>
        <w:rPr>
          <w:rFonts w:eastAsia="Times New Roman"/>
          <w:szCs w:val="24"/>
        </w:rPr>
        <w:t xml:space="preserve">ετε βάλει. </w:t>
      </w:r>
    </w:p>
    <w:p w14:paraId="7814C922" w14:textId="77777777" w:rsidR="00D90BAD" w:rsidRDefault="009A27D8">
      <w:pPr>
        <w:spacing w:line="600" w:lineRule="auto"/>
        <w:ind w:firstLine="720"/>
        <w:jc w:val="both"/>
        <w:rPr>
          <w:rFonts w:eastAsia="Times New Roman"/>
          <w:szCs w:val="24"/>
        </w:rPr>
      </w:pPr>
      <w:r>
        <w:rPr>
          <w:rFonts w:eastAsia="Times New Roman"/>
          <w:szCs w:val="24"/>
        </w:rPr>
        <w:t xml:space="preserve">Ευχαριστώ. </w:t>
      </w:r>
    </w:p>
    <w:p w14:paraId="7814C923" w14:textId="77777777" w:rsidR="00D90BAD" w:rsidRDefault="009A27D8">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814C924" w14:textId="77777777" w:rsidR="00D90BAD" w:rsidRDefault="009A27D8">
      <w:pPr>
        <w:spacing w:line="600" w:lineRule="auto"/>
        <w:ind w:firstLine="720"/>
        <w:jc w:val="both"/>
        <w:rPr>
          <w:rFonts w:eastAsia="Times New Roman" w:cs="Times New Roman"/>
          <w:szCs w:val="24"/>
        </w:rPr>
      </w:pPr>
      <w:r>
        <w:rPr>
          <w:rFonts w:eastAsia="Times New Roman"/>
          <w:b/>
          <w:szCs w:val="24"/>
        </w:rPr>
        <w:t>ΓΕΩΡΓΙΟΣ ΚΑΤΡΟΥΓΚΑΛΟΣ (Αναπληρωτής Υπουργός Εξωτερικών):</w:t>
      </w:r>
      <w:r>
        <w:rPr>
          <w:rFonts w:eastAsia="Times New Roman" w:cs="Times New Roman"/>
          <w:szCs w:val="24"/>
        </w:rPr>
        <w:t xml:space="preserve"> Κύριε Πρόεδρε, θα ήθελα να κάνω μία διευκρίνιση.</w:t>
      </w:r>
    </w:p>
    <w:p w14:paraId="7814C925" w14:textId="77777777" w:rsidR="00D90BAD" w:rsidRDefault="009A27D8">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Ορίστε, κύριε Υπουργέ, έχετε τον λόγο. </w:t>
      </w:r>
    </w:p>
    <w:p w14:paraId="7814C926" w14:textId="77777777" w:rsidR="00D90BAD" w:rsidRDefault="009A27D8">
      <w:pPr>
        <w:spacing w:line="600" w:lineRule="auto"/>
        <w:ind w:firstLine="720"/>
        <w:jc w:val="both"/>
        <w:rPr>
          <w:rFonts w:eastAsia="Times New Roman" w:cs="Times New Roman"/>
          <w:szCs w:val="24"/>
        </w:rPr>
      </w:pPr>
      <w:r>
        <w:rPr>
          <w:rFonts w:eastAsia="Times New Roman"/>
          <w:b/>
          <w:szCs w:val="24"/>
        </w:rPr>
        <w:t xml:space="preserve">ΓΕΩΡΓΙΟΣ ΚΑΤΡΟΥΓΚΑΛΟΣ (Αναπληρωτής Υπουργός Εξωτερικών): </w:t>
      </w:r>
      <w:r>
        <w:rPr>
          <w:rFonts w:eastAsia="Times New Roman"/>
          <w:szCs w:val="24"/>
        </w:rPr>
        <w:t xml:space="preserve">Κατ’ αρχάς, να ευχαριστήσω τον συνάδελφο για τον ορθό τρόπο και το ορθό ύφος, με το οποίο έθεσε τα σχετικά θέματα με το Υπουργείο Εξωτερικών. Πράγματι, πρέπει </w:t>
      </w:r>
      <w:r>
        <w:rPr>
          <w:rFonts w:eastAsia="Times New Roman"/>
          <w:szCs w:val="24"/>
        </w:rPr>
        <w:t xml:space="preserve">να μείνουν εκτός της κομματικής αντιπαράθεσης. Ομολογώ -όχι από </w:t>
      </w:r>
      <w:r>
        <w:rPr>
          <w:rFonts w:eastAsia="Times New Roman"/>
          <w:szCs w:val="24"/>
        </w:rPr>
        <w:lastRenderedPageBreak/>
        <w:t xml:space="preserve">το δικό σας κόμμα- ότι είδα μια, δυο ερωτήσεις το τελευταίο διάστημα που φαίνεται να ξεφεύγουν από αυτόν τον κανόνα και πρέπει πράγματι να το διατηρήσουμε. </w:t>
      </w:r>
    </w:p>
    <w:p w14:paraId="7814C92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Μολονότι το θέμα δεν είναι πια της </w:t>
      </w:r>
      <w:r>
        <w:rPr>
          <w:rFonts w:eastAsia="Times New Roman" w:cs="Times New Roman"/>
          <w:szCs w:val="24"/>
        </w:rPr>
        <w:t>αρμοδιότητάς μου, επειδή τέθηκε και επειδή, πράγματι, όπου μπορούμε, πρέπει να μιλάμε με γεγονότα που μπορούν να διασταυρωθούν -δεν είναι απλώς στο επίπεδο των επιχειρημάτων- να σας πω για τα εφάπαξ.</w:t>
      </w:r>
    </w:p>
    <w:p w14:paraId="7814C92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Δεν έχει δοθεί κανένα εφάπαξ από το 2013, γιατί ήταν εσφ</w:t>
      </w:r>
      <w:r>
        <w:rPr>
          <w:rFonts w:eastAsia="Times New Roman" w:cs="Times New Roman"/>
          <w:szCs w:val="24"/>
        </w:rPr>
        <w:t>αλμένος ο υφιστάμενος μαθηματικός τύπος. Είναι ανακριβές ότι δεν δώσαμε καθόλου εφάπαξ. Δώσαμε χιλιάδες. Δεν ξέρω τον ακριβή αριθμό, γιατί δεν είμαι προφανώς πλέον ο χειριστής των φακέλων.</w:t>
      </w:r>
    </w:p>
    <w:p w14:paraId="7814C92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Άρα, η διόρθωση που θέλω να κάνω στις παρατηρήσεις σας είναι ότι πρ</w:t>
      </w:r>
      <w:r>
        <w:rPr>
          <w:rFonts w:eastAsia="Times New Roman" w:cs="Times New Roman"/>
          <w:szCs w:val="24"/>
        </w:rPr>
        <w:t>άγματι υπήρχαν μεγάλες τεχνικές αστοχίες, τις οποίες προσπαθήσαμε να διορθώσουμε στον βαθμό που μπορούσαμε. Απόδειξη της μέγιστης τεχνικής αστοχίας του παρελθόντος είναι αυτό που σας είπα, ότι από το 2013 μέχρι τότε που αναλάβαμε εμείς, ούτε ένα εφάπαξ δεν</w:t>
      </w:r>
      <w:r>
        <w:rPr>
          <w:rFonts w:eastAsia="Times New Roman" w:cs="Times New Roman"/>
          <w:szCs w:val="24"/>
        </w:rPr>
        <w:t xml:space="preserve"> μπόρεσε να εκδοθεί. </w:t>
      </w:r>
    </w:p>
    <w:p w14:paraId="7814C92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διαψεύδω -και μπορείτε και εσείς να το διασταυρώσετε- αυτό που είπατε ότι ούτε ένα εφάπαξ δεν δόθηκε. Δόθηκαν χιλιάδες εφάπαξ. Όσον αφορά τον ακριβή αριθμό, ζήτησα από το Υπουργείο να εκδώσει ένα δελτίο Τύπου για να υπάρχει η </w:t>
      </w:r>
      <w:r>
        <w:rPr>
          <w:rFonts w:eastAsia="Times New Roman" w:cs="Times New Roman"/>
          <w:szCs w:val="24"/>
        </w:rPr>
        <w:t>αλήθεια των δεδομένων.</w:t>
      </w:r>
    </w:p>
    <w:p w14:paraId="7814C92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ευχαριστώ.</w:t>
      </w:r>
    </w:p>
    <w:p w14:paraId="7814C92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Εγώ ευχαριστώ.</w:t>
      </w:r>
    </w:p>
    <w:p w14:paraId="7814C92D" w14:textId="77777777" w:rsidR="00D90BAD" w:rsidRDefault="009A27D8">
      <w:pPr>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w:t>
      </w:r>
      <w:r>
        <w:rPr>
          <w:rFonts w:eastAsia="Times New Roman" w:cs="Times New Roman"/>
        </w:rPr>
        <w:t xml:space="preserve">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μαθητές και μαθήτριες και δύο εκπαιδευτικοί συνοδοί τους από το 3ο Γυμνάσιο Χανίων. </w:t>
      </w:r>
    </w:p>
    <w:p w14:paraId="7814C92E" w14:textId="77777777" w:rsidR="00D90BAD" w:rsidRDefault="009A27D8">
      <w:pPr>
        <w:spacing w:line="600" w:lineRule="auto"/>
        <w:ind w:left="360" w:firstLine="360"/>
        <w:jc w:val="both"/>
        <w:rPr>
          <w:rFonts w:eastAsia="Times New Roman" w:cs="Times New Roman"/>
        </w:rPr>
      </w:pPr>
      <w:r>
        <w:rPr>
          <w:rFonts w:eastAsia="Times New Roman" w:cs="Times New Roman"/>
        </w:rPr>
        <w:t>Η Βουλή τούς καλωσορ</w:t>
      </w:r>
      <w:r>
        <w:rPr>
          <w:rFonts w:eastAsia="Times New Roman" w:cs="Times New Roman"/>
        </w:rPr>
        <w:t xml:space="preserve">ίζει. </w:t>
      </w:r>
    </w:p>
    <w:p w14:paraId="7814C92F" w14:textId="77777777" w:rsidR="00D90BAD" w:rsidRDefault="009A27D8">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7814C93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Μπαρμπαρούση</w:t>
      </w:r>
      <w:proofErr w:type="spellEnd"/>
      <w:r>
        <w:rPr>
          <w:rFonts w:eastAsia="Times New Roman" w:cs="Times New Roman"/>
          <w:szCs w:val="24"/>
        </w:rPr>
        <w:t>, έχετε τον λόγο για πέντε λεπτά. Όμως, για να μην παραπονείστε, εάν θέλετε παραπάνω χρόνο, επειδή μίλησε παραπάνω ο κ. Λοβέρδος, θα σας δώσω περισσότερο χρόνο. Έχει συμφωνηθεί, όμω</w:t>
      </w:r>
      <w:r>
        <w:rPr>
          <w:rFonts w:eastAsia="Times New Roman" w:cs="Times New Roman"/>
          <w:szCs w:val="24"/>
        </w:rPr>
        <w:t>ς, ο χρόνος ομιλίας στα πέντε λεπτά από όλες τις πτέρυγες.</w:t>
      </w:r>
    </w:p>
    <w:p w14:paraId="7814C93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7814C93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ΜΠΑΡΜΠΑΡΟΥΣΗΣ: </w:t>
      </w:r>
      <w:r>
        <w:rPr>
          <w:rFonts w:eastAsia="Times New Roman" w:cs="Times New Roman"/>
          <w:szCs w:val="24"/>
        </w:rPr>
        <w:t>Ευχαριστώ, κύριε Πρόεδρε. Είναι αρκετά.</w:t>
      </w:r>
    </w:p>
    <w:p w14:paraId="7814C93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Έχουμε άλλη μία ουρανοκατέβατη τροπολογία, η οποία είναι και εκπρόθεσμη. Την φέρατε εχθές το απόγευμα, στ</w:t>
      </w:r>
      <w:r>
        <w:rPr>
          <w:rFonts w:eastAsia="Times New Roman" w:cs="Times New Roman"/>
          <w:szCs w:val="24"/>
        </w:rPr>
        <w:t>ις 19.00΄. Ο τρόπος που νομοθετείτε, κύριοι, είναι απαράδεκτος και χειρότερος από αυτά που κατηγορούσατε.</w:t>
      </w:r>
    </w:p>
    <w:p w14:paraId="7814C93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Φέρνετε μια τροπολογία, η οποία στην ουσία είναι ένα μίνι νομοσχέδιο, όπως πολύ σωστά είπε και ο </w:t>
      </w:r>
      <w:r>
        <w:rPr>
          <w:rFonts w:eastAsia="Times New Roman" w:cs="Times New Roman"/>
          <w:szCs w:val="24"/>
        </w:rPr>
        <w:t xml:space="preserve">εισηγητής </w:t>
      </w:r>
      <w:r>
        <w:rPr>
          <w:rFonts w:eastAsia="Times New Roman" w:cs="Times New Roman"/>
          <w:szCs w:val="24"/>
        </w:rPr>
        <w:t>μας. Θα μπορούσατε</w:t>
      </w:r>
      <w:r>
        <w:rPr>
          <w:rFonts w:eastAsia="Times New Roman" w:cs="Times New Roman"/>
          <w:szCs w:val="24"/>
        </w:rPr>
        <w:t>,</w:t>
      </w:r>
      <w:r>
        <w:rPr>
          <w:rFonts w:eastAsia="Times New Roman" w:cs="Times New Roman"/>
          <w:szCs w:val="24"/>
        </w:rPr>
        <w:t xml:space="preserve"> την εν λόγω τροπολογία,</w:t>
      </w:r>
      <w:r>
        <w:rPr>
          <w:rFonts w:eastAsia="Times New Roman" w:cs="Times New Roman"/>
          <w:szCs w:val="24"/>
        </w:rPr>
        <w:t xml:space="preserve"> μαζί με τις όποιες άλλες αφορούν τη </w:t>
      </w:r>
      <w:r>
        <w:rPr>
          <w:rFonts w:eastAsia="Times New Roman" w:cs="Times New Roman"/>
          <w:szCs w:val="24"/>
        </w:rPr>
        <w:t>δημόσια διοίκηση</w:t>
      </w:r>
      <w:r>
        <w:rPr>
          <w:rFonts w:eastAsia="Times New Roman" w:cs="Times New Roman"/>
          <w:szCs w:val="24"/>
        </w:rPr>
        <w:t>, να τις καταθέσετε σε ένα ξεχωριστό νομοσχέδιο, αφού τα προβλήματα είναι τεράστια και οι αλλαγές που χρειάζονται, απαραίτητες.</w:t>
      </w:r>
    </w:p>
    <w:p w14:paraId="7814C93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Δώσατε κάποιες εξηγήσεις γι’ αυτό το θέμα. Από αυτά που είπατε, καταδεικνύε</w:t>
      </w:r>
      <w:r>
        <w:rPr>
          <w:rFonts w:eastAsia="Times New Roman" w:cs="Times New Roman"/>
          <w:szCs w:val="24"/>
        </w:rPr>
        <w:t>ται η προχειρότητά σας, ότι είστε άνθρωποι της τελευταίας στιγμής μιας και είχατε δεκατέσσερις ολόκληρους μήνες να διορθώσετε όλα όσα κακώς κείμενα σ</w:t>
      </w:r>
      <w:r>
        <w:rPr>
          <w:rFonts w:eastAsia="Times New Roman" w:cs="Times New Roman"/>
          <w:szCs w:val="24"/>
        </w:rPr>
        <w:t>ά</w:t>
      </w:r>
      <w:r>
        <w:rPr>
          <w:rFonts w:eastAsia="Times New Roman" w:cs="Times New Roman"/>
          <w:szCs w:val="24"/>
        </w:rPr>
        <w:t xml:space="preserve">ς είχαμε επισημάνει στις επιτροπές. </w:t>
      </w:r>
    </w:p>
    <w:p w14:paraId="7814C93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Νομοθετείτε με τροπολογίες</w:t>
      </w:r>
      <w:r>
        <w:rPr>
          <w:rFonts w:eastAsia="Times New Roman" w:cs="Times New Roman"/>
          <w:szCs w:val="24"/>
        </w:rPr>
        <w:t>,</w:t>
      </w:r>
      <w:r>
        <w:rPr>
          <w:rFonts w:eastAsia="Times New Roman" w:cs="Times New Roman"/>
          <w:szCs w:val="24"/>
        </w:rPr>
        <w:t xml:space="preserve"> για να φτιάξετε κομματικό στρατό. Εάν δεν</w:t>
      </w:r>
      <w:r>
        <w:rPr>
          <w:rFonts w:eastAsia="Times New Roman" w:cs="Times New Roman"/>
          <w:szCs w:val="24"/>
        </w:rPr>
        <w:t xml:space="preserve"> το έχετε καταλάβει, έχετε φτάσει αισίως τις τετρακόσιες και πλέον τροπολογίες. Δεν σας ευχόμαστε, βέβαια, να ξεπεράσετε τη Νέα Δημοκρατία του Σαμαρά, η οποία παραμένει πρώτη σε αυτό το θέμα. </w:t>
      </w:r>
    </w:p>
    <w:p w14:paraId="7814C93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Εδώ ταιριάζει γάντι το «δάσκαλε που δίδασκες και λόγο δεν </w:t>
      </w:r>
      <w:proofErr w:type="spellStart"/>
      <w:r>
        <w:rPr>
          <w:rFonts w:eastAsia="Times New Roman" w:cs="Times New Roman"/>
          <w:szCs w:val="24"/>
        </w:rPr>
        <w:t>εκράτ</w:t>
      </w:r>
      <w:r>
        <w:rPr>
          <w:rFonts w:eastAsia="Times New Roman" w:cs="Times New Roman"/>
          <w:szCs w:val="24"/>
        </w:rPr>
        <w:t>εις</w:t>
      </w:r>
      <w:proofErr w:type="spellEnd"/>
      <w:r>
        <w:rPr>
          <w:rFonts w:eastAsia="Times New Roman" w:cs="Times New Roman"/>
          <w:szCs w:val="24"/>
        </w:rPr>
        <w:t>». Κάνετε τώρα τα ίδια και χειρότερα από αυτά</w:t>
      </w:r>
      <w:r>
        <w:rPr>
          <w:rFonts w:eastAsia="Times New Roman" w:cs="Times New Roman"/>
          <w:szCs w:val="24"/>
        </w:rPr>
        <w:t>,</w:t>
      </w:r>
      <w:r>
        <w:rPr>
          <w:rFonts w:eastAsia="Times New Roman" w:cs="Times New Roman"/>
          <w:szCs w:val="24"/>
        </w:rPr>
        <w:t xml:space="preserve"> για τα οποία κατηγορούσατε το ΠΑΣΟΚ. Βέβαια, αυτό ήταν αναμενόμενο και δεν μας προκαλεί κα</w:t>
      </w:r>
      <w:r>
        <w:rPr>
          <w:rFonts w:eastAsia="Times New Roman" w:cs="Times New Roman"/>
          <w:szCs w:val="24"/>
        </w:rPr>
        <w:t>μ</w:t>
      </w:r>
      <w:r>
        <w:rPr>
          <w:rFonts w:eastAsia="Times New Roman" w:cs="Times New Roman"/>
          <w:szCs w:val="24"/>
        </w:rPr>
        <w:t xml:space="preserve">μία εντύπωση, αφού στην ουσία και ο ΣΥΡΙΖΑ δεν είναι τίποτα άλλο από ένα ιμιτασιόν ΠΑΣΟΚ, μιας και οι περισσότεροι </w:t>
      </w:r>
      <w:r>
        <w:rPr>
          <w:rFonts w:eastAsia="Times New Roman" w:cs="Times New Roman"/>
          <w:szCs w:val="24"/>
        </w:rPr>
        <w:t xml:space="preserve">Υπουργοί σας προέρχονται από αυτόν τον χώρο. </w:t>
      </w:r>
    </w:p>
    <w:p w14:paraId="7814C93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Καλό είναι</w:t>
      </w:r>
      <w:r>
        <w:rPr>
          <w:rFonts w:eastAsia="Times New Roman" w:cs="Times New Roman"/>
          <w:szCs w:val="24"/>
        </w:rPr>
        <w:t>,</w:t>
      </w:r>
      <w:r>
        <w:rPr>
          <w:rFonts w:eastAsia="Times New Roman" w:cs="Times New Roman"/>
          <w:szCs w:val="24"/>
        </w:rPr>
        <w:t xml:space="preserve"> η Νέα Δημοκρατία και το ΠΑΣΟΚ να μην διαμαρτύρονται, γιατί τα ίδια έκαναν και αυτοί και αν -ω μη γένοιτο - </w:t>
      </w:r>
      <w:r>
        <w:rPr>
          <w:rFonts w:eastAsia="Times New Roman" w:cs="Times New Roman"/>
          <w:szCs w:val="24"/>
        </w:rPr>
        <w:lastRenderedPageBreak/>
        <w:t>ξαναβγείτε Κυβέρνηση, είμαστε σίγουροι ότι τα ίδια θα κάνετε</w:t>
      </w:r>
      <w:r>
        <w:rPr>
          <w:rFonts w:eastAsia="Times New Roman" w:cs="Times New Roman"/>
          <w:szCs w:val="24"/>
        </w:rPr>
        <w:t xml:space="preserve">, </w:t>
      </w:r>
      <w:r>
        <w:rPr>
          <w:rFonts w:eastAsia="Times New Roman" w:cs="Times New Roman"/>
          <w:szCs w:val="24"/>
        </w:rPr>
        <w:t xml:space="preserve">ίσως και χειρότερα. </w:t>
      </w:r>
    </w:p>
    <w:p w14:paraId="7814C93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Ευχαριστώ.</w:t>
      </w:r>
    </w:p>
    <w:p w14:paraId="7814C93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Εγώ ευχαριστώ.</w:t>
      </w:r>
    </w:p>
    <w:p w14:paraId="7814C93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Η κυρία Υπουργός έχει τον λόγο.</w:t>
      </w:r>
    </w:p>
    <w:p w14:paraId="7814C93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Θα τοποθετηθώ πολύ σύντομα σε παρατηρήσεις που ακούστηκαν και έχουν να κάνουν με την τροπολογία.</w:t>
      </w:r>
    </w:p>
    <w:p w14:paraId="7814C93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Θέλω να επ</w:t>
      </w:r>
      <w:r>
        <w:rPr>
          <w:rFonts w:eastAsia="Times New Roman" w:cs="Times New Roman"/>
          <w:szCs w:val="24"/>
        </w:rPr>
        <w:t>αναλάβω ότι ο στόχος αυτών των ρυθμίσεων που έφερα σήμερα</w:t>
      </w:r>
      <w:r>
        <w:rPr>
          <w:rFonts w:eastAsia="Times New Roman" w:cs="Times New Roman"/>
          <w:szCs w:val="24"/>
        </w:rPr>
        <w:t>,</w:t>
      </w:r>
      <w:r>
        <w:rPr>
          <w:rFonts w:eastAsia="Times New Roman" w:cs="Times New Roman"/>
          <w:szCs w:val="24"/>
        </w:rPr>
        <w:t xml:space="preserve"> με αυτή την έκτακτη μορφή, δεν αλλάζει την ουσία του ισχύοντος νόμου. Πραγματικά, έρχεται για να επιλύσει τεχνικά ζητήματα. Τι κάνει; Διευρύνει τον αριθμό των ατόμων που θα έχουν δικαίωμα να υποβάλ</w:t>
      </w:r>
      <w:r>
        <w:rPr>
          <w:rFonts w:eastAsia="Times New Roman" w:cs="Times New Roman"/>
          <w:szCs w:val="24"/>
        </w:rPr>
        <w:t xml:space="preserve">λουν υποψηφιότητα για θέσεις γενικών διευθυντών και ταυτοχρόνως, </w:t>
      </w:r>
      <w:proofErr w:type="spellStart"/>
      <w:r>
        <w:rPr>
          <w:rFonts w:eastAsia="Times New Roman" w:cs="Times New Roman"/>
          <w:szCs w:val="24"/>
        </w:rPr>
        <w:t>εξορθολογίζει</w:t>
      </w:r>
      <w:proofErr w:type="spellEnd"/>
      <w:r>
        <w:rPr>
          <w:rFonts w:eastAsia="Times New Roman" w:cs="Times New Roman"/>
          <w:szCs w:val="24"/>
        </w:rPr>
        <w:t xml:space="preserve"> και τα προσόντα που </w:t>
      </w:r>
      <w:proofErr w:type="spellStart"/>
      <w:r>
        <w:rPr>
          <w:rFonts w:eastAsia="Times New Roman" w:cs="Times New Roman"/>
          <w:szCs w:val="24"/>
        </w:rPr>
        <w:t>μοριοδοτούνται</w:t>
      </w:r>
      <w:proofErr w:type="spellEnd"/>
      <w:r>
        <w:rPr>
          <w:rFonts w:eastAsia="Times New Roman" w:cs="Times New Roman"/>
          <w:szCs w:val="24"/>
        </w:rPr>
        <w:t xml:space="preserve"> στη θέση αυτή. </w:t>
      </w:r>
    </w:p>
    <w:p w14:paraId="7814C93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Η διεύρυνση, λοιπόν, των υποψηφίων είναι εντελώς αντίθετη στη λογική για την οποία κατηγορούμαστε. Εδώ προσπαθούμε να </w:t>
      </w:r>
      <w:r>
        <w:rPr>
          <w:rFonts w:eastAsia="Times New Roman" w:cs="Times New Roman"/>
          <w:szCs w:val="24"/>
        </w:rPr>
        <w:t>περιορίσουμε και να καθορίσουμε το ποιοι θα γίνουν γενικοί διευθυντές.</w:t>
      </w:r>
    </w:p>
    <w:p w14:paraId="7814C93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Θέλω να θυμίσω, λοιπόν, κάποια πράγματα σε αυτούς που έχτισαν αυτό το κράτος, που παρέδωσαν από το κράτος μετά από σαράντα χρόνια. Και πόσα κακά να περιγράψουμε; Συμφωνούμε όλοι στα κακ</w:t>
      </w:r>
      <w:r>
        <w:rPr>
          <w:rFonts w:eastAsia="Times New Roman" w:cs="Times New Roman"/>
          <w:szCs w:val="24"/>
        </w:rPr>
        <w:t xml:space="preserve">ά, μόνο που κάποιοι δεν μπορούν να βγάζουν τον εαυτό τους </w:t>
      </w:r>
      <w:proofErr w:type="spellStart"/>
      <w:r>
        <w:rPr>
          <w:rFonts w:eastAsia="Times New Roman" w:cs="Times New Roman"/>
          <w:szCs w:val="24"/>
        </w:rPr>
        <w:t>απ</w:t>
      </w:r>
      <w:r>
        <w:rPr>
          <w:rFonts w:eastAsia="Times New Roman" w:cs="Times New Roman"/>
          <w:szCs w:val="24"/>
        </w:rPr>
        <w:t>’</w:t>
      </w:r>
      <w:r>
        <w:rPr>
          <w:rFonts w:eastAsia="Times New Roman" w:cs="Times New Roman"/>
          <w:szCs w:val="24"/>
        </w:rPr>
        <w:t>έξω</w:t>
      </w:r>
      <w:proofErr w:type="spellEnd"/>
      <w:r>
        <w:rPr>
          <w:rFonts w:eastAsia="Times New Roman" w:cs="Times New Roman"/>
          <w:szCs w:val="24"/>
        </w:rPr>
        <w:t xml:space="preserve">. </w:t>
      </w:r>
    </w:p>
    <w:p w14:paraId="7814C94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Δεν απευθύνομαι σε κάποιον προσωπικά, αλλά ως εκπρόσωποι των κομμάτων του ΠΑΣΟΚ και της Νέας Δημοκρατίας έχετε ευθύνες γι’ αυτό το κράτος. Εσείς το φτιάξατε. Δεν το φτιάξαμε εμείς. Εμείς ερ</w:t>
      </w:r>
      <w:r>
        <w:rPr>
          <w:rFonts w:eastAsia="Times New Roman" w:cs="Times New Roman"/>
          <w:szCs w:val="24"/>
        </w:rPr>
        <w:t xml:space="preserve">χόμαστε να λύσουμε προβλήματα σαράντα ετών και, μάλιστα, δύσκολα ζητήματα, όπως ξέρετε πάρα πολύ καλά. </w:t>
      </w:r>
    </w:p>
    <w:p w14:paraId="7814C94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Το πελατειακό κράτος</w:t>
      </w:r>
      <w:r>
        <w:rPr>
          <w:rFonts w:eastAsia="Times New Roman" w:cs="Times New Roman"/>
          <w:szCs w:val="24"/>
        </w:rPr>
        <w:t>,</w:t>
      </w:r>
      <w:r>
        <w:rPr>
          <w:rFonts w:eastAsia="Times New Roman" w:cs="Times New Roman"/>
          <w:szCs w:val="24"/>
        </w:rPr>
        <w:t xml:space="preserve"> με μαεστρία το έχτισαν και το διαχειρίστηκαν και το ΠΑΣΟΚ και η Νέα Δημοκρατία. Επομένως, αντιλαμβάνομαι γιατί σκέφτεστε πονηρά κα</w:t>
      </w:r>
      <w:r>
        <w:rPr>
          <w:rFonts w:eastAsia="Times New Roman" w:cs="Times New Roman"/>
          <w:szCs w:val="24"/>
        </w:rPr>
        <w:t>ι προσπαθείτε να βρείτε πού υποκρύπτεται το κακό, τι πάει να φωτογραφίσει ο ΣΥΡΙΖΑ για να προσλάβει τους δικούς του. Έτσι έχετε μάθει να σκέφτεστε.</w:t>
      </w:r>
    </w:p>
    <w:p w14:paraId="7814C94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δεν σκεφτόμαστε έτσι. Οι προϊστάμενοι -θα το θυμάστε πολύ καλά- τον Δεκέμβριο του 2014 -γιατί το 2015 </w:t>
      </w:r>
      <w:r>
        <w:rPr>
          <w:rFonts w:eastAsia="Times New Roman" w:cs="Times New Roman"/>
          <w:szCs w:val="24"/>
        </w:rPr>
        <w:t xml:space="preserve">θα έβγαινε </w:t>
      </w:r>
      <w:r>
        <w:rPr>
          <w:rFonts w:eastAsia="Times New Roman" w:cs="Times New Roman"/>
          <w:szCs w:val="24"/>
        </w:rPr>
        <w:t>Κ</w:t>
      </w:r>
      <w:r>
        <w:rPr>
          <w:rFonts w:eastAsia="Times New Roman" w:cs="Times New Roman"/>
          <w:szCs w:val="24"/>
        </w:rPr>
        <w:t>υβέρνηση ο ΣΥΡΙΖΑ- άλλαξαν</w:t>
      </w:r>
      <w:r>
        <w:rPr>
          <w:rFonts w:eastAsia="Times New Roman" w:cs="Times New Roman"/>
          <w:szCs w:val="24"/>
        </w:rPr>
        <w:t>,</w:t>
      </w:r>
      <w:r>
        <w:rPr>
          <w:rFonts w:eastAsia="Times New Roman" w:cs="Times New Roman"/>
          <w:szCs w:val="24"/>
        </w:rPr>
        <w:t xml:space="preserve"> νύχτα. Για ποιες κρίσεις, για ποια αξιοκρατία μιλάμε; Από το τηλέφωνο άλλαξαν οριζόντια σε όλο το δημόσιο, με Υπουργό τον κ. Μητσοτάκη. Αυτό δεν το θυμάται κανένας; </w:t>
      </w:r>
    </w:p>
    <w:p w14:paraId="7814C94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Εμείς ήρθαμε στις 25 Γενάρη 2015, αλλά στις 26 Γεν</w:t>
      </w:r>
      <w:r>
        <w:rPr>
          <w:rFonts w:eastAsia="Times New Roman" w:cs="Times New Roman"/>
          <w:szCs w:val="24"/>
        </w:rPr>
        <w:t>άρη δεν εκδικηθήκαμε αυτούς τους ανθρώπους. Είπαμε ότι δεν πρέπει να είμαστε εκδικητικοί. Μας έφταιγε ο κ. Μητσοτάκης, μας έφταιγε η συγκυβέρνηση ΠΑΣΟΚ-Νέας Δημοκρατίας, αλλά δεν θέλαμε να επιτεθούμε σε ανθρώπους και έτσι έμειναν στις θέσεις τους. Κατηγορο</w:t>
      </w:r>
      <w:r>
        <w:rPr>
          <w:rFonts w:eastAsia="Times New Roman" w:cs="Times New Roman"/>
          <w:szCs w:val="24"/>
        </w:rPr>
        <w:t xml:space="preserve">ύμαστε γιατί δεν τους διώξαμε; Ήταν δικοί μας όλοι αυτοί; Εμείς τους τοποθετήσαμε εκεί και είναι ακόμη; </w:t>
      </w:r>
    </w:p>
    <w:p w14:paraId="7814C94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Έτσι ακριβώς, λοιπόν, αντιμετωπίσαμε τους ανθρώπους αυτούς ούτε εκδικητικά ούτε λέγοντας, «Φύγε εσύ γιατί ήσουν της Νέας Δημοκρατίας και έλα εσύ γιατί </w:t>
      </w:r>
      <w:r>
        <w:rPr>
          <w:rFonts w:eastAsia="Times New Roman" w:cs="Times New Roman"/>
          <w:szCs w:val="24"/>
        </w:rPr>
        <w:t xml:space="preserve">είσαι με τον ΣΥΡΙΖΑ». Και το αποδείξαμε επί δύο χρόνια. </w:t>
      </w:r>
    </w:p>
    <w:p w14:paraId="7814C94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Σήμερα, λοιπόν, ερχόμαστε σε αυτό το κακό, το σκληρό κράτος, που έχει δυσκολίες και δυσκινησίες, τις οποίες όλοι ξέρετε, να αντιμετωπίσουμε κάποια ζητήματα. </w:t>
      </w:r>
      <w:r>
        <w:rPr>
          <w:rFonts w:eastAsia="Times New Roman" w:cs="Times New Roman"/>
          <w:szCs w:val="24"/>
        </w:rPr>
        <w:t>Ξ</w:t>
      </w:r>
      <w:r>
        <w:rPr>
          <w:rFonts w:eastAsia="Times New Roman" w:cs="Times New Roman"/>
          <w:szCs w:val="24"/>
        </w:rPr>
        <w:t xml:space="preserve">έρετε όλοι πόσες </w:t>
      </w:r>
      <w:r>
        <w:rPr>
          <w:rFonts w:eastAsia="Times New Roman" w:cs="Times New Roman"/>
          <w:szCs w:val="24"/>
        </w:rPr>
        <w:lastRenderedPageBreak/>
        <w:t>δυσκολίες υπάρχουν</w:t>
      </w:r>
      <w:r>
        <w:rPr>
          <w:rFonts w:eastAsia="Times New Roman" w:cs="Times New Roman"/>
          <w:szCs w:val="24"/>
        </w:rPr>
        <w:t>,</w:t>
      </w:r>
      <w:r>
        <w:rPr>
          <w:rFonts w:eastAsia="Times New Roman" w:cs="Times New Roman"/>
          <w:szCs w:val="24"/>
        </w:rPr>
        <w:t xml:space="preserve"> όταν</w:t>
      </w:r>
      <w:r>
        <w:rPr>
          <w:rFonts w:eastAsia="Times New Roman" w:cs="Times New Roman"/>
          <w:szCs w:val="24"/>
        </w:rPr>
        <w:t xml:space="preserve"> προσπαθείς να κάνεις μία μεγάλη μεταβολή, γιατί έχουμε πολυνομία ή γιατί μπορεί να ερμηνεύουν πολλοί με διαφορετικούς τρόπους κάποια πράγματα. Όμως, δεν τα δημιουργήσαμε εμείς αυτά. Εμείς πάμε να τα αντιμετωπίσουμε. </w:t>
      </w:r>
    </w:p>
    <w:p w14:paraId="7814C94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Αυτά για το γενικό πλαίσιο, για να ξέρ</w:t>
      </w:r>
      <w:r>
        <w:rPr>
          <w:rFonts w:eastAsia="Times New Roman" w:cs="Times New Roman"/>
          <w:szCs w:val="24"/>
        </w:rPr>
        <w:t xml:space="preserve">ουμε ποιος μιλάει και γιατί μιλάει και για να αναλάβει ο καθένας τις ευθύνες του. Εμείς θα τις αναλάβουμε, αλλά για τα δύο χρόνια που κυβερνάμε και μετά. Δεν θα τις αναλάβουμε για το προηγούμενο διάστημα. Προφανώς, όμως, κάποιος έχει ευθύνες. Εδώ μέσα δεν </w:t>
      </w:r>
      <w:r>
        <w:rPr>
          <w:rFonts w:eastAsia="Times New Roman" w:cs="Times New Roman"/>
          <w:szCs w:val="24"/>
        </w:rPr>
        <w:t xml:space="preserve">υπάρχει κανένας ένοχος! Είναι όλοι αθώοι! Πώς γίνεται αυτό; Δεν γίνεται! Κοινή λογική. Είστε πολύ καλοί δικηγόροι. </w:t>
      </w:r>
    </w:p>
    <w:p w14:paraId="7814C94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Κύριε Λοβέρδο, είστε εξαιρετικός, αλλά μάλλον χρειάζεται γιατρός.</w:t>
      </w:r>
    </w:p>
    <w:p w14:paraId="7814C948"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Στην περίπτωσή μου; </w:t>
      </w:r>
    </w:p>
    <w:p w14:paraId="7814C949" w14:textId="77777777" w:rsidR="00D90BAD" w:rsidRDefault="009A27D8">
      <w:pPr>
        <w:spacing w:line="600" w:lineRule="auto"/>
        <w:ind w:firstLine="720"/>
        <w:jc w:val="both"/>
        <w:rPr>
          <w:rFonts w:eastAsia="Times New Roman" w:cs="Times New Roman"/>
          <w:szCs w:val="24"/>
        </w:rPr>
      </w:pPr>
      <w:r>
        <w:rPr>
          <w:rFonts w:eastAsia="Times New Roman" w:cs="Times New Roman"/>
          <w:b/>
        </w:rPr>
        <w:t>ΟΛΓΑ ΓΕΡΟΒΑΣΙΛΗ (Υπουργός Διοικητικ</w:t>
      </w:r>
      <w:r>
        <w:rPr>
          <w:rFonts w:eastAsia="Times New Roman" w:cs="Times New Roman"/>
          <w:b/>
        </w:rPr>
        <w:t>ής Ανασυγκρότησης):</w:t>
      </w:r>
      <w:r>
        <w:rPr>
          <w:rFonts w:eastAsia="Times New Roman" w:cs="Times New Roman"/>
          <w:szCs w:val="24"/>
        </w:rPr>
        <w:t xml:space="preserve"> Όχι σε εσάς! Μάλλον, όμως, χρειάζεται γιατρός, απ’ ό,τι βλέπω.</w:t>
      </w:r>
    </w:p>
    <w:p w14:paraId="7814C94A"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λοιπόν, για το ποιος κάνει ρουσφέτια. Όταν </w:t>
      </w:r>
      <w:proofErr w:type="spellStart"/>
      <w:r>
        <w:rPr>
          <w:rFonts w:eastAsia="Times New Roman" w:cs="Times New Roman"/>
          <w:szCs w:val="24"/>
        </w:rPr>
        <w:t>μοριοδοτούμε</w:t>
      </w:r>
      <w:proofErr w:type="spellEnd"/>
      <w:r>
        <w:rPr>
          <w:rFonts w:eastAsia="Times New Roman" w:cs="Times New Roman"/>
          <w:szCs w:val="24"/>
        </w:rPr>
        <w:t xml:space="preserve"> για θέσεις ευθύνης, προσόν που δεν </w:t>
      </w:r>
      <w:r>
        <w:rPr>
          <w:rFonts w:eastAsia="Times New Roman" w:cs="Times New Roman"/>
          <w:szCs w:val="24"/>
        </w:rPr>
        <w:t>ανταποκρίνεται</w:t>
      </w:r>
      <w:r>
        <w:rPr>
          <w:rFonts w:eastAsia="Times New Roman" w:cs="Times New Roman"/>
          <w:szCs w:val="24"/>
        </w:rPr>
        <w:t xml:space="preserve"> σε αυτή την θέση, την οποία καλείται κάποιος να υπηρετήσει, π</w:t>
      </w:r>
      <w:r>
        <w:rPr>
          <w:rFonts w:eastAsia="Times New Roman" w:cs="Times New Roman"/>
          <w:szCs w:val="24"/>
        </w:rPr>
        <w:t xml:space="preserve">ρέπει να </w:t>
      </w:r>
      <w:proofErr w:type="spellStart"/>
      <w:r>
        <w:rPr>
          <w:rFonts w:eastAsia="Times New Roman" w:cs="Times New Roman"/>
          <w:szCs w:val="24"/>
        </w:rPr>
        <w:t>μοριοδοτείται</w:t>
      </w:r>
      <w:proofErr w:type="spellEnd"/>
      <w:r>
        <w:rPr>
          <w:rFonts w:eastAsia="Times New Roman" w:cs="Times New Roman"/>
          <w:szCs w:val="24"/>
        </w:rPr>
        <w:t xml:space="preserve">, πρέπει να ενισχύεται; Έχω, δηλαδή, εγώ μεταπτυχιακό στην αγγλική φιλολογία και η θέση είναι για τη Διεύθυνση Οικονομικών. Πρέπει να </w:t>
      </w:r>
      <w:proofErr w:type="spellStart"/>
      <w:r>
        <w:rPr>
          <w:rFonts w:eastAsia="Times New Roman" w:cs="Times New Roman"/>
          <w:szCs w:val="24"/>
        </w:rPr>
        <w:t>μοριοδοτείται</w:t>
      </w:r>
      <w:proofErr w:type="spellEnd"/>
      <w:r>
        <w:rPr>
          <w:rFonts w:eastAsia="Times New Roman" w:cs="Times New Roman"/>
          <w:szCs w:val="24"/>
        </w:rPr>
        <w:t xml:space="preserve"> γιατί είναι μεταπτυχιακό; Ερωτώ. Εγώ λέω πως όχι. Επομένως, όχι πλασματικά προσόντα</w:t>
      </w:r>
      <w:r>
        <w:rPr>
          <w:rFonts w:eastAsia="Times New Roman" w:cs="Times New Roman"/>
          <w:szCs w:val="24"/>
        </w:rPr>
        <w:t>,</w:t>
      </w:r>
      <w:r>
        <w:rPr>
          <w:rFonts w:eastAsia="Times New Roman" w:cs="Times New Roman"/>
          <w:szCs w:val="24"/>
        </w:rPr>
        <w:t xml:space="preserve"> σ</w:t>
      </w:r>
      <w:r>
        <w:rPr>
          <w:rFonts w:eastAsia="Times New Roman" w:cs="Times New Roman"/>
          <w:szCs w:val="24"/>
        </w:rPr>
        <w:t xml:space="preserve">ε σχέση με τη θέση. Είναι προσόν για τον άνθρωπο που έχει το μεταπτυχιακό, αλλά όχι για αυτή τη θέση. </w:t>
      </w:r>
    </w:p>
    <w:p w14:paraId="7814C94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Είναι προσόν να είσαι στην Ευρωπαϊκή Ένωση αξιωματούχος του δημοσίου; Βεβαίως και είναι. Η συγκεκριμένη θέση χρειάζεται αυτό το προσόν ή αν το κάνω, μήπω</w:t>
      </w:r>
      <w:r>
        <w:rPr>
          <w:rFonts w:eastAsia="Times New Roman" w:cs="Times New Roman"/>
          <w:szCs w:val="24"/>
        </w:rPr>
        <w:t xml:space="preserve">ς κάνω εγώ ρουσφέτι σε εκείνους; Μήπως, δηλαδή, είναι αντίστροφο; Νομίζω ότι έτσι πρέπει να σκεφτούμε γι’ αυτά. Αν έχω εγώ φίλους που υπηρετούν στους ευρωπαϊκούς θεσμούς; Έχω. Αυτό είναι το κριτήριο; </w:t>
      </w:r>
    </w:p>
    <w:p w14:paraId="7814C94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Πρέπει να δούμε, λοιπόν, τα ανώτατα προσόντα για τη συγκεκριμένη θέση, γιατί με τα προσόντα τους θα κριθούν οι άνθρωποι εκεί. Και αυτά τα προσόντα πρέπει να καθορίζονται και να έχουν συνάφεια. </w:t>
      </w:r>
    </w:p>
    <w:p w14:paraId="7814C94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Ποιος θα τα κρίνει όλα αυτά; Ο Υπουργός; Όχι, δεν τα κρίνει ο </w:t>
      </w:r>
      <w:r>
        <w:rPr>
          <w:rFonts w:eastAsia="Times New Roman" w:cs="Times New Roman"/>
          <w:szCs w:val="24"/>
        </w:rPr>
        <w:t xml:space="preserve">Υπουργός. Δεν έχει αρμοδιότητα επ’ αυτού ο Υπουργός. Έχει φτιαχτεί το Συμβούλιο Επιλογής Προϊσταμένων -και είναι η πρώτη φορά που υπάρχει αυτό το </w:t>
      </w:r>
      <w:r>
        <w:rPr>
          <w:rFonts w:eastAsia="Times New Roman" w:cs="Times New Roman"/>
          <w:szCs w:val="24"/>
        </w:rPr>
        <w:t>ό</w:t>
      </w:r>
      <w:r>
        <w:rPr>
          <w:rFonts w:eastAsia="Times New Roman" w:cs="Times New Roman"/>
          <w:szCs w:val="24"/>
        </w:rPr>
        <w:t>ργανο, εμείς το ιδρύσαμε τώρα με νόμο- το οποίο έχει δύο μέλη ΑΣΕΠ, έχει Νομικό Σύμβουλο του Κράτους και όλες</w:t>
      </w:r>
      <w:r>
        <w:rPr>
          <w:rFonts w:eastAsia="Times New Roman" w:cs="Times New Roman"/>
          <w:szCs w:val="24"/>
        </w:rPr>
        <w:t xml:space="preserve"> τις εγγυήσεις της ανεξαρτησίας, ώστε να μην μπορούν να υπάρχουν πολιτικές παρεμβάσεις. Αυτά δεν έχουν συμβεί ποτέ στο ελληνικό κράτος. Γίνονται τώρα, όμως, με την Κυβέρνηση ΣΥΡΙΖΑ-ΑΝΕΛ. </w:t>
      </w:r>
    </w:p>
    <w:p w14:paraId="7814C94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Δεν θέλουμε, λοιπόν, να παρέμβουμε, γιατί δεν θέλουμε να εκδικηθούμε</w:t>
      </w:r>
      <w:r>
        <w:rPr>
          <w:rFonts w:eastAsia="Times New Roman" w:cs="Times New Roman"/>
          <w:szCs w:val="24"/>
        </w:rPr>
        <w:t xml:space="preserve"> κανέναν για το τι ψηφίζει. Ίσα - ίσα ξέρουμε πάρα πολύ καλά τι σημαίνει αυτό, διότι το έχουμε υποστεί</w:t>
      </w:r>
      <w:r>
        <w:rPr>
          <w:rFonts w:eastAsia="Times New Roman" w:cs="Times New Roman"/>
          <w:szCs w:val="24"/>
        </w:rPr>
        <w:t>,</w:t>
      </w:r>
      <w:r>
        <w:rPr>
          <w:rFonts w:eastAsia="Times New Roman" w:cs="Times New Roman"/>
          <w:szCs w:val="24"/>
        </w:rPr>
        <w:t xml:space="preserve"> ως πολιτικός φορέας χρόνια. Δεν θέλουμε να επαναληφθούν αυτές οι ημέρες στον τόπο και δεν το κάναμε ποτέ. Δεν χτίζει κομματικούς στρατούς ο ΣΥΡΙΖΑ. Αυτά</w:t>
      </w:r>
      <w:r>
        <w:rPr>
          <w:rFonts w:eastAsia="Times New Roman" w:cs="Times New Roman"/>
          <w:szCs w:val="24"/>
        </w:rPr>
        <w:t xml:space="preserve"> είναι για δημιουργία εντυπώσεων. Διαγωνισμοί είναι. ΑΣΕΠ είναι. Γιατί είναι διαφορετική η </w:t>
      </w:r>
      <w:proofErr w:type="spellStart"/>
      <w:r>
        <w:rPr>
          <w:rFonts w:eastAsia="Times New Roman" w:cs="Times New Roman"/>
          <w:szCs w:val="24"/>
        </w:rPr>
        <w:t>μοριοδότηση</w:t>
      </w:r>
      <w:proofErr w:type="spellEnd"/>
      <w:r>
        <w:rPr>
          <w:rFonts w:eastAsia="Times New Roman" w:cs="Times New Roman"/>
          <w:szCs w:val="24"/>
        </w:rPr>
        <w:t>;</w:t>
      </w:r>
    </w:p>
    <w:p w14:paraId="7814C94F"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 xml:space="preserve">πήρχε και ερώτηση, την οποία έθεσε ο κ. </w:t>
      </w:r>
      <w:proofErr w:type="spellStart"/>
      <w:r>
        <w:rPr>
          <w:rFonts w:eastAsia="Times New Roman" w:cs="Times New Roman"/>
          <w:szCs w:val="24"/>
        </w:rPr>
        <w:t>Κεγκέρογλου</w:t>
      </w:r>
      <w:proofErr w:type="spellEnd"/>
      <w:r>
        <w:rPr>
          <w:rFonts w:eastAsia="Times New Roman" w:cs="Times New Roman"/>
          <w:szCs w:val="24"/>
        </w:rPr>
        <w:t>, και είπα ότι δεν είμαι αρμόδια για να απαντήσω. Προκηρύσσεται από ένα Υπουργείο ένας διαγωνισμός κ</w:t>
      </w:r>
      <w:r>
        <w:rPr>
          <w:rFonts w:eastAsia="Times New Roman" w:cs="Times New Roman"/>
          <w:szCs w:val="24"/>
        </w:rPr>
        <w:t xml:space="preserve">αι έχει υπό την εποπτεία </w:t>
      </w:r>
      <w:r>
        <w:rPr>
          <w:rFonts w:eastAsia="Times New Roman" w:cs="Times New Roman"/>
          <w:szCs w:val="24"/>
        </w:rPr>
        <w:lastRenderedPageBreak/>
        <w:t xml:space="preserve">του το ΑΣΕΠ, το οποίο ελέγχει. Εγώ, βεβαίως, είμαι εποπτεύον Υπουργείο για το ΑΣΕΠ. Ωστόσο, το ΑΣΕΠ, όπως ξέρετε, είναι ανεξάρτητη </w:t>
      </w:r>
      <w:r>
        <w:rPr>
          <w:rFonts w:eastAsia="Times New Roman" w:cs="Times New Roman"/>
          <w:szCs w:val="24"/>
        </w:rPr>
        <w:t xml:space="preserve">αρχή </w:t>
      </w:r>
      <w:r>
        <w:rPr>
          <w:rFonts w:eastAsia="Times New Roman" w:cs="Times New Roman"/>
          <w:szCs w:val="24"/>
        </w:rPr>
        <w:t>κι εγώ δεν μπορώ να παρέμβω στο έργο του. Αν το κάνω, τότε θα με κατηγορήσετε και ορθώς. Επομέν</w:t>
      </w:r>
      <w:r>
        <w:rPr>
          <w:rFonts w:eastAsia="Times New Roman" w:cs="Times New Roman"/>
          <w:szCs w:val="24"/>
        </w:rPr>
        <w:t>ως, δεν μπορώ να απαντήσω και να κρίνω το πώς λειτούργησε το ΑΣΕΠ. Δεν γίνεται.</w:t>
      </w:r>
    </w:p>
    <w:p w14:paraId="7814C95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Τώρα, εγώ δεν μελέτησα τον κατάλογο του κ. </w:t>
      </w:r>
      <w:proofErr w:type="spellStart"/>
      <w:r>
        <w:rPr>
          <w:rFonts w:eastAsia="Times New Roman" w:cs="Times New Roman"/>
          <w:szCs w:val="24"/>
        </w:rPr>
        <w:t>Κεγκέρογλου</w:t>
      </w:r>
      <w:proofErr w:type="spellEnd"/>
      <w:r>
        <w:rPr>
          <w:rFonts w:eastAsia="Times New Roman" w:cs="Times New Roman"/>
          <w:szCs w:val="24"/>
        </w:rPr>
        <w:t xml:space="preserve">, γιατί δεν έφτασε ακόμη σε εμένα, αλλά θα τον δω μετά. Άκουσα ότι είναι για δήμους. Δεν ξέρω αν είναι δήμοι με δημάρχους </w:t>
      </w:r>
      <w:r>
        <w:rPr>
          <w:rFonts w:eastAsia="Times New Roman" w:cs="Times New Roman"/>
          <w:szCs w:val="24"/>
        </w:rPr>
        <w:t>του ΣΥΡΙΖΑ ή αν είναι άλλων κομμάτων.</w:t>
      </w:r>
    </w:p>
    <w:p w14:paraId="7814C95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Έχει νόημα;</w:t>
      </w:r>
    </w:p>
    <w:p w14:paraId="7814C95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Έχει σημασία να το πούμε αυτό.</w:t>
      </w:r>
    </w:p>
    <w:p w14:paraId="7814C95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Ναι, είναι και του ΣΥΡΙΖΑ.</w:t>
      </w:r>
    </w:p>
    <w:p w14:paraId="7814C95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Εί</w:t>
      </w:r>
      <w:r>
        <w:rPr>
          <w:rFonts w:eastAsia="Times New Roman" w:cs="Times New Roman"/>
          <w:szCs w:val="24"/>
        </w:rPr>
        <w:t>ναι και του ΣΥΡΙΖΑ, αλλά είναι και άλλοι. Άρα, θα έπρεπε να απευθύνουμε το ερώτημα στην ΚΕΔΕ, νομίζω, και όχι σε εμένα.</w:t>
      </w:r>
    </w:p>
    <w:p w14:paraId="7814C95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Εγώ, λοιπόν, σκέφτηκα καλοπροαίρετα -ήταν αυθόρμητη η απάντησή μου, κύριε Λοβέρδο- ότι όταν προκηρύσσω μία θέση, λέω </w:t>
      </w:r>
      <w:r>
        <w:rPr>
          <w:rFonts w:eastAsia="Times New Roman" w:cs="Times New Roman"/>
          <w:szCs w:val="24"/>
        </w:rPr>
        <w:t xml:space="preserve">ότι </w:t>
      </w:r>
      <w:r>
        <w:rPr>
          <w:rFonts w:eastAsia="Times New Roman" w:cs="Times New Roman"/>
          <w:szCs w:val="24"/>
        </w:rPr>
        <w:t>θέλω το τάδε κα</w:t>
      </w:r>
      <w:r>
        <w:rPr>
          <w:rFonts w:eastAsia="Times New Roman" w:cs="Times New Roman"/>
          <w:szCs w:val="24"/>
        </w:rPr>
        <w:t xml:space="preserve">ι το τάδε προσόν, άρα </w:t>
      </w:r>
      <w:proofErr w:type="spellStart"/>
      <w:r>
        <w:rPr>
          <w:rFonts w:eastAsia="Times New Roman" w:cs="Times New Roman"/>
          <w:szCs w:val="24"/>
        </w:rPr>
        <w:t>μοριοδοτούνται</w:t>
      </w:r>
      <w:proofErr w:type="spellEnd"/>
      <w:r>
        <w:rPr>
          <w:rFonts w:eastAsia="Times New Roman" w:cs="Times New Roman"/>
          <w:szCs w:val="24"/>
        </w:rPr>
        <w:t xml:space="preserve"> αυτά τα προσόντα. Κάπου αλλού μπορεί να χρειαζόταν και ένα άλλο προσόν και να </w:t>
      </w:r>
      <w:proofErr w:type="spellStart"/>
      <w:r>
        <w:rPr>
          <w:rFonts w:eastAsia="Times New Roman" w:cs="Times New Roman"/>
          <w:szCs w:val="24"/>
        </w:rPr>
        <w:t>μοριοδοτήθηκε</w:t>
      </w:r>
      <w:proofErr w:type="spellEnd"/>
      <w:r>
        <w:rPr>
          <w:rFonts w:eastAsia="Times New Roman" w:cs="Times New Roman"/>
          <w:szCs w:val="24"/>
        </w:rPr>
        <w:t xml:space="preserve"> και άλλο</w:t>
      </w:r>
      <w:r>
        <w:rPr>
          <w:rFonts w:eastAsia="Times New Roman" w:cs="Times New Roman"/>
          <w:szCs w:val="24"/>
        </w:rPr>
        <w:t>,</w:t>
      </w:r>
      <w:r>
        <w:rPr>
          <w:rFonts w:eastAsia="Times New Roman" w:cs="Times New Roman"/>
          <w:szCs w:val="24"/>
        </w:rPr>
        <w:t xml:space="preserve"> που πιθανόν είχε ο ίδιος άνθρωπος. Αυτό δεν σημαίνει ότι θα γίνει λαθροχειρία. Αυτό σκέφτομαι καλοπροαίρετα. Μπορεί κ</w:t>
      </w:r>
      <w:r>
        <w:rPr>
          <w:rFonts w:eastAsia="Times New Roman" w:cs="Times New Roman"/>
          <w:szCs w:val="24"/>
        </w:rPr>
        <w:t>αι να μην είναι έτσι. Δεν μπορώ να το αποδείξω, αλλά λέω μια λογική εκδοχή.</w:t>
      </w:r>
    </w:p>
    <w:p w14:paraId="7814C95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Και βεβαίως, θέλω να κλείσω με αυτό</w:t>
      </w:r>
      <w:r>
        <w:rPr>
          <w:rFonts w:eastAsia="Times New Roman" w:cs="Times New Roman"/>
          <w:szCs w:val="24"/>
        </w:rPr>
        <w:t>,</w:t>
      </w:r>
      <w:r>
        <w:rPr>
          <w:rFonts w:eastAsia="Times New Roman" w:cs="Times New Roman"/>
          <w:szCs w:val="24"/>
        </w:rPr>
        <w:t xml:space="preserve"> που στην αρχή ακούστηκε, ότι εχθές μια εφημερίδα μιλούσε γι’ αυτή την τροπολογία. Νομίζω ότι το είπε ο κ. </w:t>
      </w:r>
      <w:proofErr w:type="spellStart"/>
      <w:r>
        <w:rPr>
          <w:rFonts w:eastAsia="Times New Roman" w:cs="Times New Roman"/>
          <w:szCs w:val="24"/>
        </w:rPr>
        <w:t>Κεγ</w:t>
      </w:r>
      <w:r>
        <w:rPr>
          <w:rFonts w:eastAsia="Times New Roman" w:cs="Times New Roman"/>
          <w:szCs w:val="24"/>
        </w:rPr>
        <w:t>κ</w:t>
      </w:r>
      <w:r>
        <w:rPr>
          <w:rFonts w:eastAsia="Times New Roman" w:cs="Times New Roman"/>
          <w:szCs w:val="24"/>
        </w:rPr>
        <w:t>έρογλου</w:t>
      </w:r>
      <w:proofErr w:type="spellEnd"/>
      <w:r>
        <w:rPr>
          <w:rFonts w:eastAsia="Times New Roman" w:cs="Times New Roman"/>
          <w:szCs w:val="24"/>
        </w:rPr>
        <w:t>. Πραγματικά. Σας είπα ότι</w:t>
      </w:r>
      <w:r>
        <w:rPr>
          <w:rFonts w:eastAsia="Times New Roman" w:cs="Times New Roman"/>
          <w:szCs w:val="24"/>
        </w:rPr>
        <w:t xml:space="preserve"> την κατέθεσα χθες. Άργησε λίγο το λογιστήριο και έγιναν όλα αυτά που, όπως καταλαβαίνετε, συμβαίνουν. Από μεριάς μου, χθες είχα την πρόθεση να έρθω και όχι στην κύρωση σήμερα. Κι αυτό που είπε ότι χθες ήταν στην εφημερίδα και στη δημοσιότητα, αποδεικνύει </w:t>
      </w:r>
      <w:r>
        <w:rPr>
          <w:rFonts w:eastAsia="Times New Roman" w:cs="Times New Roman"/>
          <w:szCs w:val="24"/>
        </w:rPr>
        <w:t>του λόγου το αληθές. Του δικού μου λόγου το αληθές.</w:t>
      </w:r>
    </w:p>
    <w:p w14:paraId="7814C95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7814C958" w14:textId="77777777" w:rsidR="00D90BAD" w:rsidRDefault="009A27D8">
      <w:pPr>
        <w:spacing w:line="600" w:lineRule="auto"/>
        <w:ind w:firstLine="720"/>
        <w:jc w:val="both"/>
        <w:rPr>
          <w:rFonts w:eastAsia="Times New Roman" w:cs="Times New Roman"/>
          <w:szCs w:val="24"/>
        </w:rPr>
      </w:pPr>
      <w:r>
        <w:rPr>
          <w:rFonts w:eastAsia="Times New Roman"/>
          <w:b/>
          <w:bCs/>
        </w:rPr>
        <w:t xml:space="preserve">ΠΡΟΕΔΡΕΥΩΝ (Δημήτριος Κρεμαστινός): </w:t>
      </w:r>
      <w:r>
        <w:rPr>
          <w:rFonts w:eastAsia="Times New Roman" w:cs="Times New Roman"/>
          <w:szCs w:val="24"/>
        </w:rPr>
        <w:t xml:space="preserve"> Κι εγώ ευχαριστώ.</w:t>
      </w:r>
    </w:p>
    <w:p w14:paraId="7814C959"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είπατε τι ειδικότητα γιατρού, κυρία </w:t>
      </w:r>
      <w:proofErr w:type="spellStart"/>
      <w:r>
        <w:rPr>
          <w:rFonts w:eastAsia="Times New Roman" w:cs="Times New Roman"/>
          <w:szCs w:val="24"/>
        </w:rPr>
        <w:t>Γεροβασίλη</w:t>
      </w:r>
      <w:proofErr w:type="spellEnd"/>
      <w:r>
        <w:rPr>
          <w:rFonts w:eastAsia="Times New Roman" w:cs="Times New Roman"/>
          <w:szCs w:val="24"/>
        </w:rPr>
        <w:t>.</w:t>
      </w:r>
    </w:p>
    <w:p w14:paraId="7814C95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Αυτό θα το δούμε μαζί, κύριε Πρόεδρε, ως συνάδελφοι.</w:t>
      </w:r>
    </w:p>
    <w:p w14:paraId="7814C95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bCs/>
        </w:rPr>
        <w:t>Κύριε Πρόεδρε, θα ήθελα τον λόγο.</w:t>
      </w:r>
    </w:p>
    <w:p w14:paraId="7814C95C" w14:textId="77777777" w:rsidR="00D90BAD" w:rsidRDefault="009A27D8">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Τι θέλετε, κύριε Λοβέρδο;</w:t>
      </w:r>
    </w:p>
    <w:p w14:paraId="7814C95D" w14:textId="77777777" w:rsidR="00D90BAD" w:rsidRDefault="009A27D8">
      <w:pPr>
        <w:spacing w:line="600" w:lineRule="auto"/>
        <w:ind w:firstLine="720"/>
        <w:jc w:val="both"/>
        <w:rPr>
          <w:rFonts w:eastAsia="Times New Roman"/>
          <w:bCs/>
        </w:rPr>
      </w:pPr>
      <w:r>
        <w:rPr>
          <w:rFonts w:eastAsia="Times New Roman" w:cs="Times New Roman"/>
          <w:b/>
          <w:szCs w:val="24"/>
        </w:rPr>
        <w:t xml:space="preserve">ΑΝΔΡΕΑΣ ΛΟΒΕΡΔΟΣ: </w:t>
      </w:r>
      <w:r>
        <w:rPr>
          <w:rFonts w:eastAsia="Times New Roman"/>
          <w:bCs/>
        </w:rPr>
        <w:t xml:space="preserve">Μετά τις τοποθετήσεις των Υπουργών, έχω το δικαίωμα από τον Κανονισμό </w:t>
      </w:r>
      <w:r>
        <w:rPr>
          <w:rFonts w:eastAsia="Times New Roman"/>
          <w:bCs/>
        </w:rPr>
        <w:t>να μιλήσω για δύο λεπτά. Δεν ξέρω αν θα κλείσουμε, πάντως είναι η δική μου τελευταία τοποθέτηση.</w:t>
      </w:r>
    </w:p>
    <w:p w14:paraId="7814C95E" w14:textId="77777777" w:rsidR="00D90BAD" w:rsidRDefault="009A27D8">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Η συμφωνία ήταν άλλη, αλλά έχει παραβιαστεί η συμφωνία.</w:t>
      </w:r>
    </w:p>
    <w:p w14:paraId="7814C95F" w14:textId="77777777" w:rsidR="00D90BAD" w:rsidRDefault="009A27D8">
      <w:pPr>
        <w:spacing w:line="600" w:lineRule="auto"/>
        <w:ind w:firstLine="720"/>
        <w:jc w:val="both"/>
        <w:rPr>
          <w:rFonts w:eastAsia="Times New Roman"/>
          <w:bCs/>
        </w:rPr>
      </w:pPr>
      <w:r>
        <w:rPr>
          <w:rFonts w:eastAsia="Times New Roman" w:cs="Times New Roman"/>
          <w:b/>
          <w:szCs w:val="24"/>
        </w:rPr>
        <w:t xml:space="preserve">ΑΝΔΡΕΑΣ ΛΟΒΕΡΔΟΣ: </w:t>
      </w:r>
      <w:r>
        <w:rPr>
          <w:rFonts w:eastAsia="Times New Roman" w:cs="Times New Roman"/>
          <w:szCs w:val="24"/>
        </w:rPr>
        <w:t>Κύριε Αναπληρωτή Υπουργέ των Εξωτερικών, ό</w:t>
      </w:r>
      <w:r>
        <w:rPr>
          <w:rFonts w:eastAsia="Times New Roman"/>
          <w:bCs/>
        </w:rPr>
        <w:t>ταν έκα</w:t>
      </w:r>
      <w:r>
        <w:rPr>
          <w:rFonts w:eastAsia="Times New Roman"/>
          <w:bCs/>
        </w:rPr>
        <w:t xml:space="preserve">να αναφορά στα ασφαλιστικά, ανέφερα δύο θέματα: τις καθυστερήσεις στα εφάπαξ, τις οποίες δεν μπορείτε να αμφισβητήσετε -και νομίζω ότι δεν τις αμφισβητήσατε-, </w:t>
      </w:r>
      <w:r>
        <w:rPr>
          <w:rFonts w:eastAsia="Times New Roman"/>
          <w:bCs/>
        </w:rPr>
        <w:lastRenderedPageBreak/>
        <w:t xml:space="preserve">και τις καθυστερήσεις στην έκδοση συντάξεων. Μίλησα για </w:t>
      </w:r>
      <w:proofErr w:type="spellStart"/>
      <w:r>
        <w:rPr>
          <w:rFonts w:eastAsia="Times New Roman"/>
          <w:bCs/>
        </w:rPr>
        <w:t>εκατόν</w:t>
      </w:r>
      <w:proofErr w:type="spellEnd"/>
      <w:r>
        <w:rPr>
          <w:rFonts w:eastAsia="Times New Roman"/>
          <w:bCs/>
        </w:rPr>
        <w:t xml:space="preserve"> εξήντα δύο χιλιάδες περιπτώσεις. Ε</w:t>
      </w:r>
      <w:r>
        <w:rPr>
          <w:rFonts w:eastAsia="Times New Roman"/>
          <w:bCs/>
        </w:rPr>
        <w:t xml:space="preserve">ίναι οι </w:t>
      </w:r>
      <w:proofErr w:type="spellStart"/>
      <w:r>
        <w:rPr>
          <w:rFonts w:eastAsia="Times New Roman"/>
          <w:bCs/>
        </w:rPr>
        <w:t>εκατόν</w:t>
      </w:r>
      <w:proofErr w:type="spellEnd"/>
      <w:r>
        <w:rPr>
          <w:rFonts w:eastAsia="Times New Roman"/>
          <w:bCs/>
        </w:rPr>
        <w:t xml:space="preserve"> δύο χιλιάδες που αναφέρονται σε συνταξιούχους πριν τον νόμο σας και οι εξήντα χιλιάδες μετά τον νόμο σας.</w:t>
      </w:r>
    </w:p>
    <w:p w14:paraId="7814C960" w14:textId="77777777" w:rsidR="00D90BAD" w:rsidRDefault="009A27D8">
      <w:pPr>
        <w:spacing w:line="600" w:lineRule="auto"/>
        <w:ind w:firstLine="720"/>
        <w:jc w:val="both"/>
        <w:rPr>
          <w:rFonts w:eastAsia="Times New Roman"/>
          <w:bCs/>
        </w:rPr>
      </w:pPr>
      <w:r>
        <w:rPr>
          <w:rFonts w:eastAsia="Times New Roman"/>
          <w:bCs/>
        </w:rPr>
        <w:t>Το έγγραφο του ΕΦΚΑ λέει ότι δεν θα μπορέσουν να διεκπεραιωθούν αυτές οι υποθέσεις μέχρι τον Οκτώβριο. Ήξερα τι έλεγα. Και χθες το πρωί</w:t>
      </w:r>
      <w:r>
        <w:rPr>
          <w:rFonts w:eastAsia="Times New Roman"/>
          <w:bCs/>
        </w:rPr>
        <w:t xml:space="preserve">, πριν καν δω ότι ο ΕΦΚΑ αντιδρά με αυτό τον τρόπο, από τις παρατηρήσεις που κάνουμε, ελέγχοντας την Κυβέρνηση, βλέπαμε ότι αυτό το θέμα είναι στον αέρα, είναι εκκρεμές. Και σας αφορά ως διαχειριστή πριν τον νόμο σας, αλλά και ως συντάκτη του ασφαλιστικού </w:t>
      </w:r>
      <w:r>
        <w:rPr>
          <w:rFonts w:eastAsia="Times New Roman"/>
          <w:bCs/>
        </w:rPr>
        <w:t xml:space="preserve">σας. </w:t>
      </w:r>
    </w:p>
    <w:p w14:paraId="7814C961" w14:textId="77777777" w:rsidR="00D90BAD" w:rsidRDefault="009A27D8">
      <w:pPr>
        <w:spacing w:line="600" w:lineRule="auto"/>
        <w:ind w:firstLine="720"/>
        <w:jc w:val="both"/>
        <w:rPr>
          <w:rFonts w:eastAsia="Times New Roman"/>
          <w:bCs/>
        </w:rPr>
      </w:pPr>
      <w:r>
        <w:rPr>
          <w:rFonts w:eastAsia="Times New Roman"/>
          <w:bCs/>
        </w:rPr>
        <w:t>Αυτά δεν αμφισβητούνται, αφού τα λέει ο ΕΦΚΑ. Αν ο ΕΦΚΑ δεν ξέρει τι λέει, δεν ξέρω τι να πω. Εσείς τον κάνατε, εσείς τον στελεχώσατε. Πείτε και γι’ αυτό.</w:t>
      </w:r>
    </w:p>
    <w:p w14:paraId="7814C96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Κυρία Υπουργέ, ακούστε, οι κακοδαιμονίες δημιουργούν και επαγγέλματα, κυρίως στην πολιτική. Μιλώ για τις κακοδαιμονίες, ρίχνω και δύο δημαγωγικές προτάσεις και το μεροκάματο το έβγαλα. Δεν είναι αυτή η δουλειά μας. Η δουλειά μας είναι να πούμε –εσείς μετά </w:t>
      </w:r>
      <w:r>
        <w:rPr>
          <w:rFonts w:eastAsia="Times New Roman" w:cs="Times New Roman"/>
          <w:szCs w:val="24"/>
        </w:rPr>
        <w:t xml:space="preserve">από δύο χρόνια και κάτι- τι κάναμε για τις κακοδαιμονίες. </w:t>
      </w:r>
    </w:p>
    <w:p w14:paraId="7814C96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Εγώ, για παράδειγμα, μπορώ να σας πω –μάρτυς μου ο </w:t>
      </w:r>
      <w:proofErr w:type="spellStart"/>
      <w:r>
        <w:rPr>
          <w:rFonts w:eastAsia="Times New Roman" w:cs="Times New Roman"/>
          <w:szCs w:val="24"/>
        </w:rPr>
        <w:t>Προεδρεύων</w:t>
      </w:r>
      <w:proofErr w:type="spellEnd"/>
      <w:r>
        <w:rPr>
          <w:rFonts w:eastAsia="Times New Roman" w:cs="Times New Roman"/>
          <w:szCs w:val="24"/>
        </w:rPr>
        <w:t>- τον νόμο του αείμνηστου Πεπονή για το ΑΣΕΠ, τους νόμους για την ολοκλήρωση των αρμοδιοτήτων των δήμων, τη σκοπιμότητα των αποφάσεων τω</w:t>
      </w:r>
      <w:r>
        <w:rPr>
          <w:rFonts w:eastAsia="Times New Roman" w:cs="Times New Roman"/>
          <w:szCs w:val="24"/>
        </w:rPr>
        <w:t xml:space="preserve">ν οποίων ήλεγχε η </w:t>
      </w:r>
      <w:r>
        <w:rPr>
          <w:rFonts w:eastAsia="Times New Roman" w:cs="Times New Roman"/>
          <w:szCs w:val="24"/>
        </w:rPr>
        <w:t>κεντρική κυβέρνηση</w:t>
      </w:r>
      <w:r>
        <w:rPr>
          <w:rFonts w:eastAsia="Times New Roman" w:cs="Times New Roman"/>
          <w:szCs w:val="24"/>
        </w:rPr>
        <w:t xml:space="preserve">. Μπορώ, επίσης, να σας πω για τη </w:t>
      </w:r>
      <w:r>
        <w:rPr>
          <w:rFonts w:eastAsia="Times New Roman" w:cs="Times New Roman"/>
          <w:szCs w:val="24"/>
        </w:rPr>
        <w:t>ν</w:t>
      </w:r>
      <w:r>
        <w:rPr>
          <w:rFonts w:eastAsia="Times New Roman" w:cs="Times New Roman"/>
          <w:szCs w:val="24"/>
        </w:rPr>
        <w:t xml:space="preserve">ομαρχιακή </w:t>
      </w:r>
      <w:r>
        <w:rPr>
          <w:rFonts w:eastAsia="Times New Roman" w:cs="Times New Roman"/>
          <w:szCs w:val="24"/>
        </w:rPr>
        <w:t xml:space="preserve">αυτοδιοίκηση </w:t>
      </w:r>
      <w:r>
        <w:rPr>
          <w:rFonts w:eastAsia="Times New Roman" w:cs="Times New Roman"/>
          <w:szCs w:val="24"/>
        </w:rPr>
        <w:t xml:space="preserve">και την </w:t>
      </w:r>
      <w:r>
        <w:rPr>
          <w:rFonts w:eastAsia="Times New Roman" w:cs="Times New Roman"/>
          <w:szCs w:val="24"/>
        </w:rPr>
        <w:t>περιφερειακή αυτοδιοίκηση</w:t>
      </w:r>
      <w:r>
        <w:rPr>
          <w:rFonts w:eastAsia="Times New Roman" w:cs="Times New Roman"/>
          <w:szCs w:val="24"/>
        </w:rPr>
        <w:t xml:space="preserve">, τον </w:t>
      </w:r>
      <w:r>
        <w:rPr>
          <w:rFonts w:eastAsia="Times New Roman" w:cs="Times New Roman"/>
          <w:szCs w:val="24"/>
        </w:rPr>
        <w:t>«</w:t>
      </w:r>
      <w:r>
        <w:rPr>
          <w:rFonts w:eastAsia="Times New Roman" w:cs="Times New Roman"/>
          <w:szCs w:val="24"/>
        </w:rPr>
        <w:t>ΚΑΠΟΔΙΣΤΡΙΑ</w:t>
      </w:r>
      <w:r>
        <w:rPr>
          <w:rFonts w:eastAsia="Times New Roman" w:cs="Times New Roman"/>
          <w:szCs w:val="24"/>
        </w:rPr>
        <w:t>»</w:t>
      </w:r>
      <w:r>
        <w:rPr>
          <w:rFonts w:eastAsia="Times New Roman" w:cs="Times New Roman"/>
          <w:szCs w:val="24"/>
        </w:rPr>
        <w:t xml:space="preserve">, τον Συνήγορο του Πολίτη, τον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τη Διαφάνεια, που είναι και πρόσφατη και την οποία ροκανίσατε.</w:t>
      </w:r>
    </w:p>
    <w:p w14:paraId="7814C96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Πε</w:t>
      </w:r>
      <w:r>
        <w:rPr>
          <w:rFonts w:eastAsia="Times New Roman" w:cs="Times New Roman"/>
          <w:szCs w:val="24"/>
        </w:rPr>
        <w:t xml:space="preserve">ίτε μου μία αλλαγή στα δυόμισι χρόνια, με την οποία ήρθατε να διορθώσετε τα κακώς κείμενα. Αν μου πείτε μία ισοϋψή μ’ αυτές που ανέφερα, τότε θα σας πω ότι το παλεύετε. Ούτε μισή δεν έχετε! Όμως, όπως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νοιάζεστε για το ποιος θα γίν</w:t>
      </w:r>
      <w:r>
        <w:rPr>
          <w:rFonts w:eastAsia="Times New Roman" w:cs="Times New Roman"/>
          <w:szCs w:val="24"/>
        </w:rPr>
        <w:t>ει προϊστάμενος, ποιος δεν θα γίνει, τα μόρια, εκείνο, το άλλο, που και η πράξη δείχνει ότι δεν είναι και τόσο καθαρά.</w:t>
      </w:r>
    </w:p>
    <w:p w14:paraId="7814C96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Εγώ ανέφερα, κυρία Υπουργέ, δύο δήμους. Στον Δήμο Αιγάλεω ο Δήμαρχος είναι δικός σας. Είναι δήμαρχος, όμως. Τι «δικός σας» και «δικός μου</w:t>
      </w:r>
      <w:r>
        <w:rPr>
          <w:rFonts w:eastAsia="Times New Roman" w:cs="Times New Roman"/>
          <w:szCs w:val="24"/>
        </w:rPr>
        <w:t>»; Κάνοντας την εκτίμηση</w:t>
      </w:r>
      <w:r>
        <w:rPr>
          <w:rFonts w:eastAsia="Times New Roman" w:cs="Times New Roman"/>
          <w:szCs w:val="24"/>
        </w:rPr>
        <w:t>,</w:t>
      </w:r>
      <w:r>
        <w:rPr>
          <w:rFonts w:eastAsia="Times New Roman" w:cs="Times New Roman"/>
          <w:szCs w:val="24"/>
        </w:rPr>
        <w:t xml:space="preserve"> ο </w:t>
      </w:r>
      <w:r>
        <w:rPr>
          <w:rFonts w:eastAsia="Times New Roman" w:cs="Times New Roman"/>
          <w:szCs w:val="24"/>
        </w:rPr>
        <w:t xml:space="preserve">δήμος </w:t>
      </w:r>
      <w:r>
        <w:rPr>
          <w:rFonts w:eastAsia="Times New Roman" w:cs="Times New Roman"/>
          <w:szCs w:val="24"/>
        </w:rPr>
        <w:t xml:space="preserve">του –σωστά- είπε «Τόσα μόρια». Ο άλλος δήμαρχος –συνήθως είναι εκείνος του Καματερού- είναι </w:t>
      </w:r>
      <w:r>
        <w:rPr>
          <w:rFonts w:eastAsia="Times New Roman" w:cs="Times New Roman"/>
          <w:szCs w:val="24"/>
        </w:rPr>
        <w:t>κ</w:t>
      </w:r>
      <w:r>
        <w:rPr>
          <w:rFonts w:eastAsia="Times New Roman" w:cs="Times New Roman"/>
          <w:szCs w:val="24"/>
        </w:rPr>
        <w:t xml:space="preserve">άτι ανάμεσα </w:t>
      </w:r>
      <w:r>
        <w:rPr>
          <w:rFonts w:eastAsia="Times New Roman" w:cs="Times New Roman"/>
          <w:szCs w:val="24"/>
        </w:rPr>
        <w:t>«</w:t>
      </w:r>
      <w:r>
        <w:rPr>
          <w:rFonts w:eastAsia="Times New Roman" w:cs="Times New Roman"/>
          <w:szCs w:val="24"/>
        </w:rPr>
        <w:t>στο οποίο..»,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«Διά τούτο λέγω…», «</w:t>
      </w:r>
      <w:proofErr w:type="spellStart"/>
      <w:r>
        <w:rPr>
          <w:rFonts w:eastAsia="Times New Roman" w:cs="Times New Roman"/>
          <w:szCs w:val="24"/>
        </w:rPr>
        <w:t>Οσονούπω</w:t>
      </w:r>
      <w:proofErr w:type="spellEnd"/>
      <w:r>
        <w:rPr>
          <w:rFonts w:eastAsia="Times New Roman" w:cs="Times New Roman"/>
          <w:szCs w:val="24"/>
        </w:rPr>
        <w:t xml:space="preserve"> …» και «Τα </w:t>
      </w:r>
      <w:proofErr w:type="spellStart"/>
      <w:r>
        <w:rPr>
          <w:rFonts w:eastAsia="Times New Roman" w:cs="Times New Roman"/>
          <w:szCs w:val="24"/>
        </w:rPr>
        <w:t>τοιαύτα</w:t>
      </w:r>
      <w:proofErr w:type="spellEnd"/>
      <w:r>
        <w:rPr>
          <w:rFonts w:eastAsia="Times New Roman" w:cs="Times New Roman"/>
          <w:szCs w:val="24"/>
        </w:rPr>
        <w:t xml:space="preserve">». Είναι και φίλος. Άλλη </w:t>
      </w:r>
      <w:proofErr w:type="spellStart"/>
      <w:r>
        <w:rPr>
          <w:rFonts w:eastAsia="Times New Roman" w:cs="Times New Roman"/>
          <w:szCs w:val="24"/>
        </w:rPr>
        <w:t>μοριοδότηση</w:t>
      </w:r>
      <w:proofErr w:type="spellEnd"/>
      <w:r>
        <w:rPr>
          <w:rFonts w:eastAsia="Times New Roman" w:cs="Times New Roman"/>
          <w:szCs w:val="24"/>
        </w:rPr>
        <w:t xml:space="preserve"> λέει αυτός.</w:t>
      </w:r>
      <w:r>
        <w:rPr>
          <w:rFonts w:eastAsia="Times New Roman" w:cs="Times New Roman"/>
          <w:szCs w:val="24"/>
        </w:rPr>
        <w:t xml:space="preserve"> </w:t>
      </w:r>
    </w:p>
    <w:p w14:paraId="7814C96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Δεν πάσχει, λοιπόν, η </w:t>
      </w:r>
      <w:r>
        <w:rPr>
          <w:rFonts w:eastAsia="Times New Roman" w:cs="Times New Roman"/>
          <w:szCs w:val="24"/>
        </w:rPr>
        <w:t>τοπική αυτοδιοίκηση</w:t>
      </w:r>
      <w:r>
        <w:rPr>
          <w:rFonts w:eastAsia="Times New Roman" w:cs="Times New Roman"/>
          <w:szCs w:val="24"/>
        </w:rPr>
        <w:t>, αλλά το δημιούργημά σας. Νομιμοποιείται, έτσι, η Αντιπολίτευση να σας λέει ότι κάπου έχετε βάλει το χεράκι σας εκεί κάπως να το διαμορφώσετε.</w:t>
      </w:r>
    </w:p>
    <w:p w14:paraId="7814C967"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w:t>
      </w:r>
      <w:r>
        <w:rPr>
          <w:rFonts w:eastAsia="Times New Roman" w:cs="Times New Roman"/>
          <w:szCs w:val="24"/>
        </w:rPr>
        <w:t>ρίου Βουλευτή)</w:t>
      </w:r>
    </w:p>
    <w:p w14:paraId="7814C968"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Κύριε Πρόεδρε, η συζήτηση γι’ αυτά θα γίνει όταν έρθει σχέδιο νόμου του Υπουργείου Δημόσιας Διοίκησης. Με τις τροπολογίες και με τον κλεφτοπόλεμο των λέξεων δεν βγαίνει άκρη. Ας κάνει μία προσπάθεια η αρμόδια Υπουργός να φέρει εδώ τις αλλαγέ</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έχει ανάγκη ο τόπος στο θέμα του κράτους και τότε θα τα πούμε.</w:t>
      </w:r>
    </w:p>
    <w:p w14:paraId="7814C96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7814C96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Κύριε Πρόεδρε, θα μπορούσα να έχω τον λόγο;</w:t>
      </w:r>
    </w:p>
    <w:p w14:paraId="7814C96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Κύ</w:t>
      </w:r>
      <w:r>
        <w:rPr>
          <w:rFonts w:eastAsia="Times New Roman" w:cs="Times New Roman"/>
          <w:szCs w:val="24"/>
        </w:rPr>
        <w:t>ριε Υπουργέ, πρέπει να τελειώνουμε όμως, διότι η συζήτηση πρέπει να είναι συζήτηση. Είχε συμφωνηθεί το πρωί</w:t>
      </w:r>
      <w:r>
        <w:rPr>
          <w:rFonts w:eastAsia="Times New Roman" w:cs="Times New Roman"/>
          <w:szCs w:val="24"/>
        </w:rPr>
        <w:t>,</w:t>
      </w:r>
      <w:r>
        <w:rPr>
          <w:rFonts w:eastAsia="Times New Roman" w:cs="Times New Roman"/>
          <w:szCs w:val="24"/>
        </w:rPr>
        <w:t xml:space="preserve"> να μιλήσουν οι Υπουργοί για πέντε λεπτά και αυτό έχει παραβιαστεί.</w:t>
      </w:r>
    </w:p>
    <w:p w14:paraId="7814C96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Έχετε δίκιο, κύριε Πρόε</w:t>
      </w:r>
      <w:r>
        <w:rPr>
          <w:rFonts w:eastAsia="Times New Roman" w:cs="Times New Roman"/>
          <w:szCs w:val="24"/>
        </w:rPr>
        <w:t>δρε, αλλά δεν χρειάζεται να επικαλεστώ τον Κανονισμό.</w:t>
      </w:r>
    </w:p>
    <w:p w14:paraId="7814C96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Να σας δώσω τότε ένα λεπτό;</w:t>
      </w:r>
    </w:p>
    <w:p w14:paraId="7814C96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Θα χρειαστώ ίσως και λιγότερο.</w:t>
      </w:r>
    </w:p>
    <w:p w14:paraId="7814C96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w:t>
      </w:r>
      <w:r>
        <w:rPr>
          <w:rFonts w:eastAsia="Times New Roman" w:cs="Times New Roman"/>
          <w:b/>
          <w:szCs w:val="24"/>
        </w:rPr>
        <w:t xml:space="preserve">ικών): </w:t>
      </w:r>
      <w:r>
        <w:rPr>
          <w:rFonts w:eastAsia="Times New Roman" w:cs="Times New Roman"/>
          <w:szCs w:val="24"/>
        </w:rPr>
        <w:t>Αντιλαμβάνεστε, όμως, ότι κάθε τέσσερα λεπτά πρέπει να απαντάμε.</w:t>
      </w:r>
    </w:p>
    <w:p w14:paraId="7814C97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Ναι, αλλά να μη συνεχίσουμε έτσι.</w:t>
      </w:r>
    </w:p>
    <w:p w14:paraId="7814C97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7814C97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(Αναπληρωτής Υπουργός Εξωτερικών): </w:t>
      </w:r>
      <w:r>
        <w:rPr>
          <w:rFonts w:eastAsia="Times New Roman" w:cs="Times New Roman"/>
          <w:szCs w:val="24"/>
        </w:rPr>
        <w:t>Το νομοσχέδιο για την ασφαλιστική</w:t>
      </w:r>
      <w:r>
        <w:rPr>
          <w:rFonts w:eastAsia="Times New Roman" w:cs="Times New Roman"/>
          <w:szCs w:val="24"/>
        </w:rPr>
        <w:t xml:space="preserve"> μεταρρύθμιση δεν ήταν για λεπτομέρειες. Ήταν για αρχές, προκειμένου να έχουμε τους ίδιους κανόνες επί όλων των ασφαλισμένων, κάτι που αποτελεί τη βασική αρχή της ισονομίας. </w:t>
      </w:r>
    </w:p>
    <w:p w14:paraId="7814C97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Επειδή, όμως, κατά πρώτον</w:t>
      </w:r>
      <w:r>
        <w:rPr>
          <w:rFonts w:eastAsia="Times New Roman" w:cs="Times New Roman"/>
          <w:szCs w:val="24"/>
        </w:rPr>
        <w:t>,</w:t>
      </w:r>
      <w:r>
        <w:rPr>
          <w:rFonts w:eastAsia="Times New Roman" w:cs="Times New Roman"/>
          <w:szCs w:val="24"/>
        </w:rPr>
        <w:t xml:space="preserve"> αναφερθήκατε σε τεχνικά θέματα και, δεύτερον, επειδή ε</w:t>
      </w:r>
      <w:r>
        <w:rPr>
          <w:rFonts w:eastAsia="Times New Roman" w:cs="Times New Roman"/>
          <w:szCs w:val="24"/>
        </w:rPr>
        <w:t xml:space="preserve">π’ αυτών μπορεί πράγματι να υπάρχει κριτήριο αξιοπιστίας, εγώ μίλησα επανειλημμένα για το νέφος της παραπληροφόρησης του ασφαλιστικού. Εδώ, λοιπόν, επειδή έχουμε νούμερα και είναι εύκολο να διασταυρωθούν τα νούμερα, θα επαναλάβω περί τίνος πρόκειται. </w:t>
      </w:r>
    </w:p>
    <w:p w14:paraId="7814C974"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Είπα</w:t>
      </w:r>
      <w:r>
        <w:rPr>
          <w:rFonts w:eastAsia="Times New Roman" w:cs="Times New Roman"/>
          <w:szCs w:val="24"/>
        </w:rPr>
        <w:t xml:space="preserve">τε ότι δεν δόθηκε ούτε ένα εφ’ άπαξ. Μπόρεσα και διασταύρωσα ανάμεσα στην τοποθέτησή μου ότι έχουν εκδοθεί χίλια πενήντα μέχρι σήμερα και σύμφωνα με χθεσινή δήλωση –άρα, άσχετη με τη σημερινή συζήτηση- του κ. Καποτά, του </w:t>
      </w:r>
      <w:r>
        <w:rPr>
          <w:rFonts w:eastAsia="Times New Roman" w:cs="Times New Roman"/>
          <w:szCs w:val="24"/>
        </w:rPr>
        <w:t>δ</w:t>
      </w:r>
      <w:r>
        <w:rPr>
          <w:rFonts w:eastAsia="Times New Roman" w:cs="Times New Roman"/>
          <w:szCs w:val="24"/>
        </w:rPr>
        <w:t xml:space="preserve">ιοικητή του αρμόδιου </w:t>
      </w:r>
      <w:r>
        <w:rPr>
          <w:rFonts w:eastAsia="Times New Roman" w:cs="Times New Roman"/>
          <w:szCs w:val="24"/>
        </w:rPr>
        <w:t>ο</w:t>
      </w:r>
      <w:r>
        <w:rPr>
          <w:rFonts w:eastAsia="Times New Roman" w:cs="Times New Roman"/>
          <w:szCs w:val="24"/>
        </w:rPr>
        <w:t>ργανισμού, θ</w:t>
      </w:r>
      <w:r>
        <w:rPr>
          <w:rFonts w:eastAsia="Times New Roman" w:cs="Times New Roman"/>
          <w:szCs w:val="24"/>
        </w:rPr>
        <w:t>α δοθούν άλλα δύο χιλιάδες μέσα στον Απρίλιο. Πόσα είχαν εκδοθεί από το 2013 και για άλλα τρία χρόνια λόγω της αδυναμίας εφαρμογής του μαθηματικού τύπου; Μηδέν!</w:t>
      </w:r>
    </w:p>
    <w:p w14:paraId="7814C975"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Ως προς το ζήτημα των συντάξεων, ορθά είπατε ότι εκατό χιλιάδες συντάξεις καθυστερούσαν επί των</w:t>
      </w:r>
      <w:r>
        <w:rPr>
          <w:rFonts w:eastAsia="Times New Roman" w:cs="Times New Roman"/>
          <w:szCs w:val="24"/>
        </w:rPr>
        <w:t xml:space="preserve"> ημερών σας. Δεν εννοώ επί των δικών σας ημερών, αλλά πριν αναλάβουμε εμείς τη διακυβέρνηση. Πέραν τούτου, όταν μας κατηγορείτε για το ότι δεν έχουν εκδοθεί ακόμα οριστικές συντάξεις, πρέπει να ξέρετε το αυτονόητο γεγονός ότι ουδέποτε έχουμε έκδοση οριστικ</w:t>
      </w:r>
      <w:r>
        <w:rPr>
          <w:rFonts w:eastAsia="Times New Roman" w:cs="Times New Roman"/>
          <w:szCs w:val="24"/>
        </w:rPr>
        <w:t>ής σύνταξης εντός χρόνου. Πάντα το χρονικό διάστημα είναι μεγαλύτερο.</w:t>
      </w:r>
    </w:p>
    <w:p w14:paraId="7814C97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Αυτό που κάναμε, λοιπόν, εμείς είναι το αυτονόητο: Το χάος των εκατό χιλιάδων που εκκρεμούσαν, να προσπαθήσουμε γρήγορα να τις προωθήσουμε και με ανάλογους ρυθμούς να προχωρήσουμε και </w:t>
      </w:r>
      <w:r>
        <w:rPr>
          <w:rFonts w:eastAsia="Times New Roman" w:cs="Times New Roman"/>
          <w:szCs w:val="24"/>
        </w:rPr>
        <w:t>για τις επόμενες.</w:t>
      </w:r>
    </w:p>
    <w:p w14:paraId="7814C97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θα μπορέσετε…</w:t>
      </w:r>
    </w:p>
    <w:p w14:paraId="7814C978"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παρακαλώ πολύ.</w:t>
      </w:r>
    </w:p>
    <w:p w14:paraId="7814C97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Κύριε Πρόεδρε, θα ήθελα τον λόγο.</w:t>
      </w:r>
    </w:p>
    <w:p w14:paraId="7814C97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κυρία Υπουργέ,</w:t>
      </w:r>
      <w:r>
        <w:rPr>
          <w:rFonts w:eastAsia="Times New Roman" w:cs="Times New Roman"/>
          <w:szCs w:val="24"/>
        </w:rPr>
        <w:t xml:space="preserve"> έχετε τον λόγο για ένα λεπτό.</w:t>
      </w:r>
    </w:p>
    <w:p w14:paraId="7814C97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ΟΛΓΑ ΓΕΡΟΒΑΣΙΛΗ (Υπουργός Διοικητικής Ανασυγκρότησης): </w:t>
      </w:r>
      <w:r>
        <w:rPr>
          <w:rFonts w:eastAsia="Times New Roman" w:cs="Times New Roman"/>
          <w:szCs w:val="24"/>
        </w:rPr>
        <w:t>Σε ένα λεπτό θα προσπαθήσω να απαντήσω στα τελευταία που ακούστηκαν από τον κ. Λοβέρδο. Πραγματικά, δεν είπε κανείς ότι δεν έγινε ποτέ τίποτα θετικό. Δεν είπαμε ποτέ κακό</w:t>
      </w:r>
      <w:r>
        <w:rPr>
          <w:rFonts w:eastAsia="Times New Roman" w:cs="Times New Roman"/>
          <w:szCs w:val="24"/>
        </w:rPr>
        <w:t xml:space="preserve"> για τον νόμο Πεπονή ή για το ΑΣΕΠ ή για τα ΚΕΠ. Τα θυμάμαι εγώ…</w:t>
      </w:r>
    </w:p>
    <w:p w14:paraId="7814C97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Και πολύ καλά κάνετε.</w:t>
      </w:r>
    </w:p>
    <w:p w14:paraId="7814C97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Θυμάμαι τις πολύ σοβαρές παρεμβάσεις που έγιναν. Μάλιστα, σήμερα είμαστε σε μία φάση</w:t>
      </w:r>
      <w:r>
        <w:rPr>
          <w:rFonts w:eastAsia="Times New Roman" w:cs="Times New Roman"/>
          <w:szCs w:val="24"/>
        </w:rPr>
        <w:t>,</w:t>
      </w:r>
      <w:r>
        <w:rPr>
          <w:rFonts w:eastAsia="Times New Roman" w:cs="Times New Roman"/>
          <w:szCs w:val="24"/>
        </w:rPr>
        <w:t xml:space="preserve"> να τα πάμε</w:t>
      </w:r>
      <w:r>
        <w:rPr>
          <w:rFonts w:eastAsia="Times New Roman" w:cs="Times New Roman"/>
          <w:szCs w:val="24"/>
        </w:rPr>
        <w:t xml:space="preserve"> αυτά τα θετικά κι ένα βήμα παραπέρα και να φτιάξουμε τη συνέχειά τους, διότι έφθασαν και αυτά σε ένα όριο.</w:t>
      </w:r>
    </w:p>
    <w:p w14:paraId="7814C97E"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Είπατε και άλλα. Αναφέρατε τον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Όμως, για παράδειγμα, χθες ο κ. </w:t>
      </w:r>
      <w:proofErr w:type="spellStart"/>
      <w:r>
        <w:rPr>
          <w:rFonts w:eastAsia="Times New Roman" w:cs="Times New Roman"/>
          <w:szCs w:val="24"/>
        </w:rPr>
        <w:t>Κεγκέρογλου</w:t>
      </w:r>
      <w:proofErr w:type="spellEnd"/>
      <w:r>
        <w:rPr>
          <w:rFonts w:eastAsia="Times New Roman" w:cs="Times New Roman"/>
          <w:szCs w:val="24"/>
        </w:rPr>
        <w:t xml:space="preserve"> -από τον δικό σας πολιτικό φορέα είναι- έφερε αλλαγές για τ</w:t>
      </w:r>
      <w:r>
        <w:rPr>
          <w:rFonts w:eastAsia="Times New Roman" w:cs="Times New Roman"/>
          <w:szCs w:val="24"/>
        </w:rPr>
        <w:t>ο χωροταξικό. Δηλαδή δεν είναι όλα τέλεια. Κρατάμε τα καλά. Προχωράμε. Όμως, το κράτος αυτό δεν έχει μόνο αυτά που είπαμε ως καλά. Έχει όλη αυτή τη γραφειοκρατία.</w:t>
      </w:r>
    </w:p>
    <w:p w14:paraId="7814C97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Ο Συνήγορος του Πολίτη δεν σας άρεσε;</w:t>
      </w:r>
    </w:p>
    <w:p w14:paraId="7814C98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w:t>
      </w:r>
      <w:r>
        <w:rPr>
          <w:rFonts w:eastAsia="Times New Roman" w:cs="Times New Roman"/>
          <w:b/>
          <w:szCs w:val="24"/>
        </w:rPr>
        <w:t xml:space="preserve"> Ανασυγκρότησης): </w:t>
      </w:r>
      <w:r>
        <w:rPr>
          <w:rFonts w:eastAsia="Times New Roman" w:cs="Times New Roman"/>
          <w:szCs w:val="24"/>
        </w:rPr>
        <w:t>Πάρα πολύ. Και αυτό πάμε να ενισχύσουμε, για να κάνουμε και άλλη διαμεσολάβηση. Το διευρύνουμε, λοιπόν, όλο αυτό παρακάτω.</w:t>
      </w:r>
    </w:p>
    <w:p w14:paraId="7814C98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w:t>
      </w:r>
      <w:r>
        <w:rPr>
          <w:rFonts w:eastAsia="Times New Roman" w:cs="Times New Roman"/>
          <w:szCs w:val="24"/>
        </w:rPr>
        <w:t xml:space="preserve"> πρέπει να θυμηθούμε ότι σε αυτό το κράτος σήμερα</w:t>
      </w:r>
      <w:r>
        <w:rPr>
          <w:rFonts w:eastAsia="Times New Roman" w:cs="Times New Roman"/>
          <w:szCs w:val="24"/>
        </w:rPr>
        <w:t>,</w:t>
      </w:r>
      <w:r>
        <w:rPr>
          <w:rFonts w:eastAsia="Times New Roman" w:cs="Times New Roman"/>
          <w:szCs w:val="24"/>
        </w:rPr>
        <w:t xml:space="preserve"> παραλάβαμε αυτά που λέτε -θα τα πάμε και παρακάτω- αλλά π</w:t>
      </w:r>
      <w:r>
        <w:rPr>
          <w:rFonts w:eastAsia="Times New Roman" w:cs="Times New Roman"/>
          <w:szCs w:val="24"/>
        </w:rPr>
        <w:t>αραλάβαμε και δισεκατομμύρια ψηφιακών συστημάτων με έργα που δεν παραλήφθηκαν ποτέ. Ό,τι παραλήφθηκε, δεν συνεργάζεται με κανένα άλλο σύστημα. Αυτό δεν έχει ξαναγίνει, να μη συνεργάζεται σύστημα με σύστημα και να ψάχνουμε να τα φέρουμε να συνεργαστούν</w:t>
      </w:r>
      <w:r>
        <w:rPr>
          <w:rFonts w:eastAsia="Times New Roman" w:cs="Times New Roman"/>
          <w:szCs w:val="24"/>
        </w:rPr>
        <w:t>,</w:t>
      </w:r>
      <w:r>
        <w:rPr>
          <w:rFonts w:eastAsia="Times New Roman" w:cs="Times New Roman"/>
          <w:szCs w:val="24"/>
        </w:rPr>
        <w:t xml:space="preserve"> για</w:t>
      </w:r>
      <w:r>
        <w:rPr>
          <w:rFonts w:eastAsia="Times New Roman" w:cs="Times New Roman"/>
          <w:szCs w:val="24"/>
        </w:rPr>
        <w:t xml:space="preserve"> να μπορέσουμε επιτέλους να καταργήσουμε τη γραφειοκρατία. Άπειρα δισεκατομμύρια πού πήγαν; Σίγουρα</w:t>
      </w:r>
      <w:r>
        <w:rPr>
          <w:rFonts w:eastAsia="Times New Roman" w:cs="Times New Roman"/>
          <w:szCs w:val="24"/>
        </w:rPr>
        <w:t>,</w:t>
      </w:r>
      <w:r>
        <w:rPr>
          <w:rFonts w:eastAsia="Times New Roman" w:cs="Times New Roman"/>
          <w:szCs w:val="24"/>
        </w:rPr>
        <w:t xml:space="preserve"> όχι στα συστήματα. Αυτά δεν τα χτίσαμε εμείς. Ερχόμαστε και να τα θεραπεύσουμε και να τα προχωρήσουμε.</w:t>
      </w:r>
    </w:p>
    <w:p w14:paraId="7814C982"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η νομοθέτηση για όλο αυτό </w:t>
      </w:r>
      <w:r>
        <w:rPr>
          <w:rFonts w:eastAsia="Times New Roman" w:cs="Times New Roman"/>
          <w:szCs w:val="24"/>
        </w:rPr>
        <w:t>το σχέδιο που εφαρμόζουμε σήμερα</w:t>
      </w:r>
      <w:r>
        <w:rPr>
          <w:rFonts w:eastAsia="Times New Roman" w:cs="Times New Roman"/>
          <w:szCs w:val="24"/>
        </w:rPr>
        <w:t>,</w:t>
      </w:r>
      <w:r>
        <w:rPr>
          <w:rFonts w:eastAsia="Times New Roman" w:cs="Times New Roman"/>
          <w:szCs w:val="24"/>
        </w:rPr>
        <w:t xml:space="preserve"> σας θυμίζω ότι είχε γίνει όταν ήταν Υπουργός ο κ. Βερναρδάκης. Έγιναν σημαντικοί νόμοι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είναι νόμοι-τομές, όπως το </w:t>
      </w:r>
      <w:r>
        <w:rPr>
          <w:rFonts w:eastAsia="Times New Roman" w:cs="Times New Roman"/>
          <w:szCs w:val="24"/>
        </w:rPr>
        <w:t xml:space="preserve">Μητρώο Στελεχών </w:t>
      </w:r>
      <w:r>
        <w:rPr>
          <w:rFonts w:eastAsia="Times New Roman" w:cs="Times New Roman"/>
          <w:szCs w:val="24"/>
        </w:rPr>
        <w:t xml:space="preserve">της </w:t>
      </w:r>
      <w:r>
        <w:rPr>
          <w:rFonts w:eastAsia="Times New Roman" w:cs="Times New Roman"/>
          <w:szCs w:val="24"/>
        </w:rPr>
        <w:t>Δημόσιας Διοίκησης</w:t>
      </w:r>
      <w:r>
        <w:rPr>
          <w:rFonts w:eastAsia="Times New Roman" w:cs="Times New Roman"/>
          <w:szCs w:val="24"/>
        </w:rPr>
        <w:t xml:space="preserve">, για να φτιάξουμε στελέχη που αξιοκρατικά θα καταλαμβάνουν </w:t>
      </w:r>
      <w:r>
        <w:rPr>
          <w:rFonts w:eastAsia="Times New Roman" w:cs="Times New Roman"/>
          <w:szCs w:val="24"/>
        </w:rPr>
        <w:t>θέσεις. Σήμερα είναι μια τεχνική βελτίωση στον νόμο</w:t>
      </w:r>
      <w:r>
        <w:rPr>
          <w:rFonts w:eastAsia="Times New Roman" w:cs="Times New Roman"/>
          <w:szCs w:val="24"/>
        </w:rPr>
        <w:t>,</w:t>
      </w:r>
      <w:r>
        <w:rPr>
          <w:rFonts w:eastAsia="Times New Roman" w:cs="Times New Roman"/>
          <w:szCs w:val="24"/>
        </w:rPr>
        <w:t xml:space="preserve"> χωρίς να αλλάζει την ουσία του. </w:t>
      </w:r>
    </w:p>
    <w:p w14:paraId="7814C983"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Εκεί είμαστε λοιπόν. Δηλαδή δεν ερχόμαστε να νομοθετήσουμε. Έχουμε νομοθετήσει. Σήμερα υλοποιούμε. Υπάρχει καθυστέρηση; Ναι. Είναι δυσκίνητο αυτό το κράτος. Θέλει και λεφ</w:t>
      </w:r>
      <w:r>
        <w:rPr>
          <w:rFonts w:eastAsia="Times New Roman" w:cs="Times New Roman"/>
          <w:szCs w:val="24"/>
        </w:rPr>
        <w:t>τά για να γίνει. Και το ξέρετε. Σας μιλάω τώρα για τα ψηφιακά συστήματα. Γίνεται προσπάθεια. Νομίζω ότι σύντομα</w:t>
      </w:r>
      <w:r>
        <w:rPr>
          <w:rFonts w:eastAsia="Times New Roman" w:cs="Times New Roman"/>
          <w:szCs w:val="24"/>
        </w:rPr>
        <w:t>,</w:t>
      </w:r>
      <w:r>
        <w:rPr>
          <w:rFonts w:eastAsia="Times New Roman" w:cs="Times New Roman"/>
          <w:szCs w:val="24"/>
        </w:rPr>
        <w:t xml:space="preserve"> τα αποτελέσματα της δουλειάς μας θα είναι ορατά. </w:t>
      </w:r>
    </w:p>
    <w:p w14:paraId="7814C984" w14:textId="77777777" w:rsidR="00D90BAD" w:rsidRDefault="009A27D8">
      <w:pPr>
        <w:spacing w:line="600" w:lineRule="auto"/>
        <w:ind w:firstLine="720"/>
        <w:jc w:val="both"/>
        <w:rPr>
          <w:rFonts w:eastAsia="Times New Roman"/>
          <w:szCs w:val="24"/>
        </w:rPr>
      </w:pPr>
      <w:r>
        <w:rPr>
          <w:rFonts w:eastAsia="Times New Roman" w:cs="Times New Roman"/>
          <w:szCs w:val="24"/>
        </w:rPr>
        <w:t xml:space="preserve">Σας </w:t>
      </w:r>
      <w:r>
        <w:rPr>
          <w:rFonts w:eastAsia="Times New Roman"/>
          <w:szCs w:val="24"/>
        </w:rPr>
        <w:t>ευχαριστώ.</w:t>
      </w:r>
    </w:p>
    <w:p w14:paraId="7814C985" w14:textId="77777777" w:rsidR="00D90BAD" w:rsidRDefault="009A27D8">
      <w:pPr>
        <w:spacing w:line="600" w:lineRule="auto"/>
        <w:ind w:firstLine="720"/>
        <w:jc w:val="both"/>
        <w:rPr>
          <w:rFonts w:eastAsia="Times New Roman"/>
          <w:bCs/>
        </w:rPr>
      </w:pPr>
      <w:r>
        <w:rPr>
          <w:rFonts w:eastAsia="Times New Roman"/>
          <w:b/>
          <w:bCs/>
        </w:rPr>
        <w:t>ΠΡΟΕΔΡΕΥΩΝ (</w:t>
      </w:r>
      <w:r>
        <w:rPr>
          <w:rFonts w:eastAsia="Times New Roman"/>
          <w:b/>
          <w:szCs w:val="24"/>
        </w:rPr>
        <w:t>Δημήτριος Κρεμαστινός</w:t>
      </w:r>
      <w:r>
        <w:rPr>
          <w:rFonts w:eastAsia="Times New Roman"/>
          <w:b/>
          <w:bCs/>
        </w:rPr>
        <w:t xml:space="preserve">): </w:t>
      </w:r>
      <w:r>
        <w:rPr>
          <w:rFonts w:eastAsia="Times New Roman"/>
          <w:bCs/>
        </w:rPr>
        <w:t>Ευχαριστούμε, κυρία Υπουργέ.</w:t>
      </w:r>
    </w:p>
    <w:p w14:paraId="7814C986" w14:textId="77777777" w:rsidR="00D90BAD" w:rsidRDefault="009A27D8">
      <w:pPr>
        <w:spacing w:line="600" w:lineRule="auto"/>
        <w:ind w:firstLine="720"/>
        <w:jc w:val="both"/>
        <w:rPr>
          <w:rFonts w:eastAsia="Times New Roman" w:cs="Times New Roman"/>
          <w:szCs w:val="24"/>
        </w:rPr>
      </w:pPr>
      <w:r>
        <w:rPr>
          <w:rFonts w:eastAsia="Times New Roman"/>
          <w:bCs/>
        </w:rPr>
        <w:t xml:space="preserve">Ολοκληρώθηκε </w:t>
      </w:r>
      <w:r>
        <w:rPr>
          <w:rFonts w:eastAsia="Times New Roman"/>
          <w:bCs/>
        </w:rPr>
        <w:t xml:space="preserve">η συζήτηση.  </w:t>
      </w:r>
      <w:r>
        <w:rPr>
          <w:rFonts w:eastAsia="Times New Roman" w:cs="Times New Roman"/>
          <w:szCs w:val="24"/>
        </w:rPr>
        <w:t xml:space="preserve"> </w:t>
      </w:r>
    </w:p>
    <w:p w14:paraId="7814C98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Κύριε Πρόεδρε, έχω ζητήσει τον λόγο.</w:t>
      </w:r>
    </w:p>
    <w:p w14:paraId="7814C988" w14:textId="77777777" w:rsidR="00D90BAD" w:rsidRDefault="009A27D8">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Κύριε </w:t>
      </w:r>
      <w:proofErr w:type="spellStart"/>
      <w:r>
        <w:rPr>
          <w:rFonts w:eastAsia="Times New Roman" w:cs="Times New Roman"/>
          <w:szCs w:val="24"/>
        </w:rPr>
        <w:t>Ξυδάκη</w:t>
      </w:r>
      <w:proofErr w:type="spellEnd"/>
      <w:r>
        <w:rPr>
          <w:rFonts w:eastAsia="Times New Roman" w:cs="Times New Roman"/>
          <w:szCs w:val="24"/>
        </w:rPr>
        <w:t xml:space="preserve">, τώρα τον ζητήσατε. Με </w:t>
      </w:r>
      <w:proofErr w:type="spellStart"/>
      <w:r>
        <w:rPr>
          <w:rFonts w:eastAsia="Times New Roman" w:cs="Times New Roman"/>
          <w:szCs w:val="24"/>
        </w:rPr>
        <w:t>συγχωρείτε</w:t>
      </w:r>
      <w:proofErr w:type="spellEnd"/>
      <w:r>
        <w:rPr>
          <w:rFonts w:eastAsia="Times New Roman" w:cs="Times New Roman"/>
          <w:szCs w:val="24"/>
        </w:rPr>
        <w:t>! Μίλησε η Υπουργός δύο φορές. Τώρα ζητήσατε τον λόγο.</w:t>
      </w:r>
    </w:p>
    <w:p w14:paraId="7814C98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ΞΥΔΑΚΗΣ: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Το θεωρώ αυτονόη</w:t>
      </w:r>
      <w:r>
        <w:rPr>
          <w:rFonts w:eastAsia="Times New Roman" w:cs="Times New Roman"/>
          <w:szCs w:val="24"/>
        </w:rPr>
        <w:t>το, κύριε Πρόεδρε. Δεν τον ζήτησα τώρα. Είχαμε συμφωνήσει.</w:t>
      </w:r>
    </w:p>
    <w:p w14:paraId="7814C98A" w14:textId="77777777" w:rsidR="00D90BAD" w:rsidRDefault="009A27D8">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Σε εμένα απευθυνθήκατε;</w:t>
      </w:r>
    </w:p>
    <w:p w14:paraId="7814C98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Είχαμε συμφωνήσει ότι θα μιλήσουν οι Κοινοβουλευτικοί Εκπρόσωποι.</w:t>
      </w:r>
    </w:p>
    <w:p w14:paraId="7814C98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 xml:space="preserve">(ΜΑΚΗΣ) </w:t>
      </w:r>
      <w:r>
        <w:rPr>
          <w:rFonts w:eastAsia="Times New Roman" w:cs="Times New Roman"/>
          <w:b/>
          <w:szCs w:val="24"/>
        </w:rPr>
        <w:t xml:space="preserve">ΜΠΑΛΛΗΣ: </w:t>
      </w:r>
      <w:r>
        <w:rPr>
          <w:rFonts w:eastAsia="Times New Roman" w:cs="Times New Roman"/>
          <w:szCs w:val="24"/>
        </w:rPr>
        <w:t>Εξ αρχής είχε κανονιστεί, κύρ</w:t>
      </w:r>
      <w:r>
        <w:rPr>
          <w:rFonts w:eastAsia="Times New Roman" w:cs="Times New Roman"/>
          <w:szCs w:val="24"/>
        </w:rPr>
        <w:t>ιε Πρόεδρε.</w:t>
      </w:r>
    </w:p>
    <w:p w14:paraId="7814C98D" w14:textId="77777777" w:rsidR="00D90BAD" w:rsidRDefault="009A27D8">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Δεν το ζητήσατε από εμένα.</w:t>
      </w:r>
    </w:p>
    <w:p w14:paraId="7814C98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Μαζί συμφωνήσαμε τη διαδικασία.</w:t>
      </w:r>
    </w:p>
    <w:p w14:paraId="7814C98F" w14:textId="77777777" w:rsidR="00D90BAD" w:rsidRDefault="009A27D8">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Ναι, αλλά δεν ζητήσατε να μιλήσετε. Η διαδικασία είναι αυτή.</w:t>
      </w:r>
    </w:p>
    <w:p w14:paraId="7814C99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Εντάξει! Θα μπορ</w:t>
      </w:r>
      <w:r>
        <w:rPr>
          <w:rFonts w:eastAsia="Times New Roman" w:cs="Times New Roman"/>
          <w:szCs w:val="24"/>
        </w:rPr>
        <w:t xml:space="preserve">ούσα να μιλήσω; Είναι μια διαδικασία η οποία έγινε κατ’ </w:t>
      </w:r>
      <w:proofErr w:type="spellStart"/>
      <w:r>
        <w:rPr>
          <w:rFonts w:eastAsia="Times New Roman" w:cs="Times New Roman"/>
          <w:szCs w:val="24"/>
        </w:rPr>
        <w:t>οικονομίαν</w:t>
      </w:r>
      <w:proofErr w:type="spellEnd"/>
      <w:r>
        <w:rPr>
          <w:rFonts w:eastAsia="Times New Roman" w:cs="Times New Roman"/>
          <w:szCs w:val="24"/>
        </w:rPr>
        <w:t xml:space="preserve"> και όλοι συμφωνήσαμε να μιλήσουμε.</w:t>
      </w:r>
    </w:p>
    <w:p w14:paraId="7814C991" w14:textId="77777777" w:rsidR="00D90BAD" w:rsidRDefault="009A27D8">
      <w:pPr>
        <w:spacing w:line="600" w:lineRule="auto"/>
        <w:ind w:firstLine="720"/>
        <w:jc w:val="both"/>
        <w:rPr>
          <w:rFonts w:eastAsia="Times New Roman" w:cs="Times New Roman"/>
          <w:szCs w:val="24"/>
        </w:rPr>
      </w:pPr>
      <w:r>
        <w:rPr>
          <w:rFonts w:eastAsia="Times New Roman"/>
          <w:b/>
          <w:bCs/>
        </w:rPr>
        <w:lastRenderedPageBreak/>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Συμφωνώ. Όμως, κύριε </w:t>
      </w:r>
      <w:proofErr w:type="spellStart"/>
      <w:r>
        <w:rPr>
          <w:rFonts w:eastAsia="Times New Roman" w:cs="Times New Roman"/>
          <w:szCs w:val="24"/>
        </w:rPr>
        <w:t>Ξυδάκη</w:t>
      </w:r>
      <w:proofErr w:type="spellEnd"/>
      <w:r>
        <w:rPr>
          <w:rFonts w:eastAsia="Times New Roman" w:cs="Times New Roman"/>
          <w:szCs w:val="24"/>
        </w:rPr>
        <w:t xml:space="preserve">, να σας εξηγήσω κάτι. Έχει συμφωνηθεί από όλες τις πτέρυγες ότι επί της </w:t>
      </w:r>
      <w:r>
        <w:rPr>
          <w:rFonts w:eastAsia="Times New Roman" w:cs="Times New Roman"/>
          <w:bCs/>
          <w:szCs w:val="24"/>
        </w:rPr>
        <w:t>τροπολογία</w:t>
      </w:r>
      <w:r>
        <w:rPr>
          <w:rFonts w:eastAsia="Times New Roman" w:cs="Times New Roman"/>
          <w:szCs w:val="24"/>
        </w:rPr>
        <w:t xml:space="preserve">ς θα </w:t>
      </w:r>
      <w:r>
        <w:rPr>
          <w:rFonts w:eastAsia="Times New Roman" w:cs="Times New Roman"/>
          <w:szCs w:val="24"/>
        </w:rPr>
        <w:t>μιλήσουν όλοι πέντε λεπτά και ο Υπουργός. Αυτό έχει συμφωνηθεί από όλες τις πτέρυγες. Εκ των πραγμάτων</w:t>
      </w:r>
      <w:r>
        <w:rPr>
          <w:rFonts w:eastAsia="Times New Roman" w:cs="Times New Roman"/>
          <w:szCs w:val="24"/>
        </w:rPr>
        <w:t>,</w:t>
      </w:r>
      <w:r>
        <w:rPr>
          <w:rFonts w:eastAsia="Times New Roman" w:cs="Times New Roman"/>
          <w:szCs w:val="24"/>
        </w:rPr>
        <w:t xml:space="preserve"> κάναμε ορισμένες, αν θέλετε, διευθετήσεις. Δεν μου ζητήσατε τον λόγο για να μιλήσετε.</w:t>
      </w:r>
    </w:p>
    <w:p w14:paraId="7814C99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πράγματι, μπορεί </w:t>
      </w:r>
      <w:proofErr w:type="spellStart"/>
      <w:r>
        <w:rPr>
          <w:rFonts w:eastAsia="Times New Roman" w:cs="Times New Roman"/>
          <w:szCs w:val="24"/>
        </w:rPr>
        <w:t>ονομαστικώς</w:t>
      </w:r>
      <w:proofErr w:type="spellEnd"/>
      <w:r>
        <w:rPr>
          <w:rFonts w:eastAsia="Times New Roman" w:cs="Times New Roman"/>
          <w:szCs w:val="24"/>
        </w:rPr>
        <w:t xml:space="preserve"> να μη σας το είπα. Ήταν, όμως, η διαδικασία</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w:t>
      </w:r>
      <w:r>
        <w:rPr>
          <w:rFonts w:eastAsia="Times New Roman" w:cs="Times New Roman"/>
          <w:szCs w:val="24"/>
        </w:rPr>
        <w:t>είχε συμφωνηθεί από την αρχή με την κ. Χριστοδουλοπούλου, την οποία εσείς την επεκτείνατε και τη βελτιώσατε.</w:t>
      </w:r>
    </w:p>
    <w:p w14:paraId="7814C993" w14:textId="77777777" w:rsidR="00D90BAD" w:rsidRDefault="009A27D8">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Ακριβώς, αυτό λέω. Δεν μου το ζητήσατε.</w:t>
      </w:r>
    </w:p>
    <w:p w14:paraId="7814C99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Σας</w:t>
      </w:r>
      <w:r>
        <w:rPr>
          <w:rFonts w:eastAsia="Times New Roman" w:cs="Times New Roman"/>
          <w:szCs w:val="24"/>
        </w:rPr>
        <w:t xml:space="preserve"> τον ζητώ. Δώστε μου δύο λεπτά.</w:t>
      </w:r>
    </w:p>
    <w:p w14:paraId="7814C995" w14:textId="77777777" w:rsidR="00D90BAD" w:rsidRDefault="009A27D8">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Εντάξει, αλλά τώρα μου τον ζητάτε.</w:t>
      </w:r>
    </w:p>
    <w:p w14:paraId="7814C99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Δεν σας ζητώ κάτι άλλο. Ήταν συμφωνημένο.</w:t>
      </w:r>
    </w:p>
    <w:p w14:paraId="7814C997" w14:textId="77777777" w:rsidR="00D90BAD" w:rsidRDefault="009A27D8">
      <w:pPr>
        <w:spacing w:line="600" w:lineRule="auto"/>
        <w:ind w:firstLine="720"/>
        <w:jc w:val="both"/>
        <w:rPr>
          <w:rFonts w:eastAsia="Times New Roman"/>
          <w:bCs/>
        </w:rPr>
      </w:pPr>
      <w:r>
        <w:rPr>
          <w:rFonts w:eastAsia="Times New Roman"/>
          <w:b/>
          <w:bCs/>
        </w:rPr>
        <w:lastRenderedPageBreak/>
        <w:t>ΠΡΟΕΔΡΕΥΩΝ (</w:t>
      </w:r>
      <w:r>
        <w:rPr>
          <w:rFonts w:eastAsia="Times New Roman" w:cs="Times New Roman"/>
          <w:b/>
          <w:szCs w:val="24"/>
        </w:rPr>
        <w:t>Δημήτριος Κρεμαστινός</w:t>
      </w:r>
      <w:r>
        <w:rPr>
          <w:rFonts w:eastAsia="Times New Roman"/>
          <w:b/>
          <w:bCs/>
        </w:rPr>
        <w:t xml:space="preserve">): </w:t>
      </w:r>
      <w:r>
        <w:rPr>
          <w:rFonts w:eastAsia="Times New Roman"/>
          <w:bCs/>
        </w:rPr>
        <w:t>Συμφωνημένο ήταν για όλους, αλλά να ζητάτε τον λόγο.</w:t>
      </w:r>
    </w:p>
    <w:p w14:paraId="7814C998"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ΝΙΚΟ</w:t>
      </w:r>
      <w:r>
        <w:rPr>
          <w:rFonts w:eastAsia="Times New Roman" w:cs="Times New Roman"/>
          <w:b/>
          <w:szCs w:val="24"/>
        </w:rPr>
        <w:t xml:space="preserve">ΛΑΟΣ ΞΥΔΑΚΗΣ: </w:t>
      </w:r>
      <w:r>
        <w:rPr>
          <w:rFonts w:eastAsia="Times New Roman" w:cs="Times New Roman"/>
          <w:szCs w:val="24"/>
        </w:rPr>
        <w:t>Έγινε παρεξήγηση.</w:t>
      </w:r>
    </w:p>
    <w:p w14:paraId="7814C999" w14:textId="77777777" w:rsidR="00D90BAD" w:rsidRDefault="009A27D8">
      <w:pPr>
        <w:spacing w:line="600" w:lineRule="auto"/>
        <w:ind w:firstLine="720"/>
        <w:jc w:val="both"/>
        <w:rPr>
          <w:rFonts w:eastAsia="Times New Roman"/>
          <w:bCs/>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 xml:space="preserve">): </w:t>
      </w:r>
      <w:r>
        <w:rPr>
          <w:rFonts w:eastAsia="Times New Roman"/>
          <w:bCs/>
        </w:rPr>
        <w:t>Έχετε τον λόγο.</w:t>
      </w:r>
    </w:p>
    <w:p w14:paraId="7814C99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olor w:val="000000"/>
          <w:szCs w:val="24"/>
        </w:rPr>
        <w:t>Ευχαριστώ, κύριε Πρόεδρε.</w:t>
      </w:r>
      <w:r>
        <w:rPr>
          <w:rFonts w:eastAsia="Times New Roman" w:cs="Times New Roman"/>
          <w:szCs w:val="24"/>
        </w:rPr>
        <w:t xml:space="preserve"> </w:t>
      </w:r>
    </w:p>
    <w:p w14:paraId="7814C99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Να κλείσει αυτή η συνεδρίαση, η οποία ξεκίνησε με μια μικρή θύελλα, να τελειώσει με ηρεμία. </w:t>
      </w:r>
    </w:p>
    <w:p w14:paraId="7814C99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Κατ’ αρχάς, για τις κυρώσεις είχα </w:t>
      </w:r>
      <w:r>
        <w:rPr>
          <w:rFonts w:eastAsia="Times New Roman" w:cs="Times New Roman"/>
          <w:szCs w:val="24"/>
        </w:rPr>
        <w:t xml:space="preserve">ακούσει </w:t>
      </w:r>
      <w:r>
        <w:rPr>
          <w:rFonts w:eastAsia="Times New Roman"/>
          <w:bCs/>
        </w:rPr>
        <w:t xml:space="preserve">προ </w:t>
      </w:r>
      <w:r>
        <w:rPr>
          <w:rFonts w:eastAsia="Times New Roman" w:cs="Times New Roman"/>
          <w:szCs w:val="24"/>
        </w:rPr>
        <w:t>ημερών τον Κοινοβουλευτικό Εκπρόσωπο της Νέας Δημοκρατίας</w:t>
      </w:r>
      <w:r>
        <w:rPr>
          <w:rFonts w:eastAsia="Times New Roman" w:cs="Times New Roman"/>
          <w:szCs w:val="24"/>
        </w:rPr>
        <w:t xml:space="preserve"> </w:t>
      </w:r>
      <w:r>
        <w:rPr>
          <w:rFonts w:eastAsia="Times New Roman" w:cs="Times New Roman"/>
          <w:szCs w:val="24"/>
        </w:rPr>
        <w:t>κ. Τζαβάρα, ο οποίος είπε ότι κάποιου είδους κυρώσεις πιθανόν να μη χρειάζονται εισαγωγή στο νομοθετικό Σώμα και επικύρωση από τη Βουλή. Θα μπορούσ</w:t>
      </w:r>
      <w:r>
        <w:rPr>
          <w:rFonts w:eastAsia="Times New Roman" w:cs="Times New Roman"/>
          <w:szCs w:val="24"/>
        </w:rPr>
        <w:t>αν</w:t>
      </w:r>
      <w:r>
        <w:rPr>
          <w:rFonts w:eastAsia="Times New Roman" w:cs="Times New Roman"/>
          <w:szCs w:val="24"/>
        </w:rPr>
        <w:t xml:space="preserve"> να είναι πιο απλές οι διαδικασίες, ν</w:t>
      </w:r>
      <w:r>
        <w:rPr>
          <w:rFonts w:eastAsia="Times New Roman" w:cs="Times New Roman"/>
          <w:szCs w:val="24"/>
        </w:rPr>
        <w:t>α καλύπτει την ελληνική δημοκρατία, να έχει την ίδια ισχύ, την ισχύ της κυρώσεως της διεθνούς συμβάσεως και να μην ταλαιπωρείται το Σώμα με μια εργασία η οποία απλώς δαπανά χρόνο και κόπο.</w:t>
      </w:r>
    </w:p>
    <w:p w14:paraId="7814C99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στην ουσία της </w:t>
      </w:r>
      <w:r>
        <w:rPr>
          <w:rFonts w:eastAsia="Times New Roman" w:cs="Times New Roman"/>
          <w:bCs/>
          <w:szCs w:val="24"/>
        </w:rPr>
        <w:t>τροπολογία</w:t>
      </w:r>
      <w:r>
        <w:rPr>
          <w:rFonts w:eastAsia="Times New Roman" w:cs="Times New Roman"/>
          <w:szCs w:val="24"/>
        </w:rPr>
        <w:t>ς, η οποία έγειρε και τ</w:t>
      </w:r>
      <w:r>
        <w:rPr>
          <w:rFonts w:eastAsia="Times New Roman" w:cs="Times New Roman"/>
          <w:szCs w:val="24"/>
        </w:rPr>
        <w:t xml:space="preserve">η μικρή θύελλα εν </w:t>
      </w:r>
      <w:proofErr w:type="spellStart"/>
      <w:r>
        <w:rPr>
          <w:rFonts w:eastAsia="Times New Roman" w:cs="Times New Roman"/>
          <w:szCs w:val="24"/>
        </w:rPr>
        <w:t>ποτηρίω</w:t>
      </w:r>
      <w:proofErr w:type="spellEnd"/>
      <w:r>
        <w:rPr>
          <w:rFonts w:eastAsia="Times New Roman" w:cs="Times New Roman"/>
          <w:szCs w:val="24"/>
        </w:rPr>
        <w:t xml:space="preserve"> στην αρχή της συνεδρίασης, θα ήθελα να θυμίσω στους συναδέλφους, κυρίως από τη Δημοκρατική Συμπαράταξη, τους συναδέλφους του ΠΑΣΟΚ εν </w:t>
      </w:r>
      <w:r>
        <w:rPr>
          <w:rFonts w:eastAsia="Times New Roman"/>
          <w:bCs/>
        </w:rPr>
        <w:t>προκειμένω,</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συμμετείχαν σε μια Κυβέρνηση το 2010, τη νομοθέτηση του ν.3839 του Γιάννη </w:t>
      </w:r>
      <w:proofErr w:type="spellStart"/>
      <w:r>
        <w:rPr>
          <w:rFonts w:eastAsia="Times New Roman" w:cs="Times New Roman"/>
          <w:szCs w:val="24"/>
        </w:rPr>
        <w:t>Ραγκούση</w:t>
      </w:r>
      <w:proofErr w:type="spellEnd"/>
      <w:r>
        <w:rPr>
          <w:rFonts w:eastAsia="Times New Roman" w:cs="Times New Roman"/>
          <w:szCs w:val="24"/>
        </w:rPr>
        <w:t xml:space="preserve">. Ο Γιάννης </w:t>
      </w:r>
      <w:proofErr w:type="spellStart"/>
      <w:r>
        <w:rPr>
          <w:rFonts w:eastAsia="Times New Roman" w:cs="Times New Roman"/>
          <w:szCs w:val="24"/>
        </w:rPr>
        <w:t>Ραγκούσης</w:t>
      </w:r>
      <w:proofErr w:type="spellEnd"/>
      <w:r>
        <w:rPr>
          <w:rFonts w:eastAsia="Times New Roman" w:cs="Times New Roman"/>
          <w:szCs w:val="24"/>
        </w:rPr>
        <w:t xml:space="preserve"> πρώτος εισήγαγε τις επιτροπές αξιολόγησης με κάποια προχωρημένα κριτήρια. Διορίστηκαν γενικοί διευθυντές. Λειτούργησαν οι επιτροπές αξιολόγησης. </w:t>
      </w:r>
    </w:p>
    <w:p w14:paraId="7814C99E" w14:textId="77777777" w:rsidR="00D90BAD" w:rsidRDefault="009A27D8">
      <w:pPr>
        <w:spacing w:line="600" w:lineRule="auto"/>
        <w:ind w:firstLine="720"/>
        <w:contextualSpacing/>
        <w:jc w:val="both"/>
        <w:rPr>
          <w:rFonts w:eastAsia="Times New Roman"/>
          <w:bCs/>
          <w:szCs w:val="24"/>
        </w:rPr>
      </w:pPr>
      <w:r>
        <w:rPr>
          <w:rFonts w:eastAsia="Times New Roman"/>
          <w:bCs/>
          <w:szCs w:val="24"/>
        </w:rPr>
        <w:t>Μετά</w:t>
      </w:r>
      <w:r>
        <w:rPr>
          <w:rFonts w:eastAsia="Times New Roman"/>
          <w:bCs/>
          <w:szCs w:val="24"/>
        </w:rPr>
        <w:t>,</w:t>
      </w:r>
      <w:r>
        <w:rPr>
          <w:rFonts w:eastAsia="Times New Roman"/>
          <w:bCs/>
          <w:szCs w:val="24"/>
        </w:rPr>
        <w:t xml:space="preserve"> σε μια άλλη κυβέρνηση</w:t>
      </w:r>
      <w:r>
        <w:rPr>
          <w:rFonts w:eastAsia="Times New Roman"/>
          <w:bCs/>
          <w:szCs w:val="24"/>
        </w:rPr>
        <w:t>,</w:t>
      </w:r>
      <w:r>
        <w:rPr>
          <w:rFonts w:eastAsia="Times New Roman"/>
          <w:bCs/>
          <w:szCs w:val="24"/>
        </w:rPr>
        <w:t xml:space="preserve"> το 2014 με Υπουργό Διοικητικής Μεταρρύθμισης τον Κυριάκο Μητσοτάκη, οι συγκυβερνώντες τότε Υπουργοί του ΠΑΣΟΚ ψήφισαν έναν νόμο και κυρίως</w:t>
      </w:r>
      <w:r>
        <w:rPr>
          <w:rFonts w:eastAsia="Times New Roman"/>
          <w:bCs/>
          <w:szCs w:val="24"/>
        </w:rPr>
        <w:t>,</w:t>
      </w:r>
      <w:r>
        <w:rPr>
          <w:rFonts w:eastAsia="Times New Roman"/>
          <w:bCs/>
          <w:szCs w:val="24"/>
        </w:rPr>
        <w:t xml:space="preserve"> επιδοκίμασαν ή δεν αποδοκίμασαν μια πρακτική του τότε Υπουργού Κυριάκου Μητσοτάκη</w:t>
      </w:r>
      <w:r>
        <w:rPr>
          <w:rFonts w:eastAsia="Times New Roman"/>
          <w:bCs/>
          <w:szCs w:val="24"/>
        </w:rPr>
        <w:t>,</w:t>
      </w:r>
      <w:r>
        <w:rPr>
          <w:rFonts w:eastAsia="Times New Roman"/>
          <w:bCs/>
          <w:szCs w:val="24"/>
        </w:rPr>
        <w:t xml:space="preserve"> ώστε με τις μεταβατικές διατάξει</w:t>
      </w:r>
      <w:r>
        <w:rPr>
          <w:rFonts w:eastAsia="Times New Roman"/>
          <w:bCs/>
          <w:szCs w:val="24"/>
        </w:rPr>
        <w:t xml:space="preserve">ς να ακυρώσει όλη την ουσία και όλη την εργασία που είχε γίνει από τον νόμο </w:t>
      </w:r>
      <w:proofErr w:type="spellStart"/>
      <w:r>
        <w:rPr>
          <w:rFonts w:eastAsia="Times New Roman"/>
          <w:bCs/>
          <w:szCs w:val="24"/>
        </w:rPr>
        <w:t>Ραγκούση</w:t>
      </w:r>
      <w:proofErr w:type="spellEnd"/>
      <w:r>
        <w:rPr>
          <w:rFonts w:eastAsia="Times New Roman"/>
          <w:bCs/>
          <w:szCs w:val="24"/>
        </w:rPr>
        <w:t xml:space="preserve">, να </w:t>
      </w:r>
      <w:proofErr w:type="spellStart"/>
      <w:r>
        <w:rPr>
          <w:rFonts w:eastAsia="Times New Roman"/>
          <w:bCs/>
          <w:szCs w:val="24"/>
        </w:rPr>
        <w:t>απονομοθετήσει</w:t>
      </w:r>
      <w:proofErr w:type="spellEnd"/>
      <w:r>
        <w:rPr>
          <w:rFonts w:eastAsia="Times New Roman"/>
          <w:bCs/>
          <w:szCs w:val="24"/>
        </w:rPr>
        <w:t xml:space="preserve"> ουσιαστικά και να διοριστούν γενικοί διευθυντές</w:t>
      </w:r>
      <w:r>
        <w:rPr>
          <w:rFonts w:eastAsia="Times New Roman"/>
          <w:bCs/>
          <w:szCs w:val="24"/>
        </w:rPr>
        <w:t>,</w:t>
      </w:r>
      <w:r>
        <w:rPr>
          <w:rFonts w:eastAsia="Times New Roman"/>
          <w:bCs/>
          <w:szCs w:val="24"/>
        </w:rPr>
        <w:t xml:space="preserve"> χωρίς κανένα κριτήριο. </w:t>
      </w:r>
    </w:p>
    <w:p w14:paraId="7814C99F" w14:textId="77777777" w:rsidR="00D90BAD" w:rsidRDefault="009A27D8">
      <w:pPr>
        <w:spacing w:line="600" w:lineRule="auto"/>
        <w:ind w:firstLine="720"/>
        <w:contextualSpacing/>
        <w:jc w:val="both"/>
        <w:rPr>
          <w:rFonts w:eastAsia="Times New Roman"/>
          <w:bCs/>
          <w:szCs w:val="24"/>
        </w:rPr>
      </w:pPr>
      <w:r>
        <w:rPr>
          <w:rFonts w:eastAsia="Times New Roman"/>
          <w:bCs/>
          <w:szCs w:val="24"/>
        </w:rPr>
        <w:t>Στο Υπουργείο Διοικητικής Μεταρρύθμισης</w:t>
      </w:r>
      <w:r>
        <w:rPr>
          <w:rFonts w:eastAsia="Times New Roman"/>
          <w:bCs/>
          <w:szCs w:val="24"/>
        </w:rPr>
        <w:t>,</w:t>
      </w:r>
      <w:r>
        <w:rPr>
          <w:rFonts w:eastAsia="Times New Roman"/>
          <w:bCs/>
          <w:szCs w:val="24"/>
        </w:rPr>
        <w:t xml:space="preserve"> από τους δεκατρείς οι οποίοι είχαν κρι</w:t>
      </w:r>
      <w:r>
        <w:rPr>
          <w:rFonts w:eastAsia="Times New Roman"/>
          <w:bCs/>
          <w:szCs w:val="24"/>
        </w:rPr>
        <w:t xml:space="preserve">θεί το 2010, γενικός διευθυντής διορίστηκε το 2014 ο νούμερο 13, ο έχων τα λιγότερα μόρια, ενώ ο </w:t>
      </w:r>
      <w:r>
        <w:rPr>
          <w:rFonts w:eastAsia="Times New Roman"/>
          <w:bCs/>
          <w:szCs w:val="24"/>
        </w:rPr>
        <w:lastRenderedPageBreak/>
        <w:t>νούμερο 1, ο κριθ</w:t>
      </w:r>
      <w:r>
        <w:rPr>
          <w:rFonts w:eastAsia="Times New Roman"/>
          <w:bCs/>
          <w:szCs w:val="24"/>
        </w:rPr>
        <w:t>εί</w:t>
      </w:r>
      <w:r>
        <w:rPr>
          <w:rFonts w:eastAsia="Times New Roman"/>
          <w:bCs/>
          <w:szCs w:val="24"/>
        </w:rPr>
        <w:t xml:space="preserve">ς με τα περισσότερα μόρια, βρέθηκε απλός υπάλληλος. Αυτά είναι αναλυτικά και τα έχει καταθέσει ο κ. </w:t>
      </w:r>
      <w:proofErr w:type="spellStart"/>
      <w:r>
        <w:rPr>
          <w:rFonts w:eastAsia="Times New Roman"/>
          <w:bCs/>
          <w:szCs w:val="24"/>
        </w:rPr>
        <w:t>Ραγκούσης</w:t>
      </w:r>
      <w:proofErr w:type="spellEnd"/>
      <w:r>
        <w:rPr>
          <w:rFonts w:eastAsia="Times New Roman"/>
          <w:bCs/>
          <w:szCs w:val="24"/>
        </w:rPr>
        <w:t xml:space="preserve"> τον Οκτώβριο του 2014, με την </w:t>
      </w:r>
      <w:r>
        <w:rPr>
          <w:rFonts w:eastAsia="Times New Roman"/>
          <w:bCs/>
          <w:szCs w:val="24"/>
        </w:rPr>
        <w:t xml:space="preserve">πλήρη </w:t>
      </w:r>
      <w:proofErr w:type="spellStart"/>
      <w:r>
        <w:rPr>
          <w:rFonts w:eastAsia="Times New Roman"/>
          <w:bCs/>
          <w:szCs w:val="24"/>
        </w:rPr>
        <w:t>απονομοθέτηση</w:t>
      </w:r>
      <w:proofErr w:type="spellEnd"/>
      <w:r>
        <w:rPr>
          <w:rFonts w:eastAsia="Times New Roman"/>
          <w:bCs/>
          <w:szCs w:val="24"/>
        </w:rPr>
        <w:t xml:space="preserve"> των αξιολογήσεων του 2010 και όλου του νομοθετικού πλαισίου. Έχουν </w:t>
      </w:r>
      <w:proofErr w:type="spellStart"/>
      <w:r>
        <w:rPr>
          <w:rFonts w:eastAsia="Times New Roman"/>
          <w:bCs/>
          <w:szCs w:val="24"/>
        </w:rPr>
        <w:t>περιγραφεί</w:t>
      </w:r>
      <w:proofErr w:type="spellEnd"/>
      <w:r>
        <w:rPr>
          <w:rFonts w:eastAsia="Times New Roman"/>
          <w:bCs/>
          <w:szCs w:val="24"/>
        </w:rPr>
        <w:t xml:space="preserve"> ως «νύχτα του Αγίου Βαρθολομαίου». </w:t>
      </w:r>
    </w:p>
    <w:p w14:paraId="7814C9A0" w14:textId="77777777" w:rsidR="00D90BAD" w:rsidRDefault="009A27D8">
      <w:pPr>
        <w:spacing w:line="600" w:lineRule="auto"/>
        <w:ind w:firstLine="720"/>
        <w:contextualSpacing/>
        <w:jc w:val="both"/>
        <w:rPr>
          <w:rFonts w:eastAsia="Times New Roman"/>
          <w:bCs/>
          <w:szCs w:val="24"/>
        </w:rPr>
      </w:pPr>
      <w:r>
        <w:rPr>
          <w:rFonts w:eastAsia="Times New Roman"/>
          <w:bCs/>
          <w:szCs w:val="24"/>
        </w:rPr>
        <w:t>Η δε Ένωση Αποφοίτων της Δημόσιας Σχολής Εθνικής Διοίκησης περιέγραψε την περίοδο από το καλοκαίρι του 2014 ως το τέλος το</w:t>
      </w:r>
      <w:r>
        <w:rPr>
          <w:rFonts w:eastAsia="Times New Roman"/>
          <w:bCs/>
          <w:szCs w:val="24"/>
        </w:rPr>
        <w:t xml:space="preserve">υ έτους ως επαναφορά στο οθωμανικό δίκαιο. Μπορούμε να αντιληφθούμε αυτά τα πράγματα; </w:t>
      </w:r>
    </w:p>
    <w:p w14:paraId="7814C9A1" w14:textId="77777777" w:rsidR="00D90BAD" w:rsidRDefault="009A27D8">
      <w:pPr>
        <w:spacing w:line="600" w:lineRule="auto"/>
        <w:ind w:firstLine="720"/>
        <w:contextualSpacing/>
        <w:jc w:val="both"/>
        <w:rPr>
          <w:rFonts w:eastAsia="Times New Roman"/>
          <w:bCs/>
          <w:szCs w:val="24"/>
        </w:rPr>
      </w:pPr>
      <w:r>
        <w:rPr>
          <w:rFonts w:eastAsia="Times New Roman"/>
          <w:bCs/>
          <w:szCs w:val="24"/>
        </w:rPr>
        <w:t>Εγώ και από αυτό το Βήμα, όταν συζητείτο ο νόμος Βερναρδάκη -τον οποίο βελτιώνει, υποστηρίζει και εφαρμόζει η νυν Υπουργός- είχα πει ότι τα περασμένα αρκετά χρόνια σ’ αυ</w:t>
      </w:r>
      <w:r>
        <w:rPr>
          <w:rFonts w:eastAsia="Times New Roman"/>
          <w:bCs/>
          <w:szCs w:val="24"/>
        </w:rPr>
        <w:t xml:space="preserve">τόν τον ερειπιώνα που αποκαλείται </w:t>
      </w:r>
      <w:r>
        <w:rPr>
          <w:rFonts w:eastAsia="Times New Roman"/>
          <w:bCs/>
          <w:szCs w:val="24"/>
        </w:rPr>
        <w:t>«</w:t>
      </w:r>
      <w:r>
        <w:rPr>
          <w:rFonts w:eastAsia="Times New Roman"/>
          <w:bCs/>
          <w:szCs w:val="24"/>
        </w:rPr>
        <w:t xml:space="preserve">ελληνικό κράτος», το οποίο είναι εχθρικό έναντι του πολίτη και φιλικό έναντι των παρασιτικών ελίτ, τιμούμε τη μνήμη του Σάκη Πεπονή για το ΑΣΕΠ, όπως επίσης και την εργασία του Γιάννη </w:t>
      </w:r>
      <w:proofErr w:type="spellStart"/>
      <w:r>
        <w:rPr>
          <w:rFonts w:eastAsia="Times New Roman"/>
          <w:bCs/>
          <w:szCs w:val="24"/>
        </w:rPr>
        <w:t>Ραγκούση</w:t>
      </w:r>
      <w:proofErr w:type="spellEnd"/>
      <w:r>
        <w:rPr>
          <w:rFonts w:eastAsia="Times New Roman"/>
          <w:bCs/>
          <w:szCs w:val="24"/>
        </w:rPr>
        <w:t xml:space="preserve"> το 2010 για τη </w:t>
      </w:r>
      <w:r>
        <w:rPr>
          <w:rFonts w:eastAsia="Times New Roman"/>
          <w:bCs/>
          <w:szCs w:val="24"/>
        </w:rPr>
        <w:t>«</w:t>
      </w:r>
      <w:r>
        <w:rPr>
          <w:rFonts w:eastAsia="Times New Roman"/>
          <w:bCs/>
          <w:szCs w:val="24"/>
        </w:rPr>
        <w:t>ΔΙΑΥΓΕΙΑ</w:t>
      </w:r>
      <w:r>
        <w:rPr>
          <w:rFonts w:eastAsia="Times New Roman"/>
          <w:bCs/>
          <w:szCs w:val="24"/>
        </w:rPr>
        <w:t>»</w:t>
      </w:r>
      <w:r>
        <w:rPr>
          <w:rFonts w:eastAsia="Times New Roman"/>
          <w:bCs/>
          <w:szCs w:val="24"/>
        </w:rPr>
        <w:t xml:space="preserve">. </w:t>
      </w:r>
      <w:proofErr w:type="spellStart"/>
      <w:r>
        <w:rPr>
          <w:rFonts w:eastAsia="Times New Roman"/>
          <w:bCs/>
          <w:szCs w:val="24"/>
        </w:rPr>
        <w:t>Ε</w:t>
      </w:r>
      <w:r>
        <w:rPr>
          <w:rFonts w:eastAsia="Times New Roman"/>
          <w:bCs/>
          <w:szCs w:val="24"/>
        </w:rPr>
        <w:t>πανανομοθετούμε</w:t>
      </w:r>
      <w:proofErr w:type="spellEnd"/>
      <w:r>
        <w:rPr>
          <w:rFonts w:eastAsia="Times New Roman"/>
          <w:bCs/>
          <w:szCs w:val="24"/>
        </w:rPr>
        <w:t xml:space="preserve"> ουσιαστικά</w:t>
      </w:r>
      <w:r>
        <w:rPr>
          <w:rFonts w:eastAsia="Times New Roman"/>
          <w:bCs/>
          <w:szCs w:val="24"/>
        </w:rPr>
        <w:t>,</w:t>
      </w:r>
      <w:r>
        <w:rPr>
          <w:rFonts w:eastAsia="Times New Roman"/>
          <w:bCs/>
          <w:szCs w:val="24"/>
        </w:rPr>
        <w:t xml:space="preserve"> πράγματα τα οποία κατέρρευσαν στο τέλος του 2014 από τον νυν Αρχηγό της Αξιωματικής Αντιπολίτευσης. </w:t>
      </w:r>
    </w:p>
    <w:p w14:paraId="7814C9A2" w14:textId="77777777" w:rsidR="00D90BAD" w:rsidRDefault="009A27D8">
      <w:pPr>
        <w:spacing w:line="600" w:lineRule="auto"/>
        <w:ind w:firstLine="720"/>
        <w:contextualSpacing/>
        <w:jc w:val="both"/>
        <w:rPr>
          <w:rFonts w:eastAsia="Times New Roman"/>
          <w:bCs/>
          <w:szCs w:val="24"/>
        </w:rPr>
      </w:pPr>
      <w:r>
        <w:rPr>
          <w:rFonts w:eastAsia="Times New Roman"/>
          <w:bCs/>
          <w:szCs w:val="24"/>
        </w:rPr>
        <w:lastRenderedPageBreak/>
        <w:t>Και τώρα θα πω δυο κουβέντες γι’ αυτό το ανοίκειο ύφος και αυτήν τη ρητορική</w:t>
      </w:r>
      <w:r>
        <w:rPr>
          <w:rFonts w:eastAsia="Times New Roman"/>
          <w:bCs/>
          <w:szCs w:val="24"/>
        </w:rPr>
        <w:t>,</w:t>
      </w:r>
      <w:r>
        <w:rPr>
          <w:rFonts w:eastAsia="Times New Roman"/>
          <w:bCs/>
          <w:szCs w:val="24"/>
        </w:rPr>
        <w:t xml:space="preserve"> η οποία ξεσπάει ξαφνικά και οι οποίες έχουν ένα γ</w:t>
      </w:r>
      <w:r>
        <w:rPr>
          <w:rFonts w:eastAsia="Times New Roman"/>
          <w:bCs/>
          <w:szCs w:val="24"/>
        </w:rPr>
        <w:t xml:space="preserve">ενικότερο ενδιαφέρον. </w:t>
      </w:r>
    </w:p>
    <w:p w14:paraId="7814C9A3" w14:textId="77777777" w:rsidR="00D90BAD" w:rsidRDefault="009A27D8">
      <w:pPr>
        <w:spacing w:line="600" w:lineRule="auto"/>
        <w:ind w:firstLine="720"/>
        <w:contextualSpacing/>
        <w:jc w:val="both"/>
        <w:rPr>
          <w:rFonts w:eastAsia="Times New Roman"/>
          <w:bCs/>
          <w:szCs w:val="24"/>
        </w:rPr>
      </w:pPr>
      <w:r>
        <w:rPr>
          <w:rFonts w:eastAsia="Times New Roman"/>
          <w:bCs/>
          <w:szCs w:val="24"/>
        </w:rPr>
        <w:t xml:space="preserve">Μιλάμε για τη Μεταπολίτευση, πόσο κακιά ήταν ή πόσο καλή ήταν. Οι περισσότεροι από εδώ είμαστε τέκνα της Μεταπολίτευσης, άνθρωποι οι οποίοι ανδρώθηκαν στη δεκαετία του ’70 και </w:t>
      </w:r>
      <w:proofErr w:type="spellStart"/>
      <w:r>
        <w:rPr>
          <w:rFonts w:eastAsia="Times New Roman"/>
          <w:bCs/>
          <w:szCs w:val="24"/>
        </w:rPr>
        <w:t>διήνυσαν</w:t>
      </w:r>
      <w:proofErr w:type="spellEnd"/>
      <w:r>
        <w:rPr>
          <w:rFonts w:eastAsia="Times New Roman"/>
          <w:bCs/>
          <w:szCs w:val="24"/>
        </w:rPr>
        <w:t xml:space="preserve"> όλη αυτήν την πρωτοφανή ευημερία. </w:t>
      </w:r>
    </w:p>
    <w:p w14:paraId="7814C9A4" w14:textId="77777777" w:rsidR="00D90BAD" w:rsidRDefault="009A27D8">
      <w:pPr>
        <w:spacing w:line="600" w:lineRule="auto"/>
        <w:ind w:firstLine="720"/>
        <w:contextualSpacing/>
        <w:jc w:val="both"/>
        <w:rPr>
          <w:rFonts w:eastAsia="Times New Roman"/>
          <w:bCs/>
          <w:szCs w:val="24"/>
        </w:rPr>
      </w:pPr>
      <w:r>
        <w:rPr>
          <w:rFonts w:eastAsia="Times New Roman"/>
          <w:bCs/>
          <w:szCs w:val="24"/>
        </w:rPr>
        <w:t>Ήταν όμως και</w:t>
      </w:r>
      <w:r>
        <w:rPr>
          <w:rFonts w:eastAsia="Times New Roman"/>
          <w:bCs/>
          <w:szCs w:val="24"/>
        </w:rPr>
        <w:t xml:space="preserve"> μια ευημερία με δανεικά, μια ευημερία που μας οδήγησε σε πόνο, μια ευημερία που μας οδήγησε σ’ αυτό το ιστορικό μεταίχμιο που ζούμε. Ήταν η Μεταπολίτευση η οποία συνέχισε και εν μέρει δικαίωσε τους πόθους του λαού τη δεκαετία του ’60, τη χαμένη Άνοιξη του</w:t>
      </w:r>
      <w:r>
        <w:rPr>
          <w:rFonts w:eastAsia="Times New Roman"/>
          <w:bCs/>
          <w:szCs w:val="24"/>
        </w:rPr>
        <w:t xml:space="preserve"> ’60 για δικαιοσύνη, για ισοπολιτεία, για προκοπή, για μόρφωση. Ήταν η Μεταπολίτευση</w:t>
      </w:r>
      <w:r>
        <w:rPr>
          <w:rFonts w:eastAsia="Times New Roman"/>
          <w:bCs/>
          <w:szCs w:val="24"/>
        </w:rPr>
        <w:t>,</w:t>
      </w:r>
      <w:r>
        <w:rPr>
          <w:rFonts w:eastAsia="Times New Roman"/>
          <w:bCs/>
          <w:szCs w:val="24"/>
        </w:rPr>
        <w:t xml:space="preserve"> η οποία έφερε την ποθητή εθνική συμφιλίωση και την αναγνώριση της Εθνικής Αντίστασης και οι πολιτικές δυνάμεις ανέβηκαν μαζί στον </w:t>
      </w:r>
      <w:proofErr w:type="spellStart"/>
      <w:r>
        <w:rPr>
          <w:rFonts w:eastAsia="Times New Roman"/>
          <w:bCs/>
          <w:szCs w:val="24"/>
        </w:rPr>
        <w:t>Γοργοπόταμο</w:t>
      </w:r>
      <w:proofErr w:type="spellEnd"/>
      <w:r>
        <w:rPr>
          <w:rFonts w:eastAsia="Times New Roman"/>
          <w:bCs/>
          <w:szCs w:val="24"/>
        </w:rPr>
        <w:t xml:space="preserve">. </w:t>
      </w:r>
    </w:p>
    <w:p w14:paraId="7814C9A5" w14:textId="77777777" w:rsidR="00D90BAD" w:rsidRDefault="009A27D8">
      <w:pPr>
        <w:spacing w:line="600" w:lineRule="auto"/>
        <w:ind w:firstLine="720"/>
        <w:contextualSpacing/>
        <w:jc w:val="both"/>
        <w:rPr>
          <w:rFonts w:eastAsia="Times New Roman"/>
          <w:bCs/>
          <w:szCs w:val="24"/>
        </w:rPr>
      </w:pPr>
      <w:r>
        <w:rPr>
          <w:rFonts w:eastAsia="Times New Roman"/>
          <w:bCs/>
          <w:szCs w:val="24"/>
        </w:rPr>
        <w:t>Όμως, ήταν και η Μεταπολίτ</w:t>
      </w:r>
      <w:r>
        <w:rPr>
          <w:rFonts w:eastAsia="Times New Roman"/>
          <w:bCs/>
          <w:szCs w:val="24"/>
        </w:rPr>
        <w:t>ευση με το ήθος και το έθος του «Βαρελάδικου», του «</w:t>
      </w:r>
      <w:r>
        <w:rPr>
          <w:rFonts w:eastAsia="Times New Roman"/>
          <w:bCs/>
          <w:szCs w:val="24"/>
          <w:lang w:val="en-US"/>
        </w:rPr>
        <w:t>Nitro</w:t>
      </w:r>
      <w:r>
        <w:rPr>
          <w:rFonts w:eastAsia="Times New Roman"/>
          <w:bCs/>
          <w:szCs w:val="24"/>
        </w:rPr>
        <w:t>» και του «</w:t>
      </w:r>
      <w:r>
        <w:rPr>
          <w:rFonts w:eastAsia="Times New Roman"/>
          <w:bCs/>
          <w:szCs w:val="24"/>
          <w:lang w:val="en-US"/>
        </w:rPr>
        <w:t>Flash</w:t>
      </w:r>
      <w:r>
        <w:rPr>
          <w:rFonts w:eastAsia="Times New Roman"/>
          <w:bCs/>
          <w:szCs w:val="24"/>
        </w:rPr>
        <w:t xml:space="preserve">». Ήταν και αυτά! Και αυτά είναι μέσα στον λογαριασμό και τα πληρώνουμε. </w:t>
      </w:r>
    </w:p>
    <w:p w14:paraId="7814C9A6" w14:textId="77777777" w:rsidR="00D90BAD" w:rsidRDefault="009A27D8">
      <w:pPr>
        <w:spacing w:line="600" w:lineRule="auto"/>
        <w:ind w:firstLine="720"/>
        <w:contextualSpacing/>
        <w:jc w:val="both"/>
        <w:rPr>
          <w:rFonts w:eastAsia="Times New Roman"/>
          <w:bCs/>
          <w:szCs w:val="24"/>
        </w:rPr>
      </w:pPr>
      <w:r>
        <w:rPr>
          <w:rFonts w:eastAsia="Times New Roman"/>
          <w:bCs/>
          <w:szCs w:val="24"/>
        </w:rPr>
        <w:lastRenderedPageBreak/>
        <w:t>Ήταν η Μεταπολίτευση με τη «φούσκα» του χρηματιστηρίου, για την οποία ουδείς πλήρωσε, για τα 100-120 δισεκατο</w:t>
      </w:r>
      <w:r>
        <w:rPr>
          <w:rFonts w:eastAsia="Times New Roman"/>
          <w:bCs/>
          <w:szCs w:val="24"/>
        </w:rPr>
        <w:t>μμύρια</w:t>
      </w:r>
      <w:r>
        <w:rPr>
          <w:rFonts w:eastAsia="Times New Roman"/>
          <w:bCs/>
          <w:szCs w:val="24"/>
        </w:rPr>
        <w:t>,</w:t>
      </w:r>
      <w:r>
        <w:rPr>
          <w:rFonts w:eastAsia="Times New Roman"/>
          <w:bCs/>
          <w:szCs w:val="24"/>
        </w:rPr>
        <w:t xml:space="preserve"> τα οποία μετακινήθηκαν από τις αποταμιεύσεις της μικρομεσαίας τάξης στις κάσες, στα χρηματιστήρια νυν χρεωκοπημένων επιχειρήσεω</w:t>
      </w:r>
      <w:r>
        <w:rPr>
          <w:rFonts w:eastAsia="Times New Roman"/>
          <w:bCs/>
          <w:szCs w:val="24"/>
        </w:rPr>
        <w:t>ν</w:t>
      </w:r>
      <w:r>
        <w:rPr>
          <w:rFonts w:eastAsia="Times New Roman"/>
          <w:bCs/>
          <w:szCs w:val="24"/>
        </w:rPr>
        <w:t xml:space="preserve"> με πλούσιους επιχειρηματίες. </w:t>
      </w:r>
    </w:p>
    <w:p w14:paraId="7814C9A7" w14:textId="77777777" w:rsidR="00D90BAD" w:rsidRDefault="009A27D8">
      <w:pPr>
        <w:spacing w:line="600" w:lineRule="auto"/>
        <w:ind w:firstLine="720"/>
        <w:contextualSpacing/>
        <w:jc w:val="both"/>
        <w:rPr>
          <w:rFonts w:eastAsia="Times New Roman"/>
          <w:bCs/>
          <w:szCs w:val="24"/>
        </w:rPr>
      </w:pPr>
      <w:r>
        <w:rPr>
          <w:rFonts w:eastAsia="Times New Roman"/>
          <w:bCs/>
          <w:szCs w:val="24"/>
        </w:rPr>
        <w:t>Είναι η Μεταπολίτευση της διαπλοκής και της διαφθοράς</w:t>
      </w:r>
      <w:r>
        <w:rPr>
          <w:rFonts w:eastAsia="Times New Roman"/>
          <w:bCs/>
          <w:szCs w:val="24"/>
        </w:rPr>
        <w:t>,</w:t>
      </w:r>
      <w:r>
        <w:rPr>
          <w:rFonts w:eastAsia="Times New Roman"/>
          <w:bCs/>
          <w:szCs w:val="24"/>
        </w:rPr>
        <w:t xml:space="preserve"> η οποία έγινε αντικείμενο διεθνούς</w:t>
      </w:r>
      <w:r>
        <w:rPr>
          <w:rFonts w:eastAsia="Times New Roman"/>
          <w:bCs/>
          <w:szCs w:val="24"/>
        </w:rPr>
        <w:t xml:space="preserve"> μελέτης και διεθνούς χλευασμού. Είναι η Μεταπολίτευση της ευημερίας με δανεικά, για την οποία όλοι έχουμε ευθύνη. Όμως, αυτοί που κυβερνούσαν</w:t>
      </w:r>
      <w:r>
        <w:rPr>
          <w:rFonts w:eastAsia="Times New Roman"/>
          <w:bCs/>
          <w:szCs w:val="24"/>
        </w:rPr>
        <w:t>,</w:t>
      </w:r>
      <w:r>
        <w:rPr>
          <w:rFonts w:eastAsia="Times New Roman"/>
          <w:bCs/>
          <w:szCs w:val="24"/>
        </w:rPr>
        <w:t xml:space="preserve"> λίγο περισσότερο να κάνουν αυτοκριτική, για να λυτρωθούν έναντι του μεγάλου </w:t>
      </w:r>
      <w:proofErr w:type="spellStart"/>
      <w:r>
        <w:rPr>
          <w:rFonts w:eastAsia="Times New Roman"/>
          <w:bCs/>
          <w:szCs w:val="24"/>
        </w:rPr>
        <w:t>κριτού</w:t>
      </w:r>
      <w:proofErr w:type="spellEnd"/>
      <w:r>
        <w:rPr>
          <w:rFonts w:eastAsia="Times New Roman"/>
          <w:bCs/>
          <w:szCs w:val="24"/>
        </w:rPr>
        <w:t>. Και είναι η Μεταπολίτευση τη</w:t>
      </w:r>
      <w:r>
        <w:rPr>
          <w:rFonts w:eastAsia="Times New Roman"/>
          <w:bCs/>
          <w:szCs w:val="24"/>
        </w:rPr>
        <w:t xml:space="preserve">ς χρεωκοπίας, την οποία ζούμε σε ένα επταετές σπιράλ τώρα. </w:t>
      </w:r>
    </w:p>
    <w:p w14:paraId="7814C9A8" w14:textId="77777777" w:rsidR="00D90BAD" w:rsidRDefault="009A27D8">
      <w:pPr>
        <w:spacing w:line="600" w:lineRule="auto"/>
        <w:ind w:firstLine="720"/>
        <w:contextualSpacing/>
        <w:jc w:val="both"/>
        <w:rPr>
          <w:rFonts w:eastAsia="Times New Roman"/>
          <w:bCs/>
          <w:szCs w:val="24"/>
        </w:rPr>
      </w:pPr>
      <w:r>
        <w:rPr>
          <w:rFonts w:eastAsia="Times New Roman"/>
          <w:bCs/>
          <w:szCs w:val="24"/>
        </w:rPr>
        <w:t xml:space="preserve">(Στο σημείο αυτό </w:t>
      </w:r>
      <w:r>
        <w:rPr>
          <w:rFonts w:eastAsia="Times New Roman"/>
          <w:bCs/>
          <w:szCs w:val="24"/>
        </w:rPr>
        <w:t xml:space="preserve">κτυπάει </w:t>
      </w:r>
      <w:r>
        <w:rPr>
          <w:rFonts w:eastAsia="Times New Roman"/>
          <w:bCs/>
          <w:szCs w:val="24"/>
        </w:rPr>
        <w:t>το κουδούνι λήξεως του χρόνου ομιλίας του κυρίου Βουλευτή)</w:t>
      </w:r>
    </w:p>
    <w:p w14:paraId="7814C9A9" w14:textId="77777777" w:rsidR="00D90BAD" w:rsidRDefault="009A27D8">
      <w:pPr>
        <w:spacing w:line="600" w:lineRule="auto"/>
        <w:ind w:firstLine="720"/>
        <w:contextualSpacing/>
        <w:jc w:val="both"/>
        <w:rPr>
          <w:rFonts w:eastAsia="Times New Roman"/>
          <w:bCs/>
          <w:szCs w:val="24"/>
        </w:rPr>
      </w:pPr>
      <w:r>
        <w:rPr>
          <w:rFonts w:eastAsia="Times New Roman"/>
          <w:bCs/>
          <w:szCs w:val="24"/>
        </w:rPr>
        <w:t>Σε αυτή την Αίθουσα που είμαστε</w:t>
      </w:r>
      <w:r>
        <w:rPr>
          <w:rFonts w:eastAsia="Times New Roman"/>
          <w:bCs/>
          <w:szCs w:val="24"/>
        </w:rPr>
        <w:t>,</w:t>
      </w:r>
      <w:r>
        <w:rPr>
          <w:rFonts w:eastAsia="Times New Roman"/>
          <w:bCs/>
          <w:szCs w:val="24"/>
        </w:rPr>
        <w:t xml:space="preserve"> ας αναλογιστούμε</w:t>
      </w:r>
      <w:r>
        <w:rPr>
          <w:rFonts w:eastAsia="Times New Roman"/>
          <w:bCs/>
          <w:szCs w:val="24"/>
        </w:rPr>
        <w:t>,</w:t>
      </w:r>
      <w:r>
        <w:rPr>
          <w:rFonts w:eastAsia="Times New Roman"/>
          <w:bCs/>
          <w:szCs w:val="24"/>
        </w:rPr>
        <w:t xml:space="preserve"> όχι μόνο πόσες ευθύνες έχουμε για τα σαράντα χρόνια που πέρασαν, αλλά τι ευθύνες έχουμε απέναντι στους ανθρώπους</w:t>
      </w:r>
      <w:r>
        <w:rPr>
          <w:rFonts w:eastAsia="Times New Roman"/>
          <w:bCs/>
          <w:szCs w:val="24"/>
        </w:rPr>
        <w:t>,</w:t>
      </w:r>
      <w:r>
        <w:rPr>
          <w:rFonts w:eastAsia="Times New Roman"/>
          <w:bCs/>
          <w:szCs w:val="24"/>
        </w:rPr>
        <w:t xml:space="preserve"> που έρχονται μπροστά μας, απέναντι στους νέους των δεκαπέντε, είκοσι, είκοσι πέντε, τριάντα ετών, απέναντι σ’ αυτούς που υφίστανται το </w:t>
      </w:r>
      <w:r>
        <w:rPr>
          <w:rFonts w:eastAsia="Times New Roman"/>
          <w:bCs/>
          <w:szCs w:val="24"/>
          <w:lang w:val="en-US"/>
        </w:rPr>
        <w:t>brain</w:t>
      </w:r>
      <w:r>
        <w:rPr>
          <w:rFonts w:eastAsia="Times New Roman"/>
          <w:bCs/>
          <w:szCs w:val="24"/>
        </w:rPr>
        <w:t xml:space="preserve"> </w:t>
      </w:r>
      <w:r>
        <w:rPr>
          <w:rFonts w:eastAsia="Times New Roman"/>
          <w:bCs/>
          <w:szCs w:val="24"/>
          <w:lang w:val="en-US"/>
        </w:rPr>
        <w:t>drain</w:t>
      </w:r>
      <w:r>
        <w:rPr>
          <w:rFonts w:eastAsia="Times New Roman"/>
          <w:bCs/>
          <w:szCs w:val="24"/>
        </w:rPr>
        <w:t xml:space="preserve"> και τον τρίτο μεγάλο κύκλο μετανάστευσης σε </w:t>
      </w:r>
      <w:r>
        <w:rPr>
          <w:rFonts w:eastAsia="Times New Roman"/>
          <w:bCs/>
          <w:szCs w:val="24"/>
        </w:rPr>
        <w:lastRenderedPageBreak/>
        <w:t xml:space="preserve">έναν αιώνα και να δούμε αν έχουμε και το διανοητικό ανάστημα, αλλά και τα ψυχικά αποθέματα για αυτοκριτική και να πάμε σε μια νέα εθνική σύνθεση. </w:t>
      </w:r>
    </w:p>
    <w:p w14:paraId="7814C9AA" w14:textId="77777777" w:rsidR="00D90BAD" w:rsidRDefault="009A27D8">
      <w:pPr>
        <w:spacing w:line="600" w:lineRule="auto"/>
        <w:ind w:firstLine="720"/>
        <w:contextualSpacing/>
        <w:jc w:val="both"/>
        <w:rPr>
          <w:rFonts w:eastAsia="Times New Roman"/>
          <w:bCs/>
          <w:szCs w:val="24"/>
        </w:rPr>
      </w:pPr>
      <w:r>
        <w:rPr>
          <w:rFonts w:eastAsia="Times New Roman"/>
          <w:bCs/>
          <w:szCs w:val="24"/>
        </w:rPr>
        <w:t>Όσον αφορά όλα τα άλλα</w:t>
      </w:r>
      <w:r>
        <w:rPr>
          <w:rFonts w:eastAsia="Times New Roman"/>
          <w:bCs/>
          <w:szCs w:val="24"/>
        </w:rPr>
        <w:t>,</w:t>
      </w:r>
      <w:r>
        <w:rPr>
          <w:rFonts w:eastAsia="Times New Roman"/>
          <w:bCs/>
          <w:szCs w:val="24"/>
        </w:rPr>
        <w:t xml:space="preserve"> με τις κάλπικες δημαγωγίες, τις κυβ</w:t>
      </w:r>
      <w:r>
        <w:rPr>
          <w:rFonts w:eastAsia="Times New Roman"/>
          <w:bCs/>
          <w:szCs w:val="24"/>
        </w:rPr>
        <w:t xml:space="preserve">ιστήσεις και τις αλληλοκατηγορίες, εδώ είναι οι άνθρωποι που μας ακούνε, οι </w:t>
      </w:r>
      <w:proofErr w:type="spellStart"/>
      <w:r>
        <w:rPr>
          <w:rFonts w:eastAsia="Times New Roman"/>
          <w:bCs/>
          <w:szCs w:val="24"/>
        </w:rPr>
        <w:t>Συνέλληνές</w:t>
      </w:r>
      <w:proofErr w:type="spellEnd"/>
      <w:r>
        <w:rPr>
          <w:rFonts w:eastAsia="Times New Roman"/>
          <w:bCs/>
          <w:szCs w:val="24"/>
        </w:rPr>
        <w:t xml:space="preserve"> μας, και ας μας κρίνουν. </w:t>
      </w:r>
    </w:p>
    <w:p w14:paraId="7814C9AB" w14:textId="77777777" w:rsidR="00D90BAD" w:rsidRDefault="009A27D8">
      <w:pPr>
        <w:spacing w:line="600" w:lineRule="auto"/>
        <w:ind w:firstLine="720"/>
        <w:contextualSpacing/>
        <w:jc w:val="both"/>
        <w:rPr>
          <w:rFonts w:eastAsia="Times New Roman"/>
          <w:bCs/>
          <w:szCs w:val="24"/>
        </w:rPr>
      </w:pPr>
      <w:r>
        <w:rPr>
          <w:rFonts w:eastAsia="Times New Roman"/>
          <w:bCs/>
          <w:szCs w:val="24"/>
        </w:rPr>
        <w:t xml:space="preserve">Ευχαριστώ πολύ, κύριε Πρόεδρε. </w:t>
      </w:r>
    </w:p>
    <w:p w14:paraId="7814C9AC" w14:textId="77777777" w:rsidR="00D90BAD" w:rsidRDefault="009A27D8">
      <w:pPr>
        <w:spacing w:line="600" w:lineRule="auto"/>
        <w:ind w:firstLine="720"/>
        <w:jc w:val="both"/>
        <w:rPr>
          <w:rFonts w:eastAsia="Times New Roman" w:cs="Times New Roman"/>
        </w:rPr>
      </w:pPr>
      <w:r>
        <w:rPr>
          <w:rFonts w:eastAsia="Times New Roman"/>
          <w:b/>
        </w:rPr>
        <w:t>ΠΡΟΕΔΡΕΥΩΝ (Δημήτριος Κρεμαστινός):</w:t>
      </w:r>
      <w:r>
        <w:rPr>
          <w:rFonts w:eastAsia="Times New Roman"/>
        </w:rPr>
        <w:t xml:space="preserve"> </w:t>
      </w:r>
      <w:r>
        <w:rPr>
          <w:rFonts w:eastAsia="Times New Roman" w:cs="Times New Roman"/>
        </w:rPr>
        <w:t xml:space="preserve">Και εμείς ευχαριστούμε. </w:t>
      </w:r>
    </w:p>
    <w:p w14:paraId="7814C9AD" w14:textId="77777777" w:rsidR="00D90BAD" w:rsidRDefault="009A27D8">
      <w:pPr>
        <w:spacing w:line="600" w:lineRule="auto"/>
        <w:ind w:firstLine="720"/>
        <w:jc w:val="both"/>
        <w:rPr>
          <w:rFonts w:eastAsia="Times New Roman" w:cs="Times New Roman"/>
        </w:rPr>
      </w:pPr>
      <w:r>
        <w:rPr>
          <w:rFonts w:eastAsia="Times New Roman" w:cs="Times New Roman"/>
        </w:rPr>
        <w:t>Έ</w:t>
      </w:r>
      <w:r>
        <w:rPr>
          <w:rFonts w:eastAsia="Times New Roman" w:cs="Times New Roman"/>
        </w:rPr>
        <w:t xml:space="preserve">χω την τιμή να ανακοινώσω στο Σώμα ότι τη </w:t>
      </w:r>
      <w:r>
        <w:rPr>
          <w:rFonts w:eastAsia="Times New Roman" w:cs="Times New Roman"/>
        </w:rPr>
        <w:t>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μαθητές και</w:t>
      </w:r>
      <w:r>
        <w:rPr>
          <w:rFonts w:eastAsia="Times New Roman" w:cs="Times New Roman"/>
        </w:rPr>
        <w:t xml:space="preserve"> μαθήτριες και δύο εκπαιδευτικοί συνοδοί τους από το 5</w:t>
      </w:r>
      <w:r>
        <w:rPr>
          <w:rFonts w:eastAsia="Times New Roman" w:cs="Times New Roman"/>
          <w:vertAlign w:val="superscript"/>
        </w:rPr>
        <w:t>ο</w:t>
      </w:r>
      <w:r>
        <w:rPr>
          <w:rFonts w:eastAsia="Times New Roman" w:cs="Times New Roman"/>
        </w:rPr>
        <w:t xml:space="preserve"> Γυμνάσιο Χανίων. </w:t>
      </w:r>
    </w:p>
    <w:p w14:paraId="7814C9AE" w14:textId="77777777" w:rsidR="00D90BAD" w:rsidRDefault="009A27D8">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814C9AF" w14:textId="77777777" w:rsidR="00D90BAD" w:rsidRDefault="009A27D8">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7814C9B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κηρύσσεται περαιωμένη </w:t>
      </w:r>
      <w:r>
        <w:rPr>
          <w:rFonts w:eastAsia="Times New Roman" w:cs="Times New Roman"/>
          <w:szCs w:val="24"/>
        </w:rPr>
        <w:t xml:space="preserve">η </w:t>
      </w:r>
      <w:r>
        <w:rPr>
          <w:rFonts w:eastAsia="Times New Roman" w:cs="Times New Roman"/>
          <w:szCs w:val="24"/>
        </w:rPr>
        <w:t>συζήτηση επί της αρχής, των άρθρων, της τροπολογίας</w:t>
      </w:r>
      <w:r>
        <w:rPr>
          <w:rFonts w:eastAsia="Times New Roman" w:cs="Times New Roman"/>
          <w:szCs w:val="24"/>
        </w:rPr>
        <w:t xml:space="preserve"> και του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της Συμφωνίας-Πλαισίου για εταιρική σχέση και συνεργασία μεταξύ της Ευρωπαϊκής Ένωσης και των κρατών-μελών </w:t>
      </w:r>
      <w:r>
        <w:rPr>
          <w:rFonts w:eastAsia="Times New Roman" w:cs="Times New Roman"/>
          <w:szCs w:val="24"/>
        </w:rPr>
        <w:t>της,</w:t>
      </w:r>
      <w:r>
        <w:rPr>
          <w:rFonts w:eastAsia="Times New Roman" w:cs="Times New Roman"/>
          <w:szCs w:val="24"/>
        </w:rPr>
        <w:t xml:space="preserve"> αφενός</w:t>
      </w:r>
      <w:r>
        <w:rPr>
          <w:rFonts w:eastAsia="Times New Roman" w:cs="Times New Roman"/>
          <w:szCs w:val="24"/>
        </w:rPr>
        <w:t>,</w:t>
      </w:r>
      <w:r>
        <w:rPr>
          <w:rFonts w:eastAsia="Times New Roman" w:cs="Times New Roman"/>
          <w:szCs w:val="24"/>
        </w:rPr>
        <w:t xml:space="preserve"> και της Μογγολίας</w:t>
      </w:r>
      <w:r>
        <w:rPr>
          <w:rFonts w:eastAsia="Times New Roman" w:cs="Times New Roman"/>
          <w:szCs w:val="24"/>
        </w:rPr>
        <w:t>,</w:t>
      </w:r>
      <w:r>
        <w:rPr>
          <w:rFonts w:eastAsia="Times New Roman" w:cs="Times New Roman"/>
          <w:szCs w:val="24"/>
        </w:rPr>
        <w:t xml:space="preserve"> αφετέρου και άλλες διατάξεις».</w:t>
      </w:r>
    </w:p>
    <w:p w14:paraId="7814C9B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Γίνεται δεκτό το νομοσχέδιο επί της αρχής;</w:t>
      </w:r>
    </w:p>
    <w:p w14:paraId="7814C9B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w:t>
      </w:r>
      <w:r>
        <w:rPr>
          <w:rFonts w:eastAsia="Times New Roman" w:cs="Times New Roman"/>
          <w:b/>
          <w:szCs w:val="24"/>
        </w:rPr>
        <w:t>ΜΠΑΛΗΣ</w:t>
      </w:r>
      <w:r>
        <w:rPr>
          <w:rFonts w:eastAsia="Times New Roman" w:cs="Times New Roman"/>
          <w:b/>
          <w:szCs w:val="24"/>
        </w:rPr>
        <w:t xml:space="preserve">) </w:t>
      </w:r>
      <w:r>
        <w:rPr>
          <w:rFonts w:eastAsia="Times New Roman" w:cs="Times New Roman"/>
          <w:b/>
          <w:szCs w:val="24"/>
        </w:rPr>
        <w:t>ΜΠΑΛ</w:t>
      </w:r>
      <w:r>
        <w:rPr>
          <w:rFonts w:eastAsia="Times New Roman" w:cs="Times New Roman"/>
          <w:b/>
          <w:szCs w:val="24"/>
        </w:rPr>
        <w:t>Λ</w:t>
      </w:r>
      <w:r>
        <w:rPr>
          <w:rFonts w:eastAsia="Times New Roman" w:cs="Times New Roman"/>
          <w:b/>
          <w:szCs w:val="24"/>
        </w:rPr>
        <w:t>ΗΣ:</w:t>
      </w:r>
      <w:r>
        <w:rPr>
          <w:rFonts w:eastAsia="Times New Roman" w:cs="Times New Roman"/>
          <w:szCs w:val="24"/>
        </w:rPr>
        <w:t xml:space="preserve"> Ναι.</w:t>
      </w:r>
    </w:p>
    <w:p w14:paraId="7814C9B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ΚΟΥΚΟΔΗΜΟΣ:</w:t>
      </w:r>
      <w:r>
        <w:rPr>
          <w:rFonts w:eastAsia="Times New Roman" w:cs="Times New Roman"/>
          <w:szCs w:val="24"/>
        </w:rPr>
        <w:t xml:space="preserve"> Ναι.</w:t>
      </w:r>
    </w:p>
    <w:p w14:paraId="7814C9B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7814C9B5"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7814C9B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Κομμουνιστικό Κόμμα Ελλάδος είναι απών</w:t>
      </w:r>
      <w:r>
        <w:rPr>
          <w:rFonts w:eastAsia="Times New Roman" w:cs="Times New Roman"/>
          <w:szCs w:val="24"/>
        </w:rPr>
        <w:t>,</w:t>
      </w:r>
      <w:r>
        <w:rPr>
          <w:rFonts w:eastAsia="Times New Roman" w:cs="Times New Roman"/>
          <w:szCs w:val="24"/>
        </w:rPr>
        <w:t xml:space="preserve"> λόγω του συνεδρίου του. Το Κομμουνιστικό Κόμμα Ελλάδος με έγγραφο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 xml:space="preserve"> ψηφίζει «</w:t>
      </w:r>
      <w:r>
        <w:rPr>
          <w:rFonts w:eastAsia="Times New Roman" w:cs="Times New Roman"/>
          <w:szCs w:val="24"/>
        </w:rPr>
        <w:t>Όχι</w:t>
      </w:r>
      <w:r>
        <w:rPr>
          <w:rFonts w:eastAsia="Times New Roman" w:cs="Times New Roman"/>
          <w:szCs w:val="24"/>
        </w:rPr>
        <w:t>». Στην τροπολογία είναι απών, διότι δεν έχει καταθέσει σχετικό έγγραφο.</w:t>
      </w:r>
    </w:p>
    <w:p w14:paraId="7814C9B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814C9B8"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Ναι.</w:t>
      </w:r>
    </w:p>
    <w:p w14:paraId="7814C9B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7814C9B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w:t>
      </w:r>
      <w:r>
        <w:rPr>
          <w:rFonts w:eastAsia="Times New Roman" w:cs="Times New Roman"/>
          <w:b/>
          <w:szCs w:val="24"/>
        </w:rPr>
        <w:t>ημήτριος Κρεμαστινός):</w:t>
      </w:r>
      <w:r>
        <w:rPr>
          <w:rFonts w:eastAsia="Times New Roman" w:cs="Times New Roman"/>
          <w:szCs w:val="24"/>
        </w:rPr>
        <w:t xml:space="preserve"> Συνεπώς το νομοσχέδιο του Υπουργείου Εξωτερικών</w:t>
      </w:r>
      <w:r>
        <w:rPr>
          <w:rFonts w:eastAsia="Times New Roman" w:cs="Times New Roman"/>
          <w:szCs w:val="24"/>
        </w:rPr>
        <w:t>:</w:t>
      </w:r>
      <w:r>
        <w:rPr>
          <w:rFonts w:eastAsia="Times New Roman" w:cs="Times New Roman"/>
          <w:szCs w:val="24"/>
        </w:rPr>
        <w:t xml:space="preserve"> «Κύρωση της Συμφωνίας</w:t>
      </w:r>
      <w:r>
        <w:rPr>
          <w:rFonts w:eastAsia="Times New Roman" w:cs="Times New Roman"/>
          <w:szCs w:val="24"/>
        </w:rPr>
        <w:t xml:space="preserve"> – </w:t>
      </w:r>
      <w:r>
        <w:rPr>
          <w:rFonts w:eastAsia="Times New Roman" w:cs="Times New Roman"/>
          <w:szCs w:val="24"/>
        </w:rPr>
        <w:t xml:space="preserve">Πλαισίου για εταιρική σχέση και συνεργασία μεταξύ της Ευρωπαϊκής Ένωσης και των κρατών-μελών </w:t>
      </w:r>
      <w:r>
        <w:rPr>
          <w:rFonts w:eastAsia="Times New Roman" w:cs="Times New Roman"/>
          <w:szCs w:val="24"/>
        </w:rPr>
        <w:t>της,</w:t>
      </w:r>
      <w:r>
        <w:rPr>
          <w:rFonts w:eastAsia="Times New Roman" w:cs="Times New Roman"/>
          <w:szCs w:val="24"/>
        </w:rPr>
        <w:t xml:space="preserve"> αφενός</w:t>
      </w:r>
      <w:r>
        <w:rPr>
          <w:rFonts w:eastAsia="Times New Roman" w:cs="Times New Roman"/>
          <w:szCs w:val="24"/>
        </w:rPr>
        <w:t>,</w:t>
      </w:r>
      <w:r>
        <w:rPr>
          <w:rFonts w:eastAsia="Times New Roman" w:cs="Times New Roman"/>
          <w:szCs w:val="24"/>
        </w:rPr>
        <w:t xml:space="preserve"> και της Μογγολίας</w:t>
      </w:r>
      <w:r>
        <w:rPr>
          <w:rFonts w:eastAsia="Times New Roman" w:cs="Times New Roman"/>
          <w:szCs w:val="24"/>
        </w:rPr>
        <w:t>,</w:t>
      </w:r>
      <w:r>
        <w:rPr>
          <w:rFonts w:eastAsia="Times New Roman" w:cs="Times New Roman"/>
          <w:szCs w:val="24"/>
        </w:rPr>
        <w:t xml:space="preserve"> αφετέρου και άλλες διατάξεις» έγινε</w:t>
      </w:r>
      <w:r>
        <w:rPr>
          <w:rFonts w:eastAsia="Times New Roman" w:cs="Times New Roman"/>
          <w:szCs w:val="24"/>
        </w:rPr>
        <w:t xml:space="preserve"> δεκτό επί της αρχής κατά πλειοψηφία.</w:t>
      </w:r>
    </w:p>
    <w:p w14:paraId="7814C9B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της τροπολογίας.</w:t>
      </w:r>
    </w:p>
    <w:p w14:paraId="7814C9BC" w14:textId="77777777" w:rsidR="00D90BAD" w:rsidRDefault="009A27D8">
      <w:pPr>
        <w:spacing w:line="600" w:lineRule="auto"/>
        <w:ind w:firstLine="720"/>
        <w:jc w:val="both"/>
        <w:rPr>
          <w:rFonts w:eastAsia="Times New Roman"/>
          <w:szCs w:val="24"/>
        </w:rPr>
      </w:pPr>
      <w:r>
        <w:rPr>
          <w:rFonts w:eastAsia="Times New Roman"/>
          <w:szCs w:val="24"/>
        </w:rPr>
        <w:t>Ερωτάται το Σώμα: Γίνεται δεκτό το άρθρο πρώτο ως έχει;</w:t>
      </w:r>
    </w:p>
    <w:p w14:paraId="7814C9B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 xml:space="preserve">(ΜΑΚΗΣ) </w:t>
      </w:r>
      <w:r>
        <w:rPr>
          <w:rFonts w:eastAsia="Times New Roman" w:cs="Times New Roman"/>
          <w:b/>
          <w:szCs w:val="24"/>
        </w:rPr>
        <w:t>ΜΠΑΛ</w:t>
      </w:r>
      <w:r>
        <w:rPr>
          <w:rFonts w:eastAsia="Times New Roman" w:cs="Times New Roman"/>
          <w:b/>
          <w:szCs w:val="24"/>
        </w:rPr>
        <w:t>Λ</w:t>
      </w:r>
      <w:r>
        <w:rPr>
          <w:rFonts w:eastAsia="Times New Roman" w:cs="Times New Roman"/>
          <w:b/>
          <w:szCs w:val="24"/>
        </w:rPr>
        <w:t>ΗΣ:</w:t>
      </w:r>
      <w:r>
        <w:rPr>
          <w:rFonts w:eastAsia="Times New Roman" w:cs="Times New Roman"/>
          <w:szCs w:val="24"/>
        </w:rPr>
        <w:t xml:space="preserve"> Ναι.</w:t>
      </w:r>
    </w:p>
    <w:p w14:paraId="7814C9B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ΚΟΥΚΟΔΗΜΟΣ:</w:t>
      </w:r>
      <w:r>
        <w:rPr>
          <w:rFonts w:eastAsia="Times New Roman" w:cs="Times New Roman"/>
          <w:szCs w:val="24"/>
        </w:rPr>
        <w:t xml:space="preserve"> Ναι.</w:t>
      </w:r>
    </w:p>
    <w:p w14:paraId="7814C9B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7814C9C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ΚΟΥΖΗΛΟΣ:</w:t>
      </w:r>
      <w:r>
        <w:rPr>
          <w:rFonts w:eastAsia="Times New Roman" w:cs="Times New Roman"/>
          <w:szCs w:val="24"/>
        </w:rPr>
        <w:t xml:space="preserve"> Όχι.</w:t>
      </w:r>
    </w:p>
    <w:p w14:paraId="7814C9C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 Κομμουνιστικό Κόμμα Ελλάδος ψηφίζει «</w:t>
      </w:r>
      <w:r>
        <w:rPr>
          <w:rFonts w:eastAsia="Times New Roman" w:cs="Times New Roman"/>
          <w:szCs w:val="24"/>
        </w:rPr>
        <w:t>Όχι</w:t>
      </w:r>
      <w:r>
        <w:rPr>
          <w:rFonts w:eastAsia="Times New Roman" w:cs="Times New Roman"/>
          <w:szCs w:val="24"/>
        </w:rPr>
        <w:t>».</w:t>
      </w:r>
    </w:p>
    <w:p w14:paraId="7814C9C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w:t>
      </w:r>
    </w:p>
    <w:p w14:paraId="7814C9C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7814C9C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7814C9C5" w14:textId="77777777" w:rsidR="00D90BAD" w:rsidRDefault="009A27D8">
      <w:pPr>
        <w:spacing w:line="600" w:lineRule="auto"/>
        <w:ind w:firstLine="720"/>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w:t>
      </w:r>
      <w:r>
        <w:rPr>
          <w:rFonts w:eastAsia="Times New Roman"/>
          <w:szCs w:val="24"/>
        </w:rPr>
        <w:t xml:space="preserve">το άρθρο πρώτο έγινε δεκτό ως έχει κατά πλειοψηφία. </w:t>
      </w:r>
    </w:p>
    <w:p w14:paraId="7814C9C6"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1003 και ειδικό 12 ως έχει;</w:t>
      </w:r>
    </w:p>
    <w:p w14:paraId="7814C9C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(ΜΑΚΗΣ) ΜΠΑΛΛΗΣ</w:t>
      </w:r>
      <w:r>
        <w:rPr>
          <w:rFonts w:eastAsia="Times New Roman" w:cs="Times New Roman"/>
          <w:b/>
          <w:szCs w:val="24"/>
        </w:rPr>
        <w:t>:</w:t>
      </w:r>
      <w:r>
        <w:rPr>
          <w:rFonts w:eastAsia="Times New Roman" w:cs="Times New Roman"/>
          <w:szCs w:val="24"/>
        </w:rPr>
        <w:t xml:space="preserve"> Ναι.</w:t>
      </w:r>
    </w:p>
    <w:p w14:paraId="7814C9C8"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ΚΟΥΚΟΔΗΜΟΣ:</w:t>
      </w:r>
      <w:r>
        <w:rPr>
          <w:rFonts w:eastAsia="Times New Roman" w:cs="Times New Roman"/>
          <w:szCs w:val="24"/>
        </w:rPr>
        <w:t xml:space="preserve"> Όχι.</w:t>
      </w:r>
    </w:p>
    <w:p w14:paraId="7814C9C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7814C9C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w:t>
      </w:r>
      <w:r>
        <w:rPr>
          <w:rFonts w:eastAsia="Times New Roman" w:cs="Times New Roman"/>
          <w:szCs w:val="24"/>
        </w:rPr>
        <w:t>ι.</w:t>
      </w:r>
    </w:p>
    <w:p w14:paraId="7814C9CB"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 Κομμουνιστικό Κόμμα Ελλάδος είναι απών.</w:t>
      </w:r>
    </w:p>
    <w:p w14:paraId="7814C9C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814C9CD"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7814C9C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7814C9CF" w14:textId="77777777" w:rsidR="00D90BAD" w:rsidRDefault="009A27D8">
      <w:pPr>
        <w:spacing w:line="600" w:lineRule="auto"/>
        <w:ind w:firstLine="720"/>
        <w:jc w:val="both"/>
        <w:rPr>
          <w:rFonts w:eastAsia="Times New Roman" w:cs="Times New Roman"/>
          <w:bCs/>
          <w:szCs w:val="24"/>
        </w:rPr>
      </w:pPr>
      <w:r>
        <w:rPr>
          <w:rFonts w:eastAsia="Times New Roman" w:cs="Times New Roman"/>
          <w:b/>
          <w:szCs w:val="24"/>
        </w:rPr>
        <w:lastRenderedPageBreak/>
        <w:t>ΠΡΟΕΔΡΕΥΩΝ (Δημήτριος Κρεμαστινός):</w:t>
      </w:r>
      <w:r>
        <w:rPr>
          <w:rFonts w:eastAsia="Times New Roman"/>
          <w:b/>
          <w:bCs/>
          <w:szCs w:val="24"/>
        </w:rPr>
        <w:t xml:space="preserve"> </w:t>
      </w:r>
      <w:r>
        <w:rPr>
          <w:rFonts w:eastAsia="Times New Roman" w:cs="Times New Roman"/>
          <w:bCs/>
          <w:szCs w:val="24"/>
        </w:rPr>
        <w:t>Συνεπώς</w:t>
      </w:r>
      <w:r>
        <w:rPr>
          <w:rFonts w:eastAsia="Times New Roman" w:cs="Times New Roman"/>
          <w:bCs/>
          <w:szCs w:val="24"/>
        </w:rPr>
        <w:t xml:space="preserve"> </w:t>
      </w:r>
      <w:r>
        <w:rPr>
          <w:rFonts w:eastAsia="Times New Roman" w:cs="Times New Roman"/>
          <w:szCs w:val="24"/>
        </w:rPr>
        <w:t xml:space="preserve">η τροπολογία με γενικό αριθμό 1003 και ειδικό 12 </w:t>
      </w:r>
      <w:r>
        <w:rPr>
          <w:rFonts w:eastAsia="Times New Roman" w:cs="Times New Roman"/>
          <w:bCs/>
          <w:szCs w:val="24"/>
        </w:rPr>
        <w:t xml:space="preserve">έγινε </w:t>
      </w:r>
      <w:r>
        <w:rPr>
          <w:rFonts w:eastAsia="Times New Roman" w:cs="Times New Roman"/>
          <w:bCs/>
          <w:szCs w:val="24"/>
        </w:rPr>
        <w:t>δεκτή κατά πλειοψηφία</w:t>
      </w:r>
      <w:r>
        <w:rPr>
          <w:rFonts w:eastAsia="Times New Roman" w:cs="Times New Roman"/>
          <w:szCs w:val="24"/>
        </w:rPr>
        <w:t xml:space="preserve"> ως έχει και </w:t>
      </w:r>
      <w:r>
        <w:rPr>
          <w:rFonts w:eastAsia="Times New Roman" w:cs="Times New Roman"/>
          <w:bCs/>
          <w:szCs w:val="24"/>
        </w:rPr>
        <w:t>εντάσσεται στο νομοσχέδιο ως ίδιο άρθρο.</w:t>
      </w:r>
    </w:p>
    <w:p w14:paraId="7814C9D0"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του ακροτελεύτιου άρθρου. </w:t>
      </w:r>
    </w:p>
    <w:p w14:paraId="7814C9D1"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7814C9D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 xml:space="preserve">(ΜΑΚΗΣ) </w:t>
      </w:r>
      <w:r>
        <w:rPr>
          <w:rFonts w:eastAsia="Times New Roman" w:cs="Times New Roman"/>
          <w:b/>
          <w:szCs w:val="24"/>
        </w:rPr>
        <w:t>ΜΠΑΛ</w:t>
      </w:r>
      <w:r>
        <w:rPr>
          <w:rFonts w:eastAsia="Times New Roman" w:cs="Times New Roman"/>
          <w:b/>
          <w:szCs w:val="24"/>
        </w:rPr>
        <w:t>Λ</w:t>
      </w:r>
      <w:r>
        <w:rPr>
          <w:rFonts w:eastAsia="Times New Roman" w:cs="Times New Roman"/>
          <w:b/>
          <w:szCs w:val="24"/>
        </w:rPr>
        <w:t>ΗΣ:</w:t>
      </w:r>
      <w:r>
        <w:rPr>
          <w:rFonts w:eastAsia="Times New Roman" w:cs="Times New Roman"/>
          <w:szCs w:val="24"/>
        </w:rPr>
        <w:t xml:space="preserve"> Ναι.</w:t>
      </w:r>
    </w:p>
    <w:p w14:paraId="7814C9D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ΚΟΥΚΟΔΗΜΟΣ:</w:t>
      </w:r>
      <w:r>
        <w:rPr>
          <w:rFonts w:eastAsia="Times New Roman" w:cs="Times New Roman"/>
          <w:szCs w:val="24"/>
        </w:rPr>
        <w:t xml:space="preserve"> Ναι.</w:t>
      </w:r>
    </w:p>
    <w:p w14:paraId="7814C9D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ΟΔΥΣΣΕΑΣ ΚΩΝΣΤΑ</w:t>
      </w:r>
      <w:r>
        <w:rPr>
          <w:rFonts w:eastAsia="Times New Roman" w:cs="Times New Roman"/>
          <w:b/>
          <w:szCs w:val="24"/>
        </w:rPr>
        <w:t>ΝΤΙΝΟΠΟΥΛΟΣ:</w:t>
      </w:r>
      <w:r>
        <w:rPr>
          <w:rFonts w:eastAsia="Times New Roman" w:cs="Times New Roman"/>
          <w:szCs w:val="24"/>
        </w:rPr>
        <w:t xml:space="preserve"> Ναι.</w:t>
      </w:r>
    </w:p>
    <w:p w14:paraId="7814C9D5"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7814C9D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 Κομμουνιστικό Κόμμα Ελλάδος ψηφίζει «</w:t>
      </w:r>
      <w:r>
        <w:rPr>
          <w:rFonts w:eastAsia="Times New Roman" w:cs="Times New Roman"/>
          <w:szCs w:val="24"/>
        </w:rPr>
        <w:t>Όχι</w:t>
      </w:r>
      <w:r>
        <w:rPr>
          <w:rFonts w:eastAsia="Times New Roman" w:cs="Times New Roman"/>
          <w:szCs w:val="24"/>
        </w:rPr>
        <w:t>».</w:t>
      </w:r>
    </w:p>
    <w:p w14:paraId="7814C9D7"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814C9D8"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7814C9D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7814C9DA" w14:textId="77777777" w:rsidR="00D90BAD" w:rsidRDefault="009A27D8">
      <w:pPr>
        <w:spacing w:line="600" w:lineRule="auto"/>
        <w:ind w:firstLine="720"/>
        <w:jc w:val="both"/>
        <w:rPr>
          <w:rFonts w:eastAsia="Times New Roman"/>
          <w:bCs/>
        </w:rPr>
      </w:pPr>
      <w:r>
        <w:rPr>
          <w:rFonts w:eastAsia="Times New Roman" w:cs="Times New Roman"/>
          <w:b/>
          <w:szCs w:val="24"/>
        </w:rPr>
        <w:t>ΠΡΟΕΔΡΕΥΩΝ (Δημήτριος Κρεμαστινός):</w:t>
      </w:r>
      <w:r>
        <w:rPr>
          <w:rFonts w:eastAsia="Times New Roman"/>
          <w:b/>
          <w:bCs/>
        </w:rPr>
        <w:t xml:space="preserve"> </w:t>
      </w:r>
      <w:r>
        <w:rPr>
          <w:rFonts w:eastAsia="Times New Roman"/>
          <w:bCs/>
        </w:rPr>
        <w:t xml:space="preserve">Το ακροτελεύτιο άρθρο </w:t>
      </w:r>
      <w:r>
        <w:rPr>
          <w:rFonts w:eastAsia="Times New Roman"/>
          <w:bCs/>
        </w:rPr>
        <w:t>έγινε δεκτό κατά πλειοψηφία.</w:t>
      </w:r>
    </w:p>
    <w:p w14:paraId="7814C9DB" w14:textId="77777777" w:rsidR="00D90BAD" w:rsidRDefault="009A27D8">
      <w:pPr>
        <w:spacing w:line="600" w:lineRule="auto"/>
        <w:ind w:firstLine="720"/>
        <w:jc w:val="both"/>
        <w:rPr>
          <w:rFonts w:eastAsia="Times New Roman" w:cs="Times New Roman"/>
          <w:szCs w:val="24"/>
        </w:rPr>
      </w:pPr>
      <w:r>
        <w:rPr>
          <w:rFonts w:eastAsia="Times New Roman"/>
          <w:bCs/>
        </w:rPr>
        <w:lastRenderedPageBreak/>
        <w:t>Συνεπώς το</w:t>
      </w:r>
      <w:r>
        <w:rPr>
          <w:rFonts w:eastAsia="Times New Roman"/>
          <w:b/>
          <w:bCs/>
        </w:rPr>
        <w:t xml:space="preserve"> </w:t>
      </w:r>
      <w:r>
        <w:rPr>
          <w:rFonts w:eastAsia="Times New Roman" w:cs="Times New Roman"/>
          <w:szCs w:val="24"/>
        </w:rPr>
        <w:t>νομοσχέδιο</w:t>
      </w:r>
      <w:r>
        <w:rPr>
          <w:rFonts w:eastAsia="Times New Roman" w:cs="Times New Roman"/>
          <w:szCs w:val="24"/>
        </w:rPr>
        <w:t xml:space="preserve"> του Υπουργείου Εξωτερικών</w:t>
      </w:r>
      <w:r>
        <w:rPr>
          <w:rFonts w:eastAsia="Times New Roman" w:cs="Times New Roman"/>
          <w:szCs w:val="24"/>
        </w:rPr>
        <w:t>:</w:t>
      </w:r>
      <w:r>
        <w:rPr>
          <w:rFonts w:eastAsia="Times New Roman" w:cs="Times New Roman"/>
          <w:szCs w:val="24"/>
        </w:rPr>
        <w:t xml:space="preserve"> «Κύρωση της Συμφωνίας-Πλαισίου για εταιρική σχέση και συνεργασία μεταξύ της Ευρωπαϊκής Ένωσης και των κρατών-μελών </w:t>
      </w:r>
      <w:r>
        <w:rPr>
          <w:rFonts w:eastAsia="Times New Roman" w:cs="Times New Roman"/>
          <w:szCs w:val="24"/>
        </w:rPr>
        <w:t>της,</w:t>
      </w:r>
      <w:r>
        <w:rPr>
          <w:rFonts w:eastAsia="Times New Roman" w:cs="Times New Roman"/>
          <w:szCs w:val="24"/>
        </w:rPr>
        <w:t xml:space="preserve"> αφενός</w:t>
      </w:r>
      <w:r>
        <w:rPr>
          <w:rFonts w:eastAsia="Times New Roman" w:cs="Times New Roman"/>
          <w:szCs w:val="24"/>
        </w:rPr>
        <w:t>,</w:t>
      </w:r>
      <w:r>
        <w:rPr>
          <w:rFonts w:eastAsia="Times New Roman" w:cs="Times New Roman"/>
          <w:szCs w:val="24"/>
        </w:rPr>
        <w:t xml:space="preserve"> και της Μογγολίας</w:t>
      </w:r>
      <w:r>
        <w:rPr>
          <w:rFonts w:eastAsia="Times New Roman" w:cs="Times New Roman"/>
          <w:szCs w:val="24"/>
        </w:rPr>
        <w:t>,</w:t>
      </w:r>
      <w:r>
        <w:rPr>
          <w:rFonts w:eastAsia="Times New Roman" w:cs="Times New Roman"/>
          <w:szCs w:val="24"/>
        </w:rPr>
        <w:t xml:space="preserve"> αφετέρου και άλλες διατάξεις» έγινε δεκτό επί της αρχής και επί των άρθρων.</w:t>
      </w:r>
    </w:p>
    <w:p w14:paraId="7814C9DC"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νομοσχεδίου στο σύνολο.</w:t>
      </w:r>
    </w:p>
    <w:p w14:paraId="7814C9DD"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w:t>
      </w:r>
      <w:r>
        <w:rPr>
          <w:rFonts w:eastAsia="Times New Roman" w:cs="Times New Roman"/>
          <w:szCs w:val="24"/>
        </w:rPr>
        <w:t>λο</w:t>
      </w:r>
      <w:r>
        <w:rPr>
          <w:rFonts w:eastAsia="Times New Roman" w:cs="Times New Roman"/>
          <w:szCs w:val="24"/>
        </w:rPr>
        <w:t>;</w:t>
      </w:r>
    </w:p>
    <w:p w14:paraId="7814C9DE"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ΣΥΜΕΩΝ (ΜΑΚΗΣ) ΜΠΑΛΛΗΣ</w:t>
      </w:r>
      <w:r>
        <w:rPr>
          <w:rFonts w:eastAsia="Times New Roman" w:cs="Times New Roman"/>
          <w:b/>
          <w:szCs w:val="24"/>
        </w:rPr>
        <w:t>:</w:t>
      </w:r>
      <w:r>
        <w:rPr>
          <w:rFonts w:eastAsia="Times New Roman" w:cs="Times New Roman"/>
          <w:szCs w:val="24"/>
        </w:rPr>
        <w:t xml:space="preserve"> Ναι.</w:t>
      </w:r>
    </w:p>
    <w:p w14:paraId="7814C9DF"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ΚΟΥΚΟΔΗΜΟΣ:</w:t>
      </w:r>
      <w:r>
        <w:rPr>
          <w:rFonts w:eastAsia="Times New Roman" w:cs="Times New Roman"/>
          <w:szCs w:val="24"/>
        </w:rPr>
        <w:t xml:space="preserve"> Ναι.</w:t>
      </w:r>
    </w:p>
    <w:p w14:paraId="7814C9E0"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ΟΔΥΣΣ</w:t>
      </w:r>
      <w:r>
        <w:rPr>
          <w:rFonts w:eastAsia="Times New Roman" w:cs="Times New Roman"/>
          <w:b/>
          <w:szCs w:val="24"/>
        </w:rPr>
        <w:t>ΕΑΣ ΚΩΝΣΤΑΝΤΙΝΟΠΟΥΛΟΣ:</w:t>
      </w:r>
      <w:r>
        <w:rPr>
          <w:rFonts w:eastAsia="Times New Roman" w:cs="Times New Roman"/>
          <w:szCs w:val="24"/>
        </w:rPr>
        <w:t xml:space="preserve"> Ναι.</w:t>
      </w:r>
    </w:p>
    <w:p w14:paraId="7814C9E1"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7814C9E2"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 Κομμουνιστικό Κόμμα Ελλάδος ψηφίζει «Όχι».</w:t>
      </w:r>
    </w:p>
    <w:p w14:paraId="7814C9E3"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7814C9E4"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7814C9E5"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7814C9E6"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bCs/>
        </w:rPr>
        <w:t xml:space="preserve"> Συνεπώς το</w:t>
      </w:r>
      <w:r>
        <w:rPr>
          <w:rFonts w:eastAsia="Times New Roman"/>
          <w:b/>
          <w:bCs/>
        </w:rPr>
        <w:t xml:space="preserve"> </w:t>
      </w:r>
      <w:r>
        <w:rPr>
          <w:rFonts w:eastAsia="Times New Roman" w:cs="Times New Roman"/>
          <w:szCs w:val="24"/>
        </w:rPr>
        <w:t>νομοσχέδιο</w:t>
      </w:r>
      <w:r>
        <w:rPr>
          <w:rFonts w:eastAsia="Times New Roman" w:cs="Times New Roman"/>
          <w:szCs w:val="24"/>
        </w:rPr>
        <w:t xml:space="preserve"> του Υπουργείου Εξωτερικών</w:t>
      </w:r>
      <w:r>
        <w:rPr>
          <w:rFonts w:eastAsia="Times New Roman" w:cs="Times New Roman"/>
          <w:szCs w:val="24"/>
        </w:rPr>
        <w:t>:</w:t>
      </w:r>
      <w:r>
        <w:rPr>
          <w:rFonts w:eastAsia="Times New Roman" w:cs="Times New Roman"/>
          <w:szCs w:val="24"/>
        </w:rPr>
        <w:t xml:space="preserve"> «Κύρωση της Συμφωνίας-Πλαισίου για εταιρική σχέση και συνεργασία μεταξύ της Ευρωπαϊκής Ένωσης και των κρατών-μελών </w:t>
      </w:r>
      <w:r>
        <w:rPr>
          <w:rFonts w:eastAsia="Times New Roman" w:cs="Times New Roman"/>
          <w:szCs w:val="24"/>
        </w:rPr>
        <w:t>της,</w:t>
      </w:r>
      <w:r>
        <w:rPr>
          <w:rFonts w:eastAsia="Times New Roman" w:cs="Times New Roman"/>
          <w:szCs w:val="24"/>
        </w:rPr>
        <w:t xml:space="preserve"> αφενός</w:t>
      </w:r>
      <w:r>
        <w:rPr>
          <w:rFonts w:eastAsia="Times New Roman" w:cs="Times New Roman"/>
          <w:szCs w:val="24"/>
        </w:rPr>
        <w:t>,</w:t>
      </w:r>
      <w:r>
        <w:rPr>
          <w:rFonts w:eastAsia="Times New Roman" w:cs="Times New Roman"/>
          <w:szCs w:val="24"/>
        </w:rPr>
        <w:t xml:space="preserve"> και της Μογγολίας</w:t>
      </w:r>
      <w:r>
        <w:rPr>
          <w:rFonts w:eastAsia="Times New Roman" w:cs="Times New Roman"/>
          <w:szCs w:val="24"/>
        </w:rPr>
        <w:t>,</w:t>
      </w:r>
      <w:r>
        <w:rPr>
          <w:rFonts w:eastAsia="Times New Roman" w:cs="Times New Roman"/>
          <w:szCs w:val="24"/>
        </w:rPr>
        <w:t xml:space="preserve"> αφετέρου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w:t>
      </w:r>
      <w:r>
        <w:rPr>
          <w:rFonts w:eastAsia="Times New Roman" w:cs="Times New Roman"/>
          <w:szCs w:val="24"/>
        </w:rPr>
        <w:t>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7814C9E7" w14:textId="77777777" w:rsidR="00D90BAD" w:rsidRDefault="009A27D8">
      <w:pPr>
        <w:spacing w:line="600" w:lineRule="auto"/>
        <w:ind w:firstLine="720"/>
        <w:jc w:val="both"/>
        <w:rPr>
          <w:rFonts w:eastAsia="Times New Roman" w:cs="Times New Roman"/>
          <w:szCs w:val="24"/>
        </w:rPr>
      </w:pPr>
      <w:r w:rsidDel="004C23D3">
        <w:rPr>
          <w:rFonts w:eastAsia="Times New Roman" w:cs="Times New Roman"/>
          <w:szCs w:val="24"/>
        </w:rPr>
        <w:t xml:space="preserve"> </w:t>
      </w:r>
      <w:r>
        <w:rPr>
          <w:rFonts w:eastAsia="Times New Roman" w:cs="Times New Roman"/>
          <w:szCs w:val="24"/>
        </w:rPr>
        <w:t>(ΝΑ ΜΠΕΙ Η ΣΕΛ 248</w:t>
      </w:r>
      <w:r>
        <w:rPr>
          <w:rFonts w:eastAsia="Times New Roman" w:cs="Times New Roman"/>
          <w:szCs w:val="24"/>
          <w:vertAlign w:val="superscript"/>
        </w:rPr>
        <w:t xml:space="preserve"> </w:t>
      </w:r>
      <w:r>
        <w:rPr>
          <w:rFonts w:eastAsia="Times New Roman" w:cs="Times New Roman"/>
          <w:szCs w:val="24"/>
        </w:rPr>
        <w:t>α)</w:t>
      </w:r>
    </w:p>
    <w:p w14:paraId="7814C9E8" w14:textId="77777777" w:rsidR="00D90BAD" w:rsidRDefault="009A27D8">
      <w:pPr>
        <w:spacing w:line="600" w:lineRule="auto"/>
        <w:ind w:firstLine="720"/>
        <w:jc w:val="both"/>
        <w:rPr>
          <w:rFonts w:eastAsia="Times New Roman"/>
          <w:bCs/>
        </w:rPr>
      </w:pPr>
      <w:r w:rsidDel="0066108A">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bCs/>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7814C9E9"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7814C9EA"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bCs/>
        </w:rPr>
        <w:t xml:space="preserve"> </w:t>
      </w:r>
      <w:r>
        <w:rPr>
          <w:rFonts w:eastAsia="Times New Roman"/>
          <w:bCs/>
        </w:rPr>
        <w:t>Συνεπώς τ</w:t>
      </w:r>
      <w:r>
        <w:rPr>
          <w:rFonts w:eastAsia="Times New Roman"/>
          <w:bCs/>
        </w:rPr>
        <w:t xml:space="preserve">ο Σώμα παρέσχε τη ζητηθείσα εξουσιοδότηση. </w:t>
      </w:r>
    </w:p>
    <w:p w14:paraId="7814C9EB" w14:textId="77777777" w:rsidR="00D90BAD" w:rsidRDefault="009A27D8">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814C9EC" w14:textId="77777777" w:rsidR="00D90BAD" w:rsidRDefault="009A27D8">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7814C9ED" w14:textId="77777777" w:rsidR="00D90BAD" w:rsidRDefault="009A27D8">
      <w:pPr>
        <w:spacing w:line="600" w:lineRule="auto"/>
        <w:ind w:firstLine="720"/>
        <w:jc w:val="both"/>
        <w:rPr>
          <w:rFonts w:eastAsia="Times New Roman"/>
          <w:bCs/>
        </w:rPr>
      </w:pPr>
      <w:r>
        <w:rPr>
          <w:rFonts w:eastAsia="Times New Roman" w:cs="Times New Roman"/>
          <w:b/>
          <w:szCs w:val="24"/>
        </w:rPr>
        <w:lastRenderedPageBreak/>
        <w:t xml:space="preserve">ΠΡΟΕΔΡΕΥΩΝ (Δημήτριος Κρεμαστινός): </w:t>
      </w:r>
      <w:r>
        <w:rPr>
          <w:rFonts w:eastAsia="Times New Roman"/>
          <w:bCs/>
        </w:rPr>
        <w:t>Με τη συναίνεση του Σώματος και ώρα 14</w:t>
      </w:r>
      <w:r>
        <w:rPr>
          <w:rFonts w:eastAsia="Times New Roman"/>
          <w:bCs/>
        </w:rPr>
        <w:t>.</w:t>
      </w:r>
      <w:r>
        <w:rPr>
          <w:rFonts w:eastAsia="Times New Roman"/>
          <w:bCs/>
        </w:rPr>
        <w:t xml:space="preserve">24΄ </w:t>
      </w:r>
      <w:proofErr w:type="spellStart"/>
      <w:r>
        <w:rPr>
          <w:rFonts w:eastAsia="Times New Roman"/>
          <w:bCs/>
        </w:rPr>
        <w:t>λύετα</w:t>
      </w:r>
      <w:r>
        <w:rPr>
          <w:rFonts w:eastAsia="Times New Roman"/>
          <w:bCs/>
        </w:rPr>
        <w:t>ι</w:t>
      </w:r>
      <w:proofErr w:type="spellEnd"/>
      <w:r>
        <w:rPr>
          <w:rFonts w:eastAsia="Times New Roman"/>
          <w:bCs/>
        </w:rPr>
        <w:t xml:space="preserve"> η συνεδρίαση για αύριο</w:t>
      </w:r>
      <w:r>
        <w:rPr>
          <w:rFonts w:eastAsia="Times New Roman"/>
          <w:bCs/>
        </w:rPr>
        <w:t>, ημέρα</w:t>
      </w:r>
      <w:r>
        <w:rPr>
          <w:rFonts w:eastAsia="Times New Roman"/>
          <w:bCs/>
        </w:rPr>
        <w:t xml:space="preserve"> Παρασκευή 31 Μαρτίου 2017 και ώρα 10</w:t>
      </w:r>
      <w:r>
        <w:rPr>
          <w:rFonts w:eastAsia="Times New Roman"/>
          <w:bCs/>
        </w:rPr>
        <w:t>.</w:t>
      </w:r>
      <w:r>
        <w:rPr>
          <w:rFonts w:eastAsia="Times New Roman"/>
          <w:bCs/>
        </w:rPr>
        <w:t>00΄, με αντικείμενο εργασιών του Σώματος: κοινοβουλευτικό έλεγχο, συζήτηση επικαίρων ερωτήσεων.</w:t>
      </w:r>
    </w:p>
    <w:p w14:paraId="7814C9EE" w14:textId="77777777" w:rsidR="00D90BAD" w:rsidRDefault="009A27D8">
      <w:pPr>
        <w:spacing w:line="600" w:lineRule="auto"/>
        <w:ind w:firstLine="720"/>
        <w:jc w:val="both"/>
        <w:rPr>
          <w:rFonts w:eastAsia="Times New Roman"/>
          <w:b/>
          <w:bCs/>
          <w:szCs w:val="24"/>
        </w:rPr>
      </w:pPr>
      <w:r>
        <w:rPr>
          <w:rFonts w:eastAsia="Times New Roman"/>
          <w:b/>
          <w:bCs/>
          <w:szCs w:val="24"/>
        </w:rPr>
        <w:t xml:space="preserve">Ο ΠΡΟΕΔΡΟΣ                                                         ΟΙ ΓΡΑΜΜΑΤΕΙΣ </w:t>
      </w:r>
    </w:p>
    <w:p w14:paraId="7814C9EF" w14:textId="77777777" w:rsidR="00D90BAD" w:rsidRDefault="00D90BAD">
      <w:pPr>
        <w:spacing w:line="600" w:lineRule="auto"/>
        <w:ind w:firstLine="720"/>
        <w:jc w:val="center"/>
        <w:rPr>
          <w:rFonts w:eastAsia="Times New Roman"/>
          <w:szCs w:val="24"/>
        </w:rPr>
      </w:pPr>
    </w:p>
    <w:sectPr w:rsidR="00D90B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0QjYbG2Y7naEunz2HX2xzSgwwkI=" w:salt="OWvr+Fu7ad6cvTBRZ7Ptq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AD"/>
    <w:rsid w:val="008572E8"/>
    <w:rsid w:val="009A27D8"/>
    <w:rsid w:val="00D90B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C51A"/>
  <w15:docId w15:val="{F19821B4-0F52-4EB8-BCEF-7E9C21F8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D444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D444B"/>
    <w:rPr>
      <w:rFonts w:ascii="Segoe UI" w:hAnsi="Segoe UI" w:cs="Segoe UI"/>
      <w:sz w:val="18"/>
      <w:szCs w:val="18"/>
    </w:rPr>
  </w:style>
  <w:style w:type="paragraph" w:styleId="a4">
    <w:name w:val="Revision"/>
    <w:hidden/>
    <w:uiPriority w:val="99"/>
    <w:semiHidden/>
    <w:rsid w:val="00302C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427</MetadataID>
    <Session xmlns="641f345b-441b-4b81-9152-adc2e73ba5e1">Β´</Session>
    <Date xmlns="641f345b-441b-4b81-9152-adc2e73ba5e1">2017-03-29T21:00:00+00:00</Date>
    <Status xmlns="641f345b-441b-4b81-9152-adc2e73ba5e1">
      <Url>http://srv-sp1/praktika/Lists/Incoming_Metadata/EditForm.aspx?ID=427&amp;Source=/praktika/Recordings_Library/Forms/AllItems.aspx</Url>
      <Description>Δημοσιεύτηκε</Description>
    </Status>
    <Meeting xmlns="641f345b-441b-4b81-9152-adc2e73ba5e1">Ρ´</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3912BE-1D4D-40A3-BC77-AFA34E972CA2}">
  <ds:schemaRefs>
    <ds:schemaRef ds:uri="http://schemas.microsoft.com/office/2006/metadata/properties"/>
    <ds:schemaRef ds:uri="641f345b-441b-4b81-9152-adc2e73ba5e1"/>
    <ds:schemaRef ds:uri="http://purl.org/dc/dcmitype/"/>
    <ds:schemaRef ds:uri="http://schemas.microsoft.com/office/infopath/2007/PartnerControls"/>
    <ds:schemaRef ds:uri="http://purl.org/dc/terms/"/>
    <ds:schemaRef ds:uri="http://purl.org/dc/elements/1.1/"/>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A2C5C474-8570-49B4-9CDF-2EE690F80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6CFDD5-DBCB-4A6A-894D-2745D8F4AD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240</Pages>
  <Words>42182</Words>
  <Characters>227783</Characters>
  <Application>Microsoft Office Word</Application>
  <DocSecurity>0</DocSecurity>
  <Lines>1898</Lines>
  <Paragraphs>538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2017-04-05T09:10:00Z</dcterms:created>
  <dcterms:modified xsi:type="dcterms:W3CDTF">2017-04-05T09:10:00Z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