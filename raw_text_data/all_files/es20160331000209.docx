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8436A8" w14:textId="77777777" w:rsidR="00EE6EC7" w:rsidRPr="00EE6EC7" w:rsidRDefault="00EE6EC7" w:rsidP="00EE6EC7">
      <w:pPr>
        <w:spacing w:after="0" w:line="360" w:lineRule="auto"/>
        <w:rPr>
          <w:ins w:id="0" w:author="Φλούδα Χριστίνα" w:date="2016-04-07T12:28:00Z"/>
          <w:rFonts w:eastAsia="Times New Roman"/>
          <w:szCs w:val="24"/>
          <w:lang w:eastAsia="en-US"/>
        </w:rPr>
      </w:pPr>
      <w:ins w:id="1" w:author="Φλούδα Χριστίνα" w:date="2016-04-07T12:28:00Z">
        <w:r w:rsidRPr="00EE6EC7">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53197FB" w14:textId="77777777" w:rsidR="00EE6EC7" w:rsidRPr="00EE6EC7" w:rsidRDefault="00EE6EC7" w:rsidP="00EE6EC7">
      <w:pPr>
        <w:spacing w:after="0" w:line="360" w:lineRule="auto"/>
        <w:rPr>
          <w:ins w:id="2" w:author="Φλούδα Χριστίνα" w:date="2016-04-07T12:28:00Z"/>
          <w:rFonts w:eastAsia="Times New Roman"/>
          <w:szCs w:val="24"/>
          <w:lang w:eastAsia="en-US"/>
        </w:rPr>
      </w:pPr>
    </w:p>
    <w:p w14:paraId="0AA066EE" w14:textId="77777777" w:rsidR="00EE6EC7" w:rsidRPr="00EE6EC7" w:rsidRDefault="00EE6EC7" w:rsidP="00EE6EC7">
      <w:pPr>
        <w:spacing w:after="0" w:line="360" w:lineRule="auto"/>
        <w:rPr>
          <w:ins w:id="3" w:author="Φλούδα Χριστίνα" w:date="2016-04-07T12:28:00Z"/>
          <w:rFonts w:eastAsia="Times New Roman"/>
          <w:szCs w:val="24"/>
          <w:lang w:eastAsia="en-US"/>
        </w:rPr>
      </w:pPr>
      <w:ins w:id="4" w:author="Φλούδα Χριστίνα" w:date="2016-04-07T12:28:00Z">
        <w:r w:rsidRPr="00EE6EC7">
          <w:rPr>
            <w:rFonts w:eastAsia="Times New Roman"/>
            <w:szCs w:val="24"/>
            <w:lang w:eastAsia="en-US"/>
          </w:rPr>
          <w:t>ΠΙΝΑΚΑΣ ΠΕΡΙΕΧΟΜΕΝΩΝ</w:t>
        </w:r>
      </w:ins>
    </w:p>
    <w:p w14:paraId="46997DEB" w14:textId="77777777" w:rsidR="00EE6EC7" w:rsidRPr="00EE6EC7" w:rsidRDefault="00EE6EC7" w:rsidP="00EE6EC7">
      <w:pPr>
        <w:spacing w:after="0" w:line="360" w:lineRule="auto"/>
        <w:rPr>
          <w:ins w:id="5" w:author="Φλούδα Χριστίνα" w:date="2016-04-07T12:28:00Z"/>
          <w:rFonts w:eastAsia="Times New Roman"/>
          <w:szCs w:val="24"/>
          <w:lang w:eastAsia="en-US"/>
        </w:rPr>
      </w:pPr>
      <w:ins w:id="6" w:author="Φλούδα Χριστίνα" w:date="2016-04-07T12:28:00Z">
        <w:r w:rsidRPr="00EE6EC7">
          <w:rPr>
            <w:rFonts w:eastAsia="Times New Roman"/>
            <w:szCs w:val="24"/>
            <w:lang w:eastAsia="en-US"/>
          </w:rPr>
          <w:t xml:space="preserve">ΙΖ΄ ΠΕΡΙΟΔΟΣ </w:t>
        </w:r>
      </w:ins>
    </w:p>
    <w:p w14:paraId="098088D3" w14:textId="77777777" w:rsidR="00EE6EC7" w:rsidRPr="00EE6EC7" w:rsidRDefault="00EE6EC7" w:rsidP="00EE6EC7">
      <w:pPr>
        <w:spacing w:after="0" w:line="360" w:lineRule="auto"/>
        <w:rPr>
          <w:ins w:id="7" w:author="Φλούδα Χριστίνα" w:date="2016-04-07T12:28:00Z"/>
          <w:rFonts w:eastAsia="Times New Roman"/>
          <w:szCs w:val="24"/>
          <w:lang w:eastAsia="en-US"/>
        </w:rPr>
      </w:pPr>
      <w:ins w:id="8" w:author="Φλούδα Χριστίνα" w:date="2016-04-07T12:28:00Z">
        <w:r w:rsidRPr="00EE6EC7">
          <w:rPr>
            <w:rFonts w:eastAsia="Times New Roman"/>
            <w:szCs w:val="24"/>
            <w:lang w:eastAsia="en-US"/>
          </w:rPr>
          <w:t>ΠΡΟΕΔΡΕΥΟΜΕΝΗΣ ΚΟΙΝΟΒΟΥΛΕΥΤΙΚΗΣ ΔΗΜΟΚΡΑΤΙΑΣ</w:t>
        </w:r>
      </w:ins>
    </w:p>
    <w:p w14:paraId="230DC213" w14:textId="77777777" w:rsidR="00EE6EC7" w:rsidRPr="00EE6EC7" w:rsidRDefault="00EE6EC7" w:rsidP="00EE6EC7">
      <w:pPr>
        <w:spacing w:after="0" w:line="360" w:lineRule="auto"/>
        <w:rPr>
          <w:ins w:id="9" w:author="Φλούδα Χριστίνα" w:date="2016-04-07T12:28:00Z"/>
          <w:rFonts w:eastAsia="Times New Roman"/>
          <w:szCs w:val="24"/>
          <w:lang w:eastAsia="en-US"/>
        </w:rPr>
      </w:pPr>
      <w:ins w:id="10" w:author="Φλούδα Χριστίνα" w:date="2016-04-07T12:28:00Z">
        <w:r w:rsidRPr="00EE6EC7">
          <w:rPr>
            <w:rFonts w:eastAsia="Times New Roman"/>
            <w:szCs w:val="24"/>
            <w:lang w:eastAsia="en-US"/>
          </w:rPr>
          <w:t>ΣΥΝΟΔΟΣ Α΄</w:t>
        </w:r>
      </w:ins>
    </w:p>
    <w:p w14:paraId="61DB07F3" w14:textId="77777777" w:rsidR="00EE6EC7" w:rsidRPr="00EE6EC7" w:rsidRDefault="00EE6EC7" w:rsidP="00EE6EC7">
      <w:pPr>
        <w:spacing w:after="0" w:line="360" w:lineRule="auto"/>
        <w:rPr>
          <w:ins w:id="11" w:author="Φλούδα Χριστίνα" w:date="2016-04-07T12:28:00Z"/>
          <w:rFonts w:eastAsia="Times New Roman"/>
          <w:szCs w:val="24"/>
          <w:lang w:eastAsia="en-US"/>
        </w:rPr>
      </w:pPr>
    </w:p>
    <w:p w14:paraId="2ACCE632" w14:textId="77777777" w:rsidR="00EE6EC7" w:rsidRPr="00EE6EC7" w:rsidRDefault="00EE6EC7" w:rsidP="00EE6EC7">
      <w:pPr>
        <w:spacing w:after="0" w:line="360" w:lineRule="auto"/>
        <w:rPr>
          <w:ins w:id="12" w:author="Φλούδα Χριστίνα" w:date="2016-04-07T12:28:00Z"/>
          <w:rFonts w:eastAsia="Times New Roman"/>
          <w:szCs w:val="24"/>
          <w:lang w:eastAsia="en-US"/>
        </w:rPr>
      </w:pPr>
      <w:ins w:id="13" w:author="Φλούδα Χριστίνα" w:date="2016-04-07T12:28:00Z">
        <w:r w:rsidRPr="00EE6EC7">
          <w:rPr>
            <w:rFonts w:eastAsia="Times New Roman"/>
            <w:szCs w:val="24"/>
            <w:lang w:eastAsia="en-US"/>
          </w:rPr>
          <w:t>ΣΥΝΕΔΡΙΑΣΗ Ρ΄</w:t>
        </w:r>
      </w:ins>
    </w:p>
    <w:p w14:paraId="11A7DBBE" w14:textId="77777777" w:rsidR="00EE6EC7" w:rsidRPr="00EE6EC7" w:rsidRDefault="00EE6EC7" w:rsidP="00EE6EC7">
      <w:pPr>
        <w:spacing w:after="0" w:line="360" w:lineRule="auto"/>
        <w:rPr>
          <w:ins w:id="14" w:author="Φλούδα Χριστίνα" w:date="2016-04-07T12:28:00Z"/>
          <w:rFonts w:eastAsia="Times New Roman"/>
          <w:szCs w:val="24"/>
          <w:lang w:eastAsia="en-US"/>
        </w:rPr>
      </w:pPr>
      <w:ins w:id="15" w:author="Φλούδα Χριστίνα" w:date="2016-04-07T12:28:00Z">
        <w:r w:rsidRPr="00EE6EC7">
          <w:rPr>
            <w:rFonts w:eastAsia="Times New Roman"/>
            <w:szCs w:val="24"/>
            <w:lang w:eastAsia="en-US"/>
          </w:rPr>
          <w:t>Πέμπτη  31 Μαρτίου 2016</w:t>
        </w:r>
      </w:ins>
    </w:p>
    <w:p w14:paraId="6FA5B7C0" w14:textId="77777777" w:rsidR="00EE6EC7" w:rsidRPr="00EE6EC7" w:rsidRDefault="00EE6EC7" w:rsidP="00EE6EC7">
      <w:pPr>
        <w:spacing w:after="0" w:line="360" w:lineRule="auto"/>
        <w:rPr>
          <w:ins w:id="16" w:author="Φλούδα Χριστίνα" w:date="2016-04-07T12:28:00Z"/>
          <w:rFonts w:eastAsia="Times New Roman"/>
          <w:szCs w:val="24"/>
          <w:lang w:eastAsia="en-US"/>
        </w:rPr>
      </w:pPr>
    </w:p>
    <w:p w14:paraId="438735A3" w14:textId="77777777" w:rsidR="00EE6EC7" w:rsidRPr="00EE6EC7" w:rsidRDefault="00EE6EC7" w:rsidP="00EE6EC7">
      <w:pPr>
        <w:spacing w:after="0" w:line="360" w:lineRule="auto"/>
        <w:rPr>
          <w:ins w:id="17" w:author="Φλούδα Χριστίνα" w:date="2016-04-07T12:28:00Z"/>
          <w:rFonts w:eastAsia="Times New Roman"/>
          <w:szCs w:val="24"/>
          <w:lang w:eastAsia="en-US"/>
        </w:rPr>
      </w:pPr>
      <w:ins w:id="18" w:author="Φλούδα Χριστίνα" w:date="2016-04-07T12:28:00Z">
        <w:r w:rsidRPr="00EE6EC7">
          <w:rPr>
            <w:rFonts w:eastAsia="Times New Roman"/>
            <w:szCs w:val="24"/>
            <w:lang w:eastAsia="en-US"/>
          </w:rPr>
          <w:t>ΘΕΜΑΤΑ</w:t>
        </w:r>
      </w:ins>
    </w:p>
    <w:p w14:paraId="352195D7" w14:textId="77777777" w:rsidR="00EE6EC7" w:rsidRPr="00EE6EC7" w:rsidRDefault="00EE6EC7" w:rsidP="00EE6EC7">
      <w:pPr>
        <w:spacing w:after="0" w:line="360" w:lineRule="auto"/>
        <w:rPr>
          <w:ins w:id="19" w:author="Φλούδα Χριστίνα" w:date="2016-04-07T12:28:00Z"/>
          <w:rFonts w:eastAsia="Times New Roman"/>
          <w:szCs w:val="24"/>
          <w:lang w:eastAsia="en-US"/>
        </w:rPr>
      </w:pPr>
      <w:ins w:id="20" w:author="Φλούδα Χριστίνα" w:date="2016-04-07T12:28:00Z">
        <w:r w:rsidRPr="00EE6EC7">
          <w:rPr>
            <w:rFonts w:eastAsia="Times New Roman"/>
            <w:szCs w:val="24"/>
            <w:lang w:eastAsia="en-US"/>
          </w:rPr>
          <w:t xml:space="preserve"> </w:t>
        </w:r>
        <w:r w:rsidRPr="00EE6EC7">
          <w:rPr>
            <w:rFonts w:eastAsia="Times New Roman"/>
            <w:szCs w:val="24"/>
            <w:lang w:eastAsia="en-US"/>
          </w:rPr>
          <w:br/>
          <w:t xml:space="preserve">Α. ΕΙΔΙΚΑ ΘΕΜΑΤΑ </w:t>
        </w:r>
        <w:r w:rsidRPr="00EE6EC7">
          <w:rPr>
            <w:rFonts w:eastAsia="Times New Roman"/>
            <w:szCs w:val="24"/>
            <w:lang w:eastAsia="en-US"/>
          </w:rPr>
          <w:br/>
          <w:t xml:space="preserve">1. Επικύρωση Πρακτικών, σελ. </w:t>
        </w:r>
        <w:r w:rsidRPr="00EE6EC7">
          <w:rPr>
            <w:rFonts w:eastAsia="Times New Roman"/>
            <w:szCs w:val="24"/>
            <w:lang w:eastAsia="en-US"/>
          </w:rPr>
          <w:br/>
          <w:t xml:space="preserve">2. Ανακοινώνεται ότι τη συνεδρίαση παρακολουθούν μαθητές από το 62ο Γυμνάσιο Αθήνας, το 12ο Δημοτικό Σχολείο Παλαιού Φαλήρου, το 5ο Γυμνάσιο Χανίων και το 33ο Δημοτικό Σχολείο Θεσσαλονίκης, σελ. </w:t>
        </w:r>
        <w:r w:rsidRPr="00EE6EC7">
          <w:rPr>
            <w:rFonts w:eastAsia="Times New Roman"/>
            <w:szCs w:val="24"/>
            <w:lang w:eastAsia="en-US"/>
          </w:rPr>
          <w:br/>
          <w:t xml:space="preserve">3. Επί διαδικαστικού θέματος, σελ. </w:t>
        </w:r>
        <w:r w:rsidRPr="00EE6EC7">
          <w:rPr>
            <w:rFonts w:eastAsia="Times New Roman"/>
            <w:szCs w:val="24"/>
            <w:lang w:eastAsia="en-US"/>
          </w:rPr>
          <w:br/>
          <w:t xml:space="preserve">4. Ανακοινώνεται ότι ο Αρχηγός της Αξιωματικής Αντιπολίτευσης και Πρόεδρος της Κοινοβουλευτικής Ομάδας της Νέας Δημοκρατίας κ. Κυριάκος Μητσοτάκης και οι Βουλευτές του κόμματός του, κατέθεσαν πρόταση για σύσταση Εξεταστικής Επιτροπής, σχετικά με τη διερεύνηση των αιτιών επιβολής τραπεζικής αργίας και κεφαλαιακών περιορισμών, υπογραφής του 3ου Μνημονίου και ανάγκη νέας ανακεφαλαιοποίησης των πιστωτικών ιδρυμάτων, σύμφωνα με τα άρθρα 68 παρ.2 του Συντάγματος και 144 επ. του Κανονισμού της Βουλής, σελ. </w:t>
        </w:r>
        <w:r w:rsidRPr="00EE6EC7">
          <w:rPr>
            <w:rFonts w:eastAsia="Times New Roman"/>
            <w:szCs w:val="24"/>
            <w:lang w:eastAsia="en-US"/>
          </w:rPr>
          <w:br/>
          <w:t xml:space="preserve"> </w:t>
        </w:r>
        <w:r w:rsidRPr="00EE6EC7">
          <w:rPr>
            <w:rFonts w:eastAsia="Times New Roman"/>
            <w:szCs w:val="24"/>
            <w:lang w:eastAsia="en-US"/>
          </w:rPr>
          <w:br/>
          <w:t xml:space="preserve">Β. ΚΟΙΝΟΒΟΥΛΕΥΤΙΚΟΣ ΕΛΕΓΧΟΣ </w:t>
        </w:r>
        <w:r w:rsidRPr="00EE6EC7">
          <w:rPr>
            <w:rFonts w:eastAsia="Times New Roman"/>
            <w:szCs w:val="24"/>
            <w:lang w:eastAsia="en-US"/>
          </w:rPr>
          <w:br/>
          <w:t>Συζήτηση επικαίρων ερωτήσεων:</w:t>
        </w:r>
        <w:r w:rsidRPr="00EE6EC7">
          <w:rPr>
            <w:rFonts w:eastAsia="Times New Roman"/>
            <w:szCs w:val="24"/>
            <w:lang w:eastAsia="en-US"/>
          </w:rPr>
          <w:br/>
          <w:t xml:space="preserve">   α) Προς τον Υπουργό Οικονομίας, Ανάπτυξης και Τουρισμού: </w:t>
        </w:r>
        <w:r w:rsidRPr="00EE6EC7">
          <w:rPr>
            <w:rFonts w:eastAsia="Times New Roman"/>
            <w:szCs w:val="24"/>
            <w:lang w:eastAsia="en-US"/>
          </w:rPr>
          <w:br/>
          <w:t xml:space="preserve">       i. σχετικά με την επαναφορά και αποκατάσταση της επιδότησης μισθολογικού κόστους, βάσει Ευρωπαϊκών Κανονισμών, σελ. </w:t>
        </w:r>
        <w:r w:rsidRPr="00EE6EC7">
          <w:rPr>
            <w:rFonts w:eastAsia="Times New Roman"/>
            <w:szCs w:val="24"/>
            <w:lang w:eastAsia="en-US"/>
          </w:rPr>
          <w:br/>
          <w:t xml:space="preserve">       ii. σχετικά με την κυβερνητική αδράνεια για την αξιοποίηση του «πακέτου Γιούνκερ», σελ. </w:t>
        </w:r>
        <w:r w:rsidRPr="00EE6EC7">
          <w:rPr>
            <w:rFonts w:eastAsia="Times New Roman"/>
            <w:szCs w:val="24"/>
            <w:lang w:eastAsia="en-US"/>
          </w:rPr>
          <w:br/>
          <w:t xml:space="preserve">   β) Προς τον Υπουργό Αγροτικής Ανάπτυξης και Τροφίμων, σχετικά με την αδειοδότηση των πρόχειρων καταλυμάτων των κτηνοτροφικών εγκαταστάσεων στο Νομό Γρεβενών, σελ. </w:t>
        </w:r>
        <w:r w:rsidRPr="00EE6EC7">
          <w:rPr>
            <w:rFonts w:eastAsia="Times New Roman"/>
            <w:szCs w:val="24"/>
            <w:lang w:eastAsia="en-US"/>
          </w:rPr>
          <w:br/>
          <w:t xml:space="preserve">   γ) Προς τον Υπουργό Εσωτερικών και Διοικητικής Ανασυγκρότησης:</w:t>
        </w:r>
        <w:r w:rsidRPr="00EE6EC7">
          <w:rPr>
            <w:rFonts w:eastAsia="Times New Roman"/>
            <w:szCs w:val="24"/>
            <w:lang w:eastAsia="en-US"/>
          </w:rPr>
          <w:br/>
          <w:t xml:space="preserve">       i. σχετικά με τη μεταφορά του Παραρτήματος Βιλίων Πυροσβεστικής Ακαδημίας εκτός Αττικής, σελ. </w:t>
        </w:r>
        <w:r w:rsidRPr="00EE6EC7">
          <w:rPr>
            <w:rFonts w:eastAsia="Times New Roman"/>
            <w:szCs w:val="24"/>
            <w:lang w:eastAsia="en-US"/>
          </w:rPr>
          <w:br/>
          <w:t xml:space="preserve">       ii. σχετικά με τη μονιμοποίηση πυροσβεστών πενταετίας στα πλαίσια της ομογενοποίησης, την παροχή των δικαιούμενων επιδομάτων και τη χορήγηση αδειών μητρότητας, σελ. </w:t>
        </w:r>
        <w:r w:rsidRPr="00EE6EC7">
          <w:rPr>
            <w:rFonts w:eastAsia="Times New Roman"/>
            <w:szCs w:val="24"/>
            <w:lang w:eastAsia="en-US"/>
          </w:rPr>
          <w:br/>
          <w:t xml:space="preserve">       iii. σχετικά με την επικινδυνότητα του εθνικού δικτύου Αμφιλοχίας-Λευκάδας-Πρέβεζας-Ηγουμενίτσας, σελ. </w:t>
        </w:r>
        <w:r w:rsidRPr="00EE6EC7">
          <w:rPr>
            <w:rFonts w:eastAsia="Times New Roman"/>
            <w:szCs w:val="24"/>
            <w:lang w:eastAsia="en-US"/>
          </w:rPr>
          <w:br/>
          <w:t xml:space="preserve">       iv. σχετικά με τα «εκατομμύρια που μοιράζει η Κυβέρνηση ΣΥΡΙΖΑ-ΑΝΕΛ στα χρεοκοπημένα κόμματα», σελ. </w:t>
        </w:r>
        <w:r w:rsidRPr="00EE6EC7">
          <w:rPr>
            <w:rFonts w:eastAsia="Times New Roman"/>
            <w:szCs w:val="24"/>
            <w:lang w:eastAsia="en-US"/>
          </w:rPr>
          <w:br/>
          <w:t xml:space="preserve">   δ) Προς τον Υπουργό Περιβάλλοντος και Ενέργειας, σχετικά με τη διακοπή λειτουργίας των βιομηχανικών μονάδων που ρυπαίνουν τον Ασωπό, ύστερα από την απόφαση του Συμβουλίου της Επικρατείας, σελ. </w:t>
        </w:r>
        <w:r w:rsidRPr="00EE6EC7">
          <w:rPr>
            <w:rFonts w:eastAsia="Times New Roman"/>
            <w:szCs w:val="24"/>
            <w:lang w:eastAsia="en-US"/>
          </w:rPr>
          <w:br/>
          <w:t xml:space="preserve"> </w:t>
        </w:r>
        <w:r w:rsidRPr="00EE6EC7">
          <w:rPr>
            <w:rFonts w:eastAsia="Times New Roman"/>
            <w:szCs w:val="24"/>
            <w:lang w:eastAsia="en-US"/>
          </w:rPr>
          <w:br/>
          <w:t xml:space="preserve">Γ. ΝΟΜΟΘΕΤΙΚΗ ΕΡΓΑΣΙΑ </w:t>
        </w:r>
        <w:r w:rsidRPr="00EE6EC7">
          <w:rPr>
            <w:rFonts w:eastAsia="Times New Roman"/>
            <w:szCs w:val="24"/>
            <w:lang w:eastAsia="en-US"/>
          </w:rPr>
          <w:br/>
          <w:t>1. Κατάθεση σχεδίου νόμου:</w:t>
        </w:r>
      </w:ins>
    </w:p>
    <w:p w14:paraId="647E3AF6" w14:textId="77777777" w:rsidR="00EE6EC7" w:rsidRPr="00EE6EC7" w:rsidRDefault="00EE6EC7" w:rsidP="00EE6EC7">
      <w:pPr>
        <w:spacing w:after="0" w:line="360" w:lineRule="auto"/>
        <w:rPr>
          <w:ins w:id="21" w:author="Φλούδα Χριστίνα" w:date="2016-04-07T12:28:00Z"/>
          <w:rFonts w:eastAsia="Times New Roman"/>
          <w:szCs w:val="24"/>
          <w:lang w:eastAsia="en-US"/>
        </w:rPr>
      </w:pPr>
      <w:ins w:id="22" w:author="Φλούδα Χριστίνα" w:date="2016-04-07T12:28:00Z">
        <w:r w:rsidRPr="00EE6EC7">
          <w:rPr>
            <w:rFonts w:eastAsia="Times New Roman"/>
            <w:szCs w:val="24"/>
            <w:lang w:eastAsia="en-US"/>
          </w:rPr>
          <w:t xml:space="preserve">Οι Υπουργοί Εσωτερικών και Διοικητικής Ανασυγκρότησης, Οικονομίας, Ανάπτυξης και Τουρισμού, Εθνικής  Άμυνας, Παιδείας  Έρευνας και Θρησκευμάτων, Εξωτερικών, Δικαιοσύνης, Διαφάνειας και Ανθρωπίνων Δικαιωμάτων, Εργασίας, Κοινωνικής Ασφάλισης και Κοινωνικής Αλληλεγγύης, Υγείας, Πολιτισμού και Αθλητισμού, Οικονομικών, Περιβάλλοντος και Ενέργειας, Υποδομών, Μεταφορών και Δικτύων, Ναυτιλίας και Νησιωτικής Πολιτικής, Επικρατείας και οι Αναπληρωτές Υπουργοί Εσωτερικών και Διοικητικής Ανασυγκρότησης και Εθνικής  Άμυνας κατέθεσαν στις 30.3.2016 σχέδιο νόμου: «Οργάνωση και λειτουργία Υπηρεσίας Ασύλου, Αρχής Προσφύγων, Υπηρεσίας Υποδοχής και Ταυτοποίησης, σύσταση Γενικής Γραμματείας Υποδοχής, προσαρμογή της ελληνικής νομοθεσίας προς τις διατάξεις της Οδηγίας 2013/32/ΕΕ του Ευρωπαϊκού Κοινοβουλίου και του Συμβουλίου «σχετικά με τις κοινές διαδικασίες για τη χορήγηση και ανάκληση του καθεστώτος διεθνούς προστασίας (αναδιατύπωση)» (L 180/29.6.2013), διατάξεις για την εργασία δικαιούχων διεθνούς προστασίας και άλλες διατάξεις», σελ. </w:t>
        </w:r>
        <w:r w:rsidRPr="00EE6EC7">
          <w:rPr>
            <w:rFonts w:eastAsia="Times New Roman"/>
            <w:szCs w:val="24"/>
            <w:lang w:eastAsia="en-US"/>
          </w:rPr>
          <w:br/>
          <w:t xml:space="preserve">2. Συζήτηση επί της αρχής, επί των άρθρων και των τροπολογιών και ψήφιση στο σύνολο του σχεδίου νόμου του Υπουργείου Οικονομικών: «Προσαρμογή της Ελληνικής Νομοθεσίας στις διατάξεις: α) των Οδηγιών 2014/107/ΕΕ και (ΕΕ) 2015/2060, β) των Οδηγιών 2014/86/ΕΕ και 2015/121/ΕΕ, γ) της Οδηγίας 2013/61/ΕΕ και άλλες διατάξεις», σελ. </w:t>
        </w:r>
        <w:r w:rsidRPr="00EE6EC7">
          <w:rPr>
            <w:rFonts w:eastAsia="Times New Roman"/>
            <w:szCs w:val="24"/>
            <w:lang w:eastAsia="en-US"/>
          </w:rPr>
          <w:br/>
        </w:r>
      </w:ins>
    </w:p>
    <w:p w14:paraId="59A8D1BF" w14:textId="77777777" w:rsidR="00EE6EC7" w:rsidRPr="00EE6EC7" w:rsidRDefault="00EE6EC7" w:rsidP="00EE6EC7">
      <w:pPr>
        <w:spacing w:after="0" w:line="360" w:lineRule="auto"/>
        <w:rPr>
          <w:ins w:id="23" w:author="Φλούδα Χριστίνα" w:date="2016-04-07T12:28:00Z"/>
          <w:rFonts w:eastAsia="Times New Roman"/>
          <w:szCs w:val="24"/>
          <w:lang w:eastAsia="en-US"/>
        </w:rPr>
      </w:pPr>
    </w:p>
    <w:p w14:paraId="3C83792F" w14:textId="77777777" w:rsidR="00EE6EC7" w:rsidRPr="00EE6EC7" w:rsidRDefault="00EE6EC7" w:rsidP="00EE6EC7">
      <w:pPr>
        <w:spacing w:after="0" w:line="360" w:lineRule="auto"/>
        <w:rPr>
          <w:ins w:id="24" w:author="Φλούδα Χριστίνα" w:date="2016-04-07T12:28:00Z"/>
          <w:rFonts w:eastAsia="Times New Roman"/>
          <w:szCs w:val="24"/>
          <w:lang w:eastAsia="en-US"/>
        </w:rPr>
      </w:pPr>
      <w:ins w:id="25" w:author="Φλούδα Χριστίνα" w:date="2016-04-07T12:28:00Z">
        <w:r w:rsidRPr="00EE6EC7">
          <w:rPr>
            <w:rFonts w:eastAsia="Times New Roman"/>
            <w:szCs w:val="24"/>
            <w:lang w:eastAsia="en-US"/>
          </w:rPr>
          <w:t>ΠΡΟΕΔΡΕΥΟΝΤΕΣ</w:t>
        </w:r>
      </w:ins>
    </w:p>
    <w:p w14:paraId="1ACCD006" w14:textId="77777777" w:rsidR="00EE6EC7" w:rsidRPr="00EE6EC7" w:rsidRDefault="00EE6EC7" w:rsidP="00EE6EC7">
      <w:pPr>
        <w:spacing w:after="0" w:line="360" w:lineRule="auto"/>
        <w:rPr>
          <w:ins w:id="26" w:author="Φλούδα Χριστίνα" w:date="2016-04-07T12:28:00Z"/>
          <w:rFonts w:eastAsia="Times New Roman"/>
          <w:szCs w:val="24"/>
          <w:lang w:eastAsia="en-US"/>
        </w:rPr>
      </w:pPr>
    </w:p>
    <w:p w14:paraId="3E5548C0" w14:textId="77777777" w:rsidR="00EE6EC7" w:rsidRPr="00EE6EC7" w:rsidRDefault="00EE6EC7" w:rsidP="00EE6EC7">
      <w:pPr>
        <w:spacing w:after="0" w:line="360" w:lineRule="auto"/>
        <w:rPr>
          <w:ins w:id="27" w:author="Φλούδα Χριστίνα" w:date="2016-04-07T12:28:00Z"/>
          <w:rFonts w:eastAsia="Times New Roman"/>
          <w:szCs w:val="24"/>
          <w:lang w:eastAsia="en-US"/>
        </w:rPr>
      </w:pPr>
      <w:ins w:id="28" w:author="Φλούδα Χριστίνα" w:date="2016-04-07T12:28:00Z">
        <w:r w:rsidRPr="00EE6EC7">
          <w:rPr>
            <w:rFonts w:eastAsia="Times New Roman"/>
            <w:szCs w:val="24"/>
            <w:lang w:eastAsia="en-US"/>
          </w:rPr>
          <w:t>ΒΑΡΕΜΕΝΟΣ Γ. , σελ.</w:t>
        </w:r>
        <w:r w:rsidRPr="00EE6EC7">
          <w:rPr>
            <w:rFonts w:eastAsia="Times New Roman"/>
            <w:szCs w:val="24"/>
            <w:lang w:eastAsia="en-US"/>
          </w:rPr>
          <w:br/>
          <w:t>ΚΑΚΛΑΜΑΝΗΣ Ν. , σελ.</w:t>
        </w:r>
        <w:r w:rsidRPr="00EE6EC7">
          <w:rPr>
            <w:rFonts w:eastAsia="Times New Roman"/>
            <w:szCs w:val="24"/>
            <w:lang w:eastAsia="en-US"/>
          </w:rPr>
          <w:br/>
          <w:t>ΛΑΜΠΡΟΥΛΗΣ Γ. , σελ.</w:t>
        </w:r>
        <w:r w:rsidRPr="00EE6EC7">
          <w:rPr>
            <w:rFonts w:eastAsia="Times New Roman"/>
            <w:szCs w:val="24"/>
            <w:lang w:eastAsia="en-US"/>
          </w:rPr>
          <w:br/>
        </w:r>
      </w:ins>
    </w:p>
    <w:p w14:paraId="68D4CE08" w14:textId="77777777" w:rsidR="00EE6EC7" w:rsidRPr="00EE6EC7" w:rsidRDefault="00EE6EC7" w:rsidP="00EE6EC7">
      <w:pPr>
        <w:spacing w:after="0" w:line="360" w:lineRule="auto"/>
        <w:rPr>
          <w:ins w:id="29" w:author="Φλούδα Χριστίνα" w:date="2016-04-07T12:28:00Z"/>
          <w:rFonts w:eastAsia="Times New Roman"/>
          <w:szCs w:val="24"/>
          <w:lang w:eastAsia="en-US"/>
        </w:rPr>
      </w:pPr>
    </w:p>
    <w:p w14:paraId="46F0F268" w14:textId="77777777" w:rsidR="00EE6EC7" w:rsidRPr="00EE6EC7" w:rsidRDefault="00EE6EC7" w:rsidP="00EE6EC7">
      <w:pPr>
        <w:spacing w:after="0" w:line="360" w:lineRule="auto"/>
        <w:rPr>
          <w:ins w:id="30" w:author="Φλούδα Χριστίνα" w:date="2016-04-07T12:28:00Z"/>
          <w:rFonts w:eastAsia="Times New Roman"/>
          <w:szCs w:val="24"/>
          <w:lang w:eastAsia="en-US"/>
        </w:rPr>
      </w:pPr>
      <w:ins w:id="31" w:author="Φλούδα Χριστίνα" w:date="2016-04-07T12:28:00Z">
        <w:r w:rsidRPr="00EE6EC7">
          <w:rPr>
            <w:rFonts w:eastAsia="Times New Roman"/>
            <w:szCs w:val="24"/>
            <w:lang w:eastAsia="en-US"/>
          </w:rPr>
          <w:t>ΟΜΙΛΗΤΕΣ</w:t>
        </w:r>
      </w:ins>
    </w:p>
    <w:p w14:paraId="076C8E36" w14:textId="24905008" w:rsidR="00EE6EC7" w:rsidRDefault="00EE6EC7" w:rsidP="00EE6EC7">
      <w:pPr>
        <w:spacing w:line="600" w:lineRule="auto"/>
        <w:ind w:firstLine="720"/>
        <w:jc w:val="both"/>
        <w:rPr>
          <w:ins w:id="32" w:author="Φλούδα Χριστίνα" w:date="2016-04-07T12:26:00Z"/>
          <w:rFonts w:eastAsia="Times New Roman"/>
          <w:szCs w:val="24"/>
        </w:rPr>
        <w:pPrChange w:id="33" w:author="Φλούδα Χριστίνα" w:date="2016-04-07T12:28:00Z">
          <w:pPr>
            <w:spacing w:line="600" w:lineRule="auto"/>
            <w:ind w:firstLine="720"/>
            <w:jc w:val="center"/>
          </w:pPr>
        </w:pPrChange>
      </w:pPr>
      <w:ins w:id="34" w:author="Φλούδα Χριστίνα" w:date="2016-04-07T12:28:00Z">
        <w:r w:rsidRPr="00EE6EC7">
          <w:rPr>
            <w:rFonts w:eastAsia="Times New Roman"/>
            <w:szCs w:val="24"/>
            <w:lang w:eastAsia="en-US"/>
          </w:rPr>
          <w:br/>
          <w:t>Α. Επί διαδικαστικού θέματος:</w:t>
        </w:r>
        <w:r w:rsidRPr="00EE6EC7">
          <w:rPr>
            <w:rFonts w:eastAsia="Times New Roman"/>
            <w:szCs w:val="24"/>
            <w:lang w:eastAsia="en-US"/>
          </w:rPr>
          <w:br/>
          <w:t>ΑΛΕΞΙΑΔΗΣ Τ. , σελ.</w:t>
        </w:r>
        <w:r w:rsidRPr="00EE6EC7">
          <w:rPr>
            <w:rFonts w:eastAsia="Times New Roman"/>
            <w:szCs w:val="24"/>
            <w:lang w:eastAsia="en-US"/>
          </w:rPr>
          <w:br/>
          <w:t>ΒΑΡΕΜΕΝΟΣ Γ. , σελ.</w:t>
        </w:r>
        <w:r w:rsidRPr="00EE6EC7">
          <w:rPr>
            <w:rFonts w:eastAsia="Times New Roman"/>
            <w:szCs w:val="24"/>
            <w:lang w:eastAsia="en-US"/>
          </w:rPr>
          <w:br/>
          <w:t>ΒΕΣΥΡΟΠΟΥΛΟΣ Α. , σελ.</w:t>
        </w:r>
        <w:r w:rsidRPr="00EE6EC7">
          <w:rPr>
            <w:rFonts w:eastAsia="Times New Roman"/>
            <w:szCs w:val="24"/>
            <w:lang w:eastAsia="en-US"/>
          </w:rPr>
          <w:br/>
          <w:t>ΔΑΝΕΛΛΗΣ Σ. , σελ.</w:t>
        </w:r>
        <w:r w:rsidRPr="00EE6EC7">
          <w:rPr>
            <w:rFonts w:eastAsia="Times New Roman"/>
            <w:szCs w:val="24"/>
            <w:lang w:eastAsia="en-US"/>
          </w:rPr>
          <w:br/>
          <w:t>ΔΕΝΔΙΑΣ Ν. , σελ.</w:t>
        </w:r>
        <w:r w:rsidRPr="00EE6EC7">
          <w:rPr>
            <w:rFonts w:eastAsia="Times New Roman"/>
            <w:szCs w:val="24"/>
            <w:lang w:eastAsia="en-US"/>
          </w:rPr>
          <w:br/>
          <w:t>ΘΕΟΧΑΡΗΣ Θ. , σελ.</w:t>
        </w:r>
        <w:r w:rsidRPr="00EE6EC7">
          <w:rPr>
            <w:rFonts w:eastAsia="Times New Roman"/>
            <w:szCs w:val="24"/>
            <w:lang w:eastAsia="en-US"/>
          </w:rPr>
          <w:br/>
          <w:t>ΚΑΚΛΑΜΑΝΗΣ Ν. , σελ.</w:t>
        </w:r>
        <w:r w:rsidRPr="00EE6EC7">
          <w:rPr>
            <w:rFonts w:eastAsia="Times New Roman"/>
            <w:szCs w:val="24"/>
            <w:lang w:eastAsia="en-US"/>
          </w:rPr>
          <w:br/>
          <w:t>ΚΟΥΤΣΟΥΚΟΣ Γ. , σελ.</w:t>
        </w:r>
        <w:r w:rsidRPr="00EE6EC7">
          <w:rPr>
            <w:rFonts w:eastAsia="Times New Roman"/>
            <w:szCs w:val="24"/>
            <w:lang w:eastAsia="en-US"/>
          </w:rPr>
          <w:br/>
          <w:t>ΛΑΜΠΡΟΥΛΗΣ Γ. , σελ.</w:t>
        </w:r>
        <w:r w:rsidRPr="00EE6EC7">
          <w:rPr>
            <w:rFonts w:eastAsia="Times New Roman"/>
            <w:szCs w:val="24"/>
            <w:lang w:eastAsia="en-US"/>
          </w:rPr>
          <w:br/>
          <w:t>ΠΑΝΑΓΙΩΤΟΠΟΥΛΟΣ Ν. , σελ.</w:t>
        </w:r>
        <w:r w:rsidRPr="00EE6EC7">
          <w:rPr>
            <w:rFonts w:eastAsia="Times New Roman"/>
            <w:szCs w:val="24"/>
            <w:lang w:eastAsia="en-US"/>
          </w:rPr>
          <w:br/>
          <w:t>ΧΡΙΣΤΟΦΙΛΟΠΟΥΛΟΥ Π. , σελ.</w:t>
        </w:r>
        <w:r w:rsidRPr="00EE6EC7">
          <w:rPr>
            <w:rFonts w:eastAsia="Times New Roman"/>
            <w:szCs w:val="24"/>
            <w:lang w:eastAsia="en-US"/>
          </w:rPr>
          <w:br/>
        </w:r>
        <w:r w:rsidRPr="00EE6EC7">
          <w:rPr>
            <w:rFonts w:eastAsia="Times New Roman"/>
            <w:szCs w:val="24"/>
            <w:lang w:eastAsia="en-US"/>
          </w:rPr>
          <w:br/>
          <w:t>Β. Επί των επικαίρων ερωτήσεων:</w:t>
        </w:r>
        <w:r w:rsidRPr="00EE6EC7">
          <w:rPr>
            <w:rFonts w:eastAsia="Times New Roman"/>
            <w:szCs w:val="24"/>
            <w:lang w:eastAsia="en-US"/>
          </w:rPr>
          <w:br/>
          <w:t>ΑΜΥΡΑΣ Γ. , σελ.</w:t>
        </w:r>
        <w:r w:rsidRPr="00EE6EC7">
          <w:rPr>
            <w:rFonts w:eastAsia="Times New Roman"/>
            <w:szCs w:val="24"/>
            <w:lang w:eastAsia="en-US"/>
          </w:rPr>
          <w:br/>
          <w:t>ΑΠΟΣΤΟΛΟΥ Ε. , σελ.</w:t>
        </w:r>
        <w:r w:rsidRPr="00EE6EC7">
          <w:rPr>
            <w:rFonts w:eastAsia="Times New Roman"/>
            <w:szCs w:val="24"/>
            <w:lang w:eastAsia="en-US"/>
          </w:rPr>
          <w:br/>
          <w:t>ΚΑΣΙΔΙΑΡΗΣ Η. , σελ.</w:t>
        </w:r>
        <w:r w:rsidRPr="00EE6EC7">
          <w:rPr>
            <w:rFonts w:eastAsia="Times New Roman"/>
            <w:szCs w:val="24"/>
            <w:lang w:eastAsia="en-US"/>
          </w:rPr>
          <w:br/>
          <w:t>ΚΕΓΚΕΡΟΓΛΟΥ Β. , σελ.</w:t>
        </w:r>
        <w:r w:rsidRPr="00EE6EC7">
          <w:rPr>
            <w:rFonts w:eastAsia="Times New Roman"/>
            <w:szCs w:val="24"/>
            <w:lang w:eastAsia="en-US"/>
          </w:rPr>
          <w:br/>
          <w:t>ΚΟΚΚΑΛΗΣ Β. , σελ.</w:t>
        </w:r>
        <w:r w:rsidRPr="00EE6EC7">
          <w:rPr>
            <w:rFonts w:eastAsia="Times New Roman"/>
            <w:szCs w:val="24"/>
            <w:lang w:eastAsia="en-US"/>
          </w:rPr>
          <w:br/>
          <w:t>ΚΟΥΡΟΥΜΠΛΗΣ Π. , σελ.</w:t>
        </w:r>
        <w:r w:rsidRPr="00EE6EC7">
          <w:rPr>
            <w:rFonts w:eastAsia="Times New Roman"/>
            <w:szCs w:val="24"/>
            <w:lang w:eastAsia="en-US"/>
          </w:rPr>
          <w:br/>
          <w:t>ΜΠΓΙΑΛΑΣ Χ. , σελ.</w:t>
        </w:r>
        <w:r w:rsidRPr="00EE6EC7">
          <w:rPr>
            <w:rFonts w:eastAsia="Times New Roman"/>
            <w:szCs w:val="24"/>
            <w:lang w:eastAsia="en-US"/>
          </w:rPr>
          <w:br/>
          <w:t>ΜΩΡΑΪΤΗΣ Ν. , σελ.</w:t>
        </w:r>
        <w:r w:rsidRPr="00EE6EC7">
          <w:rPr>
            <w:rFonts w:eastAsia="Times New Roman"/>
            <w:szCs w:val="24"/>
            <w:lang w:eastAsia="en-US"/>
          </w:rPr>
          <w:br/>
          <w:t>ΠΑΝΑΓΙΩΤΟΠΟΥΛΟΣ Ν. , σελ.</w:t>
        </w:r>
        <w:r w:rsidRPr="00EE6EC7">
          <w:rPr>
            <w:rFonts w:eastAsia="Times New Roman"/>
            <w:szCs w:val="24"/>
            <w:lang w:eastAsia="en-US"/>
          </w:rPr>
          <w:br/>
          <w:t>ΣΤΑΘΑΚΗΣ Γ. , σελ.</w:t>
        </w:r>
        <w:r w:rsidRPr="00EE6EC7">
          <w:rPr>
            <w:rFonts w:eastAsia="Times New Roman"/>
            <w:szCs w:val="24"/>
            <w:lang w:eastAsia="en-US"/>
          </w:rPr>
          <w:br/>
          <w:t>ΤΟΣΚΑΣ Ν. , σελ.</w:t>
        </w:r>
        <w:r w:rsidRPr="00EE6EC7">
          <w:rPr>
            <w:rFonts w:eastAsia="Times New Roman"/>
            <w:szCs w:val="24"/>
            <w:lang w:eastAsia="en-US"/>
          </w:rPr>
          <w:br/>
          <w:t>ΤΣΙΡΩΝΗΣ Ι. , σελ.</w:t>
        </w:r>
        <w:r w:rsidRPr="00EE6EC7">
          <w:rPr>
            <w:rFonts w:eastAsia="Times New Roman"/>
            <w:szCs w:val="24"/>
            <w:lang w:eastAsia="en-US"/>
          </w:rPr>
          <w:br/>
          <w:t>ΧΑΤΖΗΔΑΚΗΣ Κ. , σελ.</w:t>
        </w:r>
        <w:r w:rsidRPr="00EE6EC7">
          <w:rPr>
            <w:rFonts w:eastAsia="Times New Roman"/>
            <w:szCs w:val="24"/>
            <w:lang w:eastAsia="en-US"/>
          </w:rPr>
          <w:br/>
          <w:t>ΧΡΙΣΤΟΦΙΛΟΠΟΥΛΟΥ Π. , σελ.</w:t>
        </w:r>
        <w:r w:rsidRPr="00EE6EC7">
          <w:rPr>
            <w:rFonts w:eastAsia="Times New Roman"/>
            <w:szCs w:val="24"/>
            <w:lang w:eastAsia="en-US"/>
          </w:rPr>
          <w:br/>
        </w:r>
        <w:r w:rsidRPr="00EE6EC7">
          <w:rPr>
            <w:rFonts w:eastAsia="Times New Roman"/>
            <w:szCs w:val="24"/>
            <w:lang w:eastAsia="en-US"/>
          </w:rPr>
          <w:br/>
          <w:t>Γ. Επί του σχεδίου νόμου του Υπουργείου Οικονομικών:</w:t>
        </w:r>
        <w:r w:rsidRPr="00EE6EC7">
          <w:rPr>
            <w:rFonts w:eastAsia="Times New Roman"/>
            <w:szCs w:val="24"/>
            <w:lang w:eastAsia="en-US"/>
          </w:rPr>
          <w:br/>
          <w:t>ΑΛΕΞΙΑΔΗΣ Τ. , σελ.</w:t>
        </w:r>
        <w:r w:rsidRPr="00EE6EC7">
          <w:rPr>
            <w:rFonts w:eastAsia="Times New Roman"/>
            <w:szCs w:val="24"/>
            <w:lang w:eastAsia="en-US"/>
          </w:rPr>
          <w:br/>
          <w:t>ΑΝΤΩΝΙΟΥ Χ. , σελ.</w:t>
        </w:r>
        <w:r w:rsidRPr="00EE6EC7">
          <w:rPr>
            <w:rFonts w:eastAsia="Times New Roman"/>
            <w:szCs w:val="24"/>
            <w:lang w:eastAsia="en-US"/>
          </w:rPr>
          <w:br/>
          <w:t>ΒΑΡΔΑΛΗΣ Α. , σελ.</w:t>
        </w:r>
        <w:r w:rsidRPr="00EE6EC7">
          <w:rPr>
            <w:rFonts w:eastAsia="Times New Roman"/>
            <w:szCs w:val="24"/>
            <w:lang w:eastAsia="en-US"/>
          </w:rPr>
          <w:br/>
          <w:t>ΒΕΣΥΡΟΠΟΥΛΟΣ Α. , σελ.</w:t>
        </w:r>
        <w:r w:rsidRPr="00EE6EC7">
          <w:rPr>
            <w:rFonts w:eastAsia="Times New Roman"/>
            <w:szCs w:val="24"/>
            <w:lang w:eastAsia="en-US"/>
          </w:rPr>
          <w:br/>
          <w:t>ΔΑΝΕΛΛΗΣ Σ. , σελ.</w:t>
        </w:r>
        <w:r w:rsidRPr="00EE6EC7">
          <w:rPr>
            <w:rFonts w:eastAsia="Times New Roman"/>
            <w:szCs w:val="24"/>
            <w:lang w:eastAsia="en-US"/>
          </w:rPr>
          <w:br/>
          <w:t>ΔΕΝΔΙΑΣ Ν. , σελ.</w:t>
        </w:r>
        <w:r w:rsidRPr="00EE6EC7">
          <w:rPr>
            <w:rFonts w:eastAsia="Times New Roman"/>
            <w:szCs w:val="24"/>
            <w:lang w:eastAsia="en-US"/>
          </w:rPr>
          <w:br/>
          <w:t>ΔΗΜΑΡΑΣ Γ. , σελ.</w:t>
        </w:r>
        <w:r w:rsidRPr="00EE6EC7">
          <w:rPr>
            <w:rFonts w:eastAsia="Times New Roman"/>
            <w:szCs w:val="24"/>
            <w:lang w:eastAsia="en-US"/>
          </w:rPr>
          <w:br/>
          <w:t>ΘΕΟΧΑΡΗΣ Θ. , σελ.</w:t>
        </w:r>
        <w:r w:rsidRPr="00EE6EC7">
          <w:rPr>
            <w:rFonts w:eastAsia="Times New Roman"/>
            <w:szCs w:val="24"/>
            <w:lang w:eastAsia="en-US"/>
          </w:rPr>
          <w:br/>
          <w:t>ΚΑΚΛΑΜΑΝΗΣ Ν. , σελ.</w:t>
        </w:r>
        <w:r w:rsidRPr="00EE6EC7">
          <w:rPr>
            <w:rFonts w:eastAsia="Times New Roman"/>
            <w:szCs w:val="24"/>
            <w:lang w:eastAsia="en-US"/>
          </w:rPr>
          <w:br/>
          <w:t>ΚΑΜΜΕΝΟΣ Δ. , σελ.</w:t>
        </w:r>
        <w:r w:rsidRPr="00EE6EC7">
          <w:rPr>
            <w:rFonts w:eastAsia="Times New Roman"/>
            <w:szCs w:val="24"/>
            <w:lang w:eastAsia="en-US"/>
          </w:rPr>
          <w:br/>
          <w:t>ΚΑΡΑΘΑΝΑΣΟΠΟΥΛΟΣ Ν. , σελ.</w:t>
        </w:r>
        <w:r w:rsidRPr="00EE6EC7">
          <w:rPr>
            <w:rFonts w:eastAsia="Times New Roman"/>
            <w:szCs w:val="24"/>
            <w:lang w:eastAsia="en-US"/>
          </w:rPr>
          <w:br/>
          <w:t>ΚΑΡΑΚΩΣΤΑΣ Ε. , σελ.</w:t>
        </w:r>
        <w:r w:rsidRPr="00EE6EC7">
          <w:rPr>
            <w:rFonts w:eastAsia="Times New Roman"/>
            <w:szCs w:val="24"/>
            <w:lang w:eastAsia="en-US"/>
          </w:rPr>
          <w:br/>
          <w:t>ΚΑΤΣΙΑΝΤΩΝΗΣ Γ. , σελ.</w:t>
        </w:r>
        <w:r w:rsidRPr="00EE6EC7">
          <w:rPr>
            <w:rFonts w:eastAsia="Times New Roman"/>
            <w:szCs w:val="24"/>
            <w:lang w:eastAsia="en-US"/>
          </w:rPr>
          <w:br/>
          <w:t>ΚΟΥΤΣΟΥΚΟΣ Γ. , σελ.</w:t>
        </w:r>
        <w:r w:rsidRPr="00EE6EC7">
          <w:rPr>
            <w:rFonts w:eastAsia="Times New Roman"/>
            <w:szCs w:val="24"/>
            <w:lang w:eastAsia="en-US"/>
          </w:rPr>
          <w:br/>
          <w:t>ΛΟΒΕΡΔΟΣ Α. , σελ.</w:t>
        </w:r>
        <w:r w:rsidRPr="00EE6EC7">
          <w:rPr>
            <w:rFonts w:eastAsia="Times New Roman"/>
            <w:szCs w:val="24"/>
            <w:lang w:eastAsia="en-US"/>
          </w:rPr>
          <w:br/>
          <w:t>ΠΑΝΑΓΙΩΤΑΡΟΣ Η. , σελ.</w:t>
        </w:r>
        <w:r w:rsidRPr="00EE6EC7">
          <w:rPr>
            <w:rFonts w:eastAsia="Times New Roman"/>
            <w:szCs w:val="24"/>
            <w:lang w:eastAsia="en-US"/>
          </w:rPr>
          <w:br/>
          <w:t>ΠΑΠΑΚΩΣΤΑ - ΣΙΔΗΡΟΠΟΥΛΟΥ Α. , σελ.</w:t>
        </w:r>
        <w:r w:rsidRPr="00EE6EC7">
          <w:rPr>
            <w:rFonts w:eastAsia="Times New Roman"/>
            <w:szCs w:val="24"/>
            <w:lang w:eastAsia="en-US"/>
          </w:rPr>
          <w:br/>
          <w:t>ΠΑΠΑΝΑΤΣΙΟΥ Α. , σελ.</w:t>
        </w:r>
        <w:r w:rsidRPr="00EE6EC7">
          <w:rPr>
            <w:rFonts w:eastAsia="Times New Roman"/>
            <w:szCs w:val="24"/>
            <w:lang w:eastAsia="en-US"/>
          </w:rPr>
          <w:br/>
          <w:t>ΠΑΡΑΣΚΕΥΟΠΟΥΛΟΣ Ν. , σελ.</w:t>
        </w:r>
        <w:r w:rsidRPr="00EE6EC7">
          <w:rPr>
            <w:rFonts w:eastAsia="Times New Roman"/>
            <w:szCs w:val="24"/>
            <w:lang w:eastAsia="en-US"/>
          </w:rPr>
          <w:br/>
        </w:r>
      </w:ins>
      <w:bookmarkStart w:id="35" w:name="_GoBack"/>
      <w:bookmarkEnd w:id="35"/>
    </w:p>
    <w:p w14:paraId="7FEDC90F" w14:textId="77777777" w:rsidR="004627CB" w:rsidRDefault="00EE6EC7">
      <w:pPr>
        <w:spacing w:line="600" w:lineRule="auto"/>
        <w:ind w:firstLine="720"/>
        <w:jc w:val="center"/>
        <w:rPr>
          <w:rFonts w:eastAsia="Times New Roman"/>
          <w:szCs w:val="24"/>
        </w:rPr>
      </w:pPr>
      <w:r>
        <w:rPr>
          <w:rFonts w:eastAsia="Times New Roman"/>
          <w:szCs w:val="24"/>
        </w:rPr>
        <w:t>ΠΡΑΚΤΙΚΑ ΒΟΥΛΗΣ</w:t>
      </w:r>
    </w:p>
    <w:p w14:paraId="7FEDC910" w14:textId="77777777" w:rsidR="004627CB" w:rsidRDefault="00EE6EC7">
      <w:pPr>
        <w:spacing w:line="600" w:lineRule="auto"/>
        <w:ind w:firstLine="720"/>
        <w:jc w:val="center"/>
        <w:rPr>
          <w:rFonts w:eastAsia="Times New Roman"/>
          <w:szCs w:val="24"/>
        </w:rPr>
      </w:pPr>
      <w:r>
        <w:rPr>
          <w:rFonts w:eastAsia="Times New Roman"/>
          <w:szCs w:val="24"/>
        </w:rPr>
        <w:t xml:space="preserve">ΙΖ΄ ΠΕΡΙΟΔΟΣ </w:t>
      </w:r>
    </w:p>
    <w:p w14:paraId="7FEDC911" w14:textId="77777777" w:rsidR="004627CB" w:rsidRDefault="00EE6EC7">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7FEDC912" w14:textId="77777777" w:rsidR="004627CB" w:rsidRDefault="00EE6EC7">
      <w:pPr>
        <w:spacing w:line="600" w:lineRule="auto"/>
        <w:ind w:firstLine="720"/>
        <w:jc w:val="center"/>
        <w:rPr>
          <w:rFonts w:eastAsia="Times New Roman"/>
          <w:szCs w:val="24"/>
        </w:rPr>
      </w:pPr>
      <w:r>
        <w:rPr>
          <w:rFonts w:eastAsia="Times New Roman"/>
          <w:szCs w:val="24"/>
        </w:rPr>
        <w:t>ΣΥΝΟΔΟΣ Α΄</w:t>
      </w:r>
    </w:p>
    <w:p w14:paraId="7FEDC913" w14:textId="77777777" w:rsidR="004627CB" w:rsidRDefault="00EE6EC7">
      <w:pPr>
        <w:spacing w:line="600" w:lineRule="auto"/>
        <w:ind w:firstLine="720"/>
        <w:jc w:val="center"/>
        <w:rPr>
          <w:rFonts w:eastAsia="Times New Roman"/>
          <w:szCs w:val="24"/>
        </w:rPr>
      </w:pPr>
      <w:r>
        <w:rPr>
          <w:rFonts w:eastAsia="Times New Roman"/>
          <w:szCs w:val="24"/>
        </w:rPr>
        <w:t>ΣΥΝΕΔΡΙΑΣΗ Ρ΄</w:t>
      </w:r>
    </w:p>
    <w:p w14:paraId="7FEDC914" w14:textId="77777777" w:rsidR="004627CB" w:rsidRDefault="00EE6EC7">
      <w:pPr>
        <w:spacing w:line="600" w:lineRule="auto"/>
        <w:ind w:firstLine="720"/>
        <w:jc w:val="center"/>
        <w:rPr>
          <w:rFonts w:eastAsia="Times New Roman" w:cs="Times New Roman"/>
          <w:szCs w:val="24"/>
        </w:rPr>
      </w:pPr>
      <w:r>
        <w:rPr>
          <w:rFonts w:eastAsia="Times New Roman" w:cs="Times New Roman"/>
          <w:szCs w:val="24"/>
        </w:rPr>
        <w:t>Πέμπτη 31 Μαρτίου 2016</w:t>
      </w:r>
    </w:p>
    <w:p w14:paraId="7FEDC915" w14:textId="77777777" w:rsidR="004627CB" w:rsidRDefault="004627CB">
      <w:pPr>
        <w:spacing w:line="600" w:lineRule="auto"/>
        <w:ind w:firstLine="720"/>
        <w:jc w:val="center"/>
        <w:rPr>
          <w:rFonts w:eastAsia="Times New Roman" w:cs="Times New Roman"/>
          <w:szCs w:val="24"/>
        </w:rPr>
      </w:pPr>
    </w:p>
    <w:p w14:paraId="7FEDC916" w14:textId="77777777" w:rsidR="004627CB" w:rsidRDefault="00EE6EC7">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Αθήνα, σήμερα στις 31 Μαρτίου 2016, ημέρα Πέμπτη και ώρα </w:t>
      </w:r>
      <w:r>
        <w:rPr>
          <w:rFonts w:eastAsia="Times New Roman" w:cs="Times New Roman"/>
          <w:szCs w:val="24"/>
        </w:rPr>
        <w:t xml:space="preserve">9.38΄ συνήλθε στην Αίθουσα των συνεδριάσεων του Βουλευτηρίου η Βουλή σε ολομέλεια για να συνεδριάσει υπό την προεδρία του Ζ΄ Αντιπροέδρου αυτής κ. </w:t>
      </w:r>
      <w:r w:rsidRPr="00D76FFE">
        <w:rPr>
          <w:rFonts w:eastAsia="Times New Roman" w:cs="Times New Roman"/>
          <w:b/>
          <w:szCs w:val="24"/>
        </w:rPr>
        <w:t>ΓΕΩΡΓΙΟΥ ΛΑΜΠΡΟΥΛΗ</w:t>
      </w:r>
      <w:r>
        <w:rPr>
          <w:rFonts w:eastAsia="Times New Roman" w:cs="Times New Roman"/>
          <w:szCs w:val="24"/>
        </w:rPr>
        <w:t>.</w:t>
      </w:r>
    </w:p>
    <w:p w14:paraId="7FEDC917" w14:textId="77777777" w:rsidR="004627CB" w:rsidRDefault="00EE6EC7">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Κυρίες και κύριοι συνάδελφοι, αρχίζει η συνεδρίαση. </w:t>
      </w:r>
    </w:p>
    <w:p w14:paraId="7FEDC918"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ΠΙΚΥΡΩΣΗ ΠΡΑΚΤΙΚΩΝ: Σύμφωνα με την από 30</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 xml:space="preserve">2016 εξουσιοδότηση του Σώματος επικυρώθηκαν με ευθύνη του Προεδρείου τα Πρακτικά της </w:t>
      </w:r>
      <w:r>
        <w:rPr>
          <w:rFonts w:eastAsia="Times New Roman"/>
          <w:szCs w:val="24"/>
        </w:rPr>
        <w:t xml:space="preserve">ϞΘ΄ </w:t>
      </w:r>
      <w:r>
        <w:rPr>
          <w:rFonts w:eastAsia="Times New Roman" w:cs="Times New Roman"/>
          <w:szCs w:val="24"/>
        </w:rPr>
        <w:t xml:space="preserve">συνεδριάσεώς του, της </w:t>
      </w:r>
      <w:r>
        <w:rPr>
          <w:rFonts w:eastAsia="Times New Roman" w:cs="Times New Roman"/>
          <w:szCs w:val="24"/>
        </w:rPr>
        <w:lastRenderedPageBreak/>
        <w:t>Τετάρτης 30 Μαρτίου 2016, σε ό,τι αφορά την ψήφιση στο σύνολο των σχεδίων νόμων: α) «Κύρωση του Μνημο</w:t>
      </w:r>
      <w:r>
        <w:rPr>
          <w:rFonts w:eastAsia="Times New Roman" w:cs="Times New Roman"/>
          <w:szCs w:val="24"/>
        </w:rPr>
        <w:t>νίου Συνεργασίας μεταξύ του Υπουργείου Εθνικής Άμυνας της Ελληνικής Δημοκρατίας και του Υπουργείου Άμυνας της Κυπριακής Δημοκρατίας στους τομείς Υποδομής και Περιβάλλοντος/Ενέργειας και άλλες διατάξεις» β) «Κύρωση της Συμφωνίας μεταξύ της Κυβέρνησης της Ελ</w:t>
      </w:r>
      <w:r>
        <w:rPr>
          <w:rFonts w:eastAsia="Times New Roman" w:cs="Times New Roman"/>
          <w:szCs w:val="24"/>
        </w:rPr>
        <w:t>ληνικής Δημοκρατίας και της Κυβέρνησης της Δημοκρατίας της Κορέας για την Αμοιβαία Προστασία Διαβαθμισμένων Στρατιωτικών Πληροφοριών».)</w:t>
      </w:r>
    </w:p>
    <w:p w14:paraId="7FEDC919"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Πριν εισέλθουμε στη συζήτηση των επικαίρων ερωτήσεων, επιτρέψτε μου μία ανακοίνωση προς το Σώμα.</w:t>
      </w:r>
    </w:p>
    <w:p w14:paraId="7FEDC91A"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 xml:space="preserve">Οι Υπουργοί Εσωτερικών </w:t>
      </w:r>
      <w:r>
        <w:rPr>
          <w:rFonts w:eastAsia="Times New Roman" w:cs="Times New Roman"/>
          <w:szCs w:val="24"/>
        </w:rPr>
        <w:t>και Διοικητικής Ανασυγκρότησης, Οικονομίας, Ανάπτυξης και Τουρισμού, Εθνικής Άμυνας, Παιδείας Έρευνας και Θρησκευμάτων, Εξωτερικών, Δικαιοσύνης, Διαφάνειας και Ανθρωπίνων Δικαιωμάτων, Εργασίας, Κοινωνικής Ασφάλισης και Κοινωνικής Αλληλεγγύης, Υγείας, Πολιτ</w:t>
      </w:r>
      <w:r>
        <w:rPr>
          <w:rFonts w:eastAsia="Times New Roman" w:cs="Times New Roman"/>
          <w:szCs w:val="24"/>
        </w:rPr>
        <w:t>ισμού και Αθλητισμού, Οικονομικών, Περιβάλλοντος και Ενέργειας, Υποδομών, Μεταφορών και Δικτύων, Ναυτιλίας και Νησιωτικής Πολιτικής, Επικρατείας και οι Αναπληρωτές Υπουργοί Εσωτερικών και Διοικητικής Ανασυγκρότησης και Εθνικής Άμυνας κατέθεσαν στις 30</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20</w:t>
      </w:r>
      <w:r>
        <w:rPr>
          <w:rFonts w:eastAsia="Times New Roman" w:cs="Times New Roman"/>
          <w:szCs w:val="24"/>
        </w:rPr>
        <w:t xml:space="preserve">16 σχέδιο νόμου: </w:t>
      </w:r>
      <w:r>
        <w:rPr>
          <w:rFonts w:eastAsia="Times New Roman" w:cs="Times New Roman"/>
          <w:szCs w:val="24"/>
        </w:rPr>
        <w:t>«Οργάνωση και λειτουργία Υπηρεσίας Ασύλου, Αρχής Προσφύ</w:t>
      </w:r>
      <w:r>
        <w:rPr>
          <w:rFonts w:eastAsia="Times New Roman" w:cs="Times New Roman"/>
          <w:szCs w:val="24"/>
        </w:rPr>
        <w:lastRenderedPageBreak/>
        <w:t xml:space="preserve">γων, Υπηρεσίας Υποδοχής και Ταυτοποίησης, σύσταση Γενικής Γραμματείας Υποδοχής, προσαρμογή της </w:t>
      </w:r>
      <w:r>
        <w:rPr>
          <w:rFonts w:eastAsia="Times New Roman" w:cs="Times New Roman"/>
          <w:szCs w:val="24"/>
        </w:rPr>
        <w:t>Ε</w:t>
      </w:r>
      <w:r>
        <w:rPr>
          <w:rFonts w:eastAsia="Times New Roman" w:cs="Times New Roman"/>
          <w:szCs w:val="24"/>
        </w:rPr>
        <w:t>λληνικής νομοθεσίας προς τις διατάξεις της Οδηγίας 2013/32/ΕΕ του Ευρωπαϊκού Κοινοβουλίο</w:t>
      </w:r>
      <w:r>
        <w:rPr>
          <w:rFonts w:eastAsia="Times New Roman" w:cs="Times New Roman"/>
          <w:szCs w:val="24"/>
        </w:rPr>
        <w:t>υ και του Συμβουλίου σχετικά με τις κοινές διαδικασίες για τη χορήγηση και ανάκληση του καθεστώτος διεθνούς προστασίας (αναδιατύπωση</w:t>
      </w:r>
      <w:r>
        <w:rPr>
          <w:rFonts w:eastAsia="Times New Roman" w:cs="Times New Roman"/>
          <w:szCs w:val="24"/>
        </w:rPr>
        <w:t>)</w:t>
      </w:r>
      <w:r>
        <w:rPr>
          <w:rFonts w:eastAsia="Times New Roman" w:cs="Times New Roman"/>
          <w:szCs w:val="24"/>
        </w:rPr>
        <w:t xml:space="preserve"> (L 180/29</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2013), διατάξεις για την εργασία δικαιούχων διεθνούς προστασίας και άλλες διατάξεις</w:t>
      </w:r>
      <w:r>
        <w:rPr>
          <w:rFonts w:eastAsia="Times New Roman" w:cs="Times New Roman"/>
          <w:szCs w:val="24"/>
        </w:rPr>
        <w:t>»</w:t>
      </w:r>
      <w:r>
        <w:rPr>
          <w:rFonts w:eastAsia="Times New Roman" w:cs="Times New Roman"/>
          <w:szCs w:val="24"/>
        </w:rPr>
        <w:t>.</w:t>
      </w:r>
    </w:p>
    <w:p w14:paraId="7FEDC91B"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Το ως άνω σχέδιο νόμου έ</w:t>
      </w:r>
      <w:r>
        <w:rPr>
          <w:rFonts w:eastAsia="Times New Roman" w:cs="Times New Roman"/>
          <w:szCs w:val="24"/>
        </w:rPr>
        <w:t xml:space="preserve">χει χαρακτηρισθεί από την Κυβέρνηση ως κατεπείγον. </w:t>
      </w:r>
    </w:p>
    <w:p w14:paraId="7FEDC91C"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Παραπέμπεται στις συναρμόδιες Διαρκείς Επιτροπές.</w:t>
      </w:r>
    </w:p>
    <w:p w14:paraId="7FEDC91D" w14:textId="77777777" w:rsidR="004627CB" w:rsidRDefault="00EE6EC7">
      <w:pPr>
        <w:spacing w:line="600" w:lineRule="auto"/>
        <w:ind w:firstLine="720"/>
        <w:jc w:val="both"/>
        <w:rPr>
          <w:rFonts w:eastAsia="Times New Roman"/>
          <w:szCs w:val="24"/>
        </w:rPr>
      </w:pPr>
      <w:r>
        <w:rPr>
          <w:rFonts w:eastAsia="Times New Roman"/>
          <w:szCs w:val="24"/>
        </w:rPr>
        <w:lastRenderedPageBreak/>
        <w:t>Εισερχόμ</w:t>
      </w:r>
      <w:r>
        <w:rPr>
          <w:rFonts w:eastAsia="Times New Roman"/>
          <w:szCs w:val="24"/>
        </w:rPr>
        <w:t>αστε</w:t>
      </w:r>
      <w:r>
        <w:rPr>
          <w:rFonts w:eastAsia="Times New Roman"/>
          <w:szCs w:val="24"/>
        </w:rPr>
        <w:t xml:space="preserve"> στη συζήτηση των</w:t>
      </w:r>
    </w:p>
    <w:p w14:paraId="7FEDC91E" w14:textId="77777777" w:rsidR="004627CB" w:rsidRDefault="00EE6EC7">
      <w:pPr>
        <w:spacing w:line="600" w:lineRule="auto"/>
        <w:ind w:firstLine="720"/>
        <w:jc w:val="center"/>
        <w:rPr>
          <w:rFonts w:eastAsia="Times New Roman"/>
          <w:b/>
          <w:szCs w:val="24"/>
        </w:rPr>
      </w:pPr>
      <w:r>
        <w:rPr>
          <w:rFonts w:eastAsia="Times New Roman"/>
          <w:b/>
          <w:szCs w:val="24"/>
        </w:rPr>
        <w:t>ΕΠΙΚΑΙΡΩΝ ΕΡΩΤΗΣΕΩΝ</w:t>
      </w:r>
    </w:p>
    <w:p w14:paraId="7FEDC91F" w14:textId="77777777" w:rsidR="004627CB" w:rsidRDefault="00EE6EC7">
      <w:pPr>
        <w:spacing w:line="600" w:lineRule="auto"/>
        <w:ind w:firstLine="720"/>
        <w:jc w:val="both"/>
        <w:rPr>
          <w:rFonts w:eastAsia="Times New Roman"/>
          <w:szCs w:val="24"/>
        </w:rPr>
      </w:pPr>
      <w:r>
        <w:rPr>
          <w:rFonts w:eastAsia="Times New Roman"/>
          <w:szCs w:val="24"/>
        </w:rPr>
        <w:t>Πρώτα</w:t>
      </w:r>
      <w:r>
        <w:rPr>
          <w:rFonts w:eastAsia="Times New Roman"/>
          <w:szCs w:val="24"/>
        </w:rPr>
        <w:t xml:space="preserve"> θα συζητηθεί η δέκατη ένατη με αριθμό 660/15-3-2016 επίκαιρη ερώτηση </w:t>
      </w:r>
      <w:r>
        <w:rPr>
          <w:rFonts w:eastAsia="Times New Roman"/>
          <w:szCs w:val="24"/>
        </w:rPr>
        <w:t xml:space="preserve">δεύτερου κύκλου του Βουλευτή Καβάλας της Νέας Δημοκρατίας κ. </w:t>
      </w:r>
      <w:r>
        <w:rPr>
          <w:rFonts w:eastAsia="Times New Roman"/>
          <w:bCs/>
          <w:szCs w:val="24"/>
        </w:rPr>
        <w:t xml:space="preserve">Νικολάου Παναγιωτόπουλου </w:t>
      </w:r>
      <w:r>
        <w:rPr>
          <w:rFonts w:eastAsia="Times New Roman"/>
          <w:szCs w:val="24"/>
        </w:rPr>
        <w:t xml:space="preserve">προς τον Υπουργό </w:t>
      </w:r>
      <w:r>
        <w:rPr>
          <w:rFonts w:eastAsia="Times New Roman"/>
          <w:bCs/>
          <w:szCs w:val="24"/>
        </w:rPr>
        <w:t>Οικονομίας, Ανάπτυξης και Τουρισμού,</w:t>
      </w:r>
      <w:r>
        <w:rPr>
          <w:rFonts w:eastAsia="Times New Roman"/>
          <w:szCs w:val="24"/>
        </w:rPr>
        <w:t xml:space="preserve"> σχετικά με την επαναφορά και αποκατάσταση της επιδότησης μισθολογικού κόστους, βάσει </w:t>
      </w:r>
      <w:r>
        <w:rPr>
          <w:rFonts w:eastAsia="Times New Roman"/>
          <w:szCs w:val="24"/>
        </w:rPr>
        <w:t>ε</w:t>
      </w:r>
      <w:r>
        <w:rPr>
          <w:rFonts w:eastAsia="Times New Roman"/>
          <w:szCs w:val="24"/>
        </w:rPr>
        <w:t xml:space="preserve">υρωπαϊκών </w:t>
      </w:r>
      <w:r>
        <w:rPr>
          <w:rFonts w:eastAsia="Times New Roman"/>
          <w:szCs w:val="24"/>
        </w:rPr>
        <w:t>κ</w:t>
      </w:r>
      <w:r>
        <w:rPr>
          <w:rFonts w:eastAsia="Times New Roman"/>
          <w:szCs w:val="24"/>
        </w:rPr>
        <w:t>ανονισμών.</w:t>
      </w:r>
    </w:p>
    <w:p w14:paraId="7FEDC920" w14:textId="77777777" w:rsidR="004627CB" w:rsidRDefault="00EE6EC7">
      <w:pPr>
        <w:spacing w:line="600" w:lineRule="auto"/>
        <w:ind w:firstLine="720"/>
        <w:jc w:val="both"/>
        <w:rPr>
          <w:rFonts w:eastAsia="Times New Roman"/>
          <w:szCs w:val="24"/>
        </w:rPr>
      </w:pPr>
      <w:r>
        <w:rPr>
          <w:rFonts w:eastAsia="Times New Roman"/>
          <w:szCs w:val="24"/>
        </w:rPr>
        <w:t>Στην ερώ</w:t>
      </w:r>
      <w:r>
        <w:rPr>
          <w:rFonts w:eastAsia="Times New Roman"/>
          <w:szCs w:val="24"/>
        </w:rPr>
        <w:t>τηση θα απαντήσει ο Υπουργός Οικονομίας, Ανάπτυξης και Τουρισμού κ. Σταθάκης.</w:t>
      </w:r>
    </w:p>
    <w:p w14:paraId="7FEDC921" w14:textId="77777777" w:rsidR="004627CB" w:rsidRDefault="00EE6EC7">
      <w:pPr>
        <w:spacing w:line="600" w:lineRule="auto"/>
        <w:ind w:firstLine="720"/>
        <w:jc w:val="both"/>
        <w:rPr>
          <w:rFonts w:eastAsia="Times New Roman"/>
          <w:szCs w:val="24"/>
        </w:rPr>
      </w:pPr>
      <w:r>
        <w:rPr>
          <w:rFonts w:eastAsia="Times New Roman"/>
          <w:szCs w:val="24"/>
        </w:rPr>
        <w:t>Ορίστε, κύριε Παναγιωτόπουλε, έχετε τον λόγο.</w:t>
      </w:r>
    </w:p>
    <w:p w14:paraId="7FEDC922" w14:textId="77777777" w:rsidR="004627CB" w:rsidRDefault="00EE6EC7">
      <w:pPr>
        <w:spacing w:line="600" w:lineRule="auto"/>
        <w:ind w:firstLine="720"/>
        <w:jc w:val="both"/>
        <w:rPr>
          <w:rFonts w:eastAsia="Times New Roman"/>
          <w:szCs w:val="24"/>
        </w:rPr>
      </w:pPr>
      <w:r>
        <w:rPr>
          <w:rFonts w:eastAsia="Times New Roman"/>
          <w:b/>
          <w:szCs w:val="24"/>
        </w:rPr>
        <w:lastRenderedPageBreak/>
        <w:t xml:space="preserve">ΝΙΚΟΛΑΟΣ ΠΑΝΑΓΙΩΤΟΠΟΥΛΟΣ: </w:t>
      </w:r>
      <w:r>
        <w:rPr>
          <w:rFonts w:eastAsia="Times New Roman"/>
          <w:szCs w:val="24"/>
        </w:rPr>
        <w:t>Σας ευχαριστώ, κύριε Πρόεδρε.</w:t>
      </w:r>
    </w:p>
    <w:p w14:paraId="7FEDC923" w14:textId="77777777" w:rsidR="004627CB" w:rsidRDefault="00EE6EC7">
      <w:pPr>
        <w:spacing w:line="600" w:lineRule="auto"/>
        <w:ind w:firstLine="720"/>
        <w:jc w:val="both"/>
        <w:rPr>
          <w:rFonts w:eastAsia="Times New Roman"/>
          <w:szCs w:val="24"/>
        </w:rPr>
      </w:pPr>
      <w:r>
        <w:rPr>
          <w:rFonts w:eastAsia="Times New Roman"/>
          <w:szCs w:val="24"/>
        </w:rPr>
        <w:t>Κύριε Υπουργέ, πρώτα απ’ όλα να εκφράσω τη λύπη μου, διότι δεν είναι μαζί μα</w:t>
      </w:r>
      <w:r>
        <w:rPr>
          <w:rFonts w:eastAsia="Times New Roman"/>
          <w:szCs w:val="24"/>
        </w:rPr>
        <w:t>ς να συζητήσει την ερώτηση, που από κοινού έχουμε καταθέσει, ο συνάδελφος κ. Δημοσχάκης. Έπρεπε εκτάκτως να αναχωρήσει λόγω κωλύματος. Υποχρέωσή του είναι να βρεθεί στην πατρίδα του για να αποχαιρετήσει τη μητέρα του, που σήμερα απεβίωσε. Επομένως, μένω εγ</w:t>
      </w:r>
      <w:r>
        <w:rPr>
          <w:rFonts w:eastAsia="Times New Roman"/>
          <w:szCs w:val="24"/>
        </w:rPr>
        <w:t xml:space="preserve">ώ για να αναπτύξω γρήγορα το θέμα. </w:t>
      </w:r>
    </w:p>
    <w:p w14:paraId="7FEDC924" w14:textId="77777777" w:rsidR="004627CB" w:rsidRDefault="00EE6EC7">
      <w:pPr>
        <w:spacing w:line="600" w:lineRule="auto"/>
        <w:ind w:firstLine="720"/>
        <w:jc w:val="both"/>
        <w:rPr>
          <w:rFonts w:eastAsia="Times New Roman"/>
          <w:szCs w:val="24"/>
        </w:rPr>
      </w:pPr>
      <w:r>
        <w:rPr>
          <w:rFonts w:eastAsia="Times New Roman"/>
          <w:szCs w:val="24"/>
        </w:rPr>
        <w:t xml:space="preserve">Είναι γνωστό -το έχουμε συζητήσει αρκετές φορές, κύριε Υπουργέ, και με εσάς και με τους προηγούμενους- ότι από νόμο </w:t>
      </w:r>
      <w:r>
        <w:rPr>
          <w:rFonts w:eastAsia="Times New Roman"/>
          <w:szCs w:val="24"/>
        </w:rPr>
        <w:lastRenderedPageBreak/>
        <w:t>του 1989 έχει θεσπιστεί το μέτρο της επιδότησης μισθολογικού κόστους εργασίας σε επιχειρήσεις της Περιφέ</w:t>
      </w:r>
      <w:r>
        <w:rPr>
          <w:rFonts w:eastAsia="Times New Roman"/>
          <w:szCs w:val="24"/>
        </w:rPr>
        <w:t>ρειας Ανατολικής Μακεδονίας και Θράκης. Η αιτιολογία είναι ότι αυτό το μέτρο ενισχύει επιχειρήσεις που βρίσκονται σε ακριτικές και μειονεκτικές περιοχές. Η Περιφέρεια Ανατολικής Μακεδονίας και Θράκης σαφώς και είναι μ</w:t>
      </w:r>
      <w:r>
        <w:rPr>
          <w:rFonts w:eastAsia="Times New Roman"/>
          <w:szCs w:val="24"/>
        </w:rPr>
        <w:t>ί</w:t>
      </w:r>
      <w:r>
        <w:rPr>
          <w:rFonts w:eastAsia="Times New Roman"/>
          <w:szCs w:val="24"/>
        </w:rPr>
        <w:t>α από αυτές, ίσως η πιο μειονεκτική στ</w:t>
      </w:r>
      <w:r>
        <w:rPr>
          <w:rFonts w:eastAsia="Times New Roman"/>
          <w:szCs w:val="24"/>
        </w:rPr>
        <w:t>ην Ελλάδα, αφού σύμφωνα με τα επίσημα στοιχεία το κατά κεφαλήν ΑΕΠ</w:t>
      </w:r>
      <w:r>
        <w:rPr>
          <w:rFonts w:eastAsia="Times New Roman"/>
          <w:szCs w:val="24"/>
        </w:rPr>
        <w:t>,</w:t>
      </w:r>
      <w:r>
        <w:rPr>
          <w:rFonts w:eastAsia="Times New Roman"/>
          <w:szCs w:val="24"/>
        </w:rPr>
        <w:t xml:space="preserve"> είναι το χαμηλότερο στη χώρα και η Περιφέρεια είναι μια από τις είκοσι φτωχότερες της Ευρωπαϊκής Ένωσης. </w:t>
      </w:r>
    </w:p>
    <w:p w14:paraId="7FEDC925" w14:textId="77777777" w:rsidR="004627CB" w:rsidRDefault="00EE6EC7">
      <w:pPr>
        <w:spacing w:line="600" w:lineRule="auto"/>
        <w:ind w:firstLine="720"/>
        <w:jc w:val="both"/>
        <w:rPr>
          <w:rFonts w:eastAsia="Times New Roman"/>
          <w:szCs w:val="24"/>
        </w:rPr>
      </w:pPr>
      <w:r>
        <w:rPr>
          <w:rFonts w:eastAsia="Times New Roman"/>
          <w:szCs w:val="24"/>
        </w:rPr>
        <w:t>Όρος για την καταβολή της επιδότησης μισθολογικού κόστους, που καταβαλλόταν από το</w:t>
      </w:r>
      <w:r>
        <w:rPr>
          <w:rFonts w:eastAsia="Times New Roman"/>
          <w:szCs w:val="24"/>
        </w:rPr>
        <w:t xml:space="preserve">ν ΟΑΕΔ, ήταν για τις επιχειρήσεις στον Νομό Καβάλας και Δράμας που επιδοτούνταν με </w:t>
      </w:r>
      <w:r>
        <w:rPr>
          <w:rFonts w:eastAsia="Times New Roman"/>
          <w:szCs w:val="24"/>
        </w:rPr>
        <w:lastRenderedPageBreak/>
        <w:t>4% και όχι 12% -άλλο ζήτημα αυτό- να μην προβούν σε απολύσεις, δηλαδή να διατηρήσουν τις υφιστάμενες θέσεις εργασίας. Νομίζω ότι έχει και αυτό τη δική του σημασία.</w:t>
      </w:r>
    </w:p>
    <w:p w14:paraId="7FEDC926" w14:textId="77777777" w:rsidR="004627CB" w:rsidRDefault="00EE6EC7">
      <w:pPr>
        <w:spacing w:line="600" w:lineRule="auto"/>
        <w:ind w:firstLine="720"/>
        <w:jc w:val="both"/>
        <w:rPr>
          <w:rFonts w:eastAsia="Times New Roman"/>
          <w:szCs w:val="24"/>
        </w:rPr>
      </w:pPr>
      <w:r>
        <w:rPr>
          <w:rFonts w:eastAsia="Times New Roman"/>
          <w:szCs w:val="24"/>
        </w:rPr>
        <w:t>Στις 22 Δ</w:t>
      </w:r>
      <w:r>
        <w:rPr>
          <w:rFonts w:eastAsia="Times New Roman"/>
          <w:szCs w:val="24"/>
        </w:rPr>
        <w:t>εκεμβρίου 2015, μετά από πρωτοβουλία μας να καταθέσουμε τροπολογία με πρόταση συμψηφισμού των οφειλόμενων από το κράτος που έχει να καταβάλει ως εισφορά από το 2010 με φορολογικές και ασφαλιστικές υποχρεώσεις, δηλώσατε στη Βουλή, κύριε Υπουργέ, ότι είστε α</w:t>
      </w:r>
      <w:r>
        <w:rPr>
          <w:rFonts w:eastAsia="Times New Roman"/>
          <w:szCs w:val="24"/>
        </w:rPr>
        <w:t xml:space="preserve">ρνητικοί στη συνέχιση του μέτρου, αφού δεν συμφωνεί με αυτό η Ευρωπαϊκή Ένωση. </w:t>
      </w:r>
    </w:p>
    <w:p w14:paraId="7FEDC927" w14:textId="77777777" w:rsidR="004627CB" w:rsidRDefault="00EE6EC7">
      <w:pPr>
        <w:spacing w:line="600" w:lineRule="auto"/>
        <w:ind w:firstLine="720"/>
        <w:jc w:val="both"/>
        <w:rPr>
          <w:rFonts w:eastAsia="Times New Roman"/>
          <w:szCs w:val="24"/>
        </w:rPr>
      </w:pPr>
      <w:r>
        <w:rPr>
          <w:rFonts w:eastAsia="Times New Roman"/>
          <w:szCs w:val="24"/>
        </w:rPr>
        <w:lastRenderedPageBreak/>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του κυρίου Βουλευτή)</w:t>
      </w:r>
    </w:p>
    <w:p w14:paraId="7FEDC928" w14:textId="77777777" w:rsidR="004627CB" w:rsidRDefault="00EE6EC7">
      <w:pPr>
        <w:spacing w:line="600" w:lineRule="auto"/>
        <w:ind w:firstLine="720"/>
        <w:jc w:val="both"/>
        <w:rPr>
          <w:rFonts w:eastAsia="Times New Roman"/>
          <w:szCs w:val="24"/>
        </w:rPr>
      </w:pPr>
      <w:r>
        <w:rPr>
          <w:rFonts w:eastAsia="Times New Roman"/>
          <w:szCs w:val="24"/>
        </w:rPr>
        <w:t>Θα ήθελα την ανοχή σας, κύριε Πρόεδρε.</w:t>
      </w:r>
    </w:p>
    <w:p w14:paraId="7FEDC929" w14:textId="77777777" w:rsidR="004627CB" w:rsidRDefault="00EE6EC7">
      <w:pPr>
        <w:spacing w:line="600" w:lineRule="auto"/>
        <w:ind w:firstLine="720"/>
        <w:jc w:val="both"/>
        <w:rPr>
          <w:rFonts w:eastAsia="Times New Roman"/>
          <w:szCs w:val="24"/>
        </w:rPr>
      </w:pPr>
      <w:r>
        <w:rPr>
          <w:rFonts w:eastAsia="Times New Roman"/>
          <w:szCs w:val="24"/>
        </w:rPr>
        <w:t xml:space="preserve">Όμως, από εκεί και πέρα, προέκυψαν νέα δεδομένα μετά </w:t>
      </w:r>
      <w:r>
        <w:rPr>
          <w:rFonts w:eastAsia="Times New Roman"/>
          <w:szCs w:val="24"/>
        </w:rPr>
        <w:t xml:space="preserve">από σχετική ερώτηση στο Ευρωκοινοβούλιο, της Ευρωβουλευτού κ. Μαρίας Σπυράκη. Η αρμόδια Επίτροπος Βεστάγκερ, της Ευρωπαϊκής Επιτροπής, απάντησε στο ερώτημά της λέγοντας ούτε λίγο ούτε πολύ ότι τα αρμόδια όργανα της Ευρωπαϊκής Επιτροπής δεν έχουν γνώση του </w:t>
      </w:r>
      <w:r>
        <w:rPr>
          <w:rFonts w:eastAsia="Times New Roman"/>
          <w:szCs w:val="24"/>
        </w:rPr>
        <w:t>ζητήματος, δεν έχει ζητηθεί η γνώμη τους από τις ελληνικές αρχές. Άρα</w:t>
      </w:r>
      <w:r>
        <w:rPr>
          <w:rFonts w:eastAsia="Times New Roman"/>
          <w:szCs w:val="24"/>
        </w:rPr>
        <w:t xml:space="preserve"> </w:t>
      </w:r>
      <w:r>
        <w:rPr>
          <w:rFonts w:eastAsia="Times New Roman"/>
          <w:szCs w:val="24"/>
        </w:rPr>
        <w:t xml:space="preserve">οι ελληνικές αρχές, οι υπηρεσιακοί παράγοντες -όχι εσείς ούτε οι προκάτοχοί σας- </w:t>
      </w:r>
      <w:r>
        <w:rPr>
          <w:rFonts w:eastAsia="Times New Roman"/>
          <w:szCs w:val="24"/>
        </w:rPr>
        <w:lastRenderedPageBreak/>
        <w:t xml:space="preserve">δεν φρόντισαν να ενημερώσουν σχετικά με αυτό το μέτρο, αλλά σε κάθε περίπτωση αυτό δεν είναι ασύμβατο με </w:t>
      </w:r>
      <w:r>
        <w:rPr>
          <w:rFonts w:eastAsia="Times New Roman"/>
          <w:szCs w:val="24"/>
        </w:rPr>
        <w:t>το πνεύμα της λειτουργίας των ευρωπαϊκών οργάνων, ιδίως όσον αφορά τη στήριξη σε μειονεκτικές περιοχές μέσω και αυτού του μέτρου.</w:t>
      </w:r>
    </w:p>
    <w:p w14:paraId="7FEDC92A" w14:textId="77777777" w:rsidR="004627CB" w:rsidRDefault="00EE6EC7">
      <w:pPr>
        <w:spacing w:line="600" w:lineRule="auto"/>
        <w:ind w:firstLine="720"/>
        <w:jc w:val="both"/>
        <w:rPr>
          <w:rFonts w:eastAsia="Times New Roman"/>
          <w:szCs w:val="24"/>
        </w:rPr>
      </w:pPr>
      <w:r>
        <w:rPr>
          <w:rFonts w:eastAsia="Times New Roman"/>
          <w:szCs w:val="24"/>
        </w:rPr>
        <w:t xml:space="preserve">Επομένως για εμένα ανακύπτει ζήτημα και νομίζω ότι μπορεί εδώ το Υπουργείο να το εξετάσει εκ νέου. Προέκυψαν νέα δεδομένα. Το </w:t>
      </w:r>
      <w:r>
        <w:rPr>
          <w:rFonts w:eastAsia="Times New Roman"/>
          <w:szCs w:val="24"/>
        </w:rPr>
        <w:t>δεδομένο, όμως, που ισχύει εδώ και πάρα πολύ καιρό, και επιτείνεται δραματικά στις μέρες μας, είναι ότι πρέπει να στηριχθεί η επιχειρηματικότητα ιδίως στην Περιφέρεια Ανατολικής Μακεδονίας και Θράκης λόγω του επιπλέον ζητήματος -τεράστιου, που αυξάνεται ώρ</w:t>
      </w:r>
      <w:r>
        <w:rPr>
          <w:rFonts w:eastAsia="Times New Roman"/>
          <w:szCs w:val="24"/>
        </w:rPr>
        <w:t xml:space="preserve">α με την ώρα- της μετανάστευσης των επιχειρήσεων στη γειτονική Βουλγαρία, που </w:t>
      </w:r>
      <w:r>
        <w:rPr>
          <w:rFonts w:eastAsia="Times New Roman"/>
          <w:szCs w:val="24"/>
        </w:rPr>
        <w:lastRenderedPageBreak/>
        <w:t xml:space="preserve">παρέχει πολλά περισσότερα κίνητρα από ό,τι σήμερα η Ελλάδα για κάποιον να ασχοληθεί αποτελεσματικά και επωφελώς με το επιχειρείν. </w:t>
      </w:r>
    </w:p>
    <w:p w14:paraId="7FEDC92B"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szCs w:val="24"/>
        </w:rPr>
        <w:t>Αυτά, λοιπόν, είναι τα ερωτήματα που βάζουμε. Θ</w:t>
      </w:r>
      <w:r>
        <w:rPr>
          <w:rFonts w:eastAsia="Times New Roman" w:cs="Times New Roman"/>
          <w:szCs w:val="24"/>
        </w:rPr>
        <w:t>εωρούμε ότι υπάρχει η δυνατότητα για να επανεξεταστεί το όλο πλαίσιο, να δώσετε εντολή στους υπηρεσιακούς να ενημερώσουν τα όργανα της Ευρωπαϊκής Ένωσης και από εκεί και πέρα να δούμε τι θα γίνει με τη διατήρηση αυτού του καθεστώτος.</w:t>
      </w:r>
    </w:p>
    <w:p w14:paraId="7FEDC92C"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FEDC92D"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 xml:space="preserve">ΥΩΝ (Γεώργιος Λαμπρούλης): </w:t>
      </w:r>
      <w:r>
        <w:rPr>
          <w:rFonts w:eastAsia="Times New Roman" w:cs="Times New Roman"/>
          <w:szCs w:val="24"/>
        </w:rPr>
        <w:t>Ευχαριστούμε τον κ. Παναγιωτόπουλο.</w:t>
      </w:r>
    </w:p>
    <w:p w14:paraId="7FEDC92E"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έχετε τον λόγο.</w:t>
      </w:r>
    </w:p>
    <w:p w14:paraId="7FEDC92F"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Ευχαριστώ για την ερώτηση.</w:t>
      </w:r>
    </w:p>
    <w:p w14:paraId="7FEDC930"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να ανατρέξω λίγο στο ιστορικό, στα πραγματικά δεδομένα </w:t>
      </w:r>
      <w:r>
        <w:rPr>
          <w:rFonts w:eastAsia="Times New Roman" w:cs="Times New Roman"/>
          <w:szCs w:val="24"/>
        </w:rPr>
        <w:t xml:space="preserve">για το συγκεκριμένο μέτρο και στο γιατί η Κυβέρνησή μας αποφάσισε την κατάργησή του. </w:t>
      </w:r>
    </w:p>
    <w:p w14:paraId="7FEDC931"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szCs w:val="24"/>
        </w:rPr>
        <w:t>Με τον ν.1767/1988 και αργότερα με τον ν.1836/1989 –άρα, μιλάμε για τη δεκαετία του 1980- δικαιούνταν οικονομική ενίσχυση οι βιομηχανικές, βιοτεχνικές και μεταλλευτικές ε</w:t>
      </w:r>
      <w:r>
        <w:rPr>
          <w:rFonts w:eastAsia="Times New Roman" w:cs="Times New Roman"/>
          <w:szCs w:val="24"/>
        </w:rPr>
        <w:t xml:space="preserve">πιχειρήσεις σε παραμεθόριες περιοχές, καθώς και στις περιοχές Καλαμάτας και Μεσσήνης του Νομού Μεσσηνίας, λόγω των σεισμών της εποχής. </w:t>
      </w:r>
    </w:p>
    <w:p w14:paraId="7FEDC932"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szCs w:val="24"/>
        </w:rPr>
        <w:lastRenderedPageBreak/>
        <w:t>Με νέες υπουργικές αποφάσεις επεκτάθηκε και σε άλλους νομούς. Μπορώ να αναφέρω αρκετούς νομούς που έχει επεκταθεί και δε</w:t>
      </w:r>
      <w:r>
        <w:rPr>
          <w:rFonts w:eastAsia="Times New Roman" w:cs="Times New Roman"/>
          <w:szCs w:val="24"/>
        </w:rPr>
        <w:t xml:space="preserve">ν αποτελούν σε καμία περίπτωση παραμεθόριες περιοχές. </w:t>
      </w:r>
    </w:p>
    <w:p w14:paraId="7FEDC933"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szCs w:val="24"/>
        </w:rPr>
        <w:t>Η καταβολή της επιδότησης σταμάτησε –το υπογραμμίζω αυτό- το 2010, κυρίως λόγω έλλειψης πιστώσεων. Έκτοτε, και με ευθύνη των κυβερνήσεων Νέας Δημοκρατίας-ΠΑΣΟΚ, σωρεύτηκαν οφειλές προς τους δικαιούχους</w:t>
      </w:r>
      <w:r>
        <w:rPr>
          <w:rFonts w:eastAsia="Times New Roman" w:cs="Times New Roman"/>
          <w:szCs w:val="24"/>
        </w:rPr>
        <w:t xml:space="preserve"> ύψους 200 εκατομμυρίων ευρώ, μεγάλο μέρος των οποίων αφορά την Ανατολική Μακεδονία και τη Θράκη.</w:t>
      </w:r>
    </w:p>
    <w:p w14:paraId="7FEDC934"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szCs w:val="24"/>
        </w:rPr>
        <w:lastRenderedPageBreak/>
        <w:t>Σχετικά με την ερώτηση της κ</w:t>
      </w:r>
      <w:r>
        <w:rPr>
          <w:rFonts w:eastAsia="Times New Roman" w:cs="Times New Roman"/>
          <w:szCs w:val="24"/>
        </w:rPr>
        <w:t>.</w:t>
      </w:r>
      <w:r>
        <w:rPr>
          <w:rFonts w:eastAsia="Times New Roman" w:cs="Times New Roman"/>
          <w:szCs w:val="24"/>
        </w:rPr>
        <w:t xml:space="preserve"> Σπυράκη στην Κομισιόν: Πρόκειται για αόριστη και γενική ερώτηση και επιλεκτική ανάγνωση της απάντησης της </w:t>
      </w:r>
      <w:r>
        <w:rPr>
          <w:rFonts w:eastAsia="Times New Roman" w:cs="Times New Roman"/>
          <w:szCs w:val="24"/>
        </w:rPr>
        <w:t>ε</w:t>
      </w:r>
      <w:r>
        <w:rPr>
          <w:rFonts w:eastAsia="Times New Roman" w:cs="Times New Roman"/>
          <w:szCs w:val="24"/>
        </w:rPr>
        <w:t>πιτρόπου. Συγκεκριμένα, η Ευρωβουλευτής στην ερώτησή της αναφέρεται γενικά στις εθνικές ενισχύσεις απασχόλησης περιφερειακού χαρακτήρα, χωρίς να προσδιορίζει ακριβώς την περίπτωση που συζητάμε σήμερα, δηλαδή χωρίς απευθείας αναφορά στους συγκεκριμένους νομ</w:t>
      </w:r>
      <w:r>
        <w:rPr>
          <w:rFonts w:eastAsia="Times New Roman" w:cs="Times New Roman"/>
          <w:szCs w:val="24"/>
        </w:rPr>
        <w:t xml:space="preserve">ούς. Μάλιστα, η Επίτροπος Βεστάγκερ απαντά: «Βάσει των διαθέσιμων πληροφοριών, δεν είναι δυνατόν να εντοπιστεί το μέτρο, στο οποίο αναφέρεται η κυρία Βουλευτής. Ως εκ τούτου, η </w:t>
      </w:r>
      <w:r>
        <w:rPr>
          <w:rFonts w:eastAsia="Times New Roman" w:cs="Times New Roman"/>
          <w:szCs w:val="24"/>
        </w:rPr>
        <w:t>ε</w:t>
      </w:r>
      <w:r>
        <w:rPr>
          <w:rFonts w:eastAsia="Times New Roman" w:cs="Times New Roman"/>
          <w:szCs w:val="24"/>
        </w:rPr>
        <w:t>πιτροπή δεν μπορεί να σχολιάσει τα ιδιαίτερα χαρακτηριστικά του εν λόγω μέτρου</w:t>
      </w:r>
      <w:r>
        <w:rPr>
          <w:rFonts w:eastAsia="Times New Roman" w:cs="Times New Roman"/>
          <w:szCs w:val="24"/>
        </w:rPr>
        <w:t xml:space="preserve">». </w:t>
      </w:r>
    </w:p>
    <w:p w14:paraId="7FEDC935"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απάντηση της </w:t>
      </w:r>
      <w:r>
        <w:rPr>
          <w:rFonts w:eastAsia="Times New Roman" w:cs="Times New Roman"/>
          <w:szCs w:val="24"/>
        </w:rPr>
        <w:t>ε</w:t>
      </w:r>
      <w:r>
        <w:rPr>
          <w:rFonts w:eastAsia="Times New Roman" w:cs="Times New Roman"/>
          <w:szCs w:val="24"/>
        </w:rPr>
        <w:t xml:space="preserve">πιτρόπου αναφέρεται στις δυνατότητες που δίνονται μέσα από τον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κ</w:t>
      </w:r>
      <w:r>
        <w:rPr>
          <w:rFonts w:eastAsia="Times New Roman" w:cs="Times New Roman"/>
          <w:szCs w:val="24"/>
        </w:rPr>
        <w:t xml:space="preserve">ανονισμό </w:t>
      </w:r>
      <w:r>
        <w:rPr>
          <w:rFonts w:eastAsia="Times New Roman" w:cs="Times New Roman"/>
          <w:szCs w:val="24"/>
        </w:rPr>
        <w:t>α</w:t>
      </w:r>
      <w:r>
        <w:rPr>
          <w:rFonts w:eastAsia="Times New Roman" w:cs="Times New Roman"/>
          <w:szCs w:val="24"/>
        </w:rPr>
        <w:t>παλλαγής ή μέσω κοινοποίησης ειδικού καθεστώτος. Το υπογραμμίζω: κοινοποίησης ειδικού καθεστώτος. Δεν συνηγορεί γενικώς υπέρ της κρατικής ενίσχυσης επιχειρ</w:t>
      </w:r>
      <w:r>
        <w:rPr>
          <w:rFonts w:eastAsia="Times New Roman" w:cs="Times New Roman"/>
          <w:szCs w:val="24"/>
        </w:rPr>
        <w:t xml:space="preserve">ήσεων, αλλά μόνο σε ενίσχυση που αφορά σε νέες επιχειρήσεις και σε απασχόληση ειδικών κατηγοριών εργαζομένων. </w:t>
      </w:r>
    </w:p>
    <w:p w14:paraId="7FEDC936"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szCs w:val="24"/>
        </w:rPr>
        <w:t>Συγκεκριμένα, καταλήγει στην απάντησή της: «Καμμία εταιρεία δεν δικαιούται να λάβει κρατική ενίσχυση, εκτός εάν το κράτος-μέλος αποφασίσει να χορ</w:t>
      </w:r>
      <w:r>
        <w:rPr>
          <w:rFonts w:eastAsia="Times New Roman" w:cs="Times New Roman"/>
          <w:szCs w:val="24"/>
        </w:rPr>
        <w:t>ηγήσει ενίσχυση, σύμφωνα με τους αντίστοιχους κανονισμούς της ΕΕ».</w:t>
      </w:r>
    </w:p>
    <w:p w14:paraId="7FEDC937"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szCs w:val="24"/>
        </w:rPr>
        <w:lastRenderedPageBreak/>
        <w:t>Το συγκεκριμένο μέτρο συνιστά μη συμβατή με το κοινοτικό δίκαιο κρατική ενίσχυση, καθώς μεταξύ άλλων, πρώτον, ποτέ δεν ακολουθήθηκε η προβλεπόμενη από το κοινοτικό δίκαιο διαδικασία κοινοπο</w:t>
      </w:r>
      <w:r>
        <w:rPr>
          <w:rFonts w:eastAsia="Times New Roman" w:cs="Times New Roman"/>
          <w:szCs w:val="24"/>
        </w:rPr>
        <w:t xml:space="preserve">ίησης και έγκρισης από την Ευρωπαϊκή Επιτροπή, ούτε είχε υπαχθεί σε κανονισμό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xml:space="preserve"> που αφορά αυτές τις περιπτώσεις ή σε απαλλακτικό κανονισμό. Να το πω απλά: Καμμία κυβέρνηση δεν είχε κοινοποιήσει αυτό το μέτρο ποτέ. </w:t>
      </w:r>
    </w:p>
    <w:p w14:paraId="7FEDC938"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szCs w:val="24"/>
        </w:rPr>
        <w:t>Δεύτερον, είναι ειδικού χαρακτήρ</w:t>
      </w:r>
      <w:r>
        <w:rPr>
          <w:rFonts w:eastAsia="Times New Roman" w:cs="Times New Roman"/>
          <w:szCs w:val="24"/>
        </w:rPr>
        <w:t xml:space="preserve">α. Άρα προσκρούει στην αρχή της ίσης μεταχείρισης. Τρίτον, δεν έχει χρονικό περιορισμό. Τέταρτον, δεν επιδοτεί νέες θέσεις εργασίας, αλλά υπάρχουσες και υφιστάμενες επιχειρήσεις. </w:t>
      </w:r>
    </w:p>
    <w:p w14:paraId="7FEDC939"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szCs w:val="24"/>
        </w:rPr>
        <w:lastRenderedPageBreak/>
        <w:t>Από την περίοδο που θεσπίστηκε το μέτρο αυτό μέχρι σήμερα –επαναλαμβάνω, από</w:t>
      </w:r>
      <w:r>
        <w:rPr>
          <w:rFonts w:eastAsia="Times New Roman" w:cs="Times New Roman"/>
          <w:szCs w:val="24"/>
        </w:rPr>
        <w:t xml:space="preserve"> το 1988, 1989- έχουν επέλθει ριζικές μεταβολές στην ελληνική αγορά εργασίας. Χαρακτηριστικό είναι το γεγονός ότι το 2012 από τους δεκαπέντε νομούς που υπάγονται στη συγκεκριμένη ρύθμιση και για τους οποίους υπάρχουν διαθέσιμα στοιχεία από την ΕΛΣΤΑΤ οι έν</w:t>
      </w:r>
      <w:r>
        <w:rPr>
          <w:rFonts w:eastAsia="Times New Roman" w:cs="Times New Roman"/>
          <w:szCs w:val="24"/>
        </w:rPr>
        <w:t xml:space="preserve">τεκα εμφάνισαν ποσοστά ανεργίας μικρότερα από το συνολικό της χώρας, εν αντιθέσει με εννέα νομούς μη υπαγόμενους στο μέτρο, οι οποίοι είχαν υψηλότερα ποσοστά ανεργίας. Υπενθυμίζω ότι η επιδότηση ήταν μέσω της πολιτικής του ΟΑΕΔ. </w:t>
      </w:r>
    </w:p>
    <w:p w14:paraId="7FEDC93A"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szCs w:val="24"/>
        </w:rPr>
        <w:lastRenderedPageBreak/>
        <w:t>Αμφίβολος κρίνεται και ο χ</w:t>
      </w:r>
      <w:r>
        <w:rPr>
          <w:rFonts w:eastAsia="Times New Roman" w:cs="Times New Roman"/>
          <w:szCs w:val="24"/>
        </w:rPr>
        <w:t>αρακτήρας του μέτρου ως αναπτυξιακού, δεδομένου ότι οι επιχειρήσεις ευεργετούνται αδιακρίτως, στο σύνολό τους, ανεξαρτήτως της οικονομικής κατάστασης και της δυναμικής τους.</w:t>
      </w:r>
    </w:p>
    <w:p w14:paraId="7FEDC93B"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szCs w:val="24"/>
        </w:rPr>
        <w:t>Επανέρχομαι τώρα στο όψιμο ενδιαφέρον της Νέας Δημοκρατίας, αφού τα δεδομένα είναι</w:t>
      </w:r>
      <w:r>
        <w:rPr>
          <w:rFonts w:eastAsia="Times New Roman" w:cs="Times New Roman"/>
          <w:szCs w:val="24"/>
        </w:rPr>
        <w:t xml:space="preserve"> γνωστά.</w:t>
      </w:r>
    </w:p>
    <w:p w14:paraId="7FEDC93C" w14:textId="77777777" w:rsidR="004627CB" w:rsidRDefault="00EE6EC7">
      <w:pPr>
        <w:spacing w:after="0" w:line="600" w:lineRule="auto"/>
        <w:ind w:firstLine="720"/>
        <w:jc w:val="both"/>
        <w:rPr>
          <w:rFonts w:eastAsia="Times New Roman" w:cs="Times New Roman"/>
          <w:szCs w:val="24"/>
        </w:rPr>
      </w:pPr>
      <w:r>
        <w:rPr>
          <w:rFonts w:eastAsia="Times New Roman" w:cs="Times New Roman"/>
          <w:szCs w:val="24"/>
        </w:rPr>
        <w:t>Πρώτον, το μέτρο δεν έλαβε ποτέ ευρωπαϊκή υπόσταση ότι είναι νόμιμο. Δεύτερον, από το 2010 και μετά δεν έχει πληρωθεί ούτε ένα ευρώ στο συγκεκριμένο μέτρο. Υπάρχει έγγραφο του Υπουργείου Οικονομικών –μπορώ να καταθέσω και άλλα έγγραφα από το σύνολ</w:t>
      </w:r>
      <w:r>
        <w:rPr>
          <w:rFonts w:eastAsia="Times New Roman" w:cs="Times New Roman"/>
          <w:szCs w:val="24"/>
        </w:rPr>
        <w:t xml:space="preserve">ο των υπηρεσιών των Υπουργείων </w:t>
      </w:r>
      <w:r>
        <w:rPr>
          <w:rFonts w:eastAsia="Times New Roman" w:cs="Times New Roman"/>
          <w:szCs w:val="24"/>
        </w:rPr>
        <w:lastRenderedPageBreak/>
        <w:t>Οικονομικών- με ημερομηνία 21 Μαρτίου 2013, στο οποίο ζητείται από το Υπουργείο Εργασίας να καταργήσει το συγκεκριμένο μέτρο.</w:t>
      </w:r>
    </w:p>
    <w:p w14:paraId="7FEDC93D"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Το ενδιαφέρον των Βουλευτών της Νέας Δημοκρατίας είναι όψιμο. Επαναλαμβάνω ότι, πρώτον, ποτέ δεν κί</w:t>
      </w:r>
      <w:r>
        <w:rPr>
          <w:rFonts w:eastAsia="Times New Roman" w:cs="Times New Roman"/>
          <w:szCs w:val="24"/>
        </w:rPr>
        <w:t>νησαν τη διαδικασία εντός του προβλεπόμενου από το κοινοτικό δίκαιο συστήματος, δεύτερον, δεν πλήρωσαν από το 2010 και μετά και, τρίτον, οι υπηρεσιακοί παράγοντες είναι δεδομένο ότι από το 2013 είχαν επισημάνει ότι αποτελεί μέτρο</w:t>
      </w:r>
      <w:r>
        <w:rPr>
          <w:rFonts w:eastAsia="Times New Roman" w:cs="Times New Roman"/>
          <w:szCs w:val="24"/>
        </w:rPr>
        <w:t>,</w:t>
      </w:r>
      <w:r>
        <w:rPr>
          <w:rFonts w:eastAsia="Times New Roman" w:cs="Times New Roman"/>
          <w:szCs w:val="24"/>
        </w:rPr>
        <w:t xml:space="preserve"> το οποίο πρέπει να καταργ</w:t>
      </w:r>
      <w:r>
        <w:rPr>
          <w:rFonts w:eastAsia="Times New Roman" w:cs="Times New Roman"/>
          <w:szCs w:val="24"/>
        </w:rPr>
        <w:t>ηθεί.</w:t>
      </w:r>
    </w:p>
    <w:p w14:paraId="7FEDC93E"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Τον Φεβρουάριο του 2016, από τα συναρμόδια Υπουργεία βγήκε ΚΥΑ με την οποία καταργούνται, από εμένα και τον κ. </w:t>
      </w:r>
      <w:r>
        <w:rPr>
          <w:rFonts w:eastAsia="Times New Roman" w:cs="Times New Roman"/>
          <w:szCs w:val="24"/>
        </w:rPr>
        <w:lastRenderedPageBreak/>
        <w:t>Τσακαλώτο, όλες οι σχετικές υπουργικές αποφάσεις. Στην αιτιολόγηση της απόφασής μας αυτής αναλύονται διεξοδικά οι παρακάτω λόγοι κατάργησης</w:t>
      </w:r>
      <w:r>
        <w:rPr>
          <w:rFonts w:eastAsia="Times New Roman" w:cs="Times New Roman"/>
          <w:szCs w:val="24"/>
        </w:rPr>
        <w:t xml:space="preserve">: </w:t>
      </w:r>
    </w:p>
    <w:p w14:paraId="7FEDC93F"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Πρώτον, υπάρχει ασυμβατότητα με το κοινοτικό δίκαιο περί κρατικών ενισχύσεων. Δεύτερον, υπάρχει αδυναμία χρηματοδότησης από το εθνικό σκέλος του ΚΔΕ. Τρίτον, είναι αμφίβολη η αποτελεσματικότητα στην ενίσχυση της απασχόλησης και στην τόνωση της ανάπτυξης</w:t>
      </w:r>
      <w:r>
        <w:rPr>
          <w:rFonts w:eastAsia="Times New Roman" w:cs="Times New Roman"/>
          <w:szCs w:val="24"/>
        </w:rPr>
        <w:t>. Τέταρτον, ήδη από την αρχή λειτουργίας του μέτρου υπάρχουν στρεβλώσεις στην εφαρμογή του.</w:t>
      </w:r>
    </w:p>
    <w:p w14:paraId="7FEDC940"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Ως προς τις προτάσεις μας, τα συναρμόδια Υπουργεία σχεδιάζουν νέα μέτρα ενίσχυσης της απασχόλησης και της επιχειρηματικότητας, με βάση τις παρούσες συνθήκες της ελληνικής οικονομίας, τις δημοσιονομικές δυνατότητες, ενώ παράλληλα φροντίζουμε να είναι συμβατ</w:t>
      </w:r>
      <w:r>
        <w:rPr>
          <w:rFonts w:eastAsia="Times New Roman" w:cs="Times New Roman"/>
          <w:szCs w:val="24"/>
        </w:rPr>
        <w:t>ά με τους κοινοτικούς κανονισμούς περί ανταγωνισμού.</w:t>
      </w:r>
    </w:p>
    <w:p w14:paraId="7FEDC941"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Στο πλαίσιο αυτό, σχεδιάζεται ειδική ενίσχυση των παραμεθόριων και άλλων μειονεκτικών περιοχών, πρώτον, μέσω του νέου αναπτυξιακού νόμου. Υπενθυμίζω, επίσης, εκτός αυτού ότι το 35% των πόρων του ΕΣΠΑ έχε</w:t>
      </w:r>
      <w:r>
        <w:rPr>
          <w:rFonts w:eastAsia="Times New Roman" w:cs="Times New Roman"/>
          <w:szCs w:val="24"/>
        </w:rPr>
        <w:t>ι κατευθυνθεί μέσω του περιφερειακού του σκέλους στις περιφέρειες, για να σχε</w:t>
      </w:r>
      <w:r>
        <w:rPr>
          <w:rFonts w:eastAsia="Times New Roman" w:cs="Times New Roman"/>
          <w:szCs w:val="24"/>
        </w:rPr>
        <w:lastRenderedPageBreak/>
        <w:t>διάσουν ειδικά μέτρα στην επικράτειά τους, που περιλαμβάνουν και μέτρα στήριξης της απασχόλησης και επιλεκτικά επιχειρηματικών δραστηριοτήτων.</w:t>
      </w:r>
    </w:p>
    <w:p w14:paraId="7FEDC942"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Σχετικά με την αποζημίωση των επιχει</w:t>
      </w:r>
      <w:r>
        <w:rPr>
          <w:rFonts w:eastAsia="Times New Roman" w:cs="Times New Roman"/>
          <w:szCs w:val="24"/>
        </w:rPr>
        <w:t>ρήσεων, ο νόμος, όπως ξέρετε, προβλέπει ότι μετά την παρέλευση πενταετίας παραγράφονται. Όμως, αναγνωρίζοντας ότι υπάρχει πρόβλημα, εφόσον καλώς ή κακώς –κακώς, κατά τη γνώμη μας- το μέτρο μετά το 2010 υπήρχε στα χαρτιά, αλλά δεν πληρωνόταν τίποτα, προκειμ</w:t>
      </w:r>
      <w:r>
        <w:rPr>
          <w:rFonts w:eastAsia="Times New Roman" w:cs="Times New Roman"/>
          <w:szCs w:val="24"/>
        </w:rPr>
        <w:t xml:space="preserve">ένου να αποζημιωθούν οι επιχειρήσεις που ήταν ενταγμένες στο μέτρο και οι οποίες –επαναλαμβάνω- δεν έχουν εισπράξει ούτε ένα ευρώ τα τελευταία πέντε χρόνια, διερευνάται η αναδρομική υπαγωγή στον κανονισμό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xml:space="preserve">. </w:t>
      </w:r>
      <w:r>
        <w:rPr>
          <w:rFonts w:eastAsia="Times New Roman" w:cs="Times New Roman"/>
          <w:szCs w:val="24"/>
        </w:rPr>
        <w:lastRenderedPageBreak/>
        <w:t>Σύμφωνα με τον κανονισμό -που είναι εφι</w:t>
      </w:r>
      <w:r>
        <w:rPr>
          <w:rFonts w:eastAsia="Times New Roman" w:cs="Times New Roman"/>
          <w:szCs w:val="24"/>
        </w:rPr>
        <w:t>κτό- επιτρέπεται να δοθεί στις μικρομεσαίες επιχειρήσεις κρατική ενίσχυση, έως 200.000 ευρώ ανά τριετία σε κάθε επιχείρηση.</w:t>
      </w:r>
    </w:p>
    <w:p w14:paraId="7FEDC943"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Η λύση αυτή θα καλύψει τις μικρές επιχειρήσεις, περίπου το 70% αυτών που είναι στο μέτρο -έστω και στα χαρτιά- από το 2010 και μετά </w:t>
      </w:r>
      <w:r>
        <w:rPr>
          <w:rFonts w:eastAsia="Times New Roman" w:cs="Times New Roman"/>
          <w:szCs w:val="24"/>
        </w:rPr>
        <w:t xml:space="preserve">και οι οποίες δεν έχουν εισπράξει άλλη επιχορήγηση από το 2010 έως το 2015. Αυτό το υπογραμμίζω, είναι προϋπόθεση του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να μην είναι και σε άλλες μορφές επιχορηγήσεων. Κάθε άλλος τρόπος αποζημίωσης δεν είναι συμβατός με το κοινοτικό δίκαιο.</w:t>
      </w:r>
    </w:p>
    <w:p w14:paraId="7FEDC944"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Τέλος</w:t>
      </w:r>
      <w:r>
        <w:rPr>
          <w:rFonts w:eastAsia="Times New Roman" w:cs="Times New Roman"/>
          <w:szCs w:val="24"/>
        </w:rPr>
        <w:t>, προκειμένου να μην επιβαρυνθεί άδικα μια επιχείρηση, εφόσον έχει ήδη φορολογηθεί για την επιδότηση την οποία δεν έλαβε, προτείνεται να υπάρξει δέσμευση ότι με την κατάργηση του καθεστώτος θα δοθεί η δυνατότητα υποβολής ανακλητικών δηλώσεων και επιστροφής</w:t>
      </w:r>
      <w:r>
        <w:rPr>
          <w:rFonts w:eastAsia="Times New Roman" w:cs="Times New Roman"/>
          <w:szCs w:val="24"/>
        </w:rPr>
        <w:t xml:space="preserve"> του ποσού που κατέβαλε.</w:t>
      </w:r>
    </w:p>
    <w:p w14:paraId="7FEDC945"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Ευχαριστώ.</w:t>
      </w:r>
    </w:p>
    <w:p w14:paraId="7FEDC946"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κύριε Υπουργέ.</w:t>
      </w:r>
    </w:p>
    <w:p w14:paraId="7FEDC947"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Κύριε Παναγιωτόπουλε, έχετε τον λόγο.</w:t>
      </w:r>
    </w:p>
    <w:p w14:paraId="7FEDC948"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lastRenderedPageBreak/>
        <w:t>ΝΙΚΟΛΑΟΣ ΠΑΝΑΓΙΩΤΟΠΟΥΛΟΣ:</w:t>
      </w:r>
      <w:r>
        <w:rPr>
          <w:rFonts w:eastAsia="Times New Roman" w:cs="Times New Roman"/>
          <w:szCs w:val="24"/>
        </w:rPr>
        <w:t xml:space="preserve"> Κύριε Υπουργέ, δεν ήρθα εδώ για να πολιτικοποιήσω τη συζήτηση. Μάλιστα έκανα υπονοούμενο ότι </w:t>
      </w:r>
      <w:r>
        <w:rPr>
          <w:rFonts w:eastAsia="Times New Roman" w:cs="Times New Roman"/>
          <w:szCs w:val="24"/>
        </w:rPr>
        <w:t>και οι προηγούμενοι κακώς δεν ξεκαθάρισαν το τοπίο. Και μάλιστα δεν υπονόησα, αλλά εννόησα σαφώς ότι η προηγούμενη ασάφεια είχε να κάνει με τη στάση των υπηρεσιακών παραγόντων, οι οποίοι ποτέ δεν έκριναν σκόπιμο να ανακινήσουν το θέμα και, κυρίως, να κοινο</w:t>
      </w:r>
      <w:r>
        <w:rPr>
          <w:rFonts w:eastAsia="Times New Roman" w:cs="Times New Roman"/>
          <w:szCs w:val="24"/>
        </w:rPr>
        <w:t xml:space="preserve">ποιήσουν το μέτρο στα όργανα της Ευρωπαϊκής Ένωσης. </w:t>
      </w:r>
    </w:p>
    <w:p w14:paraId="7FEDC949"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Εσείς, όμως, έρχεστε και μιλάτε για όψιμο ενδιαφέρον Βουλευτών της Ευρωπαϊκής Ένωσης. Σας διαβεβαιώνω ότι δεν ισχύει αυτό. Και έχουν γίνει πάρα πολλές προσπάθειες από </w:t>
      </w:r>
      <w:r>
        <w:rPr>
          <w:rFonts w:eastAsia="Times New Roman" w:cs="Times New Roman"/>
          <w:szCs w:val="24"/>
        </w:rPr>
        <w:lastRenderedPageBreak/>
        <w:t>πάρα πολλούς -όχι μόνο από μένα- και</w:t>
      </w:r>
      <w:r>
        <w:rPr>
          <w:rFonts w:eastAsia="Times New Roman" w:cs="Times New Roman"/>
          <w:szCs w:val="24"/>
        </w:rPr>
        <w:t xml:space="preserve"> με παραστάσεις σε υπουργεία και με άλλες ερωτήσεις, προκειμένου να διατηρηθεί αυτό το μέτρο.</w:t>
      </w:r>
    </w:p>
    <w:p w14:paraId="7FEDC94A"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Δυστυχώς, εσείς επιμένετε σήμερα να ανακοινώσετε την κατάργησή του. Άρα</w:t>
      </w:r>
      <w:r>
        <w:rPr>
          <w:rFonts w:eastAsia="Times New Roman" w:cs="Times New Roman"/>
          <w:szCs w:val="24"/>
        </w:rPr>
        <w:t xml:space="preserve"> αν</w:t>
      </w:r>
      <w:r>
        <w:rPr>
          <w:rFonts w:eastAsia="Times New Roman" w:cs="Times New Roman"/>
          <w:szCs w:val="24"/>
        </w:rPr>
        <w:t xml:space="preserve"> θέλω κι εγώ να πολιτικοποιήσω το πράγμα, μπορώ να πάω επάνω και να πω ότι η Κυβέρνηση τ</w:t>
      </w:r>
      <w:r>
        <w:rPr>
          <w:rFonts w:eastAsia="Times New Roman" w:cs="Times New Roman"/>
          <w:szCs w:val="24"/>
        </w:rPr>
        <w:t xml:space="preserve">ου ΣΥΡΙΖΑ αποφάσισε να καταργήσει το μέτρο. </w:t>
      </w:r>
    </w:p>
    <w:p w14:paraId="7FEDC94B" w14:textId="77777777" w:rsidR="004627CB" w:rsidRDefault="00EE6EC7">
      <w:pPr>
        <w:spacing w:line="600" w:lineRule="auto"/>
        <w:ind w:firstLine="720"/>
        <w:jc w:val="both"/>
        <w:rPr>
          <w:rFonts w:eastAsia="Times New Roman"/>
          <w:szCs w:val="24"/>
        </w:rPr>
      </w:pPr>
      <w:r>
        <w:rPr>
          <w:rFonts w:eastAsia="Times New Roman"/>
          <w:szCs w:val="24"/>
        </w:rPr>
        <w:t xml:space="preserve">Βλέπω -και οφείλω να πω ότι καλώς βλέπετε- και μέτρα, αν θέλετε, αντιστάθμισης αυτής της ζημιάς, αλλά σας υπενθυμίζω ότι αυτήν την ώρα υπουργική απόφαση κατάργησης ολοσχερώς του μέτρου δεν υπάρχει. Υπάρχει μόνο η οφειλή, το </w:t>
      </w:r>
      <w:r>
        <w:rPr>
          <w:rFonts w:eastAsia="Times New Roman"/>
          <w:szCs w:val="24"/>
        </w:rPr>
        <w:lastRenderedPageBreak/>
        <w:t xml:space="preserve">κενό από το 2010. Καλώς βλέπετε </w:t>
      </w:r>
      <w:r>
        <w:rPr>
          <w:rFonts w:eastAsia="Times New Roman"/>
          <w:szCs w:val="24"/>
        </w:rPr>
        <w:t xml:space="preserve">και εξετάζετε την επιστροφή του φόρου που ήδη έχουν καταβάλει οι επιχειρηματίες για την επιπλέον εγγραφή αυτών των ποσών στα έσοδά τους, παρά το γεγονός ότι ουδέποτε πραγματοποιήθηκαν, στο ενεργητικό τους δηλαδή. </w:t>
      </w:r>
    </w:p>
    <w:p w14:paraId="7FEDC94C" w14:textId="77777777" w:rsidR="004627CB" w:rsidRDefault="00EE6EC7">
      <w:pPr>
        <w:spacing w:line="600" w:lineRule="auto"/>
        <w:ind w:firstLine="720"/>
        <w:jc w:val="both"/>
        <w:rPr>
          <w:rFonts w:eastAsia="Times New Roman"/>
          <w:szCs w:val="24"/>
        </w:rPr>
      </w:pPr>
      <w:r>
        <w:rPr>
          <w:rFonts w:eastAsia="Times New Roman"/>
          <w:szCs w:val="24"/>
        </w:rPr>
        <w:t xml:space="preserve">Επιμένω ότι δεν μιλάμε και εγώ και ο απών </w:t>
      </w:r>
      <w:r>
        <w:rPr>
          <w:rFonts w:eastAsia="Times New Roman"/>
          <w:szCs w:val="24"/>
        </w:rPr>
        <w:t>κ. Δημοσχάκης -ο οποίος, όμως, βρίσκεται κατά κάποιον τρόπο εδώ μαζί μας- για οποιαδήποτε περιοχή στην Ελλάδα, αλλά για μια κατεξοχήν παραμεθόρια περιοχή και μια περιοχή η οποία αντιμετωπίζει αυτήν τη στιγμή, όπως σας είπα, αφαίμαξη των επιχειρήσεών της πρ</w:t>
      </w:r>
      <w:r>
        <w:rPr>
          <w:rFonts w:eastAsia="Times New Roman"/>
          <w:szCs w:val="24"/>
        </w:rPr>
        <w:t>ος τη γειτονική Βουλγαρία.</w:t>
      </w:r>
    </w:p>
    <w:p w14:paraId="7FEDC94D" w14:textId="77777777" w:rsidR="004627CB" w:rsidRDefault="00EE6EC7">
      <w:pPr>
        <w:spacing w:line="600" w:lineRule="auto"/>
        <w:ind w:firstLine="720"/>
        <w:jc w:val="both"/>
        <w:rPr>
          <w:rFonts w:eastAsia="Times New Roman"/>
          <w:szCs w:val="24"/>
        </w:rPr>
      </w:pPr>
      <w:r>
        <w:rPr>
          <w:rFonts w:eastAsia="Times New Roman"/>
          <w:szCs w:val="24"/>
        </w:rPr>
        <w:lastRenderedPageBreak/>
        <w:t>Προχθές –και κλείνω το θέμα- συνομιλούσα μ’ έναν φίλο μου, επιχειρηματία αγρότη, ο οποίος ανακουφισμένος μού δήλωσε ότι μεταφέρει την έδρα του στη Βουλγαρία, διότι πλέον έχει κουραστεί να εμπαίζεται, εν πάση περιπτώσει, από το ελ</w:t>
      </w:r>
      <w:r>
        <w:rPr>
          <w:rFonts w:eastAsia="Times New Roman"/>
          <w:szCs w:val="24"/>
        </w:rPr>
        <w:t xml:space="preserve">ληνικό κράτος. </w:t>
      </w:r>
    </w:p>
    <w:p w14:paraId="7FEDC94E" w14:textId="77777777" w:rsidR="004627CB" w:rsidRDefault="00EE6EC7">
      <w:pPr>
        <w:spacing w:line="600" w:lineRule="auto"/>
        <w:ind w:firstLine="720"/>
        <w:jc w:val="both"/>
        <w:rPr>
          <w:rFonts w:eastAsia="Times New Roman"/>
          <w:szCs w:val="24"/>
        </w:rPr>
      </w:pPr>
      <w:r>
        <w:rPr>
          <w:rFonts w:eastAsia="Times New Roman"/>
          <w:szCs w:val="24"/>
        </w:rPr>
        <w:t>Στην πόλη Μπλαγκόεβγκραντ, 71 χιλιόμετρα –ή λίγο παραπάνω- από τη Θεσσαλονίκη, μια πόλη 71.000 κατοίκων, ιδρύονται ημερησίως γύρω στις δέκα επιχειρήσεις ελληνικών συμφερόντων. Τριακόσιες επιχειρήσεις την εβδομάδα στη βόρεια Ελλάδα φεύγουν γ</w:t>
      </w:r>
      <w:r>
        <w:rPr>
          <w:rFonts w:eastAsia="Times New Roman"/>
          <w:szCs w:val="24"/>
        </w:rPr>
        <w:t xml:space="preserve">ια τη Βουλγαρία, δηλαδή μεταφέρουν την φορολογική τους έδρα. Το φαινόμενο εντάθηκε ιδίως μετά </w:t>
      </w:r>
      <w:r>
        <w:rPr>
          <w:rFonts w:eastAsia="Times New Roman"/>
          <w:szCs w:val="24"/>
        </w:rPr>
        <w:lastRenderedPageBreak/>
        <w:t xml:space="preserve">την επιβολή των περιορισμών στις κινήσεις κεφαλαίου,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Ξεκίνησε με δημιουργία λογαριασμών σε βουλγαρικές τράπεζες προκειμένου να διευκολύνονται</w:t>
      </w:r>
      <w:r>
        <w:rPr>
          <w:rFonts w:eastAsia="Times New Roman"/>
          <w:szCs w:val="24"/>
        </w:rPr>
        <w:t xml:space="preserve"> οι επιχειρήσεις να κάνουν τα αυτονόητα καθημερινά, δηλαδή πληρωμές, και εντάθηκε σιγά-σιγά με την σταδιακή μεταφορά της φορολογικής έδρας. </w:t>
      </w:r>
    </w:p>
    <w:p w14:paraId="7FEDC94F" w14:textId="77777777" w:rsidR="004627CB" w:rsidRDefault="00EE6EC7">
      <w:pPr>
        <w:spacing w:line="600" w:lineRule="auto"/>
        <w:ind w:firstLine="720"/>
        <w:jc w:val="both"/>
        <w:rPr>
          <w:rFonts w:eastAsia="Times New Roman"/>
          <w:szCs w:val="24"/>
        </w:rPr>
      </w:pPr>
      <w:r>
        <w:rPr>
          <w:rFonts w:eastAsia="Times New Roman"/>
          <w:szCs w:val="24"/>
        </w:rPr>
        <w:t>Αυτό είναι πραγματικά καταστροφικό για την οικονομία όχι μόνο της βόρειας Ελλάδας, αλλά και όλης της χώρας. Φανταστ</w:t>
      </w:r>
      <w:r>
        <w:rPr>
          <w:rFonts w:eastAsia="Times New Roman"/>
          <w:szCs w:val="24"/>
        </w:rPr>
        <w:t xml:space="preserve">είτε τα έσοδα που χάνει αυτήν τη στιγμή το ελληνικό κράτος, αφού οι επιχειρήσεις, ακόμα και παραγωγικές επιχειρήσεις που παράγουν ελληνικά προϊόντα, μεταφέρουν τη φορολογική τους </w:t>
      </w:r>
      <w:r>
        <w:rPr>
          <w:rFonts w:eastAsia="Times New Roman"/>
          <w:szCs w:val="24"/>
        </w:rPr>
        <w:lastRenderedPageBreak/>
        <w:t xml:space="preserve">έδρα στο εξωτερικό. Εξακολουθούν να παράγουν στην Ελλάδα, όμως τα φορολογικά </w:t>
      </w:r>
      <w:r>
        <w:rPr>
          <w:rFonts w:eastAsia="Times New Roman"/>
          <w:szCs w:val="24"/>
        </w:rPr>
        <w:t>έσοδα πάνε αλλού και στην Ελλάδα δεν υπάρχουν παρά μόνο τα υποκαταστήματα που κάνουν την κυρίως παραγωγή.</w:t>
      </w:r>
    </w:p>
    <w:p w14:paraId="7FEDC950" w14:textId="77777777" w:rsidR="004627CB" w:rsidRDefault="00EE6EC7">
      <w:pPr>
        <w:spacing w:line="600" w:lineRule="auto"/>
        <w:ind w:firstLine="720"/>
        <w:jc w:val="both"/>
        <w:rPr>
          <w:rFonts w:eastAsia="Times New Roman"/>
          <w:szCs w:val="24"/>
        </w:rPr>
      </w:pPr>
      <w:r>
        <w:rPr>
          <w:rFonts w:eastAsia="Times New Roman"/>
          <w:szCs w:val="24"/>
        </w:rPr>
        <w:t>Νομίζω ότι πρέπει να βρούμε μαζί με το Υπουργείο σας -είμαστε εδώ για να σας κάνουμε και προτάσεις- έναν τρόπο στήριξης της επιχειρηματικότητας, αν εί</w:t>
      </w:r>
      <w:r>
        <w:rPr>
          <w:rFonts w:eastAsia="Times New Roman"/>
          <w:szCs w:val="24"/>
        </w:rPr>
        <w:t xml:space="preserve">ναι στις προθέσεις σας εν πάση περιπτώσει, γιατί ανακύπτουν και άλλα ζητήματα ιδεολογικής φύσεως, ώστε να στηρίξετε την επιχειρηματικότητα. Θεωρώ ότι εσείς δεν έχετε τέτοιους ενδοιασμούς. </w:t>
      </w:r>
    </w:p>
    <w:p w14:paraId="7FEDC951" w14:textId="77777777" w:rsidR="004627CB" w:rsidRDefault="00EE6EC7">
      <w:pPr>
        <w:spacing w:line="600" w:lineRule="auto"/>
        <w:ind w:firstLine="720"/>
        <w:jc w:val="both"/>
        <w:rPr>
          <w:rFonts w:eastAsia="Times New Roman"/>
          <w:szCs w:val="24"/>
        </w:rPr>
      </w:pPr>
      <w:r>
        <w:rPr>
          <w:rFonts w:eastAsia="Times New Roman"/>
          <w:szCs w:val="24"/>
        </w:rPr>
        <w:lastRenderedPageBreak/>
        <w:t>Πρέπει, όμως, να το δούμε, να δούμε τον συμψηφισμό των οφειλών με α</w:t>
      </w:r>
      <w:r>
        <w:rPr>
          <w:rFonts w:eastAsia="Times New Roman"/>
          <w:szCs w:val="24"/>
        </w:rPr>
        <w:t>σφαλιστικές και φορολογικές υποχρεώσεις, να δούμε ζητήματα μείωσης του ενεργειακού κόστους, να δούμε ζητήματα μείωσης της προκαταβολής φόρου</w:t>
      </w:r>
      <w:r>
        <w:rPr>
          <w:rFonts w:eastAsia="Times New Roman"/>
          <w:szCs w:val="24"/>
        </w:rPr>
        <w:t>,</w:t>
      </w:r>
      <w:r>
        <w:rPr>
          <w:rFonts w:eastAsia="Times New Roman"/>
          <w:szCs w:val="24"/>
        </w:rPr>
        <w:t xml:space="preserve"> που δεν μπορεί από το 100% να υποστηριχθεί αυτό, ή μάλλον να αντέξουν οι επιχειρήσεις σε προκαταβολές φόρου της επ</w:t>
      </w:r>
      <w:r>
        <w:rPr>
          <w:rFonts w:eastAsia="Times New Roman"/>
          <w:szCs w:val="24"/>
        </w:rPr>
        <w:t xml:space="preserve">όμενης χρονιάς, λες και είναι προδιαγεγραμμένα τα ίδια κέρδη στο 100%. </w:t>
      </w:r>
    </w:p>
    <w:p w14:paraId="7FEDC952" w14:textId="77777777" w:rsidR="004627CB" w:rsidRDefault="00EE6EC7">
      <w:pPr>
        <w:spacing w:line="600" w:lineRule="auto"/>
        <w:ind w:firstLine="720"/>
        <w:jc w:val="both"/>
        <w:rPr>
          <w:rFonts w:eastAsia="Times New Roman"/>
          <w:szCs w:val="24"/>
        </w:rPr>
      </w:pPr>
      <w:r>
        <w:rPr>
          <w:rFonts w:eastAsia="Times New Roman"/>
          <w:szCs w:val="24"/>
        </w:rPr>
        <w:t>Πρέπει να δούμε κάποια μέτρα ενίσχυσης της επιχειρηματικότητας. Μόνο έτσι, με την ενίσχυση της επιχειρηματικότητας, θα στηριχθούν οι υπάρχουσες θέσεις εργασίας. Ενδεχομένως να προκύψου</w:t>
      </w:r>
      <w:r>
        <w:rPr>
          <w:rFonts w:eastAsia="Times New Roman"/>
          <w:szCs w:val="24"/>
        </w:rPr>
        <w:t xml:space="preserve">ν και νέες. Εγώ λέω ότι αυτό είναι πολύ δύσκολο να γίνει μέσα σε περίοδο ύφεσης και μάλιστα με τις δραματικές </w:t>
      </w:r>
      <w:r>
        <w:rPr>
          <w:rFonts w:eastAsia="Times New Roman"/>
          <w:szCs w:val="24"/>
        </w:rPr>
        <w:lastRenderedPageBreak/>
        <w:t>συνθήκες που βιώνουμε τώρα. Μόνο έτσι, αν στηριχθεί η ήδη υφιστάμενη απασχόληση, αλλά ενδεχομένως και με νέες θέσεις εργασίας, θα στηριχθούν και τ</w:t>
      </w:r>
      <w:r>
        <w:rPr>
          <w:rFonts w:eastAsia="Times New Roman"/>
          <w:szCs w:val="24"/>
        </w:rPr>
        <w:t xml:space="preserve">ο ασφαλιστικό μας σύστημα και το κοινωνικό κράτος και όλη η χώρα. Ας δούμε, λοιπόν, τι μπορούμε να κάνουμε. </w:t>
      </w:r>
    </w:p>
    <w:p w14:paraId="7FEDC953" w14:textId="77777777" w:rsidR="004627CB" w:rsidRDefault="00EE6EC7">
      <w:pPr>
        <w:spacing w:line="600" w:lineRule="auto"/>
        <w:ind w:firstLine="720"/>
        <w:jc w:val="both"/>
        <w:rPr>
          <w:rFonts w:eastAsia="Times New Roman"/>
          <w:szCs w:val="24"/>
        </w:rPr>
      </w:pPr>
      <w:r>
        <w:rPr>
          <w:rFonts w:eastAsia="Times New Roman"/>
          <w:szCs w:val="24"/>
        </w:rPr>
        <w:t>Δυστυχώς, αυτό που αποκομίζω από σήμερα είναι ότι η Κυβέρνηση δεν προτίθεται να συνεχίσει την στήριξη αυτή, την κρατική ενίσχυση, παρά το γεγονός ό</w:t>
      </w:r>
      <w:r>
        <w:rPr>
          <w:rFonts w:eastAsia="Times New Roman"/>
          <w:szCs w:val="24"/>
        </w:rPr>
        <w:t xml:space="preserve">τι θα μπορούσατε να το δείτε με τους επιχειρησιακούς σας παράγοντες, φτάνει αυτοί να θελήσουν να κάνουν τη δουλειά τους. </w:t>
      </w:r>
    </w:p>
    <w:p w14:paraId="7FEDC954" w14:textId="77777777" w:rsidR="004627CB" w:rsidRDefault="00EE6EC7">
      <w:pPr>
        <w:spacing w:line="600" w:lineRule="auto"/>
        <w:ind w:firstLine="720"/>
        <w:jc w:val="both"/>
        <w:rPr>
          <w:rFonts w:eastAsia="Times New Roman"/>
          <w:szCs w:val="24"/>
        </w:rPr>
      </w:pPr>
      <w:r>
        <w:rPr>
          <w:rFonts w:eastAsia="Times New Roman"/>
          <w:szCs w:val="24"/>
        </w:rPr>
        <w:lastRenderedPageBreak/>
        <w:t xml:space="preserve">Μού είναι ακατανόητη η τυπικότητα –δεν μπορώ να μιλήσω για άλλα κριτήρια τώρα- πολλών υπηρεσιακών παραγόντων, οι οποίοι μεταφέρουν σε </w:t>
      </w:r>
      <w:r>
        <w:rPr>
          <w:rFonts w:eastAsia="Times New Roman"/>
          <w:szCs w:val="24"/>
        </w:rPr>
        <w:t>σας ή στον εκάστοτε Υπουργό κάποιες συγκεκριμένες γνώμες, οι οποίες, όπως προκύπτει από την επικοινωνία με την Ευρωπαϊκή Ένωση, δεν έχουν να κάνουν με μ</w:t>
      </w:r>
      <w:r>
        <w:rPr>
          <w:rFonts w:eastAsia="Times New Roman"/>
          <w:szCs w:val="24"/>
        </w:rPr>
        <w:t>ί</w:t>
      </w:r>
      <w:r>
        <w:rPr>
          <w:rFonts w:eastAsia="Times New Roman"/>
          <w:szCs w:val="24"/>
        </w:rPr>
        <w:t>α απευθείας –να το πω έτσι- επαφή, όπως θα έπρεπε να είναι. Ας κοινοποιούσαν αυτοί -στο κάτω-κάτω- το ζ</w:t>
      </w:r>
      <w:r>
        <w:rPr>
          <w:rFonts w:eastAsia="Times New Roman"/>
          <w:szCs w:val="24"/>
        </w:rPr>
        <w:t>ήτημα στα αρμόδια ευρωπαϊκά όργανα, όπως είχαν υποχρέωση.</w:t>
      </w:r>
    </w:p>
    <w:p w14:paraId="7FEDC955" w14:textId="77777777" w:rsidR="004627CB" w:rsidRDefault="00EE6EC7">
      <w:pPr>
        <w:spacing w:line="600" w:lineRule="auto"/>
        <w:ind w:firstLine="720"/>
        <w:jc w:val="both"/>
        <w:rPr>
          <w:rFonts w:eastAsia="Times New Roman"/>
          <w:szCs w:val="24"/>
        </w:rPr>
      </w:pPr>
      <w:r>
        <w:rPr>
          <w:rFonts w:eastAsia="Times New Roman"/>
          <w:szCs w:val="24"/>
        </w:rPr>
        <w:t xml:space="preserve">Ξέρετε –κλείνω το θέμα και ευχαριστώ για την ανοχή, κύριε Πρόεδρε- ότι οι απαντήσεις, και μάλιστα στη βάση ευρωπαϊκών κειμένων στις σχετικές ερωτήσεις που γίνονται, ενέχουν </w:t>
      </w:r>
      <w:r>
        <w:rPr>
          <w:rFonts w:eastAsia="Times New Roman"/>
          <w:szCs w:val="24"/>
        </w:rPr>
        <w:lastRenderedPageBreak/>
        <w:t>κι αυτές μ</w:t>
      </w:r>
      <w:r>
        <w:rPr>
          <w:rFonts w:eastAsia="Times New Roman"/>
          <w:szCs w:val="24"/>
        </w:rPr>
        <w:t>ί</w:t>
      </w:r>
      <w:r>
        <w:rPr>
          <w:rFonts w:eastAsia="Times New Roman"/>
          <w:szCs w:val="24"/>
        </w:rPr>
        <w:t>α αοριστία, μ</w:t>
      </w:r>
      <w:r>
        <w:rPr>
          <w:rFonts w:eastAsia="Times New Roman"/>
          <w:szCs w:val="24"/>
        </w:rPr>
        <w:t>ί</w:t>
      </w:r>
      <w:r>
        <w:rPr>
          <w:rFonts w:eastAsia="Times New Roman"/>
          <w:szCs w:val="24"/>
        </w:rPr>
        <w:t>α γενικότητα, μ</w:t>
      </w:r>
      <w:r>
        <w:rPr>
          <w:rFonts w:eastAsia="Times New Roman"/>
          <w:szCs w:val="24"/>
        </w:rPr>
        <w:t>ί</w:t>
      </w:r>
      <w:r>
        <w:rPr>
          <w:rFonts w:eastAsia="Times New Roman"/>
          <w:szCs w:val="24"/>
        </w:rPr>
        <w:t>α ευρύτητα. Αν, λοιπόν, είναι αόριστη η ερώτηση της κ. Σπυράκη, στο σωστό πνεύμα της αοριστίας που αφήνει, όμως, περιθώριο για διάφορες θετικές ερμηνείες εδώ πέρα, νομίζω ότι μας δίνει μ</w:t>
      </w:r>
      <w:r>
        <w:rPr>
          <w:rFonts w:eastAsia="Times New Roman"/>
          <w:szCs w:val="24"/>
        </w:rPr>
        <w:t>ί</w:t>
      </w:r>
      <w:r>
        <w:rPr>
          <w:rFonts w:eastAsia="Times New Roman"/>
          <w:szCs w:val="24"/>
        </w:rPr>
        <w:t>α βάση προκειμένου να συνεχίσουμε να διεκδικούμε αυτό</w:t>
      </w:r>
      <w:r>
        <w:rPr>
          <w:rFonts w:eastAsia="Times New Roman"/>
          <w:szCs w:val="24"/>
        </w:rPr>
        <w:t xml:space="preserve"> το μέτρο που, όπως σας είπα, είναι πλέον θέμα επιβίωσης, όχι αύξησης της κερδοφορίας, για τις επιχειρήσεις της </w:t>
      </w:r>
      <w:r>
        <w:rPr>
          <w:rFonts w:eastAsia="Times New Roman"/>
          <w:szCs w:val="24"/>
        </w:rPr>
        <w:t>Π</w:t>
      </w:r>
      <w:r>
        <w:rPr>
          <w:rFonts w:eastAsia="Times New Roman"/>
          <w:szCs w:val="24"/>
        </w:rPr>
        <w:t xml:space="preserve">εριφέρειας της </w:t>
      </w:r>
      <w:r>
        <w:rPr>
          <w:rFonts w:eastAsia="Times New Roman"/>
          <w:szCs w:val="24"/>
        </w:rPr>
        <w:t>Α</w:t>
      </w:r>
      <w:r>
        <w:rPr>
          <w:rFonts w:eastAsia="Times New Roman"/>
          <w:szCs w:val="24"/>
        </w:rPr>
        <w:t>νατολικής Μακεδονίας και Θράκης. Εμείς θα συνεχίσουμε να το κάνουμε.</w:t>
      </w:r>
    </w:p>
    <w:p w14:paraId="7FEDC956" w14:textId="77777777" w:rsidR="004627CB" w:rsidRDefault="00EE6EC7">
      <w:pPr>
        <w:spacing w:line="600" w:lineRule="auto"/>
        <w:ind w:firstLine="720"/>
        <w:jc w:val="both"/>
        <w:rPr>
          <w:rFonts w:eastAsia="Times New Roman"/>
          <w:szCs w:val="24"/>
        </w:rPr>
      </w:pPr>
      <w:r>
        <w:rPr>
          <w:rFonts w:eastAsia="Times New Roman"/>
          <w:szCs w:val="24"/>
        </w:rPr>
        <w:t>Σας ευχαριστώ.</w:t>
      </w:r>
    </w:p>
    <w:p w14:paraId="7FEDC957" w14:textId="77777777" w:rsidR="004627CB" w:rsidRDefault="00EE6EC7">
      <w:pPr>
        <w:tabs>
          <w:tab w:val="left" w:pos="1202"/>
        </w:tabs>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Ευχαριστο</w:t>
      </w:r>
      <w:r>
        <w:rPr>
          <w:rFonts w:eastAsia="Times New Roman"/>
          <w:szCs w:val="24"/>
        </w:rPr>
        <w:t>ύμε τον κ. Παναγιωτόπουλο.</w:t>
      </w:r>
    </w:p>
    <w:p w14:paraId="7FEDC958" w14:textId="77777777" w:rsidR="004627CB" w:rsidRDefault="00EE6EC7">
      <w:pPr>
        <w:tabs>
          <w:tab w:val="left" w:pos="1202"/>
        </w:tabs>
        <w:spacing w:line="600" w:lineRule="auto"/>
        <w:ind w:firstLine="720"/>
        <w:jc w:val="both"/>
        <w:rPr>
          <w:rFonts w:eastAsia="Times New Roman"/>
          <w:szCs w:val="24"/>
        </w:rPr>
      </w:pPr>
      <w:r>
        <w:rPr>
          <w:rFonts w:eastAsia="Times New Roman"/>
          <w:szCs w:val="24"/>
        </w:rPr>
        <w:lastRenderedPageBreak/>
        <w:t>Κύριε Υπουργέ, έχετε τον λόγο.</w:t>
      </w:r>
    </w:p>
    <w:p w14:paraId="7FEDC959" w14:textId="77777777" w:rsidR="004627CB" w:rsidRDefault="00EE6EC7">
      <w:pPr>
        <w:tabs>
          <w:tab w:val="left" w:pos="1202"/>
        </w:tabs>
        <w:spacing w:line="600" w:lineRule="auto"/>
        <w:ind w:firstLine="720"/>
        <w:jc w:val="both"/>
        <w:rPr>
          <w:rFonts w:eastAsia="Times New Roman"/>
          <w:szCs w:val="24"/>
        </w:rPr>
      </w:pPr>
      <w:r>
        <w:rPr>
          <w:rFonts w:eastAsia="Times New Roman"/>
          <w:b/>
          <w:szCs w:val="24"/>
        </w:rPr>
        <w:t>ΓΕΩΡΓΙΟΣ ΣΤΑΘΑΚΗΣ (Υπουργός Οικονομίας, Ανάπτυξης και Τουρισμού):</w:t>
      </w:r>
      <w:r>
        <w:rPr>
          <w:rFonts w:eastAsia="Times New Roman"/>
          <w:szCs w:val="24"/>
        </w:rPr>
        <w:t xml:space="preserve"> Κατ</w:t>
      </w:r>
      <w:r>
        <w:rPr>
          <w:rFonts w:eastAsia="Times New Roman"/>
          <w:szCs w:val="24"/>
        </w:rPr>
        <w:t xml:space="preserve">’ </w:t>
      </w:r>
      <w:r>
        <w:rPr>
          <w:rFonts w:eastAsia="Times New Roman"/>
          <w:szCs w:val="24"/>
        </w:rPr>
        <w:t>αρχάς, να ζητήσω συγγνώμη. Θα ήθελα να μεταφέρω στον κ. Δημοσχάκη -με τον οποίο έχει προηγηθεί και μια άλλη συζήτηση- τα συλλυπ</w:t>
      </w:r>
      <w:r>
        <w:rPr>
          <w:rFonts w:eastAsia="Times New Roman"/>
          <w:szCs w:val="24"/>
        </w:rPr>
        <w:t xml:space="preserve">ητήριά μου για σήμερα. Είχαμε τη δυνατότητα να συνεχίσουμε τη συζήτηση αυτή. </w:t>
      </w:r>
    </w:p>
    <w:p w14:paraId="7FEDC95A" w14:textId="77777777" w:rsidR="004627CB" w:rsidRDefault="00EE6EC7">
      <w:pPr>
        <w:tabs>
          <w:tab w:val="left" w:pos="1202"/>
        </w:tabs>
        <w:spacing w:line="600" w:lineRule="auto"/>
        <w:ind w:firstLine="720"/>
        <w:jc w:val="both"/>
        <w:rPr>
          <w:rFonts w:eastAsia="Times New Roman"/>
          <w:szCs w:val="24"/>
        </w:rPr>
      </w:pPr>
      <w:r>
        <w:rPr>
          <w:rFonts w:eastAsia="Times New Roman"/>
          <w:szCs w:val="24"/>
        </w:rPr>
        <w:t xml:space="preserve">Νομίζω ότι τα δεδομένα του θέματος είναι πλέον γνωστά και συμμερίζομαι και την επίκληση της ανάγκης να μην πολιτικοποιηθεί παραπέρα από τα δεδομένα του αυτό. Νομίζω ότι </w:t>
      </w:r>
      <w:r>
        <w:rPr>
          <w:rFonts w:eastAsia="Times New Roman"/>
          <w:szCs w:val="24"/>
        </w:rPr>
        <w:lastRenderedPageBreak/>
        <w:t>είναι κοινός τόπος ότι θέλουμε να στηρίξουμε την επιχειρηματικότητα, κυρίως -το υπογραμ</w:t>
      </w:r>
      <w:r>
        <w:rPr>
          <w:rFonts w:eastAsia="Times New Roman"/>
          <w:szCs w:val="24"/>
        </w:rPr>
        <w:t xml:space="preserve">μίζω- των παραμεθόριων περιοχών. Όσον αφορά τα προβλήματα –για τα οποία αναφερθήκαμε και σε προηγούμενη συζήτηση- </w:t>
      </w:r>
      <w:r>
        <w:rPr>
          <w:rFonts w:eastAsia="Times New Roman"/>
          <w:szCs w:val="24"/>
        </w:rPr>
        <w:t>που</w:t>
      </w:r>
      <w:r>
        <w:rPr>
          <w:rFonts w:eastAsia="Times New Roman"/>
          <w:szCs w:val="24"/>
        </w:rPr>
        <w:t xml:space="preserve"> αφορούν το θέμα της μετεγκατάστασης στη Βουλγαρία, νομίζω ότι τα στοιχεία που έδωσα σε προηγούμενη ερώτηση απαντούν στο συγκεκριμένο θέμα.</w:t>
      </w:r>
      <w:r>
        <w:rPr>
          <w:rFonts w:eastAsia="Times New Roman"/>
          <w:szCs w:val="24"/>
        </w:rPr>
        <w:t xml:space="preserve"> </w:t>
      </w:r>
    </w:p>
    <w:p w14:paraId="7FEDC95B" w14:textId="77777777" w:rsidR="004627CB" w:rsidRDefault="00EE6EC7">
      <w:pPr>
        <w:tabs>
          <w:tab w:val="left" w:pos="1202"/>
        </w:tabs>
        <w:spacing w:line="600" w:lineRule="auto"/>
        <w:ind w:firstLine="720"/>
        <w:jc w:val="both"/>
        <w:rPr>
          <w:rFonts w:eastAsia="Times New Roman"/>
          <w:szCs w:val="24"/>
        </w:rPr>
      </w:pPr>
      <w:r>
        <w:rPr>
          <w:rFonts w:eastAsia="Times New Roman"/>
          <w:szCs w:val="24"/>
        </w:rPr>
        <w:t>Επίσης, ενδιαφέρον έχει και η αντίστροφη ροή. Χθες και προχθές υπήρξαν συναντήσεις στο Υπουργείο με ελληνικές επιχειρήσεις, από αυτές που έχουν μετεγκασταθεί τα προηγούμενα χρόνια, που ενδιαφέρονται να επιστρέψουν στην Ελλάδα. Κι αυτό είναι, επίσης, πολύ</w:t>
      </w:r>
      <w:r>
        <w:rPr>
          <w:rFonts w:eastAsia="Times New Roman"/>
          <w:szCs w:val="24"/>
        </w:rPr>
        <w:t xml:space="preserve"> ενδιαφέρον θέμα, αν και επιμένω </w:t>
      </w:r>
      <w:r>
        <w:rPr>
          <w:rFonts w:eastAsia="Times New Roman"/>
          <w:szCs w:val="24"/>
        </w:rPr>
        <w:lastRenderedPageBreak/>
        <w:t xml:space="preserve">ότι για τον τελευταίο χρόνο τα στοιχεία που κατέθεσα την προηγούμενη φορά στη Βουλή δεν δείχνουν κάποιο ιδιαίτερο πρόβλημα κύματος φυγής. Τα στοιχεία που κατέθεσα έδειχναν ότι υπάρχουν εννέα χιλιάδες επιχειρήσεις ελληνικών </w:t>
      </w:r>
      <w:r>
        <w:rPr>
          <w:rFonts w:eastAsia="Times New Roman"/>
          <w:szCs w:val="24"/>
        </w:rPr>
        <w:t>συμφερόντων. Δύο χιλιάδες είναι αυτές που έχουν κάποια δραστηριότητα, έστω υποτυπώδη</w:t>
      </w:r>
      <w:r>
        <w:rPr>
          <w:rFonts w:eastAsia="Times New Roman"/>
          <w:szCs w:val="24"/>
        </w:rPr>
        <w:t>. Ε</w:t>
      </w:r>
      <w:r>
        <w:rPr>
          <w:rFonts w:eastAsia="Times New Roman"/>
          <w:szCs w:val="24"/>
        </w:rPr>
        <w:t xml:space="preserve">πτά χιλιάδες είναι απλώς, όπως λέμε, ένα πολύ μικρό γραφείο κάπου ή ούτε καν γραφείο, ένα </w:t>
      </w:r>
      <w:r>
        <w:rPr>
          <w:rFonts w:eastAsia="Times New Roman"/>
          <w:szCs w:val="24"/>
          <w:lang w:val="en-US"/>
        </w:rPr>
        <w:t>box</w:t>
      </w:r>
      <w:r>
        <w:rPr>
          <w:rFonts w:eastAsia="Times New Roman"/>
          <w:szCs w:val="24"/>
        </w:rPr>
        <w:t xml:space="preserve"> </w:t>
      </w:r>
      <w:r>
        <w:rPr>
          <w:rFonts w:eastAsia="Times New Roman"/>
          <w:szCs w:val="24"/>
          <w:lang w:val="en-US"/>
        </w:rPr>
        <w:t>office</w:t>
      </w:r>
      <w:r>
        <w:rPr>
          <w:rFonts w:eastAsia="Times New Roman"/>
          <w:szCs w:val="24"/>
        </w:rPr>
        <w:t>, είναι ανύπαρκτες και τον τελευταίο χρόνο υπήρξαν μόνο δύο χιλιάδες</w:t>
      </w:r>
      <w:r>
        <w:rPr>
          <w:rFonts w:eastAsia="Times New Roman"/>
          <w:szCs w:val="24"/>
        </w:rPr>
        <w:t>,</w:t>
      </w:r>
      <w:r>
        <w:rPr>
          <w:rFonts w:eastAsia="Times New Roman"/>
          <w:szCs w:val="24"/>
        </w:rPr>
        <w:t xml:space="preserve"> οι οποίες δεν έχουν κα</w:t>
      </w:r>
      <w:r>
        <w:rPr>
          <w:rFonts w:eastAsia="Times New Roman"/>
          <w:szCs w:val="24"/>
        </w:rPr>
        <w:t>μ</w:t>
      </w:r>
      <w:r>
        <w:rPr>
          <w:rFonts w:eastAsia="Times New Roman"/>
          <w:szCs w:val="24"/>
        </w:rPr>
        <w:t>μία απολύτως δραστηριότητα στη γειτονική χώρα, αλλά πρόκειται για άνοιγμα λογαριασμών.</w:t>
      </w:r>
    </w:p>
    <w:p w14:paraId="7FEDC95C" w14:textId="77777777" w:rsidR="004627CB" w:rsidRDefault="00EE6EC7">
      <w:pPr>
        <w:tabs>
          <w:tab w:val="left" w:pos="1202"/>
        </w:tabs>
        <w:spacing w:line="600" w:lineRule="auto"/>
        <w:ind w:firstLine="720"/>
        <w:jc w:val="both"/>
        <w:rPr>
          <w:rFonts w:eastAsia="Times New Roman"/>
          <w:szCs w:val="24"/>
        </w:rPr>
      </w:pPr>
      <w:r>
        <w:rPr>
          <w:rFonts w:eastAsia="Times New Roman"/>
          <w:szCs w:val="24"/>
        </w:rPr>
        <w:lastRenderedPageBreak/>
        <w:t>Επανέρχομαι τώρα στο επίμαχο θέμα. Πρώτον, εμείς θα συνεχίσουμε να ψάχνουμε να βρούμε τη λύση για το παρελθόν, για να καλύψουμε τουλάχιστον με πρ</w:t>
      </w:r>
      <w:r>
        <w:rPr>
          <w:rFonts w:eastAsia="Times New Roman"/>
          <w:szCs w:val="24"/>
        </w:rPr>
        <w:t xml:space="preserve">όγραμμα συμβατό, όπως είπα το </w:t>
      </w:r>
      <w:r>
        <w:rPr>
          <w:rFonts w:eastAsia="Times New Roman"/>
          <w:szCs w:val="24"/>
          <w:lang w:val="en-US"/>
        </w:rPr>
        <w:t>de</w:t>
      </w:r>
      <w:r>
        <w:rPr>
          <w:rFonts w:eastAsia="Times New Roman"/>
          <w:szCs w:val="24"/>
        </w:rPr>
        <w:t xml:space="preserve"> </w:t>
      </w:r>
      <w:r>
        <w:rPr>
          <w:rFonts w:eastAsia="Times New Roman"/>
          <w:szCs w:val="24"/>
          <w:lang w:val="en-US"/>
        </w:rPr>
        <w:t>minimis</w:t>
      </w:r>
      <w:r>
        <w:rPr>
          <w:rFonts w:eastAsia="Times New Roman"/>
          <w:szCs w:val="24"/>
        </w:rPr>
        <w:t xml:space="preserve">. </w:t>
      </w:r>
    </w:p>
    <w:p w14:paraId="7FEDC95D" w14:textId="77777777" w:rsidR="004627CB" w:rsidRDefault="00EE6EC7">
      <w:pPr>
        <w:tabs>
          <w:tab w:val="left" w:pos="1202"/>
        </w:tabs>
        <w:spacing w:line="600" w:lineRule="auto"/>
        <w:ind w:firstLine="720"/>
        <w:jc w:val="both"/>
        <w:rPr>
          <w:rFonts w:eastAsia="Times New Roman"/>
          <w:szCs w:val="24"/>
        </w:rPr>
      </w:pPr>
      <w:r>
        <w:rPr>
          <w:rFonts w:eastAsia="Times New Roman"/>
          <w:szCs w:val="24"/>
        </w:rPr>
        <w:t>Δεύτερον, εξετάζουμε μέτρα αυστηρά για παραμεθόριες περιοχές –το υπογραμμίζω αυτό-, οι οποίες να είναι συμβατές με τις κοινοτικές ενισχύσεις. Νομίζω ότι είναι κοινή μας θέση ότι πρέπει να στηρίζονται οι παραμεθόρι</w:t>
      </w:r>
      <w:r>
        <w:rPr>
          <w:rFonts w:eastAsia="Times New Roman"/>
          <w:szCs w:val="24"/>
        </w:rPr>
        <w:t xml:space="preserve">ες περιοχές, οι επιχειρήσεις που δραστηριοποιούνται εκεί. </w:t>
      </w:r>
    </w:p>
    <w:p w14:paraId="7FEDC95E" w14:textId="77777777" w:rsidR="004627CB" w:rsidRDefault="00EE6EC7">
      <w:pPr>
        <w:tabs>
          <w:tab w:val="left" w:pos="1202"/>
        </w:tabs>
        <w:spacing w:line="600" w:lineRule="auto"/>
        <w:ind w:firstLine="720"/>
        <w:jc w:val="both"/>
        <w:rPr>
          <w:rFonts w:eastAsia="Times New Roman"/>
          <w:szCs w:val="24"/>
        </w:rPr>
      </w:pPr>
      <w:r>
        <w:rPr>
          <w:rFonts w:eastAsia="Times New Roman"/>
          <w:szCs w:val="24"/>
        </w:rPr>
        <w:lastRenderedPageBreak/>
        <w:t>Εμείς πήραμε, με όλο το θάρρος, την απόφαση να σταματήσουμε το μέτρο. Οι υπηρεσιακοί παράγοντες -έχετε δίκιο- είναι απόλυτα ομόφωνοι στο συγκεκριμένο θέμα ότι δεν μπορούσε να συνεχίσει. Είναι απόλυ</w:t>
      </w:r>
      <w:r>
        <w:rPr>
          <w:rFonts w:eastAsia="Times New Roman"/>
          <w:szCs w:val="24"/>
        </w:rPr>
        <w:t>τα, όμως, εποικοδομητικές και μερικές σκέψεις και προτάσεις που έχουν, για να διεκδικήσουμε μορφές επιδοτήσεων, οι οποίες είναι συμβατές με τη συγκεκριμένη περιοχή. Επαναλαμβάνω, πρέπει να είναι συγκεκριμένη η περιοχή, να έχει χρονικό ορίζοντα, να μην είνα</w:t>
      </w:r>
      <w:r>
        <w:rPr>
          <w:rFonts w:eastAsia="Times New Roman"/>
          <w:szCs w:val="24"/>
        </w:rPr>
        <w:t>ι οριζόντιες για όλες τις επιχειρήσεις, αλλά να είναι στοχευμένες. Στόχος είναι</w:t>
      </w:r>
      <w:r>
        <w:rPr>
          <w:rFonts w:eastAsia="Times New Roman"/>
          <w:szCs w:val="24"/>
        </w:rPr>
        <w:t>,</w:t>
      </w:r>
      <w:r>
        <w:rPr>
          <w:rFonts w:eastAsia="Times New Roman"/>
          <w:szCs w:val="24"/>
        </w:rPr>
        <w:t xml:space="preserve"> να μπορέσουμε για συγκεκριμένο χρονικό διάστημα και με συγκεκριμένους όρους</w:t>
      </w:r>
      <w:r>
        <w:rPr>
          <w:rFonts w:eastAsia="Times New Roman"/>
          <w:szCs w:val="24"/>
        </w:rPr>
        <w:t>,</w:t>
      </w:r>
      <w:r>
        <w:rPr>
          <w:rFonts w:eastAsia="Times New Roman"/>
          <w:szCs w:val="24"/>
        </w:rPr>
        <w:t xml:space="preserve"> να στηρίξουμε πραγματικά τις επιχειρήσεις στις παραμεθόριες περιοχές και αυτό θα κάνουμε.</w:t>
      </w:r>
    </w:p>
    <w:p w14:paraId="7FEDC95F" w14:textId="77777777" w:rsidR="004627CB" w:rsidRDefault="00EE6EC7">
      <w:pPr>
        <w:tabs>
          <w:tab w:val="left" w:pos="1202"/>
        </w:tabs>
        <w:spacing w:line="600" w:lineRule="auto"/>
        <w:ind w:firstLine="720"/>
        <w:jc w:val="both"/>
        <w:rPr>
          <w:rFonts w:eastAsia="Times New Roman"/>
          <w:szCs w:val="24"/>
        </w:rPr>
      </w:pPr>
      <w:r>
        <w:rPr>
          <w:rFonts w:eastAsia="Times New Roman"/>
          <w:b/>
          <w:szCs w:val="24"/>
        </w:rPr>
        <w:lastRenderedPageBreak/>
        <w:t>ΠΡΟΕΔΡΕΥΩΝ (Γεώργιος Λαμπρούλης):</w:t>
      </w:r>
      <w:r>
        <w:rPr>
          <w:rFonts w:eastAsia="Times New Roman"/>
          <w:szCs w:val="24"/>
        </w:rPr>
        <w:t xml:space="preserve"> Ευχαριστούμε τον κύριο Υπουργό. </w:t>
      </w:r>
    </w:p>
    <w:p w14:paraId="7FEDC960" w14:textId="77777777" w:rsidR="004627CB" w:rsidRDefault="00EE6EC7">
      <w:pPr>
        <w:tabs>
          <w:tab w:val="left" w:pos="1202"/>
        </w:tabs>
        <w:spacing w:line="600" w:lineRule="auto"/>
        <w:ind w:firstLine="720"/>
        <w:jc w:val="both"/>
        <w:rPr>
          <w:rFonts w:eastAsia="Times New Roman"/>
          <w:szCs w:val="24"/>
        </w:rPr>
      </w:pPr>
      <w:r>
        <w:rPr>
          <w:rFonts w:eastAsia="Times New Roman"/>
          <w:szCs w:val="24"/>
        </w:rPr>
        <w:t>Πριν προχωρήσουμε στις επόμενες επίκαιρες ερωτήσεις, επιτρέψτε μου από το Βήμα αυτό και εκφράζοντας το Προεδρείο, αλλά και το σύνολο του Σώματος της Βουλής, να εκφράσω τα θερμά μας συλλυπητ</w:t>
      </w:r>
      <w:r>
        <w:rPr>
          <w:rFonts w:eastAsia="Times New Roman"/>
          <w:szCs w:val="24"/>
        </w:rPr>
        <w:t>ήρια στον κ. Δημοσχάκη και στην οικογένειά του για την απώλεια της μητέρας του. Θα συζητιόταν, όπως ειπώθηκε, από κοινού με τον κ. Παναγιωτόπουλο η επίκαιρη ερώτηση, λόγω του ότι αναφερόταν στο ίδιο θέμα.</w:t>
      </w:r>
    </w:p>
    <w:p w14:paraId="7FEDC961" w14:textId="77777777" w:rsidR="004627CB" w:rsidRDefault="00EE6EC7">
      <w:pPr>
        <w:spacing w:line="600" w:lineRule="auto"/>
        <w:ind w:firstLine="720"/>
        <w:jc w:val="both"/>
        <w:rPr>
          <w:rFonts w:eastAsia="Times New Roman"/>
          <w:szCs w:val="24"/>
        </w:rPr>
      </w:pPr>
      <w:r>
        <w:rPr>
          <w:rFonts w:eastAsia="Times New Roman"/>
          <w:szCs w:val="24"/>
        </w:rPr>
        <w:lastRenderedPageBreak/>
        <w:t>Κυρίες και κύριοι συνάδελφοι, έχω την τιμή να ανακο</w:t>
      </w:r>
      <w:r>
        <w:rPr>
          <w:rFonts w:eastAsia="Times New Roman"/>
          <w:szCs w:val="24"/>
        </w:rPr>
        <w:t xml:space="preserve">ινώσω στο Σώμα ότι </w:t>
      </w:r>
      <w:r>
        <w:rPr>
          <w:rFonts w:eastAsia="Times New Roman"/>
          <w:szCs w:val="24"/>
        </w:rPr>
        <w:t>τη συνεδρίασή μας παρακολουθούν</w:t>
      </w:r>
      <w:r>
        <w:rPr>
          <w:rFonts w:eastAsia="Times New Roman"/>
          <w:szCs w:val="24"/>
        </w:rPr>
        <w:t xml:space="preserve"> από τα άνω δυτικά θεωρεία της Βουλής</w:t>
      </w:r>
      <w:r>
        <w:rPr>
          <w:rFonts w:eastAsia="Times New Roman"/>
          <w:szCs w:val="24"/>
        </w:rPr>
        <w:t>,</w:t>
      </w:r>
      <w:r>
        <w:rPr>
          <w:rFonts w:eastAsia="Times New Roman"/>
          <w:szCs w:val="24"/>
        </w:rPr>
        <w:t xml:space="preserve"> αφού προηγουμένως </w:t>
      </w:r>
      <w:r>
        <w:rPr>
          <w:rFonts w:eastAsia="Times New Roman"/>
          <w:szCs w:val="24"/>
        </w:rPr>
        <w:t xml:space="preserve">ξεναγήθηκαν στην </w:t>
      </w:r>
      <w:r>
        <w:rPr>
          <w:rFonts w:eastAsia="Times New Roman"/>
          <w:szCs w:val="24"/>
        </w:rPr>
        <w:t>έ</w:t>
      </w:r>
      <w:r>
        <w:rPr>
          <w:rFonts w:eastAsia="Times New Roman"/>
          <w:szCs w:val="24"/>
        </w:rPr>
        <w:t xml:space="preserve">κθεση της </w:t>
      </w:r>
      <w:r>
        <w:rPr>
          <w:rFonts w:eastAsia="Times New Roman"/>
          <w:szCs w:val="24"/>
        </w:rPr>
        <w:t>α</w:t>
      </w:r>
      <w:r>
        <w:rPr>
          <w:rFonts w:eastAsia="Times New Roman"/>
          <w:szCs w:val="24"/>
        </w:rPr>
        <w:t>ίθουσας «ΕΛΕΥΘΕΡΙΟΣ ΒΕΝΙΖΕΛΟΣ»</w:t>
      </w:r>
      <w:r>
        <w:rPr>
          <w:rFonts w:eastAsia="Times New Roman"/>
          <w:szCs w:val="24"/>
        </w:rPr>
        <w:t xml:space="preserve"> και </w:t>
      </w:r>
      <w:r>
        <w:rPr>
          <w:rFonts w:eastAsia="Times New Roman"/>
          <w:szCs w:val="24"/>
        </w:rPr>
        <w:t xml:space="preserve">ενημερώθηκαν για την ιστορία του κτηρίου και τον τρόπο οργάνωσης και λειτουργίας της </w:t>
      </w:r>
      <w:r>
        <w:rPr>
          <w:rFonts w:eastAsia="Times New Roman"/>
          <w:szCs w:val="24"/>
        </w:rPr>
        <w:t>Βουλής</w:t>
      </w:r>
      <w:r>
        <w:rPr>
          <w:rFonts w:eastAsia="Times New Roman"/>
          <w:szCs w:val="24"/>
        </w:rPr>
        <w:t>,</w:t>
      </w:r>
      <w:r>
        <w:rPr>
          <w:rFonts w:eastAsia="Times New Roman"/>
          <w:szCs w:val="24"/>
        </w:rPr>
        <w:t xml:space="preserve"> σαράντα ένας μαθητές και μαθήτριες και δύο </w:t>
      </w:r>
      <w:r>
        <w:rPr>
          <w:rFonts w:eastAsia="Times New Roman"/>
          <w:szCs w:val="24"/>
        </w:rPr>
        <w:t xml:space="preserve">συνοδοί </w:t>
      </w:r>
      <w:r>
        <w:rPr>
          <w:rFonts w:eastAsia="Times New Roman"/>
          <w:szCs w:val="24"/>
        </w:rPr>
        <w:t>εκπαιδευτικοί από το 62</w:t>
      </w:r>
      <w:r>
        <w:rPr>
          <w:rFonts w:eastAsia="Times New Roman"/>
          <w:szCs w:val="24"/>
          <w:vertAlign w:val="superscript"/>
        </w:rPr>
        <w:t>ο</w:t>
      </w:r>
      <w:r>
        <w:rPr>
          <w:rFonts w:eastAsia="Times New Roman"/>
          <w:szCs w:val="24"/>
        </w:rPr>
        <w:t xml:space="preserve"> Γυμνάσιο Αθήνας.</w:t>
      </w:r>
    </w:p>
    <w:p w14:paraId="7FEDC962" w14:textId="77777777" w:rsidR="004627CB" w:rsidRDefault="00EE6EC7">
      <w:pPr>
        <w:spacing w:line="600" w:lineRule="auto"/>
        <w:ind w:firstLine="720"/>
        <w:jc w:val="both"/>
        <w:rPr>
          <w:rFonts w:eastAsia="Times New Roman"/>
          <w:szCs w:val="24"/>
        </w:rPr>
      </w:pPr>
      <w:r>
        <w:rPr>
          <w:rFonts w:eastAsia="Times New Roman"/>
          <w:szCs w:val="24"/>
        </w:rPr>
        <w:t>Η Βουλή το</w:t>
      </w:r>
      <w:r>
        <w:rPr>
          <w:rFonts w:eastAsia="Times New Roman"/>
          <w:szCs w:val="24"/>
        </w:rPr>
        <w:t>ύ</w:t>
      </w:r>
      <w:r>
        <w:rPr>
          <w:rFonts w:eastAsia="Times New Roman"/>
          <w:szCs w:val="24"/>
        </w:rPr>
        <w:t xml:space="preserve">ς καλωσορίζει. </w:t>
      </w:r>
    </w:p>
    <w:p w14:paraId="7FEDC963" w14:textId="77777777" w:rsidR="004627CB" w:rsidRDefault="00EE6EC7">
      <w:pPr>
        <w:spacing w:line="600" w:lineRule="auto"/>
        <w:ind w:firstLine="539"/>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7FEDC964" w14:textId="77777777" w:rsidR="004627CB" w:rsidRDefault="00EE6EC7">
      <w:pPr>
        <w:spacing w:after="0" w:line="600" w:lineRule="auto"/>
        <w:ind w:firstLine="720"/>
        <w:jc w:val="both"/>
        <w:rPr>
          <w:rFonts w:eastAsia="Times New Roman" w:cs="Times New Roman"/>
          <w:szCs w:val="24"/>
        </w:rPr>
      </w:pPr>
      <w:r>
        <w:rPr>
          <w:rFonts w:eastAsia="Times New Roman" w:cs="Times New Roman"/>
          <w:szCs w:val="24"/>
        </w:rPr>
        <w:lastRenderedPageBreak/>
        <w:t>Θα συζητηθούν η δεύτερη</w:t>
      </w:r>
      <w:r>
        <w:rPr>
          <w:rFonts w:eastAsia="Times New Roman" w:cs="Times New Roman"/>
          <w:szCs w:val="24"/>
        </w:rPr>
        <w:t xml:space="preserve"> με αριθμό 700/23-3-2016 επίκαιρη ερώτηση </w:t>
      </w:r>
      <w:r>
        <w:rPr>
          <w:rFonts w:eastAsia="Times New Roman" w:cs="Times New Roman"/>
          <w:szCs w:val="24"/>
        </w:rPr>
        <w:t>πρώτου κύκλου</w:t>
      </w:r>
      <w:r>
        <w:rPr>
          <w:rFonts w:eastAsia="Times New Roman" w:cs="Times New Roman"/>
          <w:szCs w:val="24"/>
        </w:rPr>
        <w:t xml:space="preserve"> </w:t>
      </w:r>
      <w:r>
        <w:rPr>
          <w:rFonts w:eastAsia="Times New Roman" w:cs="Times New Roman"/>
          <w:szCs w:val="24"/>
        </w:rPr>
        <w:t xml:space="preserve">του Βουλευτή Β΄ Αθηνών της Νέας Δημοκρατίας κ. </w:t>
      </w:r>
      <w:r>
        <w:rPr>
          <w:rFonts w:eastAsia="Times New Roman" w:cs="Times New Roman"/>
          <w:bCs/>
          <w:szCs w:val="24"/>
        </w:rPr>
        <w:t xml:space="preserve">Κωνσταντίνου Χατζηδάκη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Οικονομίας, Ανάπτυξης και Τουρισμού</w:t>
      </w:r>
      <w:r>
        <w:rPr>
          <w:rFonts w:eastAsia="Times New Roman" w:cs="Times New Roman"/>
          <w:bCs/>
          <w:szCs w:val="24"/>
        </w:rPr>
        <w:t xml:space="preserve"> </w:t>
      </w:r>
      <w:r>
        <w:rPr>
          <w:rFonts w:eastAsia="Times New Roman" w:cs="Times New Roman"/>
          <w:bCs/>
          <w:szCs w:val="24"/>
        </w:rPr>
        <w:t>και η</w:t>
      </w:r>
      <w:r>
        <w:rPr>
          <w:rFonts w:eastAsia="Times New Roman" w:cs="Times New Roman"/>
          <w:b/>
          <w:bCs/>
          <w:szCs w:val="24"/>
        </w:rPr>
        <w:t xml:space="preserve"> </w:t>
      </w:r>
      <w:r>
        <w:rPr>
          <w:rFonts w:eastAsia="Times New Roman" w:cs="Times New Roman"/>
          <w:bCs/>
          <w:szCs w:val="24"/>
        </w:rPr>
        <w:t xml:space="preserve">δεύτερη </w:t>
      </w:r>
      <w:r>
        <w:rPr>
          <w:rFonts w:eastAsia="Times New Roman" w:cs="Times New Roman"/>
          <w:szCs w:val="24"/>
        </w:rPr>
        <w:t xml:space="preserve">με αριθμό 702/28-3-2016 επίκαιρη ερώτηση </w:t>
      </w:r>
      <w:r>
        <w:rPr>
          <w:rFonts w:eastAsia="Times New Roman" w:cs="Times New Roman"/>
          <w:szCs w:val="24"/>
        </w:rPr>
        <w:t xml:space="preserve">δεύτερου κύκλου </w:t>
      </w:r>
      <w:r>
        <w:rPr>
          <w:rFonts w:eastAsia="Times New Roman" w:cs="Times New Roman"/>
          <w:szCs w:val="24"/>
        </w:rPr>
        <w:t>του Βουλευτή Ηρακλείου της Δημοκρατικής Συμπαράταξης ΠΑΣΟΚ-ΔΗ</w:t>
      </w:r>
      <w:r>
        <w:rPr>
          <w:rFonts w:eastAsia="Times New Roman" w:cs="Times New Roman"/>
          <w:szCs w:val="24"/>
        </w:rPr>
        <w:t xml:space="preserve">ΜΑΡ κ. </w:t>
      </w:r>
      <w:r>
        <w:rPr>
          <w:rFonts w:eastAsia="Times New Roman" w:cs="Times New Roman"/>
          <w:bCs/>
          <w:szCs w:val="24"/>
        </w:rPr>
        <w:t>Βασιλείου Κεγκέρογλου</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Οικονομίας, Ανάπτυξης και Τουρισμού,</w:t>
      </w:r>
      <w:r>
        <w:rPr>
          <w:rFonts w:eastAsia="Times New Roman" w:cs="Times New Roman"/>
          <w:szCs w:val="24"/>
        </w:rPr>
        <w:t xml:space="preserve"> σχετικά με την κυβερνητική αδράνεια για την αξιοποίηση του πακέτου Γιούνκερ</w:t>
      </w:r>
      <w:r>
        <w:rPr>
          <w:rFonts w:eastAsia="Times New Roman" w:cs="Times New Roman"/>
          <w:szCs w:val="24"/>
        </w:rPr>
        <w:t>. Επ</w:t>
      </w:r>
      <w:r>
        <w:rPr>
          <w:rFonts w:eastAsia="Times New Roman" w:cs="Times New Roman"/>
          <w:szCs w:val="24"/>
        </w:rPr>
        <w:t xml:space="preserve">ειδή αναφέρονται στο ίδιο θέμα, θα συζητηθούν ταυτόχρονα, χωρίς βεβαίως να επηρεάζονται τα </w:t>
      </w:r>
      <w:r>
        <w:rPr>
          <w:rFonts w:eastAsia="Times New Roman" w:cs="Times New Roman"/>
          <w:szCs w:val="24"/>
        </w:rPr>
        <w:t xml:space="preserve">δικαιώματα των ομιλητών </w:t>
      </w:r>
      <w:r>
        <w:rPr>
          <w:rFonts w:eastAsia="Times New Roman" w:cs="Times New Roman"/>
          <w:szCs w:val="24"/>
        </w:rPr>
        <w:lastRenderedPageBreak/>
        <w:t>ως προς τον χρόνο ομιλίας τους, με βάση το άρθρο 131 παράγραφος 4 του Κανονισμού της Βουλής.</w:t>
      </w:r>
    </w:p>
    <w:p w14:paraId="7FEDC965" w14:textId="77777777" w:rsidR="004627CB" w:rsidRDefault="00EE6EC7">
      <w:pPr>
        <w:spacing w:after="0" w:line="720" w:lineRule="auto"/>
        <w:ind w:firstLine="720"/>
        <w:jc w:val="both"/>
        <w:rPr>
          <w:rFonts w:eastAsia="Times New Roman" w:cs="Times New Roman"/>
          <w:szCs w:val="24"/>
        </w:rPr>
      </w:pPr>
      <w:r>
        <w:rPr>
          <w:rFonts w:eastAsia="Times New Roman" w:cs="Times New Roman"/>
          <w:szCs w:val="24"/>
        </w:rPr>
        <w:t>Θα ξεκινήσουμε με τον κ. Χατζηδάκη, θα ακολουθήσει ο κ. Κεγκέρογλου και μετά ο Υπουργός.</w:t>
      </w:r>
    </w:p>
    <w:p w14:paraId="7FEDC966" w14:textId="77777777" w:rsidR="004627CB" w:rsidRDefault="00EE6EC7">
      <w:pPr>
        <w:spacing w:after="0" w:line="600" w:lineRule="auto"/>
        <w:ind w:firstLine="720"/>
        <w:jc w:val="both"/>
        <w:rPr>
          <w:rFonts w:eastAsia="Times New Roman" w:cs="Times New Roman"/>
          <w:szCs w:val="24"/>
        </w:rPr>
      </w:pPr>
      <w:r>
        <w:rPr>
          <w:rFonts w:eastAsia="Times New Roman" w:cs="Times New Roman"/>
          <w:szCs w:val="24"/>
        </w:rPr>
        <w:t>Κύριε Χατζηδάκη, έχετε τον λόγο.</w:t>
      </w:r>
    </w:p>
    <w:p w14:paraId="7FEDC967" w14:textId="77777777" w:rsidR="004627CB" w:rsidRDefault="00EE6EC7">
      <w:pPr>
        <w:spacing w:after="0" w:line="600" w:lineRule="auto"/>
        <w:ind w:firstLine="720"/>
        <w:jc w:val="both"/>
        <w:rPr>
          <w:rFonts w:eastAsia="Times New Roman" w:cs="Times New Roman"/>
          <w:szCs w:val="24"/>
        </w:rPr>
      </w:pPr>
      <w:r>
        <w:rPr>
          <w:rFonts w:eastAsia="Times New Roman" w:cs="Times New Roman"/>
          <w:b/>
          <w:szCs w:val="24"/>
        </w:rPr>
        <w:t>ΚΩΝΣΤΑΝΤΙΝΟΣ ΧΑΤΖ</w:t>
      </w:r>
      <w:r>
        <w:rPr>
          <w:rFonts w:eastAsia="Times New Roman" w:cs="Times New Roman"/>
          <w:b/>
          <w:szCs w:val="24"/>
        </w:rPr>
        <w:t>ΗΔΑΚΗΣ:</w:t>
      </w:r>
      <w:r>
        <w:rPr>
          <w:rFonts w:eastAsia="Times New Roman" w:cs="Times New Roman"/>
          <w:szCs w:val="24"/>
        </w:rPr>
        <w:t xml:space="preserve"> Κύριε Πρόεδρε, η ερώτηση αναφέρεται στο πακέτο Γιούνκερ. Δεν μιλώ για το νέο ΕΣΠΑ, μιλώ για το λεγόμενο </w:t>
      </w:r>
      <w:r>
        <w:rPr>
          <w:rFonts w:eastAsia="Times New Roman" w:cs="Times New Roman"/>
          <w:szCs w:val="24"/>
          <w:lang w:val="en-US"/>
        </w:rPr>
        <w:t>EFSI</w:t>
      </w:r>
      <w:r>
        <w:rPr>
          <w:rFonts w:eastAsia="Times New Roman" w:cs="Times New Roman"/>
          <w:szCs w:val="24"/>
        </w:rPr>
        <w:t xml:space="preserve">, το Ευρωπαϊκό Ταμείο Στρατηγικών Επενδύσεων, που είναι πέραν του ΕΣΠΑ. Κινητοποιεί πόρους από το </w:t>
      </w:r>
      <w:r>
        <w:rPr>
          <w:rFonts w:eastAsia="Times New Roman" w:cs="Times New Roman"/>
          <w:szCs w:val="24"/>
          <w:lang w:val="en-US"/>
        </w:rPr>
        <w:t>Connecting</w:t>
      </w:r>
      <w:r>
        <w:rPr>
          <w:rFonts w:eastAsia="Times New Roman" w:cs="Times New Roman"/>
          <w:szCs w:val="24"/>
        </w:rPr>
        <w:t xml:space="preserve"> </w:t>
      </w:r>
      <w:r>
        <w:rPr>
          <w:rFonts w:eastAsia="Times New Roman" w:cs="Times New Roman"/>
          <w:szCs w:val="24"/>
          <w:lang w:val="en-US"/>
        </w:rPr>
        <w:t>Europe</w:t>
      </w:r>
      <w:r>
        <w:rPr>
          <w:rFonts w:eastAsia="Times New Roman" w:cs="Times New Roman"/>
          <w:szCs w:val="24"/>
        </w:rPr>
        <w:t xml:space="preserve"> </w:t>
      </w:r>
      <w:r>
        <w:rPr>
          <w:rFonts w:eastAsia="Times New Roman" w:cs="Times New Roman"/>
          <w:szCs w:val="24"/>
          <w:lang w:val="en-US"/>
        </w:rPr>
        <w:t>Facility</w:t>
      </w:r>
      <w:r>
        <w:rPr>
          <w:rFonts w:eastAsia="Times New Roman" w:cs="Times New Roman"/>
          <w:szCs w:val="24"/>
        </w:rPr>
        <w:t xml:space="preserve"> και από το </w:t>
      </w:r>
      <w:r>
        <w:rPr>
          <w:rFonts w:eastAsia="Times New Roman" w:cs="Times New Roman"/>
          <w:szCs w:val="24"/>
          <w:lang w:val="en-US"/>
        </w:rPr>
        <w:t>Hori</w:t>
      </w:r>
      <w:r>
        <w:rPr>
          <w:rFonts w:eastAsia="Times New Roman" w:cs="Times New Roman"/>
          <w:szCs w:val="24"/>
          <w:lang w:val="en-US"/>
        </w:rPr>
        <w:t>zon</w:t>
      </w:r>
      <w:r>
        <w:rPr>
          <w:rFonts w:eastAsia="Times New Roman" w:cs="Times New Roman"/>
          <w:szCs w:val="24"/>
        </w:rPr>
        <w:t xml:space="preserve"> κυρίως, οι οποίοι στη συνέχεια μοχλεύονται, προκειμένου να </w:t>
      </w:r>
      <w:r>
        <w:rPr>
          <w:rFonts w:eastAsia="Times New Roman" w:cs="Times New Roman"/>
          <w:szCs w:val="24"/>
        </w:rPr>
        <w:lastRenderedPageBreak/>
        <w:t>γίνουν επενδύσεις σύμφωνα με το σχεδιασμό σε ευρωπαϊκό επίπεδο της τάξεως των 315 εκατομμυρίων ευρώ.</w:t>
      </w:r>
    </w:p>
    <w:p w14:paraId="7FEDC968" w14:textId="77777777" w:rsidR="004627CB" w:rsidRDefault="00EE6EC7">
      <w:pPr>
        <w:spacing w:after="0" w:line="600" w:lineRule="auto"/>
        <w:ind w:firstLine="720"/>
        <w:jc w:val="both"/>
        <w:rPr>
          <w:rFonts w:eastAsia="Times New Roman" w:cs="Times New Roman"/>
          <w:szCs w:val="24"/>
        </w:rPr>
      </w:pPr>
      <w:r>
        <w:rPr>
          <w:rFonts w:eastAsia="Times New Roman" w:cs="Times New Roman"/>
          <w:szCs w:val="24"/>
        </w:rPr>
        <w:t xml:space="preserve">Γι’ αυτό δεν υπάρχει εθνική ποσόστωση, όπως το ΕΣΠΑ. Κάθε χώρα μπορεί να πάρει προγράμματα, </w:t>
      </w:r>
      <w:r>
        <w:rPr>
          <w:rFonts w:eastAsia="Times New Roman" w:cs="Times New Roman"/>
          <w:szCs w:val="24"/>
        </w:rPr>
        <w:t xml:space="preserve">ανάλογα με την αξιοπιστία των σχεδίων που υποβάλλει. </w:t>
      </w:r>
    </w:p>
    <w:p w14:paraId="7FEDC969" w14:textId="77777777" w:rsidR="004627CB" w:rsidRDefault="00EE6EC7">
      <w:pPr>
        <w:spacing w:after="0" w:line="600" w:lineRule="auto"/>
        <w:ind w:firstLine="720"/>
        <w:jc w:val="both"/>
        <w:rPr>
          <w:rFonts w:eastAsia="Times New Roman" w:cs="Times New Roman"/>
          <w:szCs w:val="24"/>
        </w:rPr>
      </w:pPr>
      <w:r>
        <w:rPr>
          <w:rFonts w:eastAsia="Times New Roman" w:cs="Times New Roman"/>
          <w:szCs w:val="24"/>
        </w:rPr>
        <w:t>Θέλω να υπενθυμίσω ότι η χώρα έχει οξύτατο πρόβλημα στο επίπεδο των επενδύσεων. Οι επενδύσεις είναι το μόνο εργαλείο, προκειμένου η Ελλάδα να μπει στο</w:t>
      </w:r>
      <w:r>
        <w:rPr>
          <w:rFonts w:eastAsia="Times New Roman" w:cs="Times New Roman"/>
          <w:szCs w:val="24"/>
          <w:lang w:val="en-US"/>
        </w:rPr>
        <w:t>v</w:t>
      </w:r>
      <w:r>
        <w:rPr>
          <w:rFonts w:eastAsia="Times New Roman" w:cs="Times New Roman"/>
          <w:szCs w:val="24"/>
        </w:rPr>
        <w:t xml:space="preserve"> δρόμο της ανάπτυξης. Να θυμίσω ακόμη περισσότερο ό</w:t>
      </w:r>
      <w:r>
        <w:rPr>
          <w:rFonts w:eastAsia="Times New Roman" w:cs="Times New Roman"/>
          <w:szCs w:val="24"/>
        </w:rPr>
        <w:t>τι η Κυβέρνηση ΣΥΡΙΖΑ-ΑΝΕΛ, κατ’ επανάληψη έχει διαφημίσει το πακέτο Γιούνκερ, βε</w:t>
      </w:r>
      <w:r>
        <w:rPr>
          <w:rFonts w:eastAsia="Times New Roman" w:cs="Times New Roman"/>
          <w:szCs w:val="24"/>
        </w:rPr>
        <w:lastRenderedPageBreak/>
        <w:t xml:space="preserve">βαίως, κάνοντας και μια σύγχυση με το ΕΣΠΑ. Έχει προσπαθήσει μάλιστα, στο πλαίσιο αυτής της σύγχυσης, να πείσει ότι και το ΕΣΠΑ, αυτή τάχα μου το διαπραγματεύτηκε. </w:t>
      </w:r>
    </w:p>
    <w:p w14:paraId="7FEDC96A"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Εν πάση πε</w:t>
      </w:r>
      <w:r>
        <w:rPr>
          <w:rFonts w:eastAsia="Times New Roman" w:cs="Times New Roman"/>
          <w:szCs w:val="24"/>
        </w:rPr>
        <w:t>ριπτώσει, αυτό που έχει σημασία είναι ότι εδώ, ο ίδιος ο Πρωθυπουργός έχει σταθεί στις δυνατότητες που μπορεί να δώσει στη χώρα το πακέτο Γιούνκερ. Αν κυριολεκτούσε προφανώς, αναφέρεται στο θέμα στο οποίο μέχρι τώρα έχω επικεντρωθεί και σ’ αυτό στο οποίο ε</w:t>
      </w:r>
      <w:r>
        <w:rPr>
          <w:rFonts w:eastAsia="Times New Roman" w:cs="Times New Roman"/>
          <w:szCs w:val="24"/>
        </w:rPr>
        <w:t>πικεντρώνεται και η ερώτηση.</w:t>
      </w:r>
    </w:p>
    <w:p w14:paraId="7FEDC96B" w14:textId="77777777" w:rsidR="004627CB" w:rsidRDefault="00EE6EC7">
      <w:pPr>
        <w:spacing w:after="0" w:line="600" w:lineRule="auto"/>
        <w:ind w:firstLine="720"/>
        <w:jc w:val="both"/>
        <w:rPr>
          <w:rFonts w:eastAsia="Times New Roman" w:cs="Times New Roman"/>
          <w:szCs w:val="24"/>
        </w:rPr>
      </w:pPr>
      <w:r>
        <w:rPr>
          <w:rFonts w:eastAsia="Times New Roman" w:cs="Times New Roman"/>
          <w:szCs w:val="24"/>
        </w:rPr>
        <w:t>Οι Έλληνες πολίτες, πρέπει να ξέρουν ότι μέχρι τώρα, επειδή όλα αυτά προχωρούν με διαφάνεια στην Ευρωπαϊκή Έ</w:t>
      </w:r>
      <w:r>
        <w:rPr>
          <w:rFonts w:eastAsia="Times New Roman" w:cs="Times New Roman"/>
          <w:szCs w:val="24"/>
        </w:rPr>
        <w:lastRenderedPageBreak/>
        <w:t>νωση -και υπάρχουν και σχετικές ιστοσελίδες και της Ευρωπαϊκής Επιτροπής και της Ευρωπαϊκής Κεντρικής Τράπεζας- μέχρι τ</w:t>
      </w:r>
      <w:r>
        <w:rPr>
          <w:rFonts w:eastAsia="Times New Roman" w:cs="Times New Roman"/>
          <w:szCs w:val="24"/>
        </w:rPr>
        <w:t>ώρα έχουν υπάρξει κατ</w:t>
      </w:r>
      <w:r>
        <w:rPr>
          <w:rFonts w:eastAsia="Times New Roman" w:cs="Times New Roman"/>
          <w:szCs w:val="24"/>
        </w:rPr>
        <w:t>’ αρχάς</w:t>
      </w:r>
      <w:r>
        <w:rPr>
          <w:rFonts w:eastAsia="Times New Roman" w:cs="Times New Roman"/>
          <w:szCs w:val="24"/>
        </w:rPr>
        <w:t xml:space="preserve"> εγκρίσεις σε ευρωπαϊκό επίπεδο της τάξεως των 76 δισεκατομμυρίων ευρώ, για διακόσια περίπου έργα -αυτό σημαίνει 24% του συνολικού προϋπολογισμού- αλλά, σε αυτές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τις εγκρίσεις</w:t>
      </w:r>
      <w:r>
        <w:rPr>
          <w:rFonts w:eastAsia="Times New Roman" w:cs="Times New Roman"/>
          <w:szCs w:val="24"/>
        </w:rPr>
        <w:t>,</w:t>
      </w:r>
      <w:r>
        <w:rPr>
          <w:rFonts w:eastAsia="Times New Roman" w:cs="Times New Roman"/>
          <w:szCs w:val="24"/>
        </w:rPr>
        <w:t xml:space="preserve"> δεν υπάρχει κανένα ελληνικό έργο, δεν υπ</w:t>
      </w:r>
      <w:r>
        <w:rPr>
          <w:rFonts w:eastAsia="Times New Roman" w:cs="Times New Roman"/>
          <w:szCs w:val="24"/>
        </w:rPr>
        <w:t>άρχει κάτι το οποίο να έχει καν υποβληθεί από την πλευρά της Ελλάδας. Έχω εδώ τις ιστοσελίδες και τους πίνακες τόσο της Ευρωπαϊκής Τράπεζας Επενδύσεων όσο και της Ευρωπαϊκής Επιτροπής. Η Ελλάδα λάμπει δια της απουσίας της και μάλιστα αυτό συμβαίνει την ώρα</w:t>
      </w:r>
      <w:r>
        <w:rPr>
          <w:rFonts w:eastAsia="Times New Roman" w:cs="Times New Roman"/>
          <w:szCs w:val="24"/>
        </w:rPr>
        <w:t xml:space="preserve"> που είκοσι δύο από τις είκοσι οχτώ χώρες έχουν υποβάλει σχετικές </w:t>
      </w:r>
      <w:r>
        <w:rPr>
          <w:rFonts w:eastAsia="Times New Roman" w:cs="Times New Roman"/>
          <w:szCs w:val="24"/>
        </w:rPr>
        <w:lastRenderedPageBreak/>
        <w:t>προτάσεις. Εμείς, είμαστε στις έξι χώρες που δεν έχουν υποβάλει κάποια τέτοια πρόταση μαζί με τη Ρουμανία, τη Μάλτα, την Κύπρο, την Εσθονία και τη Λετονία.</w:t>
      </w:r>
    </w:p>
    <w:p w14:paraId="7FEDC96C" w14:textId="77777777" w:rsidR="004627CB" w:rsidRDefault="00EE6EC7">
      <w:pPr>
        <w:spacing w:after="0" w:line="600" w:lineRule="auto"/>
        <w:ind w:firstLine="720"/>
        <w:jc w:val="both"/>
        <w:rPr>
          <w:rFonts w:eastAsia="Times New Roman" w:cs="Times New Roman"/>
          <w:szCs w:val="24"/>
        </w:rPr>
      </w:pPr>
      <w:r>
        <w:rPr>
          <w:rFonts w:eastAsia="Times New Roman" w:cs="Times New Roman"/>
          <w:szCs w:val="24"/>
        </w:rPr>
        <w:t>Το ερώτημα, λοιπόν, είναι -και συμ</w:t>
      </w:r>
      <w:r>
        <w:rPr>
          <w:rFonts w:eastAsia="Times New Roman" w:cs="Times New Roman"/>
          <w:szCs w:val="24"/>
        </w:rPr>
        <w:t>περαίνω κύριε Πρόεδρε- πρώτον, γιατί υπάρχει αυτή η καθυστέρηση από την πλευρά της Κυβέρνησης, την ώρα που ο ίδιος ο Πρωθυπουργός έχει κάνει σημαία του το πακέτο Γιούνκερ; Και δεύτερον, υπάρχει κάποιο σχέδιο συγκεκριμένο με αρχή, μέση και τέλος, από την πλ</w:t>
      </w:r>
      <w:r>
        <w:rPr>
          <w:rFonts w:eastAsia="Times New Roman" w:cs="Times New Roman"/>
          <w:szCs w:val="24"/>
        </w:rPr>
        <w:t xml:space="preserve">ευρά της Κυβέρνησης, το οποίο να μπορέσει να μας καθησυχάσει ότι, αν μη τι άλλο, θα υποβληθούν τέτοιες προτάσεις και οι οποίες θα έχουν βαθμό ωριμότητας τέτοιο που θα επιτρέψει την έγκρισή τους; Διότι, ένα θέμα είναι οι διακηρύξεις </w:t>
      </w:r>
      <w:r>
        <w:rPr>
          <w:rFonts w:eastAsia="Times New Roman" w:cs="Times New Roman"/>
          <w:szCs w:val="24"/>
        </w:rPr>
        <w:lastRenderedPageBreak/>
        <w:t xml:space="preserve">περί ανάπτυξης και περί </w:t>
      </w:r>
      <w:r>
        <w:rPr>
          <w:rFonts w:eastAsia="Times New Roman" w:cs="Times New Roman"/>
          <w:szCs w:val="24"/>
        </w:rPr>
        <w:t>πακέτου Γιούνκερ και ένα άλλο θέμα είναι η πραγματικότητα και η πραγματικότητα δεν έχει καμία σχέση με τις διακηρύξεις. </w:t>
      </w:r>
    </w:p>
    <w:p w14:paraId="7FEDC96D"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Η Κυβέρνηση σε αυτό το θέμα -μέχρι στιγμής τουλάχιστον- παίρνει μηδέν, όχι από εμένα αλλά από τους ίδιους τους πίνακες της Ευρωπαϊκής Τ</w:t>
      </w:r>
      <w:r>
        <w:rPr>
          <w:rFonts w:eastAsia="Times New Roman" w:cs="Times New Roman"/>
          <w:szCs w:val="24"/>
        </w:rPr>
        <w:t xml:space="preserve">ράπεζας Επενδύσεων και της Ευρωπαϊκής Επιτροπής, διότι δεν έχει υποβάλει κανένα έργο. </w:t>
      </w:r>
    </w:p>
    <w:p w14:paraId="7FEDC96E"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τον κύριο Χατζηδάκη. </w:t>
      </w:r>
    </w:p>
    <w:p w14:paraId="7FEDC96F"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Κεγκέρογλου. </w:t>
      </w:r>
    </w:p>
    <w:p w14:paraId="7FEDC970"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 xml:space="preserve">Ευχαριστώ, κύριε Πρόεδρε. </w:t>
      </w:r>
    </w:p>
    <w:p w14:paraId="7FEDC971"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Κύριε Υπουργέ, όταν το 2014 ξεκίνησε η δημιουργία του Ευρωπαϊκού Ταμείου Στρατηγικών Επενδύσεων, η ιδέα για το πακέτο Γιούνκερ ήταν μια θετική εξέλιξη για την Ευρώπη ασφαλώς, αλλά ιδιαίτερα για τη χώρα μας. </w:t>
      </w:r>
    </w:p>
    <w:p w14:paraId="7FEDC972"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Η Ελλάδα πασχίζει εδώ και καιρό να ξεφύγει από τ</w:t>
      </w:r>
      <w:r>
        <w:rPr>
          <w:rFonts w:eastAsia="Times New Roman" w:cs="Times New Roman"/>
          <w:szCs w:val="24"/>
        </w:rPr>
        <w:t xml:space="preserve">ον κύκλο της ύφεσης και πραγματικά, μετά από πολλές προσπάθειες το 2014, άρχισε να φαίνεται για πρώτη φορά αμυδρά αυτό το φως. </w:t>
      </w:r>
    </w:p>
    <w:p w14:paraId="7FEDC973"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εάν δεν υπάρξουν συνέργειες αξιοποίησης περαιτέρω των νέων ευρωπαϊκών πόρων του ΕΣΠΑ και όλων των άλλων προγραμμάτων αλλά </w:t>
      </w:r>
      <w:r>
        <w:rPr>
          <w:rFonts w:eastAsia="Times New Roman" w:cs="Times New Roman"/>
          <w:szCs w:val="24"/>
        </w:rPr>
        <w:t>και ανταγωνιστικών προγραμμάτων, όπως είναι αυτό που αφορά το λεγόμενο πακέτο Γιούνκερ, εάν δεν ενεργοποιηθούν οι ιδιωτικοί πόροι από την πατρίδα μας αλλά και από άλλες χώρες, δεν θα υπάρξει πραγματικό αποτέλεσμα. Και είμαστε ακριβώς σε αυτήν την κρίσιμη π</w:t>
      </w:r>
      <w:r>
        <w:rPr>
          <w:rFonts w:eastAsia="Times New Roman" w:cs="Times New Roman"/>
          <w:szCs w:val="24"/>
        </w:rPr>
        <w:t xml:space="preserve">ερίοδο που μετά από μια παλινδρόμηση, μετά από μια οπισθοδρόμηση –που ελπίζω να είναι μόνο ενός, δύο ετών-, είμαστε μπροστά στο κρίσιμο σημείο, έχοντας όμως χάσει σημαντικό χρόνο. Έχουμε χάσει σημαντικό χρόνο, όπως δείχνουν τα στοιχεία που </w:t>
      </w:r>
      <w:r>
        <w:rPr>
          <w:rFonts w:eastAsia="Times New Roman" w:cs="Times New Roman"/>
          <w:szCs w:val="24"/>
        </w:rPr>
        <w:lastRenderedPageBreak/>
        <w:t xml:space="preserve">αναφέρθηκαν και </w:t>
      </w:r>
      <w:r>
        <w:rPr>
          <w:rFonts w:eastAsia="Times New Roman" w:cs="Times New Roman"/>
          <w:szCs w:val="24"/>
        </w:rPr>
        <w:t xml:space="preserve">προηγουμένως, γιατί είκοσι δύο άλλες χώρες είναι μπροστά τουλάχιστον σε κάποιες διαδικασίες. </w:t>
      </w:r>
    </w:p>
    <w:p w14:paraId="7FEDC974"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Σήμερα, όμως, ο σκοπός δεν είναι να βαθμολογήσουμε μόνο τη μέχρι τώρα πορεία που εγώ πιστεύω ότι δεν είναι «μηδέν». Υπάρχει και η αρνητική βαθμολόγηση, κύριε Χατζ</w:t>
      </w:r>
      <w:r>
        <w:rPr>
          <w:rFonts w:eastAsia="Times New Roman" w:cs="Times New Roman"/>
          <w:szCs w:val="24"/>
        </w:rPr>
        <w:t>ηδάκη και πιστεύω ότι μέχρι τώρα η αξιολόγηση, δυστυχώς, είναι «πλην». Τουλάχιστον, από τώρα και στο εξής, να δούμε μια διαφορετική λειτουργία, ούτως ώστε να γνωρίζουμε –ξεκινώντας από αυτό- την ενημέρωση, για να δούμε αν υπάρχει ιεραρχημένη πρόταση για τα</w:t>
      </w:r>
      <w:r>
        <w:rPr>
          <w:rFonts w:eastAsia="Times New Roman" w:cs="Times New Roman"/>
          <w:szCs w:val="24"/>
        </w:rPr>
        <w:t xml:space="preserve"> έργα, αν ισχύει ο κατάλογος των εκατόν εβδομήντα τεσσάρων έργων, αν έχει ιεραρχηθεί, αν έχει </w:t>
      </w:r>
      <w:r>
        <w:rPr>
          <w:rFonts w:eastAsia="Times New Roman" w:cs="Times New Roman"/>
          <w:szCs w:val="24"/>
        </w:rPr>
        <w:lastRenderedPageBreak/>
        <w:t xml:space="preserve">ξεκαθαριστεί, ποια από αυτά, σε ποιους τομείς και με ποια προτεραιότητα προτείνονται στο πλαίσιο του πακέτου Γιούνκερ. </w:t>
      </w:r>
    </w:p>
    <w:p w14:paraId="7FEDC975"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Ακόμα, θα ήθελα μέσα σε αυτήν την απάντησή</w:t>
      </w:r>
      <w:r>
        <w:rPr>
          <w:rFonts w:eastAsia="Times New Roman" w:cs="Times New Roman"/>
          <w:szCs w:val="24"/>
        </w:rPr>
        <w:t xml:space="preserve"> σας να γνωρίζω για τα έργα που είχαν προταθεί από την Κρήτη, δηλαδή το καλώδιο για την ενεργειακή σύνδεση της Κρήτης με την ηπειρωτική χώρα, για το Διεθνές Αεροδρόμιο στο Καστέλι, για τον ΒΟΑΚ αλλά και τα τρία μεγάλα αρδευτικά έργα, στα οποία το Υπουργείο</w:t>
      </w:r>
      <w:r>
        <w:rPr>
          <w:rFonts w:eastAsia="Times New Roman" w:cs="Times New Roman"/>
          <w:szCs w:val="24"/>
        </w:rPr>
        <w:t xml:space="preserve"> Αγροτικής Ανάπτυξης έχει σύγχυση με το «</w:t>
      </w:r>
      <w:r>
        <w:rPr>
          <w:rFonts w:eastAsia="Times New Roman" w:cs="Times New Roman"/>
          <w:szCs w:val="24"/>
        </w:rPr>
        <w:t>ΑΛΕΞΑΝΔΡΟΣ ΜΠΑΛΤΑΤΖΗΣ</w:t>
      </w:r>
      <w:r>
        <w:rPr>
          <w:rFonts w:eastAsia="Times New Roman" w:cs="Times New Roman"/>
          <w:szCs w:val="24"/>
        </w:rPr>
        <w:t>», για το μεγάλο έργο στον Ταυρωνίτη στο</w:t>
      </w:r>
      <w:r>
        <w:rPr>
          <w:rFonts w:eastAsia="Times New Roman" w:cs="Times New Roman"/>
          <w:szCs w:val="24"/>
        </w:rPr>
        <w:t>ν</w:t>
      </w:r>
      <w:r>
        <w:rPr>
          <w:rFonts w:eastAsia="Times New Roman" w:cs="Times New Roman"/>
          <w:szCs w:val="24"/>
        </w:rPr>
        <w:t xml:space="preserve"> Νομό σας, για το έργο του Πλατύ Ποταμού που αφορά και το Ρέθυμνο και το Ηράκλειο και για το έργο των Λιθινών που αφορά το Νομό Λασιθίου. </w:t>
      </w:r>
    </w:p>
    <w:p w14:paraId="7FEDC976"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 xml:space="preserve">Θα αναμένουμε </w:t>
      </w:r>
      <w:r>
        <w:rPr>
          <w:rFonts w:eastAsia="Times New Roman" w:cs="Times New Roman"/>
          <w:szCs w:val="24"/>
        </w:rPr>
        <w:t>με ενδιαφέρον την απάντησή σας για να δούμε σε ποιο στάδιο</w:t>
      </w:r>
      <w:r>
        <w:rPr>
          <w:rFonts w:eastAsia="Times New Roman" w:cs="Times New Roman"/>
          <w:szCs w:val="24"/>
        </w:rPr>
        <w:t>,</w:t>
      </w:r>
      <w:r>
        <w:rPr>
          <w:rFonts w:eastAsia="Times New Roman" w:cs="Times New Roman"/>
          <w:szCs w:val="24"/>
        </w:rPr>
        <w:t xml:space="preserve"> πραγματικό</w:t>
      </w:r>
      <w:r>
        <w:rPr>
          <w:rFonts w:eastAsia="Times New Roman" w:cs="Times New Roman"/>
          <w:szCs w:val="24"/>
        </w:rPr>
        <w:t>,</w:t>
      </w:r>
      <w:r>
        <w:rPr>
          <w:rFonts w:eastAsia="Times New Roman" w:cs="Times New Roman"/>
          <w:szCs w:val="24"/>
        </w:rPr>
        <w:t xml:space="preserve"> βρισκόμαστε σήμερα. </w:t>
      </w:r>
    </w:p>
    <w:p w14:paraId="7FEDC977"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FEDC978"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τον κ. Κεγκέρογλου. </w:t>
      </w:r>
    </w:p>
    <w:p w14:paraId="7FEDC979"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Κύριε Υπουργέ, έχετε το</w:t>
      </w:r>
      <w:r>
        <w:rPr>
          <w:rFonts w:eastAsia="Times New Roman" w:cs="Times New Roman"/>
          <w:szCs w:val="24"/>
        </w:rPr>
        <w:t>ν</w:t>
      </w:r>
      <w:r>
        <w:rPr>
          <w:rFonts w:eastAsia="Times New Roman" w:cs="Times New Roman"/>
          <w:szCs w:val="24"/>
        </w:rPr>
        <w:t xml:space="preserve"> λόγο. </w:t>
      </w:r>
    </w:p>
    <w:p w14:paraId="7FEDC97A"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w:t>
      </w:r>
      <w:r>
        <w:rPr>
          <w:rFonts w:eastAsia="Times New Roman" w:cs="Times New Roman"/>
          <w:b/>
          <w:szCs w:val="24"/>
        </w:rPr>
        <w:t>και Τουρισμού):</w:t>
      </w:r>
      <w:r>
        <w:rPr>
          <w:rFonts w:eastAsia="Times New Roman" w:cs="Times New Roman"/>
          <w:szCs w:val="24"/>
        </w:rPr>
        <w:t xml:space="preserve"> Σας ευχαριστώ. </w:t>
      </w:r>
    </w:p>
    <w:p w14:paraId="7FEDC97B"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Θα ήθελα να κάνω δύο εισαγωγικές παρατηρήσεις για το είναι το Γιούνκερ </w:t>
      </w:r>
      <w:r>
        <w:rPr>
          <w:rFonts w:eastAsia="Times New Roman" w:cs="Times New Roman"/>
          <w:szCs w:val="24"/>
          <w:lang w:val="en-US"/>
        </w:rPr>
        <w:t>plan</w:t>
      </w:r>
      <w:r>
        <w:rPr>
          <w:rFonts w:eastAsia="Times New Roman" w:cs="Times New Roman"/>
          <w:szCs w:val="24"/>
        </w:rPr>
        <w:t xml:space="preserve">. Όπως ξέρετε, πρόκειται για δάνεια και μηχανισμό εγγυήσεων για τα δάνεια αυτά. Η βασική του ιδέα </w:t>
      </w:r>
      <w:r>
        <w:rPr>
          <w:rFonts w:eastAsia="Times New Roman" w:cs="Times New Roman"/>
          <w:szCs w:val="24"/>
        </w:rPr>
        <w:lastRenderedPageBreak/>
        <w:t>παραμένει ότι –και αυτό είναι το πλεονέκτημα για τη</w:t>
      </w:r>
      <w:r>
        <w:rPr>
          <w:rFonts w:eastAsia="Times New Roman" w:cs="Times New Roman"/>
          <w:szCs w:val="24"/>
        </w:rPr>
        <w:t xml:space="preserve"> χώρα- είναι ένας μηχανισμός με τον οποίον απορροφά τον επιπρόσθετο κίνδυνο που αντιμετωπίζουν ιδιώτες επενδυτές, οι από κοινού δημόσιες και ιδιωτικές επενδύσεις και διευκολύνει έτσι την ομαλή χρηματοδότηση μιας επένδυσης. </w:t>
      </w:r>
    </w:p>
    <w:p w14:paraId="7FEDC97C"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Να υπενθυμίσω το δεύτερο σημείο,</w:t>
      </w:r>
      <w:r>
        <w:rPr>
          <w:rFonts w:eastAsia="Times New Roman" w:cs="Times New Roman"/>
          <w:szCs w:val="24"/>
        </w:rPr>
        <w:t xml:space="preserve"> ότι ο Κανονισμός εγκρίθηκε τον Ιούνιο του 2015 από την Ευρωπαϊκή Ένωση. Επίσης, στις 22 Ιουλίου εκδόθηκε η εκτελεστική απόφαση της Επιτροπής για τη δημιουργία της πύλης των επενδυτικών έργων και τον καθορισμό των τεχνικών προδιαγραφών της και το Φε</w:t>
      </w:r>
      <w:r>
        <w:rPr>
          <w:rFonts w:eastAsia="Times New Roman" w:cs="Times New Roman"/>
          <w:szCs w:val="24"/>
        </w:rPr>
        <w:lastRenderedPageBreak/>
        <w:t>βρουάρι</w:t>
      </w:r>
      <w:r>
        <w:rPr>
          <w:rFonts w:eastAsia="Times New Roman" w:cs="Times New Roman"/>
          <w:szCs w:val="24"/>
        </w:rPr>
        <w:t xml:space="preserve">ο του 2016 –δηλαδή τώρα- εκδόθηκαν οι οριστικοί κανόνες για τη συμπληρωματικότητα του Γιούνκερ </w:t>
      </w:r>
      <w:r>
        <w:rPr>
          <w:rFonts w:eastAsia="Times New Roman" w:cs="Times New Roman"/>
          <w:szCs w:val="24"/>
          <w:lang w:val="en-US"/>
        </w:rPr>
        <w:t>plan</w:t>
      </w:r>
      <w:r>
        <w:rPr>
          <w:rFonts w:eastAsia="Times New Roman" w:cs="Times New Roman"/>
          <w:szCs w:val="24"/>
        </w:rPr>
        <w:t xml:space="preserve"> με άλλες δραστηριότητες του </w:t>
      </w:r>
      <w:r>
        <w:rPr>
          <w:rFonts w:eastAsia="Times New Roman" w:cs="Times New Roman"/>
          <w:szCs w:val="24"/>
          <w:lang w:val="en-US"/>
        </w:rPr>
        <w:t>EFSI</w:t>
      </w:r>
      <w:r>
        <w:rPr>
          <w:rFonts w:eastAsia="Times New Roman" w:cs="Times New Roman"/>
          <w:szCs w:val="24"/>
        </w:rPr>
        <w:t xml:space="preserve">. </w:t>
      </w:r>
    </w:p>
    <w:p w14:paraId="7FEDC97D" w14:textId="77777777" w:rsidR="004627CB" w:rsidRDefault="00EE6EC7">
      <w:pPr>
        <w:spacing w:line="600" w:lineRule="auto"/>
        <w:ind w:firstLine="720"/>
        <w:jc w:val="both"/>
        <w:rPr>
          <w:rFonts w:eastAsia="Times New Roman"/>
          <w:szCs w:val="24"/>
        </w:rPr>
      </w:pPr>
      <w:r>
        <w:rPr>
          <w:rFonts w:eastAsia="Times New Roman"/>
          <w:szCs w:val="24"/>
        </w:rPr>
        <w:t xml:space="preserve">Τώρα, το </w:t>
      </w:r>
      <w:r>
        <w:rPr>
          <w:rFonts w:eastAsia="Times New Roman"/>
          <w:szCs w:val="24"/>
          <w:lang w:val="en-US"/>
        </w:rPr>
        <w:t>EFSI</w:t>
      </w:r>
      <w:r>
        <w:rPr>
          <w:rFonts w:eastAsia="Times New Roman"/>
          <w:szCs w:val="24"/>
        </w:rPr>
        <w:t>, όπως ξέρετε, παρέχει εγγυήσεις. Ο Κανονισμός προβλέπει ουσιαστικά δύο παράθυρα επενδυτικά, ένα παράθυρο γι</w:t>
      </w:r>
      <w:r>
        <w:rPr>
          <w:rFonts w:eastAsia="Times New Roman"/>
          <w:szCs w:val="24"/>
        </w:rPr>
        <w:t>α τις υποδομές και την καινοτομία και ένα για τις μικρομεσαίες επιχειρήσεις. Προφανώς, δεν υπάρχει γεωγραφική κατανομή ή κάποιοι άλλοι περιορισμοί.</w:t>
      </w:r>
    </w:p>
    <w:p w14:paraId="7FEDC97E" w14:textId="77777777" w:rsidR="004627CB" w:rsidRDefault="00EE6EC7">
      <w:pPr>
        <w:spacing w:line="600" w:lineRule="auto"/>
        <w:ind w:firstLine="720"/>
        <w:jc w:val="both"/>
        <w:rPr>
          <w:rFonts w:eastAsia="Times New Roman"/>
          <w:szCs w:val="24"/>
        </w:rPr>
      </w:pPr>
      <w:r>
        <w:rPr>
          <w:rFonts w:eastAsia="Times New Roman"/>
          <w:szCs w:val="24"/>
        </w:rPr>
        <w:t>Ας πάμε τώρα στο θέμα, με τα δεδομένα αυτά, τι κάναμε ως Κυβέρνηση μέχρι στιγμής. Κατ’ αρχάς, τι παραλάβαμε;</w:t>
      </w:r>
      <w:r>
        <w:rPr>
          <w:rFonts w:eastAsia="Times New Roman"/>
          <w:szCs w:val="24"/>
        </w:rPr>
        <w:t xml:space="preserve"> Πα</w:t>
      </w:r>
      <w:r>
        <w:rPr>
          <w:rFonts w:eastAsia="Times New Roman"/>
          <w:szCs w:val="24"/>
        </w:rPr>
        <w:lastRenderedPageBreak/>
        <w:t xml:space="preserve">ραλάβαμε έναν κατάλογο δύο χιλιάδων έργων, που αντιστοιχούσαν σε συνολικές επενδύσεις της τάξης του 1,3 τρισεκατομμυρίων και κατά γενική ομολογία τον Δεκέμβριο του </w:t>
      </w:r>
      <w:r>
        <w:rPr>
          <w:rFonts w:eastAsia="Times New Roman"/>
          <w:szCs w:val="24"/>
        </w:rPr>
        <w:t>201</w:t>
      </w:r>
      <w:r>
        <w:rPr>
          <w:rFonts w:eastAsia="Times New Roman"/>
          <w:szCs w:val="24"/>
        </w:rPr>
        <w:t>4 η τότε Κυβέρνηση είχε υποβάλει έναν κατάλογο τελικά εκατόν εβδομήντα τεσσάρων έργων,</w:t>
      </w:r>
      <w:r>
        <w:rPr>
          <w:rFonts w:eastAsia="Times New Roman"/>
          <w:szCs w:val="24"/>
        </w:rPr>
        <w:t xml:space="preserve"> συνολικού ύψους 41,5 δισεκατομμυρίων εκ των οποίων 9 δισεκατομμύρια ήταν για την τριετία 2015-2017. Με βάση τον Κανονισμό του Ιουνίου του </w:t>
      </w:r>
      <w:r>
        <w:rPr>
          <w:rFonts w:eastAsia="Times New Roman"/>
          <w:szCs w:val="24"/>
        </w:rPr>
        <w:t>20</w:t>
      </w:r>
      <w:r>
        <w:rPr>
          <w:rFonts w:eastAsia="Times New Roman"/>
          <w:szCs w:val="24"/>
        </w:rPr>
        <w:t xml:space="preserve">15 η ίδια η ΕΤΕΠ δήλωσε ότι αυτοί οι κατάλογοι έργων είναι απλώς μια πρόθεση, είναι ένα </w:t>
      </w:r>
      <w:r>
        <w:rPr>
          <w:rFonts w:eastAsia="Times New Roman"/>
          <w:szCs w:val="24"/>
          <w:lang w:val="en-US"/>
        </w:rPr>
        <w:t>wish</w:t>
      </w:r>
      <w:r>
        <w:rPr>
          <w:rFonts w:eastAsia="Times New Roman"/>
          <w:szCs w:val="24"/>
        </w:rPr>
        <w:t xml:space="preserve"> </w:t>
      </w:r>
      <w:r>
        <w:rPr>
          <w:rFonts w:eastAsia="Times New Roman"/>
          <w:szCs w:val="24"/>
          <w:lang w:val="en-US"/>
        </w:rPr>
        <w:t>list</w:t>
      </w:r>
      <w:r>
        <w:rPr>
          <w:rFonts w:eastAsia="Times New Roman"/>
          <w:szCs w:val="24"/>
        </w:rPr>
        <w:t>, και υπό το φως τ</w:t>
      </w:r>
      <w:r>
        <w:rPr>
          <w:rFonts w:eastAsia="Times New Roman"/>
          <w:szCs w:val="24"/>
        </w:rPr>
        <w:t>ων κριτηρίων ωριμότητας κι επιλεξιμότητας που τέθηκαν, τα κράτη μέλη πρέπει να ανασυντάξουν τις προτάσεις τους πρακτικά από μηδε</w:t>
      </w:r>
      <w:r>
        <w:rPr>
          <w:rFonts w:eastAsia="Times New Roman"/>
          <w:szCs w:val="24"/>
        </w:rPr>
        <w:lastRenderedPageBreak/>
        <w:t>νική βάση. Υπενθυμίζω ότι, για να ενταχθούν τα έργα, χρειάζεται οικονομική και τεχνική βιωσιμότητα του έργου συνέπειας με τις εν</w:t>
      </w:r>
      <w:r>
        <w:rPr>
          <w:rFonts w:eastAsia="Times New Roman"/>
          <w:szCs w:val="24"/>
        </w:rPr>
        <w:t xml:space="preserve">ωσιακές πολιτικές -αυτές που έχουν επιλογή για έξυπνη και διατηρήσιμη και χωρίς αποκλεισμό ανάπτυξη- και η κατά το δυνατόν μεγιστοποίηση, το επαναλαμβάνω για μια ακόμη φορά, της κινητοποίησης των κεφαλαίων του ιδιωτικού τομέα. </w:t>
      </w:r>
    </w:p>
    <w:p w14:paraId="7FEDC97F" w14:textId="77777777" w:rsidR="004627CB" w:rsidRDefault="00EE6EC7">
      <w:pPr>
        <w:spacing w:line="600" w:lineRule="auto"/>
        <w:ind w:firstLine="720"/>
        <w:jc w:val="both"/>
        <w:rPr>
          <w:rFonts w:eastAsia="Times New Roman"/>
          <w:szCs w:val="24"/>
        </w:rPr>
      </w:pPr>
      <w:r>
        <w:rPr>
          <w:rFonts w:eastAsia="Times New Roman"/>
          <w:szCs w:val="24"/>
        </w:rPr>
        <w:t>Τι έκανε η Κυβέρνηση; Στις 1</w:t>
      </w:r>
      <w:r>
        <w:rPr>
          <w:rFonts w:eastAsia="Times New Roman"/>
          <w:szCs w:val="24"/>
        </w:rPr>
        <w:t>0 Φεβρουαρίου εστάλη πλέον κοινή επιστολή από εμένα και τον Τσακαλώτο με την οποία γνωστοποιείται η δημιουργία της ευρωπαϊκής πύλης επενδυτικών έργων, στην οποία μέχρι 31 Μαρτίου –τώρα δηλαδή- πρέ</w:t>
      </w:r>
      <w:r>
        <w:rPr>
          <w:rFonts w:eastAsia="Times New Roman"/>
          <w:szCs w:val="24"/>
        </w:rPr>
        <w:lastRenderedPageBreak/>
        <w:t>πει να αναρτηθούν τα πρώτα έργα που καλύπτουν στοιχειωδώς κα</w:t>
      </w:r>
      <w:r>
        <w:rPr>
          <w:rFonts w:eastAsia="Times New Roman"/>
          <w:szCs w:val="24"/>
        </w:rPr>
        <w:t xml:space="preserve">νόνες ωριμότητας, προκειμένου να ανέβουν στις συγκεκριμένες πύλες του Γιούνκερ </w:t>
      </w:r>
      <w:r>
        <w:rPr>
          <w:rFonts w:eastAsia="Times New Roman"/>
          <w:szCs w:val="24"/>
          <w:lang w:val="en-US"/>
        </w:rPr>
        <w:t>plan</w:t>
      </w:r>
      <w:r>
        <w:rPr>
          <w:rFonts w:eastAsia="Times New Roman"/>
          <w:szCs w:val="24"/>
        </w:rPr>
        <w:t xml:space="preserve">. </w:t>
      </w:r>
    </w:p>
    <w:p w14:paraId="7FEDC980" w14:textId="77777777" w:rsidR="004627CB" w:rsidRDefault="00EE6EC7">
      <w:pPr>
        <w:spacing w:line="600" w:lineRule="auto"/>
        <w:ind w:firstLine="720"/>
        <w:jc w:val="both"/>
        <w:rPr>
          <w:rFonts w:eastAsia="Times New Roman"/>
          <w:szCs w:val="24"/>
        </w:rPr>
      </w:pPr>
      <w:r>
        <w:rPr>
          <w:rFonts w:eastAsia="Times New Roman"/>
          <w:szCs w:val="24"/>
        </w:rPr>
        <w:t>Ουσιαστικά -και αυτή ήταν η δουλειά που έγινε τους τελευταίους έξι μήνες- προσπαθήσαμε σε συντονισμό με διάφορους φορείς -με τράπεζες, τον Σύνδεσμο Ελλήνων Βιομηχάνων, με</w:t>
      </w:r>
      <w:r>
        <w:rPr>
          <w:rFonts w:eastAsia="Times New Roman"/>
          <w:szCs w:val="24"/>
        </w:rPr>
        <w:t xml:space="preserve"> πολλές διαδοχικές συναντήσεις- να εντοπίσουμε περιοχές και έργα που μπορούν να ενταχθούν στη συγκεκριμένη διαδικασία. Από αυτήν τη διαδικασία που μόλις προανέφερα, τις διαδοχικές δηλαδή αναζητήσεις μέσα από συντονισμό με διάφορους φορείς και τον τελικό κα</w:t>
      </w:r>
      <w:r>
        <w:rPr>
          <w:rFonts w:eastAsia="Times New Roman"/>
          <w:szCs w:val="24"/>
        </w:rPr>
        <w:t>τάλογο που λάβαμε από όλα τα Υπουρ</w:t>
      </w:r>
      <w:r>
        <w:rPr>
          <w:rFonts w:eastAsia="Times New Roman"/>
          <w:szCs w:val="24"/>
        </w:rPr>
        <w:lastRenderedPageBreak/>
        <w:t xml:space="preserve">γεία, έχουμε προεπιλέξει σαράντα τρία έργα, από τα οποία δεκαοκτώ είναι αμιγώς ιδιωτικά με κριτήριο την ωριμότητά τους και την πλήρωση των κριτηρίων επιλεξιμότητας από τον </w:t>
      </w:r>
      <w:r>
        <w:rPr>
          <w:rFonts w:eastAsia="Times New Roman"/>
          <w:szCs w:val="24"/>
        </w:rPr>
        <w:t xml:space="preserve">κανονισμό </w:t>
      </w:r>
      <w:r>
        <w:rPr>
          <w:rFonts w:eastAsia="Times New Roman"/>
          <w:szCs w:val="24"/>
        </w:rPr>
        <w:t xml:space="preserve">του </w:t>
      </w:r>
      <w:r>
        <w:rPr>
          <w:rFonts w:eastAsia="Times New Roman"/>
          <w:szCs w:val="24"/>
          <w:lang w:val="en-US"/>
        </w:rPr>
        <w:t>EFSI</w:t>
      </w:r>
      <w:r>
        <w:rPr>
          <w:rFonts w:eastAsia="Times New Roman"/>
          <w:szCs w:val="24"/>
        </w:rPr>
        <w:t xml:space="preserve">. </w:t>
      </w:r>
    </w:p>
    <w:p w14:paraId="7FEDC981" w14:textId="77777777" w:rsidR="004627CB" w:rsidRDefault="00EE6EC7">
      <w:pPr>
        <w:spacing w:line="600" w:lineRule="auto"/>
        <w:ind w:firstLine="720"/>
        <w:jc w:val="both"/>
        <w:rPr>
          <w:rFonts w:eastAsia="Times New Roman"/>
          <w:szCs w:val="24"/>
        </w:rPr>
      </w:pPr>
      <w:r>
        <w:rPr>
          <w:rFonts w:eastAsia="Times New Roman"/>
          <w:szCs w:val="24"/>
        </w:rPr>
        <w:t>Για τα έργα αυτά -και η ανάρτ</w:t>
      </w:r>
      <w:r>
        <w:rPr>
          <w:rFonts w:eastAsia="Times New Roman"/>
          <w:szCs w:val="24"/>
        </w:rPr>
        <w:t>ηση των οποίων θα γίνει στην πύλη άμεσα- επιταχύνονται οι διαδικασίες πλήρους ωρίμανσης και υποστήριξης υποβολής τους προς έγκριση. Μπορώ να σας καταθέσω τον κατάλογο των έργων. Ενδεικτικά αναφέρω ότι πρόκειται για σαράντα δύο έργα ύψους 5,5 δισεκατομμυρίω</w:t>
      </w:r>
      <w:r>
        <w:rPr>
          <w:rFonts w:eastAsia="Times New Roman"/>
          <w:szCs w:val="24"/>
        </w:rPr>
        <w:t xml:space="preserve">ν που αποτελούν τη βάση πάνω στην οποία θα ξεκινήσει αυτή η διαδικασία. Γνωρίζετε ότι αυτό είναι μια ανοιχτή διαδικασία, δεν είναι κλειστό αυτό το σύστημα. Μπορούν να συνεχίσουν να </w:t>
      </w:r>
      <w:r>
        <w:rPr>
          <w:rFonts w:eastAsia="Times New Roman"/>
          <w:szCs w:val="24"/>
        </w:rPr>
        <w:lastRenderedPageBreak/>
        <w:t>προστίθενται έργα ανάλογα με την ωρίμανσή τους. Η βάση από την οποία ξεκινά</w:t>
      </w:r>
      <w:r>
        <w:rPr>
          <w:rFonts w:eastAsia="Times New Roman"/>
          <w:szCs w:val="24"/>
        </w:rPr>
        <w:t xml:space="preserve">με με το χρονοδιάγραμμα –επαναλαμβάνω της βάσης και της επιλογής των έργων που θα αποτελέσουν τη βάση της ένταξης με βάση το χρονοδιάγραμμα της 31 Μαρτίου του </w:t>
      </w:r>
      <w:r>
        <w:rPr>
          <w:rFonts w:eastAsia="Times New Roman"/>
          <w:szCs w:val="24"/>
        </w:rPr>
        <w:t>20</w:t>
      </w:r>
      <w:r>
        <w:rPr>
          <w:rFonts w:eastAsia="Times New Roman"/>
          <w:szCs w:val="24"/>
        </w:rPr>
        <w:t>16- είναι σαράντα δύο έργα με προϋπολογισμό 5,5 δισεκατομμύρια.</w:t>
      </w:r>
    </w:p>
    <w:p w14:paraId="7FEDC982" w14:textId="77777777" w:rsidR="004627CB" w:rsidRDefault="00EE6EC7">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b/>
          <w:szCs w:val="24"/>
        </w:rPr>
        <w:t>):</w:t>
      </w:r>
      <w:r>
        <w:rPr>
          <w:rFonts w:eastAsia="Times New Roman"/>
          <w:szCs w:val="24"/>
        </w:rPr>
        <w:t xml:space="preserve"> Ευχαριστούμε τον κύριο Υπουργό. </w:t>
      </w:r>
    </w:p>
    <w:p w14:paraId="7FEDC983" w14:textId="77777777" w:rsidR="004627CB" w:rsidRDefault="00EE6EC7">
      <w:pPr>
        <w:spacing w:line="600" w:lineRule="auto"/>
        <w:ind w:firstLine="720"/>
        <w:jc w:val="both"/>
        <w:rPr>
          <w:rFonts w:eastAsia="Times New Roman"/>
          <w:szCs w:val="24"/>
        </w:rPr>
      </w:pPr>
      <w:r>
        <w:rPr>
          <w:rFonts w:eastAsia="Times New Roman"/>
          <w:szCs w:val="24"/>
        </w:rPr>
        <w:t>Το</w:t>
      </w:r>
      <w:r>
        <w:rPr>
          <w:rFonts w:eastAsia="Times New Roman"/>
          <w:szCs w:val="24"/>
        </w:rPr>
        <w:t>ν</w:t>
      </w:r>
      <w:r>
        <w:rPr>
          <w:rFonts w:eastAsia="Times New Roman"/>
          <w:szCs w:val="24"/>
        </w:rPr>
        <w:t xml:space="preserve"> λόγο έχει ο κ. Χατζηδάκης.</w:t>
      </w:r>
    </w:p>
    <w:p w14:paraId="7FEDC984" w14:textId="77777777" w:rsidR="004627CB" w:rsidRDefault="00EE6EC7">
      <w:pPr>
        <w:spacing w:line="600" w:lineRule="auto"/>
        <w:ind w:firstLine="720"/>
        <w:jc w:val="both"/>
        <w:rPr>
          <w:rFonts w:eastAsia="Times New Roman"/>
          <w:szCs w:val="24"/>
        </w:rPr>
      </w:pPr>
      <w:r>
        <w:rPr>
          <w:rFonts w:eastAsia="Times New Roman"/>
          <w:b/>
          <w:szCs w:val="24"/>
        </w:rPr>
        <w:lastRenderedPageBreak/>
        <w:t>ΚΩΝΣΤΑΝΤΙΝΟΣ ΧΑΤΖΗΔΑΚΗΣ:</w:t>
      </w:r>
      <w:r>
        <w:rPr>
          <w:rFonts w:eastAsia="Times New Roman"/>
          <w:szCs w:val="24"/>
        </w:rPr>
        <w:t xml:space="preserve"> Κύριε Πρόεδρε, ο Υπουργός στην ουσία επιβεβαιώνει τα στοιχεία τα οποία αναφέρθηκαν. Δεν μπορούσε να κάνει και αλλιώς, καθώς είναι τα επίσημα στοιχεία της Ευρωπαϊκής</w:t>
      </w:r>
      <w:r>
        <w:rPr>
          <w:rFonts w:eastAsia="Times New Roman"/>
          <w:szCs w:val="24"/>
        </w:rPr>
        <w:t xml:space="preserve"> Επιτροπής και της Τράπεζας Επενδύσεων. Η Ελλάδα μέχρι σήμερα είναι στις έξι μεταξύ των είκοσι οκτώ χωρών της </w:t>
      </w:r>
      <w:r>
        <w:rPr>
          <w:rFonts w:eastAsia="Times New Roman" w:cs="Times New Roman"/>
          <w:szCs w:val="24"/>
        </w:rPr>
        <w:t>Ευρωπαϊκής Ένωσης που δεν έχει υποβάλει κα</w:t>
      </w:r>
      <w:r>
        <w:rPr>
          <w:rFonts w:eastAsia="Times New Roman" w:cs="Times New Roman"/>
          <w:szCs w:val="24"/>
        </w:rPr>
        <w:t>μ</w:t>
      </w:r>
      <w:r>
        <w:rPr>
          <w:rFonts w:eastAsia="Times New Roman" w:cs="Times New Roman"/>
          <w:szCs w:val="24"/>
        </w:rPr>
        <w:t>μία πρόταση για το πακέτο Γιούνκερ. Κα</w:t>
      </w:r>
      <w:r>
        <w:rPr>
          <w:rFonts w:eastAsia="Times New Roman" w:cs="Times New Roman"/>
          <w:szCs w:val="24"/>
        </w:rPr>
        <w:t>μ</w:t>
      </w:r>
      <w:r>
        <w:rPr>
          <w:rFonts w:eastAsia="Times New Roman" w:cs="Times New Roman"/>
          <w:szCs w:val="24"/>
        </w:rPr>
        <w:t>μία πρόταση!</w:t>
      </w:r>
    </w:p>
    <w:p w14:paraId="7FEDC985" w14:textId="77777777" w:rsidR="004627CB" w:rsidRDefault="00EE6EC7">
      <w:pPr>
        <w:spacing w:line="600" w:lineRule="auto"/>
        <w:ind w:firstLine="720"/>
        <w:jc w:val="both"/>
        <w:rPr>
          <w:rFonts w:eastAsia="Times New Roman"/>
          <w:szCs w:val="24"/>
        </w:rPr>
      </w:pPr>
      <w:r>
        <w:rPr>
          <w:rFonts w:eastAsia="Times New Roman"/>
          <w:szCs w:val="24"/>
        </w:rPr>
        <w:t>Δεύτερον, εμμέσως επιβεβαιώνει με την τοποθέτησή το</w:t>
      </w:r>
      <w:r>
        <w:rPr>
          <w:rFonts w:eastAsia="Times New Roman"/>
          <w:szCs w:val="24"/>
        </w:rPr>
        <w:t xml:space="preserve">υ ότι είχε υπάρξει προεργασία από την προηγούμενη κυβέρνηση και μάλιστα ενάμισι χρόνο πριν. Το ερώτημα είναι στον ενάμισι </w:t>
      </w:r>
      <w:r>
        <w:rPr>
          <w:rFonts w:eastAsia="Times New Roman"/>
          <w:szCs w:val="24"/>
        </w:rPr>
        <w:lastRenderedPageBreak/>
        <w:t xml:space="preserve">χρόνο που διέρρευσε από τον Νοέμβριο του 2014 </w:t>
      </w:r>
      <w:r>
        <w:rPr>
          <w:rFonts w:eastAsia="Times New Roman"/>
          <w:szCs w:val="24"/>
        </w:rPr>
        <w:t>έως</w:t>
      </w:r>
      <w:r>
        <w:rPr>
          <w:rFonts w:eastAsia="Times New Roman"/>
          <w:szCs w:val="24"/>
        </w:rPr>
        <w:t xml:space="preserve"> σήμερα τι έχει κάνει ακριβώς αυτή η Κυβέρνηση. Νομίζω, σε διοικητικό επίπεδο όχι πάρ</w:t>
      </w:r>
      <w:r>
        <w:rPr>
          <w:rFonts w:eastAsia="Times New Roman"/>
          <w:szCs w:val="24"/>
        </w:rPr>
        <w:t xml:space="preserve">α πολλά. Η τεχνογνωσία δεν είναι το δυνατό της σημείο, αλλά ταυτόχρονα έχει φροντίσει να ωθήσει τα πράγματα προς τα πίσω σε σχέση με τον τραπεζικό τομέα. </w:t>
      </w:r>
    </w:p>
    <w:p w14:paraId="7FEDC986" w14:textId="77777777" w:rsidR="004627CB" w:rsidRDefault="00EE6EC7">
      <w:pPr>
        <w:spacing w:line="600" w:lineRule="auto"/>
        <w:ind w:firstLine="720"/>
        <w:jc w:val="both"/>
        <w:rPr>
          <w:rFonts w:eastAsia="Times New Roman"/>
          <w:szCs w:val="24"/>
        </w:rPr>
      </w:pPr>
      <w:r>
        <w:rPr>
          <w:rFonts w:eastAsia="Times New Roman"/>
          <w:szCs w:val="24"/>
        </w:rPr>
        <w:t>Θα μου πείτε, γιατί το αναφέρω; Το αναφέρω, γιατί, όπως εξήγησε ο Υπουργός, εδώ δεν έχουμε να κάνουμε</w:t>
      </w:r>
      <w:r>
        <w:rPr>
          <w:rFonts w:eastAsia="Times New Roman"/>
          <w:szCs w:val="24"/>
        </w:rPr>
        <w:t xml:space="preserve"> με ένα</w:t>
      </w:r>
      <w:r>
        <w:rPr>
          <w:rFonts w:eastAsia="Times New Roman"/>
          <w:szCs w:val="24"/>
        </w:rPr>
        <w:t>ν</w:t>
      </w:r>
      <w:r>
        <w:rPr>
          <w:rFonts w:eastAsia="Times New Roman"/>
          <w:szCs w:val="24"/>
        </w:rPr>
        <w:t xml:space="preserve"> μηχανισμό σαν του ΕΣΠΑ, δηλαδή δημόσια χρηματοδότηση, απαιτείται συμμετοχή και του ιδιωτικού τομέα, επομένως και των τραπεζών. Με ένα σύστημα, λοιπόν, τραπεζικό το οποίο οδηγήθηκε σε καινούργια ανακεφαλαιοποίηση και το οποίο η Κυβέρνηση το έκανε ε</w:t>
      </w:r>
      <w:r>
        <w:rPr>
          <w:rFonts w:eastAsia="Times New Roman"/>
          <w:szCs w:val="24"/>
        </w:rPr>
        <w:t xml:space="preserve">κ νέου ένα πουκάμισο αδειανό, με ένα τέτοιο </w:t>
      </w:r>
      <w:r>
        <w:rPr>
          <w:rFonts w:eastAsia="Times New Roman"/>
          <w:szCs w:val="24"/>
        </w:rPr>
        <w:lastRenderedPageBreak/>
        <w:t xml:space="preserve">σύστημα δεν είναι πολύ εύκολο να λειτουργήσει το πακέτο Γιούνκερ. </w:t>
      </w:r>
    </w:p>
    <w:p w14:paraId="7FEDC987" w14:textId="77777777" w:rsidR="004627CB" w:rsidRDefault="00EE6EC7">
      <w:pPr>
        <w:spacing w:line="600" w:lineRule="auto"/>
        <w:ind w:firstLine="720"/>
        <w:jc w:val="both"/>
        <w:rPr>
          <w:rFonts w:eastAsia="Times New Roman"/>
          <w:szCs w:val="24"/>
        </w:rPr>
      </w:pPr>
      <w:r>
        <w:rPr>
          <w:rFonts w:eastAsia="Times New Roman"/>
          <w:szCs w:val="24"/>
        </w:rPr>
        <w:t>Άρα, από εδώ και πέρα η Κυβέρνηση θα κριθεί για δύο πράγματα. Το ένα θα είναι η υποβολή αυτών καθ’ αυτών των προτάσεων που πρέπει να είναι αξιόπι</w:t>
      </w:r>
      <w:r>
        <w:rPr>
          <w:rFonts w:eastAsia="Times New Roman"/>
          <w:szCs w:val="24"/>
        </w:rPr>
        <w:t>στες και σοβαρές και να έχουν ωριμάσει σε αυτό</w:t>
      </w:r>
      <w:r>
        <w:rPr>
          <w:rFonts w:eastAsia="Times New Roman"/>
          <w:szCs w:val="24"/>
        </w:rPr>
        <w:t>ν</w:t>
      </w:r>
      <w:r>
        <w:rPr>
          <w:rFonts w:eastAsia="Times New Roman"/>
          <w:szCs w:val="24"/>
        </w:rPr>
        <w:t xml:space="preserve"> το χρόνο που έχει διαρρεύσει από τότε που έχει γίνει Κυβέρνηση. Το δεύτερο θα είναι να στηριχθούν αυτές οι προτάσεις από τον ιδιωτικό τομέα, όχι μόνο από την Ευρωπαϊκή Τράπεζα Επενδύσεων, διότι είδα και κάποι</w:t>
      </w:r>
      <w:r>
        <w:rPr>
          <w:rFonts w:eastAsia="Times New Roman"/>
          <w:szCs w:val="24"/>
        </w:rPr>
        <w:t>ες δηλώσεις του κ. Σπίρτζη, που ήταν επικεντρωμένες στην Ευρωπαϊκή Τράπεζα Επενδύσεων. Εδώ απαιτείται και μόχλευση ιδιωτικών κεφαλαίων συνολικά.</w:t>
      </w:r>
    </w:p>
    <w:p w14:paraId="7FEDC988" w14:textId="77777777" w:rsidR="004627CB" w:rsidRDefault="00EE6EC7">
      <w:pPr>
        <w:spacing w:line="600" w:lineRule="auto"/>
        <w:ind w:firstLine="720"/>
        <w:jc w:val="both"/>
        <w:rPr>
          <w:rFonts w:eastAsia="Times New Roman"/>
          <w:szCs w:val="24"/>
        </w:rPr>
      </w:pPr>
      <w:r>
        <w:rPr>
          <w:rFonts w:eastAsia="Times New Roman"/>
          <w:szCs w:val="24"/>
        </w:rPr>
        <w:lastRenderedPageBreak/>
        <w:t>Θέλω να προειδοποιήσω, για να καταγραφεί και στα Πρακτικά, ότι υπάρχει μεγάλος κίνδυνος, εάν δεν λειτουργήσει π</w:t>
      </w:r>
      <w:r>
        <w:rPr>
          <w:rFonts w:eastAsia="Times New Roman"/>
          <w:szCs w:val="24"/>
        </w:rPr>
        <w:t>λήρως και ικανοποιητικά το τραπεζικό σύστημα της χώρας και αν η Κυβέρνηση δεν κατορθώσει να ανακτήσει την εμπιστοσύνη των αγορών, το πακέτο Γιούνκερ για τη χώρα να μείνει γράμμα κενό. Το υπογραμμίζω αυτό. Κινδυνεύουμε, δηλαδή, να μείνουμε στο μηδέν όχι μόν</w:t>
      </w:r>
      <w:r>
        <w:rPr>
          <w:rFonts w:eastAsia="Times New Roman"/>
          <w:szCs w:val="24"/>
        </w:rPr>
        <w:t xml:space="preserve">ο για σήμερα, αλλά και μετά από ένα χρόνο και μετά από δύο χρόνια. </w:t>
      </w:r>
    </w:p>
    <w:p w14:paraId="7FEDC989" w14:textId="77777777" w:rsidR="004627CB" w:rsidRDefault="00EE6EC7">
      <w:pPr>
        <w:spacing w:line="600" w:lineRule="auto"/>
        <w:ind w:firstLine="720"/>
        <w:jc w:val="both"/>
        <w:rPr>
          <w:rFonts w:eastAsia="Times New Roman"/>
          <w:szCs w:val="24"/>
        </w:rPr>
      </w:pPr>
      <w:r>
        <w:rPr>
          <w:rFonts w:eastAsia="Times New Roman"/>
          <w:szCs w:val="24"/>
        </w:rPr>
        <w:t>Άρα, θέλω να κάνω έκκληση στην Κυβέρνηση να αλλάξει την πολιτική της, να προσγειωθεί στην ευρωπαϊκή και οικονομική πραγματικότητα, διότι με τις διακηρύξεις κινδυνεύει όχι μόνο η ίδια, αλλά</w:t>
      </w:r>
      <w:r>
        <w:rPr>
          <w:rFonts w:eastAsia="Times New Roman"/>
          <w:szCs w:val="24"/>
        </w:rPr>
        <w:t xml:space="preserve"> και η χώρα να μείνουν στο σημείο μηδέν και </w:t>
      </w:r>
      <w:r>
        <w:rPr>
          <w:rFonts w:eastAsia="Times New Roman"/>
          <w:szCs w:val="24"/>
        </w:rPr>
        <w:lastRenderedPageBreak/>
        <w:t>αυτό είναι ανεπίτρεπτο με δεδομένα την οικονομική και την κοινωνική κρίση, την οποία σήμερα βιώνουμε και η οποία έχει επιταθεί τον τελευταίο χρόνο, διότι η Κυβέρνηση αντί να βελτιώσει τα πράγματα τα έκανε ακόμα δ</w:t>
      </w:r>
      <w:r>
        <w:rPr>
          <w:rFonts w:eastAsia="Times New Roman"/>
          <w:szCs w:val="24"/>
        </w:rPr>
        <w:t>υσκολότερα.</w:t>
      </w:r>
    </w:p>
    <w:p w14:paraId="7FEDC98A"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 Χατζηδάκη.</w:t>
      </w:r>
    </w:p>
    <w:p w14:paraId="7FEDC98B"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Κύριε Κεγκέρογλου, έχετε τον λόγο.</w:t>
      </w:r>
    </w:p>
    <w:p w14:paraId="7FEDC98C"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7FEDC98D"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δεν πρέπει αυτή η υπόθεση να έχει την εξέλιξη που είχε το προηγούμενο θέμα που </w:t>
      </w:r>
      <w:r>
        <w:rPr>
          <w:rFonts w:eastAsia="Times New Roman" w:cs="Times New Roman"/>
          <w:szCs w:val="24"/>
        </w:rPr>
        <w:t>συζητούσαμε. Οφείλω, βεβαίως, να πω ότι η Επιτροπή Απασχόλησης της Ευρωπαϊκής Ένωσης, η Ελληνική Διεύθυνση Απασχόλησης, ήταν ενήμερη για το πρόγραμμα όταν αυτό δημιουργήθηκε και χρηματοδοτήθηκε για τη στήριξη της απασχόλησης και της επιχειρηματικότητας στι</w:t>
      </w:r>
      <w:r>
        <w:rPr>
          <w:rFonts w:eastAsia="Times New Roman" w:cs="Times New Roman"/>
          <w:szCs w:val="24"/>
        </w:rPr>
        <w:t>ς παραμεθόριες περιοχές. Είναι λάθος αυτό το οποίο ανακοινώσατε ότι δεν είχε ενημερωθεί. Το λέω, γιατί κα</w:t>
      </w:r>
      <w:r>
        <w:rPr>
          <w:rFonts w:eastAsia="Times New Roman" w:cs="Times New Roman"/>
          <w:szCs w:val="24"/>
        </w:rPr>
        <w:t>μ</w:t>
      </w:r>
      <w:r>
        <w:rPr>
          <w:rFonts w:eastAsia="Times New Roman" w:cs="Times New Roman"/>
          <w:szCs w:val="24"/>
        </w:rPr>
        <w:t>μία φορά τα θέματα αυτά πάνε και στα δικαστήρια και οι αποφάσεις επιβαρύνουν τους πολίτες. Είναι ένα πρόγραμμα, το οποίο στήριξε πάρα πολλές επιχειρήσ</w:t>
      </w:r>
      <w:r>
        <w:rPr>
          <w:rFonts w:eastAsia="Times New Roman" w:cs="Times New Roman"/>
          <w:szCs w:val="24"/>
        </w:rPr>
        <w:t>εις και αδρανοποιήθηκε επί Νέας Δημοκρατίας</w:t>
      </w:r>
      <w:r>
        <w:rPr>
          <w:rFonts w:eastAsia="Times New Roman" w:cs="Times New Roman"/>
          <w:szCs w:val="24"/>
        </w:rPr>
        <w:t>,</w:t>
      </w:r>
      <w:r>
        <w:rPr>
          <w:rFonts w:eastAsia="Times New Roman" w:cs="Times New Roman"/>
          <w:szCs w:val="24"/>
        </w:rPr>
        <w:t xml:space="preserve"> ναι</w:t>
      </w:r>
      <w:r>
        <w:rPr>
          <w:rFonts w:eastAsia="Times New Roman" w:cs="Times New Roman"/>
          <w:szCs w:val="24"/>
        </w:rPr>
        <w:t>,</w:t>
      </w:r>
      <w:r>
        <w:rPr>
          <w:rFonts w:eastAsia="Times New Roman" w:cs="Times New Roman"/>
          <w:szCs w:val="24"/>
        </w:rPr>
        <w:t xml:space="preserve"> αλλά αυτό δεν σημαίνει ότι δεν </w:t>
      </w:r>
      <w:r>
        <w:rPr>
          <w:rFonts w:eastAsia="Times New Roman" w:cs="Times New Roman"/>
          <w:szCs w:val="24"/>
        </w:rPr>
        <w:lastRenderedPageBreak/>
        <w:t xml:space="preserve">μπορούσε να έχει αναμορφωθεί και να κερδίσουμε έδαφος, να συνταυτιστούμε και να συμμορφωθούμε με τους κανονισμούς, οι οποίοι ήρθαν μετά από αυτό το πρόγραμμα. Δεν προϋπήρχε ο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xml:space="preserve"> του προγράμματος αυτού. Άρα, αυτό που όφειλαν να κάνουν την προηγούμενη δεκαετία ήταν να το εναρμονίσουν με τους κανονισμούς και φυσικά να πάρει την έγκριση της Ευρωπαϊκής Επιτροπής.</w:t>
      </w:r>
    </w:p>
    <w:p w14:paraId="7FEDC98E" w14:textId="77777777" w:rsidR="004627CB" w:rsidRDefault="00EE6EC7">
      <w:pPr>
        <w:spacing w:line="600" w:lineRule="auto"/>
        <w:ind w:firstLine="720"/>
        <w:jc w:val="both"/>
        <w:rPr>
          <w:rFonts w:eastAsia="Times New Roman"/>
          <w:szCs w:val="24"/>
        </w:rPr>
      </w:pPr>
      <w:r>
        <w:rPr>
          <w:rFonts w:eastAsia="Times New Roman" w:cs="Times New Roman"/>
          <w:szCs w:val="24"/>
        </w:rPr>
        <w:t>Το λέω, γιατί είναι πάρα πολύ σημαντικό. Και είναι πολύ εύκολο</w:t>
      </w:r>
      <w:r>
        <w:rPr>
          <w:rFonts w:eastAsia="Times New Roman" w:cs="Times New Roman"/>
          <w:szCs w:val="24"/>
        </w:rPr>
        <w:t xml:space="preserve">, ένα πρόγραμμα που στήριξε, να λέμε ότι αδρανοποιήθηκε και σήμερα εσείς να λέτε ότι καταργήθηκε. Κρατάω, όμως, το θετικό που λέτε ότι θα αναζητηθεί νέο πλαίσιο. Το πακέτο Γιούνκερ ακριβώς όπως είπατε και εσείς έχει να κάνει με την </w:t>
      </w:r>
      <w:r>
        <w:rPr>
          <w:rFonts w:eastAsia="Times New Roman" w:cs="Times New Roman"/>
          <w:szCs w:val="24"/>
        </w:rPr>
        <w:lastRenderedPageBreak/>
        <w:t>επανεκκίνηση της οικονομ</w:t>
      </w:r>
      <w:r>
        <w:rPr>
          <w:rFonts w:eastAsia="Times New Roman" w:cs="Times New Roman"/>
          <w:szCs w:val="24"/>
        </w:rPr>
        <w:t>ίας, έχει να κάνει με αυτό που λέμε ανάπτυξη και απασχόληση, αυτό που έχουμε ανάγκη.</w:t>
      </w:r>
    </w:p>
    <w:p w14:paraId="7FEDC98F" w14:textId="77777777" w:rsidR="004627CB" w:rsidRDefault="00EE6EC7">
      <w:pPr>
        <w:spacing w:line="600" w:lineRule="auto"/>
        <w:ind w:firstLine="720"/>
        <w:jc w:val="both"/>
        <w:rPr>
          <w:rFonts w:eastAsia="Times New Roman"/>
          <w:szCs w:val="24"/>
        </w:rPr>
      </w:pPr>
      <w:r>
        <w:rPr>
          <w:rFonts w:eastAsia="Times New Roman"/>
          <w:szCs w:val="24"/>
        </w:rPr>
        <w:t>Άρα, δεν δικαιολογείται κα</w:t>
      </w:r>
      <w:r>
        <w:rPr>
          <w:rFonts w:eastAsia="Times New Roman"/>
          <w:szCs w:val="24"/>
        </w:rPr>
        <w:t>μ</w:t>
      </w:r>
      <w:r>
        <w:rPr>
          <w:rFonts w:eastAsia="Times New Roman"/>
          <w:szCs w:val="24"/>
        </w:rPr>
        <w:t>μία ολιγωρία και από κανέναν.</w:t>
      </w:r>
    </w:p>
    <w:p w14:paraId="7FEDC990" w14:textId="77777777" w:rsidR="004627CB" w:rsidRDefault="00EE6EC7">
      <w:pPr>
        <w:spacing w:line="600" w:lineRule="auto"/>
        <w:ind w:firstLine="720"/>
        <w:jc w:val="both"/>
        <w:rPr>
          <w:rFonts w:eastAsia="Times New Roman"/>
          <w:szCs w:val="24"/>
        </w:rPr>
      </w:pPr>
      <w:r>
        <w:rPr>
          <w:rFonts w:eastAsia="Times New Roman"/>
          <w:szCs w:val="24"/>
        </w:rPr>
        <w:t xml:space="preserve">Πολύ σωστά είπατε ότι μέχρι τον Ιούνιο που συζητιόταν όλη η ιστορία, το πλαίσιο, τα ποσά, τα ταμεία, ουσιαστικά ο </w:t>
      </w:r>
      <w:r>
        <w:rPr>
          <w:rFonts w:eastAsia="Times New Roman"/>
          <w:szCs w:val="24"/>
        </w:rPr>
        <w:t xml:space="preserve">κανονισμός του </w:t>
      </w:r>
      <w:r>
        <w:rPr>
          <w:rFonts w:eastAsia="Times New Roman"/>
          <w:szCs w:val="24"/>
        </w:rPr>
        <w:t xml:space="preserve">Ευρωπαϊκού </w:t>
      </w:r>
      <w:r>
        <w:rPr>
          <w:rFonts w:eastAsia="Times New Roman"/>
          <w:szCs w:val="24"/>
        </w:rPr>
        <w:t>Ταμείου -τον Μάϊο ολοκληρώθηκε-, η προηγούμενη κυβέρνηση είχε βαδίσει στον δρόμο που έπρεπε να βαδίσει</w:t>
      </w:r>
      <w:r>
        <w:rPr>
          <w:rFonts w:eastAsia="Times New Roman"/>
          <w:szCs w:val="24"/>
        </w:rPr>
        <w:t>.</w:t>
      </w:r>
      <w:r>
        <w:rPr>
          <w:rFonts w:eastAsia="Times New Roman"/>
          <w:szCs w:val="24"/>
        </w:rPr>
        <w:t xml:space="preserve"> Από τα δύο χιλιάδες έργα που είπατε, κατέληξε στα εκατόν εβδομήντα τέσσερα. Από εκεί και πέρα, η επιλεξιμότητα είναι που καθορ</w:t>
      </w:r>
      <w:r>
        <w:rPr>
          <w:rFonts w:eastAsia="Times New Roman"/>
          <w:szCs w:val="24"/>
        </w:rPr>
        <w:t xml:space="preserve">ίζει τις προτεραιότητες. </w:t>
      </w:r>
    </w:p>
    <w:p w14:paraId="7FEDC991" w14:textId="77777777" w:rsidR="004627CB" w:rsidRDefault="00EE6EC7">
      <w:pPr>
        <w:spacing w:line="600" w:lineRule="auto"/>
        <w:ind w:firstLine="720"/>
        <w:jc w:val="both"/>
        <w:rPr>
          <w:rFonts w:eastAsia="Times New Roman"/>
          <w:szCs w:val="24"/>
        </w:rPr>
      </w:pPr>
      <w:r>
        <w:rPr>
          <w:rFonts w:eastAsia="Times New Roman"/>
          <w:szCs w:val="24"/>
        </w:rPr>
        <w:lastRenderedPageBreak/>
        <w:t>Λέμε, λοιπόν, ότι από τον Ιούνιο και μετά έπρεπε να έχουμε βάλει τα δύο πόδια σε ένα παπούτσι του εαυτού μας, της Κυβέρνησης και όλων των άλλων συναρμοδίων, ούτως ώστε να είμαστε στην πρώτη γραμμή. Γιατί; Διότι απλά είναι ανταγωνι</w:t>
      </w:r>
      <w:r>
        <w:rPr>
          <w:rFonts w:eastAsia="Times New Roman"/>
          <w:szCs w:val="24"/>
        </w:rPr>
        <w:t>στικό –το είπατε-, είναι διαρκές. Αλλά όταν οι άλλοι καλύψουν το ποσό των τριακοσίων δεκαπέντε –ας το πούμε θεωρητικά- στο σύνολο, τότε ακόμα κι αν εμείς είμαστε απόλυτα έτοιμοι για οποιοδήποτε ποσό, δεν θα υπάρχει πρόγραμμα για να ενταχθούμε.</w:t>
      </w:r>
    </w:p>
    <w:p w14:paraId="7FEDC992" w14:textId="77777777" w:rsidR="004627CB" w:rsidRDefault="00EE6EC7">
      <w:pPr>
        <w:spacing w:line="600" w:lineRule="auto"/>
        <w:ind w:firstLine="720"/>
        <w:jc w:val="both"/>
        <w:rPr>
          <w:rFonts w:eastAsia="Times New Roman"/>
          <w:szCs w:val="24"/>
        </w:rPr>
      </w:pPr>
      <w:r>
        <w:rPr>
          <w:rFonts w:eastAsia="Times New Roman"/>
          <w:szCs w:val="24"/>
        </w:rPr>
        <w:t>Έτσι, λοιπόν</w:t>
      </w:r>
      <w:r>
        <w:rPr>
          <w:rFonts w:eastAsia="Times New Roman"/>
          <w:szCs w:val="24"/>
        </w:rPr>
        <w:t xml:space="preserve">, θα θέλαμε να ξέρουμε πιο συγκεκριμένα αν η εκτίμησή σας–γιατί σήμερα λέτε ότι αναρτώνται τα σαράντα </w:t>
      </w:r>
      <w:r>
        <w:rPr>
          <w:rFonts w:eastAsia="Times New Roman"/>
          <w:szCs w:val="24"/>
        </w:rPr>
        <w:lastRenderedPageBreak/>
        <w:t>δύο έργα που προτείνετε, για τα οποία ελπίζω ότι θα ενημερωθούμε με την κατάθεση του εγγράφου- συνάδει με αυτήν του κ. Μάρδα, που λέει ότι θα μπορέσει η χ</w:t>
      </w:r>
      <w:r>
        <w:rPr>
          <w:rFonts w:eastAsia="Times New Roman"/>
          <w:szCs w:val="24"/>
        </w:rPr>
        <w:t>ώρα να βάλει 12 έως 15 δισεκατομμύρια μέσα σε αυτό το πακέτο του Ευρωπαϊκού Ταμείου Στρατηγικών Επενδύσεων.</w:t>
      </w:r>
    </w:p>
    <w:p w14:paraId="7FEDC993" w14:textId="77777777" w:rsidR="004627CB" w:rsidRDefault="00EE6EC7">
      <w:pPr>
        <w:spacing w:line="600" w:lineRule="auto"/>
        <w:ind w:firstLine="720"/>
        <w:jc w:val="both"/>
        <w:rPr>
          <w:rFonts w:eastAsia="Times New Roman"/>
          <w:szCs w:val="24"/>
        </w:rPr>
      </w:pPr>
      <w:r>
        <w:rPr>
          <w:rFonts w:eastAsia="Times New Roman"/>
          <w:szCs w:val="24"/>
        </w:rPr>
        <w:t>Ποια είναι η δική σας εκτίμηση τώρα, που μπορεί να είναι και πιο ρεαλιστική γιατί έχετε όλα τα δεδομένα; Με δεδομένο, δηλαδή, ότι είκοσι δύο άλλες χ</w:t>
      </w:r>
      <w:r>
        <w:rPr>
          <w:rFonts w:eastAsia="Times New Roman"/>
          <w:szCs w:val="24"/>
        </w:rPr>
        <w:t>ώρες ήδη βρίσκονται μέσα, όμως είναι μόνο 70 δισεκατομμύρια -πρέπει να το λάβουμε και αυτό υπ</w:t>
      </w:r>
      <w:r>
        <w:rPr>
          <w:rFonts w:eastAsia="Times New Roman"/>
          <w:szCs w:val="24"/>
        </w:rPr>
        <w:t>’ όψιν</w:t>
      </w:r>
      <w:r>
        <w:rPr>
          <w:rFonts w:eastAsia="Times New Roman"/>
          <w:szCs w:val="24"/>
        </w:rPr>
        <w:t xml:space="preserve"> μας, άρα δεν έχει καλυφθεί πολύ μεγάλο μέρος του πακέτου- ποια είναι η δική σας εκτίμηση; Πρέπει να κάνουμε </w:t>
      </w:r>
      <w:r>
        <w:rPr>
          <w:rFonts w:eastAsia="Times New Roman"/>
          <w:szCs w:val="24"/>
        </w:rPr>
        <w:lastRenderedPageBreak/>
        <w:t>κάτι για να «τρέξουμε» τα πράγματα; Θα υπάρξει κ</w:t>
      </w:r>
      <w:r>
        <w:rPr>
          <w:rFonts w:eastAsia="Times New Roman"/>
          <w:szCs w:val="24"/>
        </w:rPr>
        <w:t>ρατική εγγύηση με δεδομένη την κατάσταση του τραπεζικού συστήματος, ούτως ώστε να μην υπάρξει πρόβλημα με τις χρηματοδοτήσεις σε επενδύσεις οι οποίες θα μπορούσαν να ενταχθούν εάν το τραπεζικό σύστημα δεν είχε περάσει την ταλαιπωρία που πέρασε το τελευταίο</w:t>
      </w:r>
      <w:r>
        <w:rPr>
          <w:rFonts w:eastAsia="Times New Roman"/>
          <w:szCs w:val="24"/>
        </w:rPr>
        <w:t xml:space="preserve"> διάστημα; Χρειάζεται τέτοια κρατική εγγύηση;</w:t>
      </w:r>
    </w:p>
    <w:p w14:paraId="7FEDC994" w14:textId="77777777" w:rsidR="004627CB" w:rsidRDefault="00EE6EC7">
      <w:pPr>
        <w:spacing w:line="600" w:lineRule="auto"/>
        <w:ind w:firstLine="720"/>
        <w:jc w:val="both"/>
        <w:rPr>
          <w:rFonts w:eastAsia="Times New Roman"/>
          <w:szCs w:val="24"/>
        </w:rPr>
      </w:pPr>
      <w:r>
        <w:rPr>
          <w:rFonts w:eastAsia="Times New Roman"/>
          <w:szCs w:val="24"/>
        </w:rPr>
        <w:t>Δεύτερο ερώτημα: Έχουμε τη δυνατότητα να την δώσουμε; Επιτρέπεται, δηλαδή, με λίγα λόγια, αυτή; Υπάρχει κάποια διμερής συμφωνία-πλαίσιο ανάμεσα στην Ελλάδα και την Ευρωπαϊκή Τράπεζα Επενδύσεων πέρα από τη συνερ</w:t>
      </w:r>
      <w:r>
        <w:rPr>
          <w:rFonts w:eastAsia="Times New Roman"/>
          <w:szCs w:val="24"/>
        </w:rPr>
        <w:t>γασία που έχει η Ευρωπαϊκή Τράπεζα με το Ταμείο;</w:t>
      </w:r>
    </w:p>
    <w:p w14:paraId="7FEDC995" w14:textId="77777777" w:rsidR="004627CB" w:rsidRDefault="00EE6EC7">
      <w:pPr>
        <w:spacing w:line="600" w:lineRule="auto"/>
        <w:ind w:firstLine="720"/>
        <w:jc w:val="both"/>
        <w:rPr>
          <w:rFonts w:eastAsia="Times New Roman"/>
          <w:szCs w:val="24"/>
        </w:rPr>
      </w:pPr>
      <w:r>
        <w:rPr>
          <w:rFonts w:eastAsia="Times New Roman"/>
          <w:szCs w:val="24"/>
        </w:rPr>
        <w:lastRenderedPageBreak/>
        <w:t xml:space="preserve">Πρέπει να αποταθούμε, πιθανόν, και στο Ευρωπαϊκό Τραπεζικό Σύστημα για να δούμε πρόσθετες εγγυήσεις; </w:t>
      </w:r>
    </w:p>
    <w:p w14:paraId="7FEDC996" w14:textId="77777777" w:rsidR="004627CB" w:rsidRDefault="00EE6EC7">
      <w:pPr>
        <w:spacing w:line="600" w:lineRule="auto"/>
        <w:ind w:firstLine="720"/>
        <w:jc w:val="both"/>
        <w:rPr>
          <w:rFonts w:eastAsia="Times New Roman"/>
          <w:szCs w:val="24"/>
        </w:rPr>
      </w:pPr>
      <w:r>
        <w:rPr>
          <w:rFonts w:eastAsia="Times New Roman"/>
          <w:szCs w:val="24"/>
        </w:rPr>
        <w:t>Ευχαριστώ, κύριε Πρόεδρε.</w:t>
      </w:r>
    </w:p>
    <w:p w14:paraId="7FEDC997" w14:textId="77777777" w:rsidR="004627CB" w:rsidRDefault="00EE6EC7">
      <w:pPr>
        <w:spacing w:line="600" w:lineRule="auto"/>
        <w:ind w:firstLine="720"/>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Ευχαριστούμε, κύριε Κεγκέρογλου.</w:t>
      </w:r>
    </w:p>
    <w:p w14:paraId="7FEDC998" w14:textId="77777777" w:rsidR="004627CB" w:rsidRDefault="00EE6EC7">
      <w:pPr>
        <w:spacing w:line="600" w:lineRule="auto"/>
        <w:ind w:firstLine="720"/>
        <w:jc w:val="both"/>
        <w:rPr>
          <w:rFonts w:eastAsia="Times New Roman"/>
          <w:szCs w:val="24"/>
        </w:rPr>
      </w:pPr>
      <w:r>
        <w:rPr>
          <w:rFonts w:eastAsia="Times New Roman"/>
          <w:szCs w:val="24"/>
        </w:rPr>
        <w:t xml:space="preserve">Τον λόγο </w:t>
      </w:r>
      <w:r>
        <w:rPr>
          <w:rFonts w:eastAsia="Times New Roman"/>
          <w:szCs w:val="24"/>
        </w:rPr>
        <w:t>έχει ο κύριος Υπουργός.</w:t>
      </w:r>
    </w:p>
    <w:p w14:paraId="7FEDC999" w14:textId="77777777" w:rsidR="004627CB" w:rsidRDefault="00EE6EC7">
      <w:pPr>
        <w:spacing w:line="600" w:lineRule="auto"/>
        <w:ind w:firstLine="720"/>
        <w:jc w:val="both"/>
        <w:rPr>
          <w:rFonts w:eastAsia="Times New Roman"/>
          <w:szCs w:val="24"/>
        </w:rPr>
      </w:pPr>
      <w:r>
        <w:rPr>
          <w:rFonts w:eastAsia="Times New Roman"/>
          <w:b/>
          <w:szCs w:val="24"/>
        </w:rPr>
        <w:t>ΓΕΩΡΓΙΟΣ ΣΤΑΘΑΚΗΣ (Υπουργός Οικονομίας, Ανάπτυξης και Τουρισμού):</w:t>
      </w:r>
      <w:r>
        <w:rPr>
          <w:rFonts w:eastAsia="Times New Roman"/>
          <w:szCs w:val="24"/>
        </w:rPr>
        <w:t xml:space="preserve"> Επανέρχομαι στα θέματα περί καθυστέρησης.</w:t>
      </w:r>
    </w:p>
    <w:p w14:paraId="7FEDC99A" w14:textId="77777777" w:rsidR="004627CB" w:rsidRDefault="00EE6EC7">
      <w:pPr>
        <w:spacing w:line="600" w:lineRule="auto"/>
        <w:ind w:firstLine="720"/>
        <w:jc w:val="both"/>
        <w:rPr>
          <w:rFonts w:eastAsia="Times New Roman"/>
          <w:szCs w:val="24"/>
        </w:rPr>
      </w:pPr>
      <w:r>
        <w:rPr>
          <w:rFonts w:eastAsia="Times New Roman"/>
          <w:b/>
          <w:szCs w:val="24"/>
        </w:rPr>
        <w:lastRenderedPageBreak/>
        <w:t>ΒΑΣΙΛΕΙΟΣ ΚΕΓΚΕΡΟΓΛΟΥ:</w:t>
      </w:r>
      <w:r>
        <w:rPr>
          <w:rFonts w:eastAsia="Times New Roman"/>
          <w:szCs w:val="24"/>
        </w:rPr>
        <w:t xml:space="preserve"> Για τα έργα της Κρήτης, δεν γίνεται, κάτι πρέπει να πούμε, γιατί είμαστε τρεις από την Κρήτη εδώ.</w:t>
      </w:r>
    </w:p>
    <w:p w14:paraId="7FEDC99B" w14:textId="77777777" w:rsidR="004627CB" w:rsidRDefault="00EE6EC7">
      <w:pPr>
        <w:spacing w:line="600" w:lineRule="auto"/>
        <w:ind w:firstLine="720"/>
        <w:jc w:val="both"/>
        <w:rPr>
          <w:rFonts w:eastAsia="Times New Roman"/>
          <w:szCs w:val="24"/>
        </w:rPr>
      </w:pPr>
      <w:r>
        <w:rPr>
          <w:rFonts w:eastAsia="Times New Roman"/>
          <w:b/>
          <w:szCs w:val="24"/>
        </w:rPr>
        <w:t>ΓΕΩ</w:t>
      </w:r>
      <w:r>
        <w:rPr>
          <w:rFonts w:eastAsia="Times New Roman"/>
          <w:b/>
          <w:szCs w:val="24"/>
        </w:rPr>
        <w:t>ΡΓΙΟΣ ΣΤΑΘΑΚΗΣ (Υπουργός Οικονομίας, Ανάπτυξης και Τουρισμού):</w:t>
      </w:r>
      <w:r>
        <w:rPr>
          <w:rFonts w:eastAsia="Times New Roman"/>
          <w:szCs w:val="24"/>
        </w:rPr>
        <w:t xml:space="preserve"> Για τα έργα της Κρήτης, εντάξει.</w:t>
      </w:r>
    </w:p>
    <w:p w14:paraId="7FEDC99C" w14:textId="77777777" w:rsidR="004627CB" w:rsidRDefault="00EE6EC7">
      <w:pPr>
        <w:spacing w:line="600" w:lineRule="auto"/>
        <w:ind w:firstLine="720"/>
        <w:jc w:val="both"/>
        <w:rPr>
          <w:rFonts w:eastAsia="Times New Roman"/>
          <w:szCs w:val="24"/>
        </w:rPr>
      </w:pPr>
      <w:r>
        <w:rPr>
          <w:rFonts w:eastAsia="Times New Roman"/>
          <w:szCs w:val="24"/>
        </w:rPr>
        <w:t xml:space="preserve">Επανέρχομαι στα δεδομένα. Ας ξεκινήσουμε από τον κατάλογο των έργων που παραλάβαμε, δηλαδή των εκατόν εβδομήντα </w:t>
      </w:r>
      <w:r>
        <w:rPr>
          <w:rFonts w:eastAsia="Times New Roman"/>
          <w:szCs w:val="24"/>
        </w:rPr>
        <w:t xml:space="preserve">τεσσάρων </w:t>
      </w:r>
      <w:r>
        <w:rPr>
          <w:rFonts w:eastAsia="Times New Roman"/>
          <w:szCs w:val="24"/>
        </w:rPr>
        <w:t>έργων των 41,5 δισεκατομμυρίων. Υπενθυμ</w:t>
      </w:r>
      <w:r>
        <w:rPr>
          <w:rFonts w:eastAsia="Times New Roman"/>
          <w:szCs w:val="24"/>
        </w:rPr>
        <w:t>ίζω το εξής: Τα έργα για να ανέβουν και να αποκτήσουν χρη</w:t>
      </w:r>
      <w:r>
        <w:rPr>
          <w:rFonts w:eastAsia="Times New Roman"/>
          <w:szCs w:val="24"/>
        </w:rPr>
        <w:lastRenderedPageBreak/>
        <w:t>ματοδότηση οι είκοσι δύο χώρες –εάν κοιτάξετε, οι περισσότερες χώρες- μιλάμε ή για καθαρά ιδιωτικά έργα ή ΣΔΙΤ κάποιας μορφής, ένα σχολείο στην Ιρλανδία κ</w:t>
      </w:r>
      <w:r>
        <w:rPr>
          <w:rFonts w:eastAsia="Times New Roman"/>
          <w:szCs w:val="24"/>
        </w:rPr>
        <w:t>.</w:t>
      </w:r>
      <w:r>
        <w:rPr>
          <w:rFonts w:eastAsia="Times New Roman"/>
          <w:szCs w:val="24"/>
        </w:rPr>
        <w:t>λπ..</w:t>
      </w:r>
    </w:p>
    <w:p w14:paraId="7FEDC99D" w14:textId="77777777" w:rsidR="004627CB" w:rsidRDefault="00EE6EC7">
      <w:pPr>
        <w:spacing w:line="600" w:lineRule="auto"/>
        <w:ind w:firstLine="720"/>
        <w:jc w:val="both"/>
        <w:rPr>
          <w:rFonts w:eastAsia="Times New Roman"/>
          <w:szCs w:val="24"/>
        </w:rPr>
      </w:pPr>
      <w:r>
        <w:rPr>
          <w:rFonts w:eastAsia="Times New Roman"/>
          <w:szCs w:val="24"/>
        </w:rPr>
        <w:t>Θέτω, λοιπόν, το ερώτημα στον κ. Χατζηδ</w:t>
      </w:r>
      <w:r>
        <w:rPr>
          <w:rFonts w:eastAsia="Times New Roman"/>
          <w:szCs w:val="24"/>
        </w:rPr>
        <w:t>άκη: Ποια από τα εκατόν εβδομήντα τέσσερα έργα ήταν έτοιμα -γιατί καθυστερήσαμε εμείς!- προς ανάρτηση και χρηματοδότηση; Ένα πείτε μου.</w:t>
      </w:r>
    </w:p>
    <w:p w14:paraId="7FEDC99E" w14:textId="77777777" w:rsidR="004627CB" w:rsidRDefault="00EE6EC7">
      <w:pPr>
        <w:spacing w:line="600" w:lineRule="auto"/>
        <w:ind w:firstLine="720"/>
        <w:jc w:val="both"/>
        <w:rPr>
          <w:rFonts w:eastAsia="Times New Roman"/>
          <w:szCs w:val="24"/>
        </w:rPr>
      </w:pPr>
      <w:r>
        <w:rPr>
          <w:rFonts w:eastAsia="Times New Roman"/>
          <w:b/>
          <w:szCs w:val="24"/>
        </w:rPr>
        <w:t>ΚΩΝΣΤΑΝΤΙΝΟΣ ΧΑΤΖΗΔΑΚΗΣ:</w:t>
      </w:r>
      <w:r>
        <w:rPr>
          <w:rFonts w:eastAsia="Times New Roman"/>
          <w:szCs w:val="24"/>
        </w:rPr>
        <w:t xml:space="preserve"> …ενάμιση χρόνο πριν και έχετε κολλήσει ουσιαστικά εκεί.</w:t>
      </w:r>
    </w:p>
    <w:p w14:paraId="7FEDC99F" w14:textId="77777777" w:rsidR="004627CB" w:rsidRDefault="00EE6EC7">
      <w:pPr>
        <w:spacing w:line="600" w:lineRule="auto"/>
        <w:ind w:firstLine="720"/>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Αφήστ</w:t>
      </w:r>
      <w:r>
        <w:rPr>
          <w:rFonts w:eastAsia="Times New Roman"/>
          <w:szCs w:val="24"/>
        </w:rPr>
        <w:t>ε τον Υπουργό να απαντήσει, κύριε Χατζηδάκη.</w:t>
      </w:r>
    </w:p>
    <w:p w14:paraId="7FEDC9A0" w14:textId="77777777" w:rsidR="004627CB" w:rsidRDefault="00EE6EC7">
      <w:pPr>
        <w:spacing w:line="600" w:lineRule="auto"/>
        <w:ind w:firstLine="720"/>
        <w:jc w:val="both"/>
        <w:rPr>
          <w:rFonts w:eastAsia="Times New Roman"/>
          <w:szCs w:val="24"/>
        </w:rPr>
      </w:pPr>
      <w:r>
        <w:rPr>
          <w:rFonts w:eastAsia="Times New Roman"/>
          <w:b/>
          <w:szCs w:val="24"/>
        </w:rPr>
        <w:lastRenderedPageBreak/>
        <w:t>ΓΕΩΡΓΙΟΣ ΣΤΑΘΑΚΗΣ (Υπουργός Οικονομίας, Ανάπτυξης και Τουρισμού):</w:t>
      </w:r>
      <w:r>
        <w:rPr>
          <w:rFonts w:eastAsia="Times New Roman"/>
          <w:szCs w:val="24"/>
        </w:rPr>
        <w:t xml:space="preserve"> Σας είπα, το μόνο δεδομένο που υπήρχε, ήταν ένας κατάλογος έργων-τίτλων. Τίποτα περισσότερο. Κανένας βαθμός ωρίμανσης, κα</w:t>
      </w:r>
      <w:r>
        <w:rPr>
          <w:rFonts w:eastAsia="Times New Roman"/>
          <w:szCs w:val="24"/>
        </w:rPr>
        <w:t>μ</w:t>
      </w:r>
      <w:r>
        <w:rPr>
          <w:rFonts w:eastAsia="Times New Roman"/>
          <w:szCs w:val="24"/>
        </w:rPr>
        <w:t>μία πιθανότητα χρηματοδ</w:t>
      </w:r>
      <w:r>
        <w:rPr>
          <w:rFonts w:eastAsia="Times New Roman"/>
          <w:szCs w:val="24"/>
        </w:rPr>
        <w:t>ότησης, κα</w:t>
      </w:r>
      <w:r>
        <w:rPr>
          <w:rFonts w:eastAsia="Times New Roman"/>
          <w:szCs w:val="24"/>
        </w:rPr>
        <w:t>μ</w:t>
      </w:r>
      <w:r>
        <w:rPr>
          <w:rFonts w:eastAsia="Times New Roman"/>
          <w:szCs w:val="24"/>
        </w:rPr>
        <w:t>μία δυνατότητα υλοποίησης. Άρα, μιλάμε για ανώριμα έργα.</w:t>
      </w:r>
    </w:p>
    <w:p w14:paraId="7FEDC9A1" w14:textId="77777777" w:rsidR="004627CB" w:rsidRDefault="00EE6EC7">
      <w:pPr>
        <w:spacing w:line="600" w:lineRule="auto"/>
        <w:ind w:firstLine="720"/>
        <w:jc w:val="both"/>
        <w:rPr>
          <w:rFonts w:eastAsia="Times New Roman"/>
          <w:szCs w:val="24"/>
        </w:rPr>
      </w:pPr>
      <w:r>
        <w:rPr>
          <w:rFonts w:eastAsia="Times New Roman"/>
          <w:szCs w:val="24"/>
        </w:rPr>
        <w:t xml:space="preserve">Δεύτερη παρατήρηση: Το σχέδιο ξεκίνησε μετά τον Ιούλιο. Άρα, μιλάμε για το τελευταίο εξάμηνο όπου –επαναλαμβάνω- ξεκινήσαμε πάλι από το σημείο μηδέν, διότι αναζητούσαμε </w:t>
      </w:r>
      <w:r>
        <w:rPr>
          <w:rFonts w:eastAsia="Times New Roman"/>
          <w:szCs w:val="24"/>
        </w:rPr>
        <w:lastRenderedPageBreak/>
        <w:t>έργα τα οποία να μπ</w:t>
      </w:r>
      <w:r>
        <w:rPr>
          <w:rFonts w:eastAsia="Times New Roman"/>
          <w:szCs w:val="24"/>
        </w:rPr>
        <w:t xml:space="preserve">ορούν να καλύψουν και τις τρεις προϋποθέσεις, δηλαδή ωριμότητας, συμβατότητας, δυνατότητας άντλησης ιδιωτικών κεφαλαίων. </w:t>
      </w:r>
    </w:p>
    <w:p w14:paraId="7FEDC9A2"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Συνεπώς, η κριτική δεν είναι κυβερνητικά έργα. Η Κυβέρνηση στο συγκεκριμένο σχέδιο συντονίζει, διευκολύνει και προσπαθεί να ενοποιήσει</w:t>
      </w:r>
      <w:r>
        <w:rPr>
          <w:rFonts w:eastAsia="Times New Roman" w:cs="Times New Roman"/>
          <w:szCs w:val="24"/>
        </w:rPr>
        <w:t xml:space="preserve"> πρωτοβουλίες. Η αιχμή του δόρατος δεν είναι –επαναλαμβάνω- δημόσια έργα, γιατί ο μηχανισμός αυτός είναι μηχανισμός εγγυήσεων. </w:t>
      </w:r>
    </w:p>
    <w:p w14:paraId="7FEDC9A3"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Άρα, προσπαθήσαμε να φτάσουμε σε ένα σημείο με στόχο τα τέλη </w:t>
      </w:r>
      <w:r>
        <w:rPr>
          <w:rFonts w:eastAsia="Times New Roman" w:cs="Times New Roman"/>
          <w:szCs w:val="24"/>
        </w:rPr>
        <w:t xml:space="preserve">Μαρτίου </w:t>
      </w:r>
      <w:r>
        <w:rPr>
          <w:rFonts w:eastAsia="Times New Roman" w:cs="Times New Roman"/>
          <w:szCs w:val="24"/>
        </w:rPr>
        <w:t xml:space="preserve">του 2016. Επαναλαμβάνω ότι στις 31 </w:t>
      </w:r>
      <w:r>
        <w:rPr>
          <w:rFonts w:eastAsia="Times New Roman" w:cs="Times New Roman"/>
          <w:szCs w:val="24"/>
        </w:rPr>
        <w:lastRenderedPageBreak/>
        <w:t xml:space="preserve">Μαρτίου αναρτώνται στα </w:t>
      </w:r>
      <w:r>
        <w:rPr>
          <w:rFonts w:eastAsia="Times New Roman" w:cs="Times New Roman"/>
          <w:szCs w:val="24"/>
          <w:lang w:val="en-US"/>
        </w:rPr>
        <w:t>p</w:t>
      </w:r>
      <w:r>
        <w:rPr>
          <w:rFonts w:eastAsia="Times New Roman" w:cs="Times New Roman"/>
          <w:szCs w:val="24"/>
          <w:lang w:val="en-US"/>
        </w:rPr>
        <w:t>ortals</w:t>
      </w:r>
      <w:r>
        <w:rPr>
          <w:rFonts w:eastAsia="Times New Roman" w:cs="Times New Roman"/>
          <w:szCs w:val="24"/>
        </w:rPr>
        <w:t xml:space="preserve"> και αναζητούν ιδιωτική ή άλλη χρηματοδότηση τα έργα. </w:t>
      </w:r>
    </w:p>
    <w:p w14:paraId="7FEDC9A4"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Καταφέραμε να φτάσουμε στο σημείο να μπορούμε να στηρίξουμε τα σαράντα δύο έργα που αποτελούν τη βάση -ύψους 5,6 δισεκατομμυρίων- με τρόπο αξιόπιστο και αποτελεσματικό. Αυτή ήταν η δουλειά την οπ</w:t>
      </w:r>
      <w:r>
        <w:rPr>
          <w:rFonts w:eastAsia="Times New Roman" w:cs="Times New Roman"/>
          <w:szCs w:val="24"/>
        </w:rPr>
        <w:t>οία κάναμε τους τελευταίους πέντε μήνες.</w:t>
      </w:r>
    </w:p>
    <w:p w14:paraId="7FEDC9A5"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Τώρα, μπαίνω στο θέμα της κατάστασης των τραπεζών και γενικώς της δυστοκίας που πιθανόν να υπήρχε στη χρηματοδότηση. Είναι δεδομένο ότι το σχέδιο αυτό εφόσον προσφέρει εγγυήσεις, πρώτον, είναι απόλυτα ζωτικό για την</w:t>
      </w:r>
      <w:r>
        <w:rPr>
          <w:rFonts w:eastAsia="Times New Roman" w:cs="Times New Roman"/>
          <w:szCs w:val="24"/>
        </w:rPr>
        <w:t xml:space="preserve"> Ελλάδα –</w:t>
      </w:r>
      <w:r>
        <w:rPr>
          <w:rFonts w:eastAsia="Times New Roman" w:cs="Times New Roman"/>
          <w:szCs w:val="24"/>
        </w:rPr>
        <w:lastRenderedPageBreak/>
        <w:t xml:space="preserve">ένας λόγος παραπάνω- γιατί ο μηχανισμός εγγυήσεως που μειώνει δραματικά το «ρίσκο» και τα επιτόκια είναι το βασικό του πλεονέκτημα. Δεύτερον, προφανώς θέλει ένα ισχυρό τραπεζικό σύστημα, προκειμένου να αποτελεί τη βάση χρηματοδότησής του. </w:t>
      </w:r>
    </w:p>
    <w:p w14:paraId="7FEDC9A6"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Μπορούμ</w:t>
      </w:r>
      <w:r>
        <w:rPr>
          <w:rFonts w:eastAsia="Times New Roman" w:cs="Times New Roman"/>
          <w:szCs w:val="24"/>
        </w:rPr>
        <w:t>ε να κάνουμε μεγάλη συζήτηση για το τραπεζικό σύστημα, αλλά σας επαναλαμβάνω ότι, μετά τη συμφωνία του Αυγούστου, η ανακεφαλαιοποίηση των τραπεζών αποτελούσε κομβικό σημείο της πολιτικής της Κυβέρνησης. Έγινε και μάλιστα με επιτυχία γιατί χρειαστήκαμε μόλι</w:t>
      </w:r>
      <w:r>
        <w:rPr>
          <w:rFonts w:eastAsia="Times New Roman" w:cs="Times New Roman"/>
          <w:szCs w:val="24"/>
        </w:rPr>
        <w:t xml:space="preserve">ς πέντε και όχι είκοσι πέντε δισεκατομμύρια. Αυτό δημιουργεί ωρίμανση και σταθερότητα. </w:t>
      </w:r>
    </w:p>
    <w:p w14:paraId="7FEDC9A7"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 xml:space="preserve">Συνεπώς, η χρονική στιγμή κατά την οποία έχουμε από τη μια πλευρά σταθεροποιημένο τραπεζικό σύστημα και από την άλλη ώριμα έργα προς χρηματοδότηση, δημιουργεί τη βάση πάνω στην οποία το Γιούνγκερ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rPr>
        <w:t>πραγματικά μπορεί να αποτελέσει μηχανισμό υποβοήθησης τ</w:t>
      </w:r>
      <w:r>
        <w:rPr>
          <w:rFonts w:eastAsia="Times New Roman" w:cs="Times New Roman"/>
          <w:szCs w:val="24"/>
        </w:rPr>
        <w:t>ων ιδιωτικών επενδύσεων, ένταξης έργων τα οποία έχουν σημασία για τη χώρα. Και νομίζω ότι θα διευκολύνει -με πολύ μεγάλη επιτυχία- τον σκοπό τόσο του προγράμματος όσο και της δικής μας επιθυμίας να αξιοποιηθεί στον μέγιστο δυνατό βαθμό.</w:t>
      </w:r>
    </w:p>
    <w:p w14:paraId="7FEDC9A8"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Ευχαριστώ, κύριε Πρ</w:t>
      </w:r>
      <w:r>
        <w:rPr>
          <w:rFonts w:eastAsia="Times New Roman" w:cs="Times New Roman"/>
          <w:szCs w:val="24"/>
        </w:rPr>
        <w:t>όεδρε. Καταθέτω και για τα Πρακτικά τον κατάλογο των έργων.</w:t>
      </w:r>
    </w:p>
    <w:p w14:paraId="7FEDC9A9"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Υπουργός Οικονομίας, Ανάπτυξης και Τουρισμού κ. Γεώργιος Σταθάκης καταθέτει για τα Πρακτικά τον προαναφερθέντα κατάλογο, ο οποίος βρίσκεται στο </w:t>
      </w:r>
      <w:r>
        <w:rPr>
          <w:rFonts w:eastAsia="Times New Roman" w:cs="Times New Roman"/>
          <w:szCs w:val="24"/>
        </w:rPr>
        <w:t xml:space="preserve">αρχείο </w:t>
      </w:r>
      <w:r>
        <w:rPr>
          <w:rFonts w:eastAsia="Times New Roman" w:cs="Times New Roman"/>
          <w:szCs w:val="24"/>
        </w:rPr>
        <w:t>του Τμήματος Γραμματείας τ</w:t>
      </w:r>
      <w:r>
        <w:rPr>
          <w:rFonts w:eastAsia="Times New Roman" w:cs="Times New Roman"/>
          <w:szCs w:val="24"/>
        </w:rPr>
        <w:t>ης Διεύθυνσης Στενογραφίας και Πρακτικών της Βουλής)</w:t>
      </w:r>
    </w:p>
    <w:p w14:paraId="7FEDC9AA"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κύριο Υπουργό.</w:t>
      </w:r>
    </w:p>
    <w:p w14:paraId="7FEDC9AB"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ο Αρχηγός της Αξιωματικής Αντιπολίτευσης και Πρόεδρος της Κοινοβου</w:t>
      </w:r>
      <w:r>
        <w:rPr>
          <w:rFonts w:eastAsia="Times New Roman" w:cs="Times New Roman"/>
          <w:szCs w:val="24"/>
        </w:rPr>
        <w:t>λευτικής Ομάδας της Νέας Δη</w:t>
      </w:r>
      <w:r>
        <w:rPr>
          <w:rFonts w:eastAsia="Times New Roman" w:cs="Times New Roman"/>
          <w:szCs w:val="24"/>
        </w:rPr>
        <w:lastRenderedPageBreak/>
        <w:t xml:space="preserve">μοκρατίας κ. Κυριάκος Μητσοτάκης και οι Βουλευτές του κόμματός του, κατέθεσαν πρόταση για σύσταση Εξεταστικής Επιτροπής, σχετικά με τη διερεύνηση των αιτιών επιβολής τραπεζικής αργίας και κεφαλαιακών περιορισμών, υπογραφής του </w:t>
      </w:r>
      <w:r>
        <w:rPr>
          <w:rFonts w:eastAsia="Times New Roman" w:cs="Times New Roman"/>
          <w:szCs w:val="24"/>
        </w:rPr>
        <w:t>3</w:t>
      </w:r>
      <w:r>
        <w:rPr>
          <w:rFonts w:eastAsia="Times New Roman" w:cs="Times New Roman"/>
          <w:szCs w:val="24"/>
          <w:vertAlign w:val="superscript"/>
        </w:rPr>
        <w:t>ο</w:t>
      </w:r>
      <w:r>
        <w:rPr>
          <w:rFonts w:eastAsia="Times New Roman" w:cs="Times New Roman"/>
          <w:szCs w:val="24"/>
          <w:vertAlign w:val="superscript"/>
        </w:rPr>
        <w:t xml:space="preserve">υ </w:t>
      </w:r>
      <w:r>
        <w:rPr>
          <w:rFonts w:eastAsia="Times New Roman" w:cs="Times New Roman"/>
          <w:szCs w:val="24"/>
        </w:rPr>
        <w:t xml:space="preserve"> μνημονίου</w:t>
      </w:r>
      <w:r>
        <w:rPr>
          <w:rFonts w:eastAsia="Times New Roman" w:cs="Times New Roman"/>
          <w:szCs w:val="24"/>
        </w:rPr>
        <w:t xml:space="preserve"> και ανάγκη νέας ανακεφαλαιοποίησης των πιστωτικών ιδρυμάτων, σύμφωνα με τα άρθρα 68 παρ</w:t>
      </w:r>
      <w:r>
        <w:rPr>
          <w:rFonts w:eastAsia="Times New Roman" w:cs="Times New Roman"/>
          <w:szCs w:val="24"/>
        </w:rPr>
        <w:t xml:space="preserve">άγραφος </w:t>
      </w:r>
      <w:r>
        <w:rPr>
          <w:rFonts w:eastAsia="Times New Roman" w:cs="Times New Roman"/>
          <w:szCs w:val="24"/>
        </w:rPr>
        <w:t xml:space="preserve">2 του Συντάγματος και 144 επ. του Κανονισμού της Βουλής. </w:t>
      </w:r>
    </w:p>
    <w:p w14:paraId="7FEDC9AC"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Η πρόταση αυτή θα καταχωριστεί στα Πρακτικά της σημερινής συνεδρίασης, θα τυπωθεί και θα </w:t>
      </w:r>
      <w:r>
        <w:rPr>
          <w:rFonts w:eastAsia="Times New Roman" w:cs="Times New Roman"/>
          <w:szCs w:val="24"/>
        </w:rPr>
        <w:t>διανεμηθεί στους κυρίους Βουλευτές, όπως προβλέπει ο Κανονισμός.</w:t>
      </w:r>
    </w:p>
    <w:p w14:paraId="7FEDC9AD"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κατατίθεται για τα Πρακτικά η προαναφερθείσα πρόταση, η οποία έχει ως εξής:</w:t>
      </w:r>
    </w:p>
    <w:p w14:paraId="7FEDC9AE" w14:textId="77777777" w:rsidR="004627CB" w:rsidRDefault="00EE6EC7">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14:paraId="7FEDC9AF" w14:textId="77777777" w:rsidR="004627CB" w:rsidRDefault="00EE6EC7">
      <w:pPr>
        <w:spacing w:line="600" w:lineRule="auto"/>
        <w:ind w:firstLine="720"/>
        <w:jc w:val="center"/>
        <w:rPr>
          <w:rFonts w:eastAsia="Times New Roman" w:cs="Times New Roman"/>
          <w:szCs w:val="24"/>
        </w:rPr>
      </w:pPr>
      <w:r>
        <w:rPr>
          <w:rFonts w:eastAsia="Times New Roman" w:cs="Times New Roman"/>
          <w:szCs w:val="24"/>
        </w:rPr>
        <w:t>(Να καταχωριστούν οι σελ. 43 – 47)</w:t>
      </w:r>
    </w:p>
    <w:p w14:paraId="7FEDC9B0" w14:textId="77777777" w:rsidR="004627CB" w:rsidRDefault="00EE6EC7">
      <w:pPr>
        <w:spacing w:line="600" w:lineRule="auto"/>
        <w:ind w:firstLine="720"/>
        <w:jc w:val="center"/>
        <w:rPr>
          <w:rFonts w:eastAsia="Times New Roman" w:cs="Times New Roman"/>
          <w:szCs w:val="24"/>
        </w:rPr>
      </w:pPr>
      <w:r>
        <w:rPr>
          <w:rFonts w:eastAsia="Times New Roman" w:cs="Times New Roman"/>
          <w:color w:val="FF0000"/>
          <w:szCs w:val="24"/>
        </w:rPr>
        <w:t>(ΑΛΛΑΓΗ ΣΕΛΙΔΑΣ)</w:t>
      </w:r>
    </w:p>
    <w:p w14:paraId="7FEDC9B1"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w:t>
      </w:r>
      <w:r>
        <w:rPr>
          <w:rFonts w:eastAsia="Times New Roman" w:cs="Times New Roman"/>
          <w:b/>
          <w:szCs w:val="24"/>
        </w:rPr>
        <w:t>ης):</w:t>
      </w:r>
      <w:r>
        <w:rPr>
          <w:rFonts w:eastAsia="Times New Roman" w:cs="Times New Roman"/>
          <w:szCs w:val="24"/>
        </w:rPr>
        <w:t xml:space="preserve"> Η πέμπτη με αριθμό 703/28-3-2016 επίκαιρη ερώτηση πρώτου κύκλου της Βουλευτού Β΄ Θεσσαλονίκης του Ποταμιού </w:t>
      </w:r>
      <w:r>
        <w:rPr>
          <w:rFonts w:eastAsia="Times New Roman" w:cs="Times New Roman"/>
          <w:szCs w:val="24"/>
        </w:rPr>
        <w:t xml:space="preserve">κ. </w:t>
      </w:r>
      <w:r>
        <w:rPr>
          <w:rFonts w:eastAsia="Times New Roman" w:cs="Times New Roman"/>
          <w:bCs/>
          <w:szCs w:val="24"/>
        </w:rPr>
        <w:t>Αικατερίνης Μάρκου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szCs w:val="24"/>
        </w:rPr>
        <w:t xml:space="preserve"> σχετικά με τα προβλήματα του νοσοκομείου «Παπαγεωργίου», δεν </w:t>
      </w:r>
      <w:r>
        <w:rPr>
          <w:rFonts w:eastAsia="Times New Roman" w:cs="Times New Roman"/>
          <w:szCs w:val="24"/>
        </w:rPr>
        <w:t xml:space="preserve">συζητείται </w:t>
      </w:r>
      <w:r>
        <w:rPr>
          <w:rFonts w:eastAsia="Times New Roman" w:cs="Times New Roman"/>
          <w:szCs w:val="24"/>
        </w:rPr>
        <w:t>λόγω κωλύματος του κυρίου</w:t>
      </w:r>
      <w:r>
        <w:rPr>
          <w:rFonts w:eastAsia="Times New Roman" w:cs="Times New Roman"/>
          <w:szCs w:val="24"/>
        </w:rPr>
        <w:t xml:space="preserve"> Υπουργού.</w:t>
      </w:r>
    </w:p>
    <w:p w14:paraId="7FEDC9B2"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 xml:space="preserve">Η τέταρτη με αριθμό 675/17-3-2016 επίκαιρη ερώτηση δεύτερου κύκλου του Βουλευτή Δωδεκανήσου της Νέας Δημοκρατίας κ. </w:t>
      </w:r>
      <w:r>
        <w:rPr>
          <w:rFonts w:eastAsia="Times New Roman" w:cs="Times New Roman"/>
          <w:bCs/>
          <w:szCs w:val="24"/>
        </w:rPr>
        <w:t>Εμμανουήλ Κόνσολα</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την υποστελέχωση του Γενικού Νοσοκομείου Ρόδου και τα προβλήματα λειτουργία</w:t>
      </w:r>
      <w:r>
        <w:rPr>
          <w:rFonts w:eastAsia="Times New Roman" w:cs="Times New Roman"/>
          <w:szCs w:val="24"/>
        </w:rPr>
        <w:t xml:space="preserve">ς σε νευραλγικούς τομείς, δεν </w:t>
      </w:r>
      <w:r>
        <w:rPr>
          <w:rFonts w:eastAsia="Times New Roman" w:cs="Times New Roman"/>
          <w:szCs w:val="24"/>
        </w:rPr>
        <w:t xml:space="preserve">συζητείται </w:t>
      </w:r>
      <w:r>
        <w:rPr>
          <w:rFonts w:eastAsia="Times New Roman" w:cs="Times New Roman"/>
          <w:szCs w:val="24"/>
        </w:rPr>
        <w:t>λόγω κωλύματος του κυρίου Υπουργού.</w:t>
      </w:r>
    </w:p>
    <w:p w14:paraId="7FEDC9B3"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Η δέκατη με αριθμό 606/1-3-2016 επίκαιρη ερώτηση δεύτερου κύκλου του Βουλευτή Έβρου της Νέας Δημοκρατίας κ. </w:t>
      </w:r>
      <w:r>
        <w:rPr>
          <w:rFonts w:eastAsia="Times New Roman" w:cs="Times New Roman"/>
          <w:bCs/>
          <w:szCs w:val="24"/>
        </w:rPr>
        <w:t>Αναστασίου Δημοσχάκη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την ανάγκη άμε</w:t>
      </w:r>
      <w:r>
        <w:rPr>
          <w:rFonts w:eastAsia="Times New Roman" w:cs="Times New Roman"/>
          <w:szCs w:val="24"/>
        </w:rPr>
        <w:t xml:space="preserve">σης στελέχωσης της ακτινοδιαγνωστικής κλινικής του Νοσοκομείου Ξάνθης, δεν </w:t>
      </w:r>
      <w:r>
        <w:rPr>
          <w:rFonts w:eastAsia="Times New Roman" w:cs="Times New Roman"/>
          <w:szCs w:val="24"/>
        </w:rPr>
        <w:t xml:space="preserve">συζητείται </w:t>
      </w:r>
      <w:r>
        <w:rPr>
          <w:rFonts w:eastAsia="Times New Roman" w:cs="Times New Roman"/>
          <w:szCs w:val="24"/>
        </w:rPr>
        <w:t>λόγω κωλύματος του κυρίου Υπουργού.</w:t>
      </w:r>
    </w:p>
    <w:p w14:paraId="7FEDC9B4"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 xml:space="preserve">Η δέκατη τέταρτη με αριθμό 621/7-3-2016 επίκαιρη ερώτηση δεύτερου κύκλου της Βουλευτού Ηλείας του Συνασπισμού Ριζοσπαστικής Αριστεράς </w:t>
      </w:r>
      <w:r>
        <w:rPr>
          <w:rFonts w:eastAsia="Times New Roman" w:cs="Times New Roman"/>
          <w:szCs w:val="24"/>
        </w:rPr>
        <w:t xml:space="preserve">κ. </w:t>
      </w:r>
      <w:r>
        <w:rPr>
          <w:rFonts w:eastAsia="Times New Roman" w:cs="Times New Roman"/>
          <w:bCs/>
          <w:szCs w:val="24"/>
        </w:rPr>
        <w:t>Ευσταθίας (Έφης) Γεωργοπούλου - Σαλτάρη</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σχετικά με το έργο της κατασκευής της νέας πτέρυγας του νοσοκομείου της Αμαλιάδας, δεν </w:t>
      </w:r>
      <w:r>
        <w:rPr>
          <w:rFonts w:eastAsia="Times New Roman" w:cs="Times New Roman"/>
          <w:szCs w:val="24"/>
        </w:rPr>
        <w:t xml:space="preserve">συζητείται </w:t>
      </w:r>
      <w:r>
        <w:rPr>
          <w:rFonts w:eastAsia="Times New Roman" w:cs="Times New Roman"/>
          <w:szCs w:val="24"/>
        </w:rPr>
        <w:t>λόγω κωλύματος του κυρίου Υπουργού.</w:t>
      </w:r>
    </w:p>
    <w:p w14:paraId="7FEDC9B5"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Η δέκατη όγδοη με αριθμό 686/21-3-2016 επίκαιρη ερώτησ</w:t>
      </w:r>
      <w:r>
        <w:rPr>
          <w:rFonts w:eastAsia="Times New Roman" w:cs="Times New Roman"/>
          <w:szCs w:val="24"/>
        </w:rPr>
        <w:t xml:space="preserve">η δεύτερου κύκλου του ΣΤ΄ Αντιπροέδρου της Βουλής και Βουλευτή Δωδεκανήσου της Δημοκρατικής Συμπαράταξης ΠΑΣΟΚ – ΔΗΜΑΡ κ. </w:t>
      </w:r>
      <w:r>
        <w:rPr>
          <w:rFonts w:eastAsia="Times New Roman" w:cs="Times New Roman"/>
          <w:bCs/>
          <w:szCs w:val="24"/>
        </w:rPr>
        <w:t>Δημητρίου Κρεμαστινού</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τα προβλήματα του Τμήματος Επειγόντων </w:t>
      </w:r>
      <w:r>
        <w:rPr>
          <w:rFonts w:eastAsia="Times New Roman" w:cs="Times New Roman"/>
          <w:szCs w:val="24"/>
        </w:rPr>
        <w:lastRenderedPageBreak/>
        <w:t xml:space="preserve">Περιστατικών του Νοσοκομείου Ρόδου, δεν </w:t>
      </w:r>
      <w:r>
        <w:rPr>
          <w:rFonts w:eastAsia="Times New Roman" w:cs="Times New Roman"/>
          <w:szCs w:val="24"/>
        </w:rPr>
        <w:t xml:space="preserve">συζητείται </w:t>
      </w:r>
      <w:r>
        <w:rPr>
          <w:rFonts w:eastAsia="Times New Roman" w:cs="Times New Roman"/>
          <w:szCs w:val="24"/>
        </w:rPr>
        <w:t>λόγω κωλύματος του κυρίου Υπουργού.</w:t>
      </w:r>
    </w:p>
    <w:p w14:paraId="7FEDC9B6"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Η εικοστή πρώτη με αριθμό 625/7-3-2016 επίκαιρη ερώτηση δεύτερου κύκλου του Βουλευτή Λέσβου του Κομμουνιστικού Κόμματος</w:t>
      </w:r>
      <w:r>
        <w:rPr>
          <w:rFonts w:eastAsia="Times New Roman" w:cs="Times New Roman"/>
          <w:szCs w:val="24"/>
        </w:rPr>
        <w:t xml:space="preserve">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Σταύρου Τάσσου</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τις ελλείψεις στο Νοσοκομείο και γενικότερα στο δημόσιο τομέα υγείας στη Λέσβο</w:t>
      </w:r>
      <w:r>
        <w:rPr>
          <w:rFonts w:eastAsia="Times New Roman" w:cs="Times New Roman"/>
          <w:szCs w:val="24"/>
        </w:rPr>
        <w:t>,</w:t>
      </w:r>
      <w:r>
        <w:rPr>
          <w:rFonts w:eastAsia="Times New Roman" w:cs="Times New Roman"/>
          <w:szCs w:val="24"/>
        </w:rPr>
        <w:t xml:space="preserve"> δεν συζητείται λόγω κωλύματος του κυρίου Υπουργού.</w:t>
      </w:r>
    </w:p>
    <w:p w14:paraId="7FEDC9B7"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Η πρώτη με αριθμό 2921/5-2-2016 ερώτηση των αναφορών-ερωτήσεων</w:t>
      </w:r>
      <w:r>
        <w:rPr>
          <w:rFonts w:eastAsia="Times New Roman" w:cs="Times New Roman"/>
          <w:szCs w:val="24"/>
        </w:rPr>
        <w:t xml:space="preserve"> της Βουλευτού Αττικής της Δημοκρατικής Συ</w:t>
      </w:r>
      <w:r>
        <w:rPr>
          <w:rFonts w:eastAsia="Times New Roman" w:cs="Times New Roman"/>
          <w:szCs w:val="24"/>
        </w:rPr>
        <w:lastRenderedPageBreak/>
        <w:t>μπαράταξης ΠΑΣΟΚ-ΔΗΜΑΡ</w:t>
      </w:r>
      <w:r>
        <w:rPr>
          <w:rFonts w:eastAsia="Times New Roman" w:cs="Times New Roman"/>
          <w:szCs w:val="24"/>
        </w:rPr>
        <w:t xml:space="preserve"> </w:t>
      </w:r>
      <w:r>
        <w:rPr>
          <w:rFonts w:eastAsia="Times New Roman" w:cs="Times New Roman"/>
          <w:szCs w:val="24"/>
        </w:rPr>
        <w:t>κ</w:t>
      </w:r>
      <w:r>
        <w:rPr>
          <w:rFonts w:eastAsia="Times New Roman" w:cs="Times New Roman"/>
          <w:szCs w:val="24"/>
        </w:rPr>
        <w:t>.</w:t>
      </w:r>
      <w:r>
        <w:rPr>
          <w:rFonts w:eastAsia="Times New Roman" w:cs="Times New Roman"/>
          <w:b/>
          <w:bCs/>
          <w:szCs w:val="24"/>
        </w:rPr>
        <w:t xml:space="preserve"> </w:t>
      </w:r>
      <w:r>
        <w:rPr>
          <w:rFonts w:eastAsia="Times New Roman" w:cs="Times New Roman"/>
          <w:bCs/>
          <w:szCs w:val="24"/>
        </w:rPr>
        <w:t>Παρασκευής</w:t>
      </w:r>
      <w:r>
        <w:rPr>
          <w:rFonts w:eastAsia="Times New Roman" w:cs="Times New Roman"/>
          <w:b/>
          <w:szCs w:val="24"/>
        </w:rPr>
        <w:t xml:space="preserve"> </w:t>
      </w:r>
      <w:r>
        <w:rPr>
          <w:rFonts w:eastAsia="Times New Roman" w:cs="Times New Roman"/>
          <w:bCs/>
          <w:szCs w:val="24"/>
        </w:rPr>
        <w:t xml:space="preserve">Χριστοφιλοπούλου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Υγείας,</w:t>
      </w:r>
      <w:r>
        <w:rPr>
          <w:rFonts w:eastAsia="Times New Roman" w:cs="Times New Roman"/>
          <w:szCs w:val="24"/>
        </w:rPr>
        <w:t xml:space="preserve"> </w:t>
      </w:r>
      <w:r>
        <w:rPr>
          <w:rFonts w:eastAsia="Times New Roman" w:cs="Times New Roman"/>
          <w:szCs w:val="24"/>
        </w:rPr>
        <w:t xml:space="preserve"> σχετικά με την εγκατάσταση ασθενοφόρου του ΕΚΑΒ στο Κέντρο Υγείας Ραφήνας</w:t>
      </w:r>
      <w:r>
        <w:rPr>
          <w:rFonts w:eastAsia="Times New Roman" w:cs="Times New Roman"/>
          <w:szCs w:val="24"/>
        </w:rPr>
        <w:t>,</w:t>
      </w:r>
      <w:r>
        <w:rPr>
          <w:rFonts w:eastAsia="Times New Roman" w:cs="Times New Roman"/>
          <w:szCs w:val="24"/>
        </w:rPr>
        <w:t xml:space="preserve"> δεν συζητείται λόγω κωλύματος του κυρίου Υπουργού.</w:t>
      </w:r>
    </w:p>
    <w:p w14:paraId="7FEDC9B8"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Θα συζητ</w:t>
      </w:r>
      <w:r>
        <w:rPr>
          <w:rFonts w:eastAsia="Times New Roman" w:cs="Times New Roman"/>
          <w:szCs w:val="24"/>
        </w:rPr>
        <w:t xml:space="preserve">ηθεί τώρα η πρώτη με αριθμό 705/28-3-2016 επίκαιρη ερώτηση πρώτου κύκλου του Βουλευτή Γρεβενών του Συνασπισμού Ριζοσπαστικής Αριστεράς κ. </w:t>
      </w:r>
      <w:r>
        <w:rPr>
          <w:rFonts w:eastAsia="Times New Roman" w:cs="Times New Roman"/>
          <w:bCs/>
          <w:szCs w:val="24"/>
        </w:rPr>
        <w:t>Χρήστου Μπγιάλα</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Αγροτικής Ανάπτυξης και Τροφίμων,</w:t>
      </w:r>
      <w:r>
        <w:rPr>
          <w:rFonts w:eastAsia="Times New Roman" w:cs="Times New Roman"/>
          <w:szCs w:val="24"/>
        </w:rPr>
        <w:t xml:space="preserve"> σχετικά με την αδειοδότηση των πρόχειρων καταλυμάτω</w:t>
      </w:r>
      <w:r>
        <w:rPr>
          <w:rFonts w:eastAsia="Times New Roman" w:cs="Times New Roman"/>
          <w:szCs w:val="24"/>
        </w:rPr>
        <w:t>ν των κτηνοτροφικών εγκαταστάσεων στο Νομό Γρεβενών.</w:t>
      </w:r>
    </w:p>
    <w:p w14:paraId="7FEDC9B9"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Θα απαντήσει ο Υπουργός Αγροτικής Ανάπτυξης και Τροφίμων κ. Ευάγγελος Αποστόλου.</w:t>
      </w:r>
    </w:p>
    <w:p w14:paraId="7FEDC9BA"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Κύριε Μπγιάλα, έχετε το</w:t>
      </w:r>
      <w:r>
        <w:rPr>
          <w:rFonts w:eastAsia="Times New Roman" w:cs="Times New Roman"/>
          <w:szCs w:val="24"/>
        </w:rPr>
        <w:t>ν</w:t>
      </w:r>
      <w:r>
        <w:rPr>
          <w:rFonts w:eastAsia="Times New Roman" w:cs="Times New Roman"/>
          <w:szCs w:val="24"/>
        </w:rPr>
        <w:t xml:space="preserve"> λόγο.</w:t>
      </w:r>
    </w:p>
    <w:p w14:paraId="7FEDC9BB"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ΧΡΗΣΤΟΣ ΜΠΓΙΑΛΑΣ: </w:t>
      </w:r>
      <w:r>
        <w:rPr>
          <w:rFonts w:eastAsia="Times New Roman" w:cs="Times New Roman"/>
          <w:szCs w:val="24"/>
        </w:rPr>
        <w:t>Ευχαριστώ, κύριε Πρόεδρε.</w:t>
      </w:r>
    </w:p>
    <w:p w14:paraId="7FEDC9BC"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Κύριε Υπουργέ, ένα σημαντικό και ζωτικής σημασί</w:t>
      </w:r>
      <w:r>
        <w:rPr>
          <w:rFonts w:eastAsia="Times New Roman" w:cs="Times New Roman"/>
          <w:szCs w:val="24"/>
        </w:rPr>
        <w:t xml:space="preserve">ας πρόβλημα, το οποίο έχει ανακύψει στην κτηνοτροφική κοινότητα όλης της χώρας και όχι μόνο του </w:t>
      </w:r>
      <w:r>
        <w:rPr>
          <w:rFonts w:eastAsia="Times New Roman" w:cs="Times New Roman"/>
          <w:szCs w:val="24"/>
        </w:rPr>
        <w:t>ν</w:t>
      </w:r>
      <w:r>
        <w:rPr>
          <w:rFonts w:eastAsia="Times New Roman" w:cs="Times New Roman"/>
          <w:szCs w:val="24"/>
        </w:rPr>
        <w:t>ομού μας, είναι η διευκρινιστική εγκύκλιος, η οποία ήρθε για το</w:t>
      </w:r>
      <w:r>
        <w:rPr>
          <w:rFonts w:eastAsia="Times New Roman" w:cs="Times New Roman"/>
          <w:szCs w:val="24"/>
        </w:rPr>
        <w:t>ν</w:t>
      </w:r>
      <w:r>
        <w:rPr>
          <w:rFonts w:eastAsia="Times New Roman" w:cs="Times New Roman"/>
          <w:szCs w:val="24"/>
        </w:rPr>
        <w:t xml:space="preserve"> ν.4056/2012 και αφορά τα πρόχειρα καταλύματα.</w:t>
      </w:r>
    </w:p>
    <w:p w14:paraId="7FEDC9BD"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Ο ν.4056</w:t>
      </w:r>
      <w:r>
        <w:rPr>
          <w:rFonts w:eastAsia="Times New Roman" w:cs="Times New Roman"/>
          <w:szCs w:val="24"/>
        </w:rPr>
        <w:t>/2012</w:t>
      </w:r>
      <w:r>
        <w:rPr>
          <w:rFonts w:eastAsia="Times New Roman" w:cs="Times New Roman"/>
          <w:szCs w:val="24"/>
        </w:rPr>
        <w:t xml:space="preserve"> ορίζει ότι οι κτηνοτροφικές εγκατα</w:t>
      </w:r>
      <w:r>
        <w:rPr>
          <w:rFonts w:eastAsia="Times New Roman" w:cs="Times New Roman"/>
          <w:szCs w:val="24"/>
        </w:rPr>
        <w:t>στάσεις κατατάσσονται</w:t>
      </w:r>
      <w:r>
        <w:rPr>
          <w:rFonts w:eastAsia="Times New Roman" w:cs="Times New Roman"/>
          <w:szCs w:val="24"/>
        </w:rPr>
        <w:t>,</w:t>
      </w:r>
      <w:r>
        <w:rPr>
          <w:rFonts w:eastAsia="Times New Roman" w:cs="Times New Roman"/>
          <w:szCs w:val="24"/>
        </w:rPr>
        <w:t xml:space="preserve"> ανάλογα με το είδος της κατασκευής και τη </w:t>
      </w:r>
      <w:r>
        <w:rPr>
          <w:rFonts w:eastAsia="Times New Roman" w:cs="Times New Roman"/>
          <w:szCs w:val="24"/>
        </w:rPr>
        <w:lastRenderedPageBreak/>
        <w:t xml:space="preserve">μορφή </w:t>
      </w:r>
      <w:r>
        <w:rPr>
          <w:rFonts w:eastAsia="Times New Roman" w:cs="Times New Roman"/>
          <w:szCs w:val="24"/>
        </w:rPr>
        <w:t>τους,</w:t>
      </w:r>
      <w:r>
        <w:rPr>
          <w:rFonts w:eastAsia="Times New Roman" w:cs="Times New Roman"/>
          <w:szCs w:val="24"/>
        </w:rPr>
        <w:t xml:space="preserve"> στις ακόλουθες κατηγορίες: Κατηγορία πρώτη, πρόχειρα καταλύματα ζώων για τα οποία δεν απαιτείται η έκδοση οικοδομικής άδειας. Ο ίδιος νόμος, στο άρθρο 1 παράγραφος 2, αναφέρει ότι</w:t>
      </w:r>
      <w:r>
        <w:rPr>
          <w:rFonts w:eastAsia="Times New Roman" w:cs="Times New Roman"/>
          <w:szCs w:val="24"/>
        </w:rPr>
        <w:t xml:space="preserve"> πρόχειρα καταλύματα ζώων είναι οι κτηνοτροφικές εγκαταστάσεις, οι οποίες αποτελούνται από υλικά, όπως πέτρες ή τσιμεντόλιθοι ή ξύλα ή κλαδιά ή λαμαρίνες ή συνδυασμός αυτών και εξυπηρετούν εκτατικής μορφής κτηνοτροφία ή μετακινούμενους κτηνοτρόφους.</w:t>
      </w:r>
    </w:p>
    <w:p w14:paraId="7FEDC9BE"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Σε αντ</w:t>
      </w:r>
      <w:r>
        <w:rPr>
          <w:rFonts w:eastAsia="Times New Roman" w:cs="Times New Roman"/>
          <w:szCs w:val="24"/>
        </w:rPr>
        <w:t xml:space="preserve">ίθεση με αυτό το άρθρο του νόμου έρχεται η διευκρινιστική εγκύκλιος του ν.4056/2012, ΦΕΚ 52Α, με αριθμό πρωτοκόλλου 1464/67426/13-6-2012, που διευκρινίζει τα εξής: «Με τον όρο πρόχειρα καταλύματα νοούνται οι κατασκευές οι </w:t>
      </w:r>
      <w:r>
        <w:rPr>
          <w:rFonts w:eastAsia="Times New Roman" w:cs="Times New Roman"/>
          <w:szCs w:val="24"/>
        </w:rPr>
        <w:lastRenderedPageBreak/>
        <w:t>οποίες δεν έχουν φέροντα δομικό σκ</w:t>
      </w:r>
      <w:r>
        <w:rPr>
          <w:rFonts w:eastAsia="Times New Roman" w:cs="Times New Roman"/>
          <w:szCs w:val="24"/>
        </w:rPr>
        <w:t>ελετό από οπλισμένο σκυρόδεμα ή δομικό χάλυβα ή δομική ξυλεία, είναι κατασκευασμένες από υλικά, όπως πέτρες, τσιμεντόλιθοι, ξύλα, κλαδιά, λαμαρίνες ή συνδυασμός αυτών, εξυπηρετούν τις ανάγκες εκτακτικής μορφής κτηνοτροφίας ή μετακινούμενους κτηνοτρόφους, μ</w:t>
      </w:r>
      <w:r>
        <w:rPr>
          <w:rFonts w:eastAsia="Times New Roman" w:cs="Times New Roman"/>
          <w:szCs w:val="24"/>
        </w:rPr>
        <w:t xml:space="preserve">πορούν εύκολα να αποσυναρμολογηθούν και να απομακρυνθούν από το σημείο λειτουργίας της κτηνοτροφικής εγκατάστασης, δεν διαθέτουν συστήματα χειρισμού υγρών αποβλήτων». </w:t>
      </w:r>
    </w:p>
    <w:p w14:paraId="7FEDC9BF"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Αυτή είναι η εγκύκλιος, η οποία ξεκαθαρίζει τον όρο «δομική ξυλεία» και δημιουργεί το εξ</w:t>
      </w:r>
      <w:r>
        <w:rPr>
          <w:rFonts w:eastAsia="Times New Roman" w:cs="Times New Roman"/>
          <w:szCs w:val="24"/>
        </w:rPr>
        <w:t xml:space="preserve">ής πρόβλημα: Εάν στα πρόχειρα καταλύματα δεν χρησιμοποιήσουν δομική ξυλεία, τότε τι είδους ξυλεία θα χρησιμοποιηθεί; Εφόσον οι αποφλοιωμένοι </w:t>
      </w:r>
      <w:r>
        <w:rPr>
          <w:rFonts w:eastAsia="Times New Roman" w:cs="Times New Roman"/>
          <w:szCs w:val="24"/>
        </w:rPr>
        <w:lastRenderedPageBreak/>
        <w:t>κορμοί των δένδρων, ακόμη και οι αποσυρόμενες κολώνες της ΔΕΗ ή του ΟΤΕ που κυκλοφορούν στο εμπόριο θεωρούνται δομι</w:t>
      </w:r>
      <w:r>
        <w:rPr>
          <w:rFonts w:eastAsia="Times New Roman" w:cs="Times New Roman"/>
          <w:szCs w:val="24"/>
        </w:rPr>
        <w:t>κή ξυλεία, αυτό σημαίνει δηλαδή ότι ένας κτηνοτρόφος, για να έχει ένα πρόχειρο κατάλυμα και να εξαιρείται της έκδοσης οικοδομικής άδειας, θα πρέπει η ξυλεία η οποία θα χρησιμοποιήσει να είναι κορμοί δέντρων από παρακείμενο δάσος, κάτι το οποίο αντίκειται σ</w:t>
      </w:r>
      <w:r>
        <w:rPr>
          <w:rFonts w:eastAsia="Times New Roman" w:cs="Times New Roman"/>
          <w:szCs w:val="24"/>
        </w:rPr>
        <w:t xml:space="preserve">τη δασική νομοθεσία. </w:t>
      </w:r>
    </w:p>
    <w:p w14:paraId="7FEDC9C0"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Συνεπώς, η διευκρινιστική εγκύκλιος δημιούργησε το πρόβλημα και έρχεται σε αντιδιαστολή με το ίδιο το πνεύμα και το γράμμα του νόμου. Γι’ αυτό, λοιπόν, ερωτάστε, κύριε Υπουργέ, και πιστεύω ότι θα δώσετε άμεση λύση με την ευαισθησία </w:t>
      </w:r>
      <w:r>
        <w:rPr>
          <w:rFonts w:eastAsia="Times New Roman" w:cs="Times New Roman"/>
          <w:szCs w:val="24"/>
        </w:rPr>
        <w:t xml:space="preserve">που </w:t>
      </w:r>
      <w:r>
        <w:rPr>
          <w:rFonts w:eastAsia="Times New Roman" w:cs="Times New Roman"/>
          <w:szCs w:val="24"/>
        </w:rPr>
        <w:lastRenderedPageBreak/>
        <w:t>γνωρίζω ότι σας διακατέχει για τα προβλήματα του κτηνοτροφικού και γεωργικού κόσμου: Τι ενέργειες θα κάνετε, για να εξαιρεθεί αυτός ο όρος και να δοθεί έτσι λύση σ’ ένα πρόβλημα το οποίο επείγει και είναι πραγματικά επίκαιρο, μιας και στις 12-9-2016 λή</w:t>
      </w:r>
      <w:r>
        <w:rPr>
          <w:rFonts w:eastAsia="Times New Roman" w:cs="Times New Roman"/>
          <w:szCs w:val="24"/>
        </w:rPr>
        <w:t>γει η προθεσμία της έκδοσης άδειας, προθεσμία την οποία δώσαμε με το ν.4351/2015; Πιστεύω ότι η λύση θα είναι άμεση, για να μπορέσουν έτσι οι κτηνοτρόφοι να εκδώσουν τις απαραίτητες άδειες λειτουργίας που ο νόμος ορίζει.</w:t>
      </w:r>
    </w:p>
    <w:p w14:paraId="7FEDC9C1"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Ευχαριστώ.</w:t>
      </w:r>
    </w:p>
    <w:p w14:paraId="7FEDC9C2"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r>
        <w:rPr>
          <w:rFonts w:eastAsia="Times New Roman" w:cs="Times New Roman"/>
          <w:b/>
          <w:szCs w:val="24"/>
        </w:rPr>
        <w:t>Λαμπρούλης):</w:t>
      </w:r>
      <w:r>
        <w:rPr>
          <w:rFonts w:eastAsia="Times New Roman" w:cs="Times New Roman"/>
          <w:szCs w:val="24"/>
        </w:rPr>
        <w:t xml:space="preserve"> Ευχαριστούμε τον κ. Μπγιάλα.</w:t>
      </w:r>
    </w:p>
    <w:p w14:paraId="7FEDC9C3"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Ο κύριος Υπουργός έχει το</w:t>
      </w:r>
      <w:r>
        <w:rPr>
          <w:rFonts w:eastAsia="Times New Roman" w:cs="Times New Roman"/>
          <w:szCs w:val="24"/>
        </w:rPr>
        <w:t>ν</w:t>
      </w:r>
      <w:r>
        <w:rPr>
          <w:rFonts w:eastAsia="Times New Roman" w:cs="Times New Roman"/>
          <w:szCs w:val="24"/>
        </w:rPr>
        <w:t xml:space="preserve"> λόγο.</w:t>
      </w:r>
    </w:p>
    <w:p w14:paraId="7FEDC9C4"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Κύριε συνάδελφε, το σίγουρο είναι ότι ο εκδότης της συγκεκριμένης εγκυκλίου, την ώρα που τη συνέτασσε για να εξειδικ</w:t>
      </w:r>
      <w:r>
        <w:rPr>
          <w:rFonts w:eastAsia="Times New Roman" w:cs="Times New Roman"/>
          <w:szCs w:val="24"/>
        </w:rPr>
        <w:t>εύσει τις προϋποθέσεις</w:t>
      </w:r>
      <w:r>
        <w:rPr>
          <w:rFonts w:eastAsia="Times New Roman" w:cs="Times New Roman"/>
          <w:szCs w:val="24"/>
        </w:rPr>
        <w:t>,</w:t>
      </w:r>
      <w:r>
        <w:rPr>
          <w:rFonts w:eastAsia="Times New Roman" w:cs="Times New Roman"/>
          <w:szCs w:val="24"/>
        </w:rPr>
        <w:t xml:space="preserve"> που λέει ο νόμος για τα πρόχειρα καταλύματα του κτηνοτροφικού κόσμου, είτε δεν είχε διαβάσει τη σχετική </w:t>
      </w:r>
      <w:r>
        <w:rPr>
          <w:rFonts w:eastAsia="Times New Roman" w:cs="Times New Roman"/>
          <w:szCs w:val="24"/>
        </w:rPr>
        <w:t>ο</w:t>
      </w:r>
      <w:r>
        <w:rPr>
          <w:rFonts w:eastAsia="Times New Roman" w:cs="Times New Roman"/>
          <w:szCs w:val="24"/>
        </w:rPr>
        <w:t xml:space="preserve">δηγία είτε δεν γνώριζε ότι υπήρχε. Και αυτή η </w:t>
      </w:r>
      <w:r>
        <w:rPr>
          <w:rFonts w:eastAsia="Times New Roman" w:cs="Times New Roman"/>
          <w:szCs w:val="24"/>
        </w:rPr>
        <w:t>ο</w:t>
      </w:r>
      <w:r>
        <w:rPr>
          <w:rFonts w:eastAsia="Times New Roman" w:cs="Times New Roman"/>
          <w:szCs w:val="24"/>
        </w:rPr>
        <w:t xml:space="preserve">δηγία, η 1020 του 2002, ήταν μία </w:t>
      </w:r>
      <w:r>
        <w:rPr>
          <w:rFonts w:eastAsia="Times New Roman" w:cs="Times New Roman"/>
          <w:szCs w:val="24"/>
        </w:rPr>
        <w:t>ο</w:t>
      </w:r>
      <w:r>
        <w:rPr>
          <w:rFonts w:eastAsia="Times New Roman" w:cs="Times New Roman"/>
          <w:szCs w:val="24"/>
        </w:rPr>
        <w:t>δηγία που είχαν εκδώσει από κοινού το πρώην ΥΠ</w:t>
      </w:r>
      <w:r>
        <w:rPr>
          <w:rFonts w:eastAsia="Times New Roman" w:cs="Times New Roman"/>
          <w:szCs w:val="24"/>
        </w:rPr>
        <w:t xml:space="preserve">ΕΧΩΔΕ με το πρώην Οικονομίας και Οικονομικών και αφορούσε τεχνικές προδιαγραφές για μεγάλα έργα, ιδιαίτερα για περιφερειακά έργα. </w:t>
      </w:r>
    </w:p>
    <w:p w14:paraId="7FEDC9C5"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Άρα, λοιπόν, ο όρος «δομική ξυλεία» πώς προέκυψε, όταν μέσα από μία εγκύκλιο είκοσι πέντε-τριάντα σελίδων αναφέρονται τέτοιες</w:t>
      </w:r>
      <w:r>
        <w:rPr>
          <w:rFonts w:eastAsia="Times New Roman" w:cs="Times New Roman"/>
          <w:szCs w:val="24"/>
        </w:rPr>
        <w:t xml:space="preserve"> λεπτομέρειες, που ουσιαστικά και το τελευταίο καδρόνι αποκλείεται στη συγκεκριμένη διαδικασία, γιατί θα δημιουργούσε πρόβλημα; Και δεν είναι μόνο αυτό. Είναι και το άλλο κομμάτι, όπου έχεις ένα υλικό -στη συγκεκριμένη περίπτωση που αναφέρεστε στους κορμού</w:t>
      </w:r>
      <w:r>
        <w:rPr>
          <w:rFonts w:eastAsia="Times New Roman" w:cs="Times New Roman"/>
          <w:szCs w:val="24"/>
        </w:rPr>
        <w:t>ς- το οποίο προέρχεται από το περιβάλλον μέσα στο οποίο είναι εγκατεστημένα αυτά τα πρόχειρα καταλύματα, πόσω μάλλον όταν η έννοια της προχειρότητας με τη συγκεκριμένη χρήση αυτών των υλικών δίνει και μία άλλη αίσθηση γενικότερα στο περιβάλλον.</w:t>
      </w:r>
    </w:p>
    <w:p w14:paraId="7FEDC9C6"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Άρα, λοιπόν</w:t>
      </w:r>
      <w:r>
        <w:rPr>
          <w:rFonts w:eastAsia="Times New Roman" w:cs="Times New Roman"/>
          <w:szCs w:val="24"/>
        </w:rPr>
        <w:t>, αυτό που τουλάχιστον από τη δική μας πλευρά θα γίνει άμεσα –και είναι πάρα πολύ απλό- είναι η αφαίρεση της συγκεκριμένης φράσης «δομική ξυλεία» από την εγκύκλιο. Είναι κάτι το οποίο θα γίνει άμεσα.</w:t>
      </w:r>
    </w:p>
    <w:p w14:paraId="7FEDC9C7"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Πρέπει, όμως, να ξεκαθαρίσουμε ένα πράγμα, ότι δεν λύνου</w:t>
      </w:r>
      <w:r>
        <w:rPr>
          <w:rFonts w:eastAsia="Times New Roman" w:cs="Times New Roman"/>
          <w:szCs w:val="24"/>
        </w:rPr>
        <w:t>με τα προβλήματα, διότι μέχρι τις 12</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2016 που ισχύει η παράταση</w:t>
      </w:r>
      <w:r>
        <w:rPr>
          <w:rFonts w:eastAsia="Times New Roman" w:cs="Times New Roman"/>
          <w:szCs w:val="24"/>
        </w:rPr>
        <w:t>,</w:t>
      </w:r>
      <w:r>
        <w:rPr>
          <w:rFonts w:eastAsia="Times New Roman" w:cs="Times New Roman"/>
          <w:szCs w:val="24"/>
        </w:rPr>
        <w:t xml:space="preserve"> που έχει δοθεί και αναγνωρίζουν οι κτηνοτρόφοι, όταν θα φτάσουμε σ’ αυτή την ώρα, θα πρέπει να έχουμε προετοιμαστεί για μία απλούστευση των διαδικασιών έκδοση των οικοδομικών αδειών, για να</w:t>
      </w:r>
      <w:r>
        <w:rPr>
          <w:rFonts w:eastAsia="Times New Roman" w:cs="Times New Roman"/>
          <w:szCs w:val="24"/>
        </w:rPr>
        <w:t xml:space="preserve"> μπορέσουμε να έχουμε τις άδειες λειτουργίας που χρειάζεται ο χώρος. Εκεί, λοιπόν, πρέπει να </w:t>
      </w:r>
      <w:r>
        <w:rPr>
          <w:rFonts w:eastAsia="Times New Roman" w:cs="Times New Roman"/>
          <w:szCs w:val="24"/>
        </w:rPr>
        <w:lastRenderedPageBreak/>
        <w:t>δώσουμε μία οριστική λύση, γιατί αυτές οι αλλεπάλληλες παρατάσεις των προθεσμιών δεν μας λύνουν προβλήματα και ταυτόχρονα είμαστε συνεχώς υπό την απειλή της περικο</w:t>
      </w:r>
      <w:r>
        <w:rPr>
          <w:rFonts w:eastAsia="Times New Roman" w:cs="Times New Roman"/>
          <w:szCs w:val="24"/>
        </w:rPr>
        <w:t>πής των αντίστοιχων ενισχύσεων κοινοτικών πόρων, γιατί δεν υπάρχει άδεια λειτουργίας.</w:t>
      </w:r>
    </w:p>
    <w:p w14:paraId="7FEDC9C8"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Τι κάναμε, λοιπόν, εμείς από τη δική μας πλευρά; Ήδη, με το νομοσχέδιο που αφορά τους βοσκοτόπους</w:t>
      </w:r>
      <w:r>
        <w:rPr>
          <w:rFonts w:eastAsia="Times New Roman" w:cs="Times New Roman"/>
          <w:szCs w:val="24"/>
        </w:rPr>
        <w:t>,</w:t>
      </w:r>
      <w:r>
        <w:rPr>
          <w:rFonts w:eastAsia="Times New Roman" w:cs="Times New Roman"/>
          <w:szCs w:val="24"/>
        </w:rPr>
        <w:t xml:space="preserve"> σε συγκεκριμένο άρθρο</w:t>
      </w:r>
      <w:r>
        <w:rPr>
          <w:rFonts w:eastAsia="Times New Roman" w:cs="Times New Roman"/>
          <w:szCs w:val="24"/>
        </w:rPr>
        <w:t>,</w:t>
      </w:r>
      <w:r>
        <w:rPr>
          <w:rFonts w:eastAsia="Times New Roman" w:cs="Times New Roman"/>
          <w:szCs w:val="24"/>
        </w:rPr>
        <w:t xml:space="preserve"> προβλέπουμε μία παρέμβαση γι’ αυτά τα καταλύματα</w:t>
      </w:r>
      <w:r>
        <w:rPr>
          <w:rFonts w:eastAsia="Times New Roman" w:cs="Times New Roman"/>
          <w:szCs w:val="24"/>
        </w:rPr>
        <w:t>, κυρίως για να έχουν τις προϋποθέσεις που είπα προηγο</w:t>
      </w:r>
      <w:r>
        <w:rPr>
          <w:rFonts w:eastAsia="Times New Roman" w:cs="Times New Roman"/>
          <w:szCs w:val="24"/>
        </w:rPr>
        <w:t>υ</w:t>
      </w:r>
      <w:r>
        <w:rPr>
          <w:rFonts w:eastAsia="Times New Roman" w:cs="Times New Roman"/>
          <w:szCs w:val="24"/>
        </w:rPr>
        <w:t>μ</w:t>
      </w:r>
      <w:r>
        <w:rPr>
          <w:rFonts w:eastAsia="Times New Roman" w:cs="Times New Roman"/>
          <w:szCs w:val="24"/>
        </w:rPr>
        <w:t>έ</w:t>
      </w:r>
      <w:r>
        <w:rPr>
          <w:rFonts w:eastAsia="Times New Roman" w:cs="Times New Roman"/>
          <w:szCs w:val="24"/>
        </w:rPr>
        <w:t>ν</w:t>
      </w:r>
      <w:r>
        <w:rPr>
          <w:rFonts w:eastAsia="Times New Roman" w:cs="Times New Roman"/>
          <w:szCs w:val="24"/>
        </w:rPr>
        <w:t>ως</w:t>
      </w:r>
      <w:r>
        <w:rPr>
          <w:rFonts w:eastAsia="Times New Roman" w:cs="Times New Roman"/>
          <w:szCs w:val="24"/>
        </w:rPr>
        <w:t xml:space="preserve">, της απλούστευσης των σχετικών διαδικασιών. Ίσως προβλέψουμε προκατασκευασμένες ή τέτοιες εγκαταστάσεις, θα </w:t>
      </w:r>
      <w:r>
        <w:rPr>
          <w:rFonts w:eastAsia="Times New Roman" w:cs="Times New Roman"/>
          <w:szCs w:val="24"/>
        </w:rPr>
        <w:lastRenderedPageBreak/>
        <w:t>έλεγα, που θα είναι ευκολότερη η διαδικασία έκδοσης των αδειών, αλλά και των αδειών λει</w:t>
      </w:r>
      <w:r>
        <w:rPr>
          <w:rFonts w:eastAsia="Times New Roman" w:cs="Times New Roman"/>
          <w:szCs w:val="24"/>
        </w:rPr>
        <w:t xml:space="preserve">τουργίας, για να μπορέσουμε να λύσουμε το πρόβλημα. </w:t>
      </w:r>
    </w:p>
    <w:p w14:paraId="7FEDC9C9"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Αυτό, βεβαίως, προαπαιτούσε την ψήφιση του νόμου. Ήδη, έχουμε προχωρήσει στα πρόχειρα προσωρινά διαχειριστικά σχέδια βοσκοτόπων. Η φάση</w:t>
      </w:r>
      <w:r>
        <w:rPr>
          <w:rFonts w:eastAsia="Times New Roman" w:cs="Times New Roman"/>
          <w:szCs w:val="24"/>
        </w:rPr>
        <w:t>,</w:t>
      </w:r>
      <w:r>
        <w:rPr>
          <w:rFonts w:eastAsia="Times New Roman" w:cs="Times New Roman"/>
          <w:szCs w:val="24"/>
        </w:rPr>
        <w:t xml:space="preserve"> από εδώ και πέρα</w:t>
      </w:r>
      <w:r>
        <w:rPr>
          <w:rFonts w:eastAsia="Times New Roman" w:cs="Times New Roman"/>
          <w:szCs w:val="24"/>
        </w:rPr>
        <w:t>,</w:t>
      </w:r>
      <w:r>
        <w:rPr>
          <w:rFonts w:eastAsia="Times New Roman" w:cs="Times New Roman"/>
          <w:szCs w:val="24"/>
        </w:rPr>
        <w:t xml:space="preserve"> θα είναι να ολοκληρώσουμε τη διαδικασία των ορισ</w:t>
      </w:r>
      <w:r>
        <w:rPr>
          <w:rFonts w:eastAsia="Times New Roman" w:cs="Times New Roman"/>
          <w:szCs w:val="24"/>
        </w:rPr>
        <w:t xml:space="preserve">τικών διαχειριστικών σχεδίων, μέσα από τα οποία θα απαντήσουμε στο μεγάλο πρόβλημα της αιγοπροβατοτροφίας, γιατί το θεωρούμε ως εργαλείο που πραγματικά μπορεί να συμβάλλει στην παραγωγική ανασυγκρότηση ιδιαίτερα του αγροτικού χώρου. Και επειδή γίνεται μία </w:t>
      </w:r>
      <w:r>
        <w:rPr>
          <w:rFonts w:eastAsia="Times New Roman" w:cs="Times New Roman"/>
          <w:szCs w:val="24"/>
        </w:rPr>
        <w:t xml:space="preserve">παρέμβαση -ιδιαίτερα από πλευράς αυτών που είχαν </w:t>
      </w:r>
      <w:r>
        <w:rPr>
          <w:rFonts w:eastAsia="Times New Roman" w:cs="Times New Roman"/>
          <w:szCs w:val="24"/>
        </w:rPr>
        <w:lastRenderedPageBreak/>
        <w:t xml:space="preserve">την ευθύνη διαχείρισης των συγκεκριμένων ζητημάτων- που ουσιαστικά θέλει να αποσείσει τις τεράστιες ευθύνες που είχαν για την κατάσταση που βρισκόμαστε, θα αναφερθούμε στη δευτερολογία. </w:t>
      </w:r>
    </w:p>
    <w:p w14:paraId="7FEDC9CA"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w:t>
      </w:r>
      <w:r>
        <w:rPr>
          <w:rFonts w:eastAsia="Times New Roman" w:cs="Times New Roman"/>
          <w:szCs w:val="24"/>
        </w:rPr>
        <w:t xml:space="preserve">πάει </w:t>
      </w:r>
      <w:r>
        <w:rPr>
          <w:rFonts w:eastAsia="Times New Roman" w:cs="Times New Roman"/>
          <w:szCs w:val="24"/>
        </w:rPr>
        <w:t xml:space="preserve">το κουδούνι λήξεως του χρόνου ομιλίας του </w:t>
      </w:r>
      <w:r>
        <w:rPr>
          <w:rFonts w:eastAsia="Times New Roman" w:cs="Times New Roman"/>
          <w:szCs w:val="24"/>
        </w:rPr>
        <w:t>κυρίου Υπουργού)</w:t>
      </w:r>
    </w:p>
    <w:p w14:paraId="7FEDC9CB"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Στη δευτερολογία θα πούμε πολύ περισσότερα, διότι χθες αιφνιδιαστήκαμε με άλλο πρόστιμο από την αντιδιαχείριση που είχαμε στους βοσκοτόπους τα περασμένα χρόνια.</w:t>
      </w:r>
    </w:p>
    <w:p w14:paraId="7FEDC9CC"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b/>
          <w:szCs w:val="24"/>
        </w:rPr>
        <w:t>):</w:t>
      </w:r>
      <w:r>
        <w:rPr>
          <w:rFonts w:eastAsia="Times New Roman" w:cs="Times New Roman"/>
          <w:szCs w:val="24"/>
        </w:rPr>
        <w:t xml:space="preserve"> Ευχαριστούμε τον κύριο Υπουργό. </w:t>
      </w:r>
    </w:p>
    <w:p w14:paraId="7FEDC9CD"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Ο κ. Μπγιάλας έχει το</w:t>
      </w:r>
      <w:r>
        <w:rPr>
          <w:rFonts w:eastAsia="Times New Roman" w:cs="Times New Roman"/>
          <w:szCs w:val="24"/>
        </w:rPr>
        <w:t>ν</w:t>
      </w:r>
      <w:r>
        <w:rPr>
          <w:rFonts w:eastAsia="Times New Roman" w:cs="Times New Roman"/>
          <w:szCs w:val="24"/>
        </w:rPr>
        <w:t xml:space="preserve"> λόγο, για να δευτερολογήσει.</w:t>
      </w:r>
    </w:p>
    <w:p w14:paraId="7FEDC9CE"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ΧΡΗΣΤΟΣ ΜΠΓΙΑΛΑΣ: </w:t>
      </w:r>
      <w:r>
        <w:rPr>
          <w:rFonts w:eastAsia="Times New Roman" w:cs="Times New Roman"/>
          <w:szCs w:val="24"/>
        </w:rPr>
        <w:t>Κύριε Υπουργέ, θεωρώ ότι η απάντησή σας ικανοποιεί και το δικό μου αίσθημα, αλλά και το αίσθημα των κτηνοτρόφων. Απλά επισημαίνω ότι το άμεσο, το οποί</w:t>
      </w:r>
      <w:r>
        <w:rPr>
          <w:rFonts w:eastAsia="Times New Roman" w:cs="Times New Roman"/>
          <w:szCs w:val="24"/>
        </w:rPr>
        <w:t>ο είπατε, επείγει και ο ίδιος το επισημάνατε.</w:t>
      </w:r>
    </w:p>
    <w:p w14:paraId="7FEDC9CF"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Θα ήθελα να πω ότι με προκαταλάβατε, γιατί στη δευτερολογία μου ήθελα να σας θέσω το θέμα της απλούστευσης των διαδικασιών της έκδοσης αδειών κτηνοτροφικών και γεωργικών κτισμάτων.</w:t>
      </w:r>
    </w:p>
    <w:p w14:paraId="7FEDC9D0" w14:textId="77777777" w:rsidR="004627CB" w:rsidRDefault="00EE6EC7">
      <w:pPr>
        <w:spacing w:line="600" w:lineRule="auto"/>
        <w:ind w:firstLine="567"/>
        <w:jc w:val="both"/>
        <w:rPr>
          <w:rFonts w:eastAsia="Times New Roman" w:cs="Times New Roman"/>
          <w:szCs w:val="24"/>
        </w:rPr>
      </w:pPr>
      <w:r>
        <w:rPr>
          <w:rFonts w:eastAsia="Times New Roman" w:cs="Times New Roman"/>
          <w:szCs w:val="24"/>
        </w:rPr>
        <w:lastRenderedPageBreak/>
        <w:t>Χαίρομαι που το Υπουργείο είν</w:t>
      </w:r>
      <w:r>
        <w:rPr>
          <w:rFonts w:eastAsia="Times New Roman" w:cs="Times New Roman"/>
          <w:szCs w:val="24"/>
        </w:rPr>
        <w:t xml:space="preserve">αι σε μια ταυτόσημη γραμμή και κατεύθυνση όσον αφορά τα ζωτικά προβλήματα, τα οποία είναι σημαντικά αλλά και υψηλού κόστους. </w:t>
      </w:r>
    </w:p>
    <w:p w14:paraId="7FEDC9D1" w14:textId="77777777" w:rsidR="004627CB" w:rsidRDefault="00EE6EC7">
      <w:pPr>
        <w:spacing w:line="600" w:lineRule="auto"/>
        <w:ind w:firstLine="567"/>
        <w:jc w:val="both"/>
        <w:rPr>
          <w:rFonts w:eastAsia="Times New Roman" w:cs="Times New Roman"/>
          <w:szCs w:val="24"/>
        </w:rPr>
      </w:pPr>
      <w:r>
        <w:rPr>
          <w:rFonts w:eastAsia="Times New Roman" w:cs="Times New Roman"/>
          <w:szCs w:val="24"/>
        </w:rPr>
        <w:t>Επιβάλλεται</w:t>
      </w:r>
      <w:r>
        <w:rPr>
          <w:rFonts w:eastAsia="Times New Roman" w:cs="Times New Roman"/>
          <w:szCs w:val="24"/>
        </w:rPr>
        <w:t>,</w:t>
      </w:r>
      <w:r>
        <w:rPr>
          <w:rFonts w:eastAsia="Times New Roman" w:cs="Times New Roman"/>
          <w:szCs w:val="24"/>
        </w:rPr>
        <w:t xml:space="preserve"> στο επόμενο διάστημα</w:t>
      </w:r>
      <w:r>
        <w:rPr>
          <w:rFonts w:eastAsia="Times New Roman" w:cs="Times New Roman"/>
          <w:szCs w:val="24"/>
        </w:rPr>
        <w:t>,</w:t>
      </w:r>
      <w:r>
        <w:rPr>
          <w:rFonts w:eastAsia="Times New Roman" w:cs="Times New Roman"/>
          <w:szCs w:val="24"/>
        </w:rPr>
        <w:t xml:space="preserve"> να απλοποιηθούν οι διαδικασίες έκδοσης όλων των γεωκτηνοτροφικών εγκαταστάσεων και με χαμηλό κόστος, για να δώσουμε το μήνυμα και το στίγμα στον γεωκτηνοτροφικό κόσμο ότι δεν είμαστε στα λόγια δίπλα τους, αλλά με πράξεις ουσίας, γιατί είναι ουσιώδεις πράξ</w:t>
      </w:r>
      <w:r>
        <w:rPr>
          <w:rFonts w:eastAsia="Times New Roman" w:cs="Times New Roman"/>
          <w:szCs w:val="24"/>
        </w:rPr>
        <w:t>εις αυτές, κύριε Υπουργέ.</w:t>
      </w:r>
    </w:p>
    <w:p w14:paraId="7FEDC9D2" w14:textId="77777777" w:rsidR="004627CB" w:rsidRDefault="00EE6EC7">
      <w:pPr>
        <w:spacing w:line="600" w:lineRule="auto"/>
        <w:ind w:firstLine="567"/>
        <w:jc w:val="both"/>
        <w:rPr>
          <w:rFonts w:eastAsia="Times New Roman" w:cs="Times New Roman"/>
          <w:szCs w:val="24"/>
        </w:rPr>
      </w:pPr>
      <w:r>
        <w:rPr>
          <w:rFonts w:eastAsia="Times New Roman" w:cs="Times New Roman"/>
          <w:szCs w:val="24"/>
        </w:rPr>
        <w:lastRenderedPageBreak/>
        <w:t xml:space="preserve">Δεν έχω κάτι άλλο να προσθέσω. Πιστεύω ότι μπορώ να σας μεταφέρω την ικανοποίηση του κτηνοτροφικού κόσμου για την εν λόγω ρύθμιση του θέματος. </w:t>
      </w:r>
    </w:p>
    <w:p w14:paraId="7FEDC9D3" w14:textId="77777777" w:rsidR="004627CB" w:rsidRDefault="00EE6EC7">
      <w:pPr>
        <w:spacing w:line="600" w:lineRule="auto"/>
        <w:ind w:firstLine="567"/>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Ευχαριστούμε τον κ. Μπγιάλα και για την οικονομία το</w:t>
      </w:r>
      <w:r>
        <w:rPr>
          <w:rFonts w:eastAsia="Times New Roman" w:cs="Times New Roman"/>
          <w:szCs w:val="24"/>
        </w:rPr>
        <w:t xml:space="preserve">υ χρόνου. </w:t>
      </w:r>
    </w:p>
    <w:p w14:paraId="7FEDC9D4" w14:textId="77777777" w:rsidR="004627CB" w:rsidRDefault="00EE6EC7">
      <w:pPr>
        <w:spacing w:line="600" w:lineRule="auto"/>
        <w:ind w:firstLine="567"/>
        <w:jc w:val="both"/>
        <w:rPr>
          <w:rFonts w:eastAsia="Times New Roman" w:cs="Times New Roman"/>
          <w:szCs w:val="24"/>
        </w:rPr>
      </w:pPr>
      <w:r>
        <w:rPr>
          <w:rFonts w:eastAsia="Times New Roman" w:cs="Times New Roman"/>
          <w:szCs w:val="24"/>
        </w:rPr>
        <w:t>Κύριε Υπουργέ, έχετε τον λόγο.</w:t>
      </w:r>
    </w:p>
    <w:p w14:paraId="7FEDC9D5" w14:textId="77777777" w:rsidR="004627CB" w:rsidRDefault="00EE6EC7">
      <w:pPr>
        <w:spacing w:line="600" w:lineRule="auto"/>
        <w:ind w:firstLine="567"/>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συνάδελφε, θεωρούμε ότι ο κλάδος της κτηνοτροφίας και ειδικά της αιγοπροβατοτροφίας, είναι αυτός που μπορεί να βοηθήσει σημαντικά –και ιδιαίτερ</w:t>
      </w:r>
      <w:r>
        <w:rPr>
          <w:rFonts w:eastAsia="Times New Roman" w:cs="Times New Roman"/>
          <w:szCs w:val="24"/>
        </w:rPr>
        <w:t xml:space="preserve">α την ύπαιθρο- ώστε να μπορέσουμε πραγματικά να εξασφαλίσουμε </w:t>
      </w:r>
      <w:r>
        <w:rPr>
          <w:rFonts w:eastAsia="Times New Roman" w:cs="Times New Roman"/>
          <w:szCs w:val="24"/>
        </w:rPr>
        <w:lastRenderedPageBreak/>
        <w:t>μια κοινωνική συνοχή στην ύπαιθρο, αλλά, ταυτόχρονα, και τη δυνατότητα τα αγροτικά μας προϊόντα όχι μόνο να καλύψουν τις διατροφικές ανάγκες αλλά και να είναι ανταγωνιστικά στο εξωτερικό. Ειδικά</w:t>
      </w:r>
      <w:r>
        <w:rPr>
          <w:rFonts w:eastAsia="Times New Roman" w:cs="Times New Roman"/>
          <w:szCs w:val="24"/>
        </w:rPr>
        <w:t xml:space="preserve"> η αιγοπροβατοτροφία έχει αυτές τις δυνατότητες. </w:t>
      </w:r>
    </w:p>
    <w:p w14:paraId="7FEDC9D6" w14:textId="77777777" w:rsidR="004627CB" w:rsidRDefault="00EE6EC7">
      <w:pPr>
        <w:spacing w:line="600" w:lineRule="auto"/>
        <w:ind w:firstLine="567"/>
        <w:jc w:val="both"/>
        <w:rPr>
          <w:rFonts w:eastAsia="Times New Roman" w:cs="Times New Roman"/>
          <w:szCs w:val="24"/>
        </w:rPr>
      </w:pPr>
      <w:r>
        <w:rPr>
          <w:rFonts w:eastAsia="Times New Roman" w:cs="Times New Roman"/>
          <w:szCs w:val="24"/>
        </w:rPr>
        <w:t>Όμως, θέλω να σας πω πού έχουμε καταλήξει σχετικά με την διαχείριση</w:t>
      </w:r>
      <w:r>
        <w:rPr>
          <w:rFonts w:eastAsia="Times New Roman" w:cs="Times New Roman"/>
          <w:szCs w:val="24"/>
        </w:rPr>
        <w:t>,</w:t>
      </w:r>
      <w:r>
        <w:rPr>
          <w:rFonts w:eastAsia="Times New Roman" w:cs="Times New Roman"/>
          <w:szCs w:val="24"/>
        </w:rPr>
        <w:t xml:space="preserve"> η οποία γινόταν όλα αυτά τα χρόνια ιδιαίτερα στο κομμάτι των βοσκοτόπων. Έχουμε καταλήξει στα εξής: Φτάσαμε να έρχονται συνεχώς, κάθε χρό</w:t>
      </w:r>
      <w:r>
        <w:rPr>
          <w:rFonts w:eastAsia="Times New Roman" w:cs="Times New Roman"/>
          <w:szCs w:val="24"/>
        </w:rPr>
        <w:t xml:space="preserve">νο, πρόστιμα εξαιτίας της κακής διαχείρισης. Είχαμε σταματήσει στα 375 εκατομμύρια ευρώ, που αφορούσαν τις χρονιές 2008, 2009, 2010, 2011. </w:t>
      </w:r>
      <w:r>
        <w:rPr>
          <w:rFonts w:eastAsia="Times New Roman" w:cs="Times New Roman"/>
          <w:szCs w:val="24"/>
        </w:rPr>
        <w:lastRenderedPageBreak/>
        <w:t xml:space="preserve">Πριν λίγες ημέρες μας ήρθαν πρόστιμα ύψους 167 εκατομμυρίων ευρώ, που αφορούν το 2012, 2013. Δηλαδή, έχουμε συνολικά </w:t>
      </w:r>
      <w:r>
        <w:rPr>
          <w:rFonts w:eastAsia="Times New Roman" w:cs="Times New Roman"/>
          <w:szCs w:val="24"/>
        </w:rPr>
        <w:t>542 εκατομμύρια. Υπάρχει και η εκκρεμότητα του 2014, που δεν ξέρουμε αν θα υπάρξει ανάλογο, αντίστοιχο πρόστιμο. Το 2015, όμως, βάζοντας εμείς τάξη και ξεκινώντας αυτή τη διαδικασία των διαχειριστικών σχεδίων, των βοσκοτόπων, των επιλεξιμοτήτων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w:t>
      </w:r>
      <w:r>
        <w:rPr>
          <w:rFonts w:eastAsia="Times New Roman" w:cs="Times New Roman"/>
          <w:szCs w:val="24"/>
        </w:rPr>
        <w:t xml:space="preserve">η χώρα μας για πρώτη φορά δεν είχε πρόστιμο. </w:t>
      </w:r>
    </w:p>
    <w:p w14:paraId="7FEDC9D7" w14:textId="77777777" w:rsidR="004627CB" w:rsidRDefault="00EE6EC7">
      <w:pPr>
        <w:spacing w:line="600" w:lineRule="auto"/>
        <w:ind w:firstLine="567"/>
        <w:jc w:val="both"/>
        <w:rPr>
          <w:rFonts w:eastAsia="Times New Roman" w:cs="Times New Roman"/>
          <w:szCs w:val="24"/>
        </w:rPr>
      </w:pPr>
      <w:r>
        <w:rPr>
          <w:rFonts w:eastAsia="Times New Roman" w:cs="Times New Roman"/>
          <w:szCs w:val="24"/>
        </w:rPr>
        <w:t xml:space="preserve">Μας είπαν, «κάνατε καλά τη δουλειά σας». Αυτό ήταν μια επίπονη διαδικασία. Είχε, βέβαια, επιπτώσεις για τον απλούστατο λόγο ότι όταν βάζεις τα πράγματα σε μια τάξη, εκείνο </w:t>
      </w:r>
      <w:r>
        <w:rPr>
          <w:rFonts w:eastAsia="Times New Roman" w:cs="Times New Roman"/>
          <w:szCs w:val="24"/>
        </w:rPr>
        <w:lastRenderedPageBreak/>
        <w:t xml:space="preserve">που προέχει είναι να είμαστε σύμφωνοι </w:t>
      </w:r>
      <w:r>
        <w:rPr>
          <w:rFonts w:eastAsia="Times New Roman" w:cs="Times New Roman"/>
          <w:szCs w:val="24"/>
        </w:rPr>
        <w:t xml:space="preserve">με τον Κανονισμό, να μην έχουμε πρόστιμα και να κάνουμε ένα καινούριο ξεκίνημα. </w:t>
      </w:r>
    </w:p>
    <w:p w14:paraId="7FEDC9D8" w14:textId="77777777" w:rsidR="004627CB" w:rsidRDefault="00EE6EC7">
      <w:pPr>
        <w:spacing w:line="600" w:lineRule="auto"/>
        <w:ind w:firstLine="567"/>
        <w:jc w:val="both"/>
        <w:rPr>
          <w:rFonts w:eastAsia="Times New Roman" w:cs="Times New Roman"/>
          <w:szCs w:val="24"/>
        </w:rPr>
      </w:pPr>
      <w:r>
        <w:rPr>
          <w:rFonts w:eastAsia="Times New Roman" w:cs="Times New Roman"/>
          <w:szCs w:val="24"/>
        </w:rPr>
        <w:t>Εμείς θα το κάνουμε αυτό. Όμως, αυτοί που και σήμερα φωνάζουν, ας αναλάβουν τις ευθύνες τους, διότι δεν είναι μόνο οι δημοσιονομικές διορθώσεις, που σας λέω -το 1,5 δισεκατομμ</w:t>
      </w:r>
      <w:r>
        <w:rPr>
          <w:rFonts w:eastAsia="Times New Roman" w:cs="Times New Roman"/>
          <w:szCs w:val="24"/>
        </w:rPr>
        <w:t xml:space="preserve">ύριο- είναι και οι ανακτήσεις, δηλαδή άλλο 1,5 δισεκατομμύριο. </w:t>
      </w:r>
    </w:p>
    <w:p w14:paraId="7FEDC9D9" w14:textId="77777777" w:rsidR="004627CB" w:rsidRDefault="00EE6EC7">
      <w:pPr>
        <w:spacing w:line="600" w:lineRule="auto"/>
        <w:ind w:firstLine="567"/>
        <w:jc w:val="both"/>
        <w:rPr>
          <w:rFonts w:eastAsia="Times New Roman" w:cs="Times New Roman"/>
          <w:szCs w:val="24"/>
        </w:rPr>
      </w:pPr>
      <w:r>
        <w:rPr>
          <w:rFonts w:eastAsia="Times New Roman" w:cs="Times New Roman"/>
          <w:szCs w:val="24"/>
        </w:rPr>
        <w:t xml:space="preserve">Σε αυτή την διαδρομή, λοιπόν, η οποία θα είναι επίπονη, όλοι πρέπει να αναλάβουν τις ευθύνες τους. </w:t>
      </w:r>
    </w:p>
    <w:p w14:paraId="7FEDC9DA" w14:textId="77777777" w:rsidR="004627CB" w:rsidRDefault="00EE6EC7">
      <w:pPr>
        <w:spacing w:line="600" w:lineRule="auto"/>
        <w:ind w:firstLine="567"/>
        <w:jc w:val="both"/>
        <w:rPr>
          <w:rFonts w:eastAsia="Times New Roman" w:cs="Times New Roman"/>
          <w:szCs w:val="24"/>
        </w:rPr>
      </w:pPr>
      <w:r>
        <w:rPr>
          <w:rFonts w:eastAsia="Times New Roman" w:cs="Times New Roman"/>
          <w:szCs w:val="24"/>
        </w:rPr>
        <w:lastRenderedPageBreak/>
        <w:t>Εμείς κάναμε το ξεκίνημα και να είναι σίγουροι ιδιαίτερα οι κτηνοτρόφοι και γενικότερα οι αγ</w:t>
      </w:r>
      <w:r>
        <w:rPr>
          <w:rFonts w:eastAsia="Times New Roman" w:cs="Times New Roman"/>
          <w:szCs w:val="24"/>
        </w:rPr>
        <w:t>ρότες, ότι θα δώσουμε τη μάχη για να στηρίξουμε τον χώρο τους.</w:t>
      </w:r>
    </w:p>
    <w:p w14:paraId="7FEDC9DB" w14:textId="77777777" w:rsidR="004627CB" w:rsidRDefault="00EE6EC7">
      <w:pPr>
        <w:spacing w:line="600" w:lineRule="auto"/>
        <w:ind w:firstLine="567"/>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Ευχαριστούμε τον κύριο Υπουργό.</w:t>
      </w:r>
    </w:p>
    <w:p w14:paraId="7FEDC9DC" w14:textId="77777777" w:rsidR="004627CB" w:rsidRDefault="00EE6EC7">
      <w:pPr>
        <w:spacing w:line="600" w:lineRule="auto"/>
        <w:ind w:firstLine="567"/>
        <w:jc w:val="both"/>
        <w:rPr>
          <w:rFonts w:eastAsia="Times New Roman" w:cs="Times New Roman"/>
          <w:szCs w:val="24"/>
        </w:rPr>
      </w:pPr>
      <w:r>
        <w:rPr>
          <w:rFonts w:eastAsia="Times New Roman" w:cs="Times New Roman"/>
          <w:szCs w:val="24"/>
        </w:rPr>
        <w:t>Η έβδομη με αριθμό 696/22-3-2016 επίκαιρη ερώτηση πρώτου κύκλου του Βουλευτή 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 xml:space="preserve">ς της Ένωσης Κεντρώων κ. Γεωργίου Κατσιαντώνη προς τον Υπουργό Οικονομίας, Ανάπτυξης και Τουρισμού, σχετικά με τη στασιμότητα στις προοπτικές ανάπτυξης του ιατρικού τουρισμού στην Ελλάδα, δεν </w:t>
      </w:r>
      <w:r>
        <w:rPr>
          <w:rFonts w:eastAsia="Times New Roman" w:cs="Times New Roman"/>
          <w:szCs w:val="24"/>
        </w:rPr>
        <w:t xml:space="preserve">συζητείται </w:t>
      </w:r>
      <w:r>
        <w:rPr>
          <w:rFonts w:eastAsia="Times New Roman" w:cs="Times New Roman"/>
          <w:szCs w:val="24"/>
        </w:rPr>
        <w:t>λόγω κωλύματος του κυρίου Υπουργού.</w:t>
      </w:r>
    </w:p>
    <w:p w14:paraId="7FEDC9DD" w14:textId="77777777" w:rsidR="004627CB" w:rsidRDefault="00EE6EC7">
      <w:pPr>
        <w:spacing w:line="600" w:lineRule="auto"/>
        <w:ind w:firstLine="567"/>
        <w:jc w:val="both"/>
        <w:rPr>
          <w:rFonts w:eastAsia="Times New Roman" w:cs="Times New Roman"/>
          <w:szCs w:val="24"/>
        </w:rPr>
      </w:pPr>
      <w:r>
        <w:rPr>
          <w:rFonts w:eastAsia="Times New Roman" w:cs="Times New Roman"/>
          <w:szCs w:val="24"/>
        </w:rPr>
        <w:lastRenderedPageBreak/>
        <w:t>Η πρώτη με αριθμό</w:t>
      </w:r>
      <w:r>
        <w:rPr>
          <w:rFonts w:eastAsia="Times New Roman" w:cs="Times New Roman"/>
          <w:szCs w:val="24"/>
        </w:rPr>
        <w:t xml:space="preserve"> 701/23-3-2016 επίκαιρη ερώτηση δεύτερου κύκλου του Βουλευτή Ηρακλείου της Νέας Δημοκρατίας κ. Ελευθερίου Αυγενάκη προς τον Υπουργό Υποδομών, Μεταφορών και Δικτύων, σχετικά με την εύρυθμη λειτουργία του αεροδρομίου «</w:t>
      </w:r>
      <w:r>
        <w:rPr>
          <w:rFonts w:eastAsia="Times New Roman" w:cs="Times New Roman"/>
          <w:szCs w:val="24"/>
        </w:rPr>
        <w:t>ΝΙΚΟΣ ΚΑΖΑΝΤΖΑΚΗΣ</w:t>
      </w:r>
      <w:r>
        <w:rPr>
          <w:rFonts w:eastAsia="Times New Roman" w:cs="Times New Roman"/>
          <w:szCs w:val="24"/>
        </w:rPr>
        <w:t xml:space="preserve">», δεν </w:t>
      </w:r>
      <w:r>
        <w:rPr>
          <w:rFonts w:eastAsia="Times New Roman" w:cs="Times New Roman"/>
          <w:szCs w:val="24"/>
        </w:rPr>
        <w:t xml:space="preserve">συζητείται </w:t>
      </w:r>
      <w:r>
        <w:rPr>
          <w:rFonts w:eastAsia="Times New Roman" w:cs="Times New Roman"/>
          <w:szCs w:val="24"/>
        </w:rPr>
        <w:t xml:space="preserve">λόγω </w:t>
      </w:r>
      <w:r>
        <w:rPr>
          <w:rFonts w:eastAsia="Times New Roman" w:cs="Times New Roman"/>
          <w:szCs w:val="24"/>
        </w:rPr>
        <w:t>κωλύματος του κυρίου Υπουργού.</w:t>
      </w:r>
    </w:p>
    <w:p w14:paraId="7FEDC9DE" w14:textId="77777777" w:rsidR="004627CB" w:rsidRDefault="00EE6EC7">
      <w:pPr>
        <w:spacing w:line="600" w:lineRule="auto"/>
        <w:ind w:firstLine="567"/>
        <w:jc w:val="both"/>
        <w:rPr>
          <w:rFonts w:eastAsia="Times New Roman" w:cs="Times New Roman"/>
          <w:szCs w:val="24"/>
        </w:rPr>
      </w:pPr>
      <w:r>
        <w:rPr>
          <w:rFonts w:eastAsia="Times New Roman" w:cs="Times New Roman"/>
          <w:szCs w:val="24"/>
        </w:rPr>
        <w:t>Εισερχόμεθα στην τρίτη με αριθμό 697/22-3-2016 επίκαιρη ερώτηση πρώτου κύκλου της Βουλευτού Αττικής της Δημοκρατικής Συμπαράταξης ΠΑΣΟΚ-ΔΗΜΑΡ κ. Παρασκευής Χριστοφιλοπούλου προς τον Υπουργό Εσωτερικών και Διοικητικής Ανασυγκρ</w:t>
      </w:r>
      <w:r>
        <w:rPr>
          <w:rFonts w:eastAsia="Times New Roman" w:cs="Times New Roman"/>
          <w:szCs w:val="24"/>
        </w:rPr>
        <w:t xml:space="preserve">ότησης, σχετικά με τη μεταφορά του Παραρτήματος Βιλίων Πυροσβεστικής Ακαδημίας εκτός Αττικής. </w:t>
      </w:r>
    </w:p>
    <w:p w14:paraId="7FEDC9DF" w14:textId="77777777" w:rsidR="004627CB" w:rsidRDefault="00EE6EC7">
      <w:pPr>
        <w:spacing w:line="600" w:lineRule="auto"/>
        <w:ind w:firstLine="567"/>
        <w:jc w:val="both"/>
        <w:rPr>
          <w:rFonts w:eastAsia="Times New Roman" w:cs="Times New Roman"/>
          <w:szCs w:val="24"/>
        </w:rPr>
      </w:pPr>
      <w:r>
        <w:rPr>
          <w:rFonts w:eastAsia="Times New Roman" w:cs="Times New Roman"/>
          <w:szCs w:val="24"/>
        </w:rPr>
        <w:lastRenderedPageBreak/>
        <w:t xml:space="preserve">Θα απαντήσει ο Αναπληρωτής Υπουργός Εσωτερικών με αρμοδιότητα σε θέματα Προστασίας του Πολίτη, κ. Τόσκας. </w:t>
      </w:r>
    </w:p>
    <w:p w14:paraId="7FEDC9E0" w14:textId="77777777" w:rsidR="004627CB" w:rsidRDefault="00EE6EC7">
      <w:pPr>
        <w:spacing w:line="600" w:lineRule="auto"/>
        <w:ind w:firstLine="567"/>
        <w:jc w:val="both"/>
        <w:rPr>
          <w:rFonts w:eastAsia="Times New Roman" w:cs="Times New Roman"/>
          <w:szCs w:val="24"/>
        </w:rPr>
      </w:pPr>
      <w:r>
        <w:rPr>
          <w:rFonts w:eastAsia="Times New Roman" w:cs="Times New Roman"/>
          <w:szCs w:val="24"/>
        </w:rPr>
        <w:t>Κυρία Χριστοφιλοπούλου, έχετε τον λόγο.</w:t>
      </w:r>
    </w:p>
    <w:p w14:paraId="7FEDC9E1" w14:textId="77777777" w:rsidR="004627CB" w:rsidRDefault="00EE6EC7">
      <w:pPr>
        <w:spacing w:line="600" w:lineRule="auto"/>
        <w:ind w:firstLine="567"/>
        <w:jc w:val="both"/>
        <w:rPr>
          <w:rFonts w:eastAsia="Times New Roman" w:cs="Times New Roman"/>
          <w:szCs w:val="24"/>
        </w:rPr>
      </w:pPr>
      <w:r>
        <w:rPr>
          <w:rFonts w:eastAsia="Times New Roman" w:cs="Times New Roman"/>
          <w:b/>
          <w:szCs w:val="24"/>
        </w:rPr>
        <w:t>ΠΑΡΑΣΚΕΥΗ ΧΡΙΣ</w:t>
      </w:r>
      <w:r>
        <w:rPr>
          <w:rFonts w:eastAsia="Times New Roman" w:cs="Times New Roman"/>
          <w:b/>
          <w:szCs w:val="24"/>
        </w:rPr>
        <w:t xml:space="preserve">ΤΟΦΙΛΟΠΟΥΛΟΥ: </w:t>
      </w:r>
      <w:r>
        <w:rPr>
          <w:rFonts w:eastAsia="Times New Roman" w:cs="Times New Roman"/>
          <w:szCs w:val="24"/>
        </w:rPr>
        <w:t xml:space="preserve">Ευχαριστώ, κύριε Πρόεδρε. </w:t>
      </w:r>
    </w:p>
    <w:p w14:paraId="7FEDC9E2" w14:textId="77777777" w:rsidR="004627CB" w:rsidRDefault="00EE6EC7">
      <w:pPr>
        <w:spacing w:line="600" w:lineRule="auto"/>
        <w:ind w:firstLine="567"/>
        <w:jc w:val="both"/>
        <w:rPr>
          <w:rFonts w:eastAsia="Times New Roman" w:cs="Times New Roman"/>
          <w:szCs w:val="24"/>
        </w:rPr>
      </w:pPr>
      <w:r>
        <w:rPr>
          <w:rFonts w:eastAsia="Times New Roman" w:cs="Times New Roman"/>
          <w:szCs w:val="24"/>
        </w:rPr>
        <w:t>Κύριε Υπουργέ, είμαι σίγουρη ότι γνωρίζετε ότι τα Βίλια δεν είναι το κέντρο της Αθήνας, ότι είναι το βορειοδυτικό άκρο της Αττικής, ένα χωριό που χάνει πληθυσμό, δεν κερδίζει πληθυσμό. Η Δυτική Αττική, δε, είναι ίσω</w:t>
      </w:r>
      <w:r>
        <w:rPr>
          <w:rFonts w:eastAsia="Times New Roman" w:cs="Times New Roman"/>
          <w:szCs w:val="24"/>
        </w:rPr>
        <w:t>ς η περιοχή που έχει επιβα</w:t>
      </w:r>
      <w:r>
        <w:rPr>
          <w:rFonts w:eastAsia="Times New Roman" w:cs="Times New Roman"/>
          <w:szCs w:val="24"/>
        </w:rPr>
        <w:lastRenderedPageBreak/>
        <w:t xml:space="preserve">ρυνθεί περισσότερο από όλη τη χώρα με εγκατάσταση ρυπογόνων βιομηχανιών, με υψηλότατη ανεργία, με μόλυνση της ατμόσφαιρας. </w:t>
      </w:r>
    </w:p>
    <w:p w14:paraId="7FEDC9E3" w14:textId="77777777" w:rsidR="004627CB" w:rsidRDefault="00EE6EC7">
      <w:pPr>
        <w:spacing w:line="600" w:lineRule="auto"/>
        <w:ind w:firstLine="720"/>
        <w:jc w:val="both"/>
        <w:rPr>
          <w:rFonts w:eastAsia="Times New Roman"/>
          <w:szCs w:val="24"/>
        </w:rPr>
      </w:pPr>
      <w:r>
        <w:rPr>
          <w:rFonts w:eastAsia="Times New Roman"/>
          <w:szCs w:val="24"/>
        </w:rPr>
        <w:t xml:space="preserve">Ο Δήμος Μάνδρας Ειδυλλίας, στο άκρο του οποίου βρίσκεται το χωριό, ο οικισμός των Βιλίων, </w:t>
      </w:r>
      <w:r>
        <w:rPr>
          <w:rFonts w:eastAsia="Times New Roman"/>
          <w:bCs/>
        </w:rPr>
        <w:t>είναι</w:t>
      </w:r>
      <w:r>
        <w:rPr>
          <w:rFonts w:eastAsia="Times New Roman"/>
          <w:szCs w:val="24"/>
        </w:rPr>
        <w:t xml:space="preserve"> ένας </w:t>
      </w:r>
      <w:r>
        <w:rPr>
          <w:rFonts w:eastAsia="Times New Roman"/>
          <w:szCs w:val="24"/>
        </w:rPr>
        <w:t>δ</w:t>
      </w:r>
      <w:r>
        <w:rPr>
          <w:rFonts w:eastAsia="Times New Roman"/>
          <w:szCs w:val="24"/>
        </w:rPr>
        <w:t>ήμος που έχει τριακόσιες χιλιάδες δασικά στρέμματα, που προστατεύει κάθε χρόνο. Το ελάχιστο που η Πολιτεία είχε κάνει μέχρι τώρα ως αντισταθμιστικό μέτρο για τα πολύπλευρα βάρη –έχουμε ακόμα και το γνωρίζετε πολύ καλά και τα απορρίμματα και πάρα πολλές άλλ</w:t>
      </w:r>
      <w:r>
        <w:rPr>
          <w:rFonts w:eastAsia="Times New Roman"/>
          <w:szCs w:val="24"/>
        </w:rPr>
        <w:t xml:space="preserve">ες οχλούσες εγκαταστάσεις στη Δυτική Αττική- ήταν και η λειτουργία της Πυροσβεστικής Ακαδημίας στα Βίλια. </w:t>
      </w:r>
    </w:p>
    <w:p w14:paraId="7FEDC9E4" w14:textId="77777777" w:rsidR="004627CB" w:rsidRDefault="00EE6EC7">
      <w:pPr>
        <w:spacing w:line="600" w:lineRule="auto"/>
        <w:ind w:firstLine="720"/>
        <w:jc w:val="both"/>
        <w:rPr>
          <w:rFonts w:eastAsia="Times New Roman"/>
          <w:szCs w:val="24"/>
        </w:rPr>
      </w:pPr>
      <w:r>
        <w:rPr>
          <w:rFonts w:eastAsia="Times New Roman"/>
          <w:szCs w:val="24"/>
        </w:rPr>
        <w:lastRenderedPageBreak/>
        <w:t>Γνωρίζω, κύριε Υπουργέ, ότι υπάρχει απόφαση</w:t>
      </w:r>
      <w:r>
        <w:rPr>
          <w:rFonts w:eastAsia="Times New Roman"/>
          <w:szCs w:val="24"/>
        </w:rPr>
        <w:t>, πλέον,</w:t>
      </w:r>
      <w:r>
        <w:rPr>
          <w:rFonts w:eastAsia="Times New Roman"/>
          <w:szCs w:val="24"/>
        </w:rPr>
        <w:t xml:space="preserve"> η Ανώτατη Σχολή Πυροσβεστικής να ιδρυθεί και να λειτουργήσει στην Πτολεμαΐδα. Προσωπικά εγώ, αλλά</w:t>
      </w:r>
      <w:r>
        <w:rPr>
          <w:rFonts w:eastAsia="Times New Roman"/>
          <w:szCs w:val="24"/>
        </w:rPr>
        <w:t xml:space="preserve"> και η Δημοκρατική Συμπαράταξη δεν είμαστε εναντίον ούτε της Πτολεμαΐδας ούτε κανενός άλλου σημείου της χώρας που ήθελε εγκατασταθεί μια </w:t>
      </w:r>
      <w:r>
        <w:rPr>
          <w:rFonts w:eastAsia="Times New Roman"/>
          <w:szCs w:val="24"/>
        </w:rPr>
        <w:t>σ</w:t>
      </w:r>
      <w:r>
        <w:rPr>
          <w:rFonts w:eastAsia="Times New Roman"/>
          <w:szCs w:val="24"/>
        </w:rPr>
        <w:t xml:space="preserve">χολή. </w:t>
      </w:r>
    </w:p>
    <w:p w14:paraId="7FEDC9E5" w14:textId="77777777" w:rsidR="004627CB" w:rsidRDefault="00EE6EC7">
      <w:pPr>
        <w:spacing w:line="600" w:lineRule="auto"/>
        <w:ind w:firstLine="720"/>
        <w:jc w:val="both"/>
        <w:rPr>
          <w:rFonts w:eastAsia="Times New Roman"/>
          <w:szCs w:val="24"/>
        </w:rPr>
      </w:pPr>
      <w:r>
        <w:rPr>
          <w:rFonts w:eastAsia="Times New Roman"/>
          <w:bCs/>
          <w:shd w:val="clear" w:color="auto" w:fill="FFFFFF"/>
        </w:rPr>
        <w:t>Όμως,</w:t>
      </w:r>
      <w:r>
        <w:rPr>
          <w:rFonts w:eastAsia="Times New Roman"/>
          <w:szCs w:val="24"/>
        </w:rPr>
        <w:t xml:space="preserve"> σας ερωτώ τι εμποδίζει να ληφθεί απόφαση, έτσι ώστε ένα παράρτημα της </w:t>
      </w:r>
      <w:r>
        <w:rPr>
          <w:rFonts w:eastAsia="Times New Roman"/>
          <w:szCs w:val="24"/>
        </w:rPr>
        <w:t>σ</w:t>
      </w:r>
      <w:r>
        <w:rPr>
          <w:rFonts w:eastAsia="Times New Roman"/>
          <w:szCs w:val="24"/>
        </w:rPr>
        <w:t>χολής αυτής να λειτουργήσει στα Βί</w:t>
      </w:r>
      <w:r>
        <w:rPr>
          <w:rFonts w:eastAsia="Times New Roman"/>
          <w:szCs w:val="24"/>
        </w:rPr>
        <w:t xml:space="preserve">λια. Οι εγκαταστάσεις των Βιλίων, που </w:t>
      </w:r>
      <w:r>
        <w:rPr>
          <w:rFonts w:eastAsia="Times New Roman"/>
          <w:bCs/>
        </w:rPr>
        <w:t>είναι</w:t>
      </w:r>
      <w:r>
        <w:rPr>
          <w:rFonts w:eastAsia="Times New Roman"/>
          <w:szCs w:val="24"/>
        </w:rPr>
        <w:t xml:space="preserve"> σχολικές εγκαταστάσεις, οι οποίες δόθηκαν από τον τότε Δήμο Βιλίων για να λειτουργήσει η Ακαδημία, </w:t>
      </w:r>
      <w:r>
        <w:rPr>
          <w:rFonts w:eastAsia="Times New Roman"/>
          <w:bCs/>
        </w:rPr>
        <w:t>είναι</w:t>
      </w:r>
      <w:r>
        <w:rPr>
          <w:rFonts w:eastAsia="Times New Roman"/>
          <w:szCs w:val="24"/>
        </w:rPr>
        <w:t xml:space="preserve"> και σωστές και άμεσα λειτουργούσες. Δεν θα υπάρχει κανένα θέμα κόστους. </w:t>
      </w:r>
    </w:p>
    <w:p w14:paraId="7FEDC9E6" w14:textId="77777777" w:rsidR="004627CB" w:rsidRDefault="00EE6EC7">
      <w:pPr>
        <w:spacing w:line="600" w:lineRule="auto"/>
        <w:ind w:firstLine="720"/>
        <w:jc w:val="both"/>
        <w:rPr>
          <w:rFonts w:eastAsia="Times New Roman"/>
          <w:szCs w:val="24"/>
        </w:rPr>
      </w:pPr>
      <w:r>
        <w:rPr>
          <w:rFonts w:eastAsia="Times New Roman"/>
          <w:szCs w:val="24"/>
        </w:rPr>
        <w:lastRenderedPageBreak/>
        <w:t>Αυτό που ζητούν οι κάτοικοι της πε</w:t>
      </w:r>
      <w:r>
        <w:rPr>
          <w:rFonts w:eastAsia="Times New Roman"/>
          <w:szCs w:val="24"/>
        </w:rPr>
        <w:t xml:space="preserve">ριοχής </w:t>
      </w:r>
      <w:r>
        <w:rPr>
          <w:rFonts w:eastAsia="Times New Roman"/>
          <w:bCs/>
        </w:rPr>
        <w:t>είναι</w:t>
      </w:r>
      <w:r>
        <w:rPr>
          <w:rFonts w:eastAsia="Times New Roman"/>
          <w:szCs w:val="24"/>
        </w:rPr>
        <w:t xml:space="preserve"> το αυτονόητο -όχι σε αντιπαράθεση με την Πτολεμαΐδα, την Κοζάνη, τη Δυτική Μακεδονία και κανέναν άλλον τόπο- να μπορέσει να λειτουργήσει μέσα από το πρόγραμμα σπουδών αυτής της ανώτατης </w:t>
      </w:r>
      <w:r>
        <w:rPr>
          <w:rFonts w:eastAsia="Times New Roman"/>
          <w:szCs w:val="24"/>
        </w:rPr>
        <w:t>σ</w:t>
      </w:r>
      <w:r>
        <w:rPr>
          <w:rFonts w:eastAsia="Times New Roman"/>
          <w:szCs w:val="24"/>
        </w:rPr>
        <w:t>χολής -τώρα κανονικά θα έχουμε τα μηχανογραφικά των υποψ</w:t>
      </w:r>
      <w:r>
        <w:rPr>
          <w:rFonts w:eastAsia="Times New Roman"/>
          <w:szCs w:val="24"/>
        </w:rPr>
        <w:t xml:space="preserve">ηφίων φοιτητών- ένα παράρτημα στα Βίλια. </w:t>
      </w:r>
    </w:p>
    <w:p w14:paraId="7FEDC9E7" w14:textId="77777777" w:rsidR="004627CB" w:rsidRDefault="00EE6EC7">
      <w:pPr>
        <w:spacing w:line="600" w:lineRule="auto"/>
        <w:ind w:firstLine="720"/>
        <w:jc w:val="both"/>
        <w:rPr>
          <w:rFonts w:eastAsia="Times New Roman"/>
          <w:szCs w:val="24"/>
        </w:rPr>
      </w:pPr>
      <w:r>
        <w:rPr>
          <w:rFonts w:eastAsia="Times New Roman"/>
          <w:szCs w:val="24"/>
        </w:rPr>
        <w:t>Θέλω, κύριε Υπουργέ, τη θετική απάντησή σας σε αυτό και νομίζω και το ξέρω ότι δεν εκφράζω μόνο τον εαυτό μου. Εκφράζω και το μεγάλο ποσοστό του λαού της Μάνδρας Ειδυλλίας, αλλά και πάρα πολλούς από τους τοπικούς φ</w:t>
      </w:r>
      <w:r>
        <w:rPr>
          <w:rFonts w:eastAsia="Times New Roman"/>
          <w:szCs w:val="24"/>
        </w:rPr>
        <w:t xml:space="preserve">ορείς -και τον </w:t>
      </w:r>
      <w:r>
        <w:rPr>
          <w:rFonts w:eastAsia="Times New Roman"/>
          <w:szCs w:val="24"/>
        </w:rPr>
        <w:t>δ</w:t>
      </w:r>
      <w:r>
        <w:rPr>
          <w:rFonts w:eastAsia="Times New Roman"/>
          <w:szCs w:val="24"/>
        </w:rPr>
        <w:t xml:space="preserve">ήμο και την </w:t>
      </w:r>
      <w:r>
        <w:rPr>
          <w:rFonts w:eastAsia="Times New Roman"/>
          <w:szCs w:val="24"/>
        </w:rPr>
        <w:t>π</w:t>
      </w:r>
      <w:r>
        <w:rPr>
          <w:rFonts w:eastAsia="Times New Roman"/>
          <w:szCs w:val="24"/>
        </w:rPr>
        <w:t xml:space="preserve">εριφέρεια. Τα ξέρετε, σας έχουν δει. Περιμένουμε τη θετική ανταπόκρισή σας. </w:t>
      </w:r>
    </w:p>
    <w:p w14:paraId="7FEDC9E8" w14:textId="77777777" w:rsidR="004627CB" w:rsidRDefault="00EE6EC7">
      <w:pPr>
        <w:spacing w:line="600" w:lineRule="auto"/>
        <w:ind w:firstLine="720"/>
        <w:jc w:val="both"/>
        <w:rPr>
          <w:rFonts w:eastAsia="Times New Roman"/>
          <w:szCs w:val="24"/>
        </w:rPr>
      </w:pPr>
      <w:r>
        <w:rPr>
          <w:rFonts w:eastAsia="Times New Roman"/>
          <w:b/>
          <w:bCs/>
        </w:rPr>
        <w:lastRenderedPageBreak/>
        <w:t>ΠΡΟΕΔΡΕΥΩΝ (Γεώργιος Λαμπρούλης):</w:t>
      </w:r>
      <w:r>
        <w:rPr>
          <w:rFonts w:eastAsia="Times New Roman"/>
          <w:szCs w:val="24"/>
        </w:rPr>
        <w:t xml:space="preserve"> Ευχαριστούμε την κ. Χριστοφιλοπούλου. </w:t>
      </w:r>
    </w:p>
    <w:p w14:paraId="7FEDC9E9" w14:textId="77777777" w:rsidR="004627CB" w:rsidRDefault="00EE6EC7">
      <w:pPr>
        <w:spacing w:line="600" w:lineRule="auto"/>
        <w:ind w:firstLine="720"/>
        <w:jc w:val="both"/>
        <w:rPr>
          <w:rFonts w:eastAsia="Times New Roman"/>
          <w:szCs w:val="24"/>
        </w:rPr>
      </w:pPr>
      <w:r>
        <w:rPr>
          <w:rFonts w:eastAsia="Times New Roman"/>
          <w:szCs w:val="24"/>
        </w:rPr>
        <w:t xml:space="preserve">Κύριε Υπουργέ, έχετε τον λόγο. </w:t>
      </w:r>
    </w:p>
    <w:p w14:paraId="7FEDC9EA" w14:textId="77777777" w:rsidR="004627CB" w:rsidRDefault="00EE6EC7">
      <w:pPr>
        <w:spacing w:line="600" w:lineRule="auto"/>
        <w:ind w:firstLine="720"/>
        <w:jc w:val="both"/>
        <w:rPr>
          <w:rFonts w:eastAsia="Times New Roman"/>
          <w:szCs w:val="24"/>
        </w:rPr>
      </w:pPr>
      <w:r>
        <w:rPr>
          <w:rFonts w:eastAsia="Times New Roman"/>
          <w:b/>
          <w:szCs w:val="24"/>
        </w:rPr>
        <w:t>ΝΙΚΟΛΑΟΣ ΤΟΣΚΑΣ (Αναπληρωτής Υπουργός Εσωτερι</w:t>
      </w:r>
      <w:r>
        <w:rPr>
          <w:rFonts w:eastAsia="Times New Roman"/>
          <w:b/>
          <w:szCs w:val="24"/>
        </w:rPr>
        <w:t>κών και Διοικητικής Ανασυγκρότησης):</w:t>
      </w:r>
      <w:r>
        <w:rPr>
          <w:rFonts w:eastAsia="Times New Roman"/>
          <w:szCs w:val="24"/>
        </w:rPr>
        <w:t xml:space="preserve"> Κύριε Πρόεδρε, κυρία Χριστοφιλοπούλου, η έδρα της Πυροσβεστικής Ακαδημίας, σύμφωνα με το θεσμικό πλαίσιο, </w:t>
      </w:r>
      <w:r>
        <w:rPr>
          <w:rFonts w:eastAsia="Times New Roman"/>
          <w:bCs/>
        </w:rPr>
        <w:t>είναι</w:t>
      </w:r>
      <w:r>
        <w:rPr>
          <w:rFonts w:eastAsia="Times New Roman"/>
          <w:szCs w:val="24"/>
        </w:rPr>
        <w:t xml:space="preserve"> η Αθήνα και μπορούν να δημιουργηθούν παραρτήματα της Σχολής Πυροσβεστών, της Πυροσβεστικής Ακαδημίας, και σ</w:t>
      </w:r>
      <w:r>
        <w:rPr>
          <w:rFonts w:eastAsia="Times New Roman"/>
          <w:szCs w:val="24"/>
        </w:rPr>
        <w:t xml:space="preserve">ε άλλες πόλεις στην Ελλάδα. Στο πλαίσιο αυτό, έχουν λειτουργήσει στο παρελθόν </w:t>
      </w:r>
      <w:r>
        <w:rPr>
          <w:rFonts w:eastAsia="Times New Roman"/>
          <w:szCs w:val="24"/>
        </w:rPr>
        <w:lastRenderedPageBreak/>
        <w:t xml:space="preserve">διάφορα παραρτήματα της Σχολής Πυροσβεστών και σε άλλες πόλεις, Τρίπολη, Θεσσαλονίκη, στα Βίλια και αλλού. </w:t>
      </w:r>
    </w:p>
    <w:p w14:paraId="7FEDC9EB" w14:textId="77777777" w:rsidR="004627CB" w:rsidRDefault="00EE6EC7">
      <w:pPr>
        <w:spacing w:line="600" w:lineRule="auto"/>
        <w:ind w:firstLine="720"/>
        <w:jc w:val="both"/>
        <w:rPr>
          <w:rFonts w:eastAsia="Times New Roman"/>
          <w:szCs w:val="24"/>
        </w:rPr>
      </w:pPr>
      <w:r>
        <w:rPr>
          <w:rFonts w:eastAsia="Times New Roman"/>
          <w:szCs w:val="24"/>
        </w:rPr>
        <w:t>Τι ισχύει αυτή τη στιγμή και τι σκεφτόμαστε να κάνουμε: Τα δεδομένα κα</w:t>
      </w:r>
      <w:r>
        <w:rPr>
          <w:rFonts w:eastAsia="Times New Roman"/>
          <w:szCs w:val="24"/>
        </w:rPr>
        <w:t xml:space="preserve">τ’ αρχάς αλλάζουν φέτος. Για πρώτη φορά, θα μπουν απλοί </w:t>
      </w:r>
      <w:r>
        <w:rPr>
          <w:rFonts w:eastAsia="Times New Roman"/>
          <w:szCs w:val="24"/>
        </w:rPr>
        <w:t>π</w:t>
      </w:r>
      <w:r>
        <w:rPr>
          <w:rFonts w:eastAsia="Times New Roman"/>
          <w:szCs w:val="24"/>
        </w:rPr>
        <w:t>υροσβέστες, αλλά και υποψήφιοι αξιωματικοί του Πυροσβεστικού Σώματος μέσω των πανελληνίων εξετάσεων. Αρχίζει και οργανώνεται το σύστημα, αρχίζει και μορφοποιείται, έτσι ώστε να υπάρχει μια τάξη, όσον</w:t>
      </w:r>
      <w:r>
        <w:rPr>
          <w:rFonts w:eastAsia="Times New Roman"/>
          <w:szCs w:val="24"/>
        </w:rPr>
        <w:t xml:space="preserve"> αφορά την εκπαίδευση και εξέλιξη των </w:t>
      </w:r>
      <w:r>
        <w:rPr>
          <w:rFonts w:eastAsia="Times New Roman"/>
          <w:szCs w:val="24"/>
        </w:rPr>
        <w:t>π</w:t>
      </w:r>
      <w:r>
        <w:rPr>
          <w:rFonts w:eastAsia="Times New Roman"/>
          <w:szCs w:val="24"/>
        </w:rPr>
        <w:t xml:space="preserve">υροσβεστών. Άρα, δημιουργούνται καινούριες </w:t>
      </w:r>
      <w:r>
        <w:rPr>
          <w:rFonts w:eastAsia="Times New Roman"/>
        </w:rPr>
        <w:t>ανάγκες</w:t>
      </w:r>
      <w:r>
        <w:rPr>
          <w:rFonts w:eastAsia="Times New Roman"/>
          <w:szCs w:val="24"/>
        </w:rPr>
        <w:t xml:space="preserve">. </w:t>
      </w:r>
    </w:p>
    <w:p w14:paraId="7FEDC9EC" w14:textId="77777777" w:rsidR="004627CB" w:rsidRDefault="00EE6EC7">
      <w:pPr>
        <w:spacing w:line="600" w:lineRule="auto"/>
        <w:ind w:firstLine="720"/>
        <w:jc w:val="both"/>
        <w:rPr>
          <w:rFonts w:eastAsia="Times New Roman"/>
          <w:szCs w:val="24"/>
        </w:rPr>
      </w:pPr>
      <w:r>
        <w:rPr>
          <w:rFonts w:eastAsia="Times New Roman"/>
          <w:szCs w:val="24"/>
        </w:rPr>
        <w:lastRenderedPageBreak/>
        <w:t xml:space="preserve">Μέσα στο πλαίσιο αυτών των καινούριων αναγκών, αναζητήσαμε χώρους που να καλύπτουν αυτές τις </w:t>
      </w:r>
      <w:r>
        <w:rPr>
          <w:rFonts w:eastAsia="Times New Roman"/>
        </w:rPr>
        <w:t>ανάγκες</w:t>
      </w:r>
      <w:r>
        <w:rPr>
          <w:rFonts w:eastAsia="Times New Roman"/>
          <w:szCs w:val="24"/>
        </w:rPr>
        <w:t xml:space="preserve">. Θα έχουμε αμέσως τις απαιτήσεις εκπαίδευσης για τους </w:t>
      </w:r>
      <w:r>
        <w:rPr>
          <w:rFonts w:eastAsia="Times New Roman"/>
          <w:szCs w:val="24"/>
        </w:rPr>
        <w:t>π</w:t>
      </w:r>
      <w:r>
        <w:rPr>
          <w:rFonts w:eastAsia="Times New Roman"/>
          <w:szCs w:val="24"/>
        </w:rPr>
        <w:t>υροσβέστ</w:t>
      </w:r>
      <w:r>
        <w:rPr>
          <w:rFonts w:eastAsia="Times New Roman"/>
          <w:szCs w:val="24"/>
        </w:rPr>
        <w:t xml:space="preserve">ες διάρκειας πέντε εξαμήνων και για τους </w:t>
      </w:r>
      <w:r>
        <w:rPr>
          <w:rFonts w:eastAsia="Times New Roman"/>
          <w:szCs w:val="24"/>
        </w:rPr>
        <w:t>α</w:t>
      </w:r>
      <w:r>
        <w:rPr>
          <w:rFonts w:eastAsia="Times New Roman"/>
          <w:szCs w:val="24"/>
        </w:rPr>
        <w:t xml:space="preserve">ξιωματικούς, τους </w:t>
      </w:r>
      <w:r>
        <w:rPr>
          <w:rFonts w:eastAsia="Times New Roman"/>
          <w:szCs w:val="24"/>
        </w:rPr>
        <w:t>α</w:t>
      </w:r>
      <w:r>
        <w:rPr>
          <w:rFonts w:eastAsia="Times New Roman"/>
          <w:szCs w:val="24"/>
        </w:rPr>
        <w:t xml:space="preserve">νθυποπυραγούς που θα βγουν, θα </w:t>
      </w:r>
      <w:r>
        <w:rPr>
          <w:rFonts w:eastAsia="Times New Roman"/>
          <w:bCs/>
        </w:rPr>
        <w:t>είναι</w:t>
      </w:r>
      <w:r>
        <w:rPr>
          <w:rFonts w:eastAsia="Times New Roman"/>
          <w:szCs w:val="24"/>
        </w:rPr>
        <w:t xml:space="preserve"> τετραετής η φοίτηση. </w:t>
      </w:r>
    </w:p>
    <w:p w14:paraId="7FEDC9ED" w14:textId="77777777" w:rsidR="004627CB" w:rsidRDefault="00EE6EC7">
      <w:pPr>
        <w:spacing w:line="600" w:lineRule="auto"/>
        <w:ind w:firstLine="720"/>
        <w:jc w:val="both"/>
        <w:rPr>
          <w:rFonts w:eastAsia="Times New Roman"/>
          <w:szCs w:val="24"/>
        </w:rPr>
      </w:pPr>
      <w:r>
        <w:rPr>
          <w:rFonts w:eastAsia="Times New Roman"/>
          <w:szCs w:val="24"/>
        </w:rPr>
        <w:t>Άρα καταλαβαίνετε ότι φεύγουμε από τις τετράμηνες εκπαιδεύσεις που είχαμε μέχρι τώρα και πάμε σε μεγαλύτερης διάρκειας εκπαιδεύσεις, πιο</w:t>
      </w:r>
      <w:r>
        <w:rPr>
          <w:rFonts w:eastAsia="Times New Roman"/>
          <w:szCs w:val="24"/>
        </w:rPr>
        <w:t xml:space="preserve"> συστηματικές, πιο σύγχρονες, στο πλαίσιο των απαιτήσεων και των εκπαιδεύσεων που γίνονται στις προηγμένες χώρες. </w:t>
      </w:r>
    </w:p>
    <w:p w14:paraId="7FEDC9EE" w14:textId="77777777" w:rsidR="004627CB" w:rsidRDefault="00EE6EC7">
      <w:pPr>
        <w:spacing w:line="600" w:lineRule="auto"/>
        <w:ind w:firstLine="720"/>
        <w:jc w:val="both"/>
        <w:rPr>
          <w:rFonts w:eastAsia="Times New Roman"/>
          <w:bCs/>
        </w:rPr>
      </w:pPr>
      <w:r>
        <w:rPr>
          <w:rFonts w:eastAsia="Times New Roman"/>
          <w:szCs w:val="24"/>
        </w:rPr>
        <w:lastRenderedPageBreak/>
        <w:t>Ήδη παρακολουθούμε πώς γίνεται αυτή η εκπαίδευση στις άλλες χώρες. Είμαστε σε συνεννόηση με άλλες ευρωπαϊκές χώρες για να έχουμε αντίστοιχη ε</w:t>
      </w:r>
      <w:r>
        <w:rPr>
          <w:rFonts w:eastAsia="Times New Roman"/>
          <w:szCs w:val="24"/>
        </w:rPr>
        <w:t xml:space="preserve">κπαίδευση και στα δεδομένα τα δικά μας και να φύγουμε από την κατά ένα μεγάλο ποσοστό εμπειρική γνώση που δημιουργείτο μέχρι τώρα. </w:t>
      </w:r>
    </w:p>
    <w:p w14:paraId="7FEDC9EF"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Πράγματι, το ζητούμενο είναι: Μεταφέρεται η </w:t>
      </w:r>
      <w:r>
        <w:rPr>
          <w:rFonts w:eastAsia="Times New Roman" w:cs="Times New Roman"/>
          <w:szCs w:val="24"/>
        </w:rPr>
        <w:t>σ</w:t>
      </w:r>
      <w:r>
        <w:rPr>
          <w:rFonts w:eastAsia="Times New Roman" w:cs="Times New Roman"/>
          <w:szCs w:val="24"/>
        </w:rPr>
        <w:t xml:space="preserve">χολή από τα Βίλια και πάει στην Πτολεμαΐδα; Όχι, δεν είναι έτσι τα πράγματα. Η </w:t>
      </w:r>
      <w:r>
        <w:rPr>
          <w:rFonts w:eastAsia="Times New Roman" w:cs="Times New Roman"/>
          <w:szCs w:val="24"/>
        </w:rPr>
        <w:t>σ</w:t>
      </w:r>
      <w:r>
        <w:rPr>
          <w:rFonts w:eastAsia="Times New Roman" w:cs="Times New Roman"/>
          <w:szCs w:val="24"/>
        </w:rPr>
        <w:t xml:space="preserve">χολή στα Βίλια θα διατηρηθεί. Καταλαβαίνετε τι σημαίνει ότι θα διατηρηθεί σε αυτό το σχολικό συγκρότημα το οποίο αναφέρατε. Νομίζω το «σχολικό συγκρότημα» ήταν παλιό δημοτικό ή γυμνάσιο. Κάτι τέτοιο ήταν. Είναι ένας μικρός χώρος </w:t>
      </w:r>
      <w:r>
        <w:rPr>
          <w:rFonts w:eastAsia="Times New Roman" w:cs="Times New Roman"/>
          <w:szCs w:val="24"/>
        </w:rPr>
        <w:lastRenderedPageBreak/>
        <w:t xml:space="preserve">που δεν καλύπτει όλες τις </w:t>
      </w:r>
      <w:r>
        <w:rPr>
          <w:rFonts w:eastAsia="Times New Roman" w:cs="Times New Roman"/>
          <w:szCs w:val="24"/>
        </w:rPr>
        <w:t xml:space="preserve">απαιτήσεις. Θα χρειαστεί και αυτό το συγκρότημα στα Βίλια. </w:t>
      </w:r>
    </w:p>
    <w:p w14:paraId="7FEDC9F0"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Ήδη, έχουμε βγάλει </w:t>
      </w:r>
      <w:r>
        <w:rPr>
          <w:rFonts w:eastAsia="Times New Roman" w:cs="Times New Roman"/>
          <w:szCs w:val="24"/>
        </w:rPr>
        <w:t xml:space="preserve">ανακοίνωση, </w:t>
      </w:r>
      <w:r>
        <w:rPr>
          <w:rFonts w:eastAsia="Times New Roman" w:cs="Times New Roman"/>
          <w:szCs w:val="24"/>
        </w:rPr>
        <w:t xml:space="preserve">που λέει ότι θα λειτουργήσουν σχολεία εκεί. Ήδη, αυτήν τη στιγμή υπάρχουν εκατόν σαράντα πυροσβέστες πενταετούς υποχρέωσης, οι οποίοι εκπαιδεύονται στα Βίλια. </w:t>
      </w:r>
    </w:p>
    <w:p w14:paraId="7FEDC9F1"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 xml:space="preserve">σημείο αυτό κτυπάει το κουδούνι λήξεως του χρόνου ομιλίας του κυρίου Αναπληρωτή Υπουργού) </w:t>
      </w:r>
    </w:p>
    <w:p w14:paraId="7FEDC9F2"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Θα συνεχίσω στη δευτερολογία μου. </w:t>
      </w:r>
    </w:p>
    <w:p w14:paraId="7FEDC9F3"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θα διατηρηθεί η </w:t>
      </w:r>
      <w:r>
        <w:rPr>
          <w:rFonts w:eastAsia="Times New Roman" w:cs="Times New Roman"/>
          <w:szCs w:val="24"/>
        </w:rPr>
        <w:t>σ</w:t>
      </w:r>
      <w:r>
        <w:rPr>
          <w:rFonts w:eastAsia="Times New Roman" w:cs="Times New Roman"/>
          <w:szCs w:val="24"/>
        </w:rPr>
        <w:t>χολή στα Βίλια. Θα σας πω περισσότερες λεπτομέρειες στη δευτερολογία. Υπάρχουν όμως και μεγαλύτερες ανά</w:t>
      </w:r>
      <w:r>
        <w:rPr>
          <w:rFonts w:eastAsia="Times New Roman" w:cs="Times New Roman"/>
          <w:szCs w:val="24"/>
        </w:rPr>
        <w:t xml:space="preserve">γκες που θα καλυφθούν από την Πτολεμαΐδα. </w:t>
      </w:r>
    </w:p>
    <w:p w14:paraId="7FEDC9F4"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κύριο Υπουργό. </w:t>
      </w:r>
    </w:p>
    <w:p w14:paraId="7FEDC9F5"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Κύρια Χριστοφιλοπούλου, έχετε το</w:t>
      </w:r>
      <w:r>
        <w:rPr>
          <w:rFonts w:eastAsia="Times New Roman" w:cs="Times New Roman"/>
          <w:szCs w:val="24"/>
        </w:rPr>
        <w:t>ν</w:t>
      </w:r>
      <w:r>
        <w:rPr>
          <w:rFonts w:eastAsia="Times New Roman" w:cs="Times New Roman"/>
          <w:szCs w:val="24"/>
        </w:rPr>
        <w:t xml:space="preserve"> λόγο.</w:t>
      </w:r>
    </w:p>
    <w:p w14:paraId="7FEDC9F6"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Ευχαριστώ, κύριε Πρόεδρε. </w:t>
      </w:r>
    </w:p>
    <w:p w14:paraId="7FEDC9F7"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άκουσα προσεκτικά όσα μου είπατε. Επανέρχομαι για περισσότερες διευκρινίσεις. Άλλωστε, και ο ίδιος μου είπατε ότι θα πείτε περισσότερα. </w:t>
      </w:r>
    </w:p>
    <w:p w14:paraId="7FEDC9F8"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Γνωρίζω, κύριε Υπουργέ –όπως γνωρίζετε κι εσείς, είμαι βεβαία- ότι το Περιφερειακό Συμβούλιο της Δυτικής</w:t>
      </w:r>
      <w:r>
        <w:rPr>
          <w:rFonts w:eastAsia="Times New Roman" w:cs="Times New Roman"/>
          <w:szCs w:val="24"/>
        </w:rPr>
        <w:t xml:space="preserve"> Μακεδονίας δεν έθεσε το θέμα. Αντίθετα. Νομίζω ότι στην απόφασή του περιλαμβάνεται και κομμάτι που λέει «εμείς δεν βλέπουμε με αντιπαλότητα ούτε το παράρτημα των Βιλίων ούτε κάτι άλλο». Άρα μπορούμε να βρούμε μία λύση που μπορεί να δώσει ανάσα και στην πε</w:t>
      </w:r>
      <w:r>
        <w:rPr>
          <w:rFonts w:eastAsia="Times New Roman" w:cs="Times New Roman"/>
          <w:szCs w:val="24"/>
        </w:rPr>
        <w:t xml:space="preserve">ριοχή της Δυτικής Μακεδονίας, όπου θα λειτουργήσει η </w:t>
      </w:r>
      <w:r>
        <w:rPr>
          <w:rFonts w:eastAsia="Times New Roman" w:cs="Times New Roman"/>
          <w:szCs w:val="24"/>
        </w:rPr>
        <w:t>σ</w:t>
      </w:r>
      <w:r>
        <w:rPr>
          <w:rFonts w:eastAsia="Times New Roman" w:cs="Times New Roman"/>
          <w:szCs w:val="24"/>
        </w:rPr>
        <w:t xml:space="preserve">χολή, αλλά και να υπάρξει συγκεκριμένα, κύριε Υπουργέ, ένα μέρος του προγράμματος σπουδών αυτής της </w:t>
      </w:r>
      <w:r>
        <w:rPr>
          <w:rFonts w:eastAsia="Times New Roman" w:cs="Times New Roman"/>
          <w:szCs w:val="24"/>
        </w:rPr>
        <w:lastRenderedPageBreak/>
        <w:t xml:space="preserve">καινούριας </w:t>
      </w:r>
      <w:r>
        <w:rPr>
          <w:rFonts w:eastAsia="Times New Roman" w:cs="Times New Roman"/>
          <w:szCs w:val="24"/>
        </w:rPr>
        <w:t>α</w:t>
      </w:r>
      <w:r>
        <w:rPr>
          <w:rFonts w:eastAsia="Times New Roman" w:cs="Times New Roman"/>
          <w:szCs w:val="24"/>
        </w:rPr>
        <w:t xml:space="preserve">νώτατης </w:t>
      </w:r>
      <w:r>
        <w:rPr>
          <w:rFonts w:eastAsia="Times New Roman" w:cs="Times New Roman"/>
          <w:szCs w:val="24"/>
        </w:rPr>
        <w:t>σ</w:t>
      </w:r>
      <w:r>
        <w:rPr>
          <w:rFonts w:eastAsia="Times New Roman" w:cs="Times New Roman"/>
          <w:szCs w:val="24"/>
        </w:rPr>
        <w:t>χολής με τους φοιτητές</w:t>
      </w:r>
      <w:r>
        <w:rPr>
          <w:rFonts w:eastAsia="Times New Roman" w:cs="Times New Roman"/>
          <w:szCs w:val="24"/>
        </w:rPr>
        <w:t>,</w:t>
      </w:r>
      <w:r>
        <w:rPr>
          <w:rFonts w:eastAsia="Times New Roman" w:cs="Times New Roman"/>
          <w:szCs w:val="24"/>
        </w:rPr>
        <w:t xml:space="preserve"> που θα μπουν με τα μηχανογραφικά. Νομίζω ότι μπορείτε να </w:t>
      </w:r>
      <w:r>
        <w:rPr>
          <w:rFonts w:eastAsia="Times New Roman" w:cs="Times New Roman"/>
          <w:szCs w:val="24"/>
        </w:rPr>
        <w:t xml:space="preserve">το κάνετε αυτό. Εκτιμώ ότι και η φυσική ηγεσία και θα σας έχει δώσει προτάσεις και δεν θα έχει πρόβλημα να το δεχθεί. </w:t>
      </w:r>
    </w:p>
    <w:p w14:paraId="7FEDC9F9"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Θέλω λοιπόν, από εσάς μία δέσμευση. Μου είπατε</w:t>
      </w:r>
      <w:r>
        <w:rPr>
          <w:rFonts w:eastAsia="Times New Roman" w:cs="Times New Roman"/>
          <w:szCs w:val="24"/>
        </w:rPr>
        <w:t>,</w:t>
      </w:r>
      <w:r>
        <w:rPr>
          <w:rFonts w:eastAsia="Times New Roman" w:cs="Times New Roman"/>
          <w:szCs w:val="24"/>
        </w:rPr>
        <w:t xml:space="preserve"> ήδη</w:t>
      </w:r>
      <w:r>
        <w:rPr>
          <w:rFonts w:eastAsia="Times New Roman" w:cs="Times New Roman"/>
          <w:szCs w:val="24"/>
        </w:rPr>
        <w:t>,</w:t>
      </w:r>
      <w:r>
        <w:rPr>
          <w:rFonts w:eastAsia="Times New Roman" w:cs="Times New Roman"/>
          <w:szCs w:val="24"/>
        </w:rPr>
        <w:t xml:space="preserve"> ότι θα συνεχίσει να λειτουργεί το παράρτημα των Βιλίων. Αυτό που θέλουμε όμως είναι </w:t>
      </w:r>
      <w:r>
        <w:rPr>
          <w:rFonts w:eastAsia="Times New Roman" w:cs="Times New Roman"/>
          <w:szCs w:val="24"/>
        </w:rPr>
        <w:t>το παράρτημα των Βιλίων να μη φιλοξενεί μόνο κατά περίπτωση κάποιες εκπαιδεύσεις. Θέλουμε να είναι ένα παράρτημα που να φιλοξενεί και ένα μέρος του προγράμματος σπουδών της Ανώτατης Σχολής Πυροσβεστών. Θε</w:t>
      </w:r>
      <w:r>
        <w:rPr>
          <w:rFonts w:eastAsia="Times New Roman" w:cs="Times New Roman"/>
          <w:szCs w:val="24"/>
        </w:rPr>
        <w:lastRenderedPageBreak/>
        <w:t>ωρούμε και αυτό ότι είναι πρέπον για τις υποδομές πο</w:t>
      </w:r>
      <w:r>
        <w:rPr>
          <w:rFonts w:eastAsia="Times New Roman" w:cs="Times New Roman"/>
          <w:szCs w:val="24"/>
        </w:rPr>
        <w:t xml:space="preserve">υ υπάρχουν, αλλά κυρίως είναι πρέπον για μία περιοχή η οποία, όπως σας είπα -ευρύτερα η περιοχή-  έχει δεινοπαθήσει πάρα πολύ. </w:t>
      </w:r>
    </w:p>
    <w:p w14:paraId="7FEDC9FA"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Νομίζω ότι η πολιτεία οφείλει να συνεχίσει να δίνει αυτό το ελάχιστο αντισταθμιστικό. Είναι πολύ λίγα. Άλλη φορά θα σας παρακαλέ</w:t>
      </w:r>
      <w:r>
        <w:rPr>
          <w:rFonts w:eastAsia="Times New Roman" w:cs="Times New Roman"/>
          <w:szCs w:val="24"/>
        </w:rPr>
        <w:t xml:space="preserve">σω να συζητήσουμε, επίσης, άλλα μείζονα θέματα ασφάλειας της περιοχής. </w:t>
      </w:r>
    </w:p>
    <w:p w14:paraId="7FEDC9FB"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Εδώ όμως ήρθα</w:t>
      </w:r>
      <w:r>
        <w:rPr>
          <w:rFonts w:eastAsia="Times New Roman" w:cs="Times New Roman"/>
          <w:szCs w:val="24"/>
        </w:rPr>
        <w:t>,</w:t>
      </w:r>
      <w:r>
        <w:rPr>
          <w:rFonts w:eastAsia="Times New Roman" w:cs="Times New Roman"/>
          <w:szCs w:val="24"/>
        </w:rPr>
        <w:t xml:space="preserve"> συγκεκριμένα, γιατί νομίζω ότι είναι ανάγκη να έχουμε μία δέσμευση από εσάς ότι τα Βίλια θα έχουν ένα μέρος των πρώτων φοιτητών πυροσβεστών –έτσι θα τους </w:t>
      </w:r>
      <w:r>
        <w:rPr>
          <w:rFonts w:eastAsia="Times New Roman" w:cs="Times New Roman"/>
          <w:szCs w:val="24"/>
        </w:rPr>
        <w:lastRenderedPageBreak/>
        <w:t xml:space="preserve">πω εγώ- που θα </w:t>
      </w:r>
      <w:r>
        <w:rPr>
          <w:rFonts w:eastAsia="Times New Roman" w:cs="Times New Roman"/>
          <w:szCs w:val="24"/>
        </w:rPr>
        <w:t xml:space="preserve">μπουν το Σεπτέμβριο και ένα κομμάτι του προγράμματός τους θα είναι και στο παράρτημα των Βιλίων. </w:t>
      </w:r>
    </w:p>
    <w:p w14:paraId="7FEDC9FC"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την κ. Χριστοφιλοπούλου. </w:t>
      </w:r>
    </w:p>
    <w:p w14:paraId="7FEDC9FD"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Κύριε Υπουργέ, έχετε το</w:t>
      </w:r>
      <w:r>
        <w:rPr>
          <w:rFonts w:eastAsia="Times New Roman" w:cs="Times New Roman"/>
          <w:szCs w:val="24"/>
        </w:rPr>
        <w:t>ν</w:t>
      </w:r>
      <w:r>
        <w:rPr>
          <w:rFonts w:eastAsia="Times New Roman" w:cs="Times New Roman"/>
          <w:szCs w:val="24"/>
        </w:rPr>
        <w:t xml:space="preserve"> λόγο για τη δευτερολογία σας. </w:t>
      </w:r>
    </w:p>
    <w:p w14:paraId="7FEDC9FE"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ΝΙΚΟΛΑΟΣ ΤΟΣΚΑΣ (Αναπληρωτής </w:t>
      </w:r>
      <w:r>
        <w:rPr>
          <w:rFonts w:eastAsia="Times New Roman" w:cs="Times New Roman"/>
          <w:b/>
          <w:szCs w:val="24"/>
        </w:rPr>
        <w:t xml:space="preserve">Υπουργός Εσωτερικών και Διοικητικής Ανασυγκρότησης): </w:t>
      </w:r>
      <w:r>
        <w:rPr>
          <w:rFonts w:eastAsia="Times New Roman" w:cs="Times New Roman"/>
          <w:szCs w:val="24"/>
        </w:rPr>
        <w:t xml:space="preserve">Κύριε Πρόεδρε, θα ήθελα να κάνω απλά μία σύγκριση. Έχουμε ένα χώρο στα Βίλια με δώδεκα χιλιάδες τετραγωνικά μέτρα. Έχουμε ένα χώρο στην Πτολεμαΐδα με τριάντα επτά χιλιάδες τετραγωνικά </w:t>
      </w:r>
      <w:r>
        <w:rPr>
          <w:rFonts w:eastAsia="Times New Roman" w:cs="Times New Roman"/>
          <w:szCs w:val="24"/>
        </w:rPr>
        <w:lastRenderedPageBreak/>
        <w:t>μέτρα. Έχουμε μία δ</w:t>
      </w:r>
      <w:r>
        <w:rPr>
          <w:rFonts w:eastAsia="Times New Roman" w:cs="Times New Roman"/>
          <w:szCs w:val="24"/>
        </w:rPr>
        <w:t>υνατότητα στρατωνισμού τριακοσίων ατόμων στην Πτολεμαΐδα. Έχουμε δυνατότητες παρασκευής τροφίμων, συσσιτίου. Υπάρχει γυμναστήριο. Υπάρχουν χώροι βοηθητικοί</w:t>
      </w:r>
      <w:r>
        <w:rPr>
          <w:rFonts w:eastAsia="Times New Roman" w:cs="Times New Roman"/>
          <w:szCs w:val="24"/>
        </w:rPr>
        <w:t>,</w:t>
      </w:r>
      <w:r>
        <w:rPr>
          <w:rFonts w:eastAsia="Times New Roman" w:cs="Times New Roman"/>
          <w:szCs w:val="24"/>
        </w:rPr>
        <w:t xml:space="preserve"> που μπορούν να χρησιμοποιηθούν για την εκπαίδευση των πυροσβεστών. Δεν υπάρχουν αυτές οι δυνατότητε</w:t>
      </w:r>
      <w:r>
        <w:rPr>
          <w:rFonts w:eastAsia="Times New Roman" w:cs="Times New Roman"/>
          <w:szCs w:val="24"/>
        </w:rPr>
        <w:t xml:space="preserve">ς στα Βίλια. </w:t>
      </w:r>
    </w:p>
    <w:p w14:paraId="7FEDC9FF"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Έχουμε δεσμευτεί όμως ότι στα Βίλια θα γίνεται η εκπαίδευση  -είχα δεσμευτεί πριν αρχίσει αυτή η εκπαίδευση- των πυροσβεστών πενταετούς υποχρέωσης, τετράμηνης διάρκειας. Αυτή τη στιγμή αυτό γίνεται, όπως είπα και πριν. Εκατόν σαράντα πυροσβέσ</w:t>
      </w:r>
      <w:r>
        <w:rPr>
          <w:rFonts w:eastAsia="Times New Roman" w:cs="Times New Roman"/>
          <w:szCs w:val="24"/>
        </w:rPr>
        <w:t xml:space="preserve">τες εκπαιδεύονται. Στις ίδιες εγκαταστάσεις θα λειτουργήσει η Σχολή Επιμόρφωσης Αξιωματικών, η </w:t>
      </w:r>
      <w:r>
        <w:rPr>
          <w:rFonts w:eastAsia="Times New Roman" w:cs="Times New Roman"/>
          <w:szCs w:val="24"/>
        </w:rPr>
        <w:lastRenderedPageBreak/>
        <w:t xml:space="preserve">Σχολή Αρχιπυροσβεστών. Στον ίδιο χώρο θα φιλοξενούνται οι δόκιμοι πυροσβέστες κατά τη διάρκεια της πρακτικής άσκησής τους σε θέματα οδήγησης. </w:t>
      </w:r>
    </w:p>
    <w:p w14:paraId="7FEDCA00"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Επίσης, με την επι</w:t>
      </w:r>
      <w:r>
        <w:rPr>
          <w:rFonts w:eastAsia="Times New Roman" w:cs="Times New Roman"/>
          <w:szCs w:val="24"/>
        </w:rPr>
        <w:t xml:space="preserve">κείμενη ίδρυση της Εθνικής Σχολής Πολιτικής Προστασίας σχεδιάζεται ένα μέρος των εκπαιδευτικών προγραμμάτων να υλοποιούνται στο χώρο αυτό. Επομένως, δεν εγκαταλείπεται, δεν μεταφέρεται η </w:t>
      </w:r>
      <w:r>
        <w:rPr>
          <w:rFonts w:eastAsia="Times New Roman" w:cs="Times New Roman"/>
          <w:szCs w:val="24"/>
        </w:rPr>
        <w:t>σ</w:t>
      </w:r>
      <w:r>
        <w:rPr>
          <w:rFonts w:eastAsia="Times New Roman" w:cs="Times New Roman"/>
          <w:szCs w:val="24"/>
        </w:rPr>
        <w:t>χολή από τα Βίλια. Δεν εγκαταλείπεται αυτός ο χώρος. Δεν μπορούν όλα</w:t>
      </w:r>
      <w:r>
        <w:rPr>
          <w:rFonts w:eastAsia="Times New Roman" w:cs="Times New Roman"/>
          <w:szCs w:val="24"/>
        </w:rPr>
        <w:t xml:space="preserve"> να επικεντρωθούν στην περιοχή των Βιλίων. </w:t>
      </w:r>
    </w:p>
    <w:p w14:paraId="7FEDCA01" w14:textId="77777777" w:rsidR="004627CB" w:rsidRDefault="00EE6EC7">
      <w:pPr>
        <w:tabs>
          <w:tab w:val="left" w:pos="2820"/>
        </w:tabs>
        <w:spacing w:line="600" w:lineRule="auto"/>
        <w:ind w:firstLine="720"/>
        <w:jc w:val="both"/>
        <w:rPr>
          <w:rFonts w:eastAsia="Times New Roman"/>
          <w:szCs w:val="24"/>
        </w:rPr>
      </w:pPr>
      <w:r>
        <w:rPr>
          <w:rFonts w:eastAsia="Times New Roman"/>
          <w:szCs w:val="24"/>
        </w:rPr>
        <w:t xml:space="preserve">Η περιοχή της Πτολεμαΐδας έχει πολλές προκλήσεις. Έχει γύρω χώρους βιομηχανικούς. Έχει τις γνωστές εγκαταστάσεις </w:t>
      </w:r>
      <w:r>
        <w:rPr>
          <w:rFonts w:eastAsia="Times New Roman"/>
          <w:szCs w:val="24"/>
        </w:rPr>
        <w:lastRenderedPageBreak/>
        <w:t xml:space="preserve">της ΔΕΗ. Έχει χώρους στους οποίους μπορούν να εκπαιδευτούν στις σύγχρονες πυροσβεστικές απαιτήσεις </w:t>
      </w:r>
      <w:r>
        <w:rPr>
          <w:rFonts w:eastAsia="Times New Roman"/>
          <w:szCs w:val="24"/>
        </w:rPr>
        <w:t>οι πυροσβέστες.</w:t>
      </w:r>
    </w:p>
    <w:p w14:paraId="7FEDCA02" w14:textId="77777777" w:rsidR="004627CB" w:rsidRDefault="00EE6EC7">
      <w:pPr>
        <w:tabs>
          <w:tab w:val="left" w:pos="2820"/>
        </w:tabs>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Το Θριάσιο δεν έχει;</w:t>
      </w:r>
    </w:p>
    <w:p w14:paraId="7FEDCA03" w14:textId="77777777" w:rsidR="004627CB" w:rsidRDefault="00EE6EC7">
      <w:pPr>
        <w:tabs>
          <w:tab w:val="left" w:pos="2820"/>
        </w:tabs>
        <w:spacing w:line="600" w:lineRule="auto"/>
        <w:ind w:firstLine="720"/>
        <w:jc w:val="both"/>
        <w:rPr>
          <w:rFonts w:eastAsia="Times New Roman"/>
          <w:szCs w:val="24"/>
        </w:rPr>
      </w:pPr>
      <w:r>
        <w:rPr>
          <w:rFonts w:eastAsia="Times New Roman"/>
          <w:b/>
          <w:szCs w:val="24"/>
        </w:rPr>
        <w:t xml:space="preserve">ΝΙΚΟΛΑΟΣ ΤΟΣΚΑΣ (Αναπληρωτής Υπουργός Εσωτερικών και Διοικητικής Ανασυγκρότησης): </w:t>
      </w:r>
      <w:r>
        <w:rPr>
          <w:rFonts w:eastAsia="Times New Roman"/>
          <w:szCs w:val="24"/>
        </w:rPr>
        <w:t xml:space="preserve">Όλες οι ανάγκες δεν μπορούν να εξυπηρετηθούν στα Βίλια. </w:t>
      </w:r>
    </w:p>
    <w:p w14:paraId="7FEDCA04" w14:textId="77777777" w:rsidR="004627CB" w:rsidRDefault="00EE6EC7">
      <w:pPr>
        <w:tabs>
          <w:tab w:val="left" w:pos="2820"/>
        </w:tabs>
        <w:spacing w:line="600" w:lineRule="auto"/>
        <w:ind w:firstLine="720"/>
        <w:jc w:val="both"/>
        <w:rPr>
          <w:rFonts w:eastAsia="Times New Roman"/>
          <w:szCs w:val="24"/>
        </w:rPr>
      </w:pPr>
      <w:r>
        <w:rPr>
          <w:rFonts w:eastAsia="Times New Roman"/>
          <w:szCs w:val="24"/>
        </w:rPr>
        <w:t xml:space="preserve">Και ξέρετε κάτι, θα είμαι και λίγο σκληρός. Υπάρχει </w:t>
      </w:r>
      <w:r>
        <w:rPr>
          <w:rFonts w:eastAsia="Times New Roman"/>
          <w:szCs w:val="24"/>
        </w:rPr>
        <w:t>μια προσπάθεια ορισμένων πυροσβεστών</w:t>
      </w:r>
      <w:r>
        <w:rPr>
          <w:rFonts w:eastAsia="Times New Roman"/>
          <w:szCs w:val="24"/>
        </w:rPr>
        <w:t>,</w:t>
      </w:r>
      <w:r>
        <w:rPr>
          <w:rFonts w:eastAsia="Times New Roman"/>
          <w:szCs w:val="24"/>
        </w:rPr>
        <w:t xml:space="preserve"> που έχουν τα συμφέ</w:t>
      </w:r>
      <w:r>
        <w:rPr>
          <w:rFonts w:eastAsia="Times New Roman"/>
          <w:szCs w:val="24"/>
        </w:rPr>
        <w:lastRenderedPageBreak/>
        <w:t>ροντά τους στην περιοχή. Πιέζουν για να μείνουν εκεί. Δεν μπορούν να μας ρυμουλκήσουν τα συμφέροντα των πυροσβεστών αυτών εκεί.</w:t>
      </w:r>
    </w:p>
    <w:p w14:paraId="7FEDCA05" w14:textId="77777777" w:rsidR="004627CB" w:rsidRDefault="00EE6EC7">
      <w:pPr>
        <w:tabs>
          <w:tab w:val="left" w:pos="2820"/>
        </w:tabs>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Δεν με αφορά αυτό.</w:t>
      </w:r>
    </w:p>
    <w:p w14:paraId="7FEDCA06" w14:textId="77777777" w:rsidR="004627CB" w:rsidRDefault="00EE6EC7">
      <w:pPr>
        <w:tabs>
          <w:tab w:val="left" w:pos="2820"/>
        </w:tabs>
        <w:spacing w:line="600" w:lineRule="auto"/>
        <w:ind w:firstLine="720"/>
        <w:jc w:val="both"/>
        <w:rPr>
          <w:rFonts w:eastAsia="Times New Roman"/>
          <w:szCs w:val="24"/>
        </w:rPr>
      </w:pPr>
      <w:r>
        <w:rPr>
          <w:rFonts w:eastAsia="Times New Roman"/>
          <w:b/>
          <w:szCs w:val="24"/>
        </w:rPr>
        <w:t>ΝΙΚΟΛΑΟΣ ΤΟΣΚΑΣ (Αναπληρω</w:t>
      </w:r>
      <w:r>
        <w:rPr>
          <w:rFonts w:eastAsia="Times New Roman"/>
          <w:b/>
          <w:szCs w:val="24"/>
        </w:rPr>
        <w:t xml:space="preserve">τής Υπουργός Εσωτερικών και Διοικητικής Ανασυγκρότησης): </w:t>
      </w:r>
      <w:r>
        <w:rPr>
          <w:rFonts w:eastAsia="Times New Roman"/>
          <w:szCs w:val="24"/>
        </w:rPr>
        <w:t xml:space="preserve">Τα συμφέροντα των πυροσβεστών είναι εκεί που είναι τα συμφέροντα του Πυροσβεστικού Σώματος, τα συμφέροντα της χώρας. </w:t>
      </w:r>
    </w:p>
    <w:p w14:paraId="7FEDCA07" w14:textId="77777777" w:rsidR="004627CB" w:rsidRDefault="00EE6EC7">
      <w:pPr>
        <w:tabs>
          <w:tab w:val="left" w:pos="2820"/>
        </w:tabs>
        <w:spacing w:line="600" w:lineRule="auto"/>
        <w:ind w:firstLine="720"/>
        <w:jc w:val="both"/>
        <w:rPr>
          <w:rFonts w:eastAsia="Times New Roman"/>
          <w:szCs w:val="24"/>
        </w:rPr>
      </w:pPr>
      <w:r>
        <w:rPr>
          <w:rFonts w:eastAsia="Times New Roman"/>
          <w:szCs w:val="24"/>
        </w:rPr>
        <w:t>Εμείς με αυτά τα κριτήρια δουλεύουμε. Κοιτάζουμε τις γενικότερες προκλήσεις. Κοιτ</w:t>
      </w:r>
      <w:r>
        <w:rPr>
          <w:rFonts w:eastAsia="Times New Roman"/>
          <w:szCs w:val="24"/>
        </w:rPr>
        <w:t xml:space="preserve">άζουμε τις γενικότερες ανάγκες. </w:t>
      </w:r>
      <w:r>
        <w:rPr>
          <w:rFonts w:eastAsia="Times New Roman"/>
          <w:szCs w:val="24"/>
        </w:rPr>
        <w:lastRenderedPageBreak/>
        <w:t>Κοιτάζουμε πώς θα εκπαιδεύσουμε με τον καλύτερο τρόπο τους πυροσβέστες μας που μέχρι τώρα εκπαιδεύονταν εν πολλοίς με εμπειρικό τρόπο. Δεν εγκαταλείπουμε τα Βίλια και γι’ αυτό απορώ γιατί υπάρχει αυτή η κριτική και η ανησυχί</w:t>
      </w:r>
      <w:r>
        <w:rPr>
          <w:rFonts w:eastAsia="Times New Roman"/>
          <w:szCs w:val="24"/>
        </w:rPr>
        <w:t xml:space="preserve">α. Όμως, δεν μπορεί να περιορίσουμε τις εκπαιδευτικές μας ανάγκες στις δυνατότητες ενός περιορισμένου χώρου πρώην δημοτικού σχολείου. Έτσι προχωράμε. </w:t>
      </w:r>
    </w:p>
    <w:p w14:paraId="7FEDCA08" w14:textId="77777777" w:rsidR="004627CB" w:rsidRDefault="00EE6EC7">
      <w:pPr>
        <w:tabs>
          <w:tab w:val="left" w:pos="2820"/>
        </w:tabs>
        <w:spacing w:line="600" w:lineRule="auto"/>
        <w:ind w:firstLine="720"/>
        <w:jc w:val="both"/>
        <w:rPr>
          <w:rFonts w:eastAsia="Times New Roman"/>
          <w:szCs w:val="24"/>
        </w:rPr>
      </w:pPr>
      <w:r>
        <w:rPr>
          <w:rFonts w:eastAsia="Times New Roman"/>
          <w:szCs w:val="24"/>
        </w:rPr>
        <w:t>Δεν νομίζω ότι με αυτές τις ανακοινώσεις</w:t>
      </w:r>
      <w:r>
        <w:rPr>
          <w:rFonts w:eastAsia="Times New Roman"/>
          <w:szCs w:val="24"/>
        </w:rPr>
        <w:t>,</w:t>
      </w:r>
      <w:r>
        <w:rPr>
          <w:rFonts w:eastAsia="Times New Roman"/>
          <w:szCs w:val="24"/>
        </w:rPr>
        <w:t xml:space="preserve"> που έχουμε βγάλει και που διασφαλίζεται η εκπαίδευση που γίνετα</w:t>
      </w:r>
      <w:r>
        <w:rPr>
          <w:rFonts w:eastAsia="Times New Roman"/>
          <w:szCs w:val="24"/>
        </w:rPr>
        <w:t>ι μέχρι τώρα</w:t>
      </w:r>
      <w:r>
        <w:rPr>
          <w:rFonts w:eastAsia="Times New Roman"/>
          <w:szCs w:val="24"/>
        </w:rPr>
        <w:t>,</w:t>
      </w:r>
      <w:r>
        <w:rPr>
          <w:rFonts w:eastAsia="Times New Roman"/>
          <w:szCs w:val="24"/>
        </w:rPr>
        <w:t xml:space="preserve"> υπάρχει λόγος ανησυχίας. Αν θέλετε περισσότερες λεπτομέρειες, γιατί δεν επαρκεί ο χρόνος, ευχαρίστως κατ’ ιδίαν να σας δώσω.</w:t>
      </w:r>
    </w:p>
    <w:p w14:paraId="7FEDCA09" w14:textId="77777777" w:rsidR="004627CB" w:rsidRDefault="00EE6EC7">
      <w:pPr>
        <w:tabs>
          <w:tab w:val="left" w:pos="2820"/>
        </w:tabs>
        <w:spacing w:line="600" w:lineRule="auto"/>
        <w:ind w:firstLine="720"/>
        <w:jc w:val="both"/>
        <w:rPr>
          <w:rFonts w:eastAsia="Times New Roman"/>
          <w:szCs w:val="24"/>
        </w:rPr>
      </w:pPr>
      <w:r>
        <w:rPr>
          <w:rFonts w:eastAsia="Times New Roman"/>
          <w:b/>
          <w:szCs w:val="24"/>
        </w:rPr>
        <w:lastRenderedPageBreak/>
        <w:t xml:space="preserve">ΠΡΟΕΔΡΕΥΩΝ (Γεώργιος Λαμπρούλης): </w:t>
      </w:r>
      <w:r>
        <w:rPr>
          <w:rFonts w:eastAsia="Times New Roman"/>
          <w:szCs w:val="24"/>
        </w:rPr>
        <w:t>Ευχαριστούμε τον κύριο Υπουργό.</w:t>
      </w:r>
    </w:p>
    <w:p w14:paraId="7FEDCA0A" w14:textId="77777777" w:rsidR="004627CB" w:rsidRDefault="00EE6EC7">
      <w:pPr>
        <w:tabs>
          <w:tab w:val="left" w:pos="2820"/>
        </w:tabs>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Κύριε Πρόεδρε, θα ήθελα</w:t>
      </w:r>
      <w:r>
        <w:rPr>
          <w:rFonts w:eastAsia="Times New Roman"/>
          <w:szCs w:val="24"/>
        </w:rPr>
        <w:t xml:space="preserve"> μια διευκρίνιση από τον κύριο Υπουργό.</w:t>
      </w:r>
    </w:p>
    <w:p w14:paraId="7FEDCA0B" w14:textId="77777777" w:rsidR="004627CB" w:rsidRDefault="00EE6EC7">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Τι διευκρίνιση, κυρία Χριστοφιλοπούλου;</w:t>
      </w:r>
    </w:p>
    <w:p w14:paraId="7FEDCA0C" w14:textId="77777777" w:rsidR="004627CB" w:rsidRDefault="00EE6EC7">
      <w:pPr>
        <w:tabs>
          <w:tab w:val="left" w:pos="2820"/>
        </w:tabs>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Είπε ο κύριος Υπουργός ότι θα είναι σκληρός με συμφέροντα. Αυτή τη στιγμή η επίκαιρη ερώτηση κατετέθη, κύριε Υπουρ</w:t>
      </w:r>
      <w:r>
        <w:rPr>
          <w:rFonts w:eastAsia="Times New Roman"/>
          <w:szCs w:val="24"/>
        </w:rPr>
        <w:t>γέ, από μένα διότι υπήρξαν -και το γνωρίζετε πολύ καλά- και διαμαρτυρίες του κόσμου προς τα έξω, βγήκε ο κόσμος έξω.</w:t>
      </w:r>
    </w:p>
    <w:p w14:paraId="7FEDCA0D" w14:textId="77777777" w:rsidR="004627CB" w:rsidRDefault="00EE6EC7">
      <w:pPr>
        <w:tabs>
          <w:tab w:val="left" w:pos="2820"/>
        </w:tabs>
        <w:spacing w:line="600" w:lineRule="auto"/>
        <w:ind w:firstLine="720"/>
        <w:jc w:val="both"/>
        <w:rPr>
          <w:rFonts w:eastAsia="Times New Roman"/>
          <w:szCs w:val="24"/>
        </w:rPr>
      </w:pPr>
      <w:r>
        <w:rPr>
          <w:rFonts w:eastAsia="Times New Roman"/>
          <w:b/>
          <w:szCs w:val="24"/>
        </w:rPr>
        <w:lastRenderedPageBreak/>
        <w:t xml:space="preserve">ΠΡΟΕΔΡΕΥΩΝ (Γεώργιος Λαμπρούλης): </w:t>
      </w:r>
      <w:r>
        <w:rPr>
          <w:rFonts w:eastAsia="Times New Roman"/>
          <w:szCs w:val="24"/>
        </w:rPr>
        <w:t>Κυρία Χριστ</w:t>
      </w:r>
      <w:r>
        <w:rPr>
          <w:rFonts w:eastAsia="Times New Roman"/>
          <w:szCs w:val="24"/>
        </w:rPr>
        <w:t>ο</w:t>
      </w:r>
      <w:r>
        <w:rPr>
          <w:rFonts w:eastAsia="Times New Roman"/>
          <w:szCs w:val="24"/>
        </w:rPr>
        <w:t>φιλοπούλου, με συγχωρείτε πάρα πολύ, αλλά θα μπορούσατε αυτό να το πείτε στην ομιλία σας. Είχ</w:t>
      </w:r>
      <w:r>
        <w:rPr>
          <w:rFonts w:eastAsia="Times New Roman"/>
          <w:szCs w:val="24"/>
        </w:rPr>
        <w:t>ατε τη δυνατότητα να αναπτύξετε την ερώτησή σας.</w:t>
      </w:r>
    </w:p>
    <w:p w14:paraId="7FEDCA0E" w14:textId="77777777" w:rsidR="004627CB" w:rsidRDefault="00EE6EC7">
      <w:pPr>
        <w:tabs>
          <w:tab w:val="left" w:pos="2820"/>
        </w:tabs>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Ναι, κύριε Πρόεδρε, αλλά ο Υπουργός είπε για συμφέροντα πυροσβεστών. Εγώ δεν έχω κα</w:t>
      </w:r>
      <w:r>
        <w:rPr>
          <w:rFonts w:eastAsia="Times New Roman"/>
          <w:szCs w:val="24"/>
        </w:rPr>
        <w:t>μ</w:t>
      </w:r>
      <w:r>
        <w:rPr>
          <w:rFonts w:eastAsia="Times New Roman"/>
          <w:szCs w:val="24"/>
        </w:rPr>
        <w:t>μία σχέση με συμφέροντα πυροσβεστών.</w:t>
      </w:r>
    </w:p>
    <w:p w14:paraId="7FEDCA0F" w14:textId="77777777" w:rsidR="004627CB" w:rsidRDefault="00EE6EC7">
      <w:pPr>
        <w:tabs>
          <w:tab w:val="left" w:pos="2820"/>
        </w:tabs>
        <w:spacing w:line="600" w:lineRule="auto"/>
        <w:ind w:firstLine="720"/>
        <w:jc w:val="both"/>
        <w:rPr>
          <w:rFonts w:eastAsia="Times New Roman"/>
          <w:szCs w:val="24"/>
        </w:rPr>
      </w:pPr>
      <w:r>
        <w:rPr>
          <w:rFonts w:eastAsia="Times New Roman"/>
          <w:b/>
          <w:szCs w:val="24"/>
        </w:rPr>
        <w:t xml:space="preserve">ΝΙΚΟΛΑΟΣ ΤΟΣΚΑΣ (Αναπληρωτής Υπουργός Εσωτερικών και Διοικητικής Ανασυγκρότησης): </w:t>
      </w:r>
      <w:r>
        <w:rPr>
          <w:rFonts w:eastAsia="Times New Roman"/>
          <w:szCs w:val="24"/>
        </w:rPr>
        <w:t>Προφανώς.</w:t>
      </w:r>
    </w:p>
    <w:p w14:paraId="7FEDCA10" w14:textId="77777777" w:rsidR="004627CB" w:rsidRDefault="00EE6EC7">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Καλώς. Καταγράφηκε η άποψή σας. </w:t>
      </w:r>
    </w:p>
    <w:p w14:paraId="7FEDCA11" w14:textId="77777777" w:rsidR="004627CB" w:rsidRDefault="00EE6EC7">
      <w:pPr>
        <w:tabs>
          <w:tab w:val="left" w:pos="2820"/>
        </w:tabs>
        <w:spacing w:line="600" w:lineRule="auto"/>
        <w:ind w:firstLine="720"/>
        <w:jc w:val="both"/>
        <w:rPr>
          <w:rFonts w:eastAsia="Times New Roman" w:cs="Times New Roman"/>
          <w:szCs w:val="24"/>
        </w:rPr>
      </w:pPr>
      <w:r>
        <w:rPr>
          <w:rFonts w:eastAsia="Times New Roman" w:cs="Times New Roman"/>
          <w:szCs w:val="24"/>
        </w:rPr>
        <w:lastRenderedPageBreak/>
        <w:t xml:space="preserve">Η πέμπτη με αριθμό 677/18-3-2016 επίκαιρη ερώτηση </w:t>
      </w:r>
      <w:r>
        <w:rPr>
          <w:rFonts w:eastAsia="Times New Roman" w:cs="Times New Roman"/>
          <w:szCs w:val="24"/>
        </w:rPr>
        <w:t>δ</w:t>
      </w:r>
      <w:r>
        <w:rPr>
          <w:rFonts w:eastAsia="Times New Roman" w:cs="Times New Roman"/>
          <w:szCs w:val="24"/>
        </w:rPr>
        <w:t xml:space="preserve">εύτερου </w:t>
      </w:r>
      <w:r>
        <w:rPr>
          <w:rFonts w:eastAsia="Times New Roman" w:cs="Times New Roman"/>
          <w:szCs w:val="24"/>
        </w:rPr>
        <w:t>κ</w:t>
      </w:r>
      <w:r>
        <w:rPr>
          <w:rFonts w:eastAsia="Times New Roman" w:cs="Times New Roman"/>
          <w:szCs w:val="24"/>
        </w:rPr>
        <w:t>ύκλου του Βουλευτή Β΄ Αθηνών</w:t>
      </w:r>
      <w:r>
        <w:rPr>
          <w:rFonts w:eastAsia="Times New Roman" w:cs="Times New Roman"/>
          <w:szCs w:val="24"/>
        </w:rPr>
        <w:t>,</w:t>
      </w:r>
      <w:r>
        <w:rPr>
          <w:rFonts w:eastAsia="Times New Roman" w:cs="Times New Roman"/>
          <w:szCs w:val="24"/>
        </w:rPr>
        <w:t xml:space="preserve"> του Λαϊ</w:t>
      </w:r>
      <w:r>
        <w:rPr>
          <w:rFonts w:eastAsia="Times New Roman" w:cs="Times New Roman"/>
          <w:szCs w:val="24"/>
        </w:rPr>
        <w:t>κού Συνδέσμου-Χρυσή Αυγή</w:t>
      </w:r>
      <w:r>
        <w:rPr>
          <w:rFonts w:eastAsia="Times New Roman" w:cs="Times New Roman"/>
          <w:szCs w:val="24"/>
        </w:rPr>
        <w:t>,</w:t>
      </w:r>
      <w:r>
        <w:rPr>
          <w:rFonts w:eastAsia="Times New Roman" w:cs="Times New Roman"/>
          <w:szCs w:val="24"/>
        </w:rPr>
        <w:t xml:space="preserve"> κ. </w:t>
      </w:r>
      <w:r>
        <w:rPr>
          <w:rFonts w:eastAsia="Times New Roman" w:cs="Times New Roman"/>
          <w:bCs/>
          <w:szCs w:val="24"/>
        </w:rPr>
        <w:t>Ηλία Παναγιώταρου</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Εξωτερικών,</w:t>
      </w:r>
      <w:r>
        <w:rPr>
          <w:rFonts w:eastAsia="Times New Roman" w:cs="Times New Roman"/>
          <w:szCs w:val="24"/>
        </w:rPr>
        <w:t xml:space="preserve"> σχετικά με την «καθυστέρηση του ενταφιασμού των Ελλήνων μαχητών του 1940 στην Αλβανία», δεν </w:t>
      </w:r>
      <w:r>
        <w:rPr>
          <w:rFonts w:eastAsia="Times New Roman" w:cs="Times New Roman"/>
          <w:szCs w:val="24"/>
        </w:rPr>
        <w:t>συζητείται</w:t>
      </w:r>
      <w:r>
        <w:rPr>
          <w:rFonts w:eastAsia="Times New Roman" w:cs="Times New Roman"/>
          <w:szCs w:val="24"/>
        </w:rPr>
        <w:t xml:space="preserve"> λόγω κωλύματος του Υπουργού.</w:t>
      </w:r>
    </w:p>
    <w:p w14:paraId="7FEDCA12" w14:textId="77777777" w:rsidR="004627CB" w:rsidRDefault="00EE6EC7">
      <w:pPr>
        <w:tabs>
          <w:tab w:val="left" w:pos="2820"/>
        </w:tabs>
        <w:spacing w:line="600" w:lineRule="auto"/>
        <w:ind w:firstLine="720"/>
        <w:jc w:val="both"/>
        <w:rPr>
          <w:rFonts w:eastAsia="Times New Roman" w:cs="Times New Roman"/>
          <w:szCs w:val="24"/>
        </w:rPr>
      </w:pPr>
      <w:r>
        <w:rPr>
          <w:rFonts w:eastAsia="Times New Roman" w:cs="Times New Roman"/>
          <w:szCs w:val="24"/>
        </w:rPr>
        <w:t>Η δέκατη τρίτη με αριθμό 615/3-3-2016 επίκαιρη ε</w:t>
      </w:r>
      <w:r>
        <w:rPr>
          <w:rFonts w:eastAsia="Times New Roman" w:cs="Times New Roman"/>
          <w:szCs w:val="24"/>
        </w:rPr>
        <w:t xml:space="preserve">ρώτηση </w:t>
      </w:r>
      <w:r>
        <w:rPr>
          <w:rFonts w:eastAsia="Times New Roman" w:cs="Times New Roman"/>
          <w:szCs w:val="24"/>
        </w:rPr>
        <w:t>δ</w:t>
      </w:r>
      <w:r>
        <w:rPr>
          <w:rFonts w:eastAsia="Times New Roman" w:cs="Times New Roman"/>
          <w:szCs w:val="24"/>
        </w:rPr>
        <w:t>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 xml:space="preserve">ρου </w:t>
      </w:r>
      <w:r>
        <w:rPr>
          <w:rFonts w:eastAsia="Times New Roman" w:cs="Times New Roman"/>
          <w:szCs w:val="24"/>
        </w:rPr>
        <w:t>κ</w:t>
      </w:r>
      <w:r>
        <w:rPr>
          <w:rFonts w:eastAsia="Times New Roman" w:cs="Times New Roman"/>
          <w:szCs w:val="24"/>
        </w:rPr>
        <w:t xml:space="preserve">ύκλου του Βουλευτή Α΄ Θεσσαλονίκης της Ένωσης Κεντρώων κ. </w:t>
      </w:r>
      <w:r>
        <w:rPr>
          <w:rFonts w:eastAsia="Times New Roman" w:cs="Times New Roman"/>
          <w:bCs/>
          <w:szCs w:val="24"/>
        </w:rPr>
        <w:t>Ιωάννη Σαρίδη</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Εξωτερικών,</w:t>
      </w:r>
      <w:r>
        <w:rPr>
          <w:rFonts w:eastAsia="Times New Roman" w:cs="Times New Roman"/>
          <w:szCs w:val="24"/>
        </w:rPr>
        <w:t xml:space="preserve"> σχετικά με την ενδεχόμενη ίδρυση γραφείων </w:t>
      </w:r>
      <w:r>
        <w:rPr>
          <w:rFonts w:eastAsia="Times New Roman" w:cs="Times New Roman"/>
          <w:szCs w:val="24"/>
        </w:rPr>
        <w:t>τ</w:t>
      </w:r>
      <w:r>
        <w:rPr>
          <w:rFonts w:eastAsia="Times New Roman" w:cs="Times New Roman"/>
          <w:szCs w:val="24"/>
        </w:rPr>
        <w:t xml:space="preserve">ουρκικού </w:t>
      </w:r>
      <w:r>
        <w:rPr>
          <w:rFonts w:eastAsia="Times New Roman" w:cs="Times New Roman"/>
          <w:szCs w:val="24"/>
        </w:rPr>
        <w:t>ο</w:t>
      </w:r>
      <w:r>
        <w:rPr>
          <w:rFonts w:eastAsia="Times New Roman" w:cs="Times New Roman"/>
          <w:szCs w:val="24"/>
        </w:rPr>
        <w:t xml:space="preserve">ργανισμού στην Ελλάδα, δεν </w:t>
      </w:r>
      <w:r>
        <w:rPr>
          <w:rFonts w:eastAsia="Times New Roman" w:cs="Times New Roman"/>
          <w:szCs w:val="24"/>
        </w:rPr>
        <w:t xml:space="preserve">συζητείται </w:t>
      </w:r>
      <w:r>
        <w:rPr>
          <w:rFonts w:eastAsia="Times New Roman" w:cs="Times New Roman"/>
          <w:szCs w:val="24"/>
        </w:rPr>
        <w:t>λόγω κωλύματος του Υπουργού.</w:t>
      </w:r>
    </w:p>
    <w:p w14:paraId="7FEDCA13" w14:textId="77777777" w:rsidR="004627CB" w:rsidRDefault="00EE6EC7">
      <w:pPr>
        <w:tabs>
          <w:tab w:val="left" w:pos="2820"/>
        </w:tabs>
        <w:spacing w:line="600" w:lineRule="auto"/>
        <w:ind w:firstLine="720"/>
        <w:jc w:val="both"/>
        <w:rPr>
          <w:rFonts w:eastAsia="Times New Roman" w:cs="Times New Roman"/>
          <w:szCs w:val="24"/>
        </w:rPr>
      </w:pPr>
      <w:r>
        <w:rPr>
          <w:rFonts w:eastAsia="Times New Roman" w:cs="Times New Roman"/>
          <w:szCs w:val="24"/>
        </w:rPr>
        <w:lastRenderedPageBreak/>
        <w:t>Η δέκατη πέμπτη με</w:t>
      </w:r>
      <w:r>
        <w:rPr>
          <w:rFonts w:eastAsia="Times New Roman" w:cs="Times New Roman"/>
          <w:szCs w:val="24"/>
        </w:rPr>
        <w:t xml:space="preserve"> αριθμό 614/3-3-2016 επίκαιρη ερώτηση </w:t>
      </w:r>
      <w:r>
        <w:rPr>
          <w:rFonts w:eastAsia="Times New Roman" w:cs="Times New Roman"/>
          <w:szCs w:val="24"/>
        </w:rPr>
        <w:t>δ</w:t>
      </w:r>
      <w:r>
        <w:rPr>
          <w:rFonts w:eastAsia="Times New Roman" w:cs="Times New Roman"/>
          <w:szCs w:val="24"/>
        </w:rPr>
        <w:t xml:space="preserve">εύτερου </w:t>
      </w:r>
      <w:r>
        <w:rPr>
          <w:rFonts w:eastAsia="Times New Roman" w:cs="Times New Roman"/>
          <w:szCs w:val="24"/>
        </w:rPr>
        <w:t>κ</w:t>
      </w:r>
      <w:r>
        <w:rPr>
          <w:rFonts w:eastAsia="Times New Roman" w:cs="Times New Roman"/>
          <w:szCs w:val="24"/>
        </w:rPr>
        <w:t>ύκλου του Βουλευτή Β΄ Πειραιά</w:t>
      </w:r>
      <w:r>
        <w:rPr>
          <w:rFonts w:eastAsia="Times New Roman" w:cs="Times New Roman"/>
          <w:szCs w:val="24"/>
        </w:rPr>
        <w:t>,</w:t>
      </w:r>
      <w:r>
        <w:rPr>
          <w:rFonts w:eastAsia="Times New Roman" w:cs="Times New Roman"/>
          <w:szCs w:val="24"/>
        </w:rPr>
        <w:t xml:space="preserve"> του Λαϊκού Συνδέσμου-Χρυσή Αυγή</w:t>
      </w:r>
      <w:r>
        <w:rPr>
          <w:rFonts w:eastAsia="Times New Roman" w:cs="Times New Roman"/>
          <w:szCs w:val="24"/>
        </w:rPr>
        <w:t>,</w:t>
      </w:r>
      <w:r>
        <w:rPr>
          <w:rFonts w:eastAsia="Times New Roman" w:cs="Times New Roman"/>
          <w:szCs w:val="24"/>
        </w:rPr>
        <w:t xml:space="preserve"> κ. </w:t>
      </w:r>
      <w:r>
        <w:rPr>
          <w:rFonts w:eastAsia="Times New Roman" w:cs="Times New Roman"/>
          <w:bCs/>
          <w:szCs w:val="24"/>
        </w:rPr>
        <w:t>Ιωάννη Λαγού</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Εξωτερικών,</w:t>
      </w:r>
      <w:r>
        <w:rPr>
          <w:rFonts w:eastAsia="Times New Roman" w:cs="Times New Roman"/>
          <w:szCs w:val="24"/>
        </w:rPr>
        <w:t xml:space="preserve"> σχετικά με την «καλλιέργεια κλίματος έντασης και τις μεθοδεύσεις του τουρκικού προξενείου στη Θράκη</w:t>
      </w:r>
      <w:r>
        <w:rPr>
          <w:rFonts w:eastAsia="Times New Roman" w:cs="Times New Roman"/>
          <w:szCs w:val="24"/>
        </w:rPr>
        <w:t xml:space="preserve">», δεν </w:t>
      </w:r>
      <w:r>
        <w:rPr>
          <w:rFonts w:eastAsia="Times New Roman" w:cs="Times New Roman"/>
          <w:szCs w:val="24"/>
        </w:rPr>
        <w:t xml:space="preserve">συζητείται </w:t>
      </w:r>
      <w:r>
        <w:rPr>
          <w:rFonts w:eastAsia="Times New Roman" w:cs="Times New Roman"/>
          <w:szCs w:val="24"/>
        </w:rPr>
        <w:t>λόγω κωλύματος του Υπουργού.</w:t>
      </w:r>
    </w:p>
    <w:p w14:paraId="7FEDCA14" w14:textId="77777777" w:rsidR="004627CB" w:rsidRDefault="00EE6EC7">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Η δέκατη έκτη με αριθμό 583/26-2-2016 επίκαιρη ερώτηση </w:t>
      </w:r>
      <w:r>
        <w:rPr>
          <w:rFonts w:eastAsia="Times New Roman" w:cs="Times New Roman"/>
          <w:szCs w:val="24"/>
        </w:rPr>
        <w:t>δ</w:t>
      </w:r>
      <w:r>
        <w:rPr>
          <w:rFonts w:eastAsia="Times New Roman" w:cs="Times New Roman"/>
          <w:szCs w:val="24"/>
        </w:rPr>
        <w:t>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 xml:space="preserve">ρου </w:t>
      </w:r>
      <w:r>
        <w:rPr>
          <w:rFonts w:eastAsia="Times New Roman" w:cs="Times New Roman"/>
          <w:szCs w:val="24"/>
        </w:rPr>
        <w:t>κ</w:t>
      </w:r>
      <w:r>
        <w:rPr>
          <w:rFonts w:eastAsia="Times New Roman" w:cs="Times New Roman"/>
          <w:szCs w:val="24"/>
        </w:rPr>
        <w:t>ύκλου του Βουλευτή Β΄ Αθηνών</w:t>
      </w:r>
      <w:r>
        <w:rPr>
          <w:rFonts w:eastAsia="Times New Roman" w:cs="Times New Roman"/>
          <w:szCs w:val="24"/>
        </w:rPr>
        <w:t>,</w:t>
      </w:r>
      <w:r>
        <w:rPr>
          <w:rFonts w:eastAsia="Times New Roman" w:cs="Times New Roman"/>
          <w:szCs w:val="24"/>
        </w:rPr>
        <w:t xml:space="preserve"> του Λαϊκού Συνδέσμου-Χρυσή Αυγή</w:t>
      </w:r>
      <w:r>
        <w:rPr>
          <w:rFonts w:eastAsia="Times New Roman" w:cs="Times New Roman"/>
          <w:szCs w:val="24"/>
        </w:rPr>
        <w:t>,</w:t>
      </w:r>
      <w:r>
        <w:rPr>
          <w:rFonts w:eastAsia="Times New Roman" w:cs="Times New Roman"/>
          <w:szCs w:val="24"/>
        </w:rPr>
        <w:t xml:space="preserve"> κ. </w:t>
      </w:r>
      <w:r>
        <w:rPr>
          <w:rFonts w:eastAsia="Times New Roman" w:cs="Times New Roman"/>
          <w:bCs/>
          <w:szCs w:val="24"/>
        </w:rPr>
        <w:t>Ηλία Παναγιώταρου</w:t>
      </w:r>
      <w:r>
        <w:rPr>
          <w:rFonts w:eastAsia="Times New Roman" w:cs="Times New Roman"/>
          <w:b/>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Εξωτερικών,</w:t>
      </w:r>
      <w:r>
        <w:rPr>
          <w:rFonts w:eastAsia="Times New Roman" w:cs="Times New Roman"/>
          <w:szCs w:val="24"/>
        </w:rPr>
        <w:t xml:space="preserve"> σχετικά με την «εκχώρηση του ον</w:t>
      </w:r>
      <w:r>
        <w:rPr>
          <w:rFonts w:eastAsia="Times New Roman" w:cs="Times New Roman"/>
          <w:szCs w:val="24"/>
        </w:rPr>
        <w:t xml:space="preserve">όματος της Μακεδονίας μας στους σκοπιανούς», δεν </w:t>
      </w:r>
      <w:r>
        <w:rPr>
          <w:rFonts w:eastAsia="Times New Roman" w:cs="Times New Roman"/>
          <w:szCs w:val="24"/>
        </w:rPr>
        <w:t xml:space="preserve">συζητείται </w:t>
      </w:r>
      <w:r>
        <w:rPr>
          <w:rFonts w:eastAsia="Times New Roman" w:cs="Times New Roman"/>
          <w:szCs w:val="24"/>
        </w:rPr>
        <w:t>λόγω κωλύματος του Υπουργού.</w:t>
      </w:r>
    </w:p>
    <w:p w14:paraId="7FEDCA15" w14:textId="77777777" w:rsidR="004627CB" w:rsidRDefault="00EE6EC7">
      <w:pPr>
        <w:tabs>
          <w:tab w:val="left" w:pos="2820"/>
        </w:tabs>
        <w:spacing w:line="600" w:lineRule="auto"/>
        <w:ind w:firstLine="720"/>
        <w:jc w:val="both"/>
        <w:rPr>
          <w:rFonts w:eastAsia="Times New Roman" w:cs="Times New Roman"/>
          <w:szCs w:val="24"/>
        </w:rPr>
      </w:pPr>
      <w:r>
        <w:rPr>
          <w:rFonts w:eastAsia="Times New Roman" w:cs="Times New Roman"/>
          <w:szCs w:val="24"/>
        </w:rPr>
        <w:lastRenderedPageBreak/>
        <w:t xml:space="preserve">Συνεχίζουμε με την τρίτη με αριθμό 699/23-3-2016 επίκαιρη ερώτηση </w:t>
      </w:r>
      <w:r>
        <w:rPr>
          <w:rFonts w:eastAsia="Times New Roman" w:cs="Times New Roman"/>
          <w:szCs w:val="24"/>
        </w:rPr>
        <w:t>δ</w:t>
      </w:r>
      <w:r>
        <w:rPr>
          <w:rFonts w:eastAsia="Times New Roman" w:cs="Times New Roman"/>
          <w:szCs w:val="24"/>
        </w:rPr>
        <w:t>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 xml:space="preserve">ρου </w:t>
      </w:r>
      <w:r>
        <w:rPr>
          <w:rFonts w:eastAsia="Times New Roman" w:cs="Times New Roman"/>
          <w:szCs w:val="24"/>
        </w:rPr>
        <w:t>κ</w:t>
      </w:r>
      <w:r>
        <w:rPr>
          <w:rFonts w:eastAsia="Times New Roman" w:cs="Times New Roman"/>
          <w:szCs w:val="24"/>
        </w:rPr>
        <w:t>ύκλου του Βουλευτή 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 xml:space="preserve">ς των Ανεξαρτήτων Ελλήνων κ. </w:t>
      </w:r>
      <w:r>
        <w:rPr>
          <w:rFonts w:eastAsia="Times New Roman" w:cs="Times New Roman"/>
          <w:bCs/>
          <w:szCs w:val="24"/>
        </w:rPr>
        <w:t>Βασιλείου Κόκκαλη</w:t>
      </w:r>
      <w:r>
        <w:rPr>
          <w:rFonts w:eastAsia="Times New Roman" w:cs="Times New Roman"/>
          <w:b/>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Εσωτερικών και Διοικητικής Ανασυγκρότησης,</w:t>
      </w:r>
      <w:r>
        <w:rPr>
          <w:rFonts w:eastAsia="Times New Roman" w:cs="Times New Roman"/>
          <w:szCs w:val="24"/>
        </w:rPr>
        <w:t xml:space="preserve"> σχετικά με τη μονιμοποίηση πυροσβεστών πενταετίας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ομογενοποίησης, την παροχή των δικαιούμενων επιδομάτων και τη χορήγηση αδειών μητρότητας.</w:t>
      </w:r>
    </w:p>
    <w:p w14:paraId="7FEDCA16" w14:textId="77777777" w:rsidR="004627CB" w:rsidRDefault="00EE6EC7">
      <w:pPr>
        <w:tabs>
          <w:tab w:val="left" w:pos="2820"/>
        </w:tabs>
        <w:spacing w:line="600" w:lineRule="auto"/>
        <w:ind w:firstLine="720"/>
        <w:jc w:val="both"/>
        <w:rPr>
          <w:rFonts w:eastAsia="Times New Roman" w:cs="Times New Roman"/>
          <w:szCs w:val="24"/>
        </w:rPr>
      </w:pPr>
      <w:r>
        <w:rPr>
          <w:rFonts w:eastAsia="Times New Roman" w:cs="Times New Roman"/>
          <w:szCs w:val="24"/>
        </w:rPr>
        <w:t>Στην ερώτηση θα απαντήσει ο κ. Τόσκας.</w:t>
      </w:r>
    </w:p>
    <w:p w14:paraId="7FEDCA17" w14:textId="77777777" w:rsidR="004627CB" w:rsidRDefault="00EE6EC7">
      <w:pPr>
        <w:tabs>
          <w:tab w:val="left" w:pos="2820"/>
        </w:tabs>
        <w:spacing w:line="600" w:lineRule="auto"/>
        <w:ind w:firstLine="720"/>
        <w:jc w:val="both"/>
        <w:rPr>
          <w:rFonts w:eastAsia="Times New Roman" w:cs="Times New Roman"/>
          <w:szCs w:val="24"/>
        </w:rPr>
      </w:pPr>
      <w:r>
        <w:rPr>
          <w:rFonts w:eastAsia="Times New Roman" w:cs="Times New Roman"/>
          <w:szCs w:val="24"/>
        </w:rPr>
        <w:t>Κύριε Κόκκαλη, έχε</w:t>
      </w:r>
      <w:r>
        <w:rPr>
          <w:rFonts w:eastAsia="Times New Roman" w:cs="Times New Roman"/>
          <w:szCs w:val="24"/>
        </w:rPr>
        <w:t>τε το</w:t>
      </w:r>
      <w:r>
        <w:rPr>
          <w:rFonts w:eastAsia="Times New Roman" w:cs="Times New Roman"/>
          <w:szCs w:val="24"/>
        </w:rPr>
        <w:t>ν</w:t>
      </w:r>
      <w:r>
        <w:rPr>
          <w:rFonts w:eastAsia="Times New Roman" w:cs="Times New Roman"/>
          <w:szCs w:val="24"/>
        </w:rPr>
        <w:t xml:space="preserve"> λόγο.</w:t>
      </w:r>
    </w:p>
    <w:p w14:paraId="7FEDCA18" w14:textId="77777777" w:rsidR="004627CB" w:rsidRDefault="00EE6EC7">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Ευχαριστώ, κύριε Πρόεδρε.</w:t>
      </w:r>
    </w:p>
    <w:p w14:paraId="7FEDCA19" w14:textId="77777777" w:rsidR="004627CB" w:rsidRDefault="00EE6EC7">
      <w:pPr>
        <w:tabs>
          <w:tab w:val="left" w:pos="2820"/>
        </w:tabs>
        <w:spacing w:line="600" w:lineRule="auto"/>
        <w:ind w:firstLine="720"/>
        <w:jc w:val="both"/>
        <w:rPr>
          <w:rFonts w:eastAsia="Times New Roman" w:cs="Times New Roman"/>
          <w:szCs w:val="24"/>
        </w:rPr>
      </w:pPr>
      <w:r>
        <w:rPr>
          <w:rFonts w:eastAsia="Times New Roman" w:cs="Times New Roman"/>
          <w:szCs w:val="24"/>
        </w:rPr>
        <w:lastRenderedPageBreak/>
        <w:t>Κύριε Υπουργέ, όπως πολύ καλά γνωρίζετε, στο Πυροσβεστικό Σώμα υπάρχουν οι πυροσβέστες πενταετούς υποχρέωσης. Η προσφορά τους, η χρησιμότητά τους και η αναγκαιότητά τους είναι κάτι παραπάνω από επι</w:t>
      </w:r>
      <w:r>
        <w:rPr>
          <w:rFonts w:eastAsia="Times New Roman" w:cs="Times New Roman"/>
          <w:szCs w:val="24"/>
        </w:rPr>
        <w:t>τακτική και πρόδηλη. Τους έχει απόλυτη ανάγκη το Πυροσβεστικό Σώμα.</w:t>
      </w:r>
    </w:p>
    <w:p w14:paraId="7FEDCA1A" w14:textId="77777777" w:rsidR="004627CB" w:rsidRDefault="00EE6EC7">
      <w:pPr>
        <w:tabs>
          <w:tab w:val="left" w:pos="2820"/>
        </w:tabs>
        <w:spacing w:line="600" w:lineRule="auto"/>
        <w:ind w:firstLine="720"/>
        <w:jc w:val="both"/>
        <w:rPr>
          <w:rFonts w:eastAsia="Times New Roman" w:cs="Times New Roman"/>
          <w:szCs w:val="24"/>
        </w:rPr>
      </w:pPr>
      <w:r>
        <w:rPr>
          <w:rFonts w:eastAsia="Times New Roman" w:cs="Times New Roman"/>
          <w:szCs w:val="24"/>
        </w:rPr>
        <w:t>Με το άρθρο 98 του ν.4249/2014 προβλέπεται η ένταξη των πυροσβεστών πενταετούς υποχρέωσης στο Πυροσβεστικό Σώμα, εφ’ όσον κρίνονται απαραίτητοι από την υπηρεσία και υπό κάποιες προϋποθέσει</w:t>
      </w:r>
      <w:r>
        <w:rPr>
          <w:rFonts w:eastAsia="Times New Roman" w:cs="Times New Roman"/>
          <w:szCs w:val="24"/>
        </w:rPr>
        <w:t>ς σύμφωνα με το μεσοπρόθεσμο πλαίσιο δημοσιονομικής στρατηγικής.</w:t>
      </w:r>
    </w:p>
    <w:p w14:paraId="7FEDCA1B" w14:textId="77777777" w:rsidR="004627CB" w:rsidRDefault="00EE6EC7">
      <w:pPr>
        <w:tabs>
          <w:tab w:val="left" w:pos="2820"/>
        </w:tabs>
        <w:spacing w:line="600" w:lineRule="auto"/>
        <w:ind w:firstLine="720"/>
        <w:jc w:val="both"/>
        <w:rPr>
          <w:rFonts w:eastAsia="Times New Roman" w:cs="Times New Roman"/>
          <w:szCs w:val="24"/>
        </w:rPr>
      </w:pPr>
      <w:r>
        <w:rPr>
          <w:rFonts w:eastAsia="Times New Roman" w:cs="Times New Roman"/>
          <w:szCs w:val="24"/>
        </w:rPr>
        <w:lastRenderedPageBreak/>
        <w:t>Εν συνεχεία, η υποβολή αιτήσεων ένταξης είναι δυνατή κατόπιν έγκρισης απόφασης των συναρμοδίων Υπουργείων.</w:t>
      </w:r>
    </w:p>
    <w:p w14:paraId="7FEDCA1C" w14:textId="77777777" w:rsidR="004627CB" w:rsidRDefault="00EE6EC7">
      <w:pPr>
        <w:spacing w:line="600" w:lineRule="auto"/>
        <w:ind w:firstLine="720"/>
        <w:jc w:val="both"/>
        <w:rPr>
          <w:rFonts w:eastAsia="UB-Helvetica" w:cs="Times New Roman"/>
          <w:szCs w:val="24"/>
        </w:rPr>
      </w:pPr>
      <w:r>
        <w:rPr>
          <w:rFonts w:eastAsia="UB-Helvetica" w:cs="Times New Roman"/>
          <w:szCs w:val="24"/>
        </w:rPr>
        <w:t>Τους πυροσβέστες</w:t>
      </w:r>
      <w:r>
        <w:rPr>
          <w:rFonts w:eastAsia="UB-Helvetica" w:cs="Times New Roman"/>
          <w:szCs w:val="24"/>
        </w:rPr>
        <w:t xml:space="preserve"> </w:t>
      </w:r>
      <w:r>
        <w:rPr>
          <w:rFonts w:eastAsia="UB-Helvetica" w:cs="Times New Roman"/>
          <w:szCs w:val="24"/>
        </w:rPr>
        <w:t>πενταετούς υποχρέωσης</w:t>
      </w:r>
      <w:r>
        <w:rPr>
          <w:rFonts w:eastAsia="UB-Helvetica" w:cs="Times New Roman"/>
          <w:szCs w:val="24"/>
        </w:rPr>
        <w:t>, όμως,</w:t>
      </w:r>
      <w:r>
        <w:rPr>
          <w:rFonts w:eastAsia="UB-Helvetica" w:cs="Times New Roman"/>
          <w:szCs w:val="24"/>
        </w:rPr>
        <w:t xml:space="preserve"> τους απασχολεί και το επίδομα της ανθυ</w:t>
      </w:r>
      <w:r>
        <w:rPr>
          <w:rFonts w:eastAsia="UB-Helvetica" w:cs="Times New Roman"/>
          <w:szCs w:val="24"/>
        </w:rPr>
        <w:t xml:space="preserve">γιεινής εργασίας, που ενώ έχουν εξομοιωθεί </w:t>
      </w:r>
      <w:r>
        <w:rPr>
          <w:rFonts w:eastAsia="UB-Helvetica" w:cs="Times New Roman"/>
          <w:szCs w:val="24"/>
        </w:rPr>
        <w:t xml:space="preserve">με </w:t>
      </w:r>
      <w:r>
        <w:rPr>
          <w:rFonts w:eastAsia="UB-Helvetica" w:cs="Times New Roman"/>
          <w:szCs w:val="24"/>
        </w:rPr>
        <w:t xml:space="preserve">αυτά τα επαγγέλματα δεν το δικαιούνται, όπως και οι άδειες μητρότητας </w:t>
      </w:r>
      <w:r>
        <w:rPr>
          <w:rFonts w:eastAsia="UB-Helvetica" w:cs="Times New Roman"/>
          <w:szCs w:val="24"/>
        </w:rPr>
        <w:t xml:space="preserve">των γυναικών </w:t>
      </w:r>
      <w:r>
        <w:rPr>
          <w:rFonts w:eastAsia="UB-Helvetica" w:cs="Times New Roman"/>
          <w:szCs w:val="24"/>
        </w:rPr>
        <w:t>πυροσβεστών</w:t>
      </w:r>
      <w:r>
        <w:rPr>
          <w:rFonts w:eastAsia="UB-Helvetica" w:cs="Times New Roman"/>
          <w:szCs w:val="24"/>
        </w:rPr>
        <w:t xml:space="preserve"> </w:t>
      </w:r>
      <w:r>
        <w:rPr>
          <w:rFonts w:eastAsia="UB-Helvetica" w:cs="Times New Roman"/>
          <w:szCs w:val="24"/>
        </w:rPr>
        <w:t>πενταετούς υποχρέωσης, που ενώ προβλέπονται από τον νόμο, εντούτοις δεν λαμβάνουν τη σχετική άδεια των δεκαεπτά εβδ</w:t>
      </w:r>
      <w:r>
        <w:rPr>
          <w:rFonts w:eastAsia="UB-Helvetica" w:cs="Times New Roman"/>
          <w:szCs w:val="24"/>
        </w:rPr>
        <w:t>ομάδων.</w:t>
      </w:r>
    </w:p>
    <w:p w14:paraId="7FEDCA1D" w14:textId="77777777" w:rsidR="004627CB" w:rsidRDefault="00EE6EC7">
      <w:pPr>
        <w:spacing w:line="600" w:lineRule="auto"/>
        <w:ind w:firstLine="720"/>
        <w:jc w:val="both"/>
        <w:rPr>
          <w:rFonts w:eastAsia="UB-Helvetica" w:cs="Times New Roman"/>
          <w:szCs w:val="24"/>
        </w:rPr>
      </w:pPr>
      <w:r>
        <w:rPr>
          <w:rFonts w:eastAsia="UB-Helvetica" w:cs="Times New Roman"/>
          <w:szCs w:val="24"/>
        </w:rPr>
        <w:t xml:space="preserve">Κατόπιν τούτου </w:t>
      </w:r>
      <w:r>
        <w:rPr>
          <w:rFonts w:eastAsia="UB-Helvetica" w:cs="Times New Roman"/>
          <w:szCs w:val="24"/>
        </w:rPr>
        <w:t>-</w:t>
      </w:r>
      <w:r>
        <w:rPr>
          <w:rFonts w:eastAsia="UB-Helvetica" w:cs="Times New Roman"/>
          <w:szCs w:val="24"/>
        </w:rPr>
        <w:t xml:space="preserve">και εφ’ όσον όχι απλά κρίνονται χρήσιμοι, αλλά είναι απολύτως αναγκαίοι και απαραίτητοι να ενταχθούν </w:t>
      </w:r>
      <w:r>
        <w:rPr>
          <w:rFonts w:eastAsia="UB-Helvetica" w:cs="Times New Roman"/>
          <w:szCs w:val="24"/>
        </w:rPr>
        <w:lastRenderedPageBreak/>
        <w:t>στο Πυροσβεστικό Σώμα</w:t>
      </w:r>
      <w:r>
        <w:rPr>
          <w:rFonts w:eastAsia="UB-Helvetica" w:cs="Times New Roman"/>
          <w:szCs w:val="24"/>
        </w:rPr>
        <w:t xml:space="preserve">-, οι πυροσβέστες πενταετούς υπηρεσίας </w:t>
      </w:r>
      <w:r>
        <w:rPr>
          <w:rFonts w:eastAsia="UB-Helvetica" w:cs="Times New Roman"/>
          <w:szCs w:val="24"/>
        </w:rPr>
        <w:t xml:space="preserve">σας ρωτούν: Είναι στα σχέδια του Υπουργείου σας η έκδοση της </w:t>
      </w:r>
      <w:r>
        <w:rPr>
          <w:rFonts w:eastAsia="UB-Helvetica" w:cs="Times New Roman"/>
          <w:szCs w:val="24"/>
        </w:rPr>
        <w:t xml:space="preserve">σχετικής </w:t>
      </w:r>
      <w:r>
        <w:rPr>
          <w:rFonts w:eastAsia="UB-Helvetica" w:cs="Times New Roman"/>
          <w:szCs w:val="24"/>
        </w:rPr>
        <w:t>υ</w:t>
      </w:r>
      <w:r>
        <w:rPr>
          <w:rFonts w:eastAsia="UB-Helvetica" w:cs="Times New Roman"/>
          <w:szCs w:val="24"/>
        </w:rPr>
        <w:t xml:space="preserve">πουργικής απόφασης πριν την αντιπυρική περίοδο, διότι πρέπει να συγκροτηθούν επιτροπές, να κατατεθούν τα δικαιολογητικά </w:t>
      </w:r>
      <w:r>
        <w:rPr>
          <w:rFonts w:eastAsia="UB-Helvetica" w:cs="Times New Roman"/>
          <w:szCs w:val="24"/>
        </w:rPr>
        <w:t>και λοιπά</w:t>
      </w:r>
      <w:r>
        <w:rPr>
          <w:rFonts w:eastAsia="UB-Helvetica" w:cs="Times New Roman"/>
          <w:szCs w:val="24"/>
        </w:rPr>
        <w:t>;</w:t>
      </w:r>
    </w:p>
    <w:p w14:paraId="7FEDCA1E" w14:textId="77777777" w:rsidR="004627CB" w:rsidRDefault="00EE6EC7">
      <w:pPr>
        <w:spacing w:line="600" w:lineRule="auto"/>
        <w:ind w:firstLine="720"/>
        <w:jc w:val="both"/>
        <w:rPr>
          <w:rFonts w:eastAsia="UB-Helvetica" w:cs="Times New Roman"/>
          <w:szCs w:val="24"/>
        </w:rPr>
      </w:pPr>
      <w:r>
        <w:rPr>
          <w:rFonts w:eastAsia="UB-Helvetica" w:cs="Times New Roman"/>
          <w:szCs w:val="24"/>
        </w:rPr>
        <w:t>Ευχαριστώ.</w:t>
      </w:r>
    </w:p>
    <w:p w14:paraId="7FEDCA1F" w14:textId="77777777" w:rsidR="004627CB" w:rsidRDefault="00EE6EC7">
      <w:pPr>
        <w:spacing w:line="600" w:lineRule="auto"/>
        <w:ind w:firstLine="720"/>
        <w:jc w:val="both"/>
        <w:rPr>
          <w:rFonts w:eastAsia="UB-Helvetica" w:cs="Times New Roman"/>
          <w:szCs w:val="24"/>
        </w:rPr>
      </w:pPr>
      <w:r>
        <w:rPr>
          <w:rFonts w:eastAsia="UB-Helvetica" w:cs="Times New Roman"/>
          <w:b/>
          <w:szCs w:val="24"/>
        </w:rPr>
        <w:t>ΠΡΟΕΔΡΕΥΩΝ (Γεώργιος Λαμπρούλης):</w:t>
      </w:r>
      <w:r>
        <w:rPr>
          <w:rFonts w:eastAsia="UB-Helvetica" w:cs="Times New Roman"/>
          <w:szCs w:val="24"/>
        </w:rPr>
        <w:t xml:space="preserve"> Ευχαριστούμε τον κ. Κόκκαλη.</w:t>
      </w:r>
    </w:p>
    <w:p w14:paraId="7FEDCA20" w14:textId="77777777" w:rsidR="004627CB" w:rsidRDefault="00EE6EC7">
      <w:pPr>
        <w:spacing w:line="600" w:lineRule="auto"/>
        <w:ind w:firstLine="720"/>
        <w:jc w:val="both"/>
        <w:rPr>
          <w:rFonts w:eastAsia="UB-Helvetica" w:cs="Times New Roman"/>
          <w:szCs w:val="24"/>
        </w:rPr>
      </w:pPr>
      <w:r>
        <w:rPr>
          <w:rFonts w:eastAsia="UB-Helvetica" w:cs="Times New Roman"/>
          <w:szCs w:val="24"/>
        </w:rPr>
        <w:t>Κύριε Υπουργέ, έχετε τον λόγο για την πρωτολογία</w:t>
      </w:r>
      <w:r>
        <w:rPr>
          <w:rFonts w:eastAsia="UB-Helvetica" w:cs="Times New Roman"/>
          <w:szCs w:val="24"/>
        </w:rPr>
        <w:t xml:space="preserve"> σα</w:t>
      </w:r>
      <w:r>
        <w:rPr>
          <w:rFonts w:eastAsia="UB-Helvetica" w:cs="Times New Roman"/>
          <w:szCs w:val="24"/>
        </w:rPr>
        <w:t>ς</w:t>
      </w:r>
      <w:r>
        <w:rPr>
          <w:rFonts w:eastAsia="UB-Helvetica" w:cs="Times New Roman"/>
          <w:szCs w:val="24"/>
        </w:rPr>
        <w:t>.</w:t>
      </w:r>
    </w:p>
    <w:p w14:paraId="7FEDCA21" w14:textId="77777777" w:rsidR="004627CB" w:rsidRDefault="00EE6EC7">
      <w:pPr>
        <w:spacing w:line="600" w:lineRule="auto"/>
        <w:ind w:firstLine="720"/>
        <w:jc w:val="both"/>
        <w:rPr>
          <w:rFonts w:eastAsia="UB-Helvetica" w:cs="Times New Roman"/>
          <w:szCs w:val="24"/>
        </w:rPr>
      </w:pPr>
      <w:r>
        <w:rPr>
          <w:rFonts w:eastAsia="UB-Helvetica" w:cs="Times New Roman"/>
          <w:b/>
          <w:szCs w:val="24"/>
        </w:rPr>
        <w:lastRenderedPageBreak/>
        <w:t>ΝΙΚΟΛΑΟΣ ΤΟΣΚΑΣ (Αναπληρωτής Υπουργός Εσωτερικών και Διοικητικής Ανασυγκρότησης):</w:t>
      </w:r>
      <w:r>
        <w:rPr>
          <w:rFonts w:eastAsia="UB-Helvetica" w:cs="Times New Roman"/>
          <w:szCs w:val="24"/>
        </w:rPr>
        <w:t xml:space="preserve"> Ευχαριστώ, κύριε Πρόεδρε. </w:t>
      </w:r>
    </w:p>
    <w:p w14:paraId="7FEDCA22" w14:textId="77777777" w:rsidR="004627CB" w:rsidRDefault="00EE6EC7">
      <w:pPr>
        <w:spacing w:line="600" w:lineRule="auto"/>
        <w:ind w:firstLine="720"/>
        <w:jc w:val="both"/>
        <w:rPr>
          <w:rFonts w:eastAsia="UB-Helvetica" w:cs="Times New Roman"/>
          <w:szCs w:val="24"/>
        </w:rPr>
      </w:pPr>
      <w:r>
        <w:rPr>
          <w:rFonts w:eastAsia="UB-Helvetica" w:cs="Times New Roman"/>
          <w:szCs w:val="24"/>
        </w:rPr>
        <w:t>Κύριε Κόκκαλη, ευχαριστώ για την ερώτηση.</w:t>
      </w:r>
    </w:p>
    <w:p w14:paraId="7FEDCA23" w14:textId="77777777" w:rsidR="004627CB" w:rsidRDefault="00EE6EC7">
      <w:pPr>
        <w:spacing w:line="600" w:lineRule="auto"/>
        <w:ind w:firstLine="720"/>
        <w:jc w:val="both"/>
        <w:rPr>
          <w:rFonts w:eastAsia="UB-Helvetica" w:cs="Times New Roman"/>
          <w:szCs w:val="24"/>
        </w:rPr>
      </w:pPr>
      <w:r>
        <w:rPr>
          <w:rFonts w:eastAsia="UB-Helvetica" w:cs="Times New Roman"/>
          <w:szCs w:val="24"/>
        </w:rPr>
        <w:t>Είναι πράγματι ένα περίπλοκο θέμα</w:t>
      </w:r>
      <w:r>
        <w:rPr>
          <w:rFonts w:eastAsia="UB-Helvetica" w:cs="Times New Roman"/>
          <w:szCs w:val="24"/>
        </w:rPr>
        <w:t>. Ένα</w:t>
      </w:r>
      <w:r>
        <w:rPr>
          <w:rFonts w:eastAsia="UB-Helvetica" w:cs="Times New Roman"/>
          <w:szCs w:val="24"/>
        </w:rPr>
        <w:t xml:space="preserve"> ζήτημα το οποίο με απασχολεί από την πρώτη στιγμή που πήγα στο Υπουργείο, το θέμα της μονιμοποίησης ή της διασφάλισης του μέλλοντος των διαφόρων κατηγοριών πυροσβεστών.</w:t>
      </w:r>
    </w:p>
    <w:p w14:paraId="7FEDCA24" w14:textId="77777777" w:rsidR="004627CB" w:rsidRDefault="00EE6EC7">
      <w:pPr>
        <w:spacing w:line="600" w:lineRule="auto"/>
        <w:ind w:firstLine="720"/>
        <w:jc w:val="both"/>
        <w:rPr>
          <w:rFonts w:eastAsia="UB-Helvetica" w:cs="Times New Roman"/>
          <w:szCs w:val="24"/>
        </w:rPr>
      </w:pPr>
      <w:r>
        <w:rPr>
          <w:rFonts w:eastAsia="UB-Helvetica" w:cs="Times New Roman"/>
          <w:szCs w:val="24"/>
        </w:rPr>
        <w:t xml:space="preserve">Πιστέψτε με, πιο χαοτική κατάσταση -χρόνια υπηρετώ κι εγώ στο </w:t>
      </w:r>
      <w:r>
        <w:rPr>
          <w:rFonts w:eastAsia="UB-Helvetica" w:cs="Times New Roman"/>
          <w:szCs w:val="24"/>
        </w:rPr>
        <w:t>δ</w:t>
      </w:r>
      <w:r>
        <w:rPr>
          <w:rFonts w:eastAsia="UB-Helvetica" w:cs="Times New Roman"/>
          <w:szCs w:val="24"/>
        </w:rPr>
        <w:t>ημόσιο, τριάντα πέντε χ</w:t>
      </w:r>
      <w:r>
        <w:rPr>
          <w:rFonts w:eastAsia="UB-Helvetica" w:cs="Times New Roman"/>
          <w:szCs w:val="24"/>
        </w:rPr>
        <w:t xml:space="preserve">ρόνια ήμουν- δεν έχω δει. Κατά καιρούς, όπως είπα και στην προηγούμενη ερώτηση, </w:t>
      </w:r>
      <w:r>
        <w:rPr>
          <w:rFonts w:eastAsia="UB-Helvetica" w:cs="Times New Roman"/>
          <w:szCs w:val="24"/>
        </w:rPr>
        <w:lastRenderedPageBreak/>
        <w:t xml:space="preserve">προσλαμβάνονταν ορισμένοι πυροσβέστες κάθε λίγα χρόνια. </w:t>
      </w:r>
      <w:r>
        <w:rPr>
          <w:rFonts w:eastAsia="UB-Helvetica" w:cs="Times New Roman"/>
          <w:szCs w:val="24"/>
        </w:rPr>
        <w:t>Από αυτούς,</w:t>
      </w:r>
      <w:r>
        <w:rPr>
          <w:rFonts w:eastAsia="UB-Helvetica" w:cs="Times New Roman"/>
          <w:szCs w:val="24"/>
        </w:rPr>
        <w:t xml:space="preserve"> </w:t>
      </w:r>
      <w:r>
        <w:rPr>
          <w:rFonts w:eastAsia="UB-Helvetica" w:cs="Times New Roman"/>
          <w:szCs w:val="24"/>
        </w:rPr>
        <w:t>στη συνέχεια,</w:t>
      </w:r>
      <w:r>
        <w:rPr>
          <w:rFonts w:eastAsia="UB-Helvetica" w:cs="Times New Roman"/>
          <w:szCs w:val="24"/>
        </w:rPr>
        <w:t xml:space="preserve"> με κάποιες διαδικασίες</w:t>
      </w:r>
      <w:r w:rsidRPr="00183604">
        <w:rPr>
          <w:rFonts w:eastAsia="UB-Helvetica" w:cs="Times New Roman"/>
          <w:szCs w:val="24"/>
        </w:rPr>
        <w:t xml:space="preserve"> </w:t>
      </w:r>
      <w:r>
        <w:rPr>
          <w:rFonts w:eastAsia="UB-Helvetica" w:cs="Times New Roman"/>
          <w:szCs w:val="24"/>
        </w:rPr>
        <w:t>κάποιοι γίνονταν αξιωματικοί</w:t>
      </w:r>
      <w:r>
        <w:rPr>
          <w:rFonts w:eastAsia="UB-Helvetica" w:cs="Times New Roman"/>
          <w:szCs w:val="24"/>
        </w:rPr>
        <w:t>. Σε κάποια φάση άρχισαν να προσλαμβάνονται</w:t>
      </w:r>
      <w:r>
        <w:rPr>
          <w:rFonts w:eastAsia="UB-Helvetica" w:cs="Times New Roman"/>
          <w:szCs w:val="24"/>
        </w:rPr>
        <w:t xml:space="preserve"> και πενταετούς υποχρέωσης πυροσβέστες. Παράλληλα, άρχισαν να προσλαμβάνονται και εθελοντές πυροσβέστες. Έτσι, άρχισε ένας αγώνας δρόμου απόλυτα αποδεκτός </w:t>
      </w:r>
      <w:r>
        <w:rPr>
          <w:rFonts w:eastAsia="UB-Helvetica" w:cs="Times New Roman"/>
          <w:szCs w:val="24"/>
        </w:rPr>
        <w:t xml:space="preserve">από </w:t>
      </w:r>
      <w:r>
        <w:rPr>
          <w:rFonts w:eastAsia="UB-Helvetica" w:cs="Times New Roman"/>
          <w:szCs w:val="24"/>
        </w:rPr>
        <w:t>αυτούς τους ανθρώπους για να διασφαλίσουν τα δικαιώματά τους και να διασφαλίσουν την πορεία τους,</w:t>
      </w:r>
      <w:r>
        <w:rPr>
          <w:rFonts w:eastAsia="UB-Helvetica" w:cs="Times New Roman"/>
          <w:szCs w:val="24"/>
        </w:rPr>
        <w:t xml:space="preserve"> να διασφαλίσουν το ψωμί τους.</w:t>
      </w:r>
    </w:p>
    <w:p w14:paraId="7FEDCA25" w14:textId="77777777" w:rsidR="004627CB" w:rsidRDefault="00EE6EC7">
      <w:pPr>
        <w:spacing w:line="600" w:lineRule="auto"/>
        <w:ind w:firstLine="720"/>
        <w:jc w:val="both"/>
        <w:rPr>
          <w:rFonts w:eastAsia="UB-Helvetica" w:cs="Times New Roman"/>
          <w:szCs w:val="24"/>
        </w:rPr>
      </w:pPr>
      <w:r>
        <w:rPr>
          <w:rFonts w:eastAsia="UB-Helvetica" w:cs="Times New Roman"/>
          <w:szCs w:val="24"/>
        </w:rPr>
        <w:t>Με τον ν.3938</w:t>
      </w:r>
      <w:r>
        <w:rPr>
          <w:rFonts w:eastAsia="UB-Helvetica"/>
          <w:szCs w:val="24"/>
        </w:rPr>
        <w:t>∕</w:t>
      </w:r>
      <w:r>
        <w:rPr>
          <w:rFonts w:eastAsia="UB-Helvetica" w:cs="Times New Roman"/>
          <w:szCs w:val="24"/>
        </w:rPr>
        <w:t>2011 και με τις προϋποθέσεις που υπάρχουν στον ν.4249</w:t>
      </w:r>
      <w:r>
        <w:rPr>
          <w:rFonts w:eastAsia="UB-Helvetica"/>
          <w:szCs w:val="24"/>
        </w:rPr>
        <w:t>∕</w:t>
      </w:r>
      <w:r>
        <w:rPr>
          <w:rFonts w:eastAsia="UB-Helvetica" w:cs="Times New Roman"/>
          <w:szCs w:val="24"/>
        </w:rPr>
        <w:t xml:space="preserve">2014, όπως έχω εξηγήσει στη </w:t>
      </w:r>
      <w:r>
        <w:rPr>
          <w:rFonts w:eastAsia="UB-Helvetica" w:cs="Times New Roman"/>
          <w:szCs w:val="24"/>
        </w:rPr>
        <w:t xml:space="preserve">συνομοσπονδία </w:t>
      </w:r>
      <w:r>
        <w:rPr>
          <w:rFonts w:eastAsia="UB-Helvetica" w:cs="Times New Roman"/>
          <w:szCs w:val="24"/>
        </w:rPr>
        <w:t xml:space="preserve">τους, στα διάφορα σωματεία τους που με έχουν επισκεφθεί, </w:t>
      </w:r>
      <w:r>
        <w:rPr>
          <w:rFonts w:eastAsia="UB-Helvetica" w:cs="Times New Roman"/>
          <w:szCs w:val="24"/>
        </w:rPr>
        <w:lastRenderedPageBreak/>
        <w:t>έχουν καθοριστεί οι διαδικασίες με τις οποίες ένα μέρος τω</w:t>
      </w:r>
      <w:r>
        <w:rPr>
          <w:rFonts w:eastAsia="UB-Helvetica" w:cs="Times New Roman"/>
          <w:szCs w:val="24"/>
        </w:rPr>
        <w:t>ν πυροσβεστών πενταετούς υποχρέωσης θα μονιμοποιηθεί, εφόσον πληρούν τις προϋποθέσεις που έχουν καθοριστεί με τους νόμους που προανέφερα.</w:t>
      </w:r>
    </w:p>
    <w:p w14:paraId="7FEDCA26" w14:textId="77777777" w:rsidR="004627CB" w:rsidRDefault="00EE6EC7">
      <w:pPr>
        <w:spacing w:line="600" w:lineRule="auto"/>
        <w:ind w:firstLine="720"/>
        <w:jc w:val="both"/>
        <w:rPr>
          <w:rFonts w:eastAsia="UB-Helvetica" w:cs="Times New Roman"/>
          <w:szCs w:val="24"/>
        </w:rPr>
      </w:pPr>
      <w:r>
        <w:rPr>
          <w:rFonts w:eastAsia="UB-Helvetica" w:cs="Times New Roman"/>
          <w:szCs w:val="24"/>
        </w:rPr>
        <w:t>Τι σημαίνει αυτό; Αυτό σημαίνει ότι από τον Ιανουάριο του 2017 που συμπληρώνουν την πενταετή θητείας τους αυτοί που πλ</w:t>
      </w:r>
      <w:r>
        <w:rPr>
          <w:rFonts w:eastAsia="UB-Helvetica" w:cs="Times New Roman"/>
          <w:szCs w:val="24"/>
        </w:rPr>
        <w:t xml:space="preserve">ηρούν τις προϋποθέσεις, δηλαδή τότε που προσλήφθηκαν </w:t>
      </w:r>
      <w:r>
        <w:rPr>
          <w:rFonts w:eastAsia="UB-Helvetica" w:cs="Times New Roman"/>
          <w:szCs w:val="24"/>
        </w:rPr>
        <w:t xml:space="preserve">είχαν ηλικία </w:t>
      </w:r>
      <w:r>
        <w:rPr>
          <w:rFonts w:eastAsia="UB-Helvetica" w:cs="Times New Roman"/>
          <w:szCs w:val="24"/>
        </w:rPr>
        <w:t xml:space="preserve">κάτω </w:t>
      </w:r>
      <w:r>
        <w:rPr>
          <w:rFonts w:eastAsia="UB-Helvetica" w:cs="Times New Roman"/>
          <w:szCs w:val="24"/>
        </w:rPr>
        <w:t xml:space="preserve">των </w:t>
      </w:r>
      <w:r>
        <w:rPr>
          <w:rFonts w:eastAsia="UB-Helvetica" w:cs="Times New Roman"/>
          <w:szCs w:val="24"/>
        </w:rPr>
        <w:t>σαράντα ετών</w:t>
      </w:r>
      <w:r>
        <w:rPr>
          <w:rFonts w:eastAsia="UB-Helvetica" w:cs="Times New Roman"/>
          <w:szCs w:val="24"/>
        </w:rPr>
        <w:t xml:space="preserve">, </w:t>
      </w:r>
      <w:r>
        <w:rPr>
          <w:rFonts w:eastAsia="UB-Helvetica" w:cs="Times New Roman"/>
          <w:szCs w:val="24"/>
        </w:rPr>
        <w:t>είχαν τελειώσει το Λύκειο, είχαν τις προϋποθέσεις των γραμματικών γνώσεων, θα προσληφθούν, όπως προβλέπεται.</w:t>
      </w:r>
    </w:p>
    <w:p w14:paraId="7FEDCA27" w14:textId="77777777" w:rsidR="004627CB" w:rsidRDefault="00EE6EC7">
      <w:pPr>
        <w:spacing w:line="600" w:lineRule="auto"/>
        <w:ind w:firstLine="720"/>
        <w:jc w:val="both"/>
        <w:rPr>
          <w:rFonts w:eastAsia="UB-Helvetica" w:cs="Times New Roman"/>
          <w:szCs w:val="24"/>
        </w:rPr>
      </w:pPr>
      <w:r>
        <w:rPr>
          <w:rFonts w:eastAsia="UB-Helvetica" w:cs="Times New Roman"/>
          <w:szCs w:val="24"/>
        </w:rPr>
        <w:lastRenderedPageBreak/>
        <w:t>Υπάρχει ένα αίτημα να μονιμοποιηθούν νωρίτερα</w:t>
      </w:r>
      <w:r>
        <w:rPr>
          <w:rFonts w:eastAsia="UB-Helvetica" w:cs="Times New Roman"/>
          <w:szCs w:val="24"/>
        </w:rPr>
        <w:t>. Ο</w:t>
      </w:r>
      <w:r>
        <w:rPr>
          <w:rFonts w:eastAsia="UB-Helvetica" w:cs="Times New Roman"/>
          <w:szCs w:val="24"/>
        </w:rPr>
        <w:t xml:space="preserve"> νόμος αφή</w:t>
      </w:r>
      <w:r>
        <w:rPr>
          <w:rFonts w:eastAsia="UB-Helvetica" w:cs="Times New Roman"/>
          <w:szCs w:val="24"/>
        </w:rPr>
        <w:t xml:space="preserve">νει ένα παράθυρο. Πλην, όμως, δεν υπάρχουν οι οικονομικές προϋποθέσεις </w:t>
      </w:r>
      <w:r>
        <w:rPr>
          <w:rFonts w:eastAsia="UB-Helvetica" w:cs="Times New Roman"/>
          <w:szCs w:val="24"/>
        </w:rPr>
        <w:t xml:space="preserve">στον προϋπολογισμού </w:t>
      </w:r>
      <w:r>
        <w:rPr>
          <w:rFonts w:eastAsia="UB-Helvetica" w:cs="Times New Roman"/>
          <w:szCs w:val="24"/>
        </w:rPr>
        <w:t>του 2016 για να γίνει αυτό. Υπάρχει το αίτημα αυτών των ανθρώπων να αρχίσουν οι διαδικασίες νωρίς, πράγμα στο οποίο έχουμε συμφωνήσει, γιατί πράγματι στη διάρκεια τη</w:t>
      </w:r>
      <w:r>
        <w:rPr>
          <w:rFonts w:eastAsia="UB-Helvetica" w:cs="Times New Roman"/>
          <w:szCs w:val="24"/>
        </w:rPr>
        <w:t>ς αντιπυρικής περιόδου δεν μπορεί το Πυροσβεστικό Σώμα να προχωράει τέτοιες διαδικασίες. Άρα, τους έχω εξηγήσει ότι από τον Μάιο, τώρα, μετά από ένα μήνα, θα ξεκινήσουν οι διαδικασίες και θα αρχίσουν να υποβάλλουν τις αιτήσεις τους, ώστε έγκαιρα να προχωρή</w:t>
      </w:r>
      <w:r>
        <w:rPr>
          <w:rFonts w:eastAsia="UB-Helvetica" w:cs="Times New Roman"/>
          <w:szCs w:val="24"/>
        </w:rPr>
        <w:t>σουν οι διαδικασίες και τότε που προβλέπεται να μονιμοποιηθούν.</w:t>
      </w:r>
    </w:p>
    <w:p w14:paraId="7FEDCA28" w14:textId="77777777" w:rsidR="004627CB" w:rsidRDefault="00EE6EC7">
      <w:pPr>
        <w:spacing w:line="600" w:lineRule="auto"/>
        <w:ind w:firstLine="720"/>
        <w:jc w:val="both"/>
        <w:rPr>
          <w:rFonts w:eastAsia="UB-Helvetica" w:cs="Times New Roman"/>
          <w:szCs w:val="24"/>
        </w:rPr>
      </w:pPr>
      <w:r>
        <w:rPr>
          <w:rFonts w:eastAsia="UB-Helvetica" w:cs="Times New Roman"/>
          <w:szCs w:val="24"/>
        </w:rPr>
        <w:lastRenderedPageBreak/>
        <w:t xml:space="preserve">Υπάρχει, όμως, ένα </w:t>
      </w:r>
      <w:r>
        <w:rPr>
          <w:rFonts w:eastAsia="UB-Helvetica" w:cs="Times New Roman"/>
          <w:szCs w:val="24"/>
        </w:rPr>
        <w:t>ποσοστό</w:t>
      </w:r>
      <w:r>
        <w:rPr>
          <w:rFonts w:eastAsia="UB-Helvetica" w:cs="Times New Roman"/>
          <w:szCs w:val="24"/>
        </w:rPr>
        <w:t>,</w:t>
      </w:r>
      <w:r>
        <w:rPr>
          <w:rFonts w:eastAsia="UB-Helvetica" w:cs="Times New Roman"/>
          <w:szCs w:val="24"/>
        </w:rPr>
        <w:t xml:space="preserve"> </w:t>
      </w:r>
      <w:r>
        <w:rPr>
          <w:rFonts w:eastAsia="UB-Helvetica" w:cs="Times New Roman"/>
          <w:szCs w:val="24"/>
        </w:rPr>
        <w:t>από</w:t>
      </w:r>
      <w:r>
        <w:rPr>
          <w:rFonts w:eastAsia="UB-Helvetica" w:cs="Times New Roman"/>
          <w:szCs w:val="24"/>
        </w:rPr>
        <w:t xml:space="preserve"> αυτούς τους ανθρώπους</w:t>
      </w:r>
      <w:r>
        <w:rPr>
          <w:rFonts w:eastAsia="UB-Helvetica" w:cs="Times New Roman"/>
          <w:szCs w:val="24"/>
        </w:rPr>
        <w:t>,</w:t>
      </w:r>
      <w:r>
        <w:rPr>
          <w:rFonts w:eastAsia="UB-Helvetica" w:cs="Times New Roman"/>
          <w:szCs w:val="24"/>
        </w:rPr>
        <w:t xml:space="preserve"> που δεν καλύπτουν τις προϋποθέσεις και γι’ αυτούς θα γίνεται ανανέωση της πενταετούς θητείας, ώστε </w:t>
      </w:r>
      <w:r>
        <w:rPr>
          <w:rFonts w:eastAsia="UB-Helvetica" w:cs="Times New Roman"/>
          <w:szCs w:val="24"/>
        </w:rPr>
        <w:t xml:space="preserve">και </w:t>
      </w:r>
      <w:r>
        <w:rPr>
          <w:rFonts w:eastAsia="UB-Helvetica" w:cs="Times New Roman"/>
          <w:szCs w:val="24"/>
        </w:rPr>
        <w:t xml:space="preserve">οι άνθρωποι αυτοί να μη χάσουν το </w:t>
      </w:r>
      <w:r>
        <w:rPr>
          <w:rFonts w:eastAsia="UB-Helvetica" w:cs="Times New Roman"/>
          <w:szCs w:val="24"/>
        </w:rPr>
        <w:t>ψωμί τους, αλλά και να εξυπηρετηθούν οι ανάγκες του Πυροσβεστικού Σώματος.</w:t>
      </w:r>
    </w:p>
    <w:p w14:paraId="7FEDCA29" w14:textId="77777777" w:rsidR="004627CB" w:rsidRDefault="00EE6EC7">
      <w:pPr>
        <w:spacing w:line="600" w:lineRule="auto"/>
        <w:ind w:firstLine="720"/>
        <w:jc w:val="both"/>
        <w:rPr>
          <w:rFonts w:eastAsia="UB-Helvetica" w:cs="Times New Roman"/>
          <w:szCs w:val="24"/>
        </w:rPr>
      </w:pPr>
      <w:r>
        <w:rPr>
          <w:rFonts w:eastAsia="UB-Helvetica" w:cs="Times New Roman"/>
          <w:szCs w:val="24"/>
        </w:rPr>
        <w:t>Τα υπόλοιπα στη δευτερολογία μου.</w:t>
      </w:r>
    </w:p>
    <w:p w14:paraId="7FEDCA2A" w14:textId="77777777" w:rsidR="004627CB" w:rsidRDefault="00EE6EC7">
      <w:pPr>
        <w:spacing w:line="600" w:lineRule="auto"/>
        <w:ind w:firstLine="720"/>
        <w:jc w:val="both"/>
        <w:rPr>
          <w:rFonts w:eastAsia="UB-Helvetica" w:cs="Times New Roman"/>
          <w:szCs w:val="24"/>
        </w:rPr>
      </w:pPr>
      <w:r>
        <w:rPr>
          <w:rFonts w:eastAsia="UB-Helvetica" w:cs="Times New Roman"/>
          <w:b/>
          <w:szCs w:val="24"/>
        </w:rPr>
        <w:t>ΠΡΟΕΔΡΕΥΩΝ (Γεώργιος Λαμπρούλης):</w:t>
      </w:r>
      <w:r>
        <w:rPr>
          <w:rFonts w:eastAsia="UB-Helvetica" w:cs="Times New Roman"/>
          <w:szCs w:val="24"/>
        </w:rPr>
        <w:t xml:space="preserve"> Ευχαριστούμε, κύριε Υπουργέ.</w:t>
      </w:r>
    </w:p>
    <w:p w14:paraId="7FEDCA2B" w14:textId="77777777" w:rsidR="004627CB" w:rsidRDefault="00EE6EC7">
      <w:pPr>
        <w:spacing w:line="600" w:lineRule="auto"/>
        <w:ind w:firstLine="720"/>
        <w:jc w:val="both"/>
        <w:rPr>
          <w:rFonts w:eastAsia="UB-Helvetica" w:cs="Times New Roman"/>
          <w:szCs w:val="24"/>
        </w:rPr>
      </w:pPr>
      <w:r>
        <w:rPr>
          <w:rFonts w:eastAsia="UB-Helvetica" w:cs="Times New Roman"/>
          <w:szCs w:val="24"/>
        </w:rPr>
        <w:t>Κύριε Κόκκαλη, έχετε τον λόγο.</w:t>
      </w:r>
    </w:p>
    <w:p w14:paraId="7FEDCA2C"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 xml:space="preserve">Το έτος 2017 είναι το έτος </w:t>
      </w:r>
      <w:r>
        <w:rPr>
          <w:rFonts w:eastAsia="Times New Roman" w:cs="Times New Roman"/>
          <w:szCs w:val="24"/>
        </w:rPr>
        <w:t xml:space="preserve">μονιμοποίησης των πυροσβεστών πενταετούς υποχρέωσης, </w:t>
      </w:r>
      <w:r>
        <w:rPr>
          <w:rFonts w:eastAsia="Times New Roman" w:cs="Times New Roman"/>
          <w:szCs w:val="24"/>
        </w:rPr>
        <w:lastRenderedPageBreak/>
        <w:t xml:space="preserve">πλην όμως ο ν.3938/2011 θέτει αυστηρά όρια-περιθώρια όσον αφορά </w:t>
      </w:r>
      <w:r>
        <w:rPr>
          <w:rFonts w:eastAsia="Times New Roman" w:cs="Times New Roman"/>
          <w:szCs w:val="24"/>
        </w:rPr>
        <w:t>σ</w:t>
      </w:r>
      <w:r>
        <w:rPr>
          <w:rFonts w:eastAsia="Times New Roman" w:cs="Times New Roman"/>
          <w:szCs w:val="24"/>
        </w:rPr>
        <w:t xml:space="preserve">τη διαδικασία της ένταξης. </w:t>
      </w:r>
    </w:p>
    <w:p w14:paraId="7FEDCA2D"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Καταλαβαίνω απόλυτα τους οικονομικούς λόγους, πλην όμως η έκδοση υπουργικής απόφασης ουδέν οικονομικό κόστος ε</w:t>
      </w:r>
      <w:r>
        <w:rPr>
          <w:rFonts w:eastAsia="Times New Roman" w:cs="Times New Roman"/>
          <w:szCs w:val="24"/>
        </w:rPr>
        <w:t xml:space="preserve">πιφέρει και δύναται να εκδοθεί μία σχετική ΚΥΑ τον μήνα Απρίλιο, η ισχύς της οποίας δύναται να αρχίσει από την 1η Μαΐου, διότι, όπως πολύ καλά είπατε, πρέπει να συγκληθεί η </w:t>
      </w:r>
      <w:r>
        <w:rPr>
          <w:rFonts w:eastAsia="Times New Roman" w:cs="Times New Roman"/>
          <w:szCs w:val="24"/>
        </w:rPr>
        <w:t>επιτροπή</w:t>
      </w:r>
      <w:r>
        <w:rPr>
          <w:rFonts w:eastAsia="Times New Roman" w:cs="Times New Roman"/>
          <w:szCs w:val="24"/>
        </w:rPr>
        <w:t>, να κατατεθούν τα δικαιολογητικά και -το πιο σημαντικό</w:t>
      </w:r>
      <w:r>
        <w:rPr>
          <w:rFonts w:eastAsia="Times New Roman" w:cs="Times New Roman"/>
          <w:szCs w:val="24"/>
        </w:rPr>
        <w:t>-</w:t>
      </w:r>
      <w:r>
        <w:rPr>
          <w:rFonts w:eastAsia="Times New Roman" w:cs="Times New Roman"/>
          <w:szCs w:val="24"/>
        </w:rPr>
        <w:t xml:space="preserve"> να μη συμπέσει με </w:t>
      </w:r>
      <w:r>
        <w:rPr>
          <w:rFonts w:eastAsia="Times New Roman" w:cs="Times New Roman"/>
          <w:szCs w:val="24"/>
        </w:rPr>
        <w:t xml:space="preserve">την αντιπυρική περίοδο, διότι οι περισσότεροι εξ αυτών κρίνονται απαραίτητοι για το Πυροσβεστικό Σώμα </w:t>
      </w:r>
      <w:r>
        <w:rPr>
          <w:rFonts w:eastAsia="Times New Roman" w:cs="Times New Roman"/>
          <w:szCs w:val="24"/>
        </w:rPr>
        <w:lastRenderedPageBreak/>
        <w:t xml:space="preserve">και αυτό θέλουν να ακούσουν από εσάς, ότι θα εκδοθεί η </w:t>
      </w:r>
      <w:r>
        <w:rPr>
          <w:rFonts w:eastAsia="Times New Roman" w:cs="Times New Roman"/>
          <w:szCs w:val="24"/>
        </w:rPr>
        <w:t>υπουργική απόφαση</w:t>
      </w:r>
      <w:r>
        <w:rPr>
          <w:rFonts w:eastAsia="Times New Roman" w:cs="Times New Roman"/>
          <w:szCs w:val="24"/>
        </w:rPr>
        <w:t>, για να αρχίσει η διαδικασία κατάθεσης των σχετικών αιτήσεων.</w:t>
      </w:r>
    </w:p>
    <w:p w14:paraId="7FEDCA2E"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Επίσης, κύριε Υπουρ</w:t>
      </w:r>
      <w:r>
        <w:rPr>
          <w:rFonts w:eastAsia="Times New Roman" w:cs="Times New Roman"/>
          <w:szCs w:val="24"/>
        </w:rPr>
        <w:t xml:space="preserve">γέ, θα ήθελα να μας πείτε </w:t>
      </w:r>
      <w:r>
        <w:rPr>
          <w:rFonts w:eastAsia="Times New Roman" w:cs="Times New Roman"/>
          <w:szCs w:val="24"/>
        </w:rPr>
        <w:t>-</w:t>
      </w:r>
      <w:r>
        <w:rPr>
          <w:rFonts w:eastAsia="Times New Roman" w:cs="Times New Roman"/>
          <w:szCs w:val="24"/>
        </w:rPr>
        <w:t>εάν γνωρίζετε, αν μπορείτε να μας πείτε κάτι</w:t>
      </w:r>
      <w:r>
        <w:rPr>
          <w:rFonts w:eastAsia="Times New Roman" w:cs="Times New Roman"/>
          <w:szCs w:val="24"/>
        </w:rPr>
        <w:t>-</w:t>
      </w:r>
      <w:r>
        <w:rPr>
          <w:rFonts w:eastAsia="Times New Roman" w:cs="Times New Roman"/>
          <w:szCs w:val="24"/>
        </w:rPr>
        <w:t xml:space="preserve"> για τις άδειες </w:t>
      </w:r>
      <w:r>
        <w:rPr>
          <w:rFonts w:eastAsia="Times New Roman" w:cs="Times New Roman"/>
          <w:szCs w:val="24"/>
        </w:rPr>
        <w:t xml:space="preserve">μητρότητας </w:t>
      </w:r>
      <w:r>
        <w:rPr>
          <w:rFonts w:eastAsia="Times New Roman" w:cs="Times New Roman"/>
          <w:szCs w:val="24"/>
        </w:rPr>
        <w:t>και το επίδομα, τουλάχιστον αυτήν τη χρονική στιγμή.</w:t>
      </w:r>
    </w:p>
    <w:p w14:paraId="7FEDCA2F"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Ευχαριστώ.</w:t>
      </w:r>
    </w:p>
    <w:p w14:paraId="7FEDCA30"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κύριε Κόκκαλη.</w:t>
      </w:r>
    </w:p>
    <w:p w14:paraId="7FEDCA31"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FEDCA32"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ΤΟΣΚΑΣ (Αναπληρωτής Υπουργός Εσωτερικών και Διοικητικής Ανασυγκρότησης): </w:t>
      </w:r>
      <w:r>
        <w:rPr>
          <w:rFonts w:eastAsia="Times New Roman" w:cs="Times New Roman"/>
          <w:szCs w:val="24"/>
        </w:rPr>
        <w:t>Ευχαριστώ, κύριε Πρόεδρε.</w:t>
      </w:r>
    </w:p>
    <w:p w14:paraId="7FEDCA33"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Κύριε Κόκκαλη, όπως και οι δύο είπαμε, πολύ σύντομα, μέχρι τον Μάιο θα έχουν ξεκινήσει οι διαδικασίες. Πράγματι, οι διαδικασίες αυτές πρέπει να ξεκ</w:t>
      </w:r>
      <w:r>
        <w:rPr>
          <w:rFonts w:eastAsia="Times New Roman" w:cs="Times New Roman"/>
          <w:szCs w:val="24"/>
        </w:rPr>
        <w:t xml:space="preserve">ινήσουν έξι μήνες πριν την ολοκλήρωση της διαδικασίας και αυτό θα γίνει, θα ξεκινήσουν πιο πριν, για να μην συμπέσουν με την αντιπυρική περίοδο, όπως είπαμε. </w:t>
      </w:r>
    </w:p>
    <w:p w14:paraId="7FEDCA34"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 xml:space="preserve">Καταλαβαίνω και την αγωνία αυτών των ανθρώπων για να διασφαλιστούν και είναι απόλυτα απαραίτητοι </w:t>
      </w:r>
      <w:r>
        <w:rPr>
          <w:rFonts w:eastAsia="Times New Roman" w:cs="Times New Roman"/>
          <w:szCs w:val="24"/>
        </w:rPr>
        <w:t>για το Πυροσβεστικό Σώμα και ειδικά για την αντιπυρική περίοδο. Επομένως, δεν υπάρχει κάτι διαφορετικό. Ισχύουν αυτά που τους έχω δηλώσει, αυτά που έχουμε συζητήσει με τους εκπροσώπους τους.</w:t>
      </w:r>
    </w:p>
    <w:p w14:paraId="7FEDCA35"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Σε ό,τι αφορά τα επιδόματα οδηγών βαρέων οχημάτων δεν μπορεί να π</w:t>
      </w:r>
      <w:r>
        <w:rPr>
          <w:rFonts w:eastAsia="Times New Roman" w:cs="Times New Roman"/>
          <w:szCs w:val="24"/>
        </w:rPr>
        <w:t xml:space="preserve">άρει επίδομα βαρέως οχήματος κάποιος που δεν είναι οδηγός. Υπάρχουν συγκριμένες αποφάσεις, υπάρχουν αποφάσεις του Γενικού Λογιστηρίου του Κράτους, που τις έχω εδώ μπροστά μου, σύμφωνα με τις οποίες κάποιος που </w:t>
      </w:r>
      <w:r>
        <w:rPr>
          <w:rFonts w:eastAsia="Times New Roman" w:cs="Times New Roman"/>
          <w:szCs w:val="24"/>
        </w:rPr>
        <w:lastRenderedPageBreak/>
        <w:t>δεν έχει ειδικότητα οδηγού δεν μπορεί να πάρει</w:t>
      </w:r>
      <w:r>
        <w:rPr>
          <w:rFonts w:eastAsia="Times New Roman" w:cs="Times New Roman"/>
          <w:szCs w:val="24"/>
        </w:rPr>
        <w:t xml:space="preserve"> επίδομα οδηγού. </w:t>
      </w:r>
    </w:p>
    <w:p w14:paraId="7FEDCA36"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Σε ό,τι αφορά τις άδειες των μητέρων πυροσβεστριών πενταετούς υποχρέωσης, οι άδειες χορηγούνται σύμφωνα με τα προβλεπόμενα από τον ασφαλιστικό τους φορέα.</w:t>
      </w:r>
    </w:p>
    <w:p w14:paraId="7FEDCA37"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Πράγματι –θα ξαναπάω σε αυτό που είπα στην αρχή- η κατάσταση είναι χαοτική και προσ</w:t>
      </w:r>
      <w:r>
        <w:rPr>
          <w:rFonts w:eastAsia="Times New Roman" w:cs="Times New Roman"/>
          <w:szCs w:val="24"/>
        </w:rPr>
        <w:t xml:space="preserve">παθούμε να την εξορθολογίσουμε. Είναι απλοί εκσυγχρονισμοί αυτοί που κάνουμε. Θα έπρεπε να έχουν γίνει εδώ και πολλά χρόνια, ώστε να εξομαλυνθεί η κατάσταση, γιατί, για παράδειγμα, ο διοικητής ενός πυροσβεστικού σταθμού έχει μεν τους μόνιμους πυροσβέστες </w:t>
      </w:r>
      <w:r>
        <w:rPr>
          <w:rFonts w:eastAsia="Times New Roman" w:cs="Times New Roman"/>
          <w:szCs w:val="24"/>
        </w:rPr>
        <w:lastRenderedPageBreak/>
        <w:t>δ</w:t>
      </w:r>
      <w:r>
        <w:rPr>
          <w:rFonts w:eastAsia="Times New Roman" w:cs="Times New Roman"/>
          <w:szCs w:val="24"/>
        </w:rPr>
        <w:t xml:space="preserve">ιαθέσιμους στη διάρκεια όλης της εβδομάδας και τα Σαββατοκύριακα, αλλά δεν έχει τους πενταετούς υποχρέωσης, γιατί αυτοί βρίσκονται κάτω από άλλο εργασιακό καθεστώς. </w:t>
      </w:r>
    </w:p>
    <w:p w14:paraId="7FEDCA38"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Διακρίσεις τέτοιες υπάρχουν και σε ό,τι αφορά </w:t>
      </w:r>
      <w:r>
        <w:rPr>
          <w:rFonts w:eastAsia="Times New Roman" w:cs="Times New Roman"/>
          <w:szCs w:val="24"/>
        </w:rPr>
        <w:t>σ</w:t>
      </w:r>
      <w:r>
        <w:rPr>
          <w:rFonts w:eastAsia="Times New Roman" w:cs="Times New Roman"/>
          <w:szCs w:val="24"/>
        </w:rPr>
        <w:t>τις άδειες των μητέρων πενταετούς υποχρέωση</w:t>
      </w:r>
      <w:r>
        <w:rPr>
          <w:rFonts w:eastAsia="Times New Roman" w:cs="Times New Roman"/>
          <w:szCs w:val="24"/>
        </w:rPr>
        <w:t>ς. Υπάρχει μια πολύ περίπλοκη κατάσταση. Προσπαθούμε να την εξορθολογίσουμε. Πιστεύουμε ότι σιγά σιγά γίνονται σοβαρά βήματα σε αυτήν την κατεύθυνση.</w:t>
      </w:r>
    </w:p>
    <w:p w14:paraId="7FEDCA39"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Ευχαριστώ.</w:t>
      </w:r>
    </w:p>
    <w:p w14:paraId="7FEDCA3A"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κύριο Υπουργό.</w:t>
      </w:r>
    </w:p>
    <w:p w14:paraId="7FEDCA3B"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Πριν προχωρήσουμε στη συζήτησ</w:t>
      </w:r>
      <w:r>
        <w:rPr>
          <w:rFonts w:eastAsia="Times New Roman" w:cs="Times New Roman"/>
          <w:szCs w:val="24"/>
        </w:rPr>
        <w:t>η της επόμενης επίκαιρης ερώτησης, επιτρέψτε μου δύο ανακοινώσεις.</w:t>
      </w:r>
    </w:p>
    <w:p w14:paraId="7FEDCA3C" w14:textId="77777777" w:rsidR="004627CB" w:rsidRDefault="00EE6EC7">
      <w:pPr>
        <w:spacing w:line="600" w:lineRule="auto"/>
        <w:ind w:firstLine="720"/>
        <w:jc w:val="both"/>
        <w:rPr>
          <w:rFonts w:eastAsia="Times New Roman" w:cs="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συμμετείχαν στο εκπαιδευτικό πρ</w:t>
      </w:r>
      <w:r>
        <w:rPr>
          <w:rFonts w:eastAsia="Times New Roman" w:cs="Times New Roman"/>
        </w:rPr>
        <w:t xml:space="preserve">όγραμμα «Εργαστήρι Δημοκρατίας» που οργανώνει το Ίδρυμα της Βουλής, είκοσι δύο μαθήτριες και μαθητές και ένας εκπαιδευτικός συνοδός από το 12ο Δημοτικό Σχολείο Παλαιού Φαλήρου. </w:t>
      </w:r>
    </w:p>
    <w:p w14:paraId="7FEDCA3D" w14:textId="77777777" w:rsidR="004627CB" w:rsidRDefault="00EE6EC7">
      <w:pPr>
        <w:spacing w:line="600" w:lineRule="auto"/>
        <w:ind w:firstLine="720"/>
        <w:jc w:val="both"/>
        <w:rPr>
          <w:rFonts w:eastAsia="Times New Roman" w:cs="Times New Roman"/>
          <w:szCs w:val="24"/>
        </w:rPr>
      </w:pPr>
      <w:r>
        <w:rPr>
          <w:rFonts w:eastAsia="Times New Roman" w:cs="Times New Roman"/>
        </w:rPr>
        <w:t xml:space="preserve">Η Βουλή τούς καλωσορίζει. </w:t>
      </w:r>
    </w:p>
    <w:p w14:paraId="7FEDCA3E" w14:textId="77777777" w:rsidR="004627CB" w:rsidRDefault="00EE6EC7">
      <w:pPr>
        <w:spacing w:line="600" w:lineRule="auto"/>
        <w:ind w:left="360"/>
        <w:jc w:val="center"/>
        <w:rPr>
          <w:rFonts w:eastAsia="Times New Roman" w:cs="Times New Roman"/>
        </w:rPr>
      </w:pPr>
      <w:r>
        <w:rPr>
          <w:rFonts w:eastAsia="Times New Roman" w:cs="Times New Roman"/>
        </w:rPr>
        <w:t xml:space="preserve">(Χειροκροτήματα </w:t>
      </w:r>
      <w:r>
        <w:rPr>
          <w:rFonts w:eastAsia="Times New Roman" w:cs="Times New Roman"/>
        </w:rPr>
        <w:t>απ</w:t>
      </w:r>
      <w:r>
        <w:rPr>
          <w:rFonts w:eastAsia="Times New Roman" w:cs="Times New Roman"/>
        </w:rPr>
        <w:t>’</w:t>
      </w:r>
      <w:r>
        <w:rPr>
          <w:rFonts w:eastAsia="Times New Roman" w:cs="Times New Roman"/>
        </w:rPr>
        <w:t xml:space="preserve"> </w:t>
      </w:r>
      <w:r>
        <w:rPr>
          <w:rFonts w:eastAsia="Times New Roman" w:cs="Times New Roman"/>
        </w:rPr>
        <w:t>όλες τις πτέρυγες της Βουλής)</w:t>
      </w:r>
    </w:p>
    <w:p w14:paraId="7FEDCA3F"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 xml:space="preserve">πίσης, </w:t>
      </w:r>
      <w:r>
        <w:rPr>
          <w:rFonts w:eastAsia="Times New Roman" w:cs="Times New Roman"/>
        </w:rPr>
        <w:t>έχω την τιμή να ανακοινώσω στο Σώμα ότι τη συνεδρίασή μας παρακολουθούν από τα άνω δυτικά θεωρεία της Βουλής, αφού ενημερώθηκαν για την ιστορία του κτηρίου και ξεναγήθηκαν στην έκθεση της αίθουσας «</w:t>
      </w:r>
      <w:r>
        <w:rPr>
          <w:rFonts w:eastAsia="Times New Roman" w:cs="Times New Roman"/>
        </w:rPr>
        <w:t>ΕΛΕΥΘΕΡΙΟΣ ΒΕΝΙΖΕΛΟΣ</w:t>
      </w:r>
      <w:r>
        <w:rPr>
          <w:rFonts w:eastAsia="Times New Roman" w:cs="Times New Roman"/>
        </w:rPr>
        <w:t>», τριάντα επτά μαθήτριες και μ</w:t>
      </w:r>
      <w:r>
        <w:rPr>
          <w:rFonts w:eastAsia="Times New Roman" w:cs="Times New Roman"/>
        </w:rPr>
        <w:t xml:space="preserve">αθητές και δύο εκπαιδευτικοί συνοδοί από το 62ο Γυμνάσιο Αθήνας (Β΄ Τμήμα). </w:t>
      </w:r>
    </w:p>
    <w:p w14:paraId="7FEDCA40" w14:textId="77777777" w:rsidR="004627CB" w:rsidRDefault="00EE6EC7">
      <w:pPr>
        <w:spacing w:line="600" w:lineRule="auto"/>
        <w:ind w:firstLine="720"/>
        <w:rPr>
          <w:rFonts w:eastAsia="Times New Roman" w:cs="Times New Roman"/>
        </w:rPr>
      </w:pPr>
      <w:r>
        <w:rPr>
          <w:rFonts w:eastAsia="Times New Roman" w:cs="Times New Roman"/>
        </w:rPr>
        <w:t xml:space="preserve">Η Βουλή </w:t>
      </w:r>
      <w:r>
        <w:rPr>
          <w:rFonts w:eastAsia="Times New Roman" w:cs="Times New Roman"/>
        </w:rPr>
        <w:t xml:space="preserve">τούς </w:t>
      </w:r>
      <w:r>
        <w:rPr>
          <w:rFonts w:eastAsia="Times New Roman" w:cs="Times New Roman"/>
        </w:rPr>
        <w:t>καλωσορίζει.</w:t>
      </w:r>
    </w:p>
    <w:p w14:paraId="7FEDCA41" w14:textId="77777777" w:rsidR="004627CB" w:rsidRDefault="00EE6EC7">
      <w:pPr>
        <w:spacing w:line="600" w:lineRule="auto"/>
        <w:ind w:left="360"/>
        <w:jc w:val="center"/>
        <w:rPr>
          <w:rFonts w:eastAsia="Times New Roman" w:cs="Times New Roman"/>
        </w:rPr>
      </w:pPr>
      <w:r>
        <w:rPr>
          <w:rFonts w:eastAsia="Times New Roman" w:cs="Times New Roman"/>
        </w:rPr>
        <w:t xml:space="preserve">(Χειροκροτήματα </w:t>
      </w:r>
      <w:r>
        <w:rPr>
          <w:rFonts w:eastAsia="Times New Roman" w:cs="Times New Roman"/>
        </w:rPr>
        <w:t>απ</w:t>
      </w:r>
      <w:r>
        <w:rPr>
          <w:rFonts w:eastAsia="Times New Roman" w:cs="Times New Roman"/>
        </w:rPr>
        <w:t>’</w:t>
      </w:r>
      <w:r>
        <w:rPr>
          <w:rFonts w:eastAsia="Times New Roman" w:cs="Times New Roman"/>
        </w:rPr>
        <w:t xml:space="preserve"> </w:t>
      </w:r>
      <w:r>
        <w:rPr>
          <w:rFonts w:eastAsia="Times New Roman" w:cs="Times New Roman"/>
        </w:rPr>
        <w:t>όλες τις πτέρυγες της Βουλής)</w:t>
      </w:r>
    </w:p>
    <w:p w14:paraId="7FEDCA42"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έκτη</w:t>
      </w:r>
      <w:r>
        <w:rPr>
          <w:rFonts w:eastAsia="Times New Roman" w:cs="Times New Roman"/>
          <w:szCs w:val="24"/>
        </w:rPr>
        <w:t xml:space="preserve"> με αριθμό 698/23-3-2016 επίκαιρη ερώτηση </w:t>
      </w:r>
      <w:r>
        <w:rPr>
          <w:rFonts w:eastAsia="Times New Roman" w:cs="Times New Roman"/>
          <w:szCs w:val="24"/>
        </w:rPr>
        <w:t>πρώτου κύκλου</w:t>
      </w:r>
      <w:r>
        <w:rPr>
          <w:rFonts w:eastAsia="Times New Roman" w:cs="Times New Roman"/>
          <w:szCs w:val="24"/>
        </w:rPr>
        <w:t xml:space="preserve"> του Βουλευτή Β΄ </w:t>
      </w:r>
      <w:r>
        <w:rPr>
          <w:rFonts w:eastAsia="Times New Roman" w:cs="Times New Roman"/>
          <w:szCs w:val="24"/>
        </w:rPr>
        <w:t xml:space="preserve">Πειραιώς </w:t>
      </w:r>
      <w:r>
        <w:rPr>
          <w:rFonts w:eastAsia="Times New Roman" w:cs="Times New Roman"/>
          <w:szCs w:val="24"/>
        </w:rPr>
        <w:t xml:space="preserve">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 Υπουργό </w:t>
      </w:r>
      <w:r>
        <w:rPr>
          <w:rFonts w:eastAsia="Times New Roman" w:cs="Times New Roman"/>
          <w:bCs/>
          <w:szCs w:val="24"/>
        </w:rPr>
        <w:t xml:space="preserve">Οικονομικών, </w:t>
      </w:r>
      <w:r>
        <w:rPr>
          <w:rFonts w:eastAsia="Times New Roman" w:cs="Times New Roman"/>
          <w:szCs w:val="24"/>
        </w:rPr>
        <w:lastRenderedPageBreak/>
        <w:t xml:space="preserve">σχετικά με την τροπολογία για τη ρύθμιση ζητημάτων του Οργανισμού Διεξαγωγής Ιπποδρομιών Ελλάδος (ΟΔΙΕ), δεν </w:t>
      </w:r>
      <w:r>
        <w:rPr>
          <w:rFonts w:eastAsia="Times New Roman" w:cs="Times New Roman"/>
          <w:szCs w:val="24"/>
        </w:rPr>
        <w:t xml:space="preserve">συζητείται </w:t>
      </w:r>
      <w:r>
        <w:rPr>
          <w:rFonts w:eastAsia="Times New Roman" w:cs="Times New Roman"/>
          <w:szCs w:val="24"/>
        </w:rPr>
        <w:t>μετά από συνεννόηση του ερωτώντος Βουλευτή με τον αρμόδιο Υπ</w:t>
      </w:r>
      <w:r>
        <w:rPr>
          <w:rFonts w:eastAsia="Times New Roman" w:cs="Times New Roman"/>
          <w:szCs w:val="24"/>
        </w:rPr>
        <w:t xml:space="preserve">ουργό </w:t>
      </w:r>
    </w:p>
    <w:p w14:paraId="7FEDCA43"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δέκατη έβδομη</w:t>
      </w:r>
      <w:r>
        <w:rPr>
          <w:rFonts w:eastAsia="Times New Roman" w:cs="Times New Roman"/>
          <w:szCs w:val="24"/>
        </w:rPr>
        <w:t xml:space="preserve"> με αριθμό 545/15-2-2016 επίκαιρη ερώτηση </w:t>
      </w:r>
      <w:r>
        <w:rPr>
          <w:rFonts w:eastAsia="Times New Roman" w:cs="Times New Roman"/>
          <w:szCs w:val="24"/>
        </w:rPr>
        <w:t xml:space="preserve">δεύτερου κύκλου </w:t>
      </w:r>
      <w:r>
        <w:rPr>
          <w:rFonts w:eastAsia="Times New Roman" w:cs="Times New Roman"/>
          <w:szCs w:val="24"/>
        </w:rPr>
        <w:t xml:space="preserve">της Βουλευτού Β΄ Αθηνών του Λαϊκού Συνδέσμου-Χρυσή Αυγή κ. </w:t>
      </w:r>
      <w:r>
        <w:rPr>
          <w:rFonts w:eastAsia="Times New Roman" w:cs="Times New Roman"/>
          <w:bCs/>
          <w:szCs w:val="24"/>
        </w:rPr>
        <w:t>Ελένης Ζαρούλια</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τα προβλήματα λειτουργίας στο ΕΚΑΒ, δεν </w:t>
      </w:r>
      <w:r>
        <w:rPr>
          <w:rFonts w:eastAsia="Times New Roman" w:cs="Times New Roman"/>
          <w:szCs w:val="24"/>
        </w:rPr>
        <w:t xml:space="preserve">συζητείται </w:t>
      </w:r>
      <w:r>
        <w:rPr>
          <w:rFonts w:eastAsia="Times New Roman" w:cs="Times New Roman"/>
          <w:szCs w:val="24"/>
        </w:rPr>
        <w:t xml:space="preserve">. </w:t>
      </w:r>
    </w:p>
    <w:p w14:paraId="7FEDCA44"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Επόμενη είν</w:t>
      </w:r>
      <w:r>
        <w:rPr>
          <w:rFonts w:eastAsia="Times New Roman" w:cs="Times New Roman"/>
          <w:szCs w:val="24"/>
        </w:rPr>
        <w:t xml:space="preserve">αι η τέταρτη με αριθμό 704/28-3-2016 επίκαιρη ερώτηση πρώτου κύκλου του Βουλευτή Αιτωλοακαρνανίας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Νικολάου Μωραΐτη</w:t>
      </w:r>
      <w:r>
        <w:rPr>
          <w:rFonts w:eastAsia="Times New Roman" w:cs="Times New Roman"/>
          <w:szCs w:val="24"/>
        </w:rPr>
        <w:t xml:space="preserve"> προς τον Υπουργό </w:t>
      </w:r>
      <w:r>
        <w:rPr>
          <w:rFonts w:eastAsia="Times New Roman" w:cs="Times New Roman"/>
          <w:bCs/>
          <w:szCs w:val="24"/>
        </w:rPr>
        <w:t>Εσωτερικών και Διοικητικής</w:t>
      </w:r>
      <w:r>
        <w:rPr>
          <w:rFonts w:eastAsia="Times New Roman" w:cs="Times New Roman"/>
          <w:szCs w:val="24"/>
        </w:rPr>
        <w:t xml:space="preserve"> </w:t>
      </w:r>
      <w:r>
        <w:rPr>
          <w:rFonts w:eastAsia="Times New Roman" w:cs="Times New Roman"/>
          <w:bCs/>
          <w:szCs w:val="24"/>
        </w:rPr>
        <w:t xml:space="preserve">Ανασυγκρότησης, </w:t>
      </w:r>
      <w:r>
        <w:rPr>
          <w:rFonts w:eastAsia="Times New Roman" w:cs="Times New Roman"/>
          <w:szCs w:val="24"/>
        </w:rPr>
        <w:t xml:space="preserve">σχετικά με την επικινδυνότητα του εθνικού </w:t>
      </w:r>
      <w:r>
        <w:rPr>
          <w:rFonts w:eastAsia="Times New Roman" w:cs="Times New Roman"/>
          <w:szCs w:val="24"/>
        </w:rPr>
        <w:t>δικτύου Αμφιλοχίας-Λευκάδας-Πρέβεζας-Ηγουμενίτσας.</w:t>
      </w:r>
    </w:p>
    <w:p w14:paraId="7FEDCA45"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Θα απαντήσει ο Υπουργός Εσωτερικών </w:t>
      </w:r>
      <w:r>
        <w:rPr>
          <w:rFonts w:eastAsia="Times New Roman" w:cs="Times New Roman"/>
          <w:bCs/>
          <w:szCs w:val="24"/>
        </w:rPr>
        <w:t>και Διοικητικής</w:t>
      </w:r>
      <w:r>
        <w:rPr>
          <w:rFonts w:eastAsia="Times New Roman" w:cs="Times New Roman"/>
          <w:szCs w:val="24"/>
        </w:rPr>
        <w:t xml:space="preserve"> </w:t>
      </w:r>
      <w:r>
        <w:rPr>
          <w:rFonts w:eastAsia="Times New Roman" w:cs="Times New Roman"/>
          <w:bCs/>
          <w:szCs w:val="24"/>
        </w:rPr>
        <w:t>Ανασυγκρότησης</w:t>
      </w:r>
      <w:r>
        <w:rPr>
          <w:rFonts w:eastAsia="Times New Roman" w:cs="Times New Roman"/>
          <w:szCs w:val="24"/>
        </w:rPr>
        <w:t xml:space="preserve"> κ. Παναγιώτης Κουρουμπλής.</w:t>
      </w:r>
    </w:p>
    <w:p w14:paraId="7FEDCA46"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Κύριε Μωραΐτη, έχετε τον λόγο.</w:t>
      </w:r>
    </w:p>
    <w:p w14:paraId="7FEDCA47"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Ευχαριστώ, κύριε Πρόεδρε.</w:t>
      </w:r>
    </w:p>
    <w:p w14:paraId="7FEDCA48"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για </w:t>
      </w:r>
      <w:r>
        <w:rPr>
          <w:rFonts w:eastAsia="Times New Roman" w:cs="Times New Roman"/>
          <w:szCs w:val="24"/>
        </w:rPr>
        <w:t>μία</w:t>
      </w:r>
      <w:r>
        <w:rPr>
          <w:rFonts w:eastAsia="Times New Roman" w:cs="Times New Roman"/>
          <w:szCs w:val="24"/>
        </w:rPr>
        <w:t xml:space="preserve"> ακόμη φορά τα</w:t>
      </w:r>
      <w:r>
        <w:rPr>
          <w:rFonts w:eastAsia="Times New Roman" w:cs="Times New Roman"/>
          <w:szCs w:val="24"/>
        </w:rPr>
        <w:t xml:space="preserve"> τελευταία χρόνια, με όλες τις κυβερνήσεις, το ΚΚΕ επισημαίνει στη Βουλή την επικινδυνότητα του εθνικού δικτύου –αν μπορεί να ονομαστεί έτσι, εμείς το ονομάζουμε ένα δίκτυο «σφαγείο», καρμανιόλα- από το Αντίρριο μέχρι τα Γιάννενα, αλλά ιδιαίτερα αυτό που ε</w:t>
      </w:r>
      <w:r>
        <w:rPr>
          <w:rFonts w:eastAsia="Times New Roman" w:cs="Times New Roman"/>
          <w:szCs w:val="24"/>
        </w:rPr>
        <w:t xml:space="preserve">νώνει την Αμφιλοχία με τη Λευκάδα, την Πρέβεζα, την Ηγουμενίτσα και την Κέρκυρα. </w:t>
      </w:r>
    </w:p>
    <w:p w14:paraId="7FEDCA49"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Μιλάμε για ένα</w:t>
      </w:r>
      <w:r>
        <w:rPr>
          <w:rFonts w:eastAsia="Times New Roman" w:cs="Times New Roman"/>
          <w:szCs w:val="24"/>
        </w:rPr>
        <w:t>ν</w:t>
      </w:r>
      <w:r>
        <w:rPr>
          <w:rFonts w:eastAsia="Times New Roman" w:cs="Times New Roman"/>
          <w:szCs w:val="24"/>
        </w:rPr>
        <w:t xml:space="preserve"> δρόμο που έχει κατασκευαστεί εδώ και εξήντα χρόνια. Δεν υπάρχουν επιδιορθώσεις </w:t>
      </w:r>
      <w:r>
        <w:rPr>
          <w:rFonts w:eastAsia="Times New Roman" w:cs="Times New Roman"/>
          <w:szCs w:val="24"/>
        </w:rPr>
        <w:t xml:space="preserve">όλο </w:t>
      </w:r>
      <w:r>
        <w:rPr>
          <w:rFonts w:eastAsia="Times New Roman" w:cs="Times New Roman"/>
          <w:szCs w:val="24"/>
        </w:rPr>
        <w:t xml:space="preserve">αυτό το διάστημα, απλώς κάποια μπαλώματα, πασαλείμματα στην κυριολεξία, με </w:t>
      </w:r>
      <w:r>
        <w:rPr>
          <w:rFonts w:eastAsia="Times New Roman" w:cs="Times New Roman"/>
          <w:szCs w:val="24"/>
        </w:rPr>
        <w:t>αποτέλεσμα αυτό το οδικό δίκτυο σήμερα να μην ανταποκρίνεται στις σύγχρονες ανάγκες οδηγών και επιβατών.</w:t>
      </w:r>
    </w:p>
    <w:p w14:paraId="7FEDCA4A"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Έχουμε καθημερινά ατυχήματα. Με μια μικρή βροχή γίνεται μια απέραντη τσουλήθρα και αν κάποιος το διανύσει, θα δει αυτοκίνητα που έχουν εκτροχιαστεί και</w:t>
      </w:r>
      <w:r>
        <w:rPr>
          <w:rFonts w:eastAsia="Times New Roman" w:cs="Times New Roman"/>
          <w:szCs w:val="24"/>
        </w:rPr>
        <w:t xml:space="preserve"> έχουν βγει στην άκρη του δρόμου. Πάρα πολλές φορές αυτά τα ατυχήματα γίνονται θανατηφόρα δυστυχήματα. </w:t>
      </w:r>
    </w:p>
    <w:p w14:paraId="7FEDCA4B"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Για παράδειγμα, σε ένα σημείο τρία χιλιόμετρα έξω από την Αμφιλοχία έχουμε θρηνήσει έξι ανθρώπινες ζωές τα τελευταία χρόνια και μιλάμε για μια απόσταση περίπου πενήντα μέτρων που δεν υπάρχουν κιγκλιδώματα και τα αυτοκίνητα που εκτροχιάζονται οδηγούνται στο</w:t>
      </w:r>
      <w:r>
        <w:rPr>
          <w:rFonts w:eastAsia="Times New Roman" w:cs="Times New Roman"/>
          <w:szCs w:val="24"/>
        </w:rPr>
        <w:t xml:space="preserve">ν γκρεμό. Αυτό δείχνει τις εγκληματικές ευθύνες όλων των κυβερνήσεων διαχρονικά, που δεν έχουν προβεί σε καμμία επιδιόρθωση αυτού του δικτύου. </w:t>
      </w:r>
    </w:p>
    <w:p w14:paraId="7FEDCA4C"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Μιλάμε για ένα δίκτυο που δεν έχει πουθενά διαχωριστικό διάζωμα. Οι γραμμές στο κέντρο και παραπλεύρως του δρόμο</w:t>
      </w:r>
      <w:r>
        <w:rPr>
          <w:rFonts w:eastAsia="Times New Roman" w:cs="Times New Roman"/>
          <w:szCs w:val="24"/>
        </w:rPr>
        <w:t>υ, που είναι προς μια κατεύθυνση μόνο, έχουν σβηστεί</w:t>
      </w:r>
      <w:r>
        <w:rPr>
          <w:rFonts w:eastAsia="Times New Roman" w:cs="Times New Roman"/>
          <w:szCs w:val="24"/>
        </w:rPr>
        <w:t>,</w:t>
      </w:r>
      <w:r>
        <w:rPr>
          <w:rFonts w:eastAsia="Times New Roman" w:cs="Times New Roman"/>
          <w:szCs w:val="24"/>
        </w:rPr>
        <w:t xml:space="preserve"> στην κυριολεξία</w:t>
      </w:r>
      <w:r>
        <w:rPr>
          <w:rFonts w:eastAsia="Times New Roman" w:cs="Times New Roman"/>
          <w:szCs w:val="24"/>
        </w:rPr>
        <w:t>,</w:t>
      </w:r>
      <w:r>
        <w:rPr>
          <w:rFonts w:eastAsia="Times New Roman" w:cs="Times New Roman"/>
          <w:szCs w:val="24"/>
        </w:rPr>
        <w:t xml:space="preserve"> από τα χρόνια. Τον τελευταίο καιρό παρατηρείται και το εξής: Δεν κόβονται οι θάμνοι και τα δέντρα και έχουν εισχωρήσει στο οδόστρωμα, με αποτέλεσμα σε αρκετά σημεία να μειώνεται η ορατό</w:t>
      </w:r>
      <w:r>
        <w:rPr>
          <w:rFonts w:eastAsia="Times New Roman" w:cs="Times New Roman"/>
          <w:szCs w:val="24"/>
        </w:rPr>
        <w:t xml:space="preserve">τητα πάνω από 50%. </w:t>
      </w:r>
    </w:p>
    <w:p w14:paraId="7FEDCA4D"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Κύριε Υπουργέ, ζητάμε να παρθούν συγκεκριμένα μέτρα. Μην μας πείτε, όπως έλεγαν και όλοι οι προηγούμενοι, ότι είναι υπό κατασκευή ο οδικός άξονας Αμβρακία-Άκτιο. Έχει γίνει γεφύρι της Άρτας, καρκινοβατεί. Έπρεπε να είχε παραδοθεί από το</w:t>
      </w:r>
      <w:r>
        <w:rPr>
          <w:rFonts w:eastAsia="Times New Roman" w:cs="Times New Roman"/>
          <w:szCs w:val="24"/>
        </w:rPr>
        <w:t xml:space="preserve"> 2013. Τώρα μιλάμε για το 2019 και βλέπουμε. Και αν ακόμα </w:t>
      </w:r>
      <w:r>
        <w:rPr>
          <w:rFonts w:eastAsia="Times New Roman" w:cs="Times New Roman"/>
          <w:szCs w:val="24"/>
        </w:rPr>
        <w:lastRenderedPageBreak/>
        <w:t xml:space="preserve">συμβεί αυτό –και το ξέρετε προσωπικά- και πάλι αυτό το οδικό δίκτυο θα παραμείνει σε λειτουργία και θα ενώνει αρκετές περιοχές. </w:t>
      </w:r>
    </w:p>
    <w:p w14:paraId="7FEDCA4E"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Επομένως, και εμείς, ως Κομουνιστικό Κόμμα Ελλάδας, αλλά και οι κάτοι</w:t>
      </w:r>
      <w:r>
        <w:rPr>
          <w:rFonts w:eastAsia="Times New Roman" w:cs="Times New Roman"/>
          <w:szCs w:val="24"/>
        </w:rPr>
        <w:t xml:space="preserve">κοι θέλουν συγκεκριμένες απαντήσεις και συγκεκριμένα μέτρα για να εξυπηρετούνται οι ανάγκες των κατοίκων της ευρύτερης περιοχής. </w:t>
      </w:r>
    </w:p>
    <w:p w14:paraId="7FEDCA4F"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Μωραΐτη.</w:t>
      </w:r>
    </w:p>
    <w:p w14:paraId="7FEDCA50"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FEDCA51"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lastRenderedPageBreak/>
        <w:t>ΠΑΝΑΓΙΩΤΗΣ ΚΟΥΡΟΥΜΠΛΗΣ (Υπουργός</w:t>
      </w:r>
      <w:r>
        <w:rPr>
          <w:rFonts w:eastAsia="Times New Roman" w:cs="Times New Roman"/>
          <w:b/>
          <w:szCs w:val="24"/>
        </w:rPr>
        <w:t xml:space="preserve"> Εσωτερικών και Διοικητικής Ανασυγκρότησης):</w:t>
      </w:r>
      <w:r>
        <w:rPr>
          <w:rFonts w:eastAsia="Times New Roman" w:cs="Times New Roman"/>
          <w:szCs w:val="24"/>
        </w:rPr>
        <w:t xml:space="preserve"> Κύριε Πρόεδρε, προσυπογράφω τα όσα είπε ο κ. Μωραΐτης, ο καλός παλιός μου φίλος και συμπατριώτης. Κατανοώ πλήρως την αγωνία του και δεν το λέω προσχηματικά. Γιατί πραγματικά αυτοί οι δρόμοι έγιναν καρμανιόλα</w:t>
      </w:r>
      <w:r>
        <w:rPr>
          <w:rFonts w:eastAsia="Times New Roman" w:cs="Times New Roman"/>
          <w:szCs w:val="24"/>
        </w:rPr>
        <w:t xml:space="preserve"> –</w:t>
      </w:r>
      <w:r>
        <w:rPr>
          <w:rFonts w:eastAsia="Times New Roman" w:cs="Times New Roman"/>
          <w:szCs w:val="24"/>
        </w:rPr>
        <w:t>δυ</w:t>
      </w:r>
      <w:r>
        <w:rPr>
          <w:rFonts w:eastAsia="Times New Roman" w:cs="Times New Roman"/>
          <w:szCs w:val="24"/>
        </w:rPr>
        <w:t>στυχώς</w:t>
      </w:r>
      <w:r>
        <w:rPr>
          <w:rFonts w:eastAsia="Times New Roman" w:cs="Times New Roman"/>
          <w:szCs w:val="24"/>
        </w:rPr>
        <w:t>-</w:t>
      </w:r>
      <w:r>
        <w:rPr>
          <w:rFonts w:eastAsia="Times New Roman" w:cs="Times New Roman"/>
          <w:szCs w:val="24"/>
        </w:rPr>
        <w:t xml:space="preserve"> με την ευθύνη των πολιτικών ηγεσιών κάθε φορά</w:t>
      </w:r>
      <w:r>
        <w:rPr>
          <w:rFonts w:eastAsia="Times New Roman" w:cs="Times New Roman"/>
          <w:szCs w:val="24"/>
        </w:rPr>
        <w:t>. Υ</w:t>
      </w:r>
      <w:r>
        <w:rPr>
          <w:rFonts w:eastAsia="Times New Roman" w:cs="Times New Roman"/>
          <w:szCs w:val="24"/>
        </w:rPr>
        <w:t xml:space="preserve">πάρχουν καθυστερήσεις, που δεν είναι πάντα ευθύνη της κεντρικής εξουσίας -για να είμαστε ειλικρινείς- διότι </w:t>
      </w:r>
      <w:r>
        <w:rPr>
          <w:rFonts w:eastAsia="Times New Roman" w:cs="Times New Roman"/>
          <w:szCs w:val="24"/>
        </w:rPr>
        <w:t xml:space="preserve">γεννιούνται </w:t>
      </w:r>
      <w:r>
        <w:rPr>
          <w:rFonts w:eastAsia="Times New Roman" w:cs="Times New Roman"/>
          <w:szCs w:val="24"/>
        </w:rPr>
        <w:t>καθυστερήσεις από τις απαλλοτριώσεις, από τις διεκδικήσεις των ιδιοκτητών κτημάτ</w:t>
      </w:r>
      <w:r>
        <w:rPr>
          <w:rFonts w:eastAsia="Times New Roman" w:cs="Times New Roman"/>
          <w:szCs w:val="24"/>
        </w:rPr>
        <w:t xml:space="preserve">ων στις περιοχές που πρέπει να απαλλοτριωθούν, από τη δυσκαμψία πολλές φορές της Αρχαιολογικής Υπηρεσίας. </w:t>
      </w:r>
    </w:p>
    <w:p w14:paraId="7FEDCA52"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 xml:space="preserve">Έτσι, καθυστερούν έργα που δεν είναι μόνο έργα που παίζουν κρίσιμο ρόλο στην ανάπτυξη της </w:t>
      </w:r>
      <w:r>
        <w:rPr>
          <w:rFonts w:eastAsia="Times New Roman" w:cs="Times New Roman"/>
          <w:szCs w:val="24"/>
        </w:rPr>
        <w:t xml:space="preserve">δυτικής </w:t>
      </w:r>
      <w:r>
        <w:rPr>
          <w:rFonts w:eastAsia="Times New Roman" w:cs="Times New Roman"/>
          <w:szCs w:val="24"/>
        </w:rPr>
        <w:t>Ελλάδος, αλλά κυρίως είναι έργα τα οποία</w:t>
      </w:r>
      <w:r>
        <w:rPr>
          <w:rFonts w:eastAsia="Times New Roman" w:cs="Times New Roman"/>
          <w:szCs w:val="24"/>
        </w:rPr>
        <w:t xml:space="preserve"> -</w:t>
      </w:r>
      <w:r>
        <w:rPr>
          <w:rFonts w:eastAsia="Times New Roman" w:cs="Times New Roman"/>
          <w:szCs w:val="24"/>
        </w:rPr>
        <w:t>από τη στ</w:t>
      </w:r>
      <w:r>
        <w:rPr>
          <w:rFonts w:eastAsia="Times New Roman" w:cs="Times New Roman"/>
          <w:szCs w:val="24"/>
        </w:rPr>
        <w:t>ιγμή που δεν έχουν προχωρήσει</w:t>
      </w:r>
      <w:r>
        <w:rPr>
          <w:rFonts w:eastAsia="Times New Roman" w:cs="Times New Roman"/>
          <w:szCs w:val="24"/>
        </w:rPr>
        <w:t>-</w:t>
      </w:r>
      <w:r>
        <w:rPr>
          <w:rFonts w:eastAsia="Times New Roman" w:cs="Times New Roman"/>
          <w:szCs w:val="24"/>
        </w:rPr>
        <w:t xml:space="preserve"> δημιουργούν τις προϋποθέσεις να χύνεται πολύ αίμα και δυστυχώς αίμα νέων ανθρώπων. Και εδώ υπάρχουν ευθύνες όλων μας. </w:t>
      </w:r>
    </w:p>
    <w:p w14:paraId="7FEDCA53"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Πράγματι, λοιπόν, υπάρχει μια εγκατάλειψη του εθνικού δικτύου όλα αυτά τα χρόνια. Διότι δεν είναι μόνο ότι</w:t>
      </w:r>
      <w:r>
        <w:rPr>
          <w:rFonts w:eastAsia="Times New Roman" w:cs="Times New Roman"/>
          <w:szCs w:val="24"/>
        </w:rPr>
        <w:t xml:space="preserve"> δεν έχουν προχωρήσει τα μεγάλα έργα, δηλαδή η Ολυμπία Οδός και είναι Ιονία Οδός, αλλά καθυστερεί πολλές φορές και η συντήρηση, η έλλειψη της οποίας γεννά και αυτή επιπρόσθετα ζητήματα κινδύνου.</w:t>
      </w:r>
    </w:p>
    <w:p w14:paraId="7FEDCA54"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Θέλω, λοιπόν, να πω στον κ. Μωραΐτη, που εύστοχα ερωτά και πρ</w:t>
      </w:r>
      <w:r>
        <w:rPr>
          <w:rFonts w:eastAsia="Times New Roman" w:cs="Times New Roman"/>
          <w:szCs w:val="24"/>
        </w:rPr>
        <w:t>αγματικά αγωνιά, όπως και όλοι οι πολιτικοί και όλοι οι Βουλευτές –το ίδιο θα έκανα κι εγώ και το ίδιο έκανα</w:t>
      </w:r>
      <w:r>
        <w:rPr>
          <w:rFonts w:eastAsia="Times New Roman" w:cs="Times New Roman"/>
          <w:szCs w:val="24"/>
        </w:rPr>
        <w:t>,</w:t>
      </w:r>
      <w:r>
        <w:rPr>
          <w:rFonts w:eastAsia="Times New Roman" w:cs="Times New Roman"/>
          <w:szCs w:val="24"/>
        </w:rPr>
        <w:t xml:space="preserve"> με ίσως πολύ πιο έντονο τρόπο κα</w:t>
      </w:r>
      <w:r>
        <w:rPr>
          <w:rFonts w:eastAsia="Times New Roman" w:cs="Times New Roman"/>
          <w:szCs w:val="24"/>
        </w:rPr>
        <w:t>μ</w:t>
      </w:r>
      <w:r>
        <w:rPr>
          <w:rFonts w:eastAsia="Times New Roman" w:cs="Times New Roman"/>
          <w:szCs w:val="24"/>
        </w:rPr>
        <w:t>μιά φορά, ως ερωτών Βουλευτής της περιοχής- ότι αυτά τα έργα έπρεπε να είχαν τελειώσει το 2004 και δυστυχώς, είμα</w:t>
      </w:r>
      <w:r>
        <w:rPr>
          <w:rFonts w:eastAsia="Times New Roman" w:cs="Times New Roman"/>
          <w:szCs w:val="24"/>
        </w:rPr>
        <w:t>στε στο 2016 και δεν έχουν ολοκληρωθεί.</w:t>
      </w:r>
    </w:p>
    <w:p w14:paraId="7FEDCA55"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Η δέσμευση της Κυβέρνησης –και το λέω για να καταγραφεί, κύριε Μωραΐτη και εις επήκοον όλων- είναι για μέσα στο 2017, με την προεργασία που έχει γίνει. Ήδη έχουμε επιστρατεύσει το Υπουργείο Πολιτισμού για να λύσουμε </w:t>
      </w:r>
      <w:r>
        <w:rPr>
          <w:rFonts w:eastAsia="Times New Roman" w:cs="Times New Roman"/>
          <w:szCs w:val="24"/>
        </w:rPr>
        <w:t xml:space="preserve">ζητήματα που δημιουργεί η Αρχαιολογική Υπηρεσία. Έχουμε ζητήσει από το </w:t>
      </w:r>
      <w:r>
        <w:rPr>
          <w:rFonts w:eastAsia="Times New Roman" w:cs="Times New Roman"/>
          <w:szCs w:val="24"/>
        </w:rPr>
        <w:lastRenderedPageBreak/>
        <w:t xml:space="preserve">Υπουργείο Δικαιοσύνης να προηγηθούν οι εκδικάσεις που αφορούν απαλλοτριώσεις. </w:t>
      </w:r>
    </w:p>
    <w:p w14:paraId="7FEDCA56"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Είναι δύο παράμετροι</w:t>
      </w:r>
      <w:r>
        <w:rPr>
          <w:rFonts w:eastAsia="Times New Roman" w:cs="Times New Roman"/>
          <w:szCs w:val="24"/>
        </w:rPr>
        <w:t>,</w:t>
      </w:r>
      <w:r>
        <w:rPr>
          <w:rFonts w:eastAsia="Times New Roman" w:cs="Times New Roman"/>
          <w:szCs w:val="24"/>
        </w:rPr>
        <w:t xml:space="preserve"> που ειλικρινά πρέπει να σας πω</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 σε</w:t>
      </w:r>
      <w:r>
        <w:rPr>
          <w:rFonts w:eastAsia="Times New Roman" w:cs="Times New Roman"/>
          <w:szCs w:val="24"/>
        </w:rPr>
        <w:t xml:space="preserve"> μεγάλο ποσοστό </w:t>
      </w:r>
      <w:r>
        <w:rPr>
          <w:rFonts w:eastAsia="Times New Roman" w:cs="Times New Roman"/>
          <w:szCs w:val="24"/>
        </w:rPr>
        <w:t xml:space="preserve">είναι </w:t>
      </w:r>
      <w:r>
        <w:rPr>
          <w:rFonts w:eastAsia="Times New Roman" w:cs="Times New Roman"/>
          <w:szCs w:val="24"/>
        </w:rPr>
        <w:t>η αιτία μεγάλων καθυστερ</w:t>
      </w:r>
      <w:r>
        <w:rPr>
          <w:rFonts w:eastAsia="Times New Roman" w:cs="Times New Roman"/>
          <w:szCs w:val="24"/>
        </w:rPr>
        <w:t>ήσεων, σε συνδυασμό</w:t>
      </w:r>
      <w:r>
        <w:rPr>
          <w:rFonts w:eastAsia="Times New Roman" w:cs="Times New Roman"/>
          <w:szCs w:val="24"/>
        </w:rPr>
        <w:t xml:space="preserve"> </w:t>
      </w:r>
      <w:r>
        <w:rPr>
          <w:rFonts w:eastAsia="Times New Roman" w:cs="Times New Roman"/>
          <w:szCs w:val="24"/>
        </w:rPr>
        <w:t>πολλές φορές με την έλλειψη χρηματοδοτήσεων ή διεκδικήσεων των εταιρειών που είχαν αναλάβει τα έργα.</w:t>
      </w:r>
    </w:p>
    <w:p w14:paraId="7FEDCA57"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Πιστεύω, λοιπόν, ότι μέσα στο 2017 θα έχει ολοκληρωθεί όλος αυτός ο άξονας που θα συνδέσει την Ελλάδα</w:t>
      </w:r>
      <w:r>
        <w:rPr>
          <w:rFonts w:eastAsia="Times New Roman" w:cs="Times New Roman"/>
          <w:szCs w:val="24"/>
        </w:rPr>
        <w:t>,</w:t>
      </w:r>
      <w:r>
        <w:rPr>
          <w:rFonts w:eastAsia="Times New Roman" w:cs="Times New Roman"/>
          <w:szCs w:val="24"/>
        </w:rPr>
        <w:t xml:space="preserve"> από την πλευρά αυτή</w:t>
      </w:r>
      <w:r>
        <w:rPr>
          <w:rFonts w:eastAsia="Times New Roman" w:cs="Times New Roman"/>
          <w:szCs w:val="24"/>
        </w:rPr>
        <w:t>,</w:t>
      </w:r>
      <w:r>
        <w:rPr>
          <w:rFonts w:eastAsia="Times New Roman" w:cs="Times New Roman"/>
          <w:szCs w:val="24"/>
        </w:rPr>
        <w:t xml:space="preserve"> με την Εγνα</w:t>
      </w:r>
      <w:r>
        <w:rPr>
          <w:rFonts w:eastAsia="Times New Roman" w:cs="Times New Roman"/>
          <w:szCs w:val="24"/>
        </w:rPr>
        <w:t>τία Οδό και με την Ευρώπη</w:t>
      </w:r>
      <w:r>
        <w:rPr>
          <w:rFonts w:eastAsia="Times New Roman" w:cs="Times New Roman"/>
          <w:szCs w:val="24"/>
        </w:rPr>
        <w:t xml:space="preserve">. Που </w:t>
      </w:r>
      <w:r>
        <w:rPr>
          <w:rFonts w:eastAsia="Times New Roman" w:cs="Times New Roman"/>
          <w:szCs w:val="24"/>
        </w:rPr>
        <w:t xml:space="preserve">θα ισορροπήσει, κατά κάποιον τρόπο, αυτό που λέμε «η Ελλάδα </w:t>
      </w:r>
      <w:r>
        <w:rPr>
          <w:rFonts w:eastAsia="Times New Roman" w:cs="Times New Roman"/>
          <w:szCs w:val="24"/>
        </w:rPr>
        <w:lastRenderedPageBreak/>
        <w:t xml:space="preserve">μπατάρει προς Ανατολάς», ένα παράπονο </w:t>
      </w:r>
      <w:r>
        <w:rPr>
          <w:rFonts w:eastAsia="Times New Roman" w:cs="Times New Roman"/>
          <w:szCs w:val="24"/>
        </w:rPr>
        <w:t xml:space="preserve">της </w:t>
      </w:r>
      <w:r>
        <w:rPr>
          <w:rFonts w:eastAsia="Times New Roman" w:cs="Times New Roman"/>
          <w:szCs w:val="24"/>
        </w:rPr>
        <w:t xml:space="preserve">περιοχή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ότι υπάρχουν διαφορετικές μεταχειρίσεις κι έτσι</w:t>
      </w:r>
      <w:r>
        <w:rPr>
          <w:rFonts w:eastAsia="Times New Roman" w:cs="Times New Roman"/>
          <w:szCs w:val="24"/>
        </w:rPr>
        <w:t xml:space="preserve"> παρέμενε όλος αυτός ο άξονας, κατά κάποιον τρόπο, σε δεύτερη και τρίτη μοίρα. </w:t>
      </w:r>
    </w:p>
    <w:p w14:paraId="7FEDCA58"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Νομίζω ότι ήρθε η ώρα, μετά από όλες αυτές τις καθυστερήσεις και όλες αυτές τις δίκαιες διαμαρτυρίες και ενστάσεις όλων μας, επιτέλους να προχωρήσουν αυτά τα έργα και να ολοκλη</w:t>
      </w:r>
      <w:r>
        <w:rPr>
          <w:rFonts w:eastAsia="Times New Roman" w:cs="Times New Roman"/>
          <w:szCs w:val="24"/>
        </w:rPr>
        <w:t>ρωθούν σε συγκεκριμένο χρονικό ορίζοντα, για τον οποίο έχω ήδη τοποθετηθεί και στον οποίο έχω αναφερθεί, κύριε Πρόεδρε.</w:t>
      </w:r>
    </w:p>
    <w:p w14:paraId="7FEDCA59" w14:textId="77777777" w:rsidR="004627CB" w:rsidRDefault="00EE6EC7">
      <w:pPr>
        <w:spacing w:line="600" w:lineRule="auto"/>
        <w:ind w:firstLine="720"/>
        <w:jc w:val="both"/>
        <w:rPr>
          <w:rFonts w:eastAsia="Times New Roman" w:cs="Times New Roman"/>
          <w:szCs w:val="24"/>
        </w:rPr>
      </w:pPr>
      <w:r>
        <w:rPr>
          <w:rFonts w:eastAsia="Times New Roman"/>
          <w:b/>
          <w:bCs/>
        </w:rPr>
        <w:lastRenderedPageBreak/>
        <w:t>ΠΡΟΕΔΡΕΥΩΝ (Γεώργιος Λαμπρούλης):</w:t>
      </w:r>
      <w:r>
        <w:rPr>
          <w:rFonts w:eastAsia="Times New Roman" w:cs="Times New Roman"/>
          <w:szCs w:val="24"/>
        </w:rPr>
        <w:t xml:space="preserve"> Ευχαριστούμε, κύριε Υπουργέ.</w:t>
      </w:r>
    </w:p>
    <w:p w14:paraId="7FEDCA5A"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Κύριε Μωραΐτη, έχετε τον λόγο για τη δευτερολογία σας.</w:t>
      </w:r>
    </w:p>
    <w:p w14:paraId="7FEDCA5B"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Κύριε Υπουργέ, δυστυχώς, όπως και οι προηγούμενοι, δεν απαντήσατε στο καίριο ζήτημα.</w:t>
      </w:r>
    </w:p>
    <w:p w14:paraId="7FEDCA5C"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Κοιτάξτε, επειδή το ΚΚΕ περιόδευσε πριν από δύο ημέρες στο Νομό Αιτωλοακαρνανίας σε όλους τους άξονες που είναι υπό κατασκευή, είναι ένα μέρος αυτό που είπατε σε ό,τι αφο</w:t>
      </w:r>
      <w:r>
        <w:rPr>
          <w:rFonts w:eastAsia="Times New Roman" w:cs="Times New Roman"/>
          <w:szCs w:val="24"/>
        </w:rPr>
        <w:t xml:space="preserve">ρά τις απαλλοτριώσεις και την αρχαιολογία.  Για παράδειγμα, στον άξονα Αμβρακία-Άκτιο, μιας και ανοίγεται αυτή η κουβέντα, δεν είναι αυτοί οι λόγοι. Είναι ότι κι εσείς, όπως και οι προηγούμενοι, </w:t>
      </w:r>
      <w:r>
        <w:rPr>
          <w:rFonts w:eastAsia="Times New Roman" w:cs="Times New Roman"/>
          <w:szCs w:val="24"/>
        </w:rPr>
        <w:lastRenderedPageBreak/>
        <w:t>κάνατε δώρα στους κατασκευαστικούς ομίλους αναθεώρηση των συμ</w:t>
      </w:r>
      <w:r>
        <w:rPr>
          <w:rFonts w:eastAsia="Times New Roman" w:cs="Times New Roman"/>
          <w:szCs w:val="24"/>
        </w:rPr>
        <w:t xml:space="preserve">βάσεων και τους ανοίγει η όρεξη, με αποτέλεσμα να ζητούν ακόμη περισσότερα. </w:t>
      </w:r>
    </w:p>
    <w:p w14:paraId="7FEDCA5D"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Κύριε Κουρουμπλή, ιδιαίτερα στον οδικό άξονα Αμβρακία-Άκτιο, ο κατασκευαστής ζητά επιπλέον 25 εκατομμύρια ευρώ, 5 εκατομμύρια ευρώ για κάθε κομμάτι. Επομένως, εκεί είναι το πρόβλη</w:t>
      </w:r>
      <w:r>
        <w:rPr>
          <w:rFonts w:eastAsia="Times New Roman" w:cs="Times New Roman"/>
          <w:szCs w:val="24"/>
        </w:rPr>
        <w:t>μα.</w:t>
      </w:r>
    </w:p>
    <w:p w14:paraId="7FEDCA5E"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 Με την αναθεώρηση των συμβάσεων δόθηκαν αρκετά εκατομμύρια σε αυτούς τους ομίλους, ενώ από την άλλη μεριά -πρέπει να το πούμε- σε όλο τον τομέα των κατασκευών έχουν τσακιστεί τα μεροκάματα. Αν και αυτοί οι μεγάλοι όμιλοι πήραν </w:t>
      </w:r>
      <w:r>
        <w:rPr>
          <w:rFonts w:eastAsia="Times New Roman" w:cs="Times New Roman"/>
          <w:szCs w:val="24"/>
        </w:rPr>
        <w:lastRenderedPageBreak/>
        <w:t>τα έργα πριν από την κρίση μ</w:t>
      </w:r>
      <w:r>
        <w:rPr>
          <w:rFonts w:eastAsia="Times New Roman" w:cs="Times New Roman"/>
          <w:szCs w:val="24"/>
        </w:rPr>
        <w:t>ε τις τότε τιμές, τα μεροκάματα σήμερα είναι στη μέση και ζητούν και από πάνω. Και σας αναφέρω ενδεικτικά ότι οι εταιρείες «ΕΛΛΑΚΤΩΡ», «ΑΒΑΞ» και «ΤΕΡΝΑ» πήραν αρκετά εκατομμύρια για τα κομμάτια του εθνικού δρόμου που είχαν πάρει στις δημοπρασίες.</w:t>
      </w:r>
    </w:p>
    <w:p w14:paraId="7FEDCA5F"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 Επομένω</w:t>
      </w:r>
      <w:r>
        <w:rPr>
          <w:rFonts w:eastAsia="Times New Roman" w:cs="Times New Roman"/>
          <w:szCs w:val="24"/>
        </w:rPr>
        <w:t xml:space="preserve">ς, λέμε καθαρά, κύριε Υπουργέ, ότι πρέπει να απαντήσετε για τη συντήρηση του υπάρχοντος εθνικού δικτύου, γιατί στην κυριολεξία είναι καρμανιόλα. Είναι θυσιαστήριο. Θρηνούμε θύματα. </w:t>
      </w:r>
    </w:p>
    <w:p w14:paraId="7FEDCA60"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Βέβαια, εμείς ξέρουμε τι συμβαίνει. Πετσοκόβετε τους προϋπολογισμούς από μ</w:t>
      </w:r>
      <w:r>
        <w:rPr>
          <w:rFonts w:eastAsia="Times New Roman" w:cs="Times New Roman"/>
          <w:szCs w:val="24"/>
        </w:rPr>
        <w:t xml:space="preserve">εριάς του κράτους, μεταφέρετε αυτά </w:t>
      </w:r>
      <w:r>
        <w:rPr>
          <w:rFonts w:eastAsia="Times New Roman" w:cs="Times New Roman"/>
          <w:szCs w:val="24"/>
        </w:rPr>
        <w:lastRenderedPageBreak/>
        <w:t>στην τοπική διοίκηση και στην περιφερειακή διοίκηση που ισχυρίζονται ότι δεν έχουν χρήματα και τελικά ο δρόμος παραμένει σε αυτή</w:t>
      </w:r>
      <w:r>
        <w:rPr>
          <w:rFonts w:eastAsia="Times New Roman" w:cs="Times New Roman"/>
          <w:szCs w:val="24"/>
        </w:rPr>
        <w:t>ν</w:t>
      </w:r>
      <w:r>
        <w:rPr>
          <w:rFonts w:eastAsia="Times New Roman" w:cs="Times New Roman"/>
          <w:szCs w:val="24"/>
        </w:rPr>
        <w:t xml:space="preserve"> την κατάσταση, και όχι μόνο εκεί αλλά και σε άλλες περιοχές, και έχουμε αυτά τα αποτελέσματ</w:t>
      </w:r>
      <w:r>
        <w:rPr>
          <w:rFonts w:eastAsia="Times New Roman" w:cs="Times New Roman"/>
          <w:szCs w:val="24"/>
        </w:rPr>
        <w:t>α.</w:t>
      </w:r>
    </w:p>
    <w:p w14:paraId="7FEDCA61"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Θεωρούμε ότι πρέπει το λαϊκό κίνημα της περιοχής, οι ίδιοι οι κάτοικοι, να πάρουν την υπόθεση στα χέρια τους, να παλέψουν για τους δρόμους, όχι γι’ αυτούς που είναι παραδομένοι στο μεγάλο κεφάλαιο με διόδια δυσβάσταχτα. Γιατί, δυστυχώς, τα λαϊκά στρώματ</w:t>
      </w:r>
      <w:r>
        <w:rPr>
          <w:rFonts w:eastAsia="Times New Roman" w:cs="Times New Roman"/>
          <w:szCs w:val="24"/>
        </w:rPr>
        <w:t xml:space="preserve">α πληρώνουν αυτούς τους δρόμους και στην κατασκευή και στη χρήση, αφού είναι γεμάτο το οδικό δίκτυο που κατασκευάζεται από διόδια. Εμείς λέμε ότι πρέπει να γίνουν τώρα αυτά τα έργα. </w:t>
      </w:r>
    </w:p>
    <w:p w14:paraId="7FEDCA62"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Και όπως είπα, κύριε Υπουργέ, στην πρωτολογία μου, αν κατασκευαστεί ο οδι</w:t>
      </w:r>
      <w:r>
        <w:rPr>
          <w:rFonts w:eastAsia="Times New Roman" w:cs="Times New Roman"/>
          <w:szCs w:val="24"/>
        </w:rPr>
        <w:t>κός άξονας Αμβρακία-Άκτιο, ένα μεγάλο μέρος του υπάρχοντος οδικού δικτύου θα ενώνει ολόκληρες περιοχές, ολόκληρες κωμοπόλεις. Επομένως, πρέπει να γίνουν τώρα οι συντηρήσεις. Σε αυτό πρέπει να απαντήσετε.</w:t>
      </w:r>
    </w:p>
    <w:p w14:paraId="7FEDCA63"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w:t>
      </w:r>
      <w:r>
        <w:rPr>
          <w:rFonts w:eastAsia="Times New Roman" w:cs="Times New Roman"/>
          <w:szCs w:val="24"/>
        </w:rPr>
        <w:t>. Μωραΐτη.</w:t>
      </w:r>
    </w:p>
    <w:p w14:paraId="7FEDCA64"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 δευτερολογία σας.</w:t>
      </w:r>
    </w:p>
    <w:p w14:paraId="7FEDCA65"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 xml:space="preserve">Θέλω ειλικρινά να πω στον καλό συνάδελφο ότι πρέπει να επιτρέψει και σε εμάς </w:t>
      </w:r>
      <w:r>
        <w:rPr>
          <w:rFonts w:eastAsia="Times New Roman" w:cs="Times New Roman"/>
          <w:szCs w:val="24"/>
        </w:rPr>
        <w:lastRenderedPageBreak/>
        <w:t>να έχουμε την ίδια αγωνία για δρόμου</w:t>
      </w:r>
      <w:r>
        <w:rPr>
          <w:rFonts w:eastAsia="Times New Roman" w:cs="Times New Roman"/>
          <w:szCs w:val="24"/>
        </w:rPr>
        <w:t>ς που περπατάμε και εμείς, που περπατάμε όλοι οι Έλληνες, περπατάνε οι συγγενείς μας, οι φίλοι μας. Από εκεί κατάγομαι και εγώ.</w:t>
      </w:r>
    </w:p>
    <w:p w14:paraId="7FEDCA66"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Ειλικρινά, δεν σας κρύβω, κύριε Πρόεδρε, όντας Βουλευτής </w:t>
      </w:r>
      <w:r>
        <w:rPr>
          <w:rFonts w:eastAsia="Times New Roman" w:cs="Times New Roman"/>
          <w:szCs w:val="24"/>
        </w:rPr>
        <w:t xml:space="preserve">από την </w:t>
      </w:r>
      <w:r>
        <w:rPr>
          <w:rFonts w:eastAsia="Times New Roman" w:cs="Times New Roman"/>
          <w:szCs w:val="24"/>
        </w:rPr>
        <w:t>περιοχή, όταν κατέβαινα το Σαββατοκύριακο σκεφτόμουν αν θα γυρί</w:t>
      </w:r>
      <w:r>
        <w:rPr>
          <w:rFonts w:eastAsia="Times New Roman" w:cs="Times New Roman"/>
          <w:szCs w:val="24"/>
        </w:rPr>
        <w:t>σω πάλι στο σπίτι μου. Τέτοια αγωνία μας διακατέχει όλους. Νομίζω ότι όλοι στην περιοχή έχουμε το ίδιο ενδιαφέρον να προχωρήσουν επιτέλους αυτά τα έργα, τα οποία καθυστέρησαν. Δεν θα αναφερθώ πάλι στους ίδιους λόγους.</w:t>
      </w:r>
    </w:p>
    <w:p w14:paraId="7FEDCA67"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Ο δρόμος Αμβρακία-Άκτιο είναι ένας δρό</w:t>
      </w:r>
      <w:r>
        <w:rPr>
          <w:rFonts w:eastAsia="Times New Roman" w:cs="Times New Roman"/>
          <w:szCs w:val="24"/>
        </w:rPr>
        <w:t xml:space="preserve">μος, κύριε Πρόεδρε, κυρίες και κύριοι συνάδελφοι, που είναι απαραίτητο να </w:t>
      </w:r>
      <w:r>
        <w:rPr>
          <w:rFonts w:eastAsia="Times New Roman" w:cs="Times New Roman"/>
          <w:szCs w:val="24"/>
        </w:rPr>
        <w:lastRenderedPageBreak/>
        <w:t>προχωρήσει. Ήδη αυτή</w:t>
      </w:r>
      <w:r>
        <w:rPr>
          <w:rFonts w:eastAsia="Times New Roman" w:cs="Times New Roman"/>
          <w:szCs w:val="24"/>
        </w:rPr>
        <w:t>ν</w:t>
      </w:r>
      <w:r>
        <w:rPr>
          <w:rFonts w:eastAsia="Times New Roman" w:cs="Times New Roman"/>
          <w:szCs w:val="24"/>
        </w:rPr>
        <w:t xml:space="preserve"> τη στιγμή έχει προχωρήσει στα 4/5 και το αρμόδιο Υπουργείο επιχειρεί να επιλύσει ζητήματα που εγώ τα έχω εντοπίσει</w:t>
      </w:r>
      <w:r>
        <w:rPr>
          <w:rFonts w:eastAsia="Times New Roman" w:cs="Times New Roman"/>
          <w:szCs w:val="24"/>
        </w:rPr>
        <w:t xml:space="preserve">, </w:t>
      </w:r>
      <w:r>
        <w:rPr>
          <w:rFonts w:eastAsia="Times New Roman" w:cs="Times New Roman"/>
          <w:szCs w:val="24"/>
        </w:rPr>
        <w:t xml:space="preserve">κυρίως είναι τέτοια ζητήματα. Τα χρήματα τα </w:t>
      </w:r>
      <w:r>
        <w:rPr>
          <w:rFonts w:eastAsia="Times New Roman" w:cs="Times New Roman"/>
          <w:szCs w:val="24"/>
        </w:rPr>
        <w:t xml:space="preserve">οποία υπολείπονται θα βρεθούν. Όμως, μας καθυστερούν αυτού του είδους τα ζητήματα, για να προχωρήσει και να ολοκληρωθεί αυτό το έργο, το οποίο πράγματι στη </w:t>
      </w:r>
      <w:r>
        <w:rPr>
          <w:rFonts w:eastAsia="Times New Roman" w:cs="Times New Roman"/>
          <w:szCs w:val="24"/>
        </w:rPr>
        <w:t xml:space="preserve">συγκεκριμένη </w:t>
      </w:r>
      <w:r>
        <w:rPr>
          <w:rFonts w:eastAsia="Times New Roman" w:cs="Times New Roman"/>
          <w:szCs w:val="24"/>
        </w:rPr>
        <w:t xml:space="preserve">περιοχή δεν θα λύσει, όπως όλοι συμφωνούμε, ζητήματα αναπτυξιακά. Ο δρόμος στο κομμάτι </w:t>
      </w:r>
      <w:r>
        <w:rPr>
          <w:rFonts w:eastAsia="Times New Roman" w:cs="Times New Roman"/>
          <w:szCs w:val="24"/>
        </w:rPr>
        <w:t>Αμφιλοχία-Βόνιτσα είναι ακόμα πιο επικίνδυνος, είναι ακόμα πιο ολισθηρός.</w:t>
      </w:r>
    </w:p>
    <w:p w14:paraId="7FEDCA68"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Θέλω, λοιπόν, κλείνοντας να πω ότι η δέσμευση αυτή είναι δεδομένη. Θέλω να διαβεβαιώσω τον κ. Μωραΐτη και όλους </w:t>
      </w:r>
      <w:r>
        <w:rPr>
          <w:rFonts w:eastAsia="Times New Roman" w:cs="Times New Roman"/>
          <w:szCs w:val="24"/>
        </w:rPr>
        <w:lastRenderedPageBreak/>
        <w:t>τους ανθρώπους της ευρύτερης περιοχής που μας παρακολουθούν ότι επιτέλ</w:t>
      </w:r>
      <w:r>
        <w:rPr>
          <w:rFonts w:eastAsia="Times New Roman" w:cs="Times New Roman"/>
          <w:szCs w:val="24"/>
        </w:rPr>
        <w:t>ους η Κυβέρνηση έχει βάλει αυτά τα μεγάλα έργα σε απόλυτη προτεραιότητα. Θέλουμε να τα ολοκληρώσουμε για να νιώσουν και οι πολίτες αυτής της περιοχής ότι εκεί δεν είναι μια διαφορετική Ελλάδα της οποίας η ζωή θα τίθεται σε κίνδυνο από τέτοιου είδους δρόμου</w:t>
      </w:r>
      <w:r>
        <w:rPr>
          <w:rFonts w:eastAsia="Times New Roman" w:cs="Times New Roman"/>
          <w:szCs w:val="24"/>
        </w:rPr>
        <w:t>ς.</w:t>
      </w:r>
    </w:p>
    <w:p w14:paraId="7FEDCA69"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Τώρα, </w:t>
      </w:r>
      <w:r>
        <w:rPr>
          <w:rFonts w:eastAsia="Times New Roman" w:cs="Times New Roman"/>
          <w:szCs w:val="24"/>
        </w:rPr>
        <w:t>σε</w:t>
      </w:r>
      <w:r>
        <w:rPr>
          <w:rFonts w:eastAsia="Times New Roman" w:cs="Times New Roman"/>
          <w:szCs w:val="24"/>
        </w:rPr>
        <w:t xml:space="preserve"> ό,τι αφορά τη συντήρηση, αγαπητέ μου κύριε συνάδελφε, όπως ξέρετε κάλλιον εμού, είναι ευθύνη των περιφερειών. Οι περιφέρειες έχουν την ευθύνη αυτή. Μέχρι σήμερα νομίζω ότι προχωρούν μια σειρά παρεμβάσεις. Δεν μου έχει ζητηθεί καμμία άλλη συνδρο</w:t>
      </w:r>
      <w:r>
        <w:rPr>
          <w:rFonts w:eastAsia="Times New Roman" w:cs="Times New Roman"/>
          <w:szCs w:val="24"/>
        </w:rPr>
        <w:t xml:space="preserve">μή για να γίνει κάτι περισσότερο. </w:t>
      </w:r>
      <w:r>
        <w:rPr>
          <w:rFonts w:eastAsia="Times New Roman" w:cs="Times New Roman"/>
          <w:szCs w:val="24"/>
        </w:rPr>
        <w:lastRenderedPageBreak/>
        <w:t xml:space="preserve">Αν χρειαστεί, είμαστε εδώ να εξαντλήσουμε όλα τα περιθώρια και να βοηθήσουμε. </w:t>
      </w:r>
    </w:p>
    <w:p w14:paraId="7FEDCA6A"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Σε ένα τέτοιο πνεύμα θέλω να γίνεται αυτή η συζήτηση, γιατί είναι ένα ζήτημα που έχει να κάνει με ζωές, πρωτίστως με ζωές και μετά με ανάπτυξη.</w:t>
      </w:r>
      <w:r>
        <w:rPr>
          <w:rFonts w:eastAsia="Times New Roman" w:cs="Times New Roman"/>
          <w:szCs w:val="24"/>
        </w:rPr>
        <w:t xml:space="preserve"> Σε αυτό το ζήτημα νομίζω ότι όλοι πρέπει να αναγνωρίσουμε ότι έχουμε την ίδια ευαισθησία.</w:t>
      </w:r>
    </w:p>
    <w:p w14:paraId="7FEDCA6B"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Ευχαριστώ.</w:t>
      </w:r>
    </w:p>
    <w:p w14:paraId="7FEDCA6C"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κύριο Υπουργό.</w:t>
      </w:r>
    </w:p>
    <w:p w14:paraId="7FEDCA6D"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εικοστή</w:t>
      </w:r>
      <w:r>
        <w:rPr>
          <w:rFonts w:eastAsia="Times New Roman" w:cs="Times New Roman"/>
          <w:szCs w:val="24"/>
        </w:rPr>
        <w:t xml:space="preserve"> με αριθμό 661/15-3-2016 επίκαιρη ερώτηση </w:t>
      </w:r>
      <w:r>
        <w:rPr>
          <w:rFonts w:eastAsia="Times New Roman" w:cs="Times New Roman"/>
          <w:szCs w:val="24"/>
        </w:rPr>
        <w:t>δεύτερου κύκλου</w:t>
      </w:r>
      <w:r>
        <w:rPr>
          <w:rFonts w:eastAsia="Times New Roman" w:cs="Times New Roman"/>
          <w:szCs w:val="24"/>
        </w:rPr>
        <w:t xml:space="preserve"> του Βουλευτή Έβρου τη</w:t>
      </w:r>
      <w:r>
        <w:rPr>
          <w:rFonts w:eastAsia="Times New Roman" w:cs="Times New Roman"/>
          <w:szCs w:val="24"/>
        </w:rPr>
        <w:t xml:space="preserve">ς Νέας Δημοκρατίας </w:t>
      </w:r>
      <w:r>
        <w:rPr>
          <w:rFonts w:eastAsia="Times New Roman" w:cs="Times New Roman"/>
          <w:szCs w:val="24"/>
        </w:rPr>
        <w:lastRenderedPageBreak/>
        <w:t xml:space="preserve">κ. Αναστασίου Δημοσχάκη προς τον Υπουργό Οικονομίας, Ανάπτυξης και Τουρισμού, σχετικά με την επαναφορά και αποκατάσταση μέτρου επιδότησης μισθολογικού κόστους βάσει ευρωπαϊκών κανονισμών, δεν </w:t>
      </w:r>
      <w:r>
        <w:rPr>
          <w:rFonts w:eastAsia="Times New Roman" w:cs="Times New Roman"/>
          <w:szCs w:val="24"/>
        </w:rPr>
        <w:t xml:space="preserve">συζητείται </w:t>
      </w:r>
      <w:r>
        <w:rPr>
          <w:rFonts w:eastAsia="Times New Roman" w:cs="Times New Roman"/>
          <w:szCs w:val="24"/>
        </w:rPr>
        <w:t xml:space="preserve">λόγω κωλύματος του </w:t>
      </w:r>
      <w:r>
        <w:rPr>
          <w:rFonts w:eastAsia="Times New Roman" w:cs="Times New Roman"/>
          <w:szCs w:val="24"/>
        </w:rPr>
        <w:t xml:space="preserve">κυρίου </w:t>
      </w:r>
      <w:r>
        <w:rPr>
          <w:rFonts w:eastAsia="Times New Roman" w:cs="Times New Roman"/>
          <w:szCs w:val="24"/>
        </w:rPr>
        <w:t>Βουλευτή</w:t>
      </w:r>
      <w:r>
        <w:rPr>
          <w:rFonts w:eastAsia="Times New Roman" w:cs="Times New Roman"/>
          <w:szCs w:val="24"/>
        </w:rPr>
        <w:t>.</w:t>
      </w:r>
    </w:p>
    <w:p w14:paraId="7FEDCA6E"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ενδέκατη</w:t>
      </w:r>
      <w:r>
        <w:rPr>
          <w:rFonts w:eastAsia="Times New Roman" w:cs="Times New Roman"/>
          <w:szCs w:val="24"/>
        </w:rPr>
        <w:t xml:space="preserve"> με αριθμό 567/22-2-2016 επίκαιρη ερώτηση </w:t>
      </w:r>
      <w:r>
        <w:rPr>
          <w:rFonts w:eastAsia="Times New Roman" w:cs="Times New Roman"/>
          <w:szCs w:val="24"/>
        </w:rPr>
        <w:t xml:space="preserve">δεύτερου κύκλου </w:t>
      </w:r>
      <w:r>
        <w:rPr>
          <w:rFonts w:eastAsia="Times New Roman" w:cs="Times New Roman"/>
          <w:szCs w:val="24"/>
        </w:rPr>
        <w:t>του Βουλευτή Αχαΐας της Νέας Δημοκρατίας κ. Ανδρέα Κατσανιώτη προς τον Υπουργό Εσωτερικών και Διοικητικής Ανασυγκρότησης, σχετικά με την επιβολή δημοτικών τελών από τον Δήμο της Πάτρας σ</w:t>
      </w:r>
      <w:r>
        <w:rPr>
          <w:rFonts w:eastAsia="Times New Roman" w:cs="Times New Roman"/>
          <w:szCs w:val="24"/>
        </w:rPr>
        <w:t xml:space="preserve">ε επαγγελματικές εγκαταστάσεις της περιοχής με απόφαση του Δημοτικού Συμβουλίου, δεν </w:t>
      </w:r>
      <w:r>
        <w:rPr>
          <w:rFonts w:eastAsia="Times New Roman" w:cs="Times New Roman"/>
          <w:szCs w:val="24"/>
        </w:rPr>
        <w:t xml:space="preserve">συζητείται </w:t>
      </w:r>
      <w:r>
        <w:rPr>
          <w:rFonts w:eastAsia="Times New Roman" w:cs="Times New Roman"/>
          <w:szCs w:val="24"/>
        </w:rPr>
        <w:t xml:space="preserve"> λόγω κωλύματος του</w:t>
      </w:r>
      <w:r>
        <w:rPr>
          <w:rFonts w:eastAsia="Times New Roman" w:cs="Times New Roman"/>
          <w:szCs w:val="24"/>
        </w:rPr>
        <w:t xml:space="preserve"> κυρίου</w:t>
      </w:r>
      <w:r>
        <w:rPr>
          <w:rFonts w:eastAsia="Times New Roman" w:cs="Times New Roman"/>
          <w:szCs w:val="24"/>
        </w:rPr>
        <w:t xml:space="preserve"> Βουλευτή.</w:t>
      </w:r>
    </w:p>
    <w:p w14:paraId="7FEDCA6F"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 xml:space="preserve">Εισερχόμεθα στη δωδέκατη </w:t>
      </w:r>
      <w:r>
        <w:rPr>
          <w:rFonts w:eastAsia="Times New Roman" w:cs="Times New Roman"/>
          <w:szCs w:val="24"/>
        </w:rPr>
        <w:t>με αριθμό 466/1-2-2016</w:t>
      </w:r>
      <w:r>
        <w:rPr>
          <w:rFonts w:eastAsia="Times New Roman" w:cs="Times New Roman"/>
          <w:szCs w:val="24"/>
        </w:rPr>
        <w:t xml:space="preserve">επίκαιρη ερώτηση δεύτερου κύκλου του Βουλευτή Αττικής του Λαϊκού </w:t>
      </w:r>
      <w:r>
        <w:rPr>
          <w:rFonts w:eastAsia="Times New Roman" w:cs="Times New Roman"/>
          <w:szCs w:val="24"/>
        </w:rPr>
        <w:t>Συνδέσμου-Χρυσή Αυγή κ. Ηλία Κασιδιάρη προς τον Υπουργό Εσωτερικών και Διοικητικής Ανασυγκρότησης, σχετικά με τα «εκατομμύρια που μοιράζει η Κυβέρνηση ΣΥΡΙΖΑ-ΑΝΕΛ στα χρεοκοπημένα κόμματα».</w:t>
      </w:r>
    </w:p>
    <w:p w14:paraId="7FEDCA70"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Στην ερώτηση θα απαντήσει ο Υπουργός Εσωτερικών, κ. Παναγιώτης Κου</w:t>
      </w:r>
      <w:r>
        <w:rPr>
          <w:rFonts w:eastAsia="Times New Roman" w:cs="Times New Roman"/>
          <w:szCs w:val="24"/>
        </w:rPr>
        <w:t xml:space="preserve">ρουμπλής. </w:t>
      </w:r>
    </w:p>
    <w:p w14:paraId="7FEDCA71"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Κύριε Κασιδιάρη, έχετε τον λόγο για την πρωτολογία σας.</w:t>
      </w:r>
    </w:p>
    <w:p w14:paraId="7FEDCA72"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Ευχαριστώ, κύριε Πρόεδρε.</w:t>
      </w:r>
    </w:p>
    <w:p w14:paraId="7FEDCA73"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Η ερώτηση αυτή, παρ</w:t>
      </w:r>
      <w:r>
        <w:rPr>
          <w:rFonts w:eastAsia="Times New Roman" w:cs="Times New Roman"/>
          <w:szCs w:val="24"/>
        </w:rPr>
        <w:t xml:space="preserve">’ </w:t>
      </w:r>
      <w:r>
        <w:rPr>
          <w:rFonts w:eastAsia="Times New Roman" w:cs="Times New Roman"/>
          <w:szCs w:val="24"/>
        </w:rPr>
        <w:t>ότι κατετέθη στις 29-1-2016, πριν από δύο και πλέον μήνες, παραμένει μονίμως επίκαιρη, διότι πράγματι όλες οι κυβερνήσεις κα</w:t>
      </w:r>
      <w:r>
        <w:rPr>
          <w:rFonts w:eastAsia="Times New Roman" w:cs="Times New Roman"/>
          <w:szCs w:val="24"/>
        </w:rPr>
        <w:t xml:space="preserve">ι η παρούσα </w:t>
      </w:r>
      <w:r>
        <w:rPr>
          <w:rFonts w:eastAsia="Times New Roman" w:cs="Times New Roman"/>
          <w:szCs w:val="24"/>
        </w:rPr>
        <w:t xml:space="preserve">συγκυβέρνηση </w:t>
      </w:r>
      <w:r>
        <w:rPr>
          <w:rFonts w:eastAsia="Times New Roman" w:cs="Times New Roman"/>
          <w:szCs w:val="24"/>
        </w:rPr>
        <w:t>ΣΥΡΙΖΑ-ΑΝΕΛ μοιράζουν αφειδώς εκατομμύρια ευρώ σε όλα τα χρεοκοπημένα κόμματα. Βεβαίως, να επαναλάβω ότι το κόμμα που εκπροσωπώ, ο Λαϊκός Σύνδεσμος-Χρυσή Αυγή, με έναν αντισυνταγματικό νόμο δεν παίρνει ούτε μισό ευρώ από τα δημόσια</w:t>
      </w:r>
      <w:r>
        <w:rPr>
          <w:rFonts w:eastAsia="Times New Roman" w:cs="Times New Roman"/>
          <w:szCs w:val="24"/>
        </w:rPr>
        <w:t xml:space="preserve"> ταμεία. Και είναι τιμή μας που αυτή</w:t>
      </w:r>
      <w:r>
        <w:rPr>
          <w:rFonts w:eastAsia="Times New Roman" w:cs="Times New Roman"/>
          <w:szCs w:val="24"/>
        </w:rPr>
        <w:t>ν</w:t>
      </w:r>
      <w:r>
        <w:rPr>
          <w:rFonts w:eastAsia="Times New Roman" w:cs="Times New Roman"/>
          <w:szCs w:val="24"/>
        </w:rPr>
        <w:t xml:space="preserve"> την περίοδο, που ο λαός πένεται, εμείς δεν παίρνουμε δημόσιο χρήμα, αλλά λειτουργούμε άψογα, παρ</w:t>
      </w:r>
      <w:r>
        <w:rPr>
          <w:rFonts w:eastAsia="Times New Roman" w:cs="Times New Roman"/>
          <w:szCs w:val="24"/>
        </w:rPr>
        <w:t xml:space="preserve">’ </w:t>
      </w:r>
      <w:r>
        <w:rPr>
          <w:rFonts w:eastAsia="Times New Roman" w:cs="Times New Roman"/>
          <w:szCs w:val="24"/>
        </w:rPr>
        <w:t xml:space="preserve">ότι δεν λαμβάνουμε καμμία κρατική επιχορήγηση. </w:t>
      </w:r>
    </w:p>
    <w:p w14:paraId="7FEDCA74"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Η καθυστέρηση, βεβαίως, να δοθεί απάντηση στην ερώτηση αυτή εξυπηρετεί σ</w:t>
      </w:r>
      <w:r>
        <w:rPr>
          <w:rFonts w:eastAsia="Times New Roman" w:cs="Times New Roman"/>
          <w:szCs w:val="24"/>
        </w:rPr>
        <w:t>κοπιμότητες. Εξυπηρετεί πολιτικές σκοπιμότητες, τις οποίες και θα αναλύσω. Και είναι μέγα λάθος –δεν λειτουργεί Κοινοβούλιο με αυτό τον τρόπο- να είμαι ταυτόχρονα, αυτή</w:t>
      </w:r>
      <w:r>
        <w:rPr>
          <w:rFonts w:eastAsia="Times New Roman" w:cs="Times New Roman"/>
          <w:szCs w:val="24"/>
        </w:rPr>
        <w:t>ν</w:t>
      </w:r>
      <w:r>
        <w:rPr>
          <w:rFonts w:eastAsia="Times New Roman" w:cs="Times New Roman"/>
          <w:szCs w:val="24"/>
        </w:rPr>
        <w:t xml:space="preserve"> τη στιγμή, στην Επιτροπή Θεσμών και Διαφάνειας και με δύο μήνες καθυστέρηση να έρχεται</w:t>
      </w:r>
      <w:r>
        <w:rPr>
          <w:rFonts w:eastAsia="Times New Roman" w:cs="Times New Roman"/>
          <w:szCs w:val="24"/>
        </w:rPr>
        <w:t xml:space="preserve"> την ίδια ώρα ο Υπουργός να μου απαντήσει σε αυτή</w:t>
      </w:r>
      <w:r>
        <w:rPr>
          <w:rFonts w:eastAsia="Times New Roman" w:cs="Times New Roman"/>
          <w:szCs w:val="24"/>
        </w:rPr>
        <w:t>ν</w:t>
      </w:r>
      <w:r>
        <w:rPr>
          <w:rFonts w:eastAsia="Times New Roman" w:cs="Times New Roman"/>
          <w:szCs w:val="24"/>
        </w:rPr>
        <w:t xml:space="preserve"> την επίκαιρη ερώτηση. Και πρέπει να είμαι ταυτόχρονα στην </w:t>
      </w:r>
      <w:r>
        <w:rPr>
          <w:rFonts w:eastAsia="Times New Roman" w:cs="Times New Roman"/>
          <w:szCs w:val="24"/>
        </w:rPr>
        <w:t xml:space="preserve">επιτροπή </w:t>
      </w:r>
      <w:r>
        <w:rPr>
          <w:rFonts w:eastAsia="Times New Roman" w:cs="Times New Roman"/>
          <w:szCs w:val="24"/>
        </w:rPr>
        <w:t>και στην Ολομέλεια.</w:t>
      </w:r>
    </w:p>
    <w:p w14:paraId="7FEDCA75"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Την περίοδο που κατετέθη η ερώτηση υπήρχαν κάποιες δηλώσεις. Είχε μόλις ληφθεί μια απόφαση για να δοθούν 4.520.000 ευρ</w:t>
      </w:r>
      <w:r>
        <w:rPr>
          <w:rFonts w:eastAsia="Times New Roman" w:cs="Times New Roman"/>
          <w:szCs w:val="24"/>
        </w:rPr>
        <w:t xml:space="preserve">ώ σε όλα τα κόμματα πλην της Χρυσής Αυγής. </w:t>
      </w:r>
      <w:r>
        <w:rPr>
          <w:rFonts w:eastAsia="Times New Roman" w:cs="Times New Roman"/>
          <w:szCs w:val="24"/>
        </w:rPr>
        <w:lastRenderedPageBreak/>
        <w:t>Ποσό αστρονομικό. Λίγο αργότερα, όμως, εμφανίστηκε δημοσίως ο κ. Βούτσης, Πρόεδρος της Βουλής, και είπε ότι έγινε λάθος. Είπε ότι δεν είναι μόνο 4,5 τα εκατομμύρια που πρέπει να δοθούν γι’ αυτό το έτος στα κόμματα</w:t>
      </w:r>
      <w:r>
        <w:rPr>
          <w:rFonts w:eastAsia="Times New Roman" w:cs="Times New Roman"/>
          <w:szCs w:val="24"/>
        </w:rPr>
        <w:t>, αλλά είναι 15 τα εκατομμύρια που πρέπει να δοθούν στα κόμματα. Ποσό που ξεπερνά κάθε λογική, σε μία περίοδο που είναι προ των πυλών το ασφαλιστικό, που ο λαός βρίσκεται σε κατάσταση εξαθλίωσης, τα 4,5 εκατομμύρια να γίνουν 15 εκατομμύρια ευρώ. Και είχε π</w:t>
      </w:r>
      <w:r>
        <w:rPr>
          <w:rFonts w:eastAsia="Times New Roman" w:cs="Times New Roman"/>
          <w:szCs w:val="24"/>
        </w:rPr>
        <w:t xml:space="preserve">ροαναγγείλει μάλιστα και συγκεκριμένο νόμο, μέσω του οποίου θα γινόταν αυτή η «διόρθωση». Δεν πρόκειται για διόρθωση, βεβαίως. Πρόκειται για έγκλημα να γίνεται διανομή του </w:t>
      </w:r>
      <w:r>
        <w:rPr>
          <w:rFonts w:eastAsia="Times New Roman" w:cs="Times New Roman"/>
          <w:szCs w:val="24"/>
        </w:rPr>
        <w:lastRenderedPageBreak/>
        <w:t xml:space="preserve">πλούτου των Ελλήνων πολιτών, της περιουσίας των Ελλήνων πολιτών, στα κόμματα. </w:t>
      </w:r>
    </w:p>
    <w:p w14:paraId="7FEDCA76"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Ρωτώ,</w:t>
      </w:r>
      <w:r>
        <w:rPr>
          <w:rFonts w:eastAsia="Times New Roman" w:cs="Times New Roman"/>
          <w:szCs w:val="24"/>
        </w:rPr>
        <w:t xml:space="preserve"> λοιπόν: Θα παραμείνει η χρηματοδότηση των κομμάτων για το έτος 2016 στο ύψος των 5 περίπου εκατομμυρίων ή τελικά θα έχουμε πάλι το μοίρασμα 15 εκατομμυρίων ευρώ στα κόμματα; </w:t>
      </w:r>
    </w:p>
    <w:p w14:paraId="7FEDCA77"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Το δεύτερο ερώτημά μου –και θα επεκταθώ και στη δευτερολογία μου- είναι αν θα συ</w:t>
      </w:r>
      <w:r>
        <w:rPr>
          <w:rFonts w:eastAsia="Times New Roman" w:cs="Times New Roman"/>
          <w:szCs w:val="24"/>
        </w:rPr>
        <w:t>νεχιστεί το έγκλημα με το ακατάσχετο του 40% της κρατικής επιχορήγησης στα κόμματα, μέσω του οποίου αποτρέπεται και η άμεση χρεοκοπία των κομμάτων Νέας Δημοκρατίας και ΠΑΣΟΚ.</w:t>
      </w:r>
    </w:p>
    <w:p w14:paraId="7FEDCA78"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7FEDCA79"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Υπουργέ, έχετε τον λόγο.</w:t>
      </w:r>
    </w:p>
    <w:p w14:paraId="7FEDCA7A"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Εσωτερικών και Διοικητικής Ανασυγκρότησης):</w:t>
      </w:r>
      <w:r>
        <w:rPr>
          <w:rFonts w:eastAsia="Times New Roman" w:cs="Times New Roman"/>
          <w:szCs w:val="24"/>
        </w:rPr>
        <w:t xml:space="preserve"> Ευχαριστώ, κύριε Πρόεδρε.</w:t>
      </w:r>
    </w:p>
    <w:p w14:paraId="7FEDCA7B"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Κύριε Κασιδιάρη, κύριε συνάδελφε, αδικείτε λίγο την πολιτική ηγεσία του Υπουργείου Εσωτερικών. Δεν υπήρχε κανένας άλλος λόγος –αλλιώς δεν θα ερχόμουν ούτ</w:t>
      </w:r>
      <w:r>
        <w:rPr>
          <w:rFonts w:eastAsia="Times New Roman" w:cs="Times New Roman"/>
          <w:szCs w:val="24"/>
        </w:rPr>
        <w:t xml:space="preserve">ε σήμερα– παρά μόνο </w:t>
      </w:r>
      <w:r>
        <w:rPr>
          <w:rFonts w:eastAsia="Times New Roman" w:cs="Times New Roman"/>
          <w:szCs w:val="24"/>
        </w:rPr>
        <w:t xml:space="preserve">υποχρεώσεις </w:t>
      </w:r>
      <w:r>
        <w:rPr>
          <w:rFonts w:eastAsia="Times New Roman" w:cs="Times New Roman"/>
          <w:szCs w:val="24"/>
        </w:rPr>
        <w:t xml:space="preserve">που δημιουργούν, όπως αντιλαμβάνεστε, τη δυσκολία να έρχεται ο Υπουργός. Και πρέπει να έρχεται, το </w:t>
      </w:r>
      <w:r>
        <w:rPr>
          <w:rFonts w:eastAsia="Times New Roman" w:cs="Times New Roman"/>
          <w:szCs w:val="24"/>
        </w:rPr>
        <w:lastRenderedPageBreak/>
        <w:t>ομολογώ. Αλλά θέλω να καταλάβετε ότι υπάρχουν και άλλου είδους δραστηριότητες, οι οποίες δυσκολεύουν καμ</w:t>
      </w:r>
      <w:r>
        <w:rPr>
          <w:rFonts w:eastAsia="Times New Roman" w:cs="Times New Roman"/>
          <w:szCs w:val="24"/>
        </w:rPr>
        <w:t>μ</w:t>
      </w:r>
      <w:r>
        <w:rPr>
          <w:rFonts w:eastAsia="Times New Roman" w:cs="Times New Roman"/>
          <w:szCs w:val="24"/>
        </w:rPr>
        <w:t>ιά φορά τα πράγματα.</w:t>
      </w:r>
      <w:r>
        <w:rPr>
          <w:rFonts w:eastAsia="Times New Roman" w:cs="Times New Roman"/>
          <w:szCs w:val="24"/>
        </w:rPr>
        <w:t xml:space="preserve"> </w:t>
      </w:r>
    </w:p>
    <w:p w14:paraId="7FEDCA7C"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Σε ό,τι αφορά τώρα το ζήτημα της χρηματοδότησης των κομμάτων: Πρόκειται για ένα μεγάλο πολιτικό θέμα. Και επί αυτού πρέπει να γίνει </w:t>
      </w:r>
      <w:r>
        <w:rPr>
          <w:rFonts w:eastAsia="Times New Roman" w:cs="Times New Roman"/>
          <w:szCs w:val="24"/>
        </w:rPr>
        <w:t xml:space="preserve">μία </w:t>
      </w:r>
      <w:r>
        <w:rPr>
          <w:rFonts w:eastAsia="Times New Roman" w:cs="Times New Roman"/>
          <w:szCs w:val="24"/>
        </w:rPr>
        <w:t>σοβαρή συζήτηση όλων των πτερύγων της Βουλής, αν πραγματικά θέλουμε τα κόμματα ανώνυμες εταιρείες</w:t>
      </w:r>
      <w:r>
        <w:rPr>
          <w:rFonts w:eastAsia="Times New Roman" w:cs="Times New Roman"/>
          <w:szCs w:val="24"/>
        </w:rPr>
        <w:t xml:space="preserve"> -</w:t>
      </w:r>
      <w:r>
        <w:rPr>
          <w:rFonts w:eastAsia="Times New Roman" w:cs="Times New Roman"/>
          <w:szCs w:val="24"/>
        </w:rPr>
        <w:t>άρα να χρηματοδοτού</w:t>
      </w:r>
      <w:r>
        <w:rPr>
          <w:rFonts w:eastAsia="Times New Roman" w:cs="Times New Roman"/>
          <w:szCs w:val="24"/>
        </w:rPr>
        <w:t>νται από ιδιώτες</w:t>
      </w:r>
      <w:r>
        <w:rPr>
          <w:rFonts w:eastAsia="Times New Roman" w:cs="Times New Roman"/>
          <w:szCs w:val="24"/>
        </w:rPr>
        <w:t>-</w:t>
      </w:r>
      <w:r>
        <w:rPr>
          <w:rFonts w:eastAsia="Times New Roman" w:cs="Times New Roman"/>
          <w:szCs w:val="24"/>
        </w:rPr>
        <w:t xml:space="preserve"> ή αν θέλουμε τα κόμματα θεσμούς της δημοκρατίας, όπου η δημοκρατία έχει και κάποιο κόστος. </w:t>
      </w:r>
    </w:p>
    <w:p w14:paraId="7FEDCA7D"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Αναφερθήκατε, λοιπόν, και ρωτάτε πρώτον, αν θα είναι 15 τα εκατομμύρια μέσα στο 2016. Ο προϋπολογισμός προβλέπει το σύνολο των χρημάτων για το 201</w:t>
      </w:r>
      <w:r>
        <w:rPr>
          <w:rFonts w:eastAsia="Times New Roman" w:cs="Times New Roman"/>
          <w:szCs w:val="24"/>
        </w:rPr>
        <w:t>6 να είναι 6,5 εκατομμύρια. Αυτή είναι η σημερινή πραγματικότητα και αυτή μπορώ εγώ να σας μεταφέρω με κάθε σαφήνεια και με απόλυτο τρόπο. Άρα, λοιπόν, δεν υπάρχουν 15 εκατομμύρια. Ξέρετε πολύ καλά ότι η χρηματοδότηση ξεκίνησε από 50 εκατομμύρια και σταδια</w:t>
      </w:r>
      <w:r>
        <w:rPr>
          <w:rFonts w:eastAsia="Times New Roman" w:cs="Times New Roman"/>
          <w:szCs w:val="24"/>
        </w:rPr>
        <w:t xml:space="preserve">κά έχει περιοριστεί στα 6,5 εκατομμύρια. Πρόκειται, όμως, για ένα ζήτημα, το οποίο εγώ θεωρώ ότι είναι ανάγκη να συζητηθεί. Και πρέπει να συζητηθεί </w:t>
      </w:r>
      <w:r>
        <w:rPr>
          <w:rFonts w:eastAsia="Times New Roman" w:cs="Times New Roman"/>
          <w:szCs w:val="24"/>
        </w:rPr>
        <w:t>με ευθύτητα</w:t>
      </w:r>
      <w:r>
        <w:rPr>
          <w:rFonts w:eastAsia="Times New Roman" w:cs="Times New Roman"/>
          <w:szCs w:val="24"/>
        </w:rPr>
        <w:t xml:space="preserve"> και ειλικρίνεια από όλους για το πώς θέλουμε να λειτουργούν τα κόμματα, τα οποία, όπως αντιλαμβά</w:t>
      </w:r>
      <w:r>
        <w:rPr>
          <w:rFonts w:eastAsia="Times New Roman" w:cs="Times New Roman"/>
          <w:szCs w:val="24"/>
        </w:rPr>
        <w:t xml:space="preserve">νεσθε, έχουν κάποιες ανάγκες λειτουργίας. </w:t>
      </w:r>
    </w:p>
    <w:p w14:paraId="7FEDCA7E"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Διότι ή θα επιλέξουμε άλλους τρόπους χρηματοδότησης, όπου αντιλαμβάνεστε ότι οι εξαρτήσεις θα είναι ακόμα πιο μεγάλες ή θα έχουμε αποφασίσει να βρούμε έναν κοινό τόπο όλοι μαζί για να βρούμε ποιες είναι οι πραγματ</w:t>
      </w:r>
      <w:r>
        <w:rPr>
          <w:rFonts w:eastAsia="Times New Roman" w:cs="Times New Roman"/>
          <w:szCs w:val="24"/>
        </w:rPr>
        <w:t xml:space="preserve">ικές ανάγκες </w:t>
      </w:r>
      <w:r>
        <w:rPr>
          <w:rFonts w:eastAsia="Times New Roman" w:cs="Times New Roman"/>
          <w:szCs w:val="24"/>
        </w:rPr>
        <w:t xml:space="preserve">τις οποίες </w:t>
      </w:r>
      <w:r>
        <w:rPr>
          <w:rFonts w:eastAsia="Times New Roman" w:cs="Times New Roman"/>
          <w:szCs w:val="24"/>
        </w:rPr>
        <w:t xml:space="preserve">πρέπει να καλύψει το κράτος σε ό,τι αφορά </w:t>
      </w:r>
      <w:r>
        <w:rPr>
          <w:rFonts w:eastAsia="Times New Roman" w:cs="Times New Roman"/>
          <w:szCs w:val="24"/>
        </w:rPr>
        <w:t>σ</w:t>
      </w:r>
      <w:r>
        <w:rPr>
          <w:rFonts w:eastAsia="Times New Roman" w:cs="Times New Roman"/>
          <w:szCs w:val="24"/>
        </w:rPr>
        <w:t xml:space="preserve">τη λειτουργία των κομμάτων. </w:t>
      </w:r>
    </w:p>
    <w:p w14:paraId="7FEDCA7F"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Μιλήσατε και για το ακατάσχετο. Είναι ένα ζήτημα κι αυτό, πράγματι, το οποίο μας προβληματίζει. Δεν σας κρύβω ότι σκεφτόμαστε να βρούμε έναν πιο </w:t>
      </w:r>
      <w:r>
        <w:rPr>
          <w:rFonts w:eastAsia="Times New Roman" w:cs="Times New Roman"/>
          <w:szCs w:val="24"/>
        </w:rPr>
        <w:t xml:space="preserve">ορθό </w:t>
      </w:r>
      <w:r>
        <w:rPr>
          <w:rFonts w:eastAsia="Times New Roman" w:cs="Times New Roman"/>
          <w:szCs w:val="24"/>
        </w:rPr>
        <w:t xml:space="preserve">και αξιόπιστο τρόπο διαχείρισης αυτού του ζητήματος. Το λογικότερο θα ήταν να καταργηθεί εντελώς. Όπως ξέρετε, όμως, σε αυτά τα κόμματα υπάρχουν και εργαζόμενοι που πρέπει να τους σκεφτούμε. Ίσως </w:t>
      </w:r>
      <w:r>
        <w:rPr>
          <w:rFonts w:eastAsia="Times New Roman" w:cs="Times New Roman"/>
          <w:szCs w:val="24"/>
        </w:rPr>
        <w:lastRenderedPageBreak/>
        <w:t>θα ήταν μία χρυσή τομή να περιοριστεί στο 20% -λέω μία περίπ</w:t>
      </w:r>
      <w:r>
        <w:rPr>
          <w:rFonts w:eastAsia="Times New Roman" w:cs="Times New Roman"/>
          <w:szCs w:val="24"/>
        </w:rPr>
        <w:t xml:space="preserve">τωση- ώστε να διασφαλιστεί τουλάχιστον η κάλυψη των εργαζομένων. </w:t>
      </w:r>
    </w:p>
    <w:p w14:paraId="7FEDCA80"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το ζήτημα είναι ανοιχτό. Αντιλαμβανόμαστε τις ενστάσεις που υπάρχουν από διάφορες πλευρές για την περίπτωση αυτή. Εξετάζεται το ζήτημα. Αυτό που μπορώ να σας πω είναι ότι </w:t>
      </w:r>
      <w:r>
        <w:rPr>
          <w:rFonts w:eastAsia="Times New Roman" w:cs="Times New Roman"/>
          <w:szCs w:val="24"/>
        </w:rPr>
        <w:t xml:space="preserve">υπάρχει σοβαρός προβληματισμός, τουλάχιστον για τον περιορισμό. </w:t>
      </w:r>
    </w:p>
    <w:p w14:paraId="7FEDCA81"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κύριε Υπουργέ. </w:t>
      </w:r>
    </w:p>
    <w:p w14:paraId="7FEDCA82"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Κύριε Κασιδιάρη, έχετε τον λόγο για τη δευτερολογία. </w:t>
      </w:r>
    </w:p>
    <w:p w14:paraId="7FEDCA83" w14:textId="77777777" w:rsidR="004627CB" w:rsidRDefault="00EE6EC7">
      <w:pPr>
        <w:spacing w:line="600" w:lineRule="auto"/>
        <w:ind w:firstLine="720"/>
        <w:jc w:val="both"/>
        <w:rPr>
          <w:rFonts w:eastAsia="Times New Roman" w:cs="Times New Roman"/>
          <w:szCs w:val="24"/>
        </w:rPr>
      </w:pPr>
      <w:r w:rsidRPr="00E27D9E">
        <w:rPr>
          <w:rFonts w:eastAsia="Times New Roman" w:cs="Times New Roman"/>
          <w:b/>
          <w:szCs w:val="24"/>
        </w:rPr>
        <w:lastRenderedPageBreak/>
        <w:t>ΗΛΙΑΣ ΚΑΣΙΔΙΑΡΗΣ</w:t>
      </w:r>
      <w:r>
        <w:rPr>
          <w:rFonts w:eastAsia="Times New Roman" w:cs="Times New Roman"/>
          <w:b/>
          <w:szCs w:val="24"/>
        </w:rPr>
        <w:t xml:space="preserve">: </w:t>
      </w:r>
      <w:r>
        <w:rPr>
          <w:rFonts w:eastAsia="Times New Roman" w:cs="Times New Roman"/>
          <w:szCs w:val="24"/>
        </w:rPr>
        <w:t>Αναφερθήκατε μόλις σε εργαζομένους για τους οποίους ασφ</w:t>
      </w:r>
      <w:r>
        <w:rPr>
          <w:rFonts w:eastAsia="Times New Roman" w:cs="Times New Roman"/>
          <w:szCs w:val="24"/>
        </w:rPr>
        <w:t>αλώς και πρέπει να είμαστε ευαίσθητοι. Δεν είδαμε, όμως, ανάλογη ευαισθησία για τους εργαζομένους του ιδιωτικού τομέα, οι οποίοι ξεκληρίστηκαν στην κυριολεξία με τα μνημονιακά μέτρα, τα οποία ψήφισε και η δική σας Κυβέρνηση και οδηγηθήκαμε στο κλείσιμο δεκ</w:t>
      </w:r>
      <w:r>
        <w:rPr>
          <w:rFonts w:eastAsia="Times New Roman" w:cs="Times New Roman"/>
          <w:szCs w:val="24"/>
        </w:rPr>
        <w:t xml:space="preserve">άδων χιλιάδων επιχειρήσεων και οδηγηθήκαν στην ανεργία εκατομμύρια συμπολίτες μας. </w:t>
      </w:r>
    </w:p>
    <w:p w14:paraId="7FEDCA84"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Τα Σύνταγμα λέει ότι όλοι οι πολίτες είμαστε ίσοι απέναντι στο</w:t>
      </w:r>
      <w:r>
        <w:rPr>
          <w:rFonts w:eastAsia="Times New Roman" w:cs="Times New Roman"/>
          <w:szCs w:val="24"/>
        </w:rPr>
        <w:t>ν</w:t>
      </w:r>
      <w:r>
        <w:rPr>
          <w:rFonts w:eastAsia="Times New Roman" w:cs="Times New Roman"/>
          <w:szCs w:val="24"/>
        </w:rPr>
        <w:t xml:space="preserve"> νόμο. Δεν μπορεί ο μεροκαματιάρης, ο μικρός επιχειρη</w:t>
      </w:r>
      <w:r>
        <w:rPr>
          <w:rFonts w:eastAsia="Times New Roman" w:cs="Times New Roman"/>
          <w:szCs w:val="24"/>
        </w:rPr>
        <w:lastRenderedPageBreak/>
        <w:t>ματίας να δέχεται όλη αυτή</w:t>
      </w:r>
      <w:r>
        <w:rPr>
          <w:rFonts w:eastAsia="Times New Roman" w:cs="Times New Roman"/>
          <w:szCs w:val="24"/>
        </w:rPr>
        <w:t>ν</w:t>
      </w:r>
      <w:r>
        <w:rPr>
          <w:rFonts w:eastAsia="Times New Roman" w:cs="Times New Roman"/>
          <w:szCs w:val="24"/>
        </w:rPr>
        <w:t xml:space="preserve"> την πίεση από την εφορία, τα</w:t>
      </w:r>
      <w:r>
        <w:rPr>
          <w:rFonts w:eastAsia="Times New Roman" w:cs="Times New Roman"/>
          <w:szCs w:val="24"/>
        </w:rPr>
        <w:t xml:space="preserve"> μνημονιακά μέτρα, να βάζει λουκέτο στην επιχείρησή του και τα κόμματα της διαφθοράς να έχουν ακατάσχετο. Αυτό είναι απαράδεκτο και αντισυνταγματικό. </w:t>
      </w:r>
    </w:p>
    <w:p w14:paraId="7FEDCA85"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Κάνετε ένα λάθος, όταν λέτε ότι έχουμε την κρατική χρηματοδότηση προς τα κόμματα για να μην είναι τα κόμμ</w:t>
      </w:r>
      <w:r>
        <w:rPr>
          <w:rFonts w:eastAsia="Times New Roman" w:cs="Times New Roman"/>
          <w:szCs w:val="24"/>
        </w:rPr>
        <w:t xml:space="preserve">ατα ανώνυμες εταιρείες και να μην χρηματοδοτούνται από σκοτεινά συμφέροντα. Πόσα εκατομμύρια εισέπρατταν από τα δημόσια ταμεία το ΠΑΣΟΚ και η Νέα Δημοκρατία, όταν έμπαιναν τα εκατομμύρια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με μαύρες σακούλες και τα έβαζε ο Τσουκάτος μέσα στα τα</w:t>
      </w:r>
      <w:r>
        <w:rPr>
          <w:rFonts w:eastAsia="Times New Roman" w:cs="Times New Roman"/>
          <w:szCs w:val="24"/>
        </w:rPr>
        <w:t xml:space="preserve">μεία του ΠΑΣΟΚ; Τότε δεν υπήρχε </w:t>
      </w:r>
      <w:r>
        <w:rPr>
          <w:rFonts w:eastAsia="Times New Roman" w:cs="Times New Roman"/>
          <w:szCs w:val="24"/>
        </w:rPr>
        <w:lastRenderedPageBreak/>
        <w:t>κρατική χρηματοδότηση; Ασφαλώς και υπήρχε και δεν εμπόδισε κανέναν να παίρνει μαύρο χρήμα. Διότι όπου υπάρχει πολύ χρήμα, όπου μοιράζονται αφειδώς εκατομμύρια, εκεί υπάρχει και διαφθορά και γεννιέται η ανάγκη για περισσότερο</w:t>
      </w:r>
      <w:r>
        <w:rPr>
          <w:rFonts w:eastAsia="Times New Roman" w:cs="Times New Roman"/>
          <w:szCs w:val="24"/>
        </w:rPr>
        <w:t xml:space="preserve"> μαύρο χρήμα. Επομένως, δεν στέκει το επιχείρημά σας σε καμμία περίπτωση. Ακόμη κι όταν τα κόμματα χρηματοδοτούνται από το κράτος, ακόμα και τότε, παίρνουν μαύρα λεφτά από εφοπλιστές, μεγαλοβιομηχάνους και από ξένες εταιρείες.</w:t>
      </w:r>
    </w:p>
    <w:p w14:paraId="7FEDCA86"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Για το λάδωμα αυτό από της </w:t>
      </w:r>
      <w:r>
        <w:rPr>
          <w:rFonts w:eastAsia="Times New Roman" w:cs="Times New Roman"/>
          <w:szCs w:val="24"/>
        </w:rPr>
        <w:t>«</w:t>
      </w:r>
      <w:r>
        <w:rPr>
          <w:rFonts w:eastAsia="Times New Roman" w:cs="Times New Roman"/>
          <w:szCs w:val="24"/>
          <w:lang w:val="en-US"/>
        </w:rPr>
        <w:t>S</w:t>
      </w:r>
      <w:r>
        <w:rPr>
          <w:rFonts w:eastAsia="Times New Roman" w:cs="Times New Roman"/>
          <w:szCs w:val="24"/>
          <w:lang w:val="en-US"/>
        </w:rPr>
        <w:t>IEMENS</w:t>
      </w:r>
      <w:r>
        <w:rPr>
          <w:rFonts w:eastAsia="Times New Roman" w:cs="Times New Roman"/>
          <w:szCs w:val="24"/>
        </w:rPr>
        <w:t>»</w:t>
      </w:r>
      <w:r>
        <w:rPr>
          <w:rFonts w:eastAsia="Times New Roman" w:cs="Times New Roman"/>
          <w:szCs w:val="24"/>
        </w:rPr>
        <w:t xml:space="preserve"> δεν έγινε καμμία διερεύνηση. Δεν υπάρχει καμμία ποινική ευθύνη για όλους αυτούς οι οποίοι εμπλέκονται σε αυτήν την υπόθεση. Είδαμε και </w:t>
      </w:r>
      <w:r>
        <w:rPr>
          <w:rFonts w:eastAsia="Times New Roman" w:cs="Times New Roman"/>
          <w:szCs w:val="24"/>
        </w:rPr>
        <w:lastRenderedPageBreak/>
        <w:t xml:space="preserve">εξωδικαστικούς συμβιβασμούς και με την έγκριση της Κυβέρνησής σας στην </w:t>
      </w:r>
      <w:r>
        <w:rPr>
          <w:rFonts w:eastAsia="Times New Roman" w:cs="Times New Roman"/>
          <w:szCs w:val="24"/>
        </w:rPr>
        <w:t>ε</w:t>
      </w:r>
      <w:r>
        <w:rPr>
          <w:rFonts w:eastAsia="Times New Roman" w:cs="Times New Roman"/>
          <w:szCs w:val="24"/>
        </w:rPr>
        <w:t>πιτροπή που εκλήθη ο κ. Στουρνάρας και όλ</w:t>
      </w:r>
      <w:r>
        <w:rPr>
          <w:rFonts w:eastAsia="Times New Roman" w:cs="Times New Roman"/>
          <w:szCs w:val="24"/>
        </w:rPr>
        <w:t xml:space="preserve">α τα κόμματα τον έβγαλαν λάδι, πλην της Χρυσής Αυγής. </w:t>
      </w:r>
    </w:p>
    <w:p w14:paraId="7FEDCA87"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Η απάντηση στο ερώτημα που τίθεται, αν πρέπει ή όχι να καταργηθεί η κρατική χρηματοδότηση προς τα κόμματα, έχει δοθεί από τον Λαϊκό Σύνδεσμο Χρυσή Αυγή, που δεν παίρνουμε φράγκο από τα κρατικά ταμεία κ</w:t>
      </w:r>
      <w:r>
        <w:rPr>
          <w:rFonts w:eastAsia="Times New Roman" w:cs="Times New Roman"/>
          <w:szCs w:val="24"/>
        </w:rPr>
        <w:t>αι όμως λειτουργούμε στην εντέλεια. Έχουμε κομματικά γραφεία σε όλη την Ελλάδα και διοργανώνουμε εκδηλώσεις σε όλη την Ελλάδα. Είμαστε ένα κόμμα που λειτουργεί άριστα, χωρίς να παίρνουμε ούτε μισό ευρώ από το δημόσιο. Ιδού, λοιπόν, η απάντηση για το αν πρέ</w:t>
      </w:r>
      <w:r>
        <w:rPr>
          <w:rFonts w:eastAsia="Times New Roman" w:cs="Times New Roman"/>
          <w:szCs w:val="24"/>
        </w:rPr>
        <w:t xml:space="preserve">πει να χρηματοδοτούνται τα κόμματα, ιδίως σε μία περίοδο </w:t>
      </w:r>
      <w:r>
        <w:rPr>
          <w:rFonts w:eastAsia="Times New Roman" w:cs="Times New Roman"/>
          <w:szCs w:val="24"/>
        </w:rPr>
        <w:lastRenderedPageBreak/>
        <w:t xml:space="preserve">που ο λαός πένεται και κυριολεκτικά αντιμετωπίζει την ανέχεια και την εξαθλίωση. </w:t>
      </w:r>
    </w:p>
    <w:p w14:paraId="7FEDCA88"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Βέβαια, επειδή είμαστε κόμμα θεσμικό και επειδή λειτουργούμε βάσει προτάσεων και συγκεκριμένου προγράμματος, έχουμε κ</w:t>
      </w:r>
      <w:r>
        <w:rPr>
          <w:rFonts w:eastAsia="Times New Roman" w:cs="Times New Roman"/>
          <w:szCs w:val="24"/>
        </w:rPr>
        <w:t>αταθέσει πολύ συγκεκριμένη πρόταση νόμου, την οποία σας καλώ να φέρετε εδώ στη Βουλή προς ψήφιση, όπου λέμε: κατάργηση της κρατικής χρηματοδότησης προς τα κόμματα. Το ποσό των 6,5 εκατομμυρίων που αναφέρετε είναι και πάλι προκλητικό αυτή</w:t>
      </w:r>
      <w:r>
        <w:rPr>
          <w:rFonts w:eastAsia="Times New Roman" w:cs="Times New Roman"/>
          <w:szCs w:val="24"/>
        </w:rPr>
        <w:t>ν</w:t>
      </w:r>
      <w:r>
        <w:rPr>
          <w:rFonts w:eastAsia="Times New Roman" w:cs="Times New Roman"/>
          <w:szCs w:val="24"/>
        </w:rPr>
        <w:t xml:space="preserve"> τη χρονική περίοδ</w:t>
      </w:r>
      <w:r>
        <w:rPr>
          <w:rFonts w:eastAsia="Times New Roman" w:cs="Times New Roman"/>
          <w:szCs w:val="24"/>
        </w:rPr>
        <w:t xml:space="preserve">ο. Τα χρήματα αυτά, τα οποία υπάρχουν στα κρατικά ταμεία, να δοθούν για να επιδοτηθεί η μητρότητα, για να καταπολεμηθεί η υπογεννητικότητα, να κατανεμηθούν ισομερώς στους νέους Έλληνες που </w:t>
      </w:r>
      <w:r>
        <w:rPr>
          <w:rFonts w:eastAsia="Times New Roman" w:cs="Times New Roman"/>
          <w:szCs w:val="24"/>
        </w:rPr>
        <w:lastRenderedPageBreak/>
        <w:t xml:space="preserve">γεννιούνται. Αυτή είναι η πρόταση του Λαϊκού Συνδέσμου </w:t>
      </w:r>
      <w:r>
        <w:rPr>
          <w:rFonts w:eastAsia="Times New Roman" w:cs="Times New Roman"/>
          <w:szCs w:val="24"/>
        </w:rPr>
        <w:t>-</w:t>
      </w:r>
      <w:r>
        <w:rPr>
          <w:rFonts w:eastAsia="Times New Roman" w:cs="Times New Roman"/>
          <w:szCs w:val="24"/>
        </w:rPr>
        <w:t>Χρυσή Αυγή.</w:t>
      </w:r>
      <w:r>
        <w:rPr>
          <w:rFonts w:eastAsia="Times New Roman" w:cs="Times New Roman"/>
          <w:szCs w:val="24"/>
        </w:rPr>
        <w:t xml:space="preserve"> </w:t>
      </w:r>
    </w:p>
    <w:p w14:paraId="7FEDCA89"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FEDCA8A"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Υπουργέ, έχετε τον λόγο για τη δευτερολογία σας. </w:t>
      </w:r>
    </w:p>
    <w:p w14:paraId="7FEDCA8B"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b/>
          <w:szCs w:val="24"/>
        </w:rPr>
        <w:t>ΠΑΝΑΓΙΩΤΗΣ ΚΟΥΡΟΥΜΠΛΗΣ (Υπουργός Εσωτερικών και Διοικητικής Ανασυγκρότησης):</w:t>
      </w:r>
      <w:r>
        <w:rPr>
          <w:rFonts w:eastAsia="Times New Roman" w:cs="Times New Roman"/>
          <w:szCs w:val="24"/>
        </w:rPr>
        <w:t xml:space="preserve"> Κύριε Κασιδιάρη, είπατε ότι αυτή</w:t>
      </w:r>
      <w:r>
        <w:rPr>
          <w:rFonts w:eastAsia="Times New Roman" w:cs="Times New Roman"/>
          <w:szCs w:val="24"/>
        </w:rPr>
        <w:t>ν</w:t>
      </w:r>
      <w:r>
        <w:rPr>
          <w:rFonts w:eastAsia="Times New Roman" w:cs="Times New Roman"/>
          <w:szCs w:val="24"/>
        </w:rPr>
        <w:t xml:space="preserve"> τη στιγμή η Χρυσή Αυγή με τον νόμο π</w:t>
      </w:r>
      <w:r>
        <w:rPr>
          <w:rFonts w:eastAsia="Times New Roman" w:cs="Times New Roman"/>
          <w:szCs w:val="24"/>
        </w:rPr>
        <w:t xml:space="preserve">ου έχει ψηφιστεί δεν λαμβάνει χρηματοδότηση. Πριν ψηφιστεί, όμως, ο νόμος την ελάμβανε. Και εγώ θεωρώ ότι σωστά την ελάμβανε </w:t>
      </w:r>
      <w:r>
        <w:rPr>
          <w:rFonts w:eastAsia="Times New Roman" w:cs="Times New Roman"/>
          <w:szCs w:val="24"/>
        </w:rPr>
        <w:lastRenderedPageBreak/>
        <w:t>γιατί θεωρώ ότι τα κόμματα πρέπει να έχουν μ</w:t>
      </w:r>
      <w:r>
        <w:rPr>
          <w:rFonts w:eastAsia="Times New Roman" w:cs="Times New Roman"/>
          <w:szCs w:val="24"/>
        </w:rPr>
        <w:t>ί</w:t>
      </w:r>
      <w:r>
        <w:rPr>
          <w:rFonts w:eastAsia="Times New Roman" w:cs="Times New Roman"/>
          <w:szCs w:val="24"/>
        </w:rPr>
        <w:t>α χρηματοδότηση.</w:t>
      </w:r>
    </w:p>
    <w:p w14:paraId="7FEDCA8C"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szCs w:val="24"/>
        </w:rPr>
        <w:t>Και σας λέω, λοιπόν ότι υπήρχαν και τέτοια θέματα και τέτοια φαινόμεν</w:t>
      </w:r>
      <w:r>
        <w:rPr>
          <w:rFonts w:eastAsia="Times New Roman" w:cs="Times New Roman"/>
          <w:szCs w:val="24"/>
        </w:rPr>
        <w:t>α στα οποία αναφέρεστε. Και εδώ πρέπει να βρούμε έναν τρόπο διαφανή για να μπορεί το πολιτικό χρήμα, που στηρίζει τα κόμματα ή τους πολιτικούς, να ελεγχθεί. Και σε αυτό έχουμε ευθύνη όλοι να βρούμε τον κατάλληλο τρόπο, τον πιο ασφαλή τρόπο, τον τρόπο που μ</w:t>
      </w:r>
      <w:r>
        <w:rPr>
          <w:rFonts w:eastAsia="Times New Roman" w:cs="Times New Roman"/>
          <w:szCs w:val="24"/>
        </w:rPr>
        <w:t>πορεί να διασφαλίσει τη διαφάνεια αυτών των διαδικασιών για να περιοριστούν οι εξαρτήσεις και των κομμάτων και των προσώπων.</w:t>
      </w:r>
    </w:p>
    <w:p w14:paraId="7FEDCA8D"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szCs w:val="24"/>
        </w:rPr>
        <w:t xml:space="preserve">Τώρα, σε ό,τι αφορά αυτό που είπατε για τους εργαζόμενους όλοι νομίζω ότι έχουμε την ίδια ευαισθησία, τουλάχιστον, </w:t>
      </w:r>
      <w:r>
        <w:rPr>
          <w:rFonts w:eastAsia="Times New Roman" w:cs="Times New Roman"/>
          <w:szCs w:val="24"/>
        </w:rPr>
        <w:lastRenderedPageBreak/>
        <w:t>για δικαιώματα ε</w:t>
      </w:r>
      <w:r>
        <w:rPr>
          <w:rFonts w:eastAsia="Times New Roman" w:cs="Times New Roman"/>
          <w:szCs w:val="24"/>
        </w:rPr>
        <w:t>ργαζομένων και έχουμε υπερασπιστεί κατά καιρούς, ο καθένας μας με τον τρόπο του, αυτά τα δικαιώματα. Η Κυβέρνηση προσπαθεί με κάθε τρόπο να διασφαλίσει αυτού του είδους τα δικαιώματα των εργαζομένων. Ωστόσο, πρέπει να λάβουμε υπ’ όψιν μας ότι και στη συγκε</w:t>
      </w:r>
      <w:r>
        <w:rPr>
          <w:rFonts w:eastAsia="Times New Roman" w:cs="Times New Roman"/>
          <w:szCs w:val="24"/>
        </w:rPr>
        <w:t>κριμένη περίπτωση υπάρχουν εργαζόμενοι με υποχρεώσεις οικογενειακές τις οποίες πρέπει να λάβουμε υπ’ όψιν μας. Γι’ αυτό σας είπα ότι συμφωνούμε ή προβληματιζόμαστε θετικά στο να υπάρξει ένας περιορισμός του ακατάσχετου που να αφορά μόνο τη μισθοδοσία των ε</w:t>
      </w:r>
      <w:r>
        <w:rPr>
          <w:rFonts w:eastAsia="Times New Roman" w:cs="Times New Roman"/>
          <w:szCs w:val="24"/>
        </w:rPr>
        <w:t>ργαζομένων. Δεν νομίζω ότι τους παρέχουμε κανένα προνόμιο περισσότερο από τους άλλους εργαζόμενους.</w:t>
      </w:r>
    </w:p>
    <w:p w14:paraId="7FEDCA8E"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θα ήθελα να προσθέσω τίποτε άλλο, κύριε Πρόεδρε, παρά μόνο αυτό που έθεσε ο κ. Κασιδιάρης και αφορά τη διαφάνεια της χρηματοδότησης των κομμάτων. Είναι </w:t>
      </w:r>
      <w:r>
        <w:rPr>
          <w:rFonts w:eastAsia="Times New Roman" w:cs="Times New Roman"/>
          <w:szCs w:val="24"/>
        </w:rPr>
        <w:t>ένα ζήτημα εάν συμφωνούμε ότι για τα κόμματα το κράτος πρέπει να έχει ένα ποσοστό χρηματοδότησης των κομμάτων. Και ένα δεύτερο ζήτημα είναι η διαφάνεια που πρέπει να διακατέχει όλη αυτήν την συναλλαγή από όπου και αν προέρχεται. Αυτό είναι ένα ζήτημα το οπ</w:t>
      </w:r>
      <w:r>
        <w:rPr>
          <w:rFonts w:eastAsia="Times New Roman" w:cs="Times New Roman"/>
          <w:szCs w:val="24"/>
        </w:rPr>
        <w:t xml:space="preserve">οίο πρέπει να συζητήσουμε και να βρούμε τον κοινό τόπο όλοι μαζί γιατί αφορά όλους μαζί. Αφορά την αξιοπιστία και τη σχέση εμπιστοσύνης του πολίτη προς τον πολιτικό κόσμο. </w:t>
      </w:r>
    </w:p>
    <w:p w14:paraId="7FEDCA8F"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νομίζω ότι σε ένα τέτοιο πνεύμα, ανεξαρτήτως των πολιτικών και ιδεολογικών μας </w:t>
      </w:r>
      <w:r>
        <w:rPr>
          <w:rFonts w:eastAsia="Times New Roman" w:cs="Times New Roman"/>
          <w:szCs w:val="24"/>
        </w:rPr>
        <w:t>διαφορών, υπάρχουν και μερικά ζητήματα για τα οποία μπορούμε να συμφωνούμε και να βρίσκουμε κοινό τόπο.</w:t>
      </w:r>
    </w:p>
    <w:p w14:paraId="7FEDCA90"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κύριο Υπουργό.</w:t>
      </w:r>
    </w:p>
    <w:p w14:paraId="7FEDCA91" w14:textId="77777777" w:rsidR="004627CB" w:rsidRDefault="00EE6EC7">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Η έκτη με αριθμό 673/17-3-2016 επίκαιρη ερώτηση δεύτερου κύκλου του Βουλευτή Αχαΐας τη</w:t>
      </w:r>
      <w:r>
        <w:rPr>
          <w:rFonts w:eastAsia="Times New Roman" w:cs="Times New Roman"/>
          <w:szCs w:val="24"/>
        </w:rPr>
        <w:t xml:space="preserve">ς Δημοκρατικής Συμπαράταξης ΠΑΣΟΚ–ΔΗΜΑΡ κ. </w:t>
      </w:r>
      <w:r>
        <w:rPr>
          <w:rFonts w:eastAsia="Times New Roman" w:cs="Times New Roman"/>
          <w:bCs/>
          <w:szCs w:val="24"/>
        </w:rPr>
        <w:t xml:space="preserve">Θεόδωρου Παπαθεοδώρου </w:t>
      </w:r>
      <w:r>
        <w:rPr>
          <w:rFonts w:eastAsia="Times New Roman" w:cs="Times New Roman"/>
          <w:szCs w:val="24"/>
        </w:rPr>
        <w:t xml:space="preserve">προς τον Υπουργό </w:t>
      </w:r>
      <w:r>
        <w:rPr>
          <w:rFonts w:eastAsia="Times New Roman" w:cs="Times New Roman"/>
          <w:bCs/>
          <w:szCs w:val="24"/>
        </w:rPr>
        <w:t>Εσωτερικών και Διοικητικής Ανασυγκρότησης,</w:t>
      </w:r>
      <w:r>
        <w:rPr>
          <w:rFonts w:eastAsia="Times New Roman" w:cs="Times New Roman"/>
          <w:szCs w:val="24"/>
        </w:rPr>
        <w:t xml:space="preserve"> σχετικά με την έλλειψη στρατηγικού σχεδιασμού για την αντι</w:t>
      </w:r>
      <w:r>
        <w:rPr>
          <w:rFonts w:eastAsia="Times New Roman" w:cs="Times New Roman"/>
          <w:szCs w:val="24"/>
        </w:rPr>
        <w:lastRenderedPageBreak/>
        <w:t>με</w:t>
      </w:r>
      <w:r>
        <w:rPr>
          <w:rFonts w:eastAsia="Times New Roman" w:cs="Times New Roman"/>
          <w:szCs w:val="24"/>
        </w:rPr>
        <w:t xml:space="preserve">τώπιση του προσφυγικού, τις καθυστερήσεις στην εκταμίευση των ευρωπαϊκών πόρων, και τη μη εφαρμογή του νόμου για τη χορήγηση ελληνικής ιθαγένειας, δεν </w:t>
      </w:r>
      <w:r>
        <w:rPr>
          <w:rFonts w:eastAsia="Times New Roman" w:cs="Times New Roman"/>
          <w:szCs w:val="24"/>
        </w:rPr>
        <w:t xml:space="preserve">συζητείται </w:t>
      </w:r>
      <w:r>
        <w:rPr>
          <w:rFonts w:eastAsia="Times New Roman" w:cs="Times New Roman"/>
          <w:szCs w:val="24"/>
        </w:rPr>
        <w:t>λόγω κωλύματος του κυρίου Υπουργού και συγκεκριμένα λόγω απουσίας του στο εξωτερικό. </w:t>
      </w:r>
    </w:p>
    <w:p w14:paraId="7FEDCA92" w14:textId="77777777" w:rsidR="004627CB" w:rsidRDefault="00EE6EC7">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Η έβδομη</w:t>
      </w:r>
      <w:r>
        <w:rPr>
          <w:rFonts w:eastAsia="Times New Roman" w:cs="Times New Roman"/>
          <w:szCs w:val="24"/>
        </w:rPr>
        <w:t xml:space="preserve"> με αριθμό 680/21-3-2016 επίκαιρη ερώτηση δεύτερου κύκλου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w:t>
      </w:r>
      <w:r>
        <w:rPr>
          <w:rFonts w:eastAsia="Times New Roman" w:cs="Times New Roman"/>
          <w:bCs/>
          <w:szCs w:val="24"/>
        </w:rPr>
        <w:t xml:space="preserve">Δημητρίου Καμμένου </w:t>
      </w:r>
      <w:r>
        <w:rPr>
          <w:rFonts w:eastAsia="Times New Roman" w:cs="Times New Roman"/>
          <w:szCs w:val="24"/>
        </w:rPr>
        <w:t xml:space="preserve">προς τον Υπουργό </w:t>
      </w:r>
      <w:r>
        <w:rPr>
          <w:rFonts w:eastAsia="Times New Roman" w:cs="Times New Roman"/>
          <w:bCs/>
          <w:szCs w:val="24"/>
        </w:rPr>
        <w:t>Εσωτερικών και Διοικητικής</w:t>
      </w:r>
      <w:r>
        <w:rPr>
          <w:rFonts w:eastAsia="Times New Roman" w:cs="Times New Roman"/>
          <w:szCs w:val="24"/>
        </w:rPr>
        <w:t xml:space="preserve"> </w:t>
      </w:r>
      <w:r>
        <w:rPr>
          <w:rFonts w:eastAsia="Times New Roman" w:cs="Times New Roman"/>
          <w:bCs/>
          <w:szCs w:val="24"/>
        </w:rPr>
        <w:t>Ανασυγκρότησης,</w:t>
      </w:r>
      <w:r>
        <w:rPr>
          <w:rFonts w:eastAsia="Times New Roman" w:cs="Times New Roman"/>
          <w:szCs w:val="24"/>
        </w:rPr>
        <w:t xml:space="preserve"> σχετικά με την αφαίρεση της ελληνικής ιθαγένειας από ομογενείς της </w:t>
      </w:r>
      <w:r>
        <w:rPr>
          <w:rFonts w:eastAsia="Times New Roman" w:cs="Times New Roman"/>
          <w:szCs w:val="24"/>
        </w:rPr>
        <w:t xml:space="preserve">πρώην ΕΣΣΔ, δεν </w:t>
      </w:r>
      <w:r>
        <w:rPr>
          <w:rFonts w:eastAsia="Times New Roman" w:cs="Times New Roman"/>
          <w:szCs w:val="24"/>
        </w:rPr>
        <w:t xml:space="preserve">συζητείται </w:t>
      </w:r>
      <w:r>
        <w:rPr>
          <w:rFonts w:eastAsia="Times New Roman" w:cs="Times New Roman"/>
          <w:szCs w:val="24"/>
        </w:rPr>
        <w:t>λόγω απουσίας του κυρίου Υπουργού του στο εξωτερικό. </w:t>
      </w:r>
    </w:p>
    <w:p w14:paraId="7FEDCA93" w14:textId="77777777" w:rsidR="004627CB" w:rsidRDefault="00EE6EC7">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lastRenderedPageBreak/>
        <w:t xml:space="preserve">Η όγδοη με αριθμό 678/21-3-2016 επίκαιρη ερώτηση δεύτερου </w:t>
      </w:r>
      <w:r>
        <w:rPr>
          <w:rFonts w:eastAsia="Times New Roman" w:cs="Times New Roman"/>
          <w:szCs w:val="24"/>
        </w:rPr>
        <w:t>κ</w:t>
      </w:r>
      <w:r>
        <w:rPr>
          <w:rFonts w:eastAsia="Times New Roman" w:cs="Times New Roman"/>
          <w:szCs w:val="24"/>
        </w:rPr>
        <w:t xml:space="preserve">ύκλου του Βουλευτή Ηρακλείου της Δημοκρατικής Συμπαράταξης ΠΑΣΟΚ-ΔΗΜΑΡ κ. </w:t>
      </w:r>
      <w:r>
        <w:rPr>
          <w:rFonts w:eastAsia="Times New Roman" w:cs="Times New Roman"/>
          <w:bCs/>
          <w:szCs w:val="24"/>
        </w:rPr>
        <w:t>Βασιλείου Κεγκέρογλου</w:t>
      </w:r>
      <w:r>
        <w:rPr>
          <w:rFonts w:eastAsia="Times New Roman" w:cs="Times New Roman"/>
          <w:szCs w:val="24"/>
        </w:rPr>
        <w:t xml:space="preserve"> προς τον Υπουργό </w:t>
      </w:r>
      <w:r>
        <w:rPr>
          <w:rFonts w:eastAsia="Times New Roman" w:cs="Times New Roman"/>
          <w:bCs/>
          <w:szCs w:val="24"/>
        </w:rPr>
        <w:t>Εσω</w:t>
      </w:r>
      <w:r>
        <w:rPr>
          <w:rFonts w:eastAsia="Times New Roman" w:cs="Times New Roman"/>
          <w:bCs/>
          <w:szCs w:val="24"/>
        </w:rPr>
        <w:t>τερικών και Διοικητικής Ανασυγκρότησης,</w:t>
      </w:r>
      <w:r>
        <w:rPr>
          <w:rFonts w:eastAsia="Times New Roman" w:cs="Times New Roman"/>
          <w:szCs w:val="24"/>
        </w:rPr>
        <w:t xml:space="preserve"> σχετικά με τη δημοσίευση της ανάθεσης προμηθειών, υπηρεσιών και έργων για την αντιμετώπιση του προσφυγικού – μεταναστευτικού, δεν </w:t>
      </w:r>
      <w:r>
        <w:rPr>
          <w:rFonts w:eastAsia="Times New Roman" w:cs="Times New Roman"/>
          <w:szCs w:val="24"/>
        </w:rPr>
        <w:t xml:space="preserve">συζητείται </w:t>
      </w:r>
      <w:r>
        <w:rPr>
          <w:rFonts w:eastAsia="Times New Roman" w:cs="Times New Roman"/>
          <w:szCs w:val="24"/>
        </w:rPr>
        <w:t>λόγω απουσίας του κυρίου Υπουργού του στο εξωτερικό. </w:t>
      </w:r>
    </w:p>
    <w:p w14:paraId="7FEDCA94" w14:textId="77777777" w:rsidR="004627CB" w:rsidRDefault="00EE6EC7">
      <w:pPr>
        <w:spacing w:before="100" w:beforeAutospacing="1" w:after="100" w:afterAutospacing="1" w:line="600" w:lineRule="auto"/>
        <w:ind w:firstLine="720"/>
        <w:contextualSpacing/>
        <w:jc w:val="both"/>
        <w:rPr>
          <w:rFonts w:ascii="Times New Roman" w:eastAsia="Times New Roman" w:hAnsi="Times New Roman" w:cs="Times New Roman"/>
          <w:szCs w:val="24"/>
        </w:rPr>
      </w:pPr>
      <w:r>
        <w:rPr>
          <w:rFonts w:eastAsia="Times New Roman" w:cs="Times New Roman"/>
          <w:szCs w:val="24"/>
        </w:rPr>
        <w:t xml:space="preserve">Συνεχίζουμε με τη </w:t>
      </w:r>
      <w:r>
        <w:rPr>
          <w:rFonts w:eastAsia="Times New Roman" w:cs="Times New Roman"/>
          <w:szCs w:val="24"/>
        </w:rPr>
        <w:t>δεύ</w:t>
      </w:r>
      <w:r>
        <w:rPr>
          <w:rFonts w:eastAsia="Times New Roman" w:cs="Times New Roman"/>
          <w:szCs w:val="24"/>
        </w:rPr>
        <w:t>τερη</w:t>
      </w:r>
      <w:r>
        <w:rPr>
          <w:rFonts w:eastAsia="Times New Roman" w:cs="Times New Roman"/>
          <w:szCs w:val="24"/>
        </w:rPr>
        <w:t xml:space="preserve"> με αριθμό 1512/27-11-2015 ερώτηση του Βουλευτή Β΄ Αθηνών του Ποταμιού κ. </w:t>
      </w:r>
      <w:r>
        <w:rPr>
          <w:rFonts w:eastAsia="Times New Roman" w:cs="Times New Roman"/>
          <w:bCs/>
          <w:szCs w:val="24"/>
        </w:rPr>
        <w:t xml:space="preserve">Γεώργιου Αμυρά </w:t>
      </w:r>
      <w:r>
        <w:rPr>
          <w:rFonts w:eastAsia="Times New Roman" w:cs="Times New Roman"/>
          <w:szCs w:val="24"/>
        </w:rPr>
        <w:t xml:space="preserve">προς τον Υπουργό </w:t>
      </w:r>
      <w:r>
        <w:rPr>
          <w:rFonts w:eastAsia="Times New Roman" w:cs="Times New Roman"/>
          <w:bCs/>
          <w:szCs w:val="24"/>
        </w:rPr>
        <w:t>Περιβάλλοντος και Ενέργειας,</w:t>
      </w:r>
      <w:r>
        <w:rPr>
          <w:rFonts w:eastAsia="Times New Roman" w:cs="Times New Roman"/>
          <w:szCs w:val="24"/>
        </w:rPr>
        <w:t xml:space="preserve"> σχετικά με τη διακοπή λειτουργίας των βιομηχανικών μονάδων που </w:t>
      </w:r>
      <w:r>
        <w:rPr>
          <w:rFonts w:eastAsia="Times New Roman" w:cs="Times New Roman"/>
          <w:szCs w:val="24"/>
        </w:rPr>
        <w:lastRenderedPageBreak/>
        <w:t>ρυπαίνουν τον Ασωπό, ύστερα από την απόφαση του Συμβου</w:t>
      </w:r>
      <w:r>
        <w:rPr>
          <w:rFonts w:eastAsia="Times New Roman" w:cs="Times New Roman"/>
          <w:szCs w:val="24"/>
        </w:rPr>
        <w:t>λίου της Επικρατείας.</w:t>
      </w:r>
    </w:p>
    <w:p w14:paraId="7FEDCA95"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szCs w:val="24"/>
        </w:rPr>
        <w:t>Στην ερώτηση θα απαντήσει ο Αναπληρωτής Υπουργός Περιβάλλοντος και Ενέργειας κ. Ιωάννης Τσιρώνης.</w:t>
      </w:r>
    </w:p>
    <w:p w14:paraId="7FEDCA96"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szCs w:val="24"/>
        </w:rPr>
        <w:t>Ορίστε, κύριε Αμυρά, έχετε τον λόγο.</w:t>
      </w:r>
    </w:p>
    <w:p w14:paraId="7FEDCA97"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Σας ευχαριστώ, κύριε Πρόεδρε.</w:t>
      </w:r>
    </w:p>
    <w:p w14:paraId="7FEDCA98"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szCs w:val="24"/>
        </w:rPr>
        <w:t>Καλημέρα σε όλους.</w:t>
      </w:r>
    </w:p>
    <w:p w14:paraId="7FEDCA99"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szCs w:val="24"/>
        </w:rPr>
        <w:t>Αγαπητέ κύριε Υπουργέ, η φύση έφτ</w:t>
      </w:r>
      <w:r>
        <w:rPr>
          <w:rFonts w:eastAsia="Times New Roman" w:cs="Times New Roman"/>
          <w:szCs w:val="24"/>
        </w:rPr>
        <w:t xml:space="preserve">ιαξε το ποτάμι, οι αρχαίοι Έλληνες του έδωσαν το όνομα Ασωπό και μάλιστα μία θεϊκή υπόσταση, χαρακτηρίζοντάς τον γιο του θεού Ποσειδώνα και οι σύγχρονοι Έλληνες τον μετέτρεψαν σε μία τοξική επικίνδυνη χαβούζα. Οι ρίζες του κακού βρίσκονται σε ένα χουντικό </w:t>
      </w:r>
      <w:r>
        <w:rPr>
          <w:rFonts w:eastAsia="Times New Roman" w:cs="Times New Roman"/>
          <w:szCs w:val="24"/>
        </w:rPr>
        <w:lastRenderedPageBreak/>
        <w:t xml:space="preserve">διάταγμα, στη χούντα το 1969, που χαρακτήρισαν τον Ασωπό ως αγωγό παροχέτευσης επεξεργασμένων υποτίθεται λυμάτων. Και σήμερα, φτάνουμε μισό αιώνα μετά να είναι γνωστή η κατάσταση στην περιοχή, οι άνθρωποι να μην μπορούν να χρησιμοποιήσουν το νερό, να έχει </w:t>
      </w:r>
      <w:r>
        <w:rPr>
          <w:rFonts w:eastAsia="Times New Roman" w:cs="Times New Roman"/>
          <w:szCs w:val="24"/>
        </w:rPr>
        <w:t>ρυπανθεί ο υδροφόρος ορίζοντας.</w:t>
      </w:r>
    </w:p>
    <w:p w14:paraId="7FEDCA9A"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Ωστόσο, από εκείνη την αδιανόητη χουντική διοικητική πράξη έως σήμερα, μισό αιώνα σχεδόν μετά, φτάνουμε στην ιστορική με αριθμό 3943 απόφαση του Ε΄ Τμήματος του Συμβουλίου της Επικρατείας. Αυτή η απόφαση, λοιπόν, διατάσσει ό</w:t>
      </w:r>
      <w:r>
        <w:rPr>
          <w:rFonts w:eastAsia="Times New Roman" w:cs="Times New Roman"/>
          <w:szCs w:val="24"/>
        </w:rPr>
        <w:t>λα τα συναρμόδια Υπουργεία να διακόψουν αμέσως τη λει</w:t>
      </w:r>
      <w:r>
        <w:rPr>
          <w:rFonts w:eastAsia="Times New Roman" w:cs="Times New Roman"/>
          <w:szCs w:val="24"/>
        </w:rPr>
        <w:lastRenderedPageBreak/>
        <w:t>τουργία όσων μονάδων δεν έχουν σύστημα επεξεργασίας λημμάτων ή αν έχουν δεν λειτουργεί νόμιμα και καλεί την Πολιτεία και εσάς την Κυβέρνηση, χωρίς καμμιά περαιτέρω καθυστέρηση, να λάβετε τα κατάλληλα μέτ</w:t>
      </w:r>
      <w:r>
        <w:rPr>
          <w:rFonts w:eastAsia="Times New Roman" w:cs="Times New Roman"/>
          <w:szCs w:val="24"/>
        </w:rPr>
        <w:t>ρα αποκατάστασης του οικοσυστήματος που έχει διαταραχθεί.</w:t>
      </w:r>
    </w:p>
    <w:p w14:paraId="7FEDCA9B"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Κύριε Υπουργέ, έχω πέντε συγκεκριμένες ερωτήσεις:</w:t>
      </w:r>
    </w:p>
    <w:p w14:paraId="7FEDCA9C"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Πρώτον, πότε και αν, βεβαίως, προτίθεστε να προχωρήσετε στην άμεση διακοπή λειτουργίας βιομηχανικών μονάδων, που παρανόμως λειτουργούν ή δεν έχουν τ</w:t>
      </w:r>
      <w:r>
        <w:rPr>
          <w:rFonts w:eastAsia="Times New Roman" w:cs="Times New Roman"/>
          <w:szCs w:val="24"/>
        </w:rPr>
        <w:t>ον τομέα επεξεργα</w:t>
      </w:r>
      <w:r>
        <w:rPr>
          <w:rFonts w:eastAsia="Times New Roman" w:cs="Times New Roman"/>
          <w:szCs w:val="24"/>
        </w:rPr>
        <w:lastRenderedPageBreak/>
        <w:t>σίας λημμάτων και ρυπαίνουν συνεχώς των Ασωπό; Θα εφαρμόσετε την απόφαση του Συμβουλίου της Επικρατείας; Θα προχωρήσετε στο κλείσιμο τέτοιων μονάδων ή τμήματός τους.</w:t>
      </w:r>
    </w:p>
    <w:p w14:paraId="7FEDCA9D"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Δεύτερον, ποιος σχεδιασμός έργων υπάρχει, ώστε να επιλυθεί το ζήτημα, έστ</w:t>
      </w:r>
      <w:r>
        <w:rPr>
          <w:rFonts w:eastAsia="Times New Roman" w:cs="Times New Roman"/>
          <w:szCs w:val="24"/>
        </w:rPr>
        <w:t>ω και μεσοπρόθεσμα, της ρύπανσης του Ασωπού.</w:t>
      </w:r>
    </w:p>
    <w:p w14:paraId="7FEDCA9E"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Τρίτον, ποια συγκεκριμένα μέτρα θα λάβετε, κύριε Υπουργέ, προκειμένου να αποκατασταθεί το σύστημα της περιοχής.</w:t>
      </w:r>
    </w:p>
    <w:p w14:paraId="7FEDCA9F"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Τέταρτον, ποιο είναι το τελικό ποσό των προστίμων που έχουν εισπραχθεί όλα αυτά τα χρόνια από τις ρ</w:t>
      </w:r>
      <w:r>
        <w:rPr>
          <w:rFonts w:eastAsia="Times New Roman" w:cs="Times New Roman"/>
          <w:szCs w:val="24"/>
        </w:rPr>
        <w:t xml:space="preserve">υπαίνουσες τον </w:t>
      </w:r>
      <w:r>
        <w:rPr>
          <w:rFonts w:eastAsia="Times New Roman" w:cs="Times New Roman"/>
          <w:szCs w:val="24"/>
        </w:rPr>
        <w:lastRenderedPageBreak/>
        <w:t>Ασωπό μονάδες και έχουν επιβληθεί τα πρόστιμα είτε από τους επιθεωρητές περιβάλλοντος του Υπουργείου ή την Περιφέρεια.</w:t>
      </w:r>
    </w:p>
    <w:p w14:paraId="7FEDCAA0"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Πέμπτον, αν θα εκδοθεί και πότε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ιάταγμα, που θα χαρακτηρίσει την περιοχή της λεκάνης απορροής του Ασωπού ποτ</w:t>
      </w:r>
      <w:r>
        <w:rPr>
          <w:rFonts w:eastAsia="Times New Roman" w:cs="Times New Roman"/>
          <w:szCs w:val="24"/>
        </w:rPr>
        <w:t>αμού ως ζώνη ειδικών περιβαλλοντικών ενισχύσεων.</w:t>
      </w:r>
    </w:p>
    <w:p w14:paraId="7FEDCAA1"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Ευχαριστώ.</w:t>
      </w:r>
    </w:p>
    <w:p w14:paraId="7FEDCAA2"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κύριε Αμυρά.</w:t>
      </w:r>
    </w:p>
    <w:p w14:paraId="7FEDCAA3"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FEDCAA4"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lastRenderedPageBreak/>
        <w:t>ΙΩΑΝΝΗΣ ΤΣΙΡΩΝΗΣ (Αναπληρωτής Υπουργός Περιβάλλοντος και Ενέργειας):</w:t>
      </w:r>
      <w:r>
        <w:rPr>
          <w:rFonts w:eastAsia="Times New Roman" w:cs="Times New Roman"/>
          <w:szCs w:val="24"/>
        </w:rPr>
        <w:t xml:space="preserve"> Ευχαριστώ, κύριε Πρόεδρε.</w:t>
      </w:r>
    </w:p>
    <w:p w14:paraId="7FEDCAA5"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 xml:space="preserve">Αμυρά, γνωρίζετε ότι για τον Ασωπό η Κυβέρνησή μας και το κόμμα μου, οι Οικολόγοι-Πράσινοι, έχουμε πάρα πολύ μεγάλη ευαισθησία. Βέβαια, κάνατε ένα πολύ όμορφο άλμα από την αρχαιότητα μέχρι τον χουντικό νόμο και από τον χουντικό νόμο στο σήμερα. Όμως, εκεί </w:t>
      </w:r>
      <w:r>
        <w:rPr>
          <w:rFonts w:eastAsia="Times New Roman" w:cs="Times New Roman"/>
          <w:szCs w:val="24"/>
        </w:rPr>
        <w:t>πέρα περίμενα, επειδή ξέρω και τη δική σας ευαισθησία, να ακούσουμε και το από τον χουντικό νόμο μέχρι το σήμερα τι μεσολάβησε, γιατί ξέρετε πάρα πολύ καλά ότι μεσολάβησε περίοδος στην οποία η Πολι</w:t>
      </w:r>
      <w:r>
        <w:rPr>
          <w:rFonts w:eastAsia="Times New Roman" w:cs="Times New Roman"/>
          <w:szCs w:val="24"/>
        </w:rPr>
        <w:lastRenderedPageBreak/>
        <w:t>τεία σκανδαλωδώς απέκρυπτε το πρόβλημα και όχι μόνο απέκρυπ</w:t>
      </w:r>
      <w:r>
        <w:rPr>
          <w:rFonts w:eastAsia="Times New Roman" w:cs="Times New Roman"/>
          <w:szCs w:val="24"/>
        </w:rPr>
        <w:t>τε το πρόβλημα, αλλά είχε διώξει την προϊσταμένη των επιθεωρητών τότε επειδή τόλμησε και το είπε, τόλμησε και έκανε τη δουλειά της και κυνηγούνταν και στα δικαστήρια.</w:t>
      </w:r>
    </w:p>
    <w:p w14:paraId="7FEDCAA6"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Φτάσαμε, λοιπόν, στο σήμερα που, επιτέλους, ερχόμαστε η Πολιτεία και η Περιφέρεια –προς τ</w:t>
      </w:r>
      <w:r>
        <w:rPr>
          <w:rFonts w:eastAsia="Times New Roman" w:cs="Times New Roman"/>
          <w:szCs w:val="24"/>
        </w:rPr>
        <w:t>ιμήν της- να συνομολογούμε, κατ’ αρχάς, ότι υπάρχει πρόβλημα και πρέπει να το λύσουμε. Και βέβαια δεν περιμέναμε γι’ αυτό το Συμβούλιο της Επικρατείας.</w:t>
      </w:r>
    </w:p>
    <w:p w14:paraId="7FEDCAA7"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Ευτυχώς, λοιπόν, έχουμε ξεκινήσει δράσεις. Θα τις αναφέρω όσο πιο συνοπτικά μπορώ στον χρόνο που διατίθε</w:t>
      </w:r>
      <w:r>
        <w:rPr>
          <w:rFonts w:eastAsia="Times New Roman" w:cs="Times New Roman"/>
          <w:szCs w:val="24"/>
        </w:rPr>
        <w:t xml:space="preserve">ται. </w:t>
      </w:r>
      <w:r>
        <w:rPr>
          <w:rFonts w:eastAsia="Times New Roman" w:cs="Times New Roman"/>
          <w:szCs w:val="24"/>
        </w:rPr>
        <w:lastRenderedPageBreak/>
        <w:t>Βέβαια, δεν είναι αρμοδιότητά μου το κλείσιμο των επιχειρήσεων, γιατί είναι άλλου Υπουργείου αρμοδιότητα. Άρα δεν μπορώ να απαντήσω στο πότε θα κλείσουν οι παρανόμως λειτουργούσες επιχειρήσεις. Ξέρετε, σε αυτό το θέμα θα είμαστε άτεγκτοι, παρά το γεγο</w:t>
      </w:r>
      <w:r>
        <w:rPr>
          <w:rFonts w:eastAsia="Times New Roman" w:cs="Times New Roman"/>
          <w:szCs w:val="24"/>
        </w:rPr>
        <w:t>νός ότι απαντάω εκ μέρους άλλου Υπουργού.</w:t>
      </w:r>
    </w:p>
    <w:p w14:paraId="7FEDCAA8"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Εντούτοις, να ξεκαθαρίσουμε -και το ξέρετε και εσείς- ότι το κλείσιμο επιχειρήσεων δεν είναι η λύση του προβλήματος, γιατί αυτήν τη στιγμή το απλούστερο για ένα επιχειρηματία –και το κάνουν οι ίδιοι συχνά- είναι να</w:t>
      </w:r>
      <w:r>
        <w:rPr>
          <w:rFonts w:eastAsia="Times New Roman" w:cs="Times New Roman"/>
          <w:szCs w:val="24"/>
        </w:rPr>
        <w:t xml:space="preserve"> κλείσουν το «βρόμικο» μαγαζάκι εδώ, για να γλυτώσουν και τα πρόστιμα και όλα, και ανοίγουν με διαφορετική ταμπέλα δίπλα-παραδίπλα ένα άλλο </w:t>
      </w:r>
      <w:r>
        <w:rPr>
          <w:rFonts w:eastAsia="Times New Roman" w:cs="Times New Roman"/>
          <w:szCs w:val="24"/>
        </w:rPr>
        <w:lastRenderedPageBreak/>
        <w:t>μαγαζάκι, που συνεχίζει και ρυπαίνει. Αυτή η διαιώνιση του προβλήματος με το «κλείνω-ανοίγω, κλείνω-ανοίγω» δεν λύνε</w:t>
      </w:r>
      <w:r>
        <w:rPr>
          <w:rFonts w:eastAsia="Times New Roman" w:cs="Times New Roman"/>
          <w:szCs w:val="24"/>
        </w:rPr>
        <w:t>ι κανένα πρόβλημα. Το θέμα, λοιπόν, είναι οι λειτουργούσες επιχειρήσεις να πάρουν τις ευθύνες τους σε αυτόν τον τομέα.</w:t>
      </w:r>
    </w:p>
    <w:p w14:paraId="7FEDCAA9"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Όσον αφορά για το σχεδιασμό των έργων, αναφέρω τίτλους. Σημαντικός είναι ο βιολογικός φυσικοχημικός καθαρισμός, που είναι στη θεσμοθέτηση</w:t>
      </w:r>
      <w:r>
        <w:rPr>
          <w:rFonts w:eastAsia="Times New Roman" w:cs="Times New Roman"/>
          <w:szCs w:val="24"/>
        </w:rPr>
        <w:t xml:space="preserve"> του επιχειρηματικού πάρκου, όχι ΧΥΤΕΑ. Για πρώτη φορά τολμάμε και συμφωνούμε ότι πρέπει να χωροθετηθεί Χώρος Υγειονομικής Ταφής Επικίνδυνων Αποβλήτων στην περιοχή.</w:t>
      </w:r>
    </w:p>
    <w:p w14:paraId="7FEDCAAA"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 xml:space="preserve">Στην προηγούμενη κυβέρνηση μόνο δύο ΧΥΤΕΑ έχουν χωροθετηθεί. Ένας στη Μεγαλόπολη και ο </w:t>
      </w:r>
      <w:r>
        <w:rPr>
          <w:rFonts w:eastAsia="Times New Roman" w:cs="Times New Roman"/>
          <w:szCs w:val="24"/>
        </w:rPr>
        <w:t>άλλος στην Πτολεμαΐδα, εκεί δηλαδή που έχουμε τη ΔΕΗ, άρα οι κάτοικοι τρώνε όλο τον μουτζούρη της Ελλάδας. Εμείς σε αυτό διαφωνούμε και χωροθετούμε πέντε ΧΥΤΕΑ σε όλη την Ελλάδα, όπου υπάρχει βιομηχανική δραστηριότητα. Φυσικά, σημαντικός είναι ο σωστός χωρ</w:t>
      </w:r>
      <w:r>
        <w:rPr>
          <w:rFonts w:eastAsia="Times New Roman" w:cs="Times New Roman"/>
          <w:szCs w:val="24"/>
        </w:rPr>
        <w:t>ικός σχεδιασμός και η θέσπιση του επιχειρηματικού πάρκου, ώστε να έχουμε τις αναγκαίες υποδομές.</w:t>
      </w:r>
    </w:p>
    <w:p w14:paraId="7FEDCAAB"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Όσον αφορά τώρα τη θεραπεία, η θεραπεία έχει δύο πτυχές. Η μία είναι ο εμπλουτισμός του υδροφορέα. Θα προχωρήσουμε άμεσα με το καινούργιο ΕΣΠΑ σε αυτό το «παγω</w:t>
      </w:r>
      <w:r>
        <w:rPr>
          <w:rFonts w:eastAsia="Times New Roman" w:cs="Times New Roman"/>
          <w:szCs w:val="24"/>
        </w:rPr>
        <w:t xml:space="preserve">μένο» </w:t>
      </w:r>
      <w:r>
        <w:rPr>
          <w:rFonts w:eastAsia="Times New Roman" w:cs="Times New Roman"/>
          <w:szCs w:val="24"/>
        </w:rPr>
        <w:lastRenderedPageBreak/>
        <w:t>έργο του εμπλουτισμού του υδροφορέα από την Υλίκη. Επιπλέον προχωράμε άμεσα, γιατί ο ρυπαίνων πληρώνει, στη συνεργασία με τις επιχειρήσεις εκεί που ρυπαίνουν, για να ξεκινήσουμε και τα ιστορικά απόβλητα, με πρώτη την ΕΛΒΑΛ.</w:t>
      </w:r>
    </w:p>
    <w:p w14:paraId="7FEDCAAC" w14:textId="77777777" w:rsidR="004627CB" w:rsidRDefault="00EE6EC7">
      <w:pPr>
        <w:spacing w:line="600" w:lineRule="auto"/>
        <w:ind w:firstLine="720"/>
        <w:jc w:val="both"/>
        <w:rPr>
          <w:rFonts w:eastAsia="Times New Roman"/>
          <w:szCs w:val="24"/>
        </w:rPr>
      </w:pPr>
      <w:r>
        <w:rPr>
          <w:rFonts w:eastAsia="Times New Roman"/>
          <w:szCs w:val="24"/>
        </w:rPr>
        <w:t xml:space="preserve">Άρα έχουμε ξεκινήσει αυτό </w:t>
      </w:r>
      <w:r>
        <w:rPr>
          <w:rFonts w:eastAsia="Times New Roman"/>
          <w:szCs w:val="24"/>
        </w:rPr>
        <w:t xml:space="preserve">το έργο και με συνεργασία του ΙΓΜΕ. </w:t>
      </w:r>
    </w:p>
    <w:p w14:paraId="7FEDCAAD" w14:textId="77777777" w:rsidR="004627CB" w:rsidRDefault="00EE6EC7">
      <w:pPr>
        <w:spacing w:line="600" w:lineRule="auto"/>
        <w:ind w:firstLine="720"/>
        <w:jc w:val="both"/>
        <w:rPr>
          <w:rFonts w:eastAsia="Times New Roman"/>
          <w:szCs w:val="24"/>
        </w:rPr>
      </w:pPr>
      <w:r>
        <w:rPr>
          <w:rFonts w:eastAsia="Times New Roman"/>
          <w:szCs w:val="24"/>
        </w:rPr>
        <w:t>Τα πρόστιμα που έχουν επιβληθεί είναι από το 2004 μέχρι σήμερα 7.000.000 από τις δικές μας αδύναμες υπηρεσίες και 700.000 έχουν επιβληθεί από την περιφέρεια.</w:t>
      </w:r>
    </w:p>
    <w:p w14:paraId="7FEDCAAE" w14:textId="77777777" w:rsidR="004627CB" w:rsidRDefault="00EE6EC7">
      <w:pPr>
        <w:spacing w:line="600" w:lineRule="auto"/>
        <w:ind w:firstLine="720"/>
        <w:jc w:val="both"/>
        <w:rPr>
          <w:rFonts w:eastAsia="Times New Roman"/>
          <w:szCs w:val="24"/>
        </w:rPr>
      </w:pPr>
      <w:r>
        <w:rPr>
          <w:rFonts w:eastAsia="Times New Roman"/>
          <w:szCs w:val="24"/>
        </w:rPr>
        <w:t>Όσον αφορά –τελειώνοντας- για τη Ζώνη Ειδικών Περιβαλλοντικών</w:t>
      </w:r>
      <w:r>
        <w:rPr>
          <w:rFonts w:eastAsia="Times New Roman"/>
          <w:szCs w:val="24"/>
        </w:rPr>
        <w:t xml:space="preserve"> Ενισχύσεων, το Συμβούλιο της Επικρατείας δεν </w:t>
      </w:r>
      <w:r>
        <w:rPr>
          <w:rFonts w:eastAsia="Times New Roman"/>
          <w:szCs w:val="24"/>
        </w:rPr>
        <w:lastRenderedPageBreak/>
        <w:t>θεωρεί μόνο αυτό το εργαλείο, προτείνει κι αυτό το εργαλείο, είναι κι αυτό στον διάλογο, αλλά νομίζω ότι με τη θέση του στο Επιχειρηματικό Πάρκο το πρόβλημα λύνεται.</w:t>
      </w:r>
    </w:p>
    <w:p w14:paraId="7FEDCAAF" w14:textId="77777777" w:rsidR="004627CB" w:rsidRDefault="00EE6EC7">
      <w:pPr>
        <w:spacing w:line="600" w:lineRule="auto"/>
        <w:ind w:firstLine="720"/>
        <w:jc w:val="both"/>
        <w:rPr>
          <w:rFonts w:eastAsia="Times New Roman"/>
          <w:szCs w:val="24"/>
        </w:rPr>
      </w:pPr>
      <w:r>
        <w:rPr>
          <w:rFonts w:eastAsia="Times New Roman"/>
          <w:szCs w:val="24"/>
        </w:rPr>
        <w:t>Για να κλείσω, μόνο με συνεργασία όλων των φ</w:t>
      </w:r>
      <w:r>
        <w:rPr>
          <w:rFonts w:eastAsia="Times New Roman"/>
          <w:szCs w:val="24"/>
        </w:rPr>
        <w:t>ορέων και του ΙΓΜΕ και της πολιτείας και της περιφέρειας, με συμμαχία όλων και των επιχειρήσεων –γιατί ξαναλέω, να τους βάλουμε στο παιχνίδι για να μην το σκάσουν- είναι προφανές ότι είναι δυνατόν να λυθεί το πρόβλημα και όχι φυσικά απλώς με το να κολάσουμ</w:t>
      </w:r>
      <w:r>
        <w:rPr>
          <w:rFonts w:eastAsia="Times New Roman"/>
          <w:szCs w:val="24"/>
        </w:rPr>
        <w:t>ε κάποιους, να τους κλείσουμε και να σηκωθούν να φύγουν.</w:t>
      </w:r>
    </w:p>
    <w:p w14:paraId="7FEDCAB0" w14:textId="77777777" w:rsidR="004627CB" w:rsidRDefault="00EE6EC7">
      <w:pPr>
        <w:spacing w:line="600" w:lineRule="auto"/>
        <w:ind w:firstLine="720"/>
        <w:jc w:val="both"/>
        <w:rPr>
          <w:rFonts w:eastAsia="Times New Roman"/>
          <w:szCs w:val="24"/>
        </w:rPr>
      </w:pPr>
      <w:r>
        <w:rPr>
          <w:rFonts w:eastAsia="Times New Roman"/>
          <w:b/>
          <w:szCs w:val="24"/>
        </w:rPr>
        <w:lastRenderedPageBreak/>
        <w:t>ΠΡΟΕΔΡΕΥΩΝ (Γεώργιος Λαμπρούλης):</w:t>
      </w:r>
      <w:r>
        <w:rPr>
          <w:rFonts w:eastAsia="Times New Roman"/>
          <w:szCs w:val="24"/>
        </w:rPr>
        <w:t xml:space="preserve"> Ευχαριστούμε τον κύριο Υπουργό.</w:t>
      </w:r>
    </w:p>
    <w:p w14:paraId="7FEDCAB1" w14:textId="77777777" w:rsidR="004627CB" w:rsidRDefault="00EE6EC7">
      <w:pPr>
        <w:spacing w:line="600" w:lineRule="auto"/>
        <w:ind w:firstLine="720"/>
        <w:jc w:val="both"/>
        <w:rPr>
          <w:rFonts w:eastAsia="Times New Roman"/>
          <w:szCs w:val="24"/>
        </w:rPr>
      </w:pPr>
      <w:r>
        <w:rPr>
          <w:rFonts w:eastAsia="Times New Roman"/>
          <w:szCs w:val="24"/>
        </w:rPr>
        <w:t>Κύριε Αμυρά, έχετε τον λόγο.</w:t>
      </w:r>
    </w:p>
    <w:p w14:paraId="7FEDCAB2" w14:textId="77777777" w:rsidR="004627CB" w:rsidRDefault="00EE6EC7">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Ευχαριστώ, κύριε Πρόεδρε.</w:t>
      </w:r>
    </w:p>
    <w:p w14:paraId="7FEDCAB3" w14:textId="77777777" w:rsidR="004627CB" w:rsidRDefault="00EE6EC7">
      <w:pPr>
        <w:spacing w:line="600" w:lineRule="auto"/>
        <w:ind w:firstLine="720"/>
        <w:jc w:val="both"/>
        <w:rPr>
          <w:rFonts w:eastAsia="Times New Roman"/>
          <w:szCs w:val="24"/>
        </w:rPr>
      </w:pPr>
      <w:r>
        <w:rPr>
          <w:rFonts w:eastAsia="Times New Roman"/>
          <w:szCs w:val="24"/>
        </w:rPr>
        <w:t>Κύριε Υπουργέ, βεβαίως αναγνωρίζω –ούτε συζήτηση- ότι στις δε</w:t>
      </w:r>
      <w:r>
        <w:rPr>
          <w:rFonts w:eastAsia="Times New Roman"/>
          <w:szCs w:val="24"/>
        </w:rPr>
        <w:t>καετίες που μεσολάβησαν μεταξύ της χούντας και του σήμερα έχουν τεράστιες ευθύνες οι κυβερνήσεις που παρήλασαν και τα περισσότερα κόμματα, διότι δεν έκαναν σημαία τη βιώσιμη περιβαλλοντική πολιτική που θα έπρεπε να ακολουθεί αυτή η χώρα και τα ποτάμια τα θ</w:t>
      </w:r>
      <w:r>
        <w:rPr>
          <w:rFonts w:eastAsia="Times New Roman"/>
          <w:szCs w:val="24"/>
        </w:rPr>
        <w:t xml:space="preserve">εώρησαν ως έναν φυσιολογικό </w:t>
      </w:r>
      <w:r>
        <w:rPr>
          <w:rFonts w:eastAsia="Times New Roman"/>
          <w:szCs w:val="24"/>
        </w:rPr>
        <w:lastRenderedPageBreak/>
        <w:t>αγωγό για να πετάνε οτιδήποτε, πέρα από βεβαίως τα κέρδη τους ή τις λαθροχειρίες τους σε αυτά που κάνουν.</w:t>
      </w:r>
    </w:p>
    <w:p w14:paraId="7FEDCAB4" w14:textId="77777777" w:rsidR="004627CB" w:rsidRDefault="00EE6EC7">
      <w:pPr>
        <w:spacing w:line="600" w:lineRule="auto"/>
        <w:ind w:firstLine="720"/>
        <w:jc w:val="both"/>
        <w:rPr>
          <w:rFonts w:eastAsia="Times New Roman"/>
          <w:szCs w:val="24"/>
        </w:rPr>
      </w:pPr>
      <w:r>
        <w:rPr>
          <w:rFonts w:eastAsia="Times New Roman"/>
          <w:szCs w:val="24"/>
        </w:rPr>
        <w:t>Εγώ έχω να σας πω ότι την προηγούμενη εβδομάδα στην Υποεπιτροπή Υδατικών Πόρων είχε έρθει για ακρόαση, μεταξύ άλλων, και ο</w:t>
      </w:r>
      <w:r>
        <w:rPr>
          <w:rFonts w:eastAsia="Times New Roman"/>
          <w:szCs w:val="24"/>
        </w:rPr>
        <w:t xml:space="preserve"> Πατέρας Ιωάννης Οικονομίδης, ο οποίος μας έλεγε τόσα χρόνια ότι ναι μεν κανείς δεν αναγνώριζε το πρόβλημα στην κοινή θέα, αλλά κατ’ ίδιαν όλοι γνώριζαν και δεν έκαναν τίποτα. Εκείνος, λοιπόν, είναι διαμαρτυρόμενος και μαχόμενος για το δικαίωμα των κατοίκω</w:t>
      </w:r>
      <w:r>
        <w:rPr>
          <w:rFonts w:eastAsia="Times New Roman"/>
          <w:szCs w:val="24"/>
        </w:rPr>
        <w:t xml:space="preserve">ν μιας περιοχής να μπορούν να πίνουν νερό από τη βρύση, χωρίς να παθαίνουν καρκίνο, να μπορούν να λούζονται και να πλένονται, χωρίς να παθαίνουν αρρώστιες, να ποτίζουν και να χρησιμοποιούν το νερό </w:t>
      </w:r>
      <w:r>
        <w:rPr>
          <w:rFonts w:eastAsia="Times New Roman"/>
          <w:szCs w:val="24"/>
        </w:rPr>
        <w:lastRenderedPageBreak/>
        <w:t>όπως όλοι οι πολίτες σε αυτήν τη χώρα. Είχε έρθει μάλιστα κ</w:t>
      </w:r>
      <w:r>
        <w:rPr>
          <w:rFonts w:eastAsia="Times New Roman"/>
          <w:szCs w:val="24"/>
        </w:rPr>
        <w:t>αι η Έριν Μπρόκοβιτς, της γνωστής ταινίας που είχε υποδυθεί η Τζούλια Ρόμπερτς, διότι και αυτή είχε κάνει αντίστοιχες ακτιβιστικές δράσεις στην Καλιφόρνια, στην περιοχή Χίνκλεϊ, για τον υδροφόρο ορίζοντα που είχε τότε βεβαίως ρυπανθεί από εξασθενές χρώμιο.</w:t>
      </w:r>
    </w:p>
    <w:p w14:paraId="7FEDCAB5" w14:textId="77777777" w:rsidR="004627CB" w:rsidRDefault="00EE6EC7">
      <w:pPr>
        <w:spacing w:line="600" w:lineRule="auto"/>
        <w:ind w:firstLine="720"/>
        <w:jc w:val="both"/>
        <w:rPr>
          <w:rFonts w:eastAsia="Times New Roman"/>
          <w:szCs w:val="24"/>
        </w:rPr>
      </w:pPr>
      <w:r>
        <w:rPr>
          <w:rFonts w:eastAsia="Times New Roman"/>
          <w:szCs w:val="24"/>
        </w:rPr>
        <w:t>Κύριε Υπουργέ, θέλουμε δεσμεύσεις, θέλουμε συγκεκριμένα χρονοδιαγράμματα. Εγώ σας λέω, λοιπόν, ότι από το υπηρεσιακό σημείωμα του Τμήματος Περιβαλλοντικού και Χωρικού Σχεδιασμού της Αποκεντρωμένης Διοίκησης Θεσσαλίας και Στερεάς Ελλάδας, αριθμός πρωτοκόλλ</w:t>
      </w:r>
      <w:r>
        <w:rPr>
          <w:rFonts w:eastAsia="Times New Roman"/>
          <w:szCs w:val="24"/>
        </w:rPr>
        <w:t xml:space="preserve">ου 4861/224675, </w:t>
      </w:r>
      <w:r>
        <w:rPr>
          <w:rFonts w:eastAsia="Times New Roman"/>
          <w:szCs w:val="24"/>
        </w:rPr>
        <w:lastRenderedPageBreak/>
        <w:t>προκύπτει ότι δεν έχει υποβληθεί στην Αποκεντρωμένη Διοίκηση μελέτη που να αφορά σε μέτρα εξυγίανσης και αποκατάστασης συνολικά της περιοχής. Τουλάχιστον αυτό συνέβαινε έως τις 4</w:t>
      </w:r>
      <w:r>
        <w:rPr>
          <w:rFonts w:eastAsia="Times New Roman"/>
          <w:szCs w:val="24"/>
        </w:rPr>
        <w:t>-</w:t>
      </w:r>
      <w:r>
        <w:rPr>
          <w:rFonts w:eastAsia="Times New Roman"/>
          <w:szCs w:val="24"/>
        </w:rPr>
        <w:t>12</w:t>
      </w:r>
      <w:r>
        <w:rPr>
          <w:rFonts w:eastAsia="Times New Roman"/>
          <w:szCs w:val="24"/>
        </w:rPr>
        <w:t>-</w:t>
      </w:r>
      <w:r>
        <w:rPr>
          <w:rFonts w:eastAsia="Times New Roman"/>
          <w:szCs w:val="24"/>
        </w:rPr>
        <w:t>2015 που τους ρωτήσαμε και επίσης πήραμε απάντηση.</w:t>
      </w:r>
    </w:p>
    <w:p w14:paraId="7FEDCAB6" w14:textId="77777777" w:rsidR="004627CB" w:rsidRDefault="00EE6EC7">
      <w:pPr>
        <w:spacing w:line="600" w:lineRule="auto"/>
        <w:ind w:firstLine="720"/>
        <w:jc w:val="both"/>
        <w:rPr>
          <w:rFonts w:eastAsia="Times New Roman"/>
          <w:szCs w:val="24"/>
        </w:rPr>
      </w:pPr>
      <w:r>
        <w:rPr>
          <w:rFonts w:eastAsia="Times New Roman"/>
          <w:szCs w:val="24"/>
        </w:rPr>
        <w:t xml:space="preserve">Σήμερα </w:t>
      </w:r>
      <w:r>
        <w:rPr>
          <w:rFonts w:eastAsia="Times New Roman"/>
          <w:szCs w:val="24"/>
        </w:rPr>
        <w:t>τέσσερις μήνες μετά τι ισχύει; Η Αποκεντρωμένη Διοίκηση θα μπει στον χορό; Έχει κι εκείνη ευθύνες, όχι μόνο το Υπουργείο σας.</w:t>
      </w:r>
    </w:p>
    <w:p w14:paraId="7FEDCAB7" w14:textId="77777777" w:rsidR="004627CB" w:rsidRDefault="00EE6EC7">
      <w:pPr>
        <w:spacing w:line="600" w:lineRule="auto"/>
        <w:ind w:firstLine="720"/>
        <w:jc w:val="both"/>
        <w:rPr>
          <w:rFonts w:eastAsia="Times New Roman"/>
          <w:szCs w:val="24"/>
        </w:rPr>
      </w:pPr>
      <w:r>
        <w:rPr>
          <w:rFonts w:eastAsia="Times New Roman"/>
          <w:szCs w:val="24"/>
        </w:rPr>
        <w:t xml:space="preserve">Επίσης, από το ίδιο αυτό έγγραφο προκύπτει ότι η </w:t>
      </w:r>
      <w:r>
        <w:rPr>
          <w:rFonts w:eastAsia="Times New Roman"/>
          <w:szCs w:val="24"/>
        </w:rPr>
        <w:t>υ</w:t>
      </w:r>
      <w:r>
        <w:rPr>
          <w:rFonts w:eastAsia="Times New Roman"/>
          <w:szCs w:val="24"/>
        </w:rPr>
        <w:t xml:space="preserve">πηρεσία της δεν είναι σε θέση να γνωρίζει πόσα πρόστιμα έχουν </w:t>
      </w:r>
      <w:r>
        <w:rPr>
          <w:rFonts w:eastAsia="Times New Roman"/>
          <w:szCs w:val="24"/>
        </w:rPr>
        <w:lastRenderedPageBreak/>
        <w:t>επιβληθεί και σε π</w:t>
      </w:r>
      <w:r>
        <w:rPr>
          <w:rFonts w:eastAsia="Times New Roman"/>
          <w:szCs w:val="24"/>
        </w:rPr>
        <w:t>οιον, γιατί δεν υπάρχει επικοινωνία με το Υπουργείο σας. Πώς, λοιπόν, θα αντιμετωπίσουμε ένα τόσο μεγάλο, οξύ, εγώ θα το χαρακτήριζα εθνικό περιβαλλοντικό πρόβλημα, όταν οι δύο βασικοί παίχτες τουλάχιστον από τους τρεις ή τέσσερις, αν θέλετε, δεν επικοινων</w:t>
      </w:r>
      <w:r>
        <w:rPr>
          <w:rFonts w:eastAsia="Times New Roman"/>
          <w:szCs w:val="24"/>
        </w:rPr>
        <w:t>ούν; Είναι οι κάτοικοι βεβαίως, είναι οι ρυπαίνουσες βιομηχανίες και εκείνες που δεν ρυπαίνουν, είναι το Υπουργείο, η Κυβέρνηση και η Αποκεντρωμένη Διοίκηση. Όταν οι δύο αυτοί φορείς, οι τελευταίοι, δεν επικοινωνούν σωστά, πώς θα αντιμετωπίσετε συνολικά σε</w:t>
      </w:r>
      <w:r>
        <w:rPr>
          <w:rFonts w:eastAsia="Times New Roman"/>
          <w:szCs w:val="24"/>
        </w:rPr>
        <w:t xml:space="preserve"> βάθος το πρόβλημα;</w:t>
      </w:r>
    </w:p>
    <w:p w14:paraId="7FEDCAB8" w14:textId="77777777" w:rsidR="004627CB" w:rsidRDefault="00EE6EC7">
      <w:pPr>
        <w:spacing w:line="600" w:lineRule="auto"/>
        <w:ind w:firstLine="720"/>
        <w:jc w:val="both"/>
        <w:rPr>
          <w:rFonts w:eastAsia="Times New Roman"/>
          <w:szCs w:val="24"/>
        </w:rPr>
      </w:pPr>
      <w:r>
        <w:rPr>
          <w:rFonts w:eastAsia="Times New Roman"/>
          <w:szCs w:val="24"/>
        </w:rPr>
        <w:t xml:space="preserve">Τελειώνοντας, θα σας πω το εξής: Εμείς προσπαθούμε να πιέσουμε την Κυβέρνηση και εσάς προσωπικά σε έναν βαθμό, </w:t>
      </w:r>
      <w:r>
        <w:rPr>
          <w:rFonts w:eastAsia="Times New Roman"/>
          <w:szCs w:val="24"/>
        </w:rPr>
        <w:lastRenderedPageBreak/>
        <w:t>παρά τη μεγάλη ευαισθησία που έχετε για τα περιβαλλοντικά θέματα, σε μία πολιτική πιο πράσινη, προσαρμοσμένη στην πραγματικότ</w:t>
      </w:r>
      <w:r>
        <w:rPr>
          <w:rFonts w:eastAsia="Times New Roman"/>
          <w:szCs w:val="24"/>
        </w:rPr>
        <w:t>ητα, όχι «πράσινα άλογα», ρεαλιστική, που να δίνει μια προοπτική και στις βιομηχανίες και στους κατοίκους και σε όσους πιστεύουν ότι το περιβάλλον είναι η υπεραξία αυτής της χώρας.</w:t>
      </w:r>
    </w:p>
    <w:p w14:paraId="7FEDCAB9" w14:textId="77777777" w:rsidR="004627CB" w:rsidRDefault="00EE6EC7">
      <w:pPr>
        <w:spacing w:line="600" w:lineRule="auto"/>
        <w:ind w:firstLine="720"/>
        <w:jc w:val="both"/>
        <w:rPr>
          <w:rFonts w:eastAsia="Times New Roman"/>
          <w:szCs w:val="24"/>
        </w:rPr>
      </w:pPr>
      <w:r>
        <w:rPr>
          <w:rFonts w:eastAsia="Times New Roman"/>
          <w:szCs w:val="24"/>
        </w:rPr>
        <w:t>Καταλήγω λέγοντας ότι Ασωπούς πολλούς έχουμε στην Ελλάδα δυστυχώς. Ο Καλαμά</w:t>
      </w:r>
      <w:r>
        <w:rPr>
          <w:rFonts w:eastAsia="Times New Roman"/>
          <w:szCs w:val="24"/>
        </w:rPr>
        <w:t xml:space="preserve">ς Ποταμός στην Ήπειρο αρχίζει να γίνεται κι αυτός δυστυχώς ένας πολύ μεγαλύτερος, γιατί είναι και μεγαλύτερο ποτάμι, Ασωπός. Τι θα κάνετε, κύριε Υπουργέ; Θα τα δούμε αυτά συνολικά; Εμείς είμαστε πρόθυμοι </w:t>
      </w:r>
      <w:r>
        <w:rPr>
          <w:rFonts w:eastAsia="Times New Roman"/>
          <w:szCs w:val="24"/>
        </w:rPr>
        <w:lastRenderedPageBreak/>
        <w:t>να βοηθήσουμε, διότι για εμάς το περιβάλλον –το ξανα</w:t>
      </w:r>
      <w:r>
        <w:rPr>
          <w:rFonts w:eastAsia="Times New Roman"/>
          <w:szCs w:val="24"/>
        </w:rPr>
        <w:t>λέω- είναι η μεγάλη επένδυση για το μέλλον αυτού του τόπου.</w:t>
      </w:r>
    </w:p>
    <w:p w14:paraId="7FEDCABA" w14:textId="77777777" w:rsidR="004627CB" w:rsidRDefault="00EE6EC7">
      <w:pPr>
        <w:spacing w:line="600" w:lineRule="auto"/>
        <w:ind w:firstLine="720"/>
        <w:jc w:val="both"/>
        <w:rPr>
          <w:rFonts w:eastAsia="Times New Roman"/>
          <w:szCs w:val="24"/>
        </w:rPr>
      </w:pPr>
      <w:r>
        <w:rPr>
          <w:rFonts w:eastAsia="Times New Roman"/>
          <w:szCs w:val="24"/>
        </w:rPr>
        <w:t>Σας ευχαριστώ πολύ.</w:t>
      </w:r>
    </w:p>
    <w:p w14:paraId="7FEDCABB" w14:textId="77777777" w:rsidR="004627CB" w:rsidRDefault="00EE6EC7">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Ευχαριστούμε τον κ. Αμυρά.</w:t>
      </w:r>
    </w:p>
    <w:p w14:paraId="7FEDCABC" w14:textId="77777777" w:rsidR="004627CB" w:rsidRDefault="00EE6EC7">
      <w:pPr>
        <w:spacing w:line="600" w:lineRule="auto"/>
        <w:ind w:firstLine="720"/>
        <w:jc w:val="both"/>
        <w:rPr>
          <w:rFonts w:eastAsia="Times New Roman"/>
          <w:szCs w:val="24"/>
        </w:rPr>
      </w:pPr>
      <w:r>
        <w:rPr>
          <w:rFonts w:eastAsia="Times New Roman"/>
          <w:szCs w:val="24"/>
        </w:rPr>
        <w:t>Κύριε Υπουργέ, έχετε τον λόγο για τη δευτερολογία σας.</w:t>
      </w:r>
    </w:p>
    <w:p w14:paraId="7FEDCABD"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Περιβάλλοντος και Ενέ</w:t>
      </w:r>
      <w:r>
        <w:rPr>
          <w:rFonts w:eastAsia="Times New Roman" w:cs="Times New Roman"/>
          <w:b/>
          <w:szCs w:val="24"/>
        </w:rPr>
        <w:t>ργειας):</w:t>
      </w:r>
      <w:r>
        <w:rPr>
          <w:rFonts w:eastAsia="Times New Roman" w:cs="Times New Roman"/>
          <w:szCs w:val="24"/>
        </w:rPr>
        <w:t xml:space="preserve"> Κύριε Αμυρά, πραγματικά θίγετε ένα πολύ σημαντικό ζήτημα και αναγνωρίζω την ευαισθησία, όπως κι εσείς -και σας ευχαριστώ- αναγνωρίσατε και τη δική μας.</w:t>
      </w:r>
    </w:p>
    <w:p w14:paraId="7FEDCABE"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Κατ</w:t>
      </w:r>
      <w:r>
        <w:rPr>
          <w:rFonts w:eastAsia="Times New Roman" w:cs="Times New Roman"/>
          <w:szCs w:val="24"/>
        </w:rPr>
        <w:t xml:space="preserve">’ </w:t>
      </w:r>
      <w:r>
        <w:rPr>
          <w:rFonts w:eastAsia="Times New Roman" w:cs="Times New Roman"/>
          <w:szCs w:val="24"/>
        </w:rPr>
        <w:t xml:space="preserve">αρχάς, πολύ σωστά είπατε στο τέλος ότι στον Ασωπό και αλλού το πρόβλημα δεν είναι μόνο το </w:t>
      </w:r>
      <w:r>
        <w:rPr>
          <w:rFonts w:eastAsia="Times New Roman" w:cs="Times New Roman"/>
          <w:szCs w:val="24"/>
        </w:rPr>
        <w:t>ποτάμι, αλλά είναι πολύ ευρύτερο. Να θυμίσω ότι στον Ασωπό το μεγαλύτερο έγκλημα δεν έγινε από τα λύματα που έπεφταν στο ποτάμι, από τους αγωγούς τους παράνομους και τους διαπλεκόμενους, αλλά ήταν το ότι έπεφταν λύματα μέσα σε παλαιές γεωτρήσεις των αγροτώ</w:t>
      </w:r>
      <w:r>
        <w:rPr>
          <w:rFonts w:eastAsia="Times New Roman" w:cs="Times New Roman"/>
          <w:szCs w:val="24"/>
        </w:rPr>
        <w:t>ν και εκεί το έγκλημα ήταν και πιο δύσκολο να πιαστεί και πάρα πολύ δύσκολο να αποκατασταθεί.</w:t>
      </w:r>
    </w:p>
    <w:p w14:paraId="7FEDCABF"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Άρα είναι γεγονός ότι αυτήν τη στιγμή ξεκινάμε συντονισμένα. Τον Ιανουάριο έγινε αυτή η ευρεία σύσκεψη -βέβαια μετά από την απάντηση που μου αναφέρατε- με τον Περ</w:t>
      </w:r>
      <w:r>
        <w:rPr>
          <w:rFonts w:eastAsia="Times New Roman" w:cs="Times New Roman"/>
          <w:szCs w:val="24"/>
        </w:rPr>
        <w:t xml:space="preserve">ιφερειάρχη τον κ. Μπακογιάννη, το Υπουργείο μας, τις υπηρεσίες, </w:t>
      </w:r>
      <w:r>
        <w:rPr>
          <w:rFonts w:eastAsia="Times New Roman" w:cs="Times New Roman"/>
          <w:szCs w:val="24"/>
        </w:rPr>
        <w:lastRenderedPageBreak/>
        <w:t>ώστε να φτιαχτεί αυτή η ομάδα εργασίας που έχει συσταθεί και δουλεύει εντατικά ακριβώς για να πετύχουμε τον συντονισμό του έργου. Έχει περάσει αυτός ο χρόνος των τριών μηνών και έχουμε καλά απ</w:t>
      </w:r>
      <w:r>
        <w:rPr>
          <w:rFonts w:eastAsia="Times New Roman" w:cs="Times New Roman"/>
          <w:szCs w:val="24"/>
        </w:rPr>
        <w:t xml:space="preserve">οτελέσματα, όσον αφορά το τι θέλουμε να κάνουμε. </w:t>
      </w:r>
    </w:p>
    <w:p w14:paraId="7FEDCAC0"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Αυτήν τη στιγμή αναζητούμε τους πόρους για το ποιος θα χρηματοδοτήσει αυτό το επιχειρηματικό πάρκο. Ήδη έχουμε βρει τους πόρους για το έργο του εμπλουτισμού. Είναι, δηλαδή, κλειδωμένο μέσα στο ΕΣΠΑ. Σήμερα,</w:t>
      </w:r>
      <w:r>
        <w:rPr>
          <w:rFonts w:eastAsia="Times New Roman" w:cs="Times New Roman"/>
          <w:szCs w:val="24"/>
        </w:rPr>
        <w:t xml:space="preserve"> μάλιστα, περιμένουμε μ</w:t>
      </w:r>
      <w:r>
        <w:rPr>
          <w:rFonts w:eastAsia="Times New Roman" w:cs="Times New Roman"/>
          <w:szCs w:val="24"/>
        </w:rPr>
        <w:t>ί</w:t>
      </w:r>
      <w:r>
        <w:rPr>
          <w:rFonts w:eastAsia="Times New Roman" w:cs="Times New Roman"/>
          <w:szCs w:val="24"/>
        </w:rPr>
        <w:t xml:space="preserve">α σύσκεψη με την ΕΤΒΑ να δούμε τι θα γίνει με τη χρηματοδότηση, από πλευράς πια των επιχειρηματιών. </w:t>
      </w:r>
    </w:p>
    <w:p w14:paraId="7FEDCAC1"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Μνημονεύσατε τον Παπαγιάννη και πραγματικά αξίζει στη Βουλή να ακουστεί το όνομα του πατέρα Οικονομίδη, γιατί είναι ένας από τους πραγματικούς αγωνιστές του περιβάλλοντος στην περιοχή. Θέλω, όμως, να καταλήξω γιατί κάτι το οποίο είπατε στο τέλος νομίζω είν</w:t>
      </w:r>
      <w:r>
        <w:rPr>
          <w:rFonts w:eastAsia="Times New Roman" w:cs="Times New Roman"/>
          <w:szCs w:val="24"/>
        </w:rPr>
        <w:t>αι εξαιρετικά εύστοχο και νομίζω έχει να κάνει και με τη συζήτηση που είχαμε στη Βουλή πριν από δύο μέρες για τη διαφθορά και τη διαπλοκή. Ο Πρόεδρος της Αξιωματικής Αντιπολίτευσης, στην αρχή της δευτερομιλίας του, είπε ότι η Κυβέρνηση προσπαθεί να μεταθέσ</w:t>
      </w:r>
      <w:r>
        <w:rPr>
          <w:rFonts w:eastAsia="Times New Roman" w:cs="Times New Roman"/>
          <w:szCs w:val="24"/>
        </w:rPr>
        <w:t xml:space="preserve">ει τα πραγματικά προβλήματα της χώρας στο «δήθεν» πρόβλημα της διαφθοράς και της διαπλοκής. Δεν περίμενα πιο σκανδαλώδη διατύπωση, γιατί προσωπικά πολύ πριν γίνω πολιτευτής -και </w:t>
      </w:r>
      <w:r>
        <w:rPr>
          <w:rFonts w:eastAsia="Times New Roman" w:cs="Times New Roman"/>
          <w:szCs w:val="24"/>
        </w:rPr>
        <w:lastRenderedPageBreak/>
        <w:t>ήμουν άνεργος πολίτης- ήξερα ότι ό,τι πρόβλημα είχε αυτή η χώρα, από την ερήμω</w:t>
      </w:r>
      <w:r>
        <w:rPr>
          <w:rFonts w:eastAsia="Times New Roman" w:cs="Times New Roman"/>
          <w:szCs w:val="24"/>
        </w:rPr>
        <w:t>ση υπαίθρου, από τις αγροτικές επιδοτήσεις, από το υδροκέφαλο κράτος μας, από όλα αυτά, είναι έκφανση της διαφθοράς και της διαπλοκής. Και αντί να αποκόψει τον λώρο από όλο αυτό το φαύλο παρελθόν -που δεν το καταγγέλλουμε για να θίξουμε κάποιο κόμμα, γιατί</w:t>
      </w:r>
      <w:r>
        <w:rPr>
          <w:rFonts w:eastAsia="Times New Roman" w:cs="Times New Roman"/>
          <w:szCs w:val="24"/>
        </w:rPr>
        <w:t xml:space="preserve"> ξεπερνά κατά πολύ και την Νέα Δημοκρατία και το ΠΑΣΟΚ και την ΕΡΕ και τη χούντα, καθώς είναι παλιό το πρόβλημα και ριζωμένο- αντί να ακούσουμε ότι αυτό το πρόβλημα, τουλάχιστον όσοι νέοι πολιτικοί είμαστε εδώ, θα το πολεμήσουμε -και φυσικά αυτό που είπατε</w:t>
      </w:r>
      <w:r>
        <w:rPr>
          <w:rFonts w:eastAsia="Times New Roman" w:cs="Times New Roman"/>
          <w:szCs w:val="24"/>
        </w:rPr>
        <w:t xml:space="preserve">- είπε ότι είναι δήθεν πρόβλημα η διαφθορά και η </w:t>
      </w:r>
      <w:r>
        <w:rPr>
          <w:rFonts w:eastAsia="Times New Roman" w:cs="Times New Roman"/>
          <w:szCs w:val="24"/>
        </w:rPr>
        <w:lastRenderedPageBreak/>
        <w:t xml:space="preserve">διαπλοκή. Τόσα χρόνια επιχειρηματίες λάδωναν διεφθαρμένους δημοσίους υπαλλήλους, για να κουκουλώνουν αυτά τα σκάνδαλα. </w:t>
      </w:r>
    </w:p>
    <w:p w14:paraId="7FEDCAC2"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Ξέρετε πόσες φορές έχουμε καταγγείλει αυτό από το Βήμα και τη δικαιοσύνη, δηλαδή ότι το</w:t>
      </w:r>
      <w:r>
        <w:rPr>
          <w:rFonts w:eastAsia="Times New Roman" w:cs="Times New Roman"/>
          <w:szCs w:val="24"/>
        </w:rPr>
        <w:t xml:space="preserve"> περιβαλλοντικό έγκλημα πηγαίνει στη δικαιοσύνη και ουδέποτε κολάζεται. Οι δικοί μας επιθεωρητές, δεκατέσσερις όλοι κι όλοι, καταγγέλλουν τα πρόστιμα, κινδυνεύουν τη ζωή τους, κάνουν ένα βαρύ επάγγελμα χωρίς κανένα επιμίσθιο και όταν φθάνει στη δικαιοσύνη </w:t>
      </w:r>
      <w:r>
        <w:rPr>
          <w:rFonts w:eastAsia="Times New Roman" w:cs="Times New Roman"/>
          <w:szCs w:val="24"/>
        </w:rPr>
        <w:t xml:space="preserve">το έγκλημα ποτέ δεν κολάζεται τελικά. Πέστε μου εσείς γιατί ο επιχειρηματίας να μην συμπεριφέρεται έτσι και να συνεργαστεί. </w:t>
      </w:r>
    </w:p>
    <w:p w14:paraId="7FEDCAC3"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 xml:space="preserve">Άρα το πρόβλημά μας είναι εκεί. Θα το κλείσουμε. Δέχομαι τη συνεργασία σας να το δούμε και να το πολεμήσουμε, αλλά πρέπει πρώτα να </w:t>
      </w:r>
      <w:r>
        <w:rPr>
          <w:rFonts w:eastAsia="Times New Roman" w:cs="Times New Roman"/>
          <w:szCs w:val="24"/>
        </w:rPr>
        <w:t>το δούμε.</w:t>
      </w:r>
    </w:p>
    <w:p w14:paraId="7FEDCAC4"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Ευχαριστώ.</w:t>
      </w:r>
    </w:p>
    <w:p w14:paraId="7FEDCAC5"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κύριο Υπουργό.</w:t>
      </w:r>
    </w:p>
    <w:p w14:paraId="7FEDCAC6"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Η ένατη με αριθμό 681/21-3-2016 επίκαιρη ερώτηση δεύτερου κύκλου του Βουλευτή 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 xml:space="preserve">ς των Ανεξαρτήτων Ελλήνων κ. </w:t>
      </w:r>
      <w:r>
        <w:rPr>
          <w:rFonts w:eastAsia="Times New Roman" w:cs="Times New Roman"/>
          <w:bCs/>
          <w:szCs w:val="24"/>
        </w:rPr>
        <w:t>Βασιλείου Κόκκαλη</w:t>
      </w:r>
      <w:r>
        <w:rPr>
          <w:rFonts w:eastAsia="Times New Roman" w:cs="Times New Roman"/>
          <w:szCs w:val="24"/>
        </w:rPr>
        <w:t xml:space="preserve"> προς τον Υπουργό </w:t>
      </w:r>
      <w:r>
        <w:rPr>
          <w:rFonts w:eastAsia="Times New Roman" w:cs="Times New Roman"/>
          <w:bCs/>
          <w:szCs w:val="24"/>
        </w:rPr>
        <w:t xml:space="preserve">Εργασίας, Κοινωνικής </w:t>
      </w:r>
      <w:r>
        <w:rPr>
          <w:rFonts w:eastAsia="Times New Roman" w:cs="Times New Roman"/>
          <w:bCs/>
          <w:szCs w:val="24"/>
        </w:rPr>
        <w:t>Ασφάλισης και Κοινωνικής Αλληλεγγύης,</w:t>
      </w:r>
      <w:r>
        <w:rPr>
          <w:rFonts w:eastAsia="Times New Roman" w:cs="Times New Roman"/>
          <w:szCs w:val="24"/>
        </w:rPr>
        <w:t xml:space="preserve"> σχετικά με την επανεξέταση του ύψους του προστίμου που επιβάλλεται </w:t>
      </w:r>
      <w:r>
        <w:rPr>
          <w:rFonts w:eastAsia="Times New Roman" w:cs="Times New Roman"/>
          <w:szCs w:val="24"/>
        </w:rPr>
        <w:lastRenderedPageBreak/>
        <w:t xml:space="preserve">από την Επιθεώρηση Εργασίας και το ΙΚΑ-ΕΤΑΜ για κάθε αδήλωτο εργαζόμενο, δεν </w:t>
      </w:r>
      <w:r>
        <w:rPr>
          <w:rFonts w:eastAsia="Times New Roman" w:cs="Times New Roman"/>
          <w:szCs w:val="24"/>
        </w:rPr>
        <w:t xml:space="preserve">συζητείται </w:t>
      </w:r>
      <w:r>
        <w:rPr>
          <w:rFonts w:eastAsia="Times New Roman" w:cs="Times New Roman"/>
          <w:szCs w:val="24"/>
        </w:rPr>
        <w:t>λόγω απουσίας του αρμόδιου Υπουργού στο Εξωτερικό.</w:t>
      </w:r>
    </w:p>
    <w:p w14:paraId="7FEDCAC7"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Στο σημείο α</w:t>
      </w:r>
      <w:r>
        <w:rPr>
          <w:rFonts w:eastAsia="Times New Roman" w:cs="Times New Roman"/>
          <w:szCs w:val="24"/>
        </w:rPr>
        <w:t>υτό, κυρίες και κύριοι Βουλευτές, ολοκληρώθηκε η συζήτηση των επίκαιρων ερωτήσεων.</w:t>
      </w:r>
    </w:p>
    <w:p w14:paraId="7FEDCAC8"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Πριν εισέλθουμε στην ημερήσια διάταξη νομοθετικής εργασίας, προτείνω να κάνουμε ένα ολιγόλεπτο διάλειμμα, περίπου δέκα λεπτών, και να συνεχίσουμε.</w:t>
      </w:r>
    </w:p>
    <w:p w14:paraId="7FEDCAC9"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Ευχαριστώ.</w:t>
      </w:r>
    </w:p>
    <w:p w14:paraId="7FEDCACA" w14:textId="77777777" w:rsidR="004627CB" w:rsidRDefault="00EE6EC7">
      <w:pPr>
        <w:spacing w:line="600" w:lineRule="auto"/>
        <w:ind w:firstLine="709"/>
        <w:jc w:val="center"/>
        <w:rPr>
          <w:rFonts w:eastAsia="Times New Roman" w:cs="Times New Roman"/>
          <w:szCs w:val="24"/>
        </w:rPr>
      </w:pPr>
      <w:r>
        <w:rPr>
          <w:rFonts w:eastAsia="Times New Roman" w:cs="Times New Roman"/>
          <w:szCs w:val="24"/>
        </w:rPr>
        <w:t>(ΔΙΑΚΟΠΗ)</w:t>
      </w:r>
    </w:p>
    <w:p w14:paraId="7FEDCACB" w14:textId="77777777" w:rsidR="004627CB" w:rsidRDefault="00EE6EC7">
      <w:pPr>
        <w:spacing w:line="600" w:lineRule="auto"/>
        <w:ind w:firstLine="709"/>
        <w:jc w:val="center"/>
        <w:rPr>
          <w:rFonts w:eastAsia="Times New Roman"/>
          <w:szCs w:val="24"/>
        </w:rPr>
      </w:pPr>
      <w:r>
        <w:rPr>
          <w:rFonts w:eastAsia="Times New Roman"/>
          <w:szCs w:val="24"/>
        </w:rPr>
        <w:t>(</w:t>
      </w:r>
      <w:r>
        <w:rPr>
          <w:rFonts w:eastAsia="Times New Roman"/>
          <w:szCs w:val="24"/>
          <w:lang w:val="en-US"/>
        </w:rPr>
        <w:t>META</w:t>
      </w:r>
      <w:r>
        <w:rPr>
          <w:rFonts w:eastAsia="Times New Roman"/>
          <w:szCs w:val="24"/>
        </w:rPr>
        <w:t xml:space="preserve"> </w:t>
      </w:r>
      <w:r>
        <w:rPr>
          <w:rFonts w:eastAsia="Times New Roman"/>
          <w:szCs w:val="24"/>
          <w:lang w:val="en-US"/>
        </w:rPr>
        <w:t>TH</w:t>
      </w:r>
      <w:r>
        <w:rPr>
          <w:rFonts w:eastAsia="Times New Roman"/>
          <w:szCs w:val="24"/>
        </w:rPr>
        <w:t xml:space="preserve"> ΔΙΑΚΟΠΗ)</w:t>
      </w:r>
    </w:p>
    <w:p w14:paraId="7FEDCACC" w14:textId="77777777" w:rsidR="004627CB" w:rsidRDefault="00EE6EC7">
      <w:pPr>
        <w:spacing w:line="600" w:lineRule="auto"/>
        <w:ind w:firstLine="720"/>
        <w:jc w:val="center"/>
        <w:rPr>
          <w:rFonts w:eastAsia="Times New Roman"/>
          <w:color w:val="C00000"/>
          <w:szCs w:val="24"/>
        </w:rPr>
      </w:pPr>
      <w:r w:rsidRPr="00B4380D">
        <w:rPr>
          <w:rFonts w:eastAsia="Times New Roman"/>
          <w:color w:val="C00000"/>
          <w:szCs w:val="24"/>
        </w:rPr>
        <w:lastRenderedPageBreak/>
        <w:t>ΑΛΛΑΓΗ ΣΕΛΙΔΑΣ</w:t>
      </w:r>
    </w:p>
    <w:p w14:paraId="7FEDCACD" w14:textId="77777777" w:rsidR="004627CB" w:rsidRDefault="00EE6EC7">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Κυρίες και κύριοι συνάδελφοι, επαναλαμβάνεται η συνεδρίαση.</w:t>
      </w:r>
    </w:p>
    <w:p w14:paraId="7FEDCACE" w14:textId="77777777" w:rsidR="004627CB" w:rsidRDefault="00EE6EC7">
      <w:pPr>
        <w:spacing w:line="600" w:lineRule="auto"/>
        <w:ind w:firstLine="720"/>
        <w:jc w:val="both"/>
        <w:rPr>
          <w:rFonts w:eastAsia="Times New Roman"/>
          <w:szCs w:val="24"/>
        </w:rPr>
      </w:pPr>
      <w:r>
        <w:rPr>
          <w:rFonts w:eastAsia="Times New Roman"/>
          <w:szCs w:val="24"/>
        </w:rPr>
        <w:t>Εισερχόμαστε στην ημερήσια διάταξη της</w:t>
      </w:r>
    </w:p>
    <w:p w14:paraId="7FEDCACF" w14:textId="77777777" w:rsidR="004627CB" w:rsidRDefault="00EE6EC7">
      <w:pPr>
        <w:spacing w:line="600" w:lineRule="auto"/>
        <w:ind w:firstLine="720"/>
        <w:jc w:val="center"/>
        <w:rPr>
          <w:rFonts w:eastAsia="Times New Roman"/>
          <w:b/>
          <w:szCs w:val="24"/>
        </w:rPr>
      </w:pPr>
      <w:r>
        <w:rPr>
          <w:rFonts w:eastAsia="Times New Roman"/>
          <w:b/>
          <w:szCs w:val="24"/>
        </w:rPr>
        <w:t>ΝΟΜΟΘΕΤΙΚΗΣ ΕΡΓΑΣΙΑΣ</w:t>
      </w:r>
    </w:p>
    <w:p w14:paraId="7FEDCAD0"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w:t>
      </w:r>
      <w:r>
        <w:rPr>
          <w:rFonts w:eastAsia="Times New Roman" w:cs="Times New Roman"/>
          <w:szCs w:val="24"/>
        </w:rPr>
        <w:t>ίου νόμου του Υπουργείου Οικονομικών: «Προσαρμογή της Ελληνικής Νομοθεσίας στις διατάξεις: α) των Οδηγιών 2014/107/ΕΕ και (ΕΕ) 2015/2060, β) των Οδηγιών 2014/86/ΕΕ και 2015/121/ΕΕ, γ) της Οδηγίας 2013/61/ΕΕ και άλλες διατάξεις».</w:t>
      </w:r>
    </w:p>
    <w:p w14:paraId="7FEDCAD1"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 xml:space="preserve">Δεν είναι εδώ οι Κοινοβουλευτικοί απ’ όλα τα κόμματα, αλλά είναι οι ειδικοί αγορητές σχεδόν απ’ όλα τα κόμματα και θα ήθελα να κάνουμε μία συνεννόηση για τη διαδικασία της σημερινής συνεδρίασης. Απ’ ό,τι είδα από το Πρακτικό της </w:t>
      </w:r>
      <w:r>
        <w:rPr>
          <w:rFonts w:eastAsia="Times New Roman" w:cs="Times New Roman"/>
          <w:szCs w:val="24"/>
        </w:rPr>
        <w:t>ε</w:t>
      </w:r>
      <w:r>
        <w:rPr>
          <w:rFonts w:eastAsia="Times New Roman" w:cs="Times New Roman"/>
          <w:szCs w:val="24"/>
        </w:rPr>
        <w:t>πιτροπής, με μεγάλη πλειοψ</w:t>
      </w:r>
      <w:r>
        <w:rPr>
          <w:rFonts w:eastAsia="Times New Roman" w:cs="Times New Roman"/>
          <w:szCs w:val="24"/>
        </w:rPr>
        <w:t xml:space="preserve">ηφία τα κόμματα στηρίζουν το νομοσχέδιο και οι ομιλητές και στην </w:t>
      </w:r>
      <w:r>
        <w:rPr>
          <w:rFonts w:eastAsia="Times New Roman" w:cs="Times New Roman"/>
          <w:szCs w:val="24"/>
        </w:rPr>
        <w:t>ε</w:t>
      </w:r>
      <w:r>
        <w:rPr>
          <w:rFonts w:eastAsia="Times New Roman" w:cs="Times New Roman"/>
          <w:szCs w:val="24"/>
        </w:rPr>
        <w:t xml:space="preserve">πιτροπή ήταν λίγοι. Τα λέω όλα αυτά, για να μπορέσουμε να τελειώσουμε, ει δυνατόν, μέχρι τις πέντε η ώρα, γιατί πολλοί από σας μετέχετε στην </w:t>
      </w:r>
      <w:r>
        <w:rPr>
          <w:rFonts w:eastAsia="Times New Roman" w:cs="Times New Roman"/>
          <w:szCs w:val="24"/>
        </w:rPr>
        <w:t>ε</w:t>
      </w:r>
      <w:r>
        <w:rPr>
          <w:rFonts w:eastAsia="Times New Roman" w:cs="Times New Roman"/>
          <w:szCs w:val="24"/>
        </w:rPr>
        <w:t xml:space="preserve">πιτροπή για το νομοσχέδιο για το μεταναστευτικό </w:t>
      </w:r>
      <w:r>
        <w:rPr>
          <w:rFonts w:eastAsia="Times New Roman" w:cs="Times New Roman"/>
          <w:szCs w:val="24"/>
        </w:rPr>
        <w:t>που έρχεται ως κατεπείγον.</w:t>
      </w:r>
    </w:p>
    <w:p w14:paraId="7FEDCAD2"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Προτείνω η συζήτηση του νομοσχεδίου να γίνει ενιαία και οι χρόνοι ομιλίας να μειωθούν ως εξής, πάντα βεβαίως αν δεν </w:t>
      </w:r>
      <w:r>
        <w:rPr>
          <w:rFonts w:eastAsia="Times New Roman" w:cs="Times New Roman"/>
          <w:szCs w:val="24"/>
        </w:rPr>
        <w:lastRenderedPageBreak/>
        <w:t xml:space="preserve">εγγραφούν πολλοί ομιλητές. Είναι αυτονόητο βέβαια ότι θα υπάρχει ανοχή: Για τους εισηγητές και ειδικούς αγορητές </w:t>
      </w:r>
      <w:r>
        <w:rPr>
          <w:rFonts w:eastAsia="Times New Roman" w:cs="Times New Roman"/>
          <w:szCs w:val="24"/>
        </w:rPr>
        <w:t xml:space="preserve">στα δέκα λεπτά, για τους Κοινοβουλευτικούς Εκπροσώπους στα οκτώ λεπτά -επίσης με ανοχή, εφόσον δεν θα έχουμε πολλούς ομιλητές και δεν προβλέπω να είναι πολλοί- και για τους Βουλευτές, ανάλογα με το πόσοι θα εγγραφούν, ο χρόνος θα είναι στα επτά λεπτά ή θα </w:t>
      </w:r>
      <w:r>
        <w:rPr>
          <w:rFonts w:eastAsia="Times New Roman" w:cs="Times New Roman"/>
          <w:szCs w:val="24"/>
        </w:rPr>
        <w:t>προτείνουμε μια μικρή μείωση του χρόνου.</w:t>
      </w:r>
    </w:p>
    <w:p w14:paraId="7FEDCAD3"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Οι τροπολογίες μέχρι στιγμής είναι τρεις, ή μάλλον δύο έχουν ενσωματωθεί. Είναι τρεις, δύο εμπρόθεσμες και μία εκπρόθεσμη. Από τις δύο εμπρόθεσμες, η μία, απ’ ό,τι την είδα, μάλλον θα τύχει καθολικής αποδοχής. Είναι</w:t>
      </w:r>
      <w:r>
        <w:rPr>
          <w:rFonts w:eastAsia="Times New Roman" w:cs="Times New Roman"/>
          <w:szCs w:val="24"/>
        </w:rPr>
        <w:t xml:space="preserve"> για την απόσυρση </w:t>
      </w:r>
      <w:r>
        <w:rPr>
          <w:rFonts w:eastAsia="Times New Roman" w:cs="Times New Roman"/>
          <w:szCs w:val="24"/>
        </w:rPr>
        <w:lastRenderedPageBreak/>
        <w:t>των αυτοκινήτων όπου δίνεται ένα περιθώριο. Νομίζω ότι όλοι θα την στηρίξουμε. Η εκπρόθεσμος αφορά κάτι για τους υδάτινους πόρους. Δεν την έχω δει. Θα την δείτε εσείς. Θα ζητήσω και από τον Υπουργό, όταν έλθει η ώρα, να μας πει τι γίνεται</w:t>
      </w:r>
      <w:r>
        <w:rPr>
          <w:rFonts w:eastAsia="Times New Roman" w:cs="Times New Roman"/>
          <w:szCs w:val="24"/>
        </w:rPr>
        <w:t xml:space="preserve"> δεκτό και τι δεν γίνεται δεκτό. </w:t>
      </w:r>
    </w:p>
    <w:p w14:paraId="7FEDCAD4"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Επομένως, εάν προχωρήσουμε έτσι, υπολογίζω ότι γύρω στις πέντε η ώρα θα έχουμε τελειώσει, ώστε να μπορέσετε να πάτε όσοι μετέχετε στην </w:t>
      </w:r>
      <w:r>
        <w:rPr>
          <w:rFonts w:eastAsia="Times New Roman" w:cs="Times New Roman"/>
          <w:szCs w:val="24"/>
        </w:rPr>
        <w:t>ε</w:t>
      </w:r>
      <w:r>
        <w:rPr>
          <w:rFonts w:eastAsia="Times New Roman" w:cs="Times New Roman"/>
          <w:szCs w:val="24"/>
        </w:rPr>
        <w:t xml:space="preserve">πιτροπή που αρχίζει στις πέντε η ώρα και που θα επεξεργαστεί το σοβαρό νομοσχέδιο για </w:t>
      </w:r>
      <w:r>
        <w:rPr>
          <w:rFonts w:eastAsia="Times New Roman" w:cs="Times New Roman"/>
          <w:szCs w:val="24"/>
        </w:rPr>
        <w:t xml:space="preserve">το μεταναστευτικό, το οποίο έρχεται ως κατεπείγον. </w:t>
      </w:r>
    </w:p>
    <w:p w14:paraId="7FEDCAD5" w14:textId="77777777" w:rsidR="004627CB" w:rsidRDefault="00EE6EC7">
      <w:pPr>
        <w:spacing w:line="600" w:lineRule="auto"/>
        <w:ind w:firstLine="720"/>
        <w:jc w:val="both"/>
        <w:rPr>
          <w:rFonts w:eastAsia="Times New Roman"/>
          <w:szCs w:val="24"/>
        </w:rPr>
      </w:pPr>
      <w:r>
        <w:rPr>
          <w:rFonts w:eastAsia="Times New Roman" w:cs="Times New Roman"/>
          <w:szCs w:val="24"/>
        </w:rPr>
        <w:lastRenderedPageBreak/>
        <w:t>Έχω την κατ’ αρχ</w:t>
      </w:r>
      <w:r>
        <w:rPr>
          <w:rFonts w:eastAsia="Times New Roman" w:cs="Times New Roman"/>
          <w:szCs w:val="24"/>
        </w:rPr>
        <w:t>άς</w:t>
      </w:r>
      <w:r>
        <w:rPr>
          <w:rFonts w:eastAsia="Times New Roman" w:cs="Times New Roman"/>
          <w:szCs w:val="24"/>
        </w:rPr>
        <w:t xml:space="preserve"> συναίνεσή σας; Όπως είπα, θα υπάρχει σχετική ανοχή.</w:t>
      </w:r>
    </w:p>
    <w:p w14:paraId="7FEDCAD6"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7FEDCAD7"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 xml:space="preserve">Με μία ανοχή του χρόνου, κύριε Πρόεδρε. </w:t>
      </w:r>
    </w:p>
    <w:p w14:paraId="7FEDCAD8"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Το είπα αυτό ήδη και εκτιμώ ότι δεν θα υπάρχουν πολλοί συνάδελφοι που θα εγγραφούν και επομένως μπορεί να έχετε ίσως και τον κανονικό χρόνο. Απλά και μόνο το λέω, ώστε γύρω στις 17.00’ να έχουμε τελειώσει. </w:t>
      </w:r>
    </w:p>
    <w:p w14:paraId="7FEDCAD9"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Επομένως, ως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συμφωνία ομοφώνως το δε</w:t>
      </w:r>
      <w:r>
        <w:rPr>
          <w:rFonts w:eastAsia="Times New Roman" w:cs="Times New Roman"/>
          <w:szCs w:val="24"/>
        </w:rPr>
        <w:t xml:space="preserve">χόμαστε. </w:t>
      </w:r>
    </w:p>
    <w:p w14:paraId="7FEDCADA"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η εισηγήτρια του ΣΥΡΙΖΑ κ. Αικατερίνη Παπανάτσιου. </w:t>
      </w:r>
    </w:p>
    <w:p w14:paraId="7FEDCADB"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w:t>
      </w:r>
      <w:r>
        <w:rPr>
          <w:rFonts w:eastAsia="Times New Roman" w:cs="Times New Roman"/>
          <w:szCs w:val="24"/>
        </w:rPr>
        <w:t xml:space="preserve">Ευχαριστώ, κύριε Πρόεδρε. </w:t>
      </w:r>
    </w:p>
    <w:p w14:paraId="7FEDCADC" w14:textId="77777777" w:rsidR="004627CB" w:rsidRDefault="00EE6EC7">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 παρόν σχέδιο νόμου που καλούμαστε να συζητήσουμε ενσωματώνονται στην ελληνική νομοθεσία οι </w:t>
      </w:r>
      <w:r>
        <w:rPr>
          <w:rFonts w:eastAsia="Times New Roman" w:cs="Times New Roman"/>
          <w:szCs w:val="24"/>
        </w:rPr>
        <w:t>ο</w:t>
      </w:r>
      <w:r>
        <w:rPr>
          <w:rFonts w:eastAsia="Times New Roman" w:cs="Times New Roman"/>
          <w:szCs w:val="24"/>
        </w:rPr>
        <w:t>δ</w:t>
      </w:r>
      <w:r>
        <w:rPr>
          <w:rFonts w:eastAsia="Times New Roman" w:cs="Times New Roman"/>
          <w:szCs w:val="24"/>
        </w:rPr>
        <w:t xml:space="preserve">ηγίες 2014/107, 2015/2060, καθώς και οι </w:t>
      </w:r>
      <w:r>
        <w:rPr>
          <w:rFonts w:eastAsia="Times New Roman" w:cs="Times New Roman"/>
          <w:szCs w:val="24"/>
        </w:rPr>
        <w:t>ο</w:t>
      </w:r>
      <w:r>
        <w:rPr>
          <w:rFonts w:eastAsia="Times New Roman" w:cs="Times New Roman"/>
          <w:szCs w:val="24"/>
        </w:rPr>
        <w:t xml:space="preserve">δηγίες 2014/86 και 2015/121 καθώς επίσης και της </w:t>
      </w:r>
      <w:r>
        <w:rPr>
          <w:rFonts w:eastAsia="Times New Roman" w:cs="Times New Roman"/>
          <w:szCs w:val="24"/>
        </w:rPr>
        <w:t>ο</w:t>
      </w:r>
      <w:r>
        <w:rPr>
          <w:rFonts w:eastAsia="Times New Roman" w:cs="Times New Roman"/>
          <w:szCs w:val="24"/>
        </w:rPr>
        <w:t xml:space="preserve">δηγίας 2013/61. </w:t>
      </w:r>
    </w:p>
    <w:p w14:paraId="7FEDCADD" w14:textId="77777777" w:rsidR="004627CB" w:rsidRDefault="00EE6EC7">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Το νομοσχέδιο αποτελείται από τρία μέρη. Το πρώτο μέρος περιλαμβάνει τα άρθρα 1 έως 7 στα κεφάλαια Α</w:t>
      </w:r>
      <w:r>
        <w:rPr>
          <w:rFonts w:eastAsia="Times New Roman" w:cs="Times New Roman"/>
          <w:szCs w:val="24"/>
        </w:rPr>
        <w:t>΄</w:t>
      </w:r>
      <w:r>
        <w:rPr>
          <w:rFonts w:eastAsia="Times New Roman" w:cs="Times New Roman"/>
          <w:szCs w:val="24"/>
        </w:rPr>
        <w:t xml:space="preserve"> και Β</w:t>
      </w:r>
      <w:r>
        <w:rPr>
          <w:rFonts w:eastAsia="Times New Roman" w:cs="Times New Roman"/>
          <w:szCs w:val="24"/>
        </w:rPr>
        <w:t>΄</w:t>
      </w:r>
      <w:r>
        <w:rPr>
          <w:rFonts w:eastAsia="Times New Roman" w:cs="Times New Roman"/>
          <w:szCs w:val="24"/>
        </w:rPr>
        <w:t xml:space="preserve">, το δεύτερο μέρος το άρθρο 8 και το τρίτο μέρος το άρθρο 9. </w:t>
      </w:r>
    </w:p>
    <w:p w14:paraId="7FEDCADE" w14:textId="77777777" w:rsidR="004627CB" w:rsidRDefault="00EE6EC7">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Στο κεφάλαιο Α</w:t>
      </w:r>
      <w:r>
        <w:rPr>
          <w:rFonts w:eastAsia="Times New Roman" w:cs="Times New Roman"/>
          <w:szCs w:val="24"/>
        </w:rPr>
        <w:t>΄</w:t>
      </w:r>
      <w:r>
        <w:rPr>
          <w:rFonts w:eastAsia="Times New Roman" w:cs="Times New Roman"/>
          <w:szCs w:val="24"/>
        </w:rPr>
        <w:t xml:space="preserve"> περιλαμβάνονται τα άρθρα 1 έως 4 που εισάγουν την οδηγία 2014/107 και τροποποιούν την οδηγία 2011/16 σχετικά με την υποχρεωτική αυτόματη ανταλλαγή πληροφοριών στο φορολογικό τομέ</w:t>
      </w:r>
      <w:r>
        <w:rPr>
          <w:rFonts w:eastAsia="Times New Roman" w:cs="Times New Roman"/>
          <w:szCs w:val="24"/>
        </w:rPr>
        <w:t xml:space="preserve">α και η οποία είχε ενσωματωθεί στην ελληνική νομοθεσία με τις διατάξεις του ν.4170/2013 και πιο συγκεκριμένα με τις διατάξεις των άρθρων 1 έως 25. Παράλληλα μερικές από αυτές καταργούνται ή τροποποιούνται. </w:t>
      </w:r>
    </w:p>
    <w:p w14:paraId="7FEDCADF" w14:textId="77777777" w:rsidR="004627CB" w:rsidRDefault="00EE6EC7">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Εν συνεχεία, στο κεφάλαιο Β</w:t>
      </w:r>
      <w:r>
        <w:rPr>
          <w:rFonts w:eastAsia="Times New Roman" w:cs="Times New Roman"/>
          <w:szCs w:val="24"/>
        </w:rPr>
        <w:t>΄</w:t>
      </w:r>
      <w:r>
        <w:rPr>
          <w:rFonts w:eastAsia="Times New Roman" w:cs="Times New Roman"/>
          <w:szCs w:val="24"/>
        </w:rPr>
        <w:t xml:space="preserve"> περιλαμβάνονται τα ά</w:t>
      </w:r>
      <w:r>
        <w:rPr>
          <w:rFonts w:eastAsia="Times New Roman" w:cs="Times New Roman"/>
          <w:szCs w:val="24"/>
        </w:rPr>
        <w:t xml:space="preserve">ρθρα 5 έως 7 με την ενσωμάτωση της οδηγίας 2015/2060. Έτσι, λοιπόν, το άρθρο 5 καταργεί την </w:t>
      </w:r>
      <w:r>
        <w:rPr>
          <w:rFonts w:eastAsia="Times New Roman" w:cs="Times New Roman"/>
          <w:szCs w:val="24"/>
        </w:rPr>
        <w:t>ο</w:t>
      </w:r>
      <w:r>
        <w:rPr>
          <w:rFonts w:eastAsia="Times New Roman" w:cs="Times New Roman"/>
          <w:szCs w:val="24"/>
        </w:rPr>
        <w:t xml:space="preserve">δηγία 2003/48 για τη φορολόγηση την υπό μορφή τόκων εισοδημάτων από αποταμιεύσεις και η οποία είχε ενσωματωθεί στην ελληνική νομοθεσία με τις διατάξεις των άρθρων </w:t>
      </w:r>
      <w:r>
        <w:rPr>
          <w:rFonts w:eastAsia="Times New Roman" w:cs="Times New Roman"/>
          <w:szCs w:val="24"/>
        </w:rPr>
        <w:t xml:space="preserve">3 έως 13 του ν.3312/2005 και η οποία παύει να ισχύει από την 1-1-2016. </w:t>
      </w:r>
    </w:p>
    <w:p w14:paraId="7FEDCAE0" w14:textId="77777777" w:rsidR="004627CB" w:rsidRDefault="00EE6EC7">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Στο δεύτερο μέρος τώρα και συγκεκριμένα στο άρθρο 8 ενσωματώνεται στην ελληνική νομοθεσία οι </w:t>
      </w:r>
      <w:r>
        <w:rPr>
          <w:rFonts w:eastAsia="Times New Roman" w:cs="Times New Roman"/>
          <w:szCs w:val="24"/>
        </w:rPr>
        <w:t>ο</w:t>
      </w:r>
      <w:r>
        <w:rPr>
          <w:rFonts w:eastAsia="Times New Roman" w:cs="Times New Roman"/>
          <w:szCs w:val="24"/>
        </w:rPr>
        <w:t xml:space="preserve">δηγίες 2014/86 της Ευρωπαϊκής Ένωσης και 2015/121, οι οποίες τροποποιούν </w:t>
      </w:r>
      <w:r>
        <w:rPr>
          <w:rFonts w:eastAsia="Times New Roman" w:cs="Times New Roman"/>
          <w:szCs w:val="24"/>
        </w:rPr>
        <w:lastRenderedPageBreak/>
        <w:t xml:space="preserve">με τη σειρά τους </w:t>
      </w:r>
      <w:r>
        <w:rPr>
          <w:rFonts w:eastAsia="Times New Roman" w:cs="Times New Roman"/>
          <w:szCs w:val="24"/>
        </w:rPr>
        <w:t xml:space="preserve">την </w:t>
      </w:r>
      <w:r>
        <w:rPr>
          <w:rFonts w:eastAsia="Times New Roman" w:cs="Times New Roman"/>
          <w:szCs w:val="24"/>
        </w:rPr>
        <w:t>ο</w:t>
      </w:r>
      <w:r>
        <w:rPr>
          <w:rFonts w:eastAsia="Times New Roman" w:cs="Times New Roman"/>
          <w:szCs w:val="24"/>
        </w:rPr>
        <w:t xml:space="preserve">δηγία 2011/96. Αφορούν το κοινό φορολογικό καθεστώς το οποίο ισχύει για τις μητρικές και θυγατρικές εταιρείες διαφορετικών κρατών-μελών. </w:t>
      </w:r>
    </w:p>
    <w:p w14:paraId="7FEDCAE1" w14:textId="77777777" w:rsidR="004627CB" w:rsidRDefault="00EE6EC7">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Εδώ οι τροποποιήσεις έχουν στόχο την παρακράτηση φόρου στην πηγή, αλλά ταυτόχρονα την πρόβλεψη για τη διπλή φορολ</w:t>
      </w:r>
      <w:r>
        <w:rPr>
          <w:rFonts w:eastAsia="Times New Roman" w:cs="Times New Roman"/>
          <w:szCs w:val="24"/>
        </w:rPr>
        <w:t xml:space="preserve">ογία. Παρ’ όλα αυτά, τα οφέλη της </w:t>
      </w:r>
      <w:r>
        <w:rPr>
          <w:rFonts w:eastAsia="Times New Roman" w:cs="Times New Roman"/>
          <w:szCs w:val="24"/>
        </w:rPr>
        <w:t>ο</w:t>
      </w:r>
      <w:r>
        <w:rPr>
          <w:rFonts w:eastAsia="Times New Roman" w:cs="Times New Roman"/>
          <w:szCs w:val="24"/>
        </w:rPr>
        <w:t>δηγίας δεν θα πρέπει να αποφέρουν φορολογικά πλεονεκτήματα σε ομίλους με μητρικές και θυγατρικές εταιρείες που βρίσκονται σε διαφορετικά κράτη-μέλη σε σύγκριση με εταιρ</w:t>
      </w:r>
      <w:r>
        <w:rPr>
          <w:rFonts w:eastAsia="Times New Roman" w:cs="Times New Roman"/>
          <w:szCs w:val="24"/>
        </w:rPr>
        <w:t>ε</w:t>
      </w:r>
      <w:r>
        <w:rPr>
          <w:rFonts w:eastAsia="Times New Roman" w:cs="Times New Roman"/>
          <w:szCs w:val="24"/>
        </w:rPr>
        <w:t xml:space="preserve">ίες-ομίλους που βρίσκονται στο ίδιο κράτος-μέλος. </w:t>
      </w:r>
    </w:p>
    <w:p w14:paraId="7FEDCAE2" w14:textId="77777777" w:rsidR="004627CB" w:rsidRDefault="00EE6EC7">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Καθώς είναι γνωστό ότι με τη μορφή των υβριδικών δανείων αρκετές επιχειρήσεις φαίνονταν σαν χορηγούν κάποιου τύπου δάνεια και επί της ουσίας μέσω της μορφής αυτού του δανεισμού μεταφέρονταν τα κέρδη από τη μ</w:t>
      </w:r>
      <w:r>
        <w:rPr>
          <w:rFonts w:eastAsia="Times New Roman" w:cs="Times New Roman"/>
          <w:szCs w:val="24"/>
        </w:rPr>
        <w:t>ί</w:t>
      </w:r>
      <w:r>
        <w:rPr>
          <w:rFonts w:eastAsia="Times New Roman" w:cs="Times New Roman"/>
          <w:szCs w:val="24"/>
        </w:rPr>
        <w:t>α εταιρ</w:t>
      </w:r>
      <w:r>
        <w:rPr>
          <w:rFonts w:eastAsia="Times New Roman" w:cs="Times New Roman"/>
          <w:szCs w:val="24"/>
        </w:rPr>
        <w:t>ε</w:t>
      </w:r>
      <w:r>
        <w:rPr>
          <w:rFonts w:eastAsia="Times New Roman" w:cs="Times New Roman"/>
          <w:szCs w:val="24"/>
        </w:rPr>
        <w:t>ία στην άλλη, με άμεσο αποτέλεσμα την μη</w:t>
      </w:r>
      <w:r>
        <w:rPr>
          <w:rFonts w:eastAsia="Times New Roman" w:cs="Times New Roman"/>
          <w:szCs w:val="24"/>
        </w:rPr>
        <w:t xml:space="preserve"> φορολόγηση διανεμομένων κερδών μεταξύ των κρατών-μελών. </w:t>
      </w:r>
    </w:p>
    <w:p w14:paraId="7FEDCAE3" w14:textId="77777777" w:rsidR="004627CB" w:rsidRDefault="00EE6EC7">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Τέλος, με το τρίτο μέρος του κεφαλαίου Β</w:t>
      </w:r>
      <w:r>
        <w:rPr>
          <w:rFonts w:eastAsia="Times New Roman" w:cs="Times New Roman"/>
          <w:szCs w:val="24"/>
        </w:rPr>
        <w:t>΄</w:t>
      </w:r>
      <w:r>
        <w:rPr>
          <w:rFonts w:eastAsia="Times New Roman" w:cs="Times New Roman"/>
          <w:szCs w:val="24"/>
        </w:rPr>
        <w:t xml:space="preserve"> στο άρθρο 9 ενσωματώνεται στο εθνικό δίκαιο η </w:t>
      </w:r>
      <w:r>
        <w:rPr>
          <w:rFonts w:eastAsia="Times New Roman" w:cs="Times New Roman"/>
          <w:szCs w:val="24"/>
        </w:rPr>
        <w:t>ο</w:t>
      </w:r>
      <w:r>
        <w:rPr>
          <w:rFonts w:eastAsia="Times New Roman" w:cs="Times New Roman"/>
          <w:szCs w:val="24"/>
        </w:rPr>
        <w:t xml:space="preserve">δηγία 2013/61 για την τροποποίηση των </w:t>
      </w:r>
      <w:r>
        <w:rPr>
          <w:rFonts w:eastAsia="Times New Roman" w:cs="Times New Roman"/>
          <w:szCs w:val="24"/>
        </w:rPr>
        <w:t>ο</w:t>
      </w:r>
      <w:r>
        <w:rPr>
          <w:rFonts w:eastAsia="Times New Roman" w:cs="Times New Roman"/>
          <w:szCs w:val="24"/>
        </w:rPr>
        <w:t>δηγιών 2016/112 και 2008/118 που αφορά την τροποποίηση του φορολογικού</w:t>
      </w:r>
      <w:r>
        <w:rPr>
          <w:rFonts w:eastAsia="Times New Roman" w:cs="Times New Roman"/>
          <w:szCs w:val="24"/>
        </w:rPr>
        <w:t xml:space="preserve"> καθεστώτος περιοχών της και την εφαρμογή των διατάξεων περί του πεδίου εδαφικής εφαρ</w:t>
      </w:r>
      <w:r>
        <w:rPr>
          <w:rFonts w:eastAsia="Times New Roman" w:cs="Times New Roman"/>
          <w:szCs w:val="24"/>
        </w:rPr>
        <w:lastRenderedPageBreak/>
        <w:t xml:space="preserve">μογής του ΦΠΑ περιοχών και αφορά τις γαλλικές εξόχως απόκεντρες περιοχές. Με το άρθρο 10 ορίζεται η ισχύς των διατάξεων του παρόντος. </w:t>
      </w:r>
    </w:p>
    <w:p w14:paraId="7FEDCAE4" w14:textId="77777777" w:rsidR="004627CB" w:rsidRDefault="00EE6EC7">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Αγαπητοί συνάδελφοι, είναι γεγονός π</w:t>
      </w:r>
      <w:r>
        <w:rPr>
          <w:rFonts w:eastAsia="Times New Roman" w:cs="Times New Roman"/>
          <w:szCs w:val="24"/>
        </w:rPr>
        <w:t>ως η διασυνοριακή φοροαποφυγή και φορολογική απάτη μαζί με τα αδήλωτα ή μη φορολογηθέντα εισοδήματα παρουσιάζουν έντονο ενδιαφέρον και λόγο συγκυρίας αλλά και εξαιτίας της έντασης της συχνότητάς τους. Άμεσο αποτέλεσμα, βέβαια, είναι και η μείωση στα εθνικά</w:t>
      </w:r>
      <w:r>
        <w:rPr>
          <w:rFonts w:eastAsia="Times New Roman" w:cs="Times New Roman"/>
          <w:szCs w:val="24"/>
        </w:rPr>
        <w:t xml:space="preserve"> φορολογικά </w:t>
      </w:r>
      <w:r w:rsidRPr="00411453">
        <w:rPr>
          <w:rFonts w:eastAsia="Times New Roman" w:cs="Times New Roman"/>
          <w:szCs w:val="24"/>
        </w:rPr>
        <w:t xml:space="preserve">έσοδα. </w:t>
      </w:r>
    </w:p>
    <w:p w14:paraId="7FEDCAE5" w14:textId="77777777" w:rsidR="004627CB" w:rsidRDefault="00EE6EC7">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Με βάση το προαναφερθέν αποτελεί επείγουσα ανάγκη η αποτελεσματικότερη είσπραξη φόρων, τόσο για λόγους διαφάνειας όσο και φορολογικής δικαιοσύνης, αλλά και για λόγους αύξησης των φορολογικών εσόδων. Στην προσπάθεια αυτή χρήσιμο εργαλείο</w:t>
      </w:r>
      <w:r>
        <w:rPr>
          <w:rFonts w:eastAsia="Times New Roman" w:cs="Times New Roman"/>
          <w:szCs w:val="24"/>
        </w:rPr>
        <w:t xml:space="preserve"> είναι και η αυτόματη ανταλλαγή πληροφοριών με στόχο την καταπολέμηση της φορολογικής απάτης και της φοροδιαφυγής. </w:t>
      </w:r>
    </w:p>
    <w:p w14:paraId="7FEDCAE6" w14:textId="77777777" w:rsidR="004627CB" w:rsidRDefault="00EE6EC7">
      <w:pPr>
        <w:spacing w:line="600" w:lineRule="auto"/>
        <w:ind w:firstLine="720"/>
        <w:jc w:val="both"/>
        <w:rPr>
          <w:rFonts w:eastAsia="UB-Helvetica" w:cs="Times New Roman"/>
          <w:szCs w:val="24"/>
        </w:rPr>
      </w:pPr>
      <w:r>
        <w:rPr>
          <w:rFonts w:eastAsia="UB-Helvetica" w:cs="Times New Roman"/>
          <w:szCs w:val="24"/>
        </w:rPr>
        <w:t>Με το ισχύον νομοθετικό πλαίσιο ήδη ορίζεται η υποχρεωτική αυτόματη ανταλλαγή πληροφοριών, αλλά μόνο για συγκεκριμένες κατηγορίες εισοδήματο</w:t>
      </w:r>
      <w:r>
        <w:rPr>
          <w:rFonts w:eastAsia="UB-Helvetica" w:cs="Times New Roman"/>
          <w:szCs w:val="24"/>
        </w:rPr>
        <w:t xml:space="preserve">ς και κεφαλαίου κυρίως μη χρηματοοικονομικής φύσεως. Αυτό, όμως, δεν είναι αρκετό, ειδικά στην παρούσα περίοδο, καθώς τα υφιστάμενα ενωσιακά </w:t>
      </w:r>
      <w:r>
        <w:rPr>
          <w:rFonts w:eastAsia="UB-Helvetica" w:cs="Times New Roman"/>
          <w:szCs w:val="24"/>
        </w:rPr>
        <w:lastRenderedPageBreak/>
        <w:t>μέσα διοικητικής συνεργασίας έχουν καταστεί αναποτελεσματικά στον φορολογικό τομέα και στην καταπολέμηση της διασυν</w:t>
      </w:r>
      <w:r>
        <w:rPr>
          <w:rFonts w:eastAsia="UB-Helvetica" w:cs="Times New Roman"/>
          <w:szCs w:val="24"/>
        </w:rPr>
        <w:t>οριακής απάτης.</w:t>
      </w:r>
    </w:p>
    <w:p w14:paraId="7FEDCAE7" w14:textId="77777777" w:rsidR="004627CB" w:rsidRDefault="00EE6EC7">
      <w:pPr>
        <w:spacing w:line="600" w:lineRule="auto"/>
        <w:ind w:firstLine="720"/>
        <w:jc w:val="both"/>
        <w:rPr>
          <w:rFonts w:eastAsia="UB-Helvetica" w:cs="Times New Roman"/>
          <w:szCs w:val="24"/>
        </w:rPr>
      </w:pPr>
      <w:r>
        <w:rPr>
          <w:rFonts w:eastAsia="UB-Helvetica" w:cs="Times New Roman"/>
          <w:szCs w:val="24"/>
        </w:rPr>
        <w:t xml:space="preserve">Εδώ πλέον με την ενσωμάτωση της </w:t>
      </w:r>
      <w:r>
        <w:rPr>
          <w:rFonts w:eastAsia="UB-Helvetica" w:cs="Times New Roman"/>
          <w:szCs w:val="24"/>
        </w:rPr>
        <w:t>ο</w:t>
      </w:r>
      <w:r>
        <w:rPr>
          <w:rFonts w:eastAsia="UB-Helvetica" w:cs="Times New Roman"/>
          <w:szCs w:val="24"/>
        </w:rPr>
        <w:t>δηγίας 2014</w:t>
      </w:r>
      <w:r>
        <w:rPr>
          <w:rFonts w:eastAsia="UB-Helvetica"/>
          <w:szCs w:val="24"/>
        </w:rPr>
        <w:t>/</w:t>
      </w:r>
      <w:r>
        <w:rPr>
          <w:rFonts w:eastAsia="UB-Helvetica" w:cs="Times New Roman"/>
          <w:szCs w:val="24"/>
        </w:rPr>
        <w:t>107 υποβοηθείται η επίσπευση της διαδικασίας, ώστε να διασφαλιστεί μια ολοκληρωμένη και συνεκτική αντιμετώπιση του φαινομένου της φοροαποφυγής και φορολογικής απάτης με επιδιωκόμενο στόχο τη μείω</w:t>
      </w:r>
      <w:r>
        <w:rPr>
          <w:rFonts w:eastAsia="UB-Helvetica" w:cs="Times New Roman"/>
          <w:szCs w:val="24"/>
        </w:rPr>
        <w:t>ση του κόστους για τις φορολογικές διοικήσεις.</w:t>
      </w:r>
    </w:p>
    <w:p w14:paraId="7FEDCAE8" w14:textId="77777777" w:rsidR="004627CB" w:rsidRDefault="00EE6EC7">
      <w:pPr>
        <w:spacing w:line="600" w:lineRule="auto"/>
        <w:ind w:firstLine="720"/>
        <w:jc w:val="both"/>
        <w:rPr>
          <w:rFonts w:eastAsia="UB-Helvetica" w:cs="Times New Roman"/>
          <w:szCs w:val="24"/>
        </w:rPr>
      </w:pPr>
      <w:r>
        <w:rPr>
          <w:rFonts w:eastAsia="UB-Helvetica" w:cs="Times New Roman"/>
          <w:szCs w:val="24"/>
        </w:rPr>
        <w:lastRenderedPageBreak/>
        <w:t>Ένα από τα πλέον σημαντικά στοιχεία του νομοσχεδίου είναι η διεύρυνση του πεδίου εφαρμογής της αυτόματης ανταλλαγής πληροφοριών, σύμφωνα με την οποία πρέπει τα κράτη-μέλη να απαιτούν από τα χρηματοπιστωτικά ιδ</w:t>
      </w:r>
      <w:r>
        <w:rPr>
          <w:rFonts w:eastAsia="UB-Helvetica" w:cs="Times New Roman"/>
          <w:szCs w:val="24"/>
        </w:rPr>
        <w:t>ρύματα την εφαρμογή της υποβολής των στοιχείων που συνάδουν με τους κανόνες, που καθορίζονται στο κοινό πρότυπο αναφοράς.</w:t>
      </w:r>
    </w:p>
    <w:p w14:paraId="7FEDCAE9" w14:textId="77777777" w:rsidR="004627CB" w:rsidRDefault="00EE6EC7">
      <w:pPr>
        <w:spacing w:line="600" w:lineRule="auto"/>
        <w:ind w:firstLine="720"/>
        <w:jc w:val="both"/>
        <w:rPr>
          <w:rFonts w:eastAsia="UB-Helvetica" w:cs="Times New Roman"/>
          <w:szCs w:val="24"/>
        </w:rPr>
      </w:pPr>
      <w:r>
        <w:rPr>
          <w:rFonts w:eastAsia="UB-Helvetica" w:cs="Times New Roman"/>
          <w:szCs w:val="24"/>
        </w:rPr>
        <w:t>Σκοπός των προαναφερθέντων, λοιπόν, είναι η αντιμετώπιση καταστάσεων απόκρυψης κεφαλαίων, διευκολύνοντας παράλληλα τη φορολογική διοίκ</w:t>
      </w:r>
      <w:r>
        <w:rPr>
          <w:rFonts w:eastAsia="UB-Helvetica" w:cs="Times New Roman"/>
          <w:szCs w:val="24"/>
        </w:rPr>
        <w:t>ηση των κρατών-μελών, προκειμένου να ταυτοποιούν τους φορολογούμενους, τηρώντας τη φορολογική νομοθεσία και να αξιολογούν ορθά την πιθανότητα φοροδιαφυγής χωρίς να απαιτείται παραπάνω έρευνα.</w:t>
      </w:r>
    </w:p>
    <w:p w14:paraId="7FEDCAEA" w14:textId="77777777" w:rsidR="004627CB" w:rsidRDefault="00EE6EC7">
      <w:pPr>
        <w:spacing w:line="600" w:lineRule="auto"/>
        <w:ind w:firstLine="720"/>
        <w:jc w:val="both"/>
        <w:rPr>
          <w:rFonts w:eastAsia="UB-Helvetica" w:cs="Times New Roman"/>
          <w:szCs w:val="24"/>
        </w:rPr>
      </w:pPr>
      <w:r>
        <w:rPr>
          <w:rFonts w:eastAsia="UB-Helvetica" w:cs="Times New Roman"/>
          <w:szCs w:val="24"/>
        </w:rPr>
        <w:lastRenderedPageBreak/>
        <w:t>Η σημασία, λοιπόν, της αυτόματης ανταλλαγής πληροφοριών σα</w:t>
      </w:r>
      <w:r>
        <w:rPr>
          <w:rFonts w:eastAsia="UB-Helvetica" w:cs="Times New Roman"/>
          <w:szCs w:val="24"/>
        </w:rPr>
        <w:t xml:space="preserve">ν </w:t>
      </w:r>
      <w:r>
        <w:rPr>
          <w:rFonts w:eastAsia="UB-Helvetica" w:cs="Times New Roman"/>
          <w:szCs w:val="24"/>
        </w:rPr>
        <w:t xml:space="preserve"> μέσ</w:t>
      </w:r>
      <w:r>
        <w:rPr>
          <w:rFonts w:eastAsia="UB-Helvetica" w:cs="Times New Roman"/>
          <w:szCs w:val="24"/>
        </w:rPr>
        <w:t xml:space="preserve">ο για την καταπολέμηση της διασυνοριακής φορολογικής απάτης και της φοροδιαφυγής έχει πρόσφατα αναγνωριστεί σε διεθνές επίπεδο. Παράλληλα, το κοινό πρότυπο αυτόματης ανταλλαγής πληροφοριών αναπτύχθηκε από τον ΟΟΣΑ και υλοποιείται σχεδόν απ’ όλες τις χώρες </w:t>
      </w:r>
      <w:r>
        <w:rPr>
          <w:rFonts w:eastAsia="UB-Helvetica" w:cs="Times New Roman"/>
          <w:szCs w:val="24"/>
        </w:rPr>
        <w:t>που συμμετέχουν στον Οργανισμό, ενώ παράλληλα αναμένεται την 30</w:t>
      </w:r>
      <w:r>
        <w:rPr>
          <w:rFonts w:eastAsia="UB-Helvetica" w:cs="Times New Roman"/>
          <w:szCs w:val="24"/>
          <w:vertAlign w:val="superscript"/>
        </w:rPr>
        <w:t>η</w:t>
      </w:r>
      <w:r>
        <w:rPr>
          <w:rFonts w:eastAsia="UB-Helvetica" w:cs="Times New Roman"/>
          <w:szCs w:val="24"/>
        </w:rPr>
        <w:t xml:space="preserve"> Νοεμβρίου 2017 και η πρώτη ανταλλαγή πληροφοριών.</w:t>
      </w:r>
    </w:p>
    <w:p w14:paraId="7FEDCAEB" w14:textId="77777777" w:rsidR="004627CB" w:rsidRDefault="00EE6EC7">
      <w:pPr>
        <w:spacing w:line="600" w:lineRule="auto"/>
        <w:ind w:firstLine="720"/>
        <w:jc w:val="both"/>
        <w:rPr>
          <w:rFonts w:eastAsia="UB-Helvetica" w:cs="Times New Roman"/>
          <w:szCs w:val="24"/>
        </w:rPr>
      </w:pPr>
      <w:r>
        <w:rPr>
          <w:rFonts w:eastAsia="UB-Helvetica" w:cs="Times New Roman"/>
          <w:szCs w:val="24"/>
        </w:rPr>
        <w:t>Άλλο ένα σημείο που πρέπει να σταθούμε είναι ότι οι κατηγορίες των χρηματοπιστωτικών ιδρυμάτων και των λογαριασμών που ενσωματώνονται είναι δ</w:t>
      </w:r>
      <w:r>
        <w:rPr>
          <w:rFonts w:eastAsia="UB-Helvetica" w:cs="Times New Roman"/>
          <w:szCs w:val="24"/>
        </w:rPr>
        <w:t xml:space="preserve">ιαμορφωμένες έτσι ώστε να περιορίζεται η δυνατότητα να αποφεύγουν οι φορολογούμενοι </w:t>
      </w:r>
      <w:r>
        <w:rPr>
          <w:rFonts w:eastAsia="UB-Helvetica" w:cs="Times New Roman"/>
          <w:szCs w:val="24"/>
        </w:rPr>
        <w:lastRenderedPageBreak/>
        <w:t xml:space="preserve">τη δήλωση μεταφέροντας περιουσιακά στοιχεία ή επενδύοντας σε χρηματοοικονομικά προϊόντα, που δεν καλύπτονται από το πεδίο εφαρμογής της </w:t>
      </w:r>
      <w:r>
        <w:rPr>
          <w:rFonts w:eastAsia="UB-Helvetica" w:cs="Times New Roman"/>
          <w:szCs w:val="24"/>
        </w:rPr>
        <w:t>ο</w:t>
      </w:r>
      <w:r>
        <w:rPr>
          <w:rFonts w:eastAsia="UB-Helvetica" w:cs="Times New Roman"/>
          <w:szCs w:val="24"/>
        </w:rPr>
        <w:t>δηγίας.</w:t>
      </w:r>
    </w:p>
    <w:p w14:paraId="7FEDCAEC" w14:textId="77777777" w:rsidR="004627CB" w:rsidRDefault="00EE6EC7">
      <w:pPr>
        <w:spacing w:line="600" w:lineRule="auto"/>
        <w:ind w:firstLine="720"/>
        <w:jc w:val="both"/>
        <w:rPr>
          <w:rFonts w:eastAsia="UB-Helvetica" w:cs="Times New Roman"/>
          <w:szCs w:val="24"/>
        </w:rPr>
      </w:pPr>
      <w:r>
        <w:rPr>
          <w:rFonts w:eastAsia="UB-Helvetica" w:cs="Times New Roman"/>
          <w:szCs w:val="24"/>
        </w:rPr>
        <w:t>Στις πληροφορίες που ανταλλ</w:t>
      </w:r>
      <w:r>
        <w:rPr>
          <w:rFonts w:eastAsia="UB-Helvetica" w:cs="Times New Roman"/>
          <w:szCs w:val="24"/>
        </w:rPr>
        <w:t>άσσονται εντάσσονται και τα υπόλοιπα λογαριασμών για να αποφευχθεί η διάσπαση των λογαριασμών, καθώς και η αναλυτική καρτέλα κίνησης του λογαριασμού, στην οποία δεν θα αναφέρονται οι συνήθεις κινήσεις ανάληψης ή κατάθεσης, αλλά μόνο οι κινήσεις που αφορούν</w:t>
      </w:r>
      <w:r>
        <w:rPr>
          <w:rFonts w:eastAsia="UB-Helvetica" w:cs="Times New Roman"/>
          <w:szCs w:val="24"/>
        </w:rPr>
        <w:t xml:space="preserve"> τόκους, μερίσματα, αποδόσεις από ασφαλιστικά συμβόλαια, καθώς και το τίμημα πώλησης περιουσιακών στοιχείων, όπως παραδείγματος χάριν, ακίνητα, μετοχές κ.α..</w:t>
      </w:r>
    </w:p>
    <w:p w14:paraId="7FEDCAED" w14:textId="77777777" w:rsidR="004627CB" w:rsidRDefault="00EE6EC7">
      <w:pPr>
        <w:spacing w:line="600" w:lineRule="auto"/>
        <w:ind w:firstLine="720"/>
        <w:jc w:val="both"/>
        <w:rPr>
          <w:rFonts w:eastAsia="UB-Helvetica" w:cs="Times New Roman"/>
          <w:szCs w:val="24"/>
        </w:rPr>
      </w:pPr>
      <w:r>
        <w:rPr>
          <w:rFonts w:eastAsia="UB-Helvetica" w:cs="Times New Roman"/>
          <w:szCs w:val="24"/>
        </w:rPr>
        <w:lastRenderedPageBreak/>
        <w:t xml:space="preserve">Όπως ορίζεται και από την </w:t>
      </w:r>
      <w:r>
        <w:rPr>
          <w:rFonts w:eastAsia="UB-Helvetica" w:cs="Times New Roman"/>
          <w:szCs w:val="24"/>
        </w:rPr>
        <w:t>ο</w:t>
      </w:r>
      <w:r>
        <w:rPr>
          <w:rFonts w:eastAsia="UB-Helvetica" w:cs="Times New Roman"/>
          <w:szCs w:val="24"/>
        </w:rPr>
        <w:t>δηγία, οι φορείς διαβίβασης πληροφοριών θα είναι οι τράπεζες, οι χρηματ</w:t>
      </w:r>
      <w:r>
        <w:rPr>
          <w:rFonts w:eastAsia="UB-Helvetica" w:cs="Times New Roman"/>
          <w:szCs w:val="24"/>
        </w:rPr>
        <w:t>οπιστωτικές εταιρείες, οργανισμοί συλλογικών επενδύσεων και ασφαλιστικές εταιρείες.</w:t>
      </w:r>
    </w:p>
    <w:p w14:paraId="7FEDCAEE" w14:textId="77777777" w:rsidR="004627CB" w:rsidRDefault="00EE6EC7">
      <w:pPr>
        <w:spacing w:line="600" w:lineRule="auto"/>
        <w:ind w:firstLine="720"/>
        <w:jc w:val="both"/>
        <w:rPr>
          <w:rFonts w:eastAsia="UB-Helvetica" w:cs="Times New Roman"/>
          <w:szCs w:val="24"/>
        </w:rPr>
      </w:pPr>
      <w:r>
        <w:rPr>
          <w:rFonts w:eastAsia="UB-Helvetica" w:cs="Times New Roman"/>
          <w:szCs w:val="24"/>
        </w:rPr>
        <w:t>Παράλληλα, πρέπει να σημειώσουμε ότι οι πληροφορίες παρέχονται για φυσικά πρόσωπα, αλλά με την υποσημείωση ταυτοποίησης του πραγματικού δικαιούχου για νομικές οντότητες, πο</w:t>
      </w:r>
      <w:r>
        <w:rPr>
          <w:rFonts w:eastAsia="UB-Helvetica" w:cs="Times New Roman"/>
          <w:szCs w:val="24"/>
        </w:rPr>
        <w:t xml:space="preserve">υ το εισόδημά τους προέρχεται από τόκους ή  από οποιοδήποτε άλλο εισόδημα παράγεται από χρηματοοικονομικά περιουσιακά στοιχεία, μερίσματα και εισοδήματα από τη μεταβίβαση μετοχών, εισοδήματα από κινητά περιουσιακά στοιχεία, </w:t>
      </w:r>
      <w:r>
        <w:rPr>
          <w:rFonts w:eastAsia="UB-Helvetica" w:cs="Times New Roman"/>
          <w:szCs w:val="24"/>
        </w:rPr>
        <w:lastRenderedPageBreak/>
        <w:t>καθώς και εισοδήματα από ασφαλισ</w:t>
      </w:r>
      <w:r>
        <w:rPr>
          <w:rFonts w:eastAsia="UB-Helvetica" w:cs="Times New Roman"/>
          <w:szCs w:val="24"/>
        </w:rPr>
        <w:t>τικές, τραπεζικές και άλλες χρηματοοικονομικές δραστηριότητες.</w:t>
      </w:r>
    </w:p>
    <w:p w14:paraId="7FEDCAEF" w14:textId="77777777" w:rsidR="004627CB" w:rsidRDefault="00EE6EC7">
      <w:pPr>
        <w:spacing w:line="600" w:lineRule="auto"/>
        <w:ind w:firstLine="720"/>
        <w:jc w:val="both"/>
        <w:rPr>
          <w:rFonts w:eastAsia="UB-Helvetica" w:cs="Times New Roman"/>
          <w:szCs w:val="24"/>
        </w:rPr>
      </w:pPr>
      <w:r>
        <w:rPr>
          <w:rFonts w:eastAsia="UB-Helvetica" w:cs="Times New Roman"/>
          <w:szCs w:val="24"/>
        </w:rPr>
        <w:t>Αξίζει, όμως, ν’ αναφέρουμε ότι με τις εν λόγω ρυθμίσεις υπάρχει διττό σημαντικό κέρδος για τις φορολογικές αρχές και τα εθνικά έσοδα, καθώς η πληροφορία οδηγείται απ’ ευθείας στον έλεγχο και ό</w:t>
      </w:r>
      <w:r>
        <w:rPr>
          <w:rFonts w:eastAsia="UB-Helvetica" w:cs="Times New Roman"/>
          <w:szCs w:val="24"/>
        </w:rPr>
        <w:t>χι το αντίθετο, με αποτέλεσμα να διαπιστώνεται φορολογητέα ύλη, που ήταν άγνωστη πριν, ενώ ταυτόχρονα εξοικονομούμε χρόνο και πόρους, αυξάνοντας ταυτόχρονα τα έσοδα των αρχών.</w:t>
      </w:r>
    </w:p>
    <w:p w14:paraId="7FEDCAF0" w14:textId="77777777" w:rsidR="004627CB" w:rsidRDefault="00EE6EC7">
      <w:pPr>
        <w:spacing w:line="600" w:lineRule="auto"/>
        <w:ind w:firstLine="720"/>
        <w:jc w:val="both"/>
        <w:rPr>
          <w:rFonts w:eastAsia="UB-Helvetica" w:cs="Times New Roman"/>
          <w:szCs w:val="24"/>
        </w:rPr>
      </w:pPr>
      <w:r>
        <w:rPr>
          <w:rFonts w:eastAsia="UB-Helvetica" w:cs="Times New Roman"/>
          <w:szCs w:val="24"/>
        </w:rPr>
        <w:t>Σα</w:t>
      </w:r>
      <w:r>
        <w:rPr>
          <w:rFonts w:eastAsia="UB-Helvetica" w:cs="Times New Roman"/>
          <w:szCs w:val="24"/>
        </w:rPr>
        <w:t>ν</w:t>
      </w:r>
      <w:r>
        <w:rPr>
          <w:rFonts w:eastAsia="UB-Helvetica" w:cs="Times New Roman"/>
          <w:szCs w:val="24"/>
        </w:rPr>
        <w:t xml:space="preserve"> μακροπρόθεσμο αποτέλεσμα των προαναφερθέντων θεωρείται και η αύξηση της φορο</w:t>
      </w:r>
      <w:r>
        <w:rPr>
          <w:rFonts w:eastAsia="UB-Helvetica" w:cs="Times New Roman"/>
          <w:szCs w:val="24"/>
        </w:rPr>
        <w:t xml:space="preserve">λογικής συμμόρφωσης, όπως </w:t>
      </w:r>
      <w:r>
        <w:rPr>
          <w:rFonts w:eastAsia="UB-Helvetica" w:cs="Times New Roman"/>
          <w:szCs w:val="24"/>
        </w:rPr>
        <w:lastRenderedPageBreak/>
        <w:t xml:space="preserve">αναφέρεται και σε μελέτη του 2007 για το </w:t>
      </w:r>
      <w:r>
        <w:rPr>
          <w:rFonts w:eastAsia="UB-Helvetica" w:cs="Times New Roman"/>
          <w:szCs w:val="24"/>
          <w:lang w:val="en-US"/>
        </w:rPr>
        <w:t>IRS</w:t>
      </w:r>
      <w:r>
        <w:rPr>
          <w:rFonts w:eastAsia="UB-Helvetica" w:cs="Times New Roman"/>
          <w:szCs w:val="24"/>
        </w:rPr>
        <w:t>, όπου υποστηρίζεται ότι η ύπαρξη συστήματος αυτόματης διαβίβασης στοιχείων στις φορολογικές αρχές ανεβάζει το εν λόγω ποσοστό πάνω από 50%.</w:t>
      </w:r>
    </w:p>
    <w:p w14:paraId="7FEDCAF1" w14:textId="77777777" w:rsidR="004627CB" w:rsidRDefault="00EE6EC7">
      <w:pPr>
        <w:spacing w:line="600" w:lineRule="auto"/>
        <w:ind w:firstLine="720"/>
        <w:jc w:val="both"/>
        <w:rPr>
          <w:rFonts w:eastAsia="UB-Helvetica" w:cs="Times New Roman"/>
          <w:szCs w:val="24"/>
        </w:rPr>
      </w:pPr>
      <w:r>
        <w:rPr>
          <w:rFonts w:eastAsia="UB-Helvetica" w:cs="Times New Roman"/>
          <w:szCs w:val="24"/>
        </w:rPr>
        <w:t xml:space="preserve">Η αυτόματη ανταλλαγή πληροφοριών, λοιπόν, </w:t>
      </w:r>
      <w:r>
        <w:rPr>
          <w:rFonts w:eastAsia="UB-Helvetica" w:cs="Times New Roman"/>
          <w:szCs w:val="24"/>
        </w:rPr>
        <w:t>ανοίγει δρόμους για τη συλλογή φόρων, αρκεί, όπως τόνισα και στις ομιλίες μου στις επιτροπές, οι αρχές να επωφεληθούν από τον όγκο των πληροφοριών και να τις αξιοποιήσουν.</w:t>
      </w:r>
    </w:p>
    <w:p w14:paraId="7FEDCAF2" w14:textId="77777777" w:rsidR="004627CB" w:rsidRDefault="00EE6EC7">
      <w:pPr>
        <w:spacing w:line="600" w:lineRule="auto"/>
        <w:ind w:firstLine="720"/>
        <w:jc w:val="both"/>
        <w:rPr>
          <w:rFonts w:eastAsia="UB-Helvetica" w:cs="Times New Roman"/>
          <w:szCs w:val="24"/>
        </w:rPr>
      </w:pPr>
      <w:r>
        <w:rPr>
          <w:rFonts w:eastAsia="UB-Helvetica" w:cs="Times New Roman"/>
          <w:szCs w:val="24"/>
        </w:rPr>
        <w:t xml:space="preserve">Έχουμε μιλήσει αρκετές φορές για την αναγκαιότητα διεύρυνσης της φορολογικής βάσης, </w:t>
      </w:r>
      <w:r>
        <w:rPr>
          <w:rFonts w:eastAsia="UB-Helvetica" w:cs="Times New Roman"/>
          <w:szCs w:val="24"/>
        </w:rPr>
        <w:t xml:space="preserve">καθώς ναι μεν η φορολογία </w:t>
      </w:r>
      <w:r>
        <w:rPr>
          <w:rFonts w:eastAsia="UB-Helvetica" w:cs="Times New Roman"/>
          <w:szCs w:val="24"/>
        </w:rPr>
        <w:lastRenderedPageBreak/>
        <w:t>αποτελεί μια βιώσιμη πηγή εσόδων, αλλά όχι μόνο με την αύξηση των συντελεστών και χρειάζεται μακροπρόθεσμος σχεδιασμός και αξιοποίηση όλων των εργαλείων που έχουμε ή θα έχουμε στη διάθεσή μας.</w:t>
      </w:r>
    </w:p>
    <w:p w14:paraId="7FEDCAF3" w14:textId="77777777" w:rsidR="004627CB" w:rsidRDefault="00EE6EC7">
      <w:pPr>
        <w:spacing w:line="600" w:lineRule="auto"/>
        <w:ind w:firstLine="720"/>
        <w:jc w:val="both"/>
        <w:rPr>
          <w:rFonts w:eastAsia="Times New Roman"/>
          <w:szCs w:val="24"/>
        </w:rPr>
      </w:pPr>
      <w:r>
        <w:rPr>
          <w:rFonts w:eastAsia="Times New Roman"/>
          <w:szCs w:val="24"/>
        </w:rPr>
        <w:t xml:space="preserve">Αποτελεί κοινωνική ανάγκη, λοιπόν, η </w:t>
      </w:r>
      <w:r>
        <w:rPr>
          <w:rFonts w:eastAsia="Times New Roman"/>
          <w:szCs w:val="24"/>
        </w:rPr>
        <w:t xml:space="preserve">διεύρυνση της φορολογικής βάσης διαμέσου του εντοπισμού της διαφεύγουσας φορολογητέας ύλης, που θα μεγεθύνει τα φορολογικά έσοδα του κράτους και μάλιστα στις παρούσες οικονομικές συνθήκες. Η Κυβέρνηση έχει να δώσει κάτι παραπάνω από δείγματα καλής θέλησης </w:t>
      </w:r>
      <w:r>
        <w:rPr>
          <w:rFonts w:eastAsia="Times New Roman"/>
          <w:szCs w:val="24"/>
        </w:rPr>
        <w:t xml:space="preserve">και πρακτικής σχετικά με το κυνήγι της πληροφορίας και της αξιοποίησής της. </w:t>
      </w:r>
    </w:p>
    <w:p w14:paraId="7FEDCAF4" w14:textId="77777777" w:rsidR="004627CB" w:rsidRDefault="00EE6EC7">
      <w:pPr>
        <w:spacing w:line="600" w:lineRule="auto"/>
        <w:ind w:firstLine="720"/>
        <w:jc w:val="both"/>
        <w:rPr>
          <w:rFonts w:eastAsia="Times New Roman"/>
          <w:szCs w:val="24"/>
        </w:rPr>
      </w:pPr>
      <w:r>
        <w:rPr>
          <w:rFonts w:eastAsia="Times New Roman"/>
          <w:szCs w:val="24"/>
        </w:rPr>
        <w:lastRenderedPageBreak/>
        <w:t>Παράλληλα -και κλείνω με αυτό- σημαντικό συμπληρωματικό βήμα τόσο για τον επαναπατρισμό κεφαλαίων όσο και για μια πιο ολοκληρωμένη εικόνα στην καταπολέμηση της φοροδιαφυγής και δι</w:t>
      </w:r>
      <w:r>
        <w:rPr>
          <w:rFonts w:eastAsia="Times New Roman"/>
          <w:szCs w:val="24"/>
        </w:rPr>
        <w:t>εύρυνση της φορολογικής βάσης, θα αποτελέσει το περιουσιολόγιο κι ένα σταθερό σύστημα φορολογικών συντελεστών.</w:t>
      </w:r>
    </w:p>
    <w:p w14:paraId="7FEDCAF5" w14:textId="77777777" w:rsidR="004627CB" w:rsidRDefault="00EE6EC7">
      <w:pPr>
        <w:spacing w:line="600" w:lineRule="auto"/>
        <w:ind w:firstLine="720"/>
        <w:jc w:val="both"/>
        <w:rPr>
          <w:rFonts w:eastAsia="Times New Roman"/>
          <w:szCs w:val="24"/>
        </w:rPr>
      </w:pPr>
      <w:r>
        <w:rPr>
          <w:rFonts w:eastAsia="Times New Roman"/>
          <w:szCs w:val="24"/>
        </w:rPr>
        <w:t>Θα εργαστούμε, λοιπόν, με ορίζοντα τα παραπάνω και με στόχο την ελάφρυνση του κόσμου που ήταν τυπικοί στις υποχρεώσεις τους, με το ελληνικό κράτο</w:t>
      </w:r>
      <w:r>
        <w:rPr>
          <w:rFonts w:eastAsia="Times New Roman"/>
          <w:szCs w:val="24"/>
        </w:rPr>
        <w:t xml:space="preserve">ς και τις φορολογικές αρχές, αλλά ακριβώς γι’ αυτόν τον λόγο ήταν και οι μόνοι που επωμίζονταν το βάρος των φόρων, αφού κανείς μέχρι τώρα δεν είχε τη διάθεση να κυνηγήσει την πληροφορία. </w:t>
      </w:r>
    </w:p>
    <w:p w14:paraId="7FEDCAF6" w14:textId="77777777" w:rsidR="004627CB" w:rsidRDefault="00EE6EC7">
      <w:pPr>
        <w:spacing w:line="600" w:lineRule="auto"/>
        <w:ind w:firstLine="720"/>
        <w:jc w:val="both"/>
        <w:rPr>
          <w:rFonts w:eastAsia="Times New Roman"/>
          <w:szCs w:val="24"/>
        </w:rPr>
      </w:pPr>
      <w:r>
        <w:rPr>
          <w:rFonts w:eastAsia="Times New Roman"/>
          <w:szCs w:val="24"/>
        </w:rPr>
        <w:lastRenderedPageBreak/>
        <w:t>Ευχαριστώ.</w:t>
      </w:r>
    </w:p>
    <w:p w14:paraId="7FEDCAF7" w14:textId="77777777" w:rsidR="004627CB" w:rsidRDefault="00EE6EC7">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7FEDCAF8" w14:textId="77777777" w:rsidR="004627CB" w:rsidRDefault="00EE6EC7">
      <w:pPr>
        <w:spacing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(Νικήτας Κακλαμάνης):</w:t>
      </w:r>
      <w:r>
        <w:rPr>
          <w:rFonts w:eastAsia="Times New Roman"/>
          <w:szCs w:val="24"/>
        </w:rPr>
        <w:t xml:space="preserve"> Κι εγώ σας ευχαριστώ.</w:t>
      </w:r>
    </w:p>
    <w:p w14:paraId="7FEDCAF9" w14:textId="77777777" w:rsidR="004627CB" w:rsidRDefault="00EE6EC7">
      <w:pPr>
        <w:spacing w:line="600" w:lineRule="auto"/>
        <w:ind w:firstLine="720"/>
        <w:jc w:val="both"/>
        <w:rPr>
          <w:rFonts w:eastAsia="Times New Roman"/>
          <w:szCs w:val="24"/>
        </w:rPr>
      </w:pPr>
      <w:r>
        <w:rPr>
          <w:rFonts w:eastAsia="Times New Roman"/>
          <w:szCs w:val="24"/>
        </w:rPr>
        <w:t>Υπενθυμίζω ότι όποιοι συνάδελφοι θέλετε να εγγραφείτε για να μιλήσετε, γίνεται με τον ηλεκτρονικό τρόπο μέχρι το πέρας της ομιλίας του κ. Βεσυρόπουλου, τον οποίο καλώ να έρθει στο Βήμα.</w:t>
      </w:r>
    </w:p>
    <w:p w14:paraId="7FEDCAFA" w14:textId="77777777" w:rsidR="004627CB" w:rsidRDefault="00EE6EC7">
      <w:pPr>
        <w:spacing w:line="600" w:lineRule="auto"/>
        <w:ind w:firstLine="720"/>
        <w:jc w:val="both"/>
        <w:rPr>
          <w:rFonts w:eastAsia="Times New Roman"/>
          <w:szCs w:val="24"/>
        </w:rPr>
      </w:pPr>
      <w:r>
        <w:rPr>
          <w:rFonts w:eastAsia="Times New Roman"/>
          <w:szCs w:val="24"/>
        </w:rPr>
        <w:t>Ορίστε, κύριε Βεσυρόπουλε,</w:t>
      </w:r>
      <w:r>
        <w:rPr>
          <w:rFonts w:eastAsia="Times New Roman"/>
          <w:szCs w:val="24"/>
        </w:rPr>
        <w:t xml:space="preserve"> έχετε τον λόγο.</w:t>
      </w:r>
    </w:p>
    <w:p w14:paraId="7FEDCAFB" w14:textId="77777777" w:rsidR="004627CB" w:rsidRDefault="00EE6EC7">
      <w:pPr>
        <w:spacing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Ευχαριστώ, κύριε Πρόεδρε.</w:t>
      </w:r>
    </w:p>
    <w:p w14:paraId="7FEDCAFC"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επιτρέψτε μου να ξεκινήσω την ομιλία μου από τη διαδικασία που ακολουθήθηκε στο συγκεκριμένο νομοσχέδιο, το οποίο εισήχθη αιφνιδιαστικά προς ψήφιση στην Ολομέλ</w:t>
      </w:r>
      <w:r>
        <w:rPr>
          <w:rFonts w:eastAsia="Times New Roman" w:cs="Times New Roman"/>
          <w:szCs w:val="24"/>
        </w:rPr>
        <w:t xml:space="preserve">εια, μόλις, χθες. </w:t>
      </w:r>
    </w:p>
    <w:p w14:paraId="7FEDCAFD"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Είναι σαφές ότι όχι μόνο δεν υπάρχει προγραμματισμός στο κοινοβουλευτικό έργο, αλλά δεν υπάρχει και σεβασμός απέναντι στις κοινοβουλευτικές διαδικασίες. Τα περισσότερα νομοσχέδια έρχονται με τη διαδικασία του κατεπείγοντος και με συνοπτι</w:t>
      </w:r>
      <w:r>
        <w:rPr>
          <w:rFonts w:eastAsia="Times New Roman" w:cs="Times New Roman"/>
          <w:szCs w:val="24"/>
        </w:rPr>
        <w:t>κές διαδικασίες. Υπάρχει πλήρης αταξία και σύγχυση. Παράλληλα, οι Υπουργοί της Κυβέρνησης επιδεικνύουν μια πρωτοφανή περιφρόνηση των διαδικασιών του κοινοβουλευτι</w:t>
      </w:r>
      <w:r>
        <w:rPr>
          <w:rFonts w:eastAsia="Times New Roman" w:cs="Times New Roman"/>
          <w:szCs w:val="24"/>
        </w:rPr>
        <w:lastRenderedPageBreak/>
        <w:t>κού ελέγχου. Αρνούνται να απαντήσουν στις επίκαιρες ερωτήσεις που κατατίθενται ή αναβάλλουν τη</w:t>
      </w:r>
      <w:r>
        <w:rPr>
          <w:rFonts w:eastAsia="Times New Roman" w:cs="Times New Roman"/>
          <w:szCs w:val="24"/>
        </w:rPr>
        <w:t xml:space="preserve"> συζήτησή τους την τελευταία στιγμή. Πρόκειται για μια απαράδεκτη και αντικοινοβουλευτική πρακτική, τόσο στον τομέα του νομοθετικού έργου όσο και στον τομέα του κοινοβουλευτικού ελέγχου, την οποία το Προεδρείο της Βουλής οφείλει να αντιμετωπίσει γιατί αυτό</w:t>
      </w:r>
      <w:r>
        <w:rPr>
          <w:rFonts w:eastAsia="Times New Roman" w:cs="Times New Roman"/>
          <w:szCs w:val="24"/>
        </w:rPr>
        <w:t xml:space="preserve"> που πλήττεται είναι κυρίως το κύρος του Κοινοβουλίου. </w:t>
      </w:r>
    </w:p>
    <w:p w14:paraId="7FEDCAFE"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Εικάζω ότι η αιφνιδιαστική εισαγωγή του νομοσχεδίου στην Ολομέλεια, με απόφαση που πάρθηκε χθες, οφείλεται στην τροπολογία που κατατέθηκε για την παράταση προθεσμιών για την έκδοση συμψηφιστικών χρημα</w:t>
      </w:r>
      <w:r>
        <w:rPr>
          <w:rFonts w:eastAsia="Times New Roman" w:cs="Times New Roman"/>
          <w:szCs w:val="24"/>
        </w:rPr>
        <w:t xml:space="preserve">τικών ενταλμάτων </w:t>
      </w:r>
      <w:r>
        <w:rPr>
          <w:rFonts w:eastAsia="Times New Roman" w:cs="Times New Roman"/>
          <w:szCs w:val="24"/>
        </w:rPr>
        <w:lastRenderedPageBreak/>
        <w:t>του προγράμματος δημοσίων επενδύσεων η καταληκτική ημερομηνία του οποίου ήταν 31</w:t>
      </w:r>
      <w:r>
        <w:rPr>
          <w:rFonts w:eastAsia="Times New Roman" w:cs="Times New Roman"/>
          <w:szCs w:val="24"/>
          <w:vertAlign w:val="superscript"/>
        </w:rPr>
        <w:t>η</w:t>
      </w:r>
      <w:r>
        <w:rPr>
          <w:rFonts w:eastAsia="Times New Roman" w:cs="Times New Roman"/>
          <w:szCs w:val="24"/>
        </w:rPr>
        <w:t xml:space="preserve"> Μαρτίου. Δεν το γνώριζε αυτό η Κυβέρνηση πριν; Έπρεπε να γίνει τη δωδεκάτη ώρα; Κλείνει αυτή η παρένθεση. </w:t>
      </w:r>
    </w:p>
    <w:p w14:paraId="7FEDCAFF"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όπως είπα και στη συ</w:t>
      </w:r>
      <w:r>
        <w:rPr>
          <w:rFonts w:eastAsia="Times New Roman" w:cs="Times New Roman"/>
          <w:szCs w:val="24"/>
        </w:rPr>
        <w:t>ζήτηση του νομοσχεδίου στην Επιτροπή Οικονομικών της Βουλής, η Νέα Δημοκρατία θα ψηφίσει το νομοσχέδιο γιατί αποτελεί ουσιαστικά τη συνέχεια των νομοθετικών πρωτοβουλιών που η ίδια πήρε ως κυβέρνηση για τη διοικητική συνεργασία των χωρών μελών της Ευρωπαϊκ</w:t>
      </w:r>
      <w:r>
        <w:rPr>
          <w:rFonts w:eastAsia="Times New Roman" w:cs="Times New Roman"/>
          <w:szCs w:val="24"/>
        </w:rPr>
        <w:t xml:space="preserve">ής Ένωσης στον τομέα των φορολογικών ελέγχων. </w:t>
      </w:r>
    </w:p>
    <w:p w14:paraId="7FEDCB00"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Ουσιαστικά το νομοσχέδιο αυτό στηρίζεται στον ν.4170/2013, επικαιροποιεί και ενισχύει κάποιες από τις διατάξεις του. Τον ν. 4170, κυρίες και κύριοι συνάδελφοι, δεν τον είχε ψηφίσει ο ΣΥΡΙΖΑ. Ήταν η εποχή που η</w:t>
      </w:r>
      <w:r>
        <w:rPr>
          <w:rFonts w:eastAsia="Times New Roman" w:cs="Times New Roman"/>
          <w:szCs w:val="24"/>
        </w:rPr>
        <w:t xml:space="preserve"> κ. Μέρκελ ήταν η «μαντάμ Μέρκελ», η εποχή που ο κ. Τσίπρας έλεγε «</w:t>
      </w:r>
      <w:r>
        <w:rPr>
          <w:rFonts w:eastAsia="Times New Roman" w:cs="Times New Roman"/>
          <w:szCs w:val="24"/>
          <w:lang w:val="en-US"/>
        </w:rPr>
        <w:t>go</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κυρία Μέρκελ», η εποχή που ο ΣΥΡΙΖΑ καταργούσε το μνημόνιο με έναν νόμο κι ένα άρθρο και ετοιμαζόταν να χορέψει τις αγορές, οι οποίες θα έπαιζαν στον ρυθμό που ήθελε ο κ. Τσίπρας. </w:t>
      </w:r>
    </w:p>
    <w:p w14:paraId="7FEDCB01"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Η άρνηση του ΣΥΡΙΖΑ να αποδεχθεί την ενσωμάτωση στο εθνικό δίκαιο της </w:t>
      </w:r>
      <w:r>
        <w:rPr>
          <w:rFonts w:eastAsia="Times New Roman" w:cs="Times New Roman"/>
          <w:szCs w:val="24"/>
        </w:rPr>
        <w:t>ο</w:t>
      </w:r>
      <w:r>
        <w:rPr>
          <w:rFonts w:eastAsia="Times New Roman" w:cs="Times New Roman"/>
          <w:szCs w:val="24"/>
        </w:rPr>
        <w:t xml:space="preserve">δηγίας για τη διοικητική συνεργασία των χωρών μελών της Ευρωπαϊκής Ένωσης σε ζητήματα φορολογικών ελέγχων και πάταξη της φοροδιαφυγής οφειλόταν σε μια </w:t>
      </w:r>
      <w:r>
        <w:rPr>
          <w:rFonts w:eastAsia="Times New Roman" w:cs="Times New Roman"/>
          <w:szCs w:val="24"/>
        </w:rPr>
        <w:lastRenderedPageBreak/>
        <w:t>βαθιά αντιευρωπαϊκή κουλτούρα που</w:t>
      </w:r>
      <w:r>
        <w:rPr>
          <w:rFonts w:eastAsia="Times New Roman" w:cs="Times New Roman"/>
          <w:szCs w:val="24"/>
        </w:rPr>
        <w:t xml:space="preserve"> δεν είμαι βέβαιος ότι την έχει ξεπεράσει. Άλλωστε, την ίδια ακριβώς στάση είχε υιοθετήσει και στο ζήτημα της κύρωσης συμφωνίας οικονομικής και φορολογικής συνεργασίας με τις χώρες του Οργανισμού Οικονομικής Συνεργασίας και Ανάπτυξης. </w:t>
      </w:r>
    </w:p>
    <w:p w14:paraId="7FEDCB02"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Είχα την τιμή να είμ</w:t>
      </w:r>
      <w:r>
        <w:rPr>
          <w:rFonts w:eastAsia="Times New Roman" w:cs="Times New Roman"/>
          <w:szCs w:val="24"/>
        </w:rPr>
        <w:t xml:space="preserve">αι </w:t>
      </w:r>
      <w:r>
        <w:rPr>
          <w:rFonts w:eastAsia="Times New Roman" w:cs="Times New Roman"/>
          <w:szCs w:val="24"/>
        </w:rPr>
        <w:t>ε</w:t>
      </w:r>
      <w:r>
        <w:rPr>
          <w:rFonts w:eastAsia="Times New Roman" w:cs="Times New Roman"/>
          <w:szCs w:val="24"/>
        </w:rPr>
        <w:t xml:space="preserve">ισηγητής στον ν.4170 τον Ιούλιο του 2013, με τον οποίο ενσωματώθηκε στο εθνικό δίκαιο η </w:t>
      </w:r>
      <w:r>
        <w:rPr>
          <w:rFonts w:eastAsia="Times New Roman" w:cs="Times New Roman"/>
          <w:szCs w:val="24"/>
        </w:rPr>
        <w:t>ο</w:t>
      </w:r>
      <w:r>
        <w:rPr>
          <w:rFonts w:eastAsia="Times New Roman" w:cs="Times New Roman"/>
          <w:szCs w:val="24"/>
        </w:rPr>
        <w:t>δηγία 2011</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16/ΕΕ που αφορούσε τη διοικητική συνεργασία και την ανταλλαγή πληροφοριών των χωρών της Ευρωπαϊκής Ένωσης για φορολογικά ζητήματα και ιδιαίτερα για πε</w:t>
      </w:r>
      <w:r>
        <w:rPr>
          <w:rFonts w:eastAsia="Times New Roman" w:cs="Times New Roman"/>
          <w:szCs w:val="24"/>
        </w:rPr>
        <w:t xml:space="preserve">ριπτώσεις φοροδιαφυγής και θυμάμαι πολύ καλά τι έλεγε τότε ο ΣΥΡΙΖΑ. Γιατί το τι λέει ο έτερος κυβερνητικός εταίρος, οι ΑΝΕΛ, δεν έχει </w:t>
      </w:r>
      <w:r>
        <w:rPr>
          <w:rFonts w:eastAsia="Times New Roman" w:cs="Times New Roman"/>
          <w:szCs w:val="24"/>
        </w:rPr>
        <w:lastRenderedPageBreak/>
        <w:t xml:space="preserve">πλέον και μεγάλη σημασία μετά τη φαρσοκωμωδία που έλαβε χώρα με τον κ. Καμμένο και τον κ. Μουζάλα. </w:t>
      </w:r>
    </w:p>
    <w:p w14:paraId="7FEDCB03" w14:textId="77777777" w:rsidR="004627CB" w:rsidRDefault="00EE6EC7">
      <w:pPr>
        <w:spacing w:line="600" w:lineRule="auto"/>
        <w:ind w:firstLine="720"/>
        <w:jc w:val="both"/>
        <w:rPr>
          <w:rFonts w:eastAsia="Times New Roman"/>
          <w:szCs w:val="24"/>
        </w:rPr>
      </w:pPr>
      <w:r>
        <w:rPr>
          <w:rFonts w:eastAsia="Times New Roman" w:cs="Times New Roman"/>
          <w:szCs w:val="24"/>
        </w:rPr>
        <w:t xml:space="preserve">Όπως προείπα, η </w:t>
      </w:r>
      <w:r>
        <w:rPr>
          <w:rFonts w:eastAsia="Times New Roman" w:cs="Times New Roman"/>
          <w:szCs w:val="24"/>
        </w:rPr>
        <w:t>ο</w:t>
      </w:r>
      <w:r>
        <w:rPr>
          <w:rFonts w:eastAsia="Times New Roman" w:cs="Times New Roman"/>
          <w:szCs w:val="24"/>
        </w:rPr>
        <w:t>δηγί</w:t>
      </w:r>
      <w:r>
        <w:rPr>
          <w:rFonts w:eastAsia="Times New Roman" w:cs="Times New Roman"/>
          <w:szCs w:val="24"/>
        </w:rPr>
        <w:t xml:space="preserve">α 2014/107 που συζητάμε σήμερα την ενσωμάτωσή της στο εθνικό δίκαιο τροποποιεί ουσιαστικά κι ενισχύει κάποιες διατάξεις της </w:t>
      </w:r>
      <w:r>
        <w:rPr>
          <w:rFonts w:eastAsia="Times New Roman" w:cs="Times New Roman"/>
          <w:szCs w:val="24"/>
        </w:rPr>
        <w:t>ο</w:t>
      </w:r>
      <w:r>
        <w:rPr>
          <w:rFonts w:eastAsia="Times New Roman" w:cs="Times New Roman"/>
          <w:szCs w:val="24"/>
        </w:rPr>
        <w:t xml:space="preserve">δηγίας 2011/16 πάνω στην οποία στηρίχτηκε ο ν. 4170/2013, ο νόμος δηλαδή που εμείς είχαμε φέρει και είχαμε ψηφίσει. </w:t>
      </w:r>
    </w:p>
    <w:p w14:paraId="7FEDCB04" w14:textId="77777777" w:rsidR="004627CB" w:rsidRDefault="00EE6EC7">
      <w:pPr>
        <w:spacing w:line="600" w:lineRule="auto"/>
        <w:ind w:firstLine="720"/>
        <w:jc w:val="both"/>
        <w:rPr>
          <w:rFonts w:eastAsia="Times New Roman"/>
          <w:szCs w:val="24"/>
        </w:rPr>
      </w:pPr>
      <w:r>
        <w:rPr>
          <w:rFonts w:eastAsia="Times New Roman"/>
          <w:szCs w:val="24"/>
        </w:rPr>
        <w:t>Η ενσωμάτωση κ</w:t>
      </w:r>
      <w:r>
        <w:rPr>
          <w:rFonts w:eastAsia="Times New Roman"/>
          <w:szCs w:val="24"/>
        </w:rPr>
        <w:t xml:space="preserve">αι η προσαρμογή των συγκεκριμένων </w:t>
      </w:r>
      <w:r>
        <w:rPr>
          <w:rFonts w:eastAsia="Times New Roman"/>
          <w:szCs w:val="24"/>
        </w:rPr>
        <w:t>ο</w:t>
      </w:r>
      <w:r>
        <w:rPr>
          <w:rFonts w:eastAsia="Times New Roman"/>
          <w:szCs w:val="24"/>
        </w:rPr>
        <w:t>δηγιών στο εθνικό δίκιο εκφράζουν τη</w:t>
      </w:r>
      <w:r>
        <w:rPr>
          <w:rFonts w:eastAsia="Times New Roman"/>
          <w:szCs w:val="24"/>
        </w:rPr>
        <w:t xml:space="preserve"> βούληση της Ευρωπαϊκής Ένωσης για ένα ενιαίο θεσμικό πλαίσιο για να χτυπηθεί η φοροδιαφυγή. Προφανώς, τώρα είδε την πραγματικότητα αυτή </w:t>
      </w:r>
      <w:r>
        <w:rPr>
          <w:rFonts w:eastAsia="Times New Roman"/>
          <w:szCs w:val="24"/>
        </w:rPr>
        <w:lastRenderedPageBreak/>
        <w:t>η Κυβέρνηση του κ. Τσίπρα και φέρνει στη Βουλή ένα νομοσχέδιο, τις βασικές πρόνοιες του οποίου έχει καταψηφίσει όχι μια</w:t>
      </w:r>
      <w:r>
        <w:rPr>
          <w:rFonts w:eastAsia="Times New Roman"/>
          <w:szCs w:val="24"/>
        </w:rPr>
        <w:t xml:space="preserve">, αλλά δύο φορές ως Αντιπολίτευση. Η σχετική τροποποίηση και η προσαρμογή αφορά τα τέσσερα πρώτα άρθρα. </w:t>
      </w:r>
    </w:p>
    <w:p w14:paraId="7FEDCB05" w14:textId="77777777" w:rsidR="004627CB" w:rsidRDefault="00EE6EC7">
      <w:pPr>
        <w:spacing w:line="600" w:lineRule="auto"/>
        <w:ind w:firstLine="720"/>
        <w:jc w:val="both"/>
        <w:rPr>
          <w:rFonts w:eastAsia="Times New Roman"/>
          <w:szCs w:val="24"/>
        </w:rPr>
      </w:pPr>
      <w:r>
        <w:rPr>
          <w:rFonts w:eastAsia="Times New Roman"/>
          <w:szCs w:val="24"/>
        </w:rPr>
        <w:t>Στο άρθρο 2 του νομοσχεδίου επαναδιατυπώνεται και ενισχύεται η έννοια της ανταλλαγής πληροφοριών, η οποία πλέον επεκτείνεται και σε άλλες κατηγορίες. Μ</w:t>
      </w:r>
      <w:r>
        <w:rPr>
          <w:rFonts w:eastAsia="Times New Roman"/>
          <w:szCs w:val="24"/>
        </w:rPr>
        <w:t>ε την παράγραφο 3 ορίζονται τα τμήματα διασύνδεσης για την ανταλλαγή των πληροφοριών ανάμεσα στις φορολογικές αρχές και υπηρεσίες των κρατών - μελών. Στη χώρα μας είναι το τμήμα ΣΤ΄ της Διεύθυνσης Ηλεκτρονικής Διακυβέρνησης Γενικής Γραμματείας Δημοσίων Εσό</w:t>
      </w:r>
      <w:r>
        <w:rPr>
          <w:rFonts w:eastAsia="Times New Roman"/>
          <w:szCs w:val="24"/>
        </w:rPr>
        <w:t xml:space="preserve">δων, όπως προβλεπόταν με το άρθρο 5 του ν.4170. </w:t>
      </w:r>
    </w:p>
    <w:p w14:paraId="7FEDCB06" w14:textId="77777777" w:rsidR="004627CB" w:rsidRDefault="00EE6EC7">
      <w:pPr>
        <w:spacing w:line="600" w:lineRule="auto"/>
        <w:ind w:firstLine="720"/>
        <w:jc w:val="both"/>
        <w:rPr>
          <w:rFonts w:eastAsia="Times New Roman"/>
          <w:szCs w:val="24"/>
        </w:rPr>
      </w:pPr>
      <w:r>
        <w:rPr>
          <w:rFonts w:eastAsia="Times New Roman"/>
          <w:szCs w:val="24"/>
        </w:rPr>
        <w:lastRenderedPageBreak/>
        <w:t>Επιπρόσθετα, ο Γενικός Γραμματέας Δημοσίων Εσόδων θα έχει τη δυνατότητα να ορίζει πρόσθετα τμήματα διασύνδεσης. Η επέκταση του πεδίου της αυτόματης ανταλλαγής πληροφοριών στο</w:t>
      </w:r>
      <w:r>
        <w:rPr>
          <w:rFonts w:eastAsia="Times New Roman"/>
          <w:szCs w:val="24"/>
        </w:rPr>
        <w:t>ν</w:t>
      </w:r>
      <w:r>
        <w:rPr>
          <w:rFonts w:eastAsia="Times New Roman"/>
          <w:szCs w:val="24"/>
        </w:rPr>
        <w:t xml:space="preserve"> χρηματοοικονομικό τομέα γίνεται</w:t>
      </w:r>
      <w:r>
        <w:rPr>
          <w:rFonts w:eastAsia="Times New Roman"/>
          <w:szCs w:val="24"/>
        </w:rPr>
        <w:t xml:space="preserve"> σύμφωνα με το παγκόσμιο πρότυπο του Οργανισμού Οικονομικής Συνεργασίας και Ανάπτυξης. Η επέκταση αυτή προβλέπει ανταλλαγή πληροφοριών για καταθετικούς λογαριασμούς, ασφαλιστήρια συμβόλαια με αξία εξαγοράς ή ασφαλιστικών προσόδων, λογαριασμούς θεματοφυλακή</w:t>
      </w:r>
      <w:r>
        <w:rPr>
          <w:rFonts w:eastAsia="Times New Roman"/>
          <w:szCs w:val="24"/>
        </w:rPr>
        <w:t>ς, καθώς και ακαθάριστα ποσά τόκων, μερισμάτων και άλλων εισοδημάτων ή και ακαθάριστα έσοδα από την αγορά ή πώληση χρηματοοικονομικών περιουσιακών στοιχείων.</w:t>
      </w:r>
    </w:p>
    <w:p w14:paraId="7FEDCB07" w14:textId="77777777" w:rsidR="004627CB" w:rsidRDefault="00EE6EC7">
      <w:pPr>
        <w:spacing w:line="600" w:lineRule="auto"/>
        <w:ind w:firstLine="720"/>
        <w:jc w:val="both"/>
        <w:rPr>
          <w:rFonts w:eastAsia="Times New Roman"/>
          <w:szCs w:val="24"/>
        </w:rPr>
      </w:pPr>
      <w:r>
        <w:rPr>
          <w:rFonts w:eastAsia="Times New Roman"/>
          <w:szCs w:val="24"/>
        </w:rPr>
        <w:lastRenderedPageBreak/>
        <w:t>Επίσης, τροποποιείται η παράγραφος 7 του άρθρου 9 του ν.4170 και δίνεται η δυνατότητα στον Υπουργό</w:t>
      </w:r>
      <w:r>
        <w:rPr>
          <w:rFonts w:eastAsia="Times New Roman"/>
          <w:szCs w:val="24"/>
        </w:rPr>
        <w:t xml:space="preserve"> Οικονομικών να ορίζει τα ειδικά μέτρα για την εφαρμογή των κανόνων που εφαρμόζονται για τα χρηματοπιστωτικά ιδρύματα για την ανταλλαγή στοιχείων και πληροφοριών. Η συγκεκριμένη διάταξη αφορά τράπεζες, επενδυτικές οντότητες, ασφαλιστικές εταιρείες, ιδρύματ</w:t>
      </w:r>
      <w:r>
        <w:rPr>
          <w:rFonts w:eastAsia="Times New Roman"/>
          <w:szCs w:val="24"/>
        </w:rPr>
        <w:t>α θεματοφυλακής, δηλαδή, οντότητες που αναλαμβάνουν την φύλαξη χρηματοοικονομικών περιουσιακών στοιχείων για λογαριασμό τρίτων.</w:t>
      </w:r>
    </w:p>
    <w:p w14:paraId="7FEDCB08" w14:textId="77777777" w:rsidR="004627CB" w:rsidRDefault="00EE6EC7">
      <w:pPr>
        <w:spacing w:line="600" w:lineRule="auto"/>
        <w:ind w:firstLine="720"/>
        <w:jc w:val="both"/>
        <w:rPr>
          <w:rFonts w:eastAsia="Times New Roman"/>
          <w:szCs w:val="24"/>
        </w:rPr>
      </w:pPr>
      <w:r>
        <w:rPr>
          <w:rFonts w:eastAsia="Times New Roman"/>
          <w:szCs w:val="24"/>
        </w:rPr>
        <w:t xml:space="preserve">Παρέχεται αρμοδιότητα στον Γενικό Γραμματέα Δημοσίων Εσόδων να καθορίζει με απόφασή του τις υποχρεώσεις των </w:t>
      </w:r>
      <w:r>
        <w:rPr>
          <w:rFonts w:eastAsia="Times New Roman"/>
          <w:szCs w:val="24"/>
        </w:rPr>
        <w:lastRenderedPageBreak/>
        <w:t>τραπεζών σε ό,τι έχε</w:t>
      </w:r>
      <w:r>
        <w:rPr>
          <w:rFonts w:eastAsia="Times New Roman"/>
          <w:szCs w:val="24"/>
        </w:rPr>
        <w:t xml:space="preserve">ι σχέση με την υποβολή στοιχείων στη φορολογική διοίκηση τα οποία σχετίζονται με φορολογικά ζητήματα. </w:t>
      </w:r>
    </w:p>
    <w:p w14:paraId="7FEDCB09" w14:textId="77777777" w:rsidR="004627CB" w:rsidRDefault="00EE6EC7">
      <w:pPr>
        <w:spacing w:line="600" w:lineRule="auto"/>
        <w:ind w:firstLine="720"/>
        <w:jc w:val="both"/>
        <w:rPr>
          <w:rFonts w:eastAsia="Times New Roman"/>
          <w:szCs w:val="24"/>
        </w:rPr>
      </w:pPr>
      <w:r>
        <w:rPr>
          <w:rFonts w:eastAsia="Times New Roman"/>
          <w:szCs w:val="24"/>
        </w:rPr>
        <w:t>Στη συζήτηση στη Βουλή του ν.4170 ο ΣΥΡΙΖΑ για να δικαιολογήσει τα αδικαιολόγητα και την αρνητική του ψήφο χρησιμοποιούσε ένα προσχηματικό επιχείρημα, το</w:t>
      </w:r>
      <w:r>
        <w:rPr>
          <w:rFonts w:eastAsia="Times New Roman"/>
          <w:szCs w:val="24"/>
        </w:rPr>
        <w:t xml:space="preserve"> ζήτημα της ασφάλειας και προστασίας των προσωπικών δεδομένων. Ήταν και είναι απόλυτα προσχηματικό το συγκεκριμένο επιχείρημα, αφού η ασφάλεια των προσωπικών δεδομένων διασφαλίζεται μέσα από το σύστημα </w:t>
      </w:r>
      <w:r>
        <w:rPr>
          <w:rFonts w:eastAsia="Times New Roman"/>
          <w:szCs w:val="24"/>
          <w:lang w:val="en-US"/>
        </w:rPr>
        <w:t>CCL</w:t>
      </w:r>
      <w:r>
        <w:rPr>
          <w:rFonts w:eastAsia="Times New Roman"/>
          <w:szCs w:val="24"/>
        </w:rPr>
        <w:t>, με το οποίο γίνεται η ανταλλαγή πληροφοριών και φ</w:t>
      </w:r>
      <w:r>
        <w:rPr>
          <w:rFonts w:eastAsia="Times New Roman"/>
          <w:szCs w:val="24"/>
        </w:rPr>
        <w:t xml:space="preserve">υσικά η ανταλλαγή στοιχείων αφορά μόνο </w:t>
      </w:r>
      <w:r>
        <w:rPr>
          <w:rFonts w:eastAsia="Times New Roman"/>
          <w:szCs w:val="24"/>
        </w:rPr>
        <w:lastRenderedPageBreak/>
        <w:t xml:space="preserve">περιπτώσεις στις οποίες υπάρχουν στοιχεία ή αποχρώσεις ενδείξεις φοροδιαφυγής ή φοροαποφυγής και μεγάλης φοροδιαφυγής απάτης και αφού έχει υποβληθεί αιτιολογημένο αίτημα. </w:t>
      </w:r>
    </w:p>
    <w:p w14:paraId="7FEDCB0A" w14:textId="77777777" w:rsidR="004627CB" w:rsidRDefault="00EE6EC7">
      <w:pPr>
        <w:spacing w:line="600" w:lineRule="auto"/>
        <w:ind w:firstLine="720"/>
        <w:jc w:val="both"/>
        <w:rPr>
          <w:rFonts w:eastAsia="Times New Roman"/>
          <w:szCs w:val="24"/>
        </w:rPr>
      </w:pPr>
      <w:r>
        <w:rPr>
          <w:rFonts w:eastAsia="Times New Roman"/>
          <w:szCs w:val="24"/>
        </w:rPr>
        <w:t xml:space="preserve">Με το άρθρο 4 ενσωματώνετε στο εθνικό δίκαιο </w:t>
      </w:r>
      <w:r>
        <w:rPr>
          <w:rFonts w:eastAsia="Times New Roman"/>
          <w:szCs w:val="24"/>
        </w:rPr>
        <w:t xml:space="preserve">τα παραρτήματα </w:t>
      </w:r>
      <w:r>
        <w:rPr>
          <w:rFonts w:eastAsia="Times New Roman"/>
          <w:szCs w:val="24"/>
          <w:lang w:val="en-US"/>
        </w:rPr>
        <w:t>I</w:t>
      </w:r>
      <w:r>
        <w:rPr>
          <w:rFonts w:eastAsia="Times New Roman"/>
          <w:szCs w:val="24"/>
        </w:rPr>
        <w:t xml:space="preserve"> και II της </w:t>
      </w:r>
      <w:r>
        <w:rPr>
          <w:rFonts w:eastAsia="Times New Roman"/>
          <w:szCs w:val="24"/>
        </w:rPr>
        <w:t>ο</w:t>
      </w:r>
      <w:r>
        <w:rPr>
          <w:rFonts w:eastAsia="Times New Roman"/>
          <w:szCs w:val="24"/>
        </w:rPr>
        <w:t xml:space="preserve">δηγίας. Το πρώτο παράρτημα αφορά τους κανόνες υποβολής στοιχείων και το πλαίσιο ασφαλείας στην ανταλλαγή των πληροφοριών που είναι υποχρεωμένες να εφαρμόσουν οι τράπεζες και τα χρηματοπιστωτικά ιδρύματα. </w:t>
      </w:r>
    </w:p>
    <w:p w14:paraId="7FEDCB0B" w14:textId="77777777" w:rsidR="004627CB" w:rsidRDefault="00EE6EC7">
      <w:pPr>
        <w:spacing w:line="600" w:lineRule="auto"/>
        <w:ind w:firstLine="720"/>
        <w:jc w:val="both"/>
        <w:rPr>
          <w:rFonts w:eastAsia="Times New Roman"/>
          <w:szCs w:val="24"/>
        </w:rPr>
      </w:pPr>
      <w:r>
        <w:rPr>
          <w:rFonts w:eastAsia="Times New Roman"/>
          <w:szCs w:val="24"/>
        </w:rPr>
        <w:t xml:space="preserve">Παράλληλα, το δεύτερο </w:t>
      </w:r>
      <w:r>
        <w:rPr>
          <w:rFonts w:eastAsia="Times New Roman"/>
          <w:szCs w:val="24"/>
        </w:rPr>
        <w:t xml:space="preserve">παράρτημα καθορίζει το πρότυπο που θα ακολουθείται για την ομοιόμορφη και αποτελεσματική εφαρμογή της ανταλλαγής πληροφοριών σύμφωνα με όσα </w:t>
      </w:r>
      <w:r>
        <w:rPr>
          <w:rFonts w:eastAsia="Times New Roman"/>
          <w:szCs w:val="24"/>
        </w:rPr>
        <w:lastRenderedPageBreak/>
        <w:t xml:space="preserve">προβλέπονται στη συμφωνία για τη συνεργασία των χωρών - μελών του Οργανισμού Οικονομικής Συνεργασίας και Ανάπτυξης. </w:t>
      </w:r>
    </w:p>
    <w:p w14:paraId="7FEDCB0C" w14:textId="77777777" w:rsidR="004627CB" w:rsidRDefault="00EE6EC7">
      <w:pPr>
        <w:spacing w:line="600" w:lineRule="auto"/>
        <w:ind w:firstLine="720"/>
        <w:jc w:val="both"/>
        <w:rPr>
          <w:rFonts w:eastAsia="Times New Roman"/>
          <w:szCs w:val="24"/>
        </w:rPr>
      </w:pPr>
      <w:r>
        <w:rPr>
          <w:rFonts w:eastAsia="Times New Roman"/>
          <w:szCs w:val="24"/>
        </w:rPr>
        <w:t xml:space="preserve">Η ενσωμάτωση της δεύτερης </w:t>
      </w:r>
      <w:r>
        <w:rPr>
          <w:rFonts w:eastAsia="Times New Roman"/>
          <w:szCs w:val="24"/>
        </w:rPr>
        <w:t>ο</w:t>
      </w:r>
      <w:r>
        <w:rPr>
          <w:rFonts w:eastAsia="Times New Roman"/>
          <w:szCs w:val="24"/>
        </w:rPr>
        <w:t xml:space="preserve">δηγίας 2015/2060 αποβλέπει στην προστασία των δικαιωμάτων των πολιτών αφού με το άρθρο 5 καταργείται η </w:t>
      </w:r>
      <w:r>
        <w:rPr>
          <w:rFonts w:eastAsia="Times New Roman"/>
          <w:szCs w:val="24"/>
        </w:rPr>
        <w:t>ο</w:t>
      </w:r>
      <w:r>
        <w:rPr>
          <w:rFonts w:eastAsia="Times New Roman"/>
          <w:szCs w:val="24"/>
        </w:rPr>
        <w:t>δηγία 2003/48 σύμφωνα με την οποία τα κράτη - μέλη θα έπρεπε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2016 να εντάξουν στη νομοθεσία και στο κοινοτικό τους π</w:t>
      </w:r>
      <w:r>
        <w:rPr>
          <w:rFonts w:eastAsia="Times New Roman"/>
          <w:szCs w:val="24"/>
        </w:rPr>
        <w:t xml:space="preserve">λαίσιο τις διατάξεις της συγκεκριμένης </w:t>
      </w:r>
      <w:r>
        <w:rPr>
          <w:rFonts w:eastAsia="Times New Roman"/>
          <w:szCs w:val="24"/>
        </w:rPr>
        <w:t>ο</w:t>
      </w:r>
      <w:r>
        <w:rPr>
          <w:rFonts w:eastAsia="Times New Roman"/>
          <w:szCs w:val="24"/>
        </w:rPr>
        <w:t xml:space="preserve">δηγίας για την φορολόγηση και την υπό μορφή τόκων εισοδημάτων από αποταμιεύσεις. Η ανταλλαγή πληροφοριών, όμως, που έχει γίνει με βάση τη συγκεκριμένη </w:t>
      </w:r>
      <w:r>
        <w:rPr>
          <w:rFonts w:eastAsia="Times New Roman"/>
          <w:szCs w:val="24"/>
        </w:rPr>
        <w:t>ο</w:t>
      </w:r>
      <w:r>
        <w:rPr>
          <w:rFonts w:eastAsia="Times New Roman"/>
          <w:szCs w:val="24"/>
        </w:rPr>
        <w:t>δηγία μέχρι την 1</w:t>
      </w:r>
      <w:r>
        <w:rPr>
          <w:rFonts w:eastAsia="Times New Roman"/>
          <w:szCs w:val="24"/>
        </w:rPr>
        <w:t>-</w:t>
      </w:r>
      <w:r>
        <w:rPr>
          <w:rFonts w:eastAsia="Times New Roman"/>
          <w:szCs w:val="24"/>
        </w:rPr>
        <w:t>1</w:t>
      </w:r>
      <w:r>
        <w:rPr>
          <w:rFonts w:eastAsia="Times New Roman"/>
          <w:szCs w:val="24"/>
        </w:rPr>
        <w:t>-</w:t>
      </w:r>
      <w:r>
        <w:rPr>
          <w:rFonts w:eastAsia="Times New Roman"/>
          <w:szCs w:val="24"/>
        </w:rPr>
        <w:t>2016 θα αξιοποιηθεί.</w:t>
      </w:r>
    </w:p>
    <w:p w14:paraId="7FEDCB0D" w14:textId="77777777" w:rsidR="004627CB" w:rsidRDefault="00EE6EC7">
      <w:pPr>
        <w:spacing w:line="600" w:lineRule="auto"/>
        <w:ind w:firstLine="720"/>
        <w:jc w:val="both"/>
        <w:rPr>
          <w:rFonts w:eastAsia="Times New Roman"/>
          <w:szCs w:val="24"/>
        </w:rPr>
      </w:pPr>
      <w:r>
        <w:rPr>
          <w:rFonts w:eastAsia="Times New Roman"/>
          <w:szCs w:val="24"/>
        </w:rPr>
        <w:lastRenderedPageBreak/>
        <w:t>Σε ό,τι αφορά, όμως, τη</w:t>
      </w:r>
      <w:r>
        <w:rPr>
          <w:rFonts w:eastAsia="Times New Roman"/>
          <w:szCs w:val="24"/>
        </w:rPr>
        <w:t>ν παρακράτηση φόρου γι</w:t>
      </w:r>
      <w:r>
        <w:rPr>
          <w:rFonts w:eastAsia="Times New Roman"/>
          <w:szCs w:val="24"/>
        </w:rPr>
        <w:t>’</w:t>
      </w:r>
      <w:r>
        <w:rPr>
          <w:rFonts w:eastAsia="Times New Roman"/>
          <w:szCs w:val="24"/>
        </w:rPr>
        <w:t xml:space="preserve"> αυτήν την περίοδο τα κράτη - μέλη θα προστατεύσουν τα δικαιώματα όσων έχουν εισοδήματα υπό μορφή τόκων από αποταμιεύσεις και σε ό,τι αφορά τη χορήγηση πιστώσεων και έκδοση πιστοποιητικών σε αυτούς τους πολίτες για να αποφεύγεται η δ</w:t>
      </w:r>
      <w:r>
        <w:rPr>
          <w:rFonts w:eastAsia="Times New Roman"/>
          <w:szCs w:val="24"/>
        </w:rPr>
        <w:t>ιπλή φορολόγηση από κράτος σε κράτος.</w:t>
      </w:r>
    </w:p>
    <w:p w14:paraId="7FEDCB0E" w14:textId="77777777" w:rsidR="004627CB" w:rsidRDefault="00EE6EC7">
      <w:pPr>
        <w:spacing w:line="600" w:lineRule="auto"/>
        <w:ind w:firstLine="720"/>
        <w:jc w:val="both"/>
        <w:rPr>
          <w:rFonts w:eastAsia="Times New Roman"/>
          <w:szCs w:val="24"/>
        </w:rPr>
      </w:pPr>
      <w:r>
        <w:rPr>
          <w:rFonts w:eastAsia="Times New Roman"/>
          <w:szCs w:val="24"/>
        </w:rPr>
        <w:t xml:space="preserve">Στο νομοσχέδιο που έρχεται σήμερα προς ψήφιση υπάρχει και η ενσωμάτωση στο εθνικό δίκαιο των </w:t>
      </w:r>
      <w:r>
        <w:rPr>
          <w:rFonts w:eastAsia="Times New Roman"/>
          <w:szCs w:val="24"/>
        </w:rPr>
        <w:t>ο</w:t>
      </w:r>
      <w:r>
        <w:rPr>
          <w:rFonts w:eastAsia="Times New Roman"/>
          <w:szCs w:val="24"/>
        </w:rPr>
        <w:t xml:space="preserve">δηγιών 2014/86/ΕΕ και 2015/121/ΕΕ. Οι δυο αυτές </w:t>
      </w:r>
      <w:r>
        <w:rPr>
          <w:rFonts w:eastAsia="Times New Roman"/>
          <w:szCs w:val="24"/>
        </w:rPr>
        <w:t>ο</w:t>
      </w:r>
      <w:r>
        <w:rPr>
          <w:rFonts w:eastAsia="Times New Roman"/>
          <w:szCs w:val="24"/>
        </w:rPr>
        <w:t xml:space="preserve">δηγίες τροποποιούν την </w:t>
      </w:r>
      <w:r>
        <w:rPr>
          <w:rFonts w:eastAsia="Times New Roman"/>
          <w:szCs w:val="24"/>
        </w:rPr>
        <w:t>ο</w:t>
      </w:r>
      <w:r>
        <w:rPr>
          <w:rFonts w:eastAsia="Times New Roman"/>
          <w:szCs w:val="24"/>
        </w:rPr>
        <w:t>δηγία 201</w:t>
      </w:r>
      <w:r>
        <w:rPr>
          <w:rFonts w:eastAsia="Times New Roman"/>
          <w:szCs w:val="24"/>
        </w:rPr>
        <w:t>/</w:t>
      </w:r>
      <w:r>
        <w:rPr>
          <w:rFonts w:eastAsia="Times New Roman"/>
          <w:szCs w:val="24"/>
        </w:rPr>
        <w:t>196 που αναφέρεται στο κοινό φορολογικό κ</w:t>
      </w:r>
      <w:r>
        <w:rPr>
          <w:rFonts w:eastAsia="Times New Roman"/>
          <w:szCs w:val="24"/>
        </w:rPr>
        <w:t xml:space="preserve">αθεστώς που ισχύει για τις μητρικές και τις θυγατρικές εταιρείες διαφορετικών κρατών - μελών. Στόχος να κλείσουν και τα </w:t>
      </w:r>
      <w:r>
        <w:rPr>
          <w:rFonts w:eastAsia="Times New Roman"/>
          <w:szCs w:val="24"/>
        </w:rPr>
        <w:lastRenderedPageBreak/>
        <w:t xml:space="preserve">τελευταία παράθυρα που υπάρχουν φοροαποφυγής και φοροδιαφυγής. </w:t>
      </w:r>
    </w:p>
    <w:p w14:paraId="7FEDCB0F" w14:textId="77777777" w:rsidR="004627CB" w:rsidRDefault="00EE6EC7">
      <w:pPr>
        <w:spacing w:line="600" w:lineRule="auto"/>
        <w:ind w:firstLine="720"/>
        <w:jc w:val="both"/>
        <w:rPr>
          <w:rFonts w:eastAsia="Times New Roman"/>
          <w:szCs w:val="24"/>
        </w:rPr>
      </w:pPr>
      <w:r>
        <w:rPr>
          <w:rFonts w:eastAsia="Times New Roman"/>
          <w:szCs w:val="24"/>
        </w:rPr>
        <w:t>Οι σχετικές ρυθμίσεις στο άρθρο 8 αφορούν: Πρώτον την φορολογική μεταχεί</w:t>
      </w:r>
      <w:r>
        <w:rPr>
          <w:rFonts w:eastAsia="Times New Roman"/>
          <w:szCs w:val="24"/>
        </w:rPr>
        <w:t>ριση των υβριδικών δανείων μεταξύ συνδεδεμένων επιχειρήσεων, προκειμένου να υπάρξουν ασφαλιστικές δικλείδες για την φορολόγηση των διανεμόμενων κερδών μεταξύ των κρατών - μελών. Δεύτερον, την αντιμετώπιση καταχρηστικών καταστάσεων σχετικά με το κοινό φορολ</w:t>
      </w:r>
      <w:r>
        <w:rPr>
          <w:rFonts w:eastAsia="Times New Roman"/>
          <w:szCs w:val="24"/>
        </w:rPr>
        <w:t>ογικό καθεστώς που ισχύει για τις μητρικές και θυγατρικές εταιρείες.</w:t>
      </w:r>
    </w:p>
    <w:p w14:paraId="7FEDCB10" w14:textId="77777777" w:rsidR="004627CB" w:rsidRDefault="00EE6EC7">
      <w:pPr>
        <w:spacing w:line="600" w:lineRule="auto"/>
        <w:ind w:firstLine="720"/>
        <w:jc w:val="both"/>
        <w:rPr>
          <w:rFonts w:eastAsia="Times New Roman"/>
          <w:szCs w:val="24"/>
        </w:rPr>
      </w:pPr>
      <w:r>
        <w:rPr>
          <w:rFonts w:eastAsia="Times New Roman"/>
          <w:szCs w:val="24"/>
        </w:rPr>
        <w:lastRenderedPageBreak/>
        <w:t xml:space="preserve"> Τρίτον, την ένταξη και άλλων μορφών εταιρειών που υπόκεινται στο φόρο εταιρειών και κυρίως εταιρειών που εμπίπτουν στις διατάξεις του πολωνικού και ρουμανικού δικαίου. </w:t>
      </w:r>
    </w:p>
    <w:p w14:paraId="7FEDCB11" w14:textId="77777777" w:rsidR="004627CB" w:rsidRDefault="00EE6EC7">
      <w:pPr>
        <w:spacing w:line="600" w:lineRule="auto"/>
        <w:ind w:firstLine="720"/>
        <w:jc w:val="both"/>
        <w:rPr>
          <w:rFonts w:eastAsia="Times New Roman"/>
          <w:szCs w:val="24"/>
        </w:rPr>
      </w:pPr>
      <w:r>
        <w:rPr>
          <w:rFonts w:eastAsia="Times New Roman"/>
          <w:szCs w:val="24"/>
        </w:rPr>
        <w:t xml:space="preserve">Ενσωματώνεται, επίσης, στο εθνικό δίκαιο η </w:t>
      </w:r>
      <w:r>
        <w:rPr>
          <w:rFonts w:eastAsia="Times New Roman"/>
          <w:szCs w:val="24"/>
        </w:rPr>
        <w:t>ο</w:t>
      </w:r>
      <w:r>
        <w:rPr>
          <w:rFonts w:eastAsia="Times New Roman"/>
          <w:szCs w:val="24"/>
        </w:rPr>
        <w:t xml:space="preserve">δηγία 2013/61/ΕΕ που τροποποιεί τις </w:t>
      </w:r>
      <w:r>
        <w:rPr>
          <w:rFonts w:eastAsia="Times New Roman"/>
          <w:szCs w:val="24"/>
        </w:rPr>
        <w:t>ο</w:t>
      </w:r>
      <w:r>
        <w:rPr>
          <w:rFonts w:eastAsia="Times New Roman"/>
          <w:szCs w:val="24"/>
        </w:rPr>
        <w:t>δηγίες 2006/112/ΕΚ και 2008/118/ΕΚ και αφορά τις περιοχές στην Ευρώπη που εξαιρούνται από την εφαρμογή του ΦΠΑ ή έχουν ειδικό φορολογικό και τελωνειακό καθεστώς. Σε αυτές πλέο</w:t>
      </w:r>
      <w:r>
        <w:rPr>
          <w:rFonts w:eastAsia="Times New Roman"/>
          <w:szCs w:val="24"/>
        </w:rPr>
        <w:t>ν περιλαμβάνεται και η περιοχή Μαγιότ της Γαλλίας που ως απόκεντρη περιοχή εντάσσεται στο ειδικό καθεστώς ΦΠΑ.</w:t>
      </w:r>
    </w:p>
    <w:p w14:paraId="7FEDCB12" w14:textId="77777777" w:rsidR="004627CB" w:rsidRDefault="00EE6EC7">
      <w:pPr>
        <w:spacing w:line="600" w:lineRule="auto"/>
        <w:ind w:firstLine="720"/>
        <w:jc w:val="both"/>
        <w:rPr>
          <w:rFonts w:eastAsia="Times New Roman"/>
          <w:szCs w:val="24"/>
        </w:rPr>
      </w:pPr>
      <w:r>
        <w:rPr>
          <w:rFonts w:eastAsia="Times New Roman"/>
          <w:szCs w:val="24"/>
        </w:rPr>
        <w:lastRenderedPageBreak/>
        <w:t>Βλέπουμε ότι άλλες κυβερνήσεις διεκδικούν ένα ιδιαίτερο καθεστώς σε ό,τι αφορά τον ΦΠΑ για τις δυσπρόσιτες περιοχές της επικράτειάς τους, για όσε</w:t>
      </w:r>
      <w:r>
        <w:rPr>
          <w:rFonts w:eastAsia="Times New Roman"/>
          <w:szCs w:val="24"/>
        </w:rPr>
        <w:t>ς περιοχές υπάρχει δυσκολία πρόσβασης ή υπάρχουν ιδιαιτερότητες και τα χαρακτηριστικά της γεωγραφικής ασυνέχειας.</w:t>
      </w:r>
    </w:p>
    <w:p w14:paraId="7FEDCB13" w14:textId="77777777" w:rsidR="004627CB" w:rsidRDefault="00EE6EC7">
      <w:pPr>
        <w:spacing w:line="600" w:lineRule="auto"/>
        <w:ind w:firstLine="720"/>
        <w:jc w:val="both"/>
        <w:rPr>
          <w:rFonts w:eastAsia="Times New Roman"/>
          <w:szCs w:val="24"/>
        </w:rPr>
      </w:pPr>
      <w:r>
        <w:rPr>
          <w:rFonts w:eastAsia="Times New Roman"/>
          <w:szCs w:val="24"/>
        </w:rPr>
        <w:t>Εσείς με χαρακτηριστική ευκολία στη δήθεν διαπραγμάτευση που κάνατε απεμπολήσατε τους μειωμένους συντελεστές ΦΠΑ για τα νησιά του Αιγαίου. Η κ</w:t>
      </w:r>
      <w:r>
        <w:rPr>
          <w:rFonts w:eastAsia="Times New Roman"/>
          <w:szCs w:val="24"/>
        </w:rPr>
        <w:t xml:space="preserve">υβέρνηση της Νέας Δημοκρατίας είχε δεχθεί και αυτή πιέσεις για την κατάργηση των μειωμένων συντελεστών ΦΠΑ στα νησιά. Ουδέποτε όμως ενέδωσε σε αυτές. Γιατί; Γιατί είχε δύο στοιχεία που δεν διαθέτετε </w:t>
      </w:r>
      <w:r>
        <w:rPr>
          <w:rFonts w:eastAsia="Times New Roman"/>
          <w:szCs w:val="24"/>
        </w:rPr>
        <w:lastRenderedPageBreak/>
        <w:t>εσείς, αξιοπιστία και αποτέλεσμα στο δημοσιονομικό πεδίο.</w:t>
      </w:r>
      <w:r>
        <w:rPr>
          <w:rFonts w:eastAsia="Times New Roman"/>
          <w:szCs w:val="24"/>
        </w:rPr>
        <w:t xml:space="preserve"> Υπάρχουν, επίσης και τροπολογίες που κατέθεσε η Κυβέρνηση, δείγμα της σύγχυσης, της αταξίας και των σκοπιμοτήτων με τα οποία νομοθετεί. </w:t>
      </w:r>
    </w:p>
    <w:p w14:paraId="7FEDCB14" w14:textId="77777777" w:rsidR="004627CB" w:rsidRDefault="00EE6EC7">
      <w:pPr>
        <w:spacing w:line="600" w:lineRule="auto"/>
        <w:ind w:firstLine="720"/>
        <w:jc w:val="both"/>
        <w:rPr>
          <w:rFonts w:eastAsia="Times New Roman"/>
          <w:szCs w:val="24"/>
        </w:rPr>
      </w:pPr>
      <w:r>
        <w:rPr>
          <w:rFonts w:eastAsia="Times New Roman"/>
          <w:szCs w:val="24"/>
        </w:rPr>
        <w:t xml:space="preserve">Αναφέρθηκα πριν στην παράταση και την έκδοση συμψηφιστικών χρηματικών ενταλμάτων του Προγράμματος Δημοσίων Επενδύσεων </w:t>
      </w:r>
      <w:r>
        <w:rPr>
          <w:rFonts w:eastAsia="Times New Roman"/>
          <w:szCs w:val="24"/>
        </w:rPr>
        <w:t>την οποία υπερψηφίζουμε και εμείς, έστω και αν την φέρνετε την τελευταία ημέρα. Την τελευταία στιγμή κατατέθηκε και η τροπολογία με την οποία δίνετε εξάμηνη παράταση στις διατάξεις του πτωχευτικού κώδικα για την άσκηση των αρμοδιοτήτων του διαχειριστή αφερ</w:t>
      </w:r>
      <w:r>
        <w:rPr>
          <w:rFonts w:eastAsia="Times New Roman"/>
          <w:szCs w:val="24"/>
        </w:rPr>
        <w:t>εγγυότητας κατά τη διάρκεια της πτωχευτικής διαδικασίας.</w:t>
      </w:r>
    </w:p>
    <w:p w14:paraId="7FEDCB15"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7FEDCB16" w14:textId="77777777" w:rsidR="004627CB" w:rsidRDefault="00EE6EC7">
      <w:pPr>
        <w:spacing w:line="600" w:lineRule="auto"/>
        <w:ind w:firstLine="720"/>
        <w:jc w:val="both"/>
        <w:rPr>
          <w:rFonts w:eastAsia="Times New Roman"/>
          <w:szCs w:val="24"/>
        </w:rPr>
      </w:pPr>
      <w:r>
        <w:rPr>
          <w:rFonts w:eastAsia="Times New Roman"/>
          <w:szCs w:val="24"/>
        </w:rPr>
        <w:t>Ένα λεπτό, κύριε Πρόεδρε.</w:t>
      </w:r>
    </w:p>
    <w:p w14:paraId="7FEDCB17" w14:textId="77777777" w:rsidR="004627CB" w:rsidRDefault="00EE6EC7">
      <w:pPr>
        <w:spacing w:line="600" w:lineRule="auto"/>
        <w:ind w:firstLine="720"/>
        <w:jc w:val="both"/>
        <w:rPr>
          <w:rFonts w:eastAsia="Times New Roman"/>
          <w:szCs w:val="24"/>
        </w:rPr>
      </w:pPr>
      <w:r>
        <w:rPr>
          <w:rFonts w:eastAsia="Times New Roman"/>
          <w:szCs w:val="24"/>
        </w:rPr>
        <w:t xml:space="preserve">Εδώ, όμως, υπάρχει ζήτημα αφού η Κυβέρνηση επιχειρεί να αλλάξει πλήρως τις διατάξεις της παραγράφου </w:t>
      </w:r>
      <w:r>
        <w:rPr>
          <w:rFonts w:eastAsia="Times New Roman"/>
          <w:szCs w:val="24"/>
        </w:rPr>
        <w:t>γ΄</w:t>
      </w:r>
      <w:r>
        <w:rPr>
          <w:rFonts w:eastAsia="Times New Roman"/>
          <w:szCs w:val="24"/>
        </w:rPr>
        <w:t xml:space="preserve"> του άρθρου 2 του ν.4336/2015. Στο συγκεκριμένο άρθρο προβλεπόταν ότι οι αρμοδιότητες του συνδίκου, του μεσολαβητή, του ειδικού εντολοδόχου και του ειδικο</w:t>
      </w:r>
      <w:r>
        <w:rPr>
          <w:rFonts w:eastAsia="Times New Roman"/>
          <w:szCs w:val="24"/>
        </w:rPr>
        <w:t xml:space="preserve">ύ εκκαθαριστή θα ασκούνται από φυσικό ή νομικό πρόσωπο το οποίο ύστερα από καταχώριση σε επαγγελματικό μητρώο θα έχει το δικαίωμα να ασκεί το επάγγελμα του διαχειριστή αφερεγγυότητος. </w:t>
      </w:r>
    </w:p>
    <w:p w14:paraId="7FEDCB18" w14:textId="77777777" w:rsidR="004627CB" w:rsidRDefault="00EE6EC7">
      <w:pPr>
        <w:spacing w:line="600" w:lineRule="auto"/>
        <w:ind w:firstLine="720"/>
        <w:jc w:val="both"/>
        <w:rPr>
          <w:rFonts w:eastAsia="Times New Roman"/>
          <w:szCs w:val="24"/>
        </w:rPr>
      </w:pPr>
      <w:r>
        <w:rPr>
          <w:rFonts w:eastAsia="Times New Roman"/>
          <w:szCs w:val="24"/>
        </w:rPr>
        <w:lastRenderedPageBreak/>
        <w:t xml:space="preserve">Εσείς, όμως, με την τροπολογία που φέρνετε, απαλείφετε τις έννοιες του </w:t>
      </w:r>
      <w:r>
        <w:rPr>
          <w:rFonts w:eastAsia="Times New Roman"/>
          <w:szCs w:val="24"/>
        </w:rPr>
        <w:t xml:space="preserve">φυσικού ή νομικού προσώπου. Κυρίως, όμως, απαλείφετε την υποχρέωση καταχώρισης σε επαγγελματικό μητρώο. Δημιουργείτε, δηλαδή, μια ανεξέλεγκτη κατάσταση, όπου δεν είναι ξεκάθαρο ποιος μπορεί να ασκεί το επάγγελμα του διαχειριστή αφερεγγυότητος. </w:t>
      </w:r>
    </w:p>
    <w:p w14:paraId="7FEDCB19" w14:textId="77777777" w:rsidR="004627CB" w:rsidRDefault="00EE6EC7">
      <w:pPr>
        <w:spacing w:line="600" w:lineRule="auto"/>
        <w:ind w:firstLine="720"/>
        <w:jc w:val="both"/>
        <w:rPr>
          <w:rFonts w:eastAsia="Times New Roman"/>
          <w:szCs w:val="24"/>
        </w:rPr>
      </w:pPr>
      <w:r>
        <w:rPr>
          <w:rFonts w:eastAsia="Times New Roman"/>
          <w:szCs w:val="24"/>
        </w:rPr>
        <w:t>Υπάρχει, επ</w:t>
      </w:r>
      <w:r>
        <w:rPr>
          <w:rFonts w:eastAsia="Times New Roman"/>
          <w:szCs w:val="24"/>
        </w:rPr>
        <w:t xml:space="preserve">ίσης, η τροπολογία για τα τέλη ταξινόμησης που σχετίζονται με το </w:t>
      </w:r>
      <w:r>
        <w:rPr>
          <w:rFonts w:eastAsia="Times New Roman"/>
          <w:szCs w:val="24"/>
          <w:lang w:val="en-US"/>
        </w:rPr>
        <w:t>leasing</w:t>
      </w:r>
      <w:r>
        <w:rPr>
          <w:rFonts w:eastAsia="Times New Roman"/>
          <w:szCs w:val="24"/>
        </w:rPr>
        <w:t xml:space="preserve"> αυτοκινήτων και αποτελεί εφαρμογή απόφαση του Ευρωπαϊκού Δικαστηρίου, όπως και η τροπολογία για την παράταση των κινήτρων για την απόσυρση αυτοκινήτων στην οποία προβλέπεται απαλλαγή </w:t>
      </w:r>
      <w:r>
        <w:rPr>
          <w:rFonts w:eastAsia="Times New Roman"/>
          <w:szCs w:val="24"/>
        </w:rPr>
        <w:t>από το τέλος τα</w:t>
      </w:r>
      <w:r>
        <w:rPr>
          <w:rFonts w:eastAsia="Times New Roman"/>
          <w:szCs w:val="24"/>
        </w:rPr>
        <w:lastRenderedPageBreak/>
        <w:t>ξινόμησης των καινούριων αυτοκινήτων μέχρι 2.000 κ</w:t>
      </w:r>
      <w:r>
        <w:rPr>
          <w:rFonts w:eastAsia="Times New Roman"/>
          <w:szCs w:val="24"/>
        </w:rPr>
        <w:t xml:space="preserve">υβικά </w:t>
      </w:r>
      <w:r>
        <w:rPr>
          <w:rFonts w:eastAsia="Times New Roman"/>
          <w:szCs w:val="24"/>
        </w:rPr>
        <w:t>εκ</w:t>
      </w:r>
      <w:r>
        <w:rPr>
          <w:rFonts w:eastAsia="Times New Roman"/>
          <w:szCs w:val="24"/>
        </w:rPr>
        <w:t>ατοστά</w:t>
      </w:r>
      <w:r>
        <w:rPr>
          <w:rFonts w:eastAsia="Times New Roman"/>
          <w:szCs w:val="24"/>
        </w:rPr>
        <w:t>., φορολογητέας αξίας μέχρι 20.000 ευρώ, εφόσον αγοράζουν σε αντικατάσταση παλαιών αυτοκινήτων των οποίων η άδεια έχει εκδοθεί μέχρι 31</w:t>
      </w:r>
      <w:r>
        <w:rPr>
          <w:rFonts w:eastAsia="Times New Roman"/>
          <w:szCs w:val="24"/>
        </w:rPr>
        <w:t>-</w:t>
      </w:r>
      <w:r>
        <w:rPr>
          <w:rFonts w:eastAsia="Times New Roman"/>
          <w:szCs w:val="24"/>
        </w:rPr>
        <w:t>12</w:t>
      </w:r>
      <w:r>
        <w:rPr>
          <w:rFonts w:eastAsia="Times New Roman"/>
          <w:szCs w:val="24"/>
        </w:rPr>
        <w:t>-</w:t>
      </w:r>
      <w:r>
        <w:rPr>
          <w:rFonts w:eastAsia="Times New Roman"/>
          <w:szCs w:val="24"/>
        </w:rPr>
        <w:t>2001.</w:t>
      </w:r>
    </w:p>
    <w:p w14:paraId="7FEDCB1A" w14:textId="77777777" w:rsidR="004627CB" w:rsidRDefault="00EE6EC7">
      <w:pPr>
        <w:spacing w:line="600" w:lineRule="auto"/>
        <w:ind w:firstLine="720"/>
        <w:jc w:val="both"/>
        <w:rPr>
          <w:rFonts w:eastAsia="Times New Roman"/>
          <w:szCs w:val="24"/>
        </w:rPr>
      </w:pPr>
      <w:r>
        <w:rPr>
          <w:rFonts w:eastAsia="Times New Roman"/>
          <w:szCs w:val="24"/>
        </w:rPr>
        <w:t xml:space="preserve"> Βέβαια, δεν γνωρίζω πόσο θα λει</w:t>
      </w:r>
      <w:r>
        <w:rPr>
          <w:rFonts w:eastAsia="Times New Roman"/>
          <w:szCs w:val="24"/>
        </w:rPr>
        <w:t xml:space="preserve">τουργήσει αυτό ως κίνητρο μετά την τερατώδη αύξηση του Ειδική Φόρου Κατανάλωσης στο πετρέλαιο κίνησης, που εικάζεται ότι είναι στους σχεδιασμούς σας. </w:t>
      </w:r>
    </w:p>
    <w:p w14:paraId="7FEDCB1B" w14:textId="77777777" w:rsidR="004627CB" w:rsidRDefault="00EE6EC7">
      <w:pPr>
        <w:spacing w:line="600" w:lineRule="auto"/>
        <w:ind w:firstLine="720"/>
        <w:jc w:val="both"/>
        <w:rPr>
          <w:rFonts w:eastAsia="Times New Roman"/>
          <w:szCs w:val="24"/>
        </w:rPr>
      </w:pPr>
      <w:r>
        <w:rPr>
          <w:rFonts w:eastAsia="Times New Roman"/>
          <w:szCs w:val="24"/>
        </w:rPr>
        <w:t>Κυρίες και κύριοι συνάδελφοι, εύχομαι και ελπίζω η Κυβέρνηση να έχει αποδεχθεί ότι οφείλει να κινείται εν</w:t>
      </w:r>
      <w:r>
        <w:rPr>
          <w:rFonts w:eastAsia="Times New Roman"/>
          <w:szCs w:val="24"/>
        </w:rPr>
        <w:t xml:space="preserve">τός των ευρωπαϊκών κανόνων. Άλλωστε, είναι πολύ βαρύ το τίμημα που </w:t>
      </w:r>
      <w:r>
        <w:rPr>
          <w:rFonts w:eastAsia="Times New Roman"/>
          <w:szCs w:val="24"/>
        </w:rPr>
        <w:lastRenderedPageBreak/>
        <w:t xml:space="preserve">πλήρωσε και πληρώνει ο Έλληνας πολίτης από τους αυτοσχεδιασμούς του κ. Τσίπρα και του κ. Βαρουφάκη, τις υποσχέσεις και τις προσδοκίες που καλλιεργήσατε. </w:t>
      </w:r>
    </w:p>
    <w:p w14:paraId="7FEDCB1C" w14:textId="77777777" w:rsidR="004627CB" w:rsidRDefault="00EE6EC7">
      <w:pPr>
        <w:spacing w:line="600" w:lineRule="auto"/>
        <w:ind w:firstLine="720"/>
        <w:jc w:val="both"/>
        <w:rPr>
          <w:rFonts w:eastAsia="Times New Roman"/>
          <w:szCs w:val="24"/>
        </w:rPr>
      </w:pPr>
      <w:r>
        <w:rPr>
          <w:rFonts w:eastAsia="Times New Roman"/>
          <w:szCs w:val="24"/>
        </w:rPr>
        <w:t>Κοιτάξτε γύρω σας για να δείτε τα «</w:t>
      </w:r>
      <w:r>
        <w:rPr>
          <w:rFonts w:eastAsia="Times New Roman"/>
          <w:szCs w:val="24"/>
        </w:rPr>
        <w:t xml:space="preserve">επιτεύγματά» της πολιτικής σας. Φέρατε ένα νέο και πιο επώδυνο μνημόνιο. Ετοιμάζεστε να φέρετε ένα πακέτο νέων μέτρων ύψους 5,5 δισεκατομμυρίων ευρώ, που διαλύουν τη μεσαία τάξη και την πραγματική οικονομία. Κλείσατε τις τράπεζες, επιβλήθηκαν </w:t>
      </w:r>
      <w:r>
        <w:rPr>
          <w:rFonts w:eastAsia="Times New Roman"/>
          <w:szCs w:val="24"/>
          <w:lang w:val="en-US"/>
        </w:rPr>
        <w:t>capital</w:t>
      </w:r>
      <w:r>
        <w:rPr>
          <w:rFonts w:eastAsia="Times New Roman"/>
          <w:szCs w:val="24"/>
        </w:rPr>
        <w:t xml:space="preserve"> </w:t>
      </w:r>
      <w:r>
        <w:rPr>
          <w:rFonts w:eastAsia="Times New Roman"/>
          <w:szCs w:val="24"/>
          <w:lang w:val="en-US"/>
        </w:rPr>
        <w:t>contr</w:t>
      </w:r>
      <w:r>
        <w:rPr>
          <w:rFonts w:eastAsia="Times New Roman"/>
          <w:szCs w:val="24"/>
          <w:lang w:val="en-US"/>
        </w:rPr>
        <w:t>ols</w:t>
      </w:r>
      <w:r>
        <w:rPr>
          <w:rFonts w:eastAsia="Times New Roman"/>
          <w:szCs w:val="24"/>
        </w:rPr>
        <w:t>. Η χώρα έγινε ένας απέραντος καταυλισμός προσφύγων και παράτυπων μεταναστών, μια χώρα με κλειστά σύνορα.</w:t>
      </w:r>
    </w:p>
    <w:p w14:paraId="7FEDCB1D" w14:textId="77777777" w:rsidR="004627CB" w:rsidRDefault="00EE6EC7">
      <w:pPr>
        <w:spacing w:line="600" w:lineRule="auto"/>
        <w:ind w:firstLine="720"/>
        <w:jc w:val="both"/>
        <w:rPr>
          <w:rFonts w:eastAsia="Times New Roman"/>
          <w:szCs w:val="24"/>
        </w:rPr>
      </w:pPr>
      <w:r>
        <w:rPr>
          <w:rFonts w:eastAsia="Times New Roman"/>
          <w:szCs w:val="24"/>
        </w:rPr>
        <w:lastRenderedPageBreak/>
        <w:t>Ο Πρόεδρός μας, κ. Μητσοτάκης, σας το είπε προχθές ξεκάθαρα. Το κόστος της παραμονής σας στην εξουσία είναι πολύ μεγαλύτερο του κόστους να αποφασίσ</w:t>
      </w:r>
      <w:r>
        <w:rPr>
          <w:rFonts w:eastAsia="Times New Roman"/>
          <w:szCs w:val="24"/>
        </w:rPr>
        <w:t>ουν οι πολίτες για να αποκτήσει η χώρα μια σοβαρή, στιβαρή και αξιόπιστη διακυβέρνηση.</w:t>
      </w:r>
    </w:p>
    <w:p w14:paraId="7FEDCB1E" w14:textId="77777777" w:rsidR="004627CB" w:rsidRDefault="00EE6EC7">
      <w:pPr>
        <w:spacing w:line="600" w:lineRule="auto"/>
        <w:ind w:firstLine="720"/>
        <w:jc w:val="both"/>
        <w:rPr>
          <w:rFonts w:eastAsia="Times New Roman"/>
          <w:szCs w:val="24"/>
        </w:rPr>
      </w:pPr>
      <w:r>
        <w:rPr>
          <w:rFonts w:eastAsia="Times New Roman"/>
          <w:szCs w:val="24"/>
        </w:rPr>
        <w:t>Σας ευχαριστώ.</w:t>
      </w:r>
    </w:p>
    <w:p w14:paraId="7FEDCB1F" w14:textId="77777777" w:rsidR="004627CB" w:rsidRDefault="00EE6EC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FEDCB20" w14:textId="77777777" w:rsidR="004627CB" w:rsidRDefault="00EE6EC7">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Το</w:t>
      </w:r>
      <w:r>
        <w:rPr>
          <w:rFonts w:eastAsia="Times New Roman"/>
          <w:bCs/>
          <w:szCs w:val="24"/>
        </w:rPr>
        <w:t>ν</w:t>
      </w:r>
      <w:r>
        <w:rPr>
          <w:rFonts w:eastAsia="Times New Roman"/>
          <w:bCs/>
          <w:szCs w:val="24"/>
        </w:rPr>
        <w:t xml:space="preserve"> λόγο έχει ο </w:t>
      </w:r>
      <w:r>
        <w:rPr>
          <w:rFonts w:eastAsia="Times New Roman"/>
          <w:bCs/>
          <w:szCs w:val="24"/>
        </w:rPr>
        <w:t>ε</w:t>
      </w:r>
      <w:r>
        <w:rPr>
          <w:rFonts w:eastAsia="Times New Roman"/>
          <w:bCs/>
          <w:szCs w:val="24"/>
        </w:rPr>
        <w:t xml:space="preserve">ιδικός </w:t>
      </w:r>
      <w:r>
        <w:rPr>
          <w:rFonts w:eastAsia="Times New Roman"/>
          <w:bCs/>
          <w:szCs w:val="24"/>
        </w:rPr>
        <w:t>α</w:t>
      </w:r>
      <w:r>
        <w:rPr>
          <w:rFonts w:eastAsia="Times New Roman"/>
          <w:bCs/>
          <w:szCs w:val="24"/>
        </w:rPr>
        <w:t>γορητής από τη Χρυσή Αυγή, κ. Ηλίας Παναγι</w:t>
      </w:r>
      <w:r>
        <w:rPr>
          <w:rFonts w:eastAsia="Times New Roman"/>
          <w:bCs/>
          <w:szCs w:val="24"/>
        </w:rPr>
        <w:t>ώταρος.</w:t>
      </w:r>
    </w:p>
    <w:p w14:paraId="7FEDCB21" w14:textId="77777777" w:rsidR="004627CB" w:rsidRDefault="00EE6EC7">
      <w:pPr>
        <w:spacing w:line="600" w:lineRule="auto"/>
        <w:ind w:firstLine="720"/>
        <w:jc w:val="both"/>
        <w:rPr>
          <w:rFonts w:eastAsia="Times New Roman"/>
          <w:bCs/>
          <w:szCs w:val="24"/>
        </w:rPr>
      </w:pPr>
      <w:r>
        <w:rPr>
          <w:rFonts w:eastAsia="Times New Roman"/>
          <w:b/>
          <w:bCs/>
          <w:szCs w:val="24"/>
        </w:rPr>
        <w:t>ΗΛΙΑΣ ΠΑΝΑΓΙΩΤΑΡΟΣ:</w:t>
      </w:r>
      <w:r>
        <w:rPr>
          <w:rFonts w:eastAsia="Times New Roman"/>
          <w:bCs/>
          <w:szCs w:val="24"/>
        </w:rPr>
        <w:t xml:space="preserve"> Ευχαριστώ, κύριε Πρόεδρε.</w:t>
      </w:r>
    </w:p>
    <w:p w14:paraId="7FEDCB22" w14:textId="77777777" w:rsidR="004627CB" w:rsidRDefault="00EE6EC7">
      <w:pPr>
        <w:spacing w:line="600" w:lineRule="auto"/>
        <w:ind w:firstLine="720"/>
        <w:jc w:val="both"/>
        <w:rPr>
          <w:rFonts w:eastAsia="Times New Roman" w:cs="Times New Roman"/>
          <w:szCs w:val="24"/>
        </w:rPr>
      </w:pPr>
      <w:r>
        <w:rPr>
          <w:rFonts w:eastAsia="Times New Roman"/>
          <w:bCs/>
          <w:szCs w:val="24"/>
        </w:rPr>
        <w:lastRenderedPageBreak/>
        <w:t xml:space="preserve">Πριν ξεκινήσω δεν θα μπορούσα να μην σχολιάσω τη χθεσινή μη άρση ασυλίας του κ. Σταθάκη για τρίτη φορά από το ελληνικό </w:t>
      </w:r>
      <w:r>
        <w:rPr>
          <w:rFonts w:eastAsia="Times New Roman"/>
          <w:bCs/>
          <w:szCs w:val="24"/>
        </w:rPr>
        <w:t>Κ</w:t>
      </w:r>
      <w:r>
        <w:rPr>
          <w:rFonts w:eastAsia="Times New Roman"/>
          <w:bCs/>
          <w:szCs w:val="24"/>
        </w:rPr>
        <w:t>οινοβούλιο, όταν κατηγορείται και οι δικαστικές αρχές διακαώς επιθυμούν να προσέλθ</w:t>
      </w:r>
      <w:r>
        <w:rPr>
          <w:rFonts w:eastAsia="Times New Roman"/>
          <w:bCs/>
          <w:szCs w:val="24"/>
        </w:rPr>
        <w:t>ει στη δικαιοσύνη με σοβαρότατες κατηγορίες. Αυτό δείχνει ότι το ηθικό πλεονέκτημα της πρώτης φοράς Αριστερά, για το οποίο τόσο πολύ μας ομιλούσατε, μάλλον έχει πάει στα σκουπίδια.</w:t>
      </w:r>
      <w:r>
        <w:rPr>
          <w:rFonts w:eastAsia="Times New Roman" w:cs="Times New Roman"/>
          <w:szCs w:val="24"/>
        </w:rPr>
        <w:t>Και αυτό σε συνδυασμό με την προχθεσινή συζήτηση σε επίπεδο Αρχηγών κομμάτων</w:t>
      </w:r>
      <w:r>
        <w:rPr>
          <w:rFonts w:eastAsia="Times New Roman" w:cs="Times New Roman"/>
          <w:szCs w:val="24"/>
        </w:rPr>
        <w:t xml:space="preserve">, σχετικά με τα διαπλεκόμενα, τα παραδικαστικά, τη διαφθορά, η οποία ήταν μια συζήτηση «σούπα», γιατί για ώρες ολόκληρες η Κυβέρνηση με την Αξιωματική Αντιπολίτευση είχαν διαξιφισμούς χωρίς ονόματα, χωρίς τίποτα. Και όσον αφορά τα μόνα </w:t>
      </w:r>
      <w:r>
        <w:rPr>
          <w:rFonts w:eastAsia="Times New Roman" w:cs="Times New Roman"/>
          <w:szCs w:val="24"/>
        </w:rPr>
        <w:lastRenderedPageBreak/>
        <w:t>ονόματα που ακούσαμε</w:t>
      </w:r>
      <w:r>
        <w:rPr>
          <w:rFonts w:eastAsia="Times New Roman" w:cs="Times New Roman"/>
          <w:szCs w:val="24"/>
        </w:rPr>
        <w:t xml:space="preserve">, τα μόνα στοιχεία, τα οποία ήταν αυτά που έφερε ο Αρχηγός της Χρυσής Αυγής εντός του Ελληνικού Κοινοβουλίου -όχι άγνωστα στους περισσότερους, αλλά και νέα- επί της ουσίας κανείς δεν έδινε σημασία σε αυτά. </w:t>
      </w:r>
    </w:p>
    <w:p w14:paraId="7FEDCB23"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Άρα, για ποιο ηθικό πλεονέκτημα μπορούμε να μιλού</w:t>
      </w:r>
      <w:r>
        <w:rPr>
          <w:rFonts w:eastAsia="Times New Roman" w:cs="Times New Roman"/>
          <w:szCs w:val="24"/>
        </w:rPr>
        <w:t>με και για ποια νομοσχέδια τα οποία θα βοηθήσουν στην αύξηση των εσόδων του κράτους;</w:t>
      </w:r>
    </w:p>
    <w:p w14:paraId="7FEDCB24"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Με το εν λόγω νομοσχέδιο συζητούμε μία ακόμα ενσωμάτωση κοινοτικών </w:t>
      </w:r>
      <w:r>
        <w:rPr>
          <w:rFonts w:eastAsia="Times New Roman" w:cs="Times New Roman"/>
          <w:szCs w:val="24"/>
        </w:rPr>
        <w:t>ο</w:t>
      </w:r>
      <w:r>
        <w:rPr>
          <w:rFonts w:eastAsia="Times New Roman" w:cs="Times New Roman"/>
          <w:szCs w:val="24"/>
        </w:rPr>
        <w:t>δηγιών με «στόχο» την επίλυση της διασυνοριακής φορολογικής απάτης και φοροδιαφυγής. Μάλιστα, στην αιτι</w:t>
      </w:r>
      <w:r>
        <w:rPr>
          <w:rFonts w:eastAsia="Times New Roman" w:cs="Times New Roman"/>
          <w:szCs w:val="24"/>
        </w:rPr>
        <w:t xml:space="preserve">ολογική έκθεση του νομοσχεδίου αναφέρεται η ανάγκη </w:t>
      </w:r>
      <w:r>
        <w:rPr>
          <w:rFonts w:eastAsia="Times New Roman" w:cs="Times New Roman"/>
          <w:szCs w:val="24"/>
        </w:rPr>
        <w:lastRenderedPageBreak/>
        <w:t>για δυναμική προώθηση του εργαλείου της αυτόματης ανταλλαγής πληροφοριών ως μελλοντικό ευρωπαϊκό και διεθνές πρότυπο για τη διαφάνεια και την ανταλλαγή πληροφοριών σε φορολογικά θέματα με απώτερο στόχο την</w:t>
      </w:r>
      <w:r>
        <w:rPr>
          <w:rFonts w:eastAsia="Times New Roman" w:cs="Times New Roman"/>
          <w:szCs w:val="24"/>
        </w:rPr>
        <w:t xml:space="preserve"> αύξηση των φορολογικών εσόδων των κρατών-μελών της Ευρωπαϊκής Ένωσης. </w:t>
      </w:r>
    </w:p>
    <w:p w14:paraId="7FEDCB25"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Είχαμε ακούσει στην </w:t>
      </w:r>
      <w:r>
        <w:rPr>
          <w:rFonts w:eastAsia="Times New Roman" w:cs="Times New Roman"/>
          <w:szCs w:val="24"/>
        </w:rPr>
        <w:t>ε</w:t>
      </w:r>
      <w:r>
        <w:rPr>
          <w:rFonts w:eastAsia="Times New Roman" w:cs="Times New Roman"/>
          <w:szCs w:val="24"/>
        </w:rPr>
        <w:t>πιτροπή -σήμερα δεν το ακούσαμε- από κάποιον εισηγητή -δεν θυμάμαι αν ήταν του ΣΥΡΙΖΑ ή της Νέας Δημοκρατίας, δεν έχει σημασία- ότι η Ευρώπη έχει κανόνες. Η Ευρώπη</w:t>
      </w:r>
      <w:r>
        <w:rPr>
          <w:rFonts w:eastAsia="Times New Roman" w:cs="Times New Roman"/>
          <w:szCs w:val="24"/>
        </w:rPr>
        <w:t xml:space="preserve"> έχει κανόνες, αλλά έχει και πάμπολλες εξαιρέσεις και παραθυράκια έτσι ώστε νόμιμα, νομότυπα να παραβιάζονται όλοι αυτοί οι κανόνες. </w:t>
      </w:r>
    </w:p>
    <w:p w14:paraId="7FEDCB26"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 xml:space="preserve">Κι ενώ το εν λόγω νομοσχέδιο ακούγεται λογικό, επαναλαμβάνω ότι οι εξαιρέσεις αυτού του νόμου -και θα έρθουμε σε αυτές </w:t>
      </w:r>
      <w:r>
        <w:rPr>
          <w:rFonts w:eastAsia="Times New Roman" w:cs="Times New Roman"/>
          <w:szCs w:val="24"/>
        </w:rPr>
        <w:t>λίγο πιο κάτω- επί της ουσίας σας διαψεύδουν πανηγυρικά και διαψεύδουν πανηγυρικά και το εν λόγω νομοσχέδιο. Διαβάζουμε εδώ τις εξαιρέσεις σε αυτό τον Κώδικα, σε αυτό το νομοσχέδιο, δηλαδή, ποιες περιοχές της Ευρώπης εξαιρούνται:</w:t>
      </w:r>
    </w:p>
    <w:p w14:paraId="7FEDCB27"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«Εξαιρούνται τα ακόλουθα ε</w:t>
      </w:r>
      <w:r>
        <w:rPr>
          <w:rFonts w:eastAsia="Times New Roman" w:cs="Times New Roman"/>
          <w:szCs w:val="24"/>
        </w:rPr>
        <w:t xml:space="preserve">θνικά εδάφη τα οποία δεν αποτελούν τμήμα του τελωνειακού εδάφους της Ευρωπαϊκή Ένωσης: Η </w:t>
      </w:r>
      <w:r>
        <w:rPr>
          <w:rFonts w:eastAsia="Times New Roman" w:cs="Times New Roman"/>
          <w:szCs w:val="24"/>
        </w:rPr>
        <w:t>ν</w:t>
      </w:r>
      <w:r>
        <w:rPr>
          <w:rFonts w:eastAsia="Times New Roman" w:cs="Times New Roman"/>
          <w:szCs w:val="24"/>
        </w:rPr>
        <w:t xml:space="preserve">ήσος Ελιγολάνδη και η περιοχή Μπύζιγκεν της Ομοσπονδιακής Δημοκρατίας της Γερμανίας, Θέουτα και Μελίλλια του Βασιλείου της Ισπανίας, οι </w:t>
      </w:r>
      <w:r>
        <w:rPr>
          <w:rFonts w:eastAsia="Times New Roman" w:cs="Times New Roman"/>
          <w:szCs w:val="24"/>
        </w:rPr>
        <w:t>δ</w:t>
      </w:r>
      <w:r>
        <w:rPr>
          <w:rFonts w:eastAsia="Times New Roman" w:cs="Times New Roman"/>
          <w:szCs w:val="24"/>
        </w:rPr>
        <w:t xml:space="preserve">ήμοι Λιβίνιο και Καμπιόνε </w:t>
      </w:r>
      <w:r>
        <w:rPr>
          <w:rFonts w:eastAsia="Times New Roman" w:cs="Times New Roman"/>
          <w:szCs w:val="24"/>
        </w:rPr>
        <w:lastRenderedPageBreak/>
        <w:t>ντ’</w:t>
      </w:r>
      <w:r>
        <w:rPr>
          <w:rFonts w:eastAsia="Times New Roman" w:cs="Times New Roman"/>
          <w:szCs w:val="24"/>
        </w:rPr>
        <w:t xml:space="preserve"> Ιτάλια καθώς και τα ύδατα της λίμνης Λουγκάνο της Ιταλικής Δημοκρατίας. Τα ακόλουθα εθνικά εδάφη τα οποία αποτελούν τμήμα του τελωνειακού εδάφους της Ευρωπαϊκής Ένωσης (ειδικά φορολογικά εδάφη):». </w:t>
      </w:r>
    </w:p>
    <w:p w14:paraId="7FEDCB28"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Αναφέρεται και το Άγιο Όρος στο οποίο δεν υπάρχει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rPr>
        <w:t xml:space="preserve">επιχειρηματική δραστηριότητα και δικαίως. Αλλά πιο κάτω αναφέρεται η περιοχή </w:t>
      </w:r>
      <w:r>
        <w:rPr>
          <w:rFonts w:eastAsia="Times New Roman" w:cs="Times New Roman"/>
          <w:szCs w:val="24"/>
          <w:lang w:val="en-US"/>
        </w:rPr>
        <w:t>Lanzarote</w:t>
      </w:r>
      <w:r>
        <w:rPr>
          <w:rFonts w:eastAsia="Times New Roman" w:cs="Times New Roman"/>
          <w:szCs w:val="24"/>
        </w:rPr>
        <w:t xml:space="preserve">, </w:t>
      </w:r>
      <w:r>
        <w:rPr>
          <w:rFonts w:eastAsia="Times New Roman" w:cs="Times New Roman"/>
          <w:szCs w:val="24"/>
          <w:lang w:val="en-US"/>
        </w:rPr>
        <w:t>Fuerteventura</w:t>
      </w:r>
      <w:r>
        <w:rPr>
          <w:rFonts w:eastAsia="Times New Roman" w:cs="Times New Roman"/>
          <w:szCs w:val="24"/>
        </w:rPr>
        <w:t xml:space="preserve">, </w:t>
      </w:r>
      <w:r>
        <w:rPr>
          <w:rFonts w:eastAsia="Times New Roman" w:cs="Times New Roman"/>
          <w:szCs w:val="24"/>
          <w:lang w:val="en-US"/>
        </w:rPr>
        <w:t>Gran</w:t>
      </w:r>
      <w:r>
        <w:rPr>
          <w:rFonts w:eastAsia="Times New Roman" w:cs="Times New Roman"/>
          <w:szCs w:val="24"/>
        </w:rPr>
        <w:t xml:space="preserve"> </w:t>
      </w:r>
      <w:r>
        <w:rPr>
          <w:rFonts w:eastAsia="Times New Roman" w:cs="Times New Roman"/>
          <w:szCs w:val="24"/>
          <w:lang w:val="en-US"/>
        </w:rPr>
        <w:t>Canaria</w:t>
      </w:r>
      <w:r>
        <w:rPr>
          <w:rFonts w:eastAsia="Times New Roman" w:cs="Times New Roman"/>
          <w:szCs w:val="24"/>
        </w:rPr>
        <w:t xml:space="preserve">, </w:t>
      </w:r>
      <w:r>
        <w:rPr>
          <w:rFonts w:eastAsia="Times New Roman" w:cs="Times New Roman"/>
          <w:szCs w:val="24"/>
          <w:lang w:val="en-US"/>
        </w:rPr>
        <w:t>Tenerife</w:t>
      </w:r>
      <w:r>
        <w:rPr>
          <w:rFonts w:eastAsia="Times New Roman" w:cs="Times New Roman"/>
          <w:szCs w:val="24"/>
        </w:rPr>
        <w:t xml:space="preserve">, </w:t>
      </w:r>
      <w:r>
        <w:rPr>
          <w:rFonts w:eastAsia="Times New Roman" w:cs="Times New Roman"/>
          <w:szCs w:val="24"/>
          <w:lang w:val="en-US"/>
        </w:rPr>
        <w:t>La</w:t>
      </w:r>
      <w:r>
        <w:rPr>
          <w:rFonts w:eastAsia="Times New Roman" w:cs="Times New Roman"/>
          <w:szCs w:val="24"/>
        </w:rPr>
        <w:t xml:space="preserve"> </w:t>
      </w:r>
      <w:r>
        <w:rPr>
          <w:rFonts w:eastAsia="Times New Roman" w:cs="Times New Roman"/>
          <w:szCs w:val="24"/>
          <w:lang w:val="en-US"/>
        </w:rPr>
        <w:t>Gomera</w:t>
      </w:r>
      <w:r>
        <w:rPr>
          <w:rFonts w:eastAsia="Times New Roman" w:cs="Times New Roman"/>
          <w:szCs w:val="24"/>
        </w:rPr>
        <w:t xml:space="preserve">, </w:t>
      </w:r>
      <w:r>
        <w:rPr>
          <w:rFonts w:eastAsia="Times New Roman" w:cs="Times New Roman"/>
          <w:szCs w:val="24"/>
          <w:lang w:val="en-US"/>
        </w:rPr>
        <w:t>El</w:t>
      </w:r>
      <w:r>
        <w:rPr>
          <w:rFonts w:eastAsia="Times New Roman" w:cs="Times New Roman"/>
          <w:szCs w:val="24"/>
        </w:rPr>
        <w:t xml:space="preserve"> </w:t>
      </w:r>
      <w:r>
        <w:rPr>
          <w:rFonts w:eastAsia="Times New Roman" w:cs="Times New Roman"/>
          <w:szCs w:val="24"/>
          <w:lang w:val="en-US"/>
        </w:rPr>
        <w:t>Hierro</w:t>
      </w:r>
      <w:r>
        <w:rPr>
          <w:rFonts w:eastAsia="Times New Roman" w:cs="Times New Roman"/>
          <w:szCs w:val="24"/>
        </w:rPr>
        <w:t xml:space="preserve"> και </w:t>
      </w:r>
      <w:r>
        <w:rPr>
          <w:rFonts w:eastAsia="Times New Roman" w:cs="Times New Roman"/>
          <w:szCs w:val="24"/>
          <w:lang w:val="en-US"/>
        </w:rPr>
        <w:t>La</w:t>
      </w:r>
      <w:r>
        <w:rPr>
          <w:rFonts w:eastAsia="Times New Roman" w:cs="Times New Roman"/>
          <w:szCs w:val="24"/>
        </w:rPr>
        <w:t xml:space="preserve"> </w:t>
      </w:r>
      <w:r>
        <w:rPr>
          <w:rFonts w:eastAsia="Times New Roman" w:cs="Times New Roman"/>
          <w:szCs w:val="24"/>
          <w:lang w:val="en-US"/>
        </w:rPr>
        <w:t>Palma</w:t>
      </w:r>
      <w:r>
        <w:rPr>
          <w:rFonts w:eastAsia="Times New Roman" w:cs="Times New Roman"/>
          <w:szCs w:val="24"/>
        </w:rPr>
        <w:t xml:space="preserve">, οι Νήσοι Άαλαντ της Φινλανδικής Δημοκρατίας, οι Αγγλονορμανδικές νήσοι </w:t>
      </w:r>
      <w:r>
        <w:rPr>
          <w:rFonts w:eastAsia="Times New Roman" w:cs="Times New Roman"/>
          <w:szCs w:val="24"/>
          <w:lang w:val="en-US"/>
        </w:rPr>
        <w:t>Channel</w:t>
      </w:r>
      <w:r>
        <w:rPr>
          <w:rFonts w:eastAsia="Times New Roman" w:cs="Times New Roman"/>
          <w:szCs w:val="24"/>
        </w:rPr>
        <w:t xml:space="preserve"> </w:t>
      </w:r>
      <w:r>
        <w:rPr>
          <w:rFonts w:eastAsia="Times New Roman" w:cs="Times New Roman"/>
          <w:szCs w:val="24"/>
          <w:lang w:val="en-US"/>
        </w:rPr>
        <w:t>Islands</w:t>
      </w:r>
      <w:r>
        <w:rPr>
          <w:rFonts w:eastAsia="Times New Roman" w:cs="Times New Roman"/>
          <w:szCs w:val="24"/>
        </w:rPr>
        <w:t xml:space="preserve">: </w:t>
      </w:r>
      <w:r>
        <w:rPr>
          <w:rFonts w:eastAsia="Times New Roman" w:cs="Times New Roman"/>
          <w:szCs w:val="24"/>
          <w:lang w:val="en-US"/>
        </w:rPr>
        <w:t>Aldern</w:t>
      </w:r>
      <w:r>
        <w:rPr>
          <w:rFonts w:eastAsia="Times New Roman" w:cs="Times New Roman"/>
          <w:szCs w:val="24"/>
          <w:lang w:val="en-US"/>
        </w:rPr>
        <w:t>ey</w:t>
      </w:r>
      <w:r>
        <w:rPr>
          <w:rFonts w:eastAsia="Times New Roman" w:cs="Times New Roman"/>
          <w:szCs w:val="24"/>
        </w:rPr>
        <w:t xml:space="preserve">, </w:t>
      </w:r>
      <w:r>
        <w:rPr>
          <w:rFonts w:eastAsia="Times New Roman" w:cs="Times New Roman"/>
          <w:szCs w:val="24"/>
          <w:lang w:val="en-US"/>
        </w:rPr>
        <w:t>Jersey</w:t>
      </w:r>
      <w:r>
        <w:rPr>
          <w:rFonts w:eastAsia="Times New Roman" w:cs="Times New Roman"/>
          <w:szCs w:val="24"/>
        </w:rPr>
        <w:t xml:space="preserve">, </w:t>
      </w:r>
      <w:r>
        <w:rPr>
          <w:rFonts w:eastAsia="Times New Roman" w:cs="Times New Roman"/>
          <w:szCs w:val="24"/>
          <w:lang w:val="en-US"/>
        </w:rPr>
        <w:t>Guernsey</w:t>
      </w:r>
      <w:r>
        <w:rPr>
          <w:rFonts w:eastAsia="Times New Roman" w:cs="Times New Roman"/>
          <w:szCs w:val="24"/>
        </w:rPr>
        <w:t xml:space="preserve">, </w:t>
      </w:r>
      <w:r>
        <w:rPr>
          <w:rFonts w:eastAsia="Times New Roman" w:cs="Times New Roman"/>
          <w:szCs w:val="24"/>
          <w:lang w:val="en-US"/>
        </w:rPr>
        <w:t>Sark</w:t>
      </w:r>
      <w:r>
        <w:rPr>
          <w:rFonts w:eastAsia="Times New Roman" w:cs="Times New Roman"/>
          <w:szCs w:val="24"/>
        </w:rPr>
        <w:t xml:space="preserve">, </w:t>
      </w:r>
      <w:r>
        <w:rPr>
          <w:rFonts w:eastAsia="Times New Roman" w:cs="Times New Roman"/>
          <w:szCs w:val="24"/>
          <w:lang w:val="en-US"/>
        </w:rPr>
        <w:t>Herm</w:t>
      </w:r>
      <w:r>
        <w:rPr>
          <w:rFonts w:eastAsia="Times New Roman" w:cs="Times New Roman"/>
          <w:szCs w:val="24"/>
        </w:rPr>
        <w:t xml:space="preserve"> και </w:t>
      </w:r>
      <w:r>
        <w:rPr>
          <w:rFonts w:eastAsia="Times New Roman" w:cs="Times New Roman"/>
          <w:szCs w:val="24"/>
          <w:lang w:val="en-US"/>
        </w:rPr>
        <w:t>Les</w:t>
      </w:r>
      <w:r>
        <w:rPr>
          <w:rFonts w:eastAsia="Times New Roman" w:cs="Times New Roman"/>
          <w:szCs w:val="24"/>
        </w:rPr>
        <w:t xml:space="preserve"> </w:t>
      </w:r>
      <w:r>
        <w:rPr>
          <w:rFonts w:eastAsia="Times New Roman" w:cs="Times New Roman"/>
          <w:szCs w:val="24"/>
          <w:lang w:val="en-US"/>
        </w:rPr>
        <w:t>Minquires</w:t>
      </w:r>
      <w:r>
        <w:rPr>
          <w:rFonts w:eastAsia="Times New Roman" w:cs="Times New Roman"/>
          <w:szCs w:val="24"/>
        </w:rPr>
        <w:t xml:space="preserve">. </w:t>
      </w:r>
    </w:p>
    <w:p w14:paraId="7FEDCB29"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Επίσης, εξαιρούνται τα γαλλικά εδάφη που αναφέρονται στα άρθρα 349 και 355 παρ</w:t>
      </w:r>
      <w:r>
        <w:rPr>
          <w:rFonts w:eastAsia="Times New Roman" w:cs="Times New Roman"/>
          <w:szCs w:val="24"/>
        </w:rPr>
        <w:t>άγραφος</w:t>
      </w:r>
      <w:r>
        <w:rPr>
          <w:rFonts w:eastAsia="Times New Roman" w:cs="Times New Roman"/>
          <w:szCs w:val="24"/>
        </w:rPr>
        <w:t>. 1 της Συνθήκης για τη Λειτουργία της Ευρωπαϊκής Ένωσης, η Γαλλική Γουϊάνα, η Γουαδελούπη, η Μαρτινίκα, Ρεϋνιόν και Μ</w:t>
      </w:r>
      <w:r>
        <w:rPr>
          <w:rFonts w:eastAsia="Times New Roman" w:cs="Times New Roman"/>
          <w:szCs w:val="24"/>
        </w:rPr>
        <w:t>αγιότ.</w:t>
      </w:r>
    </w:p>
    <w:p w14:paraId="7FEDCB2A"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Όλες αυτές οι περιοχές -όπως είδατε, σχεδόν όλα τα ευρωπαϊκά κράτη έχουν φορολογικούς παραδείσους- δεν εμπίπτουν στο συγκεκριμένο νομοσχέδιο. Άρα, για τι μιλάμε; Με πολλή ευκολία κάποιος ο οποίος θέλει να κρύψει χρήμα, το μαύρο ή το αφορολόγητο χρήμ</w:t>
      </w:r>
      <w:r>
        <w:rPr>
          <w:rFonts w:eastAsia="Times New Roman" w:cs="Times New Roman"/>
          <w:szCs w:val="24"/>
        </w:rPr>
        <w:t>α, πολύ απλά θα πάει σε αυτές τις περιοχές εντός Ευρωπαϊκής Ένωσης, θα είναι όλα καλά και δεν θα τρέχει απολύτως τίποτα.</w:t>
      </w:r>
    </w:p>
    <w:p w14:paraId="7FEDCB2B"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 xml:space="preserve">Και εδώ θα ήθελα να κάνω μια σημείωση μιας και μιλάμε για τέτοια νομοσχέδια τα οποία θα επιλύσουν σε πανευρωπαϊκό επίπεδο τη φοροδιαφυγή και την απάτη. Αλήθεια, για τις απάτες εντός της ελληνικής επικράτειας -πιο απλά πράγματα- γιατί δεν κάνετε τίποτα; </w:t>
      </w:r>
    </w:p>
    <w:p w14:paraId="7FEDCB2C"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Πή</w:t>
      </w:r>
      <w:r>
        <w:rPr>
          <w:rFonts w:eastAsia="Times New Roman" w:cs="Times New Roman"/>
          <w:szCs w:val="24"/>
        </w:rPr>
        <w:t xml:space="preserve">γατε ποτέ να δείτε τη σύμβαση της Αττικής Οδού, να δείτε τα κέρδη από τα έσοδα, τι θα έπρεπε να εισπράττει το κράτος και τι εισπράττει, όπου τεχνηέντως έχουν φτιαχτεί άλλες εταιρείες σε στυλ </w:t>
      </w:r>
      <w:r>
        <w:rPr>
          <w:rFonts w:eastAsia="Times New Roman" w:cs="Times New Roman"/>
          <w:szCs w:val="24"/>
          <w:lang w:val="en-US"/>
        </w:rPr>
        <w:t>offshore</w:t>
      </w:r>
      <w:r>
        <w:rPr>
          <w:rFonts w:eastAsia="Times New Roman" w:cs="Times New Roman"/>
          <w:szCs w:val="24"/>
        </w:rPr>
        <w:t>, εντός της ελληνικής επικράτειας, όπου αυξάνουν τα έξοδα</w:t>
      </w:r>
      <w:r>
        <w:rPr>
          <w:rFonts w:eastAsia="Times New Roman" w:cs="Times New Roman"/>
          <w:szCs w:val="24"/>
        </w:rPr>
        <w:t xml:space="preserve"> και η Αττική Οδός δεν πληρώνει τίποτα γιατί όλα τα έσοδα πάνε σε άλλες εταιρείες του Μπόμπολα; Τα </w:t>
      </w:r>
      <w:r>
        <w:rPr>
          <w:rFonts w:eastAsia="Times New Roman" w:cs="Times New Roman"/>
          <w:szCs w:val="24"/>
        </w:rPr>
        <w:lastRenderedPageBreak/>
        <w:t>ξέρετε όλα αυτά; Όχι. Ακόμα, όμως, κι αν τα ξέρατε και τα λέγατε κάποτε, τώρα δεν βλέπουμε να κάνετε τίποτα για όλα αυτά.</w:t>
      </w:r>
    </w:p>
    <w:p w14:paraId="7FEDCB2D"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Επίσης, αν δεν διορθώσετε τις προφα</w:t>
      </w:r>
      <w:r>
        <w:rPr>
          <w:rFonts w:eastAsia="Times New Roman" w:cs="Times New Roman"/>
          <w:szCs w:val="24"/>
        </w:rPr>
        <w:t>νέστατες αδικίες σε βάρος του ελληνικού λαού, σε βάρος πολλών κοινωνικών ομάδων, τότε το εν λόγω νομοσχέδιο δεν πρόκειται να έχει απολύτως καμ</w:t>
      </w:r>
      <w:r>
        <w:rPr>
          <w:rFonts w:eastAsia="Times New Roman" w:cs="Times New Roman"/>
          <w:szCs w:val="24"/>
        </w:rPr>
        <w:t>μ</w:t>
      </w:r>
      <w:r>
        <w:rPr>
          <w:rFonts w:eastAsia="Times New Roman" w:cs="Times New Roman"/>
          <w:szCs w:val="24"/>
        </w:rPr>
        <w:t xml:space="preserve">ία αξία. </w:t>
      </w:r>
    </w:p>
    <w:p w14:paraId="7FEDCB2E"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Δείχνετε απραξία και κωλυσιεργία -και η Κυβέρνησή σας- στις ήδη γνωστές λίστες. Άρα, δεν χρειάζεται το </w:t>
      </w:r>
      <w:r>
        <w:rPr>
          <w:rFonts w:eastAsia="Times New Roman" w:cs="Times New Roman"/>
          <w:szCs w:val="24"/>
        </w:rPr>
        <w:t xml:space="preserve">εν λόγω νομοσχέδιο για να μάθετε στοιχεία και πληροφορίες για φοροφυγάδες ή για μαύρο χρήμα. Παρεμπιπτόντως, οι λίστες αυτές -τις </w:t>
      </w:r>
      <w:r>
        <w:rPr>
          <w:rFonts w:eastAsia="Times New Roman" w:cs="Times New Roman"/>
          <w:szCs w:val="24"/>
        </w:rPr>
        <w:lastRenderedPageBreak/>
        <w:t>ξέρετε όλοι- είναι γεμάτες από πολιτικούς, από συγγενείς τους, από καναλάρχες, από εθνικούς εργολάβους, από μεγαλοδημοσιογράφο</w:t>
      </w:r>
      <w:r>
        <w:rPr>
          <w:rFonts w:eastAsia="Times New Roman" w:cs="Times New Roman"/>
          <w:szCs w:val="24"/>
        </w:rPr>
        <w:t xml:space="preserve">υς και γενικότερα από όλους όσους επηρεάζουν τα τεκταινόμενα της πατρίδας μας, τους οποίους και στηρίζετε με ιδιαίτερο σθένος. </w:t>
      </w:r>
    </w:p>
    <w:p w14:paraId="7FEDCB2F"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Και η Νέα Δημοκρατία, όμως, στηρίζει με νύχια και με δόντια τον απατεώνα κ. Παπασταύρου, ο οποίος, όπως είπε και ο Αρχηγός της Χ</w:t>
      </w:r>
      <w:r>
        <w:rPr>
          <w:rFonts w:eastAsia="Times New Roman" w:cs="Times New Roman"/>
          <w:szCs w:val="24"/>
        </w:rPr>
        <w:t>ρυσής Αυγής προχθές, δεν είναι μόνο ότι άλλα έλεγε και άλλα έκανε -αυτός ο απλός και τίμιος δικηγόρος!- είναι και πού βρήκε τα εκατομμύρια ευρώ για να πληρώσει τα πρόστιμα.</w:t>
      </w:r>
    </w:p>
    <w:p w14:paraId="7FEDCB30" w14:textId="77777777" w:rsidR="004627CB" w:rsidRDefault="00EE6EC7">
      <w:pPr>
        <w:spacing w:line="600" w:lineRule="auto"/>
        <w:ind w:firstLine="567"/>
        <w:jc w:val="both"/>
        <w:rPr>
          <w:rFonts w:eastAsia="Times New Roman" w:cs="Times New Roman"/>
          <w:szCs w:val="24"/>
        </w:rPr>
      </w:pPr>
      <w:r>
        <w:rPr>
          <w:rFonts w:eastAsia="Times New Roman" w:cs="Times New Roman"/>
          <w:szCs w:val="24"/>
        </w:rPr>
        <w:lastRenderedPageBreak/>
        <w:t>Όμως, έχει γίνει και η καταλήστευση των μικροομολογιούχων, που είναι άνθρωποι οι οπ</w:t>
      </w:r>
      <w:r>
        <w:rPr>
          <w:rFonts w:eastAsia="Times New Roman" w:cs="Times New Roman"/>
          <w:szCs w:val="24"/>
        </w:rPr>
        <w:t xml:space="preserve">οίοι δεν έβγαλαν τα λεφτά τους στο εξωτερικό, αλλά τα επένδυσαν σε ομόλογα του Ελληνικού Δημοσίου, προς όφελος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ημοσίου και τους οποίους μέσα σε μια ημέρα τους τα «φάγατε» όλα, με ένα «κούρεμα» το οποίο ήταν αλά κάρτ, ήταν παράλογο και το οπο</w:t>
      </w:r>
      <w:r>
        <w:rPr>
          <w:rFonts w:eastAsia="Times New Roman" w:cs="Times New Roman"/>
          <w:szCs w:val="24"/>
        </w:rPr>
        <w:t xml:space="preserve">ίο δεν είχε απολύτως καμμία αξία. </w:t>
      </w:r>
    </w:p>
    <w:p w14:paraId="7FEDCB31" w14:textId="77777777" w:rsidR="004627CB" w:rsidRDefault="00EE6EC7">
      <w:pPr>
        <w:spacing w:line="600" w:lineRule="auto"/>
        <w:ind w:firstLine="567"/>
        <w:jc w:val="both"/>
        <w:rPr>
          <w:rFonts w:eastAsia="Times New Roman" w:cs="Times New Roman"/>
          <w:szCs w:val="24"/>
        </w:rPr>
      </w:pPr>
      <w:r>
        <w:rPr>
          <w:rFonts w:eastAsia="Times New Roman" w:cs="Times New Roman"/>
          <w:szCs w:val="24"/>
        </w:rPr>
        <w:t>Εάν δεν σταματήσει ο στραγγαλισμός των πραγματικών στυλοβατών της ελληνικής οικονομίας, των επιχειρηματιών, των ελεύθερων επαγγελματιών, των βιοτεχνών, των εμπόρων, των αγροτών, όλων όσων σε μια φυσιολογική κοινωνία αποτε</w:t>
      </w:r>
      <w:r>
        <w:rPr>
          <w:rFonts w:eastAsia="Times New Roman" w:cs="Times New Roman"/>
          <w:szCs w:val="24"/>
        </w:rPr>
        <w:t xml:space="preserve">λούν τον στυλοβάτη της, τότε το εν λόγω νομοσχέδιο δεν έχει </w:t>
      </w:r>
      <w:r>
        <w:rPr>
          <w:rFonts w:eastAsia="Times New Roman" w:cs="Times New Roman"/>
          <w:szCs w:val="24"/>
        </w:rPr>
        <w:lastRenderedPageBreak/>
        <w:t>απολύτως καμμία αξία. Εάν δεν σταματήσουν οι απανωτές φοροεπιδρομές, οι οποίες ειδικότερα τα τελευταία επτά χρόνια με τα μνημόνια έχουν ξεπεράσει κάθε προηγούμενο, τότε το εν λόγω νομοσχέδιο δεν έ</w:t>
      </w:r>
      <w:r>
        <w:rPr>
          <w:rFonts w:eastAsia="Times New Roman" w:cs="Times New Roman"/>
          <w:szCs w:val="24"/>
        </w:rPr>
        <w:t xml:space="preserve">χει απολύτως καμμία αξία. </w:t>
      </w:r>
    </w:p>
    <w:p w14:paraId="7FEDCB32" w14:textId="77777777" w:rsidR="004627CB" w:rsidRDefault="00EE6EC7">
      <w:pPr>
        <w:spacing w:line="600" w:lineRule="auto"/>
        <w:ind w:firstLine="567"/>
        <w:jc w:val="both"/>
        <w:rPr>
          <w:rFonts w:eastAsia="Times New Roman" w:cs="Times New Roman"/>
          <w:szCs w:val="24"/>
        </w:rPr>
      </w:pPr>
      <w:r>
        <w:rPr>
          <w:rFonts w:eastAsia="Times New Roman" w:cs="Times New Roman"/>
          <w:szCs w:val="24"/>
        </w:rPr>
        <w:t xml:space="preserve">Διαβάζουμε εδώ απίστευτα πράγματα: Άνω του 50% του εισοδήματος των Ελλήνων πολιτών θα πηγαίνει πλέον σε φόρους, σε εισφορές και σε οτιδήποτε άλλο. Νέα μέτρα φέρνει η Κυβέρνηση, προκειμένου να κλείσει η αξιολόγηση, μέτρα άνω των 6 δισεκατομμυρίων ευρώ. Όλα </w:t>
      </w:r>
      <w:r>
        <w:rPr>
          <w:rFonts w:eastAsia="Times New Roman" w:cs="Times New Roman"/>
          <w:szCs w:val="24"/>
        </w:rPr>
        <w:t xml:space="preserve">όσα λέγατε μέχρι την </w:t>
      </w:r>
      <w:r>
        <w:rPr>
          <w:rFonts w:eastAsia="Times New Roman" w:cs="Times New Roman"/>
          <w:szCs w:val="24"/>
        </w:rPr>
        <w:t>15</w:t>
      </w:r>
      <w:r>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 xml:space="preserve">Ιανουαρίου του 2015 έχουν πάει στα σκουπίδια. Εξευτελίζεστε, εξευτελίζεστε, εξευτελίζεστε, προσπαθώντας να δικαιολογήσετε τα αδικαιολόγητα. </w:t>
      </w:r>
    </w:p>
    <w:p w14:paraId="7FEDCB33" w14:textId="77777777" w:rsidR="004627CB" w:rsidRDefault="00EE6EC7">
      <w:pPr>
        <w:spacing w:line="600" w:lineRule="auto"/>
        <w:ind w:firstLine="567"/>
        <w:jc w:val="both"/>
        <w:rPr>
          <w:rFonts w:eastAsia="Times New Roman" w:cs="Times New Roman"/>
          <w:szCs w:val="24"/>
        </w:rPr>
      </w:pPr>
      <w:r>
        <w:rPr>
          <w:rFonts w:eastAsia="Times New Roman" w:cs="Times New Roman"/>
          <w:szCs w:val="24"/>
        </w:rPr>
        <w:lastRenderedPageBreak/>
        <w:t>Διαβάζουμε συνεχώς το τι γίνεται. Έχουμε 78% αύξηση του κλεισίματος των εταιρειών. Τριπλασ</w:t>
      </w:r>
      <w:r>
        <w:rPr>
          <w:rFonts w:eastAsia="Times New Roman" w:cs="Times New Roman"/>
          <w:szCs w:val="24"/>
        </w:rPr>
        <w:t>ιάστηκαν για πρώτη φορά οι επιχειρήσεις στην πατρίδα μας οι οποίες κλείνουν και ανοίγουν πολύ πολύ λιγότερες. Έχουμε αύξηση των εταιρειών οι οποίες φεύγουν στο εξωτερικό, προκειμένου να μπορέσουν να επιβιώσουν, διότι εδώ πλέον δεν μπορεί να επιβιώσει κανεί</w:t>
      </w:r>
      <w:r>
        <w:rPr>
          <w:rFonts w:eastAsia="Times New Roman" w:cs="Times New Roman"/>
          <w:szCs w:val="24"/>
        </w:rPr>
        <w:t xml:space="preserve">ς, εκτός και αν είναι μαφιόζος, απατεώνας ή φίλος κάποιων πολιτικών, για να παίρνει δουλειές με απευθείας συμβάσεις ή κάτι άλλο. </w:t>
      </w:r>
    </w:p>
    <w:p w14:paraId="7FEDCB34" w14:textId="77777777" w:rsidR="004627CB" w:rsidRDefault="00EE6EC7">
      <w:pPr>
        <w:spacing w:line="600" w:lineRule="auto"/>
        <w:ind w:firstLine="567"/>
        <w:jc w:val="both"/>
        <w:rPr>
          <w:rFonts w:eastAsia="Times New Roman" w:cs="Times New Roman"/>
          <w:szCs w:val="24"/>
        </w:rPr>
      </w:pPr>
      <w:r>
        <w:rPr>
          <w:rFonts w:eastAsia="Times New Roman" w:cs="Times New Roman"/>
          <w:szCs w:val="24"/>
        </w:rPr>
        <w:t xml:space="preserve">Πρέπει να σταματήσετε τη συνέχιση της σπατάλης, την οποία η «πρώτη φορά </w:t>
      </w:r>
      <w:r>
        <w:rPr>
          <w:rFonts w:eastAsia="Times New Roman" w:cs="Times New Roman"/>
          <w:szCs w:val="24"/>
        </w:rPr>
        <w:t>α</w:t>
      </w:r>
      <w:r>
        <w:rPr>
          <w:rFonts w:eastAsia="Times New Roman" w:cs="Times New Roman"/>
          <w:szCs w:val="24"/>
        </w:rPr>
        <w:t>ριστερά» τη συνεχίζει με αμείωτο ρυθμό, διότι προχθές</w:t>
      </w:r>
      <w:r>
        <w:rPr>
          <w:rFonts w:eastAsia="Times New Roman" w:cs="Times New Roman"/>
          <w:szCs w:val="24"/>
        </w:rPr>
        <w:t xml:space="preserve"> είδαμε ότι φέρατε εδώ τροπολογία, προκειμένου </w:t>
      </w:r>
      <w:r>
        <w:rPr>
          <w:rFonts w:eastAsia="Times New Roman" w:cs="Times New Roman"/>
          <w:szCs w:val="24"/>
        </w:rPr>
        <w:lastRenderedPageBreak/>
        <w:t>αυτός ο φοβερός οικονομολόγος, ο Κορεάτης Κιμ κάτι ή όπως αλλιώς λέγεται, να μπορέσει να εισπράξει νομίμως εκατοντάδες χιλιάδες ευρώ για τις υπηρεσίες που παρείχε επί εποχής Βαρουφάκη, όπου τα κάνατε όπως τα κ</w:t>
      </w:r>
      <w:r>
        <w:rPr>
          <w:rFonts w:eastAsia="Times New Roman" w:cs="Times New Roman"/>
          <w:szCs w:val="24"/>
        </w:rPr>
        <w:t xml:space="preserve">άνατε, αλλά και τώρα που συνεχίζετε και τα έχετε κάνει μαύρα και άραχνα. Εάν δεν προωθήσετε την προστασία των ελληνικών προϊόντων και των Ελλήνων εργαζομένων, τότε το εν λόγω νομοσχέδιο δεν θα έχει καμμία απολύτως αξία. </w:t>
      </w:r>
    </w:p>
    <w:p w14:paraId="7FEDCB35" w14:textId="77777777" w:rsidR="004627CB" w:rsidRDefault="00EE6EC7">
      <w:pPr>
        <w:spacing w:line="600" w:lineRule="auto"/>
        <w:ind w:firstLine="567"/>
        <w:jc w:val="both"/>
        <w:rPr>
          <w:rFonts w:eastAsia="Times New Roman" w:cs="Times New Roman"/>
          <w:szCs w:val="24"/>
        </w:rPr>
      </w:pPr>
      <w:r>
        <w:rPr>
          <w:rFonts w:eastAsia="Times New Roman" w:cs="Times New Roman"/>
          <w:szCs w:val="24"/>
        </w:rPr>
        <w:t>Υποτίθεται ότι τα είπατε προχθές. Ο</w:t>
      </w:r>
      <w:r>
        <w:rPr>
          <w:rFonts w:eastAsia="Times New Roman" w:cs="Times New Roman"/>
          <w:szCs w:val="24"/>
        </w:rPr>
        <w:t xml:space="preserve"> Πρωθυπουργός, ο κ. Τσίπρας, έφερε εδώ δεκατρία στοιχεία τα οποία έδειχναν τη διαπλοκή της μέχρι πρότινος Συγκυβέρνησης ΠΑΣΟΚ-Νέας Δημοκρατίας και λοιπών. Ε, λοιπόν, καταργήστε τα και εσείς </w:t>
      </w:r>
      <w:r>
        <w:rPr>
          <w:rFonts w:eastAsia="Times New Roman" w:cs="Times New Roman"/>
          <w:szCs w:val="24"/>
        </w:rPr>
        <w:lastRenderedPageBreak/>
        <w:t xml:space="preserve">πολύ εύκολα, με ένα νόμο. Γιατί σας ακούγαμε που λέγατε, «φέρνετε </w:t>
      </w:r>
      <w:r>
        <w:rPr>
          <w:rFonts w:eastAsia="Times New Roman" w:cs="Times New Roman"/>
          <w:szCs w:val="24"/>
        </w:rPr>
        <w:t xml:space="preserve">ντροπολογίες, φέρνετε ντροπολογίες, φέρνετε ντροπολογίες». Ε, λοιπόν, τις ντροπολογίες τις ξέρετε, φέρτε εδώ νέους νόμους, νέες τροπολογίες, για να καταργήσουν αυτές τις απαράδεκτες ντροπολογίες. </w:t>
      </w:r>
    </w:p>
    <w:p w14:paraId="7FEDCB36" w14:textId="77777777" w:rsidR="004627CB" w:rsidRDefault="00EE6EC7">
      <w:pPr>
        <w:spacing w:line="600" w:lineRule="auto"/>
        <w:ind w:firstLine="567"/>
        <w:jc w:val="both"/>
        <w:rPr>
          <w:rFonts w:eastAsia="Times New Roman" w:cs="Times New Roman"/>
          <w:szCs w:val="24"/>
        </w:rPr>
      </w:pPr>
      <w:r>
        <w:rPr>
          <w:rFonts w:eastAsia="Times New Roman" w:cs="Times New Roman"/>
          <w:szCs w:val="24"/>
        </w:rPr>
        <w:t>Όλα τα ανωτέρω επιβεβαιώνουν ότι στην πραγματικότητα δεν εν</w:t>
      </w:r>
      <w:r>
        <w:rPr>
          <w:rFonts w:eastAsia="Times New Roman" w:cs="Times New Roman"/>
          <w:szCs w:val="24"/>
        </w:rPr>
        <w:t>διαφέρεστε καθόλου ούτε για το νοικοκύρεμα της πατρίδος ούτε για την πολυπόθητη ανάπτυξη, η οποία, εάν έρθει ποτέ σ’ αυτόν τον τόπο –και με όσα κάνετε δεν πρόκειται να έρθει- θα λύσει μεγάλο μέρος των προβλημάτων του ελληνικού λαού. Εάν επιθυμούσατε πραγμα</w:t>
      </w:r>
      <w:r>
        <w:rPr>
          <w:rFonts w:eastAsia="Times New Roman" w:cs="Times New Roman"/>
          <w:szCs w:val="24"/>
        </w:rPr>
        <w:t xml:space="preserve">τικά αποτελέσματα προς την κατεύθυνση της αύξησης εσόδων του ελληνικού κράτους, δεν θα </w:t>
      </w:r>
      <w:r>
        <w:rPr>
          <w:rFonts w:eastAsia="Times New Roman" w:cs="Times New Roman"/>
          <w:szCs w:val="24"/>
        </w:rPr>
        <w:lastRenderedPageBreak/>
        <w:t xml:space="preserve">πραγματοποιούσατε όλα όσα έκαναν οι προκάτοχοί σας, τα οποία τα στηλιτεύατε με μανία, με θέρμη και βασιζόμενοι σ’ αυτή την αντιπολιτευτική τακτική γίνατε Κυβέρνηση, σας </w:t>
      </w:r>
      <w:r>
        <w:rPr>
          <w:rFonts w:eastAsia="Times New Roman" w:cs="Times New Roman"/>
          <w:szCs w:val="24"/>
        </w:rPr>
        <w:t>ψήφισε ο κόσμος και σας έδωσε και μια παράτα, γιατί ήταν τέτοιο το μίσος και ο φθόνος για τους διεφθαρμένους της Νέας Δημοκρατίας και του ΠΑΣΟΚ, που νόμιζε ότι εσείς θα ήσασταν κάτι καλύτερο. Με τα μέτρα, όμως, τα οποία παίρνετε δεν διαφέρετε σε τίποτα από</w:t>
      </w:r>
      <w:r>
        <w:rPr>
          <w:rFonts w:eastAsia="Times New Roman" w:cs="Times New Roman"/>
          <w:szCs w:val="24"/>
        </w:rPr>
        <w:t xml:space="preserve"> τους προκατόχους σας. </w:t>
      </w:r>
    </w:p>
    <w:p w14:paraId="7FEDCB37" w14:textId="77777777" w:rsidR="004627CB" w:rsidRDefault="00EE6EC7">
      <w:pPr>
        <w:spacing w:line="600" w:lineRule="auto"/>
        <w:ind w:firstLine="567"/>
        <w:jc w:val="both"/>
        <w:rPr>
          <w:rFonts w:eastAsia="Times New Roman" w:cs="Times New Roman"/>
          <w:szCs w:val="24"/>
        </w:rPr>
      </w:pPr>
      <w:r>
        <w:rPr>
          <w:rFonts w:eastAsia="Times New Roman" w:cs="Times New Roman"/>
          <w:szCs w:val="24"/>
        </w:rPr>
        <w:t xml:space="preserve">Θα έπρεπε να ενισχύατε τον πρωτογενή τομέα, όπως είπαμε. Θα έπρεπε να προχωρούσατε σε απλοποίηση των διαδικασιών και στη θέσπιση ενός σταθερού φορολογικού πλαισίου προς όφελος των Ελλήνων επιχειρηματιών, των Ελλήνων </w:t>
      </w:r>
      <w:r>
        <w:rPr>
          <w:rFonts w:eastAsia="Times New Roman" w:cs="Times New Roman"/>
          <w:szCs w:val="24"/>
        </w:rPr>
        <w:lastRenderedPageBreak/>
        <w:t>ελεύθερων επαγγε</w:t>
      </w:r>
      <w:r>
        <w:rPr>
          <w:rFonts w:eastAsia="Times New Roman" w:cs="Times New Roman"/>
          <w:szCs w:val="24"/>
        </w:rPr>
        <w:t xml:space="preserve">λματιών, των εμπόρων, των βιοτεχνών, των αγροτών, των πραγματικών επενδυτών που θέλουν να έρθουν εδώ να επενδύσουν και να υπάρξει ανάπτυξη. </w:t>
      </w:r>
    </w:p>
    <w:p w14:paraId="7FEDCB38" w14:textId="77777777" w:rsidR="004627CB" w:rsidRDefault="004627CB">
      <w:pPr>
        <w:spacing w:line="600" w:lineRule="auto"/>
        <w:ind w:firstLine="567"/>
        <w:jc w:val="both"/>
        <w:rPr>
          <w:rFonts w:eastAsia="Times New Roman" w:cs="Times New Roman"/>
          <w:szCs w:val="24"/>
        </w:rPr>
      </w:pPr>
    </w:p>
    <w:p w14:paraId="7FEDCB39" w14:textId="77777777" w:rsidR="004627CB" w:rsidRDefault="00EE6EC7">
      <w:pPr>
        <w:spacing w:line="600" w:lineRule="auto"/>
        <w:ind w:firstLine="567"/>
        <w:jc w:val="both"/>
        <w:rPr>
          <w:rFonts w:eastAsia="Times New Roman" w:cs="Times New Roman"/>
          <w:szCs w:val="24"/>
        </w:rPr>
      </w:pPr>
      <w:r>
        <w:rPr>
          <w:rFonts w:eastAsia="Times New Roman" w:cs="Times New Roman"/>
          <w:szCs w:val="24"/>
        </w:rPr>
        <w:t>Η φοροδοτική ικανότητα θα έπρεπε να καθόριζε και τη φορολογική δυνατότητα. Εσείς έχετε ξεπεράσει κάθε προηγούμενο.</w:t>
      </w:r>
      <w:r>
        <w:rPr>
          <w:rFonts w:eastAsia="Times New Roman" w:cs="Times New Roman"/>
          <w:szCs w:val="24"/>
        </w:rPr>
        <w:t xml:space="preserve"> Το Σύνταγμα αναφέρεται ρητά σχετικά με τη φοροδοτική ικανότητα των πολιτών, κάτι το οποίο καταστρατηγείτε συνεχώς. </w:t>
      </w:r>
    </w:p>
    <w:p w14:paraId="7FEDCB3A" w14:textId="77777777" w:rsidR="004627CB" w:rsidRDefault="00EE6EC7">
      <w:pPr>
        <w:spacing w:line="600" w:lineRule="auto"/>
        <w:jc w:val="both"/>
        <w:rPr>
          <w:rFonts w:eastAsia="Times New Roman" w:cs="Times New Roman"/>
          <w:szCs w:val="24"/>
        </w:rPr>
      </w:pPr>
      <w:r>
        <w:rPr>
          <w:rFonts w:eastAsia="Times New Roman" w:cs="Times New Roman"/>
          <w:szCs w:val="24"/>
        </w:rPr>
        <w:t xml:space="preserve">Έπρεπε να στηρίζατε πάση θυσία τον Έλληνα εργαζόμενο, τα ελληνικά προϊόντα, απέναντι στη λαίλαπα των εισαγόμενων και </w:t>
      </w:r>
      <w:r>
        <w:rPr>
          <w:rFonts w:eastAsia="Times New Roman" w:cs="Times New Roman"/>
          <w:szCs w:val="24"/>
        </w:rPr>
        <w:lastRenderedPageBreak/>
        <w:t xml:space="preserve">ειδικότερα από τρίτες </w:t>
      </w:r>
      <w:r>
        <w:rPr>
          <w:rFonts w:eastAsia="Times New Roman" w:cs="Times New Roman"/>
          <w:szCs w:val="24"/>
        </w:rPr>
        <w:t>χώρες, ασιατικές, αφρικανικές, όπου ξέρουμε πολύ καλά το περιβάλλον εργασίας. Κάποια παιδάκια εκεί δουλεύουν δεκαπέντε και είκοσι ώρες την ημέρα και παίρνουν ένα δολάριο την ημέρα και άντε μετά ο Έλληνας βιοτέχνης να μπορέσει να αντ</w:t>
      </w:r>
      <w:r>
        <w:rPr>
          <w:rFonts w:eastAsia="Times New Roman" w:cs="Times New Roman"/>
          <w:szCs w:val="24"/>
        </w:rPr>
        <w:t>ε</w:t>
      </w:r>
      <w:r>
        <w:rPr>
          <w:rFonts w:eastAsia="Times New Roman" w:cs="Times New Roman"/>
          <w:szCs w:val="24"/>
        </w:rPr>
        <w:t>πεξέλθει και να ανταγων</w:t>
      </w:r>
      <w:r>
        <w:rPr>
          <w:rFonts w:eastAsia="Times New Roman" w:cs="Times New Roman"/>
          <w:szCs w:val="24"/>
        </w:rPr>
        <w:t xml:space="preserve">ιστεί τα εν λόγω προϊόντα. </w:t>
      </w:r>
    </w:p>
    <w:p w14:paraId="7FEDCB3B"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«Θα», «θα», «θα», «θα», «θα»! Πάρα πολλά θα μπορούσατε να κάνετε, αλλά δεν ενδιαφέρεστε καθόλου ούτε για τους Έλληνες ούτε για τίποτα. Εσείς συνεχίζετε να ενδιαφέρεστε για τα συμφέροντα που λυμαίνονται αυτόν τον τόπο και τα οποί</w:t>
      </w:r>
      <w:r>
        <w:rPr>
          <w:rFonts w:eastAsia="Times New Roman" w:cs="Times New Roman"/>
          <w:szCs w:val="24"/>
        </w:rPr>
        <w:t>α συνεχώς</w:t>
      </w:r>
      <w:r>
        <w:rPr>
          <w:rFonts w:eastAsia="Times New Roman" w:cs="Times New Roman"/>
          <w:szCs w:val="24"/>
        </w:rPr>
        <w:t>,</w:t>
      </w:r>
      <w:r>
        <w:rPr>
          <w:rFonts w:eastAsia="Times New Roman" w:cs="Times New Roman"/>
          <w:szCs w:val="24"/>
        </w:rPr>
        <w:t xml:space="preserve"> σαν τους χαμαιλέοντες</w:t>
      </w:r>
      <w:r>
        <w:rPr>
          <w:rFonts w:eastAsia="Times New Roman" w:cs="Times New Roman"/>
          <w:szCs w:val="24"/>
        </w:rPr>
        <w:t>,</w:t>
      </w:r>
      <w:r>
        <w:rPr>
          <w:rFonts w:eastAsia="Times New Roman" w:cs="Times New Roman"/>
          <w:szCs w:val="24"/>
        </w:rPr>
        <w:t xml:space="preserve"> ελίσσονται και συνεχίζουν να </w:t>
      </w:r>
      <w:r>
        <w:rPr>
          <w:rFonts w:eastAsia="Times New Roman" w:cs="Times New Roman"/>
          <w:szCs w:val="24"/>
        </w:rPr>
        <w:lastRenderedPageBreak/>
        <w:t>ζουν και να κυβερνούν και να κάνουν ό,τι θέλουν επί της ουσίας στην πατρίδα μας.</w:t>
      </w:r>
    </w:p>
    <w:p w14:paraId="7FEDCB3C"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Οι ιδεοληψίες σας διαλύουν την πατρίδα. Το βλέπουμε τους τελευταίους μήνες, που εμπράκτως το αποδεικνύετε αυτό, </w:t>
      </w:r>
      <w:r>
        <w:rPr>
          <w:rFonts w:eastAsia="Times New Roman" w:cs="Times New Roman"/>
          <w:szCs w:val="24"/>
        </w:rPr>
        <w:t>αφού κάνετε τα πάντα για τους λαθρομετανάστες και τους ελάχιστους πρόσφυγες, που όμως ούτε σωστά το κάνετε</w:t>
      </w:r>
      <w:r>
        <w:rPr>
          <w:rFonts w:eastAsia="Times New Roman" w:cs="Times New Roman"/>
          <w:szCs w:val="24"/>
        </w:rPr>
        <w:t>,</w:t>
      </w:r>
      <w:r>
        <w:rPr>
          <w:rFonts w:eastAsia="Times New Roman" w:cs="Times New Roman"/>
          <w:szCs w:val="24"/>
        </w:rPr>
        <w:t xml:space="preserve"> με αυτό το αίσχος που συμβαίνει στην Ειδομένη, όπου ο κόσμος βρίσκεται μέσα στις λάσπες μήνες τώρα και δεν κάνετε τίποτε γι’ αυτό, ενώ τους Έλληνες </w:t>
      </w:r>
      <w:r>
        <w:rPr>
          <w:rFonts w:eastAsia="Times New Roman" w:cs="Times New Roman"/>
          <w:szCs w:val="24"/>
        </w:rPr>
        <w:t>πολίτες το</w:t>
      </w:r>
      <w:r>
        <w:rPr>
          <w:rFonts w:eastAsia="Times New Roman" w:cs="Times New Roman"/>
          <w:szCs w:val="24"/>
        </w:rPr>
        <w:t>ύ</w:t>
      </w:r>
      <w:r>
        <w:rPr>
          <w:rFonts w:eastAsia="Times New Roman" w:cs="Times New Roman"/>
          <w:szCs w:val="24"/>
        </w:rPr>
        <w:t>ς έχετε στην κυριολεξία για πέταμα. Δώσατε ό,τι δώσατε με νόμους και όλοι και όλα είναι υπέρ των λαθρομεταναστών και των ελάχιστων προσφύγων και τίποτε για τους Έλληνες.</w:t>
      </w:r>
    </w:p>
    <w:p w14:paraId="7FEDCB3D"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Καταψηφίζουμε το εν λόγω νομοσχέδιο επί της αρχής. Επί των άρθρων και επί τ</w:t>
      </w:r>
      <w:r>
        <w:rPr>
          <w:rFonts w:eastAsia="Times New Roman" w:cs="Times New Roman"/>
          <w:szCs w:val="24"/>
        </w:rPr>
        <w:t>ων τροπολογιών θα τοποθετηθεί αργότερα ο Κοινοβουλευτικός μας Εκπρόσωπος.</w:t>
      </w:r>
    </w:p>
    <w:p w14:paraId="7FEDCB3E"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Σας ευχαριστώ.</w:t>
      </w:r>
    </w:p>
    <w:p w14:paraId="7FEDCB3F"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Έχουν εγγραφεί δύο μόνο συνάδελφοι. Επομένως, εάν συνεχίσουμε όπως ξεκινήσαμε, το αργότερο μέχρι τις 16.00</w:t>
      </w:r>
      <w:r>
        <w:rPr>
          <w:rFonts w:eastAsia="Times New Roman" w:cs="Times New Roman"/>
          <w:szCs w:val="24"/>
        </w:rPr>
        <w:t>΄</w:t>
      </w:r>
      <w:r>
        <w:rPr>
          <w:rFonts w:eastAsia="Times New Roman" w:cs="Times New Roman"/>
          <w:szCs w:val="24"/>
        </w:rPr>
        <w:t xml:space="preserve"> θα έχουμε τελειώσει, ώστε </w:t>
      </w:r>
      <w:r>
        <w:rPr>
          <w:rFonts w:eastAsia="Times New Roman" w:cs="Times New Roman"/>
          <w:szCs w:val="24"/>
        </w:rPr>
        <w:t>θα υπάρξει και χρόνος για όσους μετέχετε στη Διαρκή Επιτροπή για το κατεπείγον νομοσχέδιο.</w:t>
      </w:r>
    </w:p>
    <w:p w14:paraId="7FEDCB40"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Ο κ. Ιωάννης Κουτσούκος από τη Δημοκρατική Συμπαράταξη έχει το</w:t>
      </w:r>
      <w:r>
        <w:rPr>
          <w:rFonts w:eastAsia="Times New Roman" w:cs="Times New Roman"/>
          <w:szCs w:val="24"/>
        </w:rPr>
        <w:t>ν</w:t>
      </w:r>
      <w:r>
        <w:rPr>
          <w:rFonts w:eastAsia="Times New Roman" w:cs="Times New Roman"/>
          <w:szCs w:val="24"/>
        </w:rPr>
        <w:t xml:space="preserve"> λόγο.</w:t>
      </w:r>
    </w:p>
    <w:p w14:paraId="7FEDCB41"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lastRenderedPageBreak/>
        <w:t xml:space="preserve">ΓΙΑΝΝΗΣ ΚΟΥΤΣΟΥΚΟΣ: </w:t>
      </w:r>
      <w:r>
        <w:rPr>
          <w:rFonts w:eastAsia="Times New Roman" w:cs="Times New Roman"/>
          <w:szCs w:val="24"/>
        </w:rPr>
        <w:t>Ευχαριστώ, κύριε Πρόεδρε.</w:t>
      </w:r>
    </w:p>
    <w:p w14:paraId="7FEDCB42"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συζήτηση αυτού το</w:t>
      </w:r>
      <w:r>
        <w:rPr>
          <w:rFonts w:eastAsia="Times New Roman" w:cs="Times New Roman"/>
          <w:szCs w:val="24"/>
        </w:rPr>
        <w:t>υ νομοσχεδίου</w:t>
      </w:r>
      <w:r>
        <w:rPr>
          <w:rFonts w:eastAsia="Times New Roman" w:cs="Times New Roman"/>
          <w:szCs w:val="24"/>
        </w:rPr>
        <w:t>,</w:t>
      </w:r>
      <w:r>
        <w:rPr>
          <w:rFonts w:eastAsia="Times New Roman" w:cs="Times New Roman"/>
          <w:szCs w:val="24"/>
        </w:rPr>
        <w:t xml:space="preserve"> που κυρώνει τις </w:t>
      </w:r>
      <w:r>
        <w:rPr>
          <w:rFonts w:eastAsia="Times New Roman" w:cs="Times New Roman"/>
          <w:szCs w:val="24"/>
        </w:rPr>
        <w:t>ο</w:t>
      </w:r>
      <w:r>
        <w:rPr>
          <w:rFonts w:eastAsia="Times New Roman" w:cs="Times New Roman"/>
          <w:szCs w:val="24"/>
        </w:rPr>
        <w:t>δηγίες για την αυτόματη ανταλλαγή πληροφοριών</w:t>
      </w:r>
      <w:r>
        <w:rPr>
          <w:rFonts w:eastAsia="Times New Roman" w:cs="Times New Roman"/>
          <w:szCs w:val="24"/>
        </w:rPr>
        <w:t>,</w:t>
      </w:r>
      <w:r>
        <w:rPr>
          <w:rFonts w:eastAsia="Times New Roman" w:cs="Times New Roman"/>
          <w:szCs w:val="24"/>
        </w:rPr>
        <w:t xml:space="preserve"> σκιάστηκε από μια, κατά την άποψή μας, θεσμική εκτροπή, καθώς η Δημοκρατική Συμπαράταξη αξιοποίησε το άρθρο 70 του Συντάγματος παράγραφος 6 και το άρθρο 32 του Κανονισμού της Βο</w:t>
      </w:r>
      <w:r>
        <w:rPr>
          <w:rFonts w:eastAsia="Times New Roman" w:cs="Times New Roman"/>
          <w:szCs w:val="24"/>
        </w:rPr>
        <w:t xml:space="preserve">υλής, σε συνδυασμό με το 128β και 132α και κατέθεσε ερώτηση προς τον Υπουργό Οικονομικών, για να συζητηθεί κατά τη δεύτερη ανάγνωση του νομοσχεδίου, προκειμένου να ενημερώσει την </w:t>
      </w:r>
      <w:r>
        <w:rPr>
          <w:rFonts w:eastAsia="Times New Roman" w:cs="Times New Roman"/>
          <w:szCs w:val="24"/>
        </w:rPr>
        <w:t>ε</w:t>
      </w:r>
      <w:r>
        <w:rPr>
          <w:rFonts w:eastAsia="Times New Roman" w:cs="Times New Roman"/>
          <w:szCs w:val="24"/>
        </w:rPr>
        <w:t xml:space="preserve">πιτροπή της Βουλής και κατά </w:t>
      </w:r>
      <w:r>
        <w:rPr>
          <w:rFonts w:eastAsia="Times New Roman" w:cs="Times New Roman"/>
          <w:szCs w:val="24"/>
        </w:rPr>
        <w:lastRenderedPageBreak/>
        <w:t>συνέπεια τον ελληνικό λαό για την πορεία της δια</w:t>
      </w:r>
      <w:r>
        <w:rPr>
          <w:rFonts w:eastAsia="Times New Roman" w:cs="Times New Roman"/>
          <w:szCs w:val="24"/>
        </w:rPr>
        <w:t>πραγμάτευσης. Και ενώ η Κυβέρνηση μέχρι τώρα βρίσκει διάφορα προσχήματα, για να αποφεύγει την ενημέρωση του ελληνικού λαού και το κάνει μόνο με διαρροές, προχθές παραβίασε κατάφωρα και το Σύνταγμα και τον Κανονισμό της Βουλής, λέγοντάς μας ουσιαστικά ότι α</w:t>
      </w:r>
      <w:r>
        <w:rPr>
          <w:rFonts w:eastAsia="Times New Roman" w:cs="Times New Roman"/>
          <w:szCs w:val="24"/>
        </w:rPr>
        <w:t>υτά είναι αποτυπωμένα στους καταστατικούς χάρτες, αυτούς που ο κ. Τσίπρας έλεγε ότι είναι κάθε λέξη του Συντάγματος. Και το κάνει με περισσή ευκολία και υποκρισία, προκειμένου να μην ανταποκριθεί σε ένα αίτημα</w:t>
      </w:r>
      <w:r>
        <w:rPr>
          <w:rFonts w:eastAsia="Times New Roman" w:cs="Times New Roman"/>
          <w:szCs w:val="24"/>
        </w:rPr>
        <w:t>,</w:t>
      </w:r>
      <w:r>
        <w:rPr>
          <w:rFonts w:eastAsia="Times New Roman" w:cs="Times New Roman"/>
          <w:szCs w:val="24"/>
        </w:rPr>
        <w:t xml:space="preserve"> που είναι και επίκαιρο και φυσικά δεν εμπόδιζε, έτσι και αλλιώς τον παριστάμενο Υπουργό για δικό του νομοσχέδιο -αυτή είναι η πρόνοια </w:t>
      </w:r>
      <w:r>
        <w:rPr>
          <w:rFonts w:eastAsia="Times New Roman" w:cs="Times New Roman"/>
          <w:szCs w:val="24"/>
        </w:rPr>
        <w:lastRenderedPageBreak/>
        <w:t>του Κανονισμού- να απαντήσει με τον τρόπο που θα απαντούσε.</w:t>
      </w:r>
    </w:p>
    <w:p w14:paraId="7FEDCB43"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Ενημερώνω, κύριε Πρόεδρε, και εσάς ότι στη Διάσκεψη των Προέδ</w:t>
      </w:r>
      <w:r>
        <w:rPr>
          <w:rFonts w:eastAsia="Times New Roman" w:cs="Times New Roman"/>
          <w:szCs w:val="24"/>
        </w:rPr>
        <w:t>ρων θα τεθεί αυτό το ζήτημα από την πλευρά μας, καθώς δεν μπορεί αυτά που θεσπίστηκαν</w:t>
      </w:r>
      <w:r>
        <w:rPr>
          <w:rFonts w:eastAsia="Times New Roman" w:cs="Times New Roman"/>
          <w:szCs w:val="24"/>
        </w:rPr>
        <w:t>,</w:t>
      </w:r>
      <w:r>
        <w:rPr>
          <w:rFonts w:eastAsia="Times New Roman" w:cs="Times New Roman"/>
          <w:szCs w:val="24"/>
        </w:rPr>
        <w:t xml:space="preserve"> για να διευρύνουν το περιεχόμενο του κοινοβουλευτικού ελέγχου</w:t>
      </w:r>
      <w:r>
        <w:rPr>
          <w:rFonts w:eastAsia="Times New Roman" w:cs="Times New Roman"/>
          <w:szCs w:val="24"/>
        </w:rPr>
        <w:t>,</w:t>
      </w:r>
      <w:r>
        <w:rPr>
          <w:rFonts w:eastAsia="Times New Roman" w:cs="Times New Roman"/>
          <w:szCs w:val="24"/>
        </w:rPr>
        <w:t xml:space="preserve"> την προηγούμενη δεκαετία στη Βουλή, να τα καταργεί μία Πλειοψηφία που ρέπει προς θεσμικές εκτροπές. Και αυ</w:t>
      </w:r>
      <w:r>
        <w:rPr>
          <w:rFonts w:eastAsia="Times New Roman" w:cs="Times New Roman"/>
          <w:szCs w:val="24"/>
        </w:rPr>
        <w:t xml:space="preserve">τό είναι μείζον ζήτημα. </w:t>
      </w:r>
    </w:p>
    <w:p w14:paraId="7FEDCB44"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Για το υπόλοιπο</w:t>
      </w:r>
      <w:r>
        <w:rPr>
          <w:rFonts w:eastAsia="Times New Roman" w:cs="Times New Roman"/>
          <w:szCs w:val="24"/>
        </w:rPr>
        <w:t>,</w:t>
      </w:r>
      <w:r>
        <w:rPr>
          <w:rFonts w:eastAsia="Times New Roman" w:cs="Times New Roman"/>
          <w:szCs w:val="24"/>
        </w:rPr>
        <w:t xml:space="preserve"> που έχει να κάνει με την ουσία της διαπραγμάτευσης, έτσι κι αλλιώς θα υποχρεώσουμε την Κυβέρνηση να τοποθετηθεί, πέραν των διαρροών. Διότι συνεχίζει να </w:t>
      </w:r>
      <w:r>
        <w:rPr>
          <w:rFonts w:eastAsia="Times New Roman" w:cs="Times New Roman"/>
          <w:szCs w:val="24"/>
        </w:rPr>
        <w:lastRenderedPageBreak/>
        <w:t>μας λέει η Κυβέρνηση ότι δεν θα πάρει νέα μέτρα, αλλά εμείς μα</w:t>
      </w:r>
      <w:r>
        <w:rPr>
          <w:rFonts w:eastAsia="Times New Roman" w:cs="Times New Roman"/>
          <w:szCs w:val="24"/>
        </w:rPr>
        <w:t xml:space="preserve">θαίνουμε για νέα μέτρα, τα οποία θα αλλάξουν τον οικογενειακό και επιχειρηματικό προγραμματισμό μιας μεγάλης πλειοψηφίας των Ελλήνων. Δεν είναι μόνο ότι φορτώνουν καινούργια βάρη. Δυστυχώς, αυτή η εκτροπή της μη ενημέρωσης του </w:t>
      </w:r>
      <w:r>
        <w:rPr>
          <w:rFonts w:eastAsia="Times New Roman" w:cs="Times New Roman"/>
          <w:szCs w:val="24"/>
        </w:rPr>
        <w:t>ε</w:t>
      </w:r>
      <w:r>
        <w:rPr>
          <w:rFonts w:eastAsia="Times New Roman" w:cs="Times New Roman"/>
          <w:szCs w:val="24"/>
        </w:rPr>
        <w:t>λληνικού Κοινοβουλίου συνέβη</w:t>
      </w:r>
      <w:r>
        <w:rPr>
          <w:rFonts w:eastAsia="Times New Roman" w:cs="Times New Roman"/>
          <w:szCs w:val="24"/>
        </w:rPr>
        <w:t xml:space="preserve"> μία ημέρα πριν έρθει εδώ στην Ελλάδα η ομάδα εργασίας που σύστησε το Ευρωπαϊκό Κοινοβούλιο -κατόπιν επιστολής του κ. Τσίπρα, λένε-</w:t>
      </w:r>
      <w:r>
        <w:rPr>
          <w:rFonts w:eastAsia="Times New Roman" w:cs="Times New Roman"/>
          <w:szCs w:val="24"/>
        </w:rPr>
        <w:t>,</w:t>
      </w:r>
      <w:r>
        <w:rPr>
          <w:rFonts w:eastAsia="Times New Roman" w:cs="Times New Roman"/>
          <w:szCs w:val="24"/>
        </w:rPr>
        <w:t xml:space="preserve"> για να παρακολουθήσει την υλοποίηση του προγράμματος. Η ομάδα του Ευρωκοινοβουλίου που ήρθε εδώ χθες υλοποίησε μία απόφαση,</w:t>
      </w:r>
      <w:r>
        <w:rPr>
          <w:rFonts w:eastAsia="Times New Roman" w:cs="Times New Roman"/>
          <w:szCs w:val="24"/>
        </w:rPr>
        <w:t xml:space="preserve"> ένα ψήφισμα</w:t>
      </w:r>
      <w:r>
        <w:rPr>
          <w:rFonts w:eastAsia="Times New Roman" w:cs="Times New Roman"/>
          <w:szCs w:val="24"/>
        </w:rPr>
        <w:t>,</w:t>
      </w:r>
      <w:r>
        <w:rPr>
          <w:rFonts w:eastAsia="Times New Roman" w:cs="Times New Roman"/>
          <w:szCs w:val="24"/>
        </w:rPr>
        <w:t xml:space="preserve"> της προηγούμενης σύνθεσης του Ευρωκοινοβουλίου, που προέκυψε μετά από έκθεση της αρμόδιας </w:t>
      </w:r>
      <w:r>
        <w:rPr>
          <w:rFonts w:eastAsia="Times New Roman" w:cs="Times New Roman"/>
          <w:szCs w:val="24"/>
        </w:rPr>
        <w:lastRenderedPageBreak/>
        <w:t xml:space="preserve">Επιτροπής Οικονομικών, η οποία έλεγξε τη δραστηριότητα της τρόικας στις χώρες που ήταν σε πρόγραμμα.                                                    </w:t>
      </w:r>
      <w:r>
        <w:rPr>
          <w:rFonts w:eastAsia="Times New Roman" w:cs="Times New Roman"/>
          <w:szCs w:val="24"/>
        </w:rPr>
        <w:t xml:space="preserve">                  </w:t>
      </w:r>
    </w:p>
    <w:p w14:paraId="7FEDCB45"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 Αυτή η έκθεση διαπίστωσε την έλλειψη λογοδοσίας, την αδιαφάνεια σε πάρα πολλές περιπτώσεις, θεσμικά ατοπήματα και πρότεινε να διορθωθούν αυτά θεσμικά. Και την ώρα που γίνεται μια τέτοια συζήτηση, </w:t>
      </w:r>
      <w:r w:rsidRPr="00F278C4">
        <w:rPr>
          <w:rFonts w:eastAsia="Times New Roman" w:cs="Times New Roman"/>
          <w:szCs w:val="24"/>
        </w:rPr>
        <w:t xml:space="preserve">εμείς, η Πλειοψηφία, δηλαδή, </w:t>
      </w:r>
      <w:r w:rsidRPr="00F278C4">
        <w:rPr>
          <w:rFonts w:eastAsia="Times New Roman" w:cs="Times New Roman"/>
          <w:szCs w:val="24"/>
        </w:rPr>
        <w:t>καταστρατηγεί τον Κανονισμό</w:t>
      </w:r>
      <w:r w:rsidRPr="00F278C4">
        <w:rPr>
          <w:rFonts w:eastAsia="Times New Roman" w:cs="Times New Roman"/>
          <w:szCs w:val="24"/>
        </w:rPr>
        <w:t>,</w:t>
      </w:r>
      <w:r w:rsidRPr="00F278C4">
        <w:rPr>
          <w:rFonts w:eastAsia="Times New Roman" w:cs="Times New Roman"/>
          <w:szCs w:val="24"/>
        </w:rPr>
        <w:t xml:space="preserve"> για να μην ενημερώσει τη Βουλή. </w:t>
      </w:r>
    </w:p>
    <w:p w14:paraId="7FEDCB46"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Αυτό είναι ένα κεντρικό ζήτημα και όφειλα να το θέσω, γιατί συνδέεται με το νομοσχέδιο και μας οδήγησε να αποχωρήσουμε κατά τη δεύτερη συνεδρίαση, παρ</w:t>
      </w:r>
      <w:r>
        <w:rPr>
          <w:rFonts w:eastAsia="Times New Roman" w:cs="Times New Roman"/>
          <w:szCs w:val="24"/>
        </w:rPr>
        <w:t xml:space="preserve">’ </w:t>
      </w:r>
      <w:r>
        <w:rPr>
          <w:rFonts w:eastAsia="Times New Roman" w:cs="Times New Roman"/>
          <w:szCs w:val="24"/>
        </w:rPr>
        <w:t>ότι δηλώσαμε ότι θα ψηφίσουμε το νομοσχέδι</w:t>
      </w:r>
      <w:r>
        <w:rPr>
          <w:rFonts w:eastAsia="Times New Roman" w:cs="Times New Roman"/>
          <w:szCs w:val="24"/>
        </w:rPr>
        <w:t xml:space="preserve">ο. </w:t>
      </w:r>
    </w:p>
    <w:p w14:paraId="7FEDCB47"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Τώρα θα πω</w:t>
      </w:r>
      <w:r>
        <w:rPr>
          <w:rFonts w:eastAsia="Times New Roman" w:cs="Times New Roman"/>
          <w:szCs w:val="24"/>
        </w:rPr>
        <w:t>,</w:t>
      </w:r>
      <w:r>
        <w:rPr>
          <w:rFonts w:eastAsia="Times New Roman" w:cs="Times New Roman"/>
          <w:szCs w:val="24"/>
        </w:rPr>
        <w:t xml:space="preserve"> όσο μπορώ πιο απλά</w:t>
      </w:r>
      <w:r>
        <w:rPr>
          <w:rFonts w:eastAsia="Times New Roman" w:cs="Times New Roman"/>
          <w:szCs w:val="24"/>
        </w:rPr>
        <w:t>,</w:t>
      </w:r>
      <w:r>
        <w:rPr>
          <w:rFonts w:eastAsia="Times New Roman" w:cs="Times New Roman"/>
          <w:szCs w:val="24"/>
        </w:rPr>
        <w:t xml:space="preserve"> τι κάνει αυτό το νομοσχέδιο. </w:t>
      </w:r>
    </w:p>
    <w:p w14:paraId="7FEDCB48"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Αυτό το νομοσχέδιο, κυρίες και κύριοι συνάδελφοι, κυρώνει πέντε </w:t>
      </w:r>
      <w:r>
        <w:rPr>
          <w:rFonts w:eastAsia="Times New Roman" w:cs="Times New Roman"/>
          <w:szCs w:val="24"/>
        </w:rPr>
        <w:t>ο</w:t>
      </w:r>
      <w:r>
        <w:rPr>
          <w:rFonts w:eastAsia="Times New Roman" w:cs="Times New Roman"/>
          <w:szCs w:val="24"/>
        </w:rPr>
        <w:t>δηγίες της Ευρωπαϊκής Επιτροπής. Δεν θα τις αναφέρω ονομαστικά, μία προς μία, για την οικονομία του χρόνου</w:t>
      </w:r>
      <w:r>
        <w:rPr>
          <w:rFonts w:eastAsia="Times New Roman" w:cs="Times New Roman"/>
          <w:szCs w:val="24"/>
        </w:rPr>
        <w:t>,</w:t>
      </w:r>
      <w:r>
        <w:rPr>
          <w:rFonts w:eastAsia="Times New Roman" w:cs="Times New Roman"/>
          <w:szCs w:val="24"/>
        </w:rPr>
        <w:t xml:space="preserve"> μιας και είναι πε</w:t>
      </w:r>
      <w:r>
        <w:rPr>
          <w:rFonts w:eastAsia="Times New Roman" w:cs="Times New Roman"/>
          <w:szCs w:val="24"/>
        </w:rPr>
        <w:t xml:space="preserve">ριορισμένος. Αναφέρονται οι </w:t>
      </w:r>
      <w:r>
        <w:rPr>
          <w:rFonts w:eastAsia="Times New Roman" w:cs="Times New Roman"/>
          <w:szCs w:val="24"/>
        </w:rPr>
        <w:t>ο</w:t>
      </w:r>
      <w:r>
        <w:rPr>
          <w:rFonts w:eastAsia="Times New Roman" w:cs="Times New Roman"/>
          <w:szCs w:val="24"/>
        </w:rPr>
        <w:t xml:space="preserve">δηγίες στα άρθρα και τα κεφάλαια του νομοσχεδίου. </w:t>
      </w:r>
    </w:p>
    <w:p w14:paraId="7FEDCB49"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Η Ευρωπαϊκή Ένωση ξεκίνησε από το 2003 με την </w:t>
      </w:r>
      <w:r>
        <w:rPr>
          <w:rFonts w:eastAsia="Times New Roman" w:cs="Times New Roman"/>
          <w:szCs w:val="24"/>
        </w:rPr>
        <w:t>ο</w:t>
      </w:r>
      <w:r>
        <w:rPr>
          <w:rFonts w:eastAsia="Times New Roman" w:cs="Times New Roman"/>
          <w:szCs w:val="24"/>
        </w:rPr>
        <w:t>δηγία 2003/48, την οποία ενσωματώσαμε την ελληνική έννομη τάξη με τον ν.3312/2005, μια προσπάθεια ανταλλαγής πληροφο</w:t>
      </w:r>
      <w:r>
        <w:rPr>
          <w:rFonts w:eastAsia="Times New Roman" w:cs="Times New Roman"/>
          <w:szCs w:val="24"/>
        </w:rPr>
        <w:lastRenderedPageBreak/>
        <w:t>ριών</w:t>
      </w:r>
      <w:r>
        <w:rPr>
          <w:rFonts w:eastAsia="Times New Roman" w:cs="Times New Roman"/>
          <w:szCs w:val="24"/>
        </w:rPr>
        <w:t>,</w:t>
      </w:r>
      <w:r>
        <w:rPr>
          <w:rFonts w:eastAsia="Times New Roman" w:cs="Times New Roman"/>
          <w:szCs w:val="24"/>
        </w:rPr>
        <w:t xml:space="preserve"> για να </w:t>
      </w:r>
      <w:r>
        <w:rPr>
          <w:rFonts w:eastAsia="Times New Roman" w:cs="Times New Roman"/>
          <w:szCs w:val="24"/>
        </w:rPr>
        <w:t>καταπολεμήσει τη φοροδιαφυγή, τη φορολογική απάτη και τις διασυνοριακές μετατοπίσεις φορολογητέας ύλης, οι οποίες θίγουν και τα δημόσια οικονομικά και δημιουργούν άνισους όρους ανταγωνισμού.</w:t>
      </w:r>
    </w:p>
    <w:p w14:paraId="7FEDCB4A"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Αυτό το πλαίσιο βελτιώθηκε με την </w:t>
      </w:r>
      <w:r>
        <w:rPr>
          <w:rFonts w:eastAsia="Times New Roman" w:cs="Times New Roman"/>
          <w:szCs w:val="24"/>
        </w:rPr>
        <w:t>ο</w:t>
      </w:r>
      <w:r>
        <w:rPr>
          <w:rFonts w:eastAsia="Times New Roman" w:cs="Times New Roman"/>
          <w:szCs w:val="24"/>
        </w:rPr>
        <w:t>δηγία 2011/16 της Ευρωπαϊκής Έ</w:t>
      </w:r>
      <w:r>
        <w:rPr>
          <w:rFonts w:eastAsia="Times New Roman" w:cs="Times New Roman"/>
          <w:szCs w:val="24"/>
        </w:rPr>
        <w:t>νωσης, η οποία ενσωματώθηκε στην ελληνική έννομη τάξη με τον ν.4170/2013. Εκεί είναι που ερίζουμε με τον ΣΥΡΙΖΑ, διότι βρίσκει κάθε φορά διάφορα προσχήματα να μην ψηφίζει τα αυτονόητα, όπως δεν ψήφιζε -σας θυμίζω- το άνοιγμα των λογαριασμών και τον οικονομ</w:t>
      </w:r>
      <w:r>
        <w:rPr>
          <w:rFonts w:eastAsia="Times New Roman" w:cs="Times New Roman"/>
          <w:szCs w:val="24"/>
        </w:rPr>
        <w:t xml:space="preserve">ικό εισαγγελέα, πάλι με διάφορα προσχήματα. Θα πω στη συνέχεια πού βελτιώνουν αυτές οι </w:t>
      </w:r>
      <w:r>
        <w:rPr>
          <w:rFonts w:eastAsia="Times New Roman" w:cs="Times New Roman"/>
          <w:szCs w:val="24"/>
        </w:rPr>
        <w:t>ο</w:t>
      </w:r>
      <w:r>
        <w:rPr>
          <w:rFonts w:eastAsia="Times New Roman" w:cs="Times New Roman"/>
          <w:szCs w:val="24"/>
        </w:rPr>
        <w:t xml:space="preserve">δηγίες το υφιστάμενο πλαίσιο. </w:t>
      </w:r>
    </w:p>
    <w:p w14:paraId="7FEDCB4B"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 xml:space="preserve">Οφείλω, όμως, να σημειώσω ότι οι διεθνείς </w:t>
      </w:r>
      <w:r>
        <w:rPr>
          <w:rFonts w:eastAsia="Times New Roman" w:cs="Times New Roman"/>
          <w:szCs w:val="24"/>
        </w:rPr>
        <w:t>ο</w:t>
      </w:r>
      <w:r>
        <w:rPr>
          <w:rFonts w:eastAsia="Times New Roman" w:cs="Times New Roman"/>
          <w:szCs w:val="24"/>
        </w:rPr>
        <w:t xml:space="preserve">ργανισμοί, τόσο οι </w:t>
      </w:r>
      <w:r>
        <w:rPr>
          <w:rFonts w:eastAsia="Times New Roman" w:cs="Times New Roman"/>
          <w:szCs w:val="24"/>
          <w:lang w:val="en-US"/>
        </w:rPr>
        <w:t>G</w:t>
      </w:r>
      <w:r>
        <w:rPr>
          <w:rFonts w:eastAsia="Times New Roman" w:cs="Times New Roman"/>
          <w:szCs w:val="24"/>
        </w:rPr>
        <w:t xml:space="preserve">20, οι </w:t>
      </w:r>
      <w:r>
        <w:rPr>
          <w:rFonts w:eastAsia="Times New Roman" w:cs="Times New Roman"/>
          <w:szCs w:val="24"/>
          <w:lang w:val="en-US"/>
        </w:rPr>
        <w:t>G</w:t>
      </w:r>
      <w:r>
        <w:rPr>
          <w:rFonts w:eastAsia="Times New Roman" w:cs="Times New Roman"/>
          <w:szCs w:val="24"/>
        </w:rPr>
        <w:t xml:space="preserve">8 και ο ΟΟΣΑ στη συνέχεια, έχουν επεξεργαστεί ένα πλαίσιο για την </w:t>
      </w:r>
      <w:r>
        <w:rPr>
          <w:rFonts w:eastAsia="Times New Roman" w:cs="Times New Roman"/>
          <w:szCs w:val="24"/>
        </w:rPr>
        <w:t>αντιμετώπιση της φοροδιαφυγής, της φορολογικής απάτης και του μαύρου χρήματος, το οποίο από τη μια μεριά ικανοποιεί δημοσιονομικούς στόχους - γιατί όλα τα κράτη έχουν δημοσιονομικές ανάγκες και όχι μόνο η Ελλάδα</w:t>
      </w:r>
      <w:r>
        <w:rPr>
          <w:rFonts w:eastAsia="Times New Roman" w:cs="Times New Roman"/>
          <w:szCs w:val="24"/>
        </w:rPr>
        <w:t>,</w:t>
      </w:r>
      <w:r>
        <w:rPr>
          <w:rFonts w:eastAsia="Times New Roman" w:cs="Times New Roman"/>
          <w:szCs w:val="24"/>
        </w:rPr>
        <w:t xml:space="preserve"> που βρίσκεται σε δημοσιονομική κρίση-</w:t>
      </w:r>
      <w:r>
        <w:rPr>
          <w:rFonts w:eastAsia="Times New Roman" w:cs="Times New Roman"/>
          <w:szCs w:val="24"/>
        </w:rPr>
        <w:t>,</w:t>
      </w:r>
      <w:r>
        <w:rPr>
          <w:rFonts w:eastAsia="Times New Roman" w:cs="Times New Roman"/>
          <w:szCs w:val="24"/>
        </w:rPr>
        <w:t xml:space="preserve"> αλλά</w:t>
      </w:r>
      <w:r>
        <w:rPr>
          <w:rFonts w:eastAsia="Times New Roman" w:cs="Times New Roman"/>
          <w:szCs w:val="24"/>
        </w:rPr>
        <w:t>,</w:t>
      </w:r>
      <w:r>
        <w:rPr>
          <w:rFonts w:eastAsia="Times New Roman" w:cs="Times New Roman"/>
          <w:szCs w:val="24"/>
        </w:rPr>
        <w:t xml:space="preserve"> κυρίως, η στόχευσή τους είναι η καταπολέμηση του αθέμιτου ανταγωνισμού, καθώς αντιλαμβάνεστε πώς επηρεάζεται ο υγιής ανταγωνισμός και η επιχειρηματικότητα</w:t>
      </w:r>
      <w:r>
        <w:rPr>
          <w:rFonts w:eastAsia="Times New Roman" w:cs="Times New Roman"/>
          <w:szCs w:val="24"/>
        </w:rPr>
        <w:t>,</w:t>
      </w:r>
      <w:r>
        <w:rPr>
          <w:rFonts w:eastAsia="Times New Roman" w:cs="Times New Roman"/>
          <w:szCs w:val="24"/>
        </w:rPr>
        <w:t xml:space="preserve"> όταν υπάρχει μεγάλης έκτασης φοροδιαφυγή.</w:t>
      </w:r>
    </w:p>
    <w:p w14:paraId="7FEDCB4C"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Θα μου πείτε: «Είναι ειλικρινείς αυτές οι προθέσεις;». Έ</w:t>
      </w:r>
      <w:r>
        <w:rPr>
          <w:rFonts w:eastAsia="Times New Roman" w:cs="Times New Roman"/>
          <w:szCs w:val="24"/>
        </w:rPr>
        <w:t>χουν ένα σκέλος ειλικρίνειας και έχουν και ένα σκέλος υποκρισίας, καθώς όλοι αυτοί, συμπεριλαμβανομένης και της Ευρωπαϊκής Ένωσης, δεν έχουν θίξει μέχρι τώρα το ζήτημα των φορολογικών παραδείσων όχι μόνο παγκόσμια, αλλά και στο πλαίσιο της Ευρωπαϊκής Ένωση</w:t>
      </w:r>
      <w:r>
        <w:rPr>
          <w:rFonts w:eastAsia="Times New Roman" w:cs="Times New Roman"/>
          <w:szCs w:val="24"/>
        </w:rPr>
        <w:t xml:space="preserve">ς. </w:t>
      </w:r>
    </w:p>
    <w:p w14:paraId="7FEDCB4D"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Διότι η Ευρωπαϊκή Ένωση, παραδείγματος χάρ</w:t>
      </w:r>
      <w:r>
        <w:rPr>
          <w:rFonts w:eastAsia="Times New Roman" w:cs="Times New Roman"/>
          <w:szCs w:val="24"/>
        </w:rPr>
        <w:t>ιν</w:t>
      </w:r>
      <w:r>
        <w:rPr>
          <w:rFonts w:eastAsia="Times New Roman" w:cs="Times New Roman"/>
          <w:szCs w:val="24"/>
        </w:rPr>
        <w:t xml:space="preserve">, στην έμμεση φορολογία έχει κάνει μια σχετική εναρμόνιση με τις </w:t>
      </w:r>
      <w:r>
        <w:rPr>
          <w:rFonts w:eastAsia="Times New Roman" w:cs="Times New Roman"/>
          <w:szCs w:val="24"/>
        </w:rPr>
        <w:t>ο</w:t>
      </w:r>
      <w:r>
        <w:rPr>
          <w:rFonts w:eastAsia="Times New Roman" w:cs="Times New Roman"/>
          <w:szCs w:val="24"/>
        </w:rPr>
        <w:t>δηγίες για την εφαρμογή του ΦΠΑ, προσπαθεί στην άμεση φορολογία, με αυτόν τον τρόπο, να καταπολεμήσει τη φοροδια</w:t>
      </w:r>
      <w:r>
        <w:rPr>
          <w:rFonts w:eastAsia="Times New Roman" w:cs="Times New Roman"/>
          <w:szCs w:val="24"/>
        </w:rPr>
        <w:lastRenderedPageBreak/>
        <w:t>φυγή, αλλά επιτρέπει στο εσωτε</w:t>
      </w:r>
      <w:r>
        <w:rPr>
          <w:rFonts w:eastAsia="Times New Roman" w:cs="Times New Roman"/>
          <w:szCs w:val="24"/>
        </w:rPr>
        <w:t>ρικό της προνομιακά φορολογικά καθεστώτα. Και αυτά είναι πολλά. Είναι και στο Λουξεμβούργο, είναι και στην Αγγλία</w:t>
      </w:r>
      <w:r>
        <w:rPr>
          <w:rFonts w:eastAsia="Times New Roman" w:cs="Times New Roman"/>
          <w:szCs w:val="24"/>
        </w:rPr>
        <w:t>,</w:t>
      </w:r>
      <w:r>
        <w:rPr>
          <w:rFonts w:eastAsia="Times New Roman" w:cs="Times New Roman"/>
          <w:szCs w:val="24"/>
        </w:rPr>
        <w:t xml:space="preserve"> είναι και αλλού.</w:t>
      </w:r>
    </w:p>
    <w:p w14:paraId="7FEDCB4E"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Έρχεται, λοιπόν, η συγκεκριμένη </w:t>
      </w:r>
      <w:r>
        <w:rPr>
          <w:rFonts w:eastAsia="Times New Roman" w:cs="Times New Roman"/>
          <w:szCs w:val="24"/>
        </w:rPr>
        <w:t>ο</w:t>
      </w:r>
      <w:r>
        <w:rPr>
          <w:rFonts w:eastAsia="Times New Roman" w:cs="Times New Roman"/>
          <w:szCs w:val="24"/>
        </w:rPr>
        <w:t>δηγία 2014/107 που θα κυρώσουμε σήμερα να διευρύνει το πλαίσιο της ανταλλαγής των πληροφορι</w:t>
      </w:r>
      <w:r>
        <w:rPr>
          <w:rFonts w:eastAsia="Times New Roman" w:cs="Times New Roman"/>
          <w:szCs w:val="24"/>
        </w:rPr>
        <w:t xml:space="preserve">ών. Και πέραν των εισοδημάτων, που προέβλεπαν οι προηγούμενες </w:t>
      </w:r>
      <w:r>
        <w:rPr>
          <w:rFonts w:eastAsia="Times New Roman" w:cs="Times New Roman"/>
          <w:szCs w:val="24"/>
        </w:rPr>
        <w:t>ο</w:t>
      </w:r>
      <w:r>
        <w:rPr>
          <w:rFonts w:eastAsia="Times New Roman" w:cs="Times New Roman"/>
          <w:szCs w:val="24"/>
        </w:rPr>
        <w:t>δηγίες και το προηγούμενο νομοθετικό πλαίσιο που είχαμε ενσωματώσει στην ελληνική έννομη τάξη, τι βάζει μέσα ως καινούργιο στοιχείο; Βάζει ανταλλαγή πληροφοριών χρηματοοικονομικών λογαριασμών.</w:t>
      </w:r>
    </w:p>
    <w:p w14:paraId="7FEDCB4F"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είναι ένα μεγάλο πεδίο συζήτησης, καθώς αφορά και τη χώρα μας. </w:t>
      </w:r>
      <w:r>
        <w:rPr>
          <w:rFonts w:eastAsia="Times New Roman" w:cs="Times New Roman"/>
          <w:szCs w:val="24"/>
        </w:rPr>
        <w:t>Γ</w:t>
      </w:r>
      <w:r>
        <w:rPr>
          <w:rFonts w:eastAsia="Times New Roman" w:cs="Times New Roman"/>
          <w:szCs w:val="24"/>
        </w:rPr>
        <w:t>ίνεται μεγάλη συζήτηση γι’ αυτούς που έχουν πάει τα λεφτά τους έξω, για τις λίστες του κ. Αλεξιάδη</w:t>
      </w:r>
      <w:r>
        <w:rPr>
          <w:rFonts w:eastAsia="Times New Roman" w:cs="Times New Roman"/>
          <w:szCs w:val="24"/>
        </w:rPr>
        <w:t>,</w:t>
      </w:r>
      <w:r>
        <w:rPr>
          <w:rFonts w:eastAsia="Times New Roman" w:cs="Times New Roman"/>
          <w:szCs w:val="24"/>
        </w:rPr>
        <w:t xml:space="preserve"> που θα πιάσει τη φοροδιαφυγή και ψάχνει «ψύλλους στα άχυρα». Διότι</w:t>
      </w:r>
      <w:r>
        <w:rPr>
          <w:rFonts w:eastAsia="Times New Roman" w:cs="Times New Roman"/>
          <w:szCs w:val="24"/>
        </w:rPr>
        <w:t>,</w:t>
      </w:r>
      <w:r>
        <w:rPr>
          <w:rFonts w:eastAsia="Times New Roman" w:cs="Times New Roman"/>
          <w:szCs w:val="24"/>
        </w:rPr>
        <w:t xml:space="preserve"> αν συγκρίνουμε τα σ</w:t>
      </w:r>
      <w:r>
        <w:rPr>
          <w:rFonts w:eastAsia="Times New Roman" w:cs="Times New Roman"/>
          <w:szCs w:val="24"/>
        </w:rPr>
        <w:t xml:space="preserve">τοιχεία που ο ίδιος παρουσιάζει εδώ κατά τον κοινοβουλευτικό έλεγχο, υστερεί η είσπραξη από τη φοροδιαφυγή σε σχέση με τα προηγούμενα χρόνια. </w:t>
      </w:r>
    </w:p>
    <w:p w14:paraId="7FEDCB50"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Εν πάση περιπτώσει, διευρύνει αυτό το πλαίσιο και το εμβαθύνει, καθιερώνοντας τον ηλεκτρονικό μορφότυπο</w:t>
      </w:r>
      <w:r>
        <w:rPr>
          <w:rFonts w:eastAsia="Times New Roman" w:cs="Times New Roman"/>
          <w:szCs w:val="24"/>
        </w:rPr>
        <w:t>,</w:t>
      </w:r>
      <w:r>
        <w:rPr>
          <w:rFonts w:eastAsia="Times New Roman" w:cs="Times New Roman"/>
          <w:szCs w:val="24"/>
        </w:rPr>
        <w:t xml:space="preserve"> που θα α</w:t>
      </w:r>
      <w:r>
        <w:rPr>
          <w:rFonts w:eastAsia="Times New Roman" w:cs="Times New Roman"/>
          <w:szCs w:val="24"/>
        </w:rPr>
        <w:t>νταλλάσσονται αυτόματα οι πληροφορίες και θα διασφαλίζονται παράλληλα και τα προσωπικά δεδομένα.</w:t>
      </w:r>
    </w:p>
    <w:p w14:paraId="7FEDCB51"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 xml:space="preserve">Οφείλω, όμως, να σας πω ότι η Ελλάδα, η οποία πολλές φορές λοιδορείται </w:t>
      </w:r>
      <w:r>
        <w:rPr>
          <w:rFonts w:eastAsia="Times New Roman" w:cs="Times New Roman"/>
          <w:szCs w:val="24"/>
        </w:rPr>
        <w:t>και</w:t>
      </w:r>
      <w:r>
        <w:rPr>
          <w:rFonts w:eastAsia="Times New Roman" w:cs="Times New Roman"/>
          <w:szCs w:val="24"/>
        </w:rPr>
        <w:t xml:space="preserve"> οι πολιτικές της ισοπεδώνονται, είναι από τις χώρες που έχει πρωτοστατήσει, καθώς εμ</w:t>
      </w:r>
      <w:r>
        <w:rPr>
          <w:rFonts w:eastAsia="Times New Roman" w:cs="Times New Roman"/>
          <w:szCs w:val="24"/>
        </w:rPr>
        <w:t xml:space="preserve">είς από το 2014, πέραν του ότι ψηφίσαμε τις </w:t>
      </w:r>
      <w:r>
        <w:rPr>
          <w:rFonts w:eastAsia="Times New Roman" w:cs="Times New Roman"/>
          <w:szCs w:val="24"/>
        </w:rPr>
        <w:t>ο</w:t>
      </w:r>
      <w:r>
        <w:rPr>
          <w:rFonts w:eastAsia="Times New Roman" w:cs="Times New Roman"/>
          <w:szCs w:val="24"/>
        </w:rPr>
        <w:t>δηγίες εδώ, έχουμε δηλώσει ότι θα εφαρμόσουμε το κοινό παγκόσμιο πρότυπο μαζί με άλλες ενενήντα επτά χώρες</w:t>
      </w:r>
      <w:r>
        <w:rPr>
          <w:rFonts w:eastAsia="Times New Roman" w:cs="Times New Roman"/>
          <w:szCs w:val="24"/>
        </w:rPr>
        <w:t>,</w:t>
      </w:r>
      <w:r>
        <w:rPr>
          <w:rFonts w:eastAsia="Times New Roman" w:cs="Times New Roman"/>
          <w:szCs w:val="24"/>
        </w:rPr>
        <w:t xml:space="preserve"> που το έχουν συνυπογράψει. </w:t>
      </w:r>
      <w:r>
        <w:rPr>
          <w:rFonts w:eastAsia="Times New Roman" w:cs="Times New Roman"/>
          <w:szCs w:val="24"/>
        </w:rPr>
        <w:t>Φ</w:t>
      </w:r>
      <w:r>
        <w:rPr>
          <w:rFonts w:eastAsia="Times New Roman" w:cs="Times New Roman"/>
          <w:szCs w:val="24"/>
        </w:rPr>
        <w:t>υσικά, εναπόκειται τώρα στη σημερινή Κυβέρνηση να το προχωρήσει, καθώς εμεί</w:t>
      </w:r>
      <w:r>
        <w:rPr>
          <w:rFonts w:eastAsia="Times New Roman" w:cs="Times New Roman"/>
          <w:szCs w:val="24"/>
        </w:rPr>
        <w:t xml:space="preserve">ς, όσο μας αναλογούσε, την κάναμε τη δουλειά μας, διότι αυτές οι </w:t>
      </w:r>
      <w:r>
        <w:rPr>
          <w:rFonts w:eastAsia="Times New Roman" w:cs="Times New Roman"/>
          <w:szCs w:val="24"/>
        </w:rPr>
        <w:t>ο</w:t>
      </w:r>
      <w:r>
        <w:rPr>
          <w:rFonts w:eastAsia="Times New Roman" w:cs="Times New Roman"/>
          <w:szCs w:val="24"/>
        </w:rPr>
        <w:t>δηγίες είναι αποτέλεσμα των προηγούμενων ελληνικών κυβερνήσεων και των παρεμβάσεών τους και όχι αυτών που «θα άλλαζαν την Ευρώπη». Αυτοί ακόμη δεν έχουν κάνει τίποτα.</w:t>
      </w:r>
    </w:p>
    <w:p w14:paraId="7FEDCB52"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όσον αφορά τις </w:t>
      </w:r>
      <w:r>
        <w:rPr>
          <w:rFonts w:eastAsia="Times New Roman" w:cs="Times New Roman"/>
          <w:szCs w:val="24"/>
        </w:rPr>
        <w:t>ο</w:t>
      </w:r>
      <w:r>
        <w:rPr>
          <w:rFonts w:eastAsia="Times New Roman" w:cs="Times New Roman"/>
          <w:szCs w:val="24"/>
        </w:rPr>
        <w:t>δηγίες που κυρώνουμε σήμερα, η 2015 καταργεί τις προηγούμενες διατάξεις. Η 2014 και η 2015 είναι αυτές που καθορίζουν το καθεστώς μεταξύ θυγατρικών και μητρικών</w:t>
      </w:r>
      <w:r>
        <w:rPr>
          <w:rFonts w:eastAsia="Times New Roman" w:cs="Times New Roman"/>
          <w:szCs w:val="24"/>
        </w:rPr>
        <w:t>,</w:t>
      </w:r>
      <w:r>
        <w:rPr>
          <w:rFonts w:eastAsia="Times New Roman" w:cs="Times New Roman"/>
          <w:szCs w:val="24"/>
        </w:rPr>
        <w:t xml:space="preserve"> για να μην υπάρχει διπλή φορολογία. Και είναι και η 2013, η οποία τι κάνει; Δίνει στη Γαλλία </w:t>
      </w:r>
      <w:r>
        <w:rPr>
          <w:rFonts w:eastAsia="Times New Roman" w:cs="Times New Roman"/>
          <w:szCs w:val="24"/>
        </w:rPr>
        <w:t xml:space="preserve">τη δυνατότητα, λόγω του εξόχως αποκεντρωμένου της περιοχής της </w:t>
      </w:r>
      <w:r>
        <w:rPr>
          <w:rFonts w:eastAsia="Times New Roman" w:cs="Times New Roman"/>
          <w:szCs w:val="24"/>
        </w:rPr>
        <w:t>ν</w:t>
      </w:r>
      <w:r>
        <w:rPr>
          <w:rFonts w:eastAsia="Times New Roman" w:cs="Times New Roman"/>
          <w:szCs w:val="24"/>
        </w:rPr>
        <w:t>ήσου Μαγιότ, να εξαιρεθ</w:t>
      </w:r>
      <w:r>
        <w:rPr>
          <w:rFonts w:eastAsia="Times New Roman" w:cs="Times New Roman"/>
          <w:szCs w:val="24"/>
        </w:rPr>
        <w:t>εί</w:t>
      </w:r>
      <w:r>
        <w:rPr>
          <w:rFonts w:eastAsia="Times New Roman" w:cs="Times New Roman"/>
          <w:szCs w:val="24"/>
        </w:rPr>
        <w:t xml:space="preserve"> από το</w:t>
      </w:r>
      <w:r>
        <w:rPr>
          <w:rFonts w:eastAsia="Times New Roman" w:cs="Times New Roman"/>
          <w:szCs w:val="24"/>
        </w:rPr>
        <w:t>ν</w:t>
      </w:r>
      <w:r>
        <w:rPr>
          <w:rFonts w:eastAsia="Times New Roman" w:cs="Times New Roman"/>
          <w:szCs w:val="24"/>
        </w:rPr>
        <w:t xml:space="preserve"> ΦΠΑ, δηλαδή, όπως εμείς έχουμε εξαιρέσει το Άγιο Όρος. Αυτό είναι το καθεστώς. Δεν πρόκειται περί φορολογικού παραδείσου. Πρόκειται περί μιας περιοχής, μιας ε</w:t>
      </w:r>
      <w:r>
        <w:rPr>
          <w:rFonts w:eastAsia="Times New Roman" w:cs="Times New Roman"/>
          <w:szCs w:val="24"/>
        </w:rPr>
        <w:t xml:space="preserve">πικράτειας, ενός κράτους της Ευρωπαϊκής Ένωσης, στο οποίο δεν ισχύει ο κοινός κανόνας της εφαρμογής του ΦΠΑ. Το </w:t>
      </w:r>
      <w:r>
        <w:rPr>
          <w:rFonts w:eastAsia="Times New Roman" w:cs="Times New Roman"/>
          <w:szCs w:val="24"/>
        </w:rPr>
        <w:lastRenderedPageBreak/>
        <w:t>κατάφεραν οι Γάλλοι -ενδεχόμενα να είχαν επιχειρήματα- και εμείς το κυρώνουμε.</w:t>
      </w:r>
    </w:p>
    <w:p w14:paraId="7FEDCB53"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Τελειώνω, κύριε Πρόεδρε, με τρεις λέξεις για τις τροπολογίες κι έ</w:t>
      </w:r>
      <w:r>
        <w:rPr>
          <w:rFonts w:eastAsia="Times New Roman" w:cs="Times New Roman"/>
          <w:szCs w:val="24"/>
        </w:rPr>
        <w:t xml:space="preserve">να συμπέρασμα. </w:t>
      </w:r>
    </w:p>
    <w:p w14:paraId="7FEDCB54"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Το συμπέρασμα είναι ότι η Ελλάδα έχει συμφέρον να εφαρμοστούν αυτές οι </w:t>
      </w:r>
      <w:r>
        <w:rPr>
          <w:rFonts w:eastAsia="Times New Roman" w:cs="Times New Roman"/>
          <w:szCs w:val="24"/>
        </w:rPr>
        <w:t>ο</w:t>
      </w:r>
      <w:r>
        <w:rPr>
          <w:rFonts w:eastAsia="Times New Roman" w:cs="Times New Roman"/>
          <w:szCs w:val="24"/>
        </w:rPr>
        <w:t>δηγίες στα υπόλοιπα κράτη που υπάρχουν καταθέσεις Ελλήνων, για να εισπράξει από τους τόκους, φόρους.</w:t>
      </w:r>
    </w:p>
    <w:p w14:paraId="7FEDCB55"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Τι να περιμένουν οι Γερμανοί από εμάς; Υπάρχουν καταθέσεις ξένων εδ</w:t>
      </w:r>
      <w:r>
        <w:rPr>
          <w:rFonts w:eastAsia="Times New Roman" w:cs="Times New Roman"/>
          <w:szCs w:val="24"/>
        </w:rPr>
        <w:t xml:space="preserve">ώ στην Ελλάδα; Εδώ έφυγαν οι καταθέσεις των Ελλήνων. Άρα ορθώς νομοθετούμε, για αυτό και θα ψηφίσουμε. </w:t>
      </w:r>
      <w:r>
        <w:rPr>
          <w:rFonts w:eastAsia="Times New Roman" w:cs="Times New Roman"/>
          <w:szCs w:val="24"/>
        </w:rPr>
        <w:lastRenderedPageBreak/>
        <w:t>Και πρέπει ως πρωτοστάτες της ορθής νομοθέτησης να επιδιώξουμε και από τους άλλους να νομοθετήσουν και να έχουμε τα αποτελέσματα.</w:t>
      </w:r>
    </w:p>
    <w:p w14:paraId="7FEDCB56"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Για τις τέσσερις τροπολ</w:t>
      </w:r>
      <w:r>
        <w:rPr>
          <w:rFonts w:eastAsia="Times New Roman" w:cs="Times New Roman"/>
          <w:szCs w:val="24"/>
        </w:rPr>
        <w:t xml:space="preserve">ογίες θα ήθελα να πω μια λέξη για την καθεμία. </w:t>
      </w:r>
    </w:p>
    <w:p w14:paraId="7FEDCB57"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Θα ψηφίσουμε την τροπολογία που κάνει αναλογική κατανομή των τελών ταξινόμησης για τα αυτοκίνητα με χρηματοδοτική μίσθωση, το λεγόμενο </w:t>
      </w:r>
      <w:r>
        <w:rPr>
          <w:rFonts w:eastAsia="Times New Roman" w:cs="Times New Roman"/>
          <w:szCs w:val="24"/>
          <w:lang w:val="en-US"/>
        </w:rPr>
        <w:t>leasing</w:t>
      </w:r>
      <w:r>
        <w:rPr>
          <w:rFonts w:eastAsia="Times New Roman" w:cs="Times New Roman"/>
          <w:szCs w:val="24"/>
        </w:rPr>
        <w:t xml:space="preserve">. </w:t>
      </w:r>
    </w:p>
    <w:p w14:paraId="7FEDCB58"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Θα ψηφίσουμε την τροπολογία που παρατείνει μέχρι 1</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 xml:space="preserve">2016 τις διαδικασίες συγκρότησης του Μητρώου του Διαχειριστή Αφερεγγυότητας. Όμως, ο κ. Σταθάκης τι κάνει σε αυτό το </w:t>
      </w:r>
      <w:r>
        <w:rPr>
          <w:rFonts w:eastAsia="Times New Roman" w:cs="Times New Roman"/>
          <w:szCs w:val="24"/>
        </w:rPr>
        <w:lastRenderedPageBreak/>
        <w:t>Υπουργείο; Σε κάθε νομοσχέδιο, είτε είναι κύρωση συμβάσεων είτε οδηγιών, μας φέρνει μια παράταση. Ε, τώρα είναι του Πτωχευτικού Δικαίου. Πρ</w:t>
      </w:r>
      <w:r>
        <w:rPr>
          <w:rFonts w:eastAsia="Times New Roman" w:cs="Times New Roman"/>
          <w:szCs w:val="24"/>
        </w:rPr>
        <w:t xml:space="preserve">οχθές ήταν των πλειστηριασμών. Δεν πρέπει να τρέξουν ορισμένες μεταρρυθμίσεις; Μόνο φόρους μπορεί να βάζει αυτή η Κυβέρνηση; </w:t>
      </w:r>
    </w:p>
    <w:p w14:paraId="7FEDCB59"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Θα ψηφίσουμε την τροπολογία για την απόσυρση, παρ</w:t>
      </w:r>
      <w:r>
        <w:rPr>
          <w:rFonts w:eastAsia="Times New Roman" w:cs="Times New Roman"/>
          <w:szCs w:val="24"/>
        </w:rPr>
        <w:t xml:space="preserve">’ </w:t>
      </w:r>
      <w:r>
        <w:rPr>
          <w:rFonts w:eastAsia="Times New Roman" w:cs="Times New Roman"/>
          <w:szCs w:val="24"/>
        </w:rPr>
        <w:t>ότι είναι κουτσουρεμένη. Κατ’ αρχ</w:t>
      </w:r>
      <w:r>
        <w:rPr>
          <w:rFonts w:eastAsia="Times New Roman" w:cs="Times New Roman"/>
          <w:szCs w:val="24"/>
        </w:rPr>
        <w:t>άς</w:t>
      </w:r>
      <w:r>
        <w:rPr>
          <w:rFonts w:eastAsia="Times New Roman" w:cs="Times New Roman"/>
          <w:szCs w:val="24"/>
        </w:rPr>
        <w:t>, είναι κουτσουρεμένη</w:t>
      </w:r>
      <w:r>
        <w:rPr>
          <w:rFonts w:eastAsia="Times New Roman" w:cs="Times New Roman"/>
          <w:szCs w:val="24"/>
        </w:rPr>
        <w:t>,</w:t>
      </w:r>
      <w:r>
        <w:rPr>
          <w:rFonts w:eastAsia="Times New Roman" w:cs="Times New Roman"/>
          <w:szCs w:val="24"/>
        </w:rPr>
        <w:t xml:space="preserve"> διότι κόβει ένα</w:t>
      </w:r>
      <w:r>
        <w:rPr>
          <w:rFonts w:eastAsia="Times New Roman" w:cs="Times New Roman"/>
          <w:szCs w:val="24"/>
        </w:rPr>
        <w:t>ν</w:t>
      </w:r>
      <w:r>
        <w:rPr>
          <w:rFonts w:eastAsia="Times New Roman" w:cs="Times New Roman"/>
          <w:szCs w:val="24"/>
        </w:rPr>
        <w:t xml:space="preserve"> χρόν</w:t>
      </w:r>
      <w:r>
        <w:rPr>
          <w:rFonts w:eastAsia="Times New Roman" w:cs="Times New Roman"/>
          <w:szCs w:val="24"/>
        </w:rPr>
        <w:t>ο. Κάθε φορά που γίνεται απόσυρση</w:t>
      </w:r>
      <w:r>
        <w:rPr>
          <w:rFonts w:eastAsia="Times New Roman" w:cs="Times New Roman"/>
          <w:szCs w:val="24"/>
        </w:rPr>
        <w:t>,</w:t>
      </w:r>
      <w:r>
        <w:rPr>
          <w:rFonts w:eastAsia="Times New Roman" w:cs="Times New Roman"/>
          <w:szCs w:val="24"/>
        </w:rPr>
        <w:t xml:space="preserve"> προσθέτουμε ένα</w:t>
      </w:r>
      <w:r>
        <w:rPr>
          <w:rFonts w:eastAsia="Times New Roman" w:cs="Times New Roman"/>
          <w:szCs w:val="24"/>
        </w:rPr>
        <w:t>ν</w:t>
      </w:r>
      <w:r>
        <w:rPr>
          <w:rFonts w:eastAsia="Times New Roman" w:cs="Times New Roman"/>
          <w:szCs w:val="24"/>
        </w:rPr>
        <w:t xml:space="preserve"> χρόνο, ώστε να έχουν μια ομοιομορφία οι διατάξεις. Κύριε Υπουργέ, γιατί μέχρι του 2001; Μέχρι του 2002 πρέπει να πάει. Και, βεβαίως, είναι κουτσουρεμένη σε σχέση με την αποζημίωση. </w:t>
      </w:r>
    </w:p>
    <w:p w14:paraId="7FEDCB5A"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Εν πάση περιπτώσει, θα</w:t>
      </w:r>
      <w:r>
        <w:rPr>
          <w:rFonts w:eastAsia="Times New Roman" w:cs="Times New Roman"/>
          <w:szCs w:val="24"/>
        </w:rPr>
        <w:t xml:space="preserve"> το κάνουμε, παρ</w:t>
      </w:r>
      <w:r>
        <w:rPr>
          <w:rFonts w:eastAsia="Times New Roman" w:cs="Times New Roman"/>
          <w:szCs w:val="24"/>
        </w:rPr>
        <w:t xml:space="preserve">’ </w:t>
      </w:r>
      <w:r>
        <w:rPr>
          <w:rFonts w:eastAsia="Times New Roman" w:cs="Times New Roman"/>
          <w:szCs w:val="24"/>
        </w:rPr>
        <w:t>ότι η Κυβέρνηση έχει βασική ευθύνη για την ταλαιπωρία όλου αυτού του κόσμου αυτόν τον καιρό</w:t>
      </w:r>
      <w:r>
        <w:rPr>
          <w:rFonts w:eastAsia="Times New Roman" w:cs="Times New Roman"/>
          <w:szCs w:val="24"/>
        </w:rPr>
        <w:t>,</w:t>
      </w:r>
      <w:r>
        <w:rPr>
          <w:rFonts w:eastAsia="Times New Roman" w:cs="Times New Roman"/>
          <w:szCs w:val="24"/>
        </w:rPr>
        <w:t xml:space="preserve"> που περίμενε την απόσυρση.</w:t>
      </w:r>
    </w:p>
    <w:p w14:paraId="7FEDCB5B"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Θα ψηφίσουμε την τροπολογία για την παράταση των χρηματικών ενταλμάτων πληρωμής κατά ένα</w:t>
      </w:r>
      <w:r>
        <w:rPr>
          <w:rFonts w:eastAsia="Times New Roman" w:cs="Times New Roman"/>
          <w:szCs w:val="24"/>
        </w:rPr>
        <w:t>ν</w:t>
      </w:r>
      <w:r>
        <w:rPr>
          <w:rFonts w:eastAsia="Times New Roman" w:cs="Times New Roman"/>
          <w:szCs w:val="24"/>
        </w:rPr>
        <w:t xml:space="preserve"> μήνα, από 31 Μαρτίου. Σήμερα</w:t>
      </w:r>
      <w:r>
        <w:rPr>
          <w:rFonts w:eastAsia="Times New Roman" w:cs="Times New Roman"/>
          <w:szCs w:val="24"/>
        </w:rPr>
        <w:t xml:space="preserve"> έληγε. Και ρωτάμε: Γιατί; Στέρεψαν; Σαρώσατε τα διαθέσιμα και δεν μπορούσαν να κάνουν τις τακτοποιήσεις των χρηματικών ενταλμάτων πληρωμής και φέρνετε τώρα την τροπολογία; Γιατί δεν έγινε αυτό άλλες χρονιές; </w:t>
      </w:r>
    </w:p>
    <w:p w14:paraId="7FEDCB5C"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Θα κρατήσουμε μια επιφύλαξη -εκτός κι αν μας δ</w:t>
      </w:r>
      <w:r>
        <w:rPr>
          <w:rFonts w:eastAsia="Times New Roman" w:cs="Times New Roman"/>
          <w:szCs w:val="24"/>
        </w:rPr>
        <w:t>ώσετε διευκριν</w:t>
      </w:r>
      <w:r>
        <w:rPr>
          <w:rFonts w:eastAsia="Times New Roman" w:cs="Times New Roman"/>
          <w:szCs w:val="24"/>
        </w:rPr>
        <w:t>ί</w:t>
      </w:r>
      <w:r>
        <w:rPr>
          <w:rFonts w:eastAsia="Times New Roman" w:cs="Times New Roman"/>
          <w:szCs w:val="24"/>
        </w:rPr>
        <w:t>σεις- για την τροπολογία που αφορά την κατ’ εξαίρεση</w:t>
      </w:r>
      <w:r>
        <w:rPr>
          <w:rFonts w:eastAsia="Times New Roman" w:cs="Times New Roman"/>
          <w:szCs w:val="24"/>
        </w:rPr>
        <w:t>ν</w:t>
      </w:r>
      <w:r>
        <w:rPr>
          <w:rFonts w:eastAsia="Times New Roman" w:cs="Times New Roman"/>
          <w:szCs w:val="24"/>
        </w:rPr>
        <w:t xml:space="preserve"> απόσπαση των υπαλλήλων στην Ειδική Γραμματεία των Υδάτινων Πόρων. Η επιφύλαξή μας δεν αφορά την απόσπαση. Να γίνει η απόσπαση.</w:t>
      </w:r>
    </w:p>
    <w:p w14:paraId="7FEDCB5D"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Θα έρθει ο Υπουργός αργότερ</w:t>
      </w:r>
      <w:r>
        <w:rPr>
          <w:rFonts w:eastAsia="Times New Roman" w:cs="Times New Roman"/>
          <w:szCs w:val="24"/>
        </w:rPr>
        <w:t xml:space="preserve">α, κύριε Κουτσούκο, και θα τον ακούσετε. </w:t>
      </w:r>
    </w:p>
    <w:p w14:paraId="7FEDCB5E"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Ωραία. Να γίνει η απόσπαση, αλλά για την κατ’ εξαίρεση</w:t>
      </w:r>
      <w:r>
        <w:rPr>
          <w:rFonts w:eastAsia="Times New Roman" w:cs="Times New Roman"/>
          <w:szCs w:val="24"/>
        </w:rPr>
        <w:t>ν</w:t>
      </w:r>
      <w:r>
        <w:rPr>
          <w:rFonts w:eastAsia="Times New Roman" w:cs="Times New Roman"/>
          <w:szCs w:val="24"/>
        </w:rPr>
        <w:t xml:space="preserve"> διαδικασία επιλογής προϊσταμένων</w:t>
      </w:r>
      <w:r>
        <w:rPr>
          <w:rFonts w:eastAsia="Times New Roman" w:cs="Times New Roman"/>
          <w:szCs w:val="24"/>
        </w:rPr>
        <w:t>..</w:t>
      </w:r>
      <w:r>
        <w:rPr>
          <w:rFonts w:eastAsia="Times New Roman" w:cs="Times New Roman"/>
          <w:szCs w:val="24"/>
        </w:rPr>
        <w:t xml:space="preserve">. Αυτό μου θυμίζει και λίγο φωτογραφία. </w:t>
      </w:r>
    </w:p>
    <w:p w14:paraId="7FEDCB5F"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Θα τον ακούσουμε.</w:t>
      </w:r>
    </w:p>
    <w:p w14:paraId="7FEDCB60"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ΓΙΑΝΝΗΣ ΚΟΥΤ</w:t>
      </w:r>
      <w:r>
        <w:rPr>
          <w:rFonts w:eastAsia="Times New Roman" w:cs="Times New Roman"/>
          <w:b/>
          <w:szCs w:val="24"/>
        </w:rPr>
        <w:t xml:space="preserve">ΣΟΥΚΟΣ: </w:t>
      </w:r>
      <w:r>
        <w:rPr>
          <w:rFonts w:eastAsia="Times New Roman" w:cs="Times New Roman"/>
          <w:szCs w:val="24"/>
        </w:rPr>
        <w:t>Αυτά, κύριε Πρόεδρε. Σας ευχαριστώ για τη μικρή ανοχή, γιατί αντιλαμβάνεστε ότι ο χρόνος είναι πάρα πολύ περιορισμένος. Πάντως, ευχαριστώ και εσάς και τους συναδέλφους.</w:t>
      </w:r>
    </w:p>
    <w:p w14:paraId="7FEDCB61"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7FEDCB62"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Να είστε καλά. </w:t>
      </w:r>
    </w:p>
    <w:p w14:paraId="7FEDCB63"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Ο κ. Αθανάσιος Βαρδαλής έχει τον λόγο.</w:t>
      </w:r>
    </w:p>
    <w:p w14:paraId="7FEDCB64" w14:textId="77777777" w:rsidR="004627CB" w:rsidRDefault="004627CB">
      <w:pPr>
        <w:spacing w:line="600" w:lineRule="auto"/>
        <w:ind w:firstLine="720"/>
        <w:jc w:val="both"/>
        <w:rPr>
          <w:rFonts w:eastAsia="Times New Roman" w:cs="Times New Roman"/>
          <w:szCs w:val="24"/>
        </w:rPr>
      </w:pPr>
    </w:p>
    <w:p w14:paraId="7FEDCB65" w14:textId="77777777" w:rsidR="004627CB" w:rsidRDefault="00EE6EC7">
      <w:pPr>
        <w:spacing w:line="600" w:lineRule="auto"/>
        <w:ind w:firstLine="720"/>
        <w:jc w:val="both"/>
        <w:rPr>
          <w:rFonts w:eastAsia="Times New Roman" w:cs="Times New Roman"/>
        </w:rPr>
      </w:pPr>
      <w:r>
        <w:rPr>
          <w:rFonts w:eastAsia="Times New Roman" w:cs="Times New Roman"/>
          <w:b/>
        </w:rPr>
        <w:lastRenderedPageBreak/>
        <w:t>ΤΡΥΦΩΝ ΑΛΕΞΙΑΔΗΣ (Αναπληρωτής Υπουργός Οικονομικών):</w:t>
      </w:r>
      <w:r>
        <w:rPr>
          <w:rFonts w:eastAsia="Times New Roman" w:cs="Times New Roman"/>
        </w:rPr>
        <w:t xml:space="preserve"> Κύριε Πρόεδρε, μπορώ να έχω τον λόγο, παρακαλώ; Έχω να καταθέσω μία νομοτεχνική βελτίωση. </w:t>
      </w:r>
    </w:p>
    <w:p w14:paraId="7FEDCB66" w14:textId="77777777" w:rsidR="004627CB" w:rsidRDefault="00EE6EC7">
      <w:pPr>
        <w:spacing w:line="600" w:lineRule="auto"/>
        <w:ind w:firstLine="720"/>
        <w:jc w:val="both"/>
        <w:rPr>
          <w:rFonts w:eastAsia="Times New Roman" w:cs="Times New Roman"/>
          <w:szCs w:val="24"/>
        </w:rPr>
      </w:pPr>
      <w:r>
        <w:rPr>
          <w:rFonts w:eastAsia="Times New Roman"/>
          <w:b/>
          <w:bCs/>
        </w:rPr>
        <w:t>ΠΡΟΕΔΡΕΥΩΝ (Νικήτας Κακ</w:t>
      </w:r>
      <w:r>
        <w:rPr>
          <w:rFonts w:eastAsia="Times New Roman"/>
          <w:b/>
          <w:bCs/>
        </w:rPr>
        <w:t>λαμάνης):</w:t>
      </w:r>
      <w:r>
        <w:rPr>
          <w:rFonts w:eastAsia="Times New Roman" w:cs="Times New Roman"/>
          <w:szCs w:val="24"/>
        </w:rPr>
        <w:t xml:space="preserve"> </w:t>
      </w:r>
      <w:r>
        <w:rPr>
          <w:rFonts w:eastAsia="Times New Roman"/>
          <w:bCs/>
          <w:shd w:val="clear" w:color="auto" w:fill="FFFFFF"/>
        </w:rPr>
        <w:t xml:space="preserve">Ορίστε, καταθέστε την. Αν είναι μεγάλη, μη την αναγνώσετε. Την καταθέτετε στα Πρακτικά. Αν είναι μικρή, αναγνώστε την. </w:t>
      </w:r>
    </w:p>
    <w:p w14:paraId="7FEDCB67" w14:textId="77777777" w:rsidR="004627CB" w:rsidRDefault="00EE6EC7">
      <w:pPr>
        <w:spacing w:line="600" w:lineRule="auto"/>
        <w:ind w:firstLine="720"/>
        <w:jc w:val="both"/>
        <w:rPr>
          <w:rFonts w:eastAsia="Times New Roman" w:cs="Times New Roman"/>
        </w:rPr>
      </w:pPr>
      <w:r>
        <w:rPr>
          <w:rFonts w:eastAsia="Times New Roman" w:cs="Times New Roman"/>
          <w:b/>
        </w:rPr>
        <w:t>ΤΡΥΦΩΝ ΑΛΕΞΙΑΔΗΣ (Αναπληρωτής Υπουργός Οικονομικών):</w:t>
      </w:r>
      <w:r>
        <w:rPr>
          <w:rFonts w:eastAsia="Times New Roman" w:cs="Times New Roman"/>
        </w:rPr>
        <w:t xml:space="preserve"> </w:t>
      </w:r>
      <w:r>
        <w:rPr>
          <w:rFonts w:eastAsia="Times New Roman"/>
          <w:bCs/>
        </w:rPr>
        <w:t>Είναι</w:t>
      </w:r>
      <w:r>
        <w:rPr>
          <w:rFonts w:eastAsia="Times New Roman" w:cs="Times New Roman"/>
        </w:rPr>
        <w:t xml:space="preserve"> πολύ μικρή η νομοτεχνική βελτίωση. Κάνουμε αποδεκτή την παρατήρηση της Επιστημονικής Υπηρεσίας της </w:t>
      </w:r>
      <w:r>
        <w:rPr>
          <w:rFonts w:eastAsia="Times New Roman"/>
          <w:bCs/>
        </w:rPr>
        <w:t>Βουλή</w:t>
      </w:r>
      <w:r>
        <w:rPr>
          <w:rFonts w:eastAsia="Times New Roman" w:cs="Times New Roman"/>
        </w:rPr>
        <w:t xml:space="preserve">ς, η οποία στη σελίδα πέντε κάνει μια σωστή </w:t>
      </w:r>
      <w:r>
        <w:rPr>
          <w:rFonts w:eastAsia="Times New Roman" w:cs="Times New Roman"/>
        </w:rPr>
        <w:lastRenderedPageBreak/>
        <w:t xml:space="preserve">πρόταση. Κάνουμε αποδεκτή, λοιπόν, την πρόταση της Επιστημονικής Υπηρεσίας. </w:t>
      </w:r>
    </w:p>
    <w:p w14:paraId="7FEDCB68" w14:textId="77777777" w:rsidR="004627CB" w:rsidRDefault="00EE6EC7">
      <w:pPr>
        <w:spacing w:line="600" w:lineRule="auto"/>
        <w:ind w:firstLine="720"/>
        <w:jc w:val="both"/>
        <w:rPr>
          <w:rFonts w:eastAsia="Times New Roman" w:cs="Times New Roman"/>
        </w:rPr>
      </w:pPr>
      <w:r>
        <w:rPr>
          <w:rFonts w:eastAsia="Times New Roman" w:cs="Times New Roman"/>
        </w:rPr>
        <w:t>«</w:t>
      </w:r>
      <w:r>
        <w:rPr>
          <w:rFonts w:eastAsia="Times New Roman" w:cs="Times New Roman"/>
        </w:rPr>
        <w:t xml:space="preserve">Μετά το τέλος του </w:t>
      </w:r>
      <w:r>
        <w:rPr>
          <w:rFonts w:eastAsia="Times New Roman"/>
        </w:rPr>
        <w:t>άρθρο</w:t>
      </w:r>
      <w:r>
        <w:rPr>
          <w:rFonts w:eastAsia="Times New Roman" w:cs="Times New Roman"/>
        </w:rPr>
        <w:t>υ 9 πρ</w:t>
      </w:r>
      <w:r>
        <w:rPr>
          <w:rFonts w:eastAsia="Times New Roman" w:cs="Times New Roman"/>
        </w:rPr>
        <w:t xml:space="preserve">οστίθεται ο τίτλος </w:t>
      </w:r>
      <w:r w:rsidRPr="004B4F66">
        <w:rPr>
          <w:rFonts w:eastAsia="Times New Roman" w:cs="Times New Roman"/>
        </w:rPr>
        <w:t>“</w:t>
      </w:r>
      <w:r>
        <w:rPr>
          <w:rFonts w:eastAsia="Times New Roman" w:cs="Times New Roman"/>
        </w:rPr>
        <w:t>ΤΕΤΑΡΤΟ ΜΕΡΟΣ</w:t>
      </w:r>
      <w:r w:rsidRPr="004B4F66">
        <w:rPr>
          <w:rFonts w:eastAsia="Times New Roman" w:cs="Times New Roman"/>
        </w:rPr>
        <w:t>”</w:t>
      </w:r>
      <w:r>
        <w:rPr>
          <w:rFonts w:eastAsia="Times New Roman" w:cs="Times New Roman"/>
        </w:rPr>
        <w:t xml:space="preserve"> και ο υπότιτλος </w:t>
      </w:r>
      <w:r w:rsidRPr="004B4F66">
        <w:rPr>
          <w:rFonts w:eastAsia="Times New Roman" w:cs="Times New Roman"/>
        </w:rPr>
        <w:t>“</w:t>
      </w:r>
      <w:r>
        <w:rPr>
          <w:rFonts w:eastAsia="Times New Roman" w:cs="Times New Roman"/>
        </w:rPr>
        <w:t>Λοιπές Διατάξεις</w:t>
      </w:r>
      <w:r w:rsidRPr="004B4F66">
        <w:rPr>
          <w:rFonts w:eastAsia="Times New Roman" w:cs="Times New Roman"/>
        </w:rPr>
        <w:t>”</w:t>
      </w:r>
      <w:r>
        <w:rPr>
          <w:rFonts w:eastAsia="Times New Roman" w:cs="Times New Roman"/>
        </w:rPr>
        <w:t>»</w:t>
      </w:r>
      <w:r>
        <w:rPr>
          <w:rFonts w:eastAsia="Times New Roman" w:cs="Times New Roman"/>
        </w:rPr>
        <w:t xml:space="preserve">. </w:t>
      </w:r>
    </w:p>
    <w:p w14:paraId="7FEDCB69" w14:textId="77777777" w:rsidR="004627CB" w:rsidRDefault="00EE6EC7">
      <w:pPr>
        <w:spacing w:line="600" w:lineRule="auto"/>
        <w:ind w:firstLine="720"/>
        <w:jc w:val="both"/>
        <w:rPr>
          <w:rFonts w:eastAsia="Times New Roman" w:cs="Times New Roman"/>
        </w:rPr>
      </w:pPr>
      <w:r>
        <w:rPr>
          <w:rFonts w:eastAsia="Times New Roman" w:cs="Times New Roman"/>
        </w:rPr>
        <w:t xml:space="preserve">Αυτή </w:t>
      </w:r>
      <w:r>
        <w:rPr>
          <w:rFonts w:eastAsia="Times New Roman"/>
          <w:bCs/>
        </w:rPr>
        <w:t>είναι</w:t>
      </w:r>
      <w:r>
        <w:rPr>
          <w:rFonts w:eastAsia="Times New Roman" w:cs="Times New Roman"/>
        </w:rPr>
        <w:t xml:space="preserve"> η νομοτεχνική βελτίωση. </w:t>
      </w:r>
    </w:p>
    <w:p w14:paraId="7FEDCB6A" w14:textId="77777777" w:rsidR="004627CB" w:rsidRDefault="00EE6EC7">
      <w:pPr>
        <w:spacing w:line="600" w:lineRule="auto"/>
        <w:ind w:firstLine="720"/>
        <w:jc w:val="both"/>
        <w:rPr>
          <w:rFonts w:eastAsia="Times New Roman"/>
          <w:bCs/>
          <w:shd w:val="clear" w:color="auto" w:fill="FFFFFF"/>
        </w:rPr>
      </w:pPr>
      <w:r>
        <w:rPr>
          <w:rFonts w:eastAsia="Times New Roman"/>
          <w:b/>
          <w:bCs/>
        </w:rPr>
        <w:t>ΠΡΟΕΔΡΕΥΩΝ (Νικήτας Κακλαμάνης):</w:t>
      </w:r>
      <w:r>
        <w:rPr>
          <w:rFonts w:eastAsia="Times New Roman" w:cs="Times New Roman"/>
          <w:szCs w:val="24"/>
        </w:rPr>
        <w:t xml:space="preserve"> </w:t>
      </w:r>
      <w:r>
        <w:rPr>
          <w:rFonts w:eastAsia="Times New Roman"/>
          <w:bCs/>
          <w:shd w:val="clear" w:color="auto" w:fill="FFFFFF"/>
        </w:rPr>
        <w:t xml:space="preserve">Ωραία, καταθέστε τη, για να διανεμηθεί στους συναδέλφους. </w:t>
      </w:r>
    </w:p>
    <w:p w14:paraId="7FEDCB6B" w14:textId="77777777" w:rsidR="004627CB" w:rsidRDefault="00EE6EC7">
      <w:pPr>
        <w:spacing w:line="600" w:lineRule="auto"/>
        <w:ind w:firstLine="720"/>
        <w:jc w:val="both"/>
        <w:rPr>
          <w:rFonts w:eastAsia="Times New Roman" w:cs="Times New Roman"/>
        </w:rPr>
      </w:pPr>
      <w:r>
        <w:rPr>
          <w:rFonts w:eastAsia="Times New Roman"/>
          <w:bCs/>
          <w:shd w:val="clear" w:color="auto" w:fill="FFFFFF"/>
        </w:rPr>
        <w:t>Ευχαριστώ πολύ.</w:t>
      </w:r>
    </w:p>
    <w:p w14:paraId="7FEDCB6C" w14:textId="77777777" w:rsidR="004627CB" w:rsidRDefault="00EE6EC7">
      <w:pPr>
        <w:spacing w:line="600" w:lineRule="auto"/>
        <w:ind w:firstLine="720"/>
        <w:jc w:val="both"/>
        <w:rPr>
          <w:rFonts w:eastAsia="Times New Roman" w:cs="Times New Roman"/>
        </w:rPr>
      </w:pPr>
      <w:r>
        <w:rPr>
          <w:rFonts w:eastAsia="Times New Roman" w:cs="Times New Roman"/>
        </w:rPr>
        <w:t>(Στο σημείο αυτό ο Αναπληρωτής Υπουργός</w:t>
      </w:r>
      <w:r>
        <w:rPr>
          <w:rFonts w:eastAsia="Times New Roman" w:cs="Times New Roman"/>
        </w:rPr>
        <w:t xml:space="preserve"> </w:t>
      </w:r>
      <w:r>
        <w:rPr>
          <w:rFonts w:eastAsia="Times New Roman" w:cs="Times New Roman"/>
        </w:rPr>
        <w:t>Οικονομικών</w:t>
      </w:r>
      <w:r>
        <w:rPr>
          <w:rFonts w:eastAsia="Times New Roman" w:cs="Times New Roman"/>
        </w:rPr>
        <w:t xml:space="preserve"> κ. Τρύφων Αλεξιάδης καταθέτει για τα Πρακτικά την προαναφερθείσα νομοτεχνική βελτίωση, η οποία έχει ως εξής: </w:t>
      </w:r>
    </w:p>
    <w:p w14:paraId="7FEDCB6D" w14:textId="77777777" w:rsidR="004627CB" w:rsidRDefault="00EE6EC7">
      <w:pPr>
        <w:spacing w:line="600" w:lineRule="auto"/>
        <w:ind w:firstLine="720"/>
        <w:jc w:val="center"/>
        <w:rPr>
          <w:rFonts w:eastAsia="Times New Roman" w:cs="Times New Roman"/>
        </w:rPr>
      </w:pPr>
      <w:r>
        <w:rPr>
          <w:rFonts w:eastAsia="Times New Roman" w:cs="Times New Roman"/>
        </w:rPr>
        <w:lastRenderedPageBreak/>
        <w:t>(ΑΛΛΑΓΗ ΣΕΛΙΔΑΣ)</w:t>
      </w:r>
    </w:p>
    <w:p w14:paraId="7FEDCB6E" w14:textId="77777777" w:rsidR="004627CB" w:rsidRDefault="00EE6EC7">
      <w:pPr>
        <w:spacing w:line="600" w:lineRule="auto"/>
        <w:ind w:firstLine="720"/>
        <w:jc w:val="center"/>
        <w:rPr>
          <w:rFonts w:eastAsia="Times New Roman" w:cs="Times New Roman"/>
        </w:rPr>
      </w:pPr>
      <w:r>
        <w:rPr>
          <w:rFonts w:eastAsia="Times New Roman" w:cs="Times New Roman"/>
        </w:rPr>
        <w:t>(ΝΑ ΜΠΕΙ Η ΣΕΛΙΔΑ 160)</w:t>
      </w:r>
    </w:p>
    <w:p w14:paraId="7FEDCB6F" w14:textId="77777777" w:rsidR="004627CB" w:rsidRDefault="00EE6EC7">
      <w:pPr>
        <w:spacing w:line="600" w:lineRule="auto"/>
        <w:ind w:firstLine="720"/>
        <w:jc w:val="center"/>
        <w:rPr>
          <w:rFonts w:eastAsia="Times New Roman" w:cs="Times New Roman"/>
        </w:rPr>
      </w:pPr>
      <w:r>
        <w:rPr>
          <w:rFonts w:eastAsia="Times New Roman" w:cs="Times New Roman"/>
        </w:rPr>
        <w:t>(ΑΛΛΑΓΗ ΣΕΛΙΔΑΣ)</w:t>
      </w:r>
    </w:p>
    <w:p w14:paraId="7FEDCB70" w14:textId="77777777" w:rsidR="004627CB" w:rsidRDefault="00EE6EC7">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Τον λόγο έχει ο κ. Βαρδαλής, </w:t>
      </w:r>
      <w:r>
        <w:rPr>
          <w:rFonts w:eastAsia="Times New Roman" w:cs="Times New Roman"/>
          <w:szCs w:val="24"/>
        </w:rPr>
        <w:t>ε</w:t>
      </w:r>
      <w:r>
        <w:rPr>
          <w:rFonts w:eastAsia="Times New Roman" w:cs="Times New Roman"/>
          <w:szCs w:val="24"/>
        </w:rPr>
        <w:t>ιδικό</w:t>
      </w:r>
      <w:r>
        <w:rPr>
          <w:rFonts w:eastAsia="Times New Roman" w:cs="Times New Roman"/>
          <w:szCs w:val="24"/>
        </w:rPr>
        <w:t>ς</w:t>
      </w:r>
      <w:r>
        <w:rPr>
          <w:rFonts w:eastAsia="Times New Roman" w:cs="Times New Roman"/>
          <w:szCs w:val="24"/>
        </w:rPr>
        <w:t xml:space="preserve"> </w:t>
      </w:r>
      <w:r>
        <w:rPr>
          <w:rFonts w:eastAsia="Times New Roman" w:cs="Times New Roman"/>
          <w:szCs w:val="24"/>
        </w:rPr>
        <w:t>α</w:t>
      </w:r>
      <w:r>
        <w:rPr>
          <w:rFonts w:eastAsia="Times New Roman" w:cs="Times New Roman"/>
          <w:szCs w:val="24"/>
        </w:rPr>
        <w:t>γορητ</w:t>
      </w:r>
      <w:r>
        <w:rPr>
          <w:rFonts w:eastAsia="Times New Roman" w:cs="Times New Roman"/>
          <w:szCs w:val="24"/>
        </w:rPr>
        <w:t xml:space="preserve">ής του Κομμουνιστικού Κόμματος Ελλάδας. </w:t>
      </w:r>
    </w:p>
    <w:p w14:paraId="7FEDCB71"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w:t>
      </w:r>
      <w:r>
        <w:rPr>
          <w:rFonts w:eastAsia="Times New Roman" w:cs="Times New Roman"/>
        </w:rPr>
        <w:t xml:space="preserve">Ευχαριστώ, κύριε Πρόεδρε. </w:t>
      </w:r>
    </w:p>
    <w:p w14:paraId="7FEDCB72" w14:textId="77777777" w:rsidR="004627CB" w:rsidRDefault="00EE6EC7">
      <w:pPr>
        <w:spacing w:line="600" w:lineRule="auto"/>
        <w:ind w:firstLine="720"/>
        <w:jc w:val="both"/>
        <w:rPr>
          <w:rFonts w:eastAsia="Times New Roman" w:cs="Times New Roman"/>
        </w:rPr>
      </w:pPr>
      <w:r>
        <w:rPr>
          <w:rFonts w:eastAsia="Times New Roman" w:cs="Times New Roman"/>
          <w:szCs w:val="24"/>
        </w:rPr>
        <w:t xml:space="preserve">Κυρίες και κύριοι Βουλευτές, με την ενσωμάτωση των πέντε </w:t>
      </w:r>
      <w:r>
        <w:rPr>
          <w:rFonts w:eastAsia="Times New Roman" w:cs="Times New Roman"/>
          <w:szCs w:val="24"/>
        </w:rPr>
        <w:t>ο</w:t>
      </w:r>
      <w:r>
        <w:rPr>
          <w:rFonts w:eastAsia="Times New Roman" w:cs="Times New Roman"/>
          <w:szCs w:val="24"/>
        </w:rPr>
        <w:t xml:space="preserve">δηγιών της Ευρωπαϊκής </w:t>
      </w:r>
      <w:r>
        <w:rPr>
          <w:rFonts w:eastAsia="Times New Roman"/>
          <w:bCs/>
        </w:rPr>
        <w:t>Έ</w:t>
      </w:r>
      <w:r>
        <w:rPr>
          <w:rFonts w:eastAsia="Times New Roman" w:cs="Times New Roman"/>
          <w:szCs w:val="24"/>
        </w:rPr>
        <w:t xml:space="preserve">νωσης, που καθιερώνουν την υποχρεωτική συλλογή και την αυτόματη ανταλλαγή ποικίλων </w:t>
      </w:r>
      <w:r>
        <w:rPr>
          <w:rFonts w:eastAsia="Times New Roman" w:cs="Times New Roman"/>
          <w:szCs w:val="24"/>
        </w:rPr>
        <w:lastRenderedPageBreak/>
        <w:t>χρηματοοικονομικών πληροφορ</w:t>
      </w:r>
      <w:r>
        <w:rPr>
          <w:rFonts w:eastAsia="Times New Roman" w:cs="Times New Roman"/>
          <w:szCs w:val="24"/>
        </w:rPr>
        <w:t>ιώ</w:t>
      </w:r>
      <w:r>
        <w:rPr>
          <w:rFonts w:eastAsia="Times New Roman" w:cs="Times New Roman"/>
          <w:szCs w:val="24"/>
        </w:rPr>
        <w:t xml:space="preserve">ν μεταξύ των κρατών-μελών, όλα τα άλλα κόμματα υποστηρίζετε πως θα χτυπηθεί η φοροδιαφυγή, θα διευρυνθεί η βάση των φορολογικών εσόδων, καθώς επίσης ότι θα δημιουργηθεί ένα καλύτερο επιχειρηματικό περιβάλλον στην ενιαία αγορά. </w:t>
      </w:r>
      <w:r>
        <w:rPr>
          <w:rFonts w:eastAsia="Times New Roman" w:cs="Times New Roman"/>
          <w:szCs w:val="24"/>
        </w:rPr>
        <w:t xml:space="preserve">Επίσης, αφήνετε να εννοηθεί πως από αυτή τη </w:t>
      </w:r>
      <w:r>
        <w:rPr>
          <w:rFonts w:eastAsia="Times New Roman"/>
        </w:rPr>
        <w:t>διαδικασία</w:t>
      </w:r>
      <w:r>
        <w:rPr>
          <w:rFonts w:eastAsia="Times New Roman" w:cs="Times New Roman"/>
        </w:rPr>
        <w:t xml:space="preserve"> θα βγουν στο μέλλον κερδισμένα και τα λαϊκά στρώματα. </w:t>
      </w:r>
    </w:p>
    <w:p w14:paraId="7FEDCB73" w14:textId="77777777" w:rsidR="004627CB" w:rsidRDefault="00EE6EC7">
      <w:pPr>
        <w:spacing w:line="600" w:lineRule="auto"/>
        <w:ind w:firstLine="720"/>
        <w:jc w:val="both"/>
        <w:rPr>
          <w:rFonts w:eastAsia="Times New Roman" w:cs="Times New Roman"/>
        </w:rPr>
      </w:pPr>
      <w:r>
        <w:rPr>
          <w:rFonts w:eastAsia="Times New Roman" w:cs="Times New Roman"/>
        </w:rPr>
        <w:t xml:space="preserve">Ως </w:t>
      </w:r>
      <w:r>
        <w:rPr>
          <w:rFonts w:eastAsia="Times New Roman" w:cs="Times New Roman"/>
        </w:rPr>
        <w:t>κ</w:t>
      </w:r>
      <w:r>
        <w:rPr>
          <w:rFonts w:eastAsia="Times New Roman" w:cs="Times New Roman"/>
        </w:rPr>
        <w:t xml:space="preserve">όμμα πιστεύουμε πως όλο αυτό το ενδιαφέρον, τόσο της Ευρωπαϊκής </w:t>
      </w:r>
      <w:r>
        <w:rPr>
          <w:rFonts w:eastAsia="Times New Roman"/>
          <w:bCs/>
        </w:rPr>
        <w:t>Έ</w:t>
      </w:r>
      <w:r>
        <w:rPr>
          <w:rFonts w:eastAsia="Times New Roman" w:cs="Times New Roman"/>
        </w:rPr>
        <w:t xml:space="preserve">νωσης όσο και των κομμάτων του ευρωμονόδρομου, </w:t>
      </w:r>
      <w:r>
        <w:rPr>
          <w:rFonts w:eastAsia="Times New Roman"/>
          <w:bCs/>
        </w:rPr>
        <w:t>είναι</w:t>
      </w:r>
      <w:r>
        <w:rPr>
          <w:rFonts w:eastAsia="Times New Roman" w:cs="Times New Roman"/>
        </w:rPr>
        <w:t xml:space="preserve"> υποκριτικό. Και αυτό για</w:t>
      </w:r>
      <w:r>
        <w:rPr>
          <w:rFonts w:eastAsia="Times New Roman" w:cs="Times New Roman"/>
        </w:rPr>
        <w:t xml:space="preserve">τί; </w:t>
      </w:r>
    </w:p>
    <w:p w14:paraId="7FEDCB74" w14:textId="77777777" w:rsidR="004627CB" w:rsidRDefault="00EE6EC7">
      <w:pPr>
        <w:spacing w:line="600" w:lineRule="auto"/>
        <w:ind w:firstLine="720"/>
        <w:jc w:val="both"/>
        <w:rPr>
          <w:rFonts w:eastAsia="Times New Roman" w:cs="Times New Roman"/>
        </w:rPr>
      </w:pPr>
      <w:r>
        <w:rPr>
          <w:rFonts w:eastAsia="Times New Roman" w:cs="Times New Roman"/>
        </w:rPr>
        <w:lastRenderedPageBreak/>
        <w:t xml:space="preserve">Πρώτον, από τη στιγμή που αποδέχεσαι τις τέσσερις ελευθερίες του Μάαστριχτ, την ελευθερία κίνησης κεφαλαίων, εμπορευμάτων, υπηρεσιών αλλά και εργαζομένων, από τη στιγμή που το κυνήγι του μέγιστου ποσοστού κέρδους </w:t>
      </w:r>
      <w:r>
        <w:rPr>
          <w:rFonts w:eastAsia="Times New Roman"/>
          <w:bCs/>
        </w:rPr>
        <w:t>είναι</w:t>
      </w:r>
      <w:r>
        <w:rPr>
          <w:rFonts w:eastAsia="Times New Roman" w:cs="Times New Roman"/>
        </w:rPr>
        <w:t xml:space="preserve"> η επιδίωξη του κεφαλαίου, πολύ μ</w:t>
      </w:r>
      <w:r>
        <w:rPr>
          <w:rFonts w:eastAsia="Times New Roman" w:cs="Times New Roman"/>
        </w:rPr>
        <w:t xml:space="preserve">ικρή αποτελεσματικότητα θα έχεις, όποια μέτρα και να πάρεις. </w:t>
      </w:r>
    </w:p>
    <w:p w14:paraId="7FEDCB75" w14:textId="77777777" w:rsidR="004627CB" w:rsidRDefault="00EE6EC7">
      <w:pPr>
        <w:spacing w:line="600" w:lineRule="auto"/>
        <w:ind w:firstLine="720"/>
        <w:jc w:val="both"/>
        <w:rPr>
          <w:rFonts w:eastAsia="Times New Roman" w:cs="Times New Roman"/>
        </w:rPr>
      </w:pPr>
      <w:r>
        <w:rPr>
          <w:rFonts w:eastAsia="Times New Roman"/>
          <w:bCs/>
          <w:shd w:val="clear" w:color="auto" w:fill="FFFFFF"/>
        </w:rPr>
        <w:t>Βεβαίως</w:t>
      </w:r>
      <w:r>
        <w:rPr>
          <w:rFonts w:eastAsia="Times New Roman" w:cs="Times New Roman"/>
        </w:rPr>
        <w:t xml:space="preserve">, όλοι σας δηλώνετε σε όλους τους τόνους πως θέλετε να χτυπήσετε τη φοροδιαφυγή. Χρόνια τώρα εξαγγέλθηκαν διάφορα μέτρα, που δήθεν θα την καταπολεμούσαν. </w:t>
      </w:r>
      <w:r>
        <w:rPr>
          <w:rFonts w:eastAsia="Times New Roman" w:cs="Times New Roman"/>
          <w:bCs/>
          <w:shd w:val="clear" w:color="auto" w:fill="FFFFFF"/>
        </w:rPr>
        <w:t>Όμως</w:t>
      </w:r>
      <w:r>
        <w:rPr>
          <w:rFonts w:eastAsia="Times New Roman" w:cs="Times New Roman"/>
        </w:rPr>
        <w:t>, από την εμπειρία έχει αποδε</w:t>
      </w:r>
      <w:r>
        <w:rPr>
          <w:rFonts w:eastAsia="Times New Roman" w:cs="Times New Roman"/>
        </w:rPr>
        <w:t>ιχτεί πως</w:t>
      </w:r>
      <w:r>
        <w:rPr>
          <w:rFonts w:eastAsia="Times New Roman" w:cs="Times New Roman"/>
        </w:rPr>
        <w:t>,</w:t>
      </w:r>
      <w:r>
        <w:rPr>
          <w:rFonts w:eastAsia="Times New Roman" w:cs="Times New Roman"/>
        </w:rPr>
        <w:t xml:space="preserve"> όσες φορές εξαγγέλλονταν τέτοια μέτρα, στην πράξη αυτό που είχαμε ήταν η παραπέρα κλιμάκωση της φοροεπιδρομής στα λαϊκά στρώματα. </w:t>
      </w:r>
    </w:p>
    <w:p w14:paraId="7FEDCB76" w14:textId="77777777" w:rsidR="004627CB" w:rsidRDefault="00EE6EC7">
      <w:pPr>
        <w:spacing w:line="600" w:lineRule="auto"/>
        <w:ind w:firstLine="720"/>
        <w:jc w:val="both"/>
        <w:rPr>
          <w:rFonts w:eastAsia="Times New Roman" w:cs="Times New Roman"/>
        </w:rPr>
      </w:pPr>
      <w:r>
        <w:rPr>
          <w:rFonts w:eastAsia="Times New Roman" w:cs="Times New Roman"/>
        </w:rPr>
        <w:lastRenderedPageBreak/>
        <w:t xml:space="preserve">Άρα η πάταξη της φοροδιαφυγής χρησιμοποιήθηκε κυρίως ως πρόσχημα μέχρι τώρα. Και αυτό γιατί; Γιατί η απελευθέρωση </w:t>
      </w:r>
      <w:r>
        <w:rPr>
          <w:rFonts w:eastAsia="Times New Roman" w:cs="Times New Roman"/>
        </w:rPr>
        <w:t xml:space="preserve">της κίνησης κεφαλαίων δημιούργησε ευνοϊκότερους όρους για την ύπαρξη φορολογικών παραδείσων. </w:t>
      </w:r>
    </w:p>
    <w:p w14:paraId="7FEDCB77" w14:textId="77777777" w:rsidR="004627CB" w:rsidRDefault="00EE6EC7">
      <w:pPr>
        <w:spacing w:line="600" w:lineRule="auto"/>
        <w:ind w:firstLine="720"/>
        <w:jc w:val="both"/>
        <w:rPr>
          <w:rFonts w:eastAsia="Times New Roman" w:cs="Times New Roman"/>
        </w:rPr>
      </w:pPr>
      <w:r>
        <w:rPr>
          <w:rFonts w:eastAsia="Times New Roman" w:cs="Times New Roman"/>
        </w:rPr>
        <w:t>Δεν μπορείς, λοιπόν, από τη μια να συμφωνείς με τη Συνθήκη του Μάαστριχτ, να συμφωνείς με τη Συνθήκη της Λισαβόνας, με την αναπτυξιακή στρατηγική «Ευρώπη 2020» κα</w:t>
      </w:r>
      <w:r>
        <w:rPr>
          <w:rFonts w:eastAsia="Times New Roman" w:cs="Times New Roman"/>
        </w:rPr>
        <w:t xml:space="preserve">ι από την άλλη να λες ότι θα πατάξεις τη φοροδιαφυγή. </w:t>
      </w:r>
    </w:p>
    <w:p w14:paraId="7FEDCB78" w14:textId="77777777" w:rsidR="004627CB" w:rsidRDefault="00EE6EC7">
      <w:pPr>
        <w:spacing w:line="600" w:lineRule="auto"/>
        <w:ind w:firstLine="720"/>
        <w:jc w:val="both"/>
        <w:rPr>
          <w:rFonts w:eastAsia="Times New Roman" w:cs="Times New Roman"/>
          <w:szCs w:val="24"/>
        </w:rPr>
      </w:pPr>
      <w:r>
        <w:rPr>
          <w:rFonts w:eastAsia="Times New Roman" w:cs="Times New Roman"/>
        </w:rPr>
        <w:t>Η νέα εκστρατεία για την πάταξη της φοροδιαφυγής δεν πρόκειται να πλήξει τη μεγάλη κινητή και ακίνητη περιουσία</w:t>
      </w:r>
      <w:r>
        <w:rPr>
          <w:rFonts w:eastAsia="Times New Roman" w:cs="Times New Roman"/>
        </w:rPr>
        <w:t>,</w:t>
      </w:r>
      <w:r>
        <w:rPr>
          <w:rFonts w:eastAsia="Times New Roman" w:cs="Times New Roman"/>
        </w:rPr>
        <w:t xml:space="preserve"> που μπορεί να φοροδιαφεύγει</w:t>
      </w:r>
      <w:r>
        <w:rPr>
          <w:rFonts w:eastAsia="Times New Roman" w:cs="Times New Roman"/>
        </w:rPr>
        <w:t>,</w:t>
      </w:r>
      <w:r>
        <w:rPr>
          <w:rFonts w:eastAsia="Times New Roman" w:cs="Times New Roman"/>
        </w:rPr>
        <w:t xml:space="preserve"> εξαιτίας της ελεύθερης κίνησης </w:t>
      </w:r>
      <w:r>
        <w:rPr>
          <w:rFonts w:eastAsia="Times New Roman" w:cs="Times New Roman"/>
        </w:rPr>
        <w:lastRenderedPageBreak/>
        <w:t>κεφαλαίου, των φορολογικών π</w:t>
      </w:r>
      <w:r>
        <w:rPr>
          <w:rFonts w:eastAsia="Times New Roman" w:cs="Times New Roman"/>
        </w:rPr>
        <w:t xml:space="preserve">αραδείσων, των </w:t>
      </w:r>
      <w:r>
        <w:rPr>
          <w:rFonts w:eastAsia="Times New Roman" w:cs="Times New Roman"/>
          <w:lang w:val="en-US"/>
        </w:rPr>
        <w:t>offshore</w:t>
      </w:r>
      <w:r>
        <w:rPr>
          <w:rFonts w:eastAsia="Times New Roman" w:cs="Times New Roman"/>
        </w:rPr>
        <w:t xml:space="preserve"> εταιρ</w:t>
      </w:r>
      <w:r>
        <w:rPr>
          <w:rFonts w:eastAsia="Times New Roman" w:cs="Times New Roman"/>
        </w:rPr>
        <w:t>ε</w:t>
      </w:r>
      <w:r>
        <w:rPr>
          <w:rFonts w:eastAsia="Times New Roman" w:cs="Times New Roman"/>
        </w:rPr>
        <w:t xml:space="preserve">ιών και των διαφόρων απορρήτων, αλλά αντίθετα θα οδηγήσει, όπως άλλωστε και στο παρελθόν, σε νέα φορολογικά μέτρα ενάντια στα λαϊκά εισοδήματα. </w:t>
      </w:r>
    </w:p>
    <w:p w14:paraId="7FEDCB79" w14:textId="77777777" w:rsidR="004627CB" w:rsidRDefault="00EE6EC7">
      <w:pPr>
        <w:spacing w:line="600" w:lineRule="auto"/>
        <w:ind w:firstLine="720"/>
        <w:jc w:val="both"/>
        <w:rPr>
          <w:rFonts w:eastAsia="Times New Roman" w:cs="Times New Roman"/>
        </w:rPr>
      </w:pPr>
      <w:r>
        <w:rPr>
          <w:rFonts w:eastAsia="Times New Roman" w:cs="Times New Roman"/>
        </w:rPr>
        <w:t>Γι’ αυτό εμείς λέμε ότι όλοι εσείς που υποστηρίζετε πως θα πατάξετε τη φοροδιαφυγ</w:t>
      </w:r>
      <w:r>
        <w:rPr>
          <w:rFonts w:eastAsia="Times New Roman" w:cs="Times New Roman"/>
        </w:rPr>
        <w:t>ή, από τη στιγμή που υπερασπίζεστε το καπιταλιστικό κέρδος, δεν πρόκειται ποτέ να την αντιμετωπίσετε. Μπορεί κατά διαστήματα να την περιορίζετε, αλλά μέχρι εκεί. Εμείς πιστεύουμε πως ο μόνος τρόπος</w:t>
      </w:r>
      <w:r>
        <w:rPr>
          <w:rFonts w:eastAsia="Times New Roman" w:cs="Times New Roman"/>
        </w:rPr>
        <w:t>,</w:t>
      </w:r>
      <w:r>
        <w:rPr>
          <w:rFonts w:eastAsia="Times New Roman" w:cs="Times New Roman"/>
        </w:rPr>
        <w:t xml:space="preserve"> για να αντιμετωπιστεί η φοροδιαφυγή</w:t>
      </w:r>
      <w:r>
        <w:rPr>
          <w:rFonts w:eastAsia="Times New Roman" w:cs="Times New Roman"/>
        </w:rPr>
        <w:t>,</w:t>
      </w:r>
      <w:r>
        <w:rPr>
          <w:rFonts w:eastAsia="Times New Roman" w:cs="Times New Roman"/>
        </w:rPr>
        <w:t xml:space="preserve"> </w:t>
      </w:r>
      <w:r>
        <w:rPr>
          <w:rFonts w:eastAsia="Times New Roman"/>
          <w:bCs/>
        </w:rPr>
        <w:t>είναι</w:t>
      </w:r>
      <w:r>
        <w:rPr>
          <w:rFonts w:eastAsia="Times New Roman" w:cs="Times New Roman"/>
        </w:rPr>
        <w:t xml:space="preserve"> ο δρόμος της σ</w:t>
      </w:r>
      <w:r>
        <w:rPr>
          <w:rFonts w:eastAsia="Times New Roman" w:cs="Times New Roman"/>
        </w:rPr>
        <w:t xml:space="preserve">ύγκρουσης με το καπιταλιστικό κέρδος, με τα συμφέροντα και τη δράση των μονοπωλίων. </w:t>
      </w:r>
    </w:p>
    <w:p w14:paraId="7FEDCB7A" w14:textId="77777777" w:rsidR="004627CB" w:rsidRDefault="00EE6EC7">
      <w:pPr>
        <w:spacing w:line="600" w:lineRule="auto"/>
        <w:ind w:firstLine="720"/>
        <w:jc w:val="both"/>
        <w:rPr>
          <w:rFonts w:eastAsia="Times New Roman" w:cs="Times New Roman"/>
        </w:rPr>
      </w:pPr>
      <w:r>
        <w:rPr>
          <w:rFonts w:eastAsia="Times New Roman" w:cs="Times New Roman"/>
        </w:rPr>
        <w:lastRenderedPageBreak/>
        <w:t>Δεύτερον, γιατί το μεγάλο κεφάλαιο, οι επιχειρηματικοί όμιλοι, φοροδιαφεύγουν και εισφοροδιαφεύγουν νόμιμα. Όλες οι προηγούμενες κυβερνήσεις έχουν ψηφίσει μια σειρά νόμους</w:t>
      </w:r>
      <w:r>
        <w:rPr>
          <w:rFonts w:eastAsia="Times New Roman" w:cs="Times New Roman"/>
        </w:rPr>
        <w:t xml:space="preserve"> με απίστευτα προνόμια, φοροαπαλλαγές, επιδοτήσεις και άλλα μέτρα προς το μεγάλο κεφάλαιο</w:t>
      </w:r>
      <w:r>
        <w:rPr>
          <w:rFonts w:eastAsia="Times New Roman" w:cs="Times New Roman"/>
        </w:rPr>
        <w:t>,</w:t>
      </w:r>
      <w:r>
        <w:rPr>
          <w:rFonts w:eastAsia="Times New Roman" w:cs="Times New Roman"/>
        </w:rPr>
        <w:t xml:space="preserve"> για τη διασφάλιση των κερδών των επιχειρηματικών ομίλων. </w:t>
      </w:r>
    </w:p>
    <w:p w14:paraId="7FEDCB7B" w14:textId="77777777" w:rsidR="004627CB" w:rsidRDefault="00EE6EC7">
      <w:pPr>
        <w:spacing w:line="600" w:lineRule="auto"/>
        <w:ind w:firstLine="720"/>
        <w:jc w:val="both"/>
        <w:rPr>
          <w:rFonts w:eastAsia="Times New Roman" w:cs="Times New Roman"/>
        </w:rPr>
      </w:pPr>
      <w:r>
        <w:rPr>
          <w:rFonts w:eastAsia="Times New Roman" w:cs="Times New Roman"/>
        </w:rPr>
        <w:t xml:space="preserve">Και η σημερινή </w:t>
      </w:r>
      <w:r>
        <w:rPr>
          <w:rFonts w:eastAsia="Times New Roman"/>
          <w:bCs/>
        </w:rPr>
        <w:t>Κυβέρνηση</w:t>
      </w:r>
      <w:r>
        <w:rPr>
          <w:rFonts w:eastAsia="Times New Roman" w:cs="Times New Roman"/>
        </w:rPr>
        <w:t xml:space="preserve"> στους άμεσους στόχους της έχει την ψήφιση του νέου αναπτυξιακού νόμου</w:t>
      </w:r>
      <w:r>
        <w:rPr>
          <w:rFonts w:eastAsia="Times New Roman" w:cs="Times New Roman"/>
        </w:rPr>
        <w:t>,</w:t>
      </w:r>
      <w:r>
        <w:rPr>
          <w:rFonts w:eastAsia="Times New Roman" w:cs="Times New Roman"/>
        </w:rPr>
        <w:t xml:space="preserve"> </w:t>
      </w:r>
      <w:r>
        <w:rPr>
          <w:rFonts w:eastAsia="Times New Roman" w:cs="Times New Roman"/>
        </w:rPr>
        <w:t xml:space="preserve">ένας νόμος παράδεισος για τους ομίλους, κόλαση για τους εργαζόμενους. </w:t>
      </w:r>
    </w:p>
    <w:p w14:paraId="7FEDCB7C" w14:textId="77777777" w:rsidR="004627CB" w:rsidRDefault="00EE6EC7">
      <w:pPr>
        <w:spacing w:line="600" w:lineRule="auto"/>
        <w:ind w:firstLine="720"/>
        <w:jc w:val="both"/>
        <w:rPr>
          <w:rFonts w:eastAsia="Times New Roman" w:cs="Times New Roman"/>
        </w:rPr>
      </w:pPr>
      <w:r>
        <w:rPr>
          <w:rFonts w:eastAsia="Times New Roman" w:cs="Times New Roman"/>
        </w:rPr>
        <w:t>Αυτόν τον στόχο υπηρετεί και το σχέδιο παραγωγικής ανασυγκρότησης</w:t>
      </w:r>
      <w:r>
        <w:rPr>
          <w:rFonts w:eastAsia="Times New Roman" w:cs="Times New Roman"/>
        </w:rPr>
        <w:t>,</w:t>
      </w:r>
      <w:r>
        <w:rPr>
          <w:rFonts w:eastAsia="Times New Roman" w:cs="Times New Roman"/>
        </w:rPr>
        <w:t xml:space="preserve"> ένα σχέδιο συνδεδεμένο με την ολοκλήρωση </w:t>
      </w:r>
      <w:r>
        <w:rPr>
          <w:rFonts w:eastAsia="Times New Roman" w:cs="Times New Roman"/>
        </w:rPr>
        <w:lastRenderedPageBreak/>
        <w:t>της πρώτης αξιολόγησης του τρίτου μνημονίου και τα αντιλαϊκά μέτρα που αυτή π</w:t>
      </w:r>
      <w:r>
        <w:rPr>
          <w:rFonts w:eastAsia="Times New Roman" w:cs="Times New Roman"/>
        </w:rPr>
        <w:t xml:space="preserve">εριλαμβάνει. Αυτόν τον ρόλο έρχονται να παίξουν η σύσταση του Αναπτυξιακού Ταμείου και του Αναπτυξιακού Συμβουλίου. </w:t>
      </w:r>
    </w:p>
    <w:p w14:paraId="7FEDCB7D" w14:textId="77777777" w:rsidR="004627CB" w:rsidRDefault="00EE6EC7">
      <w:pPr>
        <w:spacing w:line="600" w:lineRule="auto"/>
        <w:ind w:firstLine="720"/>
        <w:jc w:val="both"/>
        <w:rPr>
          <w:rFonts w:eastAsia="Times New Roman" w:cs="Times New Roman"/>
          <w:bCs/>
          <w:shd w:val="clear" w:color="auto" w:fill="FFFFFF"/>
        </w:rPr>
      </w:pPr>
      <w:r>
        <w:rPr>
          <w:rFonts w:eastAsia="Times New Roman" w:cs="Times New Roman"/>
        </w:rPr>
        <w:t xml:space="preserve">Ήδη έχει σκάσει και δημόσια η συμφωνία της </w:t>
      </w:r>
      <w:r>
        <w:rPr>
          <w:rFonts w:eastAsia="Times New Roman"/>
          <w:bCs/>
        </w:rPr>
        <w:t>Κυβέρνησης</w:t>
      </w:r>
      <w:r>
        <w:rPr>
          <w:rFonts w:eastAsia="Times New Roman" w:cs="Times New Roman"/>
        </w:rPr>
        <w:t xml:space="preserve"> με τους εταίρους για το κλείσιμο της πρώτης αξιολόγησης</w:t>
      </w:r>
      <w:r>
        <w:rPr>
          <w:rFonts w:eastAsia="Times New Roman" w:cs="Times New Roman"/>
        </w:rPr>
        <w:t>,</w:t>
      </w:r>
      <w:r>
        <w:rPr>
          <w:rFonts w:eastAsia="Times New Roman" w:cs="Times New Roman"/>
        </w:rPr>
        <w:t xml:space="preserve"> </w:t>
      </w:r>
      <w:r>
        <w:rPr>
          <w:rFonts w:eastAsia="Times New Roman"/>
          <w:bCs/>
        </w:rPr>
        <w:t>με</w:t>
      </w:r>
      <w:r>
        <w:rPr>
          <w:rFonts w:eastAsia="Times New Roman" w:cs="Times New Roman"/>
        </w:rPr>
        <w:t xml:space="preserve"> πρόσθετα αντιλαϊκά μέτρα</w:t>
      </w:r>
      <w:r>
        <w:rPr>
          <w:rFonts w:eastAsia="Times New Roman" w:cs="Times New Roman"/>
        </w:rPr>
        <w:t>,</w:t>
      </w:r>
      <w:r>
        <w:rPr>
          <w:rFonts w:eastAsia="Times New Roman" w:cs="Times New Roman"/>
        </w:rPr>
        <w:t xml:space="preserve"> ύψους πάνω από 5,4 </w:t>
      </w:r>
      <w:r>
        <w:rPr>
          <w:rFonts w:eastAsia="Times New Roman" w:cs="Times New Roman"/>
          <w:bCs/>
          <w:shd w:val="clear" w:color="auto" w:fill="FFFFFF"/>
        </w:rPr>
        <w:t xml:space="preserve">δισεκατομμύρια ευρώ. </w:t>
      </w:r>
    </w:p>
    <w:p w14:paraId="7FEDCB7E" w14:textId="77777777" w:rsidR="004627CB" w:rsidRDefault="00EE6EC7">
      <w:pPr>
        <w:spacing w:line="600" w:lineRule="auto"/>
        <w:ind w:firstLine="720"/>
        <w:jc w:val="both"/>
        <w:rPr>
          <w:rFonts w:eastAsia="Times New Roman" w:cs="Times New Roman"/>
        </w:rPr>
      </w:pPr>
      <w:r>
        <w:rPr>
          <w:rFonts w:eastAsia="Times New Roman" w:cs="Times New Roman"/>
          <w:bCs/>
          <w:shd w:val="clear" w:color="auto" w:fill="FFFFFF"/>
        </w:rPr>
        <w:t xml:space="preserve">Αυτό που πρέπει να περιμένουν οι εργαζόμενοι </w:t>
      </w:r>
      <w:r>
        <w:rPr>
          <w:rFonts w:eastAsia="Times New Roman"/>
          <w:bCs/>
          <w:shd w:val="clear" w:color="auto" w:fill="FFFFFF"/>
        </w:rPr>
        <w:t>είναι</w:t>
      </w:r>
      <w:r>
        <w:rPr>
          <w:rFonts w:eastAsia="Times New Roman" w:cs="Times New Roman"/>
          <w:bCs/>
          <w:shd w:val="clear" w:color="auto" w:fill="FFFFFF"/>
        </w:rPr>
        <w:t xml:space="preserve"> νέες φοροελαφρύνσεις και πακτωλό επιδοτήσεων για τους ομίλους</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bCs/>
          <w:shd w:val="clear" w:color="auto" w:fill="FFFFFF"/>
        </w:rPr>
        <w:lastRenderedPageBreak/>
        <w:t>από τη μια</w:t>
      </w:r>
      <w:r>
        <w:rPr>
          <w:rFonts w:eastAsia="Times New Roman"/>
          <w:bCs/>
          <w:shd w:val="clear" w:color="auto" w:fill="FFFFFF"/>
        </w:rPr>
        <w:t>,</w:t>
      </w:r>
      <w:r>
        <w:rPr>
          <w:rFonts w:eastAsia="Times New Roman"/>
          <w:bCs/>
          <w:shd w:val="clear" w:color="auto" w:fill="FFFFFF"/>
        </w:rPr>
        <w:t xml:space="preserve"> και νέα φοροληστεία σε βάρος των λαϊκών εισοδημάτων</w:t>
      </w:r>
      <w:r>
        <w:rPr>
          <w:rFonts w:eastAsia="Times New Roman"/>
          <w:bCs/>
          <w:shd w:val="clear" w:color="auto" w:fill="FFFFFF"/>
        </w:rPr>
        <w:t>,</w:t>
      </w:r>
      <w:r>
        <w:rPr>
          <w:rFonts w:eastAsia="Times New Roman"/>
          <w:bCs/>
          <w:shd w:val="clear" w:color="auto" w:fill="FFFFFF"/>
        </w:rPr>
        <w:t xml:space="preserve"> από την άλλη, καταστροφή του περιβά</w:t>
      </w:r>
      <w:r>
        <w:rPr>
          <w:rFonts w:eastAsia="Times New Roman"/>
          <w:bCs/>
          <w:shd w:val="clear" w:color="auto" w:fill="FFFFFF"/>
        </w:rPr>
        <w:t xml:space="preserve">λλοντος, διαδικασίες-εξπρές για την ιδιωτικοποίηση των κρατικών φιλέτων, τσάκισμα των όποιων εργατικών δικαιωμάτων έχουν απομείνει. </w:t>
      </w:r>
    </w:p>
    <w:p w14:paraId="7FEDCB7F" w14:textId="77777777" w:rsidR="004627CB" w:rsidRDefault="00EE6EC7">
      <w:pPr>
        <w:tabs>
          <w:tab w:val="left" w:pos="2820"/>
        </w:tabs>
        <w:spacing w:line="600" w:lineRule="auto"/>
        <w:ind w:firstLine="720"/>
        <w:jc w:val="both"/>
        <w:rPr>
          <w:rFonts w:eastAsia="Times New Roman"/>
          <w:szCs w:val="24"/>
        </w:rPr>
      </w:pPr>
      <w:r>
        <w:rPr>
          <w:rFonts w:eastAsia="Times New Roman"/>
          <w:szCs w:val="24"/>
        </w:rPr>
        <w:t xml:space="preserve">Άλλωστε αυτό ζητά και ο ΣΕΒ, να καθιερωθεί ένα σταθερό, «ελκυστικό», ανταγωνιστικό φορολογικό πλαίσιο για επιχειρήσεις και </w:t>
      </w:r>
      <w:r>
        <w:rPr>
          <w:rFonts w:eastAsia="Times New Roman"/>
          <w:szCs w:val="24"/>
        </w:rPr>
        <w:t>επενδύσεις</w:t>
      </w:r>
      <w:r>
        <w:rPr>
          <w:rFonts w:eastAsia="Times New Roman"/>
          <w:szCs w:val="24"/>
        </w:rPr>
        <w:t>,</w:t>
      </w:r>
      <w:r>
        <w:rPr>
          <w:rFonts w:eastAsia="Times New Roman"/>
          <w:szCs w:val="24"/>
        </w:rPr>
        <w:t xml:space="preserve"> για διάστημα τουλάχιστον δέκα ετών, για να ενισχυθεί, όπως οι ίδιοι υποστηρίζουν, η ανταγωνιστικότητα και η εξωστρέφεια της οικονομίας.</w:t>
      </w:r>
    </w:p>
    <w:p w14:paraId="7FEDCB80" w14:textId="77777777" w:rsidR="004627CB" w:rsidRDefault="00EE6EC7">
      <w:pPr>
        <w:tabs>
          <w:tab w:val="left" w:pos="2820"/>
        </w:tabs>
        <w:spacing w:line="600" w:lineRule="auto"/>
        <w:ind w:firstLine="720"/>
        <w:jc w:val="both"/>
        <w:rPr>
          <w:rFonts w:eastAsia="Times New Roman"/>
          <w:szCs w:val="24"/>
        </w:rPr>
      </w:pPr>
      <w:r>
        <w:rPr>
          <w:rFonts w:eastAsia="Times New Roman"/>
          <w:szCs w:val="24"/>
        </w:rPr>
        <w:lastRenderedPageBreak/>
        <w:t>Τρίτο ζήτημα. Όλοι σας δηλώνετε πως θέλετε να πατάξετε τη φοροδιαφυγή, αλλά κανείς δεν θέλει να αντιμετωπίσε</w:t>
      </w:r>
      <w:r>
        <w:rPr>
          <w:rFonts w:eastAsia="Times New Roman"/>
          <w:szCs w:val="24"/>
        </w:rPr>
        <w:t xml:space="preserve">ι την αιτία της φοροδιαφυγής. Γιατί η αιτία της φοροδιαφυγής δεν αποτελεί ελληνική ιδιομορφία ούτε βεβαίως είναι η αναποτελεσματικότητα των φοροελεγκτικών μηχανισμών, παρά τα όποια προβλήματα υπάρχουν. </w:t>
      </w:r>
    </w:p>
    <w:p w14:paraId="7FEDCB81" w14:textId="77777777" w:rsidR="004627CB" w:rsidRDefault="00EE6EC7">
      <w:pPr>
        <w:tabs>
          <w:tab w:val="left" w:pos="2820"/>
        </w:tabs>
        <w:spacing w:line="600" w:lineRule="auto"/>
        <w:ind w:firstLine="720"/>
        <w:jc w:val="both"/>
        <w:rPr>
          <w:rFonts w:eastAsia="Times New Roman"/>
          <w:szCs w:val="24"/>
        </w:rPr>
      </w:pPr>
      <w:r>
        <w:rPr>
          <w:rFonts w:eastAsia="Times New Roman"/>
          <w:szCs w:val="24"/>
        </w:rPr>
        <w:t>Η φοροδιαφυγή αποτελεί χαρακτηριστικό γνώρισμα του σύ</w:t>
      </w:r>
      <w:r>
        <w:rPr>
          <w:rFonts w:eastAsia="Times New Roman"/>
          <w:szCs w:val="24"/>
        </w:rPr>
        <w:t xml:space="preserve">γχρονου κεφαλαιοκρατικού τρόπου οργάνωσης της οικονομίας. Και αυτό γιατί η φοροαπαλλαγή, η φοροαποφυγή, η φοροδιαφυγή του μεγάλου κεφαλαίου αποτελούν σημαντικό συντελεστή στήριξης του καπιταλιστικού κέρδους. </w:t>
      </w:r>
    </w:p>
    <w:p w14:paraId="7FEDCB82" w14:textId="77777777" w:rsidR="004627CB" w:rsidRDefault="00EE6EC7">
      <w:pPr>
        <w:tabs>
          <w:tab w:val="left" w:pos="2820"/>
        </w:tabs>
        <w:spacing w:line="600" w:lineRule="auto"/>
        <w:ind w:firstLine="720"/>
        <w:jc w:val="both"/>
        <w:rPr>
          <w:rFonts w:eastAsia="Times New Roman"/>
          <w:szCs w:val="24"/>
        </w:rPr>
      </w:pPr>
      <w:r>
        <w:rPr>
          <w:rFonts w:eastAsia="Times New Roman"/>
          <w:szCs w:val="24"/>
        </w:rPr>
        <w:lastRenderedPageBreak/>
        <w:t>Ιδιαίτερα μάλιστα σε περιόδους οικονομικής καπι</w:t>
      </w:r>
      <w:r>
        <w:rPr>
          <w:rFonts w:eastAsia="Times New Roman"/>
          <w:szCs w:val="24"/>
        </w:rPr>
        <w:t>ταλιστικής κρίσης, δημιουργείται ζοφερή εικόνα για τα κέρδη, γιατί η απαξίωση των παραγωγικών δυνάμεων και πρώτα από όλα της εργατικής δύναμης δεν είναι αρκετή για το ξεπέρασμα ή το πέρασμα, αν θέλετε, από τη φάση της ύφεσης στη φάση της ανάπτυξης. Έτσι πρ</w:t>
      </w:r>
      <w:r>
        <w:rPr>
          <w:rFonts w:eastAsia="Times New Roman"/>
          <w:szCs w:val="24"/>
        </w:rPr>
        <w:t>οκύπτει η ανάγκη</w:t>
      </w:r>
      <w:r>
        <w:rPr>
          <w:rFonts w:eastAsia="Times New Roman"/>
          <w:szCs w:val="24"/>
        </w:rPr>
        <w:t>,</w:t>
      </w:r>
      <w:r>
        <w:rPr>
          <w:rFonts w:eastAsia="Times New Roman"/>
          <w:szCs w:val="24"/>
        </w:rPr>
        <w:t xml:space="preserve"> μαζί με την απαξίωση της εργατικής δύναμης</w:t>
      </w:r>
      <w:r>
        <w:rPr>
          <w:rFonts w:eastAsia="Times New Roman"/>
          <w:szCs w:val="24"/>
        </w:rPr>
        <w:t>,</w:t>
      </w:r>
      <w:r>
        <w:rPr>
          <w:rFonts w:eastAsia="Times New Roman"/>
          <w:szCs w:val="24"/>
        </w:rPr>
        <w:t xml:space="preserve"> να απαξιωθεί κι ένα μέρος του κεφαλαίου. Και τότε το κεφάλαιο ενδιαφέρεται περισσότερο για τον υγιή ανταγωνισμό που ακούσαμε. </w:t>
      </w:r>
    </w:p>
    <w:p w14:paraId="7FEDCB83" w14:textId="77777777" w:rsidR="004627CB" w:rsidRDefault="00EE6EC7">
      <w:pPr>
        <w:tabs>
          <w:tab w:val="left" w:pos="2820"/>
        </w:tabs>
        <w:spacing w:line="600" w:lineRule="auto"/>
        <w:ind w:firstLine="720"/>
        <w:jc w:val="both"/>
        <w:rPr>
          <w:rFonts w:eastAsia="Times New Roman"/>
          <w:szCs w:val="24"/>
        </w:rPr>
      </w:pPr>
      <w:r>
        <w:rPr>
          <w:rFonts w:eastAsia="Times New Roman"/>
          <w:szCs w:val="24"/>
        </w:rPr>
        <w:t>Και ενδιαφέρεται περισσότερο, γιατί</w:t>
      </w:r>
      <w:r>
        <w:rPr>
          <w:rFonts w:eastAsia="Times New Roman"/>
          <w:szCs w:val="24"/>
        </w:rPr>
        <w:t>,</w:t>
      </w:r>
      <w:r>
        <w:rPr>
          <w:rFonts w:eastAsia="Times New Roman"/>
          <w:szCs w:val="24"/>
        </w:rPr>
        <w:t xml:space="preserve"> ναι</w:t>
      </w:r>
      <w:r>
        <w:rPr>
          <w:rFonts w:eastAsia="Times New Roman"/>
          <w:szCs w:val="24"/>
        </w:rPr>
        <w:t>,</w:t>
      </w:r>
      <w:r>
        <w:rPr>
          <w:rFonts w:eastAsia="Times New Roman"/>
          <w:szCs w:val="24"/>
        </w:rPr>
        <w:t xml:space="preserve"> μεν</w:t>
      </w:r>
      <w:r>
        <w:rPr>
          <w:rFonts w:eastAsia="Times New Roman"/>
          <w:szCs w:val="24"/>
        </w:rPr>
        <w:t>,</w:t>
      </w:r>
      <w:r>
        <w:rPr>
          <w:rFonts w:eastAsia="Times New Roman"/>
          <w:szCs w:val="24"/>
        </w:rPr>
        <w:t xml:space="preserve"> να απαξιωθεί ένα μέρος του κεφαλαίου, αλλά ποιο μέρος θα είναι αυτό; Ποιο μέρος του κεφαλαίου θα πληρώσει την κρίση; Ποιος θα </w:t>
      </w:r>
      <w:r>
        <w:rPr>
          <w:rFonts w:eastAsia="Times New Roman"/>
          <w:szCs w:val="24"/>
        </w:rPr>
        <w:lastRenderedPageBreak/>
        <w:t>χάσει</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και ποιος θα κερδίσει; Να γιατί σ’ αυτή την περίπτωση όλοι ζητάνε τουλάχιστον το παιχνίδι μεταξύ τους να παίζεται </w:t>
      </w:r>
      <w:r>
        <w:rPr>
          <w:rFonts w:eastAsia="Times New Roman"/>
          <w:szCs w:val="24"/>
        </w:rPr>
        <w:t xml:space="preserve">με ίσους όρους. </w:t>
      </w:r>
    </w:p>
    <w:p w14:paraId="7FEDCB84" w14:textId="77777777" w:rsidR="004627CB" w:rsidRDefault="00EE6EC7">
      <w:pPr>
        <w:tabs>
          <w:tab w:val="left" w:pos="2820"/>
        </w:tabs>
        <w:spacing w:line="600" w:lineRule="auto"/>
        <w:ind w:firstLine="720"/>
        <w:jc w:val="both"/>
        <w:rPr>
          <w:rFonts w:eastAsia="Times New Roman"/>
          <w:szCs w:val="24"/>
        </w:rPr>
      </w:pPr>
      <w:r>
        <w:rPr>
          <w:rFonts w:eastAsia="Times New Roman"/>
          <w:szCs w:val="24"/>
        </w:rPr>
        <w:t>Στον ανταγωνισμό μεταξύ τους οι κεφαλαιοκράτες χρησιμοποιούν και τον φορολογικό ανταγωνισμό και το αποτέλεσμα είναι να παίρνονται όλο και περισσότερα μέτρα που φοροελαφρύνουν και φοροαπαλλάσσουν τους μεγάλους επιχειρηματικούς ομίλους. Αυτή</w:t>
      </w:r>
      <w:r>
        <w:rPr>
          <w:rFonts w:eastAsia="Times New Roman"/>
          <w:szCs w:val="24"/>
        </w:rPr>
        <w:t xml:space="preserve"> την πλευρά κυρίως, δηλαδή την εξασφάλιση του υγιούς ανταγωνισμού, έρχεται να αντιμετωπίσει η ψήφιση του συγκεκριμένου νομοσχεδίου</w:t>
      </w:r>
      <w:r>
        <w:rPr>
          <w:rFonts w:eastAsia="Times New Roman"/>
          <w:szCs w:val="24"/>
        </w:rPr>
        <w:t>,</w:t>
      </w:r>
      <w:r>
        <w:rPr>
          <w:rFonts w:eastAsia="Times New Roman"/>
          <w:szCs w:val="24"/>
        </w:rPr>
        <w:t xml:space="preserve"> με την ενσωμάτωση αυτών των πέντε </w:t>
      </w:r>
      <w:r>
        <w:rPr>
          <w:rFonts w:eastAsia="Times New Roman"/>
          <w:szCs w:val="24"/>
        </w:rPr>
        <w:t>ο</w:t>
      </w:r>
      <w:r>
        <w:rPr>
          <w:rFonts w:eastAsia="Times New Roman"/>
          <w:szCs w:val="24"/>
        </w:rPr>
        <w:t>δηγιών.</w:t>
      </w:r>
    </w:p>
    <w:p w14:paraId="7FEDCB85" w14:textId="77777777" w:rsidR="004627CB" w:rsidRDefault="00EE6EC7">
      <w:pPr>
        <w:tabs>
          <w:tab w:val="left" w:pos="2820"/>
        </w:tabs>
        <w:spacing w:line="600" w:lineRule="auto"/>
        <w:ind w:firstLine="720"/>
        <w:jc w:val="both"/>
        <w:rPr>
          <w:rFonts w:eastAsia="Times New Roman"/>
          <w:szCs w:val="24"/>
        </w:rPr>
      </w:pPr>
      <w:r>
        <w:rPr>
          <w:rFonts w:eastAsia="Times New Roman"/>
          <w:szCs w:val="24"/>
        </w:rPr>
        <w:lastRenderedPageBreak/>
        <w:t>Ο φορολογικός ανταγωνισμός και η ανάγκη, όπως διακηρύσσει η Κυβέρνηση, προσέλκυση</w:t>
      </w:r>
      <w:r>
        <w:rPr>
          <w:rFonts w:eastAsia="Times New Roman"/>
          <w:szCs w:val="24"/>
        </w:rPr>
        <w:t>ς επενδύσεων θα οδηγήσουν πλέον σε συνολική φοροαπαλλαγή του μεγάλου κεφαλαίου. Ο πολλαπλασιασμός της νόμιμης φοροδιαφυγής των μονοπωλιακών ομίλων σε όλους τους τομείς της οικονομίας σημαίνει ακόμα σκληρότερα μέτρα για τους εργαζόμενους.</w:t>
      </w:r>
    </w:p>
    <w:p w14:paraId="7FEDCB86" w14:textId="77777777" w:rsidR="004627CB" w:rsidRDefault="00EE6EC7">
      <w:pPr>
        <w:tabs>
          <w:tab w:val="left" w:pos="2820"/>
        </w:tabs>
        <w:spacing w:line="600" w:lineRule="auto"/>
        <w:ind w:firstLine="720"/>
        <w:jc w:val="both"/>
        <w:rPr>
          <w:rFonts w:eastAsia="Times New Roman"/>
          <w:szCs w:val="24"/>
        </w:rPr>
      </w:pPr>
      <w:r>
        <w:rPr>
          <w:rFonts w:eastAsia="Times New Roman"/>
          <w:szCs w:val="24"/>
        </w:rPr>
        <w:t>Τέταρτο ζήτημα. Μί</w:t>
      </w:r>
      <w:r>
        <w:rPr>
          <w:rFonts w:eastAsia="Times New Roman"/>
          <w:szCs w:val="24"/>
        </w:rPr>
        <w:t xml:space="preserve">α από τις πέντε </w:t>
      </w:r>
      <w:r>
        <w:rPr>
          <w:rFonts w:eastAsia="Times New Roman"/>
          <w:szCs w:val="24"/>
        </w:rPr>
        <w:t>ο</w:t>
      </w:r>
      <w:r>
        <w:rPr>
          <w:rFonts w:eastAsia="Times New Roman"/>
          <w:szCs w:val="24"/>
        </w:rPr>
        <w:t xml:space="preserve">δηγίες που συζητάμε, η 2014/107, τροποποιεί, όπως ακούστηκε και από προηγούμενο </w:t>
      </w:r>
      <w:r>
        <w:rPr>
          <w:rFonts w:eastAsia="Times New Roman"/>
          <w:szCs w:val="24"/>
        </w:rPr>
        <w:t>ε</w:t>
      </w:r>
      <w:r>
        <w:rPr>
          <w:rFonts w:eastAsia="Times New Roman"/>
          <w:szCs w:val="24"/>
        </w:rPr>
        <w:t xml:space="preserve">ισηγητή, την </w:t>
      </w:r>
      <w:r>
        <w:rPr>
          <w:rFonts w:eastAsia="Times New Roman"/>
          <w:szCs w:val="24"/>
        </w:rPr>
        <w:t>ο</w:t>
      </w:r>
      <w:r>
        <w:rPr>
          <w:rFonts w:eastAsia="Times New Roman"/>
          <w:szCs w:val="24"/>
        </w:rPr>
        <w:t xml:space="preserve">δηγία 2011/16, δηλαδή μια </w:t>
      </w:r>
      <w:r>
        <w:rPr>
          <w:rFonts w:eastAsia="Times New Roman"/>
          <w:szCs w:val="24"/>
        </w:rPr>
        <w:t>ο</w:t>
      </w:r>
      <w:r>
        <w:rPr>
          <w:rFonts w:eastAsia="Times New Roman"/>
          <w:szCs w:val="24"/>
        </w:rPr>
        <w:t xml:space="preserve">δηγία που ψηφίστηκε πριν </w:t>
      </w:r>
      <w:r>
        <w:rPr>
          <w:rFonts w:eastAsia="Times New Roman"/>
          <w:szCs w:val="24"/>
        </w:rPr>
        <w:t xml:space="preserve">από </w:t>
      </w:r>
      <w:r>
        <w:rPr>
          <w:rFonts w:eastAsia="Times New Roman"/>
          <w:szCs w:val="24"/>
        </w:rPr>
        <w:t xml:space="preserve">τρία χρόνια. Χρειάστηκαν δηλαδή μόνο τρία </w:t>
      </w:r>
      <w:r>
        <w:rPr>
          <w:rFonts w:eastAsia="Times New Roman"/>
          <w:szCs w:val="24"/>
        </w:rPr>
        <w:lastRenderedPageBreak/>
        <w:t xml:space="preserve">χρόνια για να καταστεί η προηγούμενη </w:t>
      </w:r>
      <w:r>
        <w:rPr>
          <w:rFonts w:eastAsia="Times New Roman"/>
          <w:szCs w:val="24"/>
        </w:rPr>
        <w:t>ο</w:t>
      </w:r>
      <w:r>
        <w:rPr>
          <w:rFonts w:eastAsia="Times New Roman"/>
          <w:szCs w:val="24"/>
        </w:rPr>
        <w:t>δηγία αν</w:t>
      </w:r>
      <w:r>
        <w:rPr>
          <w:rFonts w:eastAsia="Times New Roman"/>
          <w:szCs w:val="24"/>
        </w:rPr>
        <w:t xml:space="preserve">αποτελεσματική. Αυτό από μόνο του δείχνει το μέγεθος της δυσκολίας και της αναποτελεσματικότητας τέτοιων προσπαθειών. </w:t>
      </w:r>
    </w:p>
    <w:p w14:paraId="7FEDCB87" w14:textId="77777777" w:rsidR="004627CB" w:rsidRDefault="00EE6EC7">
      <w:pPr>
        <w:tabs>
          <w:tab w:val="left" w:pos="2820"/>
        </w:tabs>
        <w:spacing w:line="600" w:lineRule="auto"/>
        <w:ind w:firstLine="720"/>
        <w:jc w:val="both"/>
        <w:rPr>
          <w:rFonts w:eastAsia="Times New Roman"/>
          <w:szCs w:val="24"/>
        </w:rPr>
      </w:pPr>
      <w:r>
        <w:rPr>
          <w:rFonts w:eastAsia="Times New Roman"/>
          <w:szCs w:val="24"/>
        </w:rPr>
        <w:t>Άλλωστε, στην ίδια αιτιολογική έκθεση αναφέρεται πως έχει καταστεί λιγότερο αποτελεσματική η όλη προσπάθεια</w:t>
      </w:r>
      <w:r>
        <w:rPr>
          <w:rFonts w:eastAsia="Times New Roman"/>
          <w:szCs w:val="24"/>
        </w:rPr>
        <w:t>,</w:t>
      </w:r>
      <w:r>
        <w:rPr>
          <w:rFonts w:eastAsia="Times New Roman"/>
          <w:szCs w:val="24"/>
        </w:rPr>
        <w:t xml:space="preserve"> «λόγω του πλαισίου των επενδ</w:t>
      </w:r>
      <w:r>
        <w:rPr>
          <w:rFonts w:eastAsia="Times New Roman"/>
          <w:szCs w:val="24"/>
        </w:rPr>
        <w:t>υτικών ευκαιριών στο εξωτερικό σε ευρύτατο φάσμα χρηματοοικονομικών προϊόντων», όπως αναφέρει ακριβώς η αιτιολογική έκθεση. Δηλαδή, ομολογείτε οι ίδιοι πως</w:t>
      </w:r>
      <w:r>
        <w:rPr>
          <w:rFonts w:eastAsia="Times New Roman"/>
          <w:szCs w:val="24"/>
        </w:rPr>
        <w:t>,</w:t>
      </w:r>
      <w:r>
        <w:rPr>
          <w:rFonts w:eastAsia="Times New Roman"/>
          <w:szCs w:val="24"/>
        </w:rPr>
        <w:t xml:space="preserve"> ενώ έχουμε τον εκσυγχρονισμό της νομοθεσίας από τη μια μεριά, το κεφάλαιο πάντα βρίσκει νέους τρόπο</w:t>
      </w:r>
      <w:r>
        <w:rPr>
          <w:rFonts w:eastAsia="Times New Roman"/>
          <w:szCs w:val="24"/>
        </w:rPr>
        <w:t xml:space="preserve">υς για να την προσπερνά και να φοροδιαφεύγει. </w:t>
      </w:r>
    </w:p>
    <w:p w14:paraId="7FEDCB88" w14:textId="77777777" w:rsidR="004627CB" w:rsidRDefault="00EE6EC7">
      <w:pPr>
        <w:tabs>
          <w:tab w:val="left" w:pos="2820"/>
        </w:tabs>
        <w:spacing w:line="600" w:lineRule="auto"/>
        <w:ind w:firstLine="720"/>
        <w:jc w:val="both"/>
        <w:rPr>
          <w:rFonts w:eastAsia="Times New Roman"/>
          <w:szCs w:val="24"/>
        </w:rPr>
      </w:pPr>
      <w:r>
        <w:rPr>
          <w:rFonts w:eastAsia="Times New Roman"/>
          <w:szCs w:val="24"/>
        </w:rPr>
        <w:lastRenderedPageBreak/>
        <w:t>Πέμπτο ζήτημα. Θα πει κάποιος: «Αλλά και πάλι, πού είναι το πρόβλημα; Έστω κι ένα μικρό μέρος της φοροδιαφυγής να πιάσουμε, αυτό θα είναι θετικό, γιατί θα αυξηθούν τα κρατικά έξοδα και πέρα από τη φορολογική δ</w:t>
      </w:r>
      <w:r>
        <w:rPr>
          <w:rFonts w:eastAsia="Times New Roman"/>
          <w:szCs w:val="24"/>
        </w:rPr>
        <w:t>ικαιοσύνη, θα έχουμε ως αποτέλεσμα να υπάρχουν μεγαλύτερα περιθώρια για την άσκηση κοινωνικής πολιτικής</w:t>
      </w:r>
      <w:r>
        <w:rPr>
          <w:rFonts w:eastAsia="Times New Roman"/>
          <w:szCs w:val="24"/>
        </w:rPr>
        <w:t>.</w:t>
      </w:r>
      <w:r>
        <w:rPr>
          <w:rFonts w:eastAsia="Times New Roman"/>
          <w:szCs w:val="24"/>
        </w:rPr>
        <w:t>».</w:t>
      </w:r>
    </w:p>
    <w:p w14:paraId="7FEDCB89" w14:textId="77777777" w:rsidR="004627CB" w:rsidRDefault="00EE6EC7">
      <w:pPr>
        <w:tabs>
          <w:tab w:val="left" w:pos="2820"/>
        </w:tabs>
        <w:spacing w:line="600" w:lineRule="auto"/>
        <w:ind w:firstLine="720"/>
        <w:jc w:val="both"/>
        <w:rPr>
          <w:rFonts w:eastAsia="Times New Roman"/>
          <w:szCs w:val="24"/>
        </w:rPr>
      </w:pPr>
      <w:r>
        <w:rPr>
          <w:rFonts w:eastAsia="Times New Roman"/>
          <w:szCs w:val="24"/>
        </w:rPr>
        <w:t>Κατά τη γνώμη μας, τα παραπάνω αποτελούν απάτη, γιατί ακόμα και σ’ αυτήν την περίπτωση τα αυξημένα κρατικά έσοδα θα πάνε για αποπληρωμή του χρέους αλ</w:t>
      </w:r>
      <w:r>
        <w:rPr>
          <w:rFonts w:eastAsia="Times New Roman"/>
          <w:szCs w:val="24"/>
        </w:rPr>
        <w:t xml:space="preserve">λά και σε επιδοτήσεις στο μεγάλο κεφάλαιο, σε υποδομές που έχει ανάγκη για να αυξήσει την κερδοφορία του, να γίνει η επανεκκίνηση της οικονομίας, να έρθει η καπιταλιστική ανάπτυξη. </w:t>
      </w:r>
    </w:p>
    <w:p w14:paraId="7FEDCB8A"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Ήδη ψήνονται νέα αντιλαϊκά μέτρα, όπως η αύξηση των ειδικών φόρων κατανάλω</w:t>
      </w:r>
      <w:r>
        <w:rPr>
          <w:rFonts w:eastAsia="Times New Roman" w:cs="Times New Roman"/>
          <w:szCs w:val="24"/>
        </w:rPr>
        <w:t>σης στα καύσιμα. Μελετώνται ανατιμήσεις στα τέλη κινητής τηλεφωνίας, ανατιμήσεις φόρων σε όλη τη</w:t>
      </w:r>
      <w:r>
        <w:rPr>
          <w:rFonts w:eastAsia="Times New Roman" w:cs="Times New Roman"/>
          <w:szCs w:val="24"/>
        </w:rPr>
        <w:t>ν</w:t>
      </w:r>
      <w:r>
        <w:rPr>
          <w:rFonts w:eastAsia="Times New Roman" w:cs="Times New Roman"/>
          <w:szCs w:val="24"/>
        </w:rPr>
        <w:t xml:space="preserve"> γκάμα των εισοδημάτων μισθωτών και συνταξιούχων. Μείωση του αφορολόγητου, αύξηση των ασφαλιστικών εισφορών αυτοαπασχολούμενων, επαγγελματοβιοτεχνών και επιστη</w:t>
      </w:r>
      <w:r>
        <w:rPr>
          <w:rFonts w:eastAsia="Times New Roman" w:cs="Times New Roman"/>
          <w:szCs w:val="24"/>
        </w:rPr>
        <w:t xml:space="preserve">μόνων, των αγροτών. Η νέα φοροαφαίμαξη έρχεται να προστεθεί στις μειώσεις των μισθών και των συντάξεων, στην εμπορευματοποίηση της υγείας, της παιδείας, της πρόνοιας, που εξανεμίζουν κάθε λαϊκό εισόδημα. </w:t>
      </w:r>
    </w:p>
    <w:p w14:paraId="7FEDCB8B"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Από αυτή την άποψη δεν είναι καθόλου περίεργη η πλή</w:t>
      </w:r>
      <w:r>
        <w:rPr>
          <w:rFonts w:eastAsia="Times New Roman" w:cs="Times New Roman"/>
          <w:szCs w:val="24"/>
        </w:rPr>
        <w:t>ρης ταύτιση Κυβέρνησης και κομμάτων της Αντιπολίτευσης, γιατί όλοι σας θεωρείτε πως το φορολογικό σύστημα…</w:t>
      </w:r>
    </w:p>
    <w:p w14:paraId="7FEDCB8C" w14:textId="77777777" w:rsidR="004627CB" w:rsidRDefault="00EE6EC7">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7FEDCB8D"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Θα ήθελα την ανοχή σας, κύριε Πρόεδρε. Σε μισό λεπτό τελειώνω.</w:t>
      </w:r>
    </w:p>
    <w:p w14:paraId="7FEDCB8E"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ΟΕΔΡΕΥΩΝ (Νικήτας Κακλαμάνης):</w:t>
      </w:r>
      <w:r>
        <w:rPr>
          <w:rFonts w:eastAsia="Times New Roman" w:cs="Times New Roman"/>
          <w:szCs w:val="24"/>
        </w:rPr>
        <w:t xml:space="preserve"> Συνεχίστε. </w:t>
      </w:r>
    </w:p>
    <w:p w14:paraId="7FEDCB8F"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b/>
          <w:szCs w:val="24"/>
        </w:rPr>
        <w:t xml:space="preserve"> </w:t>
      </w:r>
      <w:r>
        <w:rPr>
          <w:rFonts w:eastAsia="Times New Roman" w:cs="Times New Roman"/>
          <w:szCs w:val="24"/>
        </w:rPr>
        <w:t>…</w:t>
      </w:r>
      <w:r>
        <w:rPr>
          <w:rFonts w:eastAsia="Times New Roman" w:cs="Times New Roman"/>
          <w:szCs w:val="24"/>
        </w:rPr>
        <w:t>αποτελεί</w:t>
      </w:r>
      <w:r>
        <w:rPr>
          <w:rFonts w:eastAsia="Times New Roman" w:cs="Times New Roman"/>
          <w:szCs w:val="24"/>
        </w:rPr>
        <w:t xml:space="preserve"> και παράγοντα στήριξης των επενδύσεων και</w:t>
      </w:r>
      <w:r>
        <w:rPr>
          <w:rFonts w:eastAsia="Times New Roman" w:cs="Times New Roman"/>
          <w:szCs w:val="24"/>
        </w:rPr>
        <w:t>,</w:t>
      </w:r>
      <w:r>
        <w:rPr>
          <w:rFonts w:eastAsia="Times New Roman" w:cs="Times New Roman"/>
          <w:szCs w:val="24"/>
        </w:rPr>
        <w:t xml:space="preserve"> </w:t>
      </w:r>
      <w:r w:rsidRPr="009E1C88">
        <w:rPr>
          <w:rFonts w:eastAsia="Times New Roman" w:cs="Times New Roman"/>
          <w:szCs w:val="24"/>
        </w:rPr>
        <w:t>μέσω αυτού</w:t>
      </w:r>
      <w:r w:rsidRPr="009E1C88">
        <w:rPr>
          <w:rFonts w:eastAsia="Times New Roman" w:cs="Times New Roman"/>
          <w:szCs w:val="24"/>
        </w:rPr>
        <w:t>,</w:t>
      </w:r>
      <w:r w:rsidRPr="009E1C88">
        <w:rPr>
          <w:rFonts w:eastAsia="Times New Roman" w:cs="Times New Roman"/>
          <w:szCs w:val="24"/>
        </w:rPr>
        <w:t xml:space="preserve"> </w:t>
      </w:r>
      <w:r>
        <w:rPr>
          <w:rFonts w:eastAsia="Times New Roman" w:cs="Times New Roman"/>
          <w:szCs w:val="24"/>
        </w:rPr>
        <w:t xml:space="preserve">ικανοποίησης </w:t>
      </w:r>
      <w:r w:rsidRPr="009E1C88">
        <w:rPr>
          <w:rFonts w:eastAsia="Times New Roman" w:cs="Times New Roman"/>
          <w:szCs w:val="24"/>
        </w:rPr>
        <w:t>τη</w:t>
      </w:r>
      <w:r w:rsidRPr="009E1C88">
        <w:rPr>
          <w:rFonts w:eastAsia="Times New Roman" w:cs="Times New Roman"/>
          <w:szCs w:val="24"/>
        </w:rPr>
        <w:t>ς</w:t>
      </w:r>
      <w:r w:rsidRPr="009E1C88">
        <w:rPr>
          <w:rFonts w:eastAsia="Times New Roman" w:cs="Times New Roman"/>
          <w:szCs w:val="24"/>
        </w:rPr>
        <w:t xml:space="preserve"> </w:t>
      </w:r>
      <w:r w:rsidRPr="009E1C88">
        <w:rPr>
          <w:rFonts w:eastAsia="Times New Roman" w:cs="Times New Roman"/>
          <w:szCs w:val="24"/>
        </w:rPr>
        <w:lastRenderedPageBreak/>
        <w:t>ανάγκη</w:t>
      </w:r>
      <w:r w:rsidRPr="009E1C88">
        <w:rPr>
          <w:rFonts w:eastAsia="Times New Roman" w:cs="Times New Roman"/>
          <w:szCs w:val="24"/>
        </w:rPr>
        <w:t>ς</w:t>
      </w:r>
      <w:r w:rsidRPr="009E1C88">
        <w:rPr>
          <w:rFonts w:eastAsia="Times New Roman" w:cs="Times New Roman"/>
          <w:szCs w:val="24"/>
        </w:rPr>
        <w:t xml:space="preserve"> </w:t>
      </w:r>
      <w:r>
        <w:rPr>
          <w:rFonts w:eastAsia="Times New Roman" w:cs="Times New Roman"/>
          <w:szCs w:val="24"/>
        </w:rPr>
        <w:t>διαμόρφωσης μεγαλύτερης κερδοφορίας του κεφαλαίου.</w:t>
      </w:r>
    </w:p>
    <w:p w14:paraId="7FEDCB90"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Ανακούφιση ο λαός δεν πρόκειται να δει από καμ</w:t>
      </w:r>
      <w:r>
        <w:rPr>
          <w:rFonts w:eastAsia="Times New Roman" w:cs="Times New Roman"/>
          <w:szCs w:val="24"/>
        </w:rPr>
        <w:t>μ</w:t>
      </w:r>
      <w:r>
        <w:rPr>
          <w:rFonts w:eastAsia="Times New Roman" w:cs="Times New Roman"/>
          <w:szCs w:val="24"/>
        </w:rPr>
        <w:t xml:space="preserve">ιά κυβέρνηση που κινείται στις ράγες της Ευρωπαϊκής Ένωσης και με κατεύθυνση που ορίζουν τα συμφέροντα των επιχειρηματικών ομίλων. Πρέπει να αξιοποιηθούν πληροφορίες; Να πιαστούν φοροφυγάδες; </w:t>
      </w:r>
      <w:r>
        <w:rPr>
          <w:rFonts w:eastAsia="Times New Roman" w:cs="Times New Roman"/>
          <w:szCs w:val="24"/>
        </w:rPr>
        <w:t>Β</w:t>
      </w:r>
      <w:r>
        <w:rPr>
          <w:rFonts w:eastAsia="Times New Roman" w:cs="Times New Roman"/>
          <w:szCs w:val="24"/>
        </w:rPr>
        <w:t xml:space="preserve">εβαίως </w:t>
      </w:r>
      <w:r>
        <w:rPr>
          <w:rFonts w:eastAsia="Times New Roman" w:cs="Times New Roman"/>
          <w:szCs w:val="24"/>
        </w:rPr>
        <w:t>και</w:t>
      </w:r>
      <w:r>
        <w:rPr>
          <w:rFonts w:eastAsia="Times New Roman" w:cs="Times New Roman"/>
          <w:szCs w:val="24"/>
        </w:rPr>
        <w:t xml:space="preserve"> πρέπει. Όμως, σε κάθε περίπτωση η αντιλαϊκή, αντεργα</w:t>
      </w:r>
      <w:r>
        <w:rPr>
          <w:rFonts w:eastAsia="Times New Roman" w:cs="Times New Roman"/>
          <w:szCs w:val="24"/>
        </w:rPr>
        <w:t>τική πολιτική σε βάρος του λαού θα συνεχιστεί. Καμ</w:t>
      </w:r>
      <w:r>
        <w:rPr>
          <w:rFonts w:eastAsia="Times New Roman" w:cs="Times New Roman"/>
          <w:szCs w:val="24"/>
        </w:rPr>
        <w:t>μ</w:t>
      </w:r>
      <w:r>
        <w:rPr>
          <w:rFonts w:eastAsia="Times New Roman" w:cs="Times New Roman"/>
          <w:szCs w:val="24"/>
        </w:rPr>
        <w:t>ιά αυταπάτη δεν πρέπει να έχουν τα λαϊκά στρώματα πως με τα πρόσθετα πιθανά φορολογικά έσοδα θα λιγοστέψουν, έστω και λίγο, τα βάσανά τους. Για τον λαό υπάρχει μόνο ο άλλος δρόμος ανάπτυξης, χωρίς τους καπ</w:t>
      </w:r>
      <w:r>
        <w:rPr>
          <w:rFonts w:eastAsia="Times New Roman" w:cs="Times New Roman"/>
          <w:szCs w:val="24"/>
        </w:rPr>
        <w:t xml:space="preserve">ιταλιστές </w:t>
      </w:r>
      <w:r>
        <w:rPr>
          <w:rFonts w:eastAsia="Times New Roman" w:cs="Times New Roman"/>
          <w:szCs w:val="24"/>
        </w:rPr>
        <w:lastRenderedPageBreak/>
        <w:t>και τα μονοπώλια, με εργατική λαϊκή εξουσία, με κεντρικό σχεδιασμό για την αξιοποίηση όλων των πλουτοπαραγωγικών πηγών της χώρας και τον λαό ιδιοκτήτη του πλούτου</w:t>
      </w:r>
      <w:r>
        <w:rPr>
          <w:rFonts w:eastAsia="Times New Roman" w:cs="Times New Roman"/>
          <w:szCs w:val="24"/>
        </w:rPr>
        <w:t>,</w:t>
      </w:r>
      <w:r>
        <w:rPr>
          <w:rFonts w:eastAsia="Times New Roman" w:cs="Times New Roman"/>
          <w:szCs w:val="24"/>
        </w:rPr>
        <w:t xml:space="preserve"> που παράγει ο ίδιος, αποδεσμευμένο από την Ευρωπαϊκή Ένωση και άλλους ιμπεριαλιστι</w:t>
      </w:r>
      <w:r>
        <w:rPr>
          <w:rFonts w:eastAsia="Times New Roman" w:cs="Times New Roman"/>
          <w:szCs w:val="24"/>
        </w:rPr>
        <w:t>κούς οργανισμούς, με κοινωνικοποίηση των μέσων παραγωγής και μονομερή διαγραφή του χρέους.</w:t>
      </w:r>
    </w:p>
    <w:p w14:paraId="7FEDCB91"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Για όλους τους παραπάνω λόγους καταψηφίζουμε το σχέδιο νόμου και επί της αρχής και επί των άρθρων.</w:t>
      </w:r>
    </w:p>
    <w:p w14:paraId="7FEDCB92"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Ευχαριστώ.</w:t>
      </w:r>
    </w:p>
    <w:p w14:paraId="7FEDCB93"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w:t>
      </w:r>
    </w:p>
    <w:p w14:paraId="7FEDCB94"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Συνεχίζο</w:t>
      </w:r>
      <w:r>
        <w:rPr>
          <w:rFonts w:eastAsia="Times New Roman" w:cs="Times New Roman"/>
          <w:szCs w:val="24"/>
        </w:rPr>
        <w:t xml:space="preserve">υμε με τον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α</w:t>
      </w:r>
      <w:r>
        <w:rPr>
          <w:rFonts w:eastAsia="Times New Roman" w:cs="Times New Roman"/>
          <w:szCs w:val="24"/>
        </w:rPr>
        <w:t xml:space="preserve">γορητή από το Ποτάμι, τον συνάδελφο κ. Χάρη Θεοχάρη. </w:t>
      </w:r>
    </w:p>
    <w:p w14:paraId="7FEDCB95"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Σας</w:t>
      </w:r>
      <w:r>
        <w:rPr>
          <w:rFonts w:eastAsia="Times New Roman" w:cs="Times New Roman"/>
          <w:szCs w:val="24"/>
        </w:rPr>
        <w:t xml:space="preserve"> γράφουμε </w:t>
      </w:r>
      <w:r>
        <w:rPr>
          <w:rFonts w:eastAsia="Times New Roman" w:cs="Times New Roman"/>
          <w:szCs w:val="24"/>
        </w:rPr>
        <w:t>μια</w:t>
      </w:r>
      <w:r>
        <w:rPr>
          <w:rFonts w:eastAsia="Times New Roman" w:cs="Times New Roman"/>
          <w:szCs w:val="24"/>
        </w:rPr>
        <w:t xml:space="preserve"> «Χάρη», μια «Θεοχάρη». Πρέπει να βρούμε μια σταθερή αναφορά. </w:t>
      </w:r>
    </w:p>
    <w:p w14:paraId="7FEDCB96"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Και τα δύο δουλεύουν. Είμαι εκπαιδευμένος, κύριε Πρόεδρε.</w:t>
      </w:r>
    </w:p>
    <w:p w14:paraId="7FEDCB97"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ΠΡΟΕΔΡΕΥΩΝ (Νικήτας</w:t>
      </w:r>
      <w:r>
        <w:rPr>
          <w:rFonts w:eastAsia="Times New Roman" w:cs="Times New Roman"/>
          <w:b/>
          <w:szCs w:val="24"/>
        </w:rPr>
        <w:t xml:space="preserve"> Κακλαμάνης):</w:t>
      </w:r>
      <w:r>
        <w:rPr>
          <w:rFonts w:eastAsia="Times New Roman" w:cs="Times New Roman"/>
          <w:szCs w:val="24"/>
        </w:rPr>
        <w:t xml:space="preserve"> Έχετε τον λόγο.</w:t>
      </w:r>
    </w:p>
    <w:p w14:paraId="7FEDCB98"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Ευχαριστώ, κύριε Πρόεδρε.</w:t>
      </w:r>
    </w:p>
    <w:p w14:paraId="7FEDCB99"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αφού ακούσαμε προχθές υπονοούμενα, ψιθύρους, υποψίες και φτηνούς συμψηφισμούς </w:t>
      </w:r>
      <w:r>
        <w:rPr>
          <w:rFonts w:eastAsia="Times New Roman" w:cs="Times New Roman"/>
          <w:szCs w:val="24"/>
        </w:rPr>
        <w:lastRenderedPageBreak/>
        <w:t>για τα θέματα διαφθοράς, διαπλοκής και των παρεμβάσεων στη δικαιο</w:t>
      </w:r>
      <w:r>
        <w:rPr>
          <w:rFonts w:eastAsia="Times New Roman" w:cs="Times New Roman"/>
          <w:szCs w:val="24"/>
        </w:rPr>
        <w:t>σύνη, δεν ακούσαμε καμ</w:t>
      </w:r>
      <w:r>
        <w:rPr>
          <w:rFonts w:eastAsia="Times New Roman" w:cs="Times New Roman"/>
          <w:szCs w:val="24"/>
        </w:rPr>
        <w:t>μ</w:t>
      </w:r>
      <w:r>
        <w:rPr>
          <w:rFonts w:eastAsia="Times New Roman" w:cs="Times New Roman"/>
          <w:szCs w:val="24"/>
        </w:rPr>
        <w:t xml:space="preserve">ία θεσμική παρέμβαση για τη θωράκιση της δικαιοσύνης, για την πάταξη της διαφθοράς. </w:t>
      </w:r>
    </w:p>
    <w:p w14:paraId="7FEDCB9A"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Χθες έκανα πέντε προτάσεις, που περίμενα να ακούσω μάταια το βράδυ της συζήτησης των ζητημάτων αυτών: θεσμική κατοχύρωση της ανεξαρτησίας της δικαιο</w:t>
      </w:r>
      <w:r>
        <w:rPr>
          <w:rFonts w:eastAsia="Times New Roman" w:cs="Times New Roman"/>
          <w:szCs w:val="24"/>
        </w:rPr>
        <w:t>σύνης και της διάκρισης των εξουσιών, αφαίρεση της δυνατότητας ορισμού γενικών γραμματέων και διοικήσεων οργανισμών από τα κόμματα -δεν τολμήσατε να το κάνετε-</w:t>
      </w:r>
      <w:r>
        <w:rPr>
          <w:rFonts w:eastAsia="Times New Roman" w:cs="Times New Roman"/>
          <w:szCs w:val="24"/>
        </w:rPr>
        <w:t>,</w:t>
      </w:r>
      <w:r>
        <w:rPr>
          <w:rFonts w:eastAsia="Times New Roman" w:cs="Times New Roman"/>
          <w:szCs w:val="24"/>
        </w:rPr>
        <w:t xml:space="preserve"> δραστική μείωση των μη ελεγκτικών αρμοδιοτήτων του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w:t>
      </w:r>
      <w:r>
        <w:rPr>
          <w:rFonts w:eastAsia="Times New Roman" w:cs="Times New Roman"/>
          <w:szCs w:val="24"/>
        </w:rPr>
        <w:t xml:space="preserve">ώστε να πάψουν οι συχνές επαφές </w:t>
      </w:r>
      <w:r>
        <w:rPr>
          <w:rFonts w:eastAsia="Times New Roman" w:cs="Times New Roman"/>
          <w:szCs w:val="24"/>
        </w:rPr>
        <w:t>δ</w:t>
      </w:r>
      <w:r>
        <w:rPr>
          <w:rFonts w:eastAsia="Times New Roman" w:cs="Times New Roman"/>
          <w:szCs w:val="24"/>
        </w:rPr>
        <w:t>η</w:t>
      </w:r>
      <w:r>
        <w:rPr>
          <w:rFonts w:eastAsia="Times New Roman" w:cs="Times New Roman"/>
          <w:szCs w:val="24"/>
        </w:rPr>
        <w:t>μοσίου και ιδιωτών</w:t>
      </w:r>
      <w:r>
        <w:rPr>
          <w:rFonts w:eastAsia="Times New Roman" w:cs="Times New Roman"/>
          <w:szCs w:val="24"/>
        </w:rPr>
        <w:t>–</w:t>
      </w:r>
      <w:r>
        <w:rPr>
          <w:rFonts w:eastAsia="Times New Roman" w:cs="Times New Roman"/>
          <w:szCs w:val="24"/>
        </w:rPr>
        <w:t xml:space="preserve">, δικαστικός έλεγχος σε κάθε δαπάνη, ακόμα και των μυστικών, από ειδικό σώμα και </w:t>
      </w:r>
      <w:r>
        <w:rPr>
          <w:rFonts w:eastAsia="Times New Roman" w:cs="Times New Roman"/>
          <w:szCs w:val="24"/>
        </w:rPr>
        <w:lastRenderedPageBreak/>
        <w:t xml:space="preserve">φυσικά ηλεκτρονική διακυβέρνηση για τη μείωση των διεπαφών και της διαφθοράς, των δυνατοτήτων για διαφθορά. </w:t>
      </w:r>
    </w:p>
    <w:p w14:paraId="7FEDCB9B"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Αφού, εν συνεχεία, ακούσαμε χθες τον Υπουργό Άμ</w:t>
      </w:r>
      <w:r>
        <w:rPr>
          <w:rFonts w:eastAsia="Times New Roman" w:cs="Times New Roman"/>
          <w:szCs w:val="24"/>
        </w:rPr>
        <w:t>υνας</w:t>
      </w:r>
      <w:r>
        <w:rPr>
          <w:rFonts w:eastAsia="Times New Roman" w:cs="Times New Roman"/>
          <w:szCs w:val="24"/>
        </w:rPr>
        <w:t>,</w:t>
      </w:r>
      <w:r>
        <w:rPr>
          <w:rFonts w:eastAsia="Times New Roman" w:cs="Times New Roman"/>
          <w:szCs w:val="24"/>
        </w:rPr>
        <w:t xml:space="preserve"> σε πλήρη ανακολουθία με τις δηλώσεις του στη συζήτηση των Αρχηγών</w:t>
      </w:r>
      <w:r>
        <w:rPr>
          <w:rFonts w:eastAsia="Times New Roman" w:cs="Times New Roman"/>
          <w:szCs w:val="24"/>
        </w:rPr>
        <w:t>,</w:t>
      </w:r>
      <w:r>
        <w:rPr>
          <w:rFonts w:eastAsia="Times New Roman" w:cs="Times New Roman"/>
          <w:szCs w:val="24"/>
        </w:rPr>
        <w:t xml:space="preserve"> να φέρνει δύο εκπρόθεσμες τροπολογίες για τα αντισταθμιστικά οφέλη και τις διαδικασίες για την προμήθεια καυσίμων των Ενόπλων Δυνάμεων, σήμερα ερχόμαστε να μιλήσουμε για την ενσωμάτωσ</w:t>
      </w:r>
      <w:r>
        <w:rPr>
          <w:rFonts w:eastAsia="Times New Roman" w:cs="Times New Roman"/>
          <w:szCs w:val="24"/>
        </w:rPr>
        <w:t xml:space="preserve">η στο εθνικό δίκαιο των </w:t>
      </w:r>
      <w:r>
        <w:rPr>
          <w:rFonts w:eastAsia="Times New Roman" w:cs="Times New Roman"/>
          <w:szCs w:val="24"/>
        </w:rPr>
        <w:t>ο</w:t>
      </w:r>
      <w:r>
        <w:rPr>
          <w:rFonts w:eastAsia="Times New Roman" w:cs="Times New Roman"/>
          <w:szCs w:val="24"/>
        </w:rPr>
        <w:t>δηγιών</w:t>
      </w:r>
      <w:r>
        <w:rPr>
          <w:rFonts w:eastAsia="Times New Roman" w:cs="Times New Roman"/>
          <w:szCs w:val="24"/>
        </w:rPr>
        <w:t>,</w:t>
      </w:r>
      <w:r>
        <w:rPr>
          <w:rFonts w:eastAsia="Times New Roman" w:cs="Times New Roman"/>
          <w:szCs w:val="24"/>
        </w:rPr>
        <w:t xml:space="preserve"> που διευρύνουν το πεδίο και αυτοματοποιούν το πλαίσιο ανταλλαγής φορολογικών πληροφοριών, με βασικό στόχο την πάταξη της φοροδιαφυγής, αυτό το ιερό δισκοπότηρο, αλλά και την καραμέλα, την οποία το πολιτικό σύστημα συνέχεια </w:t>
      </w:r>
      <w:r>
        <w:rPr>
          <w:rFonts w:eastAsia="Times New Roman" w:cs="Times New Roman"/>
          <w:szCs w:val="24"/>
        </w:rPr>
        <w:t xml:space="preserve">πιπιλίζει. Το </w:t>
      </w:r>
      <w:r>
        <w:rPr>
          <w:rFonts w:eastAsia="Times New Roman" w:cs="Times New Roman"/>
          <w:szCs w:val="24"/>
        </w:rPr>
        <w:lastRenderedPageBreak/>
        <w:t>κάνουμε, βέβαια, με ξαφνικές διαδικασίες</w:t>
      </w:r>
      <w:r>
        <w:rPr>
          <w:rFonts w:eastAsia="Times New Roman" w:cs="Times New Roman"/>
          <w:szCs w:val="24"/>
        </w:rPr>
        <w:t>,</w:t>
      </w:r>
      <w:r>
        <w:rPr>
          <w:rFonts w:eastAsia="Times New Roman" w:cs="Times New Roman"/>
          <w:szCs w:val="24"/>
        </w:rPr>
        <w:t xml:space="preserve"> αιφνιδιασμού, χωρίς καμ</w:t>
      </w:r>
      <w:r>
        <w:rPr>
          <w:rFonts w:eastAsia="Times New Roman" w:cs="Times New Roman"/>
          <w:szCs w:val="24"/>
        </w:rPr>
        <w:t>μ</w:t>
      </w:r>
      <w:r>
        <w:rPr>
          <w:rFonts w:eastAsia="Times New Roman" w:cs="Times New Roman"/>
          <w:szCs w:val="24"/>
        </w:rPr>
        <w:t>ία δικαιολογία. Δεν υπήρχε κανένας λόγος να έρθει τόσο γρήγορα αυτή η συζήτηση σήμερα στην Ολομέλεια, ενώ είχε προγραμματιστεί για την επόμενη εβδομάδα, πλην φυσικά της ασέβεια</w:t>
      </w:r>
      <w:r>
        <w:rPr>
          <w:rFonts w:eastAsia="Times New Roman" w:cs="Times New Roman"/>
          <w:szCs w:val="24"/>
        </w:rPr>
        <w:t xml:space="preserve">ς προς το Κοινοβούλιο και της ανικανότητας. </w:t>
      </w:r>
    </w:p>
    <w:p w14:paraId="7FEDCB9C"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Αλλά και στη φοροδιαφυγή η στάση σας δεν διαφέρει και πολύ από τη στάση σας στα ζητήματα τα γενικότερα της διαφθοράς. </w:t>
      </w:r>
    </w:p>
    <w:p w14:paraId="7FEDCB9D"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Αναπτύξατε με αρκετό θόρυβο μια ολόκληρη παραφιλολογία γύρω από τις λίστες, χωρίς ιδιαίτερα </w:t>
      </w:r>
      <w:r>
        <w:rPr>
          <w:rFonts w:eastAsia="Times New Roman" w:cs="Times New Roman"/>
          <w:szCs w:val="24"/>
        </w:rPr>
        <w:t xml:space="preserve">αποτελέσματα, ενώ </w:t>
      </w:r>
      <w:r>
        <w:rPr>
          <w:rFonts w:eastAsia="Times New Roman" w:cs="Times New Roman"/>
          <w:szCs w:val="24"/>
        </w:rPr>
        <w:lastRenderedPageBreak/>
        <w:t xml:space="preserve">την ίδια στιγμή το 2015, παρ’ όλο που αυξήσατε τους συντελεστές ΦΠΑ και η τελική καταναλωτική δαπάνη εμφανίζεται ελαφρώς ενισχυμένη, τα έσοδα από τον ΦΠΑ είναι αμετάβλητα. </w:t>
      </w:r>
    </w:p>
    <w:p w14:paraId="7FEDCB9E"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Αυτό τι σημαίνει; Η φοροδιαφυγή όσον αφορά τον ΦΠΑ αυξήθηκε, αλλά</w:t>
      </w:r>
      <w:r>
        <w:rPr>
          <w:rFonts w:eastAsia="Times New Roman" w:cs="Times New Roman"/>
          <w:szCs w:val="24"/>
        </w:rPr>
        <w:t xml:space="preserve"> και οι ανακοινώσεις του Υπουργού, του κ. Αλεξιάδη, μιλάνε βέβαια για βεβαιώσεις. Είναι πολύ βολικό αυτό, να μιλάμε όχι για εισπράξεις, αλλά μόνο για βεβαιώσεις. </w:t>
      </w:r>
    </w:p>
    <w:p w14:paraId="7FEDCB9F"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Στο ζήτημα της φοροδιαφυγής η αναντιστοιχία λόγων και έργων της Κυβέρνησης είναι απόλυτη και </w:t>
      </w:r>
      <w:r>
        <w:rPr>
          <w:rFonts w:eastAsia="Times New Roman" w:cs="Times New Roman"/>
          <w:szCs w:val="24"/>
        </w:rPr>
        <w:t xml:space="preserve">πραγματικά δεν ξέρω αν πρέπει να το θεωρήσω πολιτική ανικανότητα ή αδιαφορία. </w:t>
      </w:r>
    </w:p>
    <w:p w14:paraId="7FEDCBA0"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Στην ουσία του το νομοσχέδιο διευρύνει σταδιακά την αυτόματη ανταλλαγή πληροφοριών σε νέες κατηγορίες εισοδήματος και κεφαλαίου. Εναρμονίζει σε ευρωπαϊκό επίπεδο τον τρόπο ανταλ</w:t>
      </w:r>
      <w:r>
        <w:rPr>
          <w:rFonts w:eastAsia="Times New Roman" w:cs="Times New Roman"/>
          <w:szCs w:val="24"/>
        </w:rPr>
        <w:t>λαγής φορολογικών πληροφοριών. Ορίζει τις υποχρεώσεις των χρηματοπιστωτικών ιδρυμάτων. Δίνει τη δυνατότητα εντοπισμού περιπτώσεων φοροδιαφυγής, ξεπλύματος μαύρου χρήματος και χρηματοδοτήσεων μιας σειράς παράνομων δραστηριοτήτων, που άπτονται ακόμα και θεμά</w:t>
      </w:r>
      <w:r>
        <w:rPr>
          <w:rFonts w:eastAsia="Times New Roman" w:cs="Times New Roman"/>
          <w:szCs w:val="24"/>
        </w:rPr>
        <w:t xml:space="preserve">των ασφάλειας και τρομοκρατίας. </w:t>
      </w:r>
    </w:p>
    <w:p w14:paraId="7FEDCBA1"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Το πλαίσιο, όμως, και η πρόσβαση στην πληροφορία δεν είναι από μόνα τους αρκετά. Πρέπει να μπορούν να αξιοποιη</w:t>
      </w:r>
      <w:r>
        <w:rPr>
          <w:rFonts w:eastAsia="Times New Roman" w:cs="Times New Roman"/>
          <w:szCs w:val="24"/>
        </w:rPr>
        <w:lastRenderedPageBreak/>
        <w:t>θούν και να μην μένουμε στις δηλώσεις εντυπωσιασμού, αποκλειστικά για εσωτερική κατανάλωση. Η Κυβέρνηση θα κριθεί</w:t>
      </w:r>
      <w:r>
        <w:rPr>
          <w:rFonts w:eastAsia="Times New Roman" w:cs="Times New Roman"/>
          <w:szCs w:val="24"/>
        </w:rPr>
        <w:t xml:space="preserve"> από την αποτελεσματικότητά της να χρησιμοποιήσει αυτήν την πληροφόρηση. Σημειωτέον, φυσικά, πως με αυτό το νομοσχέδιο δεν θεσμοθετούμε τη δυνατότητά μας να αξιοποιήσουμε στοιχεία, αλλά την υποχρέωσή μας να παρέχουμε στοιχεία στις άλλες χώρες. Τα αντίστοιχ</w:t>
      </w:r>
      <w:r>
        <w:rPr>
          <w:rFonts w:eastAsia="Times New Roman" w:cs="Times New Roman"/>
          <w:szCs w:val="24"/>
        </w:rPr>
        <w:t xml:space="preserve">α νομοσχέδια των άλλων κρατών – μελών είναι που μας παρέχουν την πληροφορία αυτή, φυσικά στο πλαίσιο της αμοιβαιότητας. Να σημειώσω ότι μάλλον εμείς είμαστε οι τελευταίοι που κυρώνουμε αυτή τη συμφωνία, μάλλον ερχόμαστε αργά να κάνουμε αυτό που πρέπει και </w:t>
      </w:r>
      <w:r>
        <w:rPr>
          <w:rFonts w:eastAsia="Times New Roman" w:cs="Times New Roman"/>
          <w:szCs w:val="24"/>
        </w:rPr>
        <w:t>εμείς.</w:t>
      </w:r>
    </w:p>
    <w:p w14:paraId="7FEDCBA2"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 xml:space="preserve">Βέβαια για άλλη μία φορά αποφασίσατε να μην εκπλαγούμε και να φέρετε άλλες πέντε τροπολογίες στην ενσωμάτωση της κοινοτικής </w:t>
      </w:r>
      <w:r>
        <w:rPr>
          <w:rFonts w:eastAsia="Times New Roman" w:cs="Times New Roman"/>
          <w:szCs w:val="24"/>
        </w:rPr>
        <w:t>ο</w:t>
      </w:r>
      <w:r>
        <w:rPr>
          <w:rFonts w:eastAsia="Times New Roman" w:cs="Times New Roman"/>
          <w:szCs w:val="24"/>
        </w:rPr>
        <w:t xml:space="preserve">δηγίας, κάποιες τροπολογίες παρατάσεων –προσφιλέστατο!-, κάποιες άλλων Υπουργείων, κάποιες δείγμα της ανικανότητας. </w:t>
      </w:r>
    </w:p>
    <w:p w14:paraId="7FEDCBA3"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Προφανώ</w:t>
      </w:r>
      <w:r>
        <w:rPr>
          <w:rFonts w:eastAsia="Times New Roman" w:cs="Times New Roman"/>
          <w:szCs w:val="24"/>
        </w:rPr>
        <w:t xml:space="preserve">ς η τροπολογία για την ευθυγράμμιση της εθνικής νομοθεσίας με την κοινοτική για το θέμα του τέλους ταξινόμησης των αυτοκινήτων </w:t>
      </w:r>
      <w:r>
        <w:rPr>
          <w:rFonts w:eastAsia="Times New Roman" w:cs="Times New Roman"/>
          <w:szCs w:val="24"/>
        </w:rPr>
        <w:t xml:space="preserve">εταιρειών </w:t>
      </w:r>
      <w:r>
        <w:rPr>
          <w:rFonts w:eastAsia="Times New Roman" w:cs="Times New Roman"/>
          <w:szCs w:val="24"/>
          <w:lang w:val="en-US"/>
        </w:rPr>
        <w:t>leasing</w:t>
      </w:r>
      <w:r>
        <w:rPr>
          <w:rFonts w:eastAsia="Times New Roman" w:cs="Times New Roman"/>
          <w:szCs w:val="24"/>
        </w:rPr>
        <w:t>,</w:t>
      </w:r>
      <w:r>
        <w:rPr>
          <w:rFonts w:eastAsia="Times New Roman" w:cs="Times New Roman"/>
          <w:szCs w:val="24"/>
        </w:rPr>
        <w:t xml:space="preserve"> που έχουν εγκατάσταση σε άλλα κράτη – μέλη είναι μέρος των υποχρεώσεων της χώρας. Η χώρα πρέπει να συμμορφωθεί</w:t>
      </w:r>
      <w:r>
        <w:rPr>
          <w:rFonts w:eastAsia="Times New Roman" w:cs="Times New Roman"/>
          <w:szCs w:val="24"/>
        </w:rPr>
        <w:t xml:space="preserve"> προς τις ενωσιακές διατάξεις.</w:t>
      </w:r>
    </w:p>
    <w:p w14:paraId="7FEDCBA4"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lastRenderedPageBreak/>
        <w:t>Σχετικά όμως με τις συμψηφιστικά χρηματικά εντάλματα του ΠΔΕ, του Προγράμματος Δημοσίων Επενδύσεων, έχουμε ξανά μια περίπτωση παράτασης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η οποία </w:t>
      </w:r>
      <w:r>
        <w:rPr>
          <w:rFonts w:eastAsia="Times New Roman" w:cs="Times New Roman"/>
          <w:szCs w:val="24"/>
        </w:rPr>
        <w:t>θα μπορούσε να έχει αποφευχθεί. Αν μάλιστα περάσουμε στην τροπολογία για τη χρον</w:t>
      </w:r>
      <w:r>
        <w:rPr>
          <w:rFonts w:eastAsia="Times New Roman" w:cs="Times New Roman"/>
          <w:szCs w:val="24"/>
        </w:rPr>
        <w:t xml:space="preserve">ική μετάθεση της έναρξης ισχύος των διατάξεων για την οργάνωση του επαγγέλματος του διαχειριστή αφερεγγυότητας, διαπιστώνουμε ότι δεν είναι μόνο θέμα καθυστέρησης και κυβερνητικής ανικανότητας. </w:t>
      </w:r>
    </w:p>
    <w:p w14:paraId="7FEDCBA5"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Με το τρίτο μνημόνιο, με το δικό σας μνημόνιο, η χώρα ανέλαβε</w:t>
      </w:r>
      <w:r>
        <w:rPr>
          <w:rFonts w:eastAsia="Times New Roman" w:cs="Times New Roman"/>
          <w:szCs w:val="24"/>
        </w:rPr>
        <w:t xml:space="preserve"> την υποχρέωση τροποποίησης του Πτωχευτικού Κώδικα και δημιουργίας μητρώων διαχειριστών αφερεγγυότητας. </w:t>
      </w:r>
      <w:r>
        <w:rPr>
          <w:rFonts w:eastAsia="Times New Roman" w:cs="Times New Roman"/>
          <w:szCs w:val="24"/>
        </w:rPr>
        <w:lastRenderedPageBreak/>
        <w:t>Η τροπολογία αυτή αναβάλλει την εφαρμογή όλων των τροποποιήσεων που είχαν συμφωνηθεί. Την ίδια στιγμή που δείχνετε υπερβάλλοντα ζήλο να συμφωνήσετε το «</w:t>
      </w:r>
      <w:r>
        <w:rPr>
          <w:rFonts w:eastAsia="Times New Roman" w:cs="Times New Roman"/>
          <w:szCs w:val="24"/>
        </w:rPr>
        <w:t xml:space="preserve">τσεκούρι» στη μέση οικογένεια, με τα μέτρα 5,4 δισεκατομμυρίων, ένα μέτρο καθαρά μεταρρυθμιστικού χαρακτήρα το βάζετε στον πάγο. </w:t>
      </w:r>
    </w:p>
    <w:p w14:paraId="7FEDCBA6"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Είστε, λοιπόν, άξιοι συνεχιστές, ίδιοι με τις προηγούμενες </w:t>
      </w:r>
      <w:r>
        <w:rPr>
          <w:rFonts w:eastAsia="Times New Roman" w:cs="Times New Roman"/>
          <w:szCs w:val="24"/>
        </w:rPr>
        <w:t>κ</w:t>
      </w:r>
      <w:r>
        <w:rPr>
          <w:rFonts w:eastAsia="Times New Roman" w:cs="Times New Roman"/>
          <w:szCs w:val="24"/>
        </w:rPr>
        <w:t>υβερνήσεις, που είχαν, όπως και εσείς, αλλεργία στις μεταρρυθμίσει</w:t>
      </w:r>
      <w:r>
        <w:rPr>
          <w:rFonts w:eastAsia="Times New Roman" w:cs="Times New Roman"/>
          <w:szCs w:val="24"/>
        </w:rPr>
        <w:t xml:space="preserve">ς. </w:t>
      </w:r>
    </w:p>
    <w:p w14:paraId="7FEDCBA7"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υπάρχουν βεβαίως τα μνημόνια, οι συμφωνίες και οι διαπραγματεύσεις, αλλά υπάρχουν </w:t>
      </w:r>
      <w:r>
        <w:rPr>
          <w:rFonts w:eastAsia="Times New Roman" w:cs="Times New Roman"/>
          <w:szCs w:val="24"/>
        </w:rPr>
        <w:lastRenderedPageBreak/>
        <w:t xml:space="preserve">και οι επιλογές σας και αυτές είναι πλέον σαφείς: φόροι, φόροι, φόροι και μακριά από μεταρρυθμίσεις. </w:t>
      </w:r>
    </w:p>
    <w:p w14:paraId="7FEDCBA8"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Αναφορικά με την αναμενόμενη τροπολογί</w:t>
      </w:r>
      <w:r>
        <w:rPr>
          <w:rFonts w:eastAsia="Times New Roman" w:cs="Times New Roman"/>
          <w:szCs w:val="24"/>
        </w:rPr>
        <w:t xml:space="preserve">α για την παράταση του μέτρου απόσυρσης των αυτοκινήτων έως τον Μάιο του 2016, είπα και στην </w:t>
      </w:r>
      <w:r>
        <w:rPr>
          <w:rFonts w:eastAsia="Times New Roman" w:cs="Times New Roman"/>
          <w:szCs w:val="24"/>
        </w:rPr>
        <w:t>ε</w:t>
      </w:r>
      <w:r>
        <w:rPr>
          <w:rFonts w:eastAsia="Times New Roman" w:cs="Times New Roman"/>
          <w:szCs w:val="24"/>
        </w:rPr>
        <w:t>πιτροπή ότι συμφωνούμε. Το αφήσατε βέβαια πολύ αργά, γιατί ίσως σας έπιασε στον ύπνο και δεν ανανεώσατε όταν έπρεπε και σίγουρα μειώνετε τα κίνητρα και το κουτσου</w:t>
      </w:r>
      <w:r>
        <w:rPr>
          <w:rFonts w:eastAsia="Times New Roman" w:cs="Times New Roman"/>
          <w:szCs w:val="24"/>
        </w:rPr>
        <w:t>ρεύετε. Μακάρι να λειτουργήσει όμως, έστω και κουτσουρεμένο, το νέο μέτρο αυτό της απόσυρσης.</w:t>
      </w:r>
    </w:p>
    <w:p w14:paraId="7FEDCBA9"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Τέλος, σε ένα σχέδιο του Υπουργείου Οικονομικών για θέματα φορολογίας μας φέρνετε μια τροπολογία του Υπουργείου </w:t>
      </w:r>
      <w:r>
        <w:rPr>
          <w:rFonts w:eastAsia="Times New Roman" w:cs="Times New Roman"/>
          <w:szCs w:val="24"/>
        </w:rPr>
        <w:lastRenderedPageBreak/>
        <w:t>Περιβάλλοντος σχετικά με την Ειδική Γραμματεία Υδά</w:t>
      </w:r>
      <w:r>
        <w:rPr>
          <w:rFonts w:eastAsia="Times New Roman" w:cs="Times New Roman"/>
          <w:szCs w:val="24"/>
        </w:rPr>
        <w:t xml:space="preserve">των, προφανώς άσχετη και αντισυνταγματική. Η τροπολογία αυτή παρακάμπτει όχι μόνο τις κείμενες διατάξεις, αλλά και τα </w:t>
      </w:r>
      <w:r>
        <w:rPr>
          <w:rFonts w:eastAsia="Times New Roman" w:cs="Times New Roman"/>
          <w:szCs w:val="24"/>
        </w:rPr>
        <w:t>υ</w:t>
      </w:r>
      <w:r>
        <w:rPr>
          <w:rFonts w:eastAsia="Times New Roman" w:cs="Times New Roman"/>
          <w:szCs w:val="24"/>
        </w:rPr>
        <w:t xml:space="preserve">πηρεσιακά </w:t>
      </w:r>
      <w:r>
        <w:rPr>
          <w:rFonts w:eastAsia="Times New Roman" w:cs="Times New Roman"/>
          <w:szCs w:val="24"/>
        </w:rPr>
        <w:t>σ</w:t>
      </w:r>
      <w:r>
        <w:rPr>
          <w:rFonts w:eastAsia="Times New Roman" w:cs="Times New Roman"/>
          <w:szCs w:val="24"/>
        </w:rPr>
        <w:t>υμβούλια, χαρίζει με ΚΥΑ και με απλή αίτηση των ενδιαφερομένων αποσπάσεις και μάλιστα διαρκείας, δίνει δικαίωμα εκλογής των απ</w:t>
      </w:r>
      <w:r>
        <w:rPr>
          <w:rFonts w:eastAsia="Times New Roman" w:cs="Times New Roman"/>
          <w:szCs w:val="24"/>
        </w:rPr>
        <w:t xml:space="preserve">οσπασμένων σε θέσεις ευθύνης, αλλά και δικαίωμα μετατροπής της απόσπασης σε μετάταξη κατόπιν αίτησης και με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w:t>
      </w:r>
    </w:p>
    <w:p w14:paraId="7FEDCBAA"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szCs w:val="24"/>
        </w:rPr>
        <w:t xml:space="preserve">Γιατί λοιπόν παρακάμπτεται και καταστρατηγείται ουσιαστικά ο Δημοσιοϋπαλληλικός Κώδικας; Γιατί δεν σας νοιάζει ο </w:t>
      </w:r>
      <w:r>
        <w:rPr>
          <w:rFonts w:eastAsia="Times New Roman" w:cs="Times New Roman"/>
          <w:szCs w:val="24"/>
        </w:rPr>
        <w:t>κ</w:t>
      </w:r>
      <w:r>
        <w:rPr>
          <w:rFonts w:eastAsia="Times New Roman" w:cs="Times New Roman"/>
          <w:szCs w:val="24"/>
        </w:rPr>
        <w:t>ώδικας, γ</w:t>
      </w:r>
      <w:r>
        <w:rPr>
          <w:rFonts w:eastAsia="Times New Roman" w:cs="Times New Roman"/>
          <w:szCs w:val="24"/>
        </w:rPr>
        <w:t xml:space="preserve">ιατί δεν σέβεστε τη δημόσια διοίκηση. Σας νοιάζει να ρυθμίζετε όλα τα θέματα με εξαιρέσεις, ώστε οι υπάλληλοι να </w:t>
      </w:r>
      <w:r>
        <w:rPr>
          <w:rFonts w:eastAsia="Times New Roman" w:cs="Times New Roman"/>
          <w:szCs w:val="24"/>
        </w:rPr>
        <w:lastRenderedPageBreak/>
        <w:t>είναι όμηροί σας. Είναι και αυτό μέρος της καθεστωτικής πρακτικής και λογικής που σας διέπει.</w:t>
      </w:r>
    </w:p>
    <w:p w14:paraId="7FEDCBAB"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εικόνα που παρουσ</w:t>
      </w:r>
      <w:r>
        <w:rPr>
          <w:rFonts w:eastAsia="Times New Roman" w:cs="Times New Roman"/>
          <w:szCs w:val="24"/>
        </w:rPr>
        <w:t xml:space="preserve">ιάζεται μέσα στη Βουλή από την Κυβέρνηση και τους συναδέλφους της Συμπολίτευσης για την κατάσταση της χώρας είναι ένας αντικατοπτρισμός της πραγματικότητας, μια οφθαλμαπάτη. Ενσωματώνουμε </w:t>
      </w:r>
      <w:r>
        <w:rPr>
          <w:rFonts w:eastAsia="Times New Roman" w:cs="Times New Roman"/>
          <w:szCs w:val="24"/>
        </w:rPr>
        <w:t>ο</w:t>
      </w:r>
      <w:r>
        <w:rPr>
          <w:rFonts w:eastAsia="Times New Roman" w:cs="Times New Roman"/>
          <w:szCs w:val="24"/>
        </w:rPr>
        <w:t>δηγίες, περιμένουμε να κλείσει η διαπραγμάτευση. Αλήθεια, πότε άραγ</w:t>
      </w:r>
      <w:r>
        <w:rPr>
          <w:rFonts w:eastAsia="Times New Roman" w:cs="Times New Roman"/>
          <w:szCs w:val="24"/>
        </w:rPr>
        <w:t>ε; Ελπίζουμε μέσα στον Απρίλιο.</w:t>
      </w:r>
    </w:p>
    <w:p w14:paraId="7FEDCBAC"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szCs w:val="24"/>
        </w:rPr>
        <w:t>Ακούμε διαρκώς για την επιτυχημένη ανακεφαλαιοποίηση των τραπεζών και προχθές ακούσαμε τον Αναπληρωτή Υ</w:t>
      </w:r>
      <w:r>
        <w:rPr>
          <w:rFonts w:eastAsia="Times New Roman" w:cs="Times New Roman"/>
          <w:szCs w:val="24"/>
        </w:rPr>
        <w:lastRenderedPageBreak/>
        <w:t>πουργό κ. Χουλιαράκη να μας περιγράφει τις επιτυχίες στη διαχείριση των δημοσίων οικονομικών. Αντί να κρυβόμαστε, λέμε ότ</w:t>
      </w:r>
      <w:r>
        <w:rPr>
          <w:rFonts w:eastAsia="Times New Roman" w:cs="Times New Roman"/>
          <w:szCs w:val="24"/>
        </w:rPr>
        <w:t>ι έχουμε και επιτυχίες.</w:t>
      </w:r>
    </w:p>
    <w:p w14:paraId="7FEDCBAD"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szCs w:val="24"/>
        </w:rPr>
        <w:t>Να σας παρουσιάσω λοιπόν εγώ μια άλλη εικόνα. Το 2015 τα μη εξυπηρετούμενα δάνεια ανήλθαν στο ιλιγγιώδες ποσό των 117 δισεκατομμυρίων, παρουσιάζοντας αύξηση 9% σε σχέση με το 2014. Πάνω από το 40% αυτών είναι επιχειρηματικά δάνεια κ</w:t>
      </w:r>
      <w:r>
        <w:rPr>
          <w:rFonts w:eastAsia="Times New Roman" w:cs="Times New Roman"/>
          <w:szCs w:val="24"/>
        </w:rPr>
        <w:t>αι οι δανειολήπτες εμφανίζονται όλο και πιο απρόθυμοι να πληρώσουν. Οι πληροφορίες λένε ότι πάλι ο ρυθμός έχει αυξηθεί αστρονομικά τους τελευταίους μήνες.</w:t>
      </w:r>
    </w:p>
    <w:p w14:paraId="7FEDCBAE"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szCs w:val="24"/>
        </w:rPr>
        <w:t>Την ίδια ώρα οι καταθέσεις νοικοκυριών και επιχειρήσεων είναι σε χαμηλότερο επίπεδο απ’ ό,τι ήταν τον</w:t>
      </w:r>
      <w:r>
        <w:rPr>
          <w:rFonts w:eastAsia="Times New Roman" w:cs="Times New Roman"/>
          <w:szCs w:val="24"/>
        </w:rPr>
        <w:t xml:space="preserve"> Ιούνιο με την </w:t>
      </w:r>
      <w:r>
        <w:rPr>
          <w:rFonts w:eastAsia="Times New Roman" w:cs="Times New Roman"/>
          <w:szCs w:val="24"/>
        </w:rPr>
        <w:lastRenderedPageBreak/>
        <w:t xml:space="preserve">επιβολή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lang w:val="en-US"/>
        </w:rPr>
        <w:t>s</w:t>
      </w:r>
      <w:r>
        <w:rPr>
          <w:rFonts w:eastAsia="Times New Roman" w:cs="Times New Roman"/>
          <w:szCs w:val="24"/>
        </w:rPr>
        <w:t xml:space="preserve">.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lang w:val="en-US"/>
        </w:rPr>
        <w:t>s</w:t>
      </w:r>
      <w:r>
        <w:rPr>
          <w:rFonts w:eastAsia="Times New Roman" w:cs="Times New Roman"/>
          <w:szCs w:val="24"/>
        </w:rPr>
        <w:t xml:space="preserve"> μπήκαν για να μη φεύγουν άλλο οι καταθέσεις και βλέπουμε ότι συνεχίζουν να φεύγουν, έστω και με μικρό ρυθμό. Σήμερα 121,6 δισεκατομμύρια, 122,2 δισεκατομμύρια τον περασμένο Ιούνιο. </w:t>
      </w:r>
    </w:p>
    <w:p w14:paraId="7FEDCBAF"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εμπιστοσύνη στο τραπεζικό σύστημα δεν έχει αποκατασταθεί στο ελάχιστο. Για να καταλάβει ο κόσμος, αν δεν υπάρχει εμπιστοσύνη απλώς για να βάλουν τα χρήματά τους οι άνθρωποι στις τράπεζες, πώς θα υπάρξει εμπιστοσύνη να επενδύσουν Έλληνες και ξένοι επενδυτές</w:t>
      </w:r>
      <w:r>
        <w:rPr>
          <w:rFonts w:eastAsia="Times New Roman" w:cs="Times New Roman"/>
          <w:szCs w:val="24"/>
        </w:rPr>
        <w:t>; Είναι προϋπόθεση να αποκατασταθεί αυτή η εμπιστοσύνη, πριν ελπίσουμε ότι θα έρθουν οι ξένες επενδύσεις. Γιατί έχετε κάποιες φαντασιώσεις ότι μόλις κλείσει η διαπραγμάτευση, μετά θα πάνε όλα μια χαρά.</w:t>
      </w:r>
    </w:p>
    <w:p w14:paraId="7FEDCBB0"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szCs w:val="24"/>
        </w:rPr>
        <w:lastRenderedPageBreak/>
        <w:t>Η ροή της τραπεζικής χρηματοδότησης προς τις επιχειρήσ</w:t>
      </w:r>
      <w:r>
        <w:rPr>
          <w:rFonts w:eastAsia="Times New Roman" w:cs="Times New Roman"/>
          <w:szCs w:val="24"/>
        </w:rPr>
        <w:t>εις συρρικνώνεται διαρκώς. Το Φεβρουάριο ο ετήσιος ρυθμός μεταβολής χρηματοδότησης ήταν στο μείον 1,6%. Παρά λοιπόν την –σε εισαγωγικά- «επιτυχημένη» ανακεφαλαιοποίησή σας, το τραπεζικό σύστημα δεν μπορεί να ανακάμψει και άρα δεν μπορεί να διαδραματίσει το</w:t>
      </w:r>
      <w:r>
        <w:rPr>
          <w:rFonts w:eastAsia="Times New Roman" w:cs="Times New Roman"/>
          <w:szCs w:val="24"/>
        </w:rPr>
        <w:t>ν</w:t>
      </w:r>
      <w:r>
        <w:rPr>
          <w:rFonts w:eastAsia="Times New Roman" w:cs="Times New Roman"/>
          <w:szCs w:val="24"/>
        </w:rPr>
        <w:t xml:space="preserve"> ρόλο του, να χρηματοδοτήσει την οικονομία.</w:t>
      </w:r>
    </w:p>
    <w:p w14:paraId="7FEDCBB1"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szCs w:val="24"/>
        </w:rPr>
        <w:t>Δώσατε μας λέτε –και αυτό είναι η μεγάλη σας επιτυχία- μόνο 5,5 δισεκατομμύρια στις τράπεζες. Μας το παρουσιάζετε ως τη μεγάλη επιτυχία της ανακεφαλαιοποίησης. Όμως, με τόσα λίγα χρήματα οι τράπεζες, τα δάνεια π</w:t>
      </w:r>
      <w:r>
        <w:rPr>
          <w:rFonts w:eastAsia="Times New Roman" w:cs="Times New Roman"/>
          <w:szCs w:val="24"/>
        </w:rPr>
        <w:t>ου δεν εξυπηρε</w:t>
      </w:r>
      <w:r>
        <w:rPr>
          <w:rFonts w:eastAsia="Times New Roman" w:cs="Times New Roman"/>
          <w:szCs w:val="24"/>
        </w:rPr>
        <w:lastRenderedPageBreak/>
        <w:t xml:space="preserve">τούνται δεν μπορούν να τα πουλήσουν φτηνά, ώστε να μπορούν να δοθούν καλές ρυθμίσεις στους μικρομεσαίους που τα έχουν. Κέρδισε δηλαδή το </w:t>
      </w:r>
      <w:r>
        <w:rPr>
          <w:rFonts w:eastAsia="Times New Roman" w:cs="Times New Roman"/>
          <w:szCs w:val="24"/>
        </w:rPr>
        <w:t>δ</w:t>
      </w:r>
      <w:r>
        <w:rPr>
          <w:rFonts w:eastAsia="Times New Roman" w:cs="Times New Roman"/>
          <w:szCs w:val="24"/>
        </w:rPr>
        <w:t>ημόσιο σε δανεισμό εις βάρος του μικρομεσαίου που δεν μπορεί να πληρώσει το δάνειό του. Αυτή είναι η επι</w:t>
      </w:r>
      <w:r>
        <w:rPr>
          <w:rFonts w:eastAsia="Times New Roman" w:cs="Times New Roman"/>
          <w:szCs w:val="24"/>
        </w:rPr>
        <w:t>τυχία σας που στραγγαλίζει τη χώρα και τον μικρομεσαίο.</w:t>
      </w:r>
    </w:p>
    <w:p w14:paraId="7FEDCBB2"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λοιπόν πού θα οδηγήσει όλο αυτό; Σε μαρασμό των επιχειρήσεων, μικρών και μεγαλύτερων, σε λουκέτα και ανεργία γι’ αυτές τις επιχειρήσεις που εκτός από όλα τα άλλα προβλήματα έχουν να </w:t>
      </w:r>
      <w:r>
        <w:rPr>
          <w:rFonts w:eastAsia="Times New Roman" w:cs="Times New Roman"/>
          <w:szCs w:val="24"/>
        </w:rPr>
        <w:t>αντιμετωπίσουν και τις ιδεοληψίες σας σχε</w:t>
      </w:r>
      <w:r>
        <w:rPr>
          <w:rFonts w:eastAsia="Times New Roman" w:cs="Times New Roman"/>
          <w:szCs w:val="24"/>
        </w:rPr>
        <w:lastRenderedPageBreak/>
        <w:t>τικά με το κακό κεφάλαιο, τους κακούς επιχειρηματίες που επιβαρύνονται συνεχώς με νέους φόρους και αύξηση εισφορών, γιατί αυτό τους αξίζει.</w:t>
      </w:r>
    </w:p>
    <w:p w14:paraId="7FEDCBB3"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 κόσμος θέλει λύσεις από εμάς, λύσεις που εσ</w:t>
      </w:r>
      <w:r>
        <w:rPr>
          <w:rFonts w:eastAsia="Times New Roman" w:cs="Times New Roman"/>
          <w:szCs w:val="24"/>
        </w:rPr>
        <w:t>είς έχετε πλέον αποδείξει πως δεν μπορείτε και δεν θέλετε να προσφέρετε. Είστε μέρος, το μεγαλύτερο μέρος του προβλήματος και όχι των λύσεων. Είστε βαρίδι για τη χώρα. Όσο κρατάτε την εξουσία, με την αναισθησία σας για τα προβλήματα του κόσμου, τόσο στέλνε</w:t>
      </w:r>
      <w:r>
        <w:rPr>
          <w:rFonts w:eastAsia="Times New Roman" w:cs="Times New Roman"/>
          <w:szCs w:val="24"/>
        </w:rPr>
        <w:t>τε τη χώρα στο βυθό και σε βέβαιο πνιγμό.</w:t>
      </w:r>
    </w:p>
    <w:p w14:paraId="7FEDCBB4"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FEDCBB5" w14:textId="77777777" w:rsidR="004627CB" w:rsidRDefault="00EE6EC7">
      <w:pPr>
        <w:spacing w:line="600" w:lineRule="auto"/>
        <w:ind w:firstLine="720"/>
        <w:jc w:val="center"/>
        <w:rPr>
          <w:rFonts w:eastAsia="Times New Roman"/>
          <w:bCs/>
        </w:rPr>
      </w:pPr>
      <w:r>
        <w:rPr>
          <w:rFonts w:eastAsia="Times New Roman"/>
          <w:bCs/>
        </w:rPr>
        <w:t>(Χειροκροτήματα από την πτέρυγα του</w:t>
      </w:r>
      <w:r>
        <w:rPr>
          <w:rFonts w:eastAsia="Times New Roman"/>
          <w:bCs/>
        </w:rPr>
        <w:t xml:space="preserve"> Ποταμιού</w:t>
      </w:r>
      <w:r>
        <w:rPr>
          <w:rFonts w:eastAsia="Times New Roman"/>
          <w:bCs/>
        </w:rPr>
        <w:t>)</w:t>
      </w:r>
    </w:p>
    <w:p w14:paraId="7FEDCBB6"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Φτάνουμε στους δύο τελευταίους </w:t>
      </w:r>
      <w:r>
        <w:rPr>
          <w:rFonts w:eastAsia="Times New Roman" w:cs="Times New Roman"/>
          <w:szCs w:val="24"/>
        </w:rPr>
        <w:t>ε</w:t>
      </w:r>
      <w:r>
        <w:rPr>
          <w:rFonts w:eastAsia="Times New Roman" w:cs="Times New Roman"/>
          <w:szCs w:val="24"/>
        </w:rPr>
        <w:t xml:space="preserve">ιδικούς </w:t>
      </w:r>
      <w:r>
        <w:rPr>
          <w:rFonts w:eastAsia="Times New Roman" w:cs="Times New Roman"/>
          <w:szCs w:val="24"/>
        </w:rPr>
        <w:t>α</w:t>
      </w:r>
      <w:r>
        <w:rPr>
          <w:rFonts w:eastAsia="Times New Roman" w:cs="Times New Roman"/>
          <w:szCs w:val="24"/>
        </w:rPr>
        <w:t>γορητές.</w:t>
      </w:r>
    </w:p>
    <w:p w14:paraId="7FEDCBB7"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szCs w:val="24"/>
        </w:rPr>
        <w:t>Πρώτα θα μιλήσει ο κ. Δημήτριος Καμμένος από τους ΑΝΕΛ και μετά ο κ. Γ</w:t>
      </w:r>
      <w:r>
        <w:rPr>
          <w:rFonts w:eastAsia="Times New Roman" w:cs="Times New Roman"/>
          <w:szCs w:val="24"/>
        </w:rPr>
        <w:t>εώργιος Κατσιαντώνης από την Ένωση Κεντρώων. Ύστερα θα λάβουν το λόγο οι δύο συνάδελφοι ομιλητές, ο κ. Δημαράς και η κ. Παπακώστα. Θα ερωτηθεί ο Υπουργός αν θέλει να κάνει την τοποθέτησή του πριν μιλήσουν οι Κοινοβουλευτικοί Εκπρόσωποι.</w:t>
      </w:r>
    </w:p>
    <w:p w14:paraId="7FEDCBB8"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szCs w:val="24"/>
        </w:rPr>
        <w:t>Κύριε Καμμένο, έχετ</w:t>
      </w:r>
      <w:r>
        <w:rPr>
          <w:rFonts w:eastAsia="Times New Roman" w:cs="Times New Roman"/>
          <w:szCs w:val="24"/>
        </w:rPr>
        <w:t>ε το</w:t>
      </w:r>
      <w:r>
        <w:rPr>
          <w:rFonts w:eastAsia="Times New Roman" w:cs="Times New Roman"/>
          <w:szCs w:val="24"/>
        </w:rPr>
        <w:t>ν</w:t>
      </w:r>
      <w:r>
        <w:rPr>
          <w:rFonts w:eastAsia="Times New Roman" w:cs="Times New Roman"/>
          <w:szCs w:val="24"/>
        </w:rPr>
        <w:t xml:space="preserve"> λόγο.</w:t>
      </w:r>
    </w:p>
    <w:p w14:paraId="7FEDCBB9"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Ευχαριστώ, κύριε Πρόεδρε.</w:t>
      </w:r>
    </w:p>
    <w:p w14:paraId="7FEDCBBA"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Αγαπητοί συνάδελφοι, για άλλη μια φορά θα συζητήσουμε ενσωμάτωση μιας </w:t>
      </w:r>
      <w:r>
        <w:rPr>
          <w:rFonts w:eastAsia="Times New Roman" w:cs="Times New Roman"/>
          <w:szCs w:val="24"/>
        </w:rPr>
        <w:t>ο</w:t>
      </w:r>
      <w:r>
        <w:rPr>
          <w:rFonts w:eastAsia="Times New Roman" w:cs="Times New Roman"/>
          <w:szCs w:val="24"/>
        </w:rPr>
        <w:t>δηγίας και συγχρόνως τις σχετικές τροπολογίες που έφεραν τα Υπουργεία. Οι Ανεξάρτητοι Έλληνες, όπως έχουμε πει, αλλά και όλα τα</w:t>
      </w:r>
      <w:r>
        <w:rPr>
          <w:rFonts w:eastAsia="Times New Roman" w:cs="Times New Roman"/>
          <w:szCs w:val="24"/>
        </w:rPr>
        <w:t xml:space="preserve"> κόμματα απ’ όσο γνωρίζω, εκτός του Κομμουνιστικού Κόμματος Ελλάδος και της Χρυσής Αυγής, θα στηρίξουν τη συγκεκριμένη νομοθετική πρωτοβουλία.</w:t>
      </w:r>
    </w:p>
    <w:p w14:paraId="7FEDCBBB"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Όσον αφορά την απόσυρση, είναι ένα μέτρο το οποίο έπρεπε να παρθεί. Το είχα κάνει και ερώτηση στον αγαπητό Υπουργ</w:t>
      </w:r>
      <w:r>
        <w:rPr>
          <w:rFonts w:eastAsia="Times New Roman" w:cs="Times New Roman"/>
          <w:szCs w:val="24"/>
        </w:rPr>
        <w:t xml:space="preserve">ό πριν από είκοσι μέρες περίπου. Ήρθε και απάντησε. Ήρθε και η </w:t>
      </w:r>
      <w:r>
        <w:rPr>
          <w:rFonts w:eastAsia="Times New Roman" w:cs="Times New Roman"/>
          <w:bCs/>
          <w:szCs w:val="24"/>
        </w:rPr>
        <w:t>τροπολογία</w:t>
      </w:r>
      <w:r>
        <w:rPr>
          <w:rFonts w:eastAsia="Times New Roman" w:cs="Times New Roman"/>
          <w:szCs w:val="24"/>
        </w:rPr>
        <w:t xml:space="preserve">. Στις 20 Μαΐου, αν δεν κάνω λάθος, είναι η καταληκτική ημερομηνία. Όλοι οι συμπολίτες μας θα πρέπει να σπεύσουν στο ευεργετικό του νόμου, διότι δεν είναι 31 Μαΐου, λήγει η προθεσμία </w:t>
      </w:r>
      <w:r>
        <w:rPr>
          <w:rFonts w:eastAsia="Times New Roman" w:cs="Times New Roman"/>
          <w:szCs w:val="24"/>
        </w:rPr>
        <w:t xml:space="preserve">και στις 20 θα πρέπει να έχουν τελειώσει τη διαδικασία. </w:t>
      </w:r>
    </w:p>
    <w:p w14:paraId="7FEDCBBC"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Για τον Πτωχευτικό Κώδικα έπρεπε να παρθούν αυτές οι αποφάσεις. Άρα είναι πολύ σημαντικό για να υπάρχουν καθαροί κανόνες στον Πτωχευτικό Κώδικα. Υπάρχουν και άλλες πρωτοβουλίες που πρέπει να παρθούν,</w:t>
      </w:r>
      <w:r>
        <w:rPr>
          <w:rFonts w:eastAsia="Times New Roman" w:cs="Times New Roman"/>
          <w:szCs w:val="24"/>
        </w:rPr>
        <w:t xml:space="preserve"> τις οποίες θα πάρουμε μέσα στον χρόνο και θα τις δούμε αμέσως μετά την αξιολόγηση. Δεν θα ήθελα τώρα να επεκταθώ σε αυτό, αλλά υπάρχουν συζητήσεις για τον Πτωχευτικό Κώδικα σε πολλά επίπεδα φορολογουμένων. </w:t>
      </w:r>
    </w:p>
    <w:p w14:paraId="7FEDCBBD"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Η τροποποίηση του Τελωνειακού Κώδικα εξυγιαίνει </w:t>
      </w:r>
      <w:r>
        <w:rPr>
          <w:rFonts w:eastAsia="Times New Roman" w:cs="Times New Roman"/>
          <w:szCs w:val="24"/>
        </w:rPr>
        <w:t xml:space="preserve">την όλη κατάσταση. Και η ρύθμιση των θεμάτων υδάτων είναι κάτι το οποίο πρέπει να συμβεί. </w:t>
      </w:r>
    </w:p>
    <w:p w14:paraId="7FEDCBBE"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Με την ευκαιρία να αναφέρω, επειδή ήταν και κάποιοι συνάδελφοι που ήρθαν, όπως ο κ. Λοβέρδος, δεν θυμάμαι τώρα αν ήταν άλλος στην Επιτροπή Ευρωπαϊκών Υποθέσεων, όπου</w:t>
      </w:r>
      <w:r>
        <w:rPr>
          <w:rFonts w:eastAsia="Times New Roman" w:cs="Times New Roman"/>
          <w:szCs w:val="24"/>
        </w:rPr>
        <w:t xml:space="preserve"> είχαμε και τους συναδέλφους Ευρωβουλευτές, ότι έκανα μία μεγάλη συζήτηση για τα οικονομικά της Ελλάδας, για την παρακολούθηση του προγράμματος, για τον ρόλο της Ευρωπαϊκής Επιτροπής ως ένας άλλος πυλώνας που θα βοηθά, θα παρακολουθεί, θα ελέγχει και θα με</w:t>
      </w:r>
      <w:r>
        <w:rPr>
          <w:rFonts w:eastAsia="Times New Roman" w:cs="Times New Roman"/>
          <w:szCs w:val="24"/>
        </w:rPr>
        <w:t xml:space="preserve">ταφέρει τις θέσεις μας. Να θυμίσω και την επιστολή του αξιότιμου Πρωθυπουργού προς τον κ. Σουλτς. </w:t>
      </w:r>
    </w:p>
    <w:p w14:paraId="7FEDCBBF"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Θα μπω σε κάποιες πρακτικές λεπτομέρειες και συζητήσεις που κάναμε. Όταν αυτό το νομοσχέδιο μιλάει για την αυτόματη ανταλλαγή πληροφοριών, σαφώς μιλάμε για α</w:t>
      </w:r>
      <w:r>
        <w:rPr>
          <w:rFonts w:eastAsia="Times New Roman" w:cs="Times New Roman"/>
          <w:szCs w:val="24"/>
        </w:rPr>
        <w:t>υτόματη ανταλλαγή πληροφοριών μέσω των πληροφοριακών συστημάτων που έχει κάθε χώρα, για παράδειγμα, το Υπουργείο Οικονομικών το δικό μας έχει τη Διεύθυνση Εσόδων, αλλά πόσο μάλλον το τραπεζικό σύστημα.</w:t>
      </w:r>
    </w:p>
    <w:p w14:paraId="7FEDCBC0" w14:textId="77777777" w:rsidR="004627CB" w:rsidRDefault="00EE6EC7">
      <w:pPr>
        <w:spacing w:line="600" w:lineRule="auto"/>
        <w:ind w:firstLine="720"/>
        <w:jc w:val="both"/>
        <w:rPr>
          <w:rFonts w:eastAsia="Times New Roman"/>
          <w:szCs w:val="24"/>
        </w:rPr>
      </w:pPr>
      <w:r>
        <w:rPr>
          <w:rFonts w:eastAsia="Times New Roman" w:cs="Times New Roman"/>
          <w:szCs w:val="24"/>
        </w:rPr>
        <w:t>Πρέπει να κάνουμε ξεκάθαρο ότι το πλήρες προφίλ και οι</w:t>
      </w:r>
      <w:r>
        <w:rPr>
          <w:rFonts w:eastAsia="Times New Roman" w:cs="Times New Roman"/>
          <w:szCs w:val="24"/>
        </w:rPr>
        <w:t xml:space="preserve"> συνήθειες του κάθε φορολογούμενου, σε σχέση με τα χρήματά του και το πώς τα κινεί, πού τα επενδύει, γίνεται μόνο μέσω τραπεζών, δεν γίνεται μέσω κάποιου Υπουργείου. Αυτό είναι, νομίζω, σαφές. Όμως, οι τράπεζες είναι αυτές </w:t>
      </w:r>
      <w:r>
        <w:rPr>
          <w:rFonts w:eastAsia="Times New Roman"/>
          <w:szCs w:val="24"/>
        </w:rPr>
        <w:t>οι οποίες έχουν όλοι αυτή την πλη</w:t>
      </w:r>
      <w:r>
        <w:rPr>
          <w:rFonts w:eastAsia="Times New Roman"/>
          <w:szCs w:val="24"/>
        </w:rPr>
        <w:t xml:space="preserve">ροφόρηση. Αυτή η νομοθεσία έρχεται και με δικλίδες ασφαλείας και με διαδικασίες προσπαθεί να φέρει τη διαφάνεια και τη διαύγεια σε αυτές τις συναλλαγές. </w:t>
      </w:r>
    </w:p>
    <w:p w14:paraId="7FEDCBC1" w14:textId="77777777" w:rsidR="004627CB" w:rsidRDefault="00EE6EC7">
      <w:pPr>
        <w:spacing w:line="600" w:lineRule="auto"/>
        <w:ind w:firstLine="720"/>
        <w:jc w:val="both"/>
        <w:rPr>
          <w:rFonts w:eastAsia="Times New Roman"/>
          <w:szCs w:val="24"/>
        </w:rPr>
      </w:pPr>
      <w:r>
        <w:rPr>
          <w:rFonts w:eastAsia="Times New Roman"/>
          <w:szCs w:val="24"/>
        </w:rPr>
        <w:t>Πάμε τώρα να δούμε ποιο είναι το πρόβλημα στην Ευρώπη. Δεν θα μιλήσω για το παγκόσμιο πρόβλημα. Θα επι</w:t>
      </w:r>
      <w:r>
        <w:rPr>
          <w:rFonts w:eastAsia="Times New Roman"/>
          <w:szCs w:val="24"/>
        </w:rPr>
        <w:t>καλεστώ και την πρότερη εμπειρία μου, πριν να γίνω Βουλευτής. Όπως έθεσα και σήμερα στην Επιτροπή Οικονομικών, υπάρχουν πολύ συγκεκριμένα ζητήματα και προβλήματα στον χρηματοοικονομικό κλάδο. Υπάρχουν, κατ</w:t>
      </w:r>
      <w:r>
        <w:rPr>
          <w:rFonts w:eastAsia="Times New Roman"/>
          <w:szCs w:val="24"/>
        </w:rPr>
        <w:t xml:space="preserve">’ </w:t>
      </w:r>
      <w:r>
        <w:rPr>
          <w:rFonts w:eastAsia="Times New Roman"/>
          <w:szCs w:val="24"/>
        </w:rPr>
        <w:t>αρχάς, διαφορετικά κίνητρα. Αυτός που το προϊόν τ</w:t>
      </w:r>
      <w:r>
        <w:rPr>
          <w:rFonts w:eastAsia="Times New Roman"/>
          <w:szCs w:val="24"/>
        </w:rPr>
        <w:t xml:space="preserve">ης εργασίας του, αυτό που πουλάει -να το πω λαϊκά- είναι το χρήμα, έχει κίνητρο να πουλήσει περισσότερο χρήμα. Συγχρόνως, πρέπει να υπάρχει και κάποιος που αγοράζει το χρήμα. Είναι σαν να πουλάμε το νερό και κάποιος να διψάει και να πίνει νερό. </w:t>
      </w:r>
    </w:p>
    <w:p w14:paraId="7FEDCBC2" w14:textId="77777777" w:rsidR="004627CB" w:rsidRDefault="00EE6EC7">
      <w:pPr>
        <w:spacing w:line="600" w:lineRule="auto"/>
        <w:ind w:firstLine="720"/>
        <w:jc w:val="both"/>
        <w:rPr>
          <w:rFonts w:eastAsia="Times New Roman"/>
          <w:szCs w:val="24"/>
        </w:rPr>
      </w:pPr>
      <w:r>
        <w:rPr>
          <w:rFonts w:eastAsia="Times New Roman"/>
          <w:szCs w:val="24"/>
        </w:rPr>
        <w:t>Εδώ πέρα ε</w:t>
      </w:r>
      <w:r>
        <w:rPr>
          <w:rFonts w:eastAsia="Times New Roman"/>
          <w:szCs w:val="24"/>
        </w:rPr>
        <w:t>ίναι το κλειδί της απάτης. Θα καταθέσω και κάποια στοιχεία για όποιον θέλει και έχει την καλοσύνη να ενημερωθεί. Η μεγαλύτερη έρευνα που έχει γίνει ποτέ, και την είχαμε τελειώσει νομίζω το 2013, όταν ήμουν και εγώ στο εξωτερικό, μιλάει για 21 τρισεκατομμύρ</w:t>
      </w:r>
      <w:r>
        <w:rPr>
          <w:rFonts w:eastAsia="Times New Roman"/>
          <w:szCs w:val="24"/>
        </w:rPr>
        <w:t>ια δολάρια κρυμμένα σε φορολογικούς παραδείσους. Είναι η περίληψη, αλλά όποιος θέλει την πλήρη ανάπτυξη, μπορώ να του την δώσω, και πού βρίσκονται και γιατί βρίσκονται.</w:t>
      </w:r>
    </w:p>
    <w:p w14:paraId="7FEDCBC3" w14:textId="77777777" w:rsidR="004627CB" w:rsidRDefault="00EE6EC7">
      <w:pPr>
        <w:spacing w:line="600" w:lineRule="auto"/>
        <w:ind w:firstLine="720"/>
        <w:jc w:val="both"/>
        <w:rPr>
          <w:rFonts w:eastAsia="Times New Roman"/>
          <w:szCs w:val="24"/>
        </w:rPr>
      </w:pPr>
      <w:r>
        <w:rPr>
          <w:rFonts w:eastAsia="Times New Roman"/>
          <w:szCs w:val="24"/>
        </w:rPr>
        <w:t>Το καταθέτω για τα Πρακτικά.</w:t>
      </w:r>
    </w:p>
    <w:p w14:paraId="7FEDCBC4" w14:textId="77777777" w:rsidR="004627CB" w:rsidRDefault="00EE6EC7">
      <w:pPr>
        <w:spacing w:line="600" w:lineRule="auto"/>
        <w:ind w:firstLine="720"/>
        <w:jc w:val="both"/>
        <w:rPr>
          <w:rFonts w:eastAsia="Times New Roman" w:cs="Times New Roman"/>
        </w:rPr>
      </w:pPr>
      <w:r>
        <w:rPr>
          <w:rFonts w:eastAsia="Times New Roman" w:cs="Times New Roman"/>
        </w:rPr>
        <w:t>(Στο σημείο αυτό ο Βουλευτής κ. Δημήτριος Καμμένος καταθέτ</w:t>
      </w:r>
      <w:r>
        <w:rPr>
          <w:rFonts w:eastAsia="Times New Roman" w:cs="Times New Roman"/>
        </w:rPr>
        <w:t>ει για τα Πρακτικά τ</w:t>
      </w:r>
      <w:r>
        <w:rPr>
          <w:rFonts w:eastAsia="Times New Roman" w:cs="Times New Roman"/>
          <w:lang w:val="en-US"/>
        </w:rPr>
        <w:t>o</w:t>
      </w:r>
      <w:r>
        <w:rPr>
          <w:rFonts w:eastAsia="Times New Roman" w:cs="Times New Roman"/>
        </w:rPr>
        <w:t xml:space="preserve"> προαναφερθέν έγγραφο, τ</w:t>
      </w:r>
      <w:r>
        <w:rPr>
          <w:rFonts w:eastAsia="Times New Roman" w:cs="Times New Roman"/>
          <w:lang w:val="en-US"/>
        </w:rPr>
        <w:t>o</w:t>
      </w:r>
      <w:r>
        <w:rPr>
          <w:rFonts w:eastAsia="Times New Roman" w:cs="Times New Roman"/>
        </w:rPr>
        <w:t xml:space="preserve"> οποίο βρίσκεται στο αρχείο του Τμήματος Γραμματείας της Διεύθυνσης Στενογραφίας και Πρακτικών της Βουλής)</w:t>
      </w:r>
    </w:p>
    <w:p w14:paraId="7FEDCBC5" w14:textId="77777777" w:rsidR="004627CB" w:rsidRDefault="00EE6EC7">
      <w:pPr>
        <w:spacing w:line="600" w:lineRule="auto"/>
        <w:ind w:firstLine="720"/>
        <w:jc w:val="both"/>
        <w:rPr>
          <w:rFonts w:eastAsia="Times New Roman" w:cs="Times New Roman"/>
        </w:rPr>
      </w:pPr>
      <w:r>
        <w:rPr>
          <w:rFonts w:eastAsia="Times New Roman" w:cs="Times New Roman"/>
        </w:rPr>
        <w:t xml:space="preserve">Πάμε τώρα στο ξέπλυμα χρήματος. Όταν μία </w:t>
      </w:r>
      <w:r>
        <w:rPr>
          <w:rFonts w:eastAsia="Times New Roman" w:cs="Times New Roman"/>
        </w:rPr>
        <w:t>ο</w:t>
      </w:r>
      <w:r>
        <w:rPr>
          <w:rFonts w:eastAsia="Times New Roman" w:cs="Times New Roman"/>
        </w:rPr>
        <w:t>δηγία έρχεται να ενσωματωθεί στους νόμους ενός κράτους, προσπαθεί κατά βάση να ελέγξει την προέλευση του χρήματος και αν δικαιολογείται ο ιδιοκτήτης αυτού του χρήματος να κάνει ελεύθερα χρήση ή αν είναι κάπου μπλοκαρισμένα ή αν έχει νόμιμη προέλευση. Και έ</w:t>
      </w:r>
      <w:r>
        <w:rPr>
          <w:rFonts w:eastAsia="Times New Roman" w:cs="Times New Roman"/>
        </w:rPr>
        <w:t xml:space="preserve">ρχεται η </w:t>
      </w:r>
      <w:r>
        <w:rPr>
          <w:rFonts w:eastAsia="Times New Roman" w:cs="Times New Roman"/>
        </w:rPr>
        <w:t>ο</w:t>
      </w:r>
      <w:r>
        <w:rPr>
          <w:rFonts w:eastAsia="Times New Roman" w:cs="Times New Roman"/>
        </w:rPr>
        <w:t>δηγία και αυτόματα ελέγχουν τον ιδιοκτήτη του χρήματος αν θα επενδύσει κάπου ή αν θα μεταφέρει νόμιμα τα χρήματα που κατέχει νόμιμα.</w:t>
      </w:r>
    </w:p>
    <w:p w14:paraId="7FEDCBC6" w14:textId="77777777" w:rsidR="004627CB" w:rsidRDefault="00EE6EC7">
      <w:pPr>
        <w:spacing w:line="600" w:lineRule="auto"/>
        <w:ind w:firstLine="720"/>
        <w:jc w:val="both"/>
        <w:rPr>
          <w:rFonts w:eastAsia="Times New Roman" w:cs="Times New Roman"/>
        </w:rPr>
      </w:pPr>
      <w:r>
        <w:rPr>
          <w:rFonts w:eastAsia="Times New Roman" w:cs="Times New Roman"/>
        </w:rPr>
        <w:t>Το ξέπλυμα χρήματος, όμως, πώς γίνεται; Θα καταθέσω και μία άλλη μελέτη. Θα πω δύο νούμερα για να δείτε. Είναι μί</w:t>
      </w:r>
      <w:r>
        <w:rPr>
          <w:rFonts w:eastAsia="Times New Roman" w:cs="Times New Roman"/>
        </w:rPr>
        <w:t xml:space="preserve">α μεγάλη ανάλυση. Τα μεγαλύτερα πρόστιμα φοροδιαφυγής και ξεπλύματος χρήματος δεν τα έχουν φάει κυβερνήσεις –είναι μια άλλη κουβέντα αυτή, μεγάλη- τα έχουν φάει οι τράπεζες. Το 2012 η </w:t>
      </w:r>
      <w:r>
        <w:rPr>
          <w:rFonts w:eastAsia="Times New Roman" w:cs="Times New Roman"/>
          <w:lang w:val="en-US"/>
        </w:rPr>
        <w:t>HSBC</w:t>
      </w:r>
      <w:r>
        <w:rPr>
          <w:rFonts w:eastAsia="Times New Roman" w:cs="Times New Roman"/>
        </w:rPr>
        <w:t xml:space="preserve"> </w:t>
      </w:r>
      <w:r>
        <w:rPr>
          <w:rFonts w:eastAsia="Times New Roman" w:cs="Times New Roman"/>
        </w:rPr>
        <w:t>έ</w:t>
      </w:r>
      <w:r>
        <w:rPr>
          <w:rFonts w:eastAsia="Times New Roman" w:cs="Times New Roman"/>
        </w:rPr>
        <w:t xml:space="preserve">φαγε </w:t>
      </w:r>
      <w:r>
        <w:rPr>
          <w:rFonts w:eastAsia="Times New Roman" w:cs="Times New Roman"/>
        </w:rPr>
        <w:t xml:space="preserve">1.9 δισεκατομμύρια. Θα σας πω γιατί. Η </w:t>
      </w:r>
      <w:r>
        <w:rPr>
          <w:rFonts w:eastAsia="Times New Roman" w:cs="Times New Roman"/>
          <w:lang w:val="en-US"/>
        </w:rPr>
        <w:t>BNP</w:t>
      </w:r>
      <w:r>
        <w:rPr>
          <w:rFonts w:eastAsia="Times New Roman" w:cs="Times New Roman"/>
        </w:rPr>
        <w:t xml:space="preserve"> </w:t>
      </w:r>
      <w:r>
        <w:rPr>
          <w:rFonts w:eastAsia="Times New Roman" w:cs="Times New Roman"/>
          <w:lang w:val="en-US"/>
        </w:rPr>
        <w:t>Paribas</w:t>
      </w:r>
      <w:r>
        <w:rPr>
          <w:rFonts w:eastAsia="Times New Roman" w:cs="Times New Roman"/>
        </w:rPr>
        <w:t>, η μεγαλύτ</w:t>
      </w:r>
      <w:r>
        <w:rPr>
          <w:rFonts w:eastAsia="Times New Roman" w:cs="Times New Roman"/>
        </w:rPr>
        <w:t xml:space="preserve">ερη τράπεζα σε ενεργητικό στην Ευρώπη και δεύτερη είναι η </w:t>
      </w:r>
      <w:r>
        <w:rPr>
          <w:rFonts w:eastAsia="Times New Roman" w:cs="Times New Roman"/>
          <w:lang w:val="en-US"/>
        </w:rPr>
        <w:t>Deutsche</w:t>
      </w:r>
      <w:r>
        <w:rPr>
          <w:rFonts w:eastAsia="Times New Roman" w:cs="Times New Roman"/>
        </w:rPr>
        <w:t xml:space="preserve"> </w:t>
      </w:r>
      <w:r>
        <w:rPr>
          <w:rFonts w:eastAsia="Times New Roman" w:cs="Times New Roman"/>
          <w:lang w:val="en-US"/>
        </w:rPr>
        <w:t>Bank</w:t>
      </w:r>
      <w:r>
        <w:rPr>
          <w:rFonts w:eastAsia="Times New Roman" w:cs="Times New Roman"/>
        </w:rPr>
        <w:t xml:space="preserve">, 9 δισεκατομμύρια. Η </w:t>
      </w:r>
      <w:r>
        <w:rPr>
          <w:rFonts w:eastAsia="Times New Roman" w:cs="Times New Roman"/>
          <w:lang w:val="en-US"/>
        </w:rPr>
        <w:t>Deutsche</w:t>
      </w:r>
      <w:r>
        <w:rPr>
          <w:rFonts w:eastAsia="Times New Roman" w:cs="Times New Roman"/>
        </w:rPr>
        <w:t xml:space="preserve"> </w:t>
      </w:r>
      <w:r>
        <w:rPr>
          <w:rFonts w:eastAsia="Times New Roman" w:cs="Times New Roman"/>
          <w:lang w:val="en-US"/>
        </w:rPr>
        <w:t>Bank</w:t>
      </w:r>
      <w:r>
        <w:rPr>
          <w:rFonts w:eastAsia="Times New Roman" w:cs="Times New Roman"/>
        </w:rPr>
        <w:t xml:space="preserve"> θα φάει τώρα γύρω στα 5 για τους Ρώσους. Η </w:t>
      </w:r>
      <w:r>
        <w:rPr>
          <w:rFonts w:eastAsia="Times New Roman" w:cs="Times New Roman"/>
          <w:lang w:val="en-US"/>
        </w:rPr>
        <w:t>Standard</w:t>
      </w:r>
      <w:r>
        <w:rPr>
          <w:rFonts w:eastAsia="Times New Roman" w:cs="Times New Roman"/>
        </w:rPr>
        <w:t xml:space="preserve"> </w:t>
      </w:r>
      <w:r>
        <w:rPr>
          <w:rFonts w:eastAsia="Times New Roman" w:cs="Times New Roman"/>
          <w:lang w:val="en-US"/>
        </w:rPr>
        <w:t>Chartered</w:t>
      </w:r>
      <w:r>
        <w:rPr>
          <w:rFonts w:eastAsia="Times New Roman" w:cs="Times New Roman"/>
        </w:rPr>
        <w:t xml:space="preserve"> 300. Έχω όλη τη λίστα εδώ. </w:t>
      </w:r>
    </w:p>
    <w:p w14:paraId="7FEDCBC7" w14:textId="77777777" w:rsidR="004627CB" w:rsidRDefault="00EE6EC7">
      <w:pPr>
        <w:spacing w:line="600" w:lineRule="auto"/>
        <w:ind w:firstLine="720"/>
        <w:jc w:val="both"/>
        <w:rPr>
          <w:rFonts w:eastAsia="Times New Roman" w:cs="Times New Roman"/>
        </w:rPr>
      </w:pPr>
      <w:r>
        <w:rPr>
          <w:rFonts w:eastAsia="Times New Roman" w:cs="Times New Roman"/>
        </w:rPr>
        <w:t>Γιατί; Διότι όταν ένας πελάτης τους άλλαζε δικαιοδοσία ή ήτ</w:t>
      </w:r>
      <w:r>
        <w:rPr>
          <w:rFonts w:eastAsia="Times New Roman" w:cs="Times New Roman"/>
        </w:rPr>
        <w:t xml:space="preserve">αν πελάτης με ΑΦΜ Ελλάδος και μετά πήγαινε και γινόταν πελάτης της </w:t>
      </w:r>
      <w:r>
        <w:rPr>
          <w:rFonts w:eastAsia="Times New Roman" w:cs="Times New Roman"/>
          <w:lang w:val="en-US"/>
        </w:rPr>
        <w:t>HSBC</w:t>
      </w:r>
      <w:r>
        <w:rPr>
          <w:rFonts w:eastAsia="Times New Roman" w:cs="Times New Roman"/>
        </w:rPr>
        <w:t xml:space="preserve"> ή της </w:t>
      </w:r>
      <w:r>
        <w:rPr>
          <w:rFonts w:eastAsia="Times New Roman" w:cs="Times New Roman"/>
          <w:lang w:val="en-US"/>
        </w:rPr>
        <w:t>Standard</w:t>
      </w:r>
      <w:r>
        <w:rPr>
          <w:rFonts w:eastAsia="Times New Roman" w:cs="Times New Roman"/>
        </w:rPr>
        <w:t xml:space="preserve"> </w:t>
      </w:r>
      <w:r>
        <w:rPr>
          <w:rFonts w:eastAsia="Times New Roman" w:cs="Times New Roman"/>
          <w:lang w:val="en-US"/>
        </w:rPr>
        <w:t>Chartered</w:t>
      </w:r>
      <w:r>
        <w:rPr>
          <w:rFonts w:eastAsia="Times New Roman" w:cs="Times New Roman"/>
        </w:rPr>
        <w:t xml:space="preserve"> με έδρα το Χονγκ Κονγκ, η τράπεζα είχε τα στοιχεία του, αλλά δεν ήταν υποχρεωμένη να τα δώσει πουθενά και μετέφερε τα κεφάλαιά του κρυφά. Είναι πολύ σημαντική </w:t>
      </w:r>
      <w:r>
        <w:rPr>
          <w:rFonts w:eastAsia="Times New Roman" w:cs="Times New Roman"/>
        </w:rPr>
        <w:t>η αναφορά, η παρουσίαση αυτή, για όποιον θέλει να τη δει.</w:t>
      </w:r>
    </w:p>
    <w:p w14:paraId="7FEDCBC8" w14:textId="77777777" w:rsidR="004627CB" w:rsidRDefault="00EE6EC7">
      <w:pPr>
        <w:spacing w:line="600" w:lineRule="auto"/>
        <w:ind w:firstLine="720"/>
        <w:jc w:val="both"/>
        <w:rPr>
          <w:rFonts w:eastAsia="Times New Roman" w:cs="Times New Roman"/>
        </w:rPr>
      </w:pPr>
      <w:r>
        <w:rPr>
          <w:rFonts w:eastAsia="Times New Roman" w:cs="Times New Roman"/>
        </w:rPr>
        <w:t>(Στο σημείο αυτό ο Βουλευτής κ. Δημήτριος Καμμένος καταθέτει για τα Πρακτικά το προαναφερθέν έγγραφο, το οποίο βρίσκεται στο αρχείο του Τμήματος Γραμματείας της Διεύθυνσης Στενογραφίας και Πρακτικών</w:t>
      </w:r>
      <w:r>
        <w:rPr>
          <w:rFonts w:eastAsia="Times New Roman" w:cs="Times New Roman"/>
        </w:rPr>
        <w:t xml:space="preserve"> της Βουλής)</w:t>
      </w:r>
    </w:p>
    <w:p w14:paraId="7FEDCBC9" w14:textId="77777777" w:rsidR="004627CB" w:rsidRDefault="00EE6EC7">
      <w:pPr>
        <w:spacing w:line="600" w:lineRule="auto"/>
        <w:ind w:firstLine="567"/>
        <w:jc w:val="both"/>
        <w:rPr>
          <w:rFonts w:eastAsia="Times New Roman" w:cs="Times New Roman"/>
          <w:szCs w:val="24"/>
        </w:rPr>
      </w:pPr>
      <w:r>
        <w:rPr>
          <w:rFonts w:eastAsia="Times New Roman" w:cs="Times New Roman"/>
          <w:szCs w:val="24"/>
        </w:rPr>
        <w:t>Όταν δεν υπήρχε νομοθεσία κρατική να επιβάλει στις τράπεζες τον έλεγχο και το ηλεκτρονικό αποτύπωμα του ίδιου πελάτη σε διάφορες δικαιοδοσίες, η τράπεζα βασικά –έρχομαι στην εισήγησή μου- επειδή θέλει να πουλάει χρήμα και να διαχειρίζεται χρήμ</w:t>
      </w:r>
      <w:r>
        <w:rPr>
          <w:rFonts w:eastAsia="Times New Roman" w:cs="Times New Roman"/>
          <w:szCs w:val="24"/>
        </w:rPr>
        <w:t xml:space="preserve">α και πλούτο, γιατί αυτή είναι η δουλειά της και να κερδίζει τον τόκο απ’ αυτό, έκρυβε επιμελώς τα στοιχεία. </w:t>
      </w:r>
    </w:p>
    <w:p w14:paraId="7FEDCBCA" w14:textId="77777777" w:rsidR="004627CB" w:rsidRDefault="00EE6EC7">
      <w:pPr>
        <w:spacing w:line="600" w:lineRule="auto"/>
        <w:ind w:firstLine="567"/>
        <w:jc w:val="both"/>
        <w:rPr>
          <w:rFonts w:eastAsia="Times New Roman" w:cs="Times New Roman"/>
          <w:szCs w:val="24"/>
        </w:rPr>
      </w:pPr>
      <w:r>
        <w:rPr>
          <w:rFonts w:eastAsia="Times New Roman" w:cs="Times New Roman"/>
          <w:szCs w:val="24"/>
        </w:rPr>
        <w:t>Πού κρύβονται τα χρήματα σήμερα; Σε σπηλιές; Σε υποθαλάσσια δάση; Όχι. Ποιος είναι αυτός ο οποίος είναι ο παντογνώστης στο πώς θα διαχειριστείς τα</w:t>
      </w:r>
      <w:r>
        <w:rPr>
          <w:rFonts w:eastAsia="Times New Roman" w:cs="Times New Roman"/>
          <w:szCs w:val="24"/>
        </w:rPr>
        <w:t xml:space="preserve"> χρήματά σου, ο </w:t>
      </w:r>
      <w:r>
        <w:rPr>
          <w:rFonts w:eastAsia="Times New Roman" w:cs="Times New Roman"/>
          <w:szCs w:val="24"/>
          <w:lang w:val="en-US"/>
        </w:rPr>
        <w:t>investment</w:t>
      </w:r>
      <w:r>
        <w:rPr>
          <w:rFonts w:eastAsia="Times New Roman" w:cs="Times New Roman"/>
          <w:szCs w:val="24"/>
        </w:rPr>
        <w:t xml:space="preserve"> </w:t>
      </w:r>
      <w:r>
        <w:rPr>
          <w:rFonts w:eastAsia="Times New Roman" w:cs="Times New Roman"/>
          <w:szCs w:val="24"/>
          <w:lang w:val="en-US"/>
        </w:rPr>
        <w:t>banker</w:t>
      </w:r>
      <w:r>
        <w:rPr>
          <w:rFonts w:eastAsia="Times New Roman" w:cs="Times New Roman"/>
          <w:szCs w:val="24"/>
        </w:rPr>
        <w:t xml:space="preserve"> ή οποιοσδήποτε άλλος; Είναι μεγάλοι συμβουλευτικοί οίκοι και οι ίδιες οι τράπεζες. Οι ίδιες οι τράπεζες έχουν τους μηχανισμούς, διότι πρέπει να βρουν τον τρόπο να πουλήσουν περισσότερο χρήμα. Όπως το νερό, η εταιρεία θέλει</w:t>
      </w:r>
      <w:r>
        <w:rPr>
          <w:rFonts w:eastAsia="Times New Roman" w:cs="Times New Roman"/>
          <w:szCs w:val="24"/>
        </w:rPr>
        <w:t xml:space="preserve"> να βρει τον τρόπο να πουλήσει περισσότερο νερό. Εάν δεν μπορέσει να σε κάνει να διψάσεις με τεχνητή ξηρασία, θα προσπαθήσει να το βάλει σε πολύ περισσότερα μέρη και να κρύψει την τακτική του να σου βάλει το νερό σε πολλά μέρη, έτσι ώστε να το βρίσκεις πάν</w:t>
      </w:r>
      <w:r>
        <w:rPr>
          <w:rFonts w:eastAsia="Times New Roman" w:cs="Times New Roman"/>
          <w:szCs w:val="24"/>
        </w:rPr>
        <w:t xml:space="preserve">τοτε για να το πίνεις. Αλλά όλη αυτή η διαδικασία γίνεται μέσω τράπεζας. Αυτό πρέπει να είναι ξεκάθαρο. </w:t>
      </w:r>
    </w:p>
    <w:p w14:paraId="7FEDCBCB" w14:textId="77777777" w:rsidR="004627CB" w:rsidRDefault="00EE6EC7">
      <w:pPr>
        <w:spacing w:line="600" w:lineRule="auto"/>
        <w:ind w:firstLine="567"/>
        <w:jc w:val="both"/>
        <w:rPr>
          <w:rFonts w:eastAsia="Times New Roman" w:cs="Times New Roman"/>
          <w:szCs w:val="24"/>
        </w:rPr>
      </w:pPr>
      <w:r>
        <w:rPr>
          <w:rFonts w:eastAsia="Times New Roman" w:cs="Times New Roman"/>
          <w:szCs w:val="24"/>
        </w:rPr>
        <w:t xml:space="preserve">Γι’ αυτό όπως είπαμε στην </w:t>
      </w:r>
      <w:r>
        <w:rPr>
          <w:rFonts w:eastAsia="Times New Roman" w:cs="Times New Roman"/>
          <w:szCs w:val="24"/>
        </w:rPr>
        <w:t>ε</w:t>
      </w:r>
      <w:r>
        <w:rPr>
          <w:rFonts w:eastAsia="Times New Roman" w:cs="Times New Roman"/>
          <w:szCs w:val="24"/>
        </w:rPr>
        <w:t>πιτροπή των Ευρωβουλευτών, πρέπει να γίνουν και διαφορετικοί νόμοι. Ένα κράτος έχει περιορισμένες δυνατότητες. Δεν έχει τη δ</w:t>
      </w:r>
      <w:r>
        <w:rPr>
          <w:rFonts w:eastAsia="Times New Roman" w:cs="Times New Roman"/>
          <w:szCs w:val="24"/>
        </w:rPr>
        <w:t>υνατότητα να μπει μέσα στην τράπεζα να ψάξει. Δεν ξέρω αν θα πρέπει ή με ποιους νόμους θα πρέπει να το κάνουμε αυτό -υπάρχουν εποπτικές αρχές και κεντρικές τράπεζες, υπάρχουν οι εποπτικοί μηχανισμοί και των μετόχων και του εσωτερικού κανονισμού της κάθε τρ</w:t>
      </w:r>
      <w:r>
        <w:rPr>
          <w:rFonts w:eastAsia="Times New Roman" w:cs="Times New Roman"/>
          <w:szCs w:val="24"/>
        </w:rPr>
        <w:t xml:space="preserve">άπεζας- αλλά όλο αυτό το μαύρο χρήμα ή αυτό που προσπαθούν αυτές οι νομοθεσίες να πιάσουν, να το παρακολουθήσουν, να το φορολογήσουν –πιθανόν μόνο να το φορολογήσουν και να μην ασκήσουν και διώξεις, γιατί μπορεί να μη χρειασθεί να ασκήσουν και διώξεις- το </w:t>
      </w:r>
      <w:r>
        <w:rPr>
          <w:rFonts w:eastAsia="Times New Roman" w:cs="Times New Roman"/>
          <w:szCs w:val="24"/>
        </w:rPr>
        <w:t xml:space="preserve">φορολογικό έσοδο, είναι μια φορολογητέα ύλη, η οποία διαφεύγει. </w:t>
      </w:r>
    </w:p>
    <w:p w14:paraId="7FEDCBCC" w14:textId="77777777" w:rsidR="004627CB" w:rsidRDefault="00EE6EC7">
      <w:pPr>
        <w:spacing w:line="600" w:lineRule="auto"/>
        <w:ind w:firstLine="567"/>
        <w:jc w:val="both"/>
        <w:rPr>
          <w:rFonts w:eastAsia="Times New Roman" w:cs="Times New Roman"/>
          <w:szCs w:val="24"/>
        </w:rPr>
      </w:pPr>
      <w:r>
        <w:rPr>
          <w:rFonts w:eastAsia="Times New Roman" w:cs="Times New Roman"/>
          <w:szCs w:val="24"/>
        </w:rPr>
        <w:t>Στην πρώτη ανάλυση που έδωσα, τα 21,5 τρισεκατομμύρια δολάρια παγκοσμίως είναι μια φορολογητέα ύλη που διαφεύγει. Γι’ αυτό και γίνονται οι μελέτες, γι’ αυτό και προσπαθούσαν και προσπαθούν να</w:t>
      </w:r>
      <w:r>
        <w:rPr>
          <w:rFonts w:eastAsia="Times New Roman" w:cs="Times New Roman"/>
          <w:szCs w:val="24"/>
        </w:rPr>
        <w:t xml:space="preserve"> </w:t>
      </w:r>
      <w:r>
        <w:rPr>
          <w:rFonts w:eastAsia="Times New Roman" w:cs="Times New Roman"/>
          <w:szCs w:val="24"/>
        </w:rPr>
        <w:t xml:space="preserve">εντοπίσουν </w:t>
      </w:r>
      <w:r>
        <w:rPr>
          <w:rFonts w:eastAsia="Times New Roman" w:cs="Times New Roman"/>
          <w:szCs w:val="24"/>
        </w:rPr>
        <w:t xml:space="preserve">πού βρίσκονται τα χρήματα, έτσι ώστε δυνητικά να τα φορολογήσουν, ή φέρουν ένα μεγάλο κομμάτι τους μέσα στο σύστημα. </w:t>
      </w:r>
    </w:p>
    <w:p w14:paraId="7FEDCBCD" w14:textId="77777777" w:rsidR="004627CB" w:rsidRDefault="00EE6EC7">
      <w:pPr>
        <w:spacing w:line="600" w:lineRule="auto"/>
        <w:ind w:firstLine="567"/>
        <w:jc w:val="both"/>
        <w:rPr>
          <w:rFonts w:eastAsia="Times New Roman" w:cs="Times New Roman"/>
          <w:szCs w:val="24"/>
        </w:rPr>
      </w:pPr>
      <w:r>
        <w:rPr>
          <w:rFonts w:eastAsia="Times New Roman" w:cs="Times New Roman"/>
          <w:szCs w:val="24"/>
        </w:rPr>
        <w:t>Πάμε τώρα να εξηγήσουμε γιατί οι τράπεζες κρύβουν επιμελώς –γιατί είναι και η δουλειά τους αυτή, χωρίς να παρανομούν, γιατί όλ</w:t>
      </w:r>
      <w:r>
        <w:rPr>
          <w:rFonts w:eastAsia="Times New Roman" w:cs="Times New Roman"/>
          <w:szCs w:val="24"/>
        </w:rPr>
        <w:t xml:space="preserve">α αυτά είναι νόμιμα, δεν είναι παράνομα- τα στοιχεία των πελατών τους και γιατί έχουν διαφορετική μεταχείριση από χώρα σε χώρα. </w:t>
      </w:r>
    </w:p>
    <w:p w14:paraId="7FEDCBCE" w14:textId="77777777" w:rsidR="004627CB" w:rsidRDefault="00EE6EC7">
      <w:pPr>
        <w:spacing w:line="600" w:lineRule="auto"/>
        <w:ind w:firstLine="567"/>
        <w:jc w:val="both"/>
        <w:rPr>
          <w:rFonts w:eastAsia="Times New Roman" w:cs="Times New Roman"/>
          <w:szCs w:val="24"/>
        </w:rPr>
      </w:pPr>
      <w:r>
        <w:rPr>
          <w:rFonts w:eastAsia="Times New Roman" w:cs="Times New Roman"/>
          <w:szCs w:val="24"/>
        </w:rPr>
        <w:t xml:space="preserve">Σκεφθείτε ένα απλό παράδειγμα, το οποίο όμως είναι πολύ δεικτικό: Το Λουξεμβούργο το 2014 είχε στις </w:t>
      </w:r>
      <w:r>
        <w:rPr>
          <w:rFonts w:eastAsia="Times New Roman" w:cs="Times New Roman"/>
          <w:szCs w:val="24"/>
          <w:lang w:val="en-US"/>
        </w:rPr>
        <w:t>foreign</w:t>
      </w:r>
      <w:r>
        <w:rPr>
          <w:rFonts w:eastAsia="Times New Roman" w:cs="Times New Roman"/>
          <w:szCs w:val="24"/>
        </w:rPr>
        <w:t xml:space="preserve"> </w:t>
      </w:r>
      <w:r>
        <w:rPr>
          <w:rFonts w:eastAsia="Times New Roman" w:cs="Times New Roman"/>
          <w:szCs w:val="24"/>
          <w:lang w:val="en-US"/>
        </w:rPr>
        <w:t>direct</w:t>
      </w:r>
      <w:r>
        <w:rPr>
          <w:rFonts w:eastAsia="Times New Roman" w:cs="Times New Roman"/>
          <w:szCs w:val="24"/>
        </w:rPr>
        <w:t xml:space="preserve"> </w:t>
      </w:r>
      <w:r>
        <w:rPr>
          <w:rFonts w:eastAsia="Times New Roman" w:cs="Times New Roman"/>
          <w:szCs w:val="24"/>
          <w:lang w:val="en-US"/>
        </w:rPr>
        <w:t>investments</w:t>
      </w:r>
      <w:r>
        <w:rPr>
          <w:rFonts w:eastAsia="Times New Roman" w:cs="Times New Roman"/>
          <w:szCs w:val="24"/>
        </w:rPr>
        <w:t xml:space="preserve">, δηλαδή στις ξένες επενδύσεις -που πλήττεται η Ελλάδα- 6.000% αύξηση από τον προηγούμενο χρόνο, το Λουξεμβούργο το οποίο εκτός από τα ορυχεία μετάλλου -εξ όσων γνωρίζω- και την ξυλεία, δεν έχει να </w:t>
      </w:r>
      <w:r>
        <w:rPr>
          <w:rFonts w:eastAsia="Times New Roman" w:cs="Times New Roman"/>
          <w:szCs w:val="24"/>
        </w:rPr>
        <w:t xml:space="preserve">παραγάγει </w:t>
      </w:r>
      <w:r>
        <w:rPr>
          <w:rFonts w:eastAsia="Times New Roman" w:cs="Times New Roman"/>
          <w:szCs w:val="24"/>
        </w:rPr>
        <w:t xml:space="preserve">κάτι άλλο. Έχει ένα χρέος προς ΑΕΠ 1.200%. </w:t>
      </w:r>
    </w:p>
    <w:p w14:paraId="7FEDCBCF" w14:textId="77777777" w:rsidR="004627CB" w:rsidRDefault="00EE6EC7">
      <w:pPr>
        <w:spacing w:line="600" w:lineRule="auto"/>
        <w:ind w:firstLine="567"/>
        <w:jc w:val="both"/>
        <w:rPr>
          <w:rFonts w:eastAsia="Times New Roman" w:cs="Times New Roman"/>
          <w:szCs w:val="24"/>
        </w:rPr>
      </w:pPr>
      <w:r>
        <w:rPr>
          <w:rFonts w:eastAsia="Times New Roman" w:cs="Times New Roman"/>
          <w:szCs w:val="24"/>
        </w:rPr>
        <w:t>Γιατ</w:t>
      </w:r>
      <w:r>
        <w:rPr>
          <w:rFonts w:eastAsia="Times New Roman" w:cs="Times New Roman"/>
          <w:szCs w:val="24"/>
        </w:rPr>
        <w:t>ί πηγαίνουν τα λεφτά στο Λουξεμβούργο; Είναι πάρα πολύ απλό. Γιατί το νομικό σύστημα του Λουξεμβούργου, το οποίο βοηθά το χρηματοπιστωτικό, έχει δώσει το περιθώριο να γίνονται επενδύσεις κεφαλαίου, δηλαδή να μεταφέρονται χρήματα, κεφάλαια, πλούτος με χαμηλ</w:t>
      </w:r>
      <w:r>
        <w:rPr>
          <w:rFonts w:eastAsia="Times New Roman" w:cs="Times New Roman"/>
          <w:szCs w:val="24"/>
        </w:rPr>
        <w:t xml:space="preserve">ή ή μηδενική φορολογία βάσει ενός νόμου του 1929, που δεν έχει να κάνει τώρα. </w:t>
      </w:r>
    </w:p>
    <w:p w14:paraId="7FEDCBD0" w14:textId="77777777" w:rsidR="004627CB" w:rsidRDefault="00EE6EC7">
      <w:pPr>
        <w:spacing w:line="600" w:lineRule="auto"/>
        <w:ind w:firstLine="567"/>
        <w:jc w:val="both"/>
        <w:rPr>
          <w:rFonts w:eastAsia="Times New Roman" w:cs="Times New Roman"/>
          <w:szCs w:val="24"/>
        </w:rPr>
      </w:pPr>
      <w:r>
        <w:rPr>
          <w:rFonts w:eastAsia="Times New Roman" w:cs="Times New Roman"/>
          <w:szCs w:val="24"/>
        </w:rPr>
        <w:t>Φανταστείτε όσον αφορά το Λουξεμβούργο, η ίδια η Ευρωπαϊκή Ένωση να έλεγε: «Μπορεί και η Ελλάδα να γίνει φορολογικός παράδεισος». Και είναι και ένα από τα ζητήματα που έθεσα σήμ</w:t>
      </w:r>
      <w:r>
        <w:rPr>
          <w:rFonts w:eastAsia="Times New Roman" w:cs="Times New Roman"/>
          <w:szCs w:val="24"/>
        </w:rPr>
        <w:t xml:space="preserve">ερα στους συναδέλφους. Γιατί δεν μπορεί η Πορτογαλία; Γιατί δεν μπορεί η Μάλτα; Γιατί δεν μπορεί η Ιταλία ή η Πορτογαλία που έχει πληγεί, η Γαλλία; Η Ολλανδία είναι φορολογικός παράδεισος. Η </w:t>
      </w:r>
      <w:r>
        <w:rPr>
          <w:rFonts w:eastAsia="Times New Roman" w:cs="Times New Roman"/>
          <w:szCs w:val="24"/>
          <w:lang w:val="en-US"/>
        </w:rPr>
        <w:t>Isle</w:t>
      </w:r>
      <w:r>
        <w:rPr>
          <w:rFonts w:eastAsia="Times New Roman" w:cs="Times New Roman"/>
          <w:szCs w:val="24"/>
        </w:rPr>
        <w:t xml:space="preserve"> </w:t>
      </w:r>
      <w:r>
        <w:rPr>
          <w:rFonts w:eastAsia="Times New Roman" w:cs="Times New Roman"/>
          <w:szCs w:val="24"/>
          <w:lang w:val="en-US"/>
        </w:rPr>
        <w:t>of</w:t>
      </w:r>
      <w:r>
        <w:rPr>
          <w:rFonts w:eastAsia="Times New Roman" w:cs="Times New Roman"/>
          <w:szCs w:val="24"/>
        </w:rPr>
        <w:t xml:space="preserve"> </w:t>
      </w:r>
      <w:r>
        <w:rPr>
          <w:rFonts w:eastAsia="Times New Roman" w:cs="Times New Roman"/>
          <w:szCs w:val="24"/>
          <w:lang w:val="en-US"/>
        </w:rPr>
        <w:t>Man</w:t>
      </w:r>
      <w:r>
        <w:rPr>
          <w:rFonts w:eastAsia="Times New Roman" w:cs="Times New Roman"/>
          <w:szCs w:val="24"/>
        </w:rPr>
        <w:t xml:space="preserve"> είναι φορολογικός παράδεισος. </w:t>
      </w:r>
      <w:r>
        <w:rPr>
          <w:rFonts w:eastAsia="Times New Roman" w:cs="Times New Roman"/>
          <w:szCs w:val="24"/>
          <w:lang w:val="en-US"/>
        </w:rPr>
        <w:t>T</w:t>
      </w:r>
      <w:r>
        <w:rPr>
          <w:rFonts w:eastAsia="Times New Roman" w:cs="Times New Roman"/>
          <w:szCs w:val="24"/>
        </w:rPr>
        <w:t>ο Σαν Μαρίνο είναι φορ</w:t>
      </w:r>
      <w:r>
        <w:rPr>
          <w:rFonts w:eastAsia="Times New Roman" w:cs="Times New Roman"/>
          <w:szCs w:val="24"/>
        </w:rPr>
        <w:t xml:space="preserve">ολογικός παράδεισος. </w:t>
      </w:r>
      <w:r>
        <w:rPr>
          <w:rFonts w:eastAsia="Times New Roman" w:cs="Times New Roman"/>
          <w:szCs w:val="24"/>
          <w:lang w:val="en-US"/>
        </w:rPr>
        <w:t>H</w:t>
      </w:r>
      <w:r>
        <w:rPr>
          <w:rFonts w:eastAsia="Times New Roman" w:cs="Times New Roman"/>
          <w:szCs w:val="24"/>
        </w:rPr>
        <w:t xml:space="preserve"> Γερμανία έχει φορολογικούς παραδείσους. </w:t>
      </w:r>
      <w:r>
        <w:rPr>
          <w:rFonts w:eastAsia="Times New Roman" w:cs="Times New Roman"/>
          <w:szCs w:val="24"/>
          <w:lang w:val="en-US"/>
        </w:rPr>
        <w:t>T</w:t>
      </w:r>
      <w:r>
        <w:rPr>
          <w:rFonts w:eastAsia="Times New Roman" w:cs="Times New Roman"/>
          <w:szCs w:val="24"/>
        </w:rPr>
        <w:t>ο Μονακό είναι φορολογικός παράδεισος. Το Βατικανό είναι φορολογικός παράδεισος. Στα σύνορα Ελβετίας-Ιταλίας υπάρχουν φορολογικοί παράδεισοι, στη λίμνη Κόμο και γύρω-γύρω. Παντού υπάρχουν φορο</w:t>
      </w:r>
      <w:r>
        <w:rPr>
          <w:rFonts w:eastAsia="Times New Roman" w:cs="Times New Roman"/>
          <w:szCs w:val="24"/>
        </w:rPr>
        <w:t xml:space="preserve">λογικοί παράδεισοι. Στην Ελβετία, στο Λιχτενστάιν. </w:t>
      </w:r>
    </w:p>
    <w:p w14:paraId="7FEDCBD1" w14:textId="77777777" w:rsidR="004627CB" w:rsidRDefault="00EE6EC7">
      <w:pPr>
        <w:spacing w:line="600" w:lineRule="auto"/>
        <w:ind w:firstLine="567"/>
        <w:jc w:val="both"/>
        <w:rPr>
          <w:rFonts w:eastAsia="Times New Roman" w:cs="Times New Roman"/>
          <w:szCs w:val="24"/>
        </w:rPr>
      </w:pPr>
      <w:r>
        <w:rPr>
          <w:rFonts w:eastAsia="Times New Roman" w:cs="Times New Roman"/>
          <w:szCs w:val="24"/>
        </w:rPr>
        <w:t>Γιατί δεν μπορεί η Ελλάδα; Γιατί δεν μπορεί να επιλέξει μέσα στην Ευρωπαϊκή Ένωση κάποιος να είναι φορολογικός παράδεισος; Τι σημαίνει αυτό; Ότι θα δώσω χαμηλή φορολογία σε κάποιον που θα μεταφέρει τα κεφ</w:t>
      </w:r>
      <w:r>
        <w:rPr>
          <w:rFonts w:eastAsia="Times New Roman" w:cs="Times New Roman"/>
          <w:szCs w:val="24"/>
        </w:rPr>
        <w:t>άλαιά μου εδώ. Και ποιο είναι το κίνητρο; Να έρθουν οι καταθέσεις. Γιατί, όπως καταλήξαμε και καταλήγουμε και σε σχέση με αυτό το νομοσχέδιο, το ζητούμενο είναι οι καταθέσεις στις τράπεζες. Το ζητούμενο, το άλφα και το ωμέγα σε όλη αυτή την εξίσωση την κοι</w:t>
      </w:r>
      <w:r>
        <w:rPr>
          <w:rFonts w:eastAsia="Times New Roman" w:cs="Times New Roman"/>
          <w:szCs w:val="24"/>
        </w:rPr>
        <w:t xml:space="preserve">νωνικοοικονομικοπολιτική, είναι οι καταθέσεις στις τράπεζες. Οι δικιές μας φύγανε. Έφυγαν από μας και πήγαν στη Γερμανία. Εσείς στη Γερμανία ρωτήσατε τους Έλληνες πού τα βρήκατε και τα στέλνετε στην </w:t>
      </w:r>
      <w:r>
        <w:rPr>
          <w:rFonts w:eastAsia="Times New Roman" w:cs="Times New Roman"/>
          <w:szCs w:val="24"/>
          <w:lang w:val="en-US"/>
        </w:rPr>
        <w:t>Deutsche</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ή στην </w:t>
      </w:r>
      <w:r>
        <w:rPr>
          <w:rFonts w:eastAsia="Times New Roman" w:cs="Times New Roman"/>
          <w:szCs w:val="24"/>
          <w:lang w:val="en-US"/>
        </w:rPr>
        <w:t>Commerce</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ή στην </w:t>
      </w:r>
      <w:r>
        <w:rPr>
          <w:rFonts w:eastAsia="Times New Roman" w:cs="Times New Roman"/>
          <w:szCs w:val="24"/>
          <w:lang w:val="en-US"/>
        </w:rPr>
        <w:t>Hype</w:t>
      </w:r>
      <w:r>
        <w:rPr>
          <w:rFonts w:eastAsia="Times New Roman" w:cs="Times New Roman"/>
          <w:szCs w:val="24"/>
        </w:rPr>
        <w:t xml:space="preserve"> </w:t>
      </w:r>
      <w:r>
        <w:rPr>
          <w:rFonts w:eastAsia="Times New Roman" w:cs="Times New Roman"/>
          <w:szCs w:val="24"/>
          <w:lang w:val="en-US"/>
        </w:rPr>
        <w:t>of</w:t>
      </w:r>
      <w:r>
        <w:rPr>
          <w:rFonts w:eastAsia="Times New Roman" w:cs="Times New Roman"/>
          <w:szCs w:val="24"/>
        </w:rPr>
        <w:t xml:space="preserve"> </w:t>
      </w:r>
      <w:r>
        <w:rPr>
          <w:rFonts w:eastAsia="Times New Roman" w:cs="Times New Roman"/>
          <w:szCs w:val="24"/>
          <w:lang w:val="en-US"/>
        </w:rPr>
        <w:t>the</w:t>
      </w:r>
      <w:r>
        <w:rPr>
          <w:rFonts w:eastAsia="Times New Roman" w:cs="Times New Roman"/>
          <w:szCs w:val="24"/>
        </w:rPr>
        <w:t xml:space="preserve"> </w:t>
      </w:r>
      <w:r>
        <w:rPr>
          <w:rFonts w:eastAsia="Times New Roman" w:cs="Times New Roman"/>
          <w:szCs w:val="24"/>
          <w:lang w:val="en-US"/>
        </w:rPr>
        <w:t>Rac</w:t>
      </w:r>
      <w:r>
        <w:rPr>
          <w:rFonts w:eastAsia="Times New Roman" w:cs="Times New Roman"/>
          <w:szCs w:val="24"/>
          <w:lang w:val="en-US"/>
        </w:rPr>
        <w:t>e</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Όχι, τα δεχθήκατε γιατί θέλατε καταθέσεις. </w:t>
      </w:r>
    </w:p>
    <w:p w14:paraId="7FEDCBD2" w14:textId="77777777" w:rsidR="004627CB" w:rsidRDefault="00EE6EC7">
      <w:pPr>
        <w:spacing w:line="600" w:lineRule="auto"/>
        <w:ind w:firstLine="567"/>
        <w:jc w:val="both"/>
        <w:rPr>
          <w:rFonts w:eastAsia="Times New Roman" w:cs="Times New Roman"/>
          <w:szCs w:val="24"/>
        </w:rPr>
      </w:pPr>
      <w:r>
        <w:rPr>
          <w:rFonts w:eastAsia="Times New Roman" w:cs="Times New Roman"/>
          <w:szCs w:val="24"/>
        </w:rPr>
        <w:t xml:space="preserve">Εάν ζητήσω πίσω εγώ όλα τα λεφτά από τις μίζες, από την Ελβετία, είναι ή δεν είναι </w:t>
      </w:r>
      <w:r>
        <w:rPr>
          <w:rFonts w:eastAsia="Times New Roman" w:cs="Times New Roman"/>
          <w:szCs w:val="24"/>
          <w:lang w:val="en-US"/>
        </w:rPr>
        <w:t>bank</w:t>
      </w:r>
      <w:r>
        <w:rPr>
          <w:rFonts w:eastAsia="Times New Roman" w:cs="Times New Roman"/>
          <w:szCs w:val="24"/>
        </w:rPr>
        <w:t xml:space="preserve"> </w:t>
      </w:r>
      <w:r>
        <w:rPr>
          <w:rFonts w:eastAsia="Times New Roman" w:cs="Times New Roman"/>
          <w:szCs w:val="24"/>
          <w:lang w:val="en-US"/>
        </w:rPr>
        <w:t>rang</w:t>
      </w:r>
      <w:r>
        <w:rPr>
          <w:rFonts w:eastAsia="Times New Roman" w:cs="Times New Roman"/>
          <w:szCs w:val="24"/>
        </w:rPr>
        <w:t xml:space="preserve"> σε μια τράπεζα μεγάλη που μπορεί να έχει 500 εκατομμύρια μίζες ελληνικές; Είναι μια ανάληψη 500 εκατομμυρίων. Θ</w:t>
      </w:r>
      <w:r>
        <w:rPr>
          <w:rFonts w:eastAsia="Times New Roman" w:cs="Times New Roman"/>
          <w:szCs w:val="24"/>
        </w:rPr>
        <w:t xml:space="preserve">α δεχθεί η τράπεζα να σου γυρίσει τα χρήματα που είναι παράνομα μεταφερόμενα εκεί; </w:t>
      </w:r>
    </w:p>
    <w:p w14:paraId="7FEDCBD3" w14:textId="77777777" w:rsidR="004627CB" w:rsidRDefault="00EE6EC7">
      <w:pPr>
        <w:spacing w:line="600" w:lineRule="auto"/>
        <w:ind w:firstLine="567"/>
        <w:jc w:val="both"/>
        <w:rPr>
          <w:rFonts w:eastAsia="Times New Roman" w:cs="Times New Roman"/>
          <w:szCs w:val="24"/>
        </w:rPr>
      </w:pPr>
      <w:r>
        <w:rPr>
          <w:rFonts w:eastAsia="Times New Roman" w:cs="Times New Roman"/>
          <w:szCs w:val="24"/>
        </w:rPr>
        <w:t xml:space="preserve">Όλες αυτές οι νομοθεσίες είναι μια πάρα, πάρα πολύ καλή αρχή για να ξεκινήσει μια συζήτηση. Χρειάζεται ισονομία, ισότητα και διαφάνεια. </w:t>
      </w:r>
    </w:p>
    <w:p w14:paraId="7FEDCBD4"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Δεν μπορεί αυτή τη στιγμή στην Ευρώ</w:t>
      </w:r>
      <w:r>
        <w:rPr>
          <w:rFonts w:eastAsia="Times New Roman" w:cs="Times New Roman"/>
          <w:szCs w:val="24"/>
        </w:rPr>
        <w:t>πη -όσες νομοθεσίες και να κάνουμε, που είναι πάρα πολύ λογικές και πρέπει να ενσωματωθούν σε όλα τα δίκαια- να υπάρχουν χίλια παράθυρα και διαφορετικός τρόπος αντιμετώπισης φορολογικών συστημάτων σε δεκαεφτά χώρες του ευρώ ή δεκαεννιά στις είκοσι οκτώ ή τ</w:t>
      </w:r>
      <w:r>
        <w:rPr>
          <w:rFonts w:eastAsia="Times New Roman" w:cs="Times New Roman"/>
          <w:szCs w:val="24"/>
        </w:rPr>
        <w:t>ριάντα που θα γίνουν στην Ευρωπαϊκή Ένωση.</w:t>
      </w:r>
    </w:p>
    <w:p w14:paraId="7FEDCBD5"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Κλείνοντας να σας</w:t>
      </w:r>
      <w:r>
        <w:rPr>
          <w:rFonts w:eastAsia="Times New Roman" w:cs="Times New Roman"/>
          <w:szCs w:val="24"/>
        </w:rPr>
        <w:t xml:space="preserve"> ρωτήσω</w:t>
      </w:r>
      <w:r>
        <w:rPr>
          <w:rFonts w:eastAsia="Times New Roman" w:cs="Times New Roman"/>
          <w:szCs w:val="24"/>
        </w:rPr>
        <w:t xml:space="preserve">: Γιατί, </w:t>
      </w:r>
      <w:r>
        <w:rPr>
          <w:rFonts w:eastAsia="Times New Roman" w:cs="Times New Roman"/>
          <w:szCs w:val="24"/>
        </w:rPr>
        <w:t>παραδείγματος χάριν</w:t>
      </w:r>
      <w:r>
        <w:rPr>
          <w:rFonts w:eastAsia="Times New Roman" w:cs="Times New Roman"/>
          <w:szCs w:val="24"/>
        </w:rPr>
        <w:t>, η Ιρλανδία μπορεί εδώ και τρεις μήνες να έχει δική της πρωτοβουλία, ενώ είναι στα μνημόνια, να έχει φορολογία 6,25% στη διαχείριση πατέντας, δηλαδή της πνευματ</w:t>
      </w:r>
      <w:r>
        <w:rPr>
          <w:rFonts w:eastAsia="Times New Roman" w:cs="Times New Roman"/>
          <w:szCs w:val="24"/>
        </w:rPr>
        <w:t xml:space="preserve">ικής ιδιοκτησίας; Σου λέει δηλαδή: «Φέρε μου το </w:t>
      </w:r>
      <w:r>
        <w:rPr>
          <w:rFonts w:eastAsia="Times New Roman" w:cs="Times New Roman"/>
          <w:szCs w:val="24"/>
          <w:lang w:val="en-US"/>
        </w:rPr>
        <w:t>brand</w:t>
      </w:r>
      <w:r>
        <w:rPr>
          <w:rFonts w:eastAsia="Times New Roman" w:cs="Times New Roman"/>
          <w:szCs w:val="24"/>
        </w:rPr>
        <w:t xml:space="preserve"> σου, που λέγεται «οτιδήποτε», να το φορολογήσω με 6,25%» και αυτό μέσα στην </w:t>
      </w:r>
      <w:r>
        <w:rPr>
          <w:rFonts w:eastAsia="Times New Roman" w:cs="Times New Roman"/>
          <w:szCs w:val="24"/>
        </w:rPr>
        <w:t>Ε</w:t>
      </w:r>
      <w:r>
        <w:rPr>
          <w:rFonts w:eastAsia="Times New Roman" w:cs="Times New Roman"/>
          <w:szCs w:val="24"/>
        </w:rPr>
        <w:t>υρωζώνη, μέσα στα μνημόνια. Και γιατί λέω δεν το έχει η Ελλάδα ή η Γαλλία; Λέω εσείς οι Γάλλοι το δέχεστε; Γιατί να μην έρθου</w:t>
      </w:r>
      <w:r>
        <w:rPr>
          <w:rFonts w:eastAsia="Times New Roman" w:cs="Times New Roman"/>
          <w:szCs w:val="24"/>
        </w:rPr>
        <w:t>ν οι πατέντες να φορολογηθούν στη Γαλλία ή στην Ελλάδα; Γιατί αν φορολογηθούν οι πατέντες στη Γαλλία και στην Ελλάδα, θα αυξηθούν οι καταθέσεις</w:t>
      </w:r>
      <w:r>
        <w:rPr>
          <w:rFonts w:eastAsia="Times New Roman" w:cs="Times New Roman"/>
          <w:szCs w:val="24"/>
        </w:rPr>
        <w:t>,</w:t>
      </w:r>
      <w:r>
        <w:rPr>
          <w:rFonts w:eastAsia="Times New Roman" w:cs="Times New Roman"/>
          <w:szCs w:val="24"/>
        </w:rPr>
        <w:t>…</w:t>
      </w:r>
    </w:p>
    <w:p w14:paraId="7FEDCBD6"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Καμμέν</w:t>
      </w:r>
      <w:r>
        <w:rPr>
          <w:rFonts w:eastAsia="Times New Roman" w:cs="Times New Roman"/>
          <w:szCs w:val="24"/>
        </w:rPr>
        <w:t>ε</w:t>
      </w:r>
      <w:r>
        <w:rPr>
          <w:rFonts w:eastAsia="Times New Roman" w:cs="Times New Roman"/>
          <w:szCs w:val="24"/>
        </w:rPr>
        <w:t>, σας παρακαλώ.</w:t>
      </w:r>
      <w:r>
        <w:rPr>
          <w:rFonts w:eastAsia="Times New Roman" w:cs="Times New Roman"/>
          <w:szCs w:val="24"/>
        </w:rPr>
        <w:t xml:space="preserve"> Ολοκληρώστε.</w:t>
      </w:r>
    </w:p>
    <w:p w14:paraId="7FEDCBD7"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Τελειώνω, κύριε</w:t>
      </w:r>
      <w:r>
        <w:rPr>
          <w:rFonts w:eastAsia="Times New Roman" w:cs="Times New Roman"/>
          <w:szCs w:val="24"/>
        </w:rPr>
        <w:t xml:space="preserve"> Πρόεδρε.</w:t>
      </w:r>
    </w:p>
    <w:p w14:paraId="7FEDCBD8"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…θα εξυγιανθεί το τραπεζικό σύστημα, θα φτιάξουμε </w:t>
      </w:r>
      <w:r>
        <w:rPr>
          <w:rFonts w:eastAsia="Times New Roman" w:cs="Times New Roman"/>
          <w:szCs w:val="24"/>
          <w:lang w:val="en-US"/>
        </w:rPr>
        <w:t>NPL</w:t>
      </w:r>
      <w:r>
        <w:rPr>
          <w:rFonts w:eastAsia="Times New Roman" w:cs="Times New Roman"/>
          <w:szCs w:val="24"/>
        </w:rPr>
        <w:t xml:space="preserve">, θα μειωθεί η εξάρτησή μας από την </w:t>
      </w:r>
      <w:r>
        <w:rPr>
          <w:rFonts w:eastAsia="Times New Roman" w:cs="Times New Roman"/>
          <w:szCs w:val="24"/>
        </w:rPr>
        <w:t>Ε</w:t>
      </w:r>
      <w:r>
        <w:rPr>
          <w:rFonts w:eastAsia="Times New Roman" w:cs="Times New Roman"/>
          <w:szCs w:val="24"/>
        </w:rPr>
        <w:t xml:space="preserve">υρωζώνη, θα έχουμε υγιές χρήμα να δώσουμε δάνεια και πιστωτική επέκταση και θα γίνουν δέκα φορολογικές επενδύσεις. </w:t>
      </w:r>
    </w:p>
    <w:p w14:paraId="7FEDCBD9"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Όλο αυτό είναι μια τεράστια ανισότητα. </w:t>
      </w:r>
      <w:r>
        <w:rPr>
          <w:rFonts w:eastAsia="Times New Roman" w:cs="Times New Roman"/>
          <w:szCs w:val="24"/>
        </w:rPr>
        <w:t>Είναι ένα πολύ καλό βήμα αυτό που γίνεται, αλλά υπάρχει πάρα πάρα πολύ δουλειά που πρέπει να γίνει και στην Ευρώπη και στα Υπουργεία Οικονομικών και στο κέντρο αποφάσεων στην Ευρωπαϊκή Κεντρική Τράπεζα.</w:t>
      </w:r>
    </w:p>
    <w:p w14:paraId="7FEDCBDA"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Καταθέτω τον τελευταίο πίνακα, που είναι εκπληκτικός.</w:t>
      </w:r>
      <w:r>
        <w:rPr>
          <w:rFonts w:eastAsia="Times New Roman" w:cs="Times New Roman"/>
          <w:szCs w:val="24"/>
        </w:rPr>
        <w:t xml:space="preserve"> Στο ξέπλυμα χρήματος το 2015 πρώτο είναι το Λουξεμβούργο, δεύτερη η Γερμανία, τρίτη η Ιταλία. Η Ελλάδα δεν υπάρχει πουθενά και είναι επίσημα χαρτιά. Αναφέρονται στο ξέπλυμα χρήματος στην Ευρώπη.</w:t>
      </w:r>
    </w:p>
    <w:p w14:paraId="7FEDCBDB"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Δημήτριος Καμμένος καταθέτει</w:t>
      </w:r>
      <w:r>
        <w:rPr>
          <w:rFonts w:eastAsia="Times New Roman" w:cs="Times New Roman"/>
          <w:szCs w:val="24"/>
        </w:rPr>
        <w:t xml:space="preserve">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FEDCBDC"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Εδώ δεν έχουμε δικό μας. Θα ξεπλύνουμε άλλο;</w:t>
      </w:r>
    </w:p>
    <w:p w14:paraId="7FEDCBDD"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Έχουμε </w:t>
      </w:r>
      <w:r>
        <w:rPr>
          <w:rFonts w:eastAsia="Times New Roman" w:cs="Times New Roman"/>
          <w:szCs w:val="24"/>
        </w:rPr>
        <w:t>πλυντήρια!</w:t>
      </w:r>
    </w:p>
    <w:p w14:paraId="7FEDCBDE"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Ευχαριστώ πολύ.</w:t>
      </w:r>
    </w:p>
    <w:p w14:paraId="7FEDCBDF"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 κι εμείς.</w:t>
      </w:r>
    </w:p>
    <w:p w14:paraId="7FEDCBE0"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Τον λόγο έχει ο τελευταίος ειδικός αγορητής, ο νέος συνάδελφος από την Ένωση Κεντρώων κ. Γεώργιος Κατσιαντώνης.</w:t>
      </w:r>
    </w:p>
    <w:p w14:paraId="7FEDCBE1"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Ευχαριστώ, κύριε Πρόεδρε.</w:t>
      </w:r>
    </w:p>
    <w:p w14:paraId="7FEDCBE2"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Κυρίες και </w:t>
      </w:r>
      <w:r>
        <w:rPr>
          <w:rFonts w:eastAsia="Times New Roman" w:cs="Times New Roman"/>
          <w:szCs w:val="24"/>
        </w:rPr>
        <w:t>κύριοι συνάδελφοι, τα τελευταία χρόνια είμαστε μπροστά σε μια πολύ σημαντική πρόκληση. Τα αυστηρώς οριοθετημένα εθνικά οικονομικά περιβάλλοντα τείνουν να εξαφανιστούν. Όταν μιλάμε για οικονομία, η διεθνοποίηση αποτελεί πλέον όρο αναπόσπαστο. Η συνδρομή των</w:t>
      </w:r>
      <w:r>
        <w:rPr>
          <w:rFonts w:eastAsia="Times New Roman" w:cs="Times New Roman"/>
          <w:szCs w:val="24"/>
        </w:rPr>
        <w:t xml:space="preserve"> νέων τεχνολογιών και των νέων μέσων επικοινωνίας και ανταλλαγής πληροφοριών είναι καθοριστική. Οι άνθρωποι της αγοράς έχουν εξοικειωθεί πλέον με αυτό το νέο πλαίσιο λειτουργίας, τουλάχιστον στον δυτικό κόσμο. Αλλού μπορεί να βρίσκεται η έδρα μιας εταιρεία</w:t>
      </w:r>
      <w:r>
        <w:rPr>
          <w:rFonts w:eastAsia="Times New Roman" w:cs="Times New Roman"/>
          <w:szCs w:val="24"/>
        </w:rPr>
        <w:t>ς, αλλού η δραστηριοποίησή της, αλλού οι καταθέσεις της και αλλού ο ιδιοκτήτης της.</w:t>
      </w:r>
    </w:p>
    <w:p w14:paraId="7FEDCBE3"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Στην πράξη δηλαδή ένας φορολογικός κάτοικος Ελλάδας μπορεί να κάνει έναρξη εταιρείας στην Κύπρο, να παρέχει υπηρεσίες στην Αμερική και να αποταμιεύει το φορολογημένο εισόδη</w:t>
      </w:r>
      <w:r>
        <w:rPr>
          <w:rFonts w:eastAsia="Times New Roman" w:cs="Times New Roman"/>
          <w:szCs w:val="24"/>
        </w:rPr>
        <w:t>μά του σε μετρητά σε οποιαδήποτε τράπεζα του κόσμου. Μπορεί πλέον να αγοράζει μετοχές οποιασδήποτε εταιρείας στο κόσμο, να συμμετέχει ενεργά και επενδυτικά σε οποιοδήποτε επιχειρηματικό σχήμα.</w:t>
      </w:r>
    </w:p>
    <w:p w14:paraId="7FEDCBE4"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Το τρέχον νομοσχέδιο, όπως το συζητήσαμε και στην Επιτροπή Οικο</w:t>
      </w:r>
      <w:r>
        <w:rPr>
          <w:rFonts w:eastAsia="Times New Roman" w:cs="Times New Roman"/>
          <w:szCs w:val="24"/>
        </w:rPr>
        <w:t>νομικών Υποθέσεων, είναι ένα εξαιρετικό εργαλείο, το οποίο όμως φοβούμαστε μήπως καταλήξει σε λάθος χέρια ή σε εσφαλμένη χρήση. Αυτό, λοιπόν, το εργαλείο της αυτόματης ανταλλαγής πληροφοριών έχει ήδη κριθεί πολύ σημαντικό μέσο στην προσπάθεια καταπολέμησης</w:t>
      </w:r>
      <w:r>
        <w:rPr>
          <w:rFonts w:eastAsia="Times New Roman" w:cs="Times New Roman"/>
          <w:szCs w:val="24"/>
        </w:rPr>
        <w:t xml:space="preserve"> της διασυνοριακής φορολογικής απάτης και φοροδιαφυγής. </w:t>
      </w:r>
    </w:p>
    <w:p w14:paraId="7FEDCBE5"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Η σημαντικότητά του αυτή μάλιστα αποδείχθηκε σε διεθνές επίπεδο στις ομάδες </w:t>
      </w:r>
      <w:r>
        <w:rPr>
          <w:rFonts w:eastAsia="Times New Roman" w:cs="Times New Roman"/>
          <w:szCs w:val="24"/>
          <w:lang w:val="en-US"/>
        </w:rPr>
        <w:t>G</w:t>
      </w:r>
      <w:r>
        <w:rPr>
          <w:rFonts w:eastAsia="Times New Roman" w:cs="Times New Roman"/>
          <w:szCs w:val="24"/>
        </w:rPr>
        <w:t xml:space="preserve">20 και </w:t>
      </w:r>
      <w:r>
        <w:rPr>
          <w:rFonts w:eastAsia="Times New Roman" w:cs="Times New Roman"/>
          <w:szCs w:val="24"/>
          <w:lang w:val="en-US"/>
        </w:rPr>
        <w:t>G</w:t>
      </w:r>
      <w:r>
        <w:rPr>
          <w:rFonts w:eastAsia="Times New Roman" w:cs="Times New Roman"/>
          <w:szCs w:val="24"/>
        </w:rPr>
        <w:t xml:space="preserve">8. Μάλιστα, ο Οργανισμός Οικονομικής Συνεργασίας και Ανάπτυξης έλαβε εντολή από την ομάδα </w:t>
      </w:r>
      <w:r>
        <w:rPr>
          <w:rFonts w:eastAsia="Times New Roman" w:cs="Times New Roman"/>
          <w:szCs w:val="24"/>
          <w:lang w:val="en-US"/>
        </w:rPr>
        <w:t>G</w:t>
      </w:r>
      <w:r>
        <w:rPr>
          <w:rFonts w:eastAsia="Times New Roman" w:cs="Times New Roman"/>
          <w:szCs w:val="24"/>
        </w:rPr>
        <w:t>20 να διαμορφώσει ένα ε</w:t>
      </w:r>
      <w:r>
        <w:rPr>
          <w:rFonts w:eastAsia="Times New Roman" w:cs="Times New Roman"/>
          <w:szCs w:val="24"/>
        </w:rPr>
        <w:t>νιαίο παγκόσμιο πρότυπο για την αυτόματη ανταλλαγή φορολογικών πληροφοριών.</w:t>
      </w:r>
    </w:p>
    <w:p w14:paraId="7FEDCBE6"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Η Ένωση Κεντρώων στρατηγικά τίθεται υπέρ της υιοθέτησης εργαλείων και χρήσιμων νομοθετικών παρεμβάσεων της Ευρώπης και του δυτικού κόσμου εν γένει. Πάντα θα μας βρίσκετε αντίθετους</w:t>
      </w:r>
      <w:r>
        <w:rPr>
          <w:rFonts w:eastAsia="Times New Roman" w:cs="Times New Roman"/>
          <w:szCs w:val="24"/>
        </w:rPr>
        <w:t xml:space="preserve"> στην καθυστέρηση και την κωλυσιεργία υιοθέτησης τέτοιων αποφάσεων. Οφείλουμε πάντοτε να προχωρούμε στην άμεση και αποτελεσματική εναρμόνισή τους στα εθνικά μας δεδομένα.</w:t>
      </w:r>
    </w:p>
    <w:p w14:paraId="7FEDCBE7"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Η αυτόματη ανταλλαγή πληροφορι</w:t>
      </w:r>
      <w:r>
        <w:rPr>
          <w:rFonts w:eastAsia="Times New Roman" w:cs="Times New Roman"/>
          <w:szCs w:val="24"/>
        </w:rPr>
        <w:t>α</w:t>
      </w:r>
      <w:r>
        <w:rPr>
          <w:rFonts w:eastAsia="Times New Roman" w:cs="Times New Roman"/>
          <w:szCs w:val="24"/>
        </w:rPr>
        <w:t>κών δεδομένων και λοιπών και οι όποιες ευκολίες υπάγον</w:t>
      </w:r>
      <w:r>
        <w:rPr>
          <w:rFonts w:eastAsia="Times New Roman" w:cs="Times New Roman"/>
          <w:szCs w:val="24"/>
        </w:rPr>
        <w:t xml:space="preserve">ται </w:t>
      </w:r>
      <w:r>
        <w:rPr>
          <w:rFonts w:eastAsia="Times New Roman" w:cs="Times New Roman"/>
          <w:szCs w:val="24"/>
        </w:rPr>
        <w:t xml:space="preserve">σε </w:t>
      </w:r>
      <w:r>
        <w:rPr>
          <w:rFonts w:eastAsia="Times New Roman" w:cs="Times New Roman"/>
          <w:szCs w:val="24"/>
        </w:rPr>
        <w:t>αυτήν, μπορεί να οδηγήσει στην εκδήλωση ορισμένων κινδύνων για την ελεύθερη αγορά. Ναι μεν σε φορολογικό επίπεδο η χώρα μας προβλέπεται να ωφεληθεί, αλλά ταυτόχρονα μπορεί να αποτελέσει μοχλό πίεσης και εκβιασμών σε συγκεκριμένους κύκλους συμφερόντω</w:t>
      </w:r>
      <w:r>
        <w:rPr>
          <w:rFonts w:eastAsia="Times New Roman" w:cs="Times New Roman"/>
          <w:szCs w:val="24"/>
        </w:rPr>
        <w:t>ν.</w:t>
      </w:r>
    </w:p>
    <w:p w14:paraId="7FEDCBE8"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Όπως ήδη σημειώσαμε με εμφατικό τρόπο στην Επιτροπή Οικονομικών Υποθέσεων, αν δεν γίνει σωστή χρήση του εργαλείου από τους υπεύθυνους της χώρας μας, τότε ένας νέος κύκλος διαφθοράς και διαπλοκής θα ανθίσει. Και μάλιστα πολύ πιο έντονος και εκβιαστικός.</w:t>
      </w:r>
    </w:p>
    <w:p w14:paraId="7FEDCBE9"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Οι ερωτήσεις που θέσαμε στην </w:t>
      </w:r>
      <w:r>
        <w:rPr>
          <w:rFonts w:eastAsia="Times New Roman" w:cs="Times New Roman"/>
          <w:szCs w:val="24"/>
        </w:rPr>
        <w:t>ε</w:t>
      </w:r>
      <w:r>
        <w:rPr>
          <w:rFonts w:eastAsia="Times New Roman" w:cs="Times New Roman"/>
          <w:szCs w:val="24"/>
        </w:rPr>
        <w:t>πιτροπή και θέτουμε και επί του παρόντος στην Ολομέλεια είναι οι εξής:</w:t>
      </w:r>
    </w:p>
    <w:p w14:paraId="7FEDCBEA"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Πώς θα επιλέξουμε τα πρόσωπα που θα έχουν πρόσβαση σε αυτά τα πληροφοριακά δεδομένα; Πώς θα είμαστε σίγουροι ότι τα πρόσωπα αυτά θα είναι ανεπηρέαστα από π</w:t>
      </w:r>
      <w:r>
        <w:rPr>
          <w:rFonts w:eastAsia="Times New Roman" w:cs="Times New Roman"/>
          <w:szCs w:val="24"/>
        </w:rPr>
        <w:t xml:space="preserve">ολιτικά και κομματικά συμφέροντα;  </w:t>
      </w:r>
    </w:p>
    <w:p w14:paraId="7FEDCBEB" w14:textId="77777777" w:rsidR="004627CB" w:rsidRDefault="00EE6EC7">
      <w:pPr>
        <w:spacing w:line="600" w:lineRule="auto"/>
        <w:ind w:firstLine="720"/>
        <w:jc w:val="both"/>
        <w:rPr>
          <w:rFonts w:eastAsia="Times New Roman"/>
          <w:szCs w:val="24"/>
        </w:rPr>
      </w:pPr>
      <w:r>
        <w:rPr>
          <w:rFonts w:eastAsia="Times New Roman"/>
          <w:szCs w:val="24"/>
        </w:rPr>
        <w:t>Πώς θα γνωρίζουμε ότι θα είναι τόσο σωστοί και τίμιοι</w:t>
      </w:r>
      <w:r>
        <w:rPr>
          <w:rFonts w:eastAsia="Times New Roman"/>
          <w:szCs w:val="24"/>
        </w:rPr>
        <w:t>,</w:t>
      </w:r>
      <w:r>
        <w:rPr>
          <w:rFonts w:eastAsia="Times New Roman"/>
          <w:szCs w:val="24"/>
        </w:rPr>
        <w:t xml:space="preserve"> ώστε το μόνο που θα τους νοιάζει θα είναι το συμφέρον της χώρας τους κι όχι κάποιο συμφέρον είτε των ίδιων είτε των πολιτικών προϊσταμένων τους; Αρκεί να έχουμε εμπι</w:t>
      </w:r>
      <w:r>
        <w:rPr>
          <w:rFonts w:eastAsia="Times New Roman"/>
          <w:szCs w:val="24"/>
        </w:rPr>
        <w:t xml:space="preserve">στοσύνη σε έναν παντοδύναμο Υπουργό για την υγεία, που θα διέπει την κρατική μηχανή και τα στελέχη της; Πώς μπορεί επί της πράξεως να αξιολογηθεί και η μηχανή αυτή αλλά και τα στελέχη της; </w:t>
      </w:r>
    </w:p>
    <w:p w14:paraId="7FEDCBEC" w14:textId="77777777" w:rsidR="004627CB" w:rsidRDefault="00EE6EC7">
      <w:pPr>
        <w:spacing w:line="600" w:lineRule="auto"/>
        <w:ind w:firstLine="720"/>
        <w:jc w:val="both"/>
        <w:rPr>
          <w:rFonts w:eastAsia="Times New Roman"/>
          <w:szCs w:val="24"/>
        </w:rPr>
      </w:pPr>
      <w:r>
        <w:rPr>
          <w:rFonts w:eastAsia="Times New Roman"/>
          <w:szCs w:val="24"/>
        </w:rPr>
        <w:t>Πέρα απ’ αυτό, οφείλουμε να επισημάνουμε και το εξής: Όταν με το κ</w:t>
      </w:r>
      <w:r>
        <w:rPr>
          <w:rFonts w:eastAsia="Times New Roman"/>
          <w:szCs w:val="24"/>
        </w:rPr>
        <w:t>αλό ξεκινήσουμε την εφαρμογή εμπράκτως, τα δηλούντα χρηματοπιστωτικά ιδρύματα καθώς και οι αποστέλλουσες και αποδέκτριες χώρες υποχρεούνται να διατηρούν τις πληροφορίες μόνο για ορισμένο χρονικό διάστημα. Το χρονικό αυτό διάστημα θα είναι αρκετό για την εκ</w:t>
      </w:r>
      <w:r>
        <w:rPr>
          <w:rFonts w:eastAsia="Times New Roman"/>
          <w:szCs w:val="24"/>
        </w:rPr>
        <w:t>πλήρωση των σκοπών που δηλώνονται ρητά και στο νομοσχέδιο και στην αιτιολογική του έκθεση. Δεν είμαστε σίγουροι εάν έχουμε τελικώς καταλήξει για το συγκεκριμένο χρονικό εύρος. Υπάρχει επαρκής κάλυψη από την εθνική νομοθεσία ή χρειάζονται περαιτέρω παρεμβάσ</w:t>
      </w:r>
      <w:r>
        <w:rPr>
          <w:rFonts w:eastAsia="Times New Roman"/>
          <w:szCs w:val="24"/>
        </w:rPr>
        <w:t>εις;</w:t>
      </w:r>
    </w:p>
    <w:p w14:paraId="7FEDCBED" w14:textId="77777777" w:rsidR="004627CB" w:rsidRDefault="00EE6EC7">
      <w:pPr>
        <w:spacing w:line="600" w:lineRule="auto"/>
        <w:ind w:firstLine="720"/>
        <w:jc w:val="both"/>
        <w:rPr>
          <w:rFonts w:eastAsia="Times New Roman"/>
          <w:szCs w:val="24"/>
        </w:rPr>
      </w:pPr>
      <w:r>
        <w:rPr>
          <w:rFonts w:eastAsia="Times New Roman"/>
          <w:szCs w:val="24"/>
        </w:rPr>
        <w:t>Η υπερψήφιση του τρέχοντος νομοσχεδίου, όμως, από εμάς δεν σημαίνει ότι δίνουμε λευκή επιταγή στους κυβερνητικούς παράγοντες και στον κρατικό μηχανισμό να αλώσει την ιδιωτική οικονομία, κυνηγώντας εξιλαστήρια θύματα. Οι Έλληνες που έχουν επιχειρηματική δρα</w:t>
      </w:r>
      <w:r>
        <w:rPr>
          <w:rFonts w:eastAsia="Times New Roman"/>
          <w:szCs w:val="24"/>
        </w:rPr>
        <w:t xml:space="preserve">στηριότητα στο εξωτερικό δεν σημαίνει ότι είναι και φοροφυγάδες. Δεν είναι η φοροδιαφυγή το μόνο κίνητρο διεθνούς επιχειρηματικότητας και σαφώς δεν είναι απατεώνας ο Έλληνας που επιχειρεί στο εξωτερικό. Εδώ ακριβώς βρίσκεται το ευαίσθητο σημείο. </w:t>
      </w:r>
    </w:p>
    <w:p w14:paraId="7FEDCBEE" w14:textId="77777777" w:rsidR="004627CB" w:rsidRDefault="00EE6EC7">
      <w:pPr>
        <w:spacing w:line="600" w:lineRule="auto"/>
        <w:ind w:firstLine="720"/>
        <w:jc w:val="both"/>
        <w:rPr>
          <w:rFonts w:eastAsia="Times New Roman"/>
          <w:szCs w:val="24"/>
        </w:rPr>
      </w:pPr>
      <w:r>
        <w:rPr>
          <w:rFonts w:eastAsia="Times New Roman"/>
          <w:szCs w:val="24"/>
        </w:rPr>
        <w:t>Οφείλουμε</w:t>
      </w:r>
      <w:r>
        <w:rPr>
          <w:rFonts w:eastAsia="Times New Roman"/>
          <w:szCs w:val="24"/>
        </w:rPr>
        <w:t xml:space="preserve"> ως υπεύθυνοι νομοθέτες από τη μία να ενθαρρύνουμε την επιχειρηματική εξωστρέφεια και από την άλλη να καταπολεμήσουμε τη φοροδιαφυγή. Αν, όμως, θεωρήσουμε </w:t>
      </w:r>
      <w:r>
        <w:rPr>
          <w:rFonts w:eastAsia="Times New Roman"/>
          <w:szCs w:val="24"/>
          <w:lang w:val="en-US"/>
        </w:rPr>
        <w:t>de</w:t>
      </w:r>
      <w:r>
        <w:rPr>
          <w:rFonts w:eastAsia="Times New Roman"/>
          <w:szCs w:val="24"/>
        </w:rPr>
        <w:t xml:space="preserve"> </w:t>
      </w:r>
      <w:r>
        <w:rPr>
          <w:rFonts w:eastAsia="Times New Roman"/>
          <w:szCs w:val="24"/>
          <w:lang w:val="en-US"/>
        </w:rPr>
        <w:t>facto</w:t>
      </w:r>
      <w:r>
        <w:rPr>
          <w:rFonts w:eastAsia="Times New Roman"/>
          <w:szCs w:val="24"/>
        </w:rPr>
        <w:t xml:space="preserve"> φοροφυγά εκείνον που επιχειρεί στο εξωτερικό, τότε όχι μόνο δεν θα δούμε εισροή συναλλάγματο</w:t>
      </w:r>
      <w:r>
        <w:rPr>
          <w:rFonts w:eastAsia="Times New Roman"/>
          <w:szCs w:val="24"/>
        </w:rPr>
        <w:t xml:space="preserve">ς αλλά θα τον αναγκάσουμε να γίνει φορολογικός κάτοικος άλλης χώρας. Έχουν πλέον απλοποιηθεί οι διαδικασίες σε αρκετές χώρες και κάτι τέτοιο πλέον είναι εφικτό. </w:t>
      </w:r>
    </w:p>
    <w:p w14:paraId="7FEDCBEF" w14:textId="77777777" w:rsidR="004627CB" w:rsidRDefault="00EE6EC7">
      <w:pPr>
        <w:spacing w:line="600" w:lineRule="auto"/>
        <w:ind w:firstLine="720"/>
        <w:jc w:val="both"/>
        <w:rPr>
          <w:rFonts w:eastAsia="Times New Roman"/>
          <w:szCs w:val="24"/>
        </w:rPr>
      </w:pPr>
      <w:r>
        <w:rPr>
          <w:rFonts w:eastAsia="Times New Roman"/>
          <w:szCs w:val="24"/>
        </w:rPr>
        <w:t>Αντί, λοιπόν, να επιδιώκουμε έναν ολοένα και μεγαλύτερο καταστατικό χαρακτήρα στις νομοθετικές</w:t>
      </w:r>
      <w:r>
        <w:rPr>
          <w:rFonts w:eastAsia="Times New Roman"/>
          <w:szCs w:val="24"/>
        </w:rPr>
        <w:t xml:space="preserve"> μας προβλέψεις, εμείς ποντάρουμε περισσότερο στην πρόληψη. Να δώσουμε κίνητρα να ανοίξουν εδώ εταιρείες, να μην χρειάζεται ο Έλληνας να ψάχνει ευνοϊκότερα νομικά, λογιστικά και φορολογικά περιβάλλοντα στο εξωτερικό. Κάτι τέτοιο σαφώς είναι δύσκολο με την </w:t>
      </w:r>
      <w:r>
        <w:rPr>
          <w:rFonts w:eastAsia="Times New Roman"/>
          <w:szCs w:val="24"/>
        </w:rPr>
        <w:t>κατάσταση στην οποία έχει περιέλθει η χώρα μας.</w:t>
      </w:r>
    </w:p>
    <w:p w14:paraId="7FEDCBF0" w14:textId="77777777" w:rsidR="004627CB" w:rsidRDefault="00EE6EC7">
      <w:pPr>
        <w:spacing w:line="600" w:lineRule="auto"/>
        <w:ind w:firstLine="720"/>
        <w:jc w:val="both"/>
        <w:rPr>
          <w:rFonts w:eastAsia="Times New Roman"/>
          <w:szCs w:val="24"/>
        </w:rPr>
      </w:pPr>
      <w:r>
        <w:rPr>
          <w:rFonts w:eastAsia="Times New Roman"/>
          <w:szCs w:val="24"/>
        </w:rPr>
        <w:t xml:space="preserve">Οι τράπεζες, σύμφωνα με δηλώσεις της κ. Κατσέλη στην Επιτροπή Οικονομικών, θα επανέλθουν στην κανονικότητα μετά από δύο με τρία χρόνια από τώρα. Η φορολογία ολοένα και αυξάνεται, τα ασφαλιστικά κόστη επίσης. </w:t>
      </w:r>
      <w:r>
        <w:rPr>
          <w:rFonts w:eastAsia="Times New Roman"/>
          <w:szCs w:val="24"/>
        </w:rPr>
        <w:t>Το φορολογικό μας σύστημα αντί να απλοποιείται, γίνεται συνεχώς όλο και πιο πολύπλοκο. Ακόμα και κάποιος ξένος επενδυτής για να έρθει να επενδύσει στη χώρα μας, ψάχνει να βρει κάποιον εγχώριο συνέταιρο που να ξέρει από τη νομοθετική, φορολογική και λογιστι</w:t>
      </w:r>
      <w:r>
        <w:rPr>
          <w:rFonts w:eastAsia="Times New Roman"/>
          <w:szCs w:val="24"/>
        </w:rPr>
        <w:t>κή πραγματικότητα της Ελλάδας. Έχουμε πάρα πολλές ιδιομορφίες και παθογένειες, οι οποίες στο μυαλό για παράδειγμα ενός μέσου Ευρωπαίου ή Αμερικανού πολίτη φαίνονται απίστευτες.</w:t>
      </w:r>
    </w:p>
    <w:p w14:paraId="7FEDCBF1" w14:textId="77777777" w:rsidR="004627CB" w:rsidRDefault="00EE6EC7">
      <w:pPr>
        <w:spacing w:line="600" w:lineRule="auto"/>
        <w:ind w:firstLine="720"/>
        <w:jc w:val="both"/>
        <w:rPr>
          <w:rFonts w:eastAsia="Times New Roman"/>
          <w:szCs w:val="24"/>
        </w:rPr>
      </w:pPr>
      <w:r>
        <w:rPr>
          <w:rFonts w:eastAsia="Times New Roman"/>
          <w:szCs w:val="24"/>
        </w:rPr>
        <w:t>Όπως είπα και προηγουμένως, η Ένωση Κεντρώων αντιτίθεται στις καθυστερήσεις και</w:t>
      </w:r>
      <w:r>
        <w:rPr>
          <w:rFonts w:eastAsia="Times New Roman"/>
          <w:szCs w:val="24"/>
        </w:rPr>
        <w:t xml:space="preserve"> κωλυσιεργίες σας, σχετικά με την εναρμόνιση στα διεθνή</w:t>
      </w:r>
      <w:r>
        <w:rPr>
          <w:rFonts w:eastAsia="Times New Roman"/>
          <w:szCs w:val="24"/>
        </w:rPr>
        <w:t xml:space="preserve"> στάνταρ</w:t>
      </w:r>
      <w:r>
        <w:rPr>
          <w:rFonts w:eastAsia="Times New Roman"/>
          <w:szCs w:val="24"/>
        </w:rPr>
        <w:t xml:space="preserve">. </w:t>
      </w:r>
    </w:p>
    <w:p w14:paraId="7FEDCBF2" w14:textId="77777777" w:rsidR="004627CB" w:rsidRDefault="00EE6EC7">
      <w:pPr>
        <w:spacing w:line="600" w:lineRule="auto"/>
        <w:ind w:firstLine="720"/>
        <w:jc w:val="both"/>
        <w:rPr>
          <w:rFonts w:eastAsia="Times New Roman"/>
          <w:szCs w:val="24"/>
        </w:rPr>
      </w:pPr>
      <w:r>
        <w:rPr>
          <w:rFonts w:eastAsia="Times New Roman"/>
          <w:szCs w:val="24"/>
        </w:rPr>
        <w:t>Με τροπολογία που κατατέθηκε στο παρόν νομοσχέδιο μετατίθεται για την 1</w:t>
      </w:r>
      <w:r>
        <w:rPr>
          <w:rFonts w:eastAsia="Times New Roman"/>
          <w:szCs w:val="24"/>
        </w:rPr>
        <w:t>-</w:t>
      </w:r>
      <w:r>
        <w:rPr>
          <w:rFonts w:eastAsia="Times New Roman"/>
          <w:szCs w:val="24"/>
        </w:rPr>
        <w:t>10</w:t>
      </w:r>
      <w:r>
        <w:rPr>
          <w:rFonts w:eastAsia="Times New Roman"/>
          <w:szCs w:val="24"/>
        </w:rPr>
        <w:t>-</w:t>
      </w:r>
      <w:r>
        <w:rPr>
          <w:rFonts w:eastAsia="Times New Roman"/>
          <w:szCs w:val="24"/>
        </w:rPr>
        <w:t>2016 η έναρξη εφαρμογής συγκεκριμένων διατάξεων του Πτωχευτικού Κώδικα, σχετικά με την άσκηση από τον διαχειριστή α</w:t>
      </w:r>
      <w:r>
        <w:rPr>
          <w:rFonts w:eastAsia="Times New Roman"/>
          <w:szCs w:val="24"/>
        </w:rPr>
        <w:t>φερεγγυότητας. Σημειώνω ότι βάσει μνημονίου έπρεπε να είχε αλλάξει ο Πτωχευτικός Κώδικας μέχρι την 1</w:t>
      </w:r>
      <w:r>
        <w:rPr>
          <w:rFonts w:eastAsia="Times New Roman"/>
          <w:szCs w:val="24"/>
        </w:rPr>
        <w:t>-</w:t>
      </w:r>
      <w:r>
        <w:rPr>
          <w:rFonts w:eastAsia="Times New Roman"/>
          <w:szCs w:val="24"/>
        </w:rPr>
        <w:t>1</w:t>
      </w:r>
      <w:r>
        <w:rPr>
          <w:rFonts w:eastAsia="Times New Roman"/>
          <w:szCs w:val="24"/>
        </w:rPr>
        <w:t>-</w:t>
      </w:r>
      <w:r>
        <w:rPr>
          <w:rFonts w:eastAsia="Times New Roman"/>
          <w:szCs w:val="24"/>
        </w:rPr>
        <w:t>2016.</w:t>
      </w:r>
    </w:p>
    <w:p w14:paraId="7FEDCBF3" w14:textId="77777777" w:rsidR="004627CB" w:rsidRDefault="00EE6EC7">
      <w:pPr>
        <w:spacing w:line="600" w:lineRule="auto"/>
        <w:ind w:firstLine="720"/>
        <w:jc w:val="both"/>
        <w:rPr>
          <w:rFonts w:eastAsia="Times New Roman"/>
          <w:szCs w:val="24"/>
        </w:rPr>
      </w:pPr>
      <w:r w:rsidRPr="005C7608">
        <w:rPr>
          <w:rFonts w:eastAsia="Times New Roman"/>
          <w:color w:val="000000" w:themeColor="text1"/>
          <w:szCs w:val="24"/>
        </w:rPr>
        <w:t xml:space="preserve">Με άλλη τροπολογία προβλέπεται ότι έως τον Μάιο του 2016 θα ισχύει </w:t>
      </w:r>
      <w:r>
        <w:rPr>
          <w:rFonts w:eastAsia="Times New Roman"/>
          <w:szCs w:val="24"/>
        </w:rPr>
        <w:t>το μέτρο της απόσυρσης των αυτοκινήτων. Όπως προβλέπεται, θα ισχύουν νέα ποσοστά</w:t>
      </w:r>
      <w:r>
        <w:rPr>
          <w:rFonts w:eastAsia="Times New Roman"/>
          <w:szCs w:val="24"/>
        </w:rPr>
        <w:t xml:space="preserve"> απαλλαγής από το τέλος ταξινόμησης για τα καινούργια επιβατικά αυτοκίνητα. Η συγκεκριμένη τροπολογία ομολογουμένως διευθετεί το πρόβλημα που είχε παρουσιαστεί με τον εκτελωνισμό νέων αυτοκινήτων και διευκολύνει χιλιάδες φορολογουμένους, δίνοντάς τους επιπ</w:t>
      </w:r>
      <w:r>
        <w:rPr>
          <w:rFonts w:eastAsia="Times New Roman"/>
          <w:szCs w:val="24"/>
        </w:rPr>
        <w:t xml:space="preserve">λέον κίνητρα στην </w:t>
      </w:r>
      <w:r w:rsidRPr="00D462F6">
        <w:rPr>
          <w:rFonts w:eastAsia="Times New Roman"/>
          <w:color w:val="000000" w:themeColor="text1"/>
          <w:szCs w:val="24"/>
        </w:rPr>
        <w:t xml:space="preserve">αντικατάσταση των παλαιών οχημάτων τους με νέα αυτοκίνητα καινούργιας </w:t>
      </w:r>
      <w:r>
        <w:rPr>
          <w:rFonts w:eastAsia="Times New Roman"/>
          <w:szCs w:val="24"/>
        </w:rPr>
        <w:t xml:space="preserve">τεχνολογίας και πιο οικονομικά. Αυτό δεν έχει να κάνει μόνο με το οικονομικό σκέλος της υπόθεσης. Έχει να κάνει με τη γενικότερη </w:t>
      </w:r>
      <w:r>
        <w:rPr>
          <w:rFonts w:eastAsia="Times New Roman"/>
          <w:szCs w:val="24"/>
        </w:rPr>
        <w:t xml:space="preserve">περιβαλλοντική </w:t>
      </w:r>
      <w:r>
        <w:rPr>
          <w:rFonts w:eastAsia="Times New Roman"/>
          <w:szCs w:val="24"/>
        </w:rPr>
        <w:t>ευαισθητοποίηση όλων μας</w:t>
      </w:r>
      <w:r>
        <w:rPr>
          <w:rFonts w:eastAsia="Times New Roman"/>
          <w:szCs w:val="24"/>
        </w:rPr>
        <w:t xml:space="preserve">. Η αύξηση χρήσης των αυτοκινήτων στο κέντρο των πόλεων επιβαρύνει σημαντικά την πόλη </w:t>
      </w:r>
      <w:r>
        <w:rPr>
          <w:rFonts w:eastAsia="Times New Roman"/>
          <w:szCs w:val="24"/>
        </w:rPr>
        <w:t>-</w:t>
      </w:r>
      <w:r>
        <w:rPr>
          <w:rFonts w:eastAsia="Times New Roman"/>
          <w:szCs w:val="24"/>
        </w:rPr>
        <w:t>υπό περιβα</w:t>
      </w:r>
      <w:r>
        <w:rPr>
          <w:rFonts w:eastAsia="Times New Roman"/>
          <w:szCs w:val="24"/>
        </w:rPr>
        <w:t>λλο</w:t>
      </w:r>
      <w:r>
        <w:rPr>
          <w:rFonts w:eastAsia="Times New Roman"/>
          <w:szCs w:val="24"/>
        </w:rPr>
        <w:t xml:space="preserve">ντολογικούς όρους. </w:t>
      </w:r>
    </w:p>
    <w:p w14:paraId="7FEDCBF4" w14:textId="77777777" w:rsidR="004627CB" w:rsidRDefault="00EE6EC7">
      <w:pPr>
        <w:spacing w:line="600" w:lineRule="auto"/>
        <w:ind w:firstLine="720"/>
        <w:jc w:val="both"/>
        <w:rPr>
          <w:rFonts w:eastAsia="Times New Roman"/>
          <w:szCs w:val="24"/>
        </w:rPr>
      </w:pPr>
      <w:r>
        <w:rPr>
          <w:rFonts w:eastAsia="Times New Roman"/>
          <w:szCs w:val="24"/>
        </w:rPr>
        <w:t>Η περιβα</w:t>
      </w:r>
      <w:r>
        <w:rPr>
          <w:rFonts w:eastAsia="Times New Roman"/>
          <w:szCs w:val="24"/>
        </w:rPr>
        <w:t>λλοντ</w:t>
      </w:r>
      <w:r>
        <w:rPr>
          <w:rFonts w:eastAsia="Times New Roman"/>
          <w:szCs w:val="24"/>
        </w:rPr>
        <w:t>ική μας ευαισθητοποίηση είναι διάχυτη και στις προγραμματικές μας θέσεις και στις εκάστοτε τοποθετήσεις των στελεχών μας. Ε</w:t>
      </w:r>
      <w:r>
        <w:rPr>
          <w:rFonts w:eastAsia="Times New Roman"/>
          <w:szCs w:val="24"/>
        </w:rPr>
        <w:t>πομένως, όταν κάνουμε λόγο για αυτοκίνητα, δεν πρέπει να αποτελούν μοναδικό νομοθετικό μας κίνητρο τα φορολογικά έσοδα που θα εισέλθουν στα δημόσια ταμεία. Το περιβάλλον, αγαπητοί συνάδελφοι, προηγείται και της οικονομίας και των λοιπών μας δραστηριοτήτων.</w:t>
      </w:r>
      <w:r>
        <w:rPr>
          <w:rFonts w:eastAsia="Times New Roman"/>
          <w:szCs w:val="24"/>
        </w:rPr>
        <w:t xml:space="preserve"> Γι’ αυτό και πρέπει να ενθαρρύνουμε και τους πολίτες με κίνητρα, όπως και το παρόν, να αντικαταστήσουν τα παλαιότερα αυτοκίνητά τους με νέα</w:t>
      </w:r>
      <w:r>
        <w:rPr>
          <w:rFonts w:eastAsia="Times New Roman"/>
          <w:szCs w:val="24"/>
        </w:rPr>
        <w:t>,</w:t>
      </w:r>
      <w:r>
        <w:rPr>
          <w:rFonts w:eastAsia="Times New Roman"/>
          <w:szCs w:val="24"/>
        </w:rPr>
        <w:t xml:space="preserve"> τα οποία έχουν αντιρρυπαντική τεχνολογία.</w:t>
      </w:r>
    </w:p>
    <w:p w14:paraId="7FEDCBF5"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Κλείνοντας θα ήθελα να τονίσω για άλλη μια φορά ότι η Ένωση Κεντρώων δεν</w:t>
      </w:r>
      <w:r>
        <w:rPr>
          <w:rFonts w:eastAsia="Times New Roman" w:cs="Times New Roman"/>
          <w:szCs w:val="24"/>
        </w:rPr>
        <w:t xml:space="preserve"> είναι κόμμα καταγγελίας. Εισήλθαμε στο Κοινοβούλιο και στην κεντρική πολιτική σκηνή για να δώσουμε λύσεις, όχι για να παίξουμε με τις εντυπώσεις. Γι’ αυτό και ψηφίζουμε οτιδήποτε κρίνουμε θετικό για την ομαλή πορεία της χώρας. Μια πορεία που θα βρίσκεται </w:t>
      </w:r>
      <w:r>
        <w:rPr>
          <w:rFonts w:eastAsia="Times New Roman" w:cs="Times New Roman"/>
          <w:szCs w:val="24"/>
        </w:rPr>
        <w:t xml:space="preserve">πάντοτε στο πλαίσιο της Ευρωπαϊκής Ένωσης και των αξιόπιστων θεσμών της Δύσης. </w:t>
      </w:r>
    </w:p>
    <w:p w14:paraId="7FEDCBF6"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Κυρίες και κύριοι, το συμφέρον της χώρας μας, εφόσον σκεφτούμε τα πράγματα ορθολογικά και με σύνεση, βρίσκετε στην απρόσκοπτη συνεργασία μας με την Ευρώπη και τον σύγχρονο δυτι</w:t>
      </w:r>
      <w:r>
        <w:rPr>
          <w:rFonts w:eastAsia="Times New Roman" w:cs="Times New Roman"/>
          <w:szCs w:val="24"/>
        </w:rPr>
        <w:t>κό κόσμο. Στηρίζουμε το παρόν νομοσχέδιο και επί της αρχής και επί των άρθρων.</w:t>
      </w:r>
    </w:p>
    <w:p w14:paraId="7FEDCBF7"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FEDCBF8" w14:textId="77777777" w:rsidR="004627CB" w:rsidRDefault="00EE6EC7">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7FEDCBF9"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Ευχαριστώ πολύ για τη συντομία του χρόνου, κύριε Κατσιαντώνη.</w:t>
      </w:r>
    </w:p>
    <w:p w14:paraId="7FEDCBFA"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προχωρήσουμε με τους δύο συναδέλφους. Επειδή είναι δύο</w:t>
      </w:r>
      <w:r>
        <w:rPr>
          <w:rFonts w:eastAsia="Times New Roman" w:cs="Times New Roman"/>
          <w:szCs w:val="24"/>
        </w:rPr>
        <w:t>,</w:t>
      </w:r>
      <w:r>
        <w:rPr>
          <w:rFonts w:eastAsia="Times New Roman" w:cs="Times New Roman"/>
          <w:szCs w:val="24"/>
        </w:rPr>
        <w:t xml:space="preserve"> δεν θα μειωθεί ο χρόνος τους. Θα έχετε από επτά λεπτά.</w:t>
      </w:r>
    </w:p>
    <w:p w14:paraId="7FEDCBFB"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Κύριε Δημαρά, έχετε τον λόγο.</w:t>
      </w:r>
    </w:p>
    <w:p w14:paraId="7FEDCBFC"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Ευχαριστώ, κύριε Πρόεδρε.</w:t>
      </w:r>
    </w:p>
    <w:p w14:paraId="7FEDCBFD"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 νομοσχέδιο γίνεται ενσωμάτωση στο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Δ</w:t>
      </w:r>
      <w:r>
        <w:rPr>
          <w:rFonts w:eastAsia="Times New Roman" w:cs="Times New Roman"/>
          <w:szCs w:val="24"/>
        </w:rPr>
        <w:t xml:space="preserve">ίκαιο των </w:t>
      </w:r>
      <w:r>
        <w:rPr>
          <w:rFonts w:eastAsia="Times New Roman" w:cs="Times New Roman"/>
          <w:szCs w:val="24"/>
        </w:rPr>
        <w:t>ο</w:t>
      </w:r>
      <w:r>
        <w:rPr>
          <w:rFonts w:eastAsia="Times New Roman" w:cs="Times New Roman"/>
          <w:szCs w:val="24"/>
        </w:rPr>
        <w:t xml:space="preserve">δηγιών 2014/107 και 2015/121 ως και 2013/61. Το νομοσχέδιο δίνει δυνατότητες με την αυτόματη ανταλλαγή πληροφοριών και είναι σημαντικό για να καταπολεμηθεί η διασυνοριακή φορολογική απάτη και η φοροδιαφυγή. </w:t>
      </w:r>
    </w:p>
    <w:p w14:paraId="7FEDCBFE"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Η φοροδιαφυγή έχει πάρει μεγάλ</w:t>
      </w:r>
      <w:r>
        <w:rPr>
          <w:rFonts w:eastAsia="Times New Roman" w:cs="Times New Roman"/>
          <w:szCs w:val="24"/>
        </w:rPr>
        <w:t xml:space="preserve">η έκταση στη χώρα μας και είναι μία από τις πληγές της κακοδαιμονίας στην οικονομία της χώρας. Προφανώς το νομοσχέδιο θα διευκολύνει στον περιορισμό της φοροδιαφυγής, αλλά δεν αρκεί. Εκτός τούτου, έχουμε ανάγκη από καλούς φορολογικούς μηχανισμούς αλλά και </w:t>
      </w:r>
      <w:r>
        <w:rPr>
          <w:rFonts w:eastAsia="Times New Roman" w:cs="Times New Roman"/>
          <w:szCs w:val="24"/>
        </w:rPr>
        <w:t>καλά εκπαιδευμένο προσωπικό. Χρειάζεται, όμως, και συνευθύνη των Ελλήνων πολιτών. Πρέπει να κατανοήσει ο κάθε πολίτης ότι όταν ανέχεται τη φοροδιαφυγή του γείτονα</w:t>
      </w:r>
      <w:r>
        <w:rPr>
          <w:rFonts w:eastAsia="Times New Roman" w:cs="Times New Roman"/>
          <w:szCs w:val="24"/>
        </w:rPr>
        <w:t>,</w:t>
      </w:r>
      <w:r>
        <w:rPr>
          <w:rFonts w:eastAsia="Times New Roman" w:cs="Times New Roman"/>
          <w:szCs w:val="24"/>
        </w:rPr>
        <w:t xml:space="preserve"> δεν ζημιώνεται μόνο το κράτος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μμέσως αφορά και τον ίδιο. Πιστέψαμε ως Έλληνες ότι με το να</w:t>
      </w:r>
      <w:r>
        <w:rPr>
          <w:rFonts w:eastAsia="Times New Roman" w:cs="Times New Roman"/>
          <w:szCs w:val="24"/>
        </w:rPr>
        <w:t xml:space="preserve"> ασχολούμαστε μόνο με τα του οίκου μας και όχι με το δημόσιο συμφέρον, προστατεύουμε το δικό μας συμφέρον. Και «άσε τον κόσμο να καίγεται». Δεν είναι όμως, έτσι. Τώρα πληρώνουμε αυτή την αδιαφορία για την παρανομία του γείτονα συμπολίτη. Βέβαια, η μεγάλη κ</w:t>
      </w:r>
      <w:r>
        <w:rPr>
          <w:rFonts w:eastAsia="Times New Roman" w:cs="Times New Roman"/>
          <w:szCs w:val="24"/>
        </w:rPr>
        <w:t>λοπή του δημόσιου χρήματος γίνεται με φορολογικά τεχνάσματα μεγάλων κερδοσκόπων</w:t>
      </w:r>
      <w:r>
        <w:rPr>
          <w:rFonts w:eastAsia="Times New Roman" w:cs="Times New Roman"/>
          <w:szCs w:val="24"/>
        </w:rPr>
        <w:t>,</w:t>
      </w:r>
      <w:r>
        <w:rPr>
          <w:rFonts w:eastAsia="Times New Roman" w:cs="Times New Roman"/>
          <w:szCs w:val="24"/>
        </w:rPr>
        <w:t xml:space="preserve"> που εκμεταλλεύονται και τους εργαζόμενους</w:t>
      </w:r>
      <w:r>
        <w:rPr>
          <w:rFonts w:eastAsia="Times New Roman" w:cs="Times New Roman"/>
          <w:szCs w:val="24"/>
        </w:rPr>
        <w:t>,</w:t>
      </w:r>
      <w:r>
        <w:rPr>
          <w:rFonts w:eastAsia="Times New Roman" w:cs="Times New Roman"/>
          <w:szCs w:val="24"/>
        </w:rPr>
        <w:t xml:space="preserve"> αλλά και τον τόπο</w:t>
      </w:r>
      <w:r>
        <w:rPr>
          <w:rFonts w:eastAsia="Times New Roman" w:cs="Times New Roman"/>
          <w:szCs w:val="24"/>
        </w:rPr>
        <w:t>,</w:t>
      </w:r>
      <w:r>
        <w:rPr>
          <w:rFonts w:eastAsia="Times New Roman" w:cs="Times New Roman"/>
          <w:szCs w:val="24"/>
        </w:rPr>
        <w:t xml:space="preserve"> με την αποφυγή πληρωμής των φόρων. </w:t>
      </w:r>
    </w:p>
    <w:p w14:paraId="7FEDCBFF"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Η Κυβέρνηση ΣΥΡΙΖΑ και συνεργατών -εγώ λέω ΑΝΕΛ, αλλά και Οικολόγων Πράσινων,</w:t>
      </w:r>
      <w:r>
        <w:rPr>
          <w:rFonts w:eastAsia="Times New Roman" w:cs="Times New Roman"/>
          <w:szCs w:val="24"/>
        </w:rPr>
        <w:t xml:space="preserve"> από εκεί που προέρχομαι- έχει την υποχρέωση απέναντι στον ελληνικό λαό να κάνει τομές στο φορολογικό σύστημα. Η βασική αρχή είναι το δίκαιο φορολογικό σύστημα</w:t>
      </w:r>
      <w:r>
        <w:rPr>
          <w:rFonts w:eastAsia="Times New Roman" w:cs="Times New Roman"/>
          <w:szCs w:val="24"/>
        </w:rPr>
        <w:t>,</w:t>
      </w:r>
      <w:r>
        <w:rPr>
          <w:rFonts w:eastAsia="Times New Roman" w:cs="Times New Roman"/>
          <w:szCs w:val="24"/>
        </w:rPr>
        <w:t xml:space="preserve"> που θα οδηγεί σε συνεκτική κοινωνία αλλά και βιώσιμη οικονομία. Δι</w:t>
      </w:r>
      <w:r>
        <w:rPr>
          <w:rFonts w:eastAsia="Times New Roman" w:cs="Times New Roman"/>
          <w:szCs w:val="24"/>
        </w:rPr>
        <w:t>ά</w:t>
      </w:r>
      <w:r>
        <w:rPr>
          <w:rFonts w:eastAsia="Times New Roman" w:cs="Times New Roman"/>
          <w:szCs w:val="24"/>
        </w:rPr>
        <w:t xml:space="preserve"> τούτο, το φορολογικό σύστημ</w:t>
      </w:r>
      <w:r>
        <w:rPr>
          <w:rFonts w:eastAsia="Times New Roman" w:cs="Times New Roman"/>
          <w:szCs w:val="24"/>
        </w:rPr>
        <w:t>α πρέπει να παίρνει λίγα από τους αδύναμους αλλά πολλά από τους πλούσιους.</w:t>
      </w:r>
    </w:p>
    <w:p w14:paraId="7FEDCC00"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Είναι</w:t>
      </w:r>
      <w:r>
        <w:rPr>
          <w:rFonts w:eastAsia="Times New Roman" w:cs="Times New Roman"/>
          <w:szCs w:val="24"/>
        </w:rPr>
        <w:t>,</w:t>
      </w:r>
      <w:r>
        <w:rPr>
          <w:rFonts w:eastAsia="Times New Roman" w:cs="Times New Roman"/>
          <w:szCs w:val="24"/>
        </w:rPr>
        <w:t xml:space="preserve"> λοιπόν, ένας τρόπος ανακατανομής του πλούτου και στήριξης των αδυνάτων. Και γίνεται στήριξη, όταν έχουμε φόρους για καλά νοσοκομεία, για καλά σχολεία, για καλά πανεπιστήμια, </w:t>
      </w:r>
      <w:r>
        <w:rPr>
          <w:rFonts w:eastAsia="Times New Roman" w:cs="Times New Roman"/>
          <w:szCs w:val="24"/>
        </w:rPr>
        <w:t>για ασφάλεια. Η δίκαιη φορολογία γίνεται</w:t>
      </w:r>
      <w:r>
        <w:rPr>
          <w:rFonts w:eastAsia="Times New Roman" w:cs="Times New Roman"/>
          <w:szCs w:val="24"/>
        </w:rPr>
        <w:t>,</w:t>
      </w:r>
      <w:r>
        <w:rPr>
          <w:rFonts w:eastAsia="Times New Roman" w:cs="Times New Roman"/>
          <w:szCs w:val="24"/>
        </w:rPr>
        <w:t xml:space="preserve"> πρώτον, με προοδευτικότητα των συντελεστών της φορολογίας, με πολλές κλίμακες, γιατί τώρα ξέρουμε ότι υπάρχουν λίγες κλίμακες ή ακόμα από δημοσιεύματα ότι θα υπάρχουν τρεις-τέσσερις κλίμακες. Βέβαια, ο Υπουργός σε </w:t>
      </w:r>
      <w:r>
        <w:rPr>
          <w:rFonts w:eastAsia="Times New Roman" w:cs="Times New Roman"/>
          <w:szCs w:val="24"/>
        </w:rPr>
        <w:t xml:space="preserve">μια προηγούμενη συζήτηση που κάναμε στην </w:t>
      </w:r>
      <w:r>
        <w:rPr>
          <w:rFonts w:eastAsia="Times New Roman" w:cs="Times New Roman"/>
          <w:szCs w:val="24"/>
        </w:rPr>
        <w:t>ε</w:t>
      </w:r>
      <w:r>
        <w:rPr>
          <w:rFonts w:eastAsia="Times New Roman" w:cs="Times New Roman"/>
          <w:szCs w:val="24"/>
        </w:rPr>
        <w:t>πιτροπή, είπε ότι για τα φυσικά πρόσωπα θα υλοποιηθεί αυτό που λέω, γιατί θέλουμε πολλές φορολογικές κλίμακες, πολλούς συντελεστές, 5%, 10%, 15%, 20%. Μπορεί να έχουμε δέκα συντελεστές, να φθάνουμε στο 50%, ίσως κα</w:t>
      </w:r>
      <w:r>
        <w:rPr>
          <w:rFonts w:eastAsia="Times New Roman" w:cs="Times New Roman"/>
          <w:szCs w:val="24"/>
        </w:rPr>
        <w:t>ι παραπάνω, για τα μεγάλα εισοδήματα των φυσικών προσώπων. Γιατί, όταν φορολογούμε τον μεγάλο πλούτο</w:t>
      </w:r>
      <w:r>
        <w:rPr>
          <w:rFonts w:eastAsia="Times New Roman" w:cs="Times New Roman"/>
          <w:szCs w:val="24"/>
        </w:rPr>
        <w:t>,</w:t>
      </w:r>
      <w:r>
        <w:rPr>
          <w:rFonts w:eastAsia="Times New Roman" w:cs="Times New Roman"/>
          <w:szCs w:val="24"/>
        </w:rPr>
        <w:t xml:space="preserve"> δεν πάει στην κατανάλωση. Να δίνουμε, όμως, κίνητρα στα χρήματα που πάνε στις επενδύσεις.</w:t>
      </w:r>
    </w:p>
    <w:p w14:paraId="7FEDCC01" w14:textId="77777777" w:rsidR="004627CB" w:rsidRDefault="00EE6EC7">
      <w:pPr>
        <w:spacing w:line="600" w:lineRule="auto"/>
        <w:ind w:firstLine="720"/>
        <w:jc w:val="both"/>
        <w:rPr>
          <w:rFonts w:eastAsia="Times New Roman"/>
          <w:szCs w:val="24"/>
        </w:rPr>
      </w:pPr>
      <w:r>
        <w:rPr>
          <w:rFonts w:eastAsia="Times New Roman" w:cs="Times New Roman"/>
          <w:szCs w:val="24"/>
        </w:rPr>
        <w:t xml:space="preserve">Χρειάζεται ειδική μεταχείριση στις μικρές επιχειρήσεις. Η άποψή </w:t>
      </w:r>
      <w:r>
        <w:rPr>
          <w:rFonts w:eastAsia="Times New Roman" w:cs="Times New Roman"/>
          <w:szCs w:val="24"/>
        </w:rPr>
        <w:t xml:space="preserve">μου είναι ότι οι φορολογικοί συντελεστές των ομορρύθμων εταιρειών πρέπει να είναι πολύ μικρότεροί από τους αντίστοιχους των Α.Ε.. Στις Ο.Ε. ο επαγγελματίας συμμετέχει με την ευθύνη και τον κίνδυνο να χάσει την προσωπική του περιουσία, ενώ ξέρουμε ότι στις </w:t>
      </w:r>
      <w:r>
        <w:rPr>
          <w:rFonts w:eastAsia="Times New Roman" w:cs="Times New Roman"/>
          <w:szCs w:val="24"/>
        </w:rPr>
        <w:t>Α.Ε. πολλές φορές</w:t>
      </w:r>
      <w:r>
        <w:rPr>
          <w:rFonts w:eastAsia="Times New Roman" w:cs="Times New Roman"/>
          <w:szCs w:val="24"/>
        </w:rPr>
        <w:t>,</w:t>
      </w:r>
      <w:r>
        <w:rPr>
          <w:rFonts w:eastAsia="Times New Roman" w:cs="Times New Roman"/>
          <w:szCs w:val="24"/>
        </w:rPr>
        <w:t xml:space="preserve"> επειδή οι κανόνες είναι διαφορετικοί, επιτρέπουν σε αετονύχηδες να κάνουν παιχνίδια, με σκόπιμες πτωχεύσεις σε βάρος εργαζομένων, προμηθευτών, αλλά και του δημοσίου. </w:t>
      </w:r>
      <w:r>
        <w:rPr>
          <w:rFonts w:eastAsia="Times New Roman"/>
          <w:szCs w:val="24"/>
        </w:rPr>
        <w:t>Πολλές φορές αυτές γίνονται, όταν εκτελούν δημόσια έργα. Το κράτος έχει</w:t>
      </w:r>
      <w:r>
        <w:rPr>
          <w:rFonts w:eastAsia="Times New Roman"/>
          <w:szCs w:val="24"/>
        </w:rPr>
        <w:t xml:space="preserve"> την ανάγκη να τελειώσει το έργο και αυτοί, με σκόπιμες πτωχεύσεις πολλές φορές, φέρνουν σε αδιέξοδο το κράτος. </w:t>
      </w:r>
    </w:p>
    <w:p w14:paraId="7FEDCC02" w14:textId="77777777" w:rsidR="004627CB" w:rsidRDefault="00EE6EC7">
      <w:pPr>
        <w:spacing w:line="600" w:lineRule="auto"/>
        <w:ind w:firstLine="720"/>
        <w:jc w:val="both"/>
        <w:rPr>
          <w:rFonts w:eastAsia="Times New Roman"/>
          <w:szCs w:val="24"/>
        </w:rPr>
      </w:pPr>
      <w:r>
        <w:rPr>
          <w:rFonts w:eastAsia="Times New Roman"/>
          <w:szCs w:val="24"/>
        </w:rPr>
        <w:t xml:space="preserve">Τρίτον, το φορολογικό σύστημα να επιβραβεύει εκείνους που βάζουν τα χρήματά τους για να γίνουν παραγωγικές επενδύσεις και να δημιουργούν </w:t>
      </w:r>
      <w:r>
        <w:rPr>
          <w:rFonts w:eastAsia="Times New Roman"/>
          <w:szCs w:val="24"/>
        </w:rPr>
        <w:t xml:space="preserve">μόνιμες θέσεις εργασίας και να αποτρέπει την πολυτελή και ρυπογόνα κατανάλωση. Ήταν πολύ σωστή η παρατήρηση του νέου συναδέλφου από την Ένωση Κεντρώων ότι η φορολογία πρέπει να διευκολύνει αυτούς που προστατεύουν το περιβάλλον και να βάζει αντικίνητρα γι’ </w:t>
      </w:r>
      <w:r>
        <w:rPr>
          <w:rFonts w:eastAsia="Times New Roman"/>
          <w:szCs w:val="24"/>
        </w:rPr>
        <w:t xml:space="preserve">αυτούς που καταστρέφουν το περιβάλλον. </w:t>
      </w:r>
    </w:p>
    <w:p w14:paraId="7FEDCC03" w14:textId="77777777" w:rsidR="004627CB" w:rsidRDefault="00EE6EC7">
      <w:pPr>
        <w:spacing w:line="600" w:lineRule="auto"/>
        <w:ind w:firstLine="720"/>
        <w:jc w:val="both"/>
        <w:rPr>
          <w:rFonts w:eastAsia="Times New Roman"/>
          <w:szCs w:val="24"/>
        </w:rPr>
      </w:pPr>
      <w:r>
        <w:rPr>
          <w:rFonts w:eastAsia="Times New Roman"/>
          <w:szCs w:val="24"/>
        </w:rPr>
        <w:t>Η φορολογία πρέπει να δίνει κίνητρα στους νέους</w:t>
      </w:r>
      <w:r>
        <w:rPr>
          <w:rFonts w:eastAsia="Times New Roman"/>
          <w:szCs w:val="24"/>
        </w:rPr>
        <w:t>,</w:t>
      </w:r>
      <w:r>
        <w:rPr>
          <w:rFonts w:eastAsia="Times New Roman"/>
          <w:szCs w:val="24"/>
        </w:rPr>
        <w:t xml:space="preserve"> που κάνουν προσπάθειες δημιουργώντας νέες επιχειρήσεις, </w:t>
      </w:r>
      <w:r>
        <w:rPr>
          <w:rFonts w:eastAsia="Times New Roman"/>
          <w:szCs w:val="24"/>
        </w:rPr>
        <w:t xml:space="preserve">δηλαδή </w:t>
      </w:r>
      <w:r>
        <w:rPr>
          <w:rFonts w:eastAsia="Times New Roman"/>
          <w:szCs w:val="24"/>
        </w:rPr>
        <w:t>να μη φορολογούνται τα πέντε πρώτα χρόνια οι νέοι που δημιουργούν</w:t>
      </w:r>
      <w:r>
        <w:rPr>
          <w:rFonts w:eastAsia="Times New Roman"/>
          <w:szCs w:val="24"/>
        </w:rPr>
        <w:t>,</w:t>
      </w:r>
      <w:r>
        <w:rPr>
          <w:rFonts w:eastAsia="Times New Roman"/>
          <w:szCs w:val="24"/>
        </w:rPr>
        <w:t xml:space="preserve"> είτε κοινωνικές επιχειρήσεις ή άλλες </w:t>
      </w:r>
      <w:r>
        <w:rPr>
          <w:rFonts w:eastAsia="Times New Roman"/>
          <w:szCs w:val="24"/>
        </w:rPr>
        <w:t xml:space="preserve">μορφές παραγωγικών συνεργασιών. </w:t>
      </w:r>
    </w:p>
    <w:p w14:paraId="7FEDCC04" w14:textId="77777777" w:rsidR="004627CB" w:rsidRDefault="00EE6EC7">
      <w:pPr>
        <w:spacing w:line="600" w:lineRule="auto"/>
        <w:ind w:firstLine="720"/>
        <w:jc w:val="both"/>
        <w:rPr>
          <w:rFonts w:eastAsia="Times New Roman"/>
          <w:szCs w:val="24"/>
        </w:rPr>
      </w:pPr>
      <w:r>
        <w:rPr>
          <w:rFonts w:eastAsia="Times New Roman"/>
          <w:szCs w:val="24"/>
        </w:rPr>
        <w:t>Τέταρτον, στην πρωινή κοινή συνεδρίαση των Επιτροπών Ευρωπαϊκών Υποθέσεων και Οικονομικών με τους Ευρωπαίους Ευρωβουλευτές, ένας άλλος συνάδελφος κι εγώ τονίσαμε το πόσο σημαντικό είναι να πολεμηθούν σε ευρωπαϊκό επίπεδο οι</w:t>
      </w:r>
      <w:r>
        <w:rPr>
          <w:rFonts w:eastAsia="Times New Roman"/>
          <w:szCs w:val="24"/>
        </w:rPr>
        <w:t xml:space="preserve"> φορολογικοί παράδεισοι. Αυτό σε συνδυασμό με τις </w:t>
      </w:r>
      <w:r>
        <w:rPr>
          <w:rFonts w:eastAsia="Times New Roman"/>
          <w:szCs w:val="24"/>
          <w:lang w:val="en-US"/>
        </w:rPr>
        <w:t>offshore</w:t>
      </w:r>
      <w:r>
        <w:rPr>
          <w:rFonts w:eastAsia="Times New Roman"/>
          <w:szCs w:val="24"/>
        </w:rPr>
        <w:t xml:space="preserve"> εταιρείες ξέρουμε ότι είναι η μεγαλύτερη πληγή της φοροδιαφυγής στη χώρα μας.</w:t>
      </w:r>
    </w:p>
    <w:p w14:paraId="7FEDCC05" w14:textId="77777777" w:rsidR="004627CB" w:rsidRDefault="00EE6EC7">
      <w:pPr>
        <w:spacing w:line="600" w:lineRule="auto"/>
        <w:ind w:firstLine="720"/>
        <w:jc w:val="both"/>
        <w:rPr>
          <w:rFonts w:eastAsia="Times New Roman"/>
          <w:szCs w:val="24"/>
        </w:rPr>
      </w:pPr>
      <w:r>
        <w:rPr>
          <w:rFonts w:eastAsia="Times New Roman"/>
          <w:szCs w:val="24"/>
        </w:rPr>
        <w:t>Πέμπτον, ο εκπατρισμός των εταιρειών για φορολογικούς λόγους. Εδώ, κύριε Υπουργέ, κάτι πρέπει να κάνουμε. Όταν ο φορολο</w:t>
      </w:r>
      <w:r>
        <w:rPr>
          <w:rFonts w:eastAsia="Times New Roman"/>
          <w:szCs w:val="24"/>
        </w:rPr>
        <w:t>γικός συντελεστής στις γειτονικές μας χώρες είναι 10% για τις επιχειρήσεις, όταν στην Κύπρο είναι 12,5%, πρέπει να βρούμε τρόπο να αποτρέψουμε αυτόν τον εκπατρισμό των εταιρειών σε άλλες χώρες. Πρέπει να πάρουμε πρωτοβουλία για ενιαίο φορολογικό συντελεστή</w:t>
      </w:r>
      <w:r>
        <w:rPr>
          <w:rFonts w:eastAsia="Times New Roman"/>
          <w:szCs w:val="24"/>
        </w:rPr>
        <w:t xml:space="preserve"> στην Ευρωπαϊκή Ένωση -και βέβαια, εννοώ μόνο για τις εταιρείες, όχι για τα φυσικά πρόσωπα- αλλά και ειδικά μέτρα με όρους και περιορισμούς στη χώρα μας, για να αποτρέπεται αυτό το φαινόμενο. </w:t>
      </w:r>
    </w:p>
    <w:p w14:paraId="7FEDCC06" w14:textId="77777777" w:rsidR="004627CB" w:rsidRDefault="00EE6EC7">
      <w:pPr>
        <w:spacing w:line="600" w:lineRule="auto"/>
        <w:ind w:firstLine="720"/>
        <w:jc w:val="both"/>
        <w:rPr>
          <w:rFonts w:eastAsia="Times New Roman"/>
          <w:szCs w:val="24"/>
        </w:rPr>
      </w:pPr>
      <w:r>
        <w:rPr>
          <w:rFonts w:eastAsia="Times New Roman"/>
          <w:szCs w:val="24"/>
        </w:rPr>
        <w:t>Νομίζω ότι η Κυβέρνηση, με τον νέο «αέρα» που έχει, μπορεί να κ</w:t>
      </w:r>
      <w:r>
        <w:rPr>
          <w:rFonts w:eastAsia="Times New Roman"/>
          <w:szCs w:val="24"/>
        </w:rPr>
        <w:t>άνει τομές στο φορολογικό σύστημα και άλλες τομές στην οικονομία, για να προχωρήσουμε όπως πρέπει, ώστε να αλλάξουμε αυτή τη χώρα.</w:t>
      </w:r>
    </w:p>
    <w:p w14:paraId="7FEDCC07" w14:textId="77777777" w:rsidR="004627CB" w:rsidRDefault="00EE6EC7">
      <w:pPr>
        <w:spacing w:line="600" w:lineRule="auto"/>
        <w:ind w:firstLine="720"/>
        <w:jc w:val="both"/>
        <w:rPr>
          <w:rFonts w:eastAsia="Times New Roman"/>
          <w:szCs w:val="24"/>
        </w:rPr>
      </w:pPr>
      <w:r>
        <w:rPr>
          <w:rFonts w:eastAsia="Times New Roman"/>
          <w:szCs w:val="24"/>
        </w:rPr>
        <w:t>Σας ευχαριστώ πολύ.</w:t>
      </w:r>
    </w:p>
    <w:p w14:paraId="7FEDCC08" w14:textId="77777777" w:rsidR="004627CB" w:rsidRDefault="00EE6EC7">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Κι εμείς σας ευχαριστούμε, κύριε συνάδελφε.</w:t>
      </w:r>
    </w:p>
    <w:p w14:paraId="7FEDCC09" w14:textId="77777777" w:rsidR="004627CB" w:rsidRDefault="00EE6EC7">
      <w:pPr>
        <w:spacing w:line="600" w:lineRule="auto"/>
        <w:ind w:firstLine="720"/>
        <w:jc w:val="both"/>
        <w:rPr>
          <w:rFonts w:eastAsia="Times New Roman"/>
          <w:szCs w:val="24"/>
        </w:rPr>
      </w:pPr>
      <w:r>
        <w:rPr>
          <w:rFonts w:eastAsia="Times New Roman"/>
          <w:szCs w:val="24"/>
        </w:rPr>
        <w:t>Τον λόγο έχει η κ. Αικατερίν</w:t>
      </w:r>
      <w:r>
        <w:rPr>
          <w:rFonts w:eastAsia="Times New Roman"/>
          <w:szCs w:val="24"/>
        </w:rPr>
        <w:t>η Παπακώστα-Σιδηροπούλου.</w:t>
      </w:r>
    </w:p>
    <w:p w14:paraId="7FEDCC0A" w14:textId="77777777" w:rsidR="004627CB" w:rsidRDefault="00EE6EC7">
      <w:pPr>
        <w:spacing w:line="600" w:lineRule="auto"/>
        <w:ind w:firstLine="720"/>
        <w:jc w:val="both"/>
        <w:rPr>
          <w:rFonts w:eastAsia="Times New Roman"/>
          <w:szCs w:val="24"/>
        </w:rPr>
      </w:pPr>
      <w:r>
        <w:rPr>
          <w:rFonts w:eastAsia="Times New Roman"/>
          <w:b/>
          <w:szCs w:val="24"/>
        </w:rPr>
        <w:t>ΑΙΚΑΤΕΡΙΝΗ ΠΑΠΑΚΩΣΤΑ-ΣΙΔΗΡΟΠΟΥΛΟΥ:</w:t>
      </w:r>
      <w:r>
        <w:rPr>
          <w:rFonts w:eastAsia="Times New Roman"/>
          <w:szCs w:val="24"/>
        </w:rPr>
        <w:t xml:space="preserve"> Ευχαριστώ πολύ, κύριε Πρόεδρε.</w:t>
      </w:r>
    </w:p>
    <w:p w14:paraId="7FEDCC0B" w14:textId="77777777" w:rsidR="004627CB" w:rsidRDefault="00EE6EC7">
      <w:pPr>
        <w:spacing w:line="600" w:lineRule="auto"/>
        <w:ind w:firstLine="720"/>
        <w:jc w:val="both"/>
        <w:rPr>
          <w:rFonts w:eastAsia="Times New Roman"/>
          <w:szCs w:val="24"/>
        </w:rPr>
      </w:pPr>
      <w:r>
        <w:rPr>
          <w:rFonts w:eastAsia="Times New Roman"/>
          <w:szCs w:val="24"/>
        </w:rPr>
        <w:t xml:space="preserve">Αγαπητοί συνάδελφοι της κυβερνητικής </w:t>
      </w:r>
      <w:r>
        <w:rPr>
          <w:rFonts w:eastAsia="Times New Roman"/>
          <w:szCs w:val="24"/>
        </w:rPr>
        <w:t xml:space="preserve">πλειοψηφίας </w:t>
      </w:r>
      <w:r>
        <w:rPr>
          <w:rFonts w:eastAsia="Times New Roman"/>
          <w:szCs w:val="24"/>
        </w:rPr>
        <w:t>και κύριε Υπουργέ, που εκπροσωπείτε την Κυβέρνηση, με αφορμή τη νομοθετική πρωτοβουλία</w:t>
      </w:r>
      <w:r>
        <w:rPr>
          <w:rFonts w:eastAsia="Times New Roman"/>
          <w:szCs w:val="24"/>
        </w:rPr>
        <w:t>,</w:t>
      </w:r>
      <w:r>
        <w:rPr>
          <w:rFonts w:eastAsia="Times New Roman"/>
          <w:szCs w:val="24"/>
        </w:rPr>
        <w:t xml:space="preserve"> την οποία συζητάμε σήμερα σ</w:t>
      </w:r>
      <w:r>
        <w:rPr>
          <w:rFonts w:eastAsia="Times New Roman"/>
          <w:szCs w:val="24"/>
        </w:rPr>
        <w:t xml:space="preserve">την Εθνική μας Αντιπροσωπεία, στις προτεραιότητές σας, δυστυχώς, δεν είναι η επίλυση των πραγματικών προβλημάτων της ελληνικής κοινωνίας αλλά η </w:t>
      </w:r>
      <w:r>
        <w:rPr>
          <w:rFonts w:eastAsia="Times New Roman"/>
          <w:szCs w:val="24"/>
        </w:rPr>
        <w:t>δημιουργία εντυπώσεων</w:t>
      </w:r>
      <w:r>
        <w:rPr>
          <w:rFonts w:eastAsia="Times New Roman"/>
          <w:szCs w:val="24"/>
        </w:rPr>
        <w:t>. Αυτό δεν αποδεικνύεται μόνο από τη σημερινή νομοθετική σας πρωτοβουλία. Αποδεικνύεται και</w:t>
      </w:r>
      <w:r>
        <w:rPr>
          <w:rFonts w:eastAsia="Times New Roman"/>
          <w:szCs w:val="24"/>
        </w:rPr>
        <w:t xml:space="preserve"> από την προχθεσινή βραδιά με τη συνεδρίαση της Βουλής επί πάρα πολλές ώρες, όπου το μόνο το οποίο τελικά επιχειρήθηκε ήταν η άγρα εντυπώσεων και επιβεβαιώθηκε η παντελής απουσία της πολιτικής.</w:t>
      </w:r>
    </w:p>
    <w:p w14:paraId="7FEDCC0C" w14:textId="77777777" w:rsidR="004627CB" w:rsidRDefault="00EE6EC7">
      <w:pPr>
        <w:spacing w:line="600" w:lineRule="auto"/>
        <w:ind w:firstLine="720"/>
        <w:jc w:val="both"/>
        <w:rPr>
          <w:rFonts w:eastAsia="Times New Roman"/>
          <w:szCs w:val="24"/>
        </w:rPr>
      </w:pPr>
      <w:r>
        <w:rPr>
          <w:rFonts w:eastAsia="Times New Roman"/>
          <w:szCs w:val="24"/>
        </w:rPr>
        <w:t xml:space="preserve">Άρα, λοιπόν, πλέον φέρεστε και είστε κοινοί υποκριτές, κύριοι </w:t>
      </w:r>
      <w:r>
        <w:rPr>
          <w:rFonts w:eastAsia="Times New Roman"/>
          <w:szCs w:val="24"/>
        </w:rPr>
        <w:t xml:space="preserve">της Κυβέρνησης. Θα το αιτιολογήσω αυτό. Όταν </w:t>
      </w:r>
      <w:r>
        <w:rPr>
          <w:rFonts w:eastAsia="Times New Roman"/>
          <w:szCs w:val="24"/>
        </w:rPr>
        <w:t xml:space="preserve">κάποιος </w:t>
      </w:r>
      <w:r>
        <w:rPr>
          <w:rFonts w:eastAsia="Times New Roman"/>
          <w:szCs w:val="24"/>
        </w:rPr>
        <w:t>ασκεί κριτική, θα πρέπει να την τεκμηριώνει και φέρει και το βάρος της αποδείξεως αυτών που λέει. Πριν το αιτιολογήσω, λοιπόν, θα σας πω μια φράση για την υποκρισία στην πολιτική</w:t>
      </w:r>
      <w:r>
        <w:rPr>
          <w:rFonts w:eastAsia="Times New Roman"/>
          <w:szCs w:val="24"/>
        </w:rPr>
        <w:t>,</w:t>
      </w:r>
      <w:r>
        <w:rPr>
          <w:rFonts w:eastAsia="Times New Roman"/>
          <w:szCs w:val="24"/>
        </w:rPr>
        <w:t xml:space="preserve"> την οποία είχε πει ο Λέ</w:t>
      </w:r>
      <w:r>
        <w:rPr>
          <w:rFonts w:eastAsia="Times New Roman"/>
          <w:szCs w:val="24"/>
        </w:rPr>
        <w:t xml:space="preserve">νιν. Ο Λένιν, λοιπόν, είχε πει ότι η εντιμότητα είναι συνέπεια της δύναμης, ενώ η υποκρισία είναι συνέπεια της αδυναμίας. </w:t>
      </w:r>
    </w:p>
    <w:p w14:paraId="7FEDCC0D" w14:textId="77777777" w:rsidR="004627CB" w:rsidRDefault="00EE6EC7">
      <w:pPr>
        <w:spacing w:line="600" w:lineRule="auto"/>
        <w:ind w:firstLine="720"/>
        <w:jc w:val="both"/>
        <w:rPr>
          <w:rFonts w:eastAsia="Times New Roman"/>
          <w:szCs w:val="24"/>
        </w:rPr>
      </w:pPr>
      <w:r>
        <w:rPr>
          <w:rFonts w:eastAsia="Times New Roman"/>
          <w:szCs w:val="24"/>
        </w:rPr>
        <w:t>Άρα, λοιπόν, κύριοι της Κυβέρνησης, καθημερινά αποδεικνύεται περίτρανα ότι πολιτικά είστε αδύναμοι, διότι δεν έχετε πολιτική. Πώς αιτ</w:t>
      </w:r>
      <w:r>
        <w:rPr>
          <w:rFonts w:eastAsia="Times New Roman"/>
          <w:szCs w:val="24"/>
        </w:rPr>
        <w:t>ιολογείται αυτό; Παριστάνετε ότι ενδιαφέρεστε για τα προβλήματα των πολιτών, όμως στην πραγματικότητα μετακυλίετε διαρκώς την επίλυσή τους προς τα πίσω, μη αντιλαμβανόμενοι την ευθύνη της πολιτικής επίλυσης, διότι απλώς δεν έχετε πολιτική.</w:t>
      </w:r>
    </w:p>
    <w:p w14:paraId="7FEDCC0E" w14:textId="77777777" w:rsidR="004627CB" w:rsidRDefault="00EE6EC7">
      <w:pPr>
        <w:spacing w:line="600" w:lineRule="auto"/>
        <w:ind w:firstLine="720"/>
        <w:jc w:val="both"/>
        <w:rPr>
          <w:rFonts w:eastAsia="Times New Roman"/>
          <w:szCs w:val="24"/>
        </w:rPr>
      </w:pPr>
      <w:r>
        <w:rPr>
          <w:rFonts w:eastAsia="Times New Roman"/>
          <w:szCs w:val="24"/>
        </w:rPr>
        <w:t>Αιτιολογώ, λοιπό</w:t>
      </w:r>
      <w:r>
        <w:rPr>
          <w:rFonts w:eastAsia="Times New Roman"/>
          <w:szCs w:val="24"/>
        </w:rPr>
        <w:t xml:space="preserve">ν, την έννοια της υποκρισίας στην πολιτική σας, βλέποντας το προφίλ της νομοθετικής σας πρωτοβουλίας. </w:t>
      </w:r>
    </w:p>
    <w:p w14:paraId="7FEDCC0F" w14:textId="77777777" w:rsidR="004627CB" w:rsidRDefault="00EE6EC7">
      <w:pPr>
        <w:spacing w:line="600" w:lineRule="auto"/>
        <w:ind w:firstLine="720"/>
        <w:jc w:val="both"/>
        <w:rPr>
          <w:rFonts w:eastAsia="Times New Roman"/>
          <w:szCs w:val="24"/>
        </w:rPr>
      </w:pPr>
      <w:r>
        <w:rPr>
          <w:rFonts w:eastAsia="Times New Roman"/>
          <w:szCs w:val="24"/>
        </w:rPr>
        <w:t>Σε τι συνίσταται αυτή η νομοθετική πρωτοβουλία; Συνίσταται στην προσαρμογή της ελληνικής νομοθεσίας και, άρα, στην ενσωμάτωση σε αυτή οδηγιών της Ευρωπαϊ</w:t>
      </w:r>
      <w:r>
        <w:rPr>
          <w:rFonts w:eastAsia="Times New Roman"/>
          <w:szCs w:val="24"/>
        </w:rPr>
        <w:t>κής Ένωσης.</w:t>
      </w:r>
    </w:p>
    <w:p w14:paraId="7FEDCC10"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Για να δούμε τώρα </w:t>
      </w:r>
      <w:r>
        <w:rPr>
          <w:rFonts w:eastAsia="Times New Roman" w:cs="Times New Roman"/>
          <w:szCs w:val="24"/>
        </w:rPr>
        <w:t xml:space="preserve">για </w:t>
      </w:r>
      <w:r>
        <w:rPr>
          <w:rFonts w:eastAsia="Times New Roman" w:cs="Times New Roman"/>
          <w:szCs w:val="24"/>
        </w:rPr>
        <w:t xml:space="preserve">λίγο τι σημαίνει αυτό για εσάς, τη σημερινή Κυβέρνηση, με τη σύνθεσή της, όπως αυτή είναι γνωστή στην ελληνική κοινωνία. </w:t>
      </w:r>
    </w:p>
    <w:p w14:paraId="7FEDCC11"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Αγαπητοί φίλοι Υπουργοί και αγαπητοί συνάδελφοι της κυβερνητικής πλειοψηφίας, αυτό σημαίνει ότι για </w:t>
      </w:r>
      <w:r>
        <w:rPr>
          <w:rFonts w:eastAsia="Times New Roman" w:cs="Times New Roman"/>
          <w:szCs w:val="24"/>
        </w:rPr>
        <w:t>μια ακόμη φορά η Κυβέρνηση εισηγείται νομοσχέδια</w:t>
      </w:r>
      <w:r>
        <w:rPr>
          <w:rFonts w:eastAsia="Times New Roman" w:cs="Times New Roman"/>
          <w:szCs w:val="24"/>
        </w:rPr>
        <w:t>,</w:t>
      </w:r>
      <w:r>
        <w:rPr>
          <w:rFonts w:eastAsia="Times New Roman" w:cs="Times New Roman"/>
          <w:szCs w:val="24"/>
        </w:rPr>
        <w:t xml:space="preserve"> τα οποία η ίδια, ως αξιωματική αντιπολίτευση, είχε επικρίνει, είχε απορρίψει, είχε καταψηφίσει. Δηλαδή, και με τους δύο ρόλους σας –γι’ αυτό σας αποκάλεσα υποκριτές- ζημιώσατε τη χώρα. </w:t>
      </w:r>
    </w:p>
    <w:p w14:paraId="7FEDCC12"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Με τον θεσμικό σας ρ</w:t>
      </w:r>
      <w:r>
        <w:rPr>
          <w:rFonts w:eastAsia="Times New Roman" w:cs="Times New Roman"/>
          <w:szCs w:val="24"/>
        </w:rPr>
        <w:t xml:space="preserve">όλο, ως αξιωματική αντιπολίτευση, απορρίπτατε, καταψηφίζατε και, άρα, ζημιώνατε τη χώρα. Στην προκειμένη περίπτωση, με τον θεσμικό σας ρόλο ως </w:t>
      </w:r>
      <w:r>
        <w:rPr>
          <w:rFonts w:eastAsia="Times New Roman" w:cs="Times New Roman"/>
          <w:szCs w:val="24"/>
        </w:rPr>
        <w:t>Κ</w:t>
      </w:r>
      <w:r>
        <w:rPr>
          <w:rFonts w:eastAsia="Times New Roman" w:cs="Times New Roman"/>
          <w:szCs w:val="24"/>
        </w:rPr>
        <w:t>υβέρνηση της χώρας, έτσι όπως ο ελληνικός λαός έκρινε ότι πρέπει να είστε, ζημιώνετε, διότι καθυστερείτε την ενσ</w:t>
      </w:r>
      <w:r>
        <w:rPr>
          <w:rFonts w:eastAsia="Times New Roman" w:cs="Times New Roman"/>
          <w:szCs w:val="24"/>
        </w:rPr>
        <w:t>ωμάτωση των οδηγιών και άρα, με την καθυστέρηση, με την υστέρηση την οποία δημιουργείτε, χάνονται έσοδα, υπάρχει βλάβη του ελληνικού δημοσίου συμφέροντος και αργούν να επιλυθούν τα προβλήματα των πολιτών, πράγμα το οποίο, επίσης, δεν ωφελεί την ελληνική κο</w:t>
      </w:r>
      <w:r>
        <w:rPr>
          <w:rFonts w:eastAsia="Times New Roman" w:cs="Times New Roman"/>
          <w:szCs w:val="24"/>
        </w:rPr>
        <w:t xml:space="preserve">ινωνία. Άρα και με τους δύο σας ρόλους είστε ζημιογόνοι. </w:t>
      </w:r>
    </w:p>
    <w:p w14:paraId="7FEDCC13"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Η υποκρισία, όμως, παραμένει στην πολιτική σας. Καμώνεσθε ότι είστε ζηλωτές και ότι σπεύδετε να λύσετε τα προβλήματα του ελληνικού λαού. Ματαίως, όμως. Ουδείς σας πιστεύει, διότι η πρακτική –δηλαδή,</w:t>
      </w:r>
      <w:r>
        <w:rPr>
          <w:rFonts w:eastAsia="Times New Roman" w:cs="Times New Roman"/>
          <w:szCs w:val="24"/>
        </w:rPr>
        <w:t xml:space="preserve"> η πολιτική σας- </w:t>
      </w:r>
      <w:r>
        <w:rPr>
          <w:rFonts w:eastAsia="Times New Roman" w:cs="Times New Roman"/>
          <w:szCs w:val="24"/>
        </w:rPr>
        <w:t xml:space="preserve">σας </w:t>
      </w:r>
      <w:r>
        <w:rPr>
          <w:rFonts w:eastAsia="Times New Roman" w:cs="Times New Roman"/>
          <w:szCs w:val="24"/>
        </w:rPr>
        <w:t xml:space="preserve">διαψεύδει. </w:t>
      </w:r>
    </w:p>
    <w:p w14:paraId="7FEDCC14"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Ακούστε τώρα λίγο ποιο είναι το προφίλ της νομοθετικής πρωτοβουλίας: Πολιτικές της Ευρωπαϊκής Ένωσης και οδηγίες</w:t>
      </w:r>
      <w:r>
        <w:rPr>
          <w:rFonts w:eastAsia="Times New Roman" w:cs="Times New Roman"/>
          <w:szCs w:val="24"/>
        </w:rPr>
        <w:t>,</w:t>
      </w:r>
      <w:r>
        <w:rPr>
          <w:rFonts w:eastAsia="Times New Roman" w:cs="Times New Roman"/>
          <w:szCs w:val="24"/>
        </w:rPr>
        <w:t xml:space="preserve"> οι οποίες καταψηφίζονταν σωρηδόν, κατ’ επάγγελμα και κατ’ εξακολούθηση, από τον ΣΥΡΙΖΑ ως αξιωματική αντιπολίτευση, σήμερα εξελίσσονται και επανέρχονται σε μορφή τροποποιημένων οδηγιών. </w:t>
      </w:r>
    </w:p>
    <w:p w14:paraId="7FEDCC15"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Το συγκεκριμένο </w:t>
      </w:r>
      <w:r>
        <w:rPr>
          <w:rFonts w:eastAsia="Times New Roman" w:cs="Times New Roman"/>
          <w:szCs w:val="24"/>
        </w:rPr>
        <w:t>κ</w:t>
      </w:r>
      <w:r>
        <w:rPr>
          <w:rFonts w:eastAsia="Times New Roman" w:cs="Times New Roman"/>
          <w:szCs w:val="24"/>
        </w:rPr>
        <w:t>όμμα, ο ΣΥΡΙΖΑ, μαζί με τους κυβερνητικούς συνεταίρ</w:t>
      </w:r>
      <w:r>
        <w:rPr>
          <w:rFonts w:eastAsia="Times New Roman" w:cs="Times New Roman"/>
          <w:szCs w:val="24"/>
        </w:rPr>
        <w:t>ους του</w:t>
      </w:r>
      <w:r>
        <w:rPr>
          <w:rFonts w:eastAsia="Times New Roman" w:cs="Times New Roman"/>
          <w:szCs w:val="24"/>
        </w:rPr>
        <w:t>,</w:t>
      </w:r>
      <w:r>
        <w:rPr>
          <w:rFonts w:eastAsia="Times New Roman" w:cs="Times New Roman"/>
          <w:szCs w:val="24"/>
        </w:rPr>
        <w:t xml:space="preserve"> έχει αναλάβει τη διακυβέρνηση της χώρας και ανακαλύπτει τον ρεαλιστικό κόσμο της πολιτικής και </w:t>
      </w:r>
      <w:r>
        <w:rPr>
          <w:rFonts w:eastAsia="Times New Roman" w:cs="Times New Roman"/>
          <w:szCs w:val="24"/>
        </w:rPr>
        <w:t xml:space="preserve">ότι </w:t>
      </w:r>
      <w:r>
        <w:rPr>
          <w:rFonts w:eastAsia="Times New Roman" w:cs="Times New Roman"/>
          <w:szCs w:val="24"/>
        </w:rPr>
        <w:t>η Ευρωπαϊκή Ένωση λειτουργεί με κανόνες</w:t>
      </w:r>
      <w:r>
        <w:rPr>
          <w:rFonts w:eastAsia="Times New Roman" w:cs="Times New Roman"/>
          <w:szCs w:val="24"/>
        </w:rPr>
        <w:t>,</w:t>
      </w:r>
      <w:r>
        <w:rPr>
          <w:rFonts w:eastAsia="Times New Roman" w:cs="Times New Roman"/>
          <w:szCs w:val="24"/>
        </w:rPr>
        <w:t xml:space="preserve"> τους οποίους πρέπει να ενσωματώσει και τους εισηγείται τώρα ως Κυβέρνηση στο εθνικό μας θεσμικό οπλοστάσιο.</w:t>
      </w:r>
      <w:r>
        <w:rPr>
          <w:rFonts w:eastAsia="Times New Roman" w:cs="Times New Roman"/>
          <w:szCs w:val="24"/>
        </w:rPr>
        <w:t xml:space="preserve"> </w:t>
      </w:r>
    </w:p>
    <w:p w14:paraId="7FEDCC16"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Πρέπει, λοιπόν, να σας πω ότι μια απ’ αυτές τις οδηγίες είναι η συνεργασία των κρατών-μελών –πολύ σημαντική- στην ανταλλαγή πληροφοριών, ώστε να αντιμετωπιστεί η φοροαποφυγή, η φοροδιαφυγή, η οποία, όμως, επί ημερών αξιωματικής αντιπολίτευσης ΣΥΡΙΖΑ αποτ</w:t>
      </w:r>
      <w:r>
        <w:rPr>
          <w:rFonts w:eastAsia="Times New Roman" w:cs="Times New Roman"/>
          <w:szCs w:val="24"/>
        </w:rPr>
        <w:t xml:space="preserve">ελούσε ταμπού και ήταν αδύνατον να ψηφιστεί. Ξέρετε με ποιο επιχείρημα, κύριοι της Κυβέρνησης και κύριοι της κυβερνητικής πλειοψηφίας; Ήταν αδύνατον να ψηφιστεί, διότι είχε μεγάλη ευαισθησία ο ΣΥΡΙΖΑ στα θέματα των προσωπικών δεδομένων. </w:t>
      </w:r>
    </w:p>
    <w:p w14:paraId="7FEDCC17"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Σήμερα</w:t>
      </w:r>
      <w:r>
        <w:rPr>
          <w:rFonts w:eastAsia="Times New Roman" w:cs="Times New Roman"/>
          <w:szCs w:val="24"/>
        </w:rPr>
        <w:t>,</w:t>
      </w:r>
      <w:r>
        <w:rPr>
          <w:rFonts w:eastAsia="Times New Roman" w:cs="Times New Roman"/>
          <w:szCs w:val="24"/>
        </w:rPr>
        <w:t xml:space="preserve"> κανονικά</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όλη η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Ο</w:t>
      </w:r>
      <w:r>
        <w:rPr>
          <w:rFonts w:eastAsia="Times New Roman" w:cs="Times New Roman"/>
          <w:szCs w:val="24"/>
        </w:rPr>
        <w:t xml:space="preserve">μάδα του ΣΥΡΙΖΑ θα έπρεπε να είναι εδώ παρούσα και ένας-ένας Βουλευτής, με τη σειρά του, σε όλη την επικράτεια, όπως εξέλεξε τους Βουλευτές του ως πρώτο κόμμα στις τελευταίες εκλογές, θα έπρεπε να απολογείται εδώ και να λέει: «Έκανα </w:t>
      </w:r>
      <w:r>
        <w:rPr>
          <w:rFonts w:eastAsia="Times New Roman" w:cs="Times New Roman"/>
          <w:szCs w:val="24"/>
        </w:rPr>
        <w:t>λάθος, όταν ήμουν στην αξιωματική αντιπολίτευση</w:t>
      </w:r>
      <w:r>
        <w:rPr>
          <w:rFonts w:eastAsia="Times New Roman" w:cs="Times New Roman"/>
          <w:szCs w:val="24"/>
        </w:rPr>
        <w:t>,</w:t>
      </w:r>
      <w:r>
        <w:rPr>
          <w:rFonts w:eastAsia="Times New Roman" w:cs="Times New Roman"/>
          <w:szCs w:val="24"/>
        </w:rPr>
        <w:t xml:space="preserve"> που καταψήφιζα και απέρριπτα οδηγίες</w:t>
      </w:r>
      <w:r>
        <w:rPr>
          <w:rFonts w:eastAsia="Times New Roman" w:cs="Times New Roman"/>
          <w:szCs w:val="24"/>
        </w:rPr>
        <w:t>,</w:t>
      </w:r>
      <w:r>
        <w:rPr>
          <w:rFonts w:eastAsia="Times New Roman" w:cs="Times New Roman"/>
          <w:szCs w:val="24"/>
        </w:rPr>
        <w:t xml:space="preserve"> τις οποίες εισηγούμαι σήμερα, δι</w:t>
      </w:r>
      <w:r>
        <w:rPr>
          <w:rFonts w:eastAsia="Times New Roman" w:cs="Times New Roman"/>
          <w:szCs w:val="24"/>
        </w:rPr>
        <w:t>ά</w:t>
      </w:r>
      <w:r>
        <w:rPr>
          <w:rFonts w:eastAsia="Times New Roman" w:cs="Times New Roman"/>
          <w:szCs w:val="24"/>
        </w:rPr>
        <w:t xml:space="preserve"> της Κυβερνήσεώς μου, και υπερψηφίζω δι</w:t>
      </w:r>
      <w:r>
        <w:rPr>
          <w:rFonts w:eastAsia="Times New Roman" w:cs="Times New Roman"/>
          <w:szCs w:val="24"/>
        </w:rPr>
        <w:t>ά</w:t>
      </w:r>
      <w:r>
        <w:rPr>
          <w:rFonts w:eastAsia="Times New Roman" w:cs="Times New Roman"/>
          <w:szCs w:val="24"/>
        </w:rPr>
        <w:t xml:space="preserve"> της απουσίας μου, ως κυβερνητική πλειοψηφία, διότι ζημίωσα τον τόπο». Ουδείς! Λίγοι είναι οι γε</w:t>
      </w:r>
      <w:r>
        <w:rPr>
          <w:rFonts w:eastAsia="Times New Roman" w:cs="Times New Roman"/>
          <w:szCs w:val="24"/>
        </w:rPr>
        <w:t xml:space="preserve">νναίοι εδώ, οι οποίοι δεν μίλησαν κιόλας. Ένας μόνο ετόλμησε. </w:t>
      </w:r>
    </w:p>
    <w:p w14:paraId="7FEDCC18"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Σας λέω, λοιπόν, ένα άλλο κραυγαλέο. Ο ΣΥΡΙΖΑ κάποτε δεν μπόρεσε να ταχθεί –λέει- υπέρ της συμφωνίας των χωρών του ΟΟΣΑ για τη συνεργασία σε οικονομικό και φορολογικό επίπεδο. Σήμερα, όμως, την ενσωματώνει και καλώς κάνει. </w:t>
      </w:r>
    </w:p>
    <w:p w14:paraId="7FEDCC19"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Σας λέω, </w:t>
      </w:r>
      <w:r>
        <w:rPr>
          <w:rFonts w:eastAsia="Times New Roman" w:cs="Times New Roman"/>
          <w:szCs w:val="24"/>
        </w:rPr>
        <w:t>όμως,</w:t>
      </w:r>
      <w:r>
        <w:rPr>
          <w:rFonts w:eastAsia="Times New Roman" w:cs="Times New Roman"/>
          <w:szCs w:val="24"/>
        </w:rPr>
        <w:t xml:space="preserve"> και κάτι άλλο για</w:t>
      </w:r>
      <w:r>
        <w:rPr>
          <w:rFonts w:eastAsia="Times New Roman" w:cs="Times New Roman"/>
          <w:szCs w:val="24"/>
        </w:rPr>
        <w:t xml:space="preserve"> τον ΟΟΣΑ. Δεν διαβάζετε εκεί, το οικονομικό επιτελείο, ότι είμαστε πρωταθλητές –παγκόσμιοι πρωταθλητές!- σε ποσοστό κρατήσεων επί των μισθών των εργαζομένων -όσοι είναι εργαζόμενοι ακόμη στη χώρα- και δεν μελετάτε εκεί στην Κυβέρνηση ότι τα </w:t>
      </w:r>
      <w:r>
        <w:rPr>
          <w:rFonts w:eastAsia="Times New Roman" w:cs="Times New Roman"/>
          <w:szCs w:val="24"/>
        </w:rPr>
        <w:t xml:space="preserve">6 </w:t>
      </w:r>
      <w:r>
        <w:rPr>
          <w:rFonts w:eastAsia="Times New Roman" w:cs="Times New Roman"/>
          <w:szCs w:val="24"/>
        </w:rPr>
        <w:t xml:space="preserve">στα </w:t>
      </w:r>
      <w:r>
        <w:rPr>
          <w:rFonts w:eastAsia="Times New Roman" w:cs="Times New Roman"/>
          <w:szCs w:val="24"/>
        </w:rPr>
        <w:t>10</w:t>
      </w:r>
      <w:r>
        <w:rPr>
          <w:rFonts w:eastAsia="Times New Roman" w:cs="Times New Roman"/>
          <w:szCs w:val="24"/>
        </w:rPr>
        <w:t xml:space="preserve"> ευρώ </w:t>
      </w:r>
      <w:r>
        <w:rPr>
          <w:rFonts w:eastAsia="Times New Roman" w:cs="Times New Roman"/>
          <w:szCs w:val="24"/>
        </w:rPr>
        <w:t>του εργαζομένου -είναι στοιχεία του ΟΟΣΑ, τα οποία και δημοσιεύει- πηγαίνουν σε φόρους και σε εισφορές; Δηλαδή, ένας εργαζόμενος με δύο παιδιά πρέπει να σας πω ότι καταναλώνει το 43,4% του μισθού του σε φόρους και σε εισφορές.</w:t>
      </w:r>
    </w:p>
    <w:p w14:paraId="7FEDCC1A" w14:textId="77777777" w:rsidR="004627CB" w:rsidRDefault="00EE6EC7">
      <w:pPr>
        <w:spacing w:line="600" w:lineRule="auto"/>
        <w:ind w:firstLine="720"/>
        <w:jc w:val="both"/>
        <w:rPr>
          <w:rFonts w:eastAsia="Times New Roman" w:cs="Times New Roman"/>
          <w:szCs w:val="24"/>
        </w:rPr>
      </w:pPr>
      <w:r>
        <w:rPr>
          <w:rFonts w:eastAsia="Times New Roman"/>
          <w:szCs w:val="24"/>
        </w:rPr>
        <w:t>(Στο σημείο αυτό κτυπάει το κ</w:t>
      </w:r>
      <w:r>
        <w:rPr>
          <w:rFonts w:eastAsia="Times New Roman"/>
          <w:szCs w:val="24"/>
        </w:rPr>
        <w:t>ουδούνι λήξεως του χρόνου ομιλίας της κυρίας Βουλευτού)</w:t>
      </w:r>
    </w:p>
    <w:p w14:paraId="7FEDCC1B"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Άρα, κύριε Πρόεδρε, -και θα κλείσω με αυτό- θα προσχωρήσω θετικά στην εισήγηση του εισηγητή μας, εκ μέρους της Νέας Δημοκρατίας. Θα πω ότι υπάρχει ένα δεύτερο πρόβλημα, το οποίο θέλω να αναδείξω στην </w:t>
      </w:r>
      <w:r>
        <w:rPr>
          <w:rFonts w:eastAsia="Times New Roman" w:cs="Times New Roman"/>
          <w:szCs w:val="24"/>
        </w:rPr>
        <w:t xml:space="preserve">Εθνική Αντιπροσωπεία.  </w:t>
      </w:r>
    </w:p>
    <w:p w14:paraId="7FEDCC1C" w14:textId="77777777" w:rsidR="004627CB" w:rsidRDefault="00EE6EC7">
      <w:pPr>
        <w:spacing w:line="600" w:lineRule="auto"/>
        <w:ind w:firstLine="720"/>
        <w:jc w:val="both"/>
        <w:rPr>
          <w:rFonts w:eastAsia="Times New Roman" w:cs="Times New Roman"/>
          <w:szCs w:val="24"/>
        </w:rPr>
      </w:pPr>
      <w:r>
        <w:rPr>
          <w:rFonts w:eastAsia="Times New Roman"/>
          <w:szCs w:val="24"/>
        </w:rPr>
        <w:t xml:space="preserve">Δεν φτάνει μόνο να ενσωματώνεις </w:t>
      </w:r>
      <w:r>
        <w:rPr>
          <w:rFonts w:eastAsia="Times New Roman"/>
          <w:szCs w:val="24"/>
        </w:rPr>
        <w:t xml:space="preserve">οδηγίες </w:t>
      </w:r>
      <w:r>
        <w:rPr>
          <w:rFonts w:eastAsia="Times New Roman"/>
          <w:szCs w:val="24"/>
        </w:rPr>
        <w:t xml:space="preserve">της </w:t>
      </w:r>
      <w:r>
        <w:rPr>
          <w:rFonts w:eastAsia="Times New Roman" w:cs="Times New Roman"/>
          <w:szCs w:val="24"/>
        </w:rPr>
        <w:t>Ευρωπαϊκής Ένωσης υπό πίεση, με καθυστέρηση, χάνοντας έσοδα και δημιουργώντας βλάβη καθημερινά όσο υστερείς. Έστω και καθυστερημένα</w:t>
      </w:r>
      <w:r>
        <w:rPr>
          <w:rFonts w:eastAsia="Times New Roman" w:cs="Times New Roman"/>
          <w:szCs w:val="24"/>
        </w:rPr>
        <w:t>,</w:t>
      </w:r>
      <w:r>
        <w:rPr>
          <w:rFonts w:eastAsia="Times New Roman" w:cs="Times New Roman"/>
          <w:szCs w:val="24"/>
        </w:rPr>
        <w:t xml:space="preserve"> το φέρατε. Πρέπει να τα διασφαλίσετε. Και το ερώτημα πο</w:t>
      </w:r>
      <w:r>
        <w:rPr>
          <w:rFonts w:eastAsia="Times New Roman" w:cs="Times New Roman"/>
          <w:szCs w:val="24"/>
        </w:rPr>
        <w:t xml:space="preserve">υ θέτω προς τους Υπουργούς, τους καθ’ ύλην αρμοδίους, είναι: </w:t>
      </w:r>
      <w:r>
        <w:rPr>
          <w:rFonts w:eastAsia="Times New Roman" w:cs="Times New Roman"/>
          <w:szCs w:val="24"/>
        </w:rPr>
        <w:t>έ</w:t>
      </w:r>
      <w:r>
        <w:rPr>
          <w:rFonts w:eastAsia="Times New Roman" w:cs="Times New Roman"/>
          <w:szCs w:val="24"/>
        </w:rPr>
        <w:t>χετε προετοιμάσει τη διοίκηση να τα εφαρμόσει; Γιατί</w:t>
      </w:r>
      <w:r>
        <w:rPr>
          <w:rFonts w:eastAsia="Times New Roman" w:cs="Times New Roman"/>
          <w:szCs w:val="24"/>
        </w:rPr>
        <w:t>,</w:t>
      </w:r>
      <w:r>
        <w:rPr>
          <w:rFonts w:eastAsia="Times New Roman" w:cs="Times New Roman"/>
          <w:szCs w:val="24"/>
        </w:rPr>
        <w:t xml:space="preserve"> στο πλαίσιο της αποτελεσματικότητας της εφαρμογής του νόμου</w:t>
      </w:r>
      <w:r>
        <w:rPr>
          <w:rFonts w:eastAsia="Times New Roman" w:cs="Times New Roman"/>
          <w:szCs w:val="24"/>
        </w:rPr>
        <w:t>,</w:t>
      </w:r>
      <w:r>
        <w:rPr>
          <w:rFonts w:eastAsia="Times New Roman" w:cs="Times New Roman"/>
          <w:szCs w:val="24"/>
        </w:rPr>
        <w:t xml:space="preserve"> πρέπει να είναι έτοιμη η διοίκηση. Έχετε τη στελέχωση; Είναι επαρκής; Έχετε προ</w:t>
      </w:r>
      <w:r>
        <w:rPr>
          <w:rFonts w:eastAsia="Times New Roman" w:cs="Times New Roman"/>
          <w:szCs w:val="24"/>
        </w:rPr>
        <w:t xml:space="preserve">ετοιμάσει τις υπηρεσίες, τη διοίκηση και τους εκτελεστικούς φορείς, ώστε να διαθέτουν τα κατάλληλα μέσα για να εφαρμόσουν αυτές τις </w:t>
      </w:r>
      <w:r>
        <w:rPr>
          <w:rFonts w:eastAsia="Times New Roman" w:cs="Times New Roman"/>
          <w:szCs w:val="24"/>
        </w:rPr>
        <w:t>ο</w:t>
      </w:r>
      <w:r>
        <w:rPr>
          <w:rFonts w:eastAsia="Times New Roman" w:cs="Times New Roman"/>
          <w:szCs w:val="24"/>
        </w:rPr>
        <w:t>δηγίες; Το συγκεκριμένο, λοιπόν, ζήτημα έχει να κάνει με την αποτελεσματικότητα στην πολιτική κι εκεί νομίζω, επίσης, ότι ε</w:t>
      </w:r>
      <w:r>
        <w:rPr>
          <w:rFonts w:eastAsia="Times New Roman" w:cs="Times New Roman"/>
          <w:szCs w:val="24"/>
        </w:rPr>
        <w:t xml:space="preserve">ίστε εξαιρετικά αδύναμοι. </w:t>
      </w:r>
    </w:p>
    <w:p w14:paraId="7FEDCC1D"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Εν πάση περιπτώσει, κύριε Πρόεδρε –και κλείνω με αυτό- εμείς και από τη</w:t>
      </w:r>
      <w:r>
        <w:rPr>
          <w:rFonts w:eastAsia="Times New Roman" w:cs="Times New Roman"/>
          <w:szCs w:val="24"/>
        </w:rPr>
        <w:t xml:space="preserve"> θέση της</w:t>
      </w:r>
      <w:r>
        <w:rPr>
          <w:rFonts w:eastAsia="Times New Roman" w:cs="Times New Roman"/>
          <w:szCs w:val="24"/>
        </w:rPr>
        <w:t xml:space="preserve"> κυβέρνηση</w:t>
      </w:r>
      <w:r>
        <w:rPr>
          <w:rFonts w:eastAsia="Times New Roman" w:cs="Times New Roman"/>
          <w:szCs w:val="24"/>
        </w:rPr>
        <w:t>ς</w:t>
      </w:r>
      <w:r>
        <w:rPr>
          <w:rFonts w:eastAsia="Times New Roman" w:cs="Times New Roman"/>
          <w:szCs w:val="24"/>
        </w:rPr>
        <w:t xml:space="preserve"> και </w:t>
      </w:r>
      <w:r>
        <w:rPr>
          <w:rFonts w:eastAsia="Times New Roman" w:cs="Times New Roman"/>
          <w:szCs w:val="24"/>
        </w:rPr>
        <w:t>της</w:t>
      </w:r>
      <w:r>
        <w:rPr>
          <w:rFonts w:eastAsia="Times New Roman" w:cs="Times New Roman"/>
          <w:szCs w:val="24"/>
        </w:rPr>
        <w:t xml:space="preserve"> αξιωματική</w:t>
      </w:r>
      <w:r>
        <w:rPr>
          <w:rFonts w:eastAsia="Times New Roman" w:cs="Times New Roman"/>
          <w:szCs w:val="24"/>
        </w:rPr>
        <w:t>ς</w:t>
      </w:r>
      <w:r>
        <w:rPr>
          <w:rFonts w:eastAsia="Times New Roman" w:cs="Times New Roman"/>
          <w:szCs w:val="24"/>
        </w:rPr>
        <w:t xml:space="preserve"> αντιπολίτευση</w:t>
      </w:r>
      <w:r>
        <w:rPr>
          <w:rFonts w:eastAsia="Times New Roman" w:cs="Times New Roman"/>
          <w:szCs w:val="24"/>
        </w:rPr>
        <w:t>ς</w:t>
      </w:r>
      <w:r>
        <w:rPr>
          <w:rFonts w:eastAsia="Times New Roman" w:cs="Times New Roman"/>
          <w:szCs w:val="24"/>
        </w:rPr>
        <w:t>, αποδεικνύουμε ότι εννοούμε αυτά τα οποία πιστεύουμε ιδεολογικά και πολιτικά και τα εφαρμόζουμε από οποιαδήποτε θέση. Εφαρμόζουμε αυτό που ο Λένιν κάποτε είχε πει –για να κλείσω έτσι όπως ξεκίνησα- ότι η εντιμότητα είναι δύναμη στην πολιτική. Είμαστε δυνα</w:t>
      </w:r>
      <w:r>
        <w:rPr>
          <w:rFonts w:eastAsia="Times New Roman" w:cs="Times New Roman"/>
          <w:szCs w:val="24"/>
        </w:rPr>
        <w:t xml:space="preserve">τοί εμείς στη Νέα Δημοκρατία, είμαστε έντιμοι, καθαροί με τους πολίτες, ενώ η υποκρισία είναι συνέπεια πολιτικής αδυναμίας και, δυστυχώς, μέχρι τώρα τέτοιοι αποδεικνύεστε. </w:t>
      </w:r>
    </w:p>
    <w:p w14:paraId="7FEDCC1E"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Σας ευχαριστώ.</w:t>
      </w:r>
    </w:p>
    <w:p w14:paraId="7FEDCC1F" w14:textId="77777777" w:rsidR="004627CB" w:rsidRDefault="00EE6EC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FEDCC20" w14:textId="77777777" w:rsidR="004627CB" w:rsidRDefault="00EE6EC7">
      <w:pPr>
        <w:spacing w:line="600" w:lineRule="auto"/>
        <w:ind w:firstLine="720"/>
        <w:jc w:val="both"/>
        <w:rPr>
          <w:rFonts w:eastAsia="Times New Roman" w:cs="Times New Roman"/>
        </w:rPr>
      </w:pPr>
      <w:r>
        <w:rPr>
          <w:rFonts w:eastAsia="Times New Roman" w:cs="Times New Roman"/>
          <w:b/>
          <w:szCs w:val="24"/>
        </w:rPr>
        <w:t>ΠΡΟΕΔΡΕΥΩΝ (Νι</w:t>
      </w:r>
      <w:r>
        <w:rPr>
          <w:rFonts w:eastAsia="Times New Roman" w:cs="Times New Roman"/>
          <w:b/>
          <w:szCs w:val="24"/>
        </w:rPr>
        <w:t>κήτας Κακλαμάνης):</w:t>
      </w:r>
      <w:r>
        <w:rPr>
          <w:rFonts w:eastAsia="Times New Roman" w:cs="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αίθουσας «ΕΛΕΥΘΕΡΙΟΣ ΒΕΝΙΖΕΛΟΣ» και ενημερώθηκαν γι</w:t>
      </w:r>
      <w:r>
        <w:rPr>
          <w:rFonts w:eastAsia="Times New Roman" w:cs="Times New Roman"/>
        </w:rPr>
        <w:t>α την ιστορία του κτηρίου και τον τρόπο οργάνωσης και λειτουργίας της Βουλής, σαράντα τέσσερις μαθητές και μαθήτριες και δύο εκπαιδευτικοί συνοδοί τους από το 5</w:t>
      </w:r>
      <w:r>
        <w:rPr>
          <w:rFonts w:eastAsia="Times New Roman" w:cs="Times New Roman"/>
          <w:vertAlign w:val="superscript"/>
        </w:rPr>
        <w:t>ο</w:t>
      </w:r>
      <w:r>
        <w:rPr>
          <w:rFonts w:eastAsia="Times New Roman" w:cs="Times New Roman"/>
        </w:rPr>
        <w:t xml:space="preserve"> Γυμνάσιο Χανίων. </w:t>
      </w:r>
    </w:p>
    <w:p w14:paraId="7FEDCC21" w14:textId="77777777" w:rsidR="004627CB" w:rsidRDefault="00EE6EC7">
      <w:pPr>
        <w:spacing w:line="600" w:lineRule="auto"/>
        <w:ind w:firstLine="709"/>
        <w:jc w:val="both"/>
        <w:rPr>
          <w:rFonts w:eastAsia="Times New Roman" w:cs="Times New Roman"/>
        </w:rPr>
      </w:pPr>
      <w:r>
        <w:rPr>
          <w:rFonts w:eastAsia="Times New Roman" w:cs="Times New Roman"/>
        </w:rPr>
        <w:t xml:space="preserve">Η Βουλή τούς καλωσορίζει. </w:t>
      </w:r>
    </w:p>
    <w:p w14:paraId="7FEDCC22" w14:textId="77777777" w:rsidR="004627CB" w:rsidRDefault="00EE6EC7">
      <w:pPr>
        <w:spacing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7FEDCC23" w14:textId="77777777" w:rsidR="004627CB" w:rsidRDefault="00EE6EC7">
      <w:pPr>
        <w:spacing w:line="600" w:lineRule="auto"/>
        <w:ind w:firstLine="709"/>
        <w:jc w:val="both"/>
        <w:rPr>
          <w:rFonts w:eastAsia="Times New Roman" w:cs="Times New Roman"/>
          <w:szCs w:val="24"/>
        </w:rPr>
      </w:pPr>
      <w:r>
        <w:rPr>
          <w:rFonts w:eastAsia="Times New Roman" w:cs="Times New Roman"/>
          <w:szCs w:val="24"/>
        </w:rPr>
        <w:t>Θα δώσω τον λόγο στον Υπουργό</w:t>
      </w:r>
      <w:r>
        <w:rPr>
          <w:rFonts w:eastAsia="Times New Roman" w:cs="Times New Roman"/>
          <w:szCs w:val="24"/>
        </w:rPr>
        <w:t xml:space="preserve"> </w:t>
      </w:r>
      <w:r>
        <w:rPr>
          <w:rFonts w:eastAsia="Times New Roman" w:cs="Times New Roman"/>
          <w:szCs w:val="24"/>
        </w:rPr>
        <w:t xml:space="preserve">κ. Παρασκευόπουλο, να υπερασπιστεί τη μία από τις δύο εμπρόθεσμες τροπολογίες. Πέντε λεπτά φτάνουν; </w:t>
      </w:r>
    </w:p>
    <w:p w14:paraId="7FEDCC24" w14:textId="77777777" w:rsidR="004627CB" w:rsidRDefault="00EE6EC7">
      <w:pPr>
        <w:spacing w:line="600" w:lineRule="auto"/>
        <w:ind w:firstLine="709"/>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 Ανθρωπίνων Δικαιωμάτων):</w:t>
      </w:r>
      <w:r>
        <w:rPr>
          <w:rFonts w:eastAsia="Times New Roman" w:cs="Times New Roman"/>
          <w:szCs w:val="24"/>
        </w:rPr>
        <w:t xml:space="preserve"> Βεβαίως, κύριε Πρόεδρε.</w:t>
      </w:r>
    </w:p>
    <w:p w14:paraId="7FEDCC25" w14:textId="77777777" w:rsidR="004627CB" w:rsidRDefault="00EE6EC7">
      <w:pPr>
        <w:spacing w:line="600" w:lineRule="auto"/>
        <w:ind w:firstLine="709"/>
        <w:jc w:val="both"/>
        <w:rPr>
          <w:rFonts w:eastAsia="Times New Roman" w:cs="Times New Roman"/>
          <w:szCs w:val="24"/>
        </w:rPr>
      </w:pPr>
      <w:r>
        <w:rPr>
          <w:rFonts w:eastAsia="Times New Roman" w:cs="Times New Roman"/>
          <w:szCs w:val="24"/>
        </w:rPr>
        <w:t>Ευχαριστώ πο</w:t>
      </w:r>
      <w:r>
        <w:rPr>
          <w:rFonts w:eastAsia="Times New Roman" w:cs="Times New Roman"/>
          <w:szCs w:val="24"/>
        </w:rPr>
        <w:t xml:space="preserve">λύ που μου δίνετε τον λόγο. </w:t>
      </w:r>
    </w:p>
    <w:p w14:paraId="7FEDCC26" w14:textId="77777777" w:rsidR="004627CB" w:rsidRDefault="00EE6EC7">
      <w:pPr>
        <w:spacing w:line="600" w:lineRule="auto"/>
        <w:ind w:firstLine="709"/>
        <w:jc w:val="both"/>
        <w:rPr>
          <w:rFonts w:eastAsia="Times New Roman" w:cs="Times New Roman"/>
          <w:szCs w:val="24"/>
        </w:rPr>
      </w:pPr>
      <w:r>
        <w:rPr>
          <w:rFonts w:eastAsia="Times New Roman" w:cs="Times New Roman"/>
          <w:szCs w:val="24"/>
        </w:rPr>
        <w:t>Η τροπολογία αποτελεί μια τροποποίηση του πρόσφατου ν.4336/2015 και ήδη τροποποιημένου με τον ν.4356/2015. Πρόκειται για τη νομοθεσία με την οποία έχουμε εισαγάγει ένα νέο πτωχευτικό δίκαιο στη χώρα, δηλαδή τους βασικούς άξονες</w:t>
      </w:r>
      <w:r>
        <w:rPr>
          <w:rFonts w:eastAsia="Times New Roman" w:cs="Times New Roman"/>
          <w:szCs w:val="24"/>
        </w:rPr>
        <w:t xml:space="preserve"> μιας νέας πτωχευτικής νομοθεσίας</w:t>
      </w:r>
      <w:r>
        <w:rPr>
          <w:rFonts w:eastAsia="Times New Roman" w:cs="Times New Roman"/>
          <w:szCs w:val="24"/>
        </w:rPr>
        <w:t>,</w:t>
      </w:r>
      <w:r>
        <w:rPr>
          <w:rFonts w:eastAsia="Times New Roman" w:cs="Times New Roman"/>
          <w:szCs w:val="24"/>
        </w:rPr>
        <w:t xml:space="preserve"> η οποία έχει ως κύριο χαρακτηριστικό την επιτάχυνση των διαδικασιών και την ταχύτερη επανείσοδο του φτωχού στην οικονομία, στην κοινωνία, στην αγορά. </w:t>
      </w:r>
    </w:p>
    <w:p w14:paraId="7FEDCC27" w14:textId="77777777" w:rsidR="004627CB" w:rsidRDefault="00EE6EC7">
      <w:pPr>
        <w:spacing w:line="600" w:lineRule="auto"/>
        <w:ind w:firstLine="709"/>
        <w:jc w:val="both"/>
        <w:rPr>
          <w:rFonts w:eastAsia="Times New Roman" w:cs="Times New Roman"/>
          <w:szCs w:val="24"/>
        </w:rPr>
      </w:pPr>
      <w:r>
        <w:rPr>
          <w:rFonts w:eastAsia="Times New Roman" w:cs="Times New Roman"/>
          <w:szCs w:val="24"/>
        </w:rPr>
        <w:t>Η σχετική νομοθεσία προέβλεπε ότι θα πρέπει από 1</w:t>
      </w:r>
      <w:r>
        <w:rPr>
          <w:rFonts w:eastAsia="Times New Roman" w:cs="Times New Roman"/>
          <w:szCs w:val="24"/>
          <w:vertAlign w:val="superscript"/>
        </w:rPr>
        <w:t>ης</w:t>
      </w:r>
      <w:r>
        <w:rPr>
          <w:rFonts w:eastAsia="Times New Roman" w:cs="Times New Roman"/>
          <w:szCs w:val="24"/>
        </w:rPr>
        <w:t xml:space="preserve"> Απριλίου, στη θέση</w:t>
      </w:r>
      <w:r>
        <w:rPr>
          <w:rFonts w:eastAsia="Times New Roman" w:cs="Times New Roman"/>
          <w:szCs w:val="24"/>
        </w:rPr>
        <w:t xml:space="preserve"> του παλαιού πολύ γνωστού συνδίκου και του μεσολαβητή, να βρίσκεται ένα νέο πρόσωπο με ένα νέο λειτούργημα</w:t>
      </w:r>
      <w:r>
        <w:rPr>
          <w:rFonts w:eastAsia="Times New Roman" w:cs="Times New Roman"/>
          <w:szCs w:val="24"/>
        </w:rPr>
        <w:t>,</w:t>
      </w:r>
      <w:r>
        <w:rPr>
          <w:rFonts w:eastAsia="Times New Roman" w:cs="Times New Roman"/>
          <w:szCs w:val="24"/>
        </w:rPr>
        <w:t xml:space="preserve"> το οποίο ονομάζεται «διαχειριστής αφερεγγυότητας». Προκειμένου να είναι έτοιμος ο διαχειριστής αφερεγγυότητας να ασκήσει τα έργα του και τα καθήκοντ</w:t>
      </w:r>
      <w:r>
        <w:rPr>
          <w:rFonts w:eastAsia="Times New Roman" w:cs="Times New Roman"/>
          <w:szCs w:val="24"/>
        </w:rPr>
        <w:t>ά του, θα πρέπει να υπάρχει ένα προεδρικό διάταγμα</w:t>
      </w:r>
      <w:r>
        <w:rPr>
          <w:rFonts w:eastAsia="Times New Roman" w:cs="Times New Roman"/>
          <w:szCs w:val="24"/>
        </w:rPr>
        <w:t>,</w:t>
      </w:r>
      <w:r>
        <w:rPr>
          <w:rFonts w:eastAsia="Times New Roman" w:cs="Times New Roman"/>
          <w:szCs w:val="24"/>
        </w:rPr>
        <w:t xml:space="preserve"> το οποίο ορίζει τις ουσιαστικές προϋποθέσεις άσκησης του επαγγέλματος αυτού, τον τρόπο οργάνωσης του επαγγέλματος, τον διορισμό, την παύση και θα πρέπει να συγκροτηθεί ένα σχετικό μητρώο και να προχωρήσου</w:t>
      </w:r>
      <w:r>
        <w:rPr>
          <w:rFonts w:eastAsia="Times New Roman" w:cs="Times New Roman"/>
          <w:szCs w:val="24"/>
        </w:rPr>
        <w:t>ν και άλλες διαδικασίες εφαρμογής και υλοποίησης των νέων ρυθμίσεων</w:t>
      </w:r>
      <w:r>
        <w:rPr>
          <w:rFonts w:eastAsia="Times New Roman" w:cs="Times New Roman"/>
          <w:szCs w:val="24"/>
        </w:rPr>
        <w:t>,</w:t>
      </w:r>
      <w:r>
        <w:rPr>
          <w:rFonts w:eastAsia="Times New Roman" w:cs="Times New Roman"/>
          <w:szCs w:val="24"/>
        </w:rPr>
        <w:t xml:space="preserve"> οι οποίες μέχρι 1</w:t>
      </w:r>
      <w:r>
        <w:rPr>
          <w:rFonts w:eastAsia="Times New Roman" w:cs="Times New Roman"/>
          <w:szCs w:val="24"/>
          <w:vertAlign w:val="superscript"/>
        </w:rPr>
        <w:t>ης</w:t>
      </w:r>
      <w:r>
        <w:rPr>
          <w:rFonts w:eastAsia="Times New Roman" w:cs="Times New Roman"/>
          <w:szCs w:val="24"/>
        </w:rPr>
        <w:t xml:space="preserve"> Απριλίου, δηλαδή μέχρι αύριο, δεν </w:t>
      </w:r>
      <w:r>
        <w:rPr>
          <w:rFonts w:eastAsia="Times New Roman" w:cs="Times New Roman"/>
          <w:szCs w:val="24"/>
        </w:rPr>
        <w:t xml:space="preserve">θα </w:t>
      </w:r>
      <w:r>
        <w:rPr>
          <w:rFonts w:eastAsia="Times New Roman" w:cs="Times New Roman"/>
          <w:szCs w:val="24"/>
        </w:rPr>
        <w:t xml:space="preserve">ήταν έτοιμες. </w:t>
      </w:r>
    </w:p>
    <w:p w14:paraId="7FEDCC28" w14:textId="77777777" w:rsidR="004627CB" w:rsidRDefault="00EE6EC7">
      <w:pPr>
        <w:spacing w:line="600" w:lineRule="auto"/>
        <w:ind w:firstLine="709"/>
        <w:jc w:val="both"/>
        <w:rPr>
          <w:rFonts w:eastAsia="Times New Roman" w:cs="Times New Roman"/>
          <w:szCs w:val="24"/>
        </w:rPr>
      </w:pPr>
      <w:r>
        <w:rPr>
          <w:rFonts w:eastAsia="Times New Roman" w:cs="Times New Roman"/>
          <w:szCs w:val="24"/>
        </w:rPr>
        <w:t xml:space="preserve">Έγινε ένας αγώνας δρόμου, ωστόσο έχουν απομείνει να γίνουν κάποιες ακόμη ενέργειες, προκειμένου να είναι έτοιμο το </w:t>
      </w:r>
      <w:r>
        <w:rPr>
          <w:rFonts w:eastAsia="Times New Roman" w:cs="Times New Roman"/>
          <w:szCs w:val="24"/>
        </w:rPr>
        <w:t xml:space="preserve">νέο σύστημα. </w:t>
      </w:r>
      <w:r>
        <w:rPr>
          <w:rFonts w:eastAsia="Times New Roman" w:cs="Times New Roman"/>
          <w:szCs w:val="24"/>
        </w:rPr>
        <w:t>Κ</w:t>
      </w:r>
      <w:r>
        <w:rPr>
          <w:rFonts w:eastAsia="Times New Roman" w:cs="Times New Roman"/>
          <w:szCs w:val="24"/>
        </w:rPr>
        <w:t xml:space="preserve">αι </w:t>
      </w:r>
      <w:r>
        <w:rPr>
          <w:rFonts w:eastAsia="Times New Roman" w:cs="Times New Roman"/>
          <w:szCs w:val="24"/>
        </w:rPr>
        <w:t>έτσι</w:t>
      </w:r>
      <w:r>
        <w:rPr>
          <w:rFonts w:eastAsia="Times New Roman" w:cs="Times New Roman"/>
          <w:szCs w:val="24"/>
        </w:rPr>
        <w:t xml:space="preserve"> αυτό</w:t>
      </w:r>
      <w:r>
        <w:rPr>
          <w:rFonts w:eastAsia="Times New Roman" w:cs="Times New Roman"/>
          <w:szCs w:val="24"/>
        </w:rPr>
        <w:t>,</w:t>
      </w:r>
      <w:r>
        <w:rPr>
          <w:rFonts w:eastAsia="Times New Roman" w:cs="Times New Roman"/>
          <w:szCs w:val="24"/>
        </w:rPr>
        <w:t xml:space="preserve"> το οποίο προβλέπεται</w:t>
      </w:r>
      <w:r>
        <w:rPr>
          <w:rFonts w:eastAsia="Times New Roman" w:cs="Times New Roman"/>
          <w:szCs w:val="24"/>
        </w:rPr>
        <w:t>,</w:t>
      </w:r>
      <w:r>
        <w:rPr>
          <w:rFonts w:eastAsia="Times New Roman" w:cs="Times New Roman"/>
          <w:szCs w:val="24"/>
        </w:rPr>
        <w:t xml:space="preserve"> είναι ότι ο διαχειριστής αφερεγγυότητας θα αναλάβει καθήκοντα από 1</w:t>
      </w:r>
      <w:r>
        <w:rPr>
          <w:rFonts w:eastAsia="Times New Roman" w:cs="Times New Roman"/>
          <w:szCs w:val="24"/>
          <w:vertAlign w:val="superscript"/>
        </w:rPr>
        <w:t>ης</w:t>
      </w:r>
      <w:r>
        <w:rPr>
          <w:rFonts w:eastAsia="Times New Roman" w:cs="Times New Roman"/>
          <w:szCs w:val="24"/>
        </w:rPr>
        <w:t xml:space="preserve"> Οκτωβρίου του 2016.</w:t>
      </w:r>
    </w:p>
    <w:p w14:paraId="7FEDCC29"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Ευχαριστώ πολύ.</w:t>
      </w:r>
    </w:p>
    <w:p w14:paraId="7FEDCC2A"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Εμείς ευχαριστούμε.</w:t>
      </w:r>
    </w:p>
    <w:p w14:paraId="7FEDCC2B"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Κύριε Πρόεδρε, θα ήθελα μια διευκρίνιση πάνω σε αυτά που είπε ο Υπουργός. Μπορώ να τον ρωτήσω, γιατί μετά θα φύγει;</w:t>
      </w:r>
    </w:p>
    <w:p w14:paraId="7FEDCC2C"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Ρωτήστε </w:t>
      </w:r>
      <w:r>
        <w:rPr>
          <w:rFonts w:eastAsia="Times New Roman" w:cs="Times New Roman"/>
          <w:szCs w:val="24"/>
        </w:rPr>
        <w:t xml:space="preserve">για </w:t>
      </w:r>
      <w:r>
        <w:rPr>
          <w:rFonts w:eastAsia="Times New Roman" w:cs="Times New Roman"/>
          <w:szCs w:val="24"/>
        </w:rPr>
        <w:t xml:space="preserve">τη διευκρίνιση, πριν φύγει ο Υπουργός, γιατί μετέχει στην Επιτροπή Θεσμών και Διαφάνειας και, </w:t>
      </w:r>
      <w:r>
        <w:rPr>
          <w:rFonts w:eastAsia="Times New Roman" w:cs="Times New Roman"/>
          <w:szCs w:val="24"/>
        </w:rPr>
        <w:t xml:space="preserve">όπως καταλαβαίνετε, δεν μπορεί να λείψει πολύ. </w:t>
      </w:r>
    </w:p>
    <w:p w14:paraId="7FEDCC2D"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Κύριε Υπουργέ, επειδή λείπατε </w:t>
      </w:r>
      <w:r>
        <w:rPr>
          <w:rFonts w:eastAsia="Times New Roman" w:cs="Times New Roman"/>
          <w:szCs w:val="24"/>
        </w:rPr>
        <w:t xml:space="preserve">κατά </w:t>
      </w:r>
      <w:r>
        <w:rPr>
          <w:rFonts w:eastAsia="Times New Roman" w:cs="Times New Roman"/>
          <w:szCs w:val="24"/>
        </w:rPr>
        <w:t>την τοποθέτησή μου το πρωί και σε λίγο θα φύγετε πάλι, εκτός από την εξάμηνη παράταση που δίνετε, καταργείτε και το επαγγελματικό μητρώο και την υποχ</w:t>
      </w:r>
      <w:r>
        <w:rPr>
          <w:rFonts w:eastAsia="Times New Roman" w:cs="Times New Roman"/>
          <w:szCs w:val="24"/>
        </w:rPr>
        <w:t>ρέωση καταχώρ</w:t>
      </w:r>
      <w:r>
        <w:rPr>
          <w:rFonts w:eastAsia="Times New Roman" w:cs="Times New Roman"/>
          <w:szCs w:val="24"/>
        </w:rPr>
        <w:t>ι</w:t>
      </w:r>
      <w:r>
        <w:rPr>
          <w:rFonts w:eastAsia="Times New Roman" w:cs="Times New Roman"/>
          <w:szCs w:val="24"/>
        </w:rPr>
        <w:t>σης. Αν διαβάσετε, θα το δείτε. Για ποιο</w:t>
      </w:r>
      <w:r>
        <w:rPr>
          <w:rFonts w:eastAsia="Times New Roman" w:cs="Times New Roman"/>
          <w:szCs w:val="24"/>
        </w:rPr>
        <w:t>ν</w:t>
      </w:r>
      <w:r>
        <w:rPr>
          <w:rFonts w:eastAsia="Times New Roman" w:cs="Times New Roman"/>
          <w:szCs w:val="24"/>
        </w:rPr>
        <w:t xml:space="preserve"> λόγο καταργείται το επαγγελματικό μητρώο</w:t>
      </w:r>
      <w:r>
        <w:rPr>
          <w:rFonts w:eastAsia="Times New Roman" w:cs="Times New Roman"/>
          <w:szCs w:val="24"/>
        </w:rPr>
        <w:t>,</w:t>
      </w:r>
      <w:r>
        <w:rPr>
          <w:rFonts w:eastAsia="Times New Roman" w:cs="Times New Roman"/>
          <w:szCs w:val="24"/>
        </w:rPr>
        <w:t xml:space="preserve"> που προβλεπόταν από τον ν.4336; Δεν είναι μόνο η εξάμηνη παράταση που δίνετε. Καταργείτε και τη δημιουργία του επαγγελματικού μητρώου και ταυτόχρονα την καταχ</w:t>
      </w:r>
      <w:r>
        <w:rPr>
          <w:rFonts w:eastAsia="Times New Roman" w:cs="Times New Roman"/>
          <w:szCs w:val="24"/>
        </w:rPr>
        <w:t>ώρ</w:t>
      </w:r>
      <w:r>
        <w:rPr>
          <w:rFonts w:eastAsia="Times New Roman" w:cs="Times New Roman"/>
          <w:szCs w:val="24"/>
        </w:rPr>
        <w:t>ι</w:t>
      </w:r>
      <w:r>
        <w:rPr>
          <w:rFonts w:eastAsia="Times New Roman" w:cs="Times New Roman"/>
          <w:szCs w:val="24"/>
        </w:rPr>
        <w:t>ση των διαχειριστών αφερεγγυότητας σε αυτό. Αυτό θέλω να μας διευκρινίσετε, για να μπορέσουμε να την ψηφίσουμε.</w:t>
      </w:r>
    </w:p>
    <w:p w14:paraId="7FEDCC2E"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 Ανθρωπίνων Δικαιωμάτων):</w:t>
      </w:r>
      <w:r>
        <w:rPr>
          <w:rFonts w:eastAsia="Times New Roman" w:cs="Times New Roman"/>
          <w:szCs w:val="24"/>
        </w:rPr>
        <w:t xml:space="preserve"> Εξ όσων γνωρίζω, σε ό,τι αφορά το επαγγελματικό μητρώ</w:t>
      </w:r>
      <w:r>
        <w:rPr>
          <w:rFonts w:eastAsia="Times New Roman" w:cs="Times New Roman"/>
          <w:szCs w:val="24"/>
        </w:rPr>
        <w:t>ο δεν έχουμε άλλη αλλαγή πέρα από αυτή</w:t>
      </w:r>
      <w:r>
        <w:rPr>
          <w:rFonts w:eastAsia="Times New Roman" w:cs="Times New Roman"/>
          <w:szCs w:val="24"/>
        </w:rPr>
        <w:t>,</w:t>
      </w:r>
      <w:r>
        <w:rPr>
          <w:rFonts w:eastAsia="Times New Roman" w:cs="Times New Roman"/>
          <w:szCs w:val="24"/>
        </w:rPr>
        <w:t xml:space="preserve"> τη χρονική.</w:t>
      </w:r>
    </w:p>
    <w:p w14:paraId="7FEDCC2F"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Διευκρινίστε </w:t>
      </w:r>
      <w:r>
        <w:rPr>
          <w:rFonts w:eastAsia="Times New Roman" w:cs="Times New Roman"/>
          <w:szCs w:val="24"/>
        </w:rPr>
        <w:t>μας,</w:t>
      </w:r>
      <w:r>
        <w:rPr>
          <w:rFonts w:eastAsia="Times New Roman" w:cs="Times New Roman"/>
          <w:szCs w:val="24"/>
        </w:rPr>
        <w:t xml:space="preserve"> γιατί έχει απαλειφθεί η συγκεκριμένη πρόταση.</w:t>
      </w:r>
    </w:p>
    <w:p w14:paraId="7FEDCC30"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Υπουργέ, έχετε χρόνο μέχρι να έρθει η ώρα της ψηφοφορίας, δηλαδή μία ώρα και </w:t>
      </w:r>
      <w:r>
        <w:rPr>
          <w:rFonts w:eastAsia="Times New Roman" w:cs="Times New Roman"/>
          <w:szCs w:val="24"/>
        </w:rPr>
        <w:t>κάτι.</w:t>
      </w:r>
    </w:p>
    <w:p w14:paraId="7FEDCC31"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 Ανθρωπίνων Δικαιωμάτων):</w:t>
      </w:r>
      <w:r>
        <w:rPr>
          <w:rFonts w:eastAsia="Times New Roman" w:cs="Times New Roman"/>
          <w:szCs w:val="24"/>
        </w:rPr>
        <w:t xml:space="preserve"> Βεβαίως. Ευχαριστώ πολύ.</w:t>
      </w:r>
    </w:p>
    <w:p w14:paraId="7FEDCC32"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Δείτε το με έναν συνεργάτη σας.</w:t>
      </w:r>
    </w:p>
    <w:p w14:paraId="7FEDCC33" w14:textId="77777777" w:rsidR="004627CB" w:rsidRDefault="00EE6EC7">
      <w:pPr>
        <w:spacing w:line="600" w:lineRule="auto"/>
        <w:ind w:firstLine="720"/>
        <w:jc w:val="both"/>
        <w:rPr>
          <w:rFonts w:eastAsia="Times New Roman"/>
          <w:szCs w:val="24"/>
        </w:rPr>
      </w:pPr>
      <w:r>
        <w:rPr>
          <w:rFonts w:eastAsia="Times New Roman" w:cs="Times New Roman"/>
          <w:b/>
          <w:szCs w:val="24"/>
        </w:rPr>
        <w:t>ΝΙΚΟΛΑΟΣ ΠΑΡΑΣΚΕΥΟΠΟΥΛΟΣ (Υπουργός Δικαιοσύνης, Διαφάνειας και Ανθρωπίνω</w:t>
      </w:r>
      <w:r>
        <w:rPr>
          <w:rFonts w:eastAsia="Times New Roman" w:cs="Times New Roman"/>
          <w:b/>
          <w:szCs w:val="24"/>
        </w:rPr>
        <w:t>ν Δικαιωμάτων):</w:t>
      </w:r>
      <w:r>
        <w:rPr>
          <w:rFonts w:eastAsia="Times New Roman" w:cs="Times New Roman"/>
          <w:szCs w:val="24"/>
        </w:rPr>
        <w:t xml:space="preserve"> Θα το διευκρινίσω.</w:t>
      </w:r>
    </w:p>
    <w:p w14:paraId="7FEDCC34" w14:textId="77777777" w:rsidR="004627CB" w:rsidRDefault="00EE6EC7">
      <w:pPr>
        <w:spacing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Να μας διευκρινίσουν αν </w:t>
      </w:r>
      <w:r>
        <w:rPr>
          <w:rFonts w:eastAsia="Times New Roman"/>
          <w:szCs w:val="24"/>
        </w:rPr>
        <w:t xml:space="preserve">αυτό </w:t>
      </w:r>
      <w:r>
        <w:rPr>
          <w:rFonts w:eastAsia="Times New Roman"/>
          <w:szCs w:val="24"/>
        </w:rPr>
        <w:t>έγινε εκ παραδρομής.</w:t>
      </w:r>
    </w:p>
    <w:p w14:paraId="7FEDCC35" w14:textId="77777777" w:rsidR="004627CB" w:rsidRDefault="00EE6EC7">
      <w:pPr>
        <w:spacing w:line="600" w:lineRule="auto"/>
        <w:ind w:firstLine="720"/>
        <w:jc w:val="both"/>
        <w:rPr>
          <w:rFonts w:eastAsia="Times New Roman"/>
          <w:bCs/>
        </w:rPr>
      </w:pPr>
      <w:r>
        <w:rPr>
          <w:rFonts w:eastAsia="Times New Roman"/>
          <w:b/>
          <w:bCs/>
        </w:rPr>
        <w:t xml:space="preserve">ΠΡΟΕΔΡΕΥΩΝ (Νικήτας Κακλαμάνης): </w:t>
      </w:r>
      <w:r>
        <w:rPr>
          <w:rFonts w:eastAsia="Times New Roman"/>
          <w:bCs/>
        </w:rPr>
        <w:t xml:space="preserve">Κύριε Βεσυρόπουλε, το ίδιο λέω. Μην με υποκαθιστάτε. Λέω να το δώσει σε συνεργάτη του και πριν έρθει η ώρα της </w:t>
      </w:r>
      <w:r>
        <w:rPr>
          <w:rFonts w:eastAsia="Times New Roman"/>
          <w:bCs/>
        </w:rPr>
        <w:t>ψηφοφορίας, να σας έχει απαντήσει, ώστε να ξέρετε τι ψηφίζετε και εσείς και όλοι μας.</w:t>
      </w:r>
    </w:p>
    <w:p w14:paraId="7FEDCC36" w14:textId="77777777" w:rsidR="004627CB" w:rsidRDefault="00EE6EC7">
      <w:pPr>
        <w:spacing w:line="600" w:lineRule="auto"/>
        <w:ind w:firstLine="720"/>
        <w:jc w:val="both"/>
        <w:rPr>
          <w:rFonts w:eastAsia="Times New Roman"/>
          <w:b/>
          <w:i/>
          <w:szCs w:val="24"/>
        </w:rPr>
      </w:pPr>
      <w:r>
        <w:rPr>
          <w:rFonts w:eastAsia="Times New Roman"/>
          <w:b/>
          <w:szCs w:val="24"/>
        </w:rPr>
        <w:t xml:space="preserve">ΑΠΟΣΤΟΛΟΣ ΒΕΣΥΡΟΠΟΥΛΟΣ: </w:t>
      </w:r>
      <w:r>
        <w:rPr>
          <w:rFonts w:eastAsia="Times New Roman"/>
          <w:szCs w:val="24"/>
        </w:rPr>
        <w:t>Ευχαριστώ.</w:t>
      </w:r>
    </w:p>
    <w:p w14:paraId="7FEDCC37" w14:textId="77777777" w:rsidR="004627CB" w:rsidRDefault="00EE6EC7">
      <w:pPr>
        <w:spacing w:line="600" w:lineRule="auto"/>
        <w:ind w:firstLine="720"/>
        <w:jc w:val="both"/>
        <w:rPr>
          <w:rFonts w:eastAsia="Times New Roman"/>
          <w:bCs/>
        </w:rPr>
      </w:pPr>
      <w:r>
        <w:rPr>
          <w:rFonts w:eastAsia="Times New Roman"/>
          <w:b/>
          <w:bCs/>
        </w:rPr>
        <w:t xml:space="preserve">ΠΡΟΕΔΡΕΥΩΝ (Νικήτας Κακλαμάνης): </w:t>
      </w:r>
      <w:r>
        <w:rPr>
          <w:rFonts w:eastAsia="Times New Roman"/>
          <w:bCs/>
        </w:rPr>
        <w:t>Θα δώσω τον λόγο στον κ. Αλεξιάδη με μια σχετική μείωση χρόνου και μετά θα ξεκινήσουν οι Κοινοβουλευτι</w:t>
      </w:r>
      <w:r>
        <w:rPr>
          <w:rFonts w:eastAsia="Times New Roman"/>
          <w:bCs/>
        </w:rPr>
        <w:t xml:space="preserve">κοί Εκπρόσωποι. </w:t>
      </w:r>
    </w:p>
    <w:p w14:paraId="7FEDCC38" w14:textId="77777777" w:rsidR="004627CB" w:rsidRDefault="00EE6EC7">
      <w:pPr>
        <w:spacing w:line="600" w:lineRule="auto"/>
        <w:ind w:firstLine="720"/>
        <w:jc w:val="both"/>
        <w:rPr>
          <w:rFonts w:eastAsia="Times New Roman"/>
          <w:bCs/>
        </w:rPr>
      </w:pPr>
      <w:r>
        <w:rPr>
          <w:rFonts w:eastAsia="Times New Roman"/>
          <w:bCs/>
        </w:rPr>
        <w:t>Θα ήθελα να τους παρακαλέσω να κάνουμε μια χάρη στον κ. Δανέλλη, επειδή πρέπει να συνοδέψει τον κ. Θεοδωράκη στη συνάντηση με το ΑΚΕΛ Κύπρου στις 15</w:t>
      </w:r>
      <w:r>
        <w:rPr>
          <w:rFonts w:eastAsia="Times New Roman"/>
          <w:bCs/>
        </w:rPr>
        <w:t>.</w:t>
      </w:r>
      <w:r>
        <w:rPr>
          <w:rFonts w:eastAsia="Times New Roman"/>
          <w:bCs/>
        </w:rPr>
        <w:t xml:space="preserve">00΄, να προηγηθεί πέραν της κοινοβουλευτικής σειράς. </w:t>
      </w:r>
    </w:p>
    <w:p w14:paraId="7FEDCC39" w14:textId="77777777" w:rsidR="004627CB" w:rsidRDefault="00EE6EC7">
      <w:pPr>
        <w:spacing w:line="600" w:lineRule="auto"/>
        <w:ind w:firstLine="720"/>
        <w:jc w:val="both"/>
        <w:rPr>
          <w:rFonts w:eastAsia="Times New Roman"/>
          <w:bCs/>
        </w:rPr>
      </w:pPr>
      <w:r>
        <w:rPr>
          <w:rFonts w:eastAsia="Times New Roman"/>
          <w:b/>
          <w:bCs/>
        </w:rPr>
        <w:t xml:space="preserve">ΝΙΚΟΛΑΟΣ ΔΕΝΔΙΑΣ: </w:t>
      </w:r>
      <w:r>
        <w:rPr>
          <w:rFonts w:eastAsia="Times New Roman"/>
          <w:bCs/>
        </w:rPr>
        <w:t xml:space="preserve">Κανένα πρόβλημα. </w:t>
      </w:r>
    </w:p>
    <w:p w14:paraId="7FEDCC3A" w14:textId="77777777" w:rsidR="004627CB" w:rsidRDefault="00EE6EC7">
      <w:pPr>
        <w:spacing w:line="600" w:lineRule="auto"/>
        <w:ind w:firstLine="720"/>
        <w:jc w:val="both"/>
        <w:rPr>
          <w:rFonts w:eastAsia="Times New Roman"/>
          <w:bCs/>
        </w:rPr>
      </w:pPr>
      <w:r>
        <w:rPr>
          <w:rFonts w:eastAsia="Times New Roman"/>
          <w:b/>
          <w:bCs/>
        </w:rPr>
        <w:t xml:space="preserve">ΠΡΟΕΔΡΕΥΩΝ (Νικήτας Κακλαμάνης): </w:t>
      </w:r>
      <w:r>
        <w:rPr>
          <w:rFonts w:eastAsia="Times New Roman"/>
          <w:bCs/>
        </w:rPr>
        <w:t>Έχω τη συγκατάθεσή σας. Σας ευχαριστώ.</w:t>
      </w:r>
    </w:p>
    <w:p w14:paraId="7FEDCC3B" w14:textId="77777777" w:rsidR="004627CB" w:rsidRDefault="00EE6EC7">
      <w:pPr>
        <w:spacing w:line="600" w:lineRule="auto"/>
        <w:ind w:firstLine="720"/>
        <w:jc w:val="both"/>
        <w:rPr>
          <w:rFonts w:eastAsia="Times New Roman"/>
          <w:bCs/>
        </w:rPr>
      </w:pPr>
      <w:r>
        <w:rPr>
          <w:rFonts w:eastAsia="Times New Roman"/>
          <w:bCs/>
        </w:rPr>
        <w:t xml:space="preserve">Κύριε Υπουργέ, σας δίνω τον λόγο για δώδεκα λεπτά -εσείς μου ζητήσατε λιγότερο- αλλά με ανοχή, αν χρειαστείτε. </w:t>
      </w:r>
    </w:p>
    <w:p w14:paraId="7FEDCC3C" w14:textId="77777777" w:rsidR="004627CB" w:rsidRDefault="00EE6EC7">
      <w:pPr>
        <w:spacing w:line="600" w:lineRule="auto"/>
        <w:ind w:firstLine="720"/>
        <w:jc w:val="both"/>
        <w:rPr>
          <w:rFonts w:eastAsia="Times New Roman"/>
          <w:bCs/>
        </w:rPr>
      </w:pPr>
      <w:r>
        <w:rPr>
          <w:rFonts w:eastAsia="Times New Roman"/>
          <w:b/>
          <w:bCs/>
        </w:rPr>
        <w:t xml:space="preserve">ΤΡΥΦΩΝ ΑΛΕΞΙΑΔΗΣ (Αναπληρωτής Υπουργός Οικονομικών): </w:t>
      </w:r>
      <w:r>
        <w:rPr>
          <w:rFonts w:eastAsia="Times New Roman"/>
          <w:bCs/>
        </w:rPr>
        <w:t>Ευχαριστώ πολύ, κύρ</w:t>
      </w:r>
      <w:r>
        <w:rPr>
          <w:rFonts w:eastAsia="Times New Roman"/>
          <w:bCs/>
        </w:rPr>
        <w:t>ιε Πρόεδρε. Θα προσπαθήσω να είμαι συντομότερος. Άλλωστε νομίζω πως έχουν ειπωθεί όλα.</w:t>
      </w:r>
    </w:p>
    <w:p w14:paraId="7FEDCC3D" w14:textId="77777777" w:rsidR="004627CB" w:rsidRDefault="00EE6EC7">
      <w:pPr>
        <w:spacing w:line="600" w:lineRule="auto"/>
        <w:ind w:firstLine="720"/>
        <w:jc w:val="both"/>
        <w:rPr>
          <w:rFonts w:eastAsia="Times New Roman"/>
          <w:bCs/>
        </w:rPr>
      </w:pPr>
      <w:r>
        <w:rPr>
          <w:rFonts w:eastAsia="Times New Roman"/>
          <w:bCs/>
        </w:rPr>
        <w:t>Πρέπει</w:t>
      </w:r>
      <w:r>
        <w:rPr>
          <w:rFonts w:eastAsia="Times New Roman"/>
          <w:bCs/>
        </w:rPr>
        <w:t xml:space="preserve"> να ευχαριστήσω τους Βουλευτές όλων των κομμάτων, διότι σε αυτό το νομοσχέδιο έχουμε μια ευρύτατη συναίνεση, μια μεγάλη πλειοψηφία. </w:t>
      </w:r>
      <w:r>
        <w:rPr>
          <w:rFonts w:eastAsia="Times New Roman"/>
          <w:bCs/>
        </w:rPr>
        <w:t xml:space="preserve">Να θυμίσω </w:t>
      </w:r>
      <w:r>
        <w:rPr>
          <w:rFonts w:eastAsia="Times New Roman"/>
          <w:bCs/>
        </w:rPr>
        <w:t xml:space="preserve">ότι έχουν ταχθεί </w:t>
      </w:r>
      <w:r>
        <w:rPr>
          <w:rFonts w:eastAsia="Times New Roman"/>
          <w:bCs/>
        </w:rPr>
        <w:t>θετι</w:t>
      </w:r>
      <w:r>
        <w:rPr>
          <w:rFonts w:eastAsia="Times New Roman"/>
          <w:bCs/>
        </w:rPr>
        <w:t xml:space="preserve">κά </w:t>
      </w:r>
      <w:r>
        <w:rPr>
          <w:rFonts w:eastAsia="Times New Roman"/>
          <w:bCs/>
        </w:rPr>
        <w:t>οι εκπρόσωποι του ΣΥΡΙΖΑ, της Νέας Δημοκρατίας, της Δημοκρατικής Συμπαράταξης ΠΑΣΟΚ - ΔΗΜΑΡ, οι Ανεξάρτητοι Έλληνες και η Ένωση Κεντρώων. Άλλωστε αυτές εδώ οι διατάξεις</w:t>
      </w:r>
      <w:r>
        <w:rPr>
          <w:rFonts w:eastAsia="Times New Roman"/>
          <w:bCs/>
        </w:rPr>
        <w:t xml:space="preserve"> </w:t>
      </w:r>
      <w:r>
        <w:rPr>
          <w:rFonts w:eastAsia="Times New Roman"/>
          <w:bCs/>
        </w:rPr>
        <w:t xml:space="preserve">δημιουργούν ένα πολύ θετικό πεδίο </w:t>
      </w:r>
      <w:r>
        <w:rPr>
          <w:rFonts w:eastAsia="Times New Roman"/>
          <w:bCs/>
        </w:rPr>
        <w:t xml:space="preserve">σε </w:t>
      </w:r>
      <w:r>
        <w:rPr>
          <w:rFonts w:eastAsia="Times New Roman"/>
          <w:bCs/>
        </w:rPr>
        <w:t xml:space="preserve">ζητήματα </w:t>
      </w:r>
      <w:r>
        <w:rPr>
          <w:rFonts w:eastAsia="Times New Roman"/>
          <w:bCs/>
        </w:rPr>
        <w:t>αντιμετώπισης</w:t>
      </w:r>
      <w:r>
        <w:rPr>
          <w:rFonts w:eastAsia="Times New Roman"/>
          <w:bCs/>
        </w:rPr>
        <w:t xml:space="preserve"> φοροδιαφυγής και λαθρεμπ</w:t>
      </w:r>
      <w:r>
        <w:rPr>
          <w:rFonts w:eastAsia="Times New Roman"/>
          <w:bCs/>
        </w:rPr>
        <w:t xml:space="preserve">ορίου και, όπως έχω πει, είναι πολύ σημαντικό να υπάρχει ένα </w:t>
      </w:r>
      <w:r>
        <w:rPr>
          <w:rFonts w:eastAsia="Times New Roman"/>
          <w:bCs/>
        </w:rPr>
        <w:t xml:space="preserve">ευρύ </w:t>
      </w:r>
      <w:r>
        <w:rPr>
          <w:rFonts w:eastAsia="Times New Roman"/>
          <w:bCs/>
        </w:rPr>
        <w:t>μέτωπο σε επίπεδο Βουλής γι’ αυτά τα θέματα.</w:t>
      </w:r>
    </w:p>
    <w:p w14:paraId="7FEDCC3E" w14:textId="77777777" w:rsidR="004627CB" w:rsidRDefault="00EE6EC7">
      <w:pPr>
        <w:spacing w:line="600" w:lineRule="auto"/>
        <w:ind w:firstLine="720"/>
        <w:jc w:val="both"/>
        <w:rPr>
          <w:rFonts w:eastAsia="Times New Roman"/>
          <w:bCs/>
        </w:rPr>
      </w:pPr>
      <w:r>
        <w:rPr>
          <w:rFonts w:eastAsia="Times New Roman"/>
          <w:bCs/>
        </w:rPr>
        <w:t>Μια</w:t>
      </w:r>
      <w:r>
        <w:rPr>
          <w:rFonts w:eastAsia="Times New Roman"/>
          <w:bCs/>
        </w:rPr>
        <w:t>ς</w:t>
      </w:r>
      <w:r>
        <w:rPr>
          <w:rFonts w:eastAsia="Times New Roman"/>
          <w:bCs/>
        </w:rPr>
        <w:t xml:space="preserve"> και μιλάμε για συναίνεση και συνεργασία, νομίζω ότι είναι σημαντικό και αυτό που είπε ο εκπρόσωπος της Νέας Δημοκρατίας στην ομιλία του, ότι</w:t>
      </w:r>
      <w:r>
        <w:rPr>
          <w:rFonts w:eastAsia="Times New Roman"/>
          <w:bCs/>
        </w:rPr>
        <w:t xml:space="preserve"> δίνεται μια λύση για το θέμα του ΦΠΑ στα νησιά Μαγιότ και ότι πρέπει κάτι αντίστοιχο να δούμε και εδώ. Βεβαίως και είναι πολύ θετικό να υπάρχει συνεργασία και για τα θέματα των φορολογικών παραδείσων και για τα θέματα του φορολογικού ανταγωνισμού που αντι</w:t>
      </w:r>
      <w:r>
        <w:rPr>
          <w:rFonts w:eastAsia="Times New Roman"/>
          <w:bCs/>
        </w:rPr>
        <w:t xml:space="preserve">μετωπίζουμε </w:t>
      </w:r>
      <w:r>
        <w:rPr>
          <w:rFonts w:eastAsia="Times New Roman"/>
          <w:bCs/>
        </w:rPr>
        <w:t xml:space="preserve">ως </w:t>
      </w:r>
      <w:r>
        <w:rPr>
          <w:rFonts w:eastAsia="Times New Roman"/>
          <w:bCs/>
        </w:rPr>
        <w:t>χώρα, ειδικά στα βόρεια σύνορά μας, διότι δεν είναι δυνατόν να συνεχίσουμε απλώς να την παρακολουθούμε αυτή την κατάσταση και να μην μπορέσουμε να κάνουμε ως χώρα εκείνες τις ενέργειες που πρέπει, ώστε φορολογικά να προστατεύσουμε τις επιχει</w:t>
      </w:r>
      <w:r>
        <w:rPr>
          <w:rFonts w:eastAsia="Times New Roman"/>
          <w:bCs/>
        </w:rPr>
        <w:t>ρήσεις μας.</w:t>
      </w:r>
    </w:p>
    <w:p w14:paraId="7FEDCC3F" w14:textId="77777777" w:rsidR="004627CB" w:rsidRDefault="00EE6EC7">
      <w:pPr>
        <w:spacing w:line="600" w:lineRule="auto"/>
        <w:ind w:firstLine="720"/>
        <w:jc w:val="both"/>
        <w:rPr>
          <w:rFonts w:eastAsia="Times New Roman"/>
          <w:bCs/>
        </w:rPr>
      </w:pPr>
      <w:r>
        <w:rPr>
          <w:rFonts w:eastAsia="Times New Roman"/>
          <w:bCs/>
        </w:rPr>
        <w:t>Βεβαίως, δεν θα δεχτώ την κριτική σε σχέση με το θέμα του ΦΠΑ και την κατηγορία προς την Κυβέρνηση σε σχέση με το ΦΠΑ για τα νησιά του Αιγαίου. Να θυμίσω ότι ο ΦΠΑ για τα νησιά του Αιγαίου είναι αποτέλεσμα δύο νόμων, του ν.4334, που ψηφίστηκε α</w:t>
      </w:r>
      <w:r>
        <w:rPr>
          <w:rFonts w:eastAsia="Times New Roman"/>
          <w:bCs/>
        </w:rPr>
        <w:t>πό διακόσιους είκοσι εννέα Βουλευτές, και του ν.4336/2015, που ψηφίστηκε από διακόσιους είκοσι ένα</w:t>
      </w:r>
      <w:r>
        <w:rPr>
          <w:rFonts w:eastAsia="Times New Roman"/>
          <w:bCs/>
        </w:rPr>
        <w:t>ν</w:t>
      </w:r>
      <w:r>
        <w:rPr>
          <w:rFonts w:eastAsia="Times New Roman"/>
          <w:bCs/>
        </w:rPr>
        <w:t xml:space="preserve"> Βουλευτές. Ορισμένοι από εσάς θα ήσασταν σε αυτούς που τα ψηφίσατε. Δεν είναι δυνατόν</w:t>
      </w:r>
      <w:r>
        <w:rPr>
          <w:rFonts w:eastAsia="Times New Roman"/>
          <w:bCs/>
        </w:rPr>
        <w:t>, κύριοι Βουλευτές,</w:t>
      </w:r>
      <w:r>
        <w:rPr>
          <w:rFonts w:eastAsia="Times New Roman"/>
          <w:bCs/>
        </w:rPr>
        <w:t xml:space="preserve"> τώρα</w:t>
      </w:r>
      <w:r>
        <w:rPr>
          <w:rFonts w:eastAsia="Times New Roman"/>
          <w:bCs/>
        </w:rPr>
        <w:t xml:space="preserve">, </w:t>
      </w:r>
      <w:r>
        <w:rPr>
          <w:rFonts w:eastAsia="Times New Roman"/>
          <w:bCs/>
        </w:rPr>
        <w:t>που έρχεται η ώρα της υλοποίησης αυτών των δι</w:t>
      </w:r>
      <w:r>
        <w:rPr>
          <w:rFonts w:eastAsia="Times New Roman"/>
          <w:bCs/>
        </w:rPr>
        <w:t>ατάξεων, να δεχόμαστε εμείς κριτική</w:t>
      </w:r>
      <w:r>
        <w:rPr>
          <w:rFonts w:eastAsia="Times New Roman"/>
          <w:bCs/>
        </w:rPr>
        <w:t>,</w:t>
      </w:r>
      <w:r>
        <w:rPr>
          <w:rFonts w:eastAsia="Times New Roman"/>
          <w:bCs/>
        </w:rPr>
        <w:t xml:space="preserve"> γιατί πάμε να υλοποιήσουμε αυτές τις διατάξεις που έχουμε ψηφίσει όλοι μαζί.</w:t>
      </w:r>
    </w:p>
    <w:p w14:paraId="7FEDCC40" w14:textId="77777777" w:rsidR="004627CB" w:rsidRDefault="00EE6EC7">
      <w:pPr>
        <w:spacing w:line="600" w:lineRule="auto"/>
        <w:ind w:firstLine="720"/>
        <w:jc w:val="both"/>
        <w:rPr>
          <w:rFonts w:eastAsia="Times New Roman"/>
          <w:bCs/>
        </w:rPr>
      </w:pPr>
      <w:r>
        <w:rPr>
          <w:rFonts w:eastAsia="Times New Roman"/>
          <w:bCs/>
        </w:rPr>
        <w:t>Και επειδή ακούστηκε και μια κριτική ως προς το τι ψήφιζε ο ΣΥΡΙΖΑ στο παρελθόν σε σχέση με τις οδηγίες, αυτό είναι ένα πράγμα το οποίο το ακο</w:t>
      </w:r>
      <w:r>
        <w:rPr>
          <w:rFonts w:eastAsia="Times New Roman"/>
          <w:bCs/>
        </w:rPr>
        <w:t xml:space="preserve">ύμε συνέχεια εδώ. Νομίζω ότι πρέπει να το συζητήσουμε για τελευταία φορά και να μην ξαναέρθει αυτό το επιχείρημα. </w:t>
      </w:r>
    </w:p>
    <w:p w14:paraId="7FEDCC41" w14:textId="77777777" w:rsidR="004627CB" w:rsidRDefault="00EE6EC7">
      <w:pPr>
        <w:spacing w:line="600" w:lineRule="auto"/>
        <w:ind w:firstLine="720"/>
        <w:jc w:val="both"/>
        <w:rPr>
          <w:rFonts w:eastAsia="Times New Roman"/>
          <w:bCs/>
        </w:rPr>
      </w:pPr>
      <w:r>
        <w:rPr>
          <w:rFonts w:eastAsia="Times New Roman"/>
          <w:b/>
          <w:bCs/>
        </w:rPr>
        <w:t>ΑΝΔΡΕΑΣ ΛΟΒΕΡΔΟΣ:</w:t>
      </w:r>
      <w:r>
        <w:rPr>
          <w:rFonts w:eastAsia="Times New Roman"/>
          <w:bCs/>
        </w:rPr>
        <w:t xml:space="preserve"> Μονίμως θα έρχεται.</w:t>
      </w:r>
    </w:p>
    <w:p w14:paraId="7FEDCC42" w14:textId="77777777" w:rsidR="004627CB" w:rsidRDefault="00EE6EC7">
      <w:pPr>
        <w:spacing w:line="600" w:lineRule="auto"/>
        <w:ind w:firstLine="720"/>
        <w:jc w:val="both"/>
        <w:rPr>
          <w:rFonts w:eastAsia="Times New Roman"/>
          <w:bCs/>
        </w:rPr>
      </w:pPr>
      <w:r>
        <w:rPr>
          <w:rFonts w:eastAsia="Times New Roman"/>
          <w:b/>
          <w:bCs/>
        </w:rPr>
        <w:t>ΤΡΥΦΩΝ ΑΛΕΞΙΑΔΗΣ (Αναπληρωτής Υπουργός Οικονομικών):</w:t>
      </w:r>
      <w:r>
        <w:rPr>
          <w:rFonts w:eastAsia="Times New Roman"/>
          <w:bCs/>
        </w:rPr>
        <w:t xml:space="preserve"> Να κάνουμε όση συζήτηση θέλετε γι’ αυτό το ζήτημα, δηλαδή τι ψηφίζαμε, τι λέγαμε, αλλά κάποια στιγμή πρέπει να υπάρχει εδώ και η απάντηση για το τι λέμε σε αυτούς, οι οποίοι ψήφισαν πριν από λίγους μήνες σημαντικότατες διατάξεις και έρχονται τώρα και κάνο</w:t>
      </w:r>
      <w:r>
        <w:rPr>
          <w:rFonts w:eastAsia="Times New Roman"/>
          <w:bCs/>
        </w:rPr>
        <w:t xml:space="preserve">υν κριτική στην Κυβέρνηση, η οποία προσπαθεί να υλοποιήσει αυτές τις διατάξεις. Διότι σε αυτό το σημείο είμαστε τώρα. </w:t>
      </w:r>
    </w:p>
    <w:p w14:paraId="7FEDCC43" w14:textId="77777777" w:rsidR="004627CB" w:rsidRDefault="00EE6EC7">
      <w:pPr>
        <w:spacing w:line="600" w:lineRule="auto"/>
        <w:ind w:firstLine="720"/>
        <w:jc w:val="both"/>
        <w:rPr>
          <w:rFonts w:eastAsia="Times New Roman"/>
          <w:bCs/>
        </w:rPr>
      </w:pPr>
      <w:r>
        <w:rPr>
          <w:rFonts w:eastAsia="Times New Roman"/>
          <w:bCs/>
        </w:rPr>
        <w:t>Δεχόμαστε μια κριτική για το θέμα της διαπραγμάτευσης, σαν να έχουμε εμείς στον τίτλο της πολιτικής μας το «φόροι, φόροι, φόροι», κάτι το</w:t>
      </w:r>
      <w:r>
        <w:rPr>
          <w:rFonts w:eastAsia="Times New Roman"/>
          <w:bCs/>
        </w:rPr>
        <w:t xml:space="preserve"> οποίο δεν είναι αληθές. Είμαστε αναγκασμένοι να ακολουθήσουμε μια οικονομική και κοινωνική πολιτική</w:t>
      </w:r>
      <w:r>
        <w:rPr>
          <w:rFonts w:eastAsia="Times New Roman"/>
          <w:bCs/>
        </w:rPr>
        <w:t>,</w:t>
      </w:r>
      <w:r>
        <w:rPr>
          <w:rFonts w:eastAsia="Times New Roman"/>
          <w:bCs/>
        </w:rPr>
        <w:t xml:space="preserve"> μέσα </w:t>
      </w:r>
      <w:r>
        <w:rPr>
          <w:rFonts w:eastAsia="Times New Roman"/>
          <w:bCs/>
        </w:rPr>
        <w:t>σ</w:t>
      </w:r>
      <w:r>
        <w:rPr>
          <w:rFonts w:eastAsia="Times New Roman"/>
          <w:bCs/>
        </w:rPr>
        <w:t>τ</w:t>
      </w:r>
      <w:r>
        <w:rPr>
          <w:rFonts w:eastAsia="Times New Roman"/>
          <w:bCs/>
        </w:rPr>
        <w:t>ο</w:t>
      </w:r>
      <w:r>
        <w:rPr>
          <w:rFonts w:eastAsia="Times New Roman"/>
          <w:bCs/>
        </w:rPr>
        <w:t xml:space="preserve"> πλαίσι</w:t>
      </w:r>
      <w:r>
        <w:rPr>
          <w:rFonts w:eastAsia="Times New Roman"/>
          <w:bCs/>
        </w:rPr>
        <w:t>ο</w:t>
      </w:r>
      <w:r>
        <w:rPr>
          <w:rFonts w:eastAsia="Times New Roman"/>
          <w:bCs/>
        </w:rPr>
        <w:t xml:space="preserve"> μιας συγκεκριμένης συμφωνίας που ψηφίστηκε από τη μεγάλη πλειοψηφία της Βουλής. Και έρχεστε τώρα να κάνετε κριτική σε αυτό που προσπαθεί </w:t>
      </w:r>
      <w:r>
        <w:rPr>
          <w:rFonts w:eastAsia="Times New Roman"/>
          <w:bCs/>
        </w:rPr>
        <w:t>να υλοποιήσει η Κυβέρνηση, χωρίς να καταθέτετε τη δική σας διαφορετική λύση.</w:t>
      </w:r>
    </w:p>
    <w:p w14:paraId="7FEDCC44" w14:textId="77777777" w:rsidR="004627CB" w:rsidRDefault="00EE6EC7">
      <w:pPr>
        <w:spacing w:line="600" w:lineRule="auto"/>
        <w:ind w:firstLine="720"/>
        <w:jc w:val="both"/>
        <w:rPr>
          <w:rFonts w:eastAsia="Times New Roman"/>
          <w:bCs/>
        </w:rPr>
      </w:pPr>
      <w:r>
        <w:rPr>
          <w:rFonts w:eastAsia="Times New Roman"/>
          <w:bCs/>
        </w:rPr>
        <w:t>Έχω ξαναπεί ότι σέβομαι αυτούς οι οποίοι απορρίπτουν όλη τη λογική των δύο συμφωνιών και λένε ότι εμάς δεν μας ενδιαφέρουν όλα αυτά, προτείνουμε κάτι άλλο, κάποια στιγμή να το δού</w:t>
      </w:r>
      <w:r>
        <w:rPr>
          <w:rFonts w:eastAsia="Times New Roman"/>
          <w:bCs/>
        </w:rPr>
        <w:t>με αυτό το πολιτικό αφήγημα και να το συζητήσουμε. Όμως, αυτοί οι οποίοι δ</w:t>
      </w:r>
      <w:r>
        <w:rPr>
          <w:rFonts w:eastAsia="Times New Roman"/>
          <w:bCs/>
        </w:rPr>
        <w:t>έ</w:t>
      </w:r>
      <w:r>
        <w:rPr>
          <w:rFonts w:eastAsia="Times New Roman"/>
          <w:bCs/>
        </w:rPr>
        <w:t>χθ</w:t>
      </w:r>
      <w:r>
        <w:rPr>
          <w:rFonts w:eastAsia="Times New Roman"/>
          <w:bCs/>
        </w:rPr>
        <w:t>η</w:t>
      </w:r>
      <w:r>
        <w:rPr>
          <w:rFonts w:eastAsia="Times New Roman"/>
          <w:bCs/>
        </w:rPr>
        <w:t>καν αυτό το πλαίσιο</w:t>
      </w:r>
      <w:r>
        <w:rPr>
          <w:rFonts w:eastAsia="Times New Roman"/>
          <w:bCs/>
        </w:rPr>
        <w:t>,</w:t>
      </w:r>
      <w:r>
        <w:rPr>
          <w:rFonts w:eastAsia="Times New Roman"/>
          <w:bCs/>
        </w:rPr>
        <w:t xml:space="preserve"> έρχονται τώρα και κάνουν κριτική, όταν εμείς διαπραγματευόμαστε αυτό ακριβώς το πλαίσιο; Διότι είναι σαφές -και το έχουμε πει ως Κυβέρνηση- ότι η Κυβέρνηση δ</w:t>
      </w:r>
      <w:r>
        <w:rPr>
          <w:rFonts w:eastAsia="Times New Roman"/>
          <w:bCs/>
        </w:rPr>
        <w:t>ιαπραγματεύεται στ</w:t>
      </w:r>
      <w:r>
        <w:rPr>
          <w:rFonts w:eastAsia="Times New Roman"/>
          <w:bCs/>
        </w:rPr>
        <w:t>ο</w:t>
      </w:r>
      <w:r>
        <w:rPr>
          <w:rFonts w:eastAsia="Times New Roman"/>
          <w:bCs/>
        </w:rPr>
        <w:t xml:space="preserve"> πλαίσι</w:t>
      </w:r>
      <w:r>
        <w:rPr>
          <w:rFonts w:eastAsia="Times New Roman"/>
          <w:bCs/>
        </w:rPr>
        <w:t>ο</w:t>
      </w:r>
      <w:r>
        <w:rPr>
          <w:rFonts w:eastAsia="Times New Roman"/>
          <w:bCs/>
        </w:rPr>
        <w:t xml:space="preserve"> της συμφωνίας. Δεν κάνουμε αυτό που έκαναν προηγούμενες κυβερνήσεις, να προσθέτουμε κατά τη διαπραγμάτευση και άλλα ζητήματα.</w:t>
      </w:r>
    </w:p>
    <w:p w14:paraId="7FEDCC45" w14:textId="77777777" w:rsidR="004627CB" w:rsidRDefault="00EE6EC7">
      <w:pPr>
        <w:spacing w:line="600" w:lineRule="auto"/>
        <w:ind w:firstLine="720"/>
        <w:jc w:val="both"/>
        <w:rPr>
          <w:rFonts w:eastAsia="Times New Roman"/>
          <w:bCs/>
        </w:rPr>
      </w:pPr>
      <w:r>
        <w:rPr>
          <w:rFonts w:eastAsia="Times New Roman"/>
          <w:bCs/>
        </w:rPr>
        <w:t>Άρα εμείς αυτό που κάνουμε -εγώ θα το πω για τελευταία φορά το επιχείρημα- είναι η υλοποίηση του ν.433</w:t>
      </w:r>
      <w:r>
        <w:rPr>
          <w:rFonts w:eastAsia="Times New Roman"/>
          <w:bCs/>
        </w:rPr>
        <w:t>6/2015, ο οποίος ψηφίστηκε από διακόσιους είκοσι ένα</w:t>
      </w:r>
      <w:r>
        <w:rPr>
          <w:rFonts w:eastAsia="Times New Roman"/>
          <w:bCs/>
        </w:rPr>
        <w:t>ν</w:t>
      </w:r>
      <w:r>
        <w:rPr>
          <w:rFonts w:eastAsia="Times New Roman"/>
          <w:bCs/>
        </w:rPr>
        <w:t xml:space="preserve"> Βουλευτές, έστω και αν κάποιοι από αυτούς σήμερα έρχονται και μας κάνουν κριτική, επειδή υλοποιούμε αυτό που ψηφίσαμε.</w:t>
      </w:r>
    </w:p>
    <w:p w14:paraId="7FEDCC46" w14:textId="77777777" w:rsidR="004627CB" w:rsidRDefault="00EE6EC7">
      <w:pPr>
        <w:spacing w:line="600" w:lineRule="auto"/>
        <w:ind w:firstLine="709"/>
        <w:jc w:val="both"/>
        <w:rPr>
          <w:rFonts w:eastAsia="Times New Roman"/>
          <w:szCs w:val="24"/>
        </w:rPr>
      </w:pPr>
      <w:r>
        <w:rPr>
          <w:rFonts w:eastAsia="Times New Roman"/>
          <w:bCs/>
        </w:rPr>
        <w:t>Σε ό,τι αφορά το συγκεκριμένο νομοσχέδιο</w:t>
      </w:r>
      <w:r>
        <w:rPr>
          <w:rFonts w:eastAsia="Times New Roman"/>
          <w:bCs/>
        </w:rPr>
        <w:t>,</w:t>
      </w:r>
      <w:r>
        <w:rPr>
          <w:rFonts w:eastAsia="Times New Roman"/>
          <w:bCs/>
        </w:rPr>
        <w:t xml:space="preserve"> θα πω πολύ λίγα πράγματα, γιατί τα πιο πο</w:t>
      </w:r>
      <w:r>
        <w:rPr>
          <w:rFonts w:eastAsia="Times New Roman"/>
          <w:bCs/>
        </w:rPr>
        <w:t xml:space="preserve">λλά τα είπαν </w:t>
      </w:r>
      <w:r>
        <w:rPr>
          <w:rFonts w:eastAsia="Times New Roman"/>
          <w:bCs/>
        </w:rPr>
        <w:t xml:space="preserve">με επάρκεια </w:t>
      </w:r>
      <w:r>
        <w:rPr>
          <w:rFonts w:eastAsia="Times New Roman"/>
          <w:bCs/>
        </w:rPr>
        <w:t xml:space="preserve">οι Βουλευτές των κομμάτων και της </w:t>
      </w:r>
      <w:r>
        <w:rPr>
          <w:rFonts w:eastAsia="Times New Roman"/>
          <w:bCs/>
        </w:rPr>
        <w:t>Π</w:t>
      </w:r>
      <w:r>
        <w:rPr>
          <w:rFonts w:eastAsia="Times New Roman"/>
          <w:bCs/>
        </w:rPr>
        <w:t xml:space="preserve">λειοψηφίας και της </w:t>
      </w:r>
      <w:r>
        <w:rPr>
          <w:rFonts w:eastAsia="Times New Roman"/>
          <w:bCs/>
        </w:rPr>
        <w:t>Μ</w:t>
      </w:r>
      <w:r>
        <w:rPr>
          <w:rFonts w:eastAsia="Times New Roman"/>
          <w:bCs/>
        </w:rPr>
        <w:t>ειοψηφίας</w:t>
      </w:r>
      <w:r>
        <w:rPr>
          <w:rFonts w:eastAsia="Times New Roman"/>
          <w:bCs/>
        </w:rPr>
        <w:t>,</w:t>
      </w:r>
      <w:r>
        <w:rPr>
          <w:rFonts w:eastAsia="Times New Roman"/>
          <w:bCs/>
        </w:rPr>
        <w:t xml:space="preserve"> που συμφωνούν σε αυτό το νομοσχέδιο</w:t>
      </w:r>
      <w:r>
        <w:rPr>
          <w:rFonts w:eastAsia="Times New Roman"/>
          <w:szCs w:val="24"/>
        </w:rPr>
        <w:t>.</w:t>
      </w:r>
      <w:r>
        <w:rPr>
          <w:rFonts w:eastAsia="Times New Roman"/>
          <w:szCs w:val="24"/>
        </w:rPr>
        <w:t xml:space="preserve"> Κι εγώ, όμως, ως Υπουργός Οικονομικών, είμαι υποχρεωμένος να το εισηγηθώ. </w:t>
      </w:r>
    </w:p>
    <w:p w14:paraId="7FEDCC47" w14:textId="77777777" w:rsidR="004627CB" w:rsidRDefault="00EE6EC7">
      <w:pPr>
        <w:spacing w:line="600" w:lineRule="auto"/>
        <w:ind w:firstLine="720"/>
        <w:jc w:val="both"/>
        <w:rPr>
          <w:rFonts w:eastAsia="Times New Roman"/>
          <w:szCs w:val="24"/>
        </w:rPr>
      </w:pPr>
      <w:r>
        <w:rPr>
          <w:rFonts w:eastAsia="Times New Roman"/>
          <w:szCs w:val="24"/>
        </w:rPr>
        <w:t xml:space="preserve">Με τη συγκεκριμένη </w:t>
      </w:r>
      <w:r>
        <w:rPr>
          <w:rFonts w:eastAsia="Times New Roman"/>
          <w:szCs w:val="24"/>
        </w:rPr>
        <w:t>ο</w:t>
      </w:r>
      <w:r>
        <w:rPr>
          <w:rFonts w:eastAsia="Times New Roman"/>
          <w:szCs w:val="24"/>
        </w:rPr>
        <w:t xml:space="preserve">δηγία τροποποιείται παλαιότερη </w:t>
      </w:r>
      <w:r>
        <w:rPr>
          <w:rFonts w:eastAsia="Times New Roman"/>
          <w:szCs w:val="24"/>
        </w:rPr>
        <w:t>ο</w:t>
      </w:r>
      <w:r>
        <w:rPr>
          <w:rFonts w:eastAsia="Times New Roman"/>
          <w:szCs w:val="24"/>
        </w:rPr>
        <w:t>δ</w:t>
      </w:r>
      <w:r>
        <w:rPr>
          <w:rFonts w:eastAsia="Times New Roman"/>
          <w:szCs w:val="24"/>
        </w:rPr>
        <w:t>ηγία για την αυτόματη ανταλλαγή πληροφοριών. Έτσι, πλέον θα έχουμε όχι ανταλλαγή πληροφορίων μέσα από ένα αίτημα του ενός κράτους προς στο άλλο, αλλά θα έχουμε μία αυτόματη ανταλλαγή πληροφοριών, η οποία αποτελεί σημαντικό μέσο για την αντιμετώπιση της δια</w:t>
      </w:r>
      <w:r>
        <w:rPr>
          <w:rFonts w:eastAsia="Times New Roman"/>
          <w:szCs w:val="24"/>
        </w:rPr>
        <w:t xml:space="preserve">συνοριακής φορολογικής απάτης και φοροδιαφυγής και θα συμβάλει στην αποδοτικότερη και αποτελεσματικότερη είσπραξη των φόρων. </w:t>
      </w:r>
    </w:p>
    <w:p w14:paraId="7FEDCC48" w14:textId="77777777" w:rsidR="004627CB" w:rsidRDefault="00EE6EC7">
      <w:pPr>
        <w:spacing w:line="600" w:lineRule="auto"/>
        <w:ind w:firstLine="720"/>
        <w:jc w:val="both"/>
        <w:rPr>
          <w:rFonts w:eastAsia="Times New Roman"/>
          <w:szCs w:val="24"/>
        </w:rPr>
      </w:pPr>
      <w:r>
        <w:rPr>
          <w:rFonts w:eastAsia="Times New Roman"/>
          <w:szCs w:val="24"/>
        </w:rPr>
        <w:t xml:space="preserve">Γι’ αυτό άλλωστε ο ΟΟΣΑ έλαβε εντολή από την ομάδα </w:t>
      </w:r>
      <w:r>
        <w:rPr>
          <w:rFonts w:eastAsia="Times New Roman"/>
          <w:szCs w:val="24"/>
          <w:lang w:val="en-US"/>
        </w:rPr>
        <w:t>G</w:t>
      </w:r>
      <w:r>
        <w:rPr>
          <w:rFonts w:eastAsia="Times New Roman"/>
          <w:szCs w:val="24"/>
        </w:rPr>
        <w:t>20 να διαμορφώσει ένα ενιαίο πρότυπο για την αυτόματη ανταλλαγή πληροφοριών, τ</w:t>
      </w:r>
      <w:r>
        <w:rPr>
          <w:rFonts w:eastAsia="Times New Roman"/>
          <w:szCs w:val="24"/>
        </w:rPr>
        <w:t xml:space="preserve">ο οποίο ολοκληρώθηκε τον Σεπτέμβριο του 2014. </w:t>
      </w:r>
    </w:p>
    <w:p w14:paraId="7FEDCC49" w14:textId="77777777" w:rsidR="004627CB" w:rsidRDefault="00EE6EC7">
      <w:pPr>
        <w:spacing w:line="600" w:lineRule="auto"/>
        <w:ind w:firstLine="720"/>
        <w:jc w:val="both"/>
        <w:rPr>
          <w:rFonts w:eastAsia="Times New Roman"/>
          <w:szCs w:val="24"/>
        </w:rPr>
      </w:pPr>
      <w:r>
        <w:rPr>
          <w:rFonts w:eastAsia="Times New Roman"/>
          <w:szCs w:val="24"/>
        </w:rPr>
        <w:t>Εδώ να ανοίξω μία παρένθεση. Ακούσαμε την κριτική σε σχέση με τη</w:t>
      </w:r>
      <w:r>
        <w:rPr>
          <w:rFonts w:eastAsia="Times New Roman"/>
          <w:szCs w:val="24"/>
        </w:rPr>
        <w:t>ν ασφάλεια της</w:t>
      </w:r>
      <w:r>
        <w:rPr>
          <w:rFonts w:eastAsia="Times New Roman"/>
          <w:szCs w:val="24"/>
        </w:rPr>
        <w:t xml:space="preserve"> διαχείριση</w:t>
      </w:r>
      <w:r>
        <w:rPr>
          <w:rFonts w:eastAsia="Times New Roman"/>
          <w:szCs w:val="24"/>
        </w:rPr>
        <w:t>ς</w:t>
      </w:r>
      <w:r>
        <w:rPr>
          <w:rFonts w:eastAsia="Times New Roman"/>
          <w:szCs w:val="24"/>
        </w:rPr>
        <w:t xml:space="preserve"> των πληροφοριών. Είναι κάτι το οποίο παίρνουμε πολύ σοβαρά και έχουμε και εμείς πάρα πολλές αγωνίες και ανησυχίες σε α</w:t>
      </w:r>
      <w:r>
        <w:rPr>
          <w:rFonts w:eastAsia="Times New Roman"/>
          <w:szCs w:val="24"/>
        </w:rPr>
        <w:t xml:space="preserve">υτά τα ζητήματα. Αυτό, όμως, δεν σημαίνει ότι ο φόβος για την ασφάλεια της διαχείρισης των πληροφοριών και των βάσεων δεδομένων πρέπει να μας αποτρέψει να αγωνιστούμε και για να κάνουμε πιο ασφαλείς τις βάσεις δεδομένων και κυρίως </w:t>
      </w:r>
      <w:r w:rsidRPr="00B95434">
        <w:rPr>
          <w:rFonts w:eastAsia="Times New Roman"/>
          <w:color w:val="000000" w:themeColor="text1"/>
          <w:szCs w:val="24"/>
        </w:rPr>
        <w:t>τη διακίνηση των πληροφορ</w:t>
      </w:r>
      <w:r w:rsidRPr="00B95434">
        <w:rPr>
          <w:rFonts w:eastAsia="Times New Roman"/>
          <w:color w:val="000000" w:themeColor="text1"/>
          <w:szCs w:val="24"/>
        </w:rPr>
        <w:t>ιών, αλλά και να προχωρήσουμε στη διακίνηση των πληροφοριών.</w:t>
      </w:r>
    </w:p>
    <w:p w14:paraId="7FEDCC4A" w14:textId="77777777" w:rsidR="004627CB" w:rsidRDefault="00EE6EC7">
      <w:pPr>
        <w:spacing w:line="600" w:lineRule="auto"/>
        <w:ind w:firstLine="720"/>
        <w:jc w:val="both"/>
        <w:rPr>
          <w:rFonts w:eastAsia="Times New Roman"/>
          <w:szCs w:val="24"/>
        </w:rPr>
      </w:pPr>
      <w:r w:rsidRPr="005E600A">
        <w:rPr>
          <w:rFonts w:eastAsia="Times New Roman"/>
          <w:szCs w:val="24"/>
        </w:rPr>
        <w:t xml:space="preserve">Διότι αυτές οι λίστες </w:t>
      </w:r>
      <w:r>
        <w:rPr>
          <w:rFonts w:eastAsia="Times New Roman"/>
          <w:szCs w:val="24"/>
        </w:rPr>
        <w:t>-για τις οποίες θα πω πιο κάτω, ας μη βιαστούν κάποιοι να χαμογελάσουν- που έχουμε και μας δίνουν πολύτιμα έσοδα είναι αποτέλεσμα ακριβώς αυτής της ανταλλαγής πληροφοριών.</w:t>
      </w:r>
    </w:p>
    <w:p w14:paraId="7FEDCC4B" w14:textId="77777777" w:rsidR="004627CB" w:rsidRDefault="00EE6EC7">
      <w:pPr>
        <w:spacing w:line="600" w:lineRule="auto"/>
        <w:ind w:firstLine="720"/>
        <w:jc w:val="both"/>
        <w:rPr>
          <w:rFonts w:eastAsia="Times New Roman"/>
          <w:szCs w:val="24"/>
        </w:rPr>
      </w:pPr>
      <w:r>
        <w:rPr>
          <w:rFonts w:eastAsia="Times New Roman"/>
          <w:szCs w:val="24"/>
        </w:rPr>
        <w:t>Επιπλέον η συνεκτική και ολοκληρωμένη προσέγγιση αναφορικά με την αυτόματη ανταλλαγή πληροφοριών εντός της Ευρωπαϊκής Ένωσης, καθώς και η ευθυγράμμιση του πεδίου εφαρμογής της με τις διεθνείς εξελίξεις</w:t>
      </w:r>
      <w:r>
        <w:rPr>
          <w:rFonts w:eastAsia="Times New Roman"/>
          <w:szCs w:val="24"/>
        </w:rPr>
        <w:t>,</w:t>
      </w:r>
      <w:r>
        <w:rPr>
          <w:rFonts w:eastAsia="Times New Roman"/>
          <w:szCs w:val="24"/>
        </w:rPr>
        <w:t xml:space="preserve"> θα συμβάλουν στην ελαχιστοποίηση του κόστους και του </w:t>
      </w:r>
      <w:r>
        <w:rPr>
          <w:rFonts w:eastAsia="Times New Roman"/>
          <w:szCs w:val="24"/>
        </w:rPr>
        <w:t xml:space="preserve">διοικητικού βάρους για τις φορολογικές διοικήσεις και τους οικονομικούς φορείς. </w:t>
      </w:r>
    </w:p>
    <w:p w14:paraId="7FEDCC4C" w14:textId="77777777" w:rsidR="004627CB" w:rsidRDefault="00EE6EC7">
      <w:pPr>
        <w:spacing w:line="600" w:lineRule="auto"/>
        <w:ind w:firstLine="720"/>
        <w:jc w:val="both"/>
        <w:rPr>
          <w:rFonts w:eastAsia="Times New Roman"/>
          <w:szCs w:val="24"/>
        </w:rPr>
      </w:pPr>
      <w:r>
        <w:rPr>
          <w:rFonts w:eastAsia="Times New Roman"/>
          <w:szCs w:val="24"/>
        </w:rPr>
        <w:t xml:space="preserve">Με τη νέα </w:t>
      </w:r>
      <w:r>
        <w:rPr>
          <w:rFonts w:eastAsia="Times New Roman"/>
          <w:szCs w:val="24"/>
        </w:rPr>
        <w:t>ο</w:t>
      </w:r>
      <w:r>
        <w:rPr>
          <w:rFonts w:eastAsia="Times New Roman"/>
          <w:szCs w:val="24"/>
        </w:rPr>
        <w:t>δηγία επεκτείνεται το πεδίο της αυτόματης ανταλλαγής πληροφοριών, αφού τα κράτη</w:t>
      </w:r>
      <w:r>
        <w:rPr>
          <w:rFonts w:eastAsia="Times New Roman"/>
          <w:szCs w:val="24"/>
        </w:rPr>
        <w:t xml:space="preserve"> </w:t>
      </w:r>
      <w:r>
        <w:rPr>
          <w:rFonts w:eastAsia="Times New Roman"/>
          <w:szCs w:val="24"/>
        </w:rPr>
        <w:t>μέλη εκτός από τις πληροφορίες σχετικά με συγκεκριμένες κατηγορίες εισοδήματος και κ</w:t>
      </w:r>
      <w:r>
        <w:rPr>
          <w:rFonts w:eastAsia="Times New Roman"/>
          <w:szCs w:val="24"/>
        </w:rPr>
        <w:t>εφαλαίου, θα ανταλλάσσουν και πληροφορίες αναφορικά με δηλωτέο λογαριασμό για τα φορολογικά έτη από το 2016 και εξής.</w:t>
      </w:r>
    </w:p>
    <w:p w14:paraId="7FEDCC4D" w14:textId="77777777" w:rsidR="004627CB" w:rsidRDefault="00EE6EC7">
      <w:pPr>
        <w:spacing w:line="600" w:lineRule="auto"/>
        <w:ind w:firstLine="720"/>
        <w:jc w:val="both"/>
        <w:rPr>
          <w:rFonts w:eastAsia="Times New Roman"/>
          <w:szCs w:val="24"/>
        </w:rPr>
      </w:pPr>
      <w:r>
        <w:rPr>
          <w:rFonts w:eastAsia="Times New Roman"/>
          <w:szCs w:val="24"/>
        </w:rPr>
        <w:t>Αυτό σημαίνει ότι τα ελληνικά χρηματοπιστωτικά ιδρύματα θα διαβιβάζουν στο Υπουργείο Οικονομικών πληροφορίες</w:t>
      </w:r>
      <w:r>
        <w:rPr>
          <w:rFonts w:eastAsia="Times New Roman"/>
          <w:szCs w:val="24"/>
        </w:rPr>
        <w:t>,</w:t>
      </w:r>
      <w:r>
        <w:rPr>
          <w:rFonts w:eastAsia="Times New Roman"/>
          <w:szCs w:val="24"/>
        </w:rPr>
        <w:t xml:space="preserve"> σχετικά με </w:t>
      </w:r>
      <w:r>
        <w:rPr>
          <w:rFonts w:eastAsia="Times New Roman"/>
          <w:szCs w:val="24"/>
        </w:rPr>
        <w:t xml:space="preserve">φυσικά </w:t>
      </w:r>
      <w:r>
        <w:rPr>
          <w:rFonts w:eastAsia="Times New Roman"/>
          <w:szCs w:val="24"/>
        </w:rPr>
        <w:t xml:space="preserve">πρόσωπα ή </w:t>
      </w:r>
      <w:r>
        <w:rPr>
          <w:rFonts w:eastAsia="Times New Roman"/>
          <w:szCs w:val="24"/>
        </w:rPr>
        <w:t>οντότητες που είναι δικαιούχοι λογαριασμού, βάσει κανόνων υποβολής στοιχείων και δέουσας επιμέλειας που συνάδουν με το κοινό πρότυπο του ΟΟΣΑ.</w:t>
      </w:r>
    </w:p>
    <w:p w14:paraId="7FEDCC4E" w14:textId="77777777" w:rsidR="004627CB" w:rsidRDefault="00EE6EC7">
      <w:pPr>
        <w:spacing w:line="600" w:lineRule="auto"/>
        <w:ind w:firstLine="720"/>
        <w:jc w:val="both"/>
        <w:rPr>
          <w:rFonts w:eastAsia="Times New Roman"/>
          <w:szCs w:val="24"/>
        </w:rPr>
      </w:pPr>
      <w:r>
        <w:rPr>
          <w:rFonts w:eastAsia="Times New Roman"/>
          <w:szCs w:val="24"/>
        </w:rPr>
        <w:t>Δεν</w:t>
      </w:r>
      <w:r>
        <w:rPr>
          <w:rFonts w:eastAsia="Times New Roman"/>
          <w:szCs w:val="24"/>
        </w:rPr>
        <w:t xml:space="preserve"> </w:t>
      </w:r>
      <w:r>
        <w:rPr>
          <w:rFonts w:eastAsia="Times New Roman"/>
          <w:szCs w:val="24"/>
        </w:rPr>
        <w:t xml:space="preserve">επιθυμώ </w:t>
      </w:r>
      <w:r>
        <w:rPr>
          <w:rFonts w:eastAsia="Times New Roman"/>
          <w:szCs w:val="24"/>
        </w:rPr>
        <w:t>να επαναλάβω</w:t>
      </w:r>
      <w:r>
        <w:rPr>
          <w:rFonts w:eastAsia="Times New Roman"/>
          <w:szCs w:val="24"/>
        </w:rPr>
        <w:t>,</w:t>
      </w:r>
      <w:r>
        <w:rPr>
          <w:rFonts w:eastAsia="Times New Roman"/>
          <w:szCs w:val="24"/>
        </w:rPr>
        <w:t xml:space="preserve"> αυτά που ακούστηκαν στη Βουλή και αυτά που ακούστηκαν στην Επιτροπή Οικονομικών Υποθέσε</w:t>
      </w:r>
      <w:r>
        <w:rPr>
          <w:rFonts w:eastAsia="Times New Roman"/>
          <w:szCs w:val="24"/>
        </w:rPr>
        <w:t>ων αλλά δεν θέλω</w:t>
      </w:r>
      <w:r>
        <w:rPr>
          <w:rFonts w:eastAsia="Times New Roman"/>
          <w:szCs w:val="24"/>
        </w:rPr>
        <w:t xml:space="preserve"> και</w:t>
      </w:r>
      <w:r>
        <w:rPr>
          <w:rFonts w:eastAsia="Times New Roman"/>
          <w:szCs w:val="24"/>
        </w:rPr>
        <w:t xml:space="preserve"> να αναλώσω άλλο τον χρόνο σας.</w:t>
      </w:r>
    </w:p>
    <w:p w14:paraId="7FEDCC4F" w14:textId="77777777" w:rsidR="004627CB" w:rsidRDefault="00EE6EC7">
      <w:pPr>
        <w:spacing w:line="600" w:lineRule="auto"/>
        <w:ind w:firstLine="720"/>
        <w:jc w:val="both"/>
        <w:rPr>
          <w:rFonts w:eastAsia="Times New Roman"/>
          <w:szCs w:val="24"/>
        </w:rPr>
      </w:pPr>
      <w:r>
        <w:rPr>
          <w:rFonts w:eastAsia="Times New Roman"/>
          <w:szCs w:val="24"/>
        </w:rPr>
        <w:t xml:space="preserve">Θέλω να τελειώσω σε σχέση με το νομοσχέδιο και την αυτόματη ανταλλαγή πληροφοριών, με μία γενική παρατήρηση. Μας δείχνει πού θα κινηθούν το επόμενο χρονικό διάστημα οι φορολογικές υπηρεσίες. Διότι έχουμε </w:t>
      </w:r>
      <w:r>
        <w:rPr>
          <w:rFonts w:eastAsia="Times New Roman"/>
          <w:szCs w:val="24"/>
        </w:rPr>
        <w:t>εντοπίσει τον μεγάλο πλούτο που οφείλεται σε φαινόμενα φοροδιαφυγής, λαθρεμπορίου και διαφθοράς που έχουν ορισμένοι στο εξωτερικό και θα μας δώσει τη δυνατότητα να εντοπίσουμε αυτόν τον πλούτο, να τον κυνηγήσουμε και να εισπράξουμε τα μεγαλύτερα δυνατά έσο</w:t>
      </w:r>
      <w:r>
        <w:rPr>
          <w:rFonts w:eastAsia="Times New Roman"/>
          <w:szCs w:val="24"/>
        </w:rPr>
        <w:t xml:space="preserve">δα που μπορούμε να πάρουμε από αυτόν τον πλούτο. </w:t>
      </w:r>
    </w:p>
    <w:p w14:paraId="7FEDCC50" w14:textId="77777777" w:rsidR="004627CB" w:rsidRDefault="00EE6EC7">
      <w:pPr>
        <w:spacing w:line="600" w:lineRule="auto"/>
        <w:ind w:firstLine="720"/>
        <w:jc w:val="both"/>
        <w:rPr>
          <w:rFonts w:eastAsia="Times New Roman"/>
          <w:szCs w:val="24"/>
        </w:rPr>
      </w:pPr>
      <w:r>
        <w:rPr>
          <w:rFonts w:eastAsia="Times New Roman"/>
          <w:szCs w:val="24"/>
        </w:rPr>
        <w:t xml:space="preserve">Να είναι σίγουροι αυτοί οι οποίοι αγωνιούν γι’ αυτά που έχουν στο εξωτερικό ότι και αυτές οι </w:t>
      </w:r>
      <w:r>
        <w:rPr>
          <w:rFonts w:eastAsia="Times New Roman"/>
          <w:szCs w:val="24"/>
        </w:rPr>
        <w:t>ο</w:t>
      </w:r>
      <w:r>
        <w:rPr>
          <w:rFonts w:eastAsia="Times New Roman"/>
          <w:szCs w:val="24"/>
        </w:rPr>
        <w:t xml:space="preserve">δηγίες και οι ενέργειες που έχουμε κάνει μέχρι τώρα και η ενσωμάτωση σε αυτές τις </w:t>
      </w:r>
      <w:r>
        <w:rPr>
          <w:rFonts w:eastAsia="Times New Roman"/>
          <w:szCs w:val="24"/>
        </w:rPr>
        <w:t>ο</w:t>
      </w:r>
      <w:r>
        <w:rPr>
          <w:rFonts w:eastAsia="Times New Roman"/>
          <w:szCs w:val="24"/>
        </w:rPr>
        <w:t xml:space="preserve">δηγίες και η νέα </w:t>
      </w:r>
      <w:r>
        <w:rPr>
          <w:rFonts w:eastAsia="Times New Roman"/>
          <w:szCs w:val="24"/>
        </w:rPr>
        <w:t>ο</w:t>
      </w:r>
      <w:r>
        <w:rPr>
          <w:rFonts w:eastAsia="Times New Roman"/>
          <w:szCs w:val="24"/>
        </w:rPr>
        <w:t xml:space="preserve">δηγία </w:t>
      </w:r>
      <w:r>
        <w:rPr>
          <w:rFonts w:eastAsia="Times New Roman"/>
          <w:szCs w:val="24"/>
          <w:lang w:val="en-US"/>
        </w:rPr>
        <w:t>FATCA</w:t>
      </w:r>
      <w:r>
        <w:rPr>
          <w:rFonts w:eastAsia="Times New Roman"/>
          <w:szCs w:val="24"/>
        </w:rPr>
        <w:t xml:space="preserve"> που θα ξεκινήσει –και έχουμε ήδη </w:t>
      </w:r>
      <w:r>
        <w:rPr>
          <w:rFonts w:eastAsia="Times New Roman"/>
          <w:szCs w:val="24"/>
        </w:rPr>
        <w:t xml:space="preserve">κάνει </w:t>
      </w:r>
      <w:r>
        <w:rPr>
          <w:rFonts w:eastAsia="Times New Roman"/>
          <w:szCs w:val="24"/>
        </w:rPr>
        <w:t>πολύ καλές ενέργειες σε αυτήν την κατεύθυνση- δημιουργούν ένα θεσμικό πλαίσιο</w:t>
      </w:r>
      <w:r>
        <w:rPr>
          <w:rFonts w:eastAsia="Times New Roman"/>
          <w:szCs w:val="24"/>
        </w:rPr>
        <w:t>,</w:t>
      </w:r>
      <w:r>
        <w:rPr>
          <w:rFonts w:eastAsia="Times New Roman"/>
          <w:szCs w:val="24"/>
        </w:rPr>
        <w:t xml:space="preserve"> που </w:t>
      </w:r>
      <w:r>
        <w:rPr>
          <w:rFonts w:eastAsia="Times New Roman"/>
          <w:szCs w:val="24"/>
        </w:rPr>
        <w:t>παρέχει</w:t>
      </w:r>
      <w:r>
        <w:rPr>
          <w:rFonts w:eastAsia="Times New Roman"/>
          <w:szCs w:val="24"/>
        </w:rPr>
        <w:t xml:space="preserve"> στις φορολογικές υπηρεσίες τη δυνατότητα αξιοποίησης και είσπραξης πολύ μεγάλων ποσών.</w:t>
      </w:r>
    </w:p>
    <w:p w14:paraId="7FEDCC51" w14:textId="77777777" w:rsidR="004627CB" w:rsidRDefault="00EE6EC7">
      <w:pPr>
        <w:spacing w:line="600" w:lineRule="auto"/>
        <w:ind w:firstLine="720"/>
        <w:jc w:val="both"/>
        <w:rPr>
          <w:rFonts w:eastAsia="Times New Roman"/>
          <w:szCs w:val="24"/>
        </w:rPr>
      </w:pPr>
      <w:r>
        <w:rPr>
          <w:rFonts w:eastAsia="Times New Roman"/>
          <w:szCs w:val="24"/>
        </w:rPr>
        <w:t>Άλλωστε αποτέλεσμα τέτοιων ενεργειών έ</w:t>
      </w:r>
      <w:r>
        <w:rPr>
          <w:rFonts w:eastAsia="Times New Roman"/>
          <w:szCs w:val="24"/>
        </w:rPr>
        <w:t>χουμε το τελευταίο χρονικό διάστημα στο Υπουργείο Οικονομικών –αναφέρθηκε στη συζήτηση προχθές- όπου με έγγραφα που έχουν έρθει από το εξωτερικό</w:t>
      </w:r>
      <w:r>
        <w:rPr>
          <w:rFonts w:eastAsia="Times New Roman"/>
          <w:szCs w:val="24"/>
        </w:rPr>
        <w:t>,</w:t>
      </w:r>
      <w:r>
        <w:rPr>
          <w:rFonts w:eastAsia="Times New Roman"/>
          <w:szCs w:val="24"/>
        </w:rPr>
        <w:t xml:space="preserve"> έχουμε πλέον δεδομένα για μεγάλες υποθέσεις φοροδιαφυγής, για μεγάλους φοροφυγάδες, οι οποίοι –βλέπω με μεγάλη</w:t>
      </w:r>
      <w:r>
        <w:rPr>
          <w:rFonts w:eastAsia="Times New Roman"/>
          <w:szCs w:val="24"/>
        </w:rPr>
        <w:t xml:space="preserve"> ικανοποίηση- μπορούν να βρουν από δάνειο τα χρήματά τους και να πληρώσουν αυτά που τους καταλογίζουν οι εισαγγελείς.</w:t>
      </w:r>
    </w:p>
    <w:p w14:paraId="7FEDCC52" w14:textId="77777777" w:rsidR="004627CB" w:rsidRDefault="00EE6EC7">
      <w:pPr>
        <w:spacing w:line="600" w:lineRule="auto"/>
        <w:ind w:firstLine="720"/>
        <w:jc w:val="both"/>
        <w:rPr>
          <w:rFonts w:eastAsia="Times New Roman"/>
          <w:szCs w:val="24"/>
        </w:rPr>
      </w:pPr>
      <w:r>
        <w:rPr>
          <w:rFonts w:eastAsia="Times New Roman"/>
          <w:szCs w:val="24"/>
        </w:rPr>
        <w:t xml:space="preserve">Θα πω τώρα για τα υπόλοιπα άρθρα πέραν της </w:t>
      </w:r>
      <w:r>
        <w:rPr>
          <w:rFonts w:eastAsia="Times New Roman"/>
          <w:szCs w:val="24"/>
        </w:rPr>
        <w:t>ο</w:t>
      </w:r>
      <w:r>
        <w:rPr>
          <w:rFonts w:eastAsia="Times New Roman"/>
          <w:szCs w:val="24"/>
        </w:rPr>
        <w:t xml:space="preserve">δηγίας και συγκεκριμένα για το άρθρο 10. Το άρθρο 10 όπως είπα και στην </w:t>
      </w:r>
      <w:r>
        <w:rPr>
          <w:rFonts w:eastAsia="Times New Roman"/>
          <w:szCs w:val="24"/>
        </w:rPr>
        <w:t>ε</w:t>
      </w:r>
      <w:r>
        <w:rPr>
          <w:rFonts w:eastAsia="Times New Roman"/>
          <w:szCs w:val="24"/>
        </w:rPr>
        <w:t>πιτροπή, είναι η παρά</w:t>
      </w:r>
      <w:r>
        <w:rPr>
          <w:rFonts w:eastAsia="Times New Roman"/>
          <w:szCs w:val="24"/>
        </w:rPr>
        <w:t>ταση που δίνεται για την έκδοση συμψηφιστικών χρηματικών ενταλμάτων</w:t>
      </w:r>
      <w:r>
        <w:rPr>
          <w:rFonts w:eastAsia="Times New Roman"/>
          <w:szCs w:val="24"/>
        </w:rPr>
        <w:t>,</w:t>
      </w:r>
      <w:r>
        <w:rPr>
          <w:rFonts w:eastAsia="Times New Roman"/>
          <w:szCs w:val="24"/>
        </w:rPr>
        <w:t xml:space="preserve"> που αφορούν το Πρόγραμμα Δημοσίων Επενδύσεων για συγκεκριμένους λόγους και για οργανωτικούς και για άλλους, όπως εξήγησα στην Επιτροπή Οικονομικών Υποθέσεων. Είναι μια ρύθμιση ταυτοποιητικής φύσης. Λαμβάνει χώρα σχεδόν κάθε χρόνο και καλώ να την ψηφίσετε.</w:t>
      </w:r>
      <w:r>
        <w:rPr>
          <w:rFonts w:eastAsia="Times New Roman"/>
          <w:szCs w:val="24"/>
        </w:rPr>
        <w:t xml:space="preserve"> </w:t>
      </w:r>
    </w:p>
    <w:p w14:paraId="7FEDCC53" w14:textId="77777777" w:rsidR="004627CB" w:rsidRDefault="00EE6EC7">
      <w:pPr>
        <w:spacing w:line="600" w:lineRule="auto"/>
        <w:ind w:firstLine="720"/>
        <w:jc w:val="both"/>
        <w:rPr>
          <w:rFonts w:eastAsia="Times New Roman"/>
          <w:szCs w:val="24"/>
        </w:rPr>
      </w:pPr>
      <w:r>
        <w:rPr>
          <w:rFonts w:eastAsia="Times New Roman"/>
          <w:szCs w:val="24"/>
        </w:rPr>
        <w:t>Σε σχέση με τα άρθρα 11 και 12 που αφορούν την ταυτοποίηση των θεμάτων της χρηματοδοτικής μίσθωσης των αυτοκινήτων, αυτό έχει προέλθει από μία απόφαση του δικαστηρίου της Ευρωπαϊκής Ένωσης</w:t>
      </w:r>
      <w:r>
        <w:rPr>
          <w:rFonts w:eastAsia="Times New Roman"/>
          <w:szCs w:val="24"/>
        </w:rPr>
        <w:t>,</w:t>
      </w:r>
      <w:r>
        <w:rPr>
          <w:rFonts w:eastAsia="Times New Roman"/>
          <w:szCs w:val="24"/>
        </w:rPr>
        <w:t xml:space="preserve"> όπου πλέον μας επιβάλλει ένα νέο πλαίσιο. Αναγκαζόμαστε –και είν</w:t>
      </w:r>
      <w:r>
        <w:rPr>
          <w:rFonts w:eastAsia="Times New Roman"/>
          <w:szCs w:val="24"/>
        </w:rPr>
        <w:t xml:space="preserve">αι σωστό- να υλοποιήσουμε αυτό το πλαίσιο για να μην ενεργοποιηθούν οι διατάξεις και να έχουμε πρόστιμα εξαιτίας μη λήψης των αναγκαίων μέτρων από τη χώρα μας </w:t>
      </w:r>
      <w:r>
        <w:rPr>
          <w:rFonts w:eastAsia="Times New Roman"/>
          <w:szCs w:val="24"/>
        </w:rPr>
        <w:t>κ</w:t>
      </w:r>
      <w:r>
        <w:rPr>
          <w:rFonts w:eastAsia="Times New Roman"/>
          <w:szCs w:val="24"/>
        </w:rPr>
        <w:t>αι έτσι προχωρούμε.</w:t>
      </w:r>
    </w:p>
    <w:p w14:paraId="7FEDCC54" w14:textId="77777777" w:rsidR="004627CB" w:rsidRDefault="00EE6EC7">
      <w:pPr>
        <w:spacing w:line="600" w:lineRule="auto"/>
        <w:ind w:firstLine="720"/>
        <w:jc w:val="both"/>
        <w:rPr>
          <w:rFonts w:eastAsia="Times New Roman"/>
          <w:szCs w:val="24"/>
        </w:rPr>
      </w:pPr>
      <w:r>
        <w:rPr>
          <w:rFonts w:eastAsia="Times New Roman"/>
          <w:szCs w:val="24"/>
        </w:rPr>
        <w:t xml:space="preserve">Από εδώ και πέρα το τέλος ταξινόμησης για τα υπό κρίση επιβατικά αυτοκίνητα </w:t>
      </w:r>
      <w:r>
        <w:rPr>
          <w:rFonts w:eastAsia="Times New Roman"/>
          <w:szCs w:val="24"/>
        </w:rPr>
        <w:t>επιβάλλεται αναλογικά, δηλαδή, ανάλογα με το πόσο καιρό κάποιος θα το έχει στη χώρα μας.</w:t>
      </w:r>
    </w:p>
    <w:p w14:paraId="7FEDCC55"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άν κάποιος έχει καταβάλει το σύνολο του τέλους ταξινόμησης, επειδή δεν ήξερε πόσο διάστημα θα χρησιμοποιήσει το αυτοκίνητο, μπορεί να πάρει επιστροφή του τέλους ταξιν</w:t>
      </w:r>
      <w:r>
        <w:rPr>
          <w:rFonts w:eastAsia="Times New Roman" w:cs="Times New Roman"/>
          <w:szCs w:val="24"/>
        </w:rPr>
        <w:t>όμησης όταν τελειώσει η χρήση του με μια συγκεκριμένη διαδικασία.</w:t>
      </w:r>
    </w:p>
    <w:p w14:paraId="7FEDCC56"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Τέλος, σε ό,τι αφορά την τροπολογία για το θέμα της απόσυρσης των αυτοκινήτων</w:t>
      </w:r>
      <w:r>
        <w:rPr>
          <w:rFonts w:eastAsia="Times New Roman" w:cs="Times New Roman"/>
          <w:szCs w:val="24"/>
        </w:rPr>
        <w:t>,</w:t>
      </w:r>
      <w:r>
        <w:rPr>
          <w:rFonts w:eastAsia="Times New Roman" w:cs="Times New Roman"/>
          <w:szCs w:val="24"/>
        </w:rPr>
        <w:t xml:space="preserve"> πρώτα απ’ όλα εδώ να ξεκαθαρίσω μια κριτική που ακούγεται και ξανακούγεται σε σχέση με </w:t>
      </w:r>
      <w:r>
        <w:rPr>
          <w:rFonts w:eastAsia="Times New Roman" w:cs="Times New Roman"/>
          <w:szCs w:val="24"/>
        </w:rPr>
        <w:t xml:space="preserve">δήθεν </w:t>
      </w:r>
      <w:r>
        <w:rPr>
          <w:rFonts w:eastAsia="Times New Roman" w:cs="Times New Roman"/>
          <w:szCs w:val="24"/>
        </w:rPr>
        <w:t>καθυστερήσεις. Αυτ</w:t>
      </w:r>
      <w:r>
        <w:rPr>
          <w:rFonts w:eastAsia="Times New Roman" w:cs="Times New Roman"/>
          <w:szCs w:val="24"/>
        </w:rPr>
        <w:t>ήν την κριτική να την καταλάβω, αν και αυτός που την κατέθεσε δεν είναι τώρα εδώ να την ακούσει και φαντάζομαι ότι θα ενημερωθεί από τα Πρακτικά, για αυτούς που δεν έχουν καθόλου εικόνα για το πώς λειτουργεί μια κυβέρνηση. Αλλά είναι σαφέστατο ότι οι τροπο</w:t>
      </w:r>
      <w:r>
        <w:rPr>
          <w:rFonts w:eastAsia="Times New Roman" w:cs="Times New Roman"/>
          <w:szCs w:val="24"/>
        </w:rPr>
        <w:t>λογίες που φέρνουμε εδώ</w:t>
      </w:r>
      <w:r>
        <w:rPr>
          <w:rFonts w:eastAsia="Times New Roman" w:cs="Times New Roman"/>
          <w:szCs w:val="24"/>
        </w:rPr>
        <w:t>,</w:t>
      </w:r>
      <w:r>
        <w:rPr>
          <w:rFonts w:eastAsia="Times New Roman" w:cs="Times New Roman"/>
          <w:szCs w:val="24"/>
        </w:rPr>
        <w:t xml:space="preserve"> είναι αποτέλεσμα μιας διαπραγμάτευσης. </w:t>
      </w:r>
      <w:r>
        <w:rPr>
          <w:rFonts w:eastAsia="Times New Roman" w:cs="Times New Roman"/>
          <w:szCs w:val="24"/>
        </w:rPr>
        <w:t>Α</w:t>
      </w:r>
      <w:r>
        <w:rPr>
          <w:rFonts w:eastAsia="Times New Roman" w:cs="Times New Roman"/>
          <w:szCs w:val="24"/>
        </w:rPr>
        <w:t xml:space="preserve">υτή η διαπραγμάτευση δεν τελειώνει αυτόματα μια ημέρα. Αυτή η συγκεκριμένη ιστορία είναι κάτι το οποίο έχουμε ξεκινήσει πολύ νωρίς αλλά τελείωσε τώρα η διαπραγμάτευση. </w:t>
      </w:r>
    </w:p>
    <w:p w14:paraId="7FEDCC57"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ια κάποιους που βιάζο</w:t>
      </w:r>
      <w:r>
        <w:rPr>
          <w:rFonts w:eastAsia="Times New Roman" w:cs="Times New Roman"/>
          <w:szCs w:val="24"/>
        </w:rPr>
        <w:t>νται να τελειώσει πολύ νωρίς κάτι, αν τελειώσει πολύ νωρίς κάτι, θα είναι πιο δυσμενές απ’ αυτό το οποίο συζητιέται αυτήν την περίοδο. Άρα είναι ένα χαρακτηριστικό παράδειγμα αυτή η τροπολογία ότι μέσα από μια πετυχημένη διαπραγμάτευση</w:t>
      </w:r>
      <w:r>
        <w:rPr>
          <w:rFonts w:eastAsia="Times New Roman" w:cs="Times New Roman"/>
          <w:szCs w:val="24"/>
        </w:rPr>
        <w:t>-</w:t>
      </w:r>
      <w:r>
        <w:rPr>
          <w:rFonts w:eastAsia="Times New Roman" w:cs="Times New Roman"/>
          <w:szCs w:val="24"/>
        </w:rPr>
        <w:t xml:space="preserve"> διάλογο</w:t>
      </w:r>
      <w:r>
        <w:rPr>
          <w:rFonts w:eastAsia="Times New Roman" w:cs="Times New Roman"/>
          <w:szCs w:val="24"/>
        </w:rPr>
        <w:t>,</w:t>
      </w:r>
      <w:r>
        <w:rPr>
          <w:rFonts w:eastAsia="Times New Roman" w:cs="Times New Roman"/>
          <w:szCs w:val="24"/>
        </w:rPr>
        <w:t xml:space="preserve"> καταφέραμε</w:t>
      </w:r>
      <w:r>
        <w:rPr>
          <w:rFonts w:eastAsia="Times New Roman" w:cs="Times New Roman"/>
          <w:szCs w:val="24"/>
        </w:rPr>
        <w:t xml:space="preserve"> ένα μέτρο που δίνει μια απάντηση στα ζητήματα αυτά. </w:t>
      </w:r>
      <w:r>
        <w:rPr>
          <w:rFonts w:eastAsia="Times New Roman" w:cs="Times New Roman"/>
          <w:szCs w:val="24"/>
        </w:rPr>
        <w:t>Σ</w:t>
      </w:r>
      <w:r>
        <w:rPr>
          <w:rFonts w:eastAsia="Times New Roman" w:cs="Times New Roman"/>
          <w:szCs w:val="24"/>
        </w:rPr>
        <w:t>ε ό,τι αφορά το μέτρο τονίζω, για να μην γίνει κάποια παρανόηση, ότι το μέτρο παρατείνει τη διαδικασία απόσυρσης έως 20 Μαΐου 2016 με δυνατότητα τακτοποίησης όλων των θεμάτων μέχρι 31 Μαΐου του 2016 και</w:t>
      </w:r>
      <w:r>
        <w:rPr>
          <w:rFonts w:eastAsia="Times New Roman" w:cs="Times New Roman"/>
          <w:szCs w:val="24"/>
        </w:rPr>
        <w:t xml:space="preserve"> τακτοποιεί και όσα αυτοκίνητα έχουν αγοραστεί το προηγούμενο χρονικό διάστημα</w:t>
      </w:r>
      <w:r>
        <w:rPr>
          <w:rFonts w:eastAsia="Times New Roman" w:cs="Times New Roman"/>
          <w:szCs w:val="24"/>
        </w:rPr>
        <w:t>,</w:t>
      </w:r>
      <w:r>
        <w:rPr>
          <w:rFonts w:eastAsia="Times New Roman" w:cs="Times New Roman"/>
          <w:szCs w:val="24"/>
        </w:rPr>
        <w:t xml:space="preserve"> ώστε να έχουν τις ευμενείς διατάξεις του νόμου. </w:t>
      </w:r>
    </w:p>
    <w:p w14:paraId="7FEDCC58"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ίναι μία μεγάλη ευκαιρία, πρέπει να την αξιοποιήσουν οι Έλληνες πολίτες</w:t>
      </w:r>
      <w:r>
        <w:rPr>
          <w:rFonts w:eastAsia="Times New Roman" w:cs="Times New Roman"/>
          <w:szCs w:val="24"/>
        </w:rPr>
        <w:t>,</w:t>
      </w:r>
      <w:r>
        <w:rPr>
          <w:rFonts w:eastAsia="Times New Roman" w:cs="Times New Roman"/>
          <w:szCs w:val="24"/>
        </w:rPr>
        <w:t xml:space="preserve"> διότι αυτή η διαδικασία της απόσυρσης δεν μπορεί να ε</w:t>
      </w:r>
      <w:r>
        <w:rPr>
          <w:rFonts w:eastAsia="Times New Roman" w:cs="Times New Roman"/>
          <w:szCs w:val="24"/>
        </w:rPr>
        <w:t>ίναι αιώνια. Θα έρθουν και άλλες νομοθετικές διατάξεις, διότι ξεκίνησε στο Υπουργείο Οικονομικών και λειτουργεί η διυπουργική επιτροπή που εξετάζει τα θέματα φορολογίας των αυτοκινήτων και έτσι θα έχουμε και άλλες διατάξεις που θα λύσουν γενικά τα θέματα τ</w:t>
      </w:r>
      <w:r>
        <w:rPr>
          <w:rFonts w:eastAsia="Times New Roman" w:cs="Times New Roman"/>
          <w:szCs w:val="24"/>
        </w:rPr>
        <w:t>ων αυτοκινήτων, θα κάνουν το πλαίσιο πιο συγκεκριμένο, πιο αυστηρό και θα κλείσει αυτή η ιστορία. Καλούμε, λοιπόν, τους Έλληνες πολίτες να αξιοποιήσουν αυτήν τη διαδικασία και να τακτοποιήσουν αυτά τα θέματα.</w:t>
      </w:r>
    </w:p>
    <w:p w14:paraId="7FEDCC59"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Κλείνω με δύο παρατηρήσεις.</w:t>
      </w:r>
    </w:p>
    <w:p w14:paraId="7FEDCC5A"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Ακούμε μία συνεχή κ</w:t>
      </w:r>
      <w:r>
        <w:rPr>
          <w:rFonts w:eastAsia="Times New Roman" w:cs="Times New Roman"/>
          <w:szCs w:val="24"/>
        </w:rPr>
        <w:t>ριτική για την Κυβέρνηση για θέματα ανικανότητας. Αυτήν την κριτική να την ακούσουμε από κόμματα που δεν άσκησαν εξουσία, να την ακούσουμε και μάλιστα να υποκλιθούμε σε αυτήν την κριτική. Αλλά να ακούμε κριτική στα θέματα φορολογίας</w:t>
      </w:r>
      <w:r>
        <w:rPr>
          <w:rFonts w:eastAsia="Times New Roman" w:cs="Times New Roman"/>
          <w:szCs w:val="24"/>
        </w:rPr>
        <w:t>,</w:t>
      </w:r>
      <w:r>
        <w:rPr>
          <w:rFonts w:eastAsia="Times New Roman" w:cs="Times New Roman"/>
          <w:szCs w:val="24"/>
        </w:rPr>
        <w:t xml:space="preserve"> από στελέχη και από κόμματα που άσκησαν εξουσία, από Νέα Δημοκρατία, ΠΑΣΟΚ και Π</w:t>
      </w:r>
      <w:r>
        <w:rPr>
          <w:rFonts w:eastAsia="Times New Roman" w:cs="Times New Roman"/>
          <w:szCs w:val="24"/>
        </w:rPr>
        <w:t>οτάμι</w:t>
      </w:r>
      <w:r>
        <w:rPr>
          <w:rFonts w:eastAsia="Times New Roman" w:cs="Times New Roman"/>
          <w:szCs w:val="24"/>
        </w:rPr>
        <w:t xml:space="preserve">; </w:t>
      </w:r>
    </w:p>
    <w:p w14:paraId="7FEDCC5B"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Νομίζω ότι αυτός που την καταθέτει αυτήν την κριτική, πρέπει να καταθέσει και μια σύγκριση, δηλαδή, το τι κάναμε εμείς σε αυτόν τον πολύ δύσκολο χρόνο με διαπραγμάτευσ</w:t>
      </w:r>
      <w:r>
        <w:rPr>
          <w:rFonts w:eastAsia="Times New Roman" w:cs="Times New Roman"/>
          <w:szCs w:val="24"/>
        </w:rPr>
        <w:t xml:space="preserve">η, με κλειστές τράπεζες, με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με όλ’ αυτά τα προβλήματα και το τι έκαναν αυτοί τα προηγούμενα χρόνια. </w:t>
      </w:r>
    </w:p>
    <w:p w14:paraId="7FEDCC5C"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πειδή ορισμένοι θέλουν να ξεχνούν το πού κινούμαστε και λένε</w:t>
      </w:r>
      <w:r>
        <w:rPr>
          <w:rFonts w:eastAsia="Times New Roman" w:cs="Times New Roman"/>
          <w:szCs w:val="24"/>
        </w:rPr>
        <w:t>:</w:t>
      </w:r>
      <w:r>
        <w:rPr>
          <w:rFonts w:eastAsia="Times New Roman" w:cs="Times New Roman"/>
          <w:szCs w:val="24"/>
        </w:rPr>
        <w:t xml:space="preserve"> «Τι κάνει η Κυβέρνηση στη φοροδιαφυγή, στο λαθρεμπόριο;» κ</w:t>
      </w:r>
      <w:r>
        <w:rPr>
          <w:rFonts w:eastAsia="Times New Roman" w:cs="Times New Roman"/>
          <w:szCs w:val="24"/>
        </w:rPr>
        <w:t>.</w:t>
      </w:r>
      <w:r>
        <w:rPr>
          <w:rFonts w:eastAsia="Times New Roman" w:cs="Times New Roman"/>
          <w:szCs w:val="24"/>
        </w:rPr>
        <w:t xml:space="preserve">λπ., να θυμίσω </w:t>
      </w:r>
      <w:r>
        <w:rPr>
          <w:rFonts w:eastAsia="Times New Roman" w:cs="Times New Roman"/>
          <w:szCs w:val="24"/>
        </w:rPr>
        <w:t>ότι σε αυτούς τους τομείς η Κυβέρνηση υλοποιεί ένα συγκεκριμένο χρονοδιάγραμμα</w:t>
      </w:r>
      <w:r>
        <w:rPr>
          <w:rFonts w:eastAsia="Times New Roman" w:cs="Times New Roman"/>
          <w:szCs w:val="24"/>
        </w:rPr>
        <w:t>,</w:t>
      </w:r>
      <w:r>
        <w:rPr>
          <w:rFonts w:eastAsia="Times New Roman" w:cs="Times New Roman"/>
          <w:szCs w:val="24"/>
        </w:rPr>
        <w:t xml:space="preserve"> το οποίο έχει καθοριστεί στο</w:t>
      </w:r>
      <w:r>
        <w:rPr>
          <w:rFonts w:eastAsia="Times New Roman" w:cs="Times New Roman"/>
          <w:szCs w:val="24"/>
        </w:rPr>
        <w:t>ν</w:t>
      </w:r>
      <w:r>
        <w:rPr>
          <w:rFonts w:eastAsia="Times New Roman" w:cs="Times New Roman"/>
          <w:szCs w:val="24"/>
        </w:rPr>
        <w:t xml:space="preserve"> ν.4336. Σε πάρα πολλούς τομείς είναι θετικό, διότι προβλέπει πολλά μέτρα που ενισχύουν τις υπηρεσίες και τη μάχη κατά της φοροδιαφυγής και του λαθ</w:t>
      </w:r>
      <w:r>
        <w:rPr>
          <w:rFonts w:eastAsia="Times New Roman" w:cs="Times New Roman"/>
          <w:szCs w:val="24"/>
        </w:rPr>
        <w:t>ρεμπορίου. Σε κάποιους άλλους τομείς, βεβαίως, έχει προβλήματα τα οποία συζητάμε στη διαπραγμάτευση και δεν έχουμε τη λογική ότι «γρήγορα-γρήγορα τελειώστε σε όποια συμφωνία, όπως να ‘ναι». Αλλά για το σύνολο της φορολογικής πολιτικής και επειδή ακούμε μια</w:t>
      </w:r>
      <w:r>
        <w:rPr>
          <w:rFonts w:eastAsia="Times New Roman" w:cs="Times New Roman"/>
          <w:szCs w:val="24"/>
        </w:rPr>
        <w:t xml:space="preserve"> κριτική πολλές φορές ότι δεν ενημερώνουμε, δεν δίνουμε τα στοιχεία, πείτε μας: Πότε στο παρελθόν</w:t>
      </w:r>
      <w:r>
        <w:rPr>
          <w:rFonts w:eastAsia="Times New Roman" w:cs="Times New Roman"/>
          <w:szCs w:val="24"/>
        </w:rPr>
        <w:t>-</w:t>
      </w:r>
      <w:r>
        <w:rPr>
          <w:rFonts w:eastAsia="Times New Roman" w:cs="Times New Roman"/>
          <w:szCs w:val="24"/>
        </w:rPr>
        <w:t xml:space="preserve"> επειδή παρακολουθώ από το 1980 τα φορολογικά θέματα</w:t>
      </w:r>
      <w:r>
        <w:rPr>
          <w:rFonts w:eastAsia="Times New Roman" w:cs="Times New Roman"/>
          <w:szCs w:val="24"/>
        </w:rPr>
        <w:t>-</w:t>
      </w:r>
      <w:r>
        <w:rPr>
          <w:rFonts w:eastAsia="Times New Roman" w:cs="Times New Roman"/>
          <w:szCs w:val="24"/>
        </w:rPr>
        <w:t xml:space="preserve"> η Βουλή είχε τόσο μεγάλη ενημέρωση, είχε τεκμηριώσεις, πίνακες, απαντήσεις </w:t>
      </w:r>
      <w:r>
        <w:rPr>
          <w:rFonts w:eastAsia="Times New Roman" w:cs="Times New Roman"/>
          <w:szCs w:val="24"/>
        </w:rPr>
        <w:t>μ</w:t>
      </w:r>
      <w:r>
        <w:rPr>
          <w:rFonts w:eastAsia="Times New Roman" w:cs="Times New Roman"/>
          <w:szCs w:val="24"/>
        </w:rPr>
        <w:t>ε όλα τα στοιχεία για όλα τα</w:t>
      </w:r>
      <w:r>
        <w:rPr>
          <w:rFonts w:eastAsia="Times New Roman" w:cs="Times New Roman"/>
          <w:szCs w:val="24"/>
        </w:rPr>
        <w:t xml:space="preserve"> θέματα της φορολογικής πολιτικής; </w:t>
      </w:r>
    </w:p>
    <w:p w14:paraId="7FEDCC5D"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ια όσους εξακολουθούν να διαμαρτύρονται, δηλώσαμε με σαφήνεια στην Επιτροπή Οικονομικών Υποθέσεων ότι θα οργανώσουμε συζήτηση, όταν τελειώσει ο κουρνιαχτός απ’ όλα αυτά τα θέματα, για να έχουμε τον χρόνο και τη δυνατότη</w:t>
      </w:r>
      <w:r>
        <w:rPr>
          <w:rFonts w:eastAsia="Times New Roman" w:cs="Times New Roman"/>
          <w:szCs w:val="24"/>
        </w:rPr>
        <w:t xml:space="preserve">τα να συζητήσουμε ουσιαστικά και αναλυτικά, για να εξηγήσουμε ακριβώς το τι κάναμε στα θέματα φορολογικής πολιτικής, να τεκμηριώσουμε και να πούμε και τι προγραμματίζουμε. </w:t>
      </w:r>
      <w:r>
        <w:rPr>
          <w:rFonts w:eastAsia="Times New Roman" w:cs="Times New Roman"/>
          <w:szCs w:val="24"/>
        </w:rPr>
        <w:t>Ε</w:t>
      </w:r>
      <w:r>
        <w:rPr>
          <w:rFonts w:eastAsia="Times New Roman" w:cs="Times New Roman"/>
          <w:szCs w:val="24"/>
        </w:rPr>
        <w:t>κεί θα είναι και μια ευκαιρία στους διατελέσαντες στα Υπουργεία Οικονομικών σε διάφ</w:t>
      </w:r>
      <w:r>
        <w:rPr>
          <w:rFonts w:eastAsia="Times New Roman" w:cs="Times New Roman"/>
          <w:szCs w:val="24"/>
        </w:rPr>
        <w:t>ορες θέσεις</w:t>
      </w:r>
      <w:r>
        <w:rPr>
          <w:rFonts w:eastAsia="Times New Roman" w:cs="Times New Roman"/>
          <w:szCs w:val="24"/>
        </w:rPr>
        <w:t>-</w:t>
      </w:r>
      <w:r>
        <w:rPr>
          <w:rFonts w:eastAsia="Times New Roman" w:cs="Times New Roman"/>
          <w:szCs w:val="24"/>
        </w:rPr>
        <w:t xml:space="preserve"> είτε με τη μορφή Βουλευτών είτε άλλων στελεχών</w:t>
      </w:r>
      <w:r>
        <w:rPr>
          <w:rFonts w:eastAsia="Times New Roman" w:cs="Times New Roman"/>
          <w:szCs w:val="24"/>
        </w:rPr>
        <w:t>-</w:t>
      </w:r>
      <w:r>
        <w:rPr>
          <w:rFonts w:eastAsia="Times New Roman" w:cs="Times New Roman"/>
          <w:szCs w:val="24"/>
        </w:rPr>
        <w:t xml:space="preserve"> να έρθουν και μας πούνε αυτοί τι κάνανε την αντίστοιχη περίοδο.</w:t>
      </w:r>
    </w:p>
    <w:p w14:paraId="7FEDCC5E"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Κλείνω, τέλος, με μία υποχρέωση που έχω απέναντι στο Κοινοβούλιο. Στη συζήτηση στις 29 του μηνός αναφέρθηκε πάρα πολλές φορές το όν</w:t>
      </w:r>
      <w:r>
        <w:rPr>
          <w:rFonts w:eastAsia="Times New Roman" w:cs="Times New Roman"/>
          <w:szCs w:val="24"/>
        </w:rPr>
        <w:t>ομά μου. Δεν ήθελα, όμως, από σεβασμό στην κοινοβουλευτική διαδικασία, να καθυστερήσω ούτε για ένα λεπτό την όλη διαδικασία, άλλωστε αλλού ήταν τα θέματα και δεν ήθελα να δώσω αφορμή για κάτι τέτοιο. Δεν ζήτησα τον λόγο επί προσωπικού. Με μια δήλωσή μου σή</w:t>
      </w:r>
      <w:r>
        <w:rPr>
          <w:rFonts w:eastAsia="Times New Roman" w:cs="Times New Roman"/>
          <w:szCs w:val="24"/>
        </w:rPr>
        <w:t xml:space="preserve">μερα, η οποία έχει αναρτηθεί στο </w:t>
      </w:r>
      <w:r>
        <w:rPr>
          <w:rFonts w:eastAsia="Times New Roman" w:cs="Times New Roman"/>
          <w:szCs w:val="24"/>
          <w:lang w:val="en-US"/>
        </w:rPr>
        <w:t>site</w:t>
      </w:r>
      <w:r>
        <w:rPr>
          <w:rFonts w:eastAsia="Times New Roman" w:cs="Times New Roman"/>
          <w:szCs w:val="24"/>
        </w:rPr>
        <w:t xml:space="preserve"> του Υπουργείου Οικονομικών στο </w:t>
      </w:r>
      <w:r>
        <w:rPr>
          <w:rFonts w:eastAsia="Times New Roman" w:cs="Times New Roman"/>
          <w:szCs w:val="24"/>
          <w:lang w:val="en-US"/>
        </w:rPr>
        <w:t>minfin</w:t>
      </w:r>
      <w:r>
        <w:rPr>
          <w:rFonts w:eastAsia="Times New Roman" w:cs="Times New Roman"/>
          <w:szCs w:val="24"/>
        </w:rPr>
        <w:t>.</w:t>
      </w:r>
      <w:r>
        <w:rPr>
          <w:rFonts w:eastAsia="Times New Roman" w:cs="Times New Roman"/>
          <w:szCs w:val="24"/>
          <w:lang w:val="en-US"/>
        </w:rPr>
        <w:t>gr</w:t>
      </w:r>
      <w:r>
        <w:rPr>
          <w:rFonts w:eastAsia="Times New Roman" w:cs="Times New Roman"/>
          <w:szCs w:val="24"/>
        </w:rPr>
        <w:t>, δίνω απάντηση σε αυτά που ακούστηκαν.</w:t>
      </w:r>
    </w:p>
    <w:p w14:paraId="7FEDCC5F" w14:textId="77777777" w:rsidR="004627CB" w:rsidRDefault="00EE6EC7">
      <w:pPr>
        <w:spacing w:line="600" w:lineRule="auto"/>
        <w:jc w:val="both"/>
        <w:rPr>
          <w:rFonts w:eastAsia="Times New Roman" w:cs="Times New Roman"/>
          <w:szCs w:val="24"/>
        </w:rPr>
      </w:pPr>
      <w:r>
        <w:rPr>
          <w:rFonts w:eastAsia="Times New Roman" w:cs="Times New Roman"/>
          <w:szCs w:val="24"/>
        </w:rPr>
        <w:tab/>
        <w:t>Πρώτα απ’ όλα έγινε ένα ατόπημα απ’ αυτό το Βήμα. Κατατέθηκε έγγραφο στη Βουλή, που για να αποδείξει τη δήθεν ολιγωρία της Κυβέρνησης</w:t>
      </w:r>
      <w:r>
        <w:rPr>
          <w:rFonts w:eastAsia="Times New Roman" w:cs="Times New Roman"/>
          <w:szCs w:val="24"/>
        </w:rPr>
        <w:t>,</w:t>
      </w:r>
      <w:r>
        <w:rPr>
          <w:rFonts w:eastAsia="Times New Roman" w:cs="Times New Roman"/>
          <w:szCs w:val="24"/>
        </w:rPr>
        <w:t xml:space="preserve"> συ</w:t>
      </w:r>
      <w:r>
        <w:rPr>
          <w:rFonts w:eastAsia="Times New Roman" w:cs="Times New Roman"/>
          <w:szCs w:val="24"/>
        </w:rPr>
        <w:t>γκρίνει το εννεάμηνο του 2015 με τα δωδεκάμηνα των προηγούμενων χρόνων. Ξέρετε στην πολιτική</w:t>
      </w:r>
      <w:r>
        <w:rPr>
          <w:rFonts w:eastAsia="Times New Roman" w:cs="Times New Roman"/>
          <w:szCs w:val="24"/>
        </w:rPr>
        <w:t>,</w:t>
      </w:r>
      <w:r>
        <w:rPr>
          <w:rFonts w:eastAsia="Times New Roman" w:cs="Times New Roman"/>
          <w:szCs w:val="24"/>
        </w:rPr>
        <w:t xml:space="preserve"> η βιασύνη είναι πολύ κακή είτε είναι αριστερή είτε δεξιά βιασύνη. Είναι κακό κάποιοι να βιάζονται και να μας φέρνουν στοιχεία εδώ που αφορούν εννεάμηνο, για να συ</w:t>
      </w:r>
      <w:r>
        <w:rPr>
          <w:rFonts w:eastAsia="Times New Roman" w:cs="Times New Roman"/>
          <w:szCs w:val="24"/>
        </w:rPr>
        <w:t xml:space="preserve">γκρίνουμε δωδεκάμηνο. </w:t>
      </w:r>
    </w:p>
    <w:p w14:paraId="7FEDCC60"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θα έρθουν τα στοιχεία κανονικά από την ΓΓΔΕ και από το ΣΔΟΕ με την επίσημη μορφή στη Βουλή γι’ αυτή τη σύγκριση. Εγώ αυτό που έχω να καταθέσω σήμερα</w:t>
      </w:r>
      <w:r>
        <w:rPr>
          <w:rFonts w:eastAsia="Times New Roman" w:cs="Times New Roman"/>
          <w:szCs w:val="24"/>
        </w:rPr>
        <w:t>,</w:t>
      </w:r>
      <w:r>
        <w:rPr>
          <w:rFonts w:eastAsia="Times New Roman" w:cs="Times New Roman"/>
          <w:szCs w:val="24"/>
        </w:rPr>
        <w:t xml:space="preserve"> είναι ότι από τα στοιχεία που έχουμε από τη βεβαίωση, </w:t>
      </w:r>
      <w:r>
        <w:rPr>
          <w:rFonts w:eastAsia="Times New Roman" w:cs="Times New Roman"/>
          <w:szCs w:val="24"/>
        </w:rPr>
        <w:t xml:space="preserve">δηλαδή από το αποτέλεσμα των ελέγχων σε σχέση με το 2014 για το 2015, από τα στοιχεία που μας έχει δώσει η Γενική Γραμματεία Δημοσίων Εσόδων, όχι δηλαδή το γραφείο Τύπου του Αλεξιάδη που δεν έχει κιόλας -γιατί δεν έχω δημοσιογράφο στο γραφείο μου και καλά </w:t>
      </w:r>
      <w:r>
        <w:rPr>
          <w:rFonts w:eastAsia="Times New Roman" w:cs="Times New Roman"/>
          <w:szCs w:val="24"/>
        </w:rPr>
        <w:t>κάνουμε που δεν έχουμε, δεν χρειάζεται να φορτώνουμε τα γραφεία μας- όχι από κάποιον συνεργάτη του Αλεξιάδη αλλά από τα στοιχεία της ΓΓΔΕ</w:t>
      </w:r>
      <w:r>
        <w:rPr>
          <w:rFonts w:eastAsia="Times New Roman" w:cs="Times New Roman"/>
          <w:szCs w:val="24"/>
        </w:rPr>
        <w:t>,</w:t>
      </w:r>
      <w:r>
        <w:rPr>
          <w:rFonts w:eastAsia="Times New Roman" w:cs="Times New Roman"/>
          <w:szCs w:val="24"/>
        </w:rPr>
        <w:t xml:space="preserve"> προκύπτει ότι το 2014 μετά από ελέγχους για τη λίστα Λαγκάρντ</w:t>
      </w:r>
      <w:r>
        <w:rPr>
          <w:rFonts w:eastAsia="Times New Roman" w:cs="Times New Roman"/>
          <w:szCs w:val="24"/>
        </w:rPr>
        <w:t>,</w:t>
      </w:r>
      <w:r>
        <w:rPr>
          <w:rFonts w:eastAsia="Times New Roman" w:cs="Times New Roman"/>
          <w:szCs w:val="24"/>
        </w:rPr>
        <w:t xml:space="preserve"> βεβαιώθηκαν 26.620.000, δηλαδή μέσος όρος φόρων, προστίμων, προσαυξήσεων κ</w:t>
      </w:r>
      <w:r>
        <w:rPr>
          <w:rFonts w:eastAsia="Times New Roman" w:cs="Times New Roman"/>
          <w:szCs w:val="24"/>
        </w:rPr>
        <w:t>.</w:t>
      </w:r>
      <w:r>
        <w:rPr>
          <w:rFonts w:eastAsia="Times New Roman" w:cs="Times New Roman"/>
          <w:szCs w:val="24"/>
        </w:rPr>
        <w:t>λπ. ανά υπόθεση 665.000 ευρώ, ενώ το 2015 που υποτίθεται ότι είμαστε ανίκανοι, ότι καθυστερήσαμε και χίλια δυο πράγματα, αντί για 26.620.000, βεβαιώσαμε 175.000.000 με μέσο όρο βεβ</w:t>
      </w:r>
      <w:r>
        <w:rPr>
          <w:rFonts w:eastAsia="Times New Roman" w:cs="Times New Roman"/>
          <w:szCs w:val="24"/>
        </w:rPr>
        <w:t xml:space="preserve">αίωσης ανά υπόθεση 1.772.000. </w:t>
      </w:r>
    </w:p>
    <w:p w14:paraId="7FEDCC61"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Τα νούμερα δεν είναι απλά συντριπτικά αλλά δείχνουν ακριβώς το αποτέλεσμα της πολιτικής βούλησης, της ικανότητας και της οργάνωσης των υπηρεσιών. </w:t>
      </w:r>
      <w:r>
        <w:rPr>
          <w:rFonts w:eastAsia="Times New Roman" w:cs="Times New Roman"/>
          <w:szCs w:val="24"/>
        </w:rPr>
        <w:t>Γ</w:t>
      </w:r>
      <w:r>
        <w:rPr>
          <w:rFonts w:eastAsia="Times New Roman" w:cs="Times New Roman"/>
          <w:szCs w:val="24"/>
        </w:rPr>
        <w:t xml:space="preserve">ια όσους </w:t>
      </w:r>
      <w:r>
        <w:rPr>
          <w:rFonts w:eastAsia="Times New Roman" w:cs="Times New Roman"/>
          <w:szCs w:val="24"/>
        </w:rPr>
        <w:t xml:space="preserve">δε </w:t>
      </w:r>
      <w:r>
        <w:rPr>
          <w:rFonts w:eastAsia="Times New Roman" w:cs="Times New Roman"/>
          <w:szCs w:val="24"/>
        </w:rPr>
        <w:t>βιαστούν να κατηγορήσουν και άλλο, τους λέω ότι τα στοιχεία αυτά ε</w:t>
      </w:r>
      <w:r>
        <w:rPr>
          <w:rFonts w:eastAsia="Times New Roman" w:cs="Times New Roman"/>
          <w:szCs w:val="24"/>
        </w:rPr>
        <w:t>ίναι του 2015, διότι τα στοιχεία του 2016 δείχνουν ότι σ’ αυτή την ιστορία της λίστας Λαγκάρντ</w:t>
      </w:r>
      <w:r>
        <w:rPr>
          <w:rFonts w:eastAsia="Times New Roman" w:cs="Times New Roman"/>
          <w:szCs w:val="24"/>
        </w:rPr>
        <w:t>,</w:t>
      </w:r>
      <w:r>
        <w:rPr>
          <w:rFonts w:eastAsia="Times New Roman" w:cs="Times New Roman"/>
          <w:szCs w:val="24"/>
        </w:rPr>
        <w:t xml:space="preserve"> υπήρχαν φορολογούμενοι στους οποίους βεβαιώθηκαν 3,3 εκατομμύρια για την υπόθεσή τους.</w:t>
      </w:r>
    </w:p>
    <w:p w14:paraId="7FEDCC62"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Ευχαριστώ πολύ.</w:t>
      </w:r>
    </w:p>
    <w:p w14:paraId="7FEDCC63"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Καλά πήρατε κανονικά το </w:t>
      </w:r>
      <w:r>
        <w:rPr>
          <w:rFonts w:eastAsia="Times New Roman" w:cs="Times New Roman"/>
          <w:szCs w:val="24"/>
        </w:rPr>
        <w:t>χρόνο σας αλλά θα ήθελα και εγώ να σας παρακαλέσω</w:t>
      </w:r>
      <w:r>
        <w:rPr>
          <w:rFonts w:eastAsia="Times New Roman" w:cs="Times New Roman"/>
          <w:szCs w:val="24"/>
        </w:rPr>
        <w:t>,</w:t>
      </w:r>
      <w:r>
        <w:rPr>
          <w:rFonts w:eastAsia="Times New Roman" w:cs="Times New Roman"/>
          <w:szCs w:val="24"/>
        </w:rPr>
        <w:t xml:space="preserve"> να πάρετε την απάντηση που υπογράφει ο κ. Χουλιαράκης προς τον κ. Σταϊκούρα, ο οποίος λέει «όχι</w:t>
      </w:r>
      <w:r>
        <w:rPr>
          <w:rFonts w:eastAsia="Times New Roman" w:cs="Times New Roman"/>
          <w:szCs w:val="24"/>
        </w:rPr>
        <w:t>,</w:t>
      </w:r>
      <w:r>
        <w:rPr>
          <w:rFonts w:eastAsia="Times New Roman" w:cs="Times New Roman"/>
          <w:szCs w:val="24"/>
        </w:rPr>
        <w:t xml:space="preserve"> βεβαιώθηκαν 26 εκατομμύρια το 2014, εισπράχθηκαν 26 εκατομμύρια» και μάλιστα λέει και πού διατέθηκαν. Υπό τη</w:t>
      </w:r>
      <w:r>
        <w:rPr>
          <w:rFonts w:eastAsia="Times New Roman" w:cs="Times New Roman"/>
          <w:szCs w:val="24"/>
        </w:rPr>
        <w:t>ν ευρεία έννοια διατέθηκαν σε κοινωνικούς σκοπούς. Για το 2015</w:t>
      </w:r>
      <w:r>
        <w:rPr>
          <w:rFonts w:eastAsia="Times New Roman" w:cs="Times New Roman"/>
          <w:szCs w:val="24"/>
        </w:rPr>
        <w:t>,</w:t>
      </w:r>
      <w:r>
        <w:rPr>
          <w:rFonts w:eastAsia="Times New Roman" w:cs="Times New Roman"/>
          <w:szCs w:val="24"/>
        </w:rPr>
        <w:t xml:space="preserve"> λέει ότι «εισπράχθηκαν 4 εκατομμύρια και διατέθηκαν 3,5 εκατομμύρια». Τα υπόλοιπα δεν προλάβατε λόγω δημοσιονομικού έτους και μπήκαν, βέβαια, στον γενικό κορβανά, δεν χάθηκαν. Λέει ότι εισπράχ</w:t>
      </w:r>
      <w:r>
        <w:rPr>
          <w:rFonts w:eastAsia="Times New Roman" w:cs="Times New Roman"/>
          <w:szCs w:val="24"/>
        </w:rPr>
        <w:t xml:space="preserve">θηκαν. Την διάβασα εγώ με τα μάτια μου. Λέει ότι εισπράχθηκαν. </w:t>
      </w:r>
    </w:p>
    <w:p w14:paraId="7FEDCC64"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Κύριε Πρόεδρε, εάν μου επιτρέπετε, για λιγότερο από ένα λεπτό ζητώ το</w:t>
      </w:r>
      <w:r>
        <w:rPr>
          <w:rFonts w:eastAsia="Times New Roman" w:cs="Times New Roman"/>
          <w:szCs w:val="24"/>
        </w:rPr>
        <w:t>ν</w:t>
      </w:r>
      <w:r>
        <w:rPr>
          <w:rFonts w:eastAsia="Times New Roman" w:cs="Times New Roman"/>
          <w:szCs w:val="24"/>
        </w:rPr>
        <w:t xml:space="preserve"> λόγο.</w:t>
      </w:r>
    </w:p>
    <w:p w14:paraId="7FEDCC65"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w:t>
      </w:r>
      <w:r>
        <w:rPr>
          <w:rFonts w:eastAsia="Times New Roman" w:cs="Times New Roman"/>
          <w:szCs w:val="24"/>
        </w:rPr>
        <w:t>ν</w:t>
      </w:r>
      <w:r>
        <w:rPr>
          <w:rFonts w:eastAsia="Times New Roman" w:cs="Times New Roman"/>
          <w:szCs w:val="24"/>
        </w:rPr>
        <w:t xml:space="preserve"> λόγο.</w:t>
      </w:r>
    </w:p>
    <w:p w14:paraId="7FEDCC66"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Ξέρω πολύ καλά αυτό που απάντησε ο κ. Χουλιαράκης. Έχει απόλυτο δίκιο. </w:t>
      </w:r>
    </w:p>
    <w:p w14:paraId="7FEDCC67"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Ναι αυτό που σας είπα.</w:t>
      </w:r>
    </w:p>
    <w:p w14:paraId="7FEDCC68"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Θα σας πω. Στη </w:t>
      </w:r>
      <w:r>
        <w:rPr>
          <w:rFonts w:eastAsia="Times New Roman" w:cs="Times New Roman"/>
          <w:szCs w:val="24"/>
        </w:rPr>
        <w:t>συζήτηση που θα γίνει στην Επιτροπή Οικονομικών Υποθέσεων</w:t>
      </w:r>
      <w:r>
        <w:rPr>
          <w:rFonts w:eastAsia="Times New Roman" w:cs="Times New Roman"/>
          <w:szCs w:val="24"/>
        </w:rPr>
        <w:t>,</w:t>
      </w:r>
      <w:r>
        <w:rPr>
          <w:rFonts w:eastAsia="Times New Roman" w:cs="Times New Roman"/>
          <w:szCs w:val="24"/>
        </w:rPr>
        <w:t xml:space="preserve"> θα έρθουν όλα τα στοιχεία. Συγκρίνουμε διαφορετικά πράγματα. Ο λογαριασμός και αυτό είναι άλλο, διότι…</w:t>
      </w:r>
    </w:p>
    <w:p w14:paraId="7FEDCC69"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Αυτό που είδα στην απάντηση λέω, κύριε Υπουργέ.</w:t>
      </w:r>
    </w:p>
    <w:p w14:paraId="7FEDCC6A"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ΤΡΥΦΩΝ ΑΛΕΞΙΑ</w:t>
      </w:r>
      <w:r>
        <w:rPr>
          <w:rFonts w:eastAsia="Times New Roman" w:cs="Times New Roman"/>
          <w:b/>
          <w:szCs w:val="24"/>
        </w:rPr>
        <w:t xml:space="preserve">ΔΗΣ (Αναπληρωτής Υπουργός Οικονομικών): </w:t>
      </w:r>
      <w:r>
        <w:rPr>
          <w:rFonts w:eastAsia="Times New Roman" w:cs="Times New Roman"/>
          <w:szCs w:val="24"/>
        </w:rPr>
        <w:t xml:space="preserve">Θα σας πω. Σε ό,τι αφορά το θέμα της λίστας Λαγκάρντ, επειδή είναι μία υπόθεση που αρκετές περιπτώσεις της οδηγούνται στο δικαστήριο, γι’ αυτό αναφέρθηκα σε βεβαίωση. Εγώ θέλω πάντα να ακριβολογώ σ’ αυτά που λέω. </w:t>
      </w:r>
    </w:p>
    <w:p w14:paraId="7FEDCC6B"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ΑΠ</w:t>
      </w:r>
      <w:r>
        <w:rPr>
          <w:rFonts w:eastAsia="Times New Roman" w:cs="Times New Roman"/>
          <w:b/>
          <w:szCs w:val="24"/>
        </w:rPr>
        <w:t xml:space="preserve">ΟΣΤΟΛΟΣ ΒΕΣΥΡΟΠΟΥΛΟΣ: </w:t>
      </w:r>
      <w:r>
        <w:rPr>
          <w:rFonts w:eastAsia="Times New Roman" w:cs="Times New Roman"/>
          <w:szCs w:val="24"/>
        </w:rPr>
        <w:t>Μεταξύ βεβαίωσης και είσπραξης η διαφορά είναι τεράστια. Στοιχεία από τις εισπράξεις έχουμε, κύριε Υπουργέ;</w:t>
      </w:r>
    </w:p>
    <w:p w14:paraId="7FEDCC6C"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Ναι αλλά και εγώ ακριβολόγησα με την απάντηση του κ. Χουλιαράκη, για να μη δημιουργούμε εντυπ</w:t>
      </w:r>
      <w:r>
        <w:rPr>
          <w:rFonts w:eastAsia="Times New Roman" w:cs="Times New Roman"/>
          <w:szCs w:val="24"/>
        </w:rPr>
        <w:t>ώσεις.</w:t>
      </w:r>
    </w:p>
    <w:p w14:paraId="7FEDCC6D"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Σας ευχαριστώ.</w:t>
      </w:r>
    </w:p>
    <w:p w14:paraId="7FEDCC6E"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Κυρίες και κύριοι συνάδελφοι, τελειώσαμε τις πρωτολογίες.</w:t>
      </w:r>
    </w:p>
    <w:p w14:paraId="7FEDCC6F"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Ο συνάδελφος, ο κ. Αντωνίου, όπως είθισται και νομίζω ότι το δικαιούται, θα μιλήσει τελευταίος ως Κοινοβουλευτικός Εκπρόσωπος του ΣΥΡΙΖΑ, γιατί ενδεχομένως θα θέλει να απαντήσει. </w:t>
      </w:r>
    </w:p>
    <w:p w14:paraId="7FEDCC70"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Κύριε Δένδια, έχουμε κάνει μία παραχώρηση στον κ. Δανέλλη, επειδή πρέπει να </w:t>
      </w:r>
      <w:r>
        <w:rPr>
          <w:rFonts w:eastAsia="Times New Roman" w:cs="Times New Roman"/>
          <w:szCs w:val="24"/>
        </w:rPr>
        <w:t>πάει σε μία συνάντηση με το ΑΚΕΛ και τον κ. Θεοδωράκη, να προηγηθεί για οκτώ λεπτά και αμέσως μετά θα μιλήσετε εσείς.</w:t>
      </w:r>
    </w:p>
    <w:p w14:paraId="7FEDCC71"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Δεκτό.</w:t>
      </w:r>
    </w:p>
    <w:p w14:paraId="7FEDCC72"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Δανέλλη, έχετε το</w:t>
      </w:r>
      <w:r>
        <w:rPr>
          <w:rFonts w:eastAsia="Times New Roman" w:cs="Times New Roman"/>
          <w:szCs w:val="24"/>
        </w:rPr>
        <w:t>ν</w:t>
      </w:r>
      <w:r>
        <w:rPr>
          <w:rFonts w:eastAsia="Times New Roman" w:cs="Times New Roman"/>
          <w:szCs w:val="24"/>
        </w:rPr>
        <w:t xml:space="preserve"> λόγο.</w:t>
      </w:r>
    </w:p>
    <w:p w14:paraId="7FEDCC73"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Ευχαριστώ, κύριε Πρόεδρε. Ευχα</w:t>
      </w:r>
      <w:r>
        <w:rPr>
          <w:rFonts w:eastAsia="Times New Roman" w:cs="Times New Roman"/>
          <w:szCs w:val="24"/>
        </w:rPr>
        <w:t>ριστώ για την κατανόηση και τους συναδέλφους.</w:t>
      </w:r>
    </w:p>
    <w:p w14:paraId="7FEDCC74"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ήθελα να απευθυνθώ προς τον αγαπητό Υπουργό για την κριτική που άσκησε λίγο πριν και στο Ποτάμι, λέγοντας ότι δεν δικαιούμεθα να ασκούμε κριτική σχετικά με την κυβερνητική επάρκ</w:t>
      </w:r>
      <w:r>
        <w:rPr>
          <w:rFonts w:eastAsia="Times New Roman" w:cs="Times New Roman"/>
          <w:szCs w:val="24"/>
        </w:rPr>
        <w:t>εια, για να του θυμίσω ότι το Ποτάμι δεν έχει δοκιμαστεί στη διακυβέρνηση της χώρας, άρα μπορούμε να ασκούμε κριτική, γιατί δεν έχουμε τη δυνατότητα να συμψηφίσουμε απολογισμό με κριτική.</w:t>
      </w:r>
    </w:p>
    <w:p w14:paraId="7FEDCC75"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Καλά μην αρπάζεστε και εσείς επί λέ</w:t>
      </w:r>
      <w:r>
        <w:rPr>
          <w:rFonts w:eastAsia="Times New Roman" w:cs="Times New Roman"/>
          <w:szCs w:val="24"/>
        </w:rPr>
        <w:t xml:space="preserve">ξει. Εντάξει αναφερόταν στον </w:t>
      </w:r>
      <w:r>
        <w:rPr>
          <w:rFonts w:eastAsia="Times New Roman" w:cs="Times New Roman"/>
          <w:szCs w:val="24"/>
        </w:rPr>
        <w:t>ε</w:t>
      </w:r>
      <w:r>
        <w:rPr>
          <w:rFonts w:eastAsia="Times New Roman" w:cs="Times New Roman"/>
          <w:szCs w:val="24"/>
        </w:rPr>
        <w:t xml:space="preserve">ισηγητή σας.   </w:t>
      </w:r>
    </w:p>
    <w:p w14:paraId="7FEDCC76"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 αλλά επειδή είναι μια γενικευμένη παρατήρηση, γι’ αυτόν το</w:t>
      </w:r>
      <w:r>
        <w:rPr>
          <w:rFonts w:eastAsia="Times New Roman" w:cs="Times New Roman"/>
          <w:szCs w:val="24"/>
        </w:rPr>
        <w:t>ν</w:t>
      </w:r>
      <w:r>
        <w:rPr>
          <w:rFonts w:eastAsia="Times New Roman" w:cs="Times New Roman"/>
          <w:szCs w:val="24"/>
        </w:rPr>
        <w:t xml:space="preserve"> λόγο ήθελα να αναφερθώ</w:t>
      </w:r>
    </w:p>
    <w:p w14:paraId="7FEDCC77"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Είναι η διευκρίνιση.</w:t>
      </w:r>
    </w:p>
    <w:p w14:paraId="7FEDCC78"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Επίσης και το δυσμενές οικονομι</w:t>
      </w:r>
      <w:r>
        <w:rPr>
          <w:rFonts w:eastAsia="Times New Roman" w:cs="Times New Roman"/>
          <w:szCs w:val="24"/>
        </w:rPr>
        <w:t xml:space="preserve">κό περιβάλλον στο οποίο κινείστε και για το οποίο ζητάτε την κατανόησή μας, βεβαίως είναι δυσμενές, δυσμενέστατο. Όμως οι επιπλέον δυσκολίες που δημιουργήθηκαν, δεν ήρθαν από τον καλό </w:t>
      </w:r>
      <w:r>
        <w:rPr>
          <w:rFonts w:eastAsia="Times New Roman" w:cs="Times New Roman"/>
          <w:szCs w:val="24"/>
        </w:rPr>
        <w:t>θ</w:t>
      </w:r>
      <w:r>
        <w:rPr>
          <w:rFonts w:eastAsia="Times New Roman" w:cs="Times New Roman"/>
          <w:szCs w:val="24"/>
        </w:rPr>
        <w:t xml:space="preserve">εούλη ως βροχούλα. Οι τράπεζες δεν έκλεισαν μόνες τους.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w:t>
      </w:r>
      <w:r>
        <w:rPr>
          <w:rFonts w:eastAsia="Times New Roman" w:cs="Times New Roman"/>
          <w:szCs w:val="24"/>
          <w:lang w:val="en-US"/>
        </w:rPr>
        <w:t>rols</w:t>
      </w:r>
      <w:r>
        <w:rPr>
          <w:rFonts w:eastAsia="Times New Roman" w:cs="Times New Roman"/>
          <w:szCs w:val="24"/>
        </w:rPr>
        <w:t xml:space="preserve"> δεν μας τα επέβαλαν κάποιοι τρίτοι. Άρα δεδομένων όλων αυτών πρέπει να κρίνουμε την πραγματικότητά μας. </w:t>
      </w:r>
    </w:p>
    <w:p w14:paraId="7FEDCC79"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Έρχομαι τώρα σε αυτά που ήθελα να πω. Αν, αγαπητοί συνάδελφοι, κάποιος τρίτος μας παρακολουθούσε προχθές στην </w:t>
      </w:r>
      <w:r>
        <w:rPr>
          <w:rFonts w:eastAsia="Times New Roman" w:cs="Times New Roman"/>
          <w:szCs w:val="24"/>
        </w:rPr>
        <w:t>π</w:t>
      </w:r>
      <w:r>
        <w:rPr>
          <w:rFonts w:eastAsia="Times New Roman" w:cs="Times New Roman"/>
          <w:szCs w:val="24"/>
        </w:rPr>
        <w:t xml:space="preserve">ρο </w:t>
      </w:r>
      <w:r>
        <w:rPr>
          <w:rFonts w:eastAsia="Times New Roman" w:cs="Times New Roman"/>
          <w:szCs w:val="24"/>
        </w:rPr>
        <w:t>η</w:t>
      </w:r>
      <w:r>
        <w:rPr>
          <w:rFonts w:eastAsia="Times New Roman" w:cs="Times New Roman"/>
          <w:szCs w:val="24"/>
        </w:rPr>
        <w:t xml:space="preserve">μερησίας </w:t>
      </w:r>
      <w:r>
        <w:rPr>
          <w:rFonts w:eastAsia="Times New Roman" w:cs="Times New Roman"/>
          <w:szCs w:val="24"/>
        </w:rPr>
        <w:t>δ</w:t>
      </w:r>
      <w:r>
        <w:rPr>
          <w:rFonts w:eastAsia="Times New Roman" w:cs="Times New Roman"/>
          <w:szCs w:val="24"/>
        </w:rPr>
        <w:t>ιατάξεως συζήτηση, θα</w:t>
      </w:r>
      <w:r>
        <w:rPr>
          <w:rFonts w:eastAsia="Times New Roman" w:cs="Times New Roman"/>
          <w:szCs w:val="24"/>
        </w:rPr>
        <w:t xml:space="preserve"> αντιλαμβανόταν ότι η Ελλάδα</w:t>
      </w:r>
      <w:r>
        <w:rPr>
          <w:rFonts w:eastAsia="Times New Roman" w:cs="Times New Roman"/>
          <w:szCs w:val="24"/>
        </w:rPr>
        <w:t>,</w:t>
      </w:r>
      <w:r>
        <w:rPr>
          <w:rFonts w:eastAsia="Times New Roman" w:cs="Times New Roman"/>
          <w:szCs w:val="24"/>
        </w:rPr>
        <w:t xml:space="preserve"> σταθερά αρνείται να συμφιλιωθεί με την πραγματικότητα.</w:t>
      </w:r>
    </w:p>
    <w:p w14:paraId="7FEDCC7A"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 Εδώ στον ομφαλό της γης, όπως πιστεύουμε, τα πράγματα μοιάζουν να κινούνται αλλιώς, με άλλους ρυθμούς και με άλλες προτεραιότητες. Δεν είναι τυχαίο εξάλλου πως ο νέος </w:t>
      </w:r>
      <w:r>
        <w:rPr>
          <w:rFonts w:eastAsia="Times New Roman" w:cs="Times New Roman"/>
          <w:szCs w:val="24"/>
        </w:rPr>
        <w:t>Δ</w:t>
      </w:r>
      <w:r>
        <w:rPr>
          <w:rFonts w:eastAsia="Times New Roman" w:cs="Times New Roman"/>
          <w:szCs w:val="24"/>
        </w:rPr>
        <w:t>ιε</w:t>
      </w:r>
      <w:r>
        <w:rPr>
          <w:rFonts w:eastAsia="Times New Roman" w:cs="Times New Roman"/>
          <w:szCs w:val="24"/>
        </w:rPr>
        <w:t xml:space="preserve">υθυντής του Φεστιβάλ Αθηνών και Επιδαύρου, ο Γιαν Φαμπρ, στη συνέντευξη </w:t>
      </w:r>
      <w:r>
        <w:rPr>
          <w:rFonts w:eastAsia="Times New Roman" w:cs="Times New Roman"/>
          <w:szCs w:val="24"/>
        </w:rPr>
        <w:t>Τ</w:t>
      </w:r>
      <w:r>
        <w:rPr>
          <w:rFonts w:eastAsia="Times New Roman" w:cs="Times New Roman"/>
          <w:szCs w:val="24"/>
        </w:rPr>
        <w:t>ύπου που έδωσε χθες, μετέτρεψε το ελληνικό φεστιβάλ σε βελγικό παρουσία του Υπουργού Πολιτισμού, που μάλλον δεν είχε βεβαίως κανένα επιχείρημα, όπως αποδείχθηκε, υποστήριξης της πολιτ</w:t>
      </w:r>
      <w:r>
        <w:rPr>
          <w:rFonts w:eastAsia="Times New Roman" w:cs="Times New Roman"/>
          <w:szCs w:val="24"/>
        </w:rPr>
        <w:t xml:space="preserve">ισμικής ταυτότητας της Ελλάδας. </w:t>
      </w:r>
    </w:p>
    <w:p w14:paraId="7FEDCC7B"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Η κρίση στην Ελλάδα είναι πολυεπίπεδη. Νομίζω ότι όλοι το αποδεχόμαστε αυτό, γιατί το έχουμε πει πολλές φορές. Δεν είναι μόνο οικονομική, είναι πρωτίστως πολιτισμική και σε αυτό το πλαίσιο το Υπουργείο Πολιτισμού θα έπρεπε </w:t>
      </w:r>
      <w:r>
        <w:rPr>
          <w:rFonts w:eastAsia="Times New Roman" w:cs="Times New Roman"/>
          <w:szCs w:val="24"/>
        </w:rPr>
        <w:t>να δουλεύει καιρό τώρα, χρόνια τώρα –διαχρονικό είναι το ζήτημα- για μια ολοκληρωμένη πολιτισμική πολιτική</w:t>
      </w:r>
      <w:r>
        <w:rPr>
          <w:rFonts w:eastAsia="Times New Roman" w:cs="Times New Roman"/>
          <w:szCs w:val="24"/>
        </w:rPr>
        <w:t>,</w:t>
      </w:r>
      <w:r>
        <w:rPr>
          <w:rFonts w:eastAsia="Times New Roman" w:cs="Times New Roman"/>
          <w:szCs w:val="24"/>
        </w:rPr>
        <w:t xml:space="preserve"> αντί να παίζει με εντυπώσεις και βαρύγδουπες μεταφορές. </w:t>
      </w:r>
    </w:p>
    <w:p w14:paraId="7FEDCC7C"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Πρόκειται για χαμένες ευκαιρίες όπως αυτή προχθές, που για μια ακόμη φορά αναβάλαμε την </w:t>
      </w:r>
      <w:r>
        <w:rPr>
          <w:rFonts w:eastAsia="Times New Roman" w:cs="Times New Roman"/>
          <w:szCs w:val="24"/>
        </w:rPr>
        <w:t>ουσιαστική συζήτηση για τη δικαιοσύνη και περιοριστήκαμε σ</w:t>
      </w:r>
      <w:r>
        <w:rPr>
          <w:rFonts w:eastAsia="Times New Roman" w:cs="Times New Roman"/>
          <w:szCs w:val="24"/>
        </w:rPr>
        <w:t>’</w:t>
      </w:r>
      <w:r>
        <w:rPr>
          <w:rFonts w:eastAsia="Times New Roman" w:cs="Times New Roman"/>
          <w:szCs w:val="24"/>
        </w:rPr>
        <w:t xml:space="preserve"> ένα κακό θέατρο εντυπώσεων. Αντί να αναζητήσουμε τρόπους θεσμικής αντιμετώπισης της διαπλοκής και της διαφθοράς, μιας και βεβαίως είναι ένα διαχρονικό πρόβλημα που βαραίνει τις πλάτες του πολιτικο</w:t>
      </w:r>
      <w:r>
        <w:rPr>
          <w:rFonts w:eastAsia="Times New Roman" w:cs="Times New Roman"/>
          <w:szCs w:val="24"/>
        </w:rPr>
        <w:t>ύ μας συστήματος, αντί να επιμείνουμε στην ενδυνάμωση της διάκρισης των εξουσιών, που είναι βασικό χαρακτηριστικό της λειτουργίας της δημοκρατίας και της ανεξαρτησίας των θεσμών μεταξύ τους, αποδείξαμε για άλλη μία φορά στρεψόδικα ότι οι μικροκομματικές σκ</w:t>
      </w:r>
      <w:r>
        <w:rPr>
          <w:rFonts w:eastAsia="Times New Roman" w:cs="Times New Roman"/>
          <w:szCs w:val="24"/>
        </w:rPr>
        <w:t>οπιμότητες είναι αυτές που έχουν την απόλυτη προτεραιότητα.</w:t>
      </w:r>
    </w:p>
    <w:p w14:paraId="7FEDCC7D"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Κυβέρνησης, υποστηρίζετε ότι θέλετε να χτυπήσετε τη διαπλοκή και τη διαφθορά. Σε αυτόν τον πόλεμο έχετε στα χέρια σας το μεγαλύτερο όπλο, το καλό νομοθετείν. </w:t>
      </w:r>
    </w:p>
    <w:p w14:paraId="7FEDCC7E"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Κινδυνεύω να χα</w:t>
      </w:r>
      <w:r>
        <w:rPr>
          <w:rFonts w:eastAsia="Times New Roman" w:cs="Times New Roman"/>
          <w:szCs w:val="24"/>
        </w:rPr>
        <w:t>ρακτηριστώ γραφικός και εγώ και άλλοι συνάδελφοι, όπως ο Κάτωνας ο Πρεσβύτερος που έλεγε συνεχώς το «</w:t>
      </w:r>
      <w:r>
        <w:rPr>
          <w:rFonts w:eastAsia="Times New Roman" w:cs="Times New Roman"/>
          <w:szCs w:val="24"/>
          <w:lang w:val="en-US"/>
        </w:rPr>
        <w:t>Carthago</w:t>
      </w:r>
      <w:r>
        <w:rPr>
          <w:rFonts w:eastAsia="Times New Roman" w:cs="Times New Roman"/>
          <w:szCs w:val="24"/>
        </w:rPr>
        <w:t xml:space="preserve"> </w:t>
      </w:r>
      <w:r>
        <w:rPr>
          <w:rFonts w:eastAsia="Times New Roman" w:cs="Times New Roman"/>
          <w:szCs w:val="24"/>
          <w:lang w:val="en-US"/>
        </w:rPr>
        <w:t>delenda</w:t>
      </w:r>
      <w:r>
        <w:rPr>
          <w:rFonts w:eastAsia="Times New Roman" w:cs="Times New Roman"/>
          <w:szCs w:val="24"/>
        </w:rPr>
        <w:t xml:space="preserve"> </w:t>
      </w:r>
      <w:r>
        <w:rPr>
          <w:rFonts w:eastAsia="Times New Roman" w:cs="Times New Roman"/>
          <w:szCs w:val="24"/>
          <w:lang w:val="en-US"/>
        </w:rPr>
        <w:t>est</w:t>
      </w:r>
      <w:r>
        <w:rPr>
          <w:rFonts w:eastAsia="Times New Roman" w:cs="Times New Roman"/>
          <w:szCs w:val="24"/>
        </w:rPr>
        <w:t>» αλλά το δικό μου «</w:t>
      </w:r>
      <w:r>
        <w:rPr>
          <w:rFonts w:eastAsia="Times New Roman" w:cs="Times New Roman"/>
          <w:szCs w:val="24"/>
          <w:lang w:val="en-US"/>
        </w:rPr>
        <w:t>Carthago</w:t>
      </w:r>
      <w:r>
        <w:rPr>
          <w:rFonts w:eastAsia="Times New Roman" w:cs="Times New Roman"/>
          <w:szCs w:val="24"/>
        </w:rPr>
        <w:t xml:space="preserve"> </w:t>
      </w:r>
      <w:r>
        <w:rPr>
          <w:rFonts w:eastAsia="Times New Roman" w:cs="Times New Roman"/>
          <w:szCs w:val="24"/>
          <w:lang w:val="en-US"/>
        </w:rPr>
        <w:t>delenda</w:t>
      </w:r>
      <w:r>
        <w:rPr>
          <w:rFonts w:eastAsia="Times New Roman" w:cs="Times New Roman"/>
          <w:szCs w:val="24"/>
        </w:rPr>
        <w:t xml:space="preserve"> </w:t>
      </w:r>
      <w:r>
        <w:rPr>
          <w:rFonts w:eastAsia="Times New Roman" w:cs="Times New Roman"/>
          <w:szCs w:val="24"/>
          <w:lang w:val="en-US"/>
        </w:rPr>
        <w:t>est</w:t>
      </w:r>
      <w:r>
        <w:rPr>
          <w:rFonts w:eastAsia="Times New Roman" w:cs="Times New Roman"/>
          <w:szCs w:val="24"/>
        </w:rPr>
        <w:t>» είναι το «νομοθετείτε ορθά». Αν</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θέλετε μπορείτε να το χρησιμοποιήσετε, για να προσ</w:t>
      </w:r>
      <w:r>
        <w:rPr>
          <w:rFonts w:eastAsia="Times New Roman" w:cs="Times New Roman"/>
          <w:szCs w:val="24"/>
        </w:rPr>
        <w:t>τατέψετε θεσμικά τη διαφάνεια, την αξιοκρατία και εντέλει την ίδια τη δημοκρατία.</w:t>
      </w:r>
    </w:p>
    <w:p w14:paraId="7FEDCC7F"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 Είστε Κυβέρνηση εξάλλου, έχετε την απόλυτη νομοθετική πρωτοβουλία. Είχατε και έχετε την ευκαιρία</w:t>
      </w:r>
      <w:r>
        <w:rPr>
          <w:rFonts w:eastAsia="Times New Roman" w:cs="Times New Roman"/>
          <w:szCs w:val="24"/>
        </w:rPr>
        <w:t>,</w:t>
      </w:r>
      <w:r>
        <w:rPr>
          <w:rFonts w:eastAsia="Times New Roman" w:cs="Times New Roman"/>
          <w:szCs w:val="24"/>
        </w:rPr>
        <w:t xml:space="preserve"> να κάνετε όλα όσα δεν έκαναν οι άλλοι στο παρελθόν και σωστά τους κριτικάρε</w:t>
      </w:r>
      <w:r>
        <w:rPr>
          <w:rFonts w:eastAsia="Times New Roman" w:cs="Times New Roman"/>
          <w:szCs w:val="24"/>
        </w:rPr>
        <w:t>τε για αυτό. Παραδείγματος χάρ</w:t>
      </w:r>
      <w:r>
        <w:rPr>
          <w:rFonts w:eastAsia="Times New Roman" w:cs="Times New Roman"/>
          <w:szCs w:val="24"/>
        </w:rPr>
        <w:t>ιν</w:t>
      </w:r>
      <w:r>
        <w:rPr>
          <w:rFonts w:eastAsia="Times New Roman" w:cs="Times New Roman"/>
          <w:szCs w:val="24"/>
        </w:rPr>
        <w:t xml:space="preserve"> αντί να κουτσουρεύουμε τη </w:t>
      </w:r>
      <w:r>
        <w:rPr>
          <w:rFonts w:eastAsia="Times New Roman" w:cs="Times New Roman"/>
          <w:szCs w:val="24"/>
        </w:rPr>
        <w:t>«</w:t>
      </w:r>
      <w:r>
        <w:rPr>
          <w:rFonts w:eastAsia="Times New Roman" w:cs="Times New Roman"/>
          <w:szCs w:val="24"/>
        </w:rPr>
        <w:t>ΔΙΑΥΓΕΙΑ</w:t>
      </w:r>
      <w:r>
        <w:rPr>
          <w:rFonts w:eastAsia="Times New Roman" w:cs="Times New Roman"/>
          <w:szCs w:val="24"/>
        </w:rPr>
        <w:t>»,</w:t>
      </w:r>
      <w:r>
        <w:rPr>
          <w:rFonts w:eastAsia="Times New Roman" w:cs="Times New Roman"/>
          <w:szCs w:val="24"/>
        </w:rPr>
        <w:t xml:space="preserve"> σήμερα τη διευρύνουμε. Όμως συνεχίζετε στο γνωστό μοτίβο. Κατεπείγοντα νομοσχέδια, πράξ</w:t>
      </w:r>
      <w:r>
        <w:rPr>
          <w:rFonts w:eastAsia="Times New Roman" w:cs="Times New Roman"/>
          <w:szCs w:val="24"/>
        </w:rPr>
        <w:t>εις</w:t>
      </w:r>
      <w:r>
        <w:rPr>
          <w:rFonts w:eastAsia="Times New Roman" w:cs="Times New Roman"/>
          <w:szCs w:val="24"/>
        </w:rPr>
        <w:t xml:space="preserve"> νομοθετικού περιεχομένου που εκ των υστέρων φέρνουμε στη Βουλή για να αποκτήσουν επίφαση νομιμ</w:t>
      </w:r>
      <w:r>
        <w:rPr>
          <w:rFonts w:eastAsia="Times New Roman" w:cs="Times New Roman"/>
          <w:szCs w:val="24"/>
        </w:rPr>
        <w:t>ότητας, πληθώρα άσχετων και πολλές φορές εκπρόθεσμων τροπολογιών, ακόμη και σε ενσωματώσεις οδηγιών ή όπως χθες κυρώσεις συμβάσεων. Πρόκειται για πρωτοφανείς θεσμικές παρεκτροπές που κάνουν τη νομοθέτηση των προηγουμένων κυβερνήσεων</w:t>
      </w:r>
      <w:r>
        <w:rPr>
          <w:rFonts w:eastAsia="Times New Roman" w:cs="Times New Roman"/>
          <w:szCs w:val="24"/>
        </w:rPr>
        <w:t>,</w:t>
      </w:r>
      <w:r>
        <w:rPr>
          <w:rFonts w:eastAsia="Times New Roman" w:cs="Times New Roman"/>
          <w:szCs w:val="24"/>
        </w:rPr>
        <w:t xml:space="preserve"> να φαντάζει ως υποδειγ</w:t>
      </w:r>
      <w:r>
        <w:rPr>
          <w:rFonts w:eastAsia="Times New Roman" w:cs="Times New Roman"/>
          <w:szCs w:val="24"/>
        </w:rPr>
        <w:t xml:space="preserve">ματική. </w:t>
      </w:r>
      <w:r>
        <w:rPr>
          <w:rFonts w:eastAsia="Times New Roman" w:cs="Times New Roman"/>
          <w:szCs w:val="24"/>
        </w:rPr>
        <w:t>Β</w:t>
      </w:r>
      <w:r>
        <w:rPr>
          <w:rFonts w:eastAsia="Times New Roman" w:cs="Times New Roman"/>
          <w:szCs w:val="24"/>
        </w:rPr>
        <w:t>έβαια το μοτίβο «η διαπλοκή είναι των άλλων»</w:t>
      </w:r>
      <w:r>
        <w:rPr>
          <w:rFonts w:eastAsia="Times New Roman" w:cs="Times New Roman"/>
          <w:szCs w:val="24"/>
        </w:rPr>
        <w:t>,</w:t>
      </w:r>
      <w:r>
        <w:rPr>
          <w:rFonts w:eastAsia="Times New Roman" w:cs="Times New Roman"/>
          <w:szCs w:val="24"/>
        </w:rPr>
        <w:t xml:space="preserve"> δεν πείθει πλέον κανέναν. Αλλά και η διάθεσή σας για ευθείες παρεμβάσεις στο έργο της δικαιοσύνης εξοργίζει. Πάντοτε υπήρχαν απόπειρες επηρεασμού της δικαστικής εξουσίας από την εκτελεστική, παρασκηνια</w:t>
      </w:r>
      <w:r>
        <w:rPr>
          <w:rFonts w:eastAsia="Times New Roman" w:cs="Times New Roman"/>
          <w:szCs w:val="24"/>
        </w:rPr>
        <w:t>κές, σκοτεινές αλλά σποραδικές, που στιγμάτιζαν τους εκάστοτε κυβερνώντες που επιχειρούσαν αυτές τις παρεμβάσεις. Αυτή τη φορά, όμως, το κακό μοιάζει να παραγίνεται. Μοιάζει με κεντρική πολιτική επιλογή, που ωστόσο πολύ απέχει από τις κυβερνητικές πρακτικέ</w:t>
      </w:r>
      <w:r>
        <w:rPr>
          <w:rFonts w:eastAsia="Times New Roman" w:cs="Times New Roman"/>
          <w:szCs w:val="24"/>
        </w:rPr>
        <w:t xml:space="preserve">ς που ακολουθούνται στις ώριμες δημοκρατίες της δύσης. Αυτές οι καθεστωτικές αντιλήψεις περισσότερο θυμίζουν λατινοαμερικανικές δημοκρατίες ή νεότευκτες δημοκρατίες της τέως </w:t>
      </w:r>
      <w:r>
        <w:rPr>
          <w:rFonts w:eastAsia="Times New Roman" w:cs="Times New Roman"/>
          <w:szCs w:val="24"/>
        </w:rPr>
        <w:t>Α</w:t>
      </w:r>
      <w:r>
        <w:rPr>
          <w:rFonts w:eastAsia="Times New Roman" w:cs="Times New Roman"/>
          <w:szCs w:val="24"/>
        </w:rPr>
        <w:t>νατολικής Ευρώπης. Είναι αδιανόητη κάθε υπουργική παρέμβαση στις αποφάσεις και στ</w:t>
      </w:r>
      <w:r>
        <w:rPr>
          <w:rFonts w:eastAsia="Times New Roman" w:cs="Times New Roman"/>
          <w:szCs w:val="24"/>
        </w:rPr>
        <w:t>ο έργο των λειτουργών της δικαιοσύνης.</w:t>
      </w:r>
    </w:p>
    <w:p w14:paraId="7FEDCC80"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Δεν μάθατε ακόμα πως ο δημόσιος λόγος, ιδίως αυτών που κατέχουν θεσμικές θέσεις, έχει ιδιαίτερη βαρύνουσα σημασία και δημιουργεί κλίμα και τάσεις; Όπως ακριβώς οι δηλώσεις του Υπουργού Οικονομικών μπορεί να καταποντίσ</w:t>
      </w:r>
      <w:r>
        <w:rPr>
          <w:rFonts w:eastAsia="Times New Roman" w:cs="Times New Roman"/>
          <w:szCs w:val="24"/>
        </w:rPr>
        <w:t xml:space="preserve">ουν το Χρηματιστήριο ή να ανεβάσουν τα </w:t>
      </w:r>
      <w:r>
        <w:rPr>
          <w:rFonts w:eastAsia="Times New Roman" w:cs="Times New Roman"/>
          <w:szCs w:val="24"/>
          <w:lang w:val="en-US"/>
        </w:rPr>
        <w:t>spreads</w:t>
      </w:r>
      <w:r>
        <w:rPr>
          <w:rFonts w:eastAsia="Times New Roman" w:cs="Times New Roman"/>
          <w:szCs w:val="24"/>
        </w:rPr>
        <w:t xml:space="preserve"> καταποντίζοντας την οικονομία, έτσι ακριβώς και μια δήλωση του αρμοδίου Υπουργού μπορεί να δημιουργήσει ανεπανόρθωτη βλάβη στη δικαιοσύνη.</w:t>
      </w:r>
    </w:p>
    <w:p w14:paraId="7FEDCC81" w14:textId="77777777" w:rsidR="004627CB" w:rsidRDefault="00EE6EC7">
      <w:pPr>
        <w:spacing w:line="600" w:lineRule="auto"/>
        <w:jc w:val="both"/>
        <w:rPr>
          <w:rFonts w:eastAsia="Times New Roman" w:cs="Times New Roman"/>
          <w:szCs w:val="24"/>
        </w:rPr>
      </w:pPr>
      <w:r>
        <w:rPr>
          <w:rFonts w:eastAsia="Times New Roman" w:cs="Times New Roman"/>
          <w:szCs w:val="24"/>
        </w:rPr>
        <w:tab/>
        <w:t xml:space="preserve">Δεν γίνεται να εξαναγκάζεται η </w:t>
      </w:r>
      <w:r>
        <w:rPr>
          <w:rFonts w:eastAsia="Times New Roman" w:cs="Times New Roman"/>
          <w:szCs w:val="24"/>
        </w:rPr>
        <w:t>ε</w:t>
      </w:r>
      <w:r>
        <w:rPr>
          <w:rFonts w:eastAsia="Times New Roman" w:cs="Times New Roman"/>
          <w:szCs w:val="24"/>
        </w:rPr>
        <w:t>ισαγγελέας του Αρείου Πάγου</w:t>
      </w:r>
      <w:r>
        <w:rPr>
          <w:rFonts w:eastAsia="Times New Roman" w:cs="Times New Roman"/>
          <w:szCs w:val="24"/>
        </w:rPr>
        <w:t>,</w:t>
      </w:r>
      <w:r>
        <w:rPr>
          <w:rFonts w:eastAsia="Times New Roman" w:cs="Times New Roman"/>
          <w:szCs w:val="24"/>
        </w:rPr>
        <w:t xml:space="preserve"> να απαντά σε αστήρικτες αιτιάσεις και αβάσιμες καταγγελίες ενός Αρχηγού κόμματος και Υπουργού που συμμετέχει στην Κυβέρνηση. Πρόκειται για μια κόκκινη γραμμή, που από την πλευρά της εκτελεστικής εξουσίας δεν πρέπει ποτέ να καταπατάται. Τα συνταγματικά όρι</w:t>
      </w:r>
      <w:r>
        <w:rPr>
          <w:rFonts w:eastAsia="Times New Roman" w:cs="Times New Roman"/>
          <w:szCs w:val="24"/>
        </w:rPr>
        <w:t>α πρέπει να τηρούνται απαρέγκλιτα, ειδάλλως δημιουργούνται τετελεσμένα, που υποθηκεύουν την ορθή λειτουργία του πολιτεύματος σήμερα και αύριο.</w:t>
      </w:r>
    </w:p>
    <w:p w14:paraId="7FEDCC82"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φαίνεται ότι δεν μπορούμε να συνεννοηθούμε παρά μονάχα για τα ελάχιστα, δίνοντας έν</w:t>
      </w:r>
      <w:r>
        <w:rPr>
          <w:rFonts w:eastAsia="Times New Roman" w:cs="Times New Roman"/>
          <w:szCs w:val="24"/>
        </w:rPr>
        <w:t>α πολύ κακό παράδειγμά στην κοινωνία. Η πολιτική έχει κατ’ εξοχήν παιδευτικό ρόλο στην κοινωνία, στους πολίτες και αυτό δεν το παίρνουμε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μας. Όμως έτσι αφ</w:t>
      </w:r>
      <w:r>
        <w:rPr>
          <w:rFonts w:eastAsia="Times New Roman" w:cs="Times New Roman"/>
          <w:szCs w:val="24"/>
        </w:rPr>
        <w:t xml:space="preserve">’ </w:t>
      </w:r>
      <w:r>
        <w:rPr>
          <w:rFonts w:eastAsia="Times New Roman" w:cs="Times New Roman"/>
          <w:szCs w:val="24"/>
        </w:rPr>
        <w:t>ενός διευρύνεται η αναξιοπιστία του πολιτικού συστήματος και αφ</w:t>
      </w:r>
      <w:r>
        <w:rPr>
          <w:rFonts w:eastAsia="Times New Roman" w:cs="Times New Roman"/>
          <w:szCs w:val="24"/>
        </w:rPr>
        <w:t xml:space="preserve">’ </w:t>
      </w:r>
      <w:r>
        <w:rPr>
          <w:rFonts w:eastAsia="Times New Roman" w:cs="Times New Roman"/>
          <w:szCs w:val="24"/>
        </w:rPr>
        <w:t xml:space="preserve">ετέρου κάνουμε τους </w:t>
      </w:r>
      <w:r>
        <w:rPr>
          <w:rFonts w:eastAsia="Times New Roman" w:cs="Times New Roman"/>
          <w:szCs w:val="24"/>
        </w:rPr>
        <w:t>πολίτες να πιστεύουν ότι τα πολύπλοκα προβλήματα</w:t>
      </w:r>
      <w:r>
        <w:rPr>
          <w:rFonts w:eastAsia="Times New Roman" w:cs="Times New Roman"/>
          <w:szCs w:val="24"/>
        </w:rPr>
        <w:t>,</w:t>
      </w:r>
      <w:r>
        <w:rPr>
          <w:rFonts w:eastAsia="Times New Roman" w:cs="Times New Roman"/>
          <w:szCs w:val="24"/>
        </w:rPr>
        <w:t xml:space="preserve"> λύνονται με ευχολόγια και εκτόξευση λάσπης. Κάνουμε κακό στον κοινοβουλευτισμό με την εικόνα που δίνουμε ως Κοινοβούλιο, αφού φαίνεται να μη συνειδητοποιούμε τη δυσκολία των καιρών και την κρισιμότητα των σ</w:t>
      </w:r>
      <w:r>
        <w:rPr>
          <w:rFonts w:eastAsia="Times New Roman" w:cs="Times New Roman"/>
          <w:szCs w:val="24"/>
        </w:rPr>
        <w:t>τιγμών.</w:t>
      </w:r>
    </w:p>
    <w:p w14:paraId="7FEDCC83"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Η Αξιωματική Αντιπολίτευση θεωρεί ότι έχουμε την πολυτέλεια να μιλάμε για εκλογές, επειδή δημοσκοπικά φαίνεται να είναι μπροστά. Δεν αναρωτιέται τι θα γίνει στο μεσοδιάστημα ή αμέσως μετά με όλα τα ζητήματα ανοικτά και τι ακριβώς έχει αλλάξει σε αυ</w:t>
      </w:r>
      <w:r>
        <w:rPr>
          <w:rFonts w:eastAsia="Times New Roman" w:cs="Times New Roman"/>
          <w:szCs w:val="24"/>
        </w:rPr>
        <w:t>τούς τους δεκατέσσερις μήνες για την ίδια, που θα την καταστήσει περισσότερο έτοιμη να κυβερνήσει. Ποιες αντιφάσεις της έλυσε; Είναι οι αντιμεταθέσεις ρόλων εντός της επαρκ</w:t>
      </w:r>
      <w:r>
        <w:rPr>
          <w:rFonts w:eastAsia="Times New Roman" w:cs="Times New Roman"/>
          <w:szCs w:val="24"/>
        </w:rPr>
        <w:t>ού</w:t>
      </w:r>
      <w:r>
        <w:rPr>
          <w:rFonts w:eastAsia="Times New Roman" w:cs="Times New Roman"/>
          <w:szCs w:val="24"/>
        </w:rPr>
        <w:t>ς συνθήκη</w:t>
      </w:r>
      <w:r>
        <w:rPr>
          <w:rFonts w:eastAsia="Times New Roman" w:cs="Times New Roman"/>
          <w:szCs w:val="24"/>
        </w:rPr>
        <w:t>ς</w:t>
      </w:r>
      <w:r>
        <w:rPr>
          <w:rFonts w:eastAsia="Times New Roman" w:cs="Times New Roman"/>
          <w:szCs w:val="24"/>
        </w:rPr>
        <w:t xml:space="preserve"> επιτυχημένης κυβερνησιμότητας ή ακολουθεί την πεπατημένη, κλείνοντας το</w:t>
      </w:r>
      <w:r>
        <w:rPr>
          <w:rFonts w:eastAsia="Times New Roman" w:cs="Times New Roman"/>
          <w:szCs w:val="24"/>
        </w:rPr>
        <w:t xml:space="preserve"> μάτι στους πολίτες</w:t>
      </w:r>
      <w:r>
        <w:rPr>
          <w:rFonts w:eastAsia="Times New Roman" w:cs="Times New Roman"/>
          <w:szCs w:val="24"/>
        </w:rPr>
        <w:t>,</w:t>
      </w:r>
      <w:r>
        <w:rPr>
          <w:rFonts w:eastAsia="Times New Roman" w:cs="Times New Roman"/>
          <w:szCs w:val="24"/>
        </w:rPr>
        <w:t xml:space="preserve"> με ανέξοδες υποσχέσεις;</w:t>
      </w:r>
    </w:p>
    <w:p w14:paraId="7FEDCC84"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Η αντανακλαστική εναλλαγή κομμάτων στην εξουσία δεν επαρκεί για την προώθηση των μεταρρυθμίσεων, που είναι το μεγάλο μας ζήτημα, το μεγάλο μας κενό. Επίσης ο καιροσκοπισμός δεν αποτελεί τον καλύτερο σύμβουλο. Πώ</w:t>
      </w:r>
      <w:r>
        <w:rPr>
          <w:rFonts w:eastAsia="Times New Roman" w:cs="Times New Roman"/>
          <w:szCs w:val="24"/>
        </w:rPr>
        <w:t>ς αλλιώς να ερμηνεύσω το γεγονός</w:t>
      </w:r>
      <w:r>
        <w:rPr>
          <w:rFonts w:eastAsia="Times New Roman" w:cs="Times New Roman"/>
          <w:szCs w:val="24"/>
        </w:rPr>
        <w:t>,</w:t>
      </w:r>
      <w:r>
        <w:rPr>
          <w:rFonts w:eastAsia="Times New Roman" w:cs="Times New Roman"/>
          <w:szCs w:val="24"/>
        </w:rPr>
        <w:t xml:space="preserve"> πως την Δευτέρα 28 Μαρτίου παρουσιάζοντας ιδέες για την </w:t>
      </w:r>
      <w:r>
        <w:rPr>
          <w:rFonts w:eastAsia="Times New Roman" w:cs="Times New Roman"/>
          <w:szCs w:val="24"/>
        </w:rPr>
        <w:t>Α</w:t>
      </w:r>
      <w:r>
        <w:rPr>
          <w:rFonts w:eastAsia="Times New Roman" w:cs="Times New Roman"/>
          <w:szCs w:val="24"/>
        </w:rPr>
        <w:t xml:space="preserve">ναθεώρηση του Συντάγματος, τάχθηκε υπέρ των σταθερών εκλογικών κύκλων, ενώ την Τρίτη 29 Μαρτίου στην προ </w:t>
      </w:r>
      <w:r>
        <w:rPr>
          <w:rFonts w:eastAsia="Times New Roman" w:cs="Times New Roman"/>
          <w:szCs w:val="24"/>
        </w:rPr>
        <w:t>η</w:t>
      </w:r>
      <w:r>
        <w:rPr>
          <w:rFonts w:eastAsia="Times New Roman" w:cs="Times New Roman"/>
          <w:szCs w:val="24"/>
        </w:rPr>
        <w:t xml:space="preserve">μερησίας </w:t>
      </w:r>
      <w:r>
        <w:rPr>
          <w:rFonts w:eastAsia="Times New Roman" w:cs="Times New Roman"/>
          <w:szCs w:val="24"/>
        </w:rPr>
        <w:t>δ</w:t>
      </w:r>
      <w:r>
        <w:rPr>
          <w:rFonts w:eastAsia="Times New Roman" w:cs="Times New Roman"/>
          <w:szCs w:val="24"/>
        </w:rPr>
        <w:t xml:space="preserve">ιατάξεως </w:t>
      </w:r>
      <w:r>
        <w:rPr>
          <w:rFonts w:eastAsia="Times New Roman" w:cs="Times New Roman"/>
          <w:szCs w:val="24"/>
        </w:rPr>
        <w:t>σ</w:t>
      </w:r>
      <w:r>
        <w:rPr>
          <w:rFonts w:eastAsia="Times New Roman" w:cs="Times New Roman"/>
          <w:szCs w:val="24"/>
        </w:rPr>
        <w:t>υζήτηση, ο κ. Μητσοτάκης ζήτησε εκλογές</w:t>
      </w:r>
      <w:r>
        <w:rPr>
          <w:rFonts w:eastAsia="Times New Roman" w:cs="Times New Roman"/>
          <w:szCs w:val="24"/>
        </w:rPr>
        <w:t xml:space="preserve"> εξήμισι μήνες μόνο μετά τις τελευταίες;</w:t>
      </w:r>
    </w:p>
    <w:p w14:paraId="7FEDCC85"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Νομίζω ότι τέτοιου είδους εργαλεία</w:t>
      </w:r>
      <w:r>
        <w:rPr>
          <w:rFonts w:eastAsia="Times New Roman" w:cs="Times New Roman"/>
          <w:szCs w:val="24"/>
        </w:rPr>
        <w:t>,</w:t>
      </w:r>
      <w:r>
        <w:rPr>
          <w:rFonts w:eastAsia="Times New Roman" w:cs="Times New Roman"/>
          <w:szCs w:val="24"/>
        </w:rPr>
        <w:t xml:space="preserve"> δεν διατίθενται επαρκώς για τον τρόπο εξόδου από το σημερινό αδιέξοδο, παρά μόνο για την κατάληψη της εξουσίας.</w:t>
      </w:r>
    </w:p>
    <w:p w14:paraId="7FEDCC86"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Εξακολουθούμε να θεωρούμε ότι η αυτογνωσία είναι εχθρός. Είναι γενι</w:t>
      </w:r>
      <w:r>
        <w:rPr>
          <w:rFonts w:eastAsia="Times New Roman" w:cs="Times New Roman"/>
          <w:szCs w:val="24"/>
        </w:rPr>
        <w:t>κευμένο ότι είναι μια κατάσταση που δεν μας αφορά. Οφείλουμε να παραδεχθούμε ότι ούτε μεταξύ μας δεν μπορούμε ακόμη να μιλήσουμε τη γλώσσα της αλήθειας, πόσω μάλλον να απευθυνθούμε στον ελληνικό λαό, ενημερώνοντάς τον ακριβώς για το τι έχουμε μπροστά μας κ</w:t>
      </w:r>
      <w:r>
        <w:rPr>
          <w:rFonts w:eastAsia="Times New Roman" w:cs="Times New Roman"/>
          <w:szCs w:val="24"/>
        </w:rPr>
        <w:t>αι το τι πρέπει να κάνουμε.</w:t>
      </w:r>
    </w:p>
    <w:p w14:paraId="7FEDCC87"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Κύριε Υπουργέ, πού βρισκόμαστε σε σχέση με το άλλο, το μεγάλο ζήτημα, το μείζον σήμερα, το προσφυγικό</w:t>
      </w:r>
      <w:r>
        <w:rPr>
          <w:rFonts w:eastAsia="Times New Roman" w:cs="Times New Roman"/>
          <w:szCs w:val="24"/>
        </w:rPr>
        <w:t xml:space="preserve">, </w:t>
      </w:r>
      <w:r>
        <w:rPr>
          <w:rFonts w:eastAsia="Times New Roman" w:cs="Times New Roman"/>
          <w:szCs w:val="24"/>
        </w:rPr>
        <w:t>μεταναστευτικό; Βεβαίως φαντάζομαι ότι όλοι θα έπρεπε να έχουμε καταλάβει</w:t>
      </w:r>
      <w:r>
        <w:rPr>
          <w:rFonts w:eastAsia="Times New Roman" w:cs="Times New Roman"/>
          <w:szCs w:val="24"/>
        </w:rPr>
        <w:t>,</w:t>
      </w:r>
      <w:r>
        <w:rPr>
          <w:rFonts w:eastAsia="Times New Roman" w:cs="Times New Roman"/>
          <w:szCs w:val="24"/>
        </w:rPr>
        <w:t xml:space="preserve"> ότι ένα τέτοιο πρόβλημα δεν λύνεται με φιλανθρωπίε</w:t>
      </w:r>
      <w:r>
        <w:rPr>
          <w:rFonts w:eastAsia="Times New Roman" w:cs="Times New Roman"/>
          <w:szCs w:val="24"/>
        </w:rPr>
        <w:t xml:space="preserve">ς ή με λόγια συμπαράστασης. Ή πιστεύουμε ακόμα πως η συμμετοχή των αλληλέγγυων, που έχουν αναλάβει το βασικό ρόλο κάθε είδους αλληλέγγυων, λύνει το πρόβλημα; </w:t>
      </w:r>
    </w:p>
    <w:p w14:paraId="7FEDCC88"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Φοβάμαι ότι το μείγμα αφελών αλληλεγγύων με διάφορους σκοτεινούς τύπους</w:t>
      </w:r>
      <w:r>
        <w:rPr>
          <w:rFonts w:eastAsia="Times New Roman" w:cs="Times New Roman"/>
          <w:szCs w:val="24"/>
        </w:rPr>
        <w:t>,</w:t>
      </w:r>
      <w:r>
        <w:rPr>
          <w:rFonts w:eastAsia="Times New Roman" w:cs="Times New Roman"/>
          <w:szCs w:val="24"/>
        </w:rPr>
        <w:t xml:space="preserve"> αρχίζει να γίνεται εκρηκ</w:t>
      </w:r>
      <w:r>
        <w:rPr>
          <w:rFonts w:eastAsia="Times New Roman" w:cs="Times New Roman"/>
          <w:szCs w:val="24"/>
        </w:rPr>
        <w:t>τικό. Τα χθεσινά επεισόδια στην Ειδομένη, στον Πειραιά αλλά και η πορεία των μεταναστών στο κέντρο της Αθήνας μέσα από μια επικίνδυνη χειραγώγηση και χρησιμοποίησή τους, αυτό αποδεικνύει. Η χρησιμοποίηση των απελπισμένων μπορεί να οδηγεί σε πολύ επικίνδυνε</w:t>
      </w:r>
      <w:r>
        <w:rPr>
          <w:rFonts w:eastAsia="Times New Roman" w:cs="Times New Roman"/>
          <w:szCs w:val="24"/>
        </w:rPr>
        <w:t>ς και ανεξέλεγκτες ατραπούς. Λάβετέ το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και αναλάβετε εξολοκλήρου τις ευθύνες </w:t>
      </w:r>
      <w:r>
        <w:rPr>
          <w:rFonts w:eastAsia="Times New Roman" w:cs="Times New Roman"/>
          <w:szCs w:val="24"/>
        </w:rPr>
        <w:t>σας,</w:t>
      </w:r>
      <w:r>
        <w:rPr>
          <w:rFonts w:eastAsia="Times New Roman" w:cs="Times New Roman"/>
          <w:szCs w:val="24"/>
        </w:rPr>
        <w:t xml:space="preserve"> πριν τα πράγματα μας προλάβουν.</w:t>
      </w:r>
    </w:p>
    <w:p w14:paraId="7FEDCC89"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Σας ευχαριστώ.</w:t>
      </w:r>
    </w:p>
    <w:p w14:paraId="7FEDCC8A" w14:textId="77777777" w:rsidR="004627CB" w:rsidRDefault="00EE6EC7">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7FEDCC8B"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(Νικήτας Κακλαμάνης):</w:t>
      </w:r>
      <w:r>
        <w:rPr>
          <w:rFonts w:eastAsia="Times New Roman" w:cs="Times New Roman"/>
          <w:szCs w:val="24"/>
        </w:rPr>
        <w:t xml:space="preserve"> Τον λόγο έχει ο Κοινοβουλευτικός Εκπρόσωπος της Νέας Δημοκρατίας, ο</w:t>
      </w:r>
      <w:r>
        <w:rPr>
          <w:rFonts w:eastAsia="Times New Roman" w:cs="Times New Roman"/>
          <w:szCs w:val="24"/>
        </w:rPr>
        <w:t xml:space="preserve"> συνάδελφος κ. Νικόλαος Δένδιας.</w:t>
      </w:r>
    </w:p>
    <w:p w14:paraId="7FEDCC8C"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Κύριε Δένδια, έχετε τον λόγο.</w:t>
      </w:r>
    </w:p>
    <w:p w14:paraId="7FEDCC8D"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Ευχαριστώ, κύριε Πρόεδρε.</w:t>
      </w:r>
    </w:p>
    <w:p w14:paraId="7FEDCC8E"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κύριε Υπουργέ, κατ’ αρχ</w:t>
      </w:r>
      <w:r>
        <w:rPr>
          <w:rFonts w:eastAsia="Times New Roman" w:cs="Times New Roman"/>
          <w:szCs w:val="24"/>
        </w:rPr>
        <w:t>άς</w:t>
      </w:r>
      <w:r>
        <w:rPr>
          <w:rFonts w:eastAsia="Times New Roman" w:cs="Times New Roman"/>
          <w:szCs w:val="24"/>
        </w:rPr>
        <w:t xml:space="preserve"> αισθάνομαι υποχρέωση να ξεκινήσω την τοποθέτησή μου επαινετικά για εσάς</w:t>
      </w:r>
      <w:r>
        <w:rPr>
          <w:rFonts w:eastAsia="Times New Roman" w:cs="Times New Roman"/>
          <w:szCs w:val="24"/>
        </w:rPr>
        <w:t>,</w:t>
      </w:r>
      <w:r>
        <w:rPr>
          <w:rFonts w:eastAsia="Times New Roman" w:cs="Times New Roman"/>
          <w:szCs w:val="24"/>
        </w:rPr>
        <w:t xml:space="preserve"> ως προς το ύφος σας, τουλάχιστον, στην Εθνική Αντιπροσωπεία. </w:t>
      </w:r>
    </w:p>
    <w:p w14:paraId="7FEDCC8F"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Παρατηρώ –και θα μου επιτρέψετε να το παρατηρήσω- ότι κάθεστε πάντα στη δεύτερη σειρά, εν αντιθέσει με αρκετούς συναδέλφους δικούς σας, οι οποίοι όντες Υφυπουργοί</w:t>
      </w:r>
      <w:r>
        <w:rPr>
          <w:rFonts w:eastAsia="Times New Roman" w:cs="Times New Roman"/>
          <w:szCs w:val="24"/>
        </w:rPr>
        <w:t>,</w:t>
      </w:r>
      <w:r>
        <w:rPr>
          <w:rFonts w:eastAsia="Times New Roman" w:cs="Times New Roman"/>
          <w:szCs w:val="24"/>
        </w:rPr>
        <w:t xml:space="preserve"> κάθονται ωραία στην καρέκλα τ</w:t>
      </w:r>
      <w:r>
        <w:rPr>
          <w:rFonts w:eastAsia="Times New Roman" w:cs="Times New Roman"/>
          <w:szCs w:val="24"/>
        </w:rPr>
        <w:t xml:space="preserve">ου Πρωθυπουργού της Ελλάδος. </w:t>
      </w:r>
      <w:r>
        <w:rPr>
          <w:rFonts w:eastAsia="Times New Roman" w:cs="Times New Roman"/>
          <w:szCs w:val="24"/>
        </w:rPr>
        <w:t>Θ</w:t>
      </w:r>
      <w:r>
        <w:rPr>
          <w:rFonts w:eastAsia="Times New Roman" w:cs="Times New Roman"/>
          <w:szCs w:val="24"/>
        </w:rPr>
        <w:t xml:space="preserve">α ευχόμουν η σεμνότητα της παρουσίας </w:t>
      </w:r>
      <w:r>
        <w:rPr>
          <w:rFonts w:eastAsia="Times New Roman" w:cs="Times New Roman"/>
          <w:szCs w:val="24"/>
        </w:rPr>
        <w:t>σας,</w:t>
      </w:r>
      <w:r>
        <w:rPr>
          <w:rFonts w:eastAsia="Times New Roman" w:cs="Times New Roman"/>
          <w:szCs w:val="24"/>
        </w:rPr>
        <w:t xml:space="preserve"> να συνδυάζεται και με την μετριοπάθεια και με τη σεμνότητα των λεγομένων σας. Εκεί φοβούμαι ότι δεν μπορώ να συνεχίσω τον έπαινο, θα πρέπει μάλλον να τον διακόψω.</w:t>
      </w:r>
    </w:p>
    <w:p w14:paraId="7FEDCC90"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ευτυχώς ο </w:t>
      </w:r>
      <w:r>
        <w:rPr>
          <w:rFonts w:eastAsia="Times New Roman" w:cs="Times New Roman"/>
          <w:szCs w:val="24"/>
        </w:rPr>
        <w:t>Προεδρεύων της Βουλής, ο Αντιπρόεδρος, ο κ. Κακλαμάνης, με έσωσε από το να χρειαστεί να σας υποδείξω τη διαφορά μεταξύ της εισπράξεως και της βεβαιώσεως. Την γνωρίζετε εξ επαγγέλματος πάρα πολύ καλά. Αλλά πέραν αυτού εάν σας άκουγε κανείς, κύριε Υπουργέ, ν</w:t>
      </w:r>
      <w:r>
        <w:rPr>
          <w:rFonts w:eastAsia="Times New Roman" w:cs="Times New Roman"/>
          <w:szCs w:val="24"/>
        </w:rPr>
        <w:t xml:space="preserve">ομίζω ότι με κλειστά τα μάτια και αν δεν είχε αίσθηση χρόνου και χώρου, θα πίστευε ότι βρισκόταν σε μία άλλη χώρα. </w:t>
      </w:r>
    </w:p>
    <w:p w14:paraId="7FEDCC91"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Επιδιώξατε σύγκριση με τους προηγούμενους καιρούς και μάλιστα είπατε ότι «εμείς επιτυγχάνουμε πολύ καλύτερα αποτελέσματα». Πού; Σε ποιο περι</w:t>
      </w:r>
      <w:r>
        <w:rPr>
          <w:rFonts w:eastAsia="Times New Roman" w:cs="Times New Roman"/>
          <w:szCs w:val="24"/>
        </w:rPr>
        <w:t xml:space="preserve">βάλλον; </w:t>
      </w:r>
      <w:r>
        <w:rPr>
          <w:rFonts w:eastAsia="Times New Roman" w:cs="Times New Roman"/>
          <w:szCs w:val="24"/>
        </w:rPr>
        <w:t>Ε</w:t>
      </w:r>
      <w:r>
        <w:rPr>
          <w:rFonts w:eastAsia="Times New Roman" w:cs="Times New Roman"/>
          <w:szCs w:val="24"/>
        </w:rPr>
        <w:t xml:space="preserve">πικαλεστήκατε </w:t>
      </w:r>
      <w:r>
        <w:rPr>
          <w:rFonts w:eastAsia="Times New Roman" w:cs="Times New Roman"/>
          <w:szCs w:val="24"/>
        </w:rPr>
        <w:t xml:space="preserve">δε </w:t>
      </w:r>
      <w:r>
        <w:rPr>
          <w:rFonts w:eastAsia="Times New Roman" w:cs="Times New Roman"/>
          <w:szCs w:val="24"/>
        </w:rPr>
        <w:t xml:space="preserve">τα </w:t>
      </w:r>
      <w:r>
        <w:rPr>
          <w:rFonts w:eastAsia="Times New Roman" w:cs="Times New Roman"/>
          <w:szCs w:val="24"/>
          <w:lang w:val="en-GB"/>
        </w:rPr>
        <w:t>capital</w:t>
      </w:r>
      <w:r>
        <w:rPr>
          <w:rFonts w:eastAsia="Times New Roman" w:cs="Times New Roman"/>
          <w:szCs w:val="24"/>
        </w:rPr>
        <w:t xml:space="preserve"> </w:t>
      </w:r>
      <w:r>
        <w:rPr>
          <w:rFonts w:eastAsia="Times New Roman" w:cs="Times New Roman"/>
          <w:szCs w:val="24"/>
          <w:lang w:val="en-GB"/>
        </w:rPr>
        <w:t>controls</w:t>
      </w:r>
      <w:r>
        <w:rPr>
          <w:rFonts w:eastAsia="Times New Roman" w:cs="Times New Roman"/>
          <w:szCs w:val="24"/>
        </w:rPr>
        <w:t xml:space="preserve"> και το κλείσιμο των τραπεζών, δηλαδή αστοχίες, λάθη, ζημιές, τις οποίες επέφερε στην ελληνική οικονομία η δική σας Κυβέρνηση.</w:t>
      </w:r>
    </w:p>
    <w:p w14:paraId="7FEDCC92" w14:textId="77777777" w:rsidR="004627CB" w:rsidRDefault="00EE6EC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Μου θυμίζετε, πραγματικά, το παιδικό ανέκδοτο του Μπόμπου, που για να πάει εκδρομή μ</w:t>
      </w:r>
      <w:r>
        <w:rPr>
          <w:rFonts w:eastAsia="Times New Roman" w:cs="Times New Roman"/>
          <w:bCs/>
          <w:shd w:val="clear" w:color="auto" w:fill="FFFFFF"/>
        </w:rPr>
        <w:t>ε το ορφανοτροφείο, σκότωσε τους γονείς του και όταν συνελήφθη και οδηγήθηκε στο δικαστήριο ανηλίκων, ζήτησε επιείκεια</w:t>
      </w:r>
      <w:r>
        <w:rPr>
          <w:rFonts w:eastAsia="Times New Roman" w:cs="Times New Roman"/>
          <w:bCs/>
          <w:shd w:val="clear" w:color="auto" w:fill="FFFFFF"/>
        </w:rPr>
        <w:t>,</w:t>
      </w:r>
      <w:r>
        <w:rPr>
          <w:rFonts w:eastAsia="Times New Roman" w:cs="Times New Roman"/>
          <w:bCs/>
          <w:shd w:val="clear" w:color="auto" w:fill="FFFFFF"/>
        </w:rPr>
        <w:t xml:space="preserve"> επειδή </w:t>
      </w:r>
      <w:r>
        <w:rPr>
          <w:rFonts w:eastAsia="Times New Roman"/>
          <w:bCs/>
          <w:shd w:val="clear" w:color="auto" w:fill="FFFFFF"/>
        </w:rPr>
        <w:t>είναι</w:t>
      </w:r>
      <w:r>
        <w:rPr>
          <w:rFonts w:eastAsia="Times New Roman" w:cs="Times New Roman"/>
          <w:bCs/>
          <w:shd w:val="clear" w:color="auto" w:fill="FFFFFF"/>
        </w:rPr>
        <w:t xml:space="preserve"> ορφανός. Αυτά δεν </w:t>
      </w:r>
      <w:r>
        <w:rPr>
          <w:rFonts w:eastAsia="Times New Roman"/>
          <w:bCs/>
          <w:shd w:val="clear" w:color="auto" w:fill="FFFFFF"/>
        </w:rPr>
        <w:t>είναι</w:t>
      </w:r>
      <w:r>
        <w:rPr>
          <w:rFonts w:eastAsia="Times New Roman" w:cs="Times New Roman"/>
          <w:bCs/>
          <w:shd w:val="clear" w:color="auto" w:fill="FFFFFF"/>
        </w:rPr>
        <w:t xml:space="preserve"> σοβαρά πράγματα. Κλείνετε τις τράπεζες και μετά μας λέτε ότι λειτουργείτε υπό δυσμενές κλίμα; Ή μήπ</w:t>
      </w:r>
      <w:r>
        <w:rPr>
          <w:rFonts w:eastAsia="Times New Roman" w:cs="Times New Roman"/>
          <w:bCs/>
          <w:shd w:val="clear" w:color="auto" w:fill="FFFFFF"/>
        </w:rPr>
        <w:t xml:space="preserve">ως αμφισβητείτε ότι εσείς κλείσατε τις τράπεζες; </w:t>
      </w:r>
    </w:p>
    <w:p w14:paraId="7FEDCC93"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w:t>
      </w:r>
      <w:r>
        <w:rPr>
          <w:rFonts w:eastAsia="Times New Roman"/>
          <w:bCs/>
        </w:rPr>
        <w:t>Β</w:t>
      </w:r>
      <w:r>
        <w:rPr>
          <w:rFonts w:eastAsia="Times New Roman" w:cs="Times New Roman"/>
          <w:szCs w:val="24"/>
        </w:rPr>
        <w:t xml:space="preserve">΄ Αντιπρόεδρος της Βουλής κ. </w:t>
      </w:r>
      <w:r w:rsidRPr="00B37069">
        <w:rPr>
          <w:rFonts w:eastAsia="Times New Roman" w:cs="Times New Roman"/>
          <w:b/>
          <w:szCs w:val="24"/>
        </w:rPr>
        <w:t>ΓΕΩΡΓΙΟΣ ΒΑΡΕΜΕΝΟΣ)</w:t>
      </w:r>
    </w:p>
    <w:p w14:paraId="7FEDCC94" w14:textId="77777777" w:rsidR="004627CB" w:rsidRDefault="00EE6EC7">
      <w:pPr>
        <w:spacing w:line="600" w:lineRule="auto"/>
        <w:ind w:firstLine="720"/>
        <w:jc w:val="both"/>
        <w:rPr>
          <w:rFonts w:eastAsia="Times New Roman"/>
          <w:bCs/>
        </w:rPr>
      </w:pPr>
      <w:r>
        <w:rPr>
          <w:rFonts w:eastAsia="Times New Roman" w:cs="Times New Roman"/>
          <w:szCs w:val="24"/>
        </w:rPr>
        <w:t xml:space="preserve">Η δε συνολική κατάσταση στη χώρα -σας ελέχθη πριν και από τον </w:t>
      </w:r>
      <w:r>
        <w:rPr>
          <w:rFonts w:eastAsia="Times New Roman" w:cs="Times New Roman"/>
          <w:bCs/>
          <w:shd w:val="clear" w:color="auto" w:fill="FFFFFF"/>
        </w:rPr>
        <w:t>Κοινοβουλευτικό Εκπρόσωπο</w:t>
      </w:r>
      <w:r>
        <w:rPr>
          <w:rFonts w:eastAsia="Times New Roman" w:cs="Times New Roman"/>
          <w:szCs w:val="24"/>
        </w:rPr>
        <w:t xml:space="preserve"> του Ποταμιού- νομίζω ότι </w:t>
      </w:r>
      <w:r>
        <w:rPr>
          <w:rFonts w:eastAsia="Times New Roman"/>
          <w:bCs/>
        </w:rPr>
        <w:t>είναι</w:t>
      </w:r>
      <w:r>
        <w:rPr>
          <w:rFonts w:eastAsia="Times New Roman" w:cs="Times New Roman"/>
          <w:szCs w:val="24"/>
        </w:rPr>
        <w:t xml:space="preserve"> τραγική κατ’ ελάχιστον. Ο κ. Μητσοτάκης προχθές από το Βήμα αυτό περιέγραψε την Ελλάδα και την περιέγραψε με επάρκεια. Τα βόρεια σύνορα κλειστά. Τα ανατολικά σύνορα ανοιχτά. Η Ειδομένη, όπου ο ανθρωπισμός των Ελλήνων βουλιάζ</w:t>
      </w:r>
      <w:r>
        <w:rPr>
          <w:rFonts w:eastAsia="Times New Roman" w:cs="Times New Roman"/>
          <w:szCs w:val="24"/>
        </w:rPr>
        <w:t xml:space="preserve">ει στις λάσπες. Το ηθικό πλεονέκτημα της </w:t>
      </w:r>
      <w:r>
        <w:rPr>
          <w:rFonts w:eastAsia="Times New Roman"/>
          <w:bCs/>
        </w:rPr>
        <w:t>Κυβέρνησής σας βούλιαξε ήδη στις λάσπες. Τα ζητήματα ασφάλειας της χώρας υπό συζήτηση. Γενικά μια κατάσταση συνολικά τραγική!</w:t>
      </w:r>
    </w:p>
    <w:p w14:paraId="7FEDCC95" w14:textId="77777777" w:rsidR="004627CB" w:rsidRDefault="00EE6EC7">
      <w:pPr>
        <w:spacing w:line="600" w:lineRule="auto"/>
        <w:ind w:firstLine="720"/>
        <w:jc w:val="both"/>
        <w:rPr>
          <w:rFonts w:eastAsia="Times New Roman"/>
          <w:bCs/>
        </w:rPr>
      </w:pPr>
      <w:r>
        <w:rPr>
          <w:rFonts w:eastAsia="Times New Roman"/>
          <w:bCs/>
        </w:rPr>
        <w:t>Επίσης μια αντιμετώπιση του Έλληνα πολίτη ως φορολογικού υποζυγίου. στο οποίο η μόνη λύσ</w:t>
      </w:r>
      <w:r>
        <w:rPr>
          <w:rFonts w:eastAsia="Times New Roman"/>
          <w:bCs/>
        </w:rPr>
        <w:t>η</w:t>
      </w:r>
      <w:r>
        <w:rPr>
          <w:rFonts w:eastAsia="Times New Roman"/>
          <w:bCs/>
        </w:rPr>
        <w:t xml:space="preserve"> είναι η επιβολή νέων φόρων και νέων φόρων και μεγαλύτερων φόρων και νέων ασφαλιστικών εισφορών. </w:t>
      </w:r>
    </w:p>
    <w:p w14:paraId="7FEDCC96" w14:textId="77777777" w:rsidR="004627CB" w:rsidRDefault="00EE6EC7">
      <w:pPr>
        <w:spacing w:line="600" w:lineRule="auto"/>
        <w:ind w:firstLine="720"/>
        <w:jc w:val="both"/>
        <w:rPr>
          <w:rFonts w:eastAsia="Times New Roman"/>
          <w:bCs/>
        </w:rPr>
      </w:pPr>
      <w:r>
        <w:rPr>
          <w:rFonts w:eastAsia="Times New Roman"/>
          <w:bCs/>
        </w:rPr>
        <w:t>Μάλιστα προσπαθήσατε το βάρος αυτών των διατάξεων</w:t>
      </w:r>
      <w:r>
        <w:rPr>
          <w:rFonts w:eastAsia="Times New Roman"/>
          <w:bCs/>
        </w:rPr>
        <w:t>,</w:t>
      </w:r>
      <w:r>
        <w:rPr>
          <w:rFonts w:eastAsia="Times New Roman"/>
          <w:bCs/>
        </w:rPr>
        <w:t xml:space="preserve"> να το τοποθετήσετε υπό τον ώμο της Αντιπολίτευσης, Αξιωματικής και Ελάσσονος, διότι είπατε: «Συνεργαστήκατε</w:t>
      </w:r>
      <w:r>
        <w:rPr>
          <w:rFonts w:eastAsia="Times New Roman"/>
          <w:bCs/>
        </w:rPr>
        <w:t xml:space="preserve"> και ψηφίσατε, </w:t>
      </w:r>
      <w:r>
        <w:rPr>
          <w:rFonts w:eastAsia="Times New Roman"/>
          <w:bCs/>
          <w:shd w:val="clear" w:color="auto" w:fill="FFFFFF"/>
        </w:rPr>
        <w:t xml:space="preserve">εν πάση περιπτώσει, </w:t>
      </w:r>
      <w:r>
        <w:rPr>
          <w:rFonts w:eastAsia="Times New Roman"/>
          <w:bCs/>
        </w:rPr>
        <w:t xml:space="preserve">το καλοκαίρι για να σώσουμε τη χώρα. Άρα σημαίνει ότι μας δώσατε μια λευκή επιταγή, να επιβάλλουμε φόρους εσαεί.» Ψηφίστηκαν στόχοι, κύριε Υπουργέ. Δεν ψηφίστηκαν πολιτικές. </w:t>
      </w:r>
    </w:p>
    <w:p w14:paraId="7FEDCC97" w14:textId="77777777" w:rsidR="004627CB" w:rsidRDefault="00EE6EC7">
      <w:pPr>
        <w:spacing w:line="600" w:lineRule="auto"/>
        <w:ind w:firstLine="720"/>
        <w:jc w:val="both"/>
        <w:rPr>
          <w:rFonts w:eastAsia="Times New Roman"/>
          <w:bCs/>
        </w:rPr>
      </w:pPr>
      <w:r>
        <w:rPr>
          <w:rFonts w:eastAsia="Times New Roman"/>
          <w:bCs/>
        </w:rPr>
        <w:t xml:space="preserve">Πρέπει να σας πω και το εξής. Δεν έχετε κάνει </w:t>
      </w:r>
      <w:r>
        <w:rPr>
          <w:rFonts w:eastAsia="Times New Roman"/>
          <w:bCs/>
        </w:rPr>
        <w:t xml:space="preserve">ούτε </w:t>
      </w:r>
      <w:r>
        <w:rPr>
          <w:rFonts w:eastAsia="Times New Roman"/>
          <w:bCs/>
        </w:rPr>
        <w:t>1</w:t>
      </w:r>
      <w:r>
        <w:rPr>
          <w:rFonts w:eastAsia="Times New Roman"/>
          <w:bCs/>
        </w:rPr>
        <w:t xml:space="preserve"> ευρώ περικοπή δαπανών του δημοσίου τόσον καιρό. Αντιθέτως εξαντλείτε τον ανθρωπισμό σας, προσλαμβάνοντας υμετέρους -διαφόρων ειδών υμετέρους- και μετά στέλνετε τον λογαριασμό δι</w:t>
      </w:r>
      <w:r>
        <w:rPr>
          <w:rFonts w:eastAsia="Times New Roman"/>
          <w:bCs/>
        </w:rPr>
        <w:t>ά</w:t>
      </w:r>
      <w:r>
        <w:rPr>
          <w:rFonts w:eastAsia="Times New Roman"/>
          <w:bCs/>
        </w:rPr>
        <w:t xml:space="preserve"> των φόρων στον Έλληνα πολίτη. Αυτή είναι η πολιτική σας. </w:t>
      </w:r>
    </w:p>
    <w:p w14:paraId="7FEDCC98" w14:textId="77777777" w:rsidR="004627CB" w:rsidRDefault="00EE6EC7">
      <w:pPr>
        <w:spacing w:line="600" w:lineRule="auto"/>
        <w:ind w:firstLine="720"/>
        <w:jc w:val="both"/>
        <w:rPr>
          <w:rFonts w:eastAsia="Times New Roman"/>
          <w:bCs/>
        </w:rPr>
      </w:pPr>
      <w:r>
        <w:rPr>
          <w:rFonts w:eastAsia="Times New Roman"/>
          <w:bCs/>
        </w:rPr>
        <w:t xml:space="preserve">Επειδή, </w:t>
      </w:r>
      <w:r>
        <w:rPr>
          <w:rFonts w:eastAsia="Times New Roman"/>
          <w:bCs/>
          <w:shd w:val="clear" w:color="auto" w:fill="FFFFFF"/>
        </w:rPr>
        <w:t>όμως</w:t>
      </w:r>
      <w:r>
        <w:rPr>
          <w:rFonts w:eastAsia="Times New Roman"/>
          <w:bCs/>
          <w:shd w:val="clear" w:color="auto" w:fill="FFFFFF"/>
        </w:rPr>
        <w:t>,</w:t>
      </w:r>
      <w:r>
        <w:rPr>
          <w:rFonts w:eastAsia="Times New Roman"/>
          <w:bCs/>
        </w:rPr>
        <w:t xml:space="preserve"> δεν είμαι μόνο της λογικής να κατηγορώ την Κυβέρνηση, πρέπει να σας πω ότι κι επί των δικών μας ημερών έγιναν σφάλματα και πολλά σφάλματα. </w:t>
      </w:r>
      <w:r>
        <w:rPr>
          <w:rFonts w:eastAsia="Times New Roman"/>
          <w:bCs/>
        </w:rPr>
        <w:t>Α</w:t>
      </w:r>
      <w:r>
        <w:rPr>
          <w:rFonts w:eastAsia="Times New Roman"/>
          <w:bCs/>
        </w:rPr>
        <w:t>ν θέλετε, πάρα πολλές φορολογικές διατάξεις και των δικών μας ημερών δεν περιποιούν τιμή ούτε στο δίκαιο της χώρας</w:t>
      </w:r>
      <w:r>
        <w:rPr>
          <w:rFonts w:eastAsia="Times New Roman"/>
          <w:bCs/>
        </w:rPr>
        <w:t xml:space="preserve"> ούτε στην </w:t>
      </w:r>
      <w:r>
        <w:rPr>
          <w:rFonts w:eastAsia="Times New Roman"/>
          <w:bCs/>
        </w:rPr>
        <w:t>κ</w:t>
      </w:r>
      <w:r>
        <w:rPr>
          <w:rFonts w:eastAsia="Times New Roman"/>
          <w:bCs/>
        </w:rPr>
        <w:t xml:space="preserve">υβέρνησή μας. Επίσης πάρα πολλές εγκύκλιοι του Υπουργείου σας δεν περιποιούν τιμή ούτε στο δίκαιο ούτε στην </w:t>
      </w:r>
      <w:r>
        <w:rPr>
          <w:rFonts w:eastAsia="Times New Roman"/>
          <w:bCs/>
        </w:rPr>
        <w:t>κ</w:t>
      </w:r>
      <w:r>
        <w:rPr>
          <w:rFonts w:eastAsia="Times New Roman"/>
          <w:bCs/>
        </w:rPr>
        <w:t xml:space="preserve">υβέρνησή μας. Όμως εσείς επαναλαμβάνετε τα σφάλματά επί τα χείρω. </w:t>
      </w:r>
    </w:p>
    <w:p w14:paraId="7FEDCC99" w14:textId="77777777" w:rsidR="004627CB" w:rsidRDefault="00EE6EC7">
      <w:pPr>
        <w:spacing w:line="600" w:lineRule="auto"/>
        <w:ind w:firstLine="720"/>
        <w:jc w:val="both"/>
        <w:rPr>
          <w:rFonts w:eastAsia="Times New Roman"/>
          <w:bCs/>
        </w:rPr>
      </w:pPr>
      <w:r>
        <w:rPr>
          <w:rFonts w:eastAsia="Times New Roman"/>
          <w:bCs/>
        </w:rPr>
        <w:t>Επαίρεται η Κυβέρνηση για τη συνεχή παράταση των παραγραφών. Είναι σ</w:t>
      </w:r>
      <w:r>
        <w:rPr>
          <w:rFonts w:eastAsia="Times New Roman"/>
          <w:bCs/>
        </w:rPr>
        <w:t>οβαρά πράγματα αυτά; Σε ποια χώρα μπορεί να έρχεται συνεχής παράταση των παραγραφών; Πού ζούμε; Ή ο τρόπος φορολογικών ελέγχων με τις εγκυκλίους που έχουν περάσει κι επί των ημερών των δικών μας. Είναι δυνατόν μια χώρα να δημιουργεί αίσθημα εμπιστοσύνης στ</w:t>
      </w:r>
      <w:r>
        <w:rPr>
          <w:rFonts w:eastAsia="Times New Roman"/>
          <w:bCs/>
        </w:rPr>
        <w:t xml:space="preserve">ους πολίτες της με αυτό το καθεστώς; </w:t>
      </w:r>
    </w:p>
    <w:p w14:paraId="7FEDCC9A" w14:textId="77777777" w:rsidR="004627CB" w:rsidRDefault="00EE6EC7">
      <w:pPr>
        <w:spacing w:line="600" w:lineRule="auto"/>
        <w:ind w:firstLine="720"/>
        <w:jc w:val="both"/>
        <w:rPr>
          <w:rFonts w:eastAsia="Times New Roman"/>
          <w:bCs/>
        </w:rPr>
      </w:pPr>
      <w:r>
        <w:rPr>
          <w:rFonts w:eastAsia="Times New Roman"/>
          <w:bCs/>
        </w:rPr>
        <w:t xml:space="preserve">Ο χρόνος ο οποίος έχω, δεν μου επιτρέπει να επεκταθώ σε αυτά αλλά τα γνωρίζετε. Τα γνωρίζετε κάλλιον εμού. Πρέπει να αλλάξουν όλα αυτά τα πράγματα κι </w:t>
      </w:r>
      <w:r>
        <w:rPr>
          <w:rFonts w:eastAsia="Times New Roman"/>
          <w:bCs/>
          <w:shd w:val="clear" w:color="auto" w:fill="FFFFFF"/>
        </w:rPr>
        <w:t xml:space="preserve">εν πάση περιπτώσει </w:t>
      </w:r>
      <w:r>
        <w:rPr>
          <w:rFonts w:eastAsia="Times New Roman"/>
          <w:bCs/>
        </w:rPr>
        <w:t>πρέπει να αποφασίσετε τι μοντέλο οικονομίας θέλετ</w:t>
      </w:r>
      <w:r>
        <w:rPr>
          <w:rFonts w:eastAsia="Times New Roman"/>
          <w:bCs/>
        </w:rPr>
        <w:t>ε. Διότι μιλούν τα στελέχη σας. Ο κ. Τσακαλώτος ο οποίος έχει νεο-μαρξιστικές αντιλήψεις αλλά περίεργη πρακτική να τις υλοποιεί, εμφανίζει ότι το πρόβλημα της ελληνικής οικονομίας</w:t>
      </w:r>
      <w:r>
        <w:rPr>
          <w:rFonts w:eastAsia="Times New Roman"/>
          <w:bCs/>
        </w:rPr>
        <w:t>,</w:t>
      </w:r>
      <w:r>
        <w:rPr>
          <w:rFonts w:eastAsia="Times New Roman"/>
          <w:bCs/>
        </w:rPr>
        <w:t xml:space="preserve"> είναι πρόβλημα ελλείμματος ζήτησης. Δεν υπάρχει –λέει- αρκετό χρήμα στην οι</w:t>
      </w:r>
      <w:r>
        <w:rPr>
          <w:rFonts w:eastAsia="Times New Roman"/>
          <w:bCs/>
        </w:rPr>
        <w:t xml:space="preserve">κονομία. Αυτό δεν είναι ακριβές. Είναι μόνο εν μέρει ακριβές. </w:t>
      </w:r>
    </w:p>
    <w:p w14:paraId="7FEDCC9B" w14:textId="77777777" w:rsidR="004627CB" w:rsidRDefault="00EE6EC7">
      <w:pPr>
        <w:spacing w:line="600" w:lineRule="auto"/>
        <w:ind w:firstLine="720"/>
        <w:jc w:val="both"/>
        <w:rPr>
          <w:rFonts w:eastAsia="Times New Roman"/>
          <w:bCs/>
        </w:rPr>
      </w:pPr>
      <w:r>
        <w:rPr>
          <w:rFonts w:eastAsia="Times New Roman"/>
          <w:bCs/>
          <w:shd w:val="clear" w:color="auto" w:fill="FFFFFF"/>
        </w:rPr>
        <w:t>Βεβαίως</w:t>
      </w:r>
      <w:r>
        <w:rPr>
          <w:rFonts w:eastAsia="Times New Roman"/>
          <w:bCs/>
        </w:rPr>
        <w:t xml:space="preserve"> δεν υπάρχει αρκετό χρήμα στην οικονομία</w:t>
      </w:r>
      <w:r>
        <w:rPr>
          <w:rFonts w:eastAsia="Times New Roman"/>
          <w:bCs/>
        </w:rPr>
        <w:t xml:space="preserve"> αλλά πρωτίστως το πρόβλημα της ελληνικής οικονομίας είναι πρόβλημα προσφοράς. Δεν υπάρχει παραγωγή επαρκών προϊόντων. Γι’ αυτό και κάθε φορά που πέφτει χρήμα στην αγορά, αυτό το οποίο συμβαίνει</w:t>
      </w:r>
      <w:r>
        <w:rPr>
          <w:rFonts w:eastAsia="Times New Roman"/>
          <w:bCs/>
        </w:rPr>
        <w:t>,</w:t>
      </w:r>
      <w:r>
        <w:rPr>
          <w:rFonts w:eastAsia="Times New Roman"/>
          <w:bCs/>
        </w:rPr>
        <w:t xml:space="preserve"> είναι ότι αυξάνονται οι εξαγωγές και το πρόβλημα παραμένει. </w:t>
      </w:r>
    </w:p>
    <w:p w14:paraId="7FEDCC9C" w14:textId="77777777" w:rsidR="004627CB" w:rsidRDefault="00EE6EC7">
      <w:pPr>
        <w:spacing w:line="600" w:lineRule="auto"/>
        <w:ind w:firstLine="720"/>
        <w:jc w:val="both"/>
        <w:rPr>
          <w:rFonts w:eastAsia="Times New Roman"/>
          <w:bCs/>
        </w:rPr>
      </w:pPr>
      <w:r>
        <w:rPr>
          <w:rFonts w:eastAsia="Times New Roman"/>
          <w:bCs/>
        </w:rPr>
        <w:t>Ε</w:t>
      </w:r>
      <w:r>
        <w:rPr>
          <w:rFonts w:eastAsia="Times New Roman"/>
          <w:bCs/>
          <w:shd w:val="clear" w:color="auto" w:fill="FFFFFF"/>
        </w:rPr>
        <w:t>ν πάση περιπτώσει, όμως,</w:t>
      </w:r>
      <w:r>
        <w:rPr>
          <w:rFonts w:eastAsia="Times New Roman"/>
          <w:bCs/>
        </w:rPr>
        <w:t xml:space="preserve"> ας υιοθετήσω προσωρινά το δικό σας μοντέλο ότι υπάρχει θέμα ζήτησης. Μάλιστα. Εφόσον υπάρχει θέμα ζήτησης, δηλαδή έλλειψη ρευστότητας, πώς επιβάλλετε νέους φόρους και αυξάνετε τις ασφαλιστικές εισφορές; Πώς είναι συμβατά αυτά τα </w:t>
      </w:r>
      <w:r>
        <w:rPr>
          <w:rFonts w:eastAsia="Times New Roman"/>
          <w:bCs/>
        </w:rPr>
        <w:t xml:space="preserve">δύο πράγματα; </w:t>
      </w:r>
    </w:p>
    <w:p w14:paraId="7FEDCC9D" w14:textId="77777777" w:rsidR="004627CB" w:rsidRDefault="00EE6EC7">
      <w:pPr>
        <w:spacing w:line="600" w:lineRule="auto"/>
        <w:ind w:firstLine="720"/>
        <w:jc w:val="both"/>
        <w:rPr>
          <w:rFonts w:eastAsia="Times New Roman"/>
          <w:bCs/>
        </w:rPr>
      </w:pPr>
      <w:r>
        <w:rPr>
          <w:rFonts w:eastAsia="Times New Roman"/>
          <w:bCs/>
        </w:rPr>
        <w:t>Α</w:t>
      </w:r>
      <w:r>
        <w:rPr>
          <w:rFonts w:eastAsia="Times New Roman"/>
          <w:bCs/>
        </w:rPr>
        <w:t>πό πού θα προέλθει τότε η οικονομική ανάπτυξη; Από τους επενδυτές που θα έρθουν στην Ελλάδα, αφού έχετε αυξήσει όλους τους φορολογικούς συντελεστές; Ποιος στα συγκαλά του διεθνής επενδυτής μπορεί να εμπιστευτεί μια Κυβέρνηση</w:t>
      </w:r>
      <w:r>
        <w:rPr>
          <w:rFonts w:eastAsia="Times New Roman"/>
          <w:bCs/>
        </w:rPr>
        <w:t>,</w:t>
      </w:r>
      <w:r>
        <w:rPr>
          <w:rFonts w:eastAsia="Times New Roman"/>
          <w:bCs/>
        </w:rPr>
        <w:t xml:space="preserve"> που αντιφάσκει</w:t>
      </w:r>
      <w:r>
        <w:rPr>
          <w:rFonts w:eastAsia="Times New Roman"/>
          <w:bCs/>
        </w:rPr>
        <w:t xml:space="preserve"> τόσο στη διατύπωση της σκέψης της; </w:t>
      </w:r>
    </w:p>
    <w:p w14:paraId="7FEDCC9E" w14:textId="77777777" w:rsidR="004627CB" w:rsidRDefault="00EE6EC7">
      <w:pPr>
        <w:spacing w:line="600" w:lineRule="auto"/>
        <w:ind w:firstLine="720"/>
        <w:jc w:val="both"/>
        <w:rPr>
          <w:rFonts w:eastAsia="Times New Roman"/>
          <w:bCs/>
        </w:rPr>
      </w:pPr>
      <w:r>
        <w:rPr>
          <w:rFonts w:eastAsia="Times New Roman"/>
          <w:bCs/>
        </w:rPr>
        <w:t xml:space="preserve">Εδώ το πρόβλημα είναι βαθύτατο. Είναι ένα πρόβλημα οικονομικού μοντέλου και </w:t>
      </w:r>
      <w:r>
        <w:rPr>
          <w:rFonts w:eastAsia="Times New Roman"/>
          <w:bCs/>
          <w:shd w:val="clear" w:color="auto" w:fill="FFFFFF"/>
        </w:rPr>
        <w:t>επ</w:t>
      </w:r>
      <w:r>
        <w:rPr>
          <w:rFonts w:eastAsia="Times New Roman"/>
          <w:bCs/>
        </w:rPr>
        <w:t>’ αυτού πρέπει να είστε ειλικρινείς.</w:t>
      </w:r>
      <w:r>
        <w:rPr>
          <w:rFonts w:eastAsia="Times New Roman"/>
          <w:bCs/>
        </w:rPr>
        <w:t xml:space="preserve"> </w:t>
      </w:r>
      <w:r>
        <w:rPr>
          <w:rFonts w:eastAsia="Times New Roman"/>
          <w:bCs/>
        </w:rPr>
        <w:t>Ε</w:t>
      </w:r>
      <w:r>
        <w:rPr>
          <w:rFonts w:eastAsia="Times New Roman"/>
          <w:bCs/>
        </w:rPr>
        <w:t xml:space="preserve">ίναι και ένα πρόβλημα διαχειριστικής επάρκειας της Κυβέρνησής σας. </w:t>
      </w:r>
      <w:r>
        <w:rPr>
          <w:rFonts w:eastAsia="Times New Roman"/>
          <w:bCs/>
        </w:rPr>
        <w:t>Επίσης κ</w:t>
      </w:r>
      <w:r>
        <w:rPr>
          <w:rFonts w:eastAsia="Times New Roman"/>
          <w:bCs/>
        </w:rPr>
        <w:t xml:space="preserve">αι σε αυτό πρέπει να είστε ειλικρινής. Διότι </w:t>
      </w:r>
      <w:r>
        <w:rPr>
          <w:rFonts w:eastAsia="Times New Roman"/>
          <w:bCs/>
        </w:rPr>
        <w:t>τ</w:t>
      </w:r>
      <w:r>
        <w:rPr>
          <w:rFonts w:eastAsia="Times New Roman"/>
          <w:bCs/>
        </w:rPr>
        <w:t>η Κυβέρνηση αυτή με όση εύνοια κι αν θέλει να την δει κανείς, με όση επιείκεια κι αν θέλει να την δει κανείς, με όση συμπάθεια κι αν θέλει να τη δει κανείς, δεν έχει οιοδήποτε επίτευγμα, το οποίο μπορεί να προσ</w:t>
      </w:r>
      <w:r>
        <w:rPr>
          <w:rFonts w:eastAsia="Times New Roman"/>
          <w:bCs/>
        </w:rPr>
        <w:t xml:space="preserve">κομίσει και για το οποίο μπορεί να καυχηθεί στην Αντιπροσωπεία δεκαπέντε μήνες τώρα. </w:t>
      </w:r>
    </w:p>
    <w:p w14:paraId="7FEDCC9F" w14:textId="77777777" w:rsidR="004627CB" w:rsidRDefault="00EE6EC7">
      <w:pPr>
        <w:spacing w:line="600" w:lineRule="auto"/>
        <w:ind w:firstLine="720"/>
        <w:jc w:val="both"/>
        <w:rPr>
          <w:rFonts w:eastAsia="Times New Roman"/>
          <w:bCs/>
        </w:rPr>
      </w:pPr>
      <w:r>
        <w:rPr>
          <w:rFonts w:eastAsia="Times New Roman"/>
          <w:bCs/>
        </w:rPr>
        <w:t xml:space="preserve">Αυτή είναι δυστυχώς η πραγματικότητα. </w:t>
      </w:r>
      <w:r>
        <w:rPr>
          <w:rFonts w:eastAsia="Times New Roman"/>
          <w:bCs/>
        </w:rPr>
        <w:t>Υ</w:t>
      </w:r>
      <w:r>
        <w:rPr>
          <w:rFonts w:eastAsia="Times New Roman"/>
          <w:bCs/>
        </w:rPr>
        <w:t xml:space="preserve">πογραμμίζω δύο φορές το δυστυχώς, διότι ήμουν εξ αυτών που ευχήθηκαν ειλικρινά και από καρδιάς στην Κυβέρνηση σας κάθε επιτυχία. </w:t>
      </w:r>
    </w:p>
    <w:p w14:paraId="7FEDCCA0" w14:textId="77777777" w:rsidR="004627CB" w:rsidRDefault="00EE6EC7">
      <w:pPr>
        <w:spacing w:line="600" w:lineRule="auto"/>
        <w:ind w:firstLine="720"/>
        <w:jc w:val="both"/>
        <w:rPr>
          <w:rFonts w:eastAsia="Times New Roman"/>
          <w:bCs/>
        </w:rPr>
      </w:pPr>
      <w:r>
        <w:rPr>
          <w:rFonts w:eastAsia="Times New Roman"/>
          <w:bCs/>
        </w:rPr>
        <w:t>Π</w:t>
      </w:r>
      <w:r>
        <w:rPr>
          <w:rFonts w:eastAsia="Times New Roman"/>
          <w:bCs/>
        </w:rPr>
        <w:t xml:space="preserve">ρέπει, λοιπόν, να οδηγηθούμε σε κάποια λύση του δράματος. Γιατί προηγουμένως άκουσα με προσοχή τον </w:t>
      </w:r>
      <w:r>
        <w:rPr>
          <w:rFonts w:eastAsia="Times New Roman"/>
          <w:bCs/>
          <w:shd w:val="clear" w:color="auto" w:fill="FFFFFF"/>
        </w:rPr>
        <w:t>Κοινοβουλευτικό Εκπρόσωπο</w:t>
      </w:r>
      <w:r>
        <w:rPr>
          <w:rFonts w:eastAsia="Times New Roman"/>
          <w:bCs/>
        </w:rPr>
        <w:t xml:space="preserve"> του Ποταμιού, που υπέδειξε την κατά την άποψή του ασυμβατότητα των λεγομένων του κ. Μητσοτάκη, πώς τίθεται υπέρ του σταθερού κυβερν</w:t>
      </w:r>
      <w:r>
        <w:rPr>
          <w:rFonts w:eastAsia="Times New Roman"/>
          <w:bCs/>
        </w:rPr>
        <w:t xml:space="preserve">ητικού κύκλου και από την άλλη ζητάει εκλογές. </w:t>
      </w:r>
    </w:p>
    <w:p w14:paraId="7FEDCCA1" w14:textId="77777777" w:rsidR="004627CB" w:rsidRDefault="00EE6EC7">
      <w:pPr>
        <w:spacing w:line="600" w:lineRule="auto"/>
        <w:ind w:firstLine="720"/>
        <w:jc w:val="both"/>
        <w:rPr>
          <w:rFonts w:eastAsia="Times New Roman"/>
          <w:bCs/>
        </w:rPr>
      </w:pPr>
      <w:r>
        <w:rPr>
          <w:rFonts w:eastAsia="Times New Roman"/>
          <w:bCs/>
        </w:rPr>
        <w:t>Η απάντηση είναι μία και μόνη. Η σωτηρία της πατρίδος είναι ο υπέρτατος νόμος. Έχουμε εκτιμήσει μετά από αναμονή δεκαπέντε μηνών ότι η αναμονή σας στην εξουσία είναι πιο επιζήμια για την κοινωνία, για τον τόπ</w:t>
      </w:r>
      <w:r>
        <w:rPr>
          <w:rFonts w:eastAsia="Times New Roman"/>
          <w:bCs/>
        </w:rPr>
        <w:t>ο, για την πατρίδα, για τους πολίτες</w:t>
      </w:r>
      <w:r>
        <w:rPr>
          <w:rFonts w:eastAsia="Times New Roman"/>
          <w:bCs/>
        </w:rPr>
        <w:t>,</w:t>
      </w:r>
      <w:r>
        <w:rPr>
          <w:rFonts w:eastAsia="Times New Roman"/>
          <w:bCs/>
        </w:rPr>
        <w:t xml:space="preserve"> από την απομάκρυνσή σας. </w:t>
      </w:r>
    </w:p>
    <w:p w14:paraId="7FEDCCA2" w14:textId="77777777" w:rsidR="004627CB" w:rsidRDefault="00EE6EC7">
      <w:pPr>
        <w:spacing w:line="600" w:lineRule="auto"/>
        <w:jc w:val="both"/>
        <w:rPr>
          <w:rFonts w:eastAsia="Times New Roman" w:cs="Times New Roman"/>
          <w:szCs w:val="24"/>
        </w:rPr>
      </w:pPr>
      <w:r>
        <w:rPr>
          <w:rFonts w:eastAsia="Times New Roman" w:cs="Times New Roman"/>
          <w:bCs/>
          <w:shd w:val="clear" w:color="auto" w:fill="FFFFFF"/>
        </w:rPr>
        <w:tab/>
      </w:r>
      <w:r>
        <w:rPr>
          <w:rFonts w:eastAsia="Times New Roman" w:cs="Times New Roman"/>
          <w:szCs w:val="24"/>
        </w:rPr>
        <w:t>Βεβαίως, οι γρήγορες εκλογές είναι ζημιά για τον τόπο. Κανείς δεν λέει κάτι άλλο. Βεβαίως, είναι αναταραχή. Βεβαίως, είναι αβεβαιότητα. Η παραμονή σας, όμως, στην εξουσία δεν είναι μόνο ανατα</w:t>
      </w:r>
      <w:r>
        <w:rPr>
          <w:rFonts w:eastAsia="Times New Roman" w:cs="Times New Roman"/>
          <w:szCs w:val="24"/>
        </w:rPr>
        <w:t xml:space="preserve">ραχή και αβεβαιότητα, είναι και συνεχής και διαρκής καταστροφή. Και ό,τι φέρνετε εδώ, είναι απλώς ένα ακόμη λιθαράκι στον τάφο της ελληνικής οικονομίας. </w:t>
      </w:r>
    </w:p>
    <w:p w14:paraId="7FEDCCA3"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Βεβαίως, το παρόν νομοθέτημα, το οποίο εμείς θα το ψηφίσουμε, δεν είναι νομοθέτημα δικό σας. Είναι </w:t>
      </w:r>
      <w:r>
        <w:rPr>
          <w:rFonts w:eastAsia="Times New Roman" w:cs="Times New Roman"/>
          <w:szCs w:val="24"/>
        </w:rPr>
        <w:t>οδη</w:t>
      </w:r>
      <w:r>
        <w:rPr>
          <w:rFonts w:eastAsia="Times New Roman" w:cs="Times New Roman"/>
          <w:szCs w:val="24"/>
        </w:rPr>
        <w:t xml:space="preserve">γία </w:t>
      </w:r>
      <w:r>
        <w:rPr>
          <w:rFonts w:eastAsia="Times New Roman" w:cs="Times New Roman"/>
          <w:szCs w:val="24"/>
        </w:rPr>
        <w:t xml:space="preserve">η οποία έρχεται, </w:t>
      </w:r>
      <w:r>
        <w:rPr>
          <w:rFonts w:eastAsia="Times New Roman" w:cs="Times New Roman"/>
          <w:szCs w:val="24"/>
        </w:rPr>
        <w:t>οδηγία</w:t>
      </w:r>
      <w:r>
        <w:rPr>
          <w:rFonts w:eastAsia="Times New Roman" w:cs="Times New Roman"/>
          <w:szCs w:val="24"/>
        </w:rPr>
        <w:t xml:space="preserve"> η οποία όταν ήρθε κανονικά επί των ημερών της κυβερνήσεώς μας –αυτή είναι η τροποποιημένη εκδοχή- εσείς, το κόμμα σας, την καταψήφισε -αν είναι δυνατόν!- διότι καταψηφίζατε τα πάντα. Καταψηφίζατε ό,τι υπήρχε, ό,τι προτεινόταν. Κ</w:t>
      </w:r>
      <w:r>
        <w:rPr>
          <w:rFonts w:eastAsia="Times New Roman" w:cs="Times New Roman"/>
          <w:szCs w:val="24"/>
        </w:rPr>
        <w:t>αταψηφίζατε τις διατάξεις για το άσυλο, για την προστασία των μεταναστών. Όλα τα έχετε καταψηφίσει. Ακρίτως καταψηφίζατε, όπως και τώρα ακρίτως υπερψηφίζετε. Ό,τι σας δίνει το κουαρτέτο –πρώην τρόικα- το υπερψηφίζετε και παριστάνετε ότι το διαπραγματεύεστε</w:t>
      </w:r>
      <w:r>
        <w:rPr>
          <w:rFonts w:eastAsia="Times New Roman" w:cs="Times New Roman"/>
          <w:szCs w:val="24"/>
        </w:rPr>
        <w:t xml:space="preserve">, που δεν διαπραγματεύεστε. Καθυστερεί ο χρόνος και οι ρυθμίσεις οι οποίες έρχονται, είναι συνεχώς χειρότερες από τις προηγούμενες. </w:t>
      </w:r>
    </w:p>
    <w:p w14:paraId="7FEDCCA4"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Λυπάμαι να πω –και τελειώνω-, η χώρα βρίσκεται σε αδιέξοδο, σε πλήρες αδιέξοδο! Εμείς θα συνεχίσουμε </w:t>
      </w:r>
      <w:r>
        <w:rPr>
          <w:rFonts w:eastAsia="Times New Roman" w:cs="Times New Roman"/>
          <w:szCs w:val="24"/>
        </w:rPr>
        <w:t>ως</w:t>
      </w:r>
      <w:r>
        <w:rPr>
          <w:rFonts w:eastAsia="Times New Roman" w:cs="Times New Roman"/>
          <w:szCs w:val="24"/>
        </w:rPr>
        <w:t xml:space="preserve"> Αξιωματική Αντιπολί</w:t>
      </w:r>
      <w:r>
        <w:rPr>
          <w:rFonts w:eastAsia="Times New Roman" w:cs="Times New Roman"/>
          <w:szCs w:val="24"/>
        </w:rPr>
        <w:t xml:space="preserve">τευση να κάνουμε το συνταγματικό μας καθήκον, να στηρίζουμε στα όσα μπορούμε την Κυβέρνηση για να σωθεί ο τόπος, η κοινωνία, ο λαός. Και γι’ αυτό σήμερα ψηφίζουμε. Επί της ουσίας, όμως, αυτό το οποίο σας απευθύνουμε όχι πλέον ως παράκληση αλλά ως καθολικό </w:t>
      </w:r>
      <w:r>
        <w:rPr>
          <w:rFonts w:eastAsia="Times New Roman" w:cs="Times New Roman"/>
          <w:szCs w:val="24"/>
        </w:rPr>
        <w:t xml:space="preserve">αίτημα της κοινωνίας, είναι ένα: Φύγετε! Κι αν δεν θέλετε να φύγετε, δεν το πιστεύετε, ας πάμε σε εκλογές για να σας διώξει ο ελληνικός λαός. </w:t>
      </w:r>
    </w:p>
    <w:p w14:paraId="7FEDCCA5"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FEDCCA6"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Παρασκευόπουλος για μία διευκρίνιση. </w:t>
      </w:r>
    </w:p>
    <w:p w14:paraId="7FEDCCA7"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ΝΙΚΟΛΑ</w:t>
      </w:r>
      <w:r>
        <w:rPr>
          <w:rFonts w:eastAsia="Times New Roman" w:cs="Times New Roman"/>
          <w:b/>
          <w:szCs w:val="24"/>
        </w:rPr>
        <w:t xml:space="preserve">ΟΣ ΠΑΡΑΣΚΕΥΟΠΟΥΛΟΣ (Υπουργός Δικαιοσύνης, Διαφάνειας και Ανθρωπίνων Δικαιωμάτων): </w:t>
      </w:r>
      <w:r>
        <w:rPr>
          <w:rFonts w:eastAsia="Times New Roman" w:cs="Times New Roman"/>
          <w:szCs w:val="24"/>
        </w:rPr>
        <w:t xml:space="preserve">Ευχαριστώ, κύριε Πρόεδρε. </w:t>
      </w:r>
    </w:p>
    <w:p w14:paraId="7FEDCCA8"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Πρόκειται για διευκρίνιση της τροπολογίας, την οποία πρότεινα πριν από μία ώρα περίπου. Έγινε από τον κ. Δένδια και από άλλους συναδέλφους η παρατή</w:t>
      </w:r>
      <w:r>
        <w:rPr>
          <w:rFonts w:eastAsia="Times New Roman" w:cs="Times New Roman"/>
          <w:szCs w:val="24"/>
        </w:rPr>
        <w:t>ρηση ότι στο κείμενο το οποίο προτείνεται αυτή</w:t>
      </w:r>
      <w:r>
        <w:rPr>
          <w:rFonts w:eastAsia="Times New Roman" w:cs="Times New Roman"/>
          <w:szCs w:val="24"/>
        </w:rPr>
        <w:t>ν</w:t>
      </w:r>
      <w:r>
        <w:rPr>
          <w:rFonts w:eastAsia="Times New Roman" w:cs="Times New Roman"/>
          <w:szCs w:val="24"/>
        </w:rPr>
        <w:t xml:space="preserve"> τη στιγμή από τη δική μου την πλευρά, πέρα από τη χρονική παράταση από την 1</w:t>
      </w:r>
      <w:r>
        <w:rPr>
          <w:rFonts w:eastAsia="Times New Roman" w:cs="Times New Roman"/>
          <w:szCs w:val="24"/>
          <w:vertAlign w:val="superscript"/>
        </w:rPr>
        <w:t>η</w:t>
      </w:r>
      <w:r>
        <w:rPr>
          <w:rFonts w:eastAsia="Times New Roman" w:cs="Times New Roman"/>
          <w:szCs w:val="24"/>
        </w:rPr>
        <w:t xml:space="preserve"> Απριλίου στην 1</w:t>
      </w:r>
      <w:r>
        <w:rPr>
          <w:rFonts w:eastAsia="Times New Roman" w:cs="Times New Roman"/>
          <w:szCs w:val="24"/>
          <w:vertAlign w:val="superscript"/>
        </w:rPr>
        <w:t>η</w:t>
      </w:r>
      <w:r>
        <w:rPr>
          <w:rFonts w:eastAsia="Times New Roman" w:cs="Times New Roman"/>
          <w:szCs w:val="24"/>
        </w:rPr>
        <w:t xml:space="preserve"> Οκτωβρίου, έχουμε και την απάλειψη μίας προϋπόθεσης που είναι η εγγραφή σε επαγγελματικό μητρώο. Αυτό είναι αληθέ</w:t>
      </w:r>
      <w:r>
        <w:rPr>
          <w:rFonts w:eastAsia="Times New Roman" w:cs="Times New Roman"/>
          <w:szCs w:val="24"/>
        </w:rPr>
        <w:t>ς, αλλά κανονιστικά δεν αλλάζει κάτι. Με την απάλειψη αυτής της προϋπόθεσης, πλέον ισχύει η έκδοση προεδρικού διατάγματος με γενικούς όρους. Καθορίζει τυπικές και ουσιαστικές προϋποθέσεις άσκησης του επαγγέλματος του διαχειριστή, πράγμα το οποίο καλύπτει κ</w:t>
      </w:r>
      <w:r>
        <w:rPr>
          <w:rFonts w:eastAsia="Times New Roman" w:cs="Times New Roman"/>
          <w:szCs w:val="24"/>
        </w:rPr>
        <w:t xml:space="preserve">αι το μητρώο ως προϋπόθεση. Καλύπτει, όμως, και δύο άλλες προϋποθέσεις, οι οποίες ήδη βρίσκονται στο διαμορφωμένο προεδρικό διάταγμα, που είναι η ύπαρξη άδειας και ο έλεγχος των προϋποθέσεων για την έκδοση της άδειας αυτής. </w:t>
      </w:r>
    </w:p>
    <w:p w14:paraId="7FEDCCA9"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Επομένως, θα συνεχίσει να ισχύε</w:t>
      </w:r>
      <w:r>
        <w:rPr>
          <w:rFonts w:eastAsia="Times New Roman" w:cs="Times New Roman"/>
          <w:szCs w:val="24"/>
        </w:rPr>
        <w:t xml:space="preserve">ι το επαγγελματικό μητρώο, το οποίο προβλέπεται από το προεδρικό διάταγμα. </w:t>
      </w:r>
    </w:p>
    <w:p w14:paraId="7FEDCCAA"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Τότε γιατί…</w:t>
      </w:r>
    </w:p>
    <w:p w14:paraId="7FEDCCAB"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(Υπουργός Δικαιοσύνης, Διαφάνειας και Ανθρωπίνων Δικαιωμάτων): </w:t>
      </w:r>
      <w:r>
        <w:rPr>
          <w:rFonts w:eastAsia="Times New Roman" w:cs="Times New Roman"/>
          <w:szCs w:val="24"/>
        </w:rPr>
        <w:t xml:space="preserve">Γιατί υπήρχε ο φόβος της αντιδιαστολής. Αφού αναφέρεται ειδικά μόνο μία τυπική προϋπόθεση, υπήρχε ο φόβος μήπως δεν μπορούν να εισαχθούν με προεδρικό διάταγμα με βάση τη νομοθετική εξουσιοδότηση και άλλοι όροι. Αυτός ο φόβος μας </w:t>
      </w:r>
      <w:r>
        <w:rPr>
          <w:rFonts w:eastAsia="Times New Roman" w:cs="Times New Roman"/>
          <w:szCs w:val="24"/>
        </w:rPr>
        <w:t>κίνησε</w:t>
      </w:r>
      <w:r>
        <w:rPr>
          <w:rFonts w:eastAsia="Times New Roman" w:cs="Times New Roman"/>
          <w:szCs w:val="24"/>
        </w:rPr>
        <w:t xml:space="preserve">, κύριε Δένδια. </w:t>
      </w:r>
    </w:p>
    <w:p w14:paraId="7FEDCCAC"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Ευχα</w:t>
      </w:r>
      <w:r>
        <w:rPr>
          <w:rFonts w:eastAsia="Times New Roman" w:cs="Times New Roman"/>
          <w:szCs w:val="24"/>
        </w:rPr>
        <w:t xml:space="preserve">ριστώ πολύ. </w:t>
      </w:r>
    </w:p>
    <w:p w14:paraId="7FEDCCAD"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Θα το δεχθούμε κατά δήλωσή σας. Δεν προλαβαίνουμε να το δούμε. </w:t>
      </w:r>
    </w:p>
    <w:p w14:paraId="7FEDCCAE"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Θα το δεχθούμε κατά δήλωσή σας, ότι με προεδρικό διάταγμα θα προβλέπεται το επαγγελματικό μητρώο.</w:t>
      </w:r>
    </w:p>
    <w:p w14:paraId="7FEDCCAF"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Κυρίες</w:t>
      </w:r>
      <w:r>
        <w:rPr>
          <w:rFonts w:eastAsia="Times New Roman" w:cs="Times New Roman"/>
          <w:szCs w:val="24"/>
        </w:rPr>
        <w:t xml:space="preserve">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szCs w:val="24"/>
        </w:rPr>
        <w:t xml:space="preserve"> της Βουλής</w:t>
      </w:r>
      <w:r>
        <w:rPr>
          <w:rFonts w:eastAsia="Times New Roman" w:cs="Times New Roman"/>
          <w:szCs w:val="24"/>
        </w:rPr>
        <w:t>, αφού προηγουμένως ξεναγήθηκαν στην έκθεση της αίθουσας «ΕΛΕΥΘΕΡΙΟΣ ΒΕΝΙΖΕΛΟΣ» και ενημερώθηκαν για την ιστορία του κτηρίου</w:t>
      </w:r>
      <w:r>
        <w:rPr>
          <w:rFonts w:eastAsia="Times New Roman" w:cs="Times New Roman"/>
          <w:szCs w:val="24"/>
        </w:rPr>
        <w:t xml:space="preserve"> και τον τρόπο οργάνωσης και λειτουργίας της Βουλής των Ελλήνων, τριάντα δύο μαθήτριες και μαθητές και δύο εκπαιδευτικοί συνοδοί τους από το 5</w:t>
      </w:r>
      <w:r>
        <w:rPr>
          <w:rFonts w:eastAsia="Times New Roman" w:cs="Times New Roman"/>
          <w:szCs w:val="24"/>
          <w:vertAlign w:val="superscript"/>
        </w:rPr>
        <w:t>ο</w:t>
      </w:r>
      <w:r>
        <w:rPr>
          <w:rFonts w:eastAsia="Times New Roman" w:cs="Times New Roman"/>
          <w:szCs w:val="24"/>
        </w:rPr>
        <w:t xml:space="preserve"> Γυμνάσιο Χανίων. </w:t>
      </w:r>
    </w:p>
    <w:p w14:paraId="7FEDCCB0"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 Η Βουλή τούς καλωσορίζει.</w:t>
      </w:r>
    </w:p>
    <w:p w14:paraId="7FEDCCB1" w14:textId="77777777" w:rsidR="004627CB" w:rsidRDefault="00EE6EC7">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7FEDCCB2"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Τον λόγο έχει ο κ</w:t>
      </w:r>
      <w:r>
        <w:rPr>
          <w:rFonts w:eastAsia="Times New Roman" w:cs="Times New Roman"/>
          <w:szCs w:val="24"/>
        </w:rPr>
        <w:t xml:space="preserve">. Ευάγγελος Καρακώστας για οχτώ λεπτά. </w:t>
      </w:r>
    </w:p>
    <w:p w14:paraId="7FEDCCB3"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Ζητήματα διαφθοράς και φοροδιαφυγής. Και ομιλούν αυτοί οι οποίοι έχουν δημιουργήσει τα συγκεκριμένα ζητήματα! Καλό θα ήταν να μη μιλούσαν για αυτά, διότι άπαντες, πλην της Χρυσής Αυγής, είναι έκ</w:t>
      </w:r>
      <w:r>
        <w:rPr>
          <w:rFonts w:eastAsia="Times New Roman" w:cs="Times New Roman"/>
          <w:szCs w:val="24"/>
        </w:rPr>
        <w:t>θετοι στα μάτια του ελληνικού λαού.</w:t>
      </w:r>
    </w:p>
    <w:p w14:paraId="7FEDCCB4"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 Για να μιλήσουμε συγκεκριμένα, αξιοποίηση των περίφημων λιστών -  αποτέλεσμα μηδέν. Έρχονται μέτρα ελέω μνημονίου, το οποίο μνημόνιο δεν πρέπει να χρεώνεται μόνο στη </w:t>
      </w:r>
      <w:r>
        <w:rPr>
          <w:rFonts w:eastAsia="Times New Roman" w:cs="Times New Roman"/>
          <w:szCs w:val="24"/>
        </w:rPr>
        <w:t xml:space="preserve">συγκυβέρνηση </w:t>
      </w:r>
      <w:r>
        <w:rPr>
          <w:rFonts w:eastAsia="Times New Roman" w:cs="Times New Roman"/>
          <w:szCs w:val="24"/>
        </w:rPr>
        <w:t>ΣΥΡΙΖΑ-ΑΝΕΛ αλλά και σε εκείνους οι οποί</w:t>
      </w:r>
      <w:r>
        <w:rPr>
          <w:rFonts w:eastAsia="Times New Roman" w:cs="Times New Roman"/>
          <w:szCs w:val="24"/>
        </w:rPr>
        <w:t>οι τον Αύγουστο του 2015 το ψήφισαν, εξαπατώντας τον ελληνικό λαό και λέγοντάς του ότι, αν δεν ψηφίσουμε μνημόνιο η πατρίδα καταστρέφεται. Και τώρα, ο ελληνικός λαός και όχι η πολιτική τάξη η οποία εξουσιάζει τυραννικά τον λαό μας, θα πρέπει να πληρώσει το</w:t>
      </w:r>
      <w:r>
        <w:rPr>
          <w:rFonts w:eastAsia="Times New Roman" w:cs="Times New Roman"/>
          <w:szCs w:val="24"/>
        </w:rPr>
        <w:t xml:space="preserve"> μάρμαρο. </w:t>
      </w:r>
    </w:p>
    <w:p w14:paraId="7FEDCCB5" w14:textId="77777777" w:rsidR="004627CB" w:rsidRDefault="00EE6EC7">
      <w:pPr>
        <w:tabs>
          <w:tab w:val="left" w:pos="2820"/>
        </w:tabs>
        <w:spacing w:line="600" w:lineRule="auto"/>
        <w:jc w:val="both"/>
        <w:rPr>
          <w:rFonts w:eastAsia="Times New Roman"/>
          <w:szCs w:val="24"/>
        </w:rPr>
      </w:pPr>
      <w:r>
        <w:rPr>
          <w:rFonts w:eastAsia="Times New Roman"/>
          <w:szCs w:val="24"/>
        </w:rPr>
        <w:t>Είναι μέτρα, λοιπόν, ύψους 5,5 και 6 δισεκατομμυρίων τα οποία έρχονται και συμπεριλαμβάνουν, φυσικά, αυξήσεις στους φόρους, αυξήσεις στο πετρέλαιο κίνησης, στη βενζίνη, στα τέλη κυκλοφορίας. Και είναι μακρύς ο κατάλογος.</w:t>
      </w:r>
    </w:p>
    <w:p w14:paraId="7FEDCCB6" w14:textId="77777777" w:rsidR="004627CB" w:rsidRDefault="00EE6EC7">
      <w:pPr>
        <w:tabs>
          <w:tab w:val="left" w:pos="2820"/>
        </w:tabs>
        <w:spacing w:line="600" w:lineRule="auto"/>
        <w:ind w:firstLine="720"/>
        <w:jc w:val="both"/>
        <w:rPr>
          <w:rFonts w:eastAsia="Times New Roman"/>
          <w:szCs w:val="24"/>
        </w:rPr>
      </w:pPr>
      <w:r>
        <w:rPr>
          <w:rFonts w:eastAsia="Times New Roman"/>
          <w:szCs w:val="24"/>
        </w:rPr>
        <w:t>Τι συμβαίνει, λοιπόν; Αυτό το οποίο συμβαίνει αντί της σωτηρίας της χώρας, η οποία υποτίθεται ότι θα ερχόταν με το μνημόνιό σας, είναι η οικονομική ισοπέδωση κάθε παραγωγικής δραστηριότητας στη χώρα. Και πού οδηγεί αυτή η οικονομική ισοπέδωση; Οδηγεί ξεκάθ</w:t>
      </w:r>
      <w:r>
        <w:rPr>
          <w:rFonts w:eastAsia="Times New Roman"/>
          <w:szCs w:val="24"/>
        </w:rPr>
        <w:t xml:space="preserve">αρα στον αφανισμό των ελεύθερων επαγγελματιών -δηλαδή, βιοτέχνες, εμπόρους- αλλά και των αγροτών, της ραχοκοκαλιάς του ελληνικού έθνους. </w:t>
      </w:r>
    </w:p>
    <w:p w14:paraId="7FEDCCB7" w14:textId="77777777" w:rsidR="004627CB" w:rsidRDefault="00EE6EC7">
      <w:pPr>
        <w:tabs>
          <w:tab w:val="left" w:pos="2820"/>
        </w:tabs>
        <w:spacing w:line="600" w:lineRule="auto"/>
        <w:ind w:firstLine="720"/>
        <w:jc w:val="both"/>
        <w:rPr>
          <w:rFonts w:eastAsia="Times New Roman"/>
          <w:szCs w:val="24"/>
        </w:rPr>
      </w:pPr>
      <w:r>
        <w:rPr>
          <w:rFonts w:eastAsia="Times New Roman"/>
          <w:szCs w:val="24"/>
        </w:rPr>
        <w:t>Κοροϊδεύετε τον κόσμο με συνεχείς παρατάσεις, οι οποίες δεν λύνουν αλλά μετατοπίζουν χρονικά τα προβλήματα, τα οποία -</w:t>
      </w:r>
      <w:r>
        <w:rPr>
          <w:rFonts w:eastAsia="Times New Roman"/>
          <w:szCs w:val="24"/>
        </w:rPr>
        <w:t xml:space="preserve">όπως προείπα- εσείς έχετε δημιουργήσει. Και αυτό το οποίο αντιλαμβάνεται ο καθένας από αυτούς που βιώνουν τη σκληρή καθημερινότητα, είναι ότι δεν είστε απλά ερασιτέχνες αλλά εξόχως επικίνδυνοι. Και αυτό δεν αφορά μόνο τα οικονομικά ζητήματα της χώρας. </w:t>
      </w:r>
    </w:p>
    <w:p w14:paraId="7FEDCCB8" w14:textId="77777777" w:rsidR="004627CB" w:rsidRDefault="00EE6EC7">
      <w:pPr>
        <w:tabs>
          <w:tab w:val="left" w:pos="2820"/>
        </w:tabs>
        <w:spacing w:line="600" w:lineRule="auto"/>
        <w:ind w:firstLine="720"/>
        <w:jc w:val="both"/>
        <w:rPr>
          <w:rFonts w:eastAsia="Times New Roman"/>
          <w:szCs w:val="24"/>
        </w:rPr>
      </w:pPr>
      <w:r>
        <w:rPr>
          <w:rFonts w:eastAsia="Times New Roman"/>
          <w:szCs w:val="24"/>
        </w:rPr>
        <w:t>Ο Α</w:t>
      </w:r>
      <w:r>
        <w:rPr>
          <w:rFonts w:eastAsia="Times New Roman"/>
          <w:szCs w:val="24"/>
        </w:rPr>
        <w:t>ναπληρωτής Υπουργός Προστασίας του Πολίτη, ο κ. Τόσκας, λίγες μέρες πριν διαβεβαίωνε ότι μετά το τρομοκρατικό χτύπημα στις Βρυξέλλες δεν υφίσταται για την περίπτωση της Ελλάδος ζήτημα ασφαλείας. Τι διαπιστώνουμε σήμερα; Γίνονται επεισόδια, φοβερά επεισόδια</w:t>
      </w:r>
      <w:r>
        <w:rPr>
          <w:rFonts w:eastAsia="Times New Roman"/>
          <w:szCs w:val="24"/>
        </w:rPr>
        <w:t xml:space="preserve"> σε όλα 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και αυτούς τους οποίους εσείς </w:t>
      </w:r>
      <w:r>
        <w:rPr>
          <w:rFonts w:eastAsia="Times New Roman"/>
          <w:szCs w:val="24"/>
        </w:rPr>
        <w:t xml:space="preserve">ονομάζετε </w:t>
      </w:r>
      <w:r>
        <w:rPr>
          <w:rFonts w:eastAsia="Times New Roman"/>
          <w:szCs w:val="24"/>
        </w:rPr>
        <w:t>«πρόσφυγες» και εμείς «λαθρομετανάστες», τους βλέπουμε να λύνουν τις διαφορές τους ακόμη και με μαχαίρια. Και το ωραίο δεν είναι ότι αυτά τα αναφέρουν μάρτυρες χωρίς αποδείξεις. Υπάρχουν και φωτο</w:t>
      </w:r>
      <w:r>
        <w:rPr>
          <w:rFonts w:eastAsia="Times New Roman"/>
          <w:szCs w:val="24"/>
        </w:rPr>
        <w:t xml:space="preserve">γραφικά ντοκουμέντα. Μπείτε σήμερα σε οποιοδήποτε μέσο ενημέρωσης και δείτε φωτογραφίες. </w:t>
      </w:r>
    </w:p>
    <w:p w14:paraId="7FEDCCB9" w14:textId="77777777" w:rsidR="004627CB" w:rsidRDefault="00EE6EC7">
      <w:pPr>
        <w:tabs>
          <w:tab w:val="left" w:pos="2820"/>
        </w:tabs>
        <w:spacing w:line="600" w:lineRule="auto"/>
        <w:ind w:firstLine="720"/>
        <w:jc w:val="both"/>
        <w:rPr>
          <w:rFonts w:eastAsia="Times New Roman"/>
          <w:szCs w:val="24"/>
        </w:rPr>
      </w:pPr>
      <w:r>
        <w:rPr>
          <w:rFonts w:eastAsia="Times New Roman"/>
          <w:szCs w:val="24"/>
        </w:rPr>
        <w:t>Υπάρχουν σοβαροί τραυματισμοί, λοιπόν, φθορές σε περιουσίες Ελλήνων, ιδιωτών</w:t>
      </w:r>
      <w:r>
        <w:rPr>
          <w:rFonts w:eastAsia="Times New Roman"/>
          <w:szCs w:val="24"/>
        </w:rPr>
        <w:t xml:space="preserve"> </w:t>
      </w:r>
      <w:r>
        <w:rPr>
          <w:rFonts w:eastAsia="Times New Roman"/>
          <w:szCs w:val="24"/>
        </w:rPr>
        <w:t>αλλά φθορές και στη δημόσια περιουσία. Και η Αστυνομία τι κάνει; Είναι απλώς παρατηρητής.</w:t>
      </w:r>
      <w:r>
        <w:rPr>
          <w:rFonts w:eastAsia="Times New Roman"/>
          <w:szCs w:val="24"/>
        </w:rPr>
        <w:t xml:space="preserve"> Γιατί; Διότι έχει σαφείς και ρητές εντολές από την Κυβέρνηση. Είναι παρατηρητής, λοιπόν, των εξελίξεων. </w:t>
      </w:r>
    </w:p>
    <w:p w14:paraId="7FEDCCBA" w14:textId="77777777" w:rsidR="004627CB" w:rsidRDefault="00EE6EC7">
      <w:pPr>
        <w:tabs>
          <w:tab w:val="left" w:pos="2820"/>
        </w:tabs>
        <w:spacing w:line="600" w:lineRule="auto"/>
        <w:ind w:firstLine="720"/>
        <w:jc w:val="both"/>
        <w:rPr>
          <w:rFonts w:eastAsia="Times New Roman"/>
          <w:szCs w:val="24"/>
        </w:rPr>
      </w:pPr>
      <w:r>
        <w:rPr>
          <w:rFonts w:eastAsia="Times New Roman"/>
          <w:szCs w:val="24"/>
        </w:rPr>
        <w:t>Ρ</w:t>
      </w:r>
      <w:r>
        <w:rPr>
          <w:rFonts w:eastAsia="Times New Roman"/>
          <w:szCs w:val="24"/>
        </w:rPr>
        <w:t>ωτούμε: Για ποιο λόγο η Αστυνομία δεν εφαρμόζει το</w:t>
      </w:r>
      <w:r>
        <w:rPr>
          <w:rFonts w:eastAsia="Times New Roman"/>
          <w:szCs w:val="24"/>
        </w:rPr>
        <w:t>ν</w:t>
      </w:r>
      <w:r>
        <w:rPr>
          <w:rFonts w:eastAsia="Times New Roman"/>
          <w:szCs w:val="24"/>
        </w:rPr>
        <w:t xml:space="preserve"> νόμο στα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Μήπως αυτά τα κέντρα φιλοξενίας –«κέντρα φιλοξενίας» που λέει ο λόγος, διότι εδώ δεν μιλούμε για φιλοξενία κάποιων ανθρώπων για ένα συγκεκριμένο χρονικό διάστημα, εδώ μιλούμε για ένα χρονικό περιθώριο προσαρμογής τους προ της μονίμου εγκαταστάσεώς τους σ</w:t>
      </w:r>
      <w:r>
        <w:rPr>
          <w:rFonts w:eastAsia="Times New Roman"/>
          <w:szCs w:val="24"/>
        </w:rPr>
        <w:t xml:space="preserve">την Ελλάδα- είναι κράτος εν κράτει; Ξεκάθαρη ερώτηση, για να μην πλατειάζουμε και να μην λέμε διάφορα αόριστα και γενικά. </w:t>
      </w:r>
    </w:p>
    <w:p w14:paraId="7FEDCCBB" w14:textId="77777777" w:rsidR="004627CB" w:rsidRDefault="00EE6EC7">
      <w:pPr>
        <w:tabs>
          <w:tab w:val="left" w:pos="2820"/>
        </w:tabs>
        <w:spacing w:line="600" w:lineRule="auto"/>
        <w:ind w:firstLine="720"/>
        <w:jc w:val="both"/>
        <w:rPr>
          <w:rFonts w:eastAsia="Times New Roman"/>
          <w:szCs w:val="24"/>
        </w:rPr>
      </w:pPr>
      <w:r>
        <w:rPr>
          <w:rFonts w:eastAsia="Times New Roman"/>
          <w:szCs w:val="24"/>
        </w:rPr>
        <w:t>Εμείς, ως Χρυσή Αυγή, αποδίδουμε την πραγματικότητα την οποία βιώνουν οι Έλληνες καθημερινά και σας λέμε ότι έχετε καταστήσει την Ελλ</w:t>
      </w:r>
      <w:r>
        <w:rPr>
          <w:rFonts w:eastAsia="Times New Roman"/>
          <w:szCs w:val="24"/>
        </w:rPr>
        <w:t xml:space="preserve">άδα παράδεισο της ασυδοσίας των λαθρομεταναστών και βασίλειο του τρόμου αλλά και της οικονομικής εξαθλίωσης, για τους Έλληνες. </w:t>
      </w:r>
    </w:p>
    <w:p w14:paraId="7FEDCCBC" w14:textId="77777777" w:rsidR="004627CB" w:rsidRDefault="00EE6EC7">
      <w:pPr>
        <w:tabs>
          <w:tab w:val="left" w:pos="2820"/>
        </w:tabs>
        <w:spacing w:line="600" w:lineRule="auto"/>
        <w:ind w:firstLine="720"/>
        <w:jc w:val="both"/>
        <w:rPr>
          <w:rFonts w:eastAsia="Times New Roman"/>
          <w:szCs w:val="24"/>
        </w:rPr>
      </w:pPr>
      <w:r>
        <w:rPr>
          <w:rFonts w:eastAsia="Times New Roman"/>
          <w:szCs w:val="24"/>
        </w:rPr>
        <w:t>Η μόνη πολιτική δύναμη η οποία μπορεί και έχει τη δύναμη να αποτρέψει την επερχόμενη καταστροφή, η οποία είναι βεβαία, είναι ο Λ</w:t>
      </w:r>
      <w:r>
        <w:rPr>
          <w:rFonts w:eastAsia="Times New Roman"/>
          <w:szCs w:val="24"/>
        </w:rPr>
        <w:t xml:space="preserve">αϊκός Σύνδεσμος-Χρυσή Αυγή. </w:t>
      </w:r>
    </w:p>
    <w:p w14:paraId="7FEDCCBD" w14:textId="77777777" w:rsidR="004627CB" w:rsidRDefault="00EE6EC7">
      <w:pPr>
        <w:tabs>
          <w:tab w:val="left" w:pos="2820"/>
        </w:tabs>
        <w:spacing w:line="600" w:lineRule="auto"/>
        <w:ind w:firstLine="720"/>
        <w:jc w:val="both"/>
        <w:rPr>
          <w:rFonts w:eastAsia="Times New Roman"/>
          <w:szCs w:val="24"/>
        </w:rPr>
      </w:pPr>
      <w:r>
        <w:rPr>
          <w:rFonts w:eastAsia="Times New Roman"/>
          <w:szCs w:val="24"/>
        </w:rPr>
        <w:t>Ακούσαμε πριν τον Κοινοβουλευτικό Εκπρόσωπο της Νέας Δημοκρατίας. Ομιλούσε απέναντι στην Κυβέρνηση ΣΥΡΙΖΑ-ΑΝΕΛ λες και ο ίδιος δεν φέρει κα</w:t>
      </w:r>
      <w:r>
        <w:rPr>
          <w:rFonts w:eastAsia="Times New Roman"/>
          <w:szCs w:val="24"/>
        </w:rPr>
        <w:t>μ</w:t>
      </w:r>
      <w:r>
        <w:rPr>
          <w:rFonts w:eastAsia="Times New Roman"/>
          <w:szCs w:val="24"/>
        </w:rPr>
        <w:t>μία ευθύνη γι’ αυτό το θλιβερό κατάντημα της χώρας, για το οποίο φυσικά και είναι υπεύθ</w:t>
      </w:r>
      <w:r>
        <w:rPr>
          <w:rFonts w:eastAsia="Times New Roman"/>
          <w:szCs w:val="24"/>
        </w:rPr>
        <w:t xml:space="preserve">υνος αυτός και η παράταξή του μαζί με άλλες πολιτικές δυνάμεις επί σαράντα έτη. </w:t>
      </w:r>
    </w:p>
    <w:p w14:paraId="7FEDCCBE" w14:textId="77777777" w:rsidR="004627CB" w:rsidRDefault="00EE6EC7">
      <w:pPr>
        <w:tabs>
          <w:tab w:val="left" w:pos="2820"/>
        </w:tabs>
        <w:spacing w:line="600" w:lineRule="auto"/>
        <w:ind w:firstLine="720"/>
        <w:jc w:val="both"/>
        <w:rPr>
          <w:rFonts w:eastAsia="Times New Roman"/>
          <w:szCs w:val="24"/>
        </w:rPr>
      </w:pPr>
      <w:r>
        <w:rPr>
          <w:rFonts w:eastAsia="Times New Roman"/>
          <w:szCs w:val="24"/>
        </w:rPr>
        <w:t>Και εμείς στο φινάλε κατηγορούμε την Κυβέρνηση ΣΥΡΙΖΑ-ΑΝΕΛ, διότι, όπως έχουμε ξαναπεί, δεν είναι κάτι το νέο, αλλά αποπαίδια της Νέας Δημοκρατίας και του ΠΑΣΟΚ. Να λέμε την α</w:t>
      </w:r>
      <w:r>
        <w:rPr>
          <w:rFonts w:eastAsia="Times New Roman"/>
          <w:szCs w:val="24"/>
        </w:rPr>
        <w:t>λήθεια στον ελληνικό λαό!</w:t>
      </w:r>
    </w:p>
    <w:p w14:paraId="7FEDCCBF" w14:textId="77777777" w:rsidR="004627CB" w:rsidRDefault="00EE6EC7">
      <w:pPr>
        <w:tabs>
          <w:tab w:val="left" w:pos="2820"/>
        </w:tabs>
        <w:spacing w:line="600" w:lineRule="auto"/>
        <w:ind w:firstLine="720"/>
        <w:jc w:val="both"/>
        <w:rPr>
          <w:rFonts w:eastAsia="Times New Roman"/>
          <w:szCs w:val="24"/>
        </w:rPr>
      </w:pPr>
      <w:r>
        <w:rPr>
          <w:rFonts w:eastAsia="Times New Roman"/>
          <w:szCs w:val="24"/>
        </w:rPr>
        <w:t xml:space="preserve">Οι </w:t>
      </w:r>
      <w:r>
        <w:rPr>
          <w:rFonts w:eastAsia="Times New Roman"/>
          <w:szCs w:val="24"/>
        </w:rPr>
        <w:t>νεοδημοκράτες</w:t>
      </w:r>
      <w:r>
        <w:rPr>
          <w:rFonts w:eastAsia="Times New Roman"/>
          <w:szCs w:val="24"/>
        </w:rPr>
        <w:t>, λοιπόν, έχουν το θράσος να ζητούν από την Κυβέρνηση ΣΥΡΙΖΑ-ΑΝΕΛ να φύγει. Εμείς οι εθνικιστές, αφουγκραζόμενοι τη θέληση του ελληνικού λαού, λέμε: «Να φύγετε όλοι, διότι είστε όλοι ίδιοι και κάνετε τα ίδια αντεθν</w:t>
      </w:r>
      <w:r>
        <w:rPr>
          <w:rFonts w:eastAsia="Times New Roman"/>
          <w:szCs w:val="24"/>
        </w:rPr>
        <w:t xml:space="preserve">ικά εγκλήματα». </w:t>
      </w:r>
    </w:p>
    <w:p w14:paraId="7FEDCCC0" w14:textId="77777777" w:rsidR="004627CB" w:rsidRDefault="00EE6EC7">
      <w:pPr>
        <w:tabs>
          <w:tab w:val="left" w:pos="2820"/>
        </w:tabs>
        <w:spacing w:line="600" w:lineRule="auto"/>
        <w:ind w:firstLine="720"/>
        <w:jc w:val="both"/>
        <w:rPr>
          <w:rFonts w:eastAsia="Times New Roman"/>
          <w:szCs w:val="24"/>
        </w:rPr>
      </w:pPr>
      <w:r>
        <w:rPr>
          <w:rFonts w:eastAsia="Times New Roman"/>
          <w:szCs w:val="24"/>
        </w:rPr>
        <w:t>Καλούμε, λοιπόν, γι’ αυτόν ακριβώς το</w:t>
      </w:r>
      <w:r>
        <w:rPr>
          <w:rFonts w:eastAsia="Times New Roman"/>
          <w:szCs w:val="24"/>
        </w:rPr>
        <w:t>ν</w:t>
      </w:r>
      <w:r>
        <w:rPr>
          <w:rFonts w:eastAsia="Times New Roman"/>
          <w:szCs w:val="24"/>
        </w:rPr>
        <w:t xml:space="preserve"> λόγο τον ελληνικό λαό να στηρίξει Λαϊκό Σύνδεσμο-Χρυσή Αυγή για να πάρουμε επιτέλους οι Έλληνες την πατρίδα μας πίσω.</w:t>
      </w:r>
    </w:p>
    <w:p w14:paraId="7FEDCCC1" w14:textId="77777777" w:rsidR="004627CB" w:rsidRDefault="00EE6EC7">
      <w:pPr>
        <w:tabs>
          <w:tab w:val="left" w:pos="2820"/>
        </w:tabs>
        <w:spacing w:line="600" w:lineRule="auto"/>
        <w:ind w:firstLine="720"/>
        <w:jc w:val="both"/>
        <w:rPr>
          <w:rFonts w:eastAsia="Times New Roman"/>
          <w:szCs w:val="24"/>
        </w:rPr>
      </w:pPr>
      <w:r>
        <w:rPr>
          <w:rFonts w:eastAsia="Times New Roman"/>
          <w:szCs w:val="24"/>
        </w:rPr>
        <w:t>Ευχαριστώ.</w:t>
      </w:r>
    </w:p>
    <w:p w14:paraId="7FEDCCC2" w14:textId="77777777" w:rsidR="004627CB" w:rsidRDefault="00EE6EC7">
      <w:pPr>
        <w:tabs>
          <w:tab w:val="left" w:pos="2820"/>
        </w:tabs>
        <w:spacing w:line="60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7FEDCCC3" w14:textId="77777777" w:rsidR="004627CB" w:rsidRDefault="00EE6EC7">
      <w:pPr>
        <w:spacing w:line="600" w:lineRule="auto"/>
        <w:jc w:val="both"/>
        <w:rPr>
          <w:rFonts w:eastAsia="UB-Helvetica" w:cs="Times New Roman"/>
          <w:szCs w:val="24"/>
        </w:rPr>
      </w:pPr>
      <w:r>
        <w:rPr>
          <w:rFonts w:eastAsia="Times New Roman"/>
          <w:szCs w:val="24"/>
        </w:rPr>
        <w:tab/>
      </w:r>
      <w:r>
        <w:rPr>
          <w:rFonts w:eastAsia="UB-Helvetica" w:cs="Times New Roman"/>
          <w:b/>
          <w:szCs w:val="24"/>
        </w:rPr>
        <w:t>ΠΡΟΕΔΡΕΥΩΝ (Γεώργιος</w:t>
      </w:r>
      <w:r>
        <w:rPr>
          <w:rFonts w:eastAsia="UB-Helvetica" w:cs="Times New Roman"/>
          <w:b/>
          <w:szCs w:val="24"/>
        </w:rPr>
        <w:t xml:space="preserve"> Βαρεμένος):</w:t>
      </w:r>
      <w:r>
        <w:rPr>
          <w:rFonts w:eastAsia="UB-Helvetica" w:cs="Times New Roman"/>
          <w:szCs w:val="24"/>
        </w:rPr>
        <w:t xml:space="preserve"> Κύριε Λοβέρδο, έχετε τον λόγο.</w:t>
      </w:r>
    </w:p>
    <w:p w14:paraId="7FEDCCC4" w14:textId="77777777" w:rsidR="004627CB" w:rsidRDefault="00EE6EC7">
      <w:pPr>
        <w:spacing w:line="600" w:lineRule="auto"/>
        <w:ind w:firstLine="720"/>
        <w:jc w:val="both"/>
        <w:rPr>
          <w:rFonts w:eastAsia="UB-Helvetica" w:cs="Times New Roman"/>
          <w:szCs w:val="24"/>
        </w:rPr>
      </w:pPr>
      <w:r>
        <w:rPr>
          <w:rFonts w:eastAsia="UB-Helvetica" w:cs="Times New Roman"/>
          <w:b/>
          <w:szCs w:val="24"/>
        </w:rPr>
        <w:t>ΑΝΔΡΕΑΣ ΛΟΒΕΡΔΟΣ:</w:t>
      </w:r>
      <w:r>
        <w:rPr>
          <w:rFonts w:eastAsia="UB-Helvetica" w:cs="Times New Roman"/>
          <w:szCs w:val="24"/>
        </w:rPr>
        <w:t xml:space="preserve"> Κυρίες και κύριοι Βουλευτές, αν δείτε τις ημερομηνίες έκδοσης των </w:t>
      </w:r>
      <w:r>
        <w:rPr>
          <w:rFonts w:eastAsia="UB-Helvetica" w:cs="Times New Roman"/>
          <w:szCs w:val="24"/>
        </w:rPr>
        <w:t xml:space="preserve">οδηγιών </w:t>
      </w:r>
      <w:r>
        <w:rPr>
          <w:rFonts w:eastAsia="UB-Helvetica" w:cs="Times New Roman"/>
          <w:szCs w:val="24"/>
        </w:rPr>
        <w:t>των οποίων την ισχύ σήμερα κυρώνουμε εδώ, θα δείτε ημερομηνίες και σε αυτήν την περίπτωση 2013, 2014 κατά βάση και αντίσ</w:t>
      </w:r>
      <w:r>
        <w:rPr>
          <w:rFonts w:eastAsia="UB-Helvetica" w:cs="Times New Roman"/>
          <w:szCs w:val="24"/>
        </w:rPr>
        <w:t>τοιχες άλλων Υπουργείων, άλλων θεμάτων παρομοίως.</w:t>
      </w:r>
    </w:p>
    <w:p w14:paraId="7FEDCCC5" w14:textId="77777777" w:rsidR="004627CB" w:rsidRDefault="00EE6EC7">
      <w:pPr>
        <w:spacing w:line="600" w:lineRule="auto"/>
        <w:ind w:firstLine="720"/>
        <w:jc w:val="both"/>
        <w:rPr>
          <w:rFonts w:eastAsia="UB-Helvetica" w:cs="Times New Roman"/>
          <w:szCs w:val="24"/>
        </w:rPr>
      </w:pPr>
      <w:r>
        <w:rPr>
          <w:rFonts w:eastAsia="UB-Helvetica" w:cs="Times New Roman"/>
          <w:szCs w:val="24"/>
        </w:rPr>
        <w:t>Τι είναι οι οδηγίες; Είναι οι οδηγίες κείμενα με κανονιστικό περιεχόμενο, που θεσπίζονται από τα όργανα της Ευρωπαϊκής Ένωσης και έρχονται απλώς εδώ σε πολιτικές δυνάμεις, σε κυβερνήσεις, στη Βουλή, που καμ</w:t>
      </w:r>
      <w:r>
        <w:rPr>
          <w:rFonts w:eastAsia="UB-Helvetica" w:cs="Times New Roman"/>
          <w:szCs w:val="24"/>
        </w:rPr>
        <w:t>μία συμβολή δεν είχαν στη θέσπισή τους, για να τις εγκρίνουν ή να μην τις εγκρίνουν; Όχι, προφανώς. Και ο πιο πρόσφατος Βουλευτής ξέρει πως ό,τι θεσπίζεται ως κοινοτική οδηγία είναι προϊόν μιας κυβέρνησης για κάθε χώρα-μέλος της Ευρωπαϊκής Ένωσης και εν πρ</w:t>
      </w:r>
      <w:r>
        <w:rPr>
          <w:rFonts w:eastAsia="UB-Helvetica" w:cs="Times New Roman"/>
          <w:szCs w:val="24"/>
        </w:rPr>
        <w:t>οκειμένω και της δικής μας, όπως και των άλλων κρατών-μελών.</w:t>
      </w:r>
    </w:p>
    <w:p w14:paraId="7FEDCCC6" w14:textId="77777777" w:rsidR="004627CB" w:rsidRDefault="00EE6EC7">
      <w:pPr>
        <w:spacing w:line="600" w:lineRule="auto"/>
        <w:ind w:firstLine="720"/>
        <w:jc w:val="both"/>
        <w:rPr>
          <w:rFonts w:eastAsia="UB-Helvetica" w:cs="Times New Roman"/>
          <w:szCs w:val="24"/>
        </w:rPr>
      </w:pPr>
      <w:r>
        <w:rPr>
          <w:rFonts w:eastAsia="UB-Helvetica" w:cs="Times New Roman"/>
          <w:szCs w:val="24"/>
        </w:rPr>
        <w:t xml:space="preserve">Για το συγκεκριμένο θέμα, που έχει να κάνει με την ανταλλαγή πληροφοριών σε σχέση με φορολογικές υποθέσεις, η δουλειά που κυρώνουμε σήμερα εδώ, είναι δουλειά της προηγούμενης κυβέρνησης κατά τις </w:t>
      </w:r>
      <w:r>
        <w:rPr>
          <w:rFonts w:eastAsia="UB-Helvetica" w:cs="Times New Roman"/>
          <w:szCs w:val="24"/>
        </w:rPr>
        <w:t>ημερομηνίες που προκύπτουν από το ίδιο το σώμα του κειμένου που έχετε εδώ.</w:t>
      </w:r>
    </w:p>
    <w:p w14:paraId="7FEDCCC7" w14:textId="77777777" w:rsidR="004627CB" w:rsidRDefault="00EE6EC7">
      <w:pPr>
        <w:spacing w:line="600" w:lineRule="auto"/>
        <w:ind w:firstLine="720"/>
        <w:jc w:val="both"/>
        <w:rPr>
          <w:rFonts w:eastAsia="UB-Helvetica" w:cs="Times New Roman"/>
          <w:szCs w:val="24"/>
        </w:rPr>
      </w:pPr>
      <w:r>
        <w:rPr>
          <w:rFonts w:eastAsia="UB-Helvetica" w:cs="Times New Roman"/>
          <w:szCs w:val="24"/>
        </w:rPr>
        <w:t>Τι σημαίνει αυτό, κυρίες και κύριοι; Ότι γι’ αυτό το σωστό μέτρο, που όλοι σήμερα εδώ λέμε «ναι», κάποιοι δουλέψαν σε μία προηγούμενη φάση προπηλακιζόμενοι, με την Αντιπολίτευση στα</w:t>
      </w:r>
      <w:r>
        <w:rPr>
          <w:rFonts w:eastAsia="UB-Helvetica" w:cs="Times New Roman"/>
          <w:szCs w:val="24"/>
        </w:rPr>
        <w:t xml:space="preserve"> κάγκελα να φωνάζει και να λέει διάφορα σαν κι αυτά που ακούγονται κι εδώ σήμερα από ορισμένους.</w:t>
      </w:r>
    </w:p>
    <w:p w14:paraId="7FEDCCC8" w14:textId="77777777" w:rsidR="004627CB" w:rsidRDefault="00EE6EC7">
      <w:pPr>
        <w:spacing w:line="600" w:lineRule="auto"/>
        <w:ind w:firstLine="720"/>
        <w:jc w:val="both"/>
        <w:rPr>
          <w:rFonts w:eastAsia="UB-Helvetica" w:cs="Times New Roman"/>
          <w:szCs w:val="24"/>
        </w:rPr>
      </w:pPr>
      <w:r>
        <w:rPr>
          <w:rFonts w:eastAsia="UB-Helvetica" w:cs="Times New Roman"/>
          <w:szCs w:val="24"/>
        </w:rPr>
        <w:t>Μιλάμε, λοιπόν, για υποχρεωτική, αυτόματη ανταλλαγή πληροφοριών που αφορούν φορολογικές υποθέσεις, όπως από την προηγούμενη κυβέρνηση είχε συμφωνηθεί να θεσπισ</w:t>
      </w:r>
      <w:r>
        <w:rPr>
          <w:rFonts w:eastAsia="UB-Helvetica" w:cs="Times New Roman"/>
          <w:szCs w:val="24"/>
        </w:rPr>
        <w:t xml:space="preserve">τεί σχετική οδηγία στο πεδίο της Ευρωπαϊκής Ένωσης. Δικές μας δουλειές είναι αυτές, δικά μας πράγματα, δικές μας πολιτικές, που πήραν μορφή κανονιστική με τις συγκεκριμένες </w:t>
      </w:r>
      <w:r>
        <w:rPr>
          <w:rFonts w:eastAsia="UB-Helvetica" w:cs="Times New Roman"/>
          <w:szCs w:val="24"/>
        </w:rPr>
        <w:t xml:space="preserve">οδηγίες </w:t>
      </w:r>
      <w:r>
        <w:rPr>
          <w:rFonts w:eastAsia="UB-Helvetica" w:cs="Times New Roman"/>
          <w:szCs w:val="24"/>
        </w:rPr>
        <w:t xml:space="preserve">με την τότε </w:t>
      </w:r>
      <w:r>
        <w:rPr>
          <w:rFonts w:eastAsia="UB-Helvetica" w:cs="Times New Roman"/>
          <w:szCs w:val="24"/>
        </w:rPr>
        <w:t xml:space="preserve">αξιωματική αντιπολίτευση </w:t>
      </w:r>
      <w:r>
        <w:rPr>
          <w:rFonts w:eastAsia="UB-Helvetica" w:cs="Times New Roman"/>
          <w:szCs w:val="24"/>
        </w:rPr>
        <w:t>να πετάει πέτρες και να μας μέμφεται.</w:t>
      </w:r>
    </w:p>
    <w:p w14:paraId="7FEDCCC9" w14:textId="77777777" w:rsidR="004627CB" w:rsidRDefault="00EE6EC7">
      <w:pPr>
        <w:spacing w:line="600" w:lineRule="auto"/>
        <w:ind w:firstLine="720"/>
        <w:jc w:val="both"/>
        <w:rPr>
          <w:rFonts w:eastAsia="UB-Helvetica" w:cs="Times New Roman"/>
          <w:szCs w:val="24"/>
        </w:rPr>
      </w:pPr>
      <w:r>
        <w:rPr>
          <w:rFonts w:eastAsia="UB-Helvetica" w:cs="Times New Roman"/>
          <w:szCs w:val="24"/>
        </w:rPr>
        <w:t>Σας πειράζει να σας το θυμίζουμε, κύριε Υπουργέ; Δεν γίνεται να μην σας το θυμίζουμε. Είναι πρόσφατες οι μνήμες. Δεν γίνεται. Θα το θυμίζουμε, διότι πρέπει εδώ να βγάλουμε κάποιο καλό συμπέρασμα, που θα το εκπέμψουμε στην ελληνική κοινωνία, μια ελληνική κο</w:t>
      </w:r>
      <w:r>
        <w:rPr>
          <w:rFonts w:eastAsia="UB-Helvetica" w:cs="Times New Roman"/>
          <w:szCs w:val="24"/>
        </w:rPr>
        <w:t>ινωνία η οποία πειραματίστηκε με εσάς και δεν πρέπει να πειραματιστεί και με άλλον μάγο, που, κατά τη δική του επιχειρηματολογία, θα διαχειριστεί τα οικονομικά προβλήματα της κρίσης με παροχή δέκατης τρίτης σύνταξης κ.ο.κ..</w:t>
      </w:r>
    </w:p>
    <w:p w14:paraId="7FEDCCCA" w14:textId="77777777" w:rsidR="004627CB" w:rsidRDefault="00EE6EC7">
      <w:pPr>
        <w:spacing w:line="600" w:lineRule="auto"/>
        <w:ind w:firstLine="720"/>
        <w:jc w:val="both"/>
        <w:rPr>
          <w:rFonts w:eastAsia="UB-Helvetica" w:cs="Times New Roman"/>
          <w:szCs w:val="24"/>
        </w:rPr>
      </w:pPr>
      <w:r>
        <w:rPr>
          <w:rFonts w:eastAsia="UB-Helvetica" w:cs="Times New Roman"/>
          <w:szCs w:val="24"/>
        </w:rPr>
        <w:t>Οι μάγοι μας τελείωσαν, κύριε Υπ</w:t>
      </w:r>
      <w:r>
        <w:rPr>
          <w:rFonts w:eastAsia="UB-Helvetica" w:cs="Times New Roman"/>
          <w:szCs w:val="24"/>
        </w:rPr>
        <w:t>ουργέ. Και η καταγγελία των δήθεν μάγων θα γίνεται εδώ κάθε μέρα για να εμπεδωθεί. Και θα βοηθούσε πάρα πολύ αν ζητάγατε και μία συγγνώμη. Σας το είπαν κάποιοι που έφυγαν από εσάς, όταν φέρατε το μνημόνιο. Σας είπαν: «Συκοφαντήσαμε τους πολιτικούς μας αντι</w:t>
      </w:r>
      <w:r>
        <w:rPr>
          <w:rFonts w:eastAsia="UB-Helvetica" w:cs="Times New Roman"/>
          <w:szCs w:val="24"/>
        </w:rPr>
        <w:t xml:space="preserve">πάλους. Γιατί; Για να φέρουμε μνημόνιο;» </w:t>
      </w:r>
    </w:p>
    <w:p w14:paraId="7FEDCCCB" w14:textId="77777777" w:rsidR="004627CB" w:rsidRDefault="00EE6EC7">
      <w:pPr>
        <w:spacing w:line="600" w:lineRule="auto"/>
        <w:ind w:firstLine="720"/>
        <w:jc w:val="both"/>
        <w:rPr>
          <w:rFonts w:eastAsia="UB-Helvetica" w:cs="Times New Roman"/>
          <w:szCs w:val="24"/>
        </w:rPr>
      </w:pPr>
      <w:r>
        <w:rPr>
          <w:rFonts w:eastAsia="UB-Helvetica" w:cs="Times New Roman"/>
          <w:szCs w:val="24"/>
        </w:rPr>
        <w:t>Πρέπει να τελειώσουμε με τους δημαγωγούς. Όμως, για να τελειώσουμε, πρέπει να γίνουν παραδοχές. Δεν τελειώνουμε απλά και μόνο επειδή λέμε κάτι μισόλογα στο Κοινοβούλιο.</w:t>
      </w:r>
    </w:p>
    <w:p w14:paraId="7FEDCCCC" w14:textId="77777777" w:rsidR="004627CB" w:rsidRDefault="00EE6EC7">
      <w:pPr>
        <w:spacing w:line="600" w:lineRule="auto"/>
        <w:ind w:firstLine="720"/>
        <w:jc w:val="both"/>
        <w:rPr>
          <w:rFonts w:eastAsia="UB-Helvetica" w:cs="Times New Roman"/>
          <w:szCs w:val="24"/>
        </w:rPr>
      </w:pPr>
      <w:r>
        <w:rPr>
          <w:rFonts w:eastAsia="UB-Helvetica" w:cs="Times New Roman"/>
          <w:szCs w:val="24"/>
        </w:rPr>
        <w:t xml:space="preserve">Κυρίες και κύριοι Βουλευτές, δεν είναι μόνο </w:t>
      </w:r>
      <w:r>
        <w:rPr>
          <w:rFonts w:eastAsia="UB-Helvetica" w:cs="Times New Roman"/>
          <w:szCs w:val="24"/>
        </w:rPr>
        <w:t>το θέμα της δουλειάς που έκαναν οι προηγούμενες κυβερνήσεις, της κρίσης, στην Ευρωπαϊκή Ένωση. Είναι και αυτά που κάναμε εδώ.</w:t>
      </w:r>
    </w:p>
    <w:p w14:paraId="7FEDCCCD" w14:textId="77777777" w:rsidR="004627CB" w:rsidRDefault="00EE6EC7">
      <w:pPr>
        <w:spacing w:line="600" w:lineRule="auto"/>
        <w:ind w:firstLine="720"/>
        <w:jc w:val="both"/>
        <w:rPr>
          <w:rFonts w:eastAsia="UB-Helvetica" w:cs="Times New Roman"/>
          <w:szCs w:val="24"/>
        </w:rPr>
      </w:pPr>
      <w:r>
        <w:rPr>
          <w:rFonts w:eastAsia="UB-Helvetica" w:cs="Times New Roman"/>
          <w:szCs w:val="24"/>
        </w:rPr>
        <w:t>Κυρίες και κύριοι Βουλευτές, όταν συλλογιζόμαστε λεφτά που παίρνουμε από φοροφυγάδες, που ήταν σε λίστες, έχετε καταλάβει μέσα από</w:t>
      </w:r>
      <w:r>
        <w:rPr>
          <w:rFonts w:eastAsia="UB-Helvetica" w:cs="Times New Roman"/>
          <w:szCs w:val="24"/>
        </w:rPr>
        <w:t xml:space="preserve"> ποιον μηχανισμό; </w:t>
      </w:r>
    </w:p>
    <w:p w14:paraId="7FEDCCCE" w14:textId="77777777" w:rsidR="004627CB" w:rsidRDefault="00EE6EC7">
      <w:pPr>
        <w:spacing w:line="600" w:lineRule="auto"/>
        <w:jc w:val="both"/>
        <w:rPr>
          <w:rFonts w:eastAsia="Times New Roman" w:cs="Times New Roman"/>
          <w:szCs w:val="24"/>
        </w:rPr>
      </w:pPr>
      <w:r>
        <w:rPr>
          <w:rFonts w:eastAsia="Times New Roman" w:cs="Times New Roman"/>
          <w:szCs w:val="24"/>
        </w:rPr>
        <w:t xml:space="preserve">Έχετε καταλάβει –εσείς το ξέρετε- οι Βουλευτές της σημερινής Πλειοψηφίας ότι υπάρχει θεσπισμένο σύστημα που δίνει ευχέρεια σε αρμόδιο εισαγγελέα να διαπραγματεύεται με αυτόν που εντοπίζεται σε λίστα φοροφυγάδων και να του λέει: «Θα καταβάλεις; Δώσ’ τα. Θα </w:t>
      </w:r>
      <w:r>
        <w:rPr>
          <w:rFonts w:eastAsia="Times New Roman" w:cs="Times New Roman"/>
          <w:szCs w:val="24"/>
        </w:rPr>
        <w:t xml:space="preserve">ρυθμίσεις; Ρύθμισε. Αν καταβάλεις, είσαι ελεύθερος. Αν ρυθμίσεις, θα το δούμε με επιείκεια. Αν δεν ρυθμίσεις, θα πας μέσα.» Και από αυτήν την απειλή πληρώνουν οι άλλοι. </w:t>
      </w:r>
    </w:p>
    <w:p w14:paraId="7FEDCCCF"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Πότε έγιναν αυτά; Το 2015; Έγιναν επί των ημερών μας. Και μας χτυπάγατε και δεν τα ψηφ</w:t>
      </w:r>
      <w:r>
        <w:rPr>
          <w:rFonts w:eastAsia="Times New Roman" w:cs="Times New Roman"/>
          <w:szCs w:val="24"/>
        </w:rPr>
        <w:t xml:space="preserve">ίζατε. </w:t>
      </w:r>
    </w:p>
    <w:p w14:paraId="7FEDCCD0"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Πότε ψηφίστηκε εδώ ο θεσμός -εχθές, στη συζήτηση για τη διαφθορά, οι ομιλητές Αρχηγοί τον επικαλέστηκαν πάρα πολλές φορές- του οικονομικού εισαγγελέα, του εισαγγελέα κατά της διαφθοράς, τον οποίο επικαλείστε συνέχεια; Πότε έγιναν αυτά; Αυτά έγιναν </w:t>
      </w:r>
      <w:r>
        <w:rPr>
          <w:rFonts w:eastAsia="Times New Roman" w:cs="Times New Roman"/>
          <w:szCs w:val="24"/>
        </w:rPr>
        <w:t xml:space="preserve">από τις προηγούμενες κυβερνήσεις. Και το προκείμενο μέτρο έγινε επί της κυβέρνησης ΠΑΣΟΚ, χωρίς συνεργασίες. </w:t>
      </w:r>
    </w:p>
    <w:p w14:paraId="7FEDCCD1"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Πότε έγιναν τα μέτρα -το είπε ο κ. Κουτσούκος- για την άρση του τραπεζικού και του φορολογικού απορρήτου; Από εσάς; Εσείς το καταψηφίσατε. Έγιναν </w:t>
      </w:r>
      <w:r>
        <w:rPr>
          <w:rFonts w:eastAsia="Times New Roman" w:cs="Times New Roman"/>
          <w:szCs w:val="24"/>
        </w:rPr>
        <w:t xml:space="preserve">επί των δικών μας κυβερνήσεων. </w:t>
      </w:r>
    </w:p>
    <w:p w14:paraId="7FEDCCD2"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Πότε έγινε η φορολόγηση των ακινήτων των οποίων κύριες ήταν οι </w:t>
      </w:r>
      <w:r>
        <w:rPr>
          <w:rFonts w:eastAsia="Times New Roman" w:cs="Times New Roman"/>
          <w:szCs w:val="24"/>
          <w:lang w:val="en-US"/>
        </w:rPr>
        <w:t>off</w:t>
      </w:r>
      <w:r>
        <w:rPr>
          <w:rFonts w:eastAsia="Times New Roman" w:cs="Times New Roman"/>
          <w:szCs w:val="24"/>
        </w:rPr>
        <w:t xml:space="preserve"> </w:t>
      </w:r>
      <w:r>
        <w:rPr>
          <w:rFonts w:eastAsia="Times New Roman" w:cs="Times New Roman"/>
          <w:szCs w:val="24"/>
          <w:lang w:val="en-US"/>
        </w:rPr>
        <w:t>shore</w:t>
      </w:r>
      <w:r>
        <w:rPr>
          <w:rFonts w:eastAsia="Times New Roman" w:cs="Times New Roman"/>
          <w:szCs w:val="24"/>
        </w:rPr>
        <w:t xml:space="preserve"> εταιρείες; Επί των ημερών μας έγινε αυτό. </w:t>
      </w:r>
    </w:p>
    <w:p w14:paraId="7FEDCCD3"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Πότε έγινε η Ανεξάρτητη Αρχή Καταπολέμησης της Νομιμοποίησης Εσόδων από εγκληματικές δραστηριότητες; Από τις</w:t>
      </w:r>
      <w:r>
        <w:rPr>
          <w:rFonts w:eastAsia="Times New Roman" w:cs="Times New Roman"/>
          <w:szCs w:val="24"/>
        </w:rPr>
        <w:t xml:space="preserve"> δικές μας κυβερνήσεις.</w:t>
      </w:r>
    </w:p>
    <w:p w14:paraId="7FEDCCD4"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ια να συνεννοηθούμε και για κάποια άλλα θέματα -δεν είναι εδώ Βουλευτές του πιο φιλοκατήγορου, στον αέρα, όμως, ελληνικού κόμματος αλλά οφείλω να το πω γιατί είναι ένα κόμμα που αναφέρει ονόματα και επαίρεται- πότε έγινε η προσαγωγ</w:t>
      </w:r>
      <w:r>
        <w:rPr>
          <w:rFonts w:eastAsia="Times New Roman" w:cs="Times New Roman"/>
          <w:szCs w:val="24"/>
        </w:rPr>
        <w:t xml:space="preserve">ή ενώπιον της </w:t>
      </w:r>
      <w:r>
        <w:rPr>
          <w:rFonts w:eastAsia="Times New Roman" w:cs="Times New Roman"/>
          <w:szCs w:val="24"/>
        </w:rPr>
        <w:t xml:space="preserve">δικαιοσύνης </w:t>
      </w:r>
      <w:r>
        <w:rPr>
          <w:rFonts w:eastAsia="Times New Roman" w:cs="Times New Roman"/>
          <w:szCs w:val="24"/>
        </w:rPr>
        <w:t xml:space="preserve">περισσότερων επώνυμων δημοσίων προσώπων; Πότε; Την περίοδο 2009-2011. </w:t>
      </w:r>
    </w:p>
    <w:p w14:paraId="7FEDCCD5"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Εμείς, όμως, δεν είμαστε εισαγγελείς. Είμαστε πολιτικοί. Εμείς δεν είμαστε βρωμοπολιτικοί, οι οποίοι κάνουμε εδώ πέρα τον έξυπνο μεμφόμενοι ανθρώπους οι οποίοι</w:t>
      </w:r>
      <w:r>
        <w:rPr>
          <w:rFonts w:eastAsia="Times New Roman" w:cs="Times New Roman"/>
          <w:szCs w:val="24"/>
        </w:rPr>
        <w:t xml:space="preserve"> είναι ακόμη υπόδικοι. Εμείς είμαστε σοβαροί πολιτικοί. Κάνουμε τη δουλειά μας. Βοηθήσαμε τη </w:t>
      </w:r>
      <w:r>
        <w:rPr>
          <w:rFonts w:eastAsia="Times New Roman" w:cs="Times New Roman"/>
          <w:szCs w:val="24"/>
        </w:rPr>
        <w:t xml:space="preserve">δικαιοσύνη </w:t>
      </w:r>
      <w:r>
        <w:rPr>
          <w:rFonts w:eastAsia="Times New Roman" w:cs="Times New Roman"/>
          <w:szCs w:val="24"/>
        </w:rPr>
        <w:t>να πάρει τα μέτρα της. Και τα πήρε. Και είμαστε υπερήφανοι να λέμε ότι αυτό για το όποιο μας κατηγορούσαν, ήταν λάθος.</w:t>
      </w:r>
    </w:p>
    <w:p w14:paraId="7FEDCCD6"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 Παρ’ όλα τα προβλήματα που υπήρχ</w:t>
      </w:r>
      <w:r>
        <w:rPr>
          <w:rFonts w:eastAsia="Times New Roman" w:cs="Times New Roman"/>
          <w:szCs w:val="24"/>
        </w:rPr>
        <w:t xml:space="preserve">αν και τους δισταγμούς εποχών και τα σκάνδαλα, που είναι συνεπώνυμα της εξουσίας, εμείς έχουμε στο βιογραφικό μας να λέμε ότι επί της κυβέρνησης ΠΑΣΟΚ και Υπουργού Χάρη Καστανίδη και Μιλτιάδη Παπαϊωάννου οδηγήθηκαν ενώπιον της </w:t>
      </w:r>
      <w:r>
        <w:rPr>
          <w:rFonts w:eastAsia="Times New Roman" w:cs="Times New Roman"/>
          <w:szCs w:val="24"/>
        </w:rPr>
        <w:t xml:space="preserve">δικαιοσύνης </w:t>
      </w:r>
      <w:r>
        <w:rPr>
          <w:rFonts w:eastAsia="Times New Roman" w:cs="Times New Roman"/>
          <w:szCs w:val="24"/>
        </w:rPr>
        <w:t>οι περισσότεροι π</w:t>
      </w:r>
      <w:r>
        <w:rPr>
          <w:rFonts w:eastAsia="Times New Roman" w:cs="Times New Roman"/>
          <w:szCs w:val="24"/>
        </w:rPr>
        <w:t>αρά ποτέ επώνυμοι. Για να τα λέμε καθαρά τα πράγματα και για να είμαστε εξηγημένοι.</w:t>
      </w:r>
    </w:p>
    <w:p w14:paraId="7FEDCCD7"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Εδώ εσείς τι κάνετε; Δεν θέλω να κατηγορήσω τον κ. Παρασκευόπουλο, αλλά σήμερα μας έφερε τροπολογία για αναβολή της εφαρμογής μέχρι τον Οκτώβριο του 2016 ρύθμισης που σχετί</w:t>
      </w:r>
      <w:r>
        <w:rPr>
          <w:rFonts w:eastAsia="Times New Roman" w:cs="Times New Roman"/>
          <w:szCs w:val="24"/>
        </w:rPr>
        <w:t>ζεται με το μητρώο διαχειριστών αφερεγγυότητας. Είναι θέμα διαφθοράς; Όχι. Αλλά πάντως είναι θέμα κανονικής λειτουργίας ενός κανονικού κράτους η ισχύς αυτού του μητρώου.</w:t>
      </w:r>
    </w:p>
    <w:p w14:paraId="7FEDCCD8"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Εχθές τι ψηφίσαμε εδώ, συνάδελφοι; Εχτές δεν ψηφίσαμε μια νομοθεσία κατά της νομοθεσία</w:t>
      </w:r>
      <w:r>
        <w:rPr>
          <w:rFonts w:eastAsia="Times New Roman" w:cs="Times New Roman"/>
          <w:szCs w:val="24"/>
        </w:rPr>
        <w:t xml:space="preserve">ς που ισχύει από το 1995, επί είκοσι ένα χρόνια, για την προμήθεια των Ενόπλων Δυνάμεων σε καύσιμα; Αυτό κάναμε. </w:t>
      </w:r>
    </w:p>
    <w:p w14:paraId="7FEDCCD9"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FEDCCDA"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Μας είπε ο αρμόδιος Υπουργός ότι αυτό έγινε γιατί, λέει, τ</w:t>
      </w:r>
      <w:r>
        <w:rPr>
          <w:rFonts w:eastAsia="Times New Roman" w:cs="Times New Roman"/>
          <w:szCs w:val="24"/>
        </w:rPr>
        <w:t xml:space="preserve">ο ΠΑΣΟΚ δεν έστειλε εκπρόσωπο στη σχετική διακομματική επιτροπή για τις προμήθειες, που υπάρχει στο πλαίσιο του Υπουργείου Ανάπτυξης. Και, μάλιστα, μίλησε πάρα πολύ άσχημα. </w:t>
      </w:r>
    </w:p>
    <w:p w14:paraId="7FEDCCDB"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Να καταθέσω παρακαλώ το ΦΕΚ του Ιουλίου του 2015, όπου έχουμε ορίσει μέλος. Και εά</w:t>
      </w:r>
      <w:r>
        <w:rPr>
          <w:rFonts w:eastAsia="Times New Roman" w:cs="Times New Roman"/>
          <w:szCs w:val="24"/>
        </w:rPr>
        <w:t>ν κάποιο πρόβλημα υπάρχει –αν υπάρχει, γιατί κανείς από εμάς δεν ήταν ενήμερος- θα υπάρχει για το τρέχον έτος, όπου μπορεί κάλλιστα αν υπάρχει κάποια αδυναμία, να τη συμπληρώσουμε.</w:t>
      </w:r>
    </w:p>
    <w:p w14:paraId="7FEDCCDC"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Ανδρέας Λοβέρδος καταθέτει για τα Πρακτικά </w:t>
      </w:r>
      <w:r>
        <w:rPr>
          <w:rFonts w:eastAsia="Times New Roman" w:cs="Times New Roman"/>
          <w:szCs w:val="24"/>
        </w:rPr>
        <w:t xml:space="preserve">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7FEDCCDD"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 Όπως αποδείχτηκε, όμως, από την πορεία της κοινοβουλευτικής συζήτησης εχθές, την περίπτωση όπου ένα κόμμα δεν ορίζει, την</w:t>
      </w:r>
      <w:r>
        <w:rPr>
          <w:rFonts w:eastAsia="Times New Roman" w:cs="Times New Roman"/>
          <w:szCs w:val="24"/>
        </w:rPr>
        <w:t xml:space="preserve"> καλύπτει το Ελεγκτικό Συνέδριο.</w:t>
      </w:r>
      <w:r>
        <w:rPr>
          <w:rFonts w:eastAsia="Times New Roman" w:cs="Times New Roman"/>
          <w:szCs w:val="24"/>
        </w:rPr>
        <w:t xml:space="preserve"> </w:t>
      </w:r>
      <w:r>
        <w:rPr>
          <w:rFonts w:eastAsia="Times New Roman" w:cs="Times New Roman"/>
          <w:szCs w:val="24"/>
        </w:rPr>
        <w:t>Και αν</w:t>
      </w:r>
      <w:r>
        <w:rPr>
          <w:rFonts w:eastAsia="Times New Roman" w:cs="Times New Roman"/>
          <w:szCs w:val="24"/>
        </w:rPr>
        <w:t xml:space="preserve">- </w:t>
      </w:r>
      <w:r>
        <w:rPr>
          <w:rFonts w:eastAsia="Times New Roman" w:cs="Times New Roman"/>
          <w:szCs w:val="24"/>
        </w:rPr>
        <w:t>εν πάση περιπτώσει</w:t>
      </w:r>
      <w:r>
        <w:rPr>
          <w:rFonts w:eastAsia="Times New Roman" w:cs="Times New Roman"/>
          <w:szCs w:val="24"/>
        </w:rPr>
        <w:t>-</w:t>
      </w:r>
      <w:r>
        <w:rPr>
          <w:rFonts w:eastAsia="Times New Roman" w:cs="Times New Roman"/>
          <w:szCs w:val="24"/>
        </w:rPr>
        <w:t xml:space="preserve"> και το Ελεγκτικό Συνέδριο, με αυτά που έγιναν στην επετηρίδα του, είναι απρόθυμο, εμείς, αν δεν έχουμε ορίσει, ορίζουμε εκπρόσωπο αύριο το πρωί. Θα πάρετε πίσω στη διάταξη περί προμήθειας καυσίμω</w:t>
      </w:r>
      <w:r>
        <w:rPr>
          <w:rFonts w:eastAsia="Times New Roman" w:cs="Times New Roman"/>
          <w:szCs w:val="24"/>
        </w:rPr>
        <w:t xml:space="preserve">ν με τον τρόπο που χθες η πλειοψηφία της Βουλής, με την καταγγελία όλης της Αντιπολίτευσης, ψήφισε; </w:t>
      </w:r>
    </w:p>
    <w:p w14:paraId="7FEDCCDE"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Τι άλλο κάνατε χθες; Μία βιαστική ρύθμιση νύχτας για τα αντισταθμιστικά οφέλη, που είναι η πληγή των προβλημάτων που αφορούν τις Ένοπλες Δυνάμεις σε θέματα</w:t>
      </w:r>
      <w:r>
        <w:rPr>
          <w:rFonts w:eastAsia="Times New Roman" w:cs="Times New Roman"/>
          <w:szCs w:val="24"/>
        </w:rPr>
        <w:t xml:space="preserve"> διαφθοράς. Τι άλλο κάνατε; Το Υπουργείο Εθνικής Αμύνης χωρίς διαγωνισμούς -ούτε καν σύντομους, γρήγορους- προμήθεια όλων των προϊόντων που χρειάζονται -και για τα θέματα της διατροφής- για να καλυφθούν στα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και στα υπόλοιπα κέντρα όπου μαζεύονται</w:t>
      </w:r>
      <w:r>
        <w:rPr>
          <w:rFonts w:eastAsia="Times New Roman" w:cs="Times New Roman"/>
          <w:szCs w:val="24"/>
        </w:rPr>
        <w:t xml:space="preserve"> πρόσφυγες και μετανάστες. </w:t>
      </w:r>
    </w:p>
    <w:p w14:paraId="7FEDCCDF"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Εσείς έχετε ήδη ένα ρεκόρ σε θεσμούς αδιαφάνειας,  κύριε Υπουργέ, με τη δική σας κατάσταση την οποία προσκομίσατε -να μην τα επαναλαμβάνω, γιατί έχει περάσει και ο χρόνος μου- για τις αποδόσεις, σε ό,τι αφορά τους ελεγκτικούς μη</w:t>
      </w:r>
      <w:r>
        <w:rPr>
          <w:rFonts w:eastAsia="Times New Roman" w:cs="Times New Roman"/>
          <w:szCs w:val="24"/>
        </w:rPr>
        <w:t xml:space="preserve">χανισμούς για τη </w:t>
      </w:r>
      <w:r>
        <w:rPr>
          <w:rFonts w:eastAsia="Times New Roman" w:cs="Times New Roman"/>
          <w:szCs w:val="24"/>
        </w:rPr>
        <w:t xml:space="preserve">λίστα </w:t>
      </w:r>
      <w:r>
        <w:rPr>
          <w:rFonts w:eastAsia="Times New Roman" w:cs="Times New Roman"/>
          <w:szCs w:val="24"/>
        </w:rPr>
        <w:t xml:space="preserve">Λαγκάρντ. Ένας πρόσφατος πίνακας δόθηκε επίσης από τον κ. Χουλιαράκη. Και βάζετε τον Πρωθυπουργό να λέει άλλα πράγματα. </w:t>
      </w:r>
    </w:p>
    <w:p w14:paraId="7FEDCCE0"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Δικός σας Υπουργός, ο κ. Νικολούδης, πριν τον «φάτε», είπε ότι είναι πάρα πολύ δύσκολο να πάρουμε χρήματα από τη</w:t>
      </w:r>
      <w:r>
        <w:rPr>
          <w:rFonts w:eastAsia="Times New Roman" w:cs="Times New Roman"/>
          <w:szCs w:val="24"/>
        </w:rPr>
        <w:t xml:space="preserve"> φοροδιαφυγή. Τι λες; Όταν κατηγορούσες τους άλλους; Εγώ να δεχθώ τις καθυστερήσεις των πρώτων ετών για τη </w:t>
      </w:r>
      <w:r>
        <w:rPr>
          <w:rFonts w:eastAsia="Times New Roman" w:cs="Times New Roman"/>
          <w:szCs w:val="24"/>
        </w:rPr>
        <w:t xml:space="preserve">λίστα </w:t>
      </w:r>
      <w:r>
        <w:rPr>
          <w:rFonts w:eastAsia="Times New Roman" w:cs="Times New Roman"/>
          <w:szCs w:val="24"/>
        </w:rPr>
        <w:t>Λαγκάρντ. Πρέπει, όμως, να συνεννοηθούμε σε αυτή</w:t>
      </w:r>
      <w:r>
        <w:rPr>
          <w:rFonts w:eastAsia="Times New Roman" w:cs="Times New Roman"/>
          <w:szCs w:val="24"/>
        </w:rPr>
        <w:t>ν</w:t>
      </w:r>
      <w:r>
        <w:rPr>
          <w:rFonts w:eastAsia="Times New Roman" w:cs="Times New Roman"/>
          <w:szCs w:val="24"/>
        </w:rPr>
        <w:t xml:space="preserve"> την Αίθουσα. Η ανταλλαγή κατηγοριών δεν οδηγεί πουθενά. Πρέπει, όμως, να βάλουμε και συνολικά μυαλό. </w:t>
      </w:r>
    </w:p>
    <w:p w14:paraId="7FEDCCE1"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Η ελληνική </w:t>
      </w:r>
      <w:r>
        <w:rPr>
          <w:rFonts w:eastAsia="Times New Roman" w:cs="Times New Roman"/>
          <w:szCs w:val="24"/>
        </w:rPr>
        <w:t xml:space="preserve">δημόσια διοίκηση </w:t>
      </w:r>
      <w:r>
        <w:rPr>
          <w:rFonts w:eastAsia="Times New Roman" w:cs="Times New Roman"/>
          <w:szCs w:val="24"/>
        </w:rPr>
        <w:t xml:space="preserve">έχει τα προβλήματά της. Και τούτη τη </w:t>
      </w:r>
      <w:r>
        <w:rPr>
          <w:rFonts w:eastAsia="Times New Roman" w:cs="Times New Roman"/>
          <w:szCs w:val="24"/>
        </w:rPr>
        <w:t xml:space="preserve">διοίκηση </w:t>
      </w:r>
      <w:r>
        <w:rPr>
          <w:rFonts w:eastAsia="Times New Roman" w:cs="Times New Roman"/>
          <w:szCs w:val="24"/>
        </w:rPr>
        <w:t>εποπτεύει η οποιαδήποτε πολιτική ηγεσία, που ο λαός αναδεικνύει …</w:t>
      </w:r>
    </w:p>
    <w:p w14:paraId="7FEDCCE2"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ΠΡΟΕΔΡΕΥΩΝ (Γ</w:t>
      </w:r>
      <w:r>
        <w:rPr>
          <w:rFonts w:eastAsia="Times New Roman" w:cs="Times New Roman"/>
          <w:b/>
          <w:szCs w:val="24"/>
        </w:rPr>
        <w:t xml:space="preserve">εώργιος Βαρεμένος): </w:t>
      </w:r>
      <w:r>
        <w:rPr>
          <w:rFonts w:eastAsia="Times New Roman" w:cs="Times New Roman"/>
          <w:szCs w:val="24"/>
        </w:rPr>
        <w:t>Τελειώνετε, κύριε Λοβέρδο.</w:t>
      </w:r>
    </w:p>
    <w:p w14:paraId="7FEDCCE3"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Τελειώνω.</w:t>
      </w:r>
    </w:p>
    <w:p w14:paraId="7FEDCCE4"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Η συντομία είναι σοφία. </w:t>
      </w:r>
    </w:p>
    <w:p w14:paraId="7FEDCCE5"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Καλά, τα θέματα, όμως, είναι πάρα πολλά και η συντομία είναι λογοκρισία, κύριε Πρόεδρε. Δεν λέω ότι το κά</w:t>
      </w:r>
      <w:r>
        <w:rPr>
          <w:rFonts w:eastAsia="Times New Roman" w:cs="Times New Roman"/>
          <w:szCs w:val="24"/>
        </w:rPr>
        <w:t>νετε …</w:t>
      </w:r>
    </w:p>
    <w:p w14:paraId="7FEDCCE6"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Σας λογοκρίνω με 50% του χρόνου παραπάνω; </w:t>
      </w:r>
    </w:p>
    <w:p w14:paraId="7FEDCCE7"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Και μιας και το λέτε, η Αίθουσα είναι άδεια, η Αίθουσα συζητάει με μεγάλη ευγένεια και χωρίς συγκρούσεις, έχει ξεπεράσει το προχθεσινοβραδινό φιάσκο και πρέπει να της δώσετε τη δυνατότητα να εκφραστεί. Λίγοι Βουλευτές μίλησαν. Μας δίνεται ο χρόνος. Δεν εί</w:t>
      </w:r>
      <w:r>
        <w:rPr>
          <w:rFonts w:eastAsia="Times New Roman" w:cs="Times New Roman"/>
          <w:szCs w:val="24"/>
        </w:rPr>
        <w:t xml:space="preserve">ναι δυνατόν να θέλετε να με διακόψετε. Εν πάση περιπτώσει, τελείωνα. </w:t>
      </w:r>
    </w:p>
    <w:p w14:paraId="7FEDCCE8"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εμείς θα ψηφίσουμε την κύρωση των </w:t>
      </w:r>
      <w:r>
        <w:rPr>
          <w:rFonts w:eastAsia="Times New Roman" w:cs="Times New Roman"/>
          <w:szCs w:val="24"/>
        </w:rPr>
        <w:t>οδηγιών</w:t>
      </w:r>
      <w:r>
        <w:rPr>
          <w:rFonts w:eastAsia="Times New Roman" w:cs="Times New Roman"/>
          <w:szCs w:val="24"/>
        </w:rPr>
        <w:t xml:space="preserve">. </w:t>
      </w:r>
    </w:p>
    <w:p w14:paraId="7FEDCCE9"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Ως προς τις τροπολογίες, η στάση μας καθορίστηκε από τα όσα είπε ο κ. Κουτσούκος ως </w:t>
      </w:r>
      <w:r>
        <w:rPr>
          <w:rFonts w:eastAsia="Times New Roman" w:cs="Times New Roman"/>
          <w:szCs w:val="24"/>
        </w:rPr>
        <w:t xml:space="preserve">εισηγητής </w:t>
      </w:r>
      <w:r>
        <w:rPr>
          <w:rFonts w:eastAsia="Times New Roman" w:cs="Times New Roman"/>
          <w:szCs w:val="24"/>
        </w:rPr>
        <w:t>της Δημοκρατικής Συ</w:t>
      </w:r>
      <w:r>
        <w:rPr>
          <w:rFonts w:eastAsia="Times New Roman" w:cs="Times New Roman"/>
          <w:szCs w:val="24"/>
        </w:rPr>
        <w:t xml:space="preserve">μπαράταξης και θα εξειδικευθεί και με τη στάση μας κατά τη διάρκεια της ψηφοφορίας. </w:t>
      </w:r>
    </w:p>
    <w:p w14:paraId="7FEDCCEA"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FEDCCEB" w14:textId="77777777" w:rsidR="004627CB" w:rsidRDefault="00EE6EC7">
      <w:pPr>
        <w:spacing w:line="600" w:lineRule="auto"/>
        <w:ind w:firstLine="709"/>
        <w:rPr>
          <w:rFonts w:eastAsia="Times New Roman"/>
          <w:bCs/>
        </w:rPr>
      </w:pPr>
      <w:r>
        <w:rPr>
          <w:rFonts w:eastAsia="Times New Roman"/>
          <w:bCs/>
        </w:rPr>
        <w:t>(Χειροκροτήματα από την πτέρυγα της Δημοκρατικής Συμπαράταξης ΠΑΣΟΚ-ΔΗΜΑΡ)</w:t>
      </w:r>
    </w:p>
    <w:p w14:paraId="7FEDCCEC"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κύριε Λοβέρδο.</w:t>
      </w:r>
    </w:p>
    <w:p w14:paraId="7FEDCCED"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Τον λόγο έχει ο κ. Καρ</w:t>
      </w:r>
      <w:r>
        <w:rPr>
          <w:rFonts w:eastAsia="Times New Roman" w:cs="Times New Roman"/>
          <w:szCs w:val="24"/>
        </w:rPr>
        <w:t>αθανασόπουλος.</w:t>
      </w:r>
    </w:p>
    <w:p w14:paraId="7FEDCCEE"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κύριε Πρόεδρε.</w:t>
      </w:r>
    </w:p>
    <w:p w14:paraId="7FEDCCEF"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Ισχυρίστηκε ο κύριος Υπουργός, ο κ. Αλεξιάδης, πριν από λίγο, μιλώντας από αυτό εδώ το Βήμα, ότι η ενσωμάτωση των </w:t>
      </w:r>
      <w:r>
        <w:rPr>
          <w:rFonts w:eastAsia="Times New Roman" w:cs="Times New Roman"/>
          <w:szCs w:val="24"/>
        </w:rPr>
        <w:t xml:space="preserve">οδηγιών </w:t>
      </w:r>
      <w:r>
        <w:rPr>
          <w:rFonts w:eastAsia="Times New Roman" w:cs="Times New Roman"/>
          <w:szCs w:val="24"/>
        </w:rPr>
        <w:t xml:space="preserve">στο </w:t>
      </w:r>
      <w:r>
        <w:rPr>
          <w:rFonts w:eastAsia="Times New Roman" w:cs="Times New Roman"/>
          <w:szCs w:val="24"/>
        </w:rPr>
        <w:t>Ελληνικό Δίκαιο</w:t>
      </w:r>
      <w:r>
        <w:rPr>
          <w:rFonts w:eastAsia="Times New Roman" w:cs="Times New Roman"/>
          <w:szCs w:val="24"/>
        </w:rPr>
        <w:t xml:space="preserve"> θα διαμορφώσει ένα πολύ θετικό πεδίο για την π</w:t>
      </w:r>
      <w:r>
        <w:rPr>
          <w:rFonts w:eastAsia="Times New Roman" w:cs="Times New Roman"/>
          <w:szCs w:val="24"/>
        </w:rPr>
        <w:t xml:space="preserve">άταξη της φοροδιαφυγής και του λαθρεμπορίου. Βεβαίως, έχουμε να κάνουμε με μία επικαιροποίηση </w:t>
      </w:r>
      <w:r>
        <w:rPr>
          <w:rFonts w:eastAsia="Times New Roman" w:cs="Times New Roman"/>
          <w:szCs w:val="24"/>
        </w:rPr>
        <w:t xml:space="preserve">οδηγιών </w:t>
      </w:r>
      <w:r>
        <w:rPr>
          <w:rFonts w:eastAsia="Times New Roman" w:cs="Times New Roman"/>
          <w:szCs w:val="24"/>
        </w:rPr>
        <w:t xml:space="preserve">που ήδη ίσχυαν. </w:t>
      </w:r>
    </w:p>
    <w:p w14:paraId="7FEDCCF0"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Άρα, ένα εύλογο ερώτημα, κύριε Υπουργέ, που δεν απευθύνεται μόνο στην </w:t>
      </w:r>
      <w:r>
        <w:rPr>
          <w:rFonts w:eastAsia="Times New Roman" w:cs="Times New Roman"/>
          <w:szCs w:val="24"/>
        </w:rPr>
        <w:t xml:space="preserve">ελληνική </w:t>
      </w:r>
      <w:r>
        <w:rPr>
          <w:rFonts w:eastAsia="Times New Roman" w:cs="Times New Roman"/>
          <w:szCs w:val="24"/>
        </w:rPr>
        <w:t xml:space="preserve">Κυβέρνηση αλλά και στην Ευρωπαϊκή Ένωση, θα ήταν το εξής: </w:t>
      </w:r>
      <w:r>
        <w:rPr>
          <w:rFonts w:eastAsia="Times New Roman" w:cs="Times New Roman"/>
          <w:szCs w:val="24"/>
        </w:rPr>
        <w:t xml:space="preserve">Ποια ήταν μέχρι τώρα τα αποτελέσματα της υλοποίησης αυτών των </w:t>
      </w:r>
      <w:r>
        <w:rPr>
          <w:rFonts w:eastAsia="Times New Roman" w:cs="Times New Roman"/>
          <w:szCs w:val="24"/>
        </w:rPr>
        <w:t xml:space="preserve">οδηγιών </w:t>
      </w:r>
      <w:r>
        <w:rPr>
          <w:rFonts w:eastAsia="Times New Roman" w:cs="Times New Roman"/>
          <w:szCs w:val="24"/>
        </w:rPr>
        <w:t xml:space="preserve">όσον αφορά το ζήτημα της πάταξης της φοροδιαφυγής; Ένας απολογισμός από τις αρμόδιες υπηρεσίες της Ευρωπαϊκής Ένωσης αλλά και για τη Γενική Γραμματεία Εσόδων. </w:t>
      </w:r>
    </w:p>
    <w:p w14:paraId="7FEDCCF1"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Τι έκαναν, δηλαδή, μέχρι τ</w:t>
      </w:r>
      <w:r>
        <w:rPr>
          <w:rFonts w:eastAsia="Times New Roman" w:cs="Times New Roman"/>
          <w:szCs w:val="24"/>
        </w:rPr>
        <w:t xml:space="preserve">ώρα όλες αυτές οι </w:t>
      </w:r>
      <w:r>
        <w:rPr>
          <w:rFonts w:eastAsia="Times New Roman" w:cs="Times New Roman"/>
          <w:szCs w:val="24"/>
        </w:rPr>
        <w:t>οδηγίες</w:t>
      </w:r>
      <w:r>
        <w:rPr>
          <w:rFonts w:eastAsia="Times New Roman" w:cs="Times New Roman"/>
          <w:szCs w:val="24"/>
        </w:rPr>
        <w:t>; Γιατί τα δημοσιεύματα τα οποία υπάρχουν, είναι ότι η φοροδιαφυγή των μεγάλων πολυεθνικών τα τελευταία χρόνια έχει γιγαντωθεί. Και όχι μόνο έχει γιγαντωθεί η φοροαπαλλαγή, η φοροδιαφυγή των μεγάλων πολυεθνικών αλλά ταυτόχρονα δημι</w:t>
      </w:r>
      <w:r>
        <w:rPr>
          <w:rFonts w:eastAsia="Times New Roman" w:cs="Times New Roman"/>
          <w:szCs w:val="24"/>
        </w:rPr>
        <w:t xml:space="preserve">ουργούνται εντός του ευρωπαϊκού εδάφους, ως μανιτάρια, περιοχές με ειδικά φορολογικά καθεστώτα, οι λεγόμενοι «φορολογικοί παράδεισοι». </w:t>
      </w:r>
    </w:p>
    <w:p w14:paraId="7FEDCCF2"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Από αυτήν την άποψη, δεν αποτελεί υποκρισία όλο αυτό το σχήμα που προσπαθείτε να δημιουργήσετε, όχι μόνο εσείς αλλά συνο</w:t>
      </w:r>
      <w:r>
        <w:rPr>
          <w:rFonts w:eastAsia="Times New Roman" w:cs="Times New Roman"/>
          <w:szCs w:val="24"/>
        </w:rPr>
        <w:t xml:space="preserve">λικά η Ευρωπαϊκή Ένωση απέναντι στη φοροδιαφυγή του μεγάλου κεφαλαίου, των πολυεθνικών και των μονοπωλιακών ομίλων; </w:t>
      </w:r>
    </w:p>
    <w:p w14:paraId="7FEDCCF3"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Εμείς λέμε πολύ καθαρά ότι είναι υποκρισία. Γιατί; Για μια σειρά λόγους. Θα τους αναφέρω συνοπτικά. </w:t>
      </w:r>
    </w:p>
    <w:p w14:paraId="7FEDCCF4"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Ο πρώτος λόγος είναι ότι συνολικά -και</w:t>
      </w:r>
      <w:r>
        <w:rPr>
          <w:rFonts w:eastAsia="Times New Roman" w:cs="Times New Roman"/>
          <w:szCs w:val="24"/>
        </w:rPr>
        <w:t xml:space="preserve"> αν δούμε την πορεία εξέλιξης των φορολογικών συντελεστών και των φορολογικών συστημάτων, όχι μόνο στην Ελλάδα αλλά και συνολικά σε ευρωπαϊκό επίπεδο- διαμορφώνεται ένα πολύ ευνοϊκό περιβάλλον για τις πολυεθνικές επιχειρήσεις, για τους μονοπωλιακούς ομίλου</w:t>
      </w:r>
      <w:r>
        <w:rPr>
          <w:rFonts w:eastAsia="Times New Roman" w:cs="Times New Roman"/>
          <w:szCs w:val="24"/>
        </w:rPr>
        <w:t>ς.</w:t>
      </w:r>
    </w:p>
    <w:p w14:paraId="7FEDCCF5" w14:textId="77777777" w:rsidR="004627CB" w:rsidRDefault="00EE6EC7">
      <w:pPr>
        <w:spacing w:line="600" w:lineRule="auto"/>
        <w:jc w:val="both"/>
        <w:rPr>
          <w:rFonts w:eastAsia="Times New Roman" w:cs="Times New Roman"/>
          <w:szCs w:val="24"/>
        </w:rPr>
      </w:pPr>
      <w:r>
        <w:rPr>
          <w:rFonts w:eastAsia="Times New Roman" w:cs="Times New Roman"/>
          <w:szCs w:val="24"/>
        </w:rPr>
        <w:tab/>
      </w:r>
      <w:r>
        <w:rPr>
          <w:rFonts w:eastAsia="Times New Roman" w:cs="Times New Roman"/>
          <w:szCs w:val="24"/>
        </w:rPr>
        <w:t>Ακόμη και σε χώρες με υψηλούς φορολογικούς συντελεστές, τυπικά υψηλούς φορολογικούς συντελεστές για το μεγάλο κεφάλαιο, όπως για παράδειγμα οι σκανδιναβικές χώρες, οι πολυεθνικές οι δικές τους ή άλλες πολυεθνικές που λειτουργούν στο έδαφός τους απολαμβάνου</w:t>
      </w:r>
      <w:r>
        <w:rPr>
          <w:rFonts w:eastAsia="Times New Roman" w:cs="Times New Roman"/>
          <w:szCs w:val="24"/>
        </w:rPr>
        <w:t xml:space="preserve">ν ένα ειδικό φορολογικό καθεστώς με πολύ χαμηλούς φορολογικούς συντελεστές. </w:t>
      </w:r>
    </w:p>
    <w:p w14:paraId="7FEDCCF6"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Από αυτή</w:t>
      </w:r>
      <w:r>
        <w:rPr>
          <w:rFonts w:eastAsia="Times New Roman" w:cs="Times New Roman"/>
          <w:szCs w:val="24"/>
        </w:rPr>
        <w:t>ν</w:t>
      </w:r>
      <w:r>
        <w:rPr>
          <w:rFonts w:eastAsia="Times New Roman" w:cs="Times New Roman"/>
          <w:szCs w:val="24"/>
        </w:rPr>
        <w:t xml:space="preserve"> την άποψη, λοιπόν, και </w:t>
      </w:r>
      <w:r>
        <w:rPr>
          <w:rFonts w:eastAsia="Times New Roman" w:cs="Times New Roman"/>
          <w:szCs w:val="24"/>
        </w:rPr>
        <w:t>στο πλαίσιο</w:t>
      </w:r>
      <w:r>
        <w:rPr>
          <w:rFonts w:eastAsia="Times New Roman" w:cs="Times New Roman"/>
          <w:szCs w:val="24"/>
        </w:rPr>
        <w:t xml:space="preserve"> συνολικότερα του φορολογικού ανταγωνισμού -στον οποίο και εσείς αναφερθήκατε- που κάνουν για παράδειγμα χώρες βόρεια στα σύνορά μας ή </w:t>
      </w:r>
      <w:r>
        <w:rPr>
          <w:rFonts w:eastAsia="Times New Roman" w:cs="Times New Roman"/>
          <w:szCs w:val="24"/>
        </w:rPr>
        <w:t xml:space="preserve">η Κύπρος για παράδειγμα, αυτή η εξέλιξη των πραγμάτων έχει οδηγήσει σταδιακά και συνολικά έχει σύρει σε ένα πλαίσιο το οποίο διαμορφώνει την εξέλιξη ως εξής: Θα έχουμε συνεχώς όλο και μεγαλύτερες μειώσεις των φορολογικών συντελεστών για τους μονοπωλιακούς </w:t>
      </w:r>
      <w:r>
        <w:rPr>
          <w:rFonts w:eastAsia="Times New Roman" w:cs="Times New Roman"/>
          <w:szCs w:val="24"/>
        </w:rPr>
        <w:t xml:space="preserve">ομίλους και τις πολυεθνικές. Θα έχουμε όλο και περισσότερο νέες φοροαπαλλαγές, </w:t>
      </w:r>
      <w:r>
        <w:rPr>
          <w:rFonts w:eastAsia="Times New Roman"/>
          <w:szCs w:val="24"/>
        </w:rPr>
        <w:t>οι οποίες</w:t>
      </w:r>
      <w:r>
        <w:rPr>
          <w:rFonts w:eastAsia="Times New Roman" w:cs="Times New Roman"/>
          <w:szCs w:val="24"/>
        </w:rPr>
        <w:t xml:space="preserve"> θα παρέχονται από τις εκάστοτε κυβερνήσεις στο όνομα της προσέλκυσης ξένων επενδύσεων ή θα υπάρχουν σε διατήρηση ειδικά φορολογικά καθεστώτα, όπως εδώ στην Ελλάδα υπάρ</w:t>
      </w:r>
      <w:r>
        <w:rPr>
          <w:rFonts w:eastAsia="Times New Roman" w:cs="Times New Roman"/>
          <w:szCs w:val="24"/>
        </w:rPr>
        <w:t xml:space="preserve">χει το σκανδαλώδες, πραγματικά, για δεκαετίες τώρα ειδικό φορολογικό καθεστώς που απολαμβάνουν οι εφοπλιστές. </w:t>
      </w:r>
    </w:p>
    <w:p w14:paraId="7FEDCCF7"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ι’ αυτό βεβαίως το ειδικό φορολογικό καθεστώς που απολαμβάνουν οι εφοπλιστές, τα τσιράκια, τα κουτσαβάκια του συστήματος, οι Χρυσαυγίτες, οι νεο</w:t>
      </w:r>
      <w:r>
        <w:rPr>
          <w:rFonts w:eastAsia="Times New Roman" w:cs="Times New Roman"/>
          <w:szCs w:val="24"/>
        </w:rPr>
        <w:t>ναζιστές, δεν λένε κουβέντα. Κάνουν γαργάρα το ειδικό φορολογικό καθεστώς των εφοπλιστών, γιατί ακριβώς δεν θα τα βάλουν με τα αφεντικά που τους ταΐζουν.</w:t>
      </w:r>
    </w:p>
    <w:p w14:paraId="7FEDCCF8"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Έτσι, λοιπόν, επί της ουσίας υπάρχει μια νομιμοποιημένη από τις κυβερνήσεις και τους νόμους που διαμορ</w:t>
      </w:r>
      <w:r>
        <w:rPr>
          <w:rFonts w:eastAsia="Times New Roman" w:cs="Times New Roman"/>
          <w:szCs w:val="24"/>
        </w:rPr>
        <w:t xml:space="preserve">φώνουν τα φορολογικά συστήματα φοροδιαφυγή, φοροαποφυγή και φοροαπαλλαγή για το μεγάλο κεφάλαιο. </w:t>
      </w:r>
    </w:p>
    <w:p w14:paraId="7FEDCCF9"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Δεύτερος παράγοντας που αποτελεί υποκρισία αυτή η υπόθεση της πάταξης της φοροδιαφυγής είναι η ελευθερία κίνησης κεφαλαίων, όχι μόνο εντός της Ευρωπαϊκής Ένωσ</w:t>
      </w:r>
      <w:r>
        <w:rPr>
          <w:rFonts w:eastAsia="Times New Roman" w:cs="Times New Roman"/>
          <w:szCs w:val="24"/>
        </w:rPr>
        <w:t xml:space="preserve">ης που καθορίστηκε με τη συνθήκη του Μάαστριχτ. Έτσι, λοιπόν, αυτό το πλαίσιο της ελευθερίας κίνησης κεφαλαίων διαμορφώνει ένα πλαίσιο το οποίο δίνει τη δυνατότητα στο μεγάλο κεφάλαιο να μπορεί να μετακινείται όπου θέλει σε χρόνο </w:t>
      </w:r>
      <w:r>
        <w:rPr>
          <w:rFonts w:eastAsia="Times New Roman" w:cs="Times New Roman"/>
          <w:szCs w:val="24"/>
          <w:lang w:val="en-US"/>
        </w:rPr>
        <w:t>dt</w:t>
      </w:r>
      <w:r>
        <w:rPr>
          <w:rFonts w:eastAsia="Times New Roman" w:cs="Times New Roman"/>
          <w:szCs w:val="24"/>
        </w:rPr>
        <w:t xml:space="preserve">, χωρίς ελέγχους. </w:t>
      </w:r>
    </w:p>
    <w:p w14:paraId="7FEDCCFA"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Αυτό </w:t>
      </w:r>
      <w:r>
        <w:rPr>
          <w:rFonts w:eastAsia="Times New Roman" w:cs="Times New Roman"/>
          <w:szCs w:val="24"/>
        </w:rPr>
        <w:t>το νομοθετικό πλαίσιο, κύριε Υπουργέ, δεν αξιοποίησαν το προηγούμενο χρονικό διάστημα όλοι αυτοί που έβγαλαν τα λεφτά τους στο εξωτερικό, ακόμη και τις καταθέσεις που βγάλαν από τις τράπεζες τις ελληνικές και τις πήγαν στο εξωτερικό; Ποιο άλλο νομικό πλαίσ</w:t>
      </w:r>
      <w:r>
        <w:rPr>
          <w:rFonts w:eastAsia="Times New Roman" w:cs="Times New Roman"/>
          <w:szCs w:val="24"/>
        </w:rPr>
        <w:t xml:space="preserve">ιο δημιούργησαν; Άλλωστε, όλες αυτές οι συναλλαγές έγιναν και μέσω της Τράπεζας της Ελλάδος, που οδήγησαν στην τεράστια μείωση των καταθέσεων στο εγχώριο τραπεζικό σύστημα. </w:t>
      </w:r>
    </w:p>
    <w:p w14:paraId="7FEDCCFB"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Τρίτο στοιχείο, το ανέφερα λίγο πριν, στην αρχή της ομιλίας μου, είναι η ύπαρξη φο</w:t>
      </w:r>
      <w:r>
        <w:rPr>
          <w:rFonts w:eastAsia="Times New Roman" w:cs="Times New Roman"/>
          <w:szCs w:val="24"/>
        </w:rPr>
        <w:t>ρολογικών παραδείσων. Και μην πάτε να αναζητήσετε τους φορολογικούς παράδεισους σε κάποιες εξωχώριες περιοχές. Είναι εντός των συνόρων της Ευρωπαϊκής Ένωσης. Δεν είναι μόνο το Λουξεμβούργο. Είναι περιοχές στο Βέλγιο, περιοχές στην Ολλανδία, περιοχές στη Με</w:t>
      </w:r>
      <w:r>
        <w:rPr>
          <w:rFonts w:eastAsia="Times New Roman" w:cs="Times New Roman"/>
          <w:szCs w:val="24"/>
        </w:rPr>
        <w:t>γάλη Βρετανία, όπου ακριβώς έχουν διαμορφώσει ένα ειδικό φορολογικό καθεστώς για αυτές τις περιοχές και τις επιχειρήσεις που εγκαθιστούν έδρες φορολογικές σε αυτές τις περιοχές να έχουν τεράστια φοροαπαλλαγή. Και για αυτό δεν λέγεται τίποτα. Όπως επίσης υπ</w:t>
      </w:r>
      <w:r>
        <w:rPr>
          <w:rFonts w:eastAsia="Times New Roman" w:cs="Times New Roman"/>
          <w:szCs w:val="24"/>
        </w:rPr>
        <w:t xml:space="preserve">άρχουν και στο εσωτερικό των ΗΠΑ αντίστοιχα καθεστώτα σε μια σειρά πολιτείες των Ηνωμένων Πολιτειών. </w:t>
      </w:r>
    </w:p>
    <w:p w14:paraId="7FEDCCFC"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Τέταρτος παράγοντας, κύριε Υπουργέ, είναι οι πραγματικά δαιδαλώδεις συναλλαγές που γίνονται ανάμεσα στις μητρικές και τις θυγατρικές ή σε άλλες συνδεδεμέν</w:t>
      </w:r>
      <w:r>
        <w:rPr>
          <w:rFonts w:eastAsia="Times New Roman" w:cs="Times New Roman"/>
          <w:szCs w:val="24"/>
        </w:rPr>
        <w:t xml:space="preserve">ες επιχειρήσεις μεταξύ τους. Δαιδαλώδεις συνδιαλλαγές! </w:t>
      </w:r>
    </w:p>
    <w:p w14:paraId="7FEDCCFD"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Πού αποσκοπούν όλες αυτές οι συνδιαλλαγές, κύριε Υπουργέ; Ακριβώς στο να μπορέσουν να έχουν μια πολύ μεγάλη φοροαποφυγή, μια πολύ μεγάλη μείωση της φορολογική</w:t>
      </w:r>
      <w:r>
        <w:rPr>
          <w:rFonts w:eastAsia="Times New Roman" w:cs="Times New Roman"/>
          <w:szCs w:val="24"/>
        </w:rPr>
        <w:t>ς</w:t>
      </w:r>
      <w:r>
        <w:rPr>
          <w:rFonts w:eastAsia="Times New Roman" w:cs="Times New Roman"/>
          <w:szCs w:val="24"/>
        </w:rPr>
        <w:t xml:space="preserve"> βάσης οι πολυεθνικές πάνω στις οποίες επ</w:t>
      </w:r>
      <w:r>
        <w:rPr>
          <w:rFonts w:eastAsia="Times New Roman" w:cs="Times New Roman"/>
          <w:szCs w:val="24"/>
        </w:rPr>
        <w:t>ιβάλλονται οι φορολογικοί συντελεστές.</w:t>
      </w:r>
    </w:p>
    <w:p w14:paraId="7FEDCCFE"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Προχθές υπήρχε δημοσίευμα στην «ΚΑΘΗΜΕΡΙΝΗ» όπου έλεγε πώς κατανέμουν τα κέρδη τους οι τράπεζες της Γαλλίας σε διάφορους φορολογικούς παραδείσους για να μπορέσουν να μειώσουν τη φορολογική επιβάρυνση που έχουν. Πρόκει</w:t>
      </w:r>
      <w:r>
        <w:rPr>
          <w:rFonts w:eastAsia="Times New Roman" w:cs="Times New Roman"/>
          <w:szCs w:val="24"/>
        </w:rPr>
        <w:t xml:space="preserve">ται για ένα αποκαλυπτικό δημοσίευμα, στα συνεχόμενα δημοσιεύματα τα οποία υπήρχαν, η ύπαρξη των γνωστών εξωχώριων εταιρειών, των </w:t>
      </w:r>
      <w:r>
        <w:rPr>
          <w:rFonts w:eastAsia="Times New Roman" w:cs="Times New Roman"/>
          <w:szCs w:val="24"/>
          <w:lang w:val="en-US"/>
        </w:rPr>
        <w:t>offshore</w:t>
      </w:r>
      <w:r>
        <w:rPr>
          <w:rFonts w:eastAsia="Times New Roman" w:cs="Times New Roman"/>
          <w:szCs w:val="24"/>
        </w:rPr>
        <w:t xml:space="preserve">. </w:t>
      </w:r>
    </w:p>
    <w:p w14:paraId="7FEDCCFF"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Άρα, σε ένα τέτοιο πλαίσιο ευνοϊκό για τη δράση των πολυεθνικών, του μεγάλου κεφαλαίου και των μονοπωλιακών ομίλων ε</w:t>
      </w:r>
      <w:r>
        <w:rPr>
          <w:rFonts w:eastAsia="Times New Roman" w:cs="Times New Roman"/>
          <w:szCs w:val="24"/>
        </w:rPr>
        <w:t>σείς έχετε την αυταπάτη ότι θα μπορέσετε να πατάξετε τη φοροδιαφυγή και το λαθρεμπόριο, όταν ισχύουν ακόμη τα διάφορα απόρρητα;</w:t>
      </w:r>
    </w:p>
    <w:p w14:paraId="7FEDCD00"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szCs w:val="24"/>
        </w:rPr>
        <w:t>Από αυτή</w:t>
      </w:r>
      <w:r>
        <w:rPr>
          <w:rFonts w:eastAsia="Times New Roman" w:cs="Times New Roman"/>
          <w:szCs w:val="24"/>
        </w:rPr>
        <w:t>ν</w:t>
      </w:r>
      <w:r>
        <w:rPr>
          <w:rFonts w:eastAsia="Times New Roman" w:cs="Times New Roman"/>
          <w:szCs w:val="24"/>
        </w:rPr>
        <w:t xml:space="preserve"> την άποψη</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εμείς λέμε ότι σε αυτό το πλαίσιο το οποίο έχει διαμορφωθεί και το οποίο εσείς, ως Κυβέρνηση του ΣΥΡΙΖΑ, η Κυβέρνησή σας δεν το αμφισβητείτε, άρα το αποδέχεσθε, έτσι λοιπόν</w:t>
      </w:r>
      <w:r>
        <w:rPr>
          <w:rFonts w:eastAsia="Times New Roman" w:cs="Times New Roman"/>
          <w:szCs w:val="24"/>
        </w:rPr>
        <w:t>,</w:t>
      </w:r>
      <w:r>
        <w:rPr>
          <w:rFonts w:eastAsia="Times New Roman" w:cs="Times New Roman"/>
          <w:szCs w:val="24"/>
        </w:rPr>
        <w:t xml:space="preserve"> αποτελούν υποκρισία οι διάφορες διακηρύξεις περί πάταξης της φοροδιαφυγής. </w:t>
      </w:r>
    </w:p>
    <w:p w14:paraId="7FEDCD01" w14:textId="77777777" w:rsidR="004627CB" w:rsidRDefault="00EE6EC7">
      <w:pPr>
        <w:spacing w:line="600" w:lineRule="auto"/>
        <w:ind w:firstLine="720"/>
        <w:contextualSpacing/>
        <w:jc w:val="both"/>
        <w:rPr>
          <w:rFonts w:eastAsia="Times New Roman" w:cs="Times New Roman"/>
          <w:szCs w:val="24"/>
        </w:rPr>
      </w:pPr>
      <w:r>
        <w:rPr>
          <w:rFonts w:eastAsia="Times New Roman" w:cs="Times New Roman"/>
          <w:szCs w:val="24"/>
        </w:rPr>
        <w:t xml:space="preserve">Αλλά </w:t>
      </w:r>
      <w:r>
        <w:rPr>
          <w:rFonts w:eastAsia="Times New Roman" w:cs="Times New Roman"/>
          <w:szCs w:val="24"/>
        </w:rPr>
        <w:t xml:space="preserve">δεν είναι μόνο η υποκρισία το ζήτημα. Το πιο επικίνδυνο απ’ όλα είναι ότι όλες αυτές οι εξαγγελίες –και στο παρελθόν έχουν γίνει και από άλλες </w:t>
      </w:r>
      <w:r>
        <w:rPr>
          <w:rFonts w:eastAsia="Times New Roman" w:cs="Times New Roman"/>
          <w:szCs w:val="24"/>
          <w:lang w:val="en-US"/>
        </w:rPr>
        <w:t>K</w:t>
      </w:r>
      <w:r>
        <w:rPr>
          <w:rFonts w:eastAsia="Times New Roman" w:cs="Times New Roman"/>
          <w:szCs w:val="24"/>
        </w:rPr>
        <w:t>υβερνήσεις και της Νέας Δημοκρατίας και του ΠΑΣΟΚ- οδήγησαν με μαθηματική ακρίβεια στην κλιμάκωση της φοροεπιδρο</w:t>
      </w:r>
      <w:r>
        <w:rPr>
          <w:rFonts w:eastAsia="Times New Roman" w:cs="Times New Roman"/>
          <w:szCs w:val="24"/>
        </w:rPr>
        <w:t>μής απέναντι στα λαϊκά στρώματα, απέναντι στους μισθωτούς και στους συνταξιούχους, απέναντι στους ελεύθερους επαγγελματίες και τους αυτοαπασχολούμενους, απέναντι στη φτωχομεσαία αγροτιά.</w:t>
      </w:r>
    </w:p>
    <w:p w14:paraId="7FEDCD02"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w:t>
      </w:r>
      <w:r>
        <w:rPr>
          <w:rFonts w:eastAsia="Times New Roman" w:cs="Times New Roman"/>
          <w:szCs w:val="24"/>
        </w:rPr>
        <w:t xml:space="preserve">ρίου Βουλευτή) </w:t>
      </w:r>
    </w:p>
    <w:p w14:paraId="7FEDCD03"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Ολοκληρώνω σε ένα λεπτό, κύριε Πρόεδρε.</w:t>
      </w:r>
    </w:p>
    <w:p w14:paraId="7FEDCD04"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Αλλά ακόμη και αν έχετε κάποια πενιχρά αποτελέσματα στο να αντιμετωπίσετε τη φοροδιαφυγή του μεγάλου κεφαλαίου και των πολυεθνικών, αυτό δεν πρόκειται να οδηγήσει, κύριε Υπουργέ, στο να μειωθεί η φορο</w:t>
      </w:r>
      <w:r>
        <w:rPr>
          <w:rFonts w:eastAsia="Times New Roman" w:cs="Times New Roman"/>
          <w:szCs w:val="24"/>
        </w:rPr>
        <w:t>ληστεία του ελληνικού λαού. Σε αυτό άλλωστε το αποτέλεσμα της φοροληστείας, αλλά και συνολικότερα της κλιμάκωσης της αντιλαϊκής επίθεσης θα οδηγήσει και το κλείσιμο της τρίτης αξιολόγησης, στο οποίο οδεύει η Κυβέρνηση με το κουαρτέτο, τους λεγόμενους θεσμο</w:t>
      </w:r>
      <w:r>
        <w:rPr>
          <w:rFonts w:eastAsia="Times New Roman" w:cs="Times New Roman"/>
          <w:szCs w:val="24"/>
        </w:rPr>
        <w:t>ύς, την τρόικα όπως ονομαζόταν παλιά. Αυτή</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η </w:t>
      </w:r>
      <w:r>
        <w:rPr>
          <w:rFonts w:eastAsia="Times New Roman" w:cs="Times New Roman"/>
          <w:szCs w:val="24"/>
        </w:rPr>
        <w:t>συμφωνία</w:t>
      </w:r>
      <w:r>
        <w:rPr>
          <w:rFonts w:eastAsia="Times New Roman" w:cs="Times New Roman"/>
          <w:szCs w:val="24"/>
        </w:rPr>
        <w:t xml:space="preserve"> της αξιολόγησης, όχι μόνο δεν πρόκειται να φέρει ανακούφιση στο λαό, παρά τις φιλότιμες προσπάθειες που κάνουν τα μέσα μαζικής ενημέρωσης να καλλιεργήσουν ένα κλίμα αισιοδοξίας ότι θα γίνει και</w:t>
      </w:r>
      <w:r>
        <w:rPr>
          <w:rFonts w:eastAsia="Times New Roman" w:cs="Times New Roman"/>
          <w:szCs w:val="24"/>
        </w:rPr>
        <w:t xml:space="preserve"> θα ολοκληρωθεί η αξιολόγηση -άρα τι καλά!- αλλά αντίθετα η ολοκλήρωση της αξιολόγησης και η </w:t>
      </w:r>
      <w:r>
        <w:rPr>
          <w:rFonts w:eastAsia="Times New Roman" w:cs="Times New Roman"/>
          <w:szCs w:val="24"/>
        </w:rPr>
        <w:t xml:space="preserve">συμφωνία </w:t>
      </w:r>
      <w:r>
        <w:rPr>
          <w:rFonts w:eastAsia="Times New Roman" w:cs="Times New Roman"/>
          <w:szCs w:val="24"/>
        </w:rPr>
        <w:t xml:space="preserve">με το κουαρτέτο σημαίνει ότι θα ανοίξει το έδαφος </w:t>
      </w:r>
      <w:r>
        <w:rPr>
          <w:rFonts w:eastAsia="Times New Roman" w:cs="Times New Roman"/>
          <w:szCs w:val="24"/>
        </w:rPr>
        <w:t xml:space="preserve">για </w:t>
      </w:r>
      <w:r>
        <w:rPr>
          <w:rFonts w:eastAsia="Times New Roman" w:cs="Times New Roman"/>
          <w:szCs w:val="24"/>
        </w:rPr>
        <w:t xml:space="preserve">να οδηγηθεί σε περαιτέρω κλιμάκωση η αντιλαϊκή επίθεση σε περαιτέρω επιδείνωση της θέσης της λαϊκής </w:t>
      </w:r>
      <w:r>
        <w:rPr>
          <w:rFonts w:eastAsia="Times New Roman" w:cs="Times New Roman"/>
          <w:szCs w:val="24"/>
        </w:rPr>
        <w:t>οικογένειας.</w:t>
      </w:r>
    </w:p>
    <w:p w14:paraId="7FEDCD05"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Από αυτή, λοιπόν, την άποψη εμείς δεν έχουμε αυταπάτες, κύριε Υπουργέ, για το τι χρειάζεται και τι πρέπει να γίνει. Ο λαός, όχι μόνο πρέπει να επαγρυπνεί και να μην επαναπαύεται, αλλά να οργανώσει την πάλη, συμμετέχοντας στις δραστηριότητες</w:t>
      </w:r>
      <w:r>
        <w:rPr>
          <w:rFonts w:eastAsia="Times New Roman" w:cs="Times New Roman"/>
          <w:szCs w:val="24"/>
        </w:rPr>
        <w:t>,</w:t>
      </w:r>
      <w:r>
        <w:rPr>
          <w:rFonts w:eastAsia="Times New Roman" w:cs="Times New Roman"/>
          <w:szCs w:val="24"/>
        </w:rPr>
        <w:t xml:space="preserve"> όπως το απογευματινό συλλαλητήριο του Πανεργατικού Αγωνιστικού Μετώπου, αλλά και στην κλιμάκωση των αγώνων και της οργάνωσης της πάλης</w:t>
      </w:r>
      <w:r>
        <w:rPr>
          <w:rFonts w:eastAsia="Times New Roman" w:cs="Times New Roman"/>
          <w:szCs w:val="24"/>
        </w:rPr>
        <w:t>,</w:t>
      </w:r>
      <w:r>
        <w:rPr>
          <w:rFonts w:eastAsia="Times New Roman" w:cs="Times New Roman"/>
          <w:szCs w:val="24"/>
        </w:rPr>
        <w:t xml:space="preserve"> για να μπορέσει να αποτρέψει σε πρώτη φάση την κλιμάκωση της αντιλαϊκής επίθεσης, να ανακουφίσει τη θέση του και να δια</w:t>
      </w:r>
      <w:r>
        <w:rPr>
          <w:rFonts w:eastAsia="Times New Roman" w:cs="Times New Roman"/>
          <w:szCs w:val="24"/>
        </w:rPr>
        <w:t>μορφώσει το πεδίο για συνολικότερες ρήξεις και ανατροπές που είναι αναγκαίες.</w:t>
      </w:r>
    </w:p>
    <w:p w14:paraId="7FEDCD06"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Γι’ αυτούς ακριβώς τους λόγους, κύριε Υπουργέ, εμείς δεν μπορούμε να ψηφίσουμε και δεν θα ψηφίσουμε το συγκεκριμένο νομοσχέδιο, γιατί το θεωρούμε ότι είναι απαύγασμα υποκριτικών </w:t>
      </w:r>
      <w:r>
        <w:rPr>
          <w:rFonts w:eastAsia="Times New Roman" w:cs="Times New Roman"/>
          <w:szCs w:val="24"/>
        </w:rPr>
        <w:t>διακηρύξεων, απλά και μόνο.</w:t>
      </w:r>
    </w:p>
    <w:p w14:paraId="7FEDCD07"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7FEDCD08"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w:t>
      </w:r>
    </w:p>
    <w:p w14:paraId="7FEDCD09"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szCs w:val="24"/>
        </w:rPr>
        <w:t xml:space="preserve"> της Βουλής</w:t>
      </w:r>
      <w:r>
        <w:rPr>
          <w:rFonts w:eastAsia="Times New Roman" w:cs="Times New Roman"/>
          <w:szCs w:val="24"/>
        </w:rPr>
        <w:t xml:space="preserve">, </w:t>
      </w:r>
      <w:r>
        <w:rPr>
          <w:rFonts w:eastAsia="Times New Roman" w:cs="Times New Roman"/>
          <w:szCs w:val="24"/>
        </w:rPr>
        <w:t>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σαράντα οκτώ μαθήτριες και μαθητές και δύο συνοδοί εκπαιδευτικοί τους, από το 33</w:t>
      </w:r>
      <w:r>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 xml:space="preserve">Δημοτικό Σχολείο Θεσσαλονίκης. </w:t>
      </w:r>
    </w:p>
    <w:p w14:paraId="7FEDCD0A" w14:textId="77777777" w:rsidR="004627CB" w:rsidRDefault="00EE6EC7">
      <w:pPr>
        <w:tabs>
          <w:tab w:val="left" w:pos="4290"/>
          <w:tab w:val="left" w:pos="5094"/>
        </w:tabs>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7FEDCD0B" w14:textId="77777777" w:rsidR="004627CB" w:rsidRDefault="00EE6EC7">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7FEDCD0C"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Τον λόγο έχει ο κ. Αντωνίου.</w:t>
      </w:r>
    </w:p>
    <w:p w14:paraId="7FEDCD0D"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Ευχαριστώ, κύριε Πρόεδρε, θα είμαι πολύ σύντομος.</w:t>
      </w:r>
    </w:p>
    <w:p w14:paraId="7FEDCD0E"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Σχετικά με την ανάγκη ψήφισης των διατάξεων του νομ</w:t>
      </w:r>
      <w:r>
        <w:rPr>
          <w:rFonts w:eastAsia="Times New Roman" w:cs="Times New Roman"/>
          <w:szCs w:val="24"/>
        </w:rPr>
        <w:t>οσχεδίου που συζητάμε σήμερα, νομίζω ότι υπάρχει η συναίνεση της μεγάλης πλειοψηφίας της Βουλής. Ρυθμίζει ζητήματα</w:t>
      </w:r>
      <w:r>
        <w:rPr>
          <w:rFonts w:eastAsia="Times New Roman" w:cs="Times New Roman"/>
          <w:szCs w:val="24"/>
        </w:rPr>
        <w:t>,</w:t>
      </w:r>
      <w:r>
        <w:rPr>
          <w:rFonts w:eastAsia="Times New Roman" w:cs="Times New Roman"/>
          <w:szCs w:val="24"/>
        </w:rPr>
        <w:t xml:space="preserve"> που είναι ανάγκη να ρυθμιστούν και μπορούν να βοηθήσουν στην ανταλλαγή πληροφοριών για την καταπολέμηση της φοροδιαφυγής και της φορολογικής</w:t>
      </w:r>
      <w:r>
        <w:rPr>
          <w:rFonts w:eastAsia="Times New Roman" w:cs="Times New Roman"/>
          <w:szCs w:val="24"/>
        </w:rPr>
        <w:t xml:space="preserve"> απάτης εντός των χωρών της Ευρωπαϊκής Ένωσης.</w:t>
      </w:r>
    </w:p>
    <w:p w14:paraId="7FEDCD0F"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Συμφωνώ επίσης με αυτούς που έχουν μιλήσει σε σχέση με την επέκταση αυτών των ρυθμίσεων και όσον αφορά τα θέματα των φορολογικών παραδείσων, που δεν θίγονται από την παρούσα </w:t>
      </w:r>
      <w:r>
        <w:rPr>
          <w:rFonts w:eastAsia="Times New Roman" w:cs="Times New Roman"/>
          <w:szCs w:val="24"/>
        </w:rPr>
        <w:t xml:space="preserve">οδηγία </w:t>
      </w:r>
      <w:r>
        <w:rPr>
          <w:rFonts w:eastAsia="Times New Roman" w:cs="Times New Roman"/>
          <w:szCs w:val="24"/>
        </w:rPr>
        <w:t>και πρέπει επειγόντως να έρθ</w:t>
      </w:r>
      <w:r>
        <w:rPr>
          <w:rFonts w:eastAsia="Times New Roman" w:cs="Times New Roman"/>
          <w:szCs w:val="24"/>
        </w:rPr>
        <w:t>ουν και να αποτελέσουν ένα ζήτημα που θα απασχολήσει και την ελληνική Βουλή</w:t>
      </w:r>
      <w:r>
        <w:rPr>
          <w:rFonts w:eastAsia="Times New Roman" w:cs="Times New Roman"/>
          <w:szCs w:val="24"/>
        </w:rPr>
        <w:t>,</w:t>
      </w:r>
      <w:r>
        <w:rPr>
          <w:rFonts w:eastAsia="Times New Roman" w:cs="Times New Roman"/>
          <w:szCs w:val="24"/>
        </w:rPr>
        <w:t xml:space="preserve"> αλλά και τους ευρωπαϊκούς θεσμούς, έτσι ώστε το μαύρο χρήμα που διακινείται και εντός και εκτός της Ευρωπαϊκής Ένωσης να μπορεί πιο εύκολα να συλλαμβάνεται.</w:t>
      </w:r>
    </w:p>
    <w:p w14:paraId="7FEDCD10"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Θέλω, όμως, να κάνω κά</w:t>
      </w:r>
      <w:r>
        <w:rPr>
          <w:rFonts w:eastAsia="Times New Roman" w:cs="Times New Roman"/>
          <w:szCs w:val="24"/>
        </w:rPr>
        <w:t>ποιες γενικότερες αναφορές σε κάποια ζητήματα που ακούστηκαν από μερικούς εισηγητές και ομιλητές και αφορούσαν το προσφυγικό και την πολιτική της Κυβέρνησης πάνω σε αυτό και αφορούσαν και άλλα ζητήματα στα οποία θα αναφερθώ.</w:t>
      </w:r>
    </w:p>
    <w:p w14:paraId="7FEDCD11"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Πρώτα-πρώτα, το προσφυγικό δεν </w:t>
      </w:r>
      <w:r>
        <w:rPr>
          <w:rFonts w:eastAsia="Times New Roman" w:cs="Times New Roman"/>
          <w:szCs w:val="24"/>
        </w:rPr>
        <w:t>προσφέρεται για εύκολη δημαγωγία και κατανάλωση ή αντιπολιτευτικές κορώνες, γιατί είναι ένα πολύ σοβαρό θέμα και πρέπει να το αντιμετωπίσουμε έτσι όλες οι πτέρυγες της Βουλής. Νομίζω ότι η Κυβέρνηση διαχειρίζεται το ζήτημα με μια συνετή και σώφρονα πολιτικ</w:t>
      </w:r>
      <w:r>
        <w:rPr>
          <w:rFonts w:eastAsia="Times New Roman" w:cs="Times New Roman"/>
          <w:szCs w:val="24"/>
        </w:rPr>
        <w:t>ή και με βάση τις ανθρωπιστικές αξίες</w:t>
      </w:r>
      <w:r>
        <w:rPr>
          <w:rFonts w:eastAsia="Times New Roman" w:cs="Times New Roman"/>
          <w:szCs w:val="24"/>
        </w:rPr>
        <w:t>,</w:t>
      </w:r>
      <w:r>
        <w:rPr>
          <w:rFonts w:eastAsia="Times New Roman" w:cs="Times New Roman"/>
          <w:szCs w:val="24"/>
        </w:rPr>
        <w:t xml:space="preserve"> που η χώρα μας έχει υποχρέωση να τηρεί, αλλά όχι μόνο υποχρέωση. Είναι και ο λαός μας αλληλέγγυος και δείχνει καθημερινά την αλληλεγγύη του σε αυτούς τους ανθρώπους, που ο πόλεμος και οι φλόγες του πολέμου το</w:t>
      </w:r>
      <w:r>
        <w:rPr>
          <w:rFonts w:eastAsia="Times New Roman" w:cs="Times New Roman"/>
          <w:szCs w:val="24"/>
        </w:rPr>
        <w:t>ύ</w:t>
      </w:r>
      <w:r>
        <w:rPr>
          <w:rFonts w:eastAsia="Times New Roman" w:cs="Times New Roman"/>
          <w:szCs w:val="24"/>
        </w:rPr>
        <w:t xml:space="preserve">ς έχουν </w:t>
      </w:r>
      <w:r>
        <w:rPr>
          <w:rFonts w:eastAsia="Times New Roman" w:cs="Times New Roman"/>
          <w:szCs w:val="24"/>
        </w:rPr>
        <w:t>διώξει από τα σπίτια τους και τους έχουν φέρει στην αυλή μας.</w:t>
      </w:r>
    </w:p>
    <w:p w14:paraId="7FEDCD12"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Ήδη</w:t>
      </w:r>
      <w:r>
        <w:rPr>
          <w:rFonts w:eastAsia="Times New Roman" w:cs="Times New Roman"/>
          <w:szCs w:val="24"/>
        </w:rPr>
        <w:t>,</w:t>
      </w:r>
      <w:r>
        <w:rPr>
          <w:rFonts w:eastAsia="Times New Roman" w:cs="Times New Roman"/>
          <w:szCs w:val="24"/>
        </w:rPr>
        <w:t xml:space="preserve"> αυτήν τη στιγμή</w:t>
      </w:r>
      <w:r>
        <w:rPr>
          <w:rFonts w:eastAsia="Times New Roman" w:cs="Times New Roman"/>
          <w:szCs w:val="24"/>
        </w:rPr>
        <w:t>,</w:t>
      </w:r>
      <w:r>
        <w:rPr>
          <w:rFonts w:eastAsia="Times New Roman" w:cs="Times New Roman"/>
          <w:szCs w:val="24"/>
        </w:rPr>
        <w:t xml:space="preserve"> η κατάσταση ομαλοποιείται. Έχουν δημιουργηθεί τα απαραίτητα κέντρα φιλοξενίας. Η κατάσταση οπωσδήποτε είναι δύσκολη στην Ειδομένη και στον Πειραιά. Προσπαθούμε να πείσουμε </w:t>
      </w:r>
      <w:r>
        <w:rPr>
          <w:rFonts w:eastAsia="Times New Roman" w:cs="Times New Roman"/>
          <w:szCs w:val="24"/>
        </w:rPr>
        <w:t>αυτούς τους ανθρώπους ότι η κατάσταση έχει αλλάξει, ότι τα σύνορα έχουν κλείσει και ότι θα πρέπει να πάνε σε δομές φιλοξενίας, όπου οι συνθήκες θα είναι αξιοπρεπείς και πολιτισμένες.</w:t>
      </w:r>
    </w:p>
    <w:p w14:paraId="7FEDCD13"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Για τα θέματα της </w:t>
      </w:r>
      <w:r>
        <w:rPr>
          <w:rFonts w:eastAsia="Times New Roman" w:cs="Times New Roman"/>
          <w:szCs w:val="24"/>
        </w:rPr>
        <w:t xml:space="preserve">συμφωνίας </w:t>
      </w:r>
      <w:r>
        <w:rPr>
          <w:rFonts w:eastAsia="Times New Roman" w:cs="Times New Roman"/>
          <w:szCs w:val="24"/>
        </w:rPr>
        <w:t>ακούστηκαν διάφορα εδώ, για φοροεπιδρομές και</w:t>
      </w:r>
      <w:r>
        <w:rPr>
          <w:rFonts w:eastAsia="Times New Roman" w:cs="Times New Roman"/>
          <w:szCs w:val="24"/>
        </w:rPr>
        <w:t xml:space="preserve"> διάφορα άλλα τέτοια. Νομίζω ότι βιάζονται κάποιοι. Είναι πολύ κοντά ο χρόνος όπου θα έχουμε τα αποτελέσματα</w:t>
      </w:r>
      <w:r>
        <w:rPr>
          <w:rFonts w:eastAsia="Times New Roman" w:cs="Times New Roman"/>
          <w:szCs w:val="24"/>
        </w:rPr>
        <w:t>,</w:t>
      </w:r>
      <w:r>
        <w:rPr>
          <w:rFonts w:eastAsia="Times New Roman" w:cs="Times New Roman"/>
          <w:szCs w:val="24"/>
        </w:rPr>
        <w:t xml:space="preserve"> σε σχέση με τα προαπαιτούμενα, για να λήξει η αξιολόγηση. Τα μηνύματα που έχουμε ως Κυβέρνηση είναι θετικά. </w:t>
      </w:r>
    </w:p>
    <w:p w14:paraId="7FEDCD14"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Ήδη και οι θεσμοί συγκλίνουν γύρω </w:t>
      </w:r>
      <w:r>
        <w:rPr>
          <w:rFonts w:eastAsia="Times New Roman" w:cs="Times New Roman"/>
          <w:szCs w:val="24"/>
        </w:rPr>
        <w:t>προ</w:t>
      </w:r>
      <w:r>
        <w:rPr>
          <w:rFonts w:eastAsia="Times New Roman" w:cs="Times New Roman"/>
          <w:szCs w:val="24"/>
        </w:rPr>
        <w:t>ς</w:t>
      </w:r>
      <w:r>
        <w:rPr>
          <w:rFonts w:eastAsia="Times New Roman" w:cs="Times New Roman"/>
          <w:szCs w:val="24"/>
        </w:rPr>
        <w:t xml:space="preserve"> τις θέσεις αυτές της ελληνικής Κυβέρνησης. Τα δημοσιονομικά οικονομικά δεδομένα για το 2015 έκλεισαν με πρωτογενές πλεόνασμα του ΑΕΠ 2%, σε σχέση με τους υπολογισμούς του ΔΝΤ</w:t>
      </w:r>
      <w:r>
        <w:rPr>
          <w:rFonts w:eastAsia="Times New Roman" w:cs="Times New Roman"/>
          <w:szCs w:val="24"/>
        </w:rPr>
        <w:t>,</w:t>
      </w:r>
      <w:r>
        <w:rPr>
          <w:rFonts w:eastAsia="Times New Roman" w:cs="Times New Roman"/>
          <w:szCs w:val="24"/>
        </w:rPr>
        <w:t xml:space="preserve"> που προέβλεπαν 6% και 7% μειωμένο το πρωτογενές πλεόνασμα. Από εκεί υπάρχει έν</w:t>
      </w:r>
      <w:r>
        <w:rPr>
          <w:rFonts w:eastAsia="Times New Roman" w:cs="Times New Roman"/>
          <w:szCs w:val="24"/>
        </w:rPr>
        <w:t>α θετικό ισοζύγιο περίπου 1 δισεκατομμυρίου ευρώ.</w:t>
      </w:r>
    </w:p>
    <w:p w14:paraId="7FEDCD15"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Όλη η πολιτική, λοιπόν, της Κυβέρνησης </w:t>
      </w:r>
      <w:r>
        <w:rPr>
          <w:rFonts w:eastAsia="Times New Roman" w:cs="Times New Roman"/>
          <w:szCs w:val="24"/>
        </w:rPr>
        <w:t>-</w:t>
      </w:r>
      <w:r>
        <w:rPr>
          <w:rFonts w:eastAsia="Times New Roman" w:cs="Times New Roman"/>
          <w:szCs w:val="24"/>
        </w:rPr>
        <w:t>αυτό είναι η μάχη που δίνουμε</w:t>
      </w:r>
      <w:r>
        <w:rPr>
          <w:rFonts w:eastAsia="Times New Roman" w:cs="Times New Roman"/>
          <w:szCs w:val="24"/>
        </w:rPr>
        <w:t>-</w:t>
      </w:r>
      <w:r>
        <w:rPr>
          <w:rFonts w:eastAsia="Times New Roman" w:cs="Times New Roman"/>
          <w:szCs w:val="24"/>
        </w:rPr>
        <w:t xml:space="preserve"> είναι τα βάρη της όποιας προσαρμογής χρειαστεί έως το 2018 να κατανεμηθούν με δίκαιο και ισορροπημένο τρόπο στα πολύ υψηλά εισοδήματα και να ελαφρυνθούν τα μεσαία και τα χαμηλότερα εισοδήματα. Αυτό θα γίνει και αποτελεί δέσμευση της δική μας Κυβέρνησης.</w:t>
      </w:r>
    </w:p>
    <w:p w14:paraId="7FEDCD16"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έλος, θα ήθελα να κάνω μια αναφορά σχετικά με κάποια σουρεαλιστικά που ακούστηκαν εδώ. Διαβάζουν Λένιν, απ’ ότι βλέπω κάποιοι συνάδελφοι της Αξιωματικής Αντιπολίτευσης. Καλό είναι αυτό. Είναι μια πρόοδος. Όταν, όμως, αναφερόμαστε σε μια ιστορική προσωπικότ</w:t>
      </w:r>
      <w:r>
        <w:rPr>
          <w:rFonts w:eastAsia="Times New Roman" w:cs="Times New Roman"/>
          <w:szCs w:val="24"/>
        </w:rPr>
        <w:t>ητα του μεγέθους του Λένιν, χρησιμοποιώντας τσιτάτα σε μια αγόρευση στη Βουλή και ειδικά από πτέρυγες της Βουλής και Βουλευτές που υπηρέτησαν με συνέπεια μια σκληρή ταξική πολιτική όλα αυτά τα χρόνια που κυβέρνησαν σε όφελος του μεγάλου κεφαλαίου και εις β</w:t>
      </w:r>
      <w:r>
        <w:rPr>
          <w:rFonts w:eastAsia="Times New Roman" w:cs="Times New Roman"/>
          <w:szCs w:val="24"/>
        </w:rPr>
        <w:t>άρος των εργαζόμενων τάξεων και των φτωχών λαϊκών στρωμάτων, νομίζω ότι αυτό ακούγεται μάλλον σαν ανέκδοτο σε αυτήν τη Βουλή.</w:t>
      </w:r>
    </w:p>
    <w:p w14:paraId="7FEDCD17"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Ευχαριστώ.</w:t>
      </w:r>
    </w:p>
    <w:p w14:paraId="7FEDCD18"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κι εμείς.</w:t>
      </w:r>
    </w:p>
    <w:p w14:paraId="7FEDCD19"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FEDCD1A"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w:t>
      </w:r>
      <w:r>
        <w:rPr>
          <w:rFonts w:eastAsia="Times New Roman" w:cs="Times New Roman"/>
          <w:b/>
          <w:szCs w:val="24"/>
        </w:rPr>
        <w:t>Υπουργός Οικονομικών):</w:t>
      </w:r>
      <w:r>
        <w:rPr>
          <w:rFonts w:eastAsia="Times New Roman" w:cs="Times New Roman"/>
          <w:szCs w:val="24"/>
        </w:rPr>
        <w:t xml:space="preserve"> Ευχαριστώ, κύριε Πρόεδρε.</w:t>
      </w:r>
    </w:p>
    <w:p w14:paraId="7FEDCD1B"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 xml:space="preserve">Πρώτα απ’ όλα, θα ήθελα να καταθέσω τη σχετική τροπολογία, γιατί ο κ. Τσιρώνης με ειδοποίησε ότι δεν μπορεί να έρθει, επειδή έχει ένα έκτακτο πρόβλημα. Θα μιλήσω εγώ για τη σχετική τροπολογία. </w:t>
      </w:r>
    </w:p>
    <w:p w14:paraId="7FEDCD1C" w14:textId="77777777" w:rsidR="004627CB" w:rsidRDefault="00EE6EC7">
      <w:pPr>
        <w:spacing w:line="600" w:lineRule="auto"/>
        <w:ind w:firstLine="720"/>
        <w:jc w:val="both"/>
        <w:rPr>
          <w:rFonts w:eastAsia="Times New Roman"/>
          <w:szCs w:val="24"/>
        </w:rPr>
      </w:pPr>
      <w:r>
        <w:rPr>
          <w:rFonts w:eastAsia="Times New Roman"/>
          <w:szCs w:val="24"/>
        </w:rPr>
        <w:t xml:space="preserve">Νομίζω </w:t>
      </w:r>
      <w:r>
        <w:rPr>
          <w:rFonts w:eastAsia="Times New Roman"/>
          <w:szCs w:val="24"/>
        </w:rPr>
        <w:t>ότι</w:t>
      </w:r>
      <w:r>
        <w:rPr>
          <w:rFonts w:eastAsia="Times New Roman"/>
          <w:szCs w:val="24"/>
        </w:rPr>
        <w:t xml:space="preserve"> έχ</w:t>
      </w:r>
      <w:r>
        <w:rPr>
          <w:rFonts w:eastAsia="Times New Roman"/>
          <w:szCs w:val="24"/>
        </w:rPr>
        <w:t>ει διανεμηθεί η τροπολογία με αύξοντα αριθμό 300 και ειδικό 77, για την Ειδική Γραμματεία Υδάτων του Υπουργείου Περιβάλλοντος και Ενέργειας. Είναι απλό το περιεχόμενο της τροπολογί</w:t>
      </w:r>
      <w:r>
        <w:rPr>
          <w:rFonts w:eastAsia="Times New Roman"/>
          <w:szCs w:val="24"/>
        </w:rPr>
        <w:t>α</w:t>
      </w:r>
      <w:r>
        <w:rPr>
          <w:rFonts w:eastAsia="Times New Roman"/>
          <w:szCs w:val="24"/>
        </w:rPr>
        <w:t>ς. Πρέπει να καλυφθεί με προσωπικό η συγκεκριμένη Ειδική Γραμματεία Υδάτων,</w:t>
      </w:r>
      <w:r>
        <w:rPr>
          <w:rFonts w:eastAsia="Times New Roman"/>
          <w:szCs w:val="24"/>
        </w:rPr>
        <w:t xml:space="preserve"> η οποία έχει έναν πολύ σημαντικό ρόλο να επιτελέσει. Εάν διαβάσετε την εισηγητική έκθεση, θα δείτε ότι το προσωπικό που έχει μείνει στη συγκεκριμένη Ειδική Γραμματεία είναι πάρα πολύ λίγο για να καλύψει τις πολύ βασικές ανάγκες. Να σας πω δε</w:t>
      </w:r>
      <w:r>
        <w:rPr>
          <w:rFonts w:eastAsia="Times New Roman"/>
          <w:szCs w:val="24"/>
        </w:rPr>
        <w:t>,</w:t>
      </w:r>
      <w:r>
        <w:rPr>
          <w:rFonts w:eastAsia="Times New Roman"/>
          <w:szCs w:val="24"/>
        </w:rPr>
        <w:t xml:space="preserve"> ότι η συγκεκ</w:t>
      </w:r>
      <w:r>
        <w:rPr>
          <w:rFonts w:eastAsia="Times New Roman"/>
          <w:szCs w:val="24"/>
        </w:rPr>
        <w:t>ριμένη Ειδική Γραμματεία έχει ανάγκη στελέχωσης με προσωπικό. Σήμερα υπηρετούν υπάλληλοι στις είκοσι εννέα από τις σαράντα δύο οργανικές θέσεις κι απ’ αυτές τις είκοσι εννέα, οι είκοσι μία καλύπτονται από τακτικό προσωπικό και οι οκτώ από τακτικούς υπαλλήλ</w:t>
      </w:r>
      <w:r>
        <w:rPr>
          <w:rFonts w:eastAsia="Times New Roman"/>
          <w:szCs w:val="24"/>
        </w:rPr>
        <w:t xml:space="preserve">ους από άλλους φορείς, των οποίων ο χρόνος της απόσπασης λήγει τον Απρίλιο του 2016. </w:t>
      </w:r>
    </w:p>
    <w:p w14:paraId="7FEDCD1D" w14:textId="77777777" w:rsidR="004627CB" w:rsidRDefault="00EE6EC7">
      <w:pPr>
        <w:spacing w:line="600" w:lineRule="auto"/>
        <w:ind w:firstLine="720"/>
        <w:jc w:val="both"/>
        <w:rPr>
          <w:rFonts w:eastAsia="Times New Roman"/>
          <w:szCs w:val="24"/>
        </w:rPr>
      </w:pPr>
      <w:r>
        <w:rPr>
          <w:rFonts w:eastAsia="Times New Roman"/>
          <w:szCs w:val="24"/>
        </w:rPr>
        <w:t>Σε ό,τι αφορά, λοιπόν, το θέμα της τροπολογίας, η τροπολογία έχει αυτήν ακριβώς τη λογική, να ενισχύσει δηλαδή την Ειδική Γραμματεία Υδάτων του Υπουργείου Περιβάλλοντος κ</w:t>
      </w:r>
      <w:r>
        <w:rPr>
          <w:rFonts w:eastAsia="Times New Roman"/>
          <w:szCs w:val="24"/>
        </w:rPr>
        <w:t>αι Ενέργειας, διότι δυστυχώς</w:t>
      </w:r>
      <w:r>
        <w:rPr>
          <w:rFonts w:eastAsia="Times New Roman"/>
          <w:szCs w:val="24"/>
        </w:rPr>
        <w:t>,</w:t>
      </w:r>
      <w:r>
        <w:rPr>
          <w:rFonts w:eastAsia="Times New Roman"/>
          <w:szCs w:val="24"/>
        </w:rPr>
        <w:t xml:space="preserve"> οι πολιτικές που ακολουθήθηκαν τα προηγούμενα χρόνια έχουν μειώσει το </w:t>
      </w:r>
      <w:r>
        <w:rPr>
          <w:rFonts w:eastAsia="Times New Roman"/>
          <w:szCs w:val="24"/>
        </w:rPr>
        <w:t>δ</w:t>
      </w:r>
      <w:r>
        <w:rPr>
          <w:rFonts w:eastAsia="Times New Roman"/>
          <w:szCs w:val="24"/>
        </w:rPr>
        <w:t xml:space="preserve">ημόσιο </w:t>
      </w:r>
      <w:r>
        <w:rPr>
          <w:rFonts w:eastAsia="Times New Roman"/>
          <w:szCs w:val="24"/>
        </w:rPr>
        <w:t>κατά</w:t>
      </w:r>
      <w:r>
        <w:rPr>
          <w:rFonts w:eastAsia="Times New Roman"/>
          <w:szCs w:val="24"/>
        </w:rPr>
        <w:t xml:space="preserve"> πολύ μεγάλο αριθμό. Κάποια στιγμή</w:t>
      </w:r>
      <w:r>
        <w:rPr>
          <w:rFonts w:eastAsia="Times New Roman"/>
          <w:szCs w:val="24"/>
        </w:rPr>
        <w:t>,</w:t>
      </w:r>
      <w:r>
        <w:rPr>
          <w:rFonts w:eastAsia="Times New Roman"/>
          <w:szCs w:val="24"/>
        </w:rPr>
        <w:t xml:space="preserve"> πρέπει εδώ να κάνουμε μια κουβέντα γι</w:t>
      </w:r>
      <w:r>
        <w:rPr>
          <w:rFonts w:eastAsia="Times New Roman"/>
          <w:szCs w:val="24"/>
        </w:rPr>
        <w:t>’</w:t>
      </w:r>
      <w:r>
        <w:rPr>
          <w:rFonts w:eastAsia="Times New Roman"/>
          <w:szCs w:val="24"/>
        </w:rPr>
        <w:t xml:space="preserve"> αυτές τις μειώσεις του προσωπικού, διότι σε πολύ βασικές υπηρεσίες, ό</w:t>
      </w:r>
      <w:r>
        <w:rPr>
          <w:rFonts w:eastAsia="Times New Roman"/>
          <w:szCs w:val="24"/>
        </w:rPr>
        <w:t>πως είναι οι φορολογικές, οι τελωνειακές υπηρεσίες, αλλά και άλλες υπηρεσίες, τα νοσηλευτικά ιδρύματα, ο χώρος της υγείας και αλλού, ενώ υπάρχει όλη αυτή η παραπληροφόρηση και προπαγάνδα για μεγάλο δημόσιο τομέα, όταν πάμε να συγκρίνουμε τους υπαλλήλους πο</w:t>
      </w:r>
      <w:r>
        <w:rPr>
          <w:rFonts w:eastAsia="Times New Roman"/>
          <w:szCs w:val="24"/>
        </w:rPr>
        <w:t>υ υπηρετούν σε αυτές τις υπηρεσίες με τους αντίστοιχους υπαλλήλους άλλων ευρωπαϊκών υπηρεσιών, βλέπουμε ότι εδώ έχουμε πολύ μικρό αριθμό υπαλλήλων</w:t>
      </w:r>
      <w:r>
        <w:rPr>
          <w:rFonts w:eastAsia="Times New Roman"/>
          <w:szCs w:val="24"/>
        </w:rPr>
        <w:t>,</w:t>
      </w:r>
      <w:r>
        <w:rPr>
          <w:rFonts w:eastAsia="Times New Roman"/>
          <w:szCs w:val="24"/>
        </w:rPr>
        <w:t xml:space="preserve"> που δεν μπορεί να ανταποκριθεί στις στοιχειώδεις ανάγκες. </w:t>
      </w:r>
    </w:p>
    <w:p w14:paraId="7FEDCD1E" w14:textId="77777777" w:rsidR="004627CB" w:rsidRDefault="00EE6EC7">
      <w:pPr>
        <w:spacing w:line="600" w:lineRule="auto"/>
        <w:ind w:firstLine="720"/>
        <w:jc w:val="both"/>
        <w:rPr>
          <w:rFonts w:eastAsia="Times New Roman"/>
          <w:szCs w:val="24"/>
        </w:rPr>
      </w:pPr>
      <w:r>
        <w:rPr>
          <w:rFonts w:eastAsia="Times New Roman"/>
          <w:szCs w:val="24"/>
        </w:rPr>
        <w:t>Πρέπει</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να βρούμε τρόπο, και αυτό κάνει α</w:t>
      </w:r>
      <w:r>
        <w:rPr>
          <w:rFonts w:eastAsia="Times New Roman"/>
          <w:szCs w:val="24"/>
        </w:rPr>
        <w:t>υτή η τροπολογία, δίνει δηλαδή τη δυνατότητα</w:t>
      </w:r>
      <w:r>
        <w:rPr>
          <w:rFonts w:eastAsia="Times New Roman"/>
          <w:szCs w:val="24"/>
        </w:rPr>
        <w:t>,</w:t>
      </w:r>
      <w:r>
        <w:rPr>
          <w:rFonts w:eastAsia="Times New Roman"/>
          <w:szCs w:val="24"/>
        </w:rPr>
        <w:t xml:space="preserve"> αυτές οι ανάγκες να καλυφθούν με απόσπαση. Δεν μιλάμε για κάτι άλλο, για να μην αρχίσει η παραπληροφόρηση ή τα διάφορα δημοσιεύματα ή οι αναφορές ότι τακτοποιούμε «τα δικά μας παιδιά» και διάφορα άλλα ωραία που</w:t>
      </w:r>
      <w:r>
        <w:rPr>
          <w:rFonts w:eastAsia="Times New Roman"/>
          <w:szCs w:val="24"/>
        </w:rPr>
        <w:t xml:space="preserve"> ακούγονται. Μιλάμε για μια δυνατότητα να γίνουν αποσπάσεις και μετατάξεις στην Ειδική Γραμματεία. Δεν υπάρχει καμ</w:t>
      </w:r>
      <w:r>
        <w:rPr>
          <w:rFonts w:eastAsia="Times New Roman"/>
          <w:szCs w:val="24"/>
        </w:rPr>
        <w:t>μ</w:t>
      </w:r>
      <w:r>
        <w:rPr>
          <w:rFonts w:eastAsia="Times New Roman"/>
          <w:szCs w:val="24"/>
        </w:rPr>
        <w:t>ία φωτογραφική διάταξη. Είναι μια κανονική διαδικασία</w:t>
      </w:r>
      <w:r>
        <w:rPr>
          <w:rFonts w:eastAsia="Times New Roman"/>
          <w:szCs w:val="24"/>
        </w:rPr>
        <w:t>,</w:t>
      </w:r>
      <w:r>
        <w:rPr>
          <w:rFonts w:eastAsia="Times New Roman"/>
          <w:szCs w:val="24"/>
        </w:rPr>
        <w:t xml:space="preserve"> για να τακτοποιηθεί το όλο θέμα. </w:t>
      </w:r>
    </w:p>
    <w:p w14:paraId="7FEDCD1F" w14:textId="77777777" w:rsidR="004627CB" w:rsidRDefault="00EE6EC7">
      <w:pPr>
        <w:spacing w:line="600" w:lineRule="auto"/>
        <w:ind w:firstLine="720"/>
        <w:jc w:val="both"/>
        <w:rPr>
          <w:rFonts w:eastAsia="Times New Roman"/>
          <w:szCs w:val="24"/>
        </w:rPr>
      </w:pPr>
      <w:r>
        <w:rPr>
          <w:rFonts w:eastAsia="Times New Roman"/>
          <w:szCs w:val="24"/>
        </w:rPr>
        <w:t>Ο κ. Τσιρώνης, όπως σας είπα, δεν μπορεί να έρθει, δ</w:t>
      </w:r>
      <w:r>
        <w:rPr>
          <w:rFonts w:eastAsia="Times New Roman"/>
          <w:szCs w:val="24"/>
        </w:rPr>
        <w:t xml:space="preserve">ιότι προέκυψε έκτακτο πρόβλημα και δυστυχώς δεν μπορεί να παραστεί. </w:t>
      </w:r>
    </w:p>
    <w:p w14:paraId="7FEDCD20" w14:textId="77777777" w:rsidR="004627CB" w:rsidRDefault="00EE6EC7">
      <w:pPr>
        <w:spacing w:line="600" w:lineRule="auto"/>
        <w:ind w:firstLine="720"/>
        <w:jc w:val="both"/>
        <w:rPr>
          <w:rFonts w:eastAsia="Times New Roman"/>
          <w:szCs w:val="24"/>
        </w:rPr>
      </w:pPr>
      <w:r>
        <w:rPr>
          <w:rFonts w:eastAsia="Times New Roman"/>
          <w:szCs w:val="24"/>
        </w:rPr>
        <w:t>Με την ευκαιρία αυτή, κύριε Πρόεδρε, να πω, για να μην χαθεί άλλος χρόνος, ότι κάνουμε αποδεκτές τις τροπολογίες 297/75 του κ. Σταθάκη και του κ. Παρασκευόπουλου για μετάθεση για την 1</w:t>
      </w:r>
      <w:r>
        <w:rPr>
          <w:rFonts w:eastAsia="Times New Roman"/>
          <w:szCs w:val="24"/>
        </w:rPr>
        <w:t>-</w:t>
      </w:r>
      <w:r>
        <w:rPr>
          <w:rFonts w:eastAsia="Times New Roman"/>
          <w:szCs w:val="24"/>
        </w:rPr>
        <w:t>10</w:t>
      </w:r>
      <w:r>
        <w:rPr>
          <w:rFonts w:eastAsia="Times New Roman"/>
          <w:szCs w:val="24"/>
        </w:rPr>
        <w:t>-</w:t>
      </w:r>
      <w:r>
        <w:rPr>
          <w:rFonts w:eastAsia="Times New Roman"/>
          <w:szCs w:val="24"/>
        </w:rPr>
        <w:t>2016 της έναρξης εφαρμογής συγκεκριμένων διατάξεων του Πτωχευτικού Κώδικα, την τροπολογία 298/76 του κ. Τσακαλώτου και δική μου για τα κίνητρα αντικατάστασης αυτοκινήτων παλιάς τεχνολογίας, την παράταση απόσυρσης δηλαδή, καθώς και την 300/77 στην οποία μό</w:t>
      </w:r>
      <w:r>
        <w:rPr>
          <w:rFonts w:eastAsia="Times New Roman"/>
          <w:szCs w:val="24"/>
        </w:rPr>
        <w:t>λις αναφέρθηκα.</w:t>
      </w:r>
    </w:p>
    <w:p w14:paraId="7FEDCD21" w14:textId="77777777" w:rsidR="004627CB" w:rsidRDefault="00EE6EC7">
      <w:pPr>
        <w:spacing w:line="600" w:lineRule="auto"/>
        <w:ind w:firstLine="720"/>
        <w:jc w:val="both"/>
        <w:rPr>
          <w:rFonts w:eastAsia="Times New Roman"/>
          <w:szCs w:val="24"/>
        </w:rPr>
      </w:pPr>
      <w:r>
        <w:rPr>
          <w:rFonts w:eastAsia="Times New Roman"/>
          <w:szCs w:val="24"/>
        </w:rPr>
        <w:t>Μια</w:t>
      </w:r>
      <w:r>
        <w:rPr>
          <w:rFonts w:eastAsia="Times New Roman"/>
          <w:szCs w:val="24"/>
        </w:rPr>
        <w:t>ς</w:t>
      </w:r>
      <w:r>
        <w:rPr>
          <w:rFonts w:eastAsia="Times New Roman"/>
          <w:szCs w:val="24"/>
        </w:rPr>
        <w:t xml:space="preserve"> και πήρα τον λόγο και με απόλυτο σεβασμό και στο κλίμα συναίνεσης</w:t>
      </w:r>
      <w:r>
        <w:rPr>
          <w:rFonts w:eastAsia="Times New Roman"/>
          <w:szCs w:val="24"/>
        </w:rPr>
        <w:t>,</w:t>
      </w:r>
      <w:r>
        <w:rPr>
          <w:rFonts w:eastAsia="Times New Roman"/>
          <w:szCs w:val="24"/>
        </w:rPr>
        <w:t xml:space="preserve"> που υπάρχει σήμερα στην Αίθουσα</w:t>
      </w:r>
      <w:r>
        <w:rPr>
          <w:rFonts w:eastAsia="Times New Roman"/>
          <w:szCs w:val="24"/>
        </w:rPr>
        <w:t>,</w:t>
      </w:r>
      <w:r>
        <w:rPr>
          <w:rFonts w:eastAsia="Times New Roman"/>
          <w:szCs w:val="24"/>
        </w:rPr>
        <w:t xml:space="preserve"> αλλά και στον χρόνο σας, δύο πράγματα μόνο θέλω να πω. </w:t>
      </w:r>
    </w:p>
    <w:p w14:paraId="7FEDCD22" w14:textId="77777777" w:rsidR="004627CB" w:rsidRDefault="00EE6EC7">
      <w:pPr>
        <w:spacing w:line="600" w:lineRule="auto"/>
        <w:ind w:firstLine="720"/>
        <w:jc w:val="both"/>
        <w:rPr>
          <w:rFonts w:eastAsia="Times New Roman"/>
          <w:szCs w:val="24"/>
        </w:rPr>
      </w:pPr>
      <w:r>
        <w:rPr>
          <w:rFonts w:eastAsia="Times New Roman"/>
          <w:szCs w:val="24"/>
        </w:rPr>
        <w:t>Ακούστηκε από ομιλητή της Νέας Δημοκρατίας μια κριτική για το τι κάνει η Κυβέρν</w:t>
      </w:r>
      <w:r>
        <w:rPr>
          <w:rFonts w:eastAsia="Times New Roman"/>
          <w:szCs w:val="24"/>
        </w:rPr>
        <w:t>ηση στα θέματα φορολογίας και λαθρεμπορίου. Το ξαναείπα και θα το επαναλάβω: Να μην βιάζονται. Εκτός από όσα στοιχεία έχουμε καταθέσει στη Βουλή μέσα από την κοινοβουλευτική διαδικασία των απαντήσεων σε επίκαιρες ερωτήσεις, κατάθεση στοιχείων κ.λπ., στα οπ</w:t>
      </w:r>
      <w:r>
        <w:rPr>
          <w:rFonts w:eastAsia="Times New Roman"/>
          <w:szCs w:val="24"/>
        </w:rPr>
        <w:t>οία απαντάμε σε όλα -δεν υπάρχει κάτι που δεν έχουμε απαντήσει, δεν υπάρχει κάτι στο Υπουργείο Οικονομικών που να ξέρω εγώ και να μην έχει κατατεθεί στη Βουλή, και θα συνεχίσουμε να το κάνουμε, διότι για μας η διαφάνεια είναι συστατικό στοιχείο της πολιτικ</w:t>
      </w:r>
      <w:r>
        <w:rPr>
          <w:rFonts w:eastAsia="Times New Roman"/>
          <w:szCs w:val="24"/>
        </w:rPr>
        <w:t>ής μας- εκτός από αυτό, λοιπόν, το είπα και το ξαναλέω: Εγώ</w:t>
      </w:r>
      <w:r>
        <w:rPr>
          <w:rFonts w:eastAsia="Times New Roman"/>
          <w:szCs w:val="24"/>
        </w:rPr>
        <w:t>,</w:t>
      </w:r>
      <w:r>
        <w:rPr>
          <w:rFonts w:eastAsia="Times New Roman"/>
          <w:szCs w:val="24"/>
        </w:rPr>
        <w:t xml:space="preserve"> κάποια πράγματα θέλω να τα λέω τελευταία φορά στη Βουλή, δεν θέλω να τα επαναλαμβάνω στη συνέχεια, παρ</w:t>
      </w:r>
      <w:r>
        <w:rPr>
          <w:rFonts w:eastAsia="Times New Roman"/>
          <w:szCs w:val="24"/>
        </w:rPr>
        <w:t>’</w:t>
      </w:r>
      <w:r>
        <w:rPr>
          <w:rFonts w:eastAsia="Times New Roman"/>
          <w:szCs w:val="24"/>
        </w:rPr>
        <w:t xml:space="preserve"> </w:t>
      </w:r>
      <w:r>
        <w:rPr>
          <w:rFonts w:eastAsia="Times New Roman"/>
          <w:szCs w:val="24"/>
        </w:rPr>
        <w:t xml:space="preserve">ότι κάποιοι έχουν την ίδια κασέτα που παίζει συνέχεια. Θα υπάρχει πλήρης ενημέρωση της </w:t>
      </w:r>
      <w:r>
        <w:rPr>
          <w:rFonts w:eastAsia="Times New Roman"/>
          <w:szCs w:val="24"/>
        </w:rPr>
        <w:t>Επιτροπής Οικονομικών Υποθέσεων με πλήρη απολογισμό του τι έχει γίνει στο Υπουργείο Οικονομικών και πλήρη ενημέρωση για τον προγραμματισμό του Υπουργείου Οικονομικών. Να μην υπάρχει καμ</w:t>
      </w:r>
      <w:r>
        <w:rPr>
          <w:rFonts w:eastAsia="Times New Roman"/>
          <w:szCs w:val="24"/>
        </w:rPr>
        <w:t>μ</w:t>
      </w:r>
      <w:r>
        <w:rPr>
          <w:rFonts w:eastAsia="Times New Roman"/>
          <w:szCs w:val="24"/>
        </w:rPr>
        <w:t>ιά ανησυχία επί του θέματος αυτού.</w:t>
      </w:r>
    </w:p>
    <w:p w14:paraId="7FEDCD23" w14:textId="77777777" w:rsidR="004627CB" w:rsidRDefault="00EE6EC7">
      <w:pPr>
        <w:spacing w:line="600" w:lineRule="auto"/>
        <w:ind w:firstLine="720"/>
        <w:jc w:val="both"/>
        <w:rPr>
          <w:rFonts w:eastAsia="Times New Roman" w:cs="Times New Roman"/>
          <w:szCs w:val="24"/>
        </w:rPr>
      </w:pPr>
      <w:r>
        <w:rPr>
          <w:rFonts w:eastAsia="Times New Roman"/>
          <w:szCs w:val="24"/>
        </w:rPr>
        <w:t>Αλλά παραμένει ένα ερώτημα, το οποί</w:t>
      </w:r>
      <w:r>
        <w:rPr>
          <w:rFonts w:eastAsia="Times New Roman"/>
          <w:szCs w:val="24"/>
        </w:rPr>
        <w:t>ο έχω καταθέσει πάρα πολλές φορές και φοβάμαι θα το καταθέτω συνέχεια, γιατί δεν υπάρχει απάντηση. Πραγματικά</w:t>
      </w:r>
      <w:r>
        <w:rPr>
          <w:rFonts w:eastAsia="Times New Roman"/>
          <w:szCs w:val="24"/>
        </w:rPr>
        <w:t>,</w:t>
      </w:r>
      <w:r>
        <w:rPr>
          <w:rFonts w:eastAsia="Times New Roman"/>
          <w:szCs w:val="24"/>
        </w:rPr>
        <w:t xml:space="preserve"> θα πρέπει να απαντηθεί κάποια στιγμή. Εκείνη η λίστα Λαγκάρντ, η οποία ήταν χαμένη το 2010, το 2011 και έφτασε στα χέρια του ΣΔΟΕ περίπου τον Νοέ</w:t>
      </w:r>
      <w:r>
        <w:rPr>
          <w:rFonts w:eastAsia="Times New Roman"/>
          <w:szCs w:val="24"/>
        </w:rPr>
        <w:t>μβριο του 2012, πο</w:t>
      </w:r>
      <w:r>
        <w:rPr>
          <w:rFonts w:eastAsia="Times New Roman"/>
          <w:szCs w:val="24"/>
        </w:rPr>
        <w:t>ύ</w:t>
      </w:r>
      <w:r>
        <w:rPr>
          <w:rFonts w:eastAsia="Times New Roman"/>
          <w:szCs w:val="24"/>
        </w:rPr>
        <w:t xml:space="preserve"> ήταν χαμένη αυτό το διάστημα; Θα αναλάβει, επιτέλους, κάποιος την πολιτική ευθύνη για την καθυστέρηση έναρξης ελέγχου και για τους κινδύνους παραγραφής;</w:t>
      </w:r>
      <w:r w:rsidDel="00050EC0">
        <w:rPr>
          <w:rFonts w:eastAsia="Times New Roman"/>
          <w:szCs w:val="24"/>
        </w:rPr>
        <w:t xml:space="preserve"> </w:t>
      </w:r>
      <w:r>
        <w:rPr>
          <w:rFonts w:eastAsia="Times New Roman" w:cs="Times New Roman"/>
          <w:szCs w:val="24"/>
        </w:rPr>
        <w:t>Διότι, καλή η κριτική, καλή η γκρίνια, την ακούμε συνέχεια. Κάποια στιγμή</w:t>
      </w:r>
      <w:r>
        <w:rPr>
          <w:rFonts w:eastAsia="Times New Roman" w:cs="Times New Roman"/>
          <w:szCs w:val="24"/>
        </w:rPr>
        <w:t>,</w:t>
      </w:r>
      <w:r>
        <w:rPr>
          <w:rFonts w:eastAsia="Times New Roman" w:cs="Times New Roman"/>
          <w:szCs w:val="24"/>
        </w:rPr>
        <w:t xml:space="preserve"> να έχουμ</w:t>
      </w:r>
      <w:r>
        <w:rPr>
          <w:rFonts w:eastAsia="Times New Roman" w:cs="Times New Roman"/>
          <w:szCs w:val="24"/>
        </w:rPr>
        <w:t>ε και πολιτική ανάληψη ευθύνης γι’ αυτό το ζήτημα.</w:t>
      </w:r>
    </w:p>
    <w:p w14:paraId="7FEDCD24" w14:textId="77777777" w:rsidR="004627CB" w:rsidRDefault="00EE6EC7">
      <w:pPr>
        <w:spacing w:line="600" w:lineRule="auto"/>
        <w:ind w:firstLine="709"/>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τον κύριο Υπουργό.</w:t>
      </w:r>
    </w:p>
    <w:p w14:paraId="7FEDCD25" w14:textId="77777777" w:rsidR="004627CB" w:rsidRDefault="00EE6EC7">
      <w:pPr>
        <w:spacing w:line="600" w:lineRule="auto"/>
        <w:ind w:firstLine="709"/>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Κύριε Πρόεδρε, θα ήθελα το λόγο. </w:t>
      </w:r>
    </w:p>
    <w:p w14:paraId="7FEDCD26" w14:textId="77777777" w:rsidR="004627CB" w:rsidRDefault="00EE6EC7">
      <w:pPr>
        <w:spacing w:line="600" w:lineRule="auto"/>
        <w:ind w:firstLine="709"/>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Ορίστε, κύριε Κουτσούκο, τι θέλετε;</w:t>
      </w:r>
    </w:p>
    <w:p w14:paraId="7FEDCD27" w14:textId="77777777" w:rsidR="004627CB" w:rsidRDefault="00EE6EC7">
      <w:pPr>
        <w:spacing w:line="600" w:lineRule="auto"/>
        <w:ind w:firstLine="709"/>
        <w:jc w:val="both"/>
        <w:rPr>
          <w:rFonts w:eastAsia="Times New Roman" w:cs="Times New Roman"/>
          <w:szCs w:val="24"/>
        </w:rPr>
      </w:pPr>
      <w:r>
        <w:rPr>
          <w:rFonts w:eastAsia="Times New Roman" w:cs="Times New Roman"/>
          <w:b/>
          <w:szCs w:val="24"/>
        </w:rPr>
        <w:t>ΓΙΑΝΝΗΣ ΚΟΥΤΣΟΥΚΟ</w:t>
      </w:r>
      <w:r>
        <w:rPr>
          <w:rFonts w:eastAsia="Times New Roman" w:cs="Times New Roman"/>
          <w:b/>
          <w:szCs w:val="24"/>
        </w:rPr>
        <w:t>Σ:</w:t>
      </w:r>
      <w:r>
        <w:rPr>
          <w:rFonts w:eastAsia="Times New Roman" w:cs="Times New Roman"/>
          <w:szCs w:val="24"/>
        </w:rPr>
        <w:t xml:space="preserve"> Θα ήθελα να μιλήσω μισό λεπτό, επί της τροπολογίας.</w:t>
      </w:r>
    </w:p>
    <w:p w14:paraId="7FEDCD28" w14:textId="77777777" w:rsidR="004627CB" w:rsidRDefault="00EE6EC7">
      <w:pPr>
        <w:spacing w:line="600" w:lineRule="auto"/>
        <w:ind w:firstLine="709"/>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Έχετε τον λόγο.</w:t>
      </w:r>
    </w:p>
    <w:p w14:paraId="7FEDCD29" w14:textId="77777777" w:rsidR="004627CB" w:rsidRDefault="00EE6EC7">
      <w:pPr>
        <w:spacing w:line="600" w:lineRule="auto"/>
        <w:ind w:firstLine="709"/>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Ευχαριστώ.</w:t>
      </w:r>
    </w:p>
    <w:p w14:paraId="7FEDCD2A" w14:textId="77777777" w:rsidR="004627CB" w:rsidRDefault="00EE6EC7">
      <w:pPr>
        <w:spacing w:line="600" w:lineRule="auto"/>
        <w:ind w:firstLine="709"/>
        <w:jc w:val="both"/>
        <w:rPr>
          <w:rFonts w:eastAsia="Times New Roman" w:cs="Times New Roman"/>
          <w:szCs w:val="24"/>
        </w:rPr>
      </w:pPr>
      <w:r>
        <w:rPr>
          <w:rFonts w:eastAsia="Times New Roman" w:cs="Times New Roman"/>
          <w:szCs w:val="24"/>
        </w:rPr>
        <w:t>Τα πολιτικά θέματα και του νομοσχεδίου έχουν καλυφθεί με επάρκεια. Δεν θα επεκταθώ και για την οικονομία του χρόνου. Εξάλ</w:t>
      </w:r>
      <w:r>
        <w:rPr>
          <w:rFonts w:eastAsia="Times New Roman" w:cs="Times New Roman"/>
          <w:szCs w:val="24"/>
        </w:rPr>
        <w:t xml:space="preserve">λου, ο κύριος Υπουργός, αν τον αξιώσει ο λαός και παραμείνει σε αυτήν τη θέση, θα έχει πολύ χρόνο να απολογείται για το τι κάνει για τη φοροδιαφυγή. </w:t>
      </w:r>
    </w:p>
    <w:p w14:paraId="7FEDCD2B" w14:textId="77777777" w:rsidR="004627CB" w:rsidRDefault="00EE6EC7">
      <w:pPr>
        <w:spacing w:line="600" w:lineRule="auto"/>
        <w:ind w:firstLine="709"/>
        <w:jc w:val="both"/>
        <w:rPr>
          <w:rFonts w:eastAsia="Times New Roman" w:cs="Times New Roman"/>
          <w:szCs w:val="24"/>
        </w:rPr>
      </w:pPr>
      <w:r>
        <w:rPr>
          <w:rFonts w:eastAsia="Times New Roman" w:cs="Times New Roman"/>
          <w:szCs w:val="24"/>
        </w:rPr>
        <w:t>Κύριε Υπουργέ, μας παρουσιάσατε μια τροπολογία, επειδή δεν μπορεί να έρθει ο κ. Τσιρώνης. Να δεχθούμε, λοι</w:t>
      </w:r>
      <w:r>
        <w:rPr>
          <w:rFonts w:eastAsia="Times New Roman" w:cs="Times New Roman"/>
          <w:szCs w:val="24"/>
        </w:rPr>
        <w:t xml:space="preserve">πόν, αυτήν την αδυναμία και να μην το αναδείξουμε ως μείζον θέμα, όπως θα μπορούσε κανείς να το αναδείξει. </w:t>
      </w:r>
    </w:p>
    <w:p w14:paraId="7FEDCD2C"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Δεν αρνείται κανένας το να ενισχύσουμε με προσωπικό μια υπηρεσία</w:t>
      </w:r>
      <w:r>
        <w:rPr>
          <w:rFonts w:eastAsia="Times New Roman" w:cs="Times New Roman"/>
          <w:szCs w:val="24"/>
        </w:rPr>
        <w:t>,</w:t>
      </w:r>
      <w:r>
        <w:rPr>
          <w:rFonts w:eastAsia="Times New Roman" w:cs="Times New Roman"/>
          <w:szCs w:val="24"/>
        </w:rPr>
        <w:t xml:space="preserve"> που το έχει ανάγκη. Συμφωνούμε με αυτήν την επιχειρηματολογία. Το είχαμε κάνει κι </w:t>
      </w:r>
      <w:r>
        <w:rPr>
          <w:rFonts w:eastAsia="Times New Roman" w:cs="Times New Roman"/>
          <w:szCs w:val="24"/>
        </w:rPr>
        <w:t>εμείς, ακριβώς στην ίδια υπηρεσία, δηλαδή στη Γενική Γραμματεία Υδάτων. Εδώ, κάνετε δύο πρόσθετα πράγματα: Το ένα είναι που τους δίνετε τη δυνατότητα να μεταταχθούν, σε αντίθεση με ό,τι συμβαίνει στον υπόλοιπο δημόσιο τομέα, και το άλλο -λυπάμαι που το υπο</w:t>
      </w:r>
      <w:r>
        <w:rPr>
          <w:rFonts w:eastAsia="Times New Roman" w:cs="Times New Roman"/>
          <w:szCs w:val="24"/>
        </w:rPr>
        <w:t>γράφει ο κ. Βερναρδάκης, ο οποίος είναι θεματοφύλακας ενός βαθμολογίου και ενός υπαλληλικού κώδικα που πρόσφατα ψηφίσαμε- τους δίνετε τη δυνατότητα κατ’ εξαίρεση να εκλέγονται σε θέσεις ευθύνης, διευθυντές ή γενικοί διευθυντές. Δηλαδή, είναι κάποιοι σε μια</w:t>
      </w:r>
      <w:r>
        <w:rPr>
          <w:rFonts w:eastAsia="Times New Roman" w:cs="Times New Roman"/>
          <w:szCs w:val="24"/>
        </w:rPr>
        <w:t xml:space="preserve"> υπηρεσία που περιμένουν την ώρα τους να λάβουν θέσεις ευθύνης και θα πάει ο αποσπασμένος</w:t>
      </w:r>
      <w:r>
        <w:rPr>
          <w:rFonts w:eastAsia="Times New Roman" w:cs="Times New Roman"/>
          <w:szCs w:val="24"/>
        </w:rPr>
        <w:t>,</w:t>
      </w:r>
      <w:r>
        <w:rPr>
          <w:rFonts w:eastAsia="Times New Roman" w:cs="Times New Roman"/>
          <w:szCs w:val="24"/>
        </w:rPr>
        <w:t xml:space="preserve"> που είναι επιλογή του Υπουργού -γιατί είναι κατ’ εξαίρεση η διαδικασία, δεν υπακούει ούτε σε υπηρεσιακά συμβούλια ούτε πουθενά αλλού- να γίνει προϊστάμενος και να το</w:t>
      </w:r>
      <w:r>
        <w:rPr>
          <w:rFonts w:eastAsia="Times New Roman" w:cs="Times New Roman"/>
          <w:szCs w:val="24"/>
        </w:rPr>
        <w:t>υ πάρει τη θέση. Δεν είναι φωτογραφία αυτό; Γι’ αυτό είπα ότι αυτήν δεν μπορούμε να την ψηφίσουμε. Τις άλλες θα τις ψηφίσουμε και θα τα πούμε στην ψηφοφορία.</w:t>
      </w:r>
    </w:p>
    <w:p w14:paraId="7FEDCD2D"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Ευχαριστώ.</w:t>
      </w:r>
    </w:p>
    <w:p w14:paraId="7FEDCD2E" w14:textId="77777777" w:rsidR="004627CB" w:rsidRDefault="00EE6EC7">
      <w:pPr>
        <w:spacing w:line="600" w:lineRule="auto"/>
        <w:ind w:firstLine="709"/>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Βεσυρόπουλε, έχετε το λόγο.</w:t>
      </w:r>
    </w:p>
    <w:p w14:paraId="7FEDCD2F" w14:textId="77777777" w:rsidR="004627CB" w:rsidRDefault="00EE6EC7">
      <w:pPr>
        <w:spacing w:line="600" w:lineRule="auto"/>
        <w:ind w:firstLine="709"/>
        <w:jc w:val="both"/>
        <w:rPr>
          <w:rFonts w:eastAsia="Times New Roman" w:cs="Times New Roman"/>
          <w:szCs w:val="24"/>
        </w:rPr>
      </w:pPr>
      <w:r>
        <w:rPr>
          <w:rFonts w:eastAsia="Times New Roman" w:cs="Times New Roman"/>
          <w:b/>
          <w:szCs w:val="24"/>
        </w:rPr>
        <w:t>ΑΠΟΣΤΟΛΟΣ ΒΕΣΥΡΟΠΟΥΛ</w:t>
      </w:r>
      <w:r>
        <w:rPr>
          <w:rFonts w:eastAsia="Times New Roman" w:cs="Times New Roman"/>
          <w:b/>
          <w:szCs w:val="24"/>
        </w:rPr>
        <w:t>ΟΣ:</w:t>
      </w:r>
      <w:r>
        <w:rPr>
          <w:rFonts w:eastAsia="Times New Roman" w:cs="Times New Roman"/>
          <w:szCs w:val="24"/>
        </w:rPr>
        <w:t xml:space="preserve"> Κύριε Πρόεδρε, δεν θα έπαιρνα τον λόγο. Μετά τη διευκρίνιση του Υπουργού κ. Παρασκευόπουλου για την τροπολογία που είχαμε για το θέμα με τους διαχειριστές αφερεγγυότητας, αλλά και επειδή θέλω να απαντήσω στον κ. Αλεξιάδη, διότι άφησε μια μομφή για το τ</w:t>
      </w:r>
      <w:r>
        <w:rPr>
          <w:rFonts w:eastAsia="Times New Roman" w:cs="Times New Roman"/>
          <w:szCs w:val="24"/>
        </w:rPr>
        <w:t>ι κάναμε εμείς για τη λίστα Λαγκάρντ, θα ήθελα να υπενθυμίσω, για την αποκατάσταση της αλήθειας, ότι η λίστα Λαγκάρντ μόλις εστάλη στο γραφείο του τότε Πρωθυπουργού, του κ. Σαμαρά, απεστάλη αυθημερόν στον Οικονομικό Εισαγγελέα, στις 2 Οκτωβρίου του 2012. Τ</w:t>
      </w:r>
      <w:r>
        <w:rPr>
          <w:rFonts w:eastAsia="Times New Roman" w:cs="Times New Roman"/>
          <w:szCs w:val="24"/>
        </w:rPr>
        <w:t xml:space="preserve">ο δεύτερο </w:t>
      </w:r>
      <w:r>
        <w:rPr>
          <w:rFonts w:eastAsia="Times New Roman" w:cs="Times New Roman"/>
          <w:szCs w:val="24"/>
          <w:lang w:val="en-US"/>
        </w:rPr>
        <w:t>cd</w:t>
      </w:r>
      <w:r>
        <w:rPr>
          <w:rFonts w:eastAsia="Times New Roman" w:cs="Times New Roman"/>
          <w:szCs w:val="24"/>
        </w:rPr>
        <w:t xml:space="preserve"> της λίστας, αμέσως μόλις παραλήφθηκε, εστάλη κι αυτό αυθημερόν στον Οικονομικό Εισαγγελέα. Εμείς, η Νέα Δημοκρατία, αναλάβαμε τη διακυβέρνηση της χώρας, τον Ιούλιο του 2012.</w:t>
      </w:r>
    </w:p>
    <w:p w14:paraId="7FEDCD30"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Το ίδιο ισχύει και για τις λίστες εμβασμάτων εξωτερικού και Λουξεμβού</w:t>
      </w:r>
      <w:r>
        <w:rPr>
          <w:rFonts w:eastAsia="Times New Roman" w:cs="Times New Roman"/>
          <w:szCs w:val="24"/>
        </w:rPr>
        <w:t xml:space="preserve">ργου. Η πρώτη διαβιβάστηκε στους </w:t>
      </w:r>
      <w:r>
        <w:rPr>
          <w:rFonts w:eastAsia="Times New Roman" w:cs="Times New Roman"/>
          <w:szCs w:val="24"/>
        </w:rPr>
        <w:t>οικονομικούς εισαγγελείς</w:t>
      </w:r>
      <w:r>
        <w:rPr>
          <w:rFonts w:eastAsia="Times New Roman" w:cs="Times New Roman"/>
          <w:szCs w:val="24"/>
        </w:rPr>
        <w:t xml:space="preserve"> στις 5 Σεπτεμβρίου και η δεύτερη στις αρχές Σεπτεμβρίου του 2012. Η λίστα με τα εξήντα πέντε </w:t>
      </w:r>
      <w:r>
        <w:rPr>
          <w:rFonts w:eastAsia="Times New Roman" w:cs="Times New Roman"/>
          <w:szCs w:val="24"/>
          <w:lang w:val="en-US"/>
        </w:rPr>
        <w:t>cd</w:t>
      </w:r>
      <w:r>
        <w:rPr>
          <w:rFonts w:eastAsia="Times New Roman" w:cs="Times New Roman"/>
          <w:szCs w:val="24"/>
        </w:rPr>
        <w:t xml:space="preserve">, κύριε Υπουργέ, δημιουργήθηκε μετά από αίτημα του ΣΔΟΕ, στις αρχές της θητείας της Κυβέρνησης Σαμαρά </w:t>
      </w:r>
      <w:r>
        <w:rPr>
          <w:rFonts w:eastAsia="Times New Roman" w:cs="Times New Roman"/>
          <w:szCs w:val="24"/>
        </w:rPr>
        <w:t>προς την Ένωση των Ελληνικών Τραπεζών. Αυτό για την αποκατάσταση της αλήθειας.</w:t>
      </w:r>
    </w:p>
    <w:p w14:paraId="7FEDCD31" w14:textId="77777777" w:rsidR="004627CB" w:rsidRDefault="00EE6EC7">
      <w:pPr>
        <w:spacing w:line="600" w:lineRule="auto"/>
        <w:ind w:firstLine="709"/>
        <w:jc w:val="both"/>
        <w:rPr>
          <w:rFonts w:eastAsia="Times New Roman" w:cs="Times New Roman"/>
          <w:szCs w:val="24"/>
        </w:rPr>
      </w:pPr>
      <w:r>
        <w:rPr>
          <w:rFonts w:eastAsia="Times New Roman" w:cs="Times New Roman"/>
          <w:szCs w:val="24"/>
        </w:rPr>
        <w:t>Σας ευχαριστώ.</w:t>
      </w:r>
    </w:p>
    <w:p w14:paraId="7FEDCD32" w14:textId="77777777" w:rsidR="004627CB" w:rsidRDefault="00EE6EC7">
      <w:pPr>
        <w:spacing w:line="600" w:lineRule="auto"/>
        <w:ind w:firstLine="709"/>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κι εμείς.</w:t>
      </w:r>
    </w:p>
    <w:p w14:paraId="7FEDCD33" w14:textId="77777777" w:rsidR="004627CB" w:rsidRDefault="00EE6EC7">
      <w:pPr>
        <w:spacing w:line="600" w:lineRule="auto"/>
        <w:ind w:firstLine="709"/>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Κύριε Πρόεδρε, θα ήθελα το λόγο.</w:t>
      </w:r>
    </w:p>
    <w:p w14:paraId="7FEDCD34" w14:textId="77777777" w:rsidR="004627CB" w:rsidRDefault="00EE6EC7">
      <w:pPr>
        <w:spacing w:line="600" w:lineRule="auto"/>
        <w:ind w:firstLine="709"/>
        <w:jc w:val="both"/>
        <w:rPr>
          <w:rFonts w:eastAsia="Times New Roman" w:cs="Times New Roman"/>
          <w:szCs w:val="24"/>
        </w:rPr>
      </w:pPr>
      <w:r>
        <w:rPr>
          <w:rFonts w:eastAsia="Times New Roman" w:cs="Times New Roman"/>
          <w:b/>
          <w:szCs w:val="24"/>
        </w:rPr>
        <w:t>ΠΡΟΕΔΡΕΥΩΝ (Γεώργιος</w:t>
      </w:r>
      <w:r>
        <w:rPr>
          <w:rFonts w:eastAsia="Times New Roman" w:cs="Times New Roman"/>
          <w:b/>
          <w:szCs w:val="24"/>
        </w:rPr>
        <w:t xml:space="preserve"> Βαρεμένος):</w:t>
      </w:r>
      <w:r>
        <w:rPr>
          <w:rFonts w:eastAsia="Times New Roman" w:cs="Times New Roman"/>
          <w:szCs w:val="24"/>
        </w:rPr>
        <w:t xml:space="preserve"> Ορίστε, κύριε Υπουργέ.</w:t>
      </w:r>
    </w:p>
    <w:p w14:paraId="7FEDCD35" w14:textId="77777777" w:rsidR="004627CB" w:rsidRDefault="00EE6EC7">
      <w:pPr>
        <w:spacing w:line="600" w:lineRule="auto"/>
        <w:ind w:firstLine="709"/>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Σε σχέση με την παρατήρηση για την τροπολογία, στην οποία αναφέρθηκα προηγουμένως, δεν θέλω να επιμείνω άλλο για τα όσα ακούστηκαν για τη σύγκριση του παρελθόντος, του</w:t>
      </w:r>
      <w:r>
        <w:rPr>
          <w:rFonts w:eastAsia="Times New Roman" w:cs="Times New Roman"/>
          <w:szCs w:val="24"/>
        </w:rPr>
        <w:t xml:space="preserve"> παρόντος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Άλλωστε, θα έχουμε τη δυνατότητα στην Επιτροπή Οικονομικών Υποθέσεων να τα συζητήσουμε αναλυτικά. </w:t>
      </w:r>
    </w:p>
    <w:p w14:paraId="7FEDCD36"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Σε ό,τι αφορά, όμως, αυτό που ακούστηκε για το προσωπικό που αποσπάται από τον υπόλοιπο δημόσιο τομέα στην Ειδική Γραμματεία Υδάτων, κύριε Κ</w:t>
      </w:r>
      <w:r>
        <w:rPr>
          <w:rFonts w:eastAsia="Times New Roman" w:cs="Times New Roman"/>
          <w:szCs w:val="24"/>
        </w:rPr>
        <w:t>ουτσούκο, δεν θα κάνουμε αυτό το οποίο έγινε τα προηγούμενα χρόνια της διακυβέρνησης. Είμαστε και οι δυο από το Υπουργείο Οικονομικών και έχουμε υπηρετήσει τον συνδικαλιστικό τομέα. Δηλαδή, κρίνονται γενικοί διευθυντές και προϊστάμενοι μεγάλων υπηρεσιών με</w:t>
      </w:r>
      <w:r>
        <w:rPr>
          <w:rFonts w:eastAsia="Times New Roman" w:cs="Times New Roman"/>
          <w:szCs w:val="24"/>
        </w:rPr>
        <w:t xml:space="preserve"> χαρτιά που τους είχαν δώσει πολιτικοί, χωρίς να έχουν περάσει από τη διαδικασία του ΦΕΚ και τις διαδικασίες που προβλέπει ο νόμος, με εύφημες μνείες, οι οποίες ξέρουμε όλοι πολύ καλά ότι δόθηκαν για να ευνοηθούν κάποιοι, </w:t>
      </w:r>
      <w:r>
        <w:rPr>
          <w:rFonts w:eastAsia="Times New Roman" w:cs="Times New Roman"/>
          <w:szCs w:val="24"/>
        </w:rPr>
        <w:t>που</w:t>
      </w:r>
      <w:r>
        <w:rPr>
          <w:rFonts w:eastAsia="Times New Roman" w:cs="Times New Roman"/>
          <w:szCs w:val="24"/>
        </w:rPr>
        <w:t xml:space="preserve"> μπορούν</w:t>
      </w:r>
      <w:r>
        <w:rPr>
          <w:rFonts w:eastAsia="Times New Roman" w:cs="Times New Roman"/>
          <w:szCs w:val="24"/>
        </w:rPr>
        <w:t>,</w:t>
      </w:r>
      <w:r>
        <w:rPr>
          <w:rFonts w:eastAsia="Times New Roman" w:cs="Times New Roman"/>
          <w:szCs w:val="24"/>
        </w:rPr>
        <w:t xml:space="preserve"> ως χαμαιλέοντες</w:t>
      </w:r>
      <w:r>
        <w:rPr>
          <w:rFonts w:eastAsia="Times New Roman" w:cs="Times New Roman"/>
          <w:szCs w:val="24"/>
        </w:rPr>
        <w:t>,</w:t>
      </w:r>
      <w:r>
        <w:rPr>
          <w:rFonts w:eastAsia="Times New Roman" w:cs="Times New Roman"/>
          <w:szCs w:val="24"/>
        </w:rPr>
        <w:t xml:space="preserve"> να ε</w:t>
      </w:r>
      <w:r>
        <w:rPr>
          <w:rFonts w:eastAsia="Times New Roman" w:cs="Times New Roman"/>
          <w:szCs w:val="24"/>
        </w:rPr>
        <w:t>ίναι με όλες τις κυβερνήσεις και όλες τις καταστάσεις στις κεντρικές και άλλες υπηρεσίες του Υπουργείου Οικονομικών</w:t>
      </w:r>
      <w:r>
        <w:rPr>
          <w:rFonts w:eastAsia="Times New Roman" w:cs="Times New Roman"/>
          <w:szCs w:val="24"/>
        </w:rPr>
        <w:t>. ‘Ο</w:t>
      </w:r>
      <w:r>
        <w:rPr>
          <w:rFonts w:eastAsia="Times New Roman" w:cs="Times New Roman"/>
          <w:szCs w:val="24"/>
        </w:rPr>
        <w:t>χι όλοι, γιατί το Υπουργείο Οικονομικών έχει ικανότατα στελέχη</w:t>
      </w:r>
      <w:r>
        <w:rPr>
          <w:rFonts w:eastAsia="Times New Roman" w:cs="Times New Roman"/>
          <w:szCs w:val="24"/>
        </w:rPr>
        <w:t>. Ε</w:t>
      </w:r>
      <w:r>
        <w:rPr>
          <w:rFonts w:eastAsia="Times New Roman" w:cs="Times New Roman"/>
          <w:szCs w:val="24"/>
        </w:rPr>
        <w:t xml:space="preserve">πειδή </w:t>
      </w:r>
      <w:r>
        <w:rPr>
          <w:rFonts w:eastAsia="Times New Roman" w:cs="Times New Roman"/>
          <w:szCs w:val="24"/>
        </w:rPr>
        <w:t>όμως,</w:t>
      </w:r>
      <w:r>
        <w:rPr>
          <w:rFonts w:eastAsia="Times New Roman" w:cs="Times New Roman"/>
          <w:szCs w:val="24"/>
        </w:rPr>
        <w:t xml:space="preserve"> προερχόμαστε κι οι δυο από τον ίδιο χώρο και γνωρίζουμε πρόσ</w:t>
      </w:r>
      <w:r>
        <w:rPr>
          <w:rFonts w:eastAsia="Times New Roman" w:cs="Times New Roman"/>
          <w:szCs w:val="24"/>
        </w:rPr>
        <w:t xml:space="preserve">ωπα και καταστάσεις, σας λέω ότι εμείς δεν κάναμε και δεν θα κάνουμε αυτό το οποίο έγινε στο παρελθόν. </w:t>
      </w:r>
    </w:p>
    <w:p w14:paraId="7FEDCD37" w14:textId="77777777" w:rsidR="004627CB" w:rsidRDefault="00EE6EC7">
      <w:pPr>
        <w:spacing w:line="600" w:lineRule="auto"/>
        <w:ind w:firstLine="720"/>
        <w:jc w:val="both"/>
        <w:rPr>
          <w:rFonts w:eastAsia="Times New Roman"/>
          <w:szCs w:val="24"/>
        </w:rPr>
      </w:pPr>
      <w:r>
        <w:rPr>
          <w:rFonts w:eastAsia="Times New Roman"/>
          <w:szCs w:val="24"/>
        </w:rPr>
        <w:t>Αν έχετε να καταγγείλετε έστω και μία αναξιοκρατική μετακίνηση υπαλλήλου από τμήμα σε τμήμα στο Υπουργείο Οικονομικών –είναι εδώ και ο κ. Θεοχάρης και μ</w:t>
      </w:r>
      <w:r>
        <w:rPr>
          <w:rFonts w:eastAsia="Times New Roman"/>
          <w:szCs w:val="24"/>
        </w:rPr>
        <w:t>πορεί με την εμπειρία του να σας πει αν έχουμε έστω και μία επί ΣΥΡΙΖΑ, διότι εγώ έχω εκατοντάδες να σας καταγγείλω για τα προηγούμενα χρόνια- να μας την καταγγείλετε και να την αναφέρουμε και να την αντιμετωπίσουμε.</w:t>
      </w:r>
    </w:p>
    <w:p w14:paraId="7FEDCD38" w14:textId="77777777" w:rsidR="004627CB" w:rsidRDefault="00EE6EC7">
      <w:pPr>
        <w:spacing w:line="600" w:lineRule="auto"/>
        <w:ind w:firstLine="720"/>
        <w:jc w:val="both"/>
        <w:rPr>
          <w:rFonts w:eastAsia="Times New Roman"/>
          <w:szCs w:val="24"/>
        </w:rPr>
      </w:pPr>
      <w:r>
        <w:rPr>
          <w:rFonts w:eastAsia="Times New Roman"/>
          <w:szCs w:val="24"/>
        </w:rPr>
        <w:t>Σ</w:t>
      </w:r>
      <w:r>
        <w:rPr>
          <w:rFonts w:eastAsia="Times New Roman"/>
          <w:szCs w:val="24"/>
        </w:rPr>
        <w:t xml:space="preserve">ε </w:t>
      </w:r>
      <w:r>
        <w:rPr>
          <w:rFonts w:eastAsia="Times New Roman"/>
          <w:szCs w:val="24"/>
        </w:rPr>
        <w:t>ό,τι αφορά, όμως, αυτό που είπατε, δ</w:t>
      </w:r>
      <w:r>
        <w:rPr>
          <w:rFonts w:eastAsia="Times New Roman"/>
          <w:szCs w:val="24"/>
        </w:rPr>
        <w:t xml:space="preserve">ιαβάζω τι λέει ακριβώς η διάταξη, διότι θα μεταφέρουμε προσωπικό με απόσπαση από τον υπόλοιπο δημόσιο τομέα στην ειδική γραμματεία: «Το αποσπασμένο προσωπικό έχει το δικαίωμα να μετέχει στις προβλεπόμενες διαδικασίες επιλογής σε </w:t>
      </w:r>
      <w:r>
        <w:rPr>
          <w:rFonts w:eastAsia="Times New Roman"/>
          <w:szCs w:val="24"/>
        </w:rPr>
        <w:t xml:space="preserve">θέσεις </w:t>
      </w:r>
      <w:r>
        <w:rPr>
          <w:rFonts w:eastAsia="Times New Roman"/>
          <w:szCs w:val="24"/>
        </w:rPr>
        <w:t>προϊσταμένου γενικής</w:t>
      </w:r>
      <w:r>
        <w:rPr>
          <w:rFonts w:eastAsia="Times New Roman"/>
          <w:szCs w:val="24"/>
        </w:rPr>
        <w:t xml:space="preserve"> διεύθυνσης, διεύθυνσης ή τμήματος ή άλλης οργανωτικής μονάδας άλλης υπηρεσίας ή του φορέα προέλευσης και σε περίπτωση εκλογής, εκδίδεται υποχρεωτικώς πράξη διακοπής της απόσπασης». </w:t>
      </w:r>
    </w:p>
    <w:p w14:paraId="7FEDCD39" w14:textId="77777777" w:rsidR="004627CB" w:rsidRDefault="00EE6EC7">
      <w:pPr>
        <w:spacing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Ισχύει αυτό στον υπόλοιπο δημόσιο τομέα; Αυτό είπα. Α</w:t>
      </w:r>
      <w:r>
        <w:rPr>
          <w:rFonts w:eastAsia="Times New Roman"/>
          <w:szCs w:val="24"/>
        </w:rPr>
        <w:t>φήστε τώρα τις ιστορίες.</w:t>
      </w:r>
    </w:p>
    <w:p w14:paraId="7FEDCD3A" w14:textId="77777777" w:rsidR="004627CB" w:rsidRDefault="00EE6EC7">
      <w:pPr>
        <w:spacing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Μισό λεπτό.</w:t>
      </w:r>
    </w:p>
    <w:p w14:paraId="7FEDCD3B" w14:textId="77777777" w:rsidR="004627CB" w:rsidRDefault="00EE6EC7">
      <w:pPr>
        <w:spacing w:line="600" w:lineRule="auto"/>
        <w:ind w:firstLine="720"/>
        <w:jc w:val="both"/>
        <w:rPr>
          <w:rFonts w:eastAsia="Times New Roman"/>
          <w:szCs w:val="24"/>
        </w:rPr>
      </w:pPr>
      <w:r>
        <w:rPr>
          <w:rFonts w:eastAsia="Times New Roman"/>
          <w:szCs w:val="24"/>
        </w:rPr>
        <w:t xml:space="preserve"> Κύριε Κουτσούκο, στις ιστορίες με πήγατε </w:t>
      </w:r>
      <w:r>
        <w:rPr>
          <w:rFonts w:eastAsia="Times New Roman"/>
          <w:szCs w:val="24"/>
        </w:rPr>
        <w:t>εσείς,</w:t>
      </w:r>
      <w:r>
        <w:rPr>
          <w:rFonts w:eastAsia="Times New Roman"/>
          <w:szCs w:val="24"/>
        </w:rPr>
        <w:t xml:space="preserve"> όταν κάνατε βουτιές στο παρελθόν κατ’ επιλογήν. Ή θα κάνουμε γενική αποτίμηση ή όχι</w:t>
      </w:r>
      <w:r>
        <w:rPr>
          <w:rFonts w:eastAsia="Times New Roman"/>
          <w:szCs w:val="24"/>
        </w:rPr>
        <w:t>. Δ</w:t>
      </w:r>
      <w:r>
        <w:rPr>
          <w:rFonts w:eastAsia="Times New Roman"/>
          <w:szCs w:val="24"/>
        </w:rPr>
        <w:t>ιότι εγώ</w:t>
      </w:r>
      <w:r>
        <w:rPr>
          <w:rFonts w:eastAsia="Times New Roman"/>
          <w:szCs w:val="24"/>
        </w:rPr>
        <w:t>,</w:t>
      </w:r>
      <w:r>
        <w:rPr>
          <w:rFonts w:eastAsia="Times New Roman"/>
          <w:szCs w:val="24"/>
        </w:rPr>
        <w:t xml:space="preserve"> να αναλάβω τις ευθύνε</w:t>
      </w:r>
      <w:r>
        <w:rPr>
          <w:rFonts w:eastAsia="Times New Roman"/>
          <w:szCs w:val="24"/>
        </w:rPr>
        <w:t>ς για ό,τι έχει κάνει ο ΣΥΡΙΖΑ</w:t>
      </w:r>
      <w:r>
        <w:rPr>
          <w:rFonts w:eastAsia="Times New Roman"/>
          <w:szCs w:val="24"/>
        </w:rPr>
        <w:t xml:space="preserve">, </w:t>
      </w:r>
      <w:r>
        <w:rPr>
          <w:rFonts w:eastAsia="Times New Roman"/>
          <w:szCs w:val="24"/>
        </w:rPr>
        <w:t xml:space="preserve">μία Κυβέρνηση ενός χρόνου με τις συνθήκες που έχουμε. Ποιος θα αναλάβει τις ευθύνες για όλα τα προηγούμενα χρόνια; </w:t>
      </w:r>
    </w:p>
    <w:p w14:paraId="7FEDCD3C" w14:textId="77777777" w:rsidR="004627CB" w:rsidRDefault="00EE6EC7">
      <w:pPr>
        <w:spacing w:line="600" w:lineRule="auto"/>
        <w:ind w:firstLine="720"/>
        <w:jc w:val="both"/>
        <w:rPr>
          <w:rFonts w:eastAsia="Times New Roman"/>
          <w:szCs w:val="24"/>
        </w:rPr>
      </w:pPr>
      <w:r>
        <w:rPr>
          <w:rFonts w:eastAsia="Times New Roman"/>
          <w:szCs w:val="24"/>
        </w:rPr>
        <w:t>Σ</w:t>
      </w:r>
      <w:r>
        <w:rPr>
          <w:rFonts w:eastAsia="Times New Roman"/>
          <w:szCs w:val="24"/>
        </w:rPr>
        <w:t>ε</w:t>
      </w:r>
      <w:r>
        <w:rPr>
          <w:rFonts w:eastAsia="Times New Roman"/>
          <w:szCs w:val="24"/>
        </w:rPr>
        <w:t xml:space="preserve"> ό,τι αφορά αυτό, λοιπόν, με δεδομένο το πρόβλημα που έχει η υπηρεσία και με δεδομένο ότι, όπως σας είπα π</w:t>
      </w:r>
      <w:r>
        <w:rPr>
          <w:rFonts w:eastAsia="Times New Roman"/>
          <w:szCs w:val="24"/>
        </w:rPr>
        <w:t>ιο πριν, από τις είκοσι εννέα θέσεις που είναι τώρα, μόνο οι είκοσι μία είναι τακτικό προσωπικό και ήδη οι οκτώ είναι αποσπασμένοι και θα πρέπει να πάμε μέχρι τους σαράντα δύο</w:t>
      </w:r>
      <w:r>
        <w:rPr>
          <w:rFonts w:eastAsia="Times New Roman"/>
          <w:szCs w:val="24"/>
        </w:rPr>
        <w:t>,</w:t>
      </w:r>
      <w:r>
        <w:rPr>
          <w:rFonts w:eastAsia="Times New Roman"/>
          <w:szCs w:val="24"/>
        </w:rPr>
        <w:t xml:space="preserve"> που είναι οι οργανικές θέσεις, σε μια υπηρεσία που θα είναι σαράντα δύο άτομα δεν είναι δυνατό να μπορούν να πάρουν μέρος στη διαδικασία μόνο οι είκοσι ένας.</w:t>
      </w:r>
    </w:p>
    <w:p w14:paraId="7FEDCD3D" w14:textId="77777777" w:rsidR="004627CB" w:rsidRDefault="00EE6EC7">
      <w:pPr>
        <w:spacing w:line="600" w:lineRule="auto"/>
        <w:ind w:firstLine="720"/>
        <w:jc w:val="both"/>
        <w:rPr>
          <w:rFonts w:eastAsia="Times New Roman"/>
          <w:szCs w:val="24"/>
        </w:rPr>
      </w:pPr>
      <w:r>
        <w:rPr>
          <w:rFonts w:eastAsia="Times New Roman"/>
          <w:szCs w:val="24"/>
        </w:rPr>
        <w:t>Άρα, λοιπόν, για να μην έχουμε προβλήματα, γι’ αυτό υπάρχει αυτή η διάταξη και θα ακολουθήσουν τι</w:t>
      </w:r>
      <w:r>
        <w:rPr>
          <w:rFonts w:eastAsia="Times New Roman"/>
          <w:szCs w:val="24"/>
        </w:rPr>
        <w:t xml:space="preserve">ς προβλεπόμενες διαδικασίες επιλογής από το νόμο. </w:t>
      </w:r>
    </w:p>
    <w:p w14:paraId="7FEDCD3E" w14:textId="77777777" w:rsidR="004627CB" w:rsidRDefault="00EE6EC7">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Ευχαριστούμε πολύ.</w:t>
      </w:r>
    </w:p>
    <w:p w14:paraId="7FEDCD3F" w14:textId="77777777" w:rsidR="004627CB" w:rsidRDefault="00EE6EC7">
      <w:pPr>
        <w:spacing w:line="600" w:lineRule="auto"/>
        <w:ind w:firstLine="720"/>
        <w:jc w:val="both"/>
        <w:rPr>
          <w:rFonts w:eastAsia="Times New Roman" w:cs="Times New Roman"/>
          <w:szCs w:val="24"/>
        </w:rPr>
      </w:pPr>
      <w:r>
        <w:rPr>
          <w:rFonts w:eastAsia="Times New Roman"/>
          <w:szCs w:val="24"/>
        </w:rPr>
        <w:t xml:space="preserve">Κυρίες και κύριοι συνάδελφοι, κηρύσσεται περαιωμένη η συζήτηση </w:t>
      </w:r>
      <w:r>
        <w:rPr>
          <w:rFonts w:eastAsia="Times New Roman" w:cs="Times New Roman"/>
          <w:szCs w:val="24"/>
        </w:rPr>
        <w:t>επί της αρχής</w:t>
      </w:r>
      <w:r>
        <w:rPr>
          <w:rFonts w:eastAsia="Times New Roman" w:cs="Times New Roman"/>
          <w:szCs w:val="24"/>
        </w:rPr>
        <w:t xml:space="preserve"> και επί</w:t>
      </w:r>
      <w:r>
        <w:rPr>
          <w:rFonts w:eastAsia="Times New Roman" w:cs="Times New Roman"/>
          <w:szCs w:val="24"/>
        </w:rPr>
        <w:t xml:space="preserve"> των άρθρων του σχεδίου νόμου του Υπουργείου Οικονομικών: «Προσαρμογή</w:t>
      </w:r>
      <w:r>
        <w:rPr>
          <w:rFonts w:eastAsia="Times New Roman" w:cs="Times New Roman"/>
          <w:szCs w:val="24"/>
        </w:rPr>
        <w:t xml:space="preserve"> της Ελληνικής Νομοθεσίας στις διατάξεις: α) των Οδηγιών 2014/107/ΕΕ και (ΕΕ) 2015/2060, β) των Οδηγιών 2014/86/ΕΕ και 2015/121/ΕΕ, γ) της Οδηγίας 2013/61/ΕΕ και άλλες διατάξεις».</w:t>
      </w:r>
    </w:p>
    <w:p w14:paraId="7FEDCD40"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επί της αρχής;</w:t>
      </w:r>
    </w:p>
    <w:p w14:paraId="7FEDCD41"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ΠΟΛΛΟΙ ΒΟΥΛΕΥΤΕ</w:t>
      </w:r>
      <w:r>
        <w:rPr>
          <w:rFonts w:eastAsia="Times New Roman" w:cs="Times New Roman"/>
          <w:b/>
          <w:szCs w:val="24"/>
        </w:rPr>
        <w:t>Σ:</w:t>
      </w:r>
      <w:r>
        <w:rPr>
          <w:rFonts w:eastAsia="Times New Roman" w:cs="Times New Roman"/>
          <w:szCs w:val="24"/>
        </w:rPr>
        <w:t xml:space="preserve"> Δεκτό, δεκτό.</w:t>
      </w:r>
    </w:p>
    <w:p w14:paraId="7FEDCD42"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7FEDCD43"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7FEDCD44"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w:t>
      </w:r>
      <w:r>
        <w:rPr>
          <w:rFonts w:eastAsia="Times New Roman" w:cs="Times New Roman"/>
          <w:szCs w:val="24"/>
        </w:rPr>
        <w:t>νομοσχέδιο</w:t>
      </w:r>
      <w:r>
        <w:rPr>
          <w:rFonts w:eastAsia="Times New Roman" w:cs="Times New Roman"/>
          <w:szCs w:val="24"/>
        </w:rPr>
        <w:t xml:space="preserve"> του Υπουργείου Οικονομικών</w:t>
      </w:r>
      <w:r>
        <w:rPr>
          <w:rFonts w:eastAsia="Times New Roman" w:cs="Times New Roman"/>
          <w:szCs w:val="24"/>
        </w:rPr>
        <w:t>:</w:t>
      </w:r>
      <w:r>
        <w:rPr>
          <w:rFonts w:eastAsia="Times New Roman" w:cs="Times New Roman"/>
          <w:szCs w:val="24"/>
        </w:rPr>
        <w:t xml:space="preserve"> «Προσαρμογή της Ελληνικής Νομοθεσίας στις διατάξεις: α) των Οδηγιών 2014/107/ΕΕ </w:t>
      </w:r>
      <w:r>
        <w:rPr>
          <w:rFonts w:eastAsia="Times New Roman" w:cs="Times New Roman"/>
          <w:szCs w:val="24"/>
        </w:rPr>
        <w:t>και (ΕΕ) 2015/2060, β) των Οδηγιών 2014/86/ΕΕ και 2015/121/ΕΕ, γ) της Οδηγίας 2013/61/ΕΕ και άλλες διατάξεις» έγινε δεκτό επί της αρχής κατά πλειοψηφία.</w:t>
      </w:r>
    </w:p>
    <w:p w14:paraId="7FEDCD45"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Εισερχόμαστε στην ψήφιση των άρθρων.</w:t>
      </w:r>
    </w:p>
    <w:p w14:paraId="7FEDCD46"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 ως έχει;</w:t>
      </w:r>
    </w:p>
    <w:p w14:paraId="7FEDCD47"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ΠΟΛΛΟΙ ΒΟΥΛΕΥΤ</w:t>
      </w:r>
      <w:r>
        <w:rPr>
          <w:rFonts w:eastAsia="Times New Roman" w:cs="Times New Roman"/>
          <w:b/>
          <w:szCs w:val="24"/>
        </w:rPr>
        <w:t>ΕΣ:</w:t>
      </w:r>
      <w:r>
        <w:rPr>
          <w:rFonts w:eastAsia="Times New Roman" w:cs="Times New Roman"/>
          <w:szCs w:val="24"/>
        </w:rPr>
        <w:t xml:space="preserve"> Δεκτό, δεκτό.</w:t>
      </w:r>
    </w:p>
    <w:p w14:paraId="7FEDCD48"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7FEDCD49"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7FEDCD4A"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 έγινε δεκτό ως έχει κατά πλειοψηφία.</w:t>
      </w:r>
    </w:p>
    <w:p w14:paraId="7FEDCD4B"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 ως έχει;</w:t>
      </w:r>
    </w:p>
    <w:p w14:paraId="7FEDCD4C"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7FEDCD4D"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7FEDCD4E"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7FEDCD4F"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2 έγινε δεκτό ως έχει κατά πλειοψηφία.</w:t>
      </w:r>
    </w:p>
    <w:p w14:paraId="7FEDCD50"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 ως έχει;</w:t>
      </w:r>
    </w:p>
    <w:p w14:paraId="7FEDCD51"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7FEDCD52"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ΕΥΑΓΓΕΛΟΣ ΚΑΡΑΚΩ</w:t>
      </w:r>
      <w:r>
        <w:rPr>
          <w:rFonts w:eastAsia="Times New Roman" w:cs="Times New Roman"/>
          <w:b/>
          <w:szCs w:val="24"/>
        </w:rPr>
        <w:t>ΣΤΑΣ:</w:t>
      </w:r>
      <w:r>
        <w:rPr>
          <w:rFonts w:eastAsia="Times New Roman" w:cs="Times New Roman"/>
          <w:szCs w:val="24"/>
        </w:rPr>
        <w:t xml:space="preserve"> Παρών.</w:t>
      </w:r>
    </w:p>
    <w:p w14:paraId="7FEDCD53"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7FEDCD54"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3 έγινε δεκτό ως έχει κατά πλειοψηφία.</w:t>
      </w:r>
    </w:p>
    <w:p w14:paraId="7FEDCD55"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 ως έχει;</w:t>
      </w:r>
    </w:p>
    <w:p w14:paraId="7FEDCD56"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7FEDCD57"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7FEDCD58"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7FEDCD59"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4 έγινε δεκτό ως έχει κατά πλειοψηφία.</w:t>
      </w:r>
    </w:p>
    <w:p w14:paraId="7FEDCD5A"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 ως έχει;</w:t>
      </w:r>
    </w:p>
    <w:p w14:paraId="7FEDCD5B"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7FEDCD5C"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7FEDCD5D"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ΑΘΑΝΑΣΙΟΣ ΒΑΡΔΑΛΗ</w:t>
      </w:r>
      <w:r>
        <w:rPr>
          <w:rFonts w:eastAsia="Times New Roman" w:cs="Times New Roman"/>
          <w:b/>
          <w:szCs w:val="24"/>
        </w:rPr>
        <w:t>Σ:</w:t>
      </w:r>
      <w:r>
        <w:rPr>
          <w:rFonts w:eastAsia="Times New Roman" w:cs="Times New Roman"/>
          <w:szCs w:val="24"/>
        </w:rPr>
        <w:t xml:space="preserve"> Κατά πλειοψηφία.</w:t>
      </w:r>
    </w:p>
    <w:p w14:paraId="7FEDCD5E"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5 έγινε δεκτό ως έχει κατά πλειοψηφία.</w:t>
      </w:r>
    </w:p>
    <w:p w14:paraId="7FEDCD5F"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 ως έχει;</w:t>
      </w:r>
    </w:p>
    <w:p w14:paraId="7FEDCD60"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7FEDCD61" w14:textId="77777777" w:rsidR="004627CB" w:rsidRDefault="00EE6EC7">
      <w:pPr>
        <w:spacing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Παρών.</w:t>
      </w:r>
    </w:p>
    <w:p w14:paraId="7FEDCD62"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w:t>
      </w:r>
      <w:r>
        <w:rPr>
          <w:rFonts w:eastAsia="Times New Roman" w:cs="Times New Roman"/>
          <w:szCs w:val="24"/>
        </w:rPr>
        <w:t>α.</w:t>
      </w:r>
    </w:p>
    <w:p w14:paraId="7FEDCD63" w14:textId="77777777" w:rsidR="004627CB" w:rsidRDefault="00EE6EC7">
      <w:pPr>
        <w:spacing w:line="600" w:lineRule="auto"/>
        <w:ind w:firstLine="720"/>
        <w:jc w:val="both"/>
        <w:rPr>
          <w:rFonts w:eastAsia="Times New Roman"/>
          <w:bCs/>
          <w:color w:val="2A2A2A"/>
          <w:szCs w:val="24"/>
        </w:rPr>
      </w:pPr>
      <w:r>
        <w:rPr>
          <w:rFonts w:eastAsia="Times New Roman"/>
          <w:b/>
          <w:bCs/>
          <w:color w:val="2A2A2A"/>
          <w:szCs w:val="24"/>
        </w:rPr>
        <w:t xml:space="preserve">ΠΡΟΕΔΡΕΥΩΝ (Γεώργιος Βαρεμένος): </w:t>
      </w:r>
      <w:r>
        <w:rPr>
          <w:rFonts w:eastAsia="Times New Roman"/>
          <w:bCs/>
          <w:color w:val="2A2A2A"/>
          <w:szCs w:val="24"/>
        </w:rPr>
        <w:t xml:space="preserve">Συνεπώς το άρθρο 6 έγινε δεκτό ως έχει κατά πλειοψηφία. </w:t>
      </w:r>
    </w:p>
    <w:p w14:paraId="7FEDCD64"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 ως έχει;</w:t>
      </w:r>
    </w:p>
    <w:p w14:paraId="7FEDCD65"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7FEDCD66" w14:textId="77777777" w:rsidR="004627CB" w:rsidRDefault="00EE6EC7">
      <w:pPr>
        <w:spacing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Παρών.</w:t>
      </w:r>
    </w:p>
    <w:p w14:paraId="7FEDCD67"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7FEDCD68" w14:textId="77777777" w:rsidR="004627CB" w:rsidRDefault="00EE6EC7">
      <w:pPr>
        <w:spacing w:line="600" w:lineRule="auto"/>
        <w:ind w:firstLine="720"/>
        <w:jc w:val="both"/>
        <w:rPr>
          <w:rFonts w:eastAsia="Times New Roman"/>
          <w:bCs/>
          <w:color w:val="2A2A2A"/>
          <w:szCs w:val="24"/>
        </w:rPr>
      </w:pPr>
      <w:r>
        <w:rPr>
          <w:rFonts w:eastAsia="Times New Roman"/>
          <w:b/>
          <w:bCs/>
          <w:color w:val="2A2A2A"/>
          <w:szCs w:val="24"/>
        </w:rPr>
        <w:t xml:space="preserve">ΠΡΟΕΔΡΕΥΩΝ (Γεώργιος Βαρεμένος): </w:t>
      </w:r>
      <w:r>
        <w:rPr>
          <w:rFonts w:eastAsia="Times New Roman"/>
          <w:bCs/>
          <w:color w:val="2A2A2A"/>
          <w:szCs w:val="24"/>
        </w:rPr>
        <w:t xml:space="preserve">Συνεπώς το άρθρο 7 έγινε δεκτό ως έχει κατά πλειοψηφία. </w:t>
      </w:r>
    </w:p>
    <w:p w14:paraId="7FEDCD69"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 ως έχει;</w:t>
      </w:r>
    </w:p>
    <w:p w14:paraId="7FEDCD6A"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7FEDCD6B" w14:textId="77777777" w:rsidR="004627CB" w:rsidRDefault="00EE6EC7">
      <w:pPr>
        <w:spacing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Παρών.</w:t>
      </w:r>
    </w:p>
    <w:p w14:paraId="7FEDCD6C"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7FEDCD6D" w14:textId="77777777" w:rsidR="004627CB" w:rsidRDefault="00EE6EC7">
      <w:pPr>
        <w:spacing w:line="600" w:lineRule="auto"/>
        <w:ind w:firstLine="720"/>
        <w:jc w:val="both"/>
        <w:rPr>
          <w:rFonts w:eastAsia="Times New Roman"/>
          <w:bCs/>
          <w:color w:val="2A2A2A"/>
          <w:szCs w:val="24"/>
        </w:rPr>
      </w:pPr>
      <w:r>
        <w:rPr>
          <w:rFonts w:eastAsia="Times New Roman"/>
          <w:b/>
          <w:bCs/>
          <w:color w:val="2A2A2A"/>
          <w:szCs w:val="24"/>
        </w:rPr>
        <w:t>ΠΡΟΕΔΡΕΥΩΝ (Γεώρ</w:t>
      </w:r>
      <w:r>
        <w:rPr>
          <w:rFonts w:eastAsia="Times New Roman"/>
          <w:b/>
          <w:bCs/>
          <w:color w:val="2A2A2A"/>
          <w:szCs w:val="24"/>
        </w:rPr>
        <w:t xml:space="preserve">γιος Βαρεμένος): </w:t>
      </w:r>
      <w:r>
        <w:rPr>
          <w:rFonts w:eastAsia="Times New Roman"/>
          <w:bCs/>
          <w:color w:val="2A2A2A"/>
          <w:szCs w:val="24"/>
        </w:rPr>
        <w:t xml:space="preserve">Συνεπώς το άρθρο 8 έγινε δεκτό ως έχει κατά πλειοψηφία. </w:t>
      </w:r>
    </w:p>
    <w:p w14:paraId="7FEDCD6E"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9 ως έχει;</w:t>
      </w:r>
    </w:p>
    <w:p w14:paraId="7FEDCD6F"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7FEDCD70" w14:textId="77777777" w:rsidR="004627CB" w:rsidRDefault="00EE6EC7">
      <w:pPr>
        <w:spacing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Παρών.</w:t>
      </w:r>
    </w:p>
    <w:p w14:paraId="7FEDCD71"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7FEDCD72" w14:textId="77777777" w:rsidR="004627CB" w:rsidRDefault="00EE6EC7">
      <w:pPr>
        <w:spacing w:line="600" w:lineRule="auto"/>
        <w:ind w:firstLine="720"/>
        <w:jc w:val="both"/>
        <w:rPr>
          <w:rFonts w:eastAsia="Times New Roman"/>
          <w:bCs/>
          <w:color w:val="2A2A2A"/>
          <w:szCs w:val="24"/>
        </w:rPr>
      </w:pPr>
      <w:r>
        <w:rPr>
          <w:rFonts w:eastAsia="Times New Roman"/>
          <w:b/>
          <w:bCs/>
          <w:color w:val="2A2A2A"/>
          <w:szCs w:val="24"/>
        </w:rPr>
        <w:t xml:space="preserve">ΠΡΟΕΔΡΕΥΩΝ (Γεώργιος Βαρεμένος): </w:t>
      </w:r>
      <w:r>
        <w:rPr>
          <w:rFonts w:eastAsia="Times New Roman"/>
          <w:bCs/>
          <w:color w:val="2A2A2A"/>
          <w:szCs w:val="24"/>
        </w:rPr>
        <w:t xml:space="preserve">Συνεπώς το άρθρο 9 έγινε δεκτό ως έχει κατά πλειοψηφία. </w:t>
      </w:r>
    </w:p>
    <w:p w14:paraId="7FEDCD73"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10 ως έχει;</w:t>
      </w:r>
    </w:p>
    <w:p w14:paraId="7FEDCD74"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7FEDCD75" w14:textId="77777777" w:rsidR="004627CB" w:rsidRDefault="00EE6EC7">
      <w:pPr>
        <w:spacing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Παρών.</w:t>
      </w:r>
    </w:p>
    <w:p w14:paraId="7FEDCD76"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Παρών.</w:t>
      </w:r>
    </w:p>
    <w:p w14:paraId="7FEDCD77" w14:textId="77777777" w:rsidR="004627CB" w:rsidRDefault="00EE6EC7">
      <w:pPr>
        <w:spacing w:line="600" w:lineRule="auto"/>
        <w:ind w:firstLine="720"/>
        <w:jc w:val="both"/>
        <w:rPr>
          <w:rFonts w:eastAsia="Times New Roman"/>
          <w:bCs/>
          <w:color w:val="2A2A2A"/>
          <w:szCs w:val="24"/>
        </w:rPr>
      </w:pPr>
      <w:r>
        <w:rPr>
          <w:rFonts w:eastAsia="Times New Roman"/>
          <w:b/>
          <w:bCs/>
          <w:color w:val="2A2A2A"/>
          <w:szCs w:val="24"/>
        </w:rPr>
        <w:t>ΠΡΟΕΔΡΕΥΩΝ (Γεώργιος Βαρε</w:t>
      </w:r>
      <w:r>
        <w:rPr>
          <w:rFonts w:eastAsia="Times New Roman"/>
          <w:b/>
          <w:bCs/>
          <w:color w:val="2A2A2A"/>
          <w:szCs w:val="24"/>
        </w:rPr>
        <w:t xml:space="preserve">μένος): </w:t>
      </w:r>
      <w:r>
        <w:rPr>
          <w:rFonts w:eastAsia="Times New Roman"/>
          <w:bCs/>
          <w:color w:val="2A2A2A"/>
          <w:szCs w:val="24"/>
        </w:rPr>
        <w:t xml:space="preserve">Συνεπώς το άρθρο 10 έγινε δεκτό ως έχει κατά πλειοψηφία. </w:t>
      </w:r>
    </w:p>
    <w:p w14:paraId="7FEDCD78"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11 ως έχει;</w:t>
      </w:r>
    </w:p>
    <w:p w14:paraId="7FEDCD79"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7FEDCD7A" w14:textId="77777777" w:rsidR="004627CB" w:rsidRDefault="00EE6EC7">
      <w:pPr>
        <w:spacing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Παρών.</w:t>
      </w:r>
    </w:p>
    <w:p w14:paraId="7FEDCD7B" w14:textId="77777777" w:rsidR="004627CB" w:rsidRDefault="00EE6EC7">
      <w:pPr>
        <w:spacing w:line="600" w:lineRule="auto"/>
        <w:ind w:firstLine="720"/>
        <w:jc w:val="both"/>
        <w:rPr>
          <w:rFonts w:eastAsia="Times New Roman"/>
          <w:bCs/>
          <w:color w:val="2A2A2A"/>
          <w:szCs w:val="24"/>
        </w:rPr>
      </w:pPr>
      <w:r>
        <w:rPr>
          <w:rFonts w:eastAsia="Times New Roman"/>
          <w:b/>
          <w:bCs/>
          <w:color w:val="2A2A2A"/>
          <w:szCs w:val="24"/>
        </w:rPr>
        <w:t xml:space="preserve">ΠΡΟΕΔΡΕΥΩΝ (Γεώργιος Βαρεμένος): </w:t>
      </w:r>
      <w:r>
        <w:rPr>
          <w:rFonts w:eastAsia="Times New Roman"/>
          <w:bCs/>
          <w:color w:val="2A2A2A"/>
          <w:szCs w:val="24"/>
        </w:rPr>
        <w:t>Συνεπώς το άρθρο 11 έγινε δεκτό ως έχει κατ</w:t>
      </w:r>
      <w:r>
        <w:rPr>
          <w:rFonts w:eastAsia="Times New Roman"/>
          <w:bCs/>
          <w:color w:val="2A2A2A"/>
          <w:szCs w:val="24"/>
        </w:rPr>
        <w:t xml:space="preserve">ά πλειοψηφία. </w:t>
      </w:r>
    </w:p>
    <w:p w14:paraId="7FEDCD7C"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12 ως έχει;</w:t>
      </w:r>
    </w:p>
    <w:p w14:paraId="7FEDCD7D"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7FEDCD7E" w14:textId="77777777" w:rsidR="004627CB" w:rsidRDefault="00EE6EC7">
      <w:pPr>
        <w:spacing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Παρών.</w:t>
      </w:r>
    </w:p>
    <w:p w14:paraId="7FEDCD7F" w14:textId="77777777" w:rsidR="004627CB" w:rsidRDefault="00EE6EC7">
      <w:pPr>
        <w:spacing w:line="600" w:lineRule="auto"/>
        <w:ind w:firstLine="720"/>
        <w:jc w:val="both"/>
        <w:rPr>
          <w:rFonts w:eastAsia="Times New Roman"/>
          <w:bCs/>
          <w:color w:val="2A2A2A"/>
          <w:szCs w:val="24"/>
        </w:rPr>
      </w:pPr>
      <w:r>
        <w:rPr>
          <w:rFonts w:eastAsia="Times New Roman"/>
          <w:b/>
          <w:bCs/>
          <w:color w:val="2A2A2A"/>
          <w:szCs w:val="24"/>
        </w:rPr>
        <w:t xml:space="preserve">ΠΡΟΕΔΡΕΥΩΝ (Γεώργιος Βαρεμένος): </w:t>
      </w:r>
      <w:r>
        <w:rPr>
          <w:rFonts w:eastAsia="Times New Roman"/>
          <w:bCs/>
          <w:color w:val="2A2A2A"/>
          <w:szCs w:val="24"/>
        </w:rPr>
        <w:t xml:space="preserve">Συνεπώς το άρθρο 12 έγινε δεκτό ως έχει κατά πλειοψηφία. </w:t>
      </w:r>
    </w:p>
    <w:p w14:paraId="7FEDCD80" w14:textId="77777777" w:rsidR="004627CB" w:rsidRDefault="00EE6EC7">
      <w:pPr>
        <w:spacing w:line="600" w:lineRule="auto"/>
        <w:ind w:firstLine="709"/>
        <w:jc w:val="both"/>
        <w:rPr>
          <w:rFonts w:eastAsia="Times New Roman"/>
          <w:bCs/>
          <w:color w:val="2A2A2A"/>
          <w:szCs w:val="24"/>
        </w:rPr>
      </w:pPr>
      <w:r>
        <w:rPr>
          <w:rFonts w:eastAsia="Times New Roman" w:cs="Times New Roman"/>
          <w:szCs w:val="24"/>
        </w:rPr>
        <w:t xml:space="preserve">Ερωτάται το Σώμα: </w:t>
      </w:r>
      <w:r>
        <w:rPr>
          <w:rFonts w:eastAsia="Times New Roman"/>
          <w:bCs/>
          <w:color w:val="2A2A2A"/>
          <w:szCs w:val="24"/>
        </w:rPr>
        <w:t>Γίνεται δεκτή η τρ</w:t>
      </w:r>
      <w:r>
        <w:rPr>
          <w:rFonts w:eastAsia="Times New Roman"/>
          <w:bCs/>
          <w:color w:val="2A2A2A"/>
          <w:szCs w:val="24"/>
        </w:rPr>
        <w:t xml:space="preserve">οπολογία με γενικό αριθμό 297 και ειδικό 75 ως έχει; </w:t>
      </w:r>
    </w:p>
    <w:p w14:paraId="7FEDCD81"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Δεκτή, δεκτή.</w:t>
      </w:r>
    </w:p>
    <w:p w14:paraId="7FEDCD82"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Παρών.</w:t>
      </w:r>
    </w:p>
    <w:p w14:paraId="7FEDCD83"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7FEDCD84"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Κατά πλειοψηφία.</w:t>
      </w:r>
    </w:p>
    <w:p w14:paraId="7FEDCD85" w14:textId="77777777" w:rsidR="004627CB" w:rsidRDefault="00EE6EC7">
      <w:pPr>
        <w:spacing w:line="600" w:lineRule="auto"/>
        <w:ind w:firstLine="720"/>
        <w:jc w:val="both"/>
        <w:rPr>
          <w:rFonts w:eastAsia="Times New Roman"/>
          <w:bCs/>
          <w:color w:val="2A2A2A"/>
          <w:szCs w:val="24"/>
        </w:rPr>
      </w:pPr>
      <w:r>
        <w:rPr>
          <w:rFonts w:eastAsia="Times New Roman"/>
          <w:b/>
          <w:bCs/>
          <w:color w:val="2A2A2A"/>
          <w:szCs w:val="24"/>
        </w:rPr>
        <w:t xml:space="preserve">ΠΡΟΕΔΡΕΥΩΝ (Γεώργιος Βαρεμένος): </w:t>
      </w:r>
      <w:r>
        <w:rPr>
          <w:rFonts w:eastAsia="Times New Roman"/>
          <w:bCs/>
          <w:color w:val="2A2A2A"/>
          <w:szCs w:val="24"/>
        </w:rPr>
        <w:t>Συνεπώς</w:t>
      </w:r>
      <w:r>
        <w:rPr>
          <w:rFonts w:eastAsia="Times New Roman"/>
          <w:bCs/>
          <w:color w:val="2A2A2A"/>
          <w:szCs w:val="24"/>
        </w:rPr>
        <w:t xml:space="preserve"> η τροπολογία με γενικό αριθμό 297 και ειδικό 75 έγινε δεκτή ως έχει κατά πλειοψηφία και εντάσσεται στο νομοσχέδιο ως ίδιο άρθρο. </w:t>
      </w:r>
    </w:p>
    <w:p w14:paraId="7FEDCD86" w14:textId="77777777" w:rsidR="004627CB" w:rsidRDefault="00EE6EC7">
      <w:pPr>
        <w:spacing w:line="600" w:lineRule="auto"/>
        <w:ind w:firstLine="720"/>
        <w:jc w:val="both"/>
        <w:rPr>
          <w:rFonts w:eastAsia="Times New Roman"/>
          <w:bCs/>
          <w:color w:val="2A2A2A"/>
          <w:szCs w:val="24"/>
        </w:rPr>
      </w:pPr>
      <w:r>
        <w:rPr>
          <w:rFonts w:eastAsia="Times New Roman" w:cs="Times New Roman"/>
          <w:szCs w:val="24"/>
        </w:rPr>
        <w:t xml:space="preserve">Ερωτάται το Σώμα: </w:t>
      </w:r>
      <w:r>
        <w:rPr>
          <w:rFonts w:eastAsia="Times New Roman"/>
          <w:bCs/>
          <w:color w:val="2A2A2A"/>
          <w:szCs w:val="24"/>
        </w:rPr>
        <w:t xml:space="preserve">Γίνεται δεκτή η τροπολογία με γενικό αριθμό 298 και ειδικό 76 ως έχει; </w:t>
      </w:r>
    </w:p>
    <w:p w14:paraId="7FEDCD87"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Δεκτή, δεκτή.</w:t>
      </w:r>
    </w:p>
    <w:p w14:paraId="7FEDCD88"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Παρών.</w:t>
      </w:r>
    </w:p>
    <w:p w14:paraId="7FEDCD89"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Παρών.</w:t>
      </w:r>
    </w:p>
    <w:p w14:paraId="7FEDCD8A" w14:textId="77777777" w:rsidR="004627CB" w:rsidRDefault="00EE6EC7">
      <w:pPr>
        <w:spacing w:line="600" w:lineRule="auto"/>
        <w:ind w:firstLine="720"/>
        <w:jc w:val="both"/>
        <w:rPr>
          <w:rFonts w:eastAsia="Times New Roman"/>
          <w:bCs/>
          <w:color w:val="2A2A2A"/>
          <w:szCs w:val="24"/>
        </w:rPr>
      </w:pPr>
      <w:r>
        <w:rPr>
          <w:rFonts w:eastAsia="Times New Roman"/>
          <w:b/>
          <w:bCs/>
          <w:color w:val="2A2A2A"/>
          <w:szCs w:val="24"/>
        </w:rPr>
        <w:t xml:space="preserve">ΠΡΟΕΔΡΕΥΩΝ (Γεώργιος Βαρεμένος): </w:t>
      </w:r>
      <w:r>
        <w:rPr>
          <w:rFonts w:eastAsia="Times New Roman"/>
          <w:bCs/>
          <w:color w:val="2A2A2A"/>
          <w:szCs w:val="24"/>
        </w:rPr>
        <w:t xml:space="preserve">Συνεπώς η τροπολογία με γενικό αριθμό 298 και ειδικό 76 έγινε δεκτή ως έχει κατά πλειοψηφία και εντάσσεται στο νομοσχέδιο ως ίδιο άρθρο. </w:t>
      </w:r>
    </w:p>
    <w:p w14:paraId="7FEDCD8B" w14:textId="77777777" w:rsidR="004627CB" w:rsidRDefault="00EE6EC7">
      <w:pPr>
        <w:spacing w:line="600" w:lineRule="auto"/>
        <w:ind w:firstLine="720"/>
        <w:jc w:val="both"/>
        <w:rPr>
          <w:rFonts w:eastAsia="Times New Roman"/>
          <w:bCs/>
          <w:color w:val="2A2A2A"/>
          <w:szCs w:val="24"/>
        </w:rPr>
      </w:pPr>
      <w:r>
        <w:rPr>
          <w:rFonts w:eastAsia="Times New Roman" w:cs="Times New Roman"/>
          <w:szCs w:val="24"/>
        </w:rPr>
        <w:t xml:space="preserve">Ερωτάται το Σώμα: </w:t>
      </w:r>
      <w:r>
        <w:rPr>
          <w:rFonts w:eastAsia="Times New Roman"/>
          <w:bCs/>
          <w:color w:val="2A2A2A"/>
          <w:szCs w:val="24"/>
        </w:rPr>
        <w:t>Γίνεται δεκ</w:t>
      </w:r>
      <w:r>
        <w:rPr>
          <w:rFonts w:eastAsia="Times New Roman"/>
          <w:bCs/>
          <w:color w:val="2A2A2A"/>
          <w:szCs w:val="24"/>
        </w:rPr>
        <w:t xml:space="preserve">τή η τροπολογία με γενικό αριθμό 300 και ειδικό 77 ως έχει; </w:t>
      </w:r>
    </w:p>
    <w:p w14:paraId="7FEDCD8C"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Δεκτή, δεκτή.</w:t>
      </w:r>
    </w:p>
    <w:p w14:paraId="7FEDCD8D"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 xml:space="preserve">Κατά πλειοψηφία. </w:t>
      </w:r>
    </w:p>
    <w:p w14:paraId="7FEDCD8E"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Κατά πλειοψηφία. </w:t>
      </w:r>
    </w:p>
    <w:p w14:paraId="7FEDCD8F"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Κατά πλειοψηφία.</w:t>
      </w:r>
    </w:p>
    <w:p w14:paraId="7FEDCD90"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Παρών.</w:t>
      </w:r>
    </w:p>
    <w:p w14:paraId="7FEDCD91"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ΘΕΟΧΑΡΗΣ (ΧΑΡΗΣ) </w:t>
      </w:r>
      <w:r>
        <w:rPr>
          <w:rFonts w:eastAsia="Times New Roman" w:cs="Times New Roman"/>
          <w:b/>
          <w:szCs w:val="24"/>
        </w:rPr>
        <w:t xml:space="preserve">ΘΕΟΧΑΡΗΣ: </w:t>
      </w:r>
      <w:r>
        <w:rPr>
          <w:rFonts w:eastAsia="Times New Roman" w:cs="Times New Roman"/>
          <w:szCs w:val="24"/>
        </w:rPr>
        <w:t>Κατά πλειοψηφία.</w:t>
      </w:r>
    </w:p>
    <w:p w14:paraId="7FEDCD92" w14:textId="77777777" w:rsidR="004627CB" w:rsidRDefault="00EE6EC7">
      <w:pPr>
        <w:spacing w:line="600" w:lineRule="auto"/>
        <w:ind w:firstLine="720"/>
        <w:jc w:val="both"/>
        <w:rPr>
          <w:rFonts w:eastAsia="Times New Roman" w:cs="Times New Roman"/>
          <w:b/>
          <w:szCs w:val="24"/>
        </w:rPr>
      </w:pPr>
      <w:r>
        <w:rPr>
          <w:rFonts w:eastAsia="Times New Roman" w:cs="Times New Roman"/>
          <w:b/>
          <w:szCs w:val="24"/>
        </w:rPr>
        <w:t>ΓΕΩΡΓΙΟΣ ΚΑΤΣΙΑΝΤΩΝΗΣ:</w:t>
      </w:r>
      <w:r>
        <w:rPr>
          <w:rFonts w:eastAsia="Times New Roman" w:cs="Times New Roman"/>
          <w:szCs w:val="24"/>
        </w:rPr>
        <w:t xml:space="preserve"> Κατά πλειοψηφία. </w:t>
      </w:r>
    </w:p>
    <w:p w14:paraId="7FEDCD93" w14:textId="77777777" w:rsidR="004627CB" w:rsidRDefault="00EE6EC7">
      <w:pPr>
        <w:spacing w:line="600" w:lineRule="auto"/>
        <w:ind w:firstLine="720"/>
        <w:jc w:val="both"/>
        <w:rPr>
          <w:rFonts w:eastAsia="Times New Roman" w:cs="Times New Roman"/>
          <w:szCs w:val="24"/>
        </w:rPr>
      </w:pPr>
      <w:r>
        <w:rPr>
          <w:rFonts w:eastAsia="Times New Roman"/>
          <w:b/>
          <w:bCs/>
          <w:color w:val="2A2A2A"/>
          <w:szCs w:val="24"/>
        </w:rPr>
        <w:t xml:space="preserve">ΠΡΟΕΔΡΕΥΩΝ (Γεώργιος Βαρεμένος): </w:t>
      </w:r>
      <w:r>
        <w:rPr>
          <w:rFonts w:eastAsia="Times New Roman"/>
          <w:bCs/>
          <w:color w:val="2A2A2A"/>
          <w:szCs w:val="24"/>
        </w:rPr>
        <w:t>Συνεπώς η τροπολογία με γενικό αριθμό 300 και ειδικό 77 έγινε δεκτή ως έχει κατά πλειοψηφία και εντάσσεται στο νομοσχέδιο ως ίδιο άρθρο.</w:t>
      </w:r>
    </w:p>
    <w:p w14:paraId="7FEDCD94" w14:textId="77777777" w:rsidR="004627CB" w:rsidRDefault="00EE6EC7">
      <w:pPr>
        <w:spacing w:line="600" w:lineRule="auto"/>
        <w:ind w:left="720"/>
        <w:jc w:val="both"/>
        <w:rPr>
          <w:rFonts w:eastAsia="Times New Roman" w:cs="Times New Roman"/>
          <w:szCs w:val="24"/>
        </w:rPr>
      </w:pPr>
      <w:r>
        <w:rPr>
          <w:rFonts w:eastAsia="Times New Roman" w:cs="Times New Roman"/>
          <w:szCs w:val="24"/>
        </w:rPr>
        <w:t xml:space="preserve">Εισερχόμαστε στην </w:t>
      </w:r>
      <w:r>
        <w:rPr>
          <w:rFonts w:eastAsia="Times New Roman" w:cs="Times New Roman"/>
          <w:szCs w:val="24"/>
        </w:rPr>
        <w:t>ψήφιση του ακροτελεύτιου άρθρου.</w:t>
      </w:r>
    </w:p>
    <w:p w14:paraId="7FEDCD95"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7FEDCD96"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 Δεκτό, δεκτό.</w:t>
      </w:r>
    </w:p>
    <w:p w14:paraId="7FEDCD97"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7FEDCD98"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 </w:t>
      </w:r>
    </w:p>
    <w:p w14:paraId="7FEDCD99" w14:textId="77777777" w:rsidR="004627CB" w:rsidRDefault="00EE6EC7">
      <w:pPr>
        <w:spacing w:line="600" w:lineRule="auto"/>
        <w:ind w:firstLine="720"/>
        <w:jc w:val="both"/>
        <w:rPr>
          <w:rFonts w:eastAsia="Times New Roman"/>
          <w:b/>
          <w:szCs w:val="24"/>
        </w:rPr>
      </w:pPr>
      <w:r>
        <w:rPr>
          <w:rFonts w:eastAsia="Times New Roman"/>
          <w:b/>
          <w:szCs w:val="24"/>
        </w:rPr>
        <w:t xml:space="preserve">ΠΡΟΕΔΡΕΥΩΝ (Γεώργιος Βαρεμένος): </w:t>
      </w:r>
      <w:r>
        <w:rPr>
          <w:rFonts w:eastAsia="Times New Roman"/>
          <w:szCs w:val="24"/>
        </w:rPr>
        <w:t>Τ</w:t>
      </w:r>
      <w:r>
        <w:rPr>
          <w:rFonts w:eastAsia="Times New Roman" w:cs="Times New Roman"/>
          <w:szCs w:val="24"/>
        </w:rPr>
        <w:t>ο ακροτελεύτιο άρθρο έγινε δεκτό κ</w:t>
      </w:r>
      <w:r>
        <w:rPr>
          <w:rFonts w:eastAsia="Times New Roman" w:cs="Times New Roman"/>
          <w:szCs w:val="24"/>
        </w:rPr>
        <w:t>ατά πλειοψηφία.</w:t>
      </w:r>
    </w:p>
    <w:p w14:paraId="7FEDCD9A"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Οικονομικών</w:t>
      </w:r>
      <w:r>
        <w:rPr>
          <w:rFonts w:eastAsia="Times New Roman" w:cs="Times New Roman"/>
          <w:szCs w:val="24"/>
        </w:rPr>
        <w:t>:</w:t>
      </w:r>
      <w:r>
        <w:rPr>
          <w:rFonts w:eastAsia="Times New Roman" w:cs="Times New Roman"/>
          <w:szCs w:val="24"/>
        </w:rPr>
        <w:t xml:space="preserve"> «Προσαρμογή της Ελληνικής Νομοθεσίας στις διατάξεις: α) των Οδηγιών 2014/107/ΕΕ και (ΕΕ) 2015/2060, β) των Οδηγιών 2014/86/ΕΕ και 2015/121/ΕΕ, γ) της Οδηγίας 2013/61/ΕΕ και άλλες διατάξεις» </w:t>
      </w:r>
      <w:r>
        <w:rPr>
          <w:rFonts w:eastAsia="Times New Roman" w:cs="Times New Roman"/>
          <w:szCs w:val="24"/>
        </w:rPr>
        <w:t>έγινε δεκτό επί της αρχής και επί των άρθρων.</w:t>
      </w:r>
    </w:p>
    <w:p w14:paraId="7FEDCD9B"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ψηφίσουμε το νομοσχέδιο στο σύνολό του;</w:t>
      </w:r>
    </w:p>
    <w:p w14:paraId="7FEDCD9C"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w:t>
      </w:r>
    </w:p>
    <w:p w14:paraId="7FEDCD9D"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Ερωτάται το Σώμα: Γίνεται δεκτό το </w:t>
      </w:r>
      <w:r>
        <w:rPr>
          <w:rFonts w:eastAsia="Times New Roman" w:cs="Times New Roman"/>
          <w:szCs w:val="24"/>
        </w:rPr>
        <w:t>νομοσχέδιο και στο σύνολο;</w:t>
      </w:r>
    </w:p>
    <w:p w14:paraId="7FEDCD9E"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 Δεκτό, δεκτό. </w:t>
      </w:r>
    </w:p>
    <w:p w14:paraId="7FEDCD9F"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7FEDCDA0" w14:textId="77777777" w:rsidR="004627CB" w:rsidRDefault="00EE6EC7">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 </w:t>
      </w:r>
    </w:p>
    <w:p w14:paraId="7FEDCDA1" w14:textId="77777777" w:rsidR="004627CB" w:rsidRDefault="00EE6EC7">
      <w:pPr>
        <w:spacing w:line="600" w:lineRule="auto"/>
        <w:ind w:firstLine="720"/>
        <w:jc w:val="both"/>
        <w:rPr>
          <w:rFonts w:eastAsia="Times New Roman"/>
          <w:b/>
          <w:szCs w:val="24"/>
        </w:rPr>
      </w:pPr>
      <w:r>
        <w:rPr>
          <w:rFonts w:eastAsia="Times New Roman"/>
          <w:b/>
          <w:szCs w:val="24"/>
        </w:rPr>
        <w:t xml:space="preserve">ΠΡΟΕΔΡΕΥΩΝ (Γεώργιος Βαρεμένος): </w:t>
      </w:r>
      <w:r>
        <w:rPr>
          <w:rFonts w:eastAsia="Times New Roman"/>
          <w:szCs w:val="24"/>
        </w:rPr>
        <w:t>Τ</w:t>
      </w:r>
      <w:r>
        <w:rPr>
          <w:rFonts w:eastAsia="Times New Roman" w:cs="Times New Roman"/>
          <w:szCs w:val="24"/>
        </w:rPr>
        <w:t>ο νομοσχέδιο έγινε δεκτό και στο σύνολο κατά πλειοψηφία.</w:t>
      </w:r>
    </w:p>
    <w:p w14:paraId="7FEDCDA2"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w:t>
      </w:r>
      <w:r>
        <w:rPr>
          <w:rFonts w:eastAsia="Times New Roman" w:cs="Times New Roman"/>
          <w:szCs w:val="24"/>
        </w:rPr>
        <w:t>πουργείου Οικονομικών</w:t>
      </w:r>
      <w:r>
        <w:rPr>
          <w:rFonts w:eastAsia="Times New Roman" w:cs="Times New Roman"/>
          <w:szCs w:val="24"/>
        </w:rPr>
        <w:t>:</w:t>
      </w:r>
      <w:r>
        <w:rPr>
          <w:rFonts w:eastAsia="Times New Roman" w:cs="Times New Roman"/>
          <w:szCs w:val="24"/>
        </w:rPr>
        <w:t xml:space="preserve"> «Προσαρμογή της Ελληνικής Νομοθεσίας στις διατάξεις: α) των Οδηγιών 2014/107/ΕΕ και (ΕΕ) 2015/2060, β) των Οδηγιών 2014/86/ΕΕ και 2015/121/ΕΕ, γ) της Οδηγίας 2013/61/ΕΕ και άλλες διατάξεις» έγινε δεκτό κατά πλειοψηφία σε μόνη συζήτησ</w:t>
      </w:r>
      <w:r>
        <w:rPr>
          <w:rFonts w:eastAsia="Times New Roman" w:cs="Times New Roman"/>
          <w:szCs w:val="24"/>
        </w:rPr>
        <w:t>η επί της αρχής, των άρθρων και του συνόλου και έχει ως εξής:</w:t>
      </w:r>
    </w:p>
    <w:p w14:paraId="7FEDCDA3" w14:textId="77777777" w:rsidR="004627CB" w:rsidRDefault="00EE6EC7">
      <w:pPr>
        <w:spacing w:line="360" w:lineRule="auto"/>
        <w:ind w:firstLine="720"/>
        <w:jc w:val="center"/>
        <w:rPr>
          <w:rFonts w:eastAsia="Times New Roman" w:cs="Times New Roman"/>
          <w:color w:val="FF0000"/>
          <w:szCs w:val="24"/>
        </w:rPr>
      </w:pPr>
      <w:r w:rsidRPr="00A6495B">
        <w:rPr>
          <w:rFonts w:eastAsia="Times New Roman" w:cs="Times New Roman"/>
          <w:color w:val="FF0000"/>
          <w:szCs w:val="24"/>
        </w:rPr>
        <w:t>(</w:t>
      </w:r>
      <w:r w:rsidRPr="00A6495B">
        <w:rPr>
          <w:rFonts w:eastAsia="Times New Roman" w:cs="Times New Roman"/>
          <w:color w:val="FF0000"/>
          <w:szCs w:val="24"/>
        </w:rPr>
        <w:t>ΝΑ ΜΠΕΙ ΤΟ ΝΟΜΟΣΧΈΔΙΟ</w:t>
      </w:r>
      <w:r w:rsidRPr="00201DFC">
        <w:rPr>
          <w:rFonts w:eastAsia="Times New Roman" w:cs="Times New Roman"/>
          <w:color w:val="FF0000"/>
          <w:szCs w:val="24"/>
        </w:rPr>
        <w:t xml:space="preserve"> </w:t>
      </w:r>
      <w:r>
        <w:rPr>
          <w:rFonts w:eastAsia="Times New Roman" w:cs="Times New Roman"/>
          <w:color w:val="FF0000"/>
          <w:szCs w:val="24"/>
        </w:rPr>
        <w:t>σελ</w:t>
      </w:r>
      <w:r>
        <w:rPr>
          <w:rFonts w:eastAsia="Times New Roman" w:cs="Times New Roman"/>
          <w:color w:val="FF0000"/>
          <w:szCs w:val="24"/>
        </w:rPr>
        <w:t>.</w:t>
      </w:r>
      <w:r>
        <w:rPr>
          <w:rFonts w:eastAsia="Times New Roman" w:cs="Times New Roman"/>
          <w:color w:val="FF0000"/>
          <w:szCs w:val="24"/>
        </w:rPr>
        <w:t xml:space="preserve">  292 α</w:t>
      </w:r>
      <w:r w:rsidRPr="00A6495B">
        <w:rPr>
          <w:rFonts w:eastAsia="Times New Roman" w:cs="Times New Roman"/>
          <w:color w:val="FF0000"/>
          <w:szCs w:val="24"/>
        </w:rPr>
        <w:t>)</w:t>
      </w:r>
    </w:p>
    <w:p w14:paraId="7FEDCDA4" w14:textId="77777777" w:rsidR="004627CB" w:rsidRDefault="00EE6EC7">
      <w:pPr>
        <w:spacing w:line="600" w:lineRule="auto"/>
        <w:ind w:firstLine="540"/>
        <w:jc w:val="both"/>
        <w:rPr>
          <w:rFonts w:eastAsia="Times New Roman"/>
          <w:b/>
          <w:szCs w:val="24"/>
        </w:rPr>
      </w:pPr>
      <w:r>
        <w:rPr>
          <w:rFonts w:eastAsia="Times New Roman"/>
          <w:b/>
          <w:szCs w:val="24"/>
        </w:rPr>
        <w:t xml:space="preserve">ΠΡΟΕΔΡΕΥΩΝ (Γεώργιος Βαρεμένος): </w:t>
      </w:r>
      <w:r>
        <w:rPr>
          <w:rFonts w:eastAsia="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w:t>
      </w:r>
      <w:r>
        <w:rPr>
          <w:rFonts w:eastAsia="Times New Roman"/>
          <w:szCs w:val="24"/>
        </w:rPr>
        <w:t xml:space="preserve">ως προς την ψήφιση στο σύνολο του παραπάνω νομοσχεδίου. </w:t>
      </w:r>
    </w:p>
    <w:p w14:paraId="7FEDCDA5" w14:textId="77777777" w:rsidR="004627CB" w:rsidRDefault="00EE6EC7">
      <w:pPr>
        <w:spacing w:line="600" w:lineRule="auto"/>
        <w:ind w:firstLine="540"/>
        <w:jc w:val="both"/>
        <w:rPr>
          <w:rFonts w:eastAsia="Times New Roman"/>
          <w:szCs w:val="24"/>
        </w:rPr>
      </w:pPr>
      <w:r>
        <w:rPr>
          <w:rFonts w:eastAsia="Times New Roman"/>
          <w:b/>
          <w:bCs/>
          <w:szCs w:val="24"/>
        </w:rPr>
        <w:t>ΟΛΟΙ</w:t>
      </w:r>
      <w:r>
        <w:rPr>
          <w:rFonts w:eastAsia="Times New Roman"/>
          <w:b/>
          <w:bCs/>
          <w:szCs w:val="24"/>
        </w:rPr>
        <w:t xml:space="preserve"> ΟΙ</w:t>
      </w:r>
      <w:r>
        <w:rPr>
          <w:rFonts w:eastAsia="Times New Roman"/>
          <w:b/>
          <w:bCs/>
          <w:szCs w:val="24"/>
        </w:rPr>
        <w:t xml:space="preserve"> ΒΟΥΛΕΥΤΕΣ:</w:t>
      </w:r>
      <w:r>
        <w:rPr>
          <w:rFonts w:eastAsia="Times New Roman"/>
          <w:szCs w:val="24"/>
        </w:rPr>
        <w:t xml:space="preserve"> Μάλιστα, μάλιστα.</w:t>
      </w:r>
    </w:p>
    <w:p w14:paraId="7FEDCDA6" w14:textId="77777777" w:rsidR="004627CB" w:rsidRDefault="00EE6EC7">
      <w:pPr>
        <w:spacing w:line="600" w:lineRule="auto"/>
        <w:ind w:firstLine="540"/>
        <w:jc w:val="both"/>
        <w:rPr>
          <w:rFonts w:eastAsia="Times New Roman"/>
          <w:b/>
          <w:szCs w:val="24"/>
        </w:rPr>
      </w:pPr>
      <w:r>
        <w:rPr>
          <w:rFonts w:eastAsia="Times New Roman"/>
          <w:b/>
          <w:szCs w:val="24"/>
        </w:rPr>
        <w:t xml:space="preserve">ΠΡΟΕΔΡΕΥΩΝ (Γεώργιος Βαρεμένος): </w:t>
      </w:r>
      <w:r>
        <w:rPr>
          <w:rFonts w:eastAsia="Times New Roman"/>
          <w:bCs/>
          <w:szCs w:val="24"/>
        </w:rPr>
        <w:t>Το Σώμα παρέσχε τη ζητηθείσα</w:t>
      </w:r>
      <w:r>
        <w:rPr>
          <w:rFonts w:eastAsia="Times New Roman"/>
          <w:b/>
          <w:bCs/>
          <w:szCs w:val="24"/>
        </w:rPr>
        <w:t xml:space="preserve"> </w:t>
      </w:r>
      <w:r>
        <w:rPr>
          <w:rFonts w:eastAsia="Times New Roman"/>
          <w:bCs/>
          <w:szCs w:val="24"/>
        </w:rPr>
        <w:t>εξουσιοδότηση.</w:t>
      </w:r>
    </w:p>
    <w:p w14:paraId="7FEDCDA7" w14:textId="77777777" w:rsidR="004627CB" w:rsidRDefault="00EE6EC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7FEDCDA8" w14:textId="77777777" w:rsidR="004627CB" w:rsidRDefault="00EE6EC7">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7FEDCDA9" w14:textId="77777777" w:rsidR="004627CB" w:rsidRDefault="00EE6EC7">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 xml:space="preserve">Με τη συναίνεση του Σώματος και ώρα 15.46΄ λύεται η συνεδρίαση για αύριο </w:t>
      </w:r>
      <w:r>
        <w:rPr>
          <w:rFonts w:eastAsia="Times New Roman" w:cs="Times New Roman"/>
          <w:szCs w:val="24"/>
        </w:rPr>
        <w:t xml:space="preserve">ημέρα </w:t>
      </w:r>
      <w:r>
        <w:rPr>
          <w:rFonts w:eastAsia="Times New Roman" w:cs="Times New Roman"/>
          <w:szCs w:val="24"/>
        </w:rPr>
        <w:t>Παρασκευή 1</w:t>
      </w:r>
      <w:r w:rsidRPr="00DA2FFA">
        <w:rPr>
          <w:rFonts w:eastAsia="Times New Roman" w:cs="Times New Roman"/>
          <w:szCs w:val="24"/>
          <w:vertAlign w:val="superscript"/>
        </w:rPr>
        <w:t>η</w:t>
      </w:r>
      <w:r>
        <w:rPr>
          <w:rFonts w:eastAsia="Times New Roman" w:cs="Times New Roman"/>
          <w:szCs w:val="24"/>
        </w:rPr>
        <w:t xml:space="preserve"> Απριλίου 2016 και ώρα 10.00΄, με αντικείμενο εργασιών του Σώματος νομοθετική εργασία, σύμφωνα </w:t>
      </w:r>
      <w:r>
        <w:rPr>
          <w:rFonts w:eastAsia="Times New Roman" w:cs="Times New Roman"/>
          <w:szCs w:val="24"/>
        </w:rPr>
        <w:t xml:space="preserve">με τη συμπληρωματική ημερήσια διάταξη που θα διανεμηθεί. </w:t>
      </w:r>
    </w:p>
    <w:p w14:paraId="7FEDCDAA" w14:textId="77777777" w:rsidR="004627CB" w:rsidRDefault="004627CB">
      <w:pPr>
        <w:spacing w:line="600" w:lineRule="auto"/>
        <w:ind w:firstLine="720"/>
        <w:jc w:val="both"/>
        <w:rPr>
          <w:rFonts w:eastAsia="Times New Roman" w:cs="Times New Roman"/>
          <w:szCs w:val="24"/>
        </w:rPr>
      </w:pPr>
    </w:p>
    <w:p w14:paraId="7FEDCDAB" w14:textId="77777777" w:rsidR="004627CB" w:rsidRDefault="00EE6EC7">
      <w:pPr>
        <w:spacing w:line="600" w:lineRule="auto"/>
        <w:ind w:left="720"/>
        <w:jc w:val="both"/>
        <w:rPr>
          <w:rFonts w:eastAsia="Times New Roman" w:cs="Times New Roman"/>
          <w:szCs w:val="24"/>
        </w:rPr>
      </w:pPr>
      <w:r>
        <w:rPr>
          <w:rFonts w:eastAsia="Times New Roman" w:cs="Times New Roman"/>
          <w:b/>
          <w:bCs/>
          <w:szCs w:val="24"/>
        </w:rPr>
        <w:t xml:space="preserve">    Ο ΠΡΟΕΔΡΟΣ                                                        ΟΙ ΓΡΑΜΜΑΤΕΙΣ</w:t>
      </w:r>
      <w:r>
        <w:rPr>
          <w:rFonts w:eastAsia="Times New Roman" w:cs="Times New Roman"/>
          <w:szCs w:val="24"/>
        </w:rPr>
        <w:t xml:space="preserve">  </w:t>
      </w:r>
    </w:p>
    <w:p w14:paraId="7FEDCDAC" w14:textId="77777777" w:rsidR="004627CB" w:rsidRDefault="004627CB">
      <w:pPr>
        <w:spacing w:line="600" w:lineRule="auto"/>
        <w:ind w:firstLine="720"/>
        <w:jc w:val="both"/>
        <w:rPr>
          <w:rFonts w:eastAsia="Times New Roman"/>
          <w:szCs w:val="24"/>
        </w:rPr>
      </w:pPr>
    </w:p>
    <w:sectPr w:rsidR="004627C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asJxn4sOw+zOEDzy3xkVWOsl5/s=" w:salt="6EAt0MSn6iDXcnxO2GSsl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7CB"/>
    <w:rsid w:val="004627CB"/>
    <w:rsid w:val="005F62BD"/>
    <w:rsid w:val="00EE6E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DC90F"/>
  <w15:docId w15:val="{0EA9EAA8-F726-4ACE-9784-2E7D60EBF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76FF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76FFE"/>
    <w:rPr>
      <w:rFonts w:ascii="Segoe UI" w:hAnsi="Segoe UI" w:cs="Segoe UI"/>
      <w:sz w:val="18"/>
      <w:szCs w:val="18"/>
    </w:rPr>
  </w:style>
  <w:style w:type="paragraph" w:styleId="a4">
    <w:name w:val="Revision"/>
    <w:hidden/>
    <w:uiPriority w:val="99"/>
    <w:semiHidden/>
    <w:rsid w:val="002960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209</MetadataID>
    <Session xmlns="641f345b-441b-4b81-9152-adc2e73ba5e1">Α´</Session>
    <Date xmlns="641f345b-441b-4b81-9152-adc2e73ba5e1">2016-03-30T21:00:00+00:00</Date>
    <Status xmlns="641f345b-441b-4b81-9152-adc2e73ba5e1">
      <Url>http://srv-sp1/praktika/Lists/Incoming_Metadata/EditForm.aspx?ID=209&amp;Source=/praktika/Recordings_Library/Forms/AllItems.aspx</Url>
      <Description>Δημοσιεύτηκε</Description>
    </Status>
    <Meeting xmlns="641f345b-441b-4b81-9152-adc2e73ba5e1">Ρ´</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3149D5-A574-4D31-B21F-CAE4CB43A9F4}">
  <ds:schemaRefs>
    <ds:schemaRef ds:uri="http://schemas.microsoft.com/sharepoint/v3/contenttype/forms"/>
  </ds:schemaRefs>
</ds:datastoreItem>
</file>

<file path=customXml/itemProps2.xml><?xml version="1.0" encoding="utf-8"?>
<ds:datastoreItem xmlns:ds="http://schemas.openxmlformats.org/officeDocument/2006/customXml" ds:itemID="{E5D0F574-063F-4EA2-B28B-34394F796FB8}">
  <ds:schemaRefs>
    <ds:schemaRef ds:uri="http://purl.org/dc/elements/1.1/"/>
    <ds:schemaRef ds:uri="641f345b-441b-4b81-9152-adc2e73ba5e1"/>
    <ds:schemaRef ds:uri="http://schemas.microsoft.com/office/2006/documentManagement/types"/>
    <ds:schemaRef ds:uri="http://www.w3.org/XML/1998/namespace"/>
    <ds:schemaRef ds:uri="http://schemas.microsoft.com/office/infopath/2007/PartnerControls"/>
    <ds:schemaRef ds:uri="http://purl.org/dc/terms/"/>
    <ds:schemaRef ds:uri="http://schemas.openxmlformats.org/package/2006/metadata/core-properti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4B0F088E-46D9-45B5-90B1-54F601A59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112</Pages>
  <Words>49581</Words>
  <Characters>267739</Characters>
  <Application>Microsoft Office Word</Application>
  <DocSecurity>0</DocSecurity>
  <Lines>2231</Lines>
  <Paragraphs>633</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316687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2016-04-07T09:28:00Z</dcterms:created>
  <dcterms:modified xsi:type="dcterms:W3CDTF">2016-04-07T09:28:00Z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